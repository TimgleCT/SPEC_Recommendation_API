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 w:rsidRPr="005122A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bookmarkStart w:id="0" w:name="_GoBack"/>
            <w:bookmarkEnd w:id="0"/>
            <w:r w:rsidRPr="005122A6">
              <w:rPr>
                <w:rFonts w:ascii="Tahoma" w:hAnsi="Tahom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5122A6">
              <w:rPr>
                <w:rFonts w:ascii="Tahoma" w:hAnsi="Tahoma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237FD2">
            <w:pPr>
              <w:pStyle w:val="Tabletext"/>
              <w:jc w:val="center"/>
              <w:rPr>
                <w:rFonts w:ascii="Tahoma" w:hAnsi="Tahoma"/>
                <w:b/>
              </w:rPr>
            </w:pPr>
            <w:r w:rsidRPr="005122A6">
              <w:rPr>
                <w:rFonts w:ascii="Tahoma" w:hAnsi="Tahoma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237FD2">
            <w:pPr>
              <w:pStyle w:val="Tabletext"/>
              <w:jc w:val="center"/>
              <w:rPr>
                <w:rFonts w:ascii="Tahoma" w:hAnsi="Tahoma"/>
                <w:b/>
                <w:lang w:eastAsia="zh-TW"/>
              </w:rPr>
            </w:pPr>
            <w:r w:rsidRPr="005122A6">
              <w:rPr>
                <w:rFonts w:ascii="Tahoma" w:hAnsi="Tahoma"/>
                <w:b/>
                <w:lang w:eastAsia="zh-TW"/>
              </w:rPr>
              <w:t>Author</w:t>
            </w:r>
          </w:p>
        </w:tc>
      </w:tr>
      <w:tr w:rsidR="00237FD2" w:rsidRPr="005122A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891F29">
            <w:pPr>
              <w:pStyle w:val="Tabletext"/>
              <w:rPr>
                <w:rFonts w:ascii="Tahoma" w:hAnsi="Tahom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28"/>
                <w:attr w:name="IsLunarDate" w:val="False"/>
                <w:attr w:name="IsROCDate" w:val="False"/>
              </w:smartTagPr>
              <w:r w:rsidRPr="005122A6">
                <w:rPr>
                  <w:rFonts w:ascii="Tahoma" w:hAnsi="Tahoma" w:hint="eastAsia"/>
                  <w:lang w:eastAsia="zh-TW"/>
                </w:rPr>
                <w:t>2008/</w:t>
              </w:r>
              <w:r w:rsidR="00CB0B1B" w:rsidRPr="005122A6">
                <w:rPr>
                  <w:rFonts w:ascii="Tahoma" w:hAnsi="Tahoma" w:hint="eastAsia"/>
                  <w:lang w:eastAsia="zh-TW"/>
                </w:rPr>
                <w:t>04</w:t>
              </w:r>
              <w:r w:rsidRPr="005122A6">
                <w:rPr>
                  <w:rFonts w:ascii="Tahoma" w:hAnsi="Tahoma" w:hint="eastAsia"/>
                  <w:lang w:eastAsia="zh-TW"/>
                </w:rPr>
                <w:t>/</w:t>
              </w:r>
              <w:r w:rsidR="0032389D" w:rsidRPr="005122A6">
                <w:rPr>
                  <w:rFonts w:ascii="Tahoma" w:hAnsi="Tahoma" w:hint="eastAsia"/>
                  <w:lang w:eastAsia="zh-TW"/>
                </w:rPr>
                <w:t>2</w:t>
              </w:r>
              <w:r w:rsidR="00253842" w:rsidRPr="005122A6">
                <w:rPr>
                  <w:rFonts w:ascii="Tahoma" w:hAnsi="Tahoma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5122A6">
              <w:rPr>
                <w:rFonts w:ascii="Tahoma" w:hAnsi="Tahom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237FD2">
            <w:pPr>
              <w:pStyle w:val="Tabletext"/>
              <w:rPr>
                <w:rFonts w:ascii="Tahoma" w:hAnsi="Tahoma"/>
                <w:lang w:eastAsia="zh-TW"/>
              </w:rPr>
            </w:pPr>
            <w:r w:rsidRPr="005122A6">
              <w:rPr>
                <w:rFonts w:ascii="Tahoma" w:hAnsi="Tahoma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Pr="005122A6" w:rsidRDefault="00CB0B1B">
            <w:pPr>
              <w:pStyle w:val="Tabletext"/>
              <w:rPr>
                <w:rFonts w:ascii="Tahoma" w:hAnsi="Tahoma"/>
                <w:lang w:eastAsia="zh-TW"/>
              </w:rPr>
            </w:pPr>
            <w:r w:rsidRPr="005122A6">
              <w:rPr>
                <w:rFonts w:ascii="Tahoma" w:hint="eastAsia"/>
                <w:lang w:eastAsia="zh-TW"/>
              </w:rPr>
              <w:t>虹忞</w:t>
            </w:r>
          </w:p>
        </w:tc>
      </w:tr>
      <w:tr w:rsidR="008470D3" w:rsidRPr="005122A6" w:rsidTr="00E063A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0D3" w:rsidRPr="005122A6" w:rsidRDefault="008470D3" w:rsidP="00E063AD">
            <w:pPr>
              <w:pStyle w:val="Tabletext"/>
              <w:rPr>
                <w:rFonts w:ascii="Tahoma" w:hAnsi="Tahoma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5"/>
                <w:attr w:name="Year" w:val="2010"/>
              </w:smartTagPr>
              <w:r w:rsidRPr="005122A6">
                <w:rPr>
                  <w:rFonts w:ascii="Tahoma" w:hAnsi="Tahoma" w:hint="eastAsia"/>
                  <w:lang w:eastAsia="zh-TW"/>
                </w:rPr>
                <w:t>2010/05/19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0D3" w:rsidRPr="005122A6" w:rsidRDefault="005122A6" w:rsidP="00E063AD">
            <w:pPr>
              <w:pStyle w:val="Tabletext"/>
              <w:rPr>
                <w:rFonts w:ascii="Tahoma" w:hAnsi="Tahoma" w:hint="eastAsia"/>
                <w:lang w:eastAsia="zh-TW"/>
              </w:rPr>
            </w:pPr>
            <w:r w:rsidRPr="005122A6">
              <w:rPr>
                <w:rFonts w:ascii="Tahoma" w:hAnsi="Tahoma" w:hint="eastAsia"/>
                <w:lang w:eastAsia="zh-TW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0D3" w:rsidRPr="005122A6" w:rsidRDefault="008470D3" w:rsidP="00E063AD">
            <w:pPr>
              <w:pStyle w:val="Tabletext"/>
              <w:rPr>
                <w:rFonts w:ascii="Tahoma" w:hAnsi="Tahoma" w:hint="eastAsia"/>
                <w:lang w:eastAsia="zh-TW"/>
              </w:rPr>
            </w:pPr>
            <w:r w:rsidRPr="005122A6">
              <w:rPr>
                <w:rFonts w:ascii="Tahoma" w:hAnsi="Tahoma" w:hint="eastAsia"/>
                <w:lang w:eastAsia="zh-TW"/>
              </w:rPr>
              <w:t>改抽件條件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0D3" w:rsidRPr="005122A6" w:rsidRDefault="008470D3" w:rsidP="00E063AD">
            <w:pPr>
              <w:pStyle w:val="Tabletext"/>
              <w:rPr>
                <w:rFonts w:ascii="Tahoma" w:hAnsi="Tahoma" w:hint="eastAsia"/>
                <w:lang w:eastAsia="zh-TW"/>
              </w:rPr>
            </w:pPr>
            <w:r w:rsidRPr="005122A6">
              <w:rPr>
                <w:rFonts w:ascii="Tahoma" w:hAnsi="Tahoma" w:hint="eastAsia"/>
                <w:lang w:eastAsia="zh-TW"/>
              </w:rPr>
              <w:t>金生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陳德仁" w:date="2020-01-08T15:27:00Z"/>
          <w:rFonts w:ascii="Tahoma" w:hAnsi="Tahoma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2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043975" w:rsidTr="008673F4">
        <w:trPr>
          <w:ins w:id="3" w:author="陳德仁" w:date="2020-01-08T15:27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75" w:rsidRDefault="00043975" w:rsidP="008673F4">
            <w:pPr>
              <w:spacing w:line="240" w:lineRule="atLeast"/>
              <w:jc w:val="center"/>
              <w:rPr>
                <w:ins w:id="4" w:author="陳德仁" w:date="2020-01-08T15:27:00Z"/>
                <w:rFonts w:ascii="細明體" w:eastAsia="細明體" w:hAnsi="細明體" w:cs="Courier New"/>
                <w:sz w:val="20"/>
                <w:szCs w:val="20"/>
              </w:rPr>
            </w:pPr>
            <w:ins w:id="5" w:author="陳德仁" w:date="2020-01-08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75" w:rsidRDefault="00043975" w:rsidP="008673F4">
            <w:pPr>
              <w:spacing w:line="240" w:lineRule="atLeast"/>
              <w:jc w:val="center"/>
              <w:rPr>
                <w:ins w:id="6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陳德仁" w:date="2020-01-08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75" w:rsidRDefault="00043975" w:rsidP="008673F4">
            <w:pPr>
              <w:spacing w:line="240" w:lineRule="atLeast"/>
              <w:jc w:val="center"/>
              <w:rPr>
                <w:ins w:id="8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陳德仁" w:date="2020-01-08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75" w:rsidRDefault="00043975" w:rsidP="008673F4">
            <w:pPr>
              <w:spacing w:line="240" w:lineRule="atLeast"/>
              <w:jc w:val="center"/>
              <w:rPr>
                <w:ins w:id="10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陳德仁" w:date="2020-01-08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975" w:rsidRDefault="00043975" w:rsidP="008673F4">
            <w:pPr>
              <w:spacing w:line="240" w:lineRule="atLeast"/>
              <w:jc w:val="center"/>
              <w:rPr>
                <w:ins w:id="12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陳德仁" w:date="2020-01-08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043975" w:rsidTr="008673F4">
        <w:trPr>
          <w:ins w:id="14" w:author="陳德仁" w:date="2020-01-08T15:27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75" w:rsidRPr="00B411BB" w:rsidRDefault="00043975" w:rsidP="008673F4">
            <w:pPr>
              <w:spacing w:line="240" w:lineRule="atLeast"/>
              <w:jc w:val="center"/>
              <w:rPr>
                <w:ins w:id="15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20-01-08T15:27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2020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75" w:rsidRPr="00B411BB" w:rsidRDefault="00043975" w:rsidP="008673F4">
            <w:pPr>
              <w:spacing w:line="240" w:lineRule="atLeast"/>
              <w:jc w:val="center"/>
              <w:rPr>
                <w:ins w:id="17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陳德仁" w:date="2020-01-08T15:27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75" w:rsidRPr="00B411BB" w:rsidRDefault="00043975" w:rsidP="008673F4">
            <w:pPr>
              <w:spacing w:line="240" w:lineRule="atLeast"/>
              <w:jc w:val="center"/>
              <w:rPr>
                <w:ins w:id="19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陳德仁" w:date="2020-01-08T15:27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75" w:rsidRPr="00B411BB" w:rsidRDefault="00043975" w:rsidP="008673F4">
            <w:pPr>
              <w:jc w:val="center"/>
              <w:rPr>
                <w:ins w:id="21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陳德仁" w:date="2020-01-08T15:27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975" w:rsidRPr="00B411BB" w:rsidRDefault="00043975" w:rsidP="008673F4">
            <w:pPr>
              <w:spacing w:line="240" w:lineRule="atLeast"/>
              <w:jc w:val="center"/>
              <w:rPr>
                <w:ins w:id="23" w:author="陳德仁" w:date="2020-01-08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陳德仁" w:date="2020-01-08T15:27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043975" w:rsidRDefault="00043975">
      <w:pPr>
        <w:pStyle w:val="Tabletext"/>
        <w:keepLines w:val="0"/>
        <w:spacing w:after="0" w:line="240" w:lineRule="auto"/>
        <w:rPr>
          <w:ins w:id="25" w:author="陳德仁" w:date="2020-01-08T15:27:00Z"/>
          <w:rFonts w:ascii="Tahoma" w:hAnsi="Tahoma"/>
          <w:kern w:val="2"/>
          <w:lang w:eastAsia="zh-TW"/>
        </w:rPr>
      </w:pPr>
    </w:p>
    <w:p w:rsidR="00043975" w:rsidRPr="005122A6" w:rsidRDefault="00043975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lang w:eastAsia="zh-TW"/>
        </w:rPr>
      </w:pPr>
    </w:p>
    <w:p w:rsidR="00237FD2" w:rsidRPr="005122A6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程式功能概要說明：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程式功能：</w:t>
      </w:r>
      <w:r w:rsidR="0032389D" w:rsidRPr="005122A6">
        <w:rPr>
          <w:rFonts w:ascii="Tahoma" w:hint="eastAsia"/>
          <w:kern w:val="2"/>
          <w:lang w:eastAsia="zh-TW"/>
        </w:rPr>
        <w:t>報表統計</w:t>
      </w:r>
      <w:r w:rsidR="00CB0B1B" w:rsidRPr="005122A6">
        <w:rPr>
          <w:rFonts w:ascii="Tahoma" w:hAnsi="Tahoma" w:hint="eastAsia"/>
          <w:kern w:val="2"/>
          <w:lang w:eastAsia="zh-TW"/>
        </w:rPr>
        <w:t>_</w:t>
      </w:r>
      <w:r w:rsidR="00F92D11" w:rsidRPr="005122A6">
        <w:rPr>
          <w:rFonts w:ascii="Tahoma" w:hint="eastAsia"/>
          <w:kern w:val="2"/>
          <w:lang w:eastAsia="zh-TW"/>
        </w:rPr>
        <w:t>應付未賠</w:t>
      </w:r>
      <w:r w:rsidR="00B12809" w:rsidRPr="005122A6">
        <w:rPr>
          <w:rFonts w:ascii="Tahoma" w:hint="eastAsia"/>
          <w:kern w:val="2"/>
          <w:lang w:eastAsia="zh-TW"/>
        </w:rPr>
        <w:t>理賠資料</w:t>
      </w:r>
      <w:r w:rsidRPr="005122A6">
        <w:rPr>
          <w:rFonts w:ascii="Tahoma" w:hint="eastAsia"/>
          <w:lang w:eastAsia="zh-TW"/>
        </w:rPr>
        <w:t>批次</w:t>
      </w:r>
      <w:r w:rsidRPr="005122A6">
        <w:rPr>
          <w:rFonts w:ascii="Tahoma"/>
          <w:lang w:eastAsia="zh-TW"/>
        </w:rPr>
        <w:t>作業</w:t>
      </w:r>
      <w:r w:rsidRPr="005122A6">
        <w:rPr>
          <w:rFonts w:ascii="Tahoma" w:hint="eastAsia"/>
          <w:kern w:val="2"/>
          <w:lang w:eastAsia="zh-TW"/>
        </w:rPr>
        <w:t>。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程式名稱：</w:t>
      </w:r>
      <w:r w:rsidRPr="005122A6">
        <w:rPr>
          <w:rFonts w:ascii="Tahoma" w:hAnsi="Tahoma" w:hint="eastAsia"/>
          <w:kern w:val="2"/>
          <w:lang w:eastAsia="zh-TW"/>
        </w:rPr>
        <w:t>AAH</w:t>
      </w:r>
      <w:r w:rsidR="0032389D" w:rsidRPr="005122A6">
        <w:rPr>
          <w:rFonts w:ascii="Tahoma" w:hAnsi="Tahoma" w:hint="eastAsia"/>
          <w:kern w:val="2"/>
          <w:lang w:eastAsia="zh-TW"/>
        </w:rPr>
        <w:t>1</w:t>
      </w:r>
      <w:r w:rsidRPr="005122A6">
        <w:rPr>
          <w:rFonts w:ascii="Tahoma" w:hAnsi="Tahoma"/>
          <w:kern w:val="2"/>
          <w:lang w:eastAsia="zh-TW"/>
        </w:rPr>
        <w:t>_</w:t>
      </w:r>
      <w:r w:rsidRPr="005122A6">
        <w:rPr>
          <w:rFonts w:ascii="Tahoma" w:hAnsi="Tahoma" w:hint="eastAsia"/>
          <w:kern w:val="2"/>
          <w:lang w:eastAsia="zh-TW"/>
        </w:rPr>
        <w:t>B</w:t>
      </w:r>
      <w:r w:rsidR="00CB0B1B" w:rsidRPr="005122A6">
        <w:rPr>
          <w:rFonts w:ascii="Tahoma" w:hAnsi="Tahoma" w:hint="eastAsia"/>
          <w:kern w:val="2"/>
          <w:lang w:eastAsia="zh-TW"/>
        </w:rPr>
        <w:t>10</w:t>
      </w:r>
      <w:r w:rsidR="00F92D11" w:rsidRPr="005122A6">
        <w:rPr>
          <w:rFonts w:ascii="Tahoma" w:hAnsi="Tahoma" w:hint="eastAsia"/>
          <w:kern w:val="2"/>
          <w:lang w:eastAsia="zh-TW"/>
        </w:rPr>
        <w:t>6</w:t>
      </w:r>
      <w:r w:rsidRPr="005122A6">
        <w:rPr>
          <w:rFonts w:ascii="Tahoma" w:hAnsi="Tahoma" w:hint="eastAsia"/>
          <w:kern w:val="2"/>
          <w:lang w:eastAsia="zh-TW"/>
        </w:rPr>
        <w:t>.java</w:t>
      </w:r>
      <w:r w:rsidRPr="005122A6">
        <w:rPr>
          <w:rFonts w:ascii="Tahoma" w:hint="eastAsia"/>
          <w:kern w:val="2"/>
          <w:lang w:eastAsia="zh-TW"/>
        </w:rPr>
        <w:t>。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作業方式：</w:t>
      </w:r>
      <w:r w:rsidRPr="005122A6">
        <w:rPr>
          <w:rFonts w:ascii="Tahoma" w:hAnsi="Tahoma" w:hint="eastAsia"/>
          <w:kern w:val="2"/>
          <w:lang w:eastAsia="zh-TW"/>
        </w:rPr>
        <w:t>BATCH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概要說明：</w:t>
      </w:r>
    </w:p>
    <w:p w:rsidR="00237FD2" w:rsidRPr="005122A6" w:rsidRDefault="000D087C" w:rsidP="000D08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應付未賠資料</w:t>
      </w:r>
      <w:r w:rsidR="0026516E" w:rsidRPr="005122A6">
        <w:rPr>
          <w:rFonts w:ascii="Tahoma" w:hAnsi="Tahoma" w:hint="eastAsia"/>
          <w:lang w:eastAsia="zh-TW"/>
        </w:rPr>
        <w:t>_</w:t>
      </w:r>
      <w:r w:rsidRPr="005122A6">
        <w:rPr>
          <w:rFonts w:ascii="Tahoma" w:hAnsi="Tahoma" w:hint="eastAsia"/>
          <w:lang w:eastAsia="zh-TW"/>
        </w:rPr>
        <w:t>RCM_</w:t>
      </w:r>
      <w:r w:rsidRPr="005122A6">
        <w:rPr>
          <w:rFonts w:ascii="Tahoma" w:hAnsi="細明體" w:hint="eastAsia"/>
          <w:lang w:eastAsia="zh-TW"/>
        </w:rPr>
        <w:t>精算部</w:t>
      </w:r>
      <w:r w:rsidR="00237FD2" w:rsidRPr="005122A6">
        <w:rPr>
          <w:rFonts w:ascii="Tahoma" w:hint="eastAsia"/>
          <w:kern w:val="2"/>
          <w:lang w:eastAsia="zh-TW"/>
        </w:rPr>
        <w:t>。</w:t>
      </w:r>
    </w:p>
    <w:p w:rsidR="0032389D" w:rsidRPr="005122A6" w:rsidRDefault="0032389D" w:rsidP="0032389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kern w:val="2"/>
          <w:lang w:eastAsia="zh-TW"/>
        </w:rPr>
        <w:t>HOST</w:t>
      </w:r>
      <w:r w:rsidRPr="005122A6">
        <w:rPr>
          <w:rFonts w:ascii="Tahoma" w:hint="eastAsia"/>
          <w:kern w:val="2"/>
          <w:lang w:eastAsia="zh-TW"/>
        </w:rPr>
        <w:t>端對應</w:t>
      </w:r>
      <w:r w:rsidRPr="005122A6">
        <w:rPr>
          <w:rFonts w:ascii="Tahoma" w:hAnsi="Tahoma" w:hint="eastAsia"/>
          <w:kern w:val="2"/>
          <w:lang w:eastAsia="zh-TW"/>
        </w:rPr>
        <w:t>JOB</w:t>
      </w:r>
      <w:r w:rsidR="00556937" w:rsidRPr="005122A6">
        <w:rPr>
          <w:rFonts w:ascii="Tahoma" w:hint="eastAsia"/>
          <w:kern w:val="2"/>
          <w:lang w:eastAsia="zh-TW"/>
        </w:rPr>
        <w:t>。</w:t>
      </w:r>
      <w:r w:rsidRPr="005122A6">
        <w:rPr>
          <w:rFonts w:ascii="Tahoma" w:hAnsi="Tahoma" w:hint="eastAsia"/>
          <w:kern w:val="2"/>
          <w:lang w:eastAsia="zh-TW"/>
        </w:rPr>
        <w:t>(JAA</w:t>
      </w:r>
      <w:r w:rsidR="00874450" w:rsidRPr="005122A6">
        <w:rPr>
          <w:rFonts w:ascii="Tahoma" w:hAnsi="Tahoma" w:hint="eastAsia"/>
          <w:kern w:val="2"/>
          <w:lang w:eastAsia="zh-TW"/>
        </w:rPr>
        <w:t>ALM1</w:t>
      </w:r>
      <w:r w:rsidR="00F92D11" w:rsidRPr="005122A6">
        <w:rPr>
          <w:rFonts w:ascii="Tahoma" w:hAnsi="Tahoma" w:hint="eastAsia"/>
          <w:kern w:val="2"/>
          <w:lang w:eastAsia="zh-TW"/>
        </w:rPr>
        <w:t>3</w:t>
      </w:r>
      <w:r w:rsidRPr="005122A6">
        <w:rPr>
          <w:rFonts w:ascii="Tahoma" w:hAnsi="Tahoma" w:hint="eastAsia"/>
          <w:kern w:val="2"/>
          <w:lang w:eastAsia="zh-TW"/>
        </w:rPr>
        <w:t>)</w:t>
      </w:r>
      <w:r w:rsidR="00556937" w:rsidRPr="005122A6">
        <w:rPr>
          <w:rFonts w:ascii="Tahoma" w:hint="eastAsia"/>
          <w:kern w:val="2"/>
          <w:lang w:eastAsia="zh-TW"/>
        </w:rPr>
        <w:t>。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lang w:eastAsia="zh-TW"/>
        </w:rPr>
        <w:t>處理人員：系統排程。</w:t>
      </w:r>
    </w:p>
    <w:p w:rsidR="00237FD2" w:rsidRPr="005122A6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程式架構圖：</w:t>
      </w:r>
      <w:r w:rsidR="000C583C" w:rsidRPr="005122A6">
        <w:rPr>
          <w:rFonts w:ascii="Tahoma" w:hAnsi="Tahoma"/>
          <w:kern w:val="2"/>
          <w:lang w:eastAsia="zh-TW"/>
        </w:rPr>
        <w:fldChar w:fldCharType="begin"/>
      </w:r>
      <w:ins w:id="26" w:author="戴余修" w:date="2020-07-27T08:56:00Z">
        <w:r w:rsidR="00AB67EB">
          <w:rPr>
            <w:rFonts w:ascii="Tahoma" w:hAnsi="Tahoma"/>
            <w:kern w:val="2"/>
            <w:lang w:eastAsia="zh-TW"/>
          </w:rPr>
          <w:instrText xml:space="preserve">HYPERLINK </w:instrText>
        </w:r>
        <w:r w:rsidR="00AB67EB">
          <w:rPr>
            <w:rFonts w:ascii="Tahoma" w:hAnsi="Tahoma" w:hint="eastAsia"/>
            <w:kern w:val="2"/>
            <w:lang w:eastAsia="zh-TW"/>
          </w:rPr>
          <w:instrText>"D:\\i92008is01\\Desktop\\intern_project\\spec\\aa_doc-master@ddc06949ca5\\CSR1_Doc\\docs\\AA</w:instrText>
        </w:r>
        <w:r w:rsidR="00AB67EB">
          <w:rPr>
            <w:rFonts w:ascii="Tahoma" w:hAnsi="Tahoma" w:hint="eastAsia"/>
            <w:kern w:val="2"/>
            <w:lang w:eastAsia="zh-TW"/>
          </w:rPr>
          <w:instrText>理賠</w:instrText>
        </w:r>
        <w:r w:rsidR="00AB67EB">
          <w:rPr>
            <w:rFonts w:ascii="Tahoma" w:hAnsi="Tahoma" w:hint="eastAsia"/>
            <w:kern w:val="2"/>
            <w:lang w:eastAsia="zh-TW"/>
          </w:rPr>
          <w:instrText>\\</w:instrText>
        </w:r>
        <w:r w:rsidR="00AB67EB">
          <w:rPr>
            <w:rFonts w:ascii="Tahoma" w:hAnsi="Tahoma" w:hint="eastAsia"/>
            <w:kern w:val="2"/>
            <w:lang w:eastAsia="zh-TW"/>
          </w:rPr>
          <w:instrText>系統流程圖</w:instrText>
        </w:r>
        <w:r w:rsidR="00AB67EB">
          <w:rPr>
            <w:rFonts w:ascii="Tahoma" w:hAnsi="Tahoma" w:hint="eastAsia"/>
            <w:kern w:val="2"/>
            <w:lang w:eastAsia="zh-TW"/>
          </w:rPr>
          <w:instrText>\\</w:instrText>
        </w:r>
        <w:r w:rsidR="00AB67EB">
          <w:rPr>
            <w:rFonts w:ascii="Tahoma" w:hAnsi="Tahoma" w:hint="eastAsia"/>
            <w:kern w:val="2"/>
            <w:lang w:eastAsia="zh-TW"/>
          </w:rPr>
          <w:instrText>理賠情報</w:instrText>
        </w:r>
        <w:r w:rsidR="00AB67EB">
          <w:rPr>
            <w:rFonts w:ascii="Tahoma" w:hAnsi="Tahoma" w:hint="eastAsia"/>
            <w:kern w:val="2"/>
            <w:lang w:eastAsia="zh-TW"/>
          </w:rPr>
          <w:instrText>\\</w:instrText>
        </w:r>
        <w:r w:rsidR="00AB67EB">
          <w:rPr>
            <w:rFonts w:ascii="Tahoma" w:hAnsi="Tahoma" w:hint="eastAsia"/>
            <w:kern w:val="2"/>
            <w:lang w:eastAsia="zh-TW"/>
          </w:rPr>
          <w:instrText>理賠情報流程圖</w:instrText>
        </w:r>
        <w:r w:rsidR="00AB67EB">
          <w:rPr>
            <w:rFonts w:ascii="Tahoma" w:hAnsi="Tahoma" w:hint="eastAsia"/>
            <w:kern w:val="2"/>
            <w:lang w:eastAsia="zh-TW"/>
          </w:rPr>
          <w:instrText>.vsd"</w:instrText>
        </w:r>
      </w:ins>
      <w:del w:id="27" w:author="戴余修" w:date="2020-07-27T08:56:00Z">
        <w:r w:rsidR="003B2B12" w:rsidRPr="005122A6" w:rsidDel="00AB67EB">
          <w:rPr>
            <w:rFonts w:ascii="Tahoma" w:hAnsi="Tahoma"/>
            <w:kern w:val="2"/>
            <w:lang w:eastAsia="zh-TW"/>
          </w:rPr>
          <w:delInstrText xml:space="preserve">HYPERLINK </w:delInstrText>
        </w:r>
        <w:r w:rsidR="003B2B12" w:rsidRPr="005122A6" w:rsidDel="00AB67EB">
          <w:rPr>
            <w:rFonts w:ascii="Tahoma" w:hAnsi="Tahoma" w:hint="eastAsia"/>
            <w:kern w:val="2"/>
            <w:lang w:eastAsia="zh-TW"/>
          </w:rPr>
          <w:delInstrText>"../../</w:delInstrText>
        </w:r>
        <w:r w:rsidR="003B2B12" w:rsidRPr="005122A6" w:rsidDel="00AB67EB">
          <w:rPr>
            <w:rFonts w:ascii="Tahoma" w:hint="eastAsia"/>
            <w:kern w:val="2"/>
            <w:lang w:eastAsia="zh-TW"/>
          </w:rPr>
          <w:delInstrText>系統流程圖</w:delInstrText>
        </w:r>
        <w:r w:rsidR="003B2B12" w:rsidRPr="005122A6" w:rsidDel="00AB67EB">
          <w:rPr>
            <w:rFonts w:ascii="Tahoma" w:hAnsi="Tahoma" w:hint="eastAsia"/>
            <w:kern w:val="2"/>
            <w:lang w:eastAsia="zh-TW"/>
          </w:rPr>
          <w:delInstrText>/</w:delInstrText>
        </w:r>
        <w:r w:rsidR="003B2B12" w:rsidRPr="005122A6" w:rsidDel="00AB67EB">
          <w:rPr>
            <w:rFonts w:ascii="Tahoma" w:hint="eastAsia"/>
            <w:kern w:val="2"/>
            <w:lang w:eastAsia="zh-TW"/>
          </w:rPr>
          <w:delInstrText>理賠情報</w:delInstrText>
        </w:r>
        <w:r w:rsidR="003B2B12" w:rsidRPr="005122A6" w:rsidDel="00AB67EB">
          <w:rPr>
            <w:rFonts w:ascii="Tahoma" w:hAnsi="Tahoma" w:hint="eastAsia"/>
            <w:kern w:val="2"/>
            <w:lang w:eastAsia="zh-TW"/>
          </w:rPr>
          <w:delInstrText>/</w:delInstrText>
        </w:r>
        <w:r w:rsidR="003B2B12" w:rsidRPr="005122A6" w:rsidDel="00AB67EB">
          <w:rPr>
            <w:rFonts w:ascii="Tahoma" w:hint="eastAsia"/>
            <w:kern w:val="2"/>
            <w:lang w:eastAsia="zh-TW"/>
          </w:rPr>
          <w:delInstrText>理賠情報流程圖</w:delInstrText>
        </w:r>
        <w:r w:rsidR="003B2B12" w:rsidRPr="005122A6" w:rsidDel="00AB67EB">
          <w:rPr>
            <w:rFonts w:ascii="Tahoma" w:hAnsi="Tahoma" w:hint="eastAsia"/>
            <w:kern w:val="2"/>
            <w:lang w:eastAsia="zh-TW"/>
          </w:rPr>
          <w:delInstrText>.vsd"</w:delInstrText>
        </w:r>
      </w:del>
      <w:ins w:id="28" w:author="戴余修" w:date="2020-07-27T08:56:00Z">
        <w:r w:rsidR="00AB67EB" w:rsidRPr="005122A6">
          <w:rPr>
            <w:rFonts w:ascii="Tahoma" w:hAnsi="Tahoma"/>
            <w:kern w:val="2"/>
            <w:lang w:eastAsia="zh-TW"/>
          </w:rPr>
        </w:r>
      </w:ins>
      <w:r w:rsidR="000C583C" w:rsidRPr="005122A6">
        <w:rPr>
          <w:rFonts w:ascii="Tahoma" w:hAnsi="Tahoma"/>
          <w:kern w:val="2"/>
          <w:lang w:eastAsia="zh-TW"/>
        </w:rPr>
        <w:fldChar w:fldCharType="separate"/>
      </w:r>
      <w:r w:rsidR="003B2B12" w:rsidRPr="005122A6">
        <w:rPr>
          <w:rStyle w:val="a3"/>
          <w:rFonts w:ascii="Tahoma" w:hAnsi="Tahoma" w:hint="eastAsia"/>
          <w:kern w:val="2"/>
          <w:lang w:eastAsia="zh-TW"/>
        </w:rPr>
        <w:t>..\..\</w:t>
      </w:r>
      <w:r w:rsidR="003B2B12" w:rsidRPr="005122A6">
        <w:rPr>
          <w:rStyle w:val="a3"/>
          <w:rFonts w:ascii="Tahoma" w:hint="eastAsia"/>
          <w:kern w:val="2"/>
          <w:lang w:eastAsia="zh-TW"/>
        </w:rPr>
        <w:t>系統流程圖</w:t>
      </w:r>
      <w:r w:rsidR="003B2B12" w:rsidRPr="005122A6">
        <w:rPr>
          <w:rStyle w:val="a3"/>
          <w:rFonts w:ascii="Tahoma" w:hAnsi="Tahoma" w:hint="eastAsia"/>
          <w:kern w:val="2"/>
          <w:lang w:eastAsia="zh-TW"/>
        </w:rPr>
        <w:t>\</w:t>
      </w:r>
      <w:r w:rsidR="003B2B12" w:rsidRPr="005122A6">
        <w:rPr>
          <w:rStyle w:val="a3"/>
          <w:rFonts w:ascii="Tahoma" w:hint="eastAsia"/>
          <w:kern w:val="2"/>
          <w:lang w:eastAsia="zh-TW"/>
        </w:rPr>
        <w:t>理賠情報</w:t>
      </w:r>
      <w:r w:rsidR="003B2B12" w:rsidRPr="005122A6">
        <w:rPr>
          <w:rStyle w:val="a3"/>
          <w:rFonts w:ascii="Tahoma" w:hAnsi="Tahoma" w:hint="eastAsia"/>
          <w:kern w:val="2"/>
          <w:lang w:eastAsia="zh-TW"/>
        </w:rPr>
        <w:t>\</w:t>
      </w:r>
      <w:r w:rsidR="003B2B12" w:rsidRPr="005122A6">
        <w:rPr>
          <w:rStyle w:val="a3"/>
          <w:rFonts w:ascii="Tahoma" w:hint="eastAsia"/>
          <w:kern w:val="2"/>
          <w:lang w:eastAsia="zh-TW"/>
        </w:rPr>
        <w:t>理賠情報流程圖</w:t>
      </w:r>
      <w:r w:rsidR="003B2B12" w:rsidRPr="005122A6">
        <w:rPr>
          <w:rStyle w:val="a3"/>
          <w:rFonts w:ascii="Tahoma" w:hAnsi="Tahoma" w:hint="eastAsia"/>
          <w:kern w:val="2"/>
          <w:lang w:eastAsia="zh-TW"/>
        </w:rPr>
        <w:t>.vsd</w:t>
      </w:r>
      <w:r w:rsidR="000C583C" w:rsidRPr="005122A6">
        <w:rPr>
          <w:rFonts w:ascii="Tahoma" w:hAnsi="Tahoma"/>
          <w:kern w:val="2"/>
          <w:lang w:eastAsia="zh-TW"/>
        </w:rPr>
        <w:fldChar w:fldCharType="end"/>
      </w:r>
    </w:p>
    <w:p w:rsidR="00237FD2" w:rsidRPr="005122A6" w:rsidRDefault="00237FD2">
      <w:pPr>
        <w:pStyle w:val="Tabletext"/>
        <w:keepLines w:val="0"/>
        <w:spacing w:after="0" w:line="240" w:lineRule="auto"/>
        <w:ind w:firstLine="1600"/>
        <w:rPr>
          <w:rFonts w:ascii="Tahoma" w:hAnsi="Tahoma" w:hint="eastAsia"/>
          <w:kern w:val="2"/>
          <w:lang w:eastAsia="zh-TW"/>
        </w:rPr>
      </w:pPr>
    </w:p>
    <w:p w:rsidR="00237FD2" w:rsidRPr="005122A6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相關檔案（</w:t>
      </w:r>
      <w:r w:rsidRPr="005122A6">
        <w:rPr>
          <w:rFonts w:ascii="Tahoma" w:hAnsi="Tahoma" w:hint="eastAsia"/>
          <w:kern w:val="2"/>
          <w:lang w:eastAsia="zh-TW"/>
        </w:rPr>
        <w:t>TABLE</w:t>
      </w:r>
      <w:r w:rsidRPr="005122A6">
        <w:rPr>
          <w:rFonts w:ascii="Tahoma" w:hint="eastAsia"/>
          <w:kern w:val="2"/>
          <w:lang w:eastAsia="zh-TW"/>
        </w:rPr>
        <w:t>）：</w:t>
      </w:r>
    </w:p>
    <w:p w:rsidR="00237FD2" w:rsidRPr="005122A6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理賠紀錄</w:t>
      </w:r>
      <w:r w:rsidR="00237FD2" w:rsidRPr="005122A6">
        <w:rPr>
          <w:rFonts w:ascii="Tahoma" w:hint="eastAsia"/>
          <w:kern w:val="2"/>
          <w:lang w:eastAsia="zh-TW"/>
        </w:rPr>
        <w:t>檔</w:t>
      </w:r>
      <w:r w:rsidR="00237FD2" w:rsidRPr="005122A6">
        <w:rPr>
          <w:rFonts w:ascii="Tahoma" w:hAnsi="Tahoma" w:hint="eastAsia"/>
          <w:kern w:val="2"/>
          <w:lang w:eastAsia="zh-TW"/>
        </w:rPr>
        <w:t>DTA</w:t>
      </w:r>
      <w:r w:rsidRPr="005122A6">
        <w:rPr>
          <w:rFonts w:ascii="Tahoma" w:hAnsi="Tahoma" w:hint="eastAsia"/>
          <w:kern w:val="2"/>
          <w:lang w:eastAsia="zh-TW"/>
        </w:rPr>
        <w:t>A</w:t>
      </w:r>
      <w:r w:rsidR="00237FD2" w:rsidRPr="005122A6">
        <w:rPr>
          <w:rFonts w:ascii="Tahoma" w:hAnsi="Tahoma" w:hint="eastAsia"/>
          <w:kern w:val="2"/>
          <w:lang w:eastAsia="zh-TW"/>
        </w:rPr>
        <w:t>B00</w:t>
      </w:r>
      <w:r w:rsidR="00874450" w:rsidRPr="005122A6">
        <w:rPr>
          <w:rFonts w:ascii="Tahoma" w:hAnsi="Tahoma" w:hint="eastAsia"/>
          <w:kern w:val="2"/>
          <w:lang w:eastAsia="zh-TW"/>
        </w:rPr>
        <w:t>1</w:t>
      </w:r>
      <w:r w:rsidR="00237FD2" w:rsidRPr="005122A6">
        <w:rPr>
          <w:rFonts w:ascii="Tahoma" w:hint="eastAsia"/>
          <w:kern w:val="2"/>
          <w:lang w:eastAsia="zh-TW"/>
        </w:rPr>
        <w:t>。</w:t>
      </w:r>
    </w:p>
    <w:p w:rsidR="009129D8" w:rsidRPr="005122A6" w:rsidRDefault="008470D3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lang w:eastAsia="zh-TW"/>
        </w:rPr>
        <w:t>未結給付資料</w:t>
      </w:r>
      <w:r w:rsidRPr="005122A6">
        <w:rPr>
          <w:rFonts w:ascii="Tahoma" w:hAnsi="Tahoma" w:hint="eastAsia"/>
          <w:kern w:val="2"/>
          <w:lang w:eastAsia="zh-TW"/>
        </w:rPr>
        <w:t>檔</w:t>
      </w:r>
      <w:r w:rsidRPr="005122A6">
        <w:rPr>
          <w:rFonts w:ascii="Tahoma" w:hAnsi="Tahoma" w:hint="eastAsia"/>
          <w:kern w:val="2"/>
          <w:lang w:eastAsia="zh-TW"/>
        </w:rPr>
        <w:t>DTAAH106</w:t>
      </w:r>
      <w:r w:rsidRPr="005122A6">
        <w:rPr>
          <w:rFonts w:ascii="Tahoma" w:hAnsi="Tahoma" w:hint="eastAsia"/>
          <w:kern w:val="2"/>
          <w:lang w:eastAsia="zh-TW"/>
        </w:rPr>
        <w:t>。</w:t>
      </w:r>
    </w:p>
    <w:p w:rsidR="00237FD2" w:rsidRPr="005122A6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相關模組：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批次作業件數紀錄模組</w:t>
      </w:r>
      <w:r w:rsidRPr="005122A6">
        <w:rPr>
          <w:rFonts w:ascii="Tahoma" w:hAnsi="Tahoma" w:hint="eastAsia"/>
          <w:kern w:val="2"/>
          <w:lang w:eastAsia="zh-TW"/>
        </w:rPr>
        <w:t>CountManager.java</w:t>
      </w:r>
      <w:r w:rsidRPr="005122A6">
        <w:rPr>
          <w:rFonts w:ascii="Tahoma" w:hint="eastAsia"/>
          <w:kern w:val="2"/>
          <w:lang w:eastAsia="zh-TW"/>
        </w:rPr>
        <w:t>。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異常訊息記錄模組</w:t>
      </w:r>
      <w:r w:rsidRPr="005122A6">
        <w:rPr>
          <w:rFonts w:ascii="Tahoma" w:hAnsi="Tahoma" w:hint="eastAsia"/>
          <w:kern w:val="2"/>
          <w:lang w:eastAsia="zh-TW"/>
        </w:rPr>
        <w:t>ErrorLog.java</w:t>
      </w:r>
      <w:r w:rsidRPr="005122A6">
        <w:rPr>
          <w:rFonts w:ascii="Tahoma" w:hint="eastAsia"/>
          <w:kern w:val="2"/>
          <w:lang w:eastAsia="zh-TW"/>
        </w:rPr>
        <w:t>。</w:t>
      </w:r>
    </w:p>
    <w:p w:rsidR="00237FD2" w:rsidRPr="005122A6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參數說明：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傳入參數：無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傳出參數：</w:t>
      </w:r>
    </w:p>
    <w:p w:rsidR="00237FD2" w:rsidRPr="005122A6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回覆訊息為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Pr="005122A6">
          <w:rPr>
            <w:rFonts w:ascii="Tahoma" w:hint="eastAsia"/>
            <w:kern w:val="2"/>
            <w:lang w:eastAsia="zh-TW"/>
          </w:rPr>
          <w:t>一碼</w:t>
        </w:r>
      </w:smartTag>
      <w:r w:rsidRPr="005122A6">
        <w:rPr>
          <w:rFonts w:ascii="Tahoma" w:hint="eastAsia"/>
          <w:kern w:val="2"/>
          <w:lang w:eastAsia="zh-TW"/>
        </w:rPr>
        <w:t>數字（訊息為</w:t>
      </w:r>
      <w:r w:rsidRPr="005122A6">
        <w:rPr>
          <w:rFonts w:ascii="Tahoma" w:hAnsi="Tahoma" w:hint="eastAsia"/>
          <w:kern w:val="2"/>
          <w:lang w:eastAsia="zh-TW"/>
        </w:rPr>
        <w:t>0</w:t>
      </w:r>
      <w:r w:rsidRPr="005122A6">
        <w:rPr>
          <w:rFonts w:ascii="Tahoma" w:hint="eastAsia"/>
          <w:kern w:val="2"/>
          <w:lang w:eastAsia="zh-TW"/>
        </w:rPr>
        <w:t>時代表成功，其它則代表失敗）。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2"/>
        <w:gridCol w:w="1628"/>
        <w:gridCol w:w="2067"/>
        <w:gridCol w:w="1301"/>
        <w:gridCol w:w="1040"/>
        <w:gridCol w:w="3352"/>
      </w:tblGrid>
      <w:tr w:rsidR="00237FD2" w:rsidRPr="005122A6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 w:rsidRPr="005122A6">
        <w:tc>
          <w:tcPr>
            <w:tcW w:w="702" w:type="dxa"/>
          </w:tcPr>
          <w:p w:rsidR="00237FD2" w:rsidRPr="005122A6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5122A6" w:rsidRDefault="00237FD2">
            <w:pPr>
              <w:rPr>
                <w:rFonts w:ascii="Tahoma" w:hAnsi="Tahoma"/>
                <w:sz w:val="20"/>
                <w:szCs w:val="20"/>
              </w:rPr>
            </w:pPr>
            <w:r w:rsidRPr="005122A6">
              <w:rPr>
                <w:rFonts w:ascii="Tahoma" w:hAnsi="Tahoma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 w:hint="eastAsia"/>
                <w:bCs/>
                <w:sz w:val="20"/>
                <w:szCs w:val="20"/>
              </w:rPr>
              <w:t>JAA</w:t>
            </w:r>
            <w:r w:rsidR="007838D5" w:rsidRPr="005122A6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</w:p>
        </w:tc>
      </w:tr>
      <w:tr w:rsidR="00237FD2" w:rsidRPr="005122A6">
        <w:tc>
          <w:tcPr>
            <w:tcW w:w="702" w:type="dxa"/>
          </w:tcPr>
          <w:p w:rsidR="00237FD2" w:rsidRPr="005122A6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5122A6" w:rsidRDefault="00237FD2">
            <w:pPr>
              <w:rPr>
                <w:rFonts w:ascii="Tahoma" w:hAnsi="Tahoma"/>
                <w:sz w:val="20"/>
                <w:szCs w:val="20"/>
              </w:rPr>
            </w:pPr>
            <w:r w:rsidRPr="005122A6">
              <w:rPr>
                <w:rFonts w:ascii="Tahoma" w:hAnsi="Tahoma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 w:hint="eastAsia"/>
                <w:bCs/>
                <w:sz w:val="20"/>
                <w:szCs w:val="20"/>
              </w:rPr>
              <w:t>A</w:t>
            </w:r>
            <w:r w:rsidR="007838D5" w:rsidRPr="005122A6">
              <w:rPr>
                <w:rFonts w:ascii="Tahoma" w:hAnsi="Tahoma" w:hint="eastAsia"/>
                <w:bCs/>
                <w:sz w:val="20"/>
                <w:szCs w:val="20"/>
              </w:rPr>
              <w:t>AH</w:t>
            </w:r>
            <w:r w:rsidR="00DF59FA" w:rsidRPr="005122A6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  <w:r w:rsidRPr="005122A6">
              <w:rPr>
                <w:rFonts w:ascii="Tahoma" w:hAnsi="Tahoma" w:hint="eastAsia"/>
                <w:bCs/>
                <w:sz w:val="20"/>
                <w:szCs w:val="20"/>
              </w:rPr>
              <w:t>_B</w:t>
            </w:r>
            <w:r w:rsidR="00BE265B" w:rsidRPr="005122A6">
              <w:rPr>
                <w:rFonts w:ascii="Tahoma" w:hAnsi="Tahoma" w:hint="eastAsia"/>
                <w:bCs/>
                <w:sz w:val="20"/>
                <w:szCs w:val="20"/>
              </w:rPr>
              <w:t>10</w:t>
            </w:r>
            <w:r w:rsidR="00BE6BA9" w:rsidRPr="005122A6">
              <w:rPr>
                <w:rFonts w:ascii="Tahoma" w:hAnsi="Tahoma" w:hint="eastAsia"/>
                <w:bCs/>
                <w:sz w:val="20"/>
                <w:szCs w:val="20"/>
              </w:rPr>
              <w:t>6</w:t>
            </w:r>
          </w:p>
        </w:tc>
      </w:tr>
      <w:tr w:rsidR="00237FD2" w:rsidRPr="005122A6">
        <w:tc>
          <w:tcPr>
            <w:tcW w:w="702" w:type="dxa"/>
          </w:tcPr>
          <w:p w:rsidR="00237FD2" w:rsidRPr="005122A6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5122A6" w:rsidRDefault="00237FD2">
            <w:pPr>
              <w:rPr>
                <w:rFonts w:ascii="Tahoma" w:hAnsi="Tahoma"/>
                <w:sz w:val="20"/>
                <w:szCs w:val="20"/>
              </w:rPr>
            </w:pPr>
            <w:r w:rsidRPr="005122A6">
              <w:rPr>
                <w:rFonts w:ascii="Tahoma" w:hAnsi="Tahoma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 w:hint="eastAsia"/>
                <w:bCs/>
                <w:sz w:val="20"/>
                <w:szCs w:val="20"/>
              </w:rPr>
              <w:t>CURRENT DAY</w:t>
            </w:r>
          </w:p>
        </w:tc>
      </w:tr>
      <w:tr w:rsidR="00237FD2" w:rsidRPr="005122A6">
        <w:tc>
          <w:tcPr>
            <w:tcW w:w="702" w:type="dxa"/>
          </w:tcPr>
          <w:p w:rsidR="00237FD2" w:rsidRPr="005122A6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5122A6" w:rsidRDefault="00237FD2">
            <w:pPr>
              <w:rPr>
                <w:rFonts w:ascii="Tahoma" w:hAnsi="Tahoma"/>
                <w:sz w:val="20"/>
                <w:szCs w:val="20"/>
              </w:rPr>
            </w:pPr>
            <w:r w:rsidRPr="005122A6">
              <w:rPr>
                <w:rFonts w:ascii="Tahoma" w:hAnsi="Tahoma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5122A6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 w:hint="eastAsia"/>
                <w:bCs/>
                <w:sz w:val="20"/>
                <w:szCs w:val="20"/>
              </w:rPr>
              <w:t>AA</w:t>
            </w:r>
          </w:p>
        </w:tc>
      </w:tr>
      <w:tr w:rsidR="00237FD2" w:rsidRPr="005122A6">
        <w:tc>
          <w:tcPr>
            <w:tcW w:w="702" w:type="dxa"/>
          </w:tcPr>
          <w:p w:rsidR="00237FD2" w:rsidRPr="005122A6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5122A6" w:rsidRDefault="00237FD2">
            <w:pPr>
              <w:rPr>
                <w:rFonts w:ascii="Tahoma" w:hAnsi="Tahoma"/>
                <w:sz w:val="20"/>
                <w:szCs w:val="20"/>
              </w:rPr>
            </w:pPr>
            <w:r w:rsidRPr="005122A6">
              <w:rPr>
                <w:rFonts w:ascii="Tahoma" w:hAnsi="Tahoma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5122A6" w:rsidRDefault="00552006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 w:hint="eastAsia"/>
                <w:bCs/>
                <w:sz w:val="20"/>
                <w:szCs w:val="20"/>
              </w:rPr>
              <w:t>H</w:t>
            </w:r>
            <w:r w:rsidR="00BE6BA9" w:rsidRPr="005122A6">
              <w:rPr>
                <w:rFonts w:ascii="Tahoma" w:hAnsi="Tahoma" w:hint="eastAsia"/>
                <w:bCs/>
                <w:sz w:val="20"/>
                <w:szCs w:val="20"/>
              </w:rPr>
              <w:t>1</w:t>
            </w:r>
          </w:p>
        </w:tc>
      </w:tr>
      <w:tr w:rsidR="00237FD2" w:rsidRPr="005122A6">
        <w:tc>
          <w:tcPr>
            <w:tcW w:w="702" w:type="dxa"/>
          </w:tcPr>
          <w:p w:rsidR="00237FD2" w:rsidRPr="005122A6" w:rsidRDefault="00237FD2">
            <w:pPr>
              <w:numPr>
                <w:ilvl w:val="0"/>
                <w:numId w:val="7"/>
              </w:num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Pr="005122A6" w:rsidRDefault="00237FD2">
            <w:pPr>
              <w:rPr>
                <w:rFonts w:ascii="Tahoma" w:hAnsi="Tahoma"/>
                <w:sz w:val="20"/>
                <w:szCs w:val="20"/>
              </w:rPr>
            </w:pPr>
            <w:r w:rsidRPr="005122A6">
              <w:rPr>
                <w:rFonts w:ascii="Tahoma" w:hAnsi="Tahoma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Tahoma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Pr="005122A6" w:rsidRDefault="00237FD2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Pr="005122A6" w:rsidRDefault="000D087C">
            <w:pPr>
              <w:jc w:val="both"/>
              <w:rPr>
                <w:rFonts w:ascii="Tahoma" w:hAnsi="Tahoma" w:hint="eastAsia"/>
                <w:bCs/>
                <w:sz w:val="20"/>
                <w:szCs w:val="20"/>
              </w:rPr>
            </w:pPr>
            <w:r w:rsidRPr="005122A6">
              <w:rPr>
                <w:rFonts w:ascii="Tahoma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Pr="005122A6" w:rsidRDefault="00237FD2">
      <w:pPr>
        <w:pStyle w:val="Tabletext"/>
        <w:keepLines w:val="0"/>
        <w:spacing w:after="0" w:line="240" w:lineRule="auto"/>
        <w:ind w:left="425"/>
        <w:rPr>
          <w:rFonts w:ascii="Tahoma" w:hAnsi="Tahoma" w:hint="eastAsia"/>
          <w:kern w:val="2"/>
          <w:lang w:eastAsia="zh-TW"/>
        </w:rPr>
      </w:pPr>
    </w:p>
    <w:p w:rsidR="00237FD2" w:rsidRPr="005122A6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lastRenderedPageBreak/>
        <w:t>程式內容：</w:t>
      </w:r>
    </w:p>
    <w:p w:rsidR="00237FD2" w:rsidRPr="005122A6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int="eastAsia"/>
          <w:kern w:val="2"/>
          <w:lang w:eastAsia="zh-TW"/>
        </w:rPr>
        <w:t>初始化：</w:t>
      </w:r>
    </w:p>
    <w:p w:rsidR="008470D3" w:rsidRPr="005122A6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lang w:eastAsia="zh-TW"/>
        </w:rPr>
        <w:t xml:space="preserve">IF </w:t>
      </w:r>
      <w:r w:rsidRPr="005122A6">
        <w:rPr>
          <w:rFonts w:ascii="Tahoma" w:hAnsi="Tahoma" w:hint="eastAsia"/>
          <w:kern w:val="2"/>
          <w:lang w:eastAsia="zh-TW"/>
        </w:rPr>
        <w:t>輸入參數</w:t>
      </w:r>
      <w:r w:rsidR="005122A6" w:rsidRPr="005122A6">
        <w:rPr>
          <w:rFonts w:ascii="Tahoma" w:hAnsi="Tahoma" w:hint="eastAsia"/>
          <w:kern w:val="2"/>
          <w:lang w:eastAsia="zh-TW"/>
        </w:rPr>
        <w:t>個數為零</w:t>
      </w:r>
    </w:p>
    <w:p w:rsidR="008470D3" w:rsidRPr="005122A6" w:rsidRDefault="008470D3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color w:val="FF0000"/>
          <w:lang w:eastAsia="zh-TW"/>
        </w:rPr>
        <w:t>資料年月</w:t>
      </w:r>
      <w:r w:rsidRPr="005122A6">
        <w:rPr>
          <w:rFonts w:ascii="Tahoma" w:hAnsi="Tahoma" w:hint="eastAsia"/>
          <w:color w:val="FF0000"/>
          <w:lang w:eastAsia="zh-TW"/>
        </w:rPr>
        <w:t xml:space="preserve">1 </w:t>
      </w:r>
      <w:r w:rsidRPr="005122A6">
        <w:rPr>
          <w:rFonts w:ascii="Tahoma" w:hAnsi="Tahoma" w:hint="eastAsia"/>
          <w:kern w:val="2"/>
          <w:lang w:eastAsia="zh-TW"/>
        </w:rPr>
        <w:t xml:space="preserve">= </w:t>
      </w:r>
      <w:r w:rsidRPr="005122A6">
        <w:rPr>
          <w:rFonts w:ascii="Tahoma" w:hAnsi="Tahoma" w:hint="eastAsia"/>
          <w:lang w:eastAsia="zh-TW"/>
        </w:rPr>
        <w:t>程式執行當時的上個月</w:t>
      </w:r>
      <w:r w:rsidRPr="005122A6">
        <w:rPr>
          <w:rFonts w:ascii="Tahoma" w:hAnsi="Tahoma" w:hint="eastAsia"/>
          <w:lang w:eastAsia="zh-TW"/>
        </w:rPr>
        <w:t>(</w:t>
      </w:r>
      <w:r w:rsidRPr="005122A6">
        <w:rPr>
          <w:rFonts w:ascii="Tahoma" w:hAnsi="Tahoma" w:hint="eastAsia"/>
          <w:lang w:eastAsia="zh-TW"/>
        </w:rPr>
        <w:t>程式執行日期為</w:t>
      </w:r>
      <w:smartTag w:uri="urn:schemas-microsoft-com:office:smarttags" w:element="chsdate">
        <w:smartTagPr>
          <w:attr w:name="Year" w:val="2010"/>
          <w:attr w:name="Month" w:val="5"/>
          <w:attr w:name="Day" w:val="1"/>
          <w:attr w:name="IsLunarDate" w:val="False"/>
          <w:attr w:name="IsROCDate" w:val="False"/>
        </w:smartTagPr>
        <w:r w:rsidRPr="005122A6">
          <w:rPr>
            <w:rFonts w:ascii="Tahoma" w:hAnsi="Tahoma" w:hint="eastAsia"/>
            <w:lang w:eastAsia="zh-TW"/>
          </w:rPr>
          <w:t>2010/05/01</w:t>
        </w:r>
      </w:smartTag>
      <w:r w:rsidRPr="005122A6">
        <w:rPr>
          <w:rFonts w:ascii="Tahoma" w:hAnsi="Tahoma" w:hint="eastAsia"/>
          <w:lang w:eastAsia="zh-TW"/>
        </w:rPr>
        <w:t>,</w:t>
      </w:r>
      <w:r w:rsidRPr="005122A6">
        <w:rPr>
          <w:rFonts w:ascii="Tahoma" w:hAnsi="Tahoma" w:hint="eastAsia"/>
          <w:lang w:eastAsia="zh-TW"/>
        </w:rPr>
        <w:t>資料年月</w:t>
      </w:r>
      <w:r w:rsidRPr="005122A6">
        <w:rPr>
          <w:rFonts w:ascii="Tahoma" w:hAnsi="Tahoma" w:hint="eastAsia"/>
          <w:lang w:eastAsia="zh-TW"/>
        </w:rPr>
        <w:t>1=201004)</w:t>
      </w:r>
    </w:p>
    <w:p w:rsidR="008470D3" w:rsidRPr="005122A6" w:rsidRDefault="008470D3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color w:val="FF0000"/>
          <w:lang w:eastAsia="zh-TW"/>
        </w:rPr>
        <w:t>資料年月</w:t>
      </w:r>
      <w:r w:rsidRPr="005122A6">
        <w:rPr>
          <w:rFonts w:ascii="Tahoma" w:hAnsi="Tahoma" w:hint="eastAsia"/>
          <w:color w:val="FF0000"/>
          <w:lang w:eastAsia="zh-TW"/>
        </w:rPr>
        <w:t xml:space="preserve">2 </w:t>
      </w:r>
      <w:r w:rsidRPr="005122A6">
        <w:rPr>
          <w:rFonts w:ascii="Tahoma" w:hAnsi="Tahoma" w:hint="eastAsia"/>
          <w:kern w:val="2"/>
          <w:lang w:eastAsia="zh-TW"/>
        </w:rPr>
        <w:t xml:space="preserve">= </w:t>
      </w:r>
      <w:r w:rsidRPr="005122A6">
        <w:rPr>
          <w:rFonts w:ascii="Tahoma" w:hAnsi="Tahoma" w:hint="eastAsia"/>
          <w:lang w:eastAsia="zh-TW"/>
        </w:rPr>
        <w:t>程式執行當時的當月</w:t>
      </w:r>
      <w:r w:rsidRPr="005122A6">
        <w:rPr>
          <w:rFonts w:ascii="Tahoma" w:hAnsi="Tahoma" w:hint="eastAsia"/>
          <w:lang w:eastAsia="zh-TW"/>
        </w:rPr>
        <w:t>(</w:t>
      </w:r>
      <w:r w:rsidRPr="005122A6">
        <w:rPr>
          <w:rFonts w:ascii="Tahoma" w:hAnsi="Tahoma" w:hint="eastAsia"/>
          <w:lang w:eastAsia="zh-TW"/>
        </w:rPr>
        <w:t>程式執行日期為</w:t>
      </w:r>
      <w:smartTag w:uri="urn:schemas-microsoft-com:office:smarttags" w:element="chsdate">
        <w:smartTagPr>
          <w:attr w:name="Year" w:val="2010"/>
          <w:attr w:name="Month" w:val="5"/>
          <w:attr w:name="Day" w:val="1"/>
          <w:attr w:name="IsLunarDate" w:val="False"/>
          <w:attr w:name="IsROCDate" w:val="False"/>
        </w:smartTagPr>
        <w:r w:rsidRPr="005122A6">
          <w:rPr>
            <w:rFonts w:ascii="Tahoma" w:hAnsi="Tahoma" w:hint="eastAsia"/>
            <w:lang w:eastAsia="zh-TW"/>
          </w:rPr>
          <w:t>2010/05/01</w:t>
        </w:r>
      </w:smartTag>
      <w:r w:rsidRPr="005122A6">
        <w:rPr>
          <w:rFonts w:ascii="Tahoma" w:hAnsi="Tahoma" w:hint="eastAsia"/>
          <w:lang w:eastAsia="zh-TW"/>
        </w:rPr>
        <w:t>,</w:t>
      </w:r>
      <w:r w:rsidRPr="005122A6">
        <w:rPr>
          <w:rFonts w:ascii="Tahoma" w:hAnsi="Tahoma" w:hint="eastAsia"/>
          <w:lang w:eastAsia="zh-TW"/>
        </w:rPr>
        <w:t>資料年月</w:t>
      </w:r>
      <w:r w:rsidRPr="005122A6">
        <w:rPr>
          <w:rFonts w:ascii="Tahoma" w:hAnsi="Tahoma" w:hint="eastAsia"/>
          <w:lang w:eastAsia="zh-TW"/>
        </w:rPr>
        <w:t>2=201005)</w:t>
      </w:r>
    </w:p>
    <w:p w:rsidR="008470D3" w:rsidRPr="005122A6" w:rsidRDefault="008470D3" w:rsidP="008470D3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kern w:val="2"/>
          <w:lang w:eastAsia="zh-TW"/>
        </w:rPr>
        <w:t>ELSE</w:t>
      </w:r>
    </w:p>
    <w:p w:rsidR="008470D3" w:rsidRPr="005122A6" w:rsidRDefault="008470D3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color w:val="FF0000"/>
          <w:lang w:eastAsia="zh-TW"/>
        </w:rPr>
        <w:t>資料</w:t>
      </w:r>
      <w:r w:rsidRPr="005122A6">
        <w:rPr>
          <w:rFonts w:ascii="Tahoma" w:hAnsi="Tahoma" w:hint="eastAsia"/>
          <w:color w:val="FF0000"/>
        </w:rPr>
        <w:t>年月</w:t>
      </w:r>
      <w:r w:rsidRPr="005122A6">
        <w:rPr>
          <w:rFonts w:ascii="Tahoma" w:hAnsi="Tahoma" w:hint="eastAsia"/>
          <w:color w:val="FF0000"/>
          <w:lang w:eastAsia="zh-TW"/>
        </w:rPr>
        <w:t>1</w:t>
      </w:r>
      <w:r w:rsidRPr="005122A6">
        <w:rPr>
          <w:rFonts w:ascii="Tahoma" w:hAnsi="Tahoma" w:hint="eastAsia"/>
          <w:lang w:eastAsia="zh-TW"/>
        </w:rPr>
        <w:t xml:space="preserve"> </w:t>
      </w:r>
      <w:r w:rsidRPr="005122A6">
        <w:rPr>
          <w:rFonts w:ascii="Tahoma" w:hAnsi="Tahoma" w:hint="eastAsia"/>
          <w:kern w:val="2"/>
          <w:lang w:eastAsia="zh-TW"/>
        </w:rPr>
        <w:t xml:space="preserve">= </w:t>
      </w:r>
      <w:r w:rsidRPr="005122A6">
        <w:rPr>
          <w:rFonts w:ascii="Tahoma" w:hAnsi="Tahoma" w:hint="eastAsia"/>
          <w:kern w:val="2"/>
          <w:lang w:eastAsia="zh-TW"/>
        </w:rPr>
        <w:t>輸入參數</w:t>
      </w:r>
      <w:r w:rsidRPr="005122A6">
        <w:rPr>
          <w:rFonts w:ascii="Tahoma" w:hAnsi="Tahoma" w:hint="eastAsia"/>
          <w:kern w:val="2"/>
          <w:lang w:eastAsia="zh-TW"/>
        </w:rPr>
        <w:t>1</w:t>
      </w:r>
    </w:p>
    <w:p w:rsidR="008470D3" w:rsidRPr="005122A6" w:rsidRDefault="008470D3" w:rsidP="008470D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color w:val="FF0000"/>
          <w:lang w:eastAsia="zh-TW"/>
        </w:rPr>
        <w:t>資料年月</w:t>
      </w:r>
      <w:r w:rsidRPr="005122A6">
        <w:rPr>
          <w:rFonts w:ascii="Tahoma" w:hAnsi="Tahoma" w:hint="eastAsia"/>
          <w:color w:val="FF0000"/>
          <w:lang w:eastAsia="zh-TW"/>
        </w:rPr>
        <w:t xml:space="preserve">2 </w:t>
      </w:r>
      <w:r w:rsidRPr="005122A6">
        <w:rPr>
          <w:rFonts w:ascii="Tahoma" w:hAnsi="Tahoma" w:hint="eastAsia"/>
          <w:kern w:val="2"/>
          <w:lang w:eastAsia="zh-TW"/>
        </w:rPr>
        <w:t xml:space="preserve">= </w:t>
      </w:r>
      <w:r w:rsidRPr="005122A6">
        <w:rPr>
          <w:rFonts w:ascii="Tahoma" w:hAnsi="Tahoma" w:hint="eastAsia"/>
          <w:kern w:val="2"/>
          <w:lang w:eastAsia="zh-TW"/>
        </w:rPr>
        <w:t>輸入參數</w:t>
      </w:r>
      <w:r w:rsidRPr="005122A6">
        <w:rPr>
          <w:rFonts w:ascii="Tahoma" w:hAnsi="Tahoma" w:hint="eastAsia"/>
          <w:kern w:val="2"/>
          <w:lang w:eastAsia="zh-TW"/>
        </w:rPr>
        <w:t>2</w:t>
      </w:r>
    </w:p>
    <w:p w:rsidR="00237FD2" w:rsidRDefault="008470D3" w:rsidP="008470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kern w:val="2"/>
          <w:lang w:eastAsia="zh-TW"/>
        </w:rPr>
        <w:t>END-IF</w:t>
      </w:r>
      <w:r w:rsidRPr="005122A6">
        <w:rPr>
          <w:rFonts w:ascii="Tahoma" w:hAnsi="Tahoma" w:hint="eastAsia"/>
          <w:kern w:val="2"/>
          <w:lang w:eastAsia="zh-TW"/>
        </w:rPr>
        <w:t>。</w:t>
      </w:r>
    </w:p>
    <w:p w:rsidR="00541FFD" w:rsidRPr="005122A6" w:rsidRDefault="00541FFD" w:rsidP="00541FF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>
        <w:rPr>
          <w:rFonts w:ascii="Tahoma" w:hAnsi="Tahoma" w:hint="eastAsia"/>
          <w:kern w:val="2"/>
          <w:szCs w:val="24"/>
          <w:lang w:eastAsia="zh-TW"/>
        </w:rPr>
        <w:t>先刪除</w:t>
      </w:r>
      <w:r w:rsidRPr="008F62BD">
        <w:rPr>
          <w:rFonts w:ascii="Tahoma" w:hAnsi="Tahoma" w:hint="eastAsia"/>
          <w:kern w:val="2"/>
          <w:szCs w:val="24"/>
          <w:lang w:eastAsia="zh-TW"/>
        </w:rPr>
        <w:t>DTAAH10</w:t>
      </w:r>
      <w:r>
        <w:rPr>
          <w:rFonts w:ascii="Tahoma" w:hAnsi="Tahoma" w:hint="eastAsia"/>
          <w:kern w:val="2"/>
          <w:szCs w:val="24"/>
          <w:lang w:eastAsia="zh-TW"/>
        </w:rPr>
        <w:t>6</w:t>
      </w:r>
      <w:r>
        <w:rPr>
          <w:rFonts w:ascii="Tahoma" w:hAnsi="Tahoma" w:hint="eastAsia"/>
          <w:kern w:val="2"/>
          <w:szCs w:val="24"/>
          <w:lang w:eastAsia="zh-TW"/>
        </w:rPr>
        <w:t>內</w:t>
      </w:r>
      <w:r>
        <w:rPr>
          <w:rFonts w:ascii="Tahoma" w:hAnsi="Tahoma" w:hint="eastAsia"/>
          <w:kern w:val="2"/>
          <w:szCs w:val="24"/>
          <w:lang w:eastAsia="zh-TW"/>
        </w:rPr>
        <w:t xml:space="preserve">DATA_YM = </w:t>
      </w:r>
      <w:r w:rsidRPr="008F62BD">
        <w:rPr>
          <w:rFonts w:ascii="Tahoma" w:hAnsi="Tahoma" w:hint="eastAsia"/>
          <w:color w:val="FF0000"/>
          <w:lang w:eastAsia="zh-TW"/>
        </w:rPr>
        <w:t>資料年月</w:t>
      </w:r>
      <w:r>
        <w:rPr>
          <w:rFonts w:ascii="Tahoma" w:hAnsi="Tahoma" w:hint="eastAsia"/>
          <w:color w:val="FF0000"/>
          <w:lang w:eastAsia="zh-TW"/>
        </w:rPr>
        <w:t xml:space="preserve">1 </w:t>
      </w:r>
      <w:r w:rsidRPr="000D5819">
        <w:rPr>
          <w:rFonts w:ascii="Tahoma" w:hAnsi="Tahoma" w:hint="eastAsia"/>
          <w:lang w:eastAsia="zh-TW"/>
        </w:rPr>
        <w:t>的資料</w:t>
      </w:r>
      <w:r>
        <w:rPr>
          <w:rFonts w:ascii="Tahoma" w:hAnsi="Tahoma" w:hint="eastAsia"/>
          <w:lang w:eastAsia="zh-TW"/>
        </w:rPr>
        <w:t>，若沒有資料視為正常，繼續執行。</w:t>
      </w:r>
    </w:p>
    <w:p w:rsidR="00237FD2" w:rsidRPr="005122A6" w:rsidRDefault="005403CE">
      <w:pPr>
        <w:pStyle w:val="Tabletext"/>
        <w:keepLines w:val="0"/>
        <w:numPr>
          <w:ilvl w:val="1"/>
          <w:numId w:val="2"/>
          <w:numberingChange w:id="29" w:author="test" w:date="2007-10-02T13:52:00Z" w:original="%2:2:0:.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細明體" w:hint="eastAsia"/>
          <w:kern w:val="2"/>
          <w:lang w:eastAsia="zh-TW"/>
        </w:rPr>
        <w:t>讀</w:t>
      </w:r>
      <w:r w:rsidR="002125F3" w:rsidRPr="005122A6">
        <w:rPr>
          <w:rFonts w:ascii="Tahoma" w:hAnsi="細明體" w:hint="eastAsia"/>
          <w:kern w:val="2"/>
          <w:lang w:eastAsia="zh-TW"/>
        </w:rPr>
        <w:t>取檔案：</w:t>
      </w:r>
    </w:p>
    <w:p w:rsidR="00964963" w:rsidRPr="005122A6" w:rsidRDefault="008470D3" w:rsidP="008470D3">
      <w:pPr>
        <w:pStyle w:val="Tabletext"/>
        <w:numPr>
          <w:ilvl w:val="2"/>
          <w:numId w:val="2"/>
        </w:numPr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/>
          <w:kern w:val="2"/>
          <w:lang w:eastAsia="zh-TW"/>
        </w:rPr>
        <w:t>SELECT POLICY_NO,PROD_ID,CLAM_AMT_NAME,DIGITS(DECIMAL(YEAR(OCR_DATE),4,0))</w:t>
      </w:r>
      <w:r w:rsidR="00310B98" w:rsidRPr="005122A6">
        <w:rPr>
          <w:rFonts w:ascii="Tahoma" w:hAnsi="Tahoma" w:hint="eastAsia"/>
          <w:kern w:val="2"/>
          <w:lang w:eastAsia="zh-TW"/>
        </w:rPr>
        <w:t xml:space="preserve"> </w:t>
      </w:r>
      <w:r w:rsidRPr="005122A6">
        <w:rPr>
          <w:rFonts w:ascii="Tahoma" w:hAnsi="Tahoma"/>
          <w:kern w:val="2"/>
          <w:lang w:eastAsia="zh-TW"/>
        </w:rPr>
        <w:t>||DIGITS(DECIMAL(MONTH(OCR_DATE),2,0))||DIGITS(DECIMAL(DAY(OCR_DATE),2,0))</w:t>
      </w:r>
      <w:r w:rsidRPr="005122A6">
        <w:rPr>
          <w:rFonts w:ascii="Tahoma" w:hAnsi="Tahoma" w:hint="eastAsia"/>
          <w:kern w:val="2"/>
          <w:lang w:eastAsia="zh-TW"/>
        </w:rPr>
        <w:t xml:space="preserve"> AS </w:t>
      </w:r>
      <w:r w:rsidRPr="005122A6">
        <w:rPr>
          <w:rFonts w:ascii="Tahoma" w:hAnsi="Tahoma"/>
          <w:kern w:val="2"/>
          <w:lang w:eastAsia="zh-TW"/>
        </w:rPr>
        <w:t>OCR_DATE,DIGITS(DECIMAL(YEAR(APLY_DATE),4,0))</w:t>
      </w:r>
      <w:r w:rsidR="00310B98" w:rsidRPr="005122A6">
        <w:rPr>
          <w:rFonts w:ascii="Tahoma" w:hAnsi="Tahoma" w:hint="eastAsia"/>
          <w:kern w:val="2"/>
          <w:lang w:eastAsia="zh-TW"/>
        </w:rPr>
        <w:t xml:space="preserve"> </w:t>
      </w:r>
      <w:r w:rsidRPr="005122A6">
        <w:rPr>
          <w:rFonts w:ascii="Tahoma" w:hAnsi="Tahoma"/>
          <w:kern w:val="2"/>
          <w:lang w:eastAsia="zh-TW"/>
        </w:rPr>
        <w:t>||DIGITS(DECIMAL(MONTH(APLY_DATE),2,0))||DIGITS(DECIMAL(DAY(APLY_DATE),2,0))</w:t>
      </w:r>
      <w:r w:rsidRPr="005122A6">
        <w:rPr>
          <w:rFonts w:ascii="Tahoma" w:hAnsi="Tahoma" w:hint="eastAsia"/>
          <w:kern w:val="2"/>
          <w:lang w:eastAsia="zh-TW"/>
        </w:rPr>
        <w:t xml:space="preserve"> AS APLY_DATE</w:t>
      </w:r>
      <w:r w:rsidRPr="005122A6">
        <w:rPr>
          <w:rFonts w:ascii="Tahoma" w:hAnsi="Tahoma"/>
          <w:kern w:val="2"/>
          <w:lang w:eastAsia="zh-TW"/>
        </w:rPr>
        <w:t>,DIGITS(DECIMAL(YEAR(APRV_DATE),4,0))||</w:t>
      </w:r>
      <w:r w:rsidR="00310B98" w:rsidRPr="005122A6">
        <w:rPr>
          <w:rFonts w:ascii="Tahoma" w:hAnsi="Tahoma" w:hint="eastAsia"/>
          <w:kern w:val="2"/>
          <w:lang w:eastAsia="zh-TW"/>
        </w:rPr>
        <w:t xml:space="preserve"> </w:t>
      </w:r>
      <w:r w:rsidRPr="005122A6">
        <w:rPr>
          <w:rFonts w:ascii="Tahoma" w:hAnsi="Tahoma"/>
          <w:kern w:val="2"/>
          <w:lang w:eastAsia="zh-TW"/>
        </w:rPr>
        <w:t>DIGITS(DECIMAL(MONTH(APRV_DATE),2,0))||DIGITS(DECIMAL(DAY(APRV_DATE),2,0))</w:t>
      </w:r>
      <w:r w:rsidRPr="005122A6">
        <w:rPr>
          <w:rFonts w:ascii="Tahoma" w:hAnsi="Tahoma" w:hint="eastAsia"/>
          <w:kern w:val="2"/>
          <w:lang w:eastAsia="zh-TW"/>
        </w:rPr>
        <w:t xml:space="preserve"> AS APRV_DATE</w:t>
      </w:r>
      <w:r w:rsidRPr="005122A6">
        <w:rPr>
          <w:rFonts w:ascii="Tahoma" w:hAnsi="Tahoma"/>
          <w:kern w:val="2"/>
          <w:lang w:eastAsia="zh-TW"/>
        </w:rPr>
        <w:t>,PAY_AMT FROM DBAA.DTAAB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5122A6">
          <w:rPr>
            <w:rFonts w:ascii="Tahoma" w:hAnsi="Tahoma"/>
            <w:kern w:val="2"/>
            <w:lang w:eastAsia="zh-TW"/>
          </w:rPr>
          <w:t>001 A</w:t>
        </w:r>
      </w:smartTag>
      <w:r w:rsidRPr="005122A6">
        <w:rPr>
          <w:rFonts w:ascii="Tahoma" w:hAnsi="Tahoma" w:hint="eastAsia"/>
          <w:kern w:val="2"/>
          <w:lang w:eastAsia="zh-TW"/>
        </w:rPr>
        <w:t xml:space="preserve"> </w:t>
      </w:r>
      <w:r w:rsidRPr="005122A6">
        <w:rPr>
          <w:rFonts w:ascii="Tahoma" w:hAnsi="Tahoma"/>
          <w:kern w:val="2"/>
          <w:lang w:eastAsia="zh-TW"/>
        </w:rPr>
        <w:t>WHERE APRV_DATE</w:t>
      </w:r>
      <w:r w:rsidRPr="005122A6">
        <w:rPr>
          <w:rFonts w:ascii="Tahoma" w:hAnsi="細明體"/>
          <w:kern w:val="2"/>
          <w:lang w:eastAsia="zh-TW"/>
        </w:rPr>
        <w:t>的年月</w:t>
      </w:r>
      <w:r w:rsidRPr="005122A6">
        <w:rPr>
          <w:rFonts w:ascii="Tahoma" w:hAnsi="Tahoma" w:hint="eastAsia"/>
          <w:kern w:val="2"/>
          <w:lang w:eastAsia="zh-TW"/>
        </w:rPr>
        <w:t xml:space="preserve"> = </w:t>
      </w:r>
      <w:r w:rsidRPr="005122A6">
        <w:rPr>
          <w:rFonts w:ascii="Tahoma" w:hAnsi="Tahoma"/>
          <w:kern w:val="2"/>
          <w:lang w:eastAsia="zh-TW"/>
        </w:rPr>
        <w:t xml:space="preserve"> </w:t>
      </w:r>
      <w:r w:rsidRPr="005122A6">
        <w:rPr>
          <w:rFonts w:ascii="Tahoma" w:hAnsi="Tahoma" w:hint="eastAsia"/>
          <w:color w:val="FF0000"/>
          <w:lang w:eastAsia="zh-TW"/>
        </w:rPr>
        <w:t>資料</w:t>
      </w:r>
      <w:r w:rsidRPr="005122A6">
        <w:rPr>
          <w:rFonts w:ascii="Tahoma" w:hAnsi="Tahoma" w:hint="eastAsia"/>
          <w:color w:val="FF0000"/>
        </w:rPr>
        <w:t>年月</w:t>
      </w:r>
      <w:r w:rsidRPr="005122A6">
        <w:rPr>
          <w:rFonts w:ascii="Tahoma" w:hAnsi="Tahoma" w:hint="eastAsia"/>
          <w:color w:val="FF0000"/>
          <w:lang w:eastAsia="zh-TW"/>
        </w:rPr>
        <w:t xml:space="preserve">1  </w:t>
      </w:r>
      <w:r w:rsidRPr="005122A6">
        <w:rPr>
          <w:rFonts w:ascii="Tahoma" w:hAnsi="Tahoma"/>
          <w:kern w:val="2"/>
          <w:lang w:eastAsia="zh-TW"/>
        </w:rPr>
        <w:t xml:space="preserve">AND </w:t>
      </w:r>
      <w:r w:rsidRPr="005122A6">
        <w:rPr>
          <w:rFonts w:ascii="Tahoma" w:hAnsi="Tahoma" w:hint="eastAsia"/>
          <w:kern w:val="2"/>
          <w:lang w:eastAsia="zh-TW"/>
        </w:rPr>
        <w:t>(</w:t>
      </w:r>
      <w:r w:rsidRPr="005122A6">
        <w:rPr>
          <w:rFonts w:ascii="Tahoma" w:hAnsi="Tahoma"/>
          <w:kern w:val="2"/>
          <w:lang w:eastAsia="zh-TW"/>
        </w:rPr>
        <w:t>ACNT_DATE</w:t>
      </w:r>
      <w:r w:rsidRPr="005122A6">
        <w:rPr>
          <w:rFonts w:ascii="Tahoma" w:hAnsi="細明體"/>
          <w:kern w:val="2"/>
          <w:lang w:eastAsia="zh-TW"/>
        </w:rPr>
        <w:t>的年月</w:t>
      </w:r>
      <w:r w:rsidRPr="005122A6">
        <w:rPr>
          <w:rFonts w:ascii="Tahoma" w:hAnsi="Tahoma" w:hint="eastAsia"/>
          <w:kern w:val="2"/>
          <w:lang w:eastAsia="zh-TW"/>
        </w:rPr>
        <w:t xml:space="preserve"> = </w:t>
      </w:r>
      <w:r w:rsidRPr="005122A6">
        <w:rPr>
          <w:rFonts w:ascii="Tahoma" w:hAnsi="Tahoma" w:hint="eastAsia"/>
          <w:color w:val="FF0000"/>
          <w:lang w:eastAsia="zh-TW"/>
        </w:rPr>
        <w:t>資料</w:t>
      </w:r>
      <w:r w:rsidRPr="005122A6">
        <w:rPr>
          <w:rFonts w:ascii="Tahoma" w:hAnsi="Tahoma" w:hint="eastAsia"/>
          <w:color w:val="FF0000"/>
        </w:rPr>
        <w:t>年月</w:t>
      </w:r>
      <w:r w:rsidRPr="005122A6">
        <w:rPr>
          <w:rFonts w:ascii="Tahoma" w:hAnsi="Tahoma" w:hint="eastAsia"/>
          <w:color w:val="FF0000"/>
          <w:lang w:eastAsia="zh-TW"/>
        </w:rPr>
        <w:t>2</w:t>
      </w:r>
      <w:r w:rsidRPr="005122A6">
        <w:rPr>
          <w:rFonts w:ascii="Tahoma" w:hAnsi="Tahoma" w:hint="eastAsia"/>
          <w:kern w:val="2"/>
          <w:lang w:eastAsia="zh-TW"/>
        </w:rPr>
        <w:t xml:space="preserve"> </w:t>
      </w:r>
      <w:r w:rsidRPr="005122A6">
        <w:rPr>
          <w:rFonts w:ascii="Tahoma" w:hAnsi="Tahoma"/>
          <w:kern w:val="2"/>
          <w:lang w:eastAsia="zh-TW"/>
        </w:rPr>
        <w:t>OR ACNT_DATE IS NULL) AND PAY_STS IN ('1','2','3','7') AND</w:t>
      </w:r>
      <w:r w:rsidRPr="005122A6">
        <w:rPr>
          <w:rFonts w:ascii="Tahoma" w:hAnsi="Tahoma" w:hint="eastAsia"/>
          <w:kern w:val="2"/>
          <w:lang w:eastAsia="zh-TW"/>
        </w:rPr>
        <w:t xml:space="preserve"> </w:t>
      </w:r>
      <w:r w:rsidRPr="005122A6">
        <w:rPr>
          <w:rFonts w:ascii="Tahoma" w:hAnsi="Tahoma"/>
          <w:kern w:val="2"/>
          <w:lang w:eastAsia="zh-TW"/>
        </w:rPr>
        <w:t>SYS_NO = '1' AND ( SUBSTR(CLAM_AMT_CODE,1,2) IN ('BB','BC','BI','BE','BH','BF') OR CLAM_AMT_CODE = 'PBA1')</w:t>
      </w:r>
      <w:r w:rsidRPr="005122A6">
        <w:rPr>
          <w:rFonts w:ascii="Tahoma" w:hAnsi="Tahoma" w:hint="eastAsia"/>
          <w:kern w:val="2"/>
          <w:lang w:eastAsia="zh-TW"/>
        </w:rPr>
        <w:t xml:space="preserve"> </w:t>
      </w:r>
      <w:r w:rsidRPr="005122A6">
        <w:rPr>
          <w:rFonts w:ascii="Tahoma" w:hAnsi="Tahoma"/>
          <w:kern w:val="2"/>
          <w:lang w:eastAsia="zh-TW"/>
        </w:rPr>
        <w:t>WITH UR</w:t>
      </w:r>
    </w:p>
    <w:p w:rsidR="008470D3" w:rsidRPr="005122A6" w:rsidRDefault="005122A6" w:rsidP="008470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kern w:val="2"/>
          <w:lang w:eastAsia="zh-TW"/>
        </w:rPr>
        <w:t>逐筆將</w:t>
      </w:r>
      <w:r w:rsidRPr="005122A6">
        <w:rPr>
          <w:rFonts w:ascii="Tahoma" w:hAnsi="Tahoma" w:hint="eastAsia"/>
          <w:kern w:val="2"/>
          <w:lang w:eastAsia="zh-TW"/>
        </w:rPr>
        <w:t>2.1</w:t>
      </w:r>
      <w:r w:rsidRPr="005122A6">
        <w:rPr>
          <w:rFonts w:ascii="Tahoma" w:hAnsi="Tahoma" w:hint="eastAsia"/>
          <w:kern w:val="2"/>
          <w:lang w:eastAsia="zh-TW"/>
        </w:rPr>
        <w:t>資料</w:t>
      </w:r>
      <w:r w:rsidR="008470D3" w:rsidRPr="005122A6">
        <w:rPr>
          <w:rFonts w:ascii="Tahoma" w:hAnsi="Tahoma" w:hint="eastAsia"/>
          <w:kern w:val="2"/>
          <w:lang w:eastAsia="zh-TW"/>
        </w:rPr>
        <w:t>寫入</w:t>
      </w:r>
      <w:r w:rsidR="008470D3" w:rsidRPr="005122A6">
        <w:rPr>
          <w:rFonts w:ascii="Tahoma" w:hAnsi="Tahoma" w:hint="eastAsia"/>
          <w:kern w:val="2"/>
          <w:lang w:eastAsia="zh-TW"/>
        </w:rPr>
        <w:t>DTAAH106</w:t>
      </w:r>
    </w:p>
    <w:tbl>
      <w:tblPr>
        <w:tblW w:w="8313" w:type="dxa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8470D3" w:rsidRPr="008673F4" w:rsidTr="008673F4">
        <w:tc>
          <w:tcPr>
            <w:tcW w:w="2261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欄位說明</w:t>
            </w:r>
          </w:p>
        </w:tc>
        <w:tc>
          <w:tcPr>
            <w:tcW w:w="4063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資料內容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shd w:val="clear" w:color="auto" w:fill="C0C0C0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其他說明</w:t>
            </w:r>
          </w:p>
        </w:tc>
      </w:tr>
      <w:tr w:rsidR="008470D3" w:rsidRPr="008673F4" w:rsidTr="008673F4">
        <w:tc>
          <w:tcPr>
            <w:tcW w:w="2261" w:type="dxa"/>
            <w:shd w:val="clear" w:color="auto" w:fill="FFFF99"/>
            <w:vAlign w:val="center"/>
          </w:tcPr>
          <w:p w:rsidR="008470D3" w:rsidRPr="008673F4" w:rsidRDefault="00541FFD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szCs w:val="24"/>
                <w:lang w:eastAsia="zh-TW"/>
              </w:rPr>
              <w:t>DATA_YM</w:t>
            </w:r>
          </w:p>
        </w:tc>
        <w:tc>
          <w:tcPr>
            <w:tcW w:w="4063" w:type="dxa"/>
            <w:shd w:val="clear" w:color="auto" w:fill="auto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color w:val="FF0000"/>
                <w:lang w:eastAsia="zh-TW"/>
              </w:rPr>
              <w:t>資料</w:t>
            </w:r>
            <w:r w:rsidRPr="008673F4">
              <w:rPr>
                <w:rFonts w:ascii="Tahoma" w:hAnsi="Tahoma" w:hint="eastAsia"/>
                <w:color w:val="FF0000"/>
              </w:rPr>
              <w:t>年月</w:t>
            </w:r>
            <w:r w:rsidRPr="008673F4">
              <w:rPr>
                <w:rFonts w:ascii="Tahoma" w:hAnsi="Tahoma" w:hint="eastAsia"/>
                <w:color w:val="FF0000"/>
                <w:lang w:eastAsia="zh-TW"/>
              </w:rPr>
              <w:t>1</w:t>
            </w:r>
          </w:p>
        </w:tc>
        <w:tc>
          <w:tcPr>
            <w:tcW w:w="1989" w:type="dxa"/>
            <w:shd w:val="clear" w:color="auto" w:fill="auto"/>
          </w:tcPr>
          <w:p w:rsidR="008470D3" w:rsidRPr="008673F4" w:rsidRDefault="008470D3" w:rsidP="00E063AD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</w:tr>
      <w:tr w:rsidR="008470D3" w:rsidRPr="008673F4" w:rsidTr="008673F4">
        <w:tc>
          <w:tcPr>
            <w:tcW w:w="2261" w:type="dxa"/>
            <w:shd w:val="clear" w:color="auto" w:fill="FFFF99"/>
            <w:vAlign w:val="center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保單號碼</w:t>
            </w:r>
          </w:p>
        </w:tc>
        <w:tc>
          <w:tcPr>
            <w:tcW w:w="4063" w:type="dxa"/>
            <w:shd w:val="clear" w:color="auto" w:fill="auto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2.1.</w:t>
            </w:r>
            <w:r w:rsidRPr="008673F4">
              <w:rPr>
                <w:rFonts w:ascii="Tahoma" w:hAnsi="Tahoma"/>
                <w:kern w:val="2"/>
                <w:lang w:eastAsia="zh-TW"/>
              </w:rPr>
              <w:t>POLICY_NO</w:t>
            </w:r>
          </w:p>
        </w:tc>
        <w:tc>
          <w:tcPr>
            <w:tcW w:w="1989" w:type="dxa"/>
            <w:shd w:val="clear" w:color="auto" w:fill="auto"/>
          </w:tcPr>
          <w:p w:rsidR="008470D3" w:rsidRPr="008673F4" w:rsidRDefault="008470D3" w:rsidP="00E063AD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</w:tr>
      <w:tr w:rsidR="008470D3" w:rsidRPr="008673F4" w:rsidTr="008673F4">
        <w:tc>
          <w:tcPr>
            <w:tcW w:w="2261" w:type="dxa"/>
            <w:shd w:val="clear" w:color="auto" w:fill="FFFF99"/>
            <w:vAlign w:val="center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險別</w:t>
            </w:r>
          </w:p>
        </w:tc>
        <w:tc>
          <w:tcPr>
            <w:tcW w:w="4063" w:type="dxa"/>
            <w:shd w:val="clear" w:color="auto" w:fill="auto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2.1.</w:t>
            </w:r>
            <w:r w:rsidRPr="008673F4">
              <w:rPr>
                <w:rFonts w:ascii="Tahoma" w:hAnsi="Tahoma"/>
                <w:kern w:val="2"/>
                <w:lang w:eastAsia="zh-TW"/>
              </w:rPr>
              <w:t>PROD_ID</w:t>
            </w:r>
          </w:p>
        </w:tc>
        <w:tc>
          <w:tcPr>
            <w:tcW w:w="1989" w:type="dxa"/>
            <w:shd w:val="clear" w:color="auto" w:fill="auto"/>
          </w:tcPr>
          <w:p w:rsidR="008470D3" w:rsidRPr="008673F4" w:rsidRDefault="008470D3" w:rsidP="00E063AD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</w:tr>
      <w:tr w:rsidR="008470D3" w:rsidRPr="008673F4" w:rsidTr="008673F4">
        <w:tc>
          <w:tcPr>
            <w:tcW w:w="2261" w:type="dxa"/>
            <w:shd w:val="clear" w:color="auto" w:fill="FFFF99"/>
            <w:vAlign w:val="center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事故日</w:t>
            </w:r>
          </w:p>
        </w:tc>
        <w:tc>
          <w:tcPr>
            <w:tcW w:w="4063" w:type="dxa"/>
            <w:shd w:val="clear" w:color="auto" w:fill="auto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2.1.</w:t>
            </w:r>
            <w:r w:rsidRPr="008673F4">
              <w:rPr>
                <w:rFonts w:ascii="Tahoma" w:hAnsi="Tahoma"/>
                <w:kern w:val="2"/>
                <w:lang w:eastAsia="zh-TW"/>
              </w:rPr>
              <w:t>OCR_DATE</w:t>
            </w:r>
          </w:p>
        </w:tc>
        <w:tc>
          <w:tcPr>
            <w:tcW w:w="1989" w:type="dxa"/>
            <w:shd w:val="clear" w:color="auto" w:fill="auto"/>
          </w:tcPr>
          <w:p w:rsidR="008470D3" w:rsidRPr="008673F4" w:rsidRDefault="005122A6" w:rsidP="00E063AD">
            <w:pPr>
              <w:rPr>
                <w:rFonts w:ascii="Tahoma" w:hAnsi="Tahoma" w:hint="eastAsia"/>
                <w:sz w:val="20"/>
                <w:szCs w:val="20"/>
              </w:rPr>
            </w:pPr>
            <w:r w:rsidRPr="008673F4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8673F4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8673F4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8673F4" w:rsidTr="008673F4">
        <w:tc>
          <w:tcPr>
            <w:tcW w:w="2261" w:type="dxa"/>
            <w:shd w:val="clear" w:color="auto" w:fill="FFFF99"/>
            <w:vAlign w:val="center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申請日</w:t>
            </w:r>
          </w:p>
        </w:tc>
        <w:tc>
          <w:tcPr>
            <w:tcW w:w="4063" w:type="dxa"/>
            <w:shd w:val="clear" w:color="auto" w:fill="auto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2.1.APLY_DATE</w:t>
            </w:r>
          </w:p>
        </w:tc>
        <w:tc>
          <w:tcPr>
            <w:tcW w:w="1989" w:type="dxa"/>
            <w:shd w:val="clear" w:color="auto" w:fill="auto"/>
          </w:tcPr>
          <w:p w:rsidR="008470D3" w:rsidRPr="008673F4" w:rsidRDefault="005122A6" w:rsidP="00E063AD">
            <w:pPr>
              <w:rPr>
                <w:rFonts w:ascii="Tahoma" w:hAnsi="Tahoma" w:hint="eastAsia"/>
                <w:sz w:val="20"/>
                <w:szCs w:val="20"/>
              </w:rPr>
            </w:pPr>
            <w:r w:rsidRPr="008673F4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8673F4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8673F4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8673F4" w:rsidTr="008673F4">
        <w:tc>
          <w:tcPr>
            <w:tcW w:w="2261" w:type="dxa"/>
            <w:shd w:val="clear" w:color="auto" w:fill="FFFF99"/>
            <w:vAlign w:val="center"/>
          </w:tcPr>
          <w:p w:rsidR="008470D3" w:rsidRPr="008673F4" w:rsidRDefault="00E063AD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核賠</w:t>
            </w:r>
            <w:r w:rsidR="008470D3" w:rsidRPr="008673F4">
              <w:rPr>
                <w:rFonts w:ascii="Tahoma" w:hAnsi="Tahoma" w:hint="eastAsia"/>
                <w:kern w:val="2"/>
                <w:lang w:eastAsia="zh-TW"/>
              </w:rPr>
              <w:t>日</w:t>
            </w:r>
          </w:p>
        </w:tc>
        <w:tc>
          <w:tcPr>
            <w:tcW w:w="4063" w:type="dxa"/>
            <w:shd w:val="clear" w:color="auto" w:fill="auto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2.1.</w:t>
            </w:r>
            <w:r w:rsidR="00E063AD" w:rsidRPr="008673F4">
              <w:rPr>
                <w:rFonts w:ascii="Tahoma" w:hAnsi="Tahoma" w:hint="eastAsia"/>
                <w:kern w:val="2"/>
                <w:lang w:eastAsia="zh-TW"/>
              </w:rPr>
              <w:t>APRV</w:t>
            </w:r>
            <w:r w:rsidRPr="008673F4">
              <w:rPr>
                <w:rFonts w:ascii="Tahoma" w:hAnsi="Tahoma" w:hint="eastAsia"/>
                <w:kern w:val="2"/>
                <w:lang w:eastAsia="zh-TW"/>
              </w:rPr>
              <w:t>_DATE</w:t>
            </w:r>
          </w:p>
        </w:tc>
        <w:tc>
          <w:tcPr>
            <w:tcW w:w="1989" w:type="dxa"/>
            <w:shd w:val="clear" w:color="auto" w:fill="auto"/>
          </w:tcPr>
          <w:p w:rsidR="008470D3" w:rsidRPr="008673F4" w:rsidRDefault="005122A6" w:rsidP="00E063AD">
            <w:pPr>
              <w:rPr>
                <w:rFonts w:ascii="Tahoma" w:hAnsi="Tahoma" w:hint="eastAsia"/>
                <w:sz w:val="20"/>
                <w:szCs w:val="20"/>
              </w:rPr>
            </w:pPr>
            <w:r w:rsidRPr="008673F4">
              <w:rPr>
                <w:rFonts w:ascii="Tahoma" w:hAnsi="Tahoma" w:hint="eastAsia"/>
                <w:sz w:val="20"/>
                <w:szCs w:val="20"/>
              </w:rPr>
              <w:t>CHAR(8)</w:t>
            </w:r>
            <w:r w:rsidRPr="008673F4">
              <w:rPr>
                <w:rFonts w:ascii="Tahoma" w:hAnsi="Tahoma" w:hint="eastAsia"/>
                <w:sz w:val="20"/>
                <w:szCs w:val="20"/>
              </w:rPr>
              <w:t>不是</w:t>
            </w:r>
            <w:r w:rsidRPr="008673F4">
              <w:rPr>
                <w:rFonts w:ascii="Tahoma" w:hAnsi="Tahoma" w:hint="eastAsia"/>
                <w:sz w:val="20"/>
                <w:szCs w:val="20"/>
              </w:rPr>
              <w:t>DATE</w:t>
            </w:r>
          </w:p>
        </w:tc>
      </w:tr>
      <w:tr w:rsidR="008470D3" w:rsidRPr="008673F4" w:rsidTr="008673F4">
        <w:tc>
          <w:tcPr>
            <w:tcW w:w="2261" w:type="dxa"/>
            <w:shd w:val="clear" w:color="auto" w:fill="FFFF99"/>
            <w:vAlign w:val="center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給付金額</w:t>
            </w:r>
          </w:p>
        </w:tc>
        <w:tc>
          <w:tcPr>
            <w:tcW w:w="4063" w:type="dxa"/>
            <w:shd w:val="clear" w:color="auto" w:fill="auto"/>
          </w:tcPr>
          <w:p w:rsidR="008470D3" w:rsidRPr="008673F4" w:rsidRDefault="008470D3" w:rsidP="008673F4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8673F4">
              <w:rPr>
                <w:rFonts w:ascii="Tahoma" w:hAnsi="Tahoma" w:hint="eastAsia"/>
                <w:kern w:val="2"/>
                <w:lang w:eastAsia="zh-TW"/>
              </w:rPr>
              <w:t>2.1.PAY_AMT</w:t>
            </w:r>
          </w:p>
        </w:tc>
        <w:tc>
          <w:tcPr>
            <w:tcW w:w="1989" w:type="dxa"/>
            <w:shd w:val="clear" w:color="auto" w:fill="auto"/>
          </w:tcPr>
          <w:p w:rsidR="008470D3" w:rsidRPr="008673F4" w:rsidRDefault="008470D3" w:rsidP="00E063AD">
            <w:pPr>
              <w:rPr>
                <w:rFonts w:ascii="Tahoma" w:hAnsi="Tahoma" w:hint="eastAsia"/>
                <w:sz w:val="20"/>
                <w:szCs w:val="20"/>
              </w:rPr>
            </w:pPr>
          </w:p>
        </w:tc>
      </w:tr>
    </w:tbl>
    <w:p w:rsidR="00DF69AE" w:rsidRPr="005122A6" w:rsidRDefault="005122A6" w:rsidP="00DF69AE">
      <w:pPr>
        <w:pStyle w:val="Tabletext"/>
        <w:keepLines w:val="0"/>
        <w:numPr>
          <w:ilvl w:val="1"/>
          <w:numId w:val="2"/>
          <w:numberingChange w:id="30" w:author="test" w:date="2007-10-02T13:52:00Z" w:original="%2:2:0:.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Tahoma" w:hint="eastAsia"/>
          <w:kern w:val="2"/>
          <w:lang w:eastAsia="zh-TW"/>
        </w:rPr>
        <w:t>逐筆將</w:t>
      </w:r>
      <w:r w:rsidRPr="005122A6">
        <w:rPr>
          <w:rFonts w:ascii="Tahoma" w:hAnsi="Tahoma" w:hint="eastAsia"/>
          <w:kern w:val="2"/>
          <w:lang w:eastAsia="zh-TW"/>
        </w:rPr>
        <w:t>2.1</w:t>
      </w:r>
      <w:r w:rsidRPr="005122A6">
        <w:rPr>
          <w:rFonts w:ascii="Tahoma" w:hAnsi="Tahoma" w:hint="eastAsia"/>
          <w:kern w:val="2"/>
          <w:lang w:eastAsia="zh-TW"/>
        </w:rPr>
        <w:t>資料寫出檔案</w:t>
      </w:r>
      <w:r w:rsidR="00DF69AE" w:rsidRPr="005122A6">
        <w:rPr>
          <w:rFonts w:ascii="Tahoma" w:hAnsi="細明體" w:hint="eastAsia"/>
          <w:kern w:val="2"/>
          <w:lang w:eastAsia="zh-TW"/>
        </w:rPr>
        <w:t>：</w:t>
      </w:r>
    </w:p>
    <w:p w:rsidR="00237FD2" w:rsidRPr="005122A6" w:rsidRDefault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Tahoma" w:hAnsi="Tahoma" w:hint="eastAsia"/>
          <w:kern w:val="2"/>
          <w:lang w:eastAsia="zh-TW"/>
        </w:rPr>
      </w:pPr>
      <w:r w:rsidRPr="005122A6">
        <w:rPr>
          <w:rFonts w:ascii="Tahoma" w:hAnsi="細明體" w:hint="eastAsia"/>
          <w:kern w:val="2"/>
          <w:lang w:eastAsia="zh-TW"/>
        </w:rPr>
        <w:t>檔名</w:t>
      </w:r>
      <w:r w:rsidR="00324519">
        <w:rPr>
          <w:rFonts w:ascii="Tahoma" w:hAnsi="細明體" w:hint="eastAsia"/>
          <w:kern w:val="2"/>
          <w:lang w:eastAsia="zh-TW"/>
        </w:rPr>
        <w:t>路徑</w:t>
      </w:r>
      <w:r w:rsidRPr="005122A6">
        <w:rPr>
          <w:rFonts w:ascii="Tahoma" w:hAnsi="細明體" w:hint="eastAsia"/>
          <w:kern w:val="2"/>
          <w:lang w:eastAsia="zh-TW"/>
        </w:rPr>
        <w:t>：</w:t>
      </w:r>
      <w:hyperlink r:id="rId7" w:anchor="#" w:history="1">
        <w:r w:rsidR="00324519">
          <w:rPr>
            <w:rStyle w:val="a3"/>
            <w:rFonts w:ascii="Tahoma" w:hAnsi="Tahoma" w:hint="eastAsia"/>
            <w:color w:val="auto"/>
            <w:u w:val="none"/>
            <w:lang w:eastAsia="zh-TW"/>
          </w:rPr>
          <w:t>U2H/AAH1_B106/</w:t>
        </w:r>
      </w:hyperlink>
      <w:r w:rsidR="00324519" w:rsidRPr="00231660">
        <w:rPr>
          <w:rFonts w:hint="eastAsia"/>
        </w:rPr>
        <w:t xml:space="preserve"> </w:t>
      </w:r>
      <w:r w:rsidR="00324519" w:rsidRPr="00231660">
        <w:rPr>
          <w:rFonts w:ascii="Tahoma" w:hAnsi="Tahoma" w:hint="eastAsia"/>
        </w:rPr>
        <w:t>AAH1_B10</w:t>
      </w:r>
      <w:r w:rsidR="00324519">
        <w:rPr>
          <w:rFonts w:ascii="Tahoma" w:hAnsi="Tahoma" w:hint="eastAsia"/>
          <w:lang w:eastAsia="zh-TW"/>
        </w:rPr>
        <w:t>6.TXT</w:t>
      </w:r>
      <w:r w:rsidR="008470D3" w:rsidRPr="005122A6">
        <w:rPr>
          <w:rFonts w:ascii="Tahoma" w:hAnsi="細明體" w:hint="eastAsia"/>
          <w:kern w:val="2"/>
          <w:lang w:eastAsia="zh-TW"/>
        </w:rPr>
        <w:t>，</w:t>
      </w:r>
      <w:r w:rsidR="00541FFD">
        <w:rPr>
          <w:rFonts w:ascii="Tahoma" w:hAnsi="Tahoma" w:hint="eastAsia"/>
          <w:kern w:val="2"/>
          <w:szCs w:val="24"/>
          <w:lang w:eastAsia="zh-TW"/>
        </w:rPr>
        <w:t>DATA_YM</w:t>
      </w:r>
      <w:r w:rsidR="005122A6" w:rsidRPr="005122A6">
        <w:rPr>
          <w:rFonts w:ascii="Tahoma" w:hAnsi="Tahoma" w:hint="eastAsia"/>
          <w:kern w:val="2"/>
          <w:lang w:eastAsia="zh-TW"/>
        </w:rPr>
        <w:t>不寫出，其他</w:t>
      </w:r>
      <w:r w:rsidR="005122A6" w:rsidRPr="005122A6">
        <w:rPr>
          <w:rFonts w:ascii="Tahoma" w:hAnsi="Tahoma" w:hint="eastAsia"/>
          <w:lang w:eastAsia="zh-TW"/>
        </w:rPr>
        <w:t>欄位</w:t>
      </w:r>
      <w:r w:rsidR="005122A6" w:rsidRPr="005122A6">
        <w:rPr>
          <w:rFonts w:ascii="Tahoma" w:hAnsi="Tahoma" w:hint="eastAsia"/>
          <w:kern w:val="2"/>
          <w:lang w:eastAsia="zh-TW"/>
        </w:rPr>
        <w:t>同</w:t>
      </w:r>
      <w:r w:rsidR="005122A6" w:rsidRPr="005122A6">
        <w:rPr>
          <w:rFonts w:ascii="Tahoma" w:hAnsi="Tahoma" w:hint="eastAsia"/>
          <w:kern w:val="2"/>
          <w:lang w:eastAsia="zh-TW"/>
        </w:rPr>
        <w:t>DTAAH106</w:t>
      </w:r>
      <w:r w:rsidR="005122A6" w:rsidRPr="005122A6">
        <w:rPr>
          <w:rFonts w:ascii="Tahoma" w:hAnsi="Tahoma" w:hint="eastAsia"/>
          <w:kern w:val="2"/>
          <w:lang w:eastAsia="zh-TW"/>
        </w:rPr>
        <w:t>，逗號分隔。</w:t>
      </w:r>
    </w:p>
    <w:p w:rsidR="00237FD2" w:rsidRPr="005122A6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</w:p>
    <w:p w:rsidR="00237FD2" w:rsidRPr="005122A6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</w:pPr>
      <w:r w:rsidRPr="005122A6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錯誤處理</w:t>
      </w:r>
      <w:r w:rsidRPr="005122A6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(for Log)</w:t>
      </w:r>
      <w:r w:rsidRPr="005122A6">
        <w:rPr>
          <w:rFonts w:ascii="Tahoma" w:hAnsi="Tahoma" w:hint="eastAsia"/>
          <w:color w:val="FF0000"/>
          <w:kern w:val="2"/>
          <w:shd w:val="pct15" w:color="auto" w:fill="FFFFFF"/>
          <w:lang w:eastAsia="zh-TW"/>
        </w:rPr>
        <w:t>：</w:t>
      </w:r>
      <w:r w:rsidRPr="005122A6">
        <w:rPr>
          <w:rFonts w:ascii="Tahoma" w:hAnsi="Tahoma" w:hint="eastAsia"/>
          <w:bCs/>
          <w:shd w:val="pct15" w:color="auto" w:fill="FFFFFF"/>
          <w:lang w:eastAsia="zh-TW"/>
        </w:rPr>
        <w:t xml:space="preserve">CALL </w:t>
      </w:r>
      <w:r w:rsidRPr="005122A6">
        <w:rPr>
          <w:rFonts w:ascii="Tahoma" w:hAnsi="Tahoma" w:hint="eastAsia"/>
          <w:bCs/>
          <w:kern w:val="2"/>
          <w:shd w:val="pct15" w:color="auto" w:fill="FFFFFF"/>
          <w:lang w:eastAsia="zh-TW"/>
        </w:rPr>
        <w:t>異常訊息記錄模組</w:t>
      </w:r>
      <w:r w:rsidRPr="005122A6">
        <w:rPr>
          <w:rFonts w:ascii="Tahoma" w:hAnsi="Tahoma" w:hint="eastAsia"/>
          <w:bCs/>
          <w:kern w:val="2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 w:rsidRPr="005122A6">
        <w:tc>
          <w:tcPr>
            <w:tcW w:w="1080" w:type="dxa"/>
          </w:tcPr>
          <w:p w:rsidR="00237FD2" w:rsidRPr="005122A6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5122A6">
              <w:rPr>
                <w:rFonts w:ascii="Tahoma" w:hAnsi="Tahoma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Pr="005122A6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5122A6">
              <w:rPr>
                <w:rFonts w:ascii="Tahoma" w:hAnsi="Tahoma" w:hint="eastAsia"/>
                <w:kern w:val="2"/>
                <w:lang w:eastAsia="zh-TW"/>
              </w:rPr>
              <w:t>處理方式</w:t>
            </w:r>
          </w:p>
        </w:tc>
      </w:tr>
      <w:tr w:rsidR="00237FD2" w:rsidRPr="005122A6">
        <w:tc>
          <w:tcPr>
            <w:tcW w:w="1080" w:type="dxa"/>
          </w:tcPr>
          <w:p w:rsidR="00237FD2" w:rsidRPr="005122A6" w:rsidRDefault="00692F47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5122A6">
              <w:rPr>
                <w:rFonts w:ascii="Tahoma" w:hAnsi="Tahoma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Pr="005122A6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5122A6">
              <w:rPr>
                <w:rFonts w:ascii="Tahoma" w:hAnsi="Tahoma" w:hint="eastAsia"/>
                <w:kern w:val="2"/>
                <w:lang w:eastAsia="zh-TW"/>
              </w:rPr>
              <w:t>訊息：</w:t>
            </w:r>
            <w:r w:rsidR="00692F47" w:rsidRPr="005122A6">
              <w:rPr>
                <w:rFonts w:ascii="Tahoma" w:hAnsi="Tahoma" w:hint="eastAsia"/>
                <w:kern w:val="2"/>
                <w:lang w:eastAsia="zh-TW"/>
              </w:rPr>
              <w:t xml:space="preserve">MSG </w:t>
            </w:r>
          </w:p>
          <w:p w:rsidR="00237FD2" w:rsidRPr="005122A6" w:rsidRDefault="00237FD2">
            <w:pPr>
              <w:pStyle w:val="Tabletext"/>
              <w:keepLines w:val="0"/>
              <w:spacing w:after="0" w:line="240" w:lineRule="auto"/>
              <w:rPr>
                <w:rFonts w:ascii="Tahoma" w:hAnsi="Tahoma" w:hint="eastAsia"/>
                <w:kern w:val="2"/>
                <w:lang w:eastAsia="zh-TW"/>
              </w:rPr>
            </w:pPr>
            <w:r w:rsidRPr="005122A6">
              <w:rPr>
                <w:rFonts w:ascii="Tahoma" w:hAnsi="Tahoma" w:hint="eastAsia"/>
                <w:kern w:val="2"/>
                <w:lang w:eastAsia="zh-TW"/>
              </w:rPr>
              <w:t>摘要：</w:t>
            </w:r>
            <w:r w:rsidRPr="005122A6">
              <w:rPr>
                <w:rFonts w:ascii="Tahoma" w:hAnsi="Tahoma" w:hint="eastAsia"/>
                <w:kern w:val="2"/>
                <w:lang w:eastAsia="zh-TW"/>
              </w:rPr>
              <w:t>EXCEPTION</w:t>
            </w:r>
          </w:p>
        </w:tc>
      </w:tr>
    </w:tbl>
    <w:p w:rsidR="00237FD2" w:rsidRPr="005122A6" w:rsidRDefault="00237FD2">
      <w:pPr>
        <w:pStyle w:val="Tabletext"/>
        <w:keepLines w:val="0"/>
        <w:spacing w:after="0" w:line="240" w:lineRule="auto"/>
        <w:rPr>
          <w:rFonts w:ascii="Tahoma" w:hAnsi="Tahoma" w:hint="eastAsia"/>
          <w:kern w:val="2"/>
          <w:lang w:eastAsia="zh-TW"/>
        </w:rPr>
      </w:pPr>
    </w:p>
    <w:sectPr w:rsidR="00237FD2" w:rsidRPr="005122A6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3F4" w:rsidRDefault="008673F4" w:rsidP="00043975">
      <w:r>
        <w:separator/>
      </w:r>
    </w:p>
  </w:endnote>
  <w:endnote w:type="continuationSeparator" w:id="0">
    <w:p w:rsidR="008673F4" w:rsidRDefault="008673F4" w:rsidP="0004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3F4" w:rsidRDefault="008673F4" w:rsidP="00043975">
      <w:r>
        <w:separator/>
      </w:r>
    </w:p>
  </w:footnote>
  <w:footnote w:type="continuationSeparator" w:id="0">
    <w:p w:rsidR="008673F4" w:rsidRDefault="008673F4" w:rsidP="00043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3975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87C"/>
    <w:rsid w:val="000D0985"/>
    <w:rsid w:val="000D5D9B"/>
    <w:rsid w:val="000D5F86"/>
    <w:rsid w:val="000D70F9"/>
    <w:rsid w:val="000E074E"/>
    <w:rsid w:val="000E206D"/>
    <w:rsid w:val="000E3996"/>
    <w:rsid w:val="000F2B91"/>
    <w:rsid w:val="000F38AD"/>
    <w:rsid w:val="000F5BDB"/>
    <w:rsid w:val="000F68B1"/>
    <w:rsid w:val="000F6CBE"/>
    <w:rsid w:val="00100738"/>
    <w:rsid w:val="00103F5D"/>
    <w:rsid w:val="00113E1A"/>
    <w:rsid w:val="00121B73"/>
    <w:rsid w:val="00124B89"/>
    <w:rsid w:val="00124CDF"/>
    <w:rsid w:val="001253DE"/>
    <w:rsid w:val="00133097"/>
    <w:rsid w:val="001348C2"/>
    <w:rsid w:val="00135BCF"/>
    <w:rsid w:val="00143293"/>
    <w:rsid w:val="001537D0"/>
    <w:rsid w:val="00156A45"/>
    <w:rsid w:val="00161D03"/>
    <w:rsid w:val="00170E52"/>
    <w:rsid w:val="0019287A"/>
    <w:rsid w:val="00195B9E"/>
    <w:rsid w:val="001A21F1"/>
    <w:rsid w:val="001B09A9"/>
    <w:rsid w:val="001B1004"/>
    <w:rsid w:val="001C03F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3842"/>
    <w:rsid w:val="00257D67"/>
    <w:rsid w:val="002612F6"/>
    <w:rsid w:val="00264266"/>
    <w:rsid w:val="00264F84"/>
    <w:rsid w:val="00264FEA"/>
    <w:rsid w:val="0026516E"/>
    <w:rsid w:val="0026767E"/>
    <w:rsid w:val="00267F19"/>
    <w:rsid w:val="0028259B"/>
    <w:rsid w:val="00290450"/>
    <w:rsid w:val="00294D10"/>
    <w:rsid w:val="002B0662"/>
    <w:rsid w:val="002B49C7"/>
    <w:rsid w:val="002B7D54"/>
    <w:rsid w:val="002D317F"/>
    <w:rsid w:val="002D3506"/>
    <w:rsid w:val="002E0AE6"/>
    <w:rsid w:val="002E2EA9"/>
    <w:rsid w:val="002E7FA8"/>
    <w:rsid w:val="002F67D2"/>
    <w:rsid w:val="00301EFC"/>
    <w:rsid w:val="00302000"/>
    <w:rsid w:val="0030386C"/>
    <w:rsid w:val="00310B98"/>
    <w:rsid w:val="00312D81"/>
    <w:rsid w:val="0032389D"/>
    <w:rsid w:val="00324519"/>
    <w:rsid w:val="00326E9F"/>
    <w:rsid w:val="00330122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65F52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0768E"/>
    <w:rsid w:val="004117C4"/>
    <w:rsid w:val="00413B72"/>
    <w:rsid w:val="004150F8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00336"/>
    <w:rsid w:val="005102B2"/>
    <w:rsid w:val="005122A6"/>
    <w:rsid w:val="0051282E"/>
    <w:rsid w:val="00534F4D"/>
    <w:rsid w:val="005403CE"/>
    <w:rsid w:val="00541FFD"/>
    <w:rsid w:val="00544717"/>
    <w:rsid w:val="00544896"/>
    <w:rsid w:val="00552006"/>
    <w:rsid w:val="005521AF"/>
    <w:rsid w:val="0055300C"/>
    <w:rsid w:val="00556937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1A51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5093"/>
    <w:rsid w:val="006A6DEB"/>
    <w:rsid w:val="006A6F65"/>
    <w:rsid w:val="006B4650"/>
    <w:rsid w:val="006B5A97"/>
    <w:rsid w:val="006B617C"/>
    <w:rsid w:val="006C13BF"/>
    <w:rsid w:val="006C627B"/>
    <w:rsid w:val="006C78E8"/>
    <w:rsid w:val="006D2EAF"/>
    <w:rsid w:val="006D6559"/>
    <w:rsid w:val="006D6707"/>
    <w:rsid w:val="006F63F4"/>
    <w:rsid w:val="007175F2"/>
    <w:rsid w:val="00717B3E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108C"/>
    <w:rsid w:val="007C4E7A"/>
    <w:rsid w:val="007D5008"/>
    <w:rsid w:val="007D7CA7"/>
    <w:rsid w:val="007E21EA"/>
    <w:rsid w:val="0080134F"/>
    <w:rsid w:val="00804DF5"/>
    <w:rsid w:val="00813A0C"/>
    <w:rsid w:val="00816AE7"/>
    <w:rsid w:val="008172EA"/>
    <w:rsid w:val="00830BEA"/>
    <w:rsid w:val="0083321D"/>
    <w:rsid w:val="0084638D"/>
    <w:rsid w:val="008470D3"/>
    <w:rsid w:val="00856204"/>
    <w:rsid w:val="00857D93"/>
    <w:rsid w:val="00866784"/>
    <w:rsid w:val="008673F4"/>
    <w:rsid w:val="00874450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27E6D"/>
    <w:rsid w:val="00935BEC"/>
    <w:rsid w:val="00937141"/>
    <w:rsid w:val="00940782"/>
    <w:rsid w:val="009470B7"/>
    <w:rsid w:val="00947FEC"/>
    <w:rsid w:val="00964963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B67EB"/>
    <w:rsid w:val="00AC5275"/>
    <w:rsid w:val="00AD00C7"/>
    <w:rsid w:val="00AD398F"/>
    <w:rsid w:val="00AD7044"/>
    <w:rsid w:val="00AE29A5"/>
    <w:rsid w:val="00B10DEB"/>
    <w:rsid w:val="00B12809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BE6BA9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6917"/>
    <w:rsid w:val="00D272DE"/>
    <w:rsid w:val="00D43190"/>
    <w:rsid w:val="00D43BC8"/>
    <w:rsid w:val="00D550C9"/>
    <w:rsid w:val="00D56DF9"/>
    <w:rsid w:val="00D571B5"/>
    <w:rsid w:val="00D61855"/>
    <w:rsid w:val="00D61B8A"/>
    <w:rsid w:val="00D62485"/>
    <w:rsid w:val="00D72633"/>
    <w:rsid w:val="00D72D0E"/>
    <w:rsid w:val="00D77AB1"/>
    <w:rsid w:val="00D804E3"/>
    <w:rsid w:val="00D8106A"/>
    <w:rsid w:val="00D96CBC"/>
    <w:rsid w:val="00DB1E7B"/>
    <w:rsid w:val="00DC1C95"/>
    <w:rsid w:val="00DC1F35"/>
    <w:rsid w:val="00DD13E4"/>
    <w:rsid w:val="00DD6DB3"/>
    <w:rsid w:val="00DE6F53"/>
    <w:rsid w:val="00DF59FA"/>
    <w:rsid w:val="00DF5A6E"/>
    <w:rsid w:val="00DF69AE"/>
    <w:rsid w:val="00E000BB"/>
    <w:rsid w:val="00E01897"/>
    <w:rsid w:val="00E063AD"/>
    <w:rsid w:val="00E10444"/>
    <w:rsid w:val="00E13A37"/>
    <w:rsid w:val="00E17489"/>
    <w:rsid w:val="00E277C0"/>
    <w:rsid w:val="00E322FD"/>
    <w:rsid w:val="00E32702"/>
    <w:rsid w:val="00E33BAD"/>
    <w:rsid w:val="00E33D26"/>
    <w:rsid w:val="00E65FEF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3860"/>
    <w:rsid w:val="00F66B6B"/>
    <w:rsid w:val="00F7087F"/>
    <w:rsid w:val="00F73136"/>
    <w:rsid w:val="00F775C9"/>
    <w:rsid w:val="00F822A6"/>
    <w:rsid w:val="00F85204"/>
    <w:rsid w:val="00F86B6B"/>
    <w:rsid w:val="00F92D11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070B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1D5A54F-FE5D-4633-9AC5-A534FDBD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043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04397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04/XCSF_ST4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Links>
    <vt:vector size="12" baseType="variant">
      <vt:variant>
        <vt:i4>4718603</vt:i4>
      </vt:variant>
      <vt:variant>
        <vt:i4>3</vt:i4>
      </vt:variant>
      <vt:variant>
        <vt:i4>0</vt:i4>
      </vt:variant>
      <vt:variant>
        <vt:i4>5</vt:i4>
      </vt:variant>
      <vt:variant>
        <vt:lpwstr>https://w3.cathaylife.com.tw/portal/eformJSP/SF02004/XCSF_ST41.jsp</vt:lpwstr>
      </vt:variant>
      <vt:variant>
        <vt:lpwstr>#</vt:lpwstr>
      </vt:variant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