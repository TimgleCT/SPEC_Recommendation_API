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988"/>
        <w:gridCol w:w="4375"/>
        <w:gridCol w:w="1532"/>
        <w:gridCol w:w="2049"/>
        <w:tblGridChange w:id="0">
          <w:tblGrid>
            <w:gridCol w:w="1244"/>
            <w:gridCol w:w="988"/>
            <w:gridCol w:w="4375"/>
            <w:gridCol w:w="1532"/>
            <w:gridCol w:w="2049"/>
          </w:tblGrid>
        </w:tblGridChange>
      </w:tblGrid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2006/04/13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預付金批次處理</w:t>
            </w:r>
            <w:r w:rsidRPr="00C37540">
              <w:rPr>
                <w:rFonts w:ascii="細明體" w:eastAsia="細明體" w:hAnsi="細明體"/>
                <w:sz w:val="20"/>
                <w:szCs w:val="20"/>
              </w:rPr>
              <w:t>—</w:t>
            </w: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帳務處理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2006/06/27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交易序號改採每一受理編號取一次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2006/07/05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收據作法修改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2006/08/21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配合一日匯多次修改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2007/01/05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增加即時訊息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2007/01/19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sz w:val="20"/>
                <w:szCs w:val="20"/>
              </w:rPr>
              <w:t>寫入金控個人訊息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sz w:val="20"/>
                <w:szCs w:val="20"/>
              </w:rPr>
              <w:t>Huai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2011/08/03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控管保戶寄MAIL給服務科科信箱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2011/08/23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4375" w:type="dxa"/>
          </w:tcPr>
          <w:p w:rsidR="009D613C" w:rsidRPr="00C37540" w:rsidRDefault="009D613C" w:rsidP="00556AD0">
            <w:pPr>
              <w:spacing w:line="240" w:lineRule="atLeast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短期出險件寄MAIL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D613C" w:rsidRPr="00C37540" w:rsidTr="00A65B97">
        <w:tc>
          <w:tcPr>
            <w:tcW w:w="1244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2012/03/2</w:t>
            </w:r>
          </w:p>
        </w:tc>
        <w:tc>
          <w:tcPr>
            <w:tcW w:w="988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4375" w:type="dxa"/>
          </w:tcPr>
          <w:p w:rsidR="009D613C" w:rsidRPr="00C37540" w:rsidRDefault="00C37540" w:rsidP="00556AD0">
            <w:pPr>
              <w:spacing w:line="240" w:lineRule="atLeast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寄送MAIL獨立程式</w:t>
            </w:r>
          </w:p>
        </w:tc>
        <w:tc>
          <w:tcPr>
            <w:tcW w:w="1532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</w:tcPr>
          <w:p w:rsidR="009D613C" w:rsidRPr="00C37540" w:rsidRDefault="009D613C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C37540" w:rsidRPr="00C37540" w:rsidTr="00A65B97">
        <w:tc>
          <w:tcPr>
            <w:tcW w:w="1244" w:type="dxa"/>
          </w:tcPr>
          <w:p w:rsidR="00C37540" w:rsidRPr="00C37540" w:rsidRDefault="00C37540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/>
                <w:sz w:val="20"/>
                <w:szCs w:val="20"/>
              </w:rPr>
              <w:t>2012/7/11</w:t>
            </w:r>
          </w:p>
        </w:tc>
        <w:tc>
          <w:tcPr>
            <w:tcW w:w="988" w:type="dxa"/>
          </w:tcPr>
          <w:p w:rsidR="00C37540" w:rsidRPr="00C37540" w:rsidRDefault="00C37540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4375" w:type="dxa"/>
          </w:tcPr>
          <w:p w:rsidR="00C37540" w:rsidRPr="00C37540" w:rsidRDefault="00C37540" w:rsidP="00556AD0">
            <w:pPr>
              <w:spacing w:line="240" w:lineRule="atLeast"/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r w:rsidRPr="00C37540"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  <w:t>預付金匯款非國泰世華一日多匯</w:t>
            </w:r>
          </w:p>
        </w:tc>
        <w:tc>
          <w:tcPr>
            <w:tcW w:w="1532" w:type="dxa"/>
          </w:tcPr>
          <w:p w:rsidR="00C37540" w:rsidRPr="00C37540" w:rsidRDefault="00C37540" w:rsidP="00556AD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37540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張凱鈞</w:t>
            </w:r>
          </w:p>
        </w:tc>
        <w:tc>
          <w:tcPr>
            <w:tcW w:w="2049" w:type="dxa"/>
          </w:tcPr>
          <w:p w:rsidR="00C37540" w:rsidRPr="00C37540" w:rsidRDefault="00C37540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37540">
              <w:rPr>
                <w:rFonts w:ascii="細明體" w:eastAsia="細明體" w:hAnsi="細明體" w:cs="Courier New" w:hint="eastAsia"/>
                <w:sz w:val="20"/>
                <w:szCs w:val="20"/>
              </w:rPr>
              <w:t>120709000274</w:t>
            </w:r>
          </w:p>
        </w:tc>
      </w:tr>
      <w:tr w:rsidR="000135A9" w:rsidRPr="00C37540" w:rsidTr="00A65B97">
        <w:tc>
          <w:tcPr>
            <w:tcW w:w="1244" w:type="dxa"/>
          </w:tcPr>
          <w:p w:rsidR="000135A9" w:rsidRPr="00C37540" w:rsidRDefault="000135A9" w:rsidP="00556AD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A967FB">
              <w:rPr>
                <w:rFonts w:ascii="新細明體" w:hAnsi="新細明體" w:hint="eastAsia"/>
                <w:bCs/>
                <w:color w:val="984806"/>
              </w:rPr>
              <w:t>2012/08/08</w:t>
            </w:r>
          </w:p>
        </w:tc>
        <w:tc>
          <w:tcPr>
            <w:tcW w:w="988" w:type="dxa"/>
          </w:tcPr>
          <w:p w:rsidR="000135A9" w:rsidRPr="00C37540" w:rsidRDefault="000135A9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4375" w:type="dxa"/>
          </w:tcPr>
          <w:p w:rsidR="000135A9" w:rsidRPr="00C37540" w:rsidRDefault="000135A9" w:rsidP="00556AD0">
            <w:pPr>
              <w:spacing w:line="240" w:lineRule="atLeast"/>
              <w:rPr>
                <w:rFonts w:ascii="新細明體" w:hAnsi="新細明體" w:hint="eastAsia"/>
                <w:bCs/>
                <w:color w:val="215868"/>
                <w:sz w:val="20"/>
                <w:szCs w:val="20"/>
              </w:rPr>
            </w:pPr>
            <w:r w:rsidRPr="00A967FB">
              <w:rPr>
                <w:rFonts w:ascii="細明體" w:eastAsia="細明體" w:hAnsi="細明體" w:cs="Courier New" w:hint="eastAsia"/>
                <w:color w:val="984806"/>
              </w:rPr>
              <w:t>移除FileNet4.5程式</w:t>
            </w:r>
          </w:p>
        </w:tc>
        <w:tc>
          <w:tcPr>
            <w:tcW w:w="1532" w:type="dxa"/>
          </w:tcPr>
          <w:p w:rsidR="000135A9" w:rsidRPr="00C37540" w:rsidRDefault="000135A9" w:rsidP="00556AD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</w:tcPr>
          <w:p w:rsidR="000135A9" w:rsidRPr="00C37540" w:rsidRDefault="000135A9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940B98" w:rsidRPr="00C37540" w:rsidTr="00A65B97">
        <w:tc>
          <w:tcPr>
            <w:tcW w:w="1244" w:type="dxa"/>
          </w:tcPr>
          <w:p w:rsidR="00940B98" w:rsidRPr="00A967FB" w:rsidRDefault="00940B98" w:rsidP="00556AD0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984806"/>
              </w:rPr>
            </w:pPr>
            <w:r>
              <w:rPr>
                <w:rFonts w:ascii="新細明體" w:hAnsi="新細明體" w:hint="eastAsia"/>
                <w:bCs/>
                <w:color w:val="984806"/>
              </w:rPr>
              <w:t>2014/10/14</w:t>
            </w:r>
          </w:p>
        </w:tc>
        <w:tc>
          <w:tcPr>
            <w:tcW w:w="988" w:type="dxa"/>
          </w:tcPr>
          <w:p w:rsidR="00940B98" w:rsidRDefault="00940B98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</w:p>
        </w:tc>
        <w:tc>
          <w:tcPr>
            <w:tcW w:w="4375" w:type="dxa"/>
          </w:tcPr>
          <w:p w:rsidR="00940B98" w:rsidRPr="00A967FB" w:rsidRDefault="00940B98" w:rsidP="00556AD0">
            <w:pPr>
              <w:spacing w:line="240" w:lineRule="atLeast"/>
              <w:rPr>
                <w:rFonts w:ascii="細明體" w:eastAsia="細明體" w:hAnsi="細明體" w:cs="Courier New" w:hint="eastAsia"/>
                <w:color w:val="984806"/>
              </w:rPr>
            </w:pPr>
            <w:r>
              <w:rPr>
                <w:rFonts w:ascii="細明體" w:eastAsia="細明體" w:hAnsi="細明體" w:cs="Courier New" w:hint="eastAsia"/>
                <w:color w:val="984806"/>
              </w:rPr>
              <w:t>增加折抵醫療費用判斷</w:t>
            </w:r>
          </w:p>
        </w:tc>
        <w:tc>
          <w:tcPr>
            <w:tcW w:w="1532" w:type="dxa"/>
          </w:tcPr>
          <w:p w:rsidR="00940B98" w:rsidRDefault="00940B98" w:rsidP="00556AD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</w:tcPr>
          <w:p w:rsidR="00940B98" w:rsidRPr="00C37540" w:rsidRDefault="008B531D" w:rsidP="00556A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140915000367</w:t>
            </w:r>
          </w:p>
        </w:tc>
      </w:tr>
      <w:tr w:rsidR="00A65B97" w:rsidRPr="00C37540" w:rsidTr="00A65B97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97" w:rsidRPr="00A967FB" w:rsidRDefault="00A65B97" w:rsidP="00D9342F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984806"/>
              </w:rPr>
            </w:pPr>
            <w:r>
              <w:rPr>
                <w:rFonts w:ascii="新細明體" w:hAnsi="新細明體" w:hint="eastAsia"/>
                <w:bCs/>
                <w:color w:val="984806"/>
              </w:rPr>
              <w:t>2015/01/09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97" w:rsidRDefault="00A65B97" w:rsidP="00D9342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97" w:rsidRPr="00A967FB" w:rsidRDefault="00A65B97" w:rsidP="00D9342F">
            <w:pPr>
              <w:spacing w:line="240" w:lineRule="atLeast"/>
              <w:rPr>
                <w:rFonts w:ascii="細明體" w:eastAsia="細明體" w:hAnsi="細明體" w:cs="Courier New" w:hint="eastAsia"/>
                <w:color w:val="984806"/>
              </w:rPr>
            </w:pPr>
            <w:r w:rsidRPr="000E70F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配合導入異常經</w:t>
            </w:r>
            <w:r w:rsidRPr="00450D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手人共用DTAAD140資料庫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，將不用的程式碼MARK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97" w:rsidRDefault="00A65B97" w:rsidP="00D9342F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B97" w:rsidRPr="00A65B97" w:rsidRDefault="00A65B97" w:rsidP="00D9342F">
            <w:pPr>
              <w:spacing w:line="240" w:lineRule="atLeast"/>
              <w:jc w:val="center"/>
              <w:rPr>
                <w:rFonts w:hint="eastAsia"/>
              </w:rPr>
            </w:pPr>
            <w:r>
              <w:t>140915000367</w:t>
            </w:r>
          </w:p>
        </w:tc>
      </w:tr>
      <w:tr w:rsidR="00BC056A" w:rsidRPr="00C37540" w:rsidTr="00A65B97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56A" w:rsidRDefault="00BC056A" w:rsidP="00BC056A">
            <w:pPr>
              <w:spacing w:line="240" w:lineRule="atLeast"/>
              <w:jc w:val="center"/>
              <w:rPr>
                <w:rFonts w:ascii="新細明體" w:hAnsi="新細明體" w:hint="eastAsia"/>
                <w:bCs/>
                <w:color w:val="984806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8/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09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56A" w:rsidRDefault="00BC056A" w:rsidP="00BC05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56A" w:rsidRPr="000E70F2" w:rsidRDefault="00BC056A" w:rsidP="00BC056A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: </w:t>
            </w:r>
            <w:r w:rsidRPr="00A94EA7">
              <w:rPr>
                <w:rFonts w:ascii="細明體" w:eastAsia="細明體" w:hAnsi="細明體" w:cs="Courier New" w:hint="eastAsia"/>
                <w:sz w:val="20"/>
                <w:szCs w:val="20"/>
              </w:rPr>
              <w:t>國寶幸福與國壽帳務及金流區隔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56A" w:rsidRDefault="00BC056A" w:rsidP="00BC056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56A" w:rsidRDefault="00BC056A" w:rsidP="00BC056A">
            <w:pPr>
              <w:spacing w:line="240" w:lineRule="atLeast"/>
              <w:jc w:val="center"/>
            </w:pP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EC023B" w:rsidRPr="00C37540" w:rsidTr="00A65B97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3B" w:rsidRDefault="00EC023B" w:rsidP="003907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8/25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3B" w:rsidRDefault="00EC023B" w:rsidP="003907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3B" w:rsidRPr="00390708" w:rsidRDefault="00EC023B" w:rsidP="00EC023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90708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申請書</w:t>
            </w:r>
            <w:r w:rsidRPr="00390708">
              <w:rPr>
                <w:rFonts w:ascii="細明體" w:eastAsia="細明體" w:hAnsi="細明體" w:cs="Courier New"/>
                <w:bCs/>
                <w:sz w:val="20"/>
                <w:szCs w:val="20"/>
              </w:rPr>
              <w:t>150608000538</w:t>
            </w:r>
            <w:r w:rsidRPr="00390708">
              <w:rPr>
                <w:rFonts w:ascii="細明體" w:eastAsia="細明體" w:hAnsi="細明體" w:cs="Courier New" w:hint="eastAsia"/>
                <w:bCs/>
                <w:sz w:val="20"/>
                <w:szCs w:val="20"/>
              </w:rPr>
              <w:t>: OIU理賠系統調整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3B" w:rsidRPr="00390708" w:rsidRDefault="00EC023B" w:rsidP="00EC02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90708"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23B" w:rsidRPr="00390708" w:rsidRDefault="00EC023B" w:rsidP="00EC023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90708">
              <w:rPr>
                <w:bCs/>
                <w:sz w:val="20"/>
                <w:szCs w:val="20"/>
              </w:rPr>
              <w:t>150613000004</w:t>
            </w:r>
          </w:p>
        </w:tc>
      </w:tr>
      <w:tr w:rsidR="00390708" w:rsidRPr="00C37540" w:rsidTr="00A65B97">
        <w:trPr>
          <w:ins w:id="2" w:author="蕭侑文" w:date="2018-04-17T12:29:00Z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708" w:rsidRDefault="00390708" w:rsidP="00390708">
            <w:pPr>
              <w:spacing w:line="240" w:lineRule="atLeast"/>
              <w:jc w:val="center"/>
              <w:rPr>
                <w:ins w:id="3" w:author="蕭侑文" w:date="2018-04-17T12:29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708" w:rsidRDefault="00563473" w:rsidP="00390708">
            <w:pPr>
              <w:spacing w:line="240" w:lineRule="atLeast"/>
              <w:jc w:val="center"/>
              <w:rPr>
                <w:ins w:id="5" w:author="蕭侑文" w:date="2018-04-17T12:29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4-17T12:2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16</w:t>
              </w:r>
            </w:ins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708" w:rsidRPr="00390708" w:rsidRDefault="00390708" w:rsidP="00390708">
            <w:pPr>
              <w:spacing w:line="240" w:lineRule="atLeast"/>
              <w:rPr>
                <w:ins w:id="7" w:author="蕭侑文" w:date="2018-04-17T12:29:00Z"/>
                <w:rFonts w:ascii="細明體" w:eastAsia="細明體" w:hAnsi="細明體" w:cs="Courier New" w:hint="eastAsia"/>
                <w:bCs/>
                <w:sz w:val="20"/>
                <w:szCs w:val="20"/>
              </w:rPr>
            </w:pPr>
            <w:ins w:id="8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708" w:rsidRPr="00390708" w:rsidRDefault="00390708" w:rsidP="00390708">
            <w:pPr>
              <w:spacing w:line="240" w:lineRule="atLeast"/>
              <w:jc w:val="center"/>
              <w:rPr>
                <w:ins w:id="9" w:author="蕭侑文" w:date="2018-04-17T12:29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708" w:rsidRPr="00390708" w:rsidRDefault="00390708" w:rsidP="00390708">
            <w:pPr>
              <w:spacing w:line="240" w:lineRule="atLeast"/>
              <w:jc w:val="center"/>
              <w:rPr>
                <w:ins w:id="11" w:author="蕭侑文" w:date="2018-04-17T12:29:00Z"/>
                <w:bCs/>
                <w:sz w:val="20"/>
                <w:szCs w:val="20"/>
              </w:rPr>
            </w:pPr>
            <w:ins w:id="12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</w:tbl>
    <w:p w:rsidR="009D613C" w:rsidRDefault="009D613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A51195" w:rsidRDefault="007E649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="006F6F7B">
              <w:rPr>
                <w:color w:val="000000"/>
                <w:sz w:val="20"/>
                <w:szCs w:val="20"/>
              </w:rPr>
              <w:t>—</w:t>
            </w:r>
            <w:r w:rsidR="006F6F7B">
              <w:rPr>
                <w:rFonts w:hint="eastAsia"/>
                <w:color w:val="000000"/>
                <w:sz w:val="20"/>
                <w:szCs w:val="20"/>
              </w:rPr>
              <w:t>帳務處理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63B0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F6F7B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6F6F7B">
              <w:rPr>
                <w:rFonts w:ascii="細明體" w:eastAsia="細明體" w:hAnsi="細明體" w:hint="eastAsia"/>
                <w:sz w:val="20"/>
                <w:szCs w:val="20"/>
              </w:rPr>
              <w:t>帳務處理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F96EAA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1255EF" w:rsidRPr="006170A9">
              <w:rPr>
                <w:rFonts w:ascii="Arial" w:hAnsi="Arial" w:cs="Arial"/>
                <w:bCs/>
                <w:sz w:val="20"/>
                <w:szCs w:val="20"/>
              </w:rPr>
              <w:t>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F6403A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F6403A" w:rsidRDefault="00F6403A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F6403A" w:rsidRPr="00F6403A" w:rsidRDefault="00F6403A">
            <w:pPr>
              <w:rPr>
                <w:rFonts w:hint="eastAsia"/>
                <w:sz w:val="20"/>
                <w:szCs w:val="20"/>
              </w:rPr>
            </w:pPr>
            <w:r w:rsidRPr="00F6403A">
              <w:rPr>
                <w:rFonts w:ascii="MS Reference Sans Serif" w:hAnsi="Estrangelo Edessa" w:cs="Estrangelo Edessa" w:hint="eastAsia"/>
                <w:sz w:val="20"/>
                <w:szCs w:val="20"/>
              </w:rPr>
              <w:t>批次傳票資訊</w:t>
            </w:r>
            <w:r w:rsidRPr="00F6403A">
              <w:rPr>
                <w:rFonts w:ascii="MS Reference Sans Serif" w:hAnsi="Estrangelo Edessa" w:cs="Estrangelo Edessa"/>
                <w:sz w:val="20"/>
                <w:szCs w:val="20"/>
              </w:rPr>
              <w:t>模組</w:t>
            </w:r>
          </w:p>
        </w:tc>
        <w:tc>
          <w:tcPr>
            <w:tcW w:w="4176" w:type="dxa"/>
          </w:tcPr>
          <w:p w:rsidR="00F6403A" w:rsidRPr="00F6403A" w:rsidRDefault="00F6403A" w:rsidP="00F640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F6403A">
              <w:rPr>
                <w:rFonts w:ascii="Arial" w:hAnsi="Arial" w:cs="Arial"/>
                <w:color w:val="000000"/>
                <w:sz w:val="20"/>
                <w:szCs w:val="20"/>
              </w:rPr>
              <w:t>DK_F0Z026</w:t>
            </w:r>
          </w:p>
        </w:tc>
      </w:tr>
      <w:tr w:rsidR="00AC492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AC492F" w:rsidRDefault="00AC492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AC492F" w:rsidRPr="00F6403A" w:rsidRDefault="00AC492F">
            <w:pPr>
              <w:rPr>
                <w:rFonts w:ascii="MS Reference Sans Serif" w:hAnsi="Estrangelo Edessa" w:cs="Estrangelo Edessa" w:hint="eastAsia"/>
                <w:sz w:val="20"/>
                <w:szCs w:val="20"/>
              </w:rPr>
            </w:pPr>
            <w:r w:rsidRPr="00670D58">
              <w:rPr>
                <w:rFonts w:hint="eastAsia"/>
                <w:color w:val="000000"/>
                <w:sz w:val="20"/>
                <w:szCs w:val="20"/>
              </w:rPr>
              <w:t>理賠覆核處理</w:t>
            </w:r>
            <w:r>
              <w:rPr>
                <w:rFonts w:hint="eastAsia"/>
                <w:color w:val="000000"/>
                <w:sz w:val="20"/>
                <w:szCs w:val="20"/>
              </w:rPr>
              <w:t>會計分錄</w:t>
            </w:r>
            <w:r w:rsidRPr="00670D58">
              <w:rPr>
                <w:rFonts w:hint="eastAsia"/>
                <w:color w:val="000000"/>
                <w:sz w:val="20"/>
                <w:szCs w:val="20"/>
              </w:rPr>
              <w:t>模組</w:t>
            </w:r>
          </w:p>
        </w:tc>
        <w:tc>
          <w:tcPr>
            <w:tcW w:w="4176" w:type="dxa"/>
          </w:tcPr>
          <w:p w:rsidR="00AC492F" w:rsidRPr="00AC492F" w:rsidRDefault="00AC492F" w:rsidP="00F640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492F">
              <w:rPr>
                <w:rFonts w:ascii="Arial" w:hAnsi="Arial" w:cs="Arial"/>
                <w:sz w:val="20"/>
                <w:szCs w:val="20"/>
              </w:rPr>
              <w:t>AA_B2Z004</w:t>
            </w:r>
          </w:p>
        </w:tc>
      </w:tr>
      <w:tr w:rsidR="006A6808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6A6808" w:rsidRDefault="006A6808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6A6808" w:rsidRPr="006A6808" w:rsidRDefault="006A6808">
            <w:pPr>
              <w:rPr>
                <w:rFonts w:hint="eastAsia"/>
                <w:color w:val="000000"/>
                <w:sz w:val="20"/>
                <w:szCs w:val="20"/>
              </w:rPr>
            </w:pPr>
            <w:r w:rsidRPr="006A6808">
              <w:rPr>
                <w:rFonts w:ascii="細明體" w:eastAsia="細明體" w:hAnsi="細明體" w:hint="eastAsia"/>
                <w:sz w:val="20"/>
                <w:szCs w:val="20"/>
              </w:rPr>
              <w:t>理賠案件各受款人理賠金額分配檔處理模組</w:t>
            </w:r>
          </w:p>
        </w:tc>
        <w:tc>
          <w:tcPr>
            <w:tcW w:w="4176" w:type="dxa"/>
          </w:tcPr>
          <w:p w:rsidR="006A6808" w:rsidRPr="006A6808" w:rsidRDefault="006A6808" w:rsidP="00F6403A">
            <w:pPr>
              <w:pStyle w:val="HTML"/>
              <w:rPr>
                <w:rFonts w:ascii="Arial" w:hAnsi="Arial" w:cs="Arial"/>
                <w:sz w:val="20"/>
                <w:szCs w:val="20"/>
              </w:rPr>
            </w:pPr>
            <w:r w:rsidRPr="006A6808">
              <w:rPr>
                <w:rFonts w:ascii="Arial" w:hAnsi="Arial" w:cs="Arial"/>
                <w:sz w:val="20"/>
                <w:szCs w:val="20"/>
              </w:rPr>
              <w:t>AA_B1ZX04</w:t>
            </w:r>
          </w:p>
        </w:tc>
      </w:tr>
      <w:tr w:rsidR="001129DA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129DA" w:rsidRDefault="001129DA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129DA" w:rsidRPr="006A6808" w:rsidRDefault="001129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74D">
              <w:rPr>
                <w:rFonts w:ascii="細明體" w:eastAsia="細明體" w:hAnsi="細明體" w:hint="eastAsia"/>
                <w:sz w:val="20"/>
                <w:szCs w:val="20"/>
              </w:rPr>
              <w:t>理賠覆核處理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付款模組</w:t>
            </w:r>
          </w:p>
        </w:tc>
        <w:tc>
          <w:tcPr>
            <w:tcW w:w="4176" w:type="dxa"/>
          </w:tcPr>
          <w:p w:rsidR="001129DA" w:rsidRPr="006A6808" w:rsidRDefault="001129DA" w:rsidP="00F6403A">
            <w:pPr>
              <w:pStyle w:val="HTML"/>
              <w:rPr>
                <w:rFonts w:ascii="Arial" w:hAnsi="Arial" w:cs="Arial" w:hint="eastAsia"/>
                <w:sz w:val="20"/>
                <w:szCs w:val="20"/>
              </w:rPr>
            </w:pPr>
            <w:r w:rsidRPr="00AC492F">
              <w:rPr>
                <w:rFonts w:ascii="Arial" w:hAnsi="Arial" w:cs="Arial"/>
                <w:sz w:val="20"/>
                <w:szCs w:val="20"/>
              </w:rPr>
              <w:t>AA_B2Z00</w:t>
            </w: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F6F7B" w:rsidRDefault="006F6F7B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begin"/>
            </w:r>
            <w:ins w:id="13" w:author="戴余修" w:date="2020-07-27T08:57:00Z">
              <w:r w:rsidR="00C90816">
                <w:rPr>
                  <w:rFonts w:ascii="新細明體" w:hAnsi="新細明體"/>
                  <w:color w:val="000000"/>
                  <w:sz w:val="20"/>
                  <w:szCs w:val="20"/>
                </w:rPr>
                <w:instrText>HYPERLINK "D:\\i92008is01\\Desktop\\intern_project\\spec\\aa_doc-master@ddc06949ca5\\CSR1_Doc\\docs\\DataSchema\\myProjectCathayLifeCustomerDocAA理賠20030925理賠\\受理輸入\\受理檔.xls"</w:instrText>
              </w:r>
            </w:ins>
            <w:del w:id="14" w:author="戴余修" w:date="2020-07-27T08:57:00Z">
              <w:r w:rsidRPr="006F6F7B" w:rsidDel="00C90816">
                <w:rPr>
                  <w:rFonts w:ascii="新細明體" w:hAnsi="新細明體"/>
                  <w:color w:val="000000"/>
                  <w:sz w:val="20"/>
                  <w:szCs w:val="20"/>
                </w:rPr>
                <w:delInstrText xml:space="preserve"> HYPERLINK "D:\myProject\CathayLife\CustomerDoc\AA理賠\20030925\理賠\\受理輸入\\受理檔.xls" </w:delInstrText>
              </w:r>
            </w:del>
            <w:ins w:id="15" w:author="戴余修" w:date="2020-07-27T08:57:00Z">
              <w:r w:rsidR="00C90816" w:rsidRPr="006F6F7B">
                <w:rPr>
                  <w:rFonts w:ascii="新細明體" w:hAnsi="新細明體"/>
                  <w:color w:val="000000"/>
                  <w:sz w:val="20"/>
                  <w:szCs w:val="20"/>
                </w:rPr>
              </w:r>
            </w:ins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separate"/>
            </w:r>
            <w:r w:rsidRPr="006F6F7B">
              <w:rPr>
                <w:rStyle w:val="a3"/>
                <w:rFonts w:ascii="新細明體" w:hAnsi="新細明體" w:hint="eastAsia"/>
                <w:color w:val="000000"/>
                <w:sz w:val="20"/>
                <w:szCs w:val="20"/>
                <w:u w:val="none"/>
              </w:rPr>
              <w:t>理賠</w:t>
            </w:r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end"/>
            </w:r>
            <w:r w:rsidRPr="006F6F7B">
              <w:rPr>
                <w:rFonts w:ascii="新細明體" w:hAnsi="新細明體" w:hint="eastAsia"/>
                <w:color w:val="000000"/>
                <w:sz w:val="20"/>
                <w:szCs w:val="20"/>
              </w:rPr>
              <w:t>預付金給付紀錄檔</w:t>
            </w:r>
          </w:p>
        </w:tc>
        <w:tc>
          <w:tcPr>
            <w:tcW w:w="3870" w:type="dxa"/>
          </w:tcPr>
          <w:p w:rsidR="0068172B" w:rsidRDefault="006F6F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6429B3">
        <w:tc>
          <w:tcPr>
            <w:tcW w:w="720" w:type="dxa"/>
          </w:tcPr>
          <w:p w:rsidR="006429B3" w:rsidRDefault="006429B3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429B3" w:rsidRDefault="006429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處理類別</w:t>
            </w:r>
          </w:p>
        </w:tc>
        <w:tc>
          <w:tcPr>
            <w:tcW w:w="1800" w:type="dxa"/>
            <w:vAlign w:val="bottom"/>
          </w:tcPr>
          <w:p w:rsidR="006429B3" w:rsidRDefault="006429B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6429B3" w:rsidRDefault="006429B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1:上班時間</w:t>
            </w:r>
            <w:r w:rsidR="00CA2DB1">
              <w:rPr>
                <w:rFonts w:ascii="細明體" w:eastAsia="細明體" w:hAnsi="細明體" w:hint="eastAsia"/>
                <w:sz w:val="20"/>
              </w:rPr>
              <w:t>，且僅處理國泰世華件</w:t>
            </w:r>
          </w:p>
          <w:p w:rsidR="006429B3" w:rsidRDefault="006429B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2:晚上批次</w:t>
            </w:r>
          </w:p>
          <w:p w:rsidR="002D1B63" w:rsidRDefault="00CA2DB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3:上班時間</w:t>
            </w:r>
            <w:r w:rsidR="00D60CB7">
              <w:rPr>
                <w:rFonts w:ascii="細明體" w:eastAsia="細明體" w:hAnsi="細明體" w:hint="eastAsia"/>
                <w:sz w:val="20"/>
              </w:rPr>
              <w:t>，處理所有行庫件</w:t>
            </w:r>
          </w:p>
          <w:p w:rsidR="00BB0BB7" w:rsidRDefault="00BB0BB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4：折抵醫療費用</w:t>
            </w:r>
          </w:p>
        </w:tc>
      </w:tr>
    </w:tbl>
    <w:p w:rsidR="004C7E4A" w:rsidRPr="006F6F7B" w:rsidRDefault="004C7E4A">
      <w:pPr>
        <w:rPr>
          <w:color w:val="000000"/>
        </w:rPr>
      </w:pPr>
    </w:p>
    <w:p w:rsidR="00336FA8" w:rsidRDefault="00336FA8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 w:rsidR="00757FB4">
        <w:rPr>
          <w:rFonts w:hint="eastAsia"/>
          <w:kern w:val="2"/>
          <w:szCs w:val="24"/>
          <w:lang w:eastAsia="zh-TW"/>
        </w:rPr>
        <w:t>.</w:t>
      </w:r>
      <w:r w:rsidR="00757FB4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6F6F7B" w:rsidRPr="00CC463A" w:rsidRDefault="006F6F7B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 xml:space="preserve">IF </w:t>
      </w:r>
      <w:r w:rsidRPr="00CC463A">
        <w:rPr>
          <w:rFonts w:hint="eastAsia"/>
          <w:strike/>
          <w:kern w:val="2"/>
          <w:lang w:eastAsia="zh-TW"/>
        </w:rPr>
        <w:t>輸入參數</w:t>
      </w:r>
      <w:r w:rsidRPr="00CC463A">
        <w:rPr>
          <w:rFonts w:hint="eastAsia"/>
          <w:strike/>
          <w:kern w:val="2"/>
          <w:lang w:eastAsia="zh-TW"/>
        </w:rPr>
        <w:t>.</w:t>
      </w:r>
      <w:r w:rsidRPr="00CC463A">
        <w:rPr>
          <w:rFonts w:hint="eastAsia"/>
          <w:strike/>
          <w:kern w:val="2"/>
          <w:lang w:eastAsia="zh-TW"/>
        </w:rPr>
        <w:t>處理種類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為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空值</w:t>
      </w:r>
    </w:p>
    <w:p w:rsidR="006F6F7B" w:rsidRPr="00CC463A" w:rsidRDefault="006F6F7B" w:rsidP="006F6F7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>處理種類</w:t>
      </w:r>
      <w:r w:rsidRPr="00CC463A">
        <w:rPr>
          <w:rFonts w:hint="eastAsia"/>
          <w:strike/>
          <w:kern w:val="2"/>
          <w:lang w:eastAsia="zh-TW"/>
        </w:rPr>
        <w:t xml:space="preserve"> =  </w:t>
      </w:r>
      <w:r w:rsidRPr="00CC463A">
        <w:rPr>
          <w:strike/>
          <w:kern w:val="2"/>
          <w:lang w:eastAsia="zh-TW"/>
        </w:rPr>
        <w:t>‘</w:t>
      </w:r>
      <w:r w:rsidRPr="00CC463A">
        <w:rPr>
          <w:rFonts w:hint="eastAsia"/>
          <w:strike/>
          <w:kern w:val="2"/>
          <w:lang w:eastAsia="zh-TW"/>
        </w:rPr>
        <w:t>U</w:t>
      </w:r>
      <w:r w:rsidRPr="00CC463A">
        <w:rPr>
          <w:strike/>
          <w:kern w:val="2"/>
          <w:lang w:eastAsia="zh-TW"/>
        </w:rPr>
        <w:t>’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。</w:t>
      </w:r>
    </w:p>
    <w:p w:rsidR="006F6F7B" w:rsidRPr="00CC463A" w:rsidRDefault="006F6F7B" w:rsidP="006F6F7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>END IF</w:t>
      </w:r>
      <w:r w:rsidRPr="00CC463A">
        <w:rPr>
          <w:rFonts w:hint="eastAsia"/>
          <w:strike/>
          <w:kern w:val="2"/>
          <w:lang w:eastAsia="zh-TW"/>
        </w:rPr>
        <w:t>。</w:t>
      </w:r>
    </w:p>
    <w:p w:rsidR="0086120C" w:rsidRDefault="0036183C" w:rsidP="006F6F7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</w:t>
      </w:r>
      <w:r w:rsidR="0086120C">
        <w:rPr>
          <w:rFonts w:hint="eastAsia"/>
          <w:kern w:val="2"/>
          <w:szCs w:val="24"/>
          <w:lang w:eastAsia="zh-TW"/>
        </w:rPr>
        <w:t>日期：</w:t>
      </w:r>
    </w:p>
    <w:p w:rsidR="006429B3" w:rsidRDefault="006429B3" w:rsidP="0086120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處理類別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CA2DB1">
        <w:rPr>
          <w:rFonts w:hint="eastAsia"/>
          <w:kern w:val="2"/>
          <w:szCs w:val="24"/>
          <w:lang w:eastAsia="zh-TW"/>
        </w:rPr>
        <w:t xml:space="preserve"> </w:t>
      </w:r>
      <w:r w:rsidR="00CA2DB1">
        <w:rPr>
          <w:rFonts w:hint="eastAsia"/>
          <w:kern w:val="2"/>
          <w:szCs w:val="24"/>
          <w:lang w:eastAsia="zh-TW"/>
        </w:rPr>
        <w:t>或</w:t>
      </w:r>
      <w:r w:rsidR="00CA2DB1">
        <w:rPr>
          <w:rFonts w:hint="eastAsia"/>
          <w:kern w:val="2"/>
          <w:szCs w:val="24"/>
          <w:lang w:eastAsia="zh-TW"/>
        </w:rPr>
        <w:t xml:space="preserve"> </w:t>
      </w:r>
      <w:r w:rsidR="00CA2DB1">
        <w:rPr>
          <w:rFonts w:hint="eastAsia"/>
          <w:kern w:val="2"/>
          <w:szCs w:val="24"/>
          <w:lang w:eastAsia="zh-TW"/>
        </w:rPr>
        <w:t>處理類別</w:t>
      </w:r>
      <w:r w:rsidR="00CA2DB1">
        <w:rPr>
          <w:rFonts w:hint="eastAsia"/>
          <w:kern w:val="2"/>
          <w:szCs w:val="24"/>
          <w:lang w:eastAsia="zh-TW"/>
        </w:rPr>
        <w:t xml:space="preserve"> = </w:t>
      </w:r>
      <w:r w:rsidR="00CA2DB1">
        <w:rPr>
          <w:kern w:val="2"/>
          <w:szCs w:val="24"/>
          <w:lang w:eastAsia="zh-TW"/>
        </w:rPr>
        <w:t>‘</w:t>
      </w:r>
      <w:r w:rsidR="00CA2DB1">
        <w:rPr>
          <w:rFonts w:hint="eastAsia"/>
          <w:kern w:val="2"/>
          <w:szCs w:val="24"/>
          <w:lang w:eastAsia="zh-TW"/>
        </w:rPr>
        <w:t>3</w:t>
      </w:r>
      <w:r w:rsidR="00CA2DB1">
        <w:rPr>
          <w:kern w:val="2"/>
          <w:szCs w:val="24"/>
          <w:lang w:eastAsia="zh-TW"/>
        </w:rPr>
        <w:t>’</w:t>
      </w:r>
    </w:p>
    <w:p w:rsidR="006429B3" w:rsidRPr="006429B3" w:rsidRDefault="006429B3" w:rsidP="006429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Current Date</w:t>
      </w:r>
      <w:r>
        <w:rPr>
          <w:rFonts w:hint="eastAsia"/>
          <w:kern w:val="2"/>
          <w:szCs w:val="24"/>
          <w:lang w:eastAsia="zh-TW"/>
        </w:rPr>
        <w:t>。</w:t>
      </w:r>
    </w:p>
    <w:p w:rsidR="006429B3" w:rsidRPr="006429B3" w:rsidRDefault="006429B3" w:rsidP="0086120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6120C" w:rsidRPr="006429B3" w:rsidRDefault="0086120C" w:rsidP="006429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255EF">
        <w:rPr>
          <w:bCs/>
        </w:rPr>
        <w:t>CathayDate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.</w:t>
      </w:r>
      <w:r w:rsidRPr="001255EF">
        <w:t xml:space="preserve"> </w:t>
      </w:r>
      <w:r>
        <w:t>get</w:t>
      </w:r>
      <w:r>
        <w:rPr>
          <w:rFonts w:hint="eastAsia"/>
          <w:lang w:eastAsia="zh-TW"/>
        </w:rPr>
        <w:t>Remit</w:t>
      </w:r>
      <w:r>
        <w:t>Day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處理日期</w:t>
      </w:r>
      <w:r w:rsidRPr="0086120C">
        <w:rPr>
          <w:rFonts w:ascii="新細明體" w:hAnsi="新細明體" w:hint="eastAsia"/>
          <w:lang w:eastAsia="zh-TW"/>
        </w:rPr>
        <w:t>)</w:t>
      </w:r>
      <w:r>
        <w:rPr>
          <w:rFonts w:ascii="新細明體" w:hAnsi="新細明體" w:hint="eastAsia"/>
          <w:lang w:eastAsia="zh-TW"/>
        </w:rPr>
        <w:t>。</w:t>
      </w:r>
    </w:p>
    <w:p w:rsidR="006429B3" w:rsidRPr="006429B3" w:rsidRDefault="006429B3" w:rsidP="006429B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429B3">
        <w:rPr>
          <w:lang w:eastAsia="zh-TW"/>
        </w:rPr>
        <w:t>END IF</w:t>
      </w:r>
    </w:p>
    <w:p w:rsidR="0000713D" w:rsidRDefault="0000713D" w:rsidP="0000713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：</w:t>
      </w:r>
    </w:p>
    <w:p w:rsidR="0000713D" w:rsidRDefault="0000713D" w:rsidP="0000713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Pr="000350EF" w:rsidRDefault="000350E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7E6381">
        <w:rPr>
          <w:rFonts w:hint="eastAsia"/>
          <w:kern w:val="2"/>
          <w:szCs w:val="24"/>
          <w:lang w:eastAsia="zh-TW"/>
        </w:rPr>
        <w:t>資料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612B1F" w:rsidRDefault="007E6381" w:rsidP="000350E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 w:rsidR="000350EF">
        <w:rPr>
          <w:rFonts w:hint="eastAsia"/>
          <w:kern w:val="2"/>
          <w:szCs w:val="24"/>
          <w:lang w:eastAsia="zh-TW"/>
        </w:rPr>
        <w:t xml:space="preserve"> </w:t>
      </w:r>
      <w:r w:rsidR="000A2E95">
        <w:rPr>
          <w:rFonts w:hint="eastAsia"/>
          <w:kern w:val="2"/>
          <w:szCs w:val="24"/>
          <w:lang w:eastAsia="zh-TW"/>
        </w:rPr>
        <w:t>DTAAI001</w:t>
      </w:r>
      <w:r w:rsidR="00612B1F">
        <w:rPr>
          <w:rFonts w:hint="eastAsia"/>
          <w:kern w:val="2"/>
          <w:szCs w:val="24"/>
          <w:lang w:eastAsia="zh-TW"/>
        </w:rPr>
        <w:t>：</w:t>
      </w:r>
    </w:p>
    <w:p w:rsidR="007E6381" w:rsidRDefault="007E6381" w:rsidP="007E6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處理日期。</w:t>
      </w:r>
    </w:p>
    <w:p w:rsidR="007E6381" w:rsidRDefault="007E6381" w:rsidP="007E6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交易序號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3D0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429B3" w:rsidRDefault="006429B3" w:rsidP="007E6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處理類別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6429B3" w:rsidRPr="006429B3" w:rsidRDefault="006429B3" w:rsidP="006429B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行庫代號前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碼"/>
        </w:smartTagPr>
        <w:r>
          <w:rPr>
            <w:rFonts w:ascii="細明體" w:eastAsia="細明體" w:hAnsi="細明體" w:cs="Arial" w:hint="eastAsia"/>
            <w:lang w:eastAsia="zh-TW"/>
          </w:rPr>
          <w:t>三碼</w:t>
        </w:r>
      </w:smartTag>
      <w:r>
        <w:rPr>
          <w:rFonts w:ascii="細明體" w:eastAsia="細明體" w:hAnsi="細明體" w:cs="Arial" w:hint="eastAsia"/>
          <w:lang w:eastAsia="zh-TW"/>
        </w:rPr>
        <w:t xml:space="preserve"> 為 </w:t>
      </w:r>
      <w:r>
        <w:rPr>
          <w:rFonts w:ascii="細明體" w:eastAsia="細明體" w:hAnsi="細明體" w:cs="Arial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’"/>
        </w:smartTagPr>
        <w:r>
          <w:rPr>
            <w:rFonts w:ascii="細明體" w:eastAsia="細明體" w:hAnsi="細明體" w:cs="Arial" w:hint="eastAsia"/>
            <w:lang w:eastAsia="zh-TW"/>
          </w:rPr>
          <w:t>013</w:t>
        </w:r>
        <w:r>
          <w:rPr>
            <w:rFonts w:ascii="細明體" w:eastAsia="細明體" w:hAnsi="細明體" w:cs="Arial"/>
            <w:lang w:eastAsia="zh-TW"/>
          </w:rPr>
          <w:t>’</w:t>
        </w:r>
      </w:smartTag>
      <w:r>
        <w:rPr>
          <w:rFonts w:ascii="細明體" w:eastAsia="細明體" w:hAnsi="細明體" w:cs="Arial" w:hint="eastAsia"/>
          <w:lang w:eastAsia="zh-TW"/>
        </w:rPr>
        <w:t>。</w:t>
      </w:r>
    </w:p>
    <w:p w:rsidR="006429B3" w:rsidRPr="00390708" w:rsidRDefault="006429B3" w:rsidP="006429B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END IF。</w:t>
      </w:r>
    </w:p>
    <w:p w:rsidR="00B64AAB" w:rsidRPr="00390708" w:rsidRDefault="00B64AAB" w:rsidP="006429B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lastRenderedPageBreak/>
        <w:t xml:space="preserve">IF 處理類別 = </w:t>
      </w:r>
      <w:r>
        <w:rPr>
          <w:rFonts w:ascii="細明體" w:eastAsia="細明體" w:hAnsi="細明體" w:cs="Arial"/>
          <w:lang w:eastAsia="zh-TW"/>
        </w:rPr>
        <w:t>‘</w:t>
      </w:r>
      <w:r w:rsidR="00267D90">
        <w:rPr>
          <w:rFonts w:ascii="細明體" w:eastAsia="細明體" w:hAnsi="細明體" w:cs="Arial" w:hint="eastAsia"/>
          <w:lang w:eastAsia="zh-TW"/>
        </w:rPr>
        <w:t>4</w:t>
      </w:r>
      <w:r>
        <w:rPr>
          <w:rFonts w:ascii="細明體" w:eastAsia="細明體" w:hAnsi="細明體" w:cs="Arial"/>
          <w:lang w:eastAsia="zh-TW"/>
        </w:rPr>
        <w:t>’</w:t>
      </w:r>
    </w:p>
    <w:p w:rsidR="00B64AAB" w:rsidRPr="00390708" w:rsidRDefault="00845A49" w:rsidP="003907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保險金給付方式為 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BEM3</w:t>
      </w:r>
      <w:r>
        <w:rPr>
          <w:rFonts w:ascii="細明體" w:eastAsia="細明體" w:hAnsi="細明體" w:cs="Arial"/>
          <w:lang w:eastAsia="zh-TW"/>
        </w:rPr>
        <w:t>”</w:t>
      </w:r>
    </w:p>
    <w:p w:rsidR="00177C4F" w:rsidRPr="00390708" w:rsidRDefault="00177C4F" w:rsidP="00177C4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ELSE </w:t>
      </w:r>
    </w:p>
    <w:p w:rsidR="00177C4F" w:rsidRDefault="00177C4F" w:rsidP="0039070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 xml:space="preserve">保險金給付方式不為 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BEM3</w:t>
      </w:r>
      <w:r>
        <w:rPr>
          <w:rFonts w:ascii="細明體" w:eastAsia="細明體" w:hAnsi="細明體" w:cs="Arial"/>
          <w:lang w:eastAsia="zh-TW"/>
        </w:rPr>
        <w:t>”</w:t>
      </w:r>
    </w:p>
    <w:p w:rsidR="007E6381" w:rsidRDefault="00392769" w:rsidP="007E638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GROUP</w:t>
      </w:r>
      <w:r w:rsidR="007E6381">
        <w:rPr>
          <w:rFonts w:hint="eastAsia"/>
          <w:kern w:val="2"/>
          <w:szCs w:val="24"/>
          <w:lang w:eastAsia="zh-TW"/>
        </w:rPr>
        <w:t xml:space="preserve"> BY </w:t>
      </w:r>
      <w:r w:rsidR="00D97D11">
        <w:rPr>
          <w:rFonts w:hint="eastAsia"/>
          <w:kern w:val="2"/>
          <w:szCs w:val="24"/>
          <w:lang w:eastAsia="zh-TW"/>
        </w:rPr>
        <w:t>帳務處理</w:t>
      </w:r>
      <w:r w:rsidR="001038D3">
        <w:rPr>
          <w:rFonts w:hint="eastAsia"/>
          <w:kern w:val="2"/>
          <w:szCs w:val="24"/>
          <w:lang w:eastAsia="zh-TW"/>
        </w:rPr>
        <w:t>單位。</w:t>
      </w:r>
    </w:p>
    <w:p w:rsidR="00612B1F" w:rsidRDefault="007E6381" w:rsidP="000350E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DATA_NOT_FOUND</w:t>
      </w:r>
      <w:r>
        <w:rPr>
          <w:rFonts w:hint="eastAsia"/>
          <w:kern w:val="2"/>
          <w:szCs w:val="24"/>
          <w:lang w:eastAsia="zh-TW"/>
        </w:rPr>
        <w:t>：</w:t>
      </w:r>
    </w:p>
    <w:p w:rsidR="007E6381" w:rsidRDefault="007E6381" w:rsidP="007E638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1038D3" w:rsidRDefault="001038D3" w:rsidP="001038D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</w:p>
    <w:p w:rsidR="001038D3" w:rsidRDefault="00392769" w:rsidP="001038D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逐組進行</w:t>
      </w:r>
      <w:r>
        <w:rPr>
          <w:rFonts w:hint="eastAsia"/>
          <w:kern w:val="2"/>
          <w:szCs w:val="24"/>
          <w:lang w:eastAsia="zh-TW"/>
        </w:rPr>
        <w:t>STEP 3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Default="00F6403A" w:rsidP="00F6403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0350EF">
        <w:rPr>
          <w:rFonts w:hint="eastAsia"/>
          <w:kern w:val="2"/>
          <w:szCs w:val="24"/>
          <w:lang w:eastAsia="zh-TW"/>
        </w:rPr>
        <w:t>：</w:t>
      </w:r>
    </w:p>
    <w:p w:rsidR="00BC056A" w:rsidRDefault="00BC056A" w:rsidP="00F64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分公司別</w:t>
      </w:r>
      <w:r>
        <w:rPr>
          <w:rFonts w:hint="eastAsia"/>
          <w:kern w:val="2"/>
          <w:szCs w:val="24"/>
          <w:lang w:eastAsia="zh-TW"/>
        </w:rPr>
        <w:t>:</w:t>
      </w:r>
    </w:p>
    <w:p w:rsidR="00BC056A" w:rsidRDefault="00BC056A" w:rsidP="0039070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DTAAI001.</w:t>
      </w:r>
      <w:r>
        <w:rPr>
          <w:rFonts w:hint="eastAsia"/>
          <w:kern w:val="2"/>
          <w:szCs w:val="24"/>
          <w:lang w:eastAsia="zh-TW"/>
        </w:rPr>
        <w:t>公司別</w:t>
      </w:r>
      <w:r>
        <w:rPr>
          <w:rFonts w:hint="eastAsia"/>
          <w:kern w:val="2"/>
          <w:szCs w:val="24"/>
          <w:lang w:eastAsia="zh-TW"/>
        </w:rPr>
        <w:t xml:space="preserve"> = S </w:t>
      </w:r>
      <w:r w:rsidRPr="00BC056A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分公司別</w:t>
      </w:r>
      <w:r>
        <w:rPr>
          <w:rFonts w:hint="eastAsia"/>
          <w:kern w:val="2"/>
          <w:szCs w:val="24"/>
          <w:lang w:eastAsia="zh-TW"/>
        </w:rPr>
        <w:t xml:space="preserve"> = SF</w:t>
      </w:r>
    </w:p>
    <w:p w:rsidR="00BC056A" w:rsidRDefault="00BC056A" w:rsidP="0039070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DTAAI001.</w:t>
      </w:r>
      <w:r>
        <w:rPr>
          <w:rFonts w:hint="eastAsia"/>
          <w:kern w:val="2"/>
          <w:szCs w:val="24"/>
          <w:lang w:eastAsia="zh-TW"/>
        </w:rPr>
        <w:t>公司別</w:t>
      </w:r>
      <w:r>
        <w:rPr>
          <w:rFonts w:hint="eastAsia"/>
          <w:kern w:val="2"/>
          <w:szCs w:val="24"/>
          <w:lang w:eastAsia="zh-TW"/>
        </w:rPr>
        <w:t xml:space="preserve"> = G </w:t>
      </w:r>
      <w:r w:rsidRPr="00BC056A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分公司別</w:t>
      </w:r>
      <w:r>
        <w:rPr>
          <w:rFonts w:hint="eastAsia"/>
          <w:kern w:val="2"/>
          <w:szCs w:val="24"/>
          <w:lang w:eastAsia="zh-TW"/>
        </w:rPr>
        <w:t xml:space="preserve"> = GL</w:t>
      </w:r>
    </w:p>
    <w:p w:rsidR="00BC056A" w:rsidRDefault="00BC056A" w:rsidP="0039070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 DTAAI001.</w:t>
      </w:r>
      <w:r>
        <w:rPr>
          <w:rFonts w:hint="eastAsia"/>
          <w:kern w:val="2"/>
          <w:szCs w:val="24"/>
          <w:lang w:eastAsia="zh-TW"/>
        </w:rPr>
        <w:t>是否</w:t>
      </w:r>
      <w:r>
        <w:rPr>
          <w:rFonts w:hint="eastAsia"/>
          <w:kern w:val="2"/>
          <w:szCs w:val="24"/>
          <w:lang w:eastAsia="zh-TW"/>
        </w:rPr>
        <w:t>OIU</w:t>
      </w:r>
      <w:r>
        <w:rPr>
          <w:rFonts w:hint="eastAsia"/>
          <w:kern w:val="2"/>
          <w:szCs w:val="24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 xml:space="preserve"> = 1 </w:t>
      </w:r>
      <w:r w:rsidRPr="00BC056A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分公司別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OIU</w:t>
      </w:r>
    </w:p>
    <w:p w:rsidR="00BC056A" w:rsidRDefault="00BC056A" w:rsidP="0039070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ELSE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BC056A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分公司別</w:t>
      </w:r>
      <w:r>
        <w:rPr>
          <w:rFonts w:hint="eastAsia"/>
          <w:kern w:val="2"/>
          <w:szCs w:val="24"/>
          <w:lang w:eastAsia="zh-TW"/>
        </w:rPr>
        <w:t xml:space="preserve"> = CA</w:t>
      </w:r>
    </w:p>
    <w:p w:rsidR="001A21B2" w:rsidRDefault="001A21B2" w:rsidP="00F64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抓取該組帳務傳票批號：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1A21B2" w:rsidRPr="00433E31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Default="00D97D11" w:rsidP="0020270F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帳務處理單位</w:t>
            </w:r>
            <w:r w:rsidR="00EA70AB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2128A1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5</w:t>
              </w:r>
              <w:r w:rsidR="001A21B2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碼</w:t>
              </w:r>
            </w:smartTag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433E31" w:rsidRDefault="001A21B2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傳票批號</w:t>
            </w:r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540</w:t>
            </w:r>
            <w:r w:rsidR="00246885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sz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A21B2">
                <w:rPr>
                  <w:rFonts w:ascii="Arial" w:hAnsi="Arial" w:cs="Arial"/>
                  <w:color w:val="000000"/>
                  <w:sz w:val="20"/>
                </w:rPr>
                <w:t>32A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530</w:t>
            </w:r>
            <w:r w:rsidR="002128A1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A21B2">
                <w:rPr>
                  <w:rFonts w:ascii="Arial" w:hAnsi="Arial" w:cs="Arial"/>
                  <w:sz w:val="20"/>
                </w:rPr>
                <w:t>52A</w:t>
              </w:r>
            </w:smartTag>
          </w:p>
        </w:tc>
      </w:tr>
      <w:tr w:rsidR="002128A1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28A1" w:rsidRPr="001A21B2" w:rsidRDefault="002128A1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53004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8A1" w:rsidRPr="001A21B2" w:rsidRDefault="002128A1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4"/>
                <w:attr w:name="UnitName" w:val="a"/>
              </w:smartTagPr>
              <w:r>
                <w:rPr>
                  <w:rFonts w:ascii="Arial" w:hAnsi="Arial" w:cs="Arial" w:hint="eastAsia"/>
                  <w:sz w:val="20"/>
                </w:rPr>
                <w:t>54A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480</w:t>
            </w:r>
            <w:r w:rsidR="002128A1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6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A21B2">
                <w:rPr>
                  <w:rFonts w:ascii="Arial" w:hAnsi="Arial" w:cs="Arial"/>
                  <w:sz w:val="20"/>
                </w:rPr>
                <w:t>62A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</w:pPr>
            <w:r w:rsidRPr="001A21B2"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  <w:t>420</w:t>
            </w:r>
            <w:r w:rsidR="002128A1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x-none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A21B2">
                <w:rPr>
                  <w:rFonts w:ascii="Arial" w:hAnsi="Arial" w:cs="Arial"/>
                  <w:sz w:val="20"/>
                </w:rPr>
                <w:t>72A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</w:pPr>
            <w:r w:rsidRPr="001A21B2"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  <w:t>360</w:t>
            </w:r>
            <w:r w:rsidR="002128A1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x-none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390708" w:rsidRDefault="001A21B2" w:rsidP="0020270F">
            <w:pPr>
              <w:rPr>
                <w:rFonts w:ascii="Arial" w:hAnsi="Arial" w:cs="Arial"/>
                <w:kern w:val="0"/>
                <w:sz w:val="20"/>
                <w:szCs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8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90708">
                <w:rPr>
                  <w:rFonts w:ascii="Arial" w:hAnsi="Arial" w:cs="Arial"/>
                  <w:kern w:val="0"/>
                  <w:sz w:val="20"/>
                  <w:szCs w:val="20"/>
                </w:rPr>
                <w:t>82A</w:t>
              </w:r>
            </w:smartTag>
          </w:p>
        </w:tc>
      </w:tr>
    </w:tbl>
    <w:p w:rsidR="00F6403A" w:rsidRDefault="00F6403A" w:rsidP="00F640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抓取該組帳務處理人員：</w:t>
      </w:r>
    </w:p>
    <w:p w:rsidR="00F6403A" w:rsidRDefault="00F6403A" w:rsidP="00F6403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F6403A">
        <w:rPr>
          <w:rFonts w:ascii="Arial" w:hAnsi="Arial" w:cs="Arial"/>
          <w:color w:val="000000"/>
        </w:rPr>
        <w:t>DK_F0Z026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F6403A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F6403A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403A" w:rsidRPr="000C044D" w:rsidRDefault="00F6403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Pr="00783C61" w:rsidRDefault="00783C61" w:rsidP="0020270F">
            <w:pPr>
              <w:rPr>
                <w:rFonts w:ascii="Arial" w:hAnsi="Arial" w:cs="Arial"/>
                <w:sz w:val="20"/>
              </w:rPr>
            </w:pPr>
            <w:r w:rsidRPr="00783C61">
              <w:rPr>
                <w:rFonts w:ascii="Arial" w:hAnsi="Arial" w:cs="Arial"/>
                <w:sz w:val="20"/>
              </w:rPr>
              <w:t>3.1</w:t>
            </w:r>
          </w:p>
        </w:tc>
      </w:tr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403A" w:rsidRDefault="00F6403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1A21B2" w:rsidP="0020270F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</w:tbl>
    <w:p w:rsidR="00F6403A" w:rsidRDefault="0086120C" w:rsidP="00F6403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86120C" w:rsidRDefault="0086120C" w:rsidP="0086120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抓取帳務處理人員失敗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傳票批號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模組錯誤訊息。</w:t>
      </w:r>
    </w:p>
    <w:p w:rsidR="0086120C" w:rsidRDefault="0086120C" w:rsidP="0086120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86120C" w:rsidRDefault="000C43BA" w:rsidP="0086120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 w:rsidR="0086120C">
        <w:rPr>
          <w:rFonts w:hint="eastAsia"/>
          <w:kern w:val="2"/>
          <w:szCs w:val="24"/>
          <w:lang w:eastAsia="zh-TW"/>
        </w:rPr>
        <w:t>RETURN</w:t>
      </w:r>
      <w:r w:rsidR="0086120C">
        <w:rPr>
          <w:rFonts w:hint="eastAsia"/>
          <w:kern w:val="2"/>
          <w:szCs w:val="24"/>
          <w:lang w:eastAsia="zh-TW"/>
        </w:rPr>
        <w:t>。</w:t>
      </w:r>
    </w:p>
    <w:p w:rsidR="0086120C" w:rsidRDefault="00D97D11" w:rsidP="0086120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86120C">
        <w:rPr>
          <w:rFonts w:hint="eastAsia"/>
          <w:kern w:val="2"/>
          <w:szCs w:val="24"/>
          <w:lang w:eastAsia="zh-TW"/>
        </w:rPr>
        <w:t>人員姓名</w:t>
      </w:r>
      <w:r w:rsidR="0086120C">
        <w:rPr>
          <w:rFonts w:hint="eastAsia"/>
          <w:kern w:val="2"/>
          <w:szCs w:val="24"/>
          <w:lang w:eastAsia="zh-TW"/>
        </w:rPr>
        <w:t xml:space="preserve"> = DTDKF013.</w:t>
      </w:r>
      <w:r w:rsidR="0086120C">
        <w:rPr>
          <w:rFonts w:hint="eastAsia"/>
          <w:kern w:val="2"/>
          <w:szCs w:val="24"/>
          <w:lang w:eastAsia="zh-TW"/>
        </w:rPr>
        <w:t>製票人姓名。</w:t>
      </w:r>
    </w:p>
    <w:p w:rsidR="0086120C" w:rsidRDefault="00D97D11" w:rsidP="0086120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86120C">
        <w:rPr>
          <w:rFonts w:hint="eastAsia"/>
          <w:kern w:val="2"/>
          <w:szCs w:val="24"/>
          <w:lang w:eastAsia="zh-TW"/>
        </w:rPr>
        <w:t>人員</w:t>
      </w:r>
      <w:r w:rsidR="0086120C">
        <w:rPr>
          <w:rFonts w:hint="eastAsia"/>
          <w:kern w:val="2"/>
          <w:szCs w:val="24"/>
          <w:lang w:eastAsia="zh-TW"/>
        </w:rPr>
        <w:t>ID  = DTDKF013.</w:t>
      </w:r>
      <w:r w:rsidR="0086120C">
        <w:rPr>
          <w:rFonts w:hint="eastAsia"/>
          <w:kern w:val="2"/>
          <w:szCs w:val="24"/>
          <w:lang w:eastAsia="zh-TW"/>
        </w:rPr>
        <w:t>製票人</w:t>
      </w:r>
      <w:r w:rsidR="0086120C">
        <w:rPr>
          <w:rFonts w:hint="eastAsia"/>
          <w:kern w:val="2"/>
          <w:szCs w:val="24"/>
          <w:lang w:eastAsia="zh-TW"/>
        </w:rPr>
        <w:t>ID</w:t>
      </w:r>
      <w:r w:rsidR="0086120C">
        <w:rPr>
          <w:rFonts w:hint="eastAsia"/>
          <w:kern w:val="2"/>
          <w:szCs w:val="24"/>
          <w:lang w:eastAsia="zh-TW"/>
        </w:rPr>
        <w:t>。</w:t>
      </w:r>
    </w:p>
    <w:p w:rsidR="00E34FCC" w:rsidRDefault="00E34FCC" w:rsidP="00E34FC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抓取組號：</w:t>
      </w:r>
    </w:p>
    <w:p w:rsidR="00E34FCC" w:rsidRDefault="00E34FCC" w:rsidP="00E34FC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DK_F0Z003.Method2</w:t>
      </w:r>
      <w:r w:rsidRPr="000D7CF9">
        <w:rPr>
          <w:rFonts w:ascii="Microsoft Sans Serif" w:cs="Microsoft Sans Serif"/>
          <w:kern w:val="2"/>
          <w:lang w:eastAsia="zh-TW"/>
        </w:rPr>
        <w:t>﹕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Default="00E34FCC" w:rsidP="00EC37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Default="00E34FCC" w:rsidP="00EC37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結帳單位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E9267A" w:rsidRDefault="00E34FCC" w:rsidP="00EC3727">
            <w:pPr>
              <w:rPr>
                <w:rFonts w:ascii="Kartika" w:eastAsia="Gulim" w:hAnsi="Kartika" w:cs="Kartika"/>
                <w:sz w:val="20"/>
              </w:rPr>
            </w:pPr>
            <w:r w:rsidRPr="00E9267A">
              <w:rPr>
                <w:rFonts w:ascii="Kartika" w:eastAsia="Gulim" w:hAnsi="Gulim" w:cs="Kartika"/>
                <w:bCs/>
                <w:sz w:val="20"/>
              </w:rPr>
              <w:t>帳務處理單位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36183C" w:rsidRDefault="00E34FCC" w:rsidP="00EC372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New Gulim" w:eastAsia="New Gulim" w:hAnsi="New Gulim"/>
                <w:color w:val="000000"/>
                <w:sz w:val="22"/>
                <w:szCs w:val="22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36183C" w:rsidRDefault="00E34FCC" w:rsidP="00EC372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</w:tbl>
    <w:p w:rsidR="00E34FCC" w:rsidRDefault="00E34FCC" w:rsidP="00B13E3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按受理編號分組，逐組進行下列步驟：</w:t>
      </w:r>
    </w:p>
    <w:p w:rsidR="00B13E34" w:rsidRDefault="00B13E34" w:rsidP="00E34FC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抓取交易序號：</w:t>
      </w:r>
    </w:p>
    <w:p w:rsidR="00B13E34" w:rsidRDefault="00B13E34" w:rsidP="00E34F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DK_F0Z002.</w:t>
      </w:r>
      <w:r w:rsidRPr="007B188A">
        <w:rPr>
          <w:rFonts w:ascii="Microsoft Sans Serif" w:hAnsi="Microsoft Sans Serif" w:cs="Microsoft Sans Serif"/>
          <w:color w:val="000000"/>
          <w:lang w:eastAsia="zh-TW"/>
        </w:rPr>
        <w:t>getSER_NO</w:t>
      </w:r>
      <w:r w:rsidRPr="000D7CF9">
        <w:rPr>
          <w:rFonts w:ascii="Microsoft Sans Serif" w:hAnsi="Microsoft Sans Serif" w:cs="Microsoft Sans Serif"/>
          <w:color w:val="000000"/>
          <w:highlight w:val="white"/>
          <w:lang w:eastAsia="zh-TW"/>
        </w:rPr>
        <w:t>()</w:t>
      </w:r>
      <w:r w:rsidRPr="000D7CF9">
        <w:rPr>
          <w:rFonts w:ascii="Microsoft Sans Serif" w:cs="Microsoft Sans Serif"/>
          <w:kern w:val="2"/>
          <w:lang w:eastAsia="zh-TW"/>
        </w:rPr>
        <w:t>﹕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Pr="000C044D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36183C" w:rsidRDefault="0036183C" w:rsidP="0020270F">
            <w:pPr>
              <w:rPr>
                <w:rFonts w:ascii="Arial" w:hAnsi="Arial" w:cs="Arial"/>
                <w:sz w:val="20"/>
              </w:rPr>
            </w:pPr>
            <w:r w:rsidRPr="0036183C">
              <w:rPr>
                <w:rFonts w:ascii="Arial" w:hAnsi="Arial" w:cs="Arial"/>
                <w:sz w:val="20"/>
              </w:rPr>
              <w:t>1.7</w:t>
            </w:r>
          </w:p>
        </w:tc>
      </w:tr>
    </w:tbl>
    <w:p w:rsidR="00B13E34" w:rsidRDefault="00B13E34" w:rsidP="00E34FC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>
        <w:rPr>
          <w:rFonts w:hint="eastAsia"/>
          <w:kern w:val="2"/>
          <w:szCs w:val="24"/>
          <w:lang w:eastAsia="zh-TW"/>
        </w:rPr>
        <w:t xml:space="preserve"> DTAAI001</w:t>
      </w:r>
    </w:p>
    <w:p w:rsidR="0000713D" w:rsidRDefault="0000713D" w:rsidP="00E34F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B13E34">
        <w:rPr>
          <w:rFonts w:hint="eastAsia"/>
          <w:kern w:val="2"/>
          <w:szCs w:val="24"/>
          <w:lang w:eastAsia="zh-TW"/>
        </w:rPr>
        <w:t xml:space="preserve"> DTAAI001</w:t>
      </w:r>
      <w:r w:rsidR="00B13E34" w:rsidRPr="00B13E3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B13E34">
        <w:rPr>
          <w:rFonts w:ascii="新細明體" w:hAnsi="新細明體" w:hint="eastAsia"/>
          <w:kern w:val="2"/>
          <w:szCs w:val="24"/>
          <w:lang w:eastAsia="zh-TW"/>
        </w:rPr>
        <w:t>：(該組下面所有的</w:t>
      </w:r>
      <w:r w:rsidR="00B13E34" w:rsidRPr="00B13E34">
        <w:rPr>
          <w:rFonts w:ascii="Arial" w:hAnsi="Arial" w:cs="Arial"/>
          <w:kern w:val="2"/>
          <w:szCs w:val="24"/>
          <w:lang w:eastAsia="zh-TW"/>
        </w:rPr>
        <w:t>DTAAI001</w:t>
      </w:r>
      <w:r w:rsidR="00B13E34">
        <w:rPr>
          <w:rFonts w:ascii="新細明體" w:hAnsi="新細明體"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71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00713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00713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0071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13D" w:rsidRDefault="0000713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36183C" w:rsidP="0020270F">
            <w:pPr>
              <w:rPr>
                <w:rFonts w:ascii="新細明體" w:hAnsi="新細明體" w:cs="Arial Unicode MS" w:hint="eastAsia"/>
                <w:sz w:val="20"/>
              </w:rPr>
            </w:pPr>
            <w:r w:rsidRPr="0036183C">
              <w:rPr>
                <w:rFonts w:ascii="Arial" w:hAnsi="Arial" w:cs="Arial"/>
                <w:sz w:val="20"/>
              </w:rPr>
              <w:t>1.7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7201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帳務處理</w:t>
            </w:r>
            <w:r w:rsidR="00B13E34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B13E34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B13E34">
                <w:rPr>
                  <w:rFonts w:ascii="Arial" w:hAnsi="Arial" w:cs="Arial"/>
                  <w:sz w:val="20"/>
                </w:rPr>
                <w:t>3.2.4</w:t>
              </w:r>
            </w:smartTag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7201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帳務處理人員</w:t>
            </w:r>
            <w:r w:rsidR="00B13E34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B13E34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B13E34">
                <w:rPr>
                  <w:rFonts w:ascii="Arial" w:hAnsi="Arial" w:cs="Arial"/>
                  <w:sz w:val="20"/>
                </w:rPr>
                <w:t>3.2.3</w:t>
              </w:r>
            </w:smartTag>
          </w:p>
        </w:tc>
      </w:tr>
      <w:tr w:rsidR="00983D4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D4B" w:rsidRDefault="00983D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D4B" w:rsidRPr="00B13E34" w:rsidRDefault="00983D4B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  <w:tr w:rsidR="00731C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1CD1" w:rsidRDefault="00731CD1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1CD1" w:rsidRDefault="00731CD1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  <w:tr w:rsidR="00731CD1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1CD1" w:rsidRDefault="00731CD1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31CD1" w:rsidRDefault="00731CD1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</w:tbl>
    <w:p w:rsidR="0039154A" w:rsidRDefault="00AC492F" w:rsidP="00E34FC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寫入借方會計分錄</w:t>
      </w:r>
      <w:r w:rsidR="0039154A">
        <w:rPr>
          <w:rFonts w:hint="eastAsia"/>
          <w:kern w:val="2"/>
          <w:szCs w:val="24"/>
          <w:lang w:eastAsia="zh-TW"/>
        </w:rPr>
        <w:t>：</w:t>
      </w:r>
    </w:p>
    <w:p w:rsidR="00B13E34" w:rsidRDefault="00AC492F" w:rsidP="00E34F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AA_B2Z004</w:t>
      </w:r>
      <w:r w:rsidR="0000713D">
        <w:rPr>
          <w:rFonts w:hint="eastAsia"/>
          <w:kern w:val="2"/>
          <w:szCs w:val="24"/>
          <w:lang w:eastAsia="zh-TW"/>
        </w:rPr>
        <w:t>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Pr="000C044D" w:rsidRDefault="0039154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39154A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該組所有的</w:t>
            </w:r>
            <w:r>
              <w:rPr>
                <w:rFonts w:ascii="Arial" w:hAnsi="Arial" w:cs="Arial" w:hint="eastAsia"/>
                <w:sz w:val="20"/>
              </w:rPr>
              <w:t>DTAAI001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39154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39154A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B67C4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C4C" w:rsidRDefault="00B67C4C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7C4C" w:rsidRDefault="0036183C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1.8</w:t>
            </w:r>
          </w:p>
        </w:tc>
      </w:tr>
      <w:tr w:rsidR="00C967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  <w:tr w:rsidR="00BC05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56A" w:rsidRDefault="00BC056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C056A">
              <w:rPr>
                <w:rFonts w:ascii="細明體" w:eastAsia="細明體" w:hAnsi="細明體" w:hint="eastAsia"/>
                <w:sz w:val="20"/>
                <w:szCs w:val="20"/>
              </w:rPr>
              <w:t>分公司別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056A" w:rsidRDefault="00BC056A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分公司別</w:t>
            </w:r>
          </w:p>
        </w:tc>
      </w:tr>
      <w:tr w:rsidR="00BC056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056A" w:rsidRPr="00BC056A" w:rsidRDefault="00BC056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056A" w:rsidRDefault="00BC056A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TW</w:t>
            </w:r>
          </w:p>
        </w:tc>
      </w:tr>
    </w:tbl>
    <w:p w:rsidR="00B67C4C" w:rsidRDefault="00B67C4C" w:rsidP="00E34F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B67C4C" w:rsidRDefault="00B67C4C" w:rsidP="00E34FC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寫入會計分錄失敗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B67C4C" w:rsidRDefault="00B67C4C" w:rsidP="00E34FC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RETURN_CODE = </w:t>
      </w:r>
      <w:r w:rsidR="003D65D5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B67C4C" w:rsidRDefault="000C43BA" w:rsidP="00E34FC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 w:rsidR="00B67C4C">
        <w:rPr>
          <w:rFonts w:hint="eastAsia"/>
          <w:kern w:val="2"/>
          <w:szCs w:val="24"/>
          <w:lang w:eastAsia="zh-TW"/>
        </w:rPr>
        <w:t>RETURN</w:t>
      </w:r>
      <w:r w:rsidR="00B67C4C">
        <w:rPr>
          <w:rFonts w:hint="eastAsia"/>
          <w:kern w:val="2"/>
          <w:szCs w:val="24"/>
          <w:lang w:eastAsia="zh-TW"/>
        </w:rPr>
        <w:t>。</w:t>
      </w:r>
    </w:p>
    <w:p w:rsidR="006D7C01" w:rsidRDefault="006A6808" w:rsidP="00E34FC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DTAAB003</w:t>
      </w:r>
      <w:r>
        <w:rPr>
          <w:rFonts w:hint="eastAsia"/>
          <w:kern w:val="2"/>
          <w:szCs w:val="24"/>
          <w:lang w:eastAsia="zh-TW"/>
        </w:rPr>
        <w:t>：</w:t>
      </w:r>
    </w:p>
    <w:p w:rsidR="006D7C01" w:rsidRDefault="006D7C01" w:rsidP="00E34FC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AA_B1ZX04.Method1(</w:t>
      </w:r>
      <w:r w:rsidRPr="00E34FCC">
        <w:rPr>
          <w:rFonts w:hint="eastAsia"/>
          <w:strike/>
          <w:kern w:val="2"/>
          <w:lang w:eastAsia="zh-TW"/>
        </w:rPr>
        <w:t>多筆</w:t>
      </w:r>
      <w:r w:rsidR="00A13A26" w:rsidRPr="00E34FCC">
        <w:rPr>
          <w:rFonts w:hint="eastAsia"/>
          <w:strike/>
          <w:kern w:val="2"/>
          <w:lang w:eastAsia="zh-TW"/>
        </w:rPr>
        <w:t>，</w:t>
      </w:r>
      <w:r w:rsidR="00A13A26" w:rsidRPr="00E34FCC">
        <w:rPr>
          <w:rFonts w:ascii="新細明體" w:hAnsi="新細明體" w:hint="eastAsia"/>
          <w:strike/>
          <w:kern w:val="2"/>
          <w:lang w:eastAsia="zh-TW"/>
        </w:rPr>
        <w:t>該組下面所有的</w:t>
      </w:r>
      <w:r w:rsidR="00A13A26" w:rsidRPr="00E34FCC">
        <w:rPr>
          <w:rFonts w:ascii="Arial" w:hAnsi="Arial" w:cs="Arial"/>
          <w:strike/>
          <w:kern w:val="2"/>
          <w:lang w:eastAsia="zh-TW"/>
        </w:rPr>
        <w:t>DTAAI001</w:t>
      </w:r>
      <w:r w:rsidR="00F57AA2" w:rsidRPr="00E34FCC">
        <w:rPr>
          <w:rFonts w:ascii="Arial" w:hAnsi="Arial" w:cs="Arial" w:hint="eastAsia"/>
          <w:strike/>
          <w:kern w:val="2"/>
          <w:lang w:eastAsia="zh-TW"/>
        </w:rPr>
        <w:t>再依受理編號分組，</w:t>
      </w:r>
      <w:r w:rsidR="00F57AA2" w:rsidRPr="00390708">
        <w:rPr>
          <w:rFonts w:ascii="Arial" w:hAnsi="Arial" w:cs="Arial" w:hint="eastAsia"/>
          <w:strike/>
          <w:kern w:val="2"/>
          <w:szCs w:val="24"/>
          <w:lang w:eastAsia="zh-TW"/>
        </w:rPr>
        <w:t>每一受理編號只須寫一筆，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依照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DTAAI001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的公司別分別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SUM(</w:t>
      </w:r>
      <w:r w:rsidR="00BC056A" w:rsidRPr="00E725E0">
        <w:rPr>
          <w:rFonts w:ascii="Arial" w:hAnsi="Arial" w:cs="Arial"/>
          <w:lang w:eastAsia="zh-TW"/>
        </w:rPr>
        <w:t>DTAAI001</w:t>
      </w:r>
      <w:r w:rsidR="00BC056A">
        <w:rPr>
          <w:rFonts w:ascii="Arial" w:hAnsi="Arial" w:cs="Arial" w:hint="eastAsia"/>
          <w:lang w:eastAsia="zh-TW"/>
        </w:rPr>
        <w:t>.</w:t>
      </w:r>
      <w:r w:rsidR="00BC056A">
        <w:rPr>
          <w:rFonts w:ascii="Arial" w:hAnsi="Arial" w:cs="Arial" w:hint="eastAsia"/>
          <w:lang w:eastAsia="zh-TW"/>
        </w:rPr>
        <w:t>預付金額</w:t>
      </w:r>
      <w:r w:rsidR="00BC056A">
        <w:rPr>
          <w:rFonts w:ascii="Arial" w:hAnsi="Arial" w:cs="Arial" w:hint="eastAsia"/>
          <w:lang w:eastAsia="zh-TW"/>
        </w:rPr>
        <w:t>)</w:t>
      </w:r>
      <w:r w:rsidR="00BC056A">
        <w:rPr>
          <w:rFonts w:ascii="Arial" w:hAnsi="Arial" w:cs="Arial" w:hint="eastAsia"/>
          <w:lang w:eastAsia="zh-TW"/>
        </w:rPr>
        <w:t>，</w:t>
      </w:r>
      <w:r w:rsidR="00F57AA2">
        <w:rPr>
          <w:rFonts w:ascii="Arial" w:hAnsi="Arial" w:cs="Arial" w:hint="eastAsia"/>
          <w:kern w:val="2"/>
          <w:szCs w:val="24"/>
          <w:lang w:eastAsia="zh-TW"/>
        </w:rPr>
        <w:t>除了理賠金額及實支金額為該受理編號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+</w:t>
      </w:r>
      <w:r w:rsidR="00BC056A">
        <w:rPr>
          <w:rFonts w:ascii="Arial" w:hAnsi="Arial" w:cs="Arial" w:hint="eastAsia"/>
          <w:kern w:val="2"/>
          <w:szCs w:val="24"/>
          <w:lang w:eastAsia="zh-TW"/>
        </w:rPr>
        <w:t>分公司</w:t>
      </w:r>
      <w:r w:rsidR="00F57AA2">
        <w:rPr>
          <w:rFonts w:ascii="Arial" w:hAnsi="Arial" w:cs="Arial" w:hint="eastAsia"/>
          <w:kern w:val="2"/>
          <w:szCs w:val="24"/>
          <w:lang w:eastAsia="zh-TW"/>
        </w:rPr>
        <w:t>之</w:t>
      </w:r>
      <w:r w:rsidR="00F57AA2">
        <w:rPr>
          <w:rFonts w:ascii="Arial" w:hAnsi="Arial" w:cs="Arial" w:hint="eastAsia"/>
          <w:kern w:val="2"/>
          <w:szCs w:val="24"/>
          <w:lang w:eastAsia="zh-TW"/>
        </w:rPr>
        <w:t>SUM(</w:t>
      </w:r>
      <w:r w:rsidR="00F57AA2" w:rsidRPr="00E725E0">
        <w:rPr>
          <w:rFonts w:ascii="Arial" w:hAnsi="Arial" w:cs="Arial"/>
          <w:lang w:eastAsia="zh-TW"/>
        </w:rPr>
        <w:t>DTAAI001</w:t>
      </w:r>
      <w:r w:rsidR="00F57AA2">
        <w:rPr>
          <w:rFonts w:ascii="Arial" w:hAnsi="Arial" w:cs="Arial" w:hint="eastAsia"/>
          <w:lang w:eastAsia="zh-TW"/>
        </w:rPr>
        <w:t>.</w:t>
      </w:r>
      <w:r w:rsidR="00F57AA2">
        <w:rPr>
          <w:rFonts w:ascii="Arial" w:hAnsi="Arial" w:cs="Arial" w:hint="eastAsia"/>
          <w:lang w:eastAsia="zh-TW"/>
        </w:rPr>
        <w:t>預付金額</w:t>
      </w:r>
      <w:r w:rsidR="00F57AA2">
        <w:rPr>
          <w:rFonts w:ascii="Arial" w:hAnsi="Arial" w:cs="Arial" w:hint="eastAsia"/>
          <w:lang w:eastAsia="zh-TW"/>
        </w:rPr>
        <w:t>)</w:t>
      </w:r>
      <w:r w:rsidR="00F57AA2">
        <w:rPr>
          <w:rFonts w:ascii="Arial" w:hAnsi="Arial" w:cs="Arial" w:hint="eastAsia"/>
          <w:lang w:eastAsia="zh-TW"/>
        </w:rPr>
        <w:t>，其他使用到</w:t>
      </w:r>
      <w:r w:rsidR="00F57AA2">
        <w:rPr>
          <w:rFonts w:ascii="Arial" w:hAnsi="Arial" w:cs="Arial" w:hint="eastAsia"/>
          <w:lang w:eastAsia="zh-TW"/>
        </w:rPr>
        <w:t>DTAAI001</w:t>
      </w:r>
      <w:r w:rsidR="00F57AA2">
        <w:rPr>
          <w:rFonts w:ascii="Arial" w:hAnsi="Arial" w:cs="Arial" w:hint="eastAsia"/>
          <w:lang w:eastAsia="zh-TW"/>
        </w:rPr>
        <w:t>的部份使用第一筆資料即可</w:t>
      </w:r>
      <w:r w:rsidR="00A13A26">
        <w:rPr>
          <w:rFonts w:ascii="新細明體" w:hAnsi="新細明體" w:hint="eastAsia"/>
          <w:kern w:val="2"/>
          <w:szCs w:val="24"/>
          <w:lang w:eastAsia="zh-TW"/>
        </w:rPr>
        <w:t>)</w:t>
      </w:r>
    </w:p>
    <w:tbl>
      <w:tblPr>
        <w:tblW w:w="7571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5396"/>
      </w:tblGrid>
      <w:tr w:rsidR="006D7C01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C01" w:rsidRDefault="006D7C01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C01" w:rsidRDefault="006D7C01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CE5848">
              <w:rPr>
                <w:rFonts w:ascii="Arial" w:hAnsi="Arial" w:cs="Arial"/>
                <w:sz w:val="20"/>
                <w:szCs w:val="20"/>
              </w:rPr>
              <w:t>DTAAI001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受理人員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 w:rsidR="00326265">
              <w:rPr>
                <w:rFonts w:ascii="Arial" w:hAnsi="Arial" w:cs="Arial" w:hint="eastAsia"/>
                <w:sz w:val="20"/>
              </w:rPr>
              <w:t>.</w:t>
            </w:r>
            <w:r w:rsidR="00D97D11">
              <w:rPr>
                <w:rFonts w:ascii="Arial" w:hAnsi="Arial" w:cs="Arial" w:hint="eastAsia"/>
                <w:sz w:val="20"/>
              </w:rPr>
              <w:t>帳務處理</w:t>
            </w:r>
            <w:r w:rsidR="00326265">
              <w:rPr>
                <w:rFonts w:ascii="Arial" w:hAnsi="Arial" w:cs="Arial" w:hint="eastAsia"/>
                <w:sz w:val="20"/>
              </w:rPr>
              <w:t>人員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E34FCC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3.4.1</w:t>
              </w:r>
            </w:smartTag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受款人序號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F92EB3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受款人</w:t>
            </w:r>
            <w:r>
              <w:rPr>
                <w:rFonts w:ascii="Arial" w:eastAsia="細明體" w:hAnsi="Arial" w:cs="Arial" w:hint="eastAsia"/>
                <w:sz w:val="20"/>
              </w:rPr>
              <w:t>ID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>
              <w:rPr>
                <w:rFonts w:ascii="Arial" w:hAnsi="Arial" w:cs="Arial" w:hint="eastAsia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受理人員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受款人姓名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>
              <w:rPr>
                <w:rFonts w:ascii="Arial" w:hAnsi="Arial" w:cs="Arial" w:hint="eastAsia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受理人員姓名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給付方式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行庫代號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E725E0" w:rsidP="0020270F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帳號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E725E0" w:rsidP="0020270F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理賠金額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F57AA2" w:rsidRDefault="00F57AA2" w:rsidP="00390708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F57AA2">
              <w:rPr>
                <w:rFonts w:ascii="Arial" w:hAnsi="Arial" w:cs="Arial" w:hint="eastAsia"/>
                <w:sz w:val="20"/>
                <w:szCs w:val="20"/>
              </w:rPr>
              <w:t>該受理編號</w:t>
            </w:r>
            <w:r w:rsidR="00BC056A">
              <w:rPr>
                <w:rFonts w:ascii="Arial" w:hAnsi="Arial" w:cs="Arial" w:hint="eastAsia"/>
                <w:sz w:val="20"/>
                <w:szCs w:val="20"/>
              </w:rPr>
              <w:t>+</w:t>
            </w:r>
            <w:r w:rsidR="00BC056A">
              <w:rPr>
                <w:rFonts w:ascii="Arial" w:hAnsi="Arial" w:cs="Arial" w:hint="eastAsia"/>
                <w:sz w:val="20"/>
                <w:szCs w:val="20"/>
              </w:rPr>
              <w:t>公司別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之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SUM(</w:t>
            </w:r>
            <w:r w:rsidRPr="00F57AA2">
              <w:rPr>
                <w:rFonts w:ascii="Arial" w:hAnsi="Arial" w:cs="Arial"/>
                <w:sz w:val="20"/>
                <w:szCs w:val="20"/>
              </w:rPr>
              <w:t>DTAAI001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預付金額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印花稅額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實支金額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F57AA2" w:rsidP="00E725E0">
            <w:pPr>
              <w:rPr>
                <w:rFonts w:ascii="Arial" w:hAnsi="Arial" w:cs="Arial" w:hint="eastAsia"/>
                <w:sz w:val="20"/>
              </w:rPr>
            </w:pPr>
            <w:r w:rsidRPr="00F57AA2">
              <w:rPr>
                <w:rFonts w:ascii="Arial" w:hAnsi="Arial" w:cs="Arial" w:hint="eastAsia"/>
                <w:sz w:val="20"/>
                <w:szCs w:val="20"/>
              </w:rPr>
              <w:t>該受理編號</w:t>
            </w:r>
            <w:r w:rsidR="00BC056A">
              <w:rPr>
                <w:rFonts w:ascii="Arial" w:hAnsi="Arial" w:cs="Arial" w:hint="eastAsia"/>
                <w:sz w:val="20"/>
                <w:szCs w:val="20"/>
              </w:rPr>
              <w:t>+</w:t>
            </w:r>
            <w:r w:rsidR="00BC056A">
              <w:rPr>
                <w:rFonts w:ascii="Arial" w:hAnsi="Arial" w:cs="Arial" w:hint="eastAsia"/>
                <w:sz w:val="20"/>
                <w:szCs w:val="20"/>
              </w:rPr>
              <w:t>公司別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之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SUM(</w:t>
            </w:r>
            <w:r w:rsidRPr="00F57AA2">
              <w:rPr>
                <w:rFonts w:ascii="Arial" w:hAnsi="Arial" w:cs="Arial"/>
                <w:sz w:val="20"/>
                <w:szCs w:val="20"/>
              </w:rPr>
              <w:t>DTAAI001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預付金額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暫收碼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N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5848" w:rsidRPr="00CE5848" w:rsidRDefault="00CE5848" w:rsidP="0020270F">
            <w:pPr>
              <w:rPr>
                <w:rFonts w:ascii="Arial" w:eastAsia="細明體" w:hAnsi="Arial" w:cs="Arial" w:hint="eastAsia"/>
                <w:color w:val="000000"/>
                <w:sz w:val="20"/>
              </w:rPr>
            </w:pPr>
            <w:r w:rsidRPr="00CE5848">
              <w:rPr>
                <w:rStyle w:val="SoDAField"/>
                <w:rFonts w:hAnsi="新細明體" w:hint="eastAsia"/>
                <w:caps/>
                <w:color w:val="000000"/>
              </w:rPr>
              <w:t>暫應收入帳編號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Style w:val="style31"/>
              </w:rPr>
              <w:t>給付收據號碼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840E17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READ DTAAI010 BY </w:t>
            </w:r>
            <w:r>
              <w:rPr>
                <w:rFonts w:ascii="Arial" w:hAnsi="Arial" w:cs="Arial" w:hint="eastAsia"/>
                <w:sz w:val="20"/>
              </w:rPr>
              <w:t>該受理編號</w:t>
            </w:r>
          </w:p>
          <w:p w:rsidR="00840E17" w:rsidRDefault="00840E17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放檔案號碼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</w:rPr>
            </w:pPr>
            <w:r>
              <w:rPr>
                <w:rStyle w:val="style31"/>
                <w:rFonts w:hint="eastAsia"/>
              </w:rPr>
              <w:t>列印次數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影像編號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受理單位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6723F2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>
              <w:rPr>
                <w:rFonts w:ascii="Arial" w:hAnsi="Arial" w:cs="Arial" w:hint="eastAsia"/>
                <w:color w:val="000000"/>
                <w:sz w:val="20"/>
              </w:rPr>
              <w:t>.</w:t>
            </w:r>
            <w:r>
              <w:rPr>
                <w:rFonts w:ascii="Arial" w:hAnsi="Arial" w:cs="Arial" w:hint="eastAsia"/>
                <w:color w:val="000000"/>
                <w:sz w:val="20"/>
              </w:rPr>
              <w:t>帳務處理單位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受理人員姓名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326265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</w:t>
            </w:r>
            <w:r w:rsidR="00326265">
              <w:rPr>
                <w:rFonts w:ascii="Arial" w:hAnsi="Arial" w:cs="Arial" w:hint="eastAsia"/>
                <w:color w:val="000000"/>
                <w:sz w:val="20"/>
              </w:rPr>
              <w:t>人員姓名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核賠單位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帳務處理單位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核賠人員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帳務處理人員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核賠人員姓名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帳務處理人員姓名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hAnsi="Arial" w:cs="Arial"/>
                <w:color w:val="000000"/>
                <w:sz w:val="20"/>
              </w:rPr>
            </w:pPr>
            <w:r w:rsidRPr="00F8089E">
              <w:rPr>
                <w:rFonts w:ascii="Arial" w:cs="Arial"/>
                <w:color w:val="000000"/>
                <w:sz w:val="20"/>
              </w:rPr>
              <w:t>核賠日期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902024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</w:rPr>
              <w:t>1.8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cs="Arial" w:hint="eastAsia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給付日期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250384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>
              <w:rPr>
                <w:rFonts w:ascii="Arial" w:hAnsi="Arial" w:cs="Arial" w:hint="eastAsia"/>
                <w:color w:val="000000"/>
                <w:sz w:val="20"/>
              </w:rPr>
              <w:t>.</w:t>
            </w:r>
            <w:r>
              <w:rPr>
                <w:rFonts w:ascii="Arial" w:hAnsi="Arial" w:cs="Arial" w:hint="eastAsia"/>
                <w:color w:val="000000"/>
                <w:sz w:val="20"/>
              </w:rPr>
              <w:t>帳務日期</w:t>
            </w: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cs="Arial" w:hint="eastAsia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覆核單位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覆核人員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覆核人員姓名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自核表示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N</w:t>
            </w:r>
          </w:p>
        </w:tc>
      </w:tr>
      <w:tr w:rsidR="00BC056A" w:rsidTr="0039070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056A" w:rsidRDefault="00BC056A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分公司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056A" w:rsidRDefault="00BC056A" w:rsidP="00390708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若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DTAAI001.</w:t>
            </w:r>
            <w:r>
              <w:rPr>
                <w:rFonts w:hint="eastAsia"/>
                <w:kern w:val="2"/>
                <w:szCs w:val="24"/>
                <w:lang w:eastAsia="zh-TW"/>
              </w:rPr>
              <w:t>公司別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= S </w:t>
            </w:r>
            <w:r w:rsidRPr="00BC056A">
              <w:rPr>
                <w:kern w:val="2"/>
                <w:szCs w:val="24"/>
                <w:lang w:eastAsia="zh-TW"/>
              </w:rPr>
              <w:sym w:font="Wingdings" w:char="F0E8"/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 SF</w:t>
            </w:r>
          </w:p>
          <w:p w:rsidR="00BC056A" w:rsidRDefault="00BC056A" w:rsidP="00390708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ELSE</w:t>
            </w:r>
            <w:r>
              <w:rPr>
                <w:rFonts w:hint="eastAsia"/>
                <w:kern w:val="2"/>
                <w:szCs w:val="24"/>
                <w:lang w:eastAsia="zh-TW"/>
              </w:rPr>
              <w:t>若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DTAAI001.</w:t>
            </w:r>
            <w:r>
              <w:rPr>
                <w:rFonts w:hint="eastAsia"/>
                <w:kern w:val="2"/>
                <w:szCs w:val="24"/>
                <w:lang w:eastAsia="zh-TW"/>
              </w:rPr>
              <w:t>公司別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= G </w:t>
            </w:r>
            <w:r w:rsidRPr="00BC056A">
              <w:rPr>
                <w:kern w:val="2"/>
                <w:szCs w:val="24"/>
                <w:lang w:eastAsia="zh-TW"/>
              </w:rPr>
              <w:sym w:font="Wingdings" w:char="F0E8"/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 GL</w:t>
            </w:r>
          </w:p>
          <w:p w:rsidR="00BC056A" w:rsidRDefault="00BC056A" w:rsidP="00390708">
            <w:pPr>
              <w:rPr>
                <w:rFonts w:ascii="Arial" w:hAnsi="Arial" w:cs="Arial" w:hint="eastAsia"/>
                <w:sz w:val="20"/>
              </w:rPr>
            </w:pPr>
            <w:r w:rsidRPr="00390708">
              <w:rPr>
                <w:sz w:val="20"/>
              </w:rPr>
              <w:t>ELSE</w:t>
            </w:r>
            <w:r w:rsidRPr="00390708">
              <w:rPr>
                <w:rFonts w:hint="eastAsia"/>
                <w:sz w:val="20"/>
              </w:rPr>
              <w:t xml:space="preserve"> </w:t>
            </w:r>
            <w:r w:rsidRPr="00390708">
              <w:rPr>
                <w:sz w:val="20"/>
              </w:rPr>
              <w:sym w:font="Wingdings" w:char="F0E8"/>
            </w:r>
            <w:r w:rsidRPr="00390708">
              <w:rPr>
                <w:rFonts w:hint="eastAsia"/>
                <w:sz w:val="20"/>
              </w:rPr>
              <w:t xml:space="preserve">  CA</w:t>
            </w:r>
          </w:p>
        </w:tc>
      </w:tr>
    </w:tbl>
    <w:p w:rsidR="003D65D5" w:rsidRDefault="003D65D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3D65D5" w:rsidRDefault="003D65D5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寫入案件</w:t>
      </w:r>
      <w:r w:rsidR="007206EA">
        <w:rPr>
          <w:rFonts w:hint="eastAsia"/>
          <w:kern w:val="2"/>
          <w:szCs w:val="24"/>
          <w:lang w:eastAsia="zh-TW"/>
        </w:rPr>
        <w:t>各受款人理賠金額分配檔</w:t>
      </w:r>
      <w:r>
        <w:rPr>
          <w:rFonts w:hint="eastAsia"/>
          <w:kern w:val="2"/>
          <w:szCs w:val="24"/>
          <w:lang w:eastAsia="zh-TW"/>
        </w:rPr>
        <w:t>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3D65D5" w:rsidRDefault="003D65D5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3D65D5" w:rsidRDefault="003D65D5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120C" w:rsidRDefault="007206EA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寫入貸方會計分錄：</w:t>
      </w:r>
    </w:p>
    <w:p w:rsidR="00914575" w:rsidRDefault="0091457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AA_B2Z004.Method</w:t>
      </w:r>
      <w:r w:rsidR="008C5CCC">
        <w:rPr>
          <w:rFonts w:hint="eastAsia"/>
          <w:kern w:val="2"/>
          <w:szCs w:val="24"/>
          <w:lang w:eastAsia="zh-TW"/>
        </w:rPr>
        <w:t>4</w:t>
      </w:r>
      <w:r w:rsidR="001439CE">
        <w:rPr>
          <w:rFonts w:hint="eastAsia"/>
          <w:kern w:val="2"/>
          <w:szCs w:val="24"/>
          <w:lang w:eastAsia="zh-TW"/>
        </w:rPr>
        <w:t>(</w:t>
      </w:r>
      <w:r w:rsidR="001439CE">
        <w:rPr>
          <w:rFonts w:ascii="Arial" w:hAnsi="Arial" w:cs="Arial" w:hint="eastAsia"/>
          <w:kern w:val="2"/>
          <w:szCs w:val="24"/>
          <w:lang w:eastAsia="zh-TW"/>
        </w:rPr>
        <w:t>每一受理編號只須寫一筆</w:t>
      </w:r>
      <w:r w:rsidR="001439CE">
        <w:rPr>
          <w:rFonts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914575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914575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Pr="008C5CCC" w:rsidRDefault="008C5CCC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</w:rPr>
              <w:t>受理編號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Pr="00783C61" w:rsidRDefault="008C5CCC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5D3CE1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8C5CCC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326265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C967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</w:tbl>
    <w:p w:rsidR="008C5CCC" w:rsidRDefault="008C5CCC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8C5CCC" w:rsidRDefault="008C5CCC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寫入貸方會計分錄失敗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8C5CCC" w:rsidRDefault="008C5CCC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8C5CCC" w:rsidRDefault="008C5CCC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914575" w:rsidRDefault="001129DA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寫入給付檔：</w:t>
      </w:r>
    </w:p>
    <w:p w:rsidR="00CB2B8D" w:rsidRDefault="001129DA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AA_B2Z008</w:t>
      </w:r>
      <w:r w:rsidR="00CB2B8D">
        <w:rPr>
          <w:rFonts w:hint="eastAsia"/>
          <w:kern w:val="2"/>
          <w:szCs w:val="24"/>
          <w:lang w:eastAsia="zh-TW"/>
        </w:rPr>
        <w:t>.</w:t>
      </w:r>
      <w:r w:rsidR="00D73BA8">
        <w:rPr>
          <w:rFonts w:hint="eastAsia"/>
          <w:kern w:val="2"/>
          <w:szCs w:val="24"/>
          <w:lang w:eastAsia="zh-TW"/>
        </w:rPr>
        <w:t>approvePrePay</w:t>
      </w:r>
      <w:r w:rsidR="00CB2B8D" w:rsidRPr="008C5CCC">
        <w:rPr>
          <w:rFonts w:hint="eastAsia"/>
        </w:rPr>
        <w:t>(</w:t>
      </w:r>
      <w:r w:rsidR="001439CE">
        <w:rPr>
          <w:rFonts w:ascii="Arial" w:hAnsi="Arial" w:cs="Arial" w:hint="eastAsia"/>
          <w:kern w:val="2"/>
          <w:szCs w:val="24"/>
          <w:lang w:eastAsia="zh-TW"/>
        </w:rPr>
        <w:t>每一受理編號只須寫一筆</w:t>
      </w:r>
      <w:r w:rsidR="00CB2B8D">
        <w:rPr>
          <w:rFonts w:ascii="Arial" w:hAnsi="Arial" w:cs="Arial" w:hint="eastAsia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3"/>
        <w:gridCol w:w="4157"/>
      </w:tblGrid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Pr="008C5CCC" w:rsidRDefault="00CB2B8D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Pr="00783C61" w:rsidRDefault="00CB2B8D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250384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帳務日期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</w:rPr>
              <w:t>服務中心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C967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306E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306EA6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3.2.3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0E4956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1.8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="000E4956">
              <w:rPr>
                <w:rFonts w:ascii="Arial" w:hAnsi="Arial" w:cs="Arial" w:hint="eastAsia"/>
                <w:sz w:val="20"/>
                <w:szCs w:val="20"/>
              </w:rPr>
              <w:t>帳務處理</w:t>
            </w:r>
            <w:r>
              <w:rPr>
                <w:rFonts w:ascii="Arial" w:hAnsi="Arial" w:cs="Arial" w:hint="eastAsia"/>
                <w:sz w:val="20"/>
                <w:szCs w:val="20"/>
              </w:rPr>
              <w:t>單位</w:t>
            </w:r>
          </w:p>
        </w:tc>
      </w:tr>
      <w:tr w:rsidR="00D73BA8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BA8" w:rsidRDefault="00907556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即時匯撥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3BA8" w:rsidRDefault="00907556" w:rsidP="0020270F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IF </w:t>
            </w:r>
            <w:r>
              <w:rPr>
                <w:rFonts w:ascii="Arial" w:hAnsi="Arial" w:cs="Arial" w:hint="eastAsia"/>
                <w:sz w:val="20"/>
                <w:szCs w:val="20"/>
              </w:rPr>
              <w:t>傳入</w:t>
            </w:r>
            <w:r>
              <w:rPr>
                <w:rFonts w:ascii="Arial" w:hAnsi="Arial" w:cs="Arial" w:hint="eastAsia"/>
                <w:sz w:val="20"/>
                <w:szCs w:val="20"/>
              </w:rPr>
              <w:t>$</w:t>
            </w:r>
            <w:r>
              <w:rPr>
                <w:rFonts w:ascii="Arial" w:hAnsi="Arial" w:cs="Arial" w:hint="eastAsia"/>
                <w:sz w:val="20"/>
                <w:szCs w:val="20"/>
              </w:rPr>
              <w:t>處理類別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或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傳入處理類別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  <w:p w:rsidR="00907556" w:rsidRDefault="00907556" w:rsidP="0020270F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</w:t>
            </w:r>
            <w:r>
              <w:rPr>
                <w:rFonts w:ascii="Arial" w:hAnsi="Arial" w:cs="Arial" w:hint="eastAsia"/>
                <w:sz w:val="20"/>
                <w:szCs w:val="20"/>
              </w:rPr>
              <w:t>即時匯撥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= true</w:t>
            </w:r>
          </w:p>
          <w:p w:rsidR="00907556" w:rsidRDefault="00907556" w:rsidP="0020270F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ELSE</w:t>
            </w:r>
          </w:p>
          <w:p w:rsidR="00907556" w:rsidRPr="008C5CCC" w:rsidRDefault="00907556" w:rsidP="002027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    </w:t>
            </w:r>
            <w:r>
              <w:rPr>
                <w:rFonts w:ascii="Arial" w:hAnsi="Arial" w:cs="Arial" w:hint="eastAsia"/>
                <w:sz w:val="20"/>
                <w:szCs w:val="20"/>
              </w:rPr>
              <w:t>即時匯撥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= false</w:t>
            </w:r>
          </w:p>
        </w:tc>
      </w:tr>
    </w:tbl>
    <w:p w:rsidR="00C20A2E" w:rsidRDefault="00C20A2E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C20A2E" w:rsidRDefault="00C20A2E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寫入給付檔失敗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模組回傳訊息。</w:t>
      </w:r>
    </w:p>
    <w:p w:rsidR="00C20A2E" w:rsidRDefault="00C20A2E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C20A2E" w:rsidRDefault="00C20A2E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F91C06" w:rsidRPr="00B66CF9" w:rsidRDefault="00F91C06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B66CF9">
        <w:rPr>
          <w:rFonts w:hint="eastAsia"/>
          <w:strike/>
          <w:color w:val="4F6228"/>
          <w:kern w:val="2"/>
          <w:szCs w:val="24"/>
          <w:lang w:eastAsia="zh-TW"/>
        </w:rPr>
        <w:t>收據處理</w:t>
      </w:r>
      <w:r w:rsidRPr="00B66CF9">
        <w:rPr>
          <w:rFonts w:hint="eastAsia"/>
          <w:strike/>
          <w:color w:val="4F6228"/>
          <w:kern w:val="2"/>
          <w:szCs w:val="24"/>
          <w:lang w:eastAsia="zh-TW"/>
        </w:rPr>
        <w:t>:</w:t>
      </w:r>
      <w:r w:rsidR="00B66CF9" w:rsidRPr="00B66CF9">
        <w:rPr>
          <w:rFonts w:hint="eastAsia"/>
          <w:color w:val="4F6228"/>
          <w:kern w:val="2"/>
          <w:szCs w:val="24"/>
          <w:lang w:eastAsia="zh-TW"/>
        </w:rPr>
        <w:t>(100/10/01</w:t>
      </w:r>
      <w:r w:rsidR="00B66CF9" w:rsidRPr="00B66CF9">
        <w:rPr>
          <w:rFonts w:hint="eastAsia"/>
          <w:color w:val="4F6228"/>
          <w:kern w:val="2"/>
          <w:szCs w:val="24"/>
          <w:lang w:eastAsia="zh-TW"/>
        </w:rPr>
        <w:t>後不需簽收收據</w:t>
      </w:r>
      <w:r w:rsidR="00B66CF9" w:rsidRPr="00B66CF9">
        <w:rPr>
          <w:rFonts w:hint="eastAsia"/>
          <w:color w:val="4F6228"/>
          <w:kern w:val="2"/>
          <w:szCs w:val="24"/>
          <w:lang w:eastAsia="zh-TW"/>
        </w:rPr>
        <w:t>)</w:t>
      </w:r>
    </w:p>
    <w:p w:rsidR="00F91C06" w:rsidRPr="00B66CF9" w:rsidRDefault="00F91C06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strike/>
          <w:color w:val="4F6228"/>
          <w:kern w:val="2"/>
          <w:szCs w:val="24"/>
          <w:lang w:eastAsia="zh-TW"/>
        </w:rPr>
      </w:pPr>
      <w:r w:rsidRPr="00B66CF9">
        <w:rPr>
          <w:rFonts w:hint="eastAsia"/>
          <w:strike/>
          <w:color w:val="4F6228"/>
          <w:kern w:val="2"/>
          <w:szCs w:val="24"/>
          <w:lang w:eastAsia="zh-TW"/>
        </w:rPr>
        <w:t xml:space="preserve">CALL </w:t>
      </w:r>
      <w:r w:rsidRPr="00B66CF9">
        <w:rPr>
          <w:rFonts w:ascii="細明體" w:eastAsia="細明體" w:hAnsi="細明體" w:hint="eastAsia"/>
          <w:strike/>
          <w:color w:val="4F6228"/>
        </w:rPr>
        <w:t>AA_X0Z001</w:t>
      </w:r>
      <w:r w:rsidRPr="00B66CF9">
        <w:rPr>
          <w:rFonts w:ascii="細明體" w:eastAsia="細明體" w:hAnsi="細明體" w:hint="eastAsia"/>
          <w:strike/>
          <w:color w:val="4F6228"/>
          <w:lang w:eastAsia="zh-TW"/>
        </w:rPr>
        <w:t>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color w:val="4F6228"/>
                <w:sz w:val="20"/>
              </w:rPr>
            </w:pPr>
            <w:r w:rsidRPr="00B66CF9">
              <w:rPr>
                <w:rFonts w:ascii="細明體" w:eastAsia="細明體" w:hAnsi="細明體" w:cs="Arial Unicode MS" w:hint="eastAsia"/>
                <w:b/>
                <w:bCs/>
                <w:strike/>
                <w:color w:val="4F6228"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color w:val="4F6228"/>
                <w:sz w:val="20"/>
              </w:rPr>
            </w:pPr>
            <w:r w:rsidRPr="00B66CF9">
              <w:rPr>
                <w:rFonts w:ascii="細明體" w:eastAsia="細明體" w:hAnsi="細明體" w:hint="eastAsia"/>
                <w:b/>
                <w:bCs/>
                <w:strike/>
                <w:color w:val="4F6228"/>
                <w:sz w:val="20"/>
              </w:rPr>
              <w:t>資料來源</w:t>
            </w:r>
          </w:p>
        </w:tc>
      </w:tr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Pr="00B66CF9" w:rsidRDefault="00F91C06" w:rsidP="00D12A7B">
            <w:pPr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</w:pPr>
            <w:r w:rsidRPr="00B66CF9"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  <w:t>經辦ID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rPr>
                <w:rFonts w:ascii="Arial" w:hAnsi="Arial" w:cs="Arial" w:hint="eastAsia"/>
                <w:strike/>
                <w:color w:val="4F6228"/>
                <w:sz w:val="20"/>
                <w:szCs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B66CF9">
                <w:rPr>
                  <w:rFonts w:ascii="Arial" w:hAnsi="Arial" w:cs="Arial" w:hint="eastAsia"/>
                  <w:strike/>
                  <w:color w:val="4F6228"/>
                  <w:sz w:val="20"/>
                  <w:szCs w:val="20"/>
                </w:rPr>
                <w:t>3.2.4</w:t>
              </w:r>
            </w:smartTag>
          </w:p>
        </w:tc>
      </w:tr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Pr="00B66CF9" w:rsidRDefault="00F91C06" w:rsidP="00D12A7B">
            <w:pPr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</w:pPr>
            <w:r w:rsidRPr="00B66CF9"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rPr>
                <w:rFonts w:ascii="Arial" w:hAnsi="Arial" w:cs="Arial"/>
                <w:strike/>
                <w:color w:val="4F6228"/>
                <w:sz w:val="20"/>
              </w:rPr>
            </w:pPr>
            <w:r w:rsidRPr="00B66CF9">
              <w:rPr>
                <w:rFonts w:ascii="Arial" w:hAnsi="Arial" w:cs="Arial" w:hint="eastAsia"/>
                <w:strike/>
                <w:color w:val="4F6228"/>
                <w:sz w:val="20"/>
              </w:rPr>
              <w:t>帳務日期</w:t>
            </w:r>
          </w:p>
        </w:tc>
      </w:tr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Pr="00B66CF9" w:rsidRDefault="00F91C06" w:rsidP="00D12A7B">
            <w:pPr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</w:pPr>
            <w:r w:rsidRPr="00B66CF9"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rPr>
                <w:rFonts w:ascii="Arial" w:hAnsi="Arial" w:cs="Arial" w:hint="eastAsia"/>
                <w:strike/>
                <w:color w:val="4F6228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B66CF9">
                <w:rPr>
                  <w:rFonts w:ascii="Arial" w:hAnsi="Arial" w:cs="Arial" w:hint="eastAsia"/>
                  <w:strike/>
                  <w:color w:val="4F6228"/>
                  <w:sz w:val="20"/>
                </w:rPr>
                <w:t>3.4.1</w:t>
              </w:r>
            </w:smartTag>
          </w:p>
        </w:tc>
      </w:tr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Pr="00B66CF9" w:rsidRDefault="00F91C06" w:rsidP="00D12A7B">
            <w:pPr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</w:pPr>
            <w:r w:rsidRPr="00B66CF9"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rPr>
                <w:rFonts w:ascii="Arial" w:hAnsi="Arial" w:cs="Arial" w:hint="eastAsia"/>
                <w:strike/>
                <w:color w:val="4F6228"/>
                <w:sz w:val="20"/>
              </w:rPr>
            </w:pPr>
            <w:r w:rsidRPr="00B66CF9">
              <w:rPr>
                <w:rFonts w:ascii="Arial" w:hAnsi="Arial" w:cs="Arial"/>
                <w:strike/>
                <w:color w:val="4F6228"/>
                <w:sz w:val="20"/>
              </w:rPr>
              <w:t>DTAAI001</w:t>
            </w:r>
            <w:r w:rsidRPr="00B66CF9">
              <w:rPr>
                <w:rFonts w:ascii="Arial" w:hAnsi="Arial" w:cs="Arial" w:hint="eastAsia"/>
                <w:strike/>
                <w:color w:val="4F6228"/>
                <w:sz w:val="20"/>
              </w:rPr>
              <w:t>.</w:t>
            </w:r>
            <w:r w:rsidRPr="00B66CF9">
              <w:rPr>
                <w:rFonts w:ascii="Arial" w:hAnsi="Arial" w:cs="Arial" w:hint="eastAsia"/>
                <w:strike/>
                <w:color w:val="4F6228"/>
                <w:sz w:val="20"/>
              </w:rPr>
              <w:t>受理人員</w:t>
            </w:r>
          </w:p>
        </w:tc>
      </w:tr>
      <w:tr w:rsidR="00F91C06" w:rsidRPr="00B66CF9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Pr="00B66CF9" w:rsidRDefault="00F91C06" w:rsidP="00D12A7B">
            <w:pPr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</w:pPr>
            <w:r w:rsidRPr="00B66CF9">
              <w:rPr>
                <w:rFonts w:ascii="細明體" w:eastAsia="細明體" w:hAnsi="細明體" w:hint="eastAsia"/>
                <w:strike/>
                <w:color w:val="4F6228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B66CF9" w:rsidRDefault="00F91C06" w:rsidP="00D12A7B">
            <w:pPr>
              <w:rPr>
                <w:rFonts w:ascii="Arial" w:hAnsi="Arial" w:cs="Arial" w:hint="eastAsia"/>
                <w:strike/>
                <w:color w:val="4F6228"/>
                <w:sz w:val="20"/>
              </w:rPr>
            </w:pPr>
            <w:r w:rsidRPr="00B66CF9">
              <w:rPr>
                <w:rFonts w:ascii="Arial" w:hAnsi="Arial" w:cs="Arial" w:hint="eastAsia"/>
                <w:strike/>
                <w:color w:val="4F6228"/>
                <w:sz w:val="20"/>
              </w:rPr>
              <w:t>AAI001</w:t>
            </w:r>
          </w:p>
        </w:tc>
      </w:tr>
    </w:tbl>
    <w:p w:rsidR="00F91C06" w:rsidRPr="00B66CF9" w:rsidRDefault="00F91C06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B66CF9">
        <w:rPr>
          <w:rFonts w:hint="eastAsia"/>
          <w:strike/>
          <w:color w:val="4F6228"/>
          <w:kern w:val="2"/>
          <w:szCs w:val="24"/>
          <w:lang w:eastAsia="zh-TW"/>
        </w:rPr>
        <w:t xml:space="preserve">CALL </w:t>
      </w:r>
      <w:r w:rsidRPr="00B66CF9">
        <w:rPr>
          <w:rFonts w:ascii="細明體" w:eastAsia="細明體" w:hAnsi="細明體" w:hint="eastAsia"/>
          <w:strike/>
          <w:color w:val="4F6228"/>
        </w:rPr>
        <w:t>AA_X0Z00</w:t>
      </w:r>
      <w:r w:rsidRPr="00B66CF9">
        <w:rPr>
          <w:rFonts w:ascii="細明體" w:eastAsia="細明體" w:hAnsi="細明體" w:hint="eastAsia"/>
          <w:strike/>
          <w:color w:val="4F6228"/>
          <w:lang w:eastAsia="zh-TW"/>
        </w:rPr>
        <w:t>0.METHOD3 印製。</w:t>
      </w:r>
    </w:p>
    <w:p w:rsidR="00BE5046" w:rsidRPr="00B66CF9" w:rsidRDefault="00BE5046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B66CF9">
        <w:rPr>
          <w:rFonts w:hint="eastAsia"/>
          <w:strike/>
          <w:color w:val="4F6228"/>
          <w:kern w:val="2"/>
          <w:szCs w:val="24"/>
          <w:lang w:eastAsia="zh-TW"/>
        </w:rPr>
        <w:t>回</w:t>
      </w:r>
      <w:r w:rsidRPr="00B66CF9">
        <w:rPr>
          <w:rFonts w:hint="eastAsia"/>
          <w:strike/>
          <w:color w:val="4F6228"/>
          <w:kern w:val="2"/>
          <w:szCs w:val="24"/>
          <w:lang w:eastAsia="zh-TW"/>
        </w:rPr>
        <w:t>3.4</w:t>
      </w:r>
      <w:r w:rsidRPr="00B66CF9">
        <w:rPr>
          <w:rFonts w:hint="eastAsia"/>
          <w:strike/>
          <w:color w:val="4F6228"/>
          <w:kern w:val="2"/>
          <w:szCs w:val="24"/>
          <w:lang w:eastAsia="zh-TW"/>
        </w:rPr>
        <w:t>，繼續處理下一組受理編號</w:t>
      </w:r>
    </w:p>
    <w:p w:rsidR="00545B62" w:rsidRDefault="00545B62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紀錄該組下處理筆數，筆數名稱為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帳務處理單位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處理筆數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3305D8" w:rsidRDefault="003305D8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處理類別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3305D8" w:rsidRDefault="003305D8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ZZ_M3Z001 </w:t>
      </w:r>
      <w:r>
        <w:rPr>
          <w:rFonts w:hint="eastAsia"/>
          <w:kern w:val="2"/>
          <w:szCs w:val="24"/>
          <w:lang w:eastAsia="zh-TW"/>
        </w:rPr>
        <w:t>寫入即時訊息</w:t>
      </w:r>
      <w:r w:rsidR="00554B76">
        <w:rPr>
          <w:rFonts w:hint="eastAsia"/>
          <w:kern w:val="2"/>
          <w:szCs w:val="24"/>
          <w:lang w:eastAsia="zh-TW"/>
        </w:rPr>
        <w:t xml:space="preserve"> (</w:t>
      </w:r>
      <w:r w:rsidR="00554B76">
        <w:rPr>
          <w:rFonts w:hint="eastAsia"/>
          <w:kern w:val="2"/>
          <w:szCs w:val="24"/>
          <w:lang w:eastAsia="zh-TW"/>
        </w:rPr>
        <w:t>同一組只需</w:t>
      </w:r>
      <w:r w:rsidR="00554B76">
        <w:rPr>
          <w:rFonts w:hint="eastAsia"/>
          <w:kern w:val="2"/>
          <w:szCs w:val="24"/>
          <w:lang w:eastAsia="zh-TW"/>
        </w:rPr>
        <w:t xml:space="preserve">send </w:t>
      </w:r>
      <w:r w:rsidR="00554B76">
        <w:rPr>
          <w:rFonts w:hint="eastAsia"/>
          <w:kern w:val="2"/>
          <w:szCs w:val="24"/>
          <w:lang w:eastAsia="zh-TW"/>
        </w:rPr>
        <w:t>一次</w:t>
      </w:r>
      <w:r w:rsidR="00554B76">
        <w:rPr>
          <w:rFonts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3305D8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05D8" w:rsidRDefault="003305D8" w:rsidP="008F2DC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05D8" w:rsidRDefault="003305D8" w:rsidP="008F2DC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3305D8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05D8" w:rsidRDefault="003305D8" w:rsidP="008F2DC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通知抬頭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05D8" w:rsidRPr="008C5CCC" w:rsidRDefault="003305D8" w:rsidP="008F2DC1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預付金帳務訊息通知</w:t>
            </w:r>
          </w:p>
        </w:tc>
      </w:tr>
      <w:tr w:rsidR="003305D8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05D8" w:rsidRDefault="003305D8" w:rsidP="008F2DC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通知訊息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4B76" w:rsidRDefault="00554B76" w:rsidP="008F2DC1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預付金待轉換傳票</w:t>
            </w:r>
            <w:r>
              <w:rPr>
                <w:rFonts w:ascii="Arial" w:hAnsi="Arial" w:cs="Arial" w:hint="eastAsia"/>
                <w:sz w:val="20"/>
              </w:rPr>
              <w:t xml:space="preserve">: </w:t>
            </w:r>
            <w:r>
              <w:rPr>
                <w:rFonts w:ascii="Arial" w:hAnsi="Arial" w:cs="Arial" w:hint="eastAsia"/>
                <w:sz w:val="20"/>
              </w:rPr>
              <w:t>批號</w:t>
            </w:r>
            <w:r>
              <w:rPr>
                <w:rFonts w:ascii="Arial" w:hAnsi="Arial" w:cs="Arial" w:hint="eastAsia"/>
                <w:sz w:val="20"/>
              </w:rPr>
              <w:t xml:space="preserve"> + &amp;</w:t>
            </w:r>
            <w:r>
              <w:rPr>
                <w:rFonts w:ascii="Arial" w:hAnsi="Arial" w:cs="Arial" w:hint="eastAsia"/>
                <w:sz w:val="20"/>
              </w:rPr>
              <w:t>傳票批號</w:t>
            </w:r>
            <w:r>
              <w:rPr>
                <w:rFonts w:ascii="Arial" w:hAnsi="Arial" w:cs="Arial" w:hint="eastAsia"/>
                <w:sz w:val="20"/>
              </w:rPr>
              <w:t xml:space="preserve">(3.1) </w:t>
            </w:r>
          </w:p>
          <w:p w:rsidR="003305D8" w:rsidRPr="00783C61" w:rsidRDefault="00554B76" w:rsidP="008F2DC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+ </w:t>
            </w:r>
            <w:r>
              <w:rPr>
                <w:rFonts w:ascii="Arial" w:hAnsi="Arial" w:cs="Arial" w:hint="eastAsia"/>
                <w:sz w:val="20"/>
              </w:rPr>
              <w:t>組號</w:t>
            </w:r>
            <w:r>
              <w:rPr>
                <w:rFonts w:ascii="Arial" w:hAnsi="Arial" w:cs="Arial" w:hint="eastAsia"/>
                <w:sz w:val="20"/>
              </w:rPr>
              <w:t xml:space="preserve"> +&amp;</w:t>
            </w:r>
            <w:r>
              <w:rPr>
                <w:rFonts w:ascii="Arial" w:hAnsi="Arial" w:cs="Arial" w:hint="eastAsia"/>
                <w:sz w:val="20"/>
              </w:rPr>
              <w:t>傳票組號</w:t>
            </w:r>
            <w:r>
              <w:rPr>
                <w:rFonts w:ascii="Arial" w:hAnsi="Arial" w:cs="Arial" w:hint="eastAsia"/>
                <w:sz w:val="20"/>
              </w:rPr>
              <w:t>(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3.3.1</w:t>
              </w:r>
            </w:smartTag>
            <w:r>
              <w:rPr>
                <w:rFonts w:ascii="Arial" w:hAnsi="Arial" w:cs="Arial" w:hint="eastAsia"/>
                <w:sz w:val="20"/>
              </w:rPr>
              <w:t xml:space="preserve">) </w:t>
            </w:r>
            <w:r>
              <w:rPr>
                <w:rFonts w:ascii="Arial" w:hAnsi="Arial" w:cs="Arial" w:hint="eastAsia"/>
                <w:sz w:val="20"/>
              </w:rPr>
              <w:t>已產生待確認</w:t>
            </w:r>
            <w:r>
              <w:rPr>
                <w:rFonts w:ascii="Arial" w:hAnsi="Arial" w:cs="Arial" w:hint="eastAsia"/>
                <w:sz w:val="20"/>
              </w:rPr>
              <w:t>!</w:t>
            </w:r>
          </w:p>
        </w:tc>
      </w:tr>
      <w:tr w:rsidR="003305D8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05D8" w:rsidRDefault="003305D8" w:rsidP="008F2DC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05D8" w:rsidRDefault="003305D8" w:rsidP="008F2DC1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  <w:r w:rsidRPr="003305D8">
              <w:rPr>
                <w:rFonts w:hint="eastAsia"/>
                <w:sz w:val="20"/>
                <w:szCs w:val="20"/>
              </w:rPr>
              <w:t>帳務處理人員</w:t>
            </w:r>
            <w:r w:rsidRPr="003305D8">
              <w:rPr>
                <w:rFonts w:hint="eastAsia"/>
                <w:sz w:val="20"/>
                <w:szCs w:val="20"/>
              </w:rPr>
              <w:t>ID</w:t>
            </w:r>
          </w:p>
        </w:tc>
      </w:tr>
    </w:tbl>
    <w:p w:rsidR="005D133E" w:rsidRDefault="005D133E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ZZ_M3Z002 </w:t>
      </w:r>
      <w:r>
        <w:rPr>
          <w:rFonts w:hint="eastAsia"/>
          <w:kern w:val="2"/>
          <w:szCs w:val="24"/>
          <w:lang w:eastAsia="zh-TW"/>
        </w:rPr>
        <w:t>寫入金控個人訊息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同一組只需</w:t>
      </w:r>
      <w:r>
        <w:rPr>
          <w:rFonts w:hint="eastAsia"/>
          <w:kern w:val="2"/>
          <w:szCs w:val="24"/>
          <w:lang w:eastAsia="zh-TW"/>
        </w:rPr>
        <w:t xml:space="preserve">send </w:t>
      </w:r>
      <w:r>
        <w:rPr>
          <w:rFonts w:hint="eastAsia"/>
          <w:kern w:val="2"/>
          <w:szCs w:val="24"/>
          <w:lang w:eastAsia="zh-TW"/>
        </w:rPr>
        <w:t>一次</w:t>
      </w:r>
      <w:r>
        <w:rPr>
          <w:rFonts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Default="005D133E" w:rsidP="005D13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Default="005D133E" w:rsidP="005D13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133E" w:rsidRDefault="005D133E" w:rsidP="005D1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Pr="008C5CCC" w:rsidRDefault="005D133E" w:rsidP="005D133E">
            <w:pPr>
              <w:rPr>
                <w:rFonts w:ascii="Arial" w:hAnsi="Arial" w:cs="Arial" w:hint="eastAsia"/>
                <w:sz w:val="20"/>
                <w:szCs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  <w:r w:rsidRPr="003305D8">
              <w:rPr>
                <w:rFonts w:hint="eastAsia"/>
                <w:sz w:val="20"/>
                <w:szCs w:val="20"/>
              </w:rPr>
              <w:t>帳務處理人員</w:t>
            </w:r>
            <w:r w:rsidRPr="003305D8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133E" w:rsidRDefault="005D133E" w:rsidP="005D1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訊息產生時間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Pr="00783C61" w:rsidRDefault="005D133E" w:rsidP="005D13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1.8</w:t>
            </w:r>
            <w:r>
              <w:rPr>
                <w:rFonts w:ascii="Arial" w:hAnsi="Arial" w:cs="Arial" w:hint="eastAsia"/>
                <w:sz w:val="20"/>
              </w:rPr>
              <w:t>處理時間</w:t>
            </w:r>
          </w:p>
        </w:tc>
      </w:tr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133E" w:rsidRDefault="005D133E" w:rsidP="005D13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Default="005D133E" w:rsidP="005D133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預付金待轉換傳票</w:t>
            </w:r>
            <w:r>
              <w:rPr>
                <w:rFonts w:ascii="Arial" w:hAnsi="Arial" w:cs="Arial" w:hint="eastAsia"/>
                <w:sz w:val="20"/>
              </w:rPr>
              <w:t xml:space="preserve">: </w:t>
            </w:r>
            <w:r>
              <w:rPr>
                <w:rFonts w:ascii="Arial" w:hAnsi="Arial" w:cs="Arial" w:hint="eastAsia"/>
                <w:sz w:val="20"/>
              </w:rPr>
              <w:t>帳務日期</w:t>
            </w:r>
            <w:r>
              <w:rPr>
                <w:rFonts w:ascii="Arial" w:hAnsi="Arial" w:cs="Arial" w:hint="eastAsia"/>
                <w:sz w:val="20"/>
              </w:rPr>
              <w:t>+&amp;</w:t>
            </w:r>
            <w:r>
              <w:rPr>
                <w:rFonts w:ascii="Arial" w:hAnsi="Arial" w:cs="Arial" w:hint="eastAsia"/>
                <w:sz w:val="20"/>
              </w:rPr>
              <w:t>帳務日期</w:t>
            </w:r>
          </w:p>
          <w:p w:rsidR="005D133E" w:rsidRDefault="005D133E" w:rsidP="005D133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+ </w:t>
            </w:r>
            <w:r>
              <w:rPr>
                <w:rFonts w:ascii="Arial" w:hAnsi="Arial" w:cs="Arial" w:hint="eastAsia"/>
                <w:sz w:val="20"/>
              </w:rPr>
              <w:t>批號</w:t>
            </w:r>
            <w:r>
              <w:rPr>
                <w:rFonts w:ascii="Arial" w:hAnsi="Arial" w:cs="Arial" w:hint="eastAsia"/>
                <w:sz w:val="20"/>
              </w:rPr>
              <w:t xml:space="preserve"> + &amp;</w:t>
            </w:r>
            <w:r>
              <w:rPr>
                <w:rFonts w:ascii="Arial" w:hAnsi="Arial" w:cs="Arial" w:hint="eastAsia"/>
                <w:sz w:val="20"/>
              </w:rPr>
              <w:t>傳票批號</w:t>
            </w:r>
            <w:r>
              <w:rPr>
                <w:rFonts w:ascii="Arial" w:hAnsi="Arial" w:cs="Arial" w:hint="eastAsia"/>
                <w:sz w:val="20"/>
              </w:rPr>
              <w:t xml:space="preserve">(3.1) </w:t>
            </w:r>
          </w:p>
          <w:p w:rsidR="005D133E" w:rsidRDefault="005D133E" w:rsidP="005D133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+ </w:t>
            </w:r>
            <w:r>
              <w:rPr>
                <w:rFonts w:ascii="Arial" w:hAnsi="Arial" w:cs="Arial" w:hint="eastAsia"/>
                <w:sz w:val="20"/>
              </w:rPr>
              <w:t>組號</w:t>
            </w:r>
            <w:r>
              <w:rPr>
                <w:rFonts w:ascii="Arial" w:hAnsi="Arial" w:cs="Arial" w:hint="eastAsia"/>
                <w:sz w:val="20"/>
              </w:rPr>
              <w:t xml:space="preserve"> +&amp;</w:t>
            </w:r>
            <w:r>
              <w:rPr>
                <w:rFonts w:ascii="Arial" w:hAnsi="Arial" w:cs="Arial" w:hint="eastAsia"/>
                <w:sz w:val="20"/>
              </w:rPr>
              <w:t>傳票組號</w:t>
            </w:r>
            <w:r>
              <w:rPr>
                <w:rFonts w:ascii="Arial" w:hAnsi="Arial" w:cs="Arial" w:hint="eastAsia"/>
                <w:sz w:val="20"/>
              </w:rPr>
              <w:t>(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Arial" w:hAnsi="Arial" w:cs="Arial" w:hint="eastAsia"/>
                  <w:sz w:val="20"/>
                </w:rPr>
                <w:t>3.3.1</w:t>
              </w:r>
            </w:smartTag>
            <w:r>
              <w:rPr>
                <w:rFonts w:ascii="Arial" w:hAnsi="Arial" w:cs="Arial" w:hint="eastAsia"/>
                <w:sz w:val="20"/>
              </w:rPr>
              <w:t xml:space="preserve">) </w:t>
            </w:r>
            <w:r>
              <w:rPr>
                <w:rFonts w:ascii="Arial" w:hAnsi="Arial" w:cs="Arial" w:hint="eastAsia"/>
                <w:sz w:val="20"/>
              </w:rPr>
              <w:t>已產生待確認</w:t>
            </w:r>
            <w:r>
              <w:rPr>
                <w:rFonts w:ascii="Arial" w:hAnsi="Arial" w:cs="Arial" w:hint="eastAsia"/>
                <w:sz w:val="20"/>
              </w:rPr>
              <w:t>!</w:t>
            </w:r>
          </w:p>
        </w:tc>
      </w:tr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133E" w:rsidRDefault="005D133E" w:rsidP="005D133E">
            <w:pP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訊息類別代碼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Default="005D133E" w:rsidP="005D133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AA01</w:t>
            </w:r>
          </w:p>
        </w:tc>
      </w:tr>
      <w:tr w:rsidR="005D13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133E" w:rsidRDefault="005D133E" w:rsidP="005D133E">
            <w:pP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訊息通知天數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133E" w:rsidRDefault="005D133E" w:rsidP="005D133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</w:tbl>
    <w:p w:rsidR="005D133E" w:rsidRDefault="005D133E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E11EF" w:rsidRDefault="005D133E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E11EF" w:rsidRDefault="005E11EF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ZZ_M3Z002 </w:t>
      </w:r>
      <w:r>
        <w:rPr>
          <w:rFonts w:hint="eastAsia"/>
          <w:kern w:val="2"/>
          <w:szCs w:val="24"/>
          <w:lang w:eastAsia="zh-TW"/>
        </w:rPr>
        <w:t>寫入金控個人訊息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同一組只需</w:t>
      </w:r>
      <w:r>
        <w:rPr>
          <w:rFonts w:hint="eastAsia"/>
          <w:kern w:val="2"/>
          <w:szCs w:val="24"/>
          <w:lang w:eastAsia="zh-TW"/>
        </w:rPr>
        <w:t xml:space="preserve">send </w:t>
      </w:r>
      <w:r>
        <w:rPr>
          <w:rFonts w:hint="eastAsia"/>
          <w:kern w:val="2"/>
          <w:szCs w:val="24"/>
          <w:lang w:eastAsia="zh-TW"/>
        </w:rPr>
        <w:t>一次</w:t>
      </w:r>
      <w:r>
        <w:rPr>
          <w:rFonts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5E11EF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1EF" w:rsidRDefault="005E11EF" w:rsidP="00EE1F2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1EF" w:rsidRDefault="005E11EF" w:rsidP="00EE1F2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E11EF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1EF" w:rsidRDefault="005E11EF" w:rsidP="00EE1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1EF" w:rsidRPr="008C5CCC" w:rsidRDefault="00DC4A17" w:rsidP="00EE1F2B">
            <w:pPr>
              <w:rPr>
                <w:rFonts w:ascii="Arial" w:hAnsi="Arial" w:cs="Arial" w:hint="eastAsia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  <w:r w:rsidRPr="003305D8">
              <w:rPr>
                <w:rFonts w:hint="eastAsia"/>
                <w:sz w:val="20"/>
                <w:szCs w:val="20"/>
              </w:rPr>
              <w:t>帳務處理人員</w:t>
            </w:r>
            <w:r w:rsidRPr="003305D8"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5E11EF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1EF" w:rsidRDefault="005E11EF" w:rsidP="00EE1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訊息產生時間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1EF" w:rsidRPr="00783C61" w:rsidRDefault="009C6A50" w:rsidP="00EE1F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CURRENT_DATE+ </w:t>
            </w:r>
            <w:r w:rsidR="007D6FAE">
              <w:rPr>
                <w:rFonts w:ascii="Arial" w:hAnsi="Arial" w:cs="Arial" w:hint="eastAsia"/>
                <w:sz w:val="20"/>
              </w:rPr>
              <w:t>-</w:t>
            </w:r>
            <w:r>
              <w:rPr>
                <w:rFonts w:ascii="Arial" w:hAnsi="Arial" w:cs="Arial" w:hint="eastAsia"/>
                <w:sz w:val="20"/>
              </w:rPr>
              <w:t>00.00.00.0000</w:t>
            </w:r>
            <w:r w:rsidR="007D6FAE">
              <w:rPr>
                <w:rFonts w:ascii="Arial" w:hAnsi="Arial" w:cs="Arial" w:hint="eastAsia"/>
                <w:sz w:val="20"/>
              </w:rPr>
              <w:t>0</w:t>
            </w: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5E11EF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1EF" w:rsidRDefault="005E11EF" w:rsidP="00EE1F2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訊息內容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A17" w:rsidRDefault="00DC4A17" w:rsidP="00DC4A1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預付金待轉換傳票</w:t>
            </w:r>
            <w:r>
              <w:rPr>
                <w:rFonts w:ascii="Arial" w:hAnsi="Arial" w:cs="Arial" w:hint="eastAsia"/>
                <w:sz w:val="20"/>
              </w:rPr>
              <w:t xml:space="preserve">: </w:t>
            </w:r>
            <w:r>
              <w:rPr>
                <w:rFonts w:ascii="Arial" w:hAnsi="Arial" w:cs="Arial" w:hint="eastAsia"/>
                <w:sz w:val="20"/>
              </w:rPr>
              <w:t>帳務日期</w:t>
            </w:r>
            <w:r>
              <w:rPr>
                <w:rFonts w:ascii="Arial" w:hAnsi="Arial" w:cs="Arial" w:hint="eastAsia"/>
                <w:sz w:val="20"/>
              </w:rPr>
              <w:t>+&amp;</w:t>
            </w:r>
            <w:r>
              <w:rPr>
                <w:rFonts w:ascii="Arial" w:hAnsi="Arial" w:cs="Arial" w:hint="eastAsia"/>
                <w:sz w:val="20"/>
              </w:rPr>
              <w:t>帳務日期</w:t>
            </w:r>
          </w:p>
          <w:p w:rsidR="00DC4A17" w:rsidRDefault="00DC4A17" w:rsidP="00DC4A1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+ </w:t>
            </w:r>
            <w:r>
              <w:rPr>
                <w:rFonts w:ascii="Arial" w:hAnsi="Arial" w:cs="Arial" w:hint="eastAsia"/>
                <w:sz w:val="20"/>
              </w:rPr>
              <w:t>批號</w:t>
            </w:r>
            <w:r>
              <w:rPr>
                <w:rFonts w:ascii="Arial" w:hAnsi="Arial" w:cs="Arial" w:hint="eastAsia"/>
                <w:sz w:val="20"/>
              </w:rPr>
              <w:t xml:space="preserve"> + &amp;</w:t>
            </w:r>
            <w:r>
              <w:rPr>
                <w:rFonts w:ascii="Arial" w:hAnsi="Arial" w:cs="Arial" w:hint="eastAsia"/>
                <w:sz w:val="20"/>
              </w:rPr>
              <w:t>傳票批號</w:t>
            </w:r>
            <w:r>
              <w:rPr>
                <w:rFonts w:ascii="Arial" w:hAnsi="Arial" w:cs="Arial" w:hint="eastAsia"/>
                <w:sz w:val="20"/>
              </w:rPr>
              <w:t xml:space="preserve">(3.1) </w:t>
            </w:r>
          </w:p>
          <w:p w:rsidR="005E11EF" w:rsidRDefault="00DC4A17" w:rsidP="00DC4A1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+ </w:t>
            </w:r>
            <w:r>
              <w:rPr>
                <w:rFonts w:ascii="Arial" w:hAnsi="Arial" w:cs="Arial" w:hint="eastAsia"/>
                <w:sz w:val="20"/>
              </w:rPr>
              <w:t>組號</w:t>
            </w:r>
            <w:r>
              <w:rPr>
                <w:rFonts w:ascii="Arial" w:hAnsi="Arial" w:cs="Arial" w:hint="eastAsia"/>
                <w:sz w:val="20"/>
              </w:rPr>
              <w:t xml:space="preserve"> +&amp;</w:t>
            </w:r>
            <w:r>
              <w:rPr>
                <w:rFonts w:ascii="Arial" w:hAnsi="Arial" w:cs="Arial" w:hint="eastAsia"/>
                <w:sz w:val="20"/>
              </w:rPr>
              <w:t>傳票組號</w:t>
            </w:r>
            <w:r>
              <w:rPr>
                <w:rFonts w:ascii="Arial" w:hAnsi="Arial" w:cs="Arial" w:hint="eastAsia"/>
                <w:sz w:val="20"/>
              </w:rPr>
              <w:t>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3.3.1</w:t>
              </w:r>
            </w:smartTag>
            <w:r>
              <w:rPr>
                <w:rFonts w:ascii="Arial" w:hAnsi="Arial" w:cs="Arial" w:hint="eastAsia"/>
                <w:sz w:val="20"/>
              </w:rPr>
              <w:t xml:space="preserve">) </w:t>
            </w:r>
            <w:r>
              <w:rPr>
                <w:rFonts w:ascii="Arial" w:hAnsi="Arial" w:cs="Arial" w:hint="eastAsia"/>
                <w:sz w:val="20"/>
              </w:rPr>
              <w:t>已產生待確認</w:t>
            </w:r>
            <w:r>
              <w:rPr>
                <w:rFonts w:ascii="Arial" w:hAnsi="Arial" w:cs="Arial" w:hint="eastAsia"/>
                <w:sz w:val="20"/>
              </w:rPr>
              <w:t>!</w:t>
            </w:r>
          </w:p>
        </w:tc>
      </w:tr>
      <w:tr w:rsidR="005E11EF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E11EF" w:rsidRDefault="00DC4A17" w:rsidP="00EE1F2B">
            <w:pP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訊息類別代碼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E11EF" w:rsidRDefault="00DC4A17" w:rsidP="00EE1F2B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AA01</w:t>
            </w:r>
          </w:p>
        </w:tc>
      </w:tr>
      <w:tr w:rsidR="00DC4A17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C4A17" w:rsidRDefault="00DC4A17" w:rsidP="00EE1F2B">
            <w:pP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</w:pPr>
            <w:r>
              <w:rPr>
                <w:rFonts w:ascii="Arial Unicode MS" w:eastAsia="Arial Unicode MS" w:cs="Arial Unicode MS" w:hint="eastAsia"/>
                <w:color w:val="3F7F5F"/>
                <w:kern w:val="0"/>
                <w:sz w:val="22"/>
                <w:szCs w:val="22"/>
                <w:highlight w:val="white"/>
              </w:rPr>
              <w:t>訊息通知天數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C4A17" w:rsidRDefault="00D03B88" w:rsidP="00EE1F2B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取得下一工作日日期</w:t>
            </w:r>
          </w:p>
          <w:p w:rsidR="00D03B88" w:rsidRDefault="00D03B88" w:rsidP="00EE1F2B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計算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下一工作日與</w:t>
            </w:r>
            <w:r>
              <w:rPr>
                <w:rFonts w:ascii="Arial" w:hAnsi="Arial" w:cs="Arial" w:hint="eastAsia"/>
                <w:sz w:val="20"/>
              </w:rPr>
              <w:t>CURRENT DATE</w:t>
            </w:r>
            <w:r>
              <w:rPr>
                <w:rFonts w:ascii="Arial" w:hAnsi="Arial" w:cs="Arial" w:hint="eastAsia"/>
                <w:sz w:val="20"/>
              </w:rPr>
              <w:t>之差</w:t>
            </w:r>
          </w:p>
        </w:tc>
      </w:tr>
    </w:tbl>
    <w:p w:rsidR="003305D8" w:rsidRDefault="003305D8" w:rsidP="003305D8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1129DA" w:rsidRDefault="00545B62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繼續處理下一組。</w:t>
      </w:r>
    </w:p>
    <w:p w:rsidR="00763A10" w:rsidRPr="00390708" w:rsidRDefault="00763A10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strike/>
          <w:color w:val="984806"/>
          <w:kern w:val="2"/>
          <w:szCs w:val="24"/>
          <w:lang w:eastAsia="zh-TW"/>
        </w:rPr>
      </w:pP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依據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 xml:space="preserve">3.4 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按受理編號分組，逐組進行下列步驟：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(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同一受理編號，只做一次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)</w:t>
      </w:r>
    </w:p>
    <w:p w:rsidR="00763A10" w:rsidRPr="00390708" w:rsidRDefault="00763A10" w:rsidP="00763A1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kern w:val="2"/>
          <w:szCs w:val="24"/>
          <w:lang w:eastAsia="zh-TW"/>
        </w:rPr>
        <w:t xml:space="preserve">Select </w:t>
      </w:r>
      <w:r w:rsidRPr="00390708">
        <w:rPr>
          <w:rFonts w:ascii="Verdana" w:hAnsi="Verdana" w:cs="Verdana"/>
          <w:strike/>
          <w:color w:val="984806"/>
          <w:sz w:val="18"/>
          <w:szCs w:val="18"/>
          <w:highlight w:val="white"/>
        </w:rPr>
        <w:t>DTAAI010</w:t>
      </w:r>
      <w:r w:rsidRPr="00390708">
        <w:rPr>
          <w:rFonts w:ascii="Verdana" w:hAnsi="Verdana" w:cs="Verdana" w:hint="eastAsia"/>
          <w:strike/>
          <w:color w:val="984806"/>
          <w:sz w:val="18"/>
          <w:szCs w:val="18"/>
          <w:highlight w:val="white"/>
          <w:lang w:eastAsia="zh-TW"/>
        </w:rPr>
        <w:t xml:space="preserve"> By </w:t>
      </w:r>
      <w:r w:rsidRPr="00390708">
        <w:rPr>
          <w:rFonts w:ascii="Verdana" w:hAnsi="Verdana" w:cs="Verdana" w:hint="eastAsia"/>
          <w:strike/>
          <w:color w:val="984806"/>
          <w:sz w:val="18"/>
          <w:szCs w:val="18"/>
          <w:highlight w:val="white"/>
          <w:lang w:eastAsia="zh-TW"/>
        </w:rPr>
        <w:t>受理編號取得檔案號碼</w:t>
      </w:r>
    </w:p>
    <w:p w:rsidR="00763A10" w:rsidRPr="00390708" w:rsidRDefault="00763A10" w:rsidP="00763A1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CALL BPM UPDATE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檔案編號</w:t>
      </w:r>
    </w:p>
    <w:p w:rsidR="00A46D87" w:rsidRPr="00390708" w:rsidRDefault="00A46D87" w:rsidP="00A46D8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lang w:eastAsia="zh-TW"/>
        </w:rPr>
        <w:t>參數：</w:t>
      </w:r>
    </w:p>
    <w:p w:rsidR="00A46D87" w:rsidRPr="00390708" w:rsidRDefault="00A46D87" w:rsidP="00A46D8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lang w:eastAsia="zh-TW"/>
        </w:rPr>
        <w:t>APLY_NO</w:t>
      </w:r>
      <w:r w:rsidRPr="00390708">
        <w:rPr>
          <w:rFonts w:hint="eastAsia"/>
          <w:strike/>
          <w:color w:val="984806"/>
          <w:lang w:eastAsia="zh-TW"/>
        </w:rPr>
        <w:t>：</w:t>
      </w:r>
      <w:r w:rsidRPr="00390708">
        <w:rPr>
          <w:rFonts w:ascii="新細明體" w:hAnsi="新細明體" w:cs="Arial Unicode MS" w:hint="eastAsia"/>
          <w:strike/>
          <w:color w:val="984806"/>
          <w:lang w:eastAsia="zh-TW"/>
        </w:rPr>
        <w:t>受理編號</w:t>
      </w:r>
    </w:p>
    <w:p w:rsidR="00A46D87" w:rsidRPr="00390708" w:rsidRDefault="00A46D87" w:rsidP="00A46D8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lang w:eastAsia="zh-TW"/>
        </w:rPr>
        <w:t>FILE_NO</w:t>
      </w:r>
      <w:r w:rsidRPr="00390708">
        <w:rPr>
          <w:rFonts w:hint="eastAsia"/>
          <w:strike/>
          <w:color w:val="984806"/>
          <w:lang w:eastAsia="zh-TW"/>
        </w:rPr>
        <w:t>：</w:t>
      </w:r>
      <w:r w:rsidRPr="00390708">
        <w:rPr>
          <w:rFonts w:ascii="新細明體" w:hAnsi="新細明體" w:cs="Arial Unicode MS" w:hint="eastAsia"/>
          <w:strike/>
          <w:color w:val="984806"/>
          <w:lang w:eastAsia="zh-TW"/>
        </w:rPr>
        <w:t xml:space="preserve"> 2.1.1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 xml:space="preserve"> HOST</w:t>
      </w:r>
      <w:r w:rsidRPr="00390708">
        <w:rPr>
          <w:rFonts w:ascii="Arial" w:hAnsi="Arial" w:cs="Arial" w:hint="eastAsia"/>
          <w:strike/>
          <w:color w:val="984806"/>
          <w:lang w:eastAsia="zh-TW"/>
        </w:rPr>
        <w:t>處理完畢之檔案</w:t>
      </w:r>
      <w:r w:rsidRPr="00390708">
        <w:rPr>
          <w:rFonts w:ascii="Arial" w:hAnsi="Arial" w:cs="Arial" w:hint="eastAsia"/>
          <w:strike/>
          <w:color w:val="984806"/>
          <w:lang w:eastAsia="zh-TW"/>
        </w:rPr>
        <w:t>.</w:t>
      </w:r>
      <w:r w:rsidRPr="00390708">
        <w:rPr>
          <w:rFonts w:ascii="Arial" w:hAnsi="Arial" w:cs="Arial" w:hint="eastAsia"/>
          <w:strike/>
          <w:color w:val="984806"/>
          <w:lang w:eastAsia="zh-TW"/>
        </w:rPr>
        <w:t>檔案編號</w:t>
      </w:r>
    </w:p>
    <w:p w:rsidR="00581585" w:rsidRPr="00390708" w:rsidRDefault="00581585" w:rsidP="00A46D8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  <w:t>100/10/01</w:t>
      </w:r>
      <w:r w:rsidRPr="00390708"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  <w:t>後，不需簽收收據，故直接跳過待收據繳回此進度</w:t>
      </w:r>
    </w:p>
    <w:p w:rsidR="00A46D87" w:rsidRPr="00390708" w:rsidRDefault="00A46D87" w:rsidP="00A46D8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kern w:val="2"/>
          <w:szCs w:val="24"/>
          <w:lang w:eastAsia="zh-TW"/>
        </w:rPr>
        <w:t xml:space="preserve">CALL BPM UPDATE 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進度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(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進度為</w:t>
      </w:r>
      <w:r w:rsidR="00A23972" w:rsidRPr="00390708">
        <w:rPr>
          <w:rFonts w:hint="eastAsia"/>
          <w:strike/>
          <w:color w:val="984806"/>
          <w:kern w:val="2"/>
          <w:szCs w:val="24"/>
          <w:lang w:eastAsia="zh-TW"/>
        </w:rPr>
        <w:t>待結案處理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待收據繳回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)</w:t>
      </w:r>
      <w:r w:rsidRPr="00390708">
        <w:rPr>
          <w:rFonts w:hint="eastAsia"/>
          <w:strike/>
          <w:color w:val="984806"/>
          <w:kern w:val="2"/>
          <w:szCs w:val="24"/>
          <w:lang w:eastAsia="zh-TW"/>
        </w:rPr>
        <w:t>。</w:t>
      </w:r>
    </w:p>
    <w:p w:rsidR="00A46D87" w:rsidRPr="00390708" w:rsidRDefault="00A46D87" w:rsidP="00A46D8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lang w:eastAsia="zh-TW"/>
        </w:rPr>
        <w:t>參數：</w:t>
      </w:r>
    </w:p>
    <w:p w:rsidR="00A46D87" w:rsidRPr="00390708" w:rsidRDefault="00A46D87" w:rsidP="00A46D8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rFonts w:hint="eastAsia"/>
          <w:strike/>
          <w:color w:val="984806"/>
          <w:lang w:eastAsia="zh-TW"/>
        </w:rPr>
        <w:t>APLY_NO</w:t>
      </w:r>
      <w:r w:rsidRPr="00390708">
        <w:rPr>
          <w:rFonts w:hint="eastAsia"/>
          <w:strike/>
          <w:color w:val="984806"/>
          <w:lang w:eastAsia="zh-TW"/>
        </w:rPr>
        <w:t>：</w:t>
      </w:r>
      <w:r w:rsidRPr="00390708">
        <w:rPr>
          <w:rFonts w:ascii="新細明體" w:hAnsi="新細明體" w:cs="Arial Unicode MS" w:hint="eastAsia"/>
          <w:strike/>
          <w:color w:val="984806"/>
          <w:lang w:eastAsia="zh-TW"/>
        </w:rPr>
        <w:t>受理編號</w:t>
      </w:r>
    </w:p>
    <w:p w:rsidR="00A46D87" w:rsidRPr="00390708" w:rsidRDefault="00A46D87" w:rsidP="00A46D8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Verdana" w:hAnsi="Verdana" w:cs="Verdana" w:hint="eastAsia"/>
          <w:strike/>
          <w:color w:val="984806"/>
          <w:sz w:val="18"/>
          <w:szCs w:val="18"/>
          <w:lang w:eastAsia="zh-TW"/>
        </w:rPr>
      </w:pPr>
      <w:r w:rsidRPr="00390708">
        <w:rPr>
          <w:strike/>
          <w:color w:val="984806"/>
          <w:lang w:eastAsia="zh-TW"/>
        </w:rPr>
        <w:t>stepElement.doDispatch()</w:t>
      </w:r>
    </w:p>
    <w:p w:rsidR="00763A10" w:rsidRDefault="00763A10" w:rsidP="00A46D87">
      <w:pPr>
        <w:pStyle w:val="Tabletext"/>
        <w:keepLines w:val="0"/>
        <w:spacing w:after="0" w:line="240" w:lineRule="auto"/>
        <w:ind w:left="851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 xml:space="preserve">     </w:t>
      </w:r>
    </w:p>
    <w:p w:rsidR="0046690D" w:rsidRPr="00763A10" w:rsidRDefault="0046690D" w:rsidP="0046690D">
      <w:pPr>
        <w:pStyle w:val="Tabletext"/>
        <w:keepLines w:val="0"/>
        <w:spacing w:after="0" w:line="240" w:lineRule="auto"/>
        <w:ind w:leftChars="355" w:left="852" w:firstLineChars="300" w:firstLine="600"/>
        <w:rPr>
          <w:rFonts w:hint="eastAsia"/>
          <w:color w:val="FF0000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3.7.4   UPDATE </w:t>
      </w:r>
      <w:r>
        <w:rPr>
          <w:rFonts w:ascii="Verdana" w:hAnsi="Verdana" w:cs="Verdana"/>
          <w:color w:val="000000"/>
          <w:sz w:val="18"/>
          <w:szCs w:val="18"/>
          <w:highlight w:val="white"/>
        </w:rPr>
        <w:t>DTAAI010</w:t>
      </w:r>
      <w:r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 xml:space="preserve"> By </w:t>
      </w:r>
      <w:r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受理編號</w:t>
      </w:r>
      <w:r>
        <w:rPr>
          <w:rFonts w:ascii="Verdana" w:hAnsi="Verdana" w:cs="Verdana" w:hint="eastAsia"/>
          <w:color w:val="000000"/>
          <w:sz w:val="18"/>
          <w:szCs w:val="18"/>
          <w:lang w:eastAsia="zh-TW"/>
        </w:rPr>
        <w:t xml:space="preserve"> SET PRE_APLY_STS =</w:t>
      </w:r>
      <w:r w:rsidR="002D4C93">
        <w:rPr>
          <w:rFonts w:ascii="Verdana" w:hAnsi="Verdana" w:cs="Verdana" w:hint="eastAsia"/>
          <w:color w:val="000000"/>
          <w:sz w:val="18"/>
          <w:szCs w:val="18"/>
          <w:lang w:eastAsia="zh-TW"/>
        </w:rPr>
        <w:t xml:space="preserve"> </w:t>
      </w:r>
      <w:r w:rsidR="002D4C93" w:rsidRPr="002D4C93">
        <w:rPr>
          <w:rFonts w:ascii="Verdana" w:hAnsi="Verdana" w:cs="Verdana"/>
          <w:color w:val="4F6228"/>
          <w:sz w:val="18"/>
          <w:szCs w:val="18"/>
          <w:lang w:eastAsia="zh-TW"/>
        </w:rPr>
        <w:t>‘</w:t>
      </w:r>
      <w:r w:rsidR="002D4C93" w:rsidRPr="002D4C93">
        <w:rPr>
          <w:rFonts w:ascii="Verdana" w:hAnsi="Verdana" w:cs="Verdana" w:hint="eastAsia"/>
          <w:color w:val="4F6228"/>
          <w:sz w:val="18"/>
          <w:szCs w:val="18"/>
          <w:lang w:eastAsia="zh-TW"/>
        </w:rPr>
        <w:t>30</w:t>
      </w:r>
      <w:r w:rsidR="002D4C93" w:rsidRPr="002D4C93">
        <w:rPr>
          <w:rFonts w:ascii="Verdana" w:hAnsi="Verdana" w:cs="Verdana"/>
          <w:color w:val="4F6228"/>
          <w:sz w:val="18"/>
          <w:szCs w:val="18"/>
          <w:lang w:eastAsia="zh-TW"/>
        </w:rPr>
        <w:t>’</w:t>
      </w:r>
      <w:r w:rsidRPr="002D4C93">
        <w:rPr>
          <w:rFonts w:ascii="Verdana" w:hAnsi="Verdana" w:cs="Verdana" w:hint="eastAsia"/>
          <w:strike/>
          <w:color w:val="4F6228"/>
          <w:sz w:val="18"/>
          <w:szCs w:val="18"/>
          <w:lang w:eastAsia="zh-TW"/>
        </w:rPr>
        <w:t xml:space="preserve"> </w:t>
      </w:r>
      <w:r w:rsidRPr="002D4C93">
        <w:rPr>
          <w:rFonts w:ascii="Verdana" w:hAnsi="Verdana" w:cs="Verdana"/>
          <w:strike/>
          <w:color w:val="000000"/>
          <w:sz w:val="18"/>
          <w:szCs w:val="18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2D4C93">
          <w:rPr>
            <w:rFonts w:ascii="Verdana" w:hAnsi="Verdana" w:cs="Verdana" w:hint="eastAsia"/>
            <w:strike/>
            <w:color w:val="000000"/>
            <w:sz w:val="18"/>
            <w:szCs w:val="18"/>
            <w:lang w:eastAsia="zh-TW"/>
          </w:rPr>
          <w:t>20</w:t>
        </w:r>
        <w:r w:rsidRPr="002D4C93">
          <w:rPr>
            <w:rFonts w:ascii="Verdana" w:hAnsi="Verdana" w:cs="Verdana"/>
            <w:strike/>
            <w:color w:val="000000"/>
            <w:sz w:val="18"/>
            <w:szCs w:val="18"/>
            <w:lang w:eastAsia="zh-TW"/>
          </w:rPr>
          <w:t>’</w:t>
        </w:r>
      </w:smartTag>
    </w:p>
    <w:p w:rsidR="009E2AA6" w:rsidRPr="00C37540" w:rsidRDefault="009E2AA6" w:rsidP="00BC056A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寄送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MAIL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給各服務科科信箱，當日預付保戶為控管保戶名單資料：</w:t>
      </w:r>
      <w:r w:rsidR="009B2B95" w:rsidRPr="00C37540">
        <w:rPr>
          <w:rFonts w:hint="eastAsia"/>
          <w:color w:val="365F91"/>
          <w:kern w:val="2"/>
          <w:szCs w:val="24"/>
          <w:lang w:eastAsia="zh-TW"/>
        </w:rPr>
        <w:t>(MAIL</w:t>
      </w:r>
      <w:r w:rsidR="009B2B95" w:rsidRPr="00C37540">
        <w:rPr>
          <w:rFonts w:hint="eastAsia"/>
          <w:color w:val="365F91"/>
          <w:kern w:val="2"/>
          <w:szCs w:val="24"/>
          <w:lang w:eastAsia="zh-TW"/>
        </w:rPr>
        <w:t>寄送改寫到</w:t>
      </w:r>
      <w:r w:rsidR="009B2B95" w:rsidRPr="00C37540">
        <w:rPr>
          <w:rFonts w:hint="eastAsia"/>
          <w:color w:val="365F91"/>
          <w:kern w:val="2"/>
          <w:szCs w:val="24"/>
          <w:lang w:eastAsia="zh-TW"/>
        </w:rPr>
        <w:t>AAI1_B105)</w:t>
      </w:r>
    </w:p>
    <w:p w:rsidR="00171990" w:rsidRPr="00C37540" w:rsidRDefault="00171990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 xml:space="preserve">IF 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處理類別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 xml:space="preserve"> = </w:t>
      </w:r>
      <w:r w:rsidRPr="00C37540">
        <w:rPr>
          <w:strike/>
          <w:color w:val="365F91"/>
          <w:kern w:val="2"/>
          <w:szCs w:val="24"/>
          <w:lang w:eastAsia="zh-TW"/>
        </w:rPr>
        <w:t>‘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2</w:t>
      </w:r>
      <w:r w:rsidRPr="00C37540">
        <w:rPr>
          <w:strike/>
          <w:color w:val="365F91"/>
          <w:kern w:val="2"/>
          <w:szCs w:val="24"/>
          <w:lang w:eastAsia="zh-TW"/>
        </w:rPr>
        <w:t>’</w:t>
      </w:r>
    </w:p>
    <w:p w:rsidR="00525F96" w:rsidRPr="00C37540" w:rsidRDefault="00525F96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取得寄送名單：</w:t>
      </w:r>
    </w:p>
    <w:p w:rsidR="009E2AA6" w:rsidRPr="00C37540" w:rsidRDefault="00525F96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READ DTAAI001</w:t>
      </w:r>
    </w:p>
    <w:p w:rsidR="003C4CAA" w:rsidRPr="00C37540" w:rsidRDefault="003C4CAA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LEFT JOIN DTAAI010</w:t>
      </w:r>
    </w:p>
    <w:p w:rsidR="003C4CAA" w:rsidRPr="00C37540" w:rsidRDefault="003C4CAA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 xml:space="preserve">  ON DTAAI001.APLY_NO = DTAAI0</w:t>
      </w:r>
      <w:r w:rsidR="0057081E" w:rsidRPr="00C37540">
        <w:rPr>
          <w:rFonts w:hint="eastAsia"/>
          <w:strike/>
          <w:color w:val="365F91"/>
          <w:kern w:val="2"/>
          <w:szCs w:val="24"/>
          <w:lang w:eastAsia="zh-TW"/>
        </w:rPr>
        <w:t>10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.APLY_NO</w:t>
      </w:r>
    </w:p>
    <w:p w:rsidR="00525F96" w:rsidRPr="00C37540" w:rsidRDefault="00525F96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INNER JOIN DTAAD140</w:t>
      </w:r>
    </w:p>
    <w:p w:rsidR="00525F96" w:rsidRPr="00C37540" w:rsidRDefault="00525F96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 xml:space="preserve">   ON DTAAI001.OCR_ID = DTAAD140.ID</w:t>
      </w:r>
    </w:p>
    <w:p w:rsidR="005E1C6C" w:rsidRPr="00C37540" w:rsidRDefault="005E1C6C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 xml:space="preserve">  BY DTAAI001.APLY_DATE = </w:t>
      </w:r>
      <w:r w:rsidR="009253F5" w:rsidRPr="00C37540">
        <w:rPr>
          <w:rFonts w:hint="eastAsia"/>
          <w:strike/>
          <w:color w:val="365F91"/>
          <w:kern w:val="2"/>
          <w:szCs w:val="24"/>
          <w:lang w:eastAsia="zh-TW"/>
        </w:rPr>
        <w:t>處理日期</w:t>
      </w:r>
    </w:p>
    <w:p w:rsidR="00C47C53" w:rsidRPr="00C37540" w:rsidRDefault="009B4E1D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取得服務科信箱</w:t>
      </w:r>
    </w:p>
    <w:p w:rsidR="00C82344" w:rsidRPr="00C37540" w:rsidRDefault="00FD1D53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取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AA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系統欄位</w:t>
      </w:r>
      <w:r w:rsidRPr="00C37540">
        <w:rPr>
          <w:strike/>
          <w:color w:val="365F91"/>
          <w:kern w:val="2"/>
          <w:szCs w:val="24"/>
          <w:lang w:eastAsia="zh-TW"/>
        </w:rPr>
        <w:t>CLAIM_DIV_NO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所</w:t>
      </w:r>
      <w:r w:rsidR="001F2A93" w:rsidRPr="00C37540">
        <w:rPr>
          <w:rFonts w:hint="eastAsia"/>
          <w:strike/>
          <w:color w:val="365F91"/>
          <w:kern w:val="2"/>
          <w:szCs w:val="24"/>
          <w:lang w:eastAsia="zh-TW"/>
        </w:rPr>
        <w:t>有代碼</w:t>
      </w:r>
      <w:r w:rsidR="00A01E96" w:rsidRPr="00C37540">
        <w:rPr>
          <w:rFonts w:hint="eastAsia"/>
          <w:strike/>
          <w:color w:val="365F91"/>
          <w:kern w:val="2"/>
          <w:szCs w:val="24"/>
          <w:lang w:eastAsia="zh-TW"/>
        </w:rPr>
        <w:t>+@cathaylife.com.tw</w:t>
      </w:r>
    </w:p>
    <w:p w:rsidR="009F7DEC" w:rsidRPr="00C37540" w:rsidRDefault="009F7DEC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寄送</w:t>
      </w: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MAIL</w:t>
      </w:r>
    </w:p>
    <w:p w:rsidR="009F7DEC" w:rsidRPr="00C37540" w:rsidRDefault="00567063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收件者：服務科信箱</w:t>
      </w:r>
    </w:p>
    <w:p w:rsidR="00567063" w:rsidRPr="00C37540" w:rsidRDefault="00567063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主旨</w:t>
      </w:r>
      <w:r w:rsidR="0001645A" w:rsidRPr="00C37540">
        <w:rPr>
          <w:rFonts w:hint="eastAsia"/>
          <w:strike/>
          <w:color w:val="365F91"/>
          <w:kern w:val="2"/>
          <w:szCs w:val="24"/>
          <w:lang w:eastAsia="zh-TW"/>
        </w:rPr>
        <w:t>：</w:t>
      </w:r>
      <w:r w:rsidR="0001645A" w:rsidRPr="00C37540">
        <w:rPr>
          <w:strike/>
          <w:color w:val="365F91"/>
          <w:kern w:val="2"/>
          <w:szCs w:val="24"/>
          <w:lang w:eastAsia="zh-TW"/>
        </w:rPr>
        <w:t>控管建檔保戶申請預付金資料</w:t>
      </w:r>
    </w:p>
    <w:p w:rsidR="0001645A" w:rsidRPr="00C37540" w:rsidRDefault="0001645A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內文：</w:t>
      </w:r>
      <w:r w:rsidRPr="00C37540">
        <w:rPr>
          <w:rFonts w:hint="eastAsia"/>
          <w:strike/>
          <w:color w:val="365F91"/>
          <w:lang w:eastAsia="zh-TW"/>
        </w:rPr>
        <w:t>保戶後續將進行理賠申請，請服務科提早啟動調查及理賠控管機制。</w:t>
      </w:r>
    </w:p>
    <w:p w:rsidR="00E408CA" w:rsidRPr="00C37540" w:rsidRDefault="00E408CA" w:rsidP="00980753">
      <w:pPr>
        <w:pStyle w:val="Tabletext"/>
        <w:keepLines w:val="0"/>
        <w:spacing w:after="0" w:line="240" w:lineRule="auto"/>
        <w:ind w:left="3031" w:firstLineChars="50" w:firstLine="100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lang w:eastAsia="zh-TW"/>
        </w:rPr>
        <w:t>控管保戶預付資料如下：</w:t>
      </w:r>
    </w:p>
    <w:tbl>
      <w:tblPr>
        <w:tblW w:w="9206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151"/>
        <w:gridCol w:w="1151"/>
        <w:gridCol w:w="1150"/>
        <w:gridCol w:w="1151"/>
        <w:gridCol w:w="1151"/>
        <w:gridCol w:w="1151"/>
        <w:gridCol w:w="1151"/>
      </w:tblGrid>
      <w:tr w:rsidR="00B744D6" w:rsidRPr="00C37540" w:rsidTr="00B744D6">
        <w:trPr>
          <w:trHeight w:val="382"/>
        </w:trPr>
        <w:tc>
          <w:tcPr>
            <w:tcW w:w="1150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保戶姓名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保戶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ID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預付保單號碼</w:t>
            </w:r>
          </w:p>
        </w:tc>
        <w:tc>
          <w:tcPr>
            <w:tcW w:w="1150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申請日期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申請種類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醫院名稱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診斷病名</w:t>
            </w:r>
          </w:p>
        </w:tc>
        <w:tc>
          <w:tcPr>
            <w:tcW w:w="1151" w:type="dxa"/>
            <w:shd w:val="clear" w:color="auto" w:fill="EAF1DD"/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預付金額</w:t>
            </w:r>
          </w:p>
        </w:tc>
      </w:tr>
      <w:tr w:rsidR="00B744D6" w:rsidRPr="00C37540" w:rsidTr="00B744D6">
        <w:trPr>
          <w:trHeight w:val="393"/>
        </w:trPr>
        <w:tc>
          <w:tcPr>
            <w:tcW w:w="1150" w:type="dxa"/>
            <w:tcBorders>
              <w:bottom w:val="single" w:sz="4" w:space="0" w:color="auto"/>
            </w:tcBorders>
          </w:tcPr>
          <w:p w:rsidR="00B744D6" w:rsidRPr="00C37540" w:rsidRDefault="00B744D6" w:rsidP="009F0402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DTAAI010.OCR_ID(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事故者姓名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DTAAI010.OCR_NAME(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事故者姓名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DTAAI001.POLICY_NO(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保單號碼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)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處理日期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DTAAI010.APLY_KIND(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申請種類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)</w:t>
            </w:r>
          </w:p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1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表疾病</w:t>
            </w:r>
          </w:p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2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表意外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DTAAI010.CITY_NAME+DTAAI010.HOSP_NAME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497E25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DTAAI010.ICD_NAME(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診斷病名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744D6" w:rsidRPr="00C37540" w:rsidRDefault="00B744D6" w:rsidP="009F0402">
            <w:pPr>
              <w:spacing w:line="400" w:lineRule="exact"/>
              <w:rPr>
                <w:rFonts w:hint="eastAsia"/>
                <w:strike/>
                <w:color w:val="365F91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BY DTAAI001.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保單號碼及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DTAAI010.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事故者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ID</w:t>
            </w:r>
            <w:r w:rsidRPr="00C37540">
              <w:rPr>
                <w:rFonts w:hint="eastAsia"/>
                <w:strike/>
                <w:color w:val="365F91"/>
                <w:sz w:val="20"/>
                <w:szCs w:val="20"/>
              </w:rPr>
              <w:t>加總</w:t>
            </w:r>
          </w:p>
        </w:tc>
      </w:tr>
    </w:tbl>
    <w:p w:rsidR="0001645A" w:rsidRPr="00C37540" w:rsidRDefault="0001645A" w:rsidP="0001645A">
      <w:pPr>
        <w:pStyle w:val="Tabletext"/>
        <w:keepLines w:val="0"/>
        <w:spacing w:after="0" w:line="240" w:lineRule="auto"/>
        <w:ind w:left="1920"/>
        <w:rPr>
          <w:rFonts w:hint="eastAsia"/>
          <w:strike/>
          <w:color w:val="365F91"/>
          <w:kern w:val="2"/>
          <w:szCs w:val="24"/>
          <w:lang w:eastAsia="zh-TW"/>
        </w:rPr>
      </w:pPr>
    </w:p>
    <w:p w:rsidR="007F406E" w:rsidRPr="00C37540" w:rsidRDefault="007F406E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將控管保戶預付資料寫入</w:t>
      </w:r>
      <w:r w:rsidR="001F2368" w:rsidRPr="00C37540">
        <w:rPr>
          <w:rFonts w:hint="eastAsia"/>
          <w:strike/>
          <w:color w:val="4F6228"/>
          <w:kern w:val="2"/>
          <w:szCs w:val="24"/>
          <w:lang w:eastAsia="zh-TW"/>
        </w:rPr>
        <w:t>DTAAI100</w:t>
      </w:r>
      <w:r w:rsidR="008E25C1" w:rsidRPr="00C37540">
        <w:rPr>
          <w:rFonts w:hint="eastAsia"/>
          <w:strike/>
          <w:color w:val="4F6228"/>
          <w:kern w:val="2"/>
          <w:szCs w:val="24"/>
          <w:lang w:eastAsia="zh-TW"/>
        </w:rPr>
        <w:t>，寄送類別</w:t>
      </w:r>
      <w:r w:rsidR="008E25C1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</w:t>
      </w:r>
      <w:r w:rsidR="008E25C1" w:rsidRPr="00C37540">
        <w:rPr>
          <w:strike/>
          <w:color w:val="4F6228"/>
          <w:kern w:val="2"/>
          <w:szCs w:val="24"/>
          <w:lang w:eastAsia="zh-TW"/>
        </w:rPr>
        <w:t>‘</w:t>
      </w:r>
      <w:r w:rsidR="008E25C1" w:rsidRPr="00C37540">
        <w:rPr>
          <w:rFonts w:hint="eastAsia"/>
          <w:strike/>
          <w:color w:val="4F6228"/>
          <w:kern w:val="2"/>
          <w:szCs w:val="24"/>
          <w:lang w:eastAsia="zh-TW"/>
        </w:rPr>
        <w:t>1</w:t>
      </w:r>
      <w:r w:rsidR="008E25C1" w:rsidRPr="00C37540">
        <w:rPr>
          <w:strike/>
          <w:color w:val="4F6228"/>
          <w:kern w:val="2"/>
          <w:szCs w:val="24"/>
          <w:lang w:eastAsia="zh-TW"/>
        </w:rPr>
        <w:t>’</w:t>
      </w:r>
    </w:p>
    <w:p w:rsidR="00171990" w:rsidRPr="00C37540" w:rsidRDefault="00171990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strike/>
          <w:color w:val="365F91"/>
          <w:kern w:val="2"/>
          <w:szCs w:val="24"/>
          <w:lang w:eastAsia="zh-TW"/>
        </w:rPr>
      </w:pPr>
      <w:r w:rsidRPr="00C37540">
        <w:rPr>
          <w:rFonts w:hint="eastAsia"/>
          <w:strike/>
          <w:color w:val="365F91"/>
          <w:kern w:val="2"/>
          <w:szCs w:val="24"/>
          <w:lang w:eastAsia="zh-TW"/>
        </w:rPr>
        <w:t>END I</w:t>
      </w:r>
      <w:r w:rsidR="002E7817" w:rsidRPr="00C37540">
        <w:rPr>
          <w:rFonts w:hint="eastAsia"/>
          <w:strike/>
          <w:color w:val="365F91"/>
          <w:kern w:val="2"/>
          <w:szCs w:val="24"/>
          <w:lang w:eastAsia="zh-TW"/>
        </w:rPr>
        <w:t>F</w:t>
      </w:r>
    </w:p>
    <w:p w:rsidR="005F25E0" w:rsidRPr="00C37540" w:rsidRDefault="005F25E0" w:rsidP="00BC056A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寄送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MAIL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給各服務科科信箱，當日預付</w:t>
      </w:r>
      <w:r w:rsidR="00D62F85" w:rsidRPr="00C37540">
        <w:rPr>
          <w:rFonts w:hint="eastAsia"/>
          <w:strike/>
          <w:color w:val="4F6228"/>
          <w:kern w:val="2"/>
          <w:szCs w:val="24"/>
          <w:lang w:eastAsia="zh-TW"/>
        </w:rPr>
        <w:t>為短期出險件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：</w:t>
      </w:r>
    </w:p>
    <w:p w:rsidR="002F6C0A" w:rsidRPr="00C37540" w:rsidRDefault="002F6C0A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IF 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處理類別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</w:t>
      </w:r>
      <w:r w:rsidRPr="00C37540">
        <w:rPr>
          <w:strike/>
          <w:color w:val="4F6228"/>
          <w:kern w:val="2"/>
          <w:szCs w:val="24"/>
          <w:lang w:eastAsia="zh-TW"/>
        </w:rPr>
        <w:t>‘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2</w:t>
      </w:r>
      <w:r w:rsidRPr="00C37540">
        <w:rPr>
          <w:strike/>
          <w:color w:val="4F6228"/>
          <w:kern w:val="2"/>
          <w:szCs w:val="24"/>
          <w:lang w:eastAsia="zh-TW"/>
        </w:rPr>
        <w:t>’</w:t>
      </w:r>
    </w:p>
    <w:p w:rsidR="00A52D39" w:rsidRPr="00C37540" w:rsidRDefault="00A52D39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讀取處理日期之所有預付資料</w:t>
      </w:r>
    </w:p>
    <w:p w:rsidR="004E7709" w:rsidRPr="00C37540" w:rsidRDefault="004E7709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READ DTAAI001</w:t>
      </w:r>
    </w:p>
    <w:p w:rsidR="004E7709" w:rsidRPr="00C37540" w:rsidRDefault="004E7709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LEFT JOIN DTAAI010</w:t>
      </w:r>
    </w:p>
    <w:p w:rsidR="004E7709" w:rsidRPr="00C37540" w:rsidRDefault="004E7709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ON DTAAI001.APLY_NO = DTAAI010.APLY_NO</w:t>
      </w:r>
    </w:p>
    <w:p w:rsidR="00FF4550" w:rsidRPr="00C37540" w:rsidRDefault="00FF4550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LEFT JOIN </w:t>
      </w:r>
      <w:r w:rsidR="00725140" w:rsidRPr="00C37540">
        <w:rPr>
          <w:rFonts w:hint="eastAsia"/>
          <w:strike/>
          <w:color w:val="4F6228"/>
          <w:kern w:val="2"/>
          <w:szCs w:val="24"/>
          <w:lang w:eastAsia="zh-TW"/>
        </w:rPr>
        <w:t>DTAB0001</w:t>
      </w:r>
    </w:p>
    <w:p w:rsidR="00725140" w:rsidRPr="00C37540" w:rsidRDefault="00725140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 ON DTAAI001.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保單號碼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DTAB0001.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保單號碼</w:t>
      </w:r>
    </w:p>
    <w:p w:rsidR="00BD34C5" w:rsidRPr="00C37540" w:rsidRDefault="00BD34C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LEFT JOIN DTAB0002</w:t>
      </w:r>
    </w:p>
    <w:p w:rsidR="00BD34C5" w:rsidRPr="00C37540" w:rsidRDefault="00BD34C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 ON DTAAI001.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保單號碼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DTAB0002.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保單號碼</w:t>
      </w:r>
    </w:p>
    <w:p w:rsidR="00BD34C5" w:rsidRPr="00C37540" w:rsidRDefault="00BD34C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AND DTAAI001.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險別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DTAB0002.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險別</w:t>
      </w:r>
    </w:p>
    <w:p w:rsidR="00BD34C5" w:rsidRPr="00C37540" w:rsidRDefault="00BD34C5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AND DTAAI001.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事故者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ID = DTAB0002.ID</w:t>
      </w:r>
      <w:r w:rsidR="00A86BC4" w:rsidRPr="00C37540">
        <w:rPr>
          <w:rFonts w:hint="eastAsia"/>
          <w:strike/>
          <w:color w:val="4F6228"/>
          <w:kern w:val="2"/>
          <w:szCs w:val="24"/>
          <w:lang w:eastAsia="zh-TW"/>
        </w:rPr>
        <w:tab/>
      </w:r>
    </w:p>
    <w:p w:rsidR="00184535" w:rsidRPr="00C37540" w:rsidRDefault="004E7709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BY DTAAI001.APLY_DATE = 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處理日期</w:t>
      </w:r>
    </w:p>
    <w:p w:rsidR="007D326B" w:rsidRPr="00C37540" w:rsidRDefault="007D326B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取得服務科信箱</w:t>
      </w:r>
    </w:p>
    <w:p w:rsidR="007D326B" w:rsidRPr="00C37540" w:rsidRDefault="007D326B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取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AA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系統欄位</w:t>
      </w:r>
      <w:r w:rsidRPr="00C37540">
        <w:rPr>
          <w:strike/>
          <w:color w:val="4F6228"/>
          <w:kern w:val="2"/>
          <w:szCs w:val="24"/>
          <w:lang w:eastAsia="zh-TW"/>
        </w:rPr>
        <w:t>CLAIM_DIV_NO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所有代碼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+@cathaylife.com.tw</w:t>
      </w:r>
    </w:p>
    <w:p w:rsidR="004417F7" w:rsidRPr="00C37540" w:rsidRDefault="004417F7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strike/>
          <w:color w:val="4F6228"/>
          <w:kern w:val="2"/>
          <w:szCs w:val="24"/>
          <w:lang w:eastAsia="zh-TW"/>
        </w:rPr>
        <w:t>I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F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DTAAI010.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診斷病名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有關鍵字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[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癌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瘤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腦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血管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心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糖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肝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腎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尿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毒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血壓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免疫</w:t>
      </w:r>
      <w:r w:rsidR="008F793B" w:rsidRPr="00C37540">
        <w:rPr>
          <w:rFonts w:hint="eastAsia"/>
          <w:strike/>
          <w:color w:val="4F6228"/>
          <w:kern w:val="2"/>
          <w:szCs w:val="24"/>
          <w:lang w:eastAsia="zh-TW"/>
        </w:rPr>
        <w:t>.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精神</w:t>
      </w:r>
      <w:r w:rsidR="006B06E1" w:rsidRPr="00C37540">
        <w:rPr>
          <w:rFonts w:hint="eastAsia"/>
          <w:strike/>
          <w:color w:val="4F6228"/>
          <w:kern w:val="2"/>
          <w:szCs w:val="24"/>
          <w:lang w:eastAsia="zh-TW"/>
        </w:rPr>
        <w:t>]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 OR 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>處理日期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- 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>投保始期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&lt; 2</w:t>
      </w:r>
      <w:r w:rsidR="00F7674E" w:rsidRPr="00C37540">
        <w:rPr>
          <w:rFonts w:hint="eastAsia"/>
          <w:strike/>
          <w:color w:val="4F6228"/>
          <w:kern w:val="2"/>
          <w:szCs w:val="24"/>
          <w:lang w:eastAsia="zh-TW"/>
        </w:rPr>
        <w:t>年</w:t>
      </w:r>
    </w:p>
    <w:p w:rsidR="007D326B" w:rsidRPr="00C37540" w:rsidRDefault="007D326B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寄送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MAIL</w:t>
      </w:r>
    </w:p>
    <w:p w:rsidR="007D326B" w:rsidRPr="00C37540" w:rsidRDefault="007D326B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收件者：服務科信箱</w:t>
      </w:r>
    </w:p>
    <w:p w:rsidR="007D326B" w:rsidRPr="00C37540" w:rsidRDefault="007D326B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主旨：</w:t>
      </w:r>
      <w:r w:rsidR="0025141E" w:rsidRPr="00C37540">
        <w:rPr>
          <w:rFonts w:hint="eastAsia"/>
          <w:strike/>
          <w:color w:val="4F6228"/>
          <w:kern w:val="2"/>
          <w:szCs w:val="24"/>
          <w:lang w:eastAsia="zh-TW"/>
        </w:rPr>
        <w:t>住院醫療預付金</w:t>
      </w:r>
      <w:r w:rsidR="0025141E" w:rsidRPr="00C37540">
        <w:rPr>
          <w:rFonts w:hint="eastAsia"/>
          <w:strike/>
          <w:color w:val="4F6228"/>
          <w:kern w:val="2"/>
          <w:szCs w:val="24"/>
          <w:lang w:eastAsia="zh-TW"/>
        </w:rPr>
        <w:t>-</w:t>
      </w:r>
      <w:r w:rsidR="0025141E" w:rsidRPr="00C37540">
        <w:rPr>
          <w:rFonts w:hint="eastAsia"/>
          <w:strike/>
          <w:color w:val="4F6228"/>
          <w:kern w:val="2"/>
          <w:szCs w:val="24"/>
          <w:lang w:eastAsia="zh-TW"/>
        </w:rPr>
        <w:t>短期出險件</w:t>
      </w:r>
    </w:p>
    <w:p w:rsidR="007D326B" w:rsidRPr="00C37540" w:rsidRDefault="007D326B" w:rsidP="00BC056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內文：</w:t>
      </w:r>
      <w:r w:rsidRPr="00C37540">
        <w:rPr>
          <w:rFonts w:hint="eastAsia"/>
          <w:strike/>
          <w:color w:val="4F6228"/>
          <w:lang w:eastAsia="zh-TW"/>
        </w:rPr>
        <w:t>保戶後續將進行理賠申請，請服務科提早啟動調查及理賠控管機制。</w:t>
      </w:r>
    </w:p>
    <w:p w:rsidR="007D326B" w:rsidRPr="00C37540" w:rsidRDefault="007859AD" w:rsidP="007D326B">
      <w:pPr>
        <w:pStyle w:val="Tabletext"/>
        <w:keepLines w:val="0"/>
        <w:spacing w:after="0" w:line="240" w:lineRule="auto"/>
        <w:ind w:left="3031" w:firstLineChars="50" w:firstLine="100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短期出險件</w:t>
      </w:r>
      <w:r w:rsidR="007D326B" w:rsidRPr="00C37540">
        <w:rPr>
          <w:rFonts w:hint="eastAsia"/>
          <w:strike/>
          <w:color w:val="4F6228"/>
          <w:lang w:eastAsia="zh-TW"/>
        </w:rPr>
        <w:t>如下：</w:t>
      </w:r>
    </w:p>
    <w:tbl>
      <w:tblPr>
        <w:tblW w:w="927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907467" w:rsidRPr="00C37540" w:rsidTr="00907467">
        <w:trPr>
          <w:trHeight w:val="375"/>
        </w:trPr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保戶姓名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保戶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ID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預付檔案編號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申請日期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申請種類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醫院名稱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診斷病名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8D774F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短期件保單號碼</w:t>
            </w:r>
          </w:p>
        </w:tc>
        <w:tc>
          <w:tcPr>
            <w:tcW w:w="1030" w:type="dxa"/>
            <w:shd w:val="clear" w:color="auto" w:fill="EAF1DD"/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投保日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原始投保日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</w:tc>
      </w:tr>
      <w:tr w:rsidR="00907467" w:rsidRPr="00C37540" w:rsidTr="00907467">
        <w:trPr>
          <w:trHeight w:val="386"/>
        </w:trPr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DTAAI010.OCR_ID(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事故者姓名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DTAAI010.OCR_NAME(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事故者姓名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C159E4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</w:t>
            </w:r>
            <w:r w:rsidR="002D276F" w:rsidRPr="00C37540">
              <w:rPr>
                <w:rFonts w:hint="eastAsia"/>
                <w:strike/>
                <w:color w:val="4F6228"/>
                <w:sz w:val="20"/>
                <w:szCs w:val="20"/>
              </w:rPr>
              <w:t>10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.</w:t>
            </w:r>
            <w:r w:rsidR="002D276F" w:rsidRPr="00C37540">
              <w:rPr>
                <w:rFonts w:hint="eastAsia"/>
                <w:strike/>
                <w:color w:val="4F6228"/>
                <w:sz w:val="20"/>
                <w:szCs w:val="20"/>
              </w:rPr>
              <w:t>FILE_NO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處理日期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DTAAI010.APLY_KIND(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申請種類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1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表疾病</w:t>
            </w:r>
          </w:p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2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表意外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420A33" w:rsidP="00992A50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DTAAI010.CITY</w:t>
            </w:r>
            <w:r w:rsidR="00992A50" w:rsidRPr="00C37540">
              <w:rPr>
                <w:rFonts w:hint="eastAsia"/>
                <w:strike/>
                <w:color w:val="4F6228"/>
                <w:sz w:val="20"/>
                <w:szCs w:val="20"/>
              </w:rPr>
              <w:t>_NAME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+DTAAI010.HOSP_NAME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DTAAI010.ICD_NAME(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診斷病名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907467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DTAAI001.POLICY_NO(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保單號碼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C37540" w:rsidRDefault="00D76D63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 xml:space="preserve">IF </w:t>
            </w: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主約</w:t>
            </w:r>
          </w:p>
          <w:p w:rsidR="00D76D63" w:rsidRPr="00C37540" w:rsidRDefault="00D76D63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DTAB0001.ISSUE_DATE</w:t>
            </w:r>
          </w:p>
          <w:p w:rsidR="00D76D63" w:rsidRPr="00C37540" w:rsidRDefault="00D76D63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ELSE</w:t>
            </w:r>
          </w:p>
          <w:p w:rsidR="00D76D63" w:rsidRPr="00C37540" w:rsidRDefault="00D76D63" w:rsidP="00B0084A">
            <w:pPr>
              <w:spacing w:line="400" w:lineRule="exact"/>
              <w:rPr>
                <w:rFonts w:hint="eastAsia"/>
                <w:strike/>
                <w:color w:val="4F6228"/>
                <w:sz w:val="20"/>
                <w:szCs w:val="20"/>
              </w:rPr>
            </w:pPr>
            <w:r w:rsidRPr="00C37540">
              <w:rPr>
                <w:rFonts w:hint="eastAsia"/>
                <w:strike/>
                <w:color w:val="4F6228"/>
                <w:sz w:val="20"/>
                <w:szCs w:val="20"/>
              </w:rPr>
              <w:t>DTAB0002.ORGL_EFT_DATE</w:t>
            </w:r>
          </w:p>
        </w:tc>
      </w:tr>
    </w:tbl>
    <w:p w:rsidR="00815C42" w:rsidRPr="00C37540" w:rsidRDefault="00815C42" w:rsidP="00BC056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將短期出險件預付資料寫入</w:t>
      </w:r>
      <w:r w:rsidR="00FB4898" w:rsidRPr="00C37540">
        <w:rPr>
          <w:rFonts w:hint="eastAsia"/>
          <w:strike/>
          <w:color w:val="4F6228"/>
          <w:kern w:val="2"/>
          <w:szCs w:val="24"/>
          <w:lang w:eastAsia="zh-TW"/>
        </w:rPr>
        <w:t>DTAAI100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，寄送類別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 xml:space="preserve"> = </w:t>
      </w:r>
      <w:r w:rsidRPr="00C37540">
        <w:rPr>
          <w:strike/>
          <w:color w:val="4F6228"/>
          <w:kern w:val="2"/>
          <w:szCs w:val="24"/>
          <w:lang w:eastAsia="zh-TW"/>
        </w:rPr>
        <w:t>‘</w:t>
      </w: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2</w:t>
      </w:r>
      <w:r w:rsidRPr="00C37540">
        <w:rPr>
          <w:strike/>
          <w:color w:val="4F6228"/>
          <w:kern w:val="2"/>
          <w:szCs w:val="24"/>
          <w:lang w:eastAsia="zh-TW"/>
        </w:rPr>
        <w:t>’</w:t>
      </w:r>
    </w:p>
    <w:p w:rsidR="00AE0972" w:rsidRPr="00C37540" w:rsidRDefault="00AE0972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END IF</w:t>
      </w:r>
    </w:p>
    <w:p w:rsidR="002F6C0A" w:rsidRPr="00C37540" w:rsidRDefault="002F6C0A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strike/>
          <w:color w:val="4F6228"/>
          <w:kern w:val="2"/>
          <w:szCs w:val="24"/>
          <w:lang w:eastAsia="zh-TW"/>
        </w:rPr>
      </w:pPr>
      <w:r w:rsidRPr="00C37540">
        <w:rPr>
          <w:rFonts w:hint="eastAsia"/>
          <w:strike/>
          <w:color w:val="4F6228"/>
          <w:kern w:val="2"/>
          <w:szCs w:val="24"/>
          <w:lang w:eastAsia="zh-TW"/>
        </w:rPr>
        <w:t>END IF</w:t>
      </w:r>
    </w:p>
    <w:p w:rsidR="00612B1F" w:rsidRPr="00D62F85" w:rsidRDefault="00612B1F" w:rsidP="00BC056A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color w:val="365F91"/>
          <w:kern w:val="2"/>
          <w:szCs w:val="24"/>
          <w:lang w:eastAsia="zh-TW"/>
        </w:rPr>
      </w:pPr>
      <w:r w:rsidRPr="00D62F85">
        <w:rPr>
          <w:rFonts w:hint="eastAsia"/>
          <w:color w:val="365F91"/>
          <w:kern w:val="2"/>
          <w:szCs w:val="24"/>
          <w:lang w:eastAsia="zh-TW"/>
        </w:rPr>
        <w:t>程式結束時：</w:t>
      </w:r>
    </w:p>
    <w:p w:rsidR="00612B1F" w:rsidRPr="00D62F85" w:rsidRDefault="00612B1F" w:rsidP="00BC05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color w:val="365F91"/>
          <w:kern w:val="2"/>
          <w:szCs w:val="24"/>
          <w:lang w:eastAsia="zh-TW"/>
        </w:rPr>
      </w:pPr>
      <w:r w:rsidRPr="00D62F85">
        <w:rPr>
          <w:rFonts w:hint="eastAsia"/>
          <w:color w:val="365F91"/>
          <w:kern w:val="2"/>
          <w:szCs w:val="24"/>
          <w:lang w:eastAsia="zh-TW"/>
        </w:rPr>
        <w:t xml:space="preserve">CALL </w:t>
      </w:r>
      <w:r w:rsidRPr="00D62F85">
        <w:rPr>
          <w:rFonts w:hint="eastAsia"/>
          <w:color w:val="365F91"/>
          <w:kern w:val="2"/>
          <w:szCs w:val="24"/>
          <w:lang w:eastAsia="zh-TW"/>
        </w:rPr>
        <w:t>模組</w:t>
      </w:r>
      <w:r w:rsidR="00C235AC" w:rsidRPr="00D62F85">
        <w:rPr>
          <w:rFonts w:hint="eastAsia"/>
          <w:color w:val="365F91"/>
          <w:kern w:val="2"/>
          <w:szCs w:val="24"/>
          <w:lang w:eastAsia="zh-TW"/>
        </w:rPr>
        <w:t>4</w:t>
      </w:r>
      <w:r w:rsidR="002E35AC" w:rsidRPr="00D62F85">
        <w:rPr>
          <w:rFonts w:hint="eastAsia"/>
          <w:color w:val="365F91"/>
          <w:kern w:val="2"/>
          <w:szCs w:val="24"/>
          <w:lang w:eastAsia="zh-TW"/>
        </w:rPr>
        <w:t xml:space="preserve"> </w:t>
      </w:r>
      <w:r w:rsidRPr="00D62F85">
        <w:rPr>
          <w:rFonts w:hint="eastAsia"/>
          <w:color w:val="365F91"/>
          <w:kern w:val="2"/>
          <w:szCs w:val="24"/>
          <w:lang w:eastAsia="zh-TW"/>
        </w:rPr>
        <w:t>紀錄處理件數：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62F85">
        <w:rPr>
          <w:rFonts w:hint="eastAsia"/>
          <w:color w:val="365F91"/>
          <w:kern w:val="2"/>
          <w:szCs w:val="24"/>
          <w:lang w:eastAsia="zh-TW"/>
        </w:rPr>
        <w:t>J</w:t>
      </w:r>
      <w:r w:rsidRPr="00D62F85"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I001</w:t>
      </w:r>
      <w:r>
        <w:rPr>
          <w:kern w:val="2"/>
          <w:szCs w:val="24"/>
          <w:lang w:eastAsia="zh-TW"/>
        </w:rPr>
        <w:t>’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 w:rsidR="00B9658D">
        <w:rPr>
          <w:rFonts w:hint="eastAsia"/>
          <w:kern w:val="2"/>
          <w:szCs w:val="24"/>
          <w:lang w:eastAsia="zh-TW"/>
        </w:rPr>
        <w:t>AAI1B103</w:t>
      </w:r>
      <w:r w:rsidR="00B9658D">
        <w:rPr>
          <w:kern w:val="2"/>
          <w:szCs w:val="24"/>
          <w:lang w:eastAsia="zh-TW"/>
        </w:rPr>
        <w:t>’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3E2AD0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BC05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0B" w:rsidRDefault="0007280B">
      <w:r>
        <w:separator/>
      </w:r>
    </w:p>
  </w:endnote>
  <w:endnote w:type="continuationSeparator" w:id="0">
    <w:p w:rsidR="0007280B" w:rsidRDefault="0007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strangelo Edessa">
    <w:panose1 w:val="00000000000000000000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Gulim">
    <w:altName w:val="Microsoft YaHei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1CD1" w:rsidRDefault="00731CD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C90816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C90816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0B" w:rsidRDefault="0007280B">
      <w:r>
        <w:separator/>
      </w:r>
    </w:p>
  </w:footnote>
  <w:footnote w:type="continuationSeparator" w:id="0">
    <w:p w:rsidR="0007280B" w:rsidRDefault="00072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D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FE96B1F"/>
    <w:multiLevelType w:val="multilevel"/>
    <w:tmpl w:val="819A7666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Times New Roman" w:hAnsi="Times New Roman" w:cs="Times New Roman" w:hint="default"/>
        <w:color w:val="auto"/>
        <w:sz w:val="20"/>
      </w:rPr>
    </w:lvl>
    <w:lvl w:ilvl="1">
      <w:start w:val="7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ascii="Times New Roman" w:hAnsi="Times New Roman"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ascii="Times New Roman" w:hAnsi="Times New Roman" w:cs="Times New Roman" w:hint="default"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ascii="Times New Roman" w:hAnsi="Times New Roman" w:cs="Times New Roman" w:hint="default"/>
        <w:color w:val="auto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ascii="Times New Roman" w:hAnsi="Times New Roman" w:cs="Times New Roman" w:hint="default"/>
        <w:color w:val="auto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ascii="Times New Roman" w:hAnsi="Times New Roman" w:cs="Times New Roman"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ascii="Times New Roman" w:hAnsi="Times New Roman" w:cs="Times New Roman" w:hint="default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ascii="Times New Roman" w:hAnsi="Times New Roman" w:cs="Times New Roman" w:hint="default"/>
        <w:color w:val="auto"/>
        <w:sz w:val="20"/>
      </w:rPr>
    </w:lvl>
  </w:abstractNum>
  <w:abstractNum w:abstractNumId="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D70788F"/>
    <w:multiLevelType w:val="hybridMultilevel"/>
    <w:tmpl w:val="ECB8D21E"/>
    <w:lvl w:ilvl="0" w:tplc="4484EB50">
      <w:start w:val="1"/>
      <w:numFmt w:val="decimal"/>
      <w:lvlText w:val="%1."/>
      <w:lvlJc w:val="left"/>
      <w:pPr>
        <w:ind w:left="360" w:hanging="360"/>
      </w:pPr>
      <w:rPr>
        <w:rFonts w:ascii="細明體" w:eastAsia="細明體" w:hAnsi="細明體" w:hint="default"/>
        <w:color w:val="4F6228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713D"/>
    <w:rsid w:val="000103BC"/>
    <w:rsid w:val="00010CD2"/>
    <w:rsid w:val="000135A9"/>
    <w:rsid w:val="0001645A"/>
    <w:rsid w:val="000257D5"/>
    <w:rsid w:val="000350EF"/>
    <w:rsid w:val="0007280B"/>
    <w:rsid w:val="000911A4"/>
    <w:rsid w:val="000A2E95"/>
    <w:rsid w:val="000C044D"/>
    <w:rsid w:val="000C43BA"/>
    <w:rsid w:val="000C51DA"/>
    <w:rsid w:val="000D173A"/>
    <w:rsid w:val="000E4956"/>
    <w:rsid w:val="000E7198"/>
    <w:rsid w:val="001038D3"/>
    <w:rsid w:val="001046FB"/>
    <w:rsid w:val="001129DA"/>
    <w:rsid w:val="00114232"/>
    <w:rsid w:val="00120E54"/>
    <w:rsid w:val="001255EF"/>
    <w:rsid w:val="0013687F"/>
    <w:rsid w:val="0014092A"/>
    <w:rsid w:val="001439CE"/>
    <w:rsid w:val="00163509"/>
    <w:rsid w:val="0016408D"/>
    <w:rsid w:val="00171990"/>
    <w:rsid w:val="00172BB4"/>
    <w:rsid w:val="0017760A"/>
    <w:rsid w:val="00177C4F"/>
    <w:rsid w:val="00184535"/>
    <w:rsid w:val="001A21B2"/>
    <w:rsid w:val="001A7D12"/>
    <w:rsid w:val="001D0FB3"/>
    <w:rsid w:val="001F12AD"/>
    <w:rsid w:val="001F2368"/>
    <w:rsid w:val="001F2A93"/>
    <w:rsid w:val="0020044A"/>
    <w:rsid w:val="0020270F"/>
    <w:rsid w:val="0020636A"/>
    <w:rsid w:val="0021236B"/>
    <w:rsid w:val="002126AC"/>
    <w:rsid w:val="002128A1"/>
    <w:rsid w:val="0023286E"/>
    <w:rsid w:val="00246885"/>
    <w:rsid w:val="00250384"/>
    <w:rsid w:val="0025141E"/>
    <w:rsid w:val="00262D84"/>
    <w:rsid w:val="002644A3"/>
    <w:rsid w:val="00267D90"/>
    <w:rsid w:val="00272585"/>
    <w:rsid w:val="0028466C"/>
    <w:rsid w:val="002852A9"/>
    <w:rsid w:val="00291D89"/>
    <w:rsid w:val="00293853"/>
    <w:rsid w:val="002A18D3"/>
    <w:rsid w:val="002B5193"/>
    <w:rsid w:val="002B755E"/>
    <w:rsid w:val="002D1243"/>
    <w:rsid w:val="002D1B63"/>
    <w:rsid w:val="002D276F"/>
    <w:rsid w:val="002D4C93"/>
    <w:rsid w:val="002E208C"/>
    <w:rsid w:val="002E35AC"/>
    <w:rsid w:val="002E7051"/>
    <w:rsid w:val="002E7817"/>
    <w:rsid w:val="002F6C0A"/>
    <w:rsid w:val="00301377"/>
    <w:rsid w:val="00304CE8"/>
    <w:rsid w:val="00306EA6"/>
    <w:rsid w:val="00326265"/>
    <w:rsid w:val="003305D8"/>
    <w:rsid w:val="003343C6"/>
    <w:rsid w:val="00336FA8"/>
    <w:rsid w:val="00351402"/>
    <w:rsid w:val="003539D0"/>
    <w:rsid w:val="0036183C"/>
    <w:rsid w:val="00361A95"/>
    <w:rsid w:val="00363504"/>
    <w:rsid w:val="00381403"/>
    <w:rsid w:val="003873EB"/>
    <w:rsid w:val="00390708"/>
    <w:rsid w:val="0039154A"/>
    <w:rsid w:val="00391C23"/>
    <w:rsid w:val="00392769"/>
    <w:rsid w:val="00393C99"/>
    <w:rsid w:val="003B5267"/>
    <w:rsid w:val="003C0406"/>
    <w:rsid w:val="003C0B84"/>
    <w:rsid w:val="003C3D52"/>
    <w:rsid w:val="003C4CAA"/>
    <w:rsid w:val="003D0973"/>
    <w:rsid w:val="003D2D3D"/>
    <w:rsid w:val="003D3CA9"/>
    <w:rsid w:val="003D60CC"/>
    <w:rsid w:val="003D65D5"/>
    <w:rsid w:val="003E2AD0"/>
    <w:rsid w:val="003E3C02"/>
    <w:rsid w:val="003E7D29"/>
    <w:rsid w:val="003F1D73"/>
    <w:rsid w:val="003F3701"/>
    <w:rsid w:val="0040512F"/>
    <w:rsid w:val="004160E9"/>
    <w:rsid w:val="00416D93"/>
    <w:rsid w:val="00420A33"/>
    <w:rsid w:val="004252C4"/>
    <w:rsid w:val="00436887"/>
    <w:rsid w:val="004417F7"/>
    <w:rsid w:val="0046690D"/>
    <w:rsid w:val="00474C68"/>
    <w:rsid w:val="00491C56"/>
    <w:rsid w:val="00497E25"/>
    <w:rsid w:val="004C7E4A"/>
    <w:rsid w:val="004E7709"/>
    <w:rsid w:val="004F4C2E"/>
    <w:rsid w:val="004F7D9A"/>
    <w:rsid w:val="005145B3"/>
    <w:rsid w:val="0051504C"/>
    <w:rsid w:val="00524983"/>
    <w:rsid w:val="00525F96"/>
    <w:rsid w:val="005271BD"/>
    <w:rsid w:val="00545B62"/>
    <w:rsid w:val="00554B76"/>
    <w:rsid w:val="00556AD0"/>
    <w:rsid w:val="00563473"/>
    <w:rsid w:val="00567063"/>
    <w:rsid w:val="00570356"/>
    <w:rsid w:val="0057081E"/>
    <w:rsid w:val="0058117E"/>
    <w:rsid w:val="00581585"/>
    <w:rsid w:val="005A2077"/>
    <w:rsid w:val="005B0E6B"/>
    <w:rsid w:val="005C02DF"/>
    <w:rsid w:val="005C5575"/>
    <w:rsid w:val="005D133E"/>
    <w:rsid w:val="005D246B"/>
    <w:rsid w:val="005D3CE1"/>
    <w:rsid w:val="005D3FB0"/>
    <w:rsid w:val="005E11EF"/>
    <w:rsid w:val="005E1C6C"/>
    <w:rsid w:val="005E2495"/>
    <w:rsid w:val="005E6ADB"/>
    <w:rsid w:val="005F25E0"/>
    <w:rsid w:val="005F5F76"/>
    <w:rsid w:val="005F7341"/>
    <w:rsid w:val="005F7D69"/>
    <w:rsid w:val="00602B85"/>
    <w:rsid w:val="00612B1F"/>
    <w:rsid w:val="00613094"/>
    <w:rsid w:val="006170A9"/>
    <w:rsid w:val="00620208"/>
    <w:rsid w:val="006429B3"/>
    <w:rsid w:val="00666AF2"/>
    <w:rsid w:val="006723F2"/>
    <w:rsid w:val="0068172B"/>
    <w:rsid w:val="006924ED"/>
    <w:rsid w:val="006A19F9"/>
    <w:rsid w:val="006A6808"/>
    <w:rsid w:val="006B06E1"/>
    <w:rsid w:val="006D65CE"/>
    <w:rsid w:val="006D7C01"/>
    <w:rsid w:val="006F6685"/>
    <w:rsid w:val="006F6F7B"/>
    <w:rsid w:val="006F7832"/>
    <w:rsid w:val="007028FA"/>
    <w:rsid w:val="0072014B"/>
    <w:rsid w:val="007206EA"/>
    <w:rsid w:val="00724B23"/>
    <w:rsid w:val="00725140"/>
    <w:rsid w:val="00731CD1"/>
    <w:rsid w:val="00742344"/>
    <w:rsid w:val="00757FB4"/>
    <w:rsid w:val="00763A10"/>
    <w:rsid w:val="00777F49"/>
    <w:rsid w:val="007816DF"/>
    <w:rsid w:val="00783C61"/>
    <w:rsid w:val="007859AD"/>
    <w:rsid w:val="007A1389"/>
    <w:rsid w:val="007A4895"/>
    <w:rsid w:val="007D326B"/>
    <w:rsid w:val="007D627E"/>
    <w:rsid w:val="007D6FAE"/>
    <w:rsid w:val="007E5CDA"/>
    <w:rsid w:val="007E6381"/>
    <w:rsid w:val="007E6493"/>
    <w:rsid w:val="007F2C34"/>
    <w:rsid w:val="007F406E"/>
    <w:rsid w:val="007F71E5"/>
    <w:rsid w:val="00815C42"/>
    <w:rsid w:val="008252FB"/>
    <w:rsid w:val="00830E10"/>
    <w:rsid w:val="00840611"/>
    <w:rsid w:val="00840E17"/>
    <w:rsid w:val="00845A49"/>
    <w:rsid w:val="00846CB1"/>
    <w:rsid w:val="008541FC"/>
    <w:rsid w:val="00856F36"/>
    <w:rsid w:val="0086120C"/>
    <w:rsid w:val="008626BE"/>
    <w:rsid w:val="00865226"/>
    <w:rsid w:val="008707F8"/>
    <w:rsid w:val="00873877"/>
    <w:rsid w:val="00885067"/>
    <w:rsid w:val="0089607A"/>
    <w:rsid w:val="00897F15"/>
    <w:rsid w:val="008A0040"/>
    <w:rsid w:val="008A2AFE"/>
    <w:rsid w:val="008B531D"/>
    <w:rsid w:val="008B7DE7"/>
    <w:rsid w:val="008C5CCC"/>
    <w:rsid w:val="008D6D37"/>
    <w:rsid w:val="008D774F"/>
    <w:rsid w:val="008E25C1"/>
    <w:rsid w:val="008F2DC1"/>
    <w:rsid w:val="008F4297"/>
    <w:rsid w:val="008F793B"/>
    <w:rsid w:val="00902024"/>
    <w:rsid w:val="00907467"/>
    <w:rsid w:val="00907556"/>
    <w:rsid w:val="00914575"/>
    <w:rsid w:val="0092179F"/>
    <w:rsid w:val="009253F5"/>
    <w:rsid w:val="0093219C"/>
    <w:rsid w:val="00940A24"/>
    <w:rsid w:val="00940B98"/>
    <w:rsid w:val="00941154"/>
    <w:rsid w:val="00942FFE"/>
    <w:rsid w:val="00943683"/>
    <w:rsid w:val="00946233"/>
    <w:rsid w:val="00980753"/>
    <w:rsid w:val="00983D4B"/>
    <w:rsid w:val="00984028"/>
    <w:rsid w:val="0098408B"/>
    <w:rsid w:val="009842EB"/>
    <w:rsid w:val="00990D92"/>
    <w:rsid w:val="00992A50"/>
    <w:rsid w:val="009B2B95"/>
    <w:rsid w:val="009B4E1D"/>
    <w:rsid w:val="009C0128"/>
    <w:rsid w:val="009C4CA5"/>
    <w:rsid w:val="009C6A50"/>
    <w:rsid w:val="009D613C"/>
    <w:rsid w:val="009E2AA6"/>
    <w:rsid w:val="009F0402"/>
    <w:rsid w:val="009F250B"/>
    <w:rsid w:val="009F6CC9"/>
    <w:rsid w:val="009F7DEC"/>
    <w:rsid w:val="00A01E96"/>
    <w:rsid w:val="00A13A26"/>
    <w:rsid w:val="00A23972"/>
    <w:rsid w:val="00A25DD3"/>
    <w:rsid w:val="00A444B8"/>
    <w:rsid w:val="00A46D87"/>
    <w:rsid w:val="00A51195"/>
    <w:rsid w:val="00A52D39"/>
    <w:rsid w:val="00A53A43"/>
    <w:rsid w:val="00A553F7"/>
    <w:rsid w:val="00A65945"/>
    <w:rsid w:val="00A65B97"/>
    <w:rsid w:val="00A82B8C"/>
    <w:rsid w:val="00A86BC4"/>
    <w:rsid w:val="00A90628"/>
    <w:rsid w:val="00A93BA4"/>
    <w:rsid w:val="00AA79A8"/>
    <w:rsid w:val="00AB338C"/>
    <w:rsid w:val="00AC492F"/>
    <w:rsid w:val="00AE0972"/>
    <w:rsid w:val="00AE3DAF"/>
    <w:rsid w:val="00AF230C"/>
    <w:rsid w:val="00AF3FD6"/>
    <w:rsid w:val="00AF7C15"/>
    <w:rsid w:val="00B002A4"/>
    <w:rsid w:val="00B0084A"/>
    <w:rsid w:val="00B13E34"/>
    <w:rsid w:val="00B16AB3"/>
    <w:rsid w:val="00B64AAB"/>
    <w:rsid w:val="00B66B03"/>
    <w:rsid w:val="00B66CF9"/>
    <w:rsid w:val="00B67C4C"/>
    <w:rsid w:val="00B744D6"/>
    <w:rsid w:val="00B87B4B"/>
    <w:rsid w:val="00B9658D"/>
    <w:rsid w:val="00B9681B"/>
    <w:rsid w:val="00BA21C4"/>
    <w:rsid w:val="00BA2280"/>
    <w:rsid w:val="00BB017B"/>
    <w:rsid w:val="00BB0BB7"/>
    <w:rsid w:val="00BB2300"/>
    <w:rsid w:val="00BC0468"/>
    <w:rsid w:val="00BC056A"/>
    <w:rsid w:val="00BC1EB3"/>
    <w:rsid w:val="00BC5A32"/>
    <w:rsid w:val="00BD34C5"/>
    <w:rsid w:val="00BD7A7A"/>
    <w:rsid w:val="00BE31C2"/>
    <w:rsid w:val="00BE5046"/>
    <w:rsid w:val="00BE7F16"/>
    <w:rsid w:val="00BF6B1F"/>
    <w:rsid w:val="00C00AA6"/>
    <w:rsid w:val="00C02EB2"/>
    <w:rsid w:val="00C13085"/>
    <w:rsid w:val="00C157C4"/>
    <w:rsid w:val="00C159E4"/>
    <w:rsid w:val="00C17015"/>
    <w:rsid w:val="00C20A2E"/>
    <w:rsid w:val="00C235AC"/>
    <w:rsid w:val="00C37540"/>
    <w:rsid w:val="00C47C53"/>
    <w:rsid w:val="00C51B1B"/>
    <w:rsid w:val="00C531BA"/>
    <w:rsid w:val="00C63B03"/>
    <w:rsid w:val="00C71EC2"/>
    <w:rsid w:val="00C82344"/>
    <w:rsid w:val="00C90816"/>
    <w:rsid w:val="00C9673E"/>
    <w:rsid w:val="00CA1427"/>
    <w:rsid w:val="00CA2DB1"/>
    <w:rsid w:val="00CB2B8D"/>
    <w:rsid w:val="00CC0078"/>
    <w:rsid w:val="00CC0CCB"/>
    <w:rsid w:val="00CC463A"/>
    <w:rsid w:val="00CE5848"/>
    <w:rsid w:val="00CF3D05"/>
    <w:rsid w:val="00CF722B"/>
    <w:rsid w:val="00D02648"/>
    <w:rsid w:val="00D03B88"/>
    <w:rsid w:val="00D10733"/>
    <w:rsid w:val="00D1076C"/>
    <w:rsid w:val="00D12059"/>
    <w:rsid w:val="00D12A7B"/>
    <w:rsid w:val="00D143D8"/>
    <w:rsid w:val="00D1708D"/>
    <w:rsid w:val="00D254AC"/>
    <w:rsid w:val="00D305F8"/>
    <w:rsid w:val="00D42AFB"/>
    <w:rsid w:val="00D5094C"/>
    <w:rsid w:val="00D567D2"/>
    <w:rsid w:val="00D60CB7"/>
    <w:rsid w:val="00D62F85"/>
    <w:rsid w:val="00D72E1D"/>
    <w:rsid w:val="00D73BA8"/>
    <w:rsid w:val="00D76D63"/>
    <w:rsid w:val="00D8233C"/>
    <w:rsid w:val="00D843C6"/>
    <w:rsid w:val="00D9342F"/>
    <w:rsid w:val="00D934BC"/>
    <w:rsid w:val="00D97D11"/>
    <w:rsid w:val="00DA5AF7"/>
    <w:rsid w:val="00DC1BD7"/>
    <w:rsid w:val="00DC4A17"/>
    <w:rsid w:val="00DC6C11"/>
    <w:rsid w:val="00DD6969"/>
    <w:rsid w:val="00DD7B3B"/>
    <w:rsid w:val="00DF1932"/>
    <w:rsid w:val="00DF3C32"/>
    <w:rsid w:val="00E1550A"/>
    <w:rsid w:val="00E244FC"/>
    <w:rsid w:val="00E246B2"/>
    <w:rsid w:val="00E26B6C"/>
    <w:rsid w:val="00E34FCC"/>
    <w:rsid w:val="00E408CA"/>
    <w:rsid w:val="00E44471"/>
    <w:rsid w:val="00E725E0"/>
    <w:rsid w:val="00E9267A"/>
    <w:rsid w:val="00E95357"/>
    <w:rsid w:val="00EA70AB"/>
    <w:rsid w:val="00EB3924"/>
    <w:rsid w:val="00EC023B"/>
    <w:rsid w:val="00EC02AF"/>
    <w:rsid w:val="00EC3727"/>
    <w:rsid w:val="00ED3E0F"/>
    <w:rsid w:val="00ED69EA"/>
    <w:rsid w:val="00ED7438"/>
    <w:rsid w:val="00EE1362"/>
    <w:rsid w:val="00EE1F2B"/>
    <w:rsid w:val="00EF0EA6"/>
    <w:rsid w:val="00EF37C2"/>
    <w:rsid w:val="00F13D43"/>
    <w:rsid w:val="00F2261F"/>
    <w:rsid w:val="00F304A1"/>
    <w:rsid w:val="00F3175F"/>
    <w:rsid w:val="00F3444C"/>
    <w:rsid w:val="00F42EE5"/>
    <w:rsid w:val="00F474A7"/>
    <w:rsid w:val="00F5606C"/>
    <w:rsid w:val="00F57AA2"/>
    <w:rsid w:val="00F57E82"/>
    <w:rsid w:val="00F62E5A"/>
    <w:rsid w:val="00F6403A"/>
    <w:rsid w:val="00F72F19"/>
    <w:rsid w:val="00F7674E"/>
    <w:rsid w:val="00F8209B"/>
    <w:rsid w:val="00F91C06"/>
    <w:rsid w:val="00F934FC"/>
    <w:rsid w:val="00F95E3D"/>
    <w:rsid w:val="00F96BD2"/>
    <w:rsid w:val="00F96EAA"/>
    <w:rsid w:val="00F97D23"/>
    <w:rsid w:val="00FA348E"/>
    <w:rsid w:val="00FA5C7A"/>
    <w:rsid w:val="00FB05B4"/>
    <w:rsid w:val="00FB4898"/>
    <w:rsid w:val="00FD1D53"/>
    <w:rsid w:val="00FF0B16"/>
    <w:rsid w:val="00FF1915"/>
    <w:rsid w:val="00FF334B"/>
    <w:rsid w:val="00FF455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0874131-7BED-489F-B97B-1EF96B39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rsid w:val="00CE5848"/>
    <w:rPr>
      <w:rFonts w:ascii="Arial" w:hAnsi="Arial" w:cs="Arial" w:hint="default"/>
      <w:sz w:val="20"/>
      <w:szCs w:val="20"/>
    </w:rPr>
  </w:style>
  <w:style w:type="paragraph" w:styleId="aa">
    <w:name w:val="Date"/>
    <w:basedOn w:val="a"/>
    <w:next w:val="a"/>
    <w:link w:val="ab"/>
    <w:rsid w:val="00A46D87"/>
    <w:pPr>
      <w:jc w:val="right"/>
    </w:pPr>
    <w:rPr>
      <w:lang w:val="x-none" w:eastAsia="x-none"/>
    </w:rPr>
  </w:style>
  <w:style w:type="character" w:customStyle="1" w:styleId="ab">
    <w:name w:val="日期 字元"/>
    <w:link w:val="aa"/>
    <w:rsid w:val="00A46D8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5B94F-0589-4AF3-8A0F-90F22FE2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Links>
    <vt:vector size="6" baseType="variant">
      <vt:variant>
        <vt:i4>-1463739343</vt:i4>
      </vt:variant>
      <vt:variant>
        <vt:i4>0</vt:i4>
      </vt:variant>
      <vt:variant>
        <vt:i4>0</vt:i4>
      </vt:variant>
      <vt:variant>
        <vt:i4>5</vt:i4>
      </vt:variant>
      <vt:variant>
        <vt:lpwstr>../../../DataSchema/myProjectCathayLifeCustomerDocAA理賠20030925理賠/受理輸入/受理檔.xls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