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B82F4D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B82F4D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A80A3D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0F3273" w:rsidRPr="002A58AE" w:rsidTr="00B82F4D">
        <w:tc>
          <w:tcPr>
            <w:tcW w:w="1216" w:type="dxa"/>
          </w:tcPr>
          <w:p w:rsidR="000F3273" w:rsidRPr="002A58AE" w:rsidRDefault="000F3273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2013/12/11</w:t>
            </w:r>
          </w:p>
        </w:tc>
        <w:tc>
          <w:tcPr>
            <w:tcW w:w="1010" w:type="dxa"/>
          </w:tcPr>
          <w:p w:rsidR="000F3273" w:rsidRPr="002A58AE" w:rsidRDefault="000F327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0F3273" w:rsidRPr="002A58AE" w:rsidRDefault="000F3273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增加可查閱剩餘件明細人員</w:t>
            </w:r>
          </w:p>
        </w:tc>
        <w:tc>
          <w:tcPr>
            <w:tcW w:w="1566" w:type="dxa"/>
          </w:tcPr>
          <w:p w:rsidR="000F3273" w:rsidRDefault="000F327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F3273" w:rsidRDefault="000F3273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131125000313</w:t>
            </w:r>
          </w:p>
        </w:tc>
      </w:tr>
      <w:tr w:rsidR="00B82F4D" w:rsidRPr="002A58AE" w:rsidTr="00B82F4D">
        <w:tc>
          <w:tcPr>
            <w:tcW w:w="1216" w:type="dxa"/>
          </w:tcPr>
          <w:p w:rsidR="00B82F4D" w:rsidRDefault="00B82F4D" w:rsidP="00B82F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2018/06/04</w:t>
            </w:r>
          </w:p>
        </w:tc>
        <w:tc>
          <w:tcPr>
            <w:tcW w:w="1010" w:type="dxa"/>
          </w:tcPr>
          <w:p w:rsidR="00B82F4D" w:rsidRDefault="00B82F4D" w:rsidP="00B82F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B82F4D" w:rsidRDefault="00B82F4D" w:rsidP="00B82F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個險理賠科全台跨區派件導入</w:t>
            </w:r>
          </w:p>
        </w:tc>
        <w:tc>
          <w:tcPr>
            <w:tcW w:w="1566" w:type="dxa"/>
          </w:tcPr>
          <w:p w:rsidR="00B82F4D" w:rsidRDefault="00B82F4D" w:rsidP="00B82F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B82F4D" w:rsidRDefault="00B82F4D" w:rsidP="00B82F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180323000493</w:t>
            </w:r>
          </w:p>
        </w:tc>
      </w:tr>
      <w:tr w:rsidR="00824AB8" w:rsidRPr="002A58AE" w:rsidTr="00B82F4D">
        <w:trPr>
          <w:ins w:id="2" w:author="cathay" w:date="2019-06-18T16:01:00Z"/>
        </w:trPr>
        <w:tc>
          <w:tcPr>
            <w:tcW w:w="1216" w:type="dxa"/>
          </w:tcPr>
          <w:p w:rsidR="00824AB8" w:rsidRDefault="00824AB8" w:rsidP="00824AB8">
            <w:pPr>
              <w:spacing w:line="240" w:lineRule="atLeast"/>
              <w:jc w:val="center"/>
              <w:rPr>
                <w:ins w:id="3" w:author="cathay" w:date="2019-06-18T16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6-18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2019/06/18</w:t>
              </w:r>
            </w:ins>
          </w:p>
        </w:tc>
        <w:tc>
          <w:tcPr>
            <w:tcW w:w="1010" w:type="dxa"/>
          </w:tcPr>
          <w:p w:rsidR="00824AB8" w:rsidRDefault="00824AB8" w:rsidP="00824AB8">
            <w:pPr>
              <w:spacing w:line="240" w:lineRule="atLeast"/>
              <w:jc w:val="center"/>
              <w:rPr>
                <w:ins w:id="5" w:author="cathay" w:date="2019-06-18T16:01:00Z"/>
                <w:rFonts w:ascii="細明體" w:eastAsia="細明體" w:hAnsi="細明體" w:cs="Courier New"/>
                <w:sz w:val="20"/>
                <w:szCs w:val="20"/>
              </w:rPr>
            </w:pPr>
            <w:ins w:id="6" w:author="cathay" w:date="2019-06-18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824AB8" w:rsidRDefault="00824AB8" w:rsidP="00824AB8">
            <w:pPr>
              <w:spacing w:line="240" w:lineRule="atLeast"/>
              <w:rPr>
                <w:ins w:id="7" w:author="cathay" w:date="2019-06-18T16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18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824AB8" w:rsidRDefault="00824AB8" w:rsidP="00824AB8">
            <w:pPr>
              <w:spacing w:line="240" w:lineRule="atLeast"/>
              <w:jc w:val="center"/>
              <w:rPr>
                <w:ins w:id="9" w:author="cathay" w:date="2019-06-18T16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18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824AB8" w:rsidRDefault="00824AB8" w:rsidP="00824AB8">
            <w:pPr>
              <w:spacing w:line="240" w:lineRule="atLeast"/>
              <w:jc w:val="center"/>
              <w:rPr>
                <w:ins w:id="11" w:author="cathay" w:date="2019-06-18T16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18T16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18T16:01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701"/>
        <w:gridCol w:w="1276"/>
        <w:gridCol w:w="4253"/>
        <w:gridCol w:w="1559"/>
        <w:gridCol w:w="1471"/>
        <w:tblGridChange w:id="14">
          <w:tblGrid>
            <w:gridCol w:w="1560"/>
            <w:gridCol w:w="780"/>
            <w:gridCol w:w="495"/>
            <w:gridCol w:w="4395"/>
            <w:gridCol w:w="1559"/>
            <w:gridCol w:w="1471"/>
          </w:tblGrid>
        </w:tblGridChange>
      </w:tblGrid>
      <w:tr w:rsidR="009B56A8" w:rsidRPr="002A58AE" w:rsidTr="00824AB8">
        <w:tc>
          <w:tcPr>
            <w:tcW w:w="1701" w:type="dxa"/>
            <w:tcPrChange w:id="15" w:author="cathay" w:date="2019-06-18T16:0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59" w:type="dxa"/>
            <w:gridSpan w:val="4"/>
            <w:tcPrChange w:id="16" w:author="cathay" w:date="2019-06-18T16:01:00Z">
              <w:tcPr>
                <w:tcW w:w="7920" w:type="dxa"/>
                <w:gridSpan w:val="4"/>
              </w:tcPr>
            </w:tcPrChange>
          </w:tcPr>
          <w:p w:rsidR="009B56A8" w:rsidRPr="00D76EE6" w:rsidRDefault="00D76EE6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6EE6">
              <w:rPr>
                <w:rFonts w:hint="eastAsia"/>
                <w:sz w:val="20"/>
                <w:szCs w:val="20"/>
              </w:rPr>
              <w:t>各服務科未取件數報表</w:t>
            </w:r>
          </w:p>
        </w:tc>
      </w:tr>
      <w:tr w:rsidR="009B56A8" w:rsidRPr="002A58AE" w:rsidTr="00824AB8">
        <w:tc>
          <w:tcPr>
            <w:tcW w:w="1701" w:type="dxa"/>
            <w:tcPrChange w:id="17" w:author="cathay" w:date="2019-06-18T16:0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59" w:type="dxa"/>
            <w:gridSpan w:val="4"/>
            <w:tcPrChange w:id="18" w:author="cathay" w:date="2019-06-18T16:01:00Z">
              <w:tcPr>
                <w:tcW w:w="7920" w:type="dxa"/>
                <w:gridSpan w:val="4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D76EE6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824AB8">
        <w:tc>
          <w:tcPr>
            <w:tcW w:w="1701" w:type="dxa"/>
            <w:tcPrChange w:id="19" w:author="cathay" w:date="2019-06-18T16:01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59" w:type="dxa"/>
            <w:gridSpan w:val="4"/>
            <w:tcPrChange w:id="20" w:author="cathay" w:date="2019-06-18T16:01:00Z">
              <w:tcPr>
                <w:tcW w:w="7920" w:type="dxa"/>
                <w:gridSpan w:val="4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824AB8">
        <w:tc>
          <w:tcPr>
            <w:tcW w:w="1701" w:type="dxa"/>
            <w:tcPrChange w:id="21" w:author="cathay" w:date="2019-06-18T16:01:00Z">
              <w:tcPr>
                <w:tcW w:w="2340" w:type="dxa"/>
                <w:gridSpan w:val="2"/>
              </w:tcPr>
            </w:tcPrChange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59" w:type="dxa"/>
            <w:gridSpan w:val="4"/>
            <w:tcPrChange w:id="22" w:author="cathay" w:date="2019-06-18T16:01:00Z">
              <w:tcPr>
                <w:tcW w:w="7920" w:type="dxa"/>
                <w:gridSpan w:val="4"/>
              </w:tcPr>
            </w:tcPrChange>
          </w:tcPr>
          <w:p w:rsidR="00D76EE6" w:rsidRPr="00D76EE6" w:rsidRDefault="00D76EE6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6EE6">
              <w:rPr>
                <w:rFonts w:hint="eastAsia"/>
                <w:sz w:val="20"/>
                <w:szCs w:val="20"/>
              </w:rPr>
              <w:t>各服務科未取件數報表</w:t>
            </w:r>
          </w:p>
        </w:tc>
      </w:tr>
      <w:tr w:rsidR="004911D8" w:rsidRPr="002A58AE" w:rsidTr="00824AB8">
        <w:tc>
          <w:tcPr>
            <w:tcW w:w="1701" w:type="dxa"/>
            <w:tcPrChange w:id="23" w:author="cathay" w:date="2019-06-18T16:01:00Z">
              <w:tcPr>
                <w:tcW w:w="2340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59" w:type="dxa"/>
            <w:gridSpan w:val="4"/>
            <w:tcPrChange w:id="24" w:author="cathay" w:date="2019-06-18T16:01:00Z">
              <w:tcPr>
                <w:tcW w:w="7920" w:type="dxa"/>
                <w:gridSpan w:val="4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824AB8">
        <w:tc>
          <w:tcPr>
            <w:tcW w:w="1701" w:type="dxa"/>
            <w:tcPrChange w:id="25" w:author="cathay" w:date="2019-06-18T16:01:00Z">
              <w:tcPr>
                <w:tcW w:w="2340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59" w:type="dxa"/>
            <w:gridSpan w:val="4"/>
            <w:tcPrChange w:id="26" w:author="cathay" w:date="2019-06-18T16:01:00Z">
              <w:tcPr>
                <w:tcW w:w="7920" w:type="dxa"/>
                <w:gridSpan w:val="4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824AB8">
        <w:tc>
          <w:tcPr>
            <w:tcW w:w="1701" w:type="dxa"/>
            <w:tcPrChange w:id="27" w:author="cathay" w:date="2019-06-18T16:01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59" w:type="dxa"/>
            <w:gridSpan w:val="4"/>
            <w:tcPrChange w:id="28" w:author="cathay" w:date="2019-06-18T16:01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824AB8">
        <w:tc>
          <w:tcPr>
            <w:tcW w:w="1701" w:type="dxa"/>
            <w:tcPrChange w:id="29" w:author="cathay" w:date="2019-06-18T16:01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59" w:type="dxa"/>
            <w:gridSpan w:val="4"/>
            <w:tcPrChange w:id="30" w:author="cathay" w:date="2019-06-18T16:01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F3273" w:rsidRPr="002A58AE" w:rsidTr="00824AB8">
        <w:tc>
          <w:tcPr>
            <w:tcW w:w="1701" w:type="dxa"/>
            <w:tcPrChange w:id="31" w:author="cathay" w:date="2019-06-18T16:01:00Z">
              <w:tcPr>
                <w:tcW w:w="2340" w:type="dxa"/>
                <w:gridSpan w:val="2"/>
              </w:tcPr>
            </w:tcPrChange>
          </w:tcPr>
          <w:p w:rsidR="000F3273" w:rsidRPr="002A58AE" w:rsidRDefault="000F3273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8559" w:type="dxa"/>
            <w:gridSpan w:val="4"/>
            <w:tcPrChange w:id="32" w:author="cathay" w:date="2019-06-18T16:01:00Z">
              <w:tcPr>
                <w:tcW w:w="7920" w:type="dxa"/>
                <w:gridSpan w:val="4"/>
              </w:tcPr>
            </w:tcPrChange>
          </w:tcPr>
          <w:p w:rsidR="000F3273" w:rsidRPr="002A58AE" w:rsidRDefault="000F327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24AB8" w:rsidRPr="00905969" w:rsidTr="00824AB8">
        <w:trPr>
          <w:ins w:id="33" w:author="cathay" w:date="2019-06-18T16:01:00Z"/>
        </w:trPr>
        <w:tc>
          <w:tcPr>
            <w:tcW w:w="1701" w:type="dxa"/>
            <w:vMerge w:val="restart"/>
            <w:vAlign w:val="center"/>
            <w:tcPrChange w:id="34" w:author="cathay" w:date="2019-06-18T16:01:00Z">
              <w:tcPr>
                <w:tcW w:w="1560" w:type="dxa"/>
                <w:vMerge w:val="restart"/>
                <w:vAlign w:val="center"/>
              </w:tcPr>
            </w:tcPrChange>
          </w:tcPr>
          <w:p w:rsidR="00824AB8" w:rsidRPr="00905969" w:rsidRDefault="00824AB8" w:rsidP="006E6D34">
            <w:pPr>
              <w:rPr>
                <w:ins w:id="35" w:author="cathay" w:date="2019-06-18T16:01:00Z"/>
                <w:rFonts w:ascii="細明體" w:eastAsia="細明體" w:hAnsi="細明體"/>
                <w:sz w:val="20"/>
                <w:szCs w:val="20"/>
              </w:rPr>
            </w:pPr>
            <w:ins w:id="36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276" w:type="dxa"/>
            <w:tcPrChange w:id="37" w:author="cathay" w:date="2019-06-18T16:01:00Z">
              <w:tcPr>
                <w:tcW w:w="1275" w:type="dxa"/>
                <w:gridSpan w:val="2"/>
              </w:tcPr>
            </w:tcPrChange>
          </w:tcPr>
          <w:p w:rsidR="00824AB8" w:rsidRPr="00905969" w:rsidRDefault="00824AB8" w:rsidP="006E6D34">
            <w:pPr>
              <w:rPr>
                <w:ins w:id="38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39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4253" w:type="dxa"/>
            <w:vAlign w:val="center"/>
            <w:tcPrChange w:id="40" w:author="cathay" w:date="2019-06-18T16:01:00Z">
              <w:tcPr>
                <w:tcW w:w="4395" w:type="dxa"/>
                <w:vAlign w:val="center"/>
              </w:tcPr>
            </w:tcPrChange>
          </w:tcPr>
          <w:p w:rsidR="00824AB8" w:rsidRPr="00905969" w:rsidRDefault="00824AB8" w:rsidP="006E6D34">
            <w:pPr>
              <w:rPr>
                <w:ins w:id="41" w:author="cathay" w:date="2019-06-18T16:01:00Z"/>
                <w:rFonts w:ascii="細明體" w:eastAsia="細明體" w:hAnsi="細明體" w:cs="Calibri"/>
                <w:sz w:val="20"/>
                <w:szCs w:val="20"/>
              </w:rPr>
            </w:pPr>
            <w:ins w:id="42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□無 □遮蔽 ■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 w:val="restart"/>
            <w:tcPrChange w:id="43" w:author="cathay" w:date="2019-06-18T16:01:00Z">
              <w:tcPr>
                <w:tcW w:w="1559" w:type="dxa"/>
                <w:vMerge w:val="restart"/>
              </w:tcPr>
            </w:tcPrChange>
          </w:tcPr>
          <w:p w:rsidR="00824AB8" w:rsidRPr="00781D21" w:rsidRDefault="00824AB8" w:rsidP="006E6D34">
            <w:pPr>
              <w:rPr>
                <w:ins w:id="44" w:author="cathay" w:date="2019-06-18T16:01:00Z"/>
                <w:rFonts w:ascii="細明體" w:eastAsia="細明體" w:hAnsi="細明體"/>
                <w:sz w:val="20"/>
                <w:szCs w:val="20"/>
              </w:rPr>
            </w:pPr>
            <w:ins w:id="45" w:author="cathay" w:date="2019-06-18T16:0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824AB8" w:rsidRPr="00781D21" w:rsidRDefault="00824AB8" w:rsidP="006E6D34">
            <w:pPr>
              <w:rPr>
                <w:ins w:id="46" w:author="cathay" w:date="2019-06-18T16:01:00Z"/>
                <w:rFonts w:ascii="細明體" w:eastAsia="細明體" w:hAnsi="細明體"/>
                <w:sz w:val="20"/>
                <w:szCs w:val="20"/>
              </w:rPr>
            </w:pPr>
            <w:ins w:id="47" w:author="cathay" w:date="2019-06-18T16:0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824AB8" w:rsidRPr="00905969" w:rsidRDefault="00824AB8" w:rsidP="006E6D34">
            <w:pPr>
              <w:rPr>
                <w:ins w:id="48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49" w:author="cathay" w:date="2019-06-18T16:01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1471" w:type="dxa"/>
            <w:tcPrChange w:id="50" w:author="cathay" w:date="2019-06-18T16:01:00Z">
              <w:tcPr>
                <w:tcW w:w="1471" w:type="dxa"/>
              </w:tcPr>
            </w:tcPrChange>
          </w:tcPr>
          <w:p w:rsidR="00824AB8" w:rsidRPr="00905969" w:rsidRDefault="00824AB8" w:rsidP="006E6D34">
            <w:pPr>
              <w:rPr>
                <w:ins w:id="51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52" w:author="cathay" w:date="2019-06-18T16:0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</w:t>
              </w:r>
            </w:ins>
          </w:p>
        </w:tc>
      </w:tr>
      <w:tr w:rsidR="00824AB8" w:rsidRPr="00905969" w:rsidTr="00824AB8">
        <w:trPr>
          <w:ins w:id="53" w:author="cathay" w:date="2019-06-18T16:01:00Z"/>
        </w:trPr>
        <w:tc>
          <w:tcPr>
            <w:tcW w:w="1701" w:type="dxa"/>
            <w:vMerge/>
            <w:tcPrChange w:id="54" w:author="cathay" w:date="2019-06-18T16:01:00Z">
              <w:tcPr>
                <w:tcW w:w="1560" w:type="dxa"/>
                <w:vMerge/>
              </w:tcPr>
            </w:tcPrChange>
          </w:tcPr>
          <w:p w:rsidR="00824AB8" w:rsidRPr="00905969" w:rsidRDefault="00824AB8" w:rsidP="006E6D34">
            <w:pPr>
              <w:rPr>
                <w:ins w:id="55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56" w:author="cathay" w:date="2019-06-18T16:01:00Z">
              <w:tcPr>
                <w:tcW w:w="1275" w:type="dxa"/>
                <w:gridSpan w:val="2"/>
              </w:tcPr>
            </w:tcPrChange>
          </w:tcPr>
          <w:p w:rsidR="00824AB8" w:rsidRPr="00905969" w:rsidRDefault="00824AB8" w:rsidP="006E6D34">
            <w:pPr>
              <w:rPr>
                <w:ins w:id="57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58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4253" w:type="dxa"/>
            <w:vAlign w:val="center"/>
            <w:tcPrChange w:id="59" w:author="cathay" w:date="2019-06-18T16:01:00Z">
              <w:tcPr>
                <w:tcW w:w="4395" w:type="dxa"/>
                <w:vAlign w:val="center"/>
              </w:tcPr>
            </w:tcPrChange>
          </w:tcPr>
          <w:p w:rsidR="00824AB8" w:rsidRPr="00905969" w:rsidRDefault="00824AB8" w:rsidP="006E6D34">
            <w:pPr>
              <w:rPr>
                <w:ins w:id="60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61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62" w:author="cathay" w:date="2019-06-18T16:01:00Z">
              <w:tcPr>
                <w:tcW w:w="1559" w:type="dxa"/>
                <w:vMerge/>
              </w:tcPr>
            </w:tcPrChange>
          </w:tcPr>
          <w:p w:rsidR="00824AB8" w:rsidRPr="00905969" w:rsidRDefault="00824AB8" w:rsidP="006E6D34">
            <w:pPr>
              <w:rPr>
                <w:ins w:id="63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64" w:author="cathay" w:date="2019-06-18T16:01:00Z">
              <w:tcPr>
                <w:tcW w:w="1471" w:type="dxa"/>
              </w:tcPr>
            </w:tcPrChange>
          </w:tcPr>
          <w:p w:rsidR="00824AB8" w:rsidRPr="00905969" w:rsidRDefault="00824AB8" w:rsidP="006E6D34">
            <w:pPr>
              <w:rPr>
                <w:ins w:id="65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24AB8" w:rsidRPr="00905969" w:rsidTr="00824AB8">
        <w:trPr>
          <w:ins w:id="66" w:author="cathay" w:date="2019-06-18T16:01:00Z"/>
        </w:trPr>
        <w:tc>
          <w:tcPr>
            <w:tcW w:w="1701" w:type="dxa"/>
            <w:vMerge/>
            <w:tcPrChange w:id="67" w:author="cathay" w:date="2019-06-18T16:01:00Z">
              <w:tcPr>
                <w:tcW w:w="1560" w:type="dxa"/>
                <w:vMerge/>
              </w:tcPr>
            </w:tcPrChange>
          </w:tcPr>
          <w:p w:rsidR="00824AB8" w:rsidRPr="00905969" w:rsidRDefault="00824AB8" w:rsidP="006E6D34">
            <w:pPr>
              <w:rPr>
                <w:ins w:id="68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69" w:author="cathay" w:date="2019-06-18T16:01:00Z">
              <w:tcPr>
                <w:tcW w:w="1275" w:type="dxa"/>
                <w:gridSpan w:val="2"/>
              </w:tcPr>
            </w:tcPrChange>
          </w:tcPr>
          <w:p w:rsidR="00824AB8" w:rsidRPr="00905969" w:rsidRDefault="00824AB8" w:rsidP="006E6D34">
            <w:pPr>
              <w:rPr>
                <w:ins w:id="70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71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4253" w:type="dxa"/>
            <w:vAlign w:val="center"/>
            <w:tcPrChange w:id="72" w:author="cathay" w:date="2019-06-18T16:01:00Z">
              <w:tcPr>
                <w:tcW w:w="4395" w:type="dxa"/>
                <w:vAlign w:val="center"/>
              </w:tcPr>
            </w:tcPrChange>
          </w:tcPr>
          <w:p w:rsidR="00824AB8" w:rsidRPr="00905969" w:rsidRDefault="00824AB8" w:rsidP="006E6D34">
            <w:pPr>
              <w:rPr>
                <w:ins w:id="73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74" w:author="cathay" w:date="2019-06-18T16:01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75" w:author="cathay" w:date="2019-06-18T16:01:00Z">
              <w:tcPr>
                <w:tcW w:w="1559" w:type="dxa"/>
                <w:vMerge/>
              </w:tcPr>
            </w:tcPrChange>
          </w:tcPr>
          <w:p w:rsidR="00824AB8" w:rsidRPr="00905969" w:rsidRDefault="00824AB8" w:rsidP="006E6D34">
            <w:pPr>
              <w:rPr>
                <w:ins w:id="76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77" w:author="cathay" w:date="2019-06-18T16:01:00Z">
              <w:tcPr>
                <w:tcW w:w="1471" w:type="dxa"/>
              </w:tcPr>
            </w:tcPrChange>
          </w:tcPr>
          <w:p w:rsidR="00824AB8" w:rsidRPr="00905969" w:rsidRDefault="00824AB8" w:rsidP="006E6D34">
            <w:pPr>
              <w:rPr>
                <w:ins w:id="78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24AB8" w:rsidRPr="006A02C0" w:rsidTr="00824AB8">
        <w:trPr>
          <w:ins w:id="79" w:author="cathay" w:date="2019-06-18T16:01:00Z"/>
        </w:trPr>
        <w:tc>
          <w:tcPr>
            <w:tcW w:w="1701" w:type="dxa"/>
            <w:tcPrChange w:id="80" w:author="cathay" w:date="2019-06-18T16:01:00Z">
              <w:tcPr>
                <w:tcW w:w="1560" w:type="dxa"/>
              </w:tcPr>
            </w:tcPrChange>
          </w:tcPr>
          <w:p w:rsidR="00824AB8" w:rsidRPr="006A02C0" w:rsidRDefault="00824AB8" w:rsidP="006E6D34">
            <w:pPr>
              <w:rPr>
                <w:ins w:id="81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82" w:author="cathay" w:date="2019-06-18T16:01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5529" w:type="dxa"/>
            <w:gridSpan w:val="2"/>
            <w:tcPrChange w:id="83" w:author="cathay" w:date="2019-06-18T16:01:00Z">
              <w:tcPr>
                <w:tcW w:w="5670" w:type="dxa"/>
                <w:gridSpan w:val="3"/>
              </w:tcPr>
            </w:tcPrChange>
          </w:tcPr>
          <w:p w:rsidR="00824AB8" w:rsidRPr="006A02C0" w:rsidRDefault="00824AB8" w:rsidP="006E6D34">
            <w:pPr>
              <w:rPr>
                <w:ins w:id="84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85" w:author="cathay" w:date="2019-06-18T16:01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  <w:tc>
          <w:tcPr>
            <w:tcW w:w="3030" w:type="dxa"/>
            <w:gridSpan w:val="2"/>
            <w:tcPrChange w:id="86" w:author="cathay" w:date="2019-06-18T16:01:00Z">
              <w:tcPr>
                <w:tcW w:w="3030" w:type="dxa"/>
                <w:gridSpan w:val="2"/>
              </w:tcPr>
            </w:tcPrChange>
          </w:tcPr>
          <w:p w:rsidR="00824AB8" w:rsidRPr="006A02C0" w:rsidRDefault="00824AB8" w:rsidP="006E6D34">
            <w:pPr>
              <w:rPr>
                <w:ins w:id="87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24AB8" w:rsidRPr="002C2F6A" w:rsidTr="00824AB8">
        <w:trPr>
          <w:trHeight w:val="109"/>
          <w:ins w:id="88" w:author="cathay" w:date="2019-06-18T16:01:00Z"/>
          <w:trPrChange w:id="89" w:author="cathay" w:date="2019-06-18T16:01:00Z">
            <w:trPr>
              <w:trHeight w:val="109"/>
            </w:trPr>
          </w:trPrChange>
        </w:trPr>
        <w:tc>
          <w:tcPr>
            <w:tcW w:w="1701" w:type="dxa"/>
            <w:vMerge w:val="restart"/>
            <w:vAlign w:val="center"/>
            <w:tcPrChange w:id="90" w:author="cathay" w:date="2019-06-18T16:01:00Z">
              <w:tcPr>
                <w:tcW w:w="1560" w:type="dxa"/>
                <w:vMerge w:val="restart"/>
                <w:vAlign w:val="center"/>
              </w:tcPr>
            </w:tcPrChange>
          </w:tcPr>
          <w:p w:rsidR="00824AB8" w:rsidRPr="006B4014" w:rsidRDefault="00824AB8" w:rsidP="006E6D34">
            <w:pPr>
              <w:jc w:val="both"/>
              <w:rPr>
                <w:ins w:id="91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92" w:author="cathay" w:date="2019-06-18T16:01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276" w:type="dxa"/>
            <w:tcPrChange w:id="93" w:author="cathay" w:date="2019-06-18T16:01:00Z">
              <w:tcPr>
                <w:tcW w:w="1275" w:type="dxa"/>
                <w:gridSpan w:val="2"/>
              </w:tcPr>
            </w:tcPrChange>
          </w:tcPr>
          <w:p w:rsidR="00824AB8" w:rsidRPr="006A02C0" w:rsidRDefault="00824AB8" w:rsidP="006E6D34">
            <w:pPr>
              <w:jc w:val="both"/>
              <w:rPr>
                <w:ins w:id="94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95" w:author="cathay" w:date="2019-06-18T16:0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283" w:type="dxa"/>
            <w:gridSpan w:val="3"/>
            <w:tcPrChange w:id="96" w:author="cathay" w:date="2019-06-18T16:01:00Z">
              <w:tcPr>
                <w:tcW w:w="7425" w:type="dxa"/>
                <w:gridSpan w:val="3"/>
              </w:tcPr>
            </w:tcPrChange>
          </w:tcPr>
          <w:p w:rsidR="00824AB8" w:rsidRPr="002C2F6A" w:rsidRDefault="00824AB8" w:rsidP="006E6D34">
            <w:pPr>
              <w:jc w:val="both"/>
              <w:rPr>
                <w:ins w:id="97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98" w:author="cathay" w:date="2019-06-18T16:01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824AB8" w:rsidRPr="006A02C0" w:rsidTr="00824AB8">
        <w:trPr>
          <w:trHeight w:val="108"/>
          <w:ins w:id="99" w:author="cathay" w:date="2019-06-18T16:01:00Z"/>
          <w:trPrChange w:id="100" w:author="cathay" w:date="2019-06-18T16:01:00Z">
            <w:trPr>
              <w:trHeight w:val="108"/>
            </w:trPr>
          </w:trPrChange>
        </w:trPr>
        <w:tc>
          <w:tcPr>
            <w:tcW w:w="1701" w:type="dxa"/>
            <w:vMerge/>
            <w:vAlign w:val="center"/>
            <w:tcPrChange w:id="101" w:author="cathay" w:date="2019-06-18T16:01:00Z">
              <w:tcPr>
                <w:tcW w:w="1560" w:type="dxa"/>
                <w:vMerge/>
                <w:vAlign w:val="center"/>
              </w:tcPr>
            </w:tcPrChange>
          </w:tcPr>
          <w:p w:rsidR="00824AB8" w:rsidRPr="006A02C0" w:rsidRDefault="00824AB8" w:rsidP="006E6D34">
            <w:pPr>
              <w:jc w:val="both"/>
              <w:rPr>
                <w:ins w:id="102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103" w:author="cathay" w:date="2019-06-18T16:01:00Z">
              <w:tcPr>
                <w:tcW w:w="1275" w:type="dxa"/>
                <w:gridSpan w:val="2"/>
              </w:tcPr>
            </w:tcPrChange>
          </w:tcPr>
          <w:p w:rsidR="00824AB8" w:rsidRPr="006A02C0" w:rsidRDefault="00824AB8" w:rsidP="006E6D34">
            <w:pPr>
              <w:jc w:val="both"/>
              <w:rPr>
                <w:ins w:id="104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105" w:author="cathay" w:date="2019-06-18T16:0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283" w:type="dxa"/>
            <w:gridSpan w:val="3"/>
            <w:tcPrChange w:id="106" w:author="cathay" w:date="2019-06-18T16:01:00Z">
              <w:tcPr>
                <w:tcW w:w="7425" w:type="dxa"/>
                <w:gridSpan w:val="3"/>
              </w:tcPr>
            </w:tcPrChange>
          </w:tcPr>
          <w:p w:rsidR="00824AB8" w:rsidRPr="006A02C0" w:rsidRDefault="00824AB8" w:rsidP="006E6D34">
            <w:pPr>
              <w:jc w:val="both"/>
              <w:rPr>
                <w:ins w:id="107" w:author="cathay" w:date="2019-06-18T16:01:00Z"/>
                <w:rFonts w:ascii="細明體" w:eastAsia="細明體" w:hAnsi="細明體" w:hint="eastAsia"/>
                <w:sz w:val="20"/>
                <w:szCs w:val="20"/>
              </w:rPr>
            </w:pPr>
            <w:ins w:id="108" w:author="cathay" w:date="2019-06-18T16:01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306.25pt;margin-top:3.85pt;width:113.85pt;height:52.9pt;z-index:251658752">
            <v:textbox style="mso-next-textbox:#_x0000_s1032">
              <w:txbxContent>
                <w:p w:rsidR="00703311" w:rsidRPr="00D76EE6" w:rsidRDefault="00703311">
                  <w:pPr>
                    <w:rPr>
                      <w:sz w:val="20"/>
                      <w:szCs w:val="20"/>
                    </w:rPr>
                  </w:pPr>
                  <w:r w:rsidRPr="00D76EE6">
                    <w:rPr>
                      <w:rFonts w:hint="eastAsia"/>
                      <w:sz w:val="20"/>
                      <w:szCs w:val="20"/>
                    </w:rPr>
                    <w:t>頁面顯示資料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F01135" w:rsidRPr="00456FB6" w:rsidRDefault="0070331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取得跨區取件未</w:t>
                  </w:r>
                  <w:r w:rsidR="00D76EE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案件資料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9776">
            <v:textbox>
              <w:txbxContent>
                <w:p w:rsidR="00E64A24" w:rsidRPr="00E64A24" w:rsidRDefault="00E64A2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進入查詢頁面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76EE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76EE6" w:rsidRPr="002A58AE" w:rsidRDefault="00D76EE6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76EE6" w:rsidRDefault="00D76EE6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D76EE6" w:rsidRPr="002A58AE" w:rsidRDefault="00D76EE6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D76EE6" w:rsidRPr="002A58AE" w:rsidRDefault="00D76EE6" w:rsidP="009B03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76EE6" w:rsidRPr="002A58AE" w:rsidRDefault="00D76EE6" w:rsidP="009B03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76EE6" w:rsidRPr="002A58AE" w:rsidRDefault="00D76EE6" w:rsidP="009B03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76EE6" w:rsidRPr="002A58AE" w:rsidRDefault="00D76EE6" w:rsidP="009B03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76EE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76EE6" w:rsidRPr="002A58AE" w:rsidRDefault="00D76EE6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76EE6" w:rsidRDefault="00D76EE6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76EE6" w:rsidRPr="002A58AE" w:rsidRDefault="00D76EE6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D76EE6" w:rsidRPr="002A58AE" w:rsidRDefault="00D76EE6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76EE6" w:rsidRPr="002A58AE" w:rsidRDefault="00D76EE6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76EE6" w:rsidRPr="002A58AE" w:rsidRDefault="00D76EE6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76EE6" w:rsidRPr="002A58AE" w:rsidRDefault="00D76EE6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824AB8" w:rsidRDefault="00824AB8" w:rsidP="00B10952">
      <w:pPr>
        <w:spacing w:line="240" w:lineRule="atLeast"/>
        <w:rPr>
          <w:ins w:id="109" w:author="cathay" w:date="2019-06-18T16:02:00Z"/>
          <w:rFonts w:ascii="細明體" w:eastAsia="細明體" w:hAnsi="細明體"/>
          <w:b/>
          <w:sz w:val="20"/>
          <w:szCs w:val="20"/>
        </w:rPr>
      </w:pPr>
    </w:p>
    <w:p w:rsidR="00B10952" w:rsidRPr="002A58AE" w:rsidDel="00824AB8" w:rsidRDefault="00824AB8" w:rsidP="00B10952">
      <w:pPr>
        <w:spacing w:line="240" w:lineRule="atLeast"/>
        <w:rPr>
          <w:del w:id="110" w:author="cathay" w:date="2019-06-18T16:02:00Z"/>
          <w:rFonts w:ascii="細明體" w:eastAsia="細明體" w:hAnsi="細明體" w:hint="eastAsia"/>
          <w:b/>
          <w:sz w:val="20"/>
          <w:szCs w:val="20"/>
        </w:rPr>
      </w:pPr>
      <w:ins w:id="111" w:author="cathay" w:date="2019-06-18T16:02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C90BD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6A1C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87.5pt;height:300pt;visibility:visible">
            <v:imagedata r:id="rId8" o:title=""/>
          </v:shape>
        </w:pict>
      </w:r>
    </w:p>
    <w:p w:rsidR="005D48B3" w:rsidDel="00824AB8" w:rsidRDefault="00824AB8" w:rsidP="00B10952">
      <w:pPr>
        <w:spacing w:line="240" w:lineRule="atLeast"/>
        <w:rPr>
          <w:del w:id="112" w:author="cathay" w:date="2019-06-18T16:02:00Z"/>
          <w:rFonts w:ascii="細明體" w:eastAsia="細明體" w:hAnsi="細明體" w:hint="eastAsia"/>
          <w:b/>
          <w:sz w:val="20"/>
          <w:szCs w:val="20"/>
        </w:rPr>
      </w:pPr>
      <w:ins w:id="113" w:author="cathay" w:date="2019-06-18T16:02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E9211F" w:rsidDel="00824AB8" w:rsidRDefault="00E9211F" w:rsidP="00B10952">
      <w:pPr>
        <w:spacing w:line="240" w:lineRule="atLeast"/>
        <w:rPr>
          <w:del w:id="114" w:author="cathay" w:date="2019-06-18T16:02:00Z"/>
          <w:rFonts w:ascii="細明體" w:eastAsia="細明體" w:hAnsi="細明體" w:hint="eastAsia"/>
          <w:b/>
          <w:sz w:val="20"/>
          <w:szCs w:val="20"/>
        </w:rPr>
      </w:pPr>
    </w:p>
    <w:p w:rsidR="00E02F00" w:rsidDel="00824AB8" w:rsidRDefault="00E02F00" w:rsidP="00B10952">
      <w:pPr>
        <w:spacing w:line="240" w:lineRule="atLeast"/>
        <w:rPr>
          <w:del w:id="115" w:author="cathay" w:date="2019-06-18T16:02:00Z"/>
          <w:rFonts w:ascii="細明體" w:eastAsia="細明體" w:hAnsi="細明體" w:hint="eastAsia"/>
          <w:b/>
          <w:sz w:val="20"/>
          <w:szCs w:val="20"/>
        </w:rPr>
      </w:pPr>
    </w:p>
    <w:p w:rsidR="00E9211F" w:rsidDel="00824AB8" w:rsidRDefault="00E9211F" w:rsidP="00B10952">
      <w:pPr>
        <w:spacing w:line="240" w:lineRule="atLeast"/>
        <w:rPr>
          <w:del w:id="116" w:author="cathay" w:date="2019-06-18T16:02:00Z"/>
          <w:rFonts w:ascii="細明體" w:eastAsia="細明體" w:hAnsi="細明體" w:hint="eastAsia"/>
          <w:b/>
          <w:sz w:val="20"/>
          <w:szCs w:val="20"/>
        </w:rPr>
      </w:pPr>
    </w:p>
    <w:p w:rsidR="00E9211F" w:rsidRPr="002A58AE" w:rsidDel="00824AB8" w:rsidRDefault="00E9211F" w:rsidP="00B10952">
      <w:pPr>
        <w:spacing w:line="240" w:lineRule="atLeast"/>
        <w:rPr>
          <w:del w:id="117" w:author="cathay" w:date="2019-06-18T16:02:00Z"/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Pr="00AA2E66" w:rsidRDefault="00AA2E66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此功能頁面用於查詢各服務科目前</w:t>
      </w:r>
      <w:r w:rsidR="007039A1">
        <w:rPr>
          <w:rFonts w:ascii="細明體" w:eastAsia="細明體" w:hAnsi="細明體" w:hint="eastAsia"/>
          <w:bCs/>
          <w:lang w:eastAsia="zh-TW"/>
        </w:rPr>
        <w:t>已受理登打完成但</w:t>
      </w:r>
      <w:r>
        <w:rPr>
          <w:rFonts w:ascii="細明體" w:eastAsia="細明體" w:hAnsi="細明體" w:hint="eastAsia"/>
          <w:bCs/>
          <w:lang w:eastAsia="zh-TW"/>
        </w:rPr>
        <w:t>未</w:t>
      </w:r>
      <w:r w:rsidR="007039A1">
        <w:rPr>
          <w:rFonts w:ascii="細明體" w:eastAsia="細明體" w:hAnsi="細明體" w:hint="eastAsia"/>
          <w:bCs/>
          <w:lang w:eastAsia="zh-TW"/>
        </w:rPr>
        <w:t>被</w:t>
      </w:r>
      <w:r>
        <w:rPr>
          <w:rFonts w:ascii="細明體" w:eastAsia="細明體" w:hAnsi="細明體" w:hint="eastAsia"/>
          <w:bCs/>
          <w:lang w:eastAsia="zh-TW"/>
        </w:rPr>
        <w:t>取</w:t>
      </w:r>
      <w:r w:rsidR="007039A1">
        <w:rPr>
          <w:rFonts w:ascii="細明體" w:eastAsia="細明體" w:hAnsi="細明體" w:hint="eastAsia"/>
          <w:bCs/>
          <w:lang w:eastAsia="zh-TW"/>
        </w:rPr>
        <w:t>走之</w:t>
      </w:r>
      <w:r>
        <w:rPr>
          <w:rFonts w:ascii="細明體" w:eastAsia="細明體" w:hAnsi="細明體" w:hint="eastAsia"/>
          <w:bCs/>
          <w:lang w:eastAsia="zh-TW"/>
        </w:rPr>
        <w:t>案件數量，依照一般件、櫃台件、行動理賠件與VIP件來做區分</w:t>
      </w:r>
    </w:p>
    <w:p w:rsidR="0046528C" w:rsidRPr="0046528C" w:rsidRDefault="0046528C" w:rsidP="0046528C">
      <w:pPr>
        <w:pStyle w:val="Tabletext"/>
        <w:keepLines w:val="0"/>
        <w:spacing w:after="0" w:line="240" w:lineRule="auto"/>
        <w:rPr>
          <w:ins w:id="118" w:author="cathay" w:date="2019-06-18T16:03:00Z"/>
          <w:rFonts w:ascii="細明體" w:eastAsia="細明體" w:hAnsi="細明體" w:hint="eastAsia"/>
          <w:bCs/>
          <w:lang w:eastAsia="zh-TW"/>
          <w:rPrChange w:id="119" w:author="cathay" w:date="2019-06-18T16:03:00Z">
            <w:rPr>
              <w:ins w:id="120" w:author="cathay" w:date="2019-06-18T16:03:00Z"/>
              <w:rFonts w:ascii="細明體" w:eastAsia="細明體" w:hAnsi="細明體"/>
              <w:b/>
              <w:bCs/>
              <w:color w:val="008000"/>
              <w:lang w:eastAsia="zh-TW"/>
            </w:rPr>
          </w:rPrChange>
        </w:rPr>
        <w:pPrChange w:id="121" w:author="cathay" w:date="2019-06-18T16:03:00Z">
          <w:pPr>
            <w:pStyle w:val="Tabletext"/>
            <w:keepLines w:val="0"/>
            <w:numPr>
              <w:numId w:val="11"/>
            </w:numPr>
            <w:spacing w:after="0" w:line="240" w:lineRule="auto"/>
            <w:ind w:leftChars="100" w:left="665" w:hanging="425"/>
          </w:pPr>
        </w:pPrChange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E21531" w:rsidRPr="0011042B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11042B" w:rsidRPr="0011042B">
        <w:rPr>
          <w:rFonts w:ascii="細明體" w:eastAsia="細明體" w:hAnsi="細明體" w:hint="eastAsia"/>
          <w:bCs/>
          <w:lang w:eastAsia="zh-TW"/>
        </w:rPr>
        <w:t>，</w:t>
      </w:r>
      <w:r w:rsidR="00EB7736">
        <w:rPr>
          <w:rFonts w:ascii="細明體" w:eastAsia="細明體" w:hAnsi="細明體" w:hint="eastAsia"/>
          <w:bCs/>
          <w:lang w:eastAsia="zh-TW"/>
        </w:rPr>
        <w:t>資料統計日期</w:t>
      </w:r>
      <w:r w:rsidR="00373B8B">
        <w:rPr>
          <w:rFonts w:ascii="細明體" w:eastAsia="細明體" w:hAnsi="細明體" w:hint="eastAsia"/>
          <w:bCs/>
          <w:lang w:eastAsia="zh-TW"/>
        </w:rPr>
        <w:t>值顯示</w:t>
      </w:r>
      <w:r w:rsidR="00EB7736">
        <w:rPr>
          <w:rFonts w:ascii="細明體" w:eastAsia="細明體" w:hAnsi="細明體" w:hint="eastAsia"/>
          <w:bCs/>
          <w:lang w:eastAsia="zh-TW"/>
        </w:rPr>
        <w:t>為查詢當日</w:t>
      </w:r>
    </w:p>
    <w:p w:rsidR="003B108F" w:rsidRDefault="00EB7736" w:rsidP="002B396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</w:t>
      </w:r>
      <w:r w:rsidR="00B25D8F">
        <w:rPr>
          <w:rFonts w:ascii="細明體" w:eastAsia="細明體" w:hAnsi="細明體" w:hint="eastAsia"/>
          <w:bCs/>
          <w:lang w:eastAsia="zh-TW"/>
        </w:rPr>
        <w:t>資料</w:t>
      </w:r>
      <w:r w:rsidR="00363255">
        <w:rPr>
          <w:rFonts w:ascii="細明體" w:eastAsia="細明體" w:hAnsi="細明體" w:hint="eastAsia"/>
          <w:bCs/>
          <w:lang w:eastAsia="zh-TW"/>
        </w:rPr>
        <w:t>輸出至畫面</w:t>
      </w:r>
    </w:p>
    <w:p w:rsidR="00B25D8F" w:rsidRDefault="00CB7815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查詢跨區取件分派記錄檔DTAAA100</w:t>
      </w:r>
      <w:r w:rsidR="001F2B59">
        <w:rPr>
          <w:rFonts w:ascii="細明體" w:eastAsia="細明體" w:hAnsi="細明體" w:hint="eastAsia"/>
          <w:bCs/>
          <w:lang w:eastAsia="zh-TW"/>
        </w:rPr>
        <w:t>，依照</w:t>
      </w:r>
      <w:r w:rsidR="00AA2E66" w:rsidRPr="00FF4BF6">
        <w:rPr>
          <w:rFonts w:ascii="細明體" w:eastAsia="細明體" w:hAnsi="細明體" w:hint="eastAsia"/>
          <w:u w:val="single"/>
          <w:lang w:eastAsia="zh-TW"/>
        </w:rPr>
        <w:t>核賠單位代號</w:t>
      </w:r>
      <w:r w:rsidR="001F2B59">
        <w:rPr>
          <w:rFonts w:ascii="細明體" w:eastAsia="細明體" w:hAnsi="細明體" w:hint="eastAsia"/>
          <w:bCs/>
          <w:lang w:eastAsia="zh-TW"/>
        </w:rPr>
        <w:t>統計案件件數</w:t>
      </w:r>
      <w:r w:rsidR="00685B6A">
        <w:rPr>
          <w:rFonts w:ascii="細明體" w:eastAsia="細明體" w:hAnsi="細明體" w:hint="eastAsia"/>
          <w:bCs/>
          <w:lang w:eastAsia="zh-TW"/>
        </w:rPr>
        <w:t>，</w:t>
      </w:r>
      <w:r w:rsidR="00685B6A" w:rsidRPr="00FF4BF6">
        <w:rPr>
          <w:rFonts w:ascii="細明體" w:eastAsia="細明體" w:hAnsi="細明體" w:hint="eastAsia"/>
          <w:caps/>
          <w:u w:val="single"/>
          <w:lang w:eastAsia="zh-TW"/>
        </w:rPr>
        <w:t>跨區取件分派時間</w:t>
      </w:r>
      <w:r w:rsidR="00685B6A">
        <w:rPr>
          <w:rFonts w:ascii="細明體" w:eastAsia="細明體" w:hAnsi="細明體" w:hint="eastAsia"/>
          <w:caps/>
          <w:lang w:eastAsia="zh-TW"/>
        </w:rPr>
        <w:t>須為空值</w:t>
      </w:r>
      <w:r w:rsidR="00C90BDA">
        <w:rPr>
          <w:rFonts w:ascii="細明體" w:eastAsia="細明體" w:hAnsi="細明體" w:hint="eastAsia"/>
          <w:caps/>
          <w:lang w:eastAsia="zh-TW"/>
        </w:rPr>
        <w:t>，是否跨區=0</w:t>
      </w:r>
    </w:p>
    <w:p w:rsidR="008D3F47" w:rsidRPr="00FE03D5" w:rsidRDefault="00FE03D5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  <w:lang w:eastAsia="zh-TW"/>
        </w:rPr>
        <w:t>是否櫃台件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 w:rsidR="00685B6A">
        <w:rPr>
          <w:rFonts w:ascii="細明體" w:eastAsia="細明體" w:hAnsi="細明體" w:hint="eastAsia"/>
          <w:caps/>
          <w:lang w:eastAsia="zh-TW"/>
        </w:rPr>
        <w:t>，則表示此件為櫃檯件</w:t>
      </w:r>
    </w:p>
    <w:p w:rsidR="00FE03D5" w:rsidRDefault="00FE03D5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  <w:lang w:eastAsia="zh-TW"/>
        </w:rPr>
        <w:t>是否行動理賠件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 w:rsidR="00685B6A">
        <w:rPr>
          <w:rFonts w:ascii="細明體" w:eastAsia="細明體" w:hAnsi="細明體" w:hint="eastAsia"/>
          <w:caps/>
          <w:lang w:eastAsia="zh-TW"/>
        </w:rPr>
        <w:t>，則表示此件為行動理賠件</w:t>
      </w:r>
    </w:p>
    <w:p w:rsidR="00FE03D5" w:rsidRPr="00C244F9" w:rsidRDefault="00FE03D5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</w:rPr>
        <w:t>是否VIP件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 w:rsidR="00685B6A">
        <w:rPr>
          <w:rFonts w:ascii="細明體" w:eastAsia="細明體" w:hAnsi="細明體" w:hint="eastAsia"/>
          <w:caps/>
          <w:lang w:eastAsia="zh-TW"/>
        </w:rPr>
        <w:t>，則表示此件為VIP件</w:t>
      </w:r>
    </w:p>
    <w:p w:rsidR="00C244F9" w:rsidRDefault="00C244F9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若不符合上述任一情況則為一般件</w:t>
      </w:r>
    </w:p>
    <w:p w:rsidR="00FE4952" w:rsidRDefault="00FE4952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取得各服務科之待處理案件數量後，分別對各服務科與各案件種類進行加總，最後統計總未處理案件數量並依照圖1方式顯示</w:t>
      </w:r>
    </w:p>
    <w:p w:rsidR="000F3273" w:rsidRDefault="000F3273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若登入人員</w:t>
      </w:r>
      <w:r w:rsidR="005D3C94">
        <w:rPr>
          <w:rFonts w:ascii="細明體" w:eastAsia="細明體" w:hAnsi="細明體" w:hint="eastAsia"/>
          <w:bCs/>
          <w:lang w:eastAsia="zh-TW"/>
        </w:rPr>
        <w:t>為該服務科人員，且該服務科合計欄位剩餘件數大於0，剩餘件數改為超連結，點擊後跳轉頁面至AAA6_1600，參數：DECD_DIV_NO，值：該服務科單位代號</w:t>
      </w:r>
    </w:p>
    <w:p w:rsidR="00C90BDA" w:rsidRPr="00A92894" w:rsidRDefault="00C90BDA" w:rsidP="00A9289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下方查詢跨區按件庫，查詢跨區取件分派記錄檔DTAAA100，依照對照維護AA、</w:t>
      </w:r>
      <w:r w:rsidRPr="00C90BDA">
        <w:rPr>
          <w:rFonts w:ascii="細明體" w:eastAsia="細明體" w:hAnsi="細明體"/>
          <w:bCs/>
          <w:lang w:eastAsia="zh-TW"/>
        </w:rPr>
        <w:t>DISPATCH_GROUP_DECD_DIV</w:t>
      </w:r>
      <w:r>
        <w:rPr>
          <w:rFonts w:ascii="細明體" w:eastAsia="細明體" w:hAnsi="細明體" w:hint="eastAsia"/>
          <w:bCs/>
          <w:lang w:eastAsia="zh-TW"/>
        </w:rPr>
        <w:t>設定</w:t>
      </w:r>
      <w:r w:rsidRPr="00FF4BF6">
        <w:rPr>
          <w:rFonts w:ascii="細明體" w:eastAsia="細明體" w:hAnsi="細明體" w:hint="eastAsia"/>
          <w:u w:val="single"/>
          <w:lang w:eastAsia="zh-TW"/>
        </w:rPr>
        <w:t>核賠單位代號</w:t>
      </w:r>
      <w:r>
        <w:rPr>
          <w:rFonts w:ascii="細明體" w:eastAsia="細明體" w:hAnsi="細明體" w:hint="eastAsia"/>
          <w:bCs/>
          <w:lang w:eastAsia="zh-TW"/>
        </w:rPr>
        <w:t>統計案件件數加總，</w:t>
      </w:r>
      <w:r w:rsidRPr="00FF4BF6">
        <w:rPr>
          <w:rFonts w:ascii="細明體" w:eastAsia="細明體" w:hAnsi="細明體" w:hint="eastAsia"/>
          <w:caps/>
          <w:u w:val="single"/>
          <w:lang w:eastAsia="zh-TW"/>
        </w:rPr>
        <w:t>跨區取件分派時間</w:t>
      </w:r>
      <w:r>
        <w:rPr>
          <w:rFonts w:ascii="細明體" w:eastAsia="細明體" w:hAnsi="細明體" w:hint="eastAsia"/>
          <w:caps/>
          <w:lang w:eastAsia="zh-TW"/>
        </w:rPr>
        <w:t>須為空值，是否跨區=1</w:t>
      </w:r>
    </w:p>
    <w:p w:rsidR="00C90BDA" w:rsidRPr="00FE03D5" w:rsidRDefault="00C90BDA" w:rsidP="00A928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  <w:lang w:eastAsia="zh-TW"/>
        </w:rPr>
        <w:t>是否櫃台件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，則表示此件為櫃檯件</w:t>
      </w:r>
    </w:p>
    <w:p w:rsidR="00C90BDA" w:rsidRDefault="00C90BDA" w:rsidP="00A928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  <w:lang w:eastAsia="zh-TW"/>
        </w:rPr>
        <w:t>是否行動理賠件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，則表示此件為行動理賠件</w:t>
      </w:r>
    </w:p>
    <w:p w:rsidR="00C90BDA" w:rsidRPr="00C244F9" w:rsidRDefault="00C90BDA" w:rsidP="00A928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FF4BF6">
        <w:rPr>
          <w:rFonts w:ascii="細明體" w:eastAsia="細明體" w:hAnsi="細明體" w:hint="eastAsia"/>
          <w:caps/>
          <w:u w:val="single"/>
        </w:rPr>
        <w:t>是否VIP件</w:t>
      </w:r>
      <w:r>
        <w:rPr>
          <w:rFonts w:ascii="細明體" w:eastAsia="細明體" w:hAnsi="細明體" w:hint="eastAsia"/>
          <w:caps/>
          <w:lang w:eastAsia="zh-TW"/>
        </w:rPr>
        <w:t>=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”</w:t>
      </w:r>
      <w:r>
        <w:rPr>
          <w:rFonts w:ascii="細明體" w:eastAsia="細明體" w:hAnsi="細明體" w:hint="eastAsia"/>
          <w:caps/>
          <w:lang w:eastAsia="zh-TW"/>
        </w:rPr>
        <w:t>，則表示此件為VIP件</w:t>
      </w:r>
    </w:p>
    <w:p w:rsidR="00C90BDA" w:rsidRDefault="00C90BDA" w:rsidP="00A928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若不符合上述任一情況則為一般件</w:t>
      </w:r>
    </w:p>
    <w:p w:rsidR="002C4CE4" w:rsidRPr="00956892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2C4CE4" w:rsidRPr="00956892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D34" w:rsidRDefault="006E6D34">
      <w:r>
        <w:separator/>
      </w:r>
    </w:p>
  </w:endnote>
  <w:endnote w:type="continuationSeparator" w:id="0">
    <w:p w:rsidR="006E6D34" w:rsidRDefault="006E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190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D34" w:rsidRDefault="006E6D34">
      <w:r>
        <w:separator/>
      </w:r>
    </w:p>
  </w:footnote>
  <w:footnote w:type="continuationSeparator" w:id="0">
    <w:p w:rsidR="006E6D34" w:rsidRDefault="006E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315F7"/>
    <w:rsid w:val="00034A9B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0F3273"/>
    <w:rsid w:val="0010480F"/>
    <w:rsid w:val="0011042B"/>
    <w:rsid w:val="001249B7"/>
    <w:rsid w:val="00127011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1F2B59"/>
    <w:rsid w:val="002225FA"/>
    <w:rsid w:val="00232ED1"/>
    <w:rsid w:val="002474D0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3255"/>
    <w:rsid w:val="003646BE"/>
    <w:rsid w:val="00364751"/>
    <w:rsid w:val="003736D5"/>
    <w:rsid w:val="00373B8B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528C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6BE7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B1A67"/>
    <w:rsid w:val="005C0335"/>
    <w:rsid w:val="005C7094"/>
    <w:rsid w:val="005D3C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5BDA"/>
    <w:rsid w:val="00674A0A"/>
    <w:rsid w:val="006856F7"/>
    <w:rsid w:val="00685B6A"/>
    <w:rsid w:val="006A265F"/>
    <w:rsid w:val="006A26A9"/>
    <w:rsid w:val="006A47E3"/>
    <w:rsid w:val="006A66EE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6D34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5297D"/>
    <w:rsid w:val="007648C5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069BC"/>
    <w:rsid w:val="00823F3B"/>
    <w:rsid w:val="00824AB8"/>
    <w:rsid w:val="008266BB"/>
    <w:rsid w:val="00835FC8"/>
    <w:rsid w:val="00847FE0"/>
    <w:rsid w:val="008503E7"/>
    <w:rsid w:val="008573C5"/>
    <w:rsid w:val="00857FCD"/>
    <w:rsid w:val="00860E73"/>
    <w:rsid w:val="008747CD"/>
    <w:rsid w:val="008749B9"/>
    <w:rsid w:val="00875CDA"/>
    <w:rsid w:val="00881F9A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67BD8"/>
    <w:rsid w:val="00A72ABE"/>
    <w:rsid w:val="00A76482"/>
    <w:rsid w:val="00A80A3D"/>
    <w:rsid w:val="00A8390F"/>
    <w:rsid w:val="00A861AF"/>
    <w:rsid w:val="00A87BE4"/>
    <w:rsid w:val="00A92894"/>
    <w:rsid w:val="00AA03F1"/>
    <w:rsid w:val="00AA2E66"/>
    <w:rsid w:val="00AA6071"/>
    <w:rsid w:val="00AB160E"/>
    <w:rsid w:val="00AD695A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62DF"/>
    <w:rsid w:val="00B66886"/>
    <w:rsid w:val="00B82F4D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2893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0BDA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37D5"/>
    <w:rsid w:val="00D368EA"/>
    <w:rsid w:val="00D47DA1"/>
    <w:rsid w:val="00D76EE6"/>
    <w:rsid w:val="00D8139A"/>
    <w:rsid w:val="00D87940"/>
    <w:rsid w:val="00D93AEE"/>
    <w:rsid w:val="00D96054"/>
    <w:rsid w:val="00DB118B"/>
    <w:rsid w:val="00DD015C"/>
    <w:rsid w:val="00DD10F3"/>
    <w:rsid w:val="00DF3C28"/>
    <w:rsid w:val="00E0137F"/>
    <w:rsid w:val="00E02CA8"/>
    <w:rsid w:val="00E02F00"/>
    <w:rsid w:val="00E03A5F"/>
    <w:rsid w:val="00E04F26"/>
    <w:rsid w:val="00E10BB5"/>
    <w:rsid w:val="00E12758"/>
    <w:rsid w:val="00E21531"/>
    <w:rsid w:val="00E23699"/>
    <w:rsid w:val="00E27349"/>
    <w:rsid w:val="00E43C0A"/>
    <w:rsid w:val="00E5462A"/>
    <w:rsid w:val="00E634BD"/>
    <w:rsid w:val="00E64A24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7736"/>
    <w:rsid w:val="00EC5BAC"/>
    <w:rsid w:val="00EF21B1"/>
    <w:rsid w:val="00EF28DB"/>
    <w:rsid w:val="00EF4338"/>
    <w:rsid w:val="00F01135"/>
    <w:rsid w:val="00F30E6A"/>
    <w:rsid w:val="00F31908"/>
    <w:rsid w:val="00F411B7"/>
    <w:rsid w:val="00F52A2D"/>
    <w:rsid w:val="00F84058"/>
    <w:rsid w:val="00F8409B"/>
    <w:rsid w:val="00F9554A"/>
    <w:rsid w:val="00FA180A"/>
    <w:rsid w:val="00FA5129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5C2D7EA-B6E7-470B-AA12-4552A1A1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C9652-C422-458D-86C9-75AE4FCA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>CMT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