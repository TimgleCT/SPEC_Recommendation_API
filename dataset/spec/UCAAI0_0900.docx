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665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A25EA" w:rsidP="00F66553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7"/>
                <w:attr w:name="Day" w:val="6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</w:t>
              </w:r>
              <w:r w:rsidR="00340A8F">
                <w:rPr>
                  <w:rFonts w:eastAsia="標楷體" w:hint="eastAsia"/>
                  <w:lang w:eastAsia="zh-TW"/>
                </w:rPr>
                <w:t>7</w:t>
              </w:r>
              <w:r w:rsidR="00F66553">
                <w:rPr>
                  <w:rFonts w:eastAsia="標楷體" w:hint="eastAsia"/>
                  <w:lang w:eastAsia="zh-TW"/>
                </w:rPr>
                <w:t>/</w:t>
              </w:r>
              <w:r w:rsidR="00340A8F">
                <w:rPr>
                  <w:rFonts w:eastAsia="標楷體" w:hint="eastAsia"/>
                  <w:lang w:eastAsia="zh-TW"/>
                </w:rPr>
                <w:t>06</w:t>
              </w:r>
              <w:r w:rsidR="00F66553">
                <w:rPr>
                  <w:rFonts w:eastAsia="標楷體" w:hint="eastAsia"/>
                  <w:lang w:eastAsia="zh-TW"/>
                </w:rPr>
                <w:t>/200</w:t>
              </w:r>
              <w:r>
                <w:rPr>
                  <w:rFonts w:eastAsia="標楷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40A8F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Ally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6"/>
        <w:gridCol w:w="1532"/>
        <w:gridCol w:w="2052"/>
        <w:tblGridChange w:id="1">
          <w:tblGrid>
            <w:gridCol w:w="1216"/>
            <w:gridCol w:w="992"/>
            <w:gridCol w:w="4396"/>
            <w:gridCol w:w="1532"/>
            <w:gridCol w:w="2052"/>
          </w:tblGrid>
        </w:tblGridChange>
      </w:tblGrid>
      <w:tr w:rsidR="009C0F86" w:rsidRPr="002A58AE" w:rsidTr="009C0F86">
        <w:tc>
          <w:tcPr>
            <w:tcW w:w="1216" w:type="dxa"/>
          </w:tcPr>
          <w:p w:rsidR="009C0F86" w:rsidRPr="002A58AE" w:rsidRDefault="009C0F86" w:rsidP="00F6597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9C0F86" w:rsidRPr="002A58AE" w:rsidRDefault="009C0F86" w:rsidP="00F6597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9C0F86" w:rsidRPr="002A58AE" w:rsidRDefault="009C0F86" w:rsidP="00F6597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9C0F86" w:rsidRPr="002A58AE" w:rsidRDefault="009C0F86" w:rsidP="00F6597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9C0F86" w:rsidRPr="002A58AE" w:rsidRDefault="009C0F86" w:rsidP="00F6597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C0F86" w:rsidRPr="002A58AE" w:rsidTr="009C0F86">
        <w:tc>
          <w:tcPr>
            <w:tcW w:w="1216" w:type="dxa"/>
          </w:tcPr>
          <w:p w:rsidR="009C0F86" w:rsidRPr="002A58AE" w:rsidRDefault="009C0F86" w:rsidP="009C0F8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02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04</w:t>
            </w:r>
          </w:p>
        </w:tc>
        <w:tc>
          <w:tcPr>
            <w:tcW w:w="992" w:type="dxa"/>
          </w:tcPr>
          <w:p w:rsidR="009C0F86" w:rsidRPr="002A58AE" w:rsidRDefault="009C0F86" w:rsidP="00F6597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9C0F86" w:rsidRPr="002A58AE" w:rsidRDefault="009C0F86" w:rsidP="00F6597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修改查詢條件由行政中心改為服務科</w:t>
            </w:r>
          </w:p>
        </w:tc>
        <w:tc>
          <w:tcPr>
            <w:tcW w:w="1532" w:type="dxa"/>
          </w:tcPr>
          <w:p w:rsidR="009C0F86" w:rsidRPr="002A58AE" w:rsidRDefault="009C0F86" w:rsidP="00F6597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2" w:type="dxa"/>
          </w:tcPr>
          <w:p w:rsidR="009C0F86" w:rsidRPr="002A58AE" w:rsidRDefault="009C0F86" w:rsidP="00F6597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150127000420</w:t>
            </w:r>
          </w:p>
        </w:tc>
      </w:tr>
    </w:tbl>
    <w:p w:rsidR="009C0F86" w:rsidRDefault="009C0F86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Pr="00DD74BE" w:rsidRDefault="00DD74B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DD74BE">
        <w:rPr>
          <w:rFonts w:hint="eastAsia"/>
          <w:b/>
          <w:kern w:val="2"/>
          <w:szCs w:val="24"/>
          <w:lang w:eastAsia="zh-TW"/>
        </w:rPr>
        <w:t>程式功能概述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1417"/>
        <w:gridCol w:w="6663"/>
      </w:tblGrid>
      <w:tr w:rsidR="00DD74BE" w:rsidRPr="002A58AE" w:rsidTr="00C03E87">
        <w:tc>
          <w:tcPr>
            <w:tcW w:w="2093" w:type="dxa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DD74BE" w:rsidRPr="00D76EE6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預付金月報查詢前導</w:t>
            </w:r>
          </w:p>
        </w:tc>
      </w:tr>
      <w:tr w:rsidR="00DD74BE" w:rsidRPr="002A58AE" w:rsidTr="00C03E87">
        <w:tc>
          <w:tcPr>
            <w:tcW w:w="2093" w:type="dxa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AAI0_0900</w:t>
            </w:r>
          </w:p>
        </w:tc>
      </w:tr>
      <w:tr w:rsidR="00DD74BE" w:rsidRPr="002A58AE" w:rsidTr="00C03E87">
        <w:tc>
          <w:tcPr>
            <w:tcW w:w="2093" w:type="dxa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D74BE" w:rsidRPr="002A58AE" w:rsidTr="00C03E87">
        <w:tc>
          <w:tcPr>
            <w:tcW w:w="2093" w:type="dxa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DD74BE" w:rsidRPr="00D76EE6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預付金月報查詢前導</w:t>
            </w:r>
          </w:p>
        </w:tc>
      </w:tr>
      <w:tr w:rsidR="00DD74BE" w:rsidRPr="002A58AE" w:rsidTr="00C03E87">
        <w:tc>
          <w:tcPr>
            <w:tcW w:w="2093" w:type="dxa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DD74BE" w:rsidRPr="002A58AE" w:rsidTr="00C03E87">
        <w:tc>
          <w:tcPr>
            <w:tcW w:w="2093" w:type="dxa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DD74BE" w:rsidRPr="002A58AE" w:rsidTr="00C03E87">
        <w:tc>
          <w:tcPr>
            <w:tcW w:w="2093" w:type="dxa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D74BE" w:rsidRPr="002A58AE" w:rsidTr="00C03E87">
        <w:tc>
          <w:tcPr>
            <w:tcW w:w="2093" w:type="dxa"/>
          </w:tcPr>
          <w:p w:rsidR="00DD74BE" w:rsidRPr="002A58AE" w:rsidRDefault="00DD74BE" w:rsidP="00992099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DD74BE" w:rsidRPr="002A58AE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C03E87" w:rsidRPr="000C52FD" w:rsidTr="00C03E87">
        <w:tc>
          <w:tcPr>
            <w:tcW w:w="2093" w:type="dxa"/>
            <w:vMerge w:val="restart"/>
            <w:vAlign w:val="center"/>
          </w:tcPr>
          <w:p w:rsidR="00C03E87" w:rsidRPr="000C52FD" w:rsidRDefault="00C03E87" w:rsidP="009042C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7" w:type="dxa"/>
          </w:tcPr>
          <w:p w:rsidR="00C03E87" w:rsidRPr="000C52FD" w:rsidRDefault="00C03E87" w:rsidP="009042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663" w:type="dxa"/>
            <w:vAlign w:val="center"/>
          </w:tcPr>
          <w:p w:rsidR="00C03E87" w:rsidRPr="000C52FD" w:rsidRDefault="00C03E87" w:rsidP="009042C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C03E87" w:rsidRPr="00E01490" w:rsidTr="00C03E87">
        <w:tc>
          <w:tcPr>
            <w:tcW w:w="2093" w:type="dxa"/>
            <w:vMerge/>
          </w:tcPr>
          <w:p w:rsidR="00C03E87" w:rsidRPr="000C52FD" w:rsidRDefault="00C03E87" w:rsidP="009042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C03E87" w:rsidRPr="000C52FD" w:rsidRDefault="00C03E87" w:rsidP="009042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663" w:type="dxa"/>
            <w:vAlign w:val="center"/>
          </w:tcPr>
          <w:p w:rsidR="00C03E87" w:rsidRPr="000C52FD" w:rsidRDefault="00C03E87" w:rsidP="009042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C03E87" w:rsidRPr="00E01490" w:rsidTr="00C03E87">
        <w:tc>
          <w:tcPr>
            <w:tcW w:w="2093" w:type="dxa"/>
            <w:vMerge/>
          </w:tcPr>
          <w:p w:rsidR="00C03E87" w:rsidRPr="000C52FD" w:rsidRDefault="00C03E87" w:rsidP="009042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C03E87" w:rsidRPr="000C52FD" w:rsidRDefault="00C03E87" w:rsidP="009042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663" w:type="dxa"/>
            <w:vAlign w:val="center"/>
          </w:tcPr>
          <w:p w:rsidR="00C03E87" w:rsidRPr="000C52FD" w:rsidRDefault="00C03E87" w:rsidP="009042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DD74BE" w:rsidRPr="00222C56" w:rsidDel="00460DB4" w:rsidTr="00C03E87">
        <w:trPr>
          <w:del w:id="2" w:author="張凱鈞" w:date="2015-02-06T15:42:00Z"/>
        </w:trPr>
        <w:tc>
          <w:tcPr>
            <w:tcW w:w="2093" w:type="dxa"/>
          </w:tcPr>
          <w:p w:rsidR="00DD74BE" w:rsidRPr="00222C56" w:rsidDel="00460DB4" w:rsidRDefault="00DD74BE" w:rsidP="00992099">
            <w:pPr>
              <w:spacing w:line="240" w:lineRule="atLeast"/>
              <w:rPr>
                <w:del w:id="3" w:author="張凱鈞" w:date="2015-02-06T15:42:00Z"/>
                <w:rFonts w:ascii="細明體" w:eastAsia="細明體" w:hAnsi="細明體" w:cs="Courier New" w:hint="eastAsia"/>
                <w:sz w:val="20"/>
                <w:szCs w:val="20"/>
              </w:rPr>
            </w:pPr>
            <w:del w:id="4" w:author="張凱鈞" w:date="2015-02-06T15:42:00Z">
              <w:r w:rsidDel="00460DB4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個資遮蔽方法</w:delText>
              </w:r>
            </w:del>
          </w:p>
        </w:tc>
        <w:tc>
          <w:tcPr>
            <w:tcW w:w="8080" w:type="dxa"/>
            <w:gridSpan w:val="2"/>
          </w:tcPr>
          <w:p w:rsidR="00DD74BE" w:rsidRPr="00872AEB" w:rsidDel="00460DB4" w:rsidRDefault="00DD74BE" w:rsidP="00992099">
            <w:pPr>
              <w:rPr>
                <w:del w:id="5" w:author="張凱鈞" w:date="2015-02-06T15:42:00Z"/>
                <w:rFonts w:ascii="細明體" w:eastAsia="細明體" w:hAnsi="細明體" w:cs="Calibri"/>
                <w:sz w:val="20"/>
                <w:szCs w:val="20"/>
              </w:rPr>
            </w:pPr>
            <w:del w:id="6" w:author="張凱鈞" w:date="2015-02-06T15:42:00Z">
              <w:r w:rsidRPr="002A58AE" w:rsidDel="00460DB4">
                <w:rPr>
                  <w:rFonts w:ascii="細明體" w:eastAsia="細明體" w:hAnsi="細明體" w:hint="eastAsia"/>
                  <w:sz w:val="20"/>
                  <w:szCs w:val="20"/>
                </w:rPr>
                <w:delText>■</w:delText>
              </w:r>
              <w:r w:rsidRPr="00872AEB" w:rsidDel="00460DB4">
                <w:rPr>
                  <w:rFonts w:ascii="細明體" w:eastAsia="細明體" w:hAnsi="細明體" w:hint="eastAsia"/>
                  <w:sz w:val="20"/>
                  <w:szCs w:val="20"/>
                </w:rPr>
                <w:delText xml:space="preserve">無 □遮蔽 </w:delText>
              </w:r>
              <w:r w:rsidRPr="006A02C0" w:rsidDel="00460DB4">
                <w:rPr>
                  <w:rFonts w:ascii="細明體" w:eastAsia="細明體" w:hAnsi="細明體" w:hint="eastAsia"/>
                  <w:sz w:val="20"/>
                  <w:szCs w:val="20"/>
                </w:rPr>
                <w:delText>□</w:delText>
              </w:r>
              <w:r w:rsidRPr="0035250A" w:rsidDel="00460DB4">
                <w:rPr>
                  <w:rFonts w:ascii="細明體" w:eastAsia="細明體" w:hAnsi="細明體" w:hint="eastAsia"/>
                  <w:sz w:val="20"/>
                  <w:szCs w:val="20"/>
                </w:rPr>
                <w:delText>securitylog</w:delText>
              </w:r>
            </w:del>
          </w:p>
        </w:tc>
      </w:tr>
      <w:tr w:rsidR="00DD74BE" w:rsidRPr="00F82E63" w:rsidTr="00C03E87">
        <w:tc>
          <w:tcPr>
            <w:tcW w:w="2093" w:type="dxa"/>
          </w:tcPr>
          <w:p w:rsidR="00DD74BE" w:rsidRPr="006A02C0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DD74BE" w:rsidRPr="006A02C0" w:rsidRDefault="00DD74BE" w:rsidP="009920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DD74BE" w:rsidRPr="00DD74BE" w:rsidRDefault="00DD74BE" w:rsidP="00DD74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Pr="00DD74BE" w:rsidRDefault="00DD74B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DD74BE">
        <w:rPr>
          <w:rFonts w:hint="eastAsia"/>
          <w:b/>
          <w:kern w:val="2"/>
          <w:szCs w:val="24"/>
          <w:lang w:eastAsia="zh-TW"/>
        </w:rPr>
        <w:t>程式流程圖</w:t>
      </w:r>
    </w:p>
    <w:p w:rsidR="00540A69" w:rsidRDefault="00BB14AD" w:rsidP="00DD74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91.75pt;margin-top:16.45pt;width:107.2pt;height:38.1pt;z-index:251657728">
            <v:textbox style="mso-next-textbox:#_x0000_s1027">
              <w:txbxContent>
                <w:p w:rsidR="00DD74BE" w:rsidRPr="00456FB6" w:rsidRDefault="00DD74BE" w:rsidP="00DD74B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依功能跳頁</w:t>
                  </w:r>
                </w:p>
              </w:txbxContent>
            </v:textbox>
          </v:shape>
        </w:pict>
      </w:r>
    </w:p>
    <w:p w:rsidR="00DD74BE" w:rsidRDefault="00BB14AD" w:rsidP="00DD74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4.35pt;margin-top:14.6pt;width:37.4pt;height:0;z-index:251658752" o:connectortype="straight">
            <v:stroke endarrow="block"/>
          </v:shape>
        </w:pict>
      </w:r>
      <w:r>
        <w:rPr>
          <w:rFonts w:hint="eastAsia"/>
          <w:noProof/>
          <w:kern w:val="2"/>
          <w:szCs w:val="24"/>
          <w:lang w:eastAsia="zh-TW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margin-left:33.75pt;margin-top:1.35pt;width:120.6pt;height:26.55pt;z-index:251656704">
            <v:textbox>
              <w:txbxContent>
                <w:p w:rsidR="00DD74BE" w:rsidRPr="00E64A24" w:rsidRDefault="00DD74BE" w:rsidP="00DD74BE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入導引畫面</w:t>
                  </w:r>
                </w:p>
              </w:txbxContent>
            </v:textbox>
          </v:shape>
        </w:pict>
      </w:r>
    </w:p>
    <w:p w:rsidR="00BB14AD" w:rsidRDefault="00BB14AD" w:rsidP="00DD74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B14AD" w:rsidRDefault="00BB14AD" w:rsidP="00DD74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DD74BE" w:rsidRPr="00DD74BE" w:rsidRDefault="00DD74BE" w:rsidP="00DD74B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DD74BE">
        <w:rPr>
          <w:rFonts w:hint="eastAsia"/>
          <w:b/>
          <w:kern w:val="2"/>
          <w:szCs w:val="24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DD74BE" w:rsidRPr="002A58AE" w:rsidTr="00992099">
        <w:tc>
          <w:tcPr>
            <w:tcW w:w="851" w:type="dxa"/>
          </w:tcPr>
          <w:p w:rsidR="00DD74BE" w:rsidRPr="002A58AE" w:rsidRDefault="00DD74BE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DD74BE" w:rsidRPr="002A58AE" w:rsidRDefault="00DD74BE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DD74BE" w:rsidRPr="002A58AE" w:rsidRDefault="00DD74BE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DD74BE" w:rsidRPr="002A58AE" w:rsidRDefault="00DD74BE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DD74BE" w:rsidRPr="002A58AE" w:rsidRDefault="00DD74BE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DD74BE" w:rsidRPr="002A58AE" w:rsidRDefault="00DD74BE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DD74BE" w:rsidRPr="002A58AE" w:rsidRDefault="00DD74BE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D74BE" w:rsidRPr="002A58AE" w:rsidTr="0099209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D74BE" w:rsidRPr="002A58AE" w:rsidRDefault="00DD74BE" w:rsidP="00DD74BE">
            <w:pPr>
              <w:widowControl/>
              <w:numPr>
                <w:ilvl w:val="0"/>
                <w:numId w:val="1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D74BE" w:rsidRDefault="00DD74BE" w:rsidP="0099209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DD74BE" w:rsidRPr="002A58AE" w:rsidRDefault="00DD74BE" w:rsidP="0099209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41" w:type="dxa"/>
          </w:tcPr>
          <w:p w:rsidR="00DD74BE" w:rsidRPr="002A58AE" w:rsidRDefault="00DD74BE" w:rsidP="0099209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DD74BE" w:rsidRPr="002A58AE" w:rsidRDefault="00DD74BE" w:rsidP="0099209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DD74BE" w:rsidRPr="002A58AE" w:rsidRDefault="00DD74BE" w:rsidP="0099209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DD74BE" w:rsidRPr="002A58AE" w:rsidRDefault="00DD74BE" w:rsidP="0099209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DD74BE" w:rsidRDefault="00DD74BE" w:rsidP="00DD74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DD74BE">
        <w:rPr>
          <w:rFonts w:hint="eastAsia"/>
          <w:b/>
          <w:kern w:val="2"/>
          <w:szCs w:val="24"/>
          <w:lang w:eastAsia="zh-TW"/>
        </w:rPr>
        <w:t>相關模組：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BB14AD" w:rsidRPr="002A58AE" w:rsidTr="00992099">
        <w:tc>
          <w:tcPr>
            <w:tcW w:w="455" w:type="pct"/>
          </w:tcPr>
          <w:p w:rsidR="00BB14AD" w:rsidRPr="002A58AE" w:rsidRDefault="00BB14AD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BB14AD" w:rsidRPr="002A58AE" w:rsidRDefault="00BB14AD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BB14AD" w:rsidRPr="002A58AE" w:rsidRDefault="00BB14AD" w:rsidP="0099209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BB14AD" w:rsidRPr="002A58AE" w:rsidTr="00992099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BB14AD" w:rsidRPr="002A58AE" w:rsidRDefault="00BB14AD" w:rsidP="00BB14AD">
            <w:pPr>
              <w:widowControl/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BB14AD" w:rsidRPr="002A58AE" w:rsidRDefault="00BB14AD" w:rsidP="009920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BB14AD" w:rsidRPr="002A58AE" w:rsidRDefault="00BB14AD" w:rsidP="009920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B14AD" w:rsidRDefault="00BB14AD" w:rsidP="00BB14AD">
      <w:pPr>
        <w:pStyle w:val="Tabletext"/>
        <w:keepLines w:val="0"/>
        <w:spacing w:after="0" w:line="240" w:lineRule="auto"/>
        <w:rPr>
          <w:rFonts w:hint="eastAsia"/>
          <w:b/>
          <w:kern w:val="2"/>
          <w:szCs w:val="24"/>
          <w:lang w:eastAsia="zh-TW"/>
        </w:rPr>
      </w:pPr>
    </w:p>
    <w:p w:rsidR="00BB14AD" w:rsidRPr="00DD74BE" w:rsidRDefault="00BB14AD" w:rsidP="00BB14AD">
      <w:pPr>
        <w:pStyle w:val="Tabletext"/>
        <w:keepLines w:val="0"/>
        <w:spacing w:after="0" w:line="240" w:lineRule="auto"/>
        <w:rPr>
          <w:rFonts w:hint="eastAsia"/>
          <w:b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D74BE">
        <w:rPr>
          <w:rFonts w:hint="eastAsia"/>
          <w:b/>
          <w:kern w:val="2"/>
          <w:szCs w:val="24"/>
          <w:lang w:eastAsia="zh-TW"/>
        </w:rPr>
        <w:t>設計畫面：</w:t>
      </w:r>
      <w:ins w:id="7" w:author="張凱鈞" w:date="2015-02-04T15:23:00Z">
        <w:r w:rsidR="00F6597F">
          <w:rPr>
            <w:rFonts w:hint="eastAsia"/>
            <w:kern w:val="2"/>
            <w:szCs w:val="24"/>
            <w:lang w:eastAsia="zh-TW"/>
          </w:rPr>
          <w:t>(</w:t>
        </w:r>
        <w:r w:rsidR="00F6597F" w:rsidRPr="005C4288">
          <w:rPr>
            <w:rFonts w:hint="eastAsia"/>
            <w:kern w:val="2"/>
            <w:szCs w:val="24"/>
            <w:bdr w:val="single" w:sz="4" w:space="0" w:color="auto"/>
            <w:lang w:eastAsia="zh-TW"/>
            <w:rPrChange w:id="8" w:author="張凱鈞" w:date="2015-02-05T08:38:00Z">
              <w:rPr>
                <w:rFonts w:hint="eastAsia"/>
                <w:kern w:val="2"/>
                <w:szCs w:val="24"/>
                <w:lang w:eastAsia="zh-TW"/>
              </w:rPr>
            </w:rPrChange>
          </w:rPr>
          <w:t>依行政</w:t>
        </w:r>
      </w:ins>
      <w:ins w:id="9" w:author="張凱鈞" w:date="2015-02-04T15:24:00Z">
        <w:r w:rsidR="00F6597F" w:rsidRPr="005C4288">
          <w:rPr>
            <w:rFonts w:hint="eastAsia"/>
            <w:kern w:val="2"/>
            <w:szCs w:val="24"/>
            <w:bdr w:val="single" w:sz="4" w:space="0" w:color="auto"/>
            <w:lang w:eastAsia="zh-TW"/>
            <w:rPrChange w:id="10" w:author="張凱鈞" w:date="2015-02-05T08:38:00Z">
              <w:rPr>
                <w:rFonts w:hint="eastAsia"/>
                <w:kern w:val="2"/>
                <w:szCs w:val="24"/>
                <w:lang w:eastAsia="zh-TW"/>
              </w:rPr>
            </w:rPrChange>
          </w:rPr>
          <w:t>中心查詢</w:t>
        </w:r>
        <w:r w:rsidR="00F6597F">
          <w:rPr>
            <w:rFonts w:hint="eastAsia"/>
            <w:kern w:val="2"/>
            <w:szCs w:val="24"/>
            <w:lang w:eastAsia="zh-TW"/>
          </w:rPr>
          <w:t>文字改為</w:t>
        </w:r>
        <w:r w:rsidR="00F6597F" w:rsidRPr="005C4288">
          <w:rPr>
            <w:rFonts w:hint="eastAsia"/>
            <w:kern w:val="2"/>
            <w:szCs w:val="24"/>
            <w:bdr w:val="single" w:sz="4" w:space="0" w:color="auto"/>
            <w:lang w:eastAsia="zh-TW"/>
            <w:rPrChange w:id="11" w:author="張凱鈞" w:date="2015-02-05T08:38:00Z">
              <w:rPr>
                <w:rFonts w:hint="eastAsia"/>
                <w:kern w:val="2"/>
                <w:szCs w:val="24"/>
                <w:lang w:eastAsia="zh-TW"/>
              </w:rPr>
            </w:rPrChange>
          </w:rPr>
          <w:t>依服務科查詢</w:t>
        </w:r>
      </w:ins>
      <w:ins w:id="12" w:author="張凱鈞" w:date="2015-02-04T15:23:00Z">
        <w:r w:rsidR="00F6597F">
          <w:rPr>
            <w:rFonts w:hint="eastAsia"/>
            <w:kern w:val="2"/>
            <w:szCs w:val="24"/>
            <w:lang w:eastAsia="zh-TW"/>
          </w:rPr>
          <w:t>)</w:t>
        </w:r>
      </w:ins>
    </w:p>
    <w:p w:rsidR="00540A69" w:rsidRDefault="009C0F86" w:rsidP="009C0F86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6A0A6E">
        <w:rPr>
          <w:noProof/>
          <w:lang w:eastAsia="zh-T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45pt;visibility:visible">
            <v:imagedata r:id="rId8" o:title=""/>
          </v:shape>
        </w:pict>
      </w:r>
    </w:p>
    <w:p w:rsidR="00540A69" w:rsidRPr="00DD74BE" w:rsidRDefault="008F191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 w:rsidR="00540A69" w:rsidRPr="00DD74BE">
        <w:rPr>
          <w:rFonts w:hint="eastAsia"/>
          <w:b/>
          <w:kern w:val="2"/>
          <w:szCs w:val="24"/>
          <w:lang w:eastAsia="zh-TW"/>
        </w:rPr>
        <w:lastRenderedPageBreak/>
        <w:t>程式內容：</w:t>
      </w:r>
    </w:p>
    <w:p w:rsidR="00540A69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起始：</w:t>
      </w:r>
    </w:p>
    <w:p w:rsidR="00F51955" w:rsidRPr="00340A8F" w:rsidRDefault="00340A8F" w:rsidP="00A87A22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若點選專招展業查詢</w:t>
      </w:r>
      <w:r w:rsidR="00286C90">
        <w:rPr>
          <w:rFonts w:ascii="新細明體" w:hAnsi="新細明體" w:hint="eastAsia"/>
          <w:color w:val="FF0000"/>
          <w:kern w:val="2"/>
          <w:szCs w:val="24"/>
          <w:lang w:eastAsia="zh-TW"/>
        </w:rPr>
        <w:t>，直接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導入AAI0_0901，參數QUERY_TYPE=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r w:rsidR="00814733">
        <w:rPr>
          <w:rFonts w:ascii="新細明體" w:hAnsi="新細明體" w:hint="eastAsia"/>
          <w:color w:val="FF0000"/>
          <w:kern w:val="2"/>
          <w:szCs w:val="24"/>
          <w:lang w:eastAsia="zh-TW"/>
        </w:rPr>
        <w:t>2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r w:rsidR="00286C90">
        <w:rPr>
          <w:rFonts w:ascii="新細明體" w:hAnsi="新細明體" w:hint="eastAsia"/>
          <w:color w:val="FF0000"/>
          <w:kern w:val="2"/>
          <w:szCs w:val="24"/>
          <w:lang w:eastAsia="zh-TW"/>
        </w:rPr>
        <w:t>。</w:t>
      </w:r>
    </w:p>
    <w:p w:rsidR="00540A69" w:rsidRPr="001C6515" w:rsidRDefault="00340A8F" w:rsidP="003B2534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若點選</w:t>
      </w:r>
      <w:ins w:id="13" w:author="張凱鈞" w:date="2015-02-04T15:23:00Z">
        <w:r w:rsidR="00F6597F" w:rsidRPr="00F6597F">
          <w:rPr>
            <w:rFonts w:hint="eastAsia"/>
            <w:color w:val="FF0000"/>
            <w:kern w:val="2"/>
            <w:szCs w:val="24"/>
            <w:bdr w:val="single" w:sz="4" w:space="0" w:color="auto"/>
            <w:lang w:eastAsia="zh-TW"/>
            <w:rPrChange w:id="14" w:author="張凱鈞" w:date="2015-02-04T15:23:00Z">
              <w:rPr>
                <w:rFonts w:hint="eastAsia"/>
                <w:color w:val="FF0000"/>
                <w:kern w:val="2"/>
                <w:szCs w:val="24"/>
                <w:lang w:eastAsia="zh-TW"/>
              </w:rPr>
            </w:rPrChange>
          </w:rPr>
          <w:t>依服務科</w:t>
        </w:r>
      </w:ins>
      <w:del w:id="15" w:author="張凱鈞" w:date="2015-02-04T15:23:00Z">
        <w:r w:rsidR="00D4096F" w:rsidRPr="00F6597F" w:rsidDel="00F6597F">
          <w:rPr>
            <w:rFonts w:hint="eastAsia"/>
            <w:color w:val="FF0000"/>
            <w:kern w:val="2"/>
            <w:szCs w:val="24"/>
            <w:bdr w:val="single" w:sz="4" w:space="0" w:color="auto"/>
            <w:lang w:eastAsia="zh-TW"/>
            <w:rPrChange w:id="16" w:author="張凱鈞" w:date="2015-02-04T15:23:00Z">
              <w:rPr>
                <w:rFonts w:hint="eastAsia"/>
                <w:color w:val="FF0000"/>
                <w:kern w:val="2"/>
                <w:szCs w:val="24"/>
                <w:lang w:eastAsia="zh-TW"/>
              </w:rPr>
            </w:rPrChange>
          </w:rPr>
          <w:delText>行政中心</w:delText>
        </w:r>
      </w:del>
      <w:r w:rsidRPr="00F6597F">
        <w:rPr>
          <w:rFonts w:hint="eastAsia"/>
          <w:color w:val="FF0000"/>
          <w:kern w:val="2"/>
          <w:szCs w:val="24"/>
          <w:bdr w:val="single" w:sz="4" w:space="0" w:color="auto"/>
          <w:lang w:eastAsia="zh-TW"/>
          <w:rPrChange w:id="17" w:author="張凱鈞" w:date="2015-02-04T15:23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查詢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，直接導入AAI0_0901，參數QUERY_TYPE=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r w:rsidR="00814733">
        <w:rPr>
          <w:rFonts w:ascii="新細明體" w:hAnsi="新細明體" w:hint="eastAsia"/>
          <w:color w:val="FF0000"/>
          <w:kern w:val="2"/>
          <w:szCs w:val="24"/>
          <w:lang w:eastAsia="zh-TW"/>
        </w:rPr>
        <w:t>1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。</w:t>
      </w:r>
    </w:p>
    <w:sectPr w:rsidR="00540A69" w:rsidRPr="001C6515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2C6" w:rsidRDefault="009042C6" w:rsidP="00C03E87">
      <w:r>
        <w:separator/>
      </w:r>
    </w:p>
  </w:endnote>
  <w:endnote w:type="continuationSeparator" w:id="0">
    <w:p w:rsidR="009042C6" w:rsidRDefault="009042C6" w:rsidP="00C0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2C6" w:rsidRDefault="009042C6" w:rsidP="00C03E87">
      <w:r>
        <w:separator/>
      </w:r>
    </w:p>
  </w:footnote>
  <w:footnote w:type="continuationSeparator" w:id="0">
    <w:p w:rsidR="009042C6" w:rsidRDefault="009042C6" w:rsidP="00C0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1190106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4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5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77C2D"/>
    <w:rsid w:val="000933BF"/>
    <w:rsid w:val="000A4A0D"/>
    <w:rsid w:val="000E2916"/>
    <w:rsid w:val="00110E00"/>
    <w:rsid w:val="001445B4"/>
    <w:rsid w:val="001854CB"/>
    <w:rsid w:val="001C55BF"/>
    <w:rsid w:val="001C6515"/>
    <w:rsid w:val="001C716D"/>
    <w:rsid w:val="001D3098"/>
    <w:rsid w:val="001D53CC"/>
    <w:rsid w:val="002030D4"/>
    <w:rsid w:val="00233CC9"/>
    <w:rsid w:val="00256C2C"/>
    <w:rsid w:val="00257EE0"/>
    <w:rsid w:val="002823AF"/>
    <w:rsid w:val="00286C90"/>
    <w:rsid w:val="002B558A"/>
    <w:rsid w:val="002C10F2"/>
    <w:rsid w:val="00310175"/>
    <w:rsid w:val="00340A8F"/>
    <w:rsid w:val="0034645A"/>
    <w:rsid w:val="00396AD6"/>
    <w:rsid w:val="003A25EA"/>
    <w:rsid w:val="003B2534"/>
    <w:rsid w:val="003B2DFF"/>
    <w:rsid w:val="003E0BFC"/>
    <w:rsid w:val="003E2D4A"/>
    <w:rsid w:val="003F60B0"/>
    <w:rsid w:val="00416D31"/>
    <w:rsid w:val="004215A7"/>
    <w:rsid w:val="004262B1"/>
    <w:rsid w:val="0044227F"/>
    <w:rsid w:val="004509A7"/>
    <w:rsid w:val="004523F2"/>
    <w:rsid w:val="00460DB4"/>
    <w:rsid w:val="00464E27"/>
    <w:rsid w:val="004867F6"/>
    <w:rsid w:val="004D3073"/>
    <w:rsid w:val="004E269A"/>
    <w:rsid w:val="004E59DD"/>
    <w:rsid w:val="00503E6F"/>
    <w:rsid w:val="00515397"/>
    <w:rsid w:val="005156C8"/>
    <w:rsid w:val="0051634E"/>
    <w:rsid w:val="00534D8C"/>
    <w:rsid w:val="00540A69"/>
    <w:rsid w:val="0054580B"/>
    <w:rsid w:val="00551067"/>
    <w:rsid w:val="00565353"/>
    <w:rsid w:val="005671C3"/>
    <w:rsid w:val="005C4288"/>
    <w:rsid w:val="00613BD3"/>
    <w:rsid w:val="00614934"/>
    <w:rsid w:val="00641160"/>
    <w:rsid w:val="006779CE"/>
    <w:rsid w:val="006A72F5"/>
    <w:rsid w:val="006C6460"/>
    <w:rsid w:val="006C7E1F"/>
    <w:rsid w:val="00740594"/>
    <w:rsid w:val="00777421"/>
    <w:rsid w:val="007C2788"/>
    <w:rsid w:val="007C507F"/>
    <w:rsid w:val="007F3E47"/>
    <w:rsid w:val="008010C5"/>
    <w:rsid w:val="00814733"/>
    <w:rsid w:val="00832949"/>
    <w:rsid w:val="00835797"/>
    <w:rsid w:val="00837FA0"/>
    <w:rsid w:val="00844105"/>
    <w:rsid w:val="008674EA"/>
    <w:rsid w:val="008878AA"/>
    <w:rsid w:val="008B4506"/>
    <w:rsid w:val="008C1EF3"/>
    <w:rsid w:val="008F1918"/>
    <w:rsid w:val="00900CDE"/>
    <w:rsid w:val="009042C6"/>
    <w:rsid w:val="00914C3C"/>
    <w:rsid w:val="009770C8"/>
    <w:rsid w:val="00992099"/>
    <w:rsid w:val="009C0F86"/>
    <w:rsid w:val="009C1EE8"/>
    <w:rsid w:val="009C4209"/>
    <w:rsid w:val="009D2528"/>
    <w:rsid w:val="009D540E"/>
    <w:rsid w:val="009E33D0"/>
    <w:rsid w:val="00A65499"/>
    <w:rsid w:val="00A82D19"/>
    <w:rsid w:val="00A87A22"/>
    <w:rsid w:val="00A906E7"/>
    <w:rsid w:val="00A9351B"/>
    <w:rsid w:val="00AC6949"/>
    <w:rsid w:val="00AD1BEC"/>
    <w:rsid w:val="00AD5283"/>
    <w:rsid w:val="00B33DA1"/>
    <w:rsid w:val="00B65656"/>
    <w:rsid w:val="00BA5721"/>
    <w:rsid w:val="00BB14AD"/>
    <w:rsid w:val="00C0094D"/>
    <w:rsid w:val="00C01ABF"/>
    <w:rsid w:val="00C03E87"/>
    <w:rsid w:val="00CA49FC"/>
    <w:rsid w:val="00CA6F22"/>
    <w:rsid w:val="00CC1C16"/>
    <w:rsid w:val="00CC543A"/>
    <w:rsid w:val="00CF1D39"/>
    <w:rsid w:val="00CF2810"/>
    <w:rsid w:val="00D31B66"/>
    <w:rsid w:val="00D4096F"/>
    <w:rsid w:val="00D50577"/>
    <w:rsid w:val="00D615C9"/>
    <w:rsid w:val="00DA48EA"/>
    <w:rsid w:val="00DC5F2A"/>
    <w:rsid w:val="00DD74BE"/>
    <w:rsid w:val="00E30818"/>
    <w:rsid w:val="00E53766"/>
    <w:rsid w:val="00E65BAA"/>
    <w:rsid w:val="00E67655"/>
    <w:rsid w:val="00EB42F4"/>
    <w:rsid w:val="00EC1792"/>
    <w:rsid w:val="00ED4AC2"/>
    <w:rsid w:val="00ED4EEF"/>
    <w:rsid w:val="00EF012A"/>
    <w:rsid w:val="00F20C30"/>
    <w:rsid w:val="00F43F67"/>
    <w:rsid w:val="00F51098"/>
    <w:rsid w:val="00F51955"/>
    <w:rsid w:val="00F5771D"/>
    <w:rsid w:val="00F64865"/>
    <w:rsid w:val="00F6597F"/>
    <w:rsid w:val="00F66553"/>
    <w:rsid w:val="00F6718C"/>
    <w:rsid w:val="00F8223F"/>
    <w:rsid w:val="00F8653E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chartTrackingRefBased/>
  <w15:docId w15:val="{251E1686-318D-4796-AB57-C3375575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Balloon Text"/>
    <w:basedOn w:val="a"/>
    <w:link w:val="a6"/>
    <w:rsid w:val="00F6597F"/>
    <w:rPr>
      <w:rFonts w:ascii="Cambria" w:hAnsi="Cambria"/>
      <w:sz w:val="18"/>
      <w:szCs w:val="18"/>
    </w:rPr>
  </w:style>
  <w:style w:type="character" w:customStyle="1" w:styleId="a6">
    <w:name w:val="註解方塊文字 字元"/>
    <w:link w:val="a5"/>
    <w:rsid w:val="00F6597F"/>
    <w:rPr>
      <w:rFonts w:ascii="Cambria" w:eastAsia="新細明體" w:hAnsi="Cambria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D74BE"/>
    <w:pPr>
      <w:ind w:leftChars="200" w:left="480"/>
    </w:pPr>
  </w:style>
  <w:style w:type="paragraph" w:styleId="a8">
    <w:name w:val="header"/>
    <w:basedOn w:val="a"/>
    <w:link w:val="a9"/>
    <w:rsid w:val="00C03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C03E87"/>
    <w:rPr>
      <w:kern w:val="2"/>
    </w:rPr>
  </w:style>
  <w:style w:type="paragraph" w:styleId="aa">
    <w:name w:val="footer"/>
    <w:basedOn w:val="a"/>
    <w:link w:val="ab"/>
    <w:rsid w:val="00C03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C03E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26FAE-18C7-4DFA-93AA-6F9DB2A1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