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1"/>
                <w:attr w:name="Day" w:val="15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080E62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7929D3">
                <w:rPr>
                  <w:rFonts w:ascii="新細明體" w:hAnsi="新細明體" w:hint="eastAsia"/>
                  <w:bCs/>
                  <w:lang w:eastAsia="zh-TW"/>
                </w:rPr>
                <w:t>11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="007929D3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1356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56A" w:rsidRDefault="001135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2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2006/12/1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56A" w:rsidRDefault="001135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增加寫入登打資料模組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56A" w:rsidRDefault="001135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56A" w:rsidRDefault="001135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E55A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5AE" w:rsidRPr="00D30F3A" w:rsidRDefault="001E55A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2"/>
                <w:attr w:name="Year" w:val="2007"/>
              </w:smartTagPr>
              <w:r w:rsidRPr="00D30F3A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2007/2/27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5AE" w:rsidRPr="00D30F3A" w:rsidRDefault="001E55A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30F3A">
              <w:rPr>
                <w:rFonts w:ascii="新細明體" w:hAnsi="新細明體" w:hint="eastAsia"/>
                <w:bCs/>
                <w:color w:val="000000"/>
                <w:lang w:eastAsia="zh-TW"/>
              </w:rPr>
              <w:t>修改醫院輸入方式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5AE" w:rsidRPr="00D30F3A" w:rsidRDefault="001E55A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30F3A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5AE" w:rsidRPr="00252786" w:rsidRDefault="001E55AE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</w:p>
        </w:tc>
      </w:tr>
      <w:tr w:rsidR="00D30F3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F3A" w:rsidRPr="00D30F3A" w:rsidRDefault="00D30F3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8"/>
                <w:attr w:name="Year" w:val="2007"/>
              </w:smartTagPr>
              <w:r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2007/8/2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F3A" w:rsidRPr="00D30F3A" w:rsidRDefault="00D30F3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增加中醫收據統計表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F3A" w:rsidRPr="00D30F3A" w:rsidRDefault="00D30F3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F3A" w:rsidRPr="00252786" w:rsidRDefault="00D30F3A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</w:p>
        </w:tc>
      </w:tr>
      <w:tr w:rsidR="002307F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7F8" w:rsidRDefault="002307F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8"/>
                <w:attr w:name="Day" w:val="22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color w:val="000000"/>
                  <w:lang w:eastAsia="zh-TW"/>
                </w:rPr>
                <w:t>2007/8/22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7F8" w:rsidRDefault="002307F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增加收據副本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7F8" w:rsidRDefault="002307F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7F8" w:rsidRPr="00252786" w:rsidRDefault="002307F8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</w:p>
        </w:tc>
      </w:tr>
      <w:tr w:rsidR="000841D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1D4" w:rsidRDefault="000841D4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7"/>
                <w:attr w:name="Day" w:val="12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color w:val="000000"/>
                  <w:lang w:eastAsia="zh-TW"/>
                </w:rPr>
                <w:t>2010/7/12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1D4" w:rsidRDefault="000841D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增加檢查醫院代碼是否為</w:t>
            </w:r>
            <w:smartTag w:uri="urn:schemas-microsoft-com:office:smarttags" w:element="chmetcnv">
              <w:smartTagPr>
                <w:attr w:name="UnitName" w:val="碼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10碼</w:t>
              </w:r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1D4" w:rsidRDefault="000841D4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1D4" w:rsidRPr="00252786" w:rsidRDefault="000841D4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1B6330" w:rsidRDefault="001B6330" w:rsidP="001B63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pPr w:leftFromText="180" w:rightFromText="180" w:vertAnchor="text" w:tblpY="1"/>
        <w:tblOverlap w:val="never"/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洪豪" w:date="2019-07-17T17:49:00Z">
          <w:tblPr>
            <w:tblW w:w="10424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71"/>
        <w:gridCol w:w="731"/>
        <w:gridCol w:w="5695"/>
        <w:gridCol w:w="1288"/>
        <w:gridCol w:w="1439"/>
        <w:tblGridChange w:id="2">
          <w:tblGrid>
            <w:gridCol w:w="1271"/>
            <w:gridCol w:w="731"/>
            <w:gridCol w:w="5695"/>
            <w:gridCol w:w="1288"/>
            <w:gridCol w:w="1439"/>
          </w:tblGrid>
        </w:tblGridChange>
      </w:tblGrid>
      <w:tr w:rsidR="001B6330" w:rsidRPr="00E8700A" w:rsidTr="001D5542">
        <w:tc>
          <w:tcPr>
            <w:tcW w:w="1271" w:type="dxa"/>
            <w:tcPrChange w:id="3" w:author="洪豪" w:date="2019-07-17T17:49:00Z">
              <w:tcPr>
                <w:tcW w:w="1271" w:type="dxa"/>
              </w:tcPr>
            </w:tcPrChange>
          </w:tcPr>
          <w:p w:rsidR="001B6330" w:rsidRPr="00E8700A" w:rsidRDefault="001B6330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4" w:author="洪豪" w:date="2019-07-17T17:49:00Z">
                <w:pPr>
                  <w:spacing w:line="240" w:lineRule="atLeast"/>
                  <w:jc w:val="center"/>
                </w:pPr>
              </w:pPrChange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31" w:type="dxa"/>
            <w:tcPrChange w:id="5" w:author="洪豪" w:date="2019-07-17T17:49:00Z">
              <w:tcPr>
                <w:tcW w:w="731" w:type="dxa"/>
              </w:tcPr>
            </w:tcPrChange>
          </w:tcPr>
          <w:p w:rsidR="001B6330" w:rsidRPr="00E8700A" w:rsidRDefault="001B6330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6" w:author="洪豪" w:date="2019-07-17T17:49:00Z">
                <w:pPr>
                  <w:spacing w:line="240" w:lineRule="atLeast"/>
                  <w:jc w:val="center"/>
                </w:pPr>
              </w:pPrChange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695" w:type="dxa"/>
            <w:tcPrChange w:id="7" w:author="洪豪" w:date="2019-07-17T17:49:00Z">
              <w:tcPr>
                <w:tcW w:w="5695" w:type="dxa"/>
              </w:tcPr>
            </w:tcPrChange>
          </w:tcPr>
          <w:p w:rsidR="001B6330" w:rsidRPr="00E8700A" w:rsidRDefault="001B6330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8" w:author="洪豪" w:date="2019-07-17T17:49:00Z">
                <w:pPr>
                  <w:spacing w:line="240" w:lineRule="atLeast"/>
                  <w:jc w:val="center"/>
                </w:pPr>
              </w:pPrChange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88" w:type="dxa"/>
            <w:tcPrChange w:id="9" w:author="洪豪" w:date="2019-07-17T17:49:00Z">
              <w:tcPr>
                <w:tcW w:w="1288" w:type="dxa"/>
              </w:tcPr>
            </w:tcPrChange>
          </w:tcPr>
          <w:p w:rsidR="001B6330" w:rsidRPr="00E8700A" w:rsidRDefault="001B6330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0" w:author="洪豪" w:date="2019-07-17T17:49:00Z">
                <w:pPr>
                  <w:spacing w:line="240" w:lineRule="atLeast"/>
                  <w:jc w:val="center"/>
                </w:pPr>
              </w:pPrChange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39" w:type="dxa"/>
            <w:tcPrChange w:id="11" w:author="洪豪" w:date="2019-07-17T17:49:00Z">
              <w:tcPr>
                <w:tcW w:w="1439" w:type="dxa"/>
              </w:tcPr>
            </w:tcPrChange>
          </w:tcPr>
          <w:p w:rsidR="001B6330" w:rsidRPr="00E8700A" w:rsidRDefault="001B6330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2" w:author="洪豪" w:date="2019-07-17T17:49:00Z">
                <w:pPr>
                  <w:spacing w:line="240" w:lineRule="atLeast"/>
                  <w:jc w:val="center"/>
                </w:pPr>
              </w:pPrChange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1B6330" w:rsidRPr="00E8700A" w:rsidTr="001D5542">
        <w:tc>
          <w:tcPr>
            <w:tcW w:w="1271" w:type="dxa"/>
            <w:tcPrChange w:id="13" w:author="洪豪" w:date="2019-07-17T17:49:00Z">
              <w:tcPr>
                <w:tcW w:w="1271" w:type="dxa"/>
              </w:tcPr>
            </w:tcPrChange>
          </w:tcPr>
          <w:p w:rsidR="001B6330" w:rsidRPr="00E8700A" w:rsidRDefault="001B6330" w:rsidP="001D554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  <w:pPrChange w:id="14" w:author="洪豪" w:date="2019-07-17T17:49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2013/3/21</w:t>
            </w:r>
          </w:p>
        </w:tc>
        <w:tc>
          <w:tcPr>
            <w:tcW w:w="731" w:type="dxa"/>
            <w:tcPrChange w:id="15" w:author="洪豪" w:date="2019-07-17T17:49:00Z">
              <w:tcPr>
                <w:tcW w:w="731" w:type="dxa"/>
              </w:tcPr>
            </w:tcPrChange>
          </w:tcPr>
          <w:p w:rsidR="001B6330" w:rsidRDefault="00E3376D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6" w:author="洪豪" w:date="2019-07-17T17:49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5695" w:type="dxa"/>
            <w:tcPrChange w:id="17" w:author="洪豪" w:date="2019-07-17T17:49:00Z">
              <w:tcPr>
                <w:tcW w:w="5695" w:type="dxa"/>
              </w:tcPr>
            </w:tcPrChange>
          </w:tcPr>
          <w:p w:rsidR="001B6330" w:rsidRPr="00B96D0C" w:rsidRDefault="001B6330" w:rsidP="001D554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8" w:author="洪豪" w:date="2019-07-17T17:49:00Z">
                <w:pPr>
                  <w:spacing w:line="240" w:lineRule="atLeast"/>
                </w:pPr>
              </w:pPrChange>
            </w:pPr>
            <w:r w:rsidRPr="00B96D0C">
              <w:rPr>
                <w:rFonts w:hint="eastAsia"/>
                <w:color w:val="0000FF"/>
                <w:sz w:val="20"/>
                <w:szCs w:val="20"/>
              </w:rPr>
              <w:t>新增死亡證明書由服務中心與登打中心輸入</w:t>
            </w:r>
            <w:r w:rsidRPr="00B96D0C">
              <w:rPr>
                <w:rFonts w:hint="eastAsia"/>
                <w:color w:val="0000FF"/>
                <w:sz w:val="20"/>
                <w:szCs w:val="20"/>
              </w:rPr>
              <w:t>(</w:t>
            </w:r>
            <w:r w:rsidRPr="00B96D0C">
              <w:rPr>
                <w:rFonts w:hint="eastAsia"/>
                <w:color w:val="0000FF"/>
                <w:sz w:val="20"/>
                <w:szCs w:val="20"/>
              </w:rPr>
              <w:t>申</w:t>
            </w:r>
            <w:r w:rsidRPr="00B96D0C">
              <w:rPr>
                <w:rFonts w:hint="eastAsia"/>
                <w:color w:val="0000FF"/>
                <w:sz w:val="20"/>
                <w:szCs w:val="20"/>
              </w:rPr>
              <w:t>:</w:t>
            </w:r>
            <w:r w:rsidRPr="00B96D0C">
              <w:rPr>
                <w:b/>
                <w:bCs/>
                <w:color w:val="FF0000"/>
                <w:sz w:val="20"/>
                <w:szCs w:val="20"/>
              </w:rPr>
              <w:t>130318000131</w:t>
            </w:r>
            <w:r w:rsidRPr="00B96D0C">
              <w:rPr>
                <w:rFonts w:hint="eastAsia"/>
                <w:b/>
                <w:bCs/>
                <w:color w:val="FF0000"/>
                <w:sz w:val="20"/>
                <w:szCs w:val="20"/>
              </w:rPr>
              <w:t>)</w:t>
            </w:r>
          </w:p>
        </w:tc>
        <w:tc>
          <w:tcPr>
            <w:tcW w:w="1288" w:type="dxa"/>
            <w:tcPrChange w:id="19" w:author="洪豪" w:date="2019-07-17T17:49:00Z">
              <w:tcPr>
                <w:tcW w:w="1288" w:type="dxa"/>
              </w:tcPr>
            </w:tcPrChange>
          </w:tcPr>
          <w:p w:rsidR="001B6330" w:rsidRPr="00B96D0C" w:rsidRDefault="001B6330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20" w:author="洪豪" w:date="2019-07-17T17:49:00Z">
                <w:pPr>
                  <w:spacing w:line="240" w:lineRule="atLeast"/>
                  <w:jc w:val="center"/>
                </w:pPr>
              </w:pPrChange>
            </w:pPr>
            <w:r w:rsidRPr="00B96D0C">
              <w:rPr>
                <w:rFonts w:ascii="新細明體" w:hAnsi="新細明體" w:hint="eastAsia"/>
                <w:bCs/>
                <w:sz w:val="20"/>
                <w:szCs w:val="20"/>
              </w:rPr>
              <w:t>侑文</w:t>
            </w:r>
          </w:p>
        </w:tc>
        <w:tc>
          <w:tcPr>
            <w:tcW w:w="1439" w:type="dxa"/>
            <w:tcPrChange w:id="21" w:author="洪豪" w:date="2019-07-17T17:49:00Z">
              <w:tcPr>
                <w:tcW w:w="1439" w:type="dxa"/>
              </w:tcPr>
            </w:tcPrChange>
          </w:tcPr>
          <w:p w:rsidR="001B6330" w:rsidRPr="00B96D0C" w:rsidRDefault="001B6330" w:rsidP="001D5542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  <w:pPrChange w:id="22" w:author="洪豪" w:date="2019-07-17T17:49:00Z">
                <w:pPr>
                  <w:spacing w:line="240" w:lineRule="atLeast"/>
                </w:pPr>
              </w:pPrChange>
            </w:pPr>
            <w:r w:rsidRPr="00B96D0C">
              <w:rPr>
                <w:sz w:val="20"/>
                <w:szCs w:val="20"/>
              </w:rPr>
              <w:t>130320000032</w:t>
            </w:r>
          </w:p>
        </w:tc>
      </w:tr>
      <w:tr w:rsidR="00D81E15" w:rsidRPr="00E8700A" w:rsidTr="001D5542">
        <w:tc>
          <w:tcPr>
            <w:tcW w:w="1271" w:type="dxa"/>
            <w:tcPrChange w:id="23" w:author="洪豪" w:date="2019-07-17T17:49:00Z">
              <w:tcPr>
                <w:tcW w:w="1271" w:type="dxa"/>
              </w:tcPr>
            </w:tcPrChange>
          </w:tcPr>
          <w:p w:rsidR="00D81E15" w:rsidRDefault="005C39DF" w:rsidP="001D554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  <w:pPrChange w:id="24" w:author="洪豪" w:date="2019-07-17T17:49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2013/06/20</w:t>
            </w:r>
          </w:p>
        </w:tc>
        <w:tc>
          <w:tcPr>
            <w:tcW w:w="731" w:type="dxa"/>
            <w:tcPrChange w:id="25" w:author="洪豪" w:date="2019-07-17T17:49:00Z">
              <w:tcPr>
                <w:tcW w:w="731" w:type="dxa"/>
              </w:tcPr>
            </w:tcPrChange>
          </w:tcPr>
          <w:p w:rsidR="00D81E15" w:rsidRDefault="005C39DF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26" w:author="洪豪" w:date="2019-07-17T17:49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5695" w:type="dxa"/>
            <w:tcPrChange w:id="27" w:author="洪豪" w:date="2019-07-17T17:49:00Z">
              <w:tcPr>
                <w:tcW w:w="5695" w:type="dxa"/>
              </w:tcPr>
            </w:tcPrChange>
          </w:tcPr>
          <w:p w:rsidR="00D81E15" w:rsidRPr="00B96D0C" w:rsidRDefault="00E27406" w:rsidP="001D5542">
            <w:pPr>
              <w:spacing w:line="240" w:lineRule="atLeast"/>
              <w:rPr>
                <w:rFonts w:hint="eastAsia"/>
                <w:color w:val="0000FF"/>
                <w:sz w:val="20"/>
                <w:szCs w:val="20"/>
              </w:rPr>
              <w:pPrChange w:id="28" w:author="洪豪" w:date="2019-07-17T17:49:00Z">
                <w:pPr>
                  <w:spacing w:line="240" w:lineRule="atLeast"/>
                </w:pPr>
              </w:pPrChange>
            </w:pPr>
            <w:r>
              <w:rPr>
                <w:rFonts w:hint="eastAsia"/>
                <w:color w:val="0000FF"/>
                <w:sz w:val="20"/>
                <w:szCs w:val="20"/>
              </w:rPr>
              <w:t>MI</w:t>
            </w:r>
            <w:r>
              <w:rPr>
                <w:rFonts w:hint="eastAsia"/>
                <w:color w:val="0000FF"/>
                <w:sz w:val="20"/>
                <w:szCs w:val="20"/>
              </w:rPr>
              <w:t>件自動帶入診斷書資料</w:t>
            </w:r>
          </w:p>
        </w:tc>
        <w:tc>
          <w:tcPr>
            <w:tcW w:w="1288" w:type="dxa"/>
            <w:tcPrChange w:id="29" w:author="洪豪" w:date="2019-07-17T17:49:00Z">
              <w:tcPr>
                <w:tcW w:w="1288" w:type="dxa"/>
              </w:tcPr>
            </w:tcPrChange>
          </w:tcPr>
          <w:p w:rsidR="00D81E15" w:rsidRPr="00B96D0C" w:rsidRDefault="00EF5D76" w:rsidP="001D5542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  <w:pPrChange w:id="30" w:author="洪豪" w:date="2019-07-17T17:49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慈蓮</w:t>
            </w:r>
          </w:p>
        </w:tc>
        <w:tc>
          <w:tcPr>
            <w:tcW w:w="1439" w:type="dxa"/>
            <w:tcPrChange w:id="31" w:author="洪豪" w:date="2019-07-17T17:49:00Z">
              <w:tcPr>
                <w:tcW w:w="1439" w:type="dxa"/>
              </w:tcPr>
            </w:tcPrChange>
          </w:tcPr>
          <w:p w:rsidR="00D81E15" w:rsidRPr="00374E8D" w:rsidRDefault="00374E8D" w:rsidP="001D5542">
            <w:pPr>
              <w:spacing w:line="240" w:lineRule="atLeast"/>
              <w:rPr>
                <w:sz w:val="20"/>
                <w:szCs w:val="20"/>
              </w:rPr>
              <w:pPrChange w:id="32" w:author="洪豪" w:date="2019-07-17T17:49:00Z">
                <w:pPr>
                  <w:spacing w:line="240" w:lineRule="atLeast"/>
                </w:pPr>
              </w:pPrChange>
            </w:pPr>
            <w:r w:rsidRPr="00E764B4">
              <w:rPr>
                <w:sz w:val="20"/>
              </w:rPr>
              <w:t>130620000348</w:t>
            </w:r>
          </w:p>
        </w:tc>
      </w:tr>
      <w:tr w:rsidR="00EC5485" w:rsidRPr="00E8700A" w:rsidTr="001D5542">
        <w:tc>
          <w:tcPr>
            <w:tcW w:w="1271" w:type="dxa"/>
            <w:tcPrChange w:id="33" w:author="洪豪" w:date="2019-07-17T17:49:00Z">
              <w:tcPr>
                <w:tcW w:w="1271" w:type="dxa"/>
              </w:tcPr>
            </w:tcPrChange>
          </w:tcPr>
          <w:p w:rsidR="00EC5485" w:rsidRDefault="00EC5485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34" w:author="洪豪" w:date="2019-07-17T17:49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2013/12/24</w:t>
            </w:r>
          </w:p>
        </w:tc>
        <w:tc>
          <w:tcPr>
            <w:tcW w:w="731" w:type="dxa"/>
            <w:tcPrChange w:id="35" w:author="洪豪" w:date="2019-07-17T17:49:00Z">
              <w:tcPr>
                <w:tcW w:w="731" w:type="dxa"/>
              </w:tcPr>
            </w:tcPrChange>
          </w:tcPr>
          <w:p w:rsidR="00EC5485" w:rsidRDefault="00EC5485" w:rsidP="001D55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36" w:author="洪豪" w:date="2019-07-17T17:49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5695" w:type="dxa"/>
            <w:tcPrChange w:id="37" w:author="洪豪" w:date="2019-07-17T17:49:00Z">
              <w:tcPr>
                <w:tcW w:w="5695" w:type="dxa"/>
              </w:tcPr>
            </w:tcPrChange>
          </w:tcPr>
          <w:p w:rsidR="00EC5485" w:rsidRDefault="00EC5485" w:rsidP="001D5542">
            <w:pPr>
              <w:spacing w:line="240" w:lineRule="atLeast"/>
              <w:rPr>
                <w:rFonts w:hint="eastAsia"/>
                <w:color w:val="0000FF"/>
                <w:sz w:val="20"/>
                <w:szCs w:val="20"/>
              </w:rPr>
              <w:pPrChange w:id="38" w:author="洪豪" w:date="2019-07-17T17:49:00Z">
                <w:pPr>
                  <w:spacing w:line="240" w:lineRule="atLeast"/>
                </w:pPr>
              </w:pPrChange>
            </w:pPr>
            <w:r>
              <w:rPr>
                <w:rFonts w:hint="eastAsia"/>
                <w:color w:val="0000FF"/>
                <w:sz w:val="20"/>
                <w:szCs w:val="20"/>
              </w:rPr>
              <w:t>理賠給付方式輸入作業調整</w:t>
            </w:r>
          </w:p>
        </w:tc>
        <w:tc>
          <w:tcPr>
            <w:tcW w:w="1288" w:type="dxa"/>
            <w:tcPrChange w:id="39" w:author="洪豪" w:date="2019-07-17T17:49:00Z">
              <w:tcPr>
                <w:tcW w:w="1288" w:type="dxa"/>
              </w:tcPr>
            </w:tcPrChange>
          </w:tcPr>
          <w:p w:rsidR="00EC5485" w:rsidRDefault="00EC5485" w:rsidP="001D5542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  <w:pPrChange w:id="40" w:author="洪豪" w:date="2019-07-17T17:49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凱鈞</w:t>
            </w:r>
          </w:p>
        </w:tc>
        <w:tc>
          <w:tcPr>
            <w:tcW w:w="1439" w:type="dxa"/>
            <w:tcPrChange w:id="41" w:author="洪豪" w:date="2019-07-17T17:49:00Z">
              <w:tcPr>
                <w:tcW w:w="1439" w:type="dxa"/>
              </w:tcPr>
            </w:tcPrChange>
          </w:tcPr>
          <w:p w:rsidR="00EC5485" w:rsidRPr="00E764B4" w:rsidRDefault="00EC5485" w:rsidP="001D5542">
            <w:pPr>
              <w:spacing w:line="240" w:lineRule="atLeast"/>
              <w:rPr>
                <w:sz w:val="20"/>
              </w:rPr>
              <w:pPrChange w:id="42" w:author="洪豪" w:date="2019-07-17T17:49:00Z">
                <w:pPr>
                  <w:spacing w:line="240" w:lineRule="atLeast"/>
                </w:pPr>
              </w:pPrChange>
            </w:pPr>
            <w:r>
              <w:rPr>
                <w:rFonts w:hint="eastAsia"/>
                <w:sz w:val="20"/>
              </w:rPr>
              <w:t>131224000166</w:t>
            </w:r>
          </w:p>
        </w:tc>
      </w:tr>
      <w:tr w:rsidR="002A624E" w:rsidRPr="00E8700A" w:rsidTr="001D5542">
        <w:trPr>
          <w:ins w:id="43" w:author="洪豪" w:date="2019-07-17T17:18:00Z"/>
        </w:trPr>
        <w:tc>
          <w:tcPr>
            <w:tcW w:w="1271" w:type="dxa"/>
            <w:tcPrChange w:id="44" w:author="洪豪" w:date="2019-07-17T17:49:00Z">
              <w:tcPr>
                <w:tcW w:w="1271" w:type="dxa"/>
              </w:tcPr>
            </w:tcPrChange>
          </w:tcPr>
          <w:p w:rsidR="002A624E" w:rsidRDefault="002A624E" w:rsidP="001D5542">
            <w:pPr>
              <w:spacing w:line="240" w:lineRule="atLeast"/>
              <w:jc w:val="center"/>
              <w:rPr>
                <w:ins w:id="45" w:author="洪豪" w:date="2019-07-17T17:18:00Z"/>
                <w:rFonts w:ascii="細明體" w:eastAsia="細明體" w:hAnsi="細明體" w:cs="Courier New"/>
                <w:sz w:val="20"/>
                <w:szCs w:val="20"/>
              </w:rPr>
              <w:pPrChange w:id="46" w:author="洪豪" w:date="2019-07-17T17:49:00Z">
                <w:pPr>
                  <w:spacing w:line="240" w:lineRule="atLeast"/>
                  <w:jc w:val="center"/>
                </w:pPr>
              </w:pPrChange>
            </w:pPr>
            <w:ins w:id="47" w:author="洪豪" w:date="2019-07-17T17:1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2019-07-15</w:t>
              </w:r>
            </w:ins>
          </w:p>
        </w:tc>
        <w:tc>
          <w:tcPr>
            <w:tcW w:w="731" w:type="dxa"/>
            <w:tcPrChange w:id="48" w:author="洪豪" w:date="2019-07-17T17:49:00Z">
              <w:tcPr>
                <w:tcW w:w="731" w:type="dxa"/>
              </w:tcPr>
            </w:tcPrChange>
          </w:tcPr>
          <w:p w:rsidR="002A624E" w:rsidRDefault="002A624E" w:rsidP="001D5542">
            <w:pPr>
              <w:spacing w:line="240" w:lineRule="atLeast"/>
              <w:jc w:val="center"/>
              <w:rPr>
                <w:ins w:id="49" w:author="洪豪" w:date="2019-07-17T17:18:00Z"/>
                <w:rFonts w:ascii="細明體" w:eastAsia="細明體" w:hAnsi="細明體" w:cs="Courier New" w:hint="eastAsia"/>
                <w:sz w:val="20"/>
                <w:szCs w:val="20"/>
              </w:rPr>
              <w:pPrChange w:id="50" w:author="洪豪" w:date="2019-07-17T17:49:00Z">
                <w:pPr>
                  <w:spacing w:line="240" w:lineRule="atLeast"/>
                  <w:jc w:val="center"/>
                </w:pPr>
              </w:pPrChange>
            </w:pPr>
            <w:ins w:id="51" w:author="洪豪" w:date="2019-07-17T17:1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5695" w:type="dxa"/>
            <w:tcPrChange w:id="52" w:author="洪豪" w:date="2019-07-17T17:49:00Z">
              <w:tcPr>
                <w:tcW w:w="5695" w:type="dxa"/>
              </w:tcPr>
            </w:tcPrChange>
          </w:tcPr>
          <w:p w:rsidR="002A624E" w:rsidRDefault="002A624E" w:rsidP="001D5542">
            <w:pPr>
              <w:spacing w:line="240" w:lineRule="atLeast"/>
              <w:rPr>
                <w:ins w:id="53" w:author="洪豪" w:date="2019-07-17T17:18:00Z"/>
                <w:rFonts w:hint="eastAsia"/>
                <w:color w:val="0000FF"/>
                <w:sz w:val="20"/>
                <w:szCs w:val="20"/>
              </w:rPr>
              <w:pPrChange w:id="54" w:author="洪豪" w:date="2019-07-17T17:49:00Z">
                <w:pPr>
                  <w:spacing w:line="240" w:lineRule="atLeast"/>
                </w:pPr>
              </w:pPrChange>
            </w:pPr>
            <w:ins w:id="55" w:author="洪豪" w:date="2019-07-17T17:20:00Z">
              <w:r w:rsidRPr="002A624E">
                <w:rPr>
                  <w:rFonts w:hint="eastAsia"/>
                  <w:color w:val="0000FF"/>
                  <w:sz w:val="20"/>
                  <w:szCs w:val="20"/>
                </w:rPr>
                <w:t>理賠受理去服務中心作業</w:t>
              </w:r>
              <w:r w:rsidRPr="002A624E">
                <w:rPr>
                  <w:rFonts w:hint="eastAsia"/>
                  <w:color w:val="0000FF"/>
                  <w:sz w:val="20"/>
                  <w:szCs w:val="20"/>
                </w:rPr>
                <w:t>-</w:t>
              </w:r>
              <w:r w:rsidRPr="002A624E">
                <w:rPr>
                  <w:rFonts w:hint="eastAsia"/>
                  <w:color w:val="0000FF"/>
                  <w:sz w:val="20"/>
                  <w:szCs w:val="20"/>
                </w:rPr>
                <w:t>壽核端</w:t>
              </w:r>
            </w:ins>
          </w:p>
        </w:tc>
        <w:tc>
          <w:tcPr>
            <w:tcW w:w="1288" w:type="dxa"/>
            <w:tcPrChange w:id="56" w:author="洪豪" w:date="2019-07-17T17:49:00Z">
              <w:tcPr>
                <w:tcW w:w="1288" w:type="dxa"/>
              </w:tcPr>
            </w:tcPrChange>
          </w:tcPr>
          <w:p w:rsidR="002A624E" w:rsidRDefault="002A624E" w:rsidP="001D5542">
            <w:pPr>
              <w:spacing w:line="240" w:lineRule="atLeast"/>
              <w:jc w:val="center"/>
              <w:rPr>
                <w:ins w:id="57" w:author="洪豪" w:date="2019-07-17T17:18:00Z"/>
                <w:rFonts w:ascii="新細明體" w:hAnsi="新細明體" w:hint="eastAsia"/>
                <w:bCs/>
                <w:sz w:val="20"/>
                <w:szCs w:val="20"/>
              </w:rPr>
              <w:pPrChange w:id="58" w:author="洪豪" w:date="2019-07-17T17:49:00Z">
                <w:pPr>
                  <w:spacing w:line="240" w:lineRule="atLeast"/>
                  <w:jc w:val="center"/>
                </w:pPr>
              </w:pPrChange>
            </w:pPr>
            <w:ins w:id="59" w:author="洪豪" w:date="2019-07-17T17:20:00Z">
              <w:r>
                <w:rPr>
                  <w:rFonts w:ascii="新細明體" w:hAnsi="新細明體" w:hint="eastAsia"/>
                  <w:bCs/>
                  <w:sz w:val="20"/>
                  <w:szCs w:val="20"/>
                </w:rPr>
                <w:t>啟豪</w:t>
              </w:r>
            </w:ins>
          </w:p>
        </w:tc>
        <w:tc>
          <w:tcPr>
            <w:tcW w:w="1439" w:type="dxa"/>
            <w:tcPrChange w:id="60" w:author="洪豪" w:date="2019-07-17T17:49:00Z">
              <w:tcPr>
                <w:tcW w:w="1439" w:type="dxa"/>
              </w:tcPr>
            </w:tcPrChange>
          </w:tcPr>
          <w:p w:rsidR="002A624E" w:rsidRDefault="002A624E" w:rsidP="001D5542">
            <w:pPr>
              <w:spacing w:line="240" w:lineRule="atLeast"/>
              <w:rPr>
                <w:ins w:id="61" w:author="洪豪" w:date="2019-07-17T17:18:00Z"/>
                <w:rFonts w:hint="eastAsia"/>
                <w:sz w:val="20"/>
              </w:rPr>
              <w:pPrChange w:id="62" w:author="洪豪" w:date="2019-07-17T17:49:00Z">
                <w:pPr>
                  <w:spacing w:line="240" w:lineRule="atLeast"/>
                </w:pPr>
              </w:pPrChange>
            </w:pPr>
            <w:ins w:id="63" w:author="洪豪" w:date="2019-07-17T17:20:00Z">
              <w:r w:rsidRPr="002A624E">
                <w:rPr>
                  <w:sz w:val="20"/>
                </w:rPr>
                <w:t>190402002089</w:t>
              </w:r>
            </w:ins>
          </w:p>
        </w:tc>
      </w:tr>
    </w:tbl>
    <w:p w:rsidR="001B6330" w:rsidRDefault="001B6330">
      <w:pPr>
        <w:rPr>
          <w:rFonts w:hint="eastAsia"/>
        </w:rPr>
      </w:pPr>
    </w:p>
    <w:p w:rsidR="001B6330" w:rsidRDefault="001B6330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101</w:t>
      </w:r>
      <w:r w:rsidR="00080E62">
        <w:rPr>
          <w:rFonts w:hint="eastAsia"/>
          <w:b/>
          <w:kern w:val="2"/>
          <w:sz w:val="24"/>
          <w:szCs w:val="24"/>
          <w:lang w:eastAsia="zh-TW"/>
        </w:rPr>
        <w:t>0</w:t>
      </w:r>
      <w:r w:rsidR="007929D3">
        <w:rPr>
          <w:rFonts w:hint="eastAsia"/>
          <w:b/>
          <w:kern w:val="2"/>
          <w:sz w:val="24"/>
          <w:szCs w:val="24"/>
          <w:lang w:eastAsia="zh-TW"/>
        </w:rPr>
        <w:t>2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080E62">
        <w:rPr>
          <w:rFonts w:hint="eastAsia"/>
          <w:b/>
          <w:kern w:val="2"/>
          <w:sz w:val="24"/>
          <w:szCs w:val="24"/>
          <w:lang w:eastAsia="zh-TW"/>
        </w:rPr>
        <w:t>理賠簡易受理</w:t>
      </w:r>
      <w:r w:rsidR="007929D3">
        <w:rPr>
          <w:rFonts w:hint="eastAsia"/>
          <w:b/>
          <w:kern w:val="2"/>
          <w:sz w:val="24"/>
          <w:szCs w:val="24"/>
          <w:lang w:eastAsia="zh-TW"/>
        </w:rPr>
        <w:t>診斷書醫院輸入</w:t>
      </w:r>
    </w:p>
    <w:p w:rsidR="0023751E" w:rsidRPr="0053424C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Tr="00B151BC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080E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理賠簡易受理</w:t>
            </w:r>
            <w:r w:rsidR="007929D3">
              <w:rPr>
                <w:rFonts w:ascii="細明體" w:eastAsia="細明體" w:hAnsi="細明體" w:hint="eastAsia"/>
                <w:sz w:val="20"/>
                <w:szCs w:val="20"/>
              </w:rPr>
              <w:t>診斷書醫院輸入</w:t>
            </w:r>
          </w:p>
        </w:tc>
      </w:tr>
      <w:tr w:rsidR="0023751E" w:rsidTr="00B151BC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080E6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7929D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23751E" w:rsidTr="00B151BC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 w:rsidTr="00B151BC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C5485" w:rsidRPr="002A58AE" w:rsidTr="002A624E">
        <w:tc>
          <w:tcPr>
            <w:tcW w:w="2340" w:type="dxa"/>
          </w:tcPr>
          <w:p w:rsidR="00EC5485" w:rsidRPr="002A58AE" w:rsidRDefault="00EC5485" w:rsidP="00F326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460" w:type="dxa"/>
          </w:tcPr>
          <w:p w:rsidR="00EC5485" w:rsidRPr="002A58AE" w:rsidRDefault="00EC5485" w:rsidP="00F326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EC5485" w:rsidRPr="002A58AE" w:rsidTr="002A624E">
        <w:tc>
          <w:tcPr>
            <w:tcW w:w="2340" w:type="dxa"/>
          </w:tcPr>
          <w:p w:rsidR="00EC5485" w:rsidRPr="002A58AE" w:rsidRDefault="00EC5485" w:rsidP="00F326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460" w:type="dxa"/>
          </w:tcPr>
          <w:p w:rsidR="00EC5485" w:rsidRPr="002A58AE" w:rsidRDefault="00EC5485" w:rsidP="00F326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EC5485" w:rsidRPr="002A58AE" w:rsidTr="002A624E">
        <w:tc>
          <w:tcPr>
            <w:tcW w:w="2340" w:type="dxa"/>
          </w:tcPr>
          <w:p w:rsidR="00EC5485" w:rsidRPr="002A58AE" w:rsidRDefault="00EC5485" w:rsidP="00F326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460" w:type="dxa"/>
          </w:tcPr>
          <w:p w:rsidR="00EC5485" w:rsidRPr="002A58AE" w:rsidRDefault="00EC5485" w:rsidP="00F326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C5485" w:rsidRPr="002A58AE" w:rsidTr="002A624E">
        <w:tc>
          <w:tcPr>
            <w:tcW w:w="2340" w:type="dxa"/>
          </w:tcPr>
          <w:p w:rsidR="00EC5485" w:rsidRPr="002A58AE" w:rsidRDefault="00EC5485" w:rsidP="00F3261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460" w:type="dxa"/>
          </w:tcPr>
          <w:p w:rsidR="00EC5485" w:rsidRPr="002A58AE" w:rsidRDefault="00EC5485" w:rsidP="00F326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B151BC" w:rsidRPr="00E01490" w:rsidTr="002A624E">
        <w:tc>
          <w:tcPr>
            <w:tcW w:w="2340" w:type="dxa"/>
          </w:tcPr>
          <w:p w:rsidR="00B151BC" w:rsidRDefault="00B151BC" w:rsidP="00F32611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8460" w:type="dxa"/>
          </w:tcPr>
          <w:p w:rsidR="00B151BC" w:rsidRDefault="00B151BC" w:rsidP="00F32611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</w:tbl>
    <w:p w:rsidR="0023751E" w:rsidRDefault="0023751E" w:rsidP="002A624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98618B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</w:t>
            </w:r>
            <w:r w:rsidR="0053424C">
              <w:rPr>
                <w:rFonts w:hint="eastAsia"/>
                <w:lang w:eastAsia="zh-TW"/>
              </w:rPr>
              <w:t>簡易</w:t>
            </w:r>
            <w:r>
              <w:rPr>
                <w:rFonts w:hint="eastAsia"/>
                <w:lang w:eastAsia="zh-TW"/>
              </w:rPr>
              <w:t>受理</w:t>
            </w:r>
            <w:r w:rsidR="00D02DF2">
              <w:rPr>
                <w:rFonts w:hint="eastAsia"/>
                <w:lang w:eastAsia="zh-TW"/>
              </w:rPr>
              <w:t>診斷書醫院</w:t>
            </w:r>
            <w:r>
              <w:rPr>
                <w:rFonts w:hint="eastAsia"/>
                <w:lang w:eastAsia="zh-TW"/>
              </w:rPr>
              <w:t>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</w:t>
            </w:r>
            <w:r w:rsidR="007929D3">
              <w:rPr>
                <w:rFonts w:hint="eastAsia"/>
                <w:sz w:val="20"/>
                <w:szCs w:val="20"/>
              </w:rPr>
              <w:t>5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098B" w:rsidRPr="000C044D" w:rsidRDefault="007929D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7C098B" w:rsidRDefault="007929D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14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113E2">
        <w:tc>
          <w:tcPr>
            <w:tcW w:w="720" w:type="dxa"/>
          </w:tcPr>
          <w:p w:rsidR="002113E2" w:rsidRDefault="002113E2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診斷書總張數</w:t>
            </w:r>
          </w:p>
        </w:tc>
        <w:tc>
          <w:tcPr>
            <w:tcW w:w="1800" w:type="dxa"/>
            <w:vAlign w:val="bottom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113E2">
        <w:tc>
          <w:tcPr>
            <w:tcW w:w="720" w:type="dxa"/>
          </w:tcPr>
          <w:p w:rsidR="002113E2" w:rsidRDefault="002113E2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收據總張數</w:t>
            </w:r>
          </w:p>
        </w:tc>
        <w:tc>
          <w:tcPr>
            <w:tcW w:w="1800" w:type="dxa"/>
            <w:vAlign w:val="bottom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30F3A">
        <w:tc>
          <w:tcPr>
            <w:tcW w:w="720" w:type="dxa"/>
          </w:tcPr>
          <w:p w:rsidR="00D30F3A" w:rsidRDefault="00D30F3A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D30F3A" w:rsidRDefault="00D30F3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中醫收據統計表總張數</w:t>
            </w:r>
          </w:p>
        </w:tc>
        <w:tc>
          <w:tcPr>
            <w:tcW w:w="1800" w:type="dxa"/>
            <w:vAlign w:val="bottom"/>
          </w:tcPr>
          <w:p w:rsidR="00D30F3A" w:rsidRDefault="00D30F3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D30F3A" w:rsidRDefault="00D30F3A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307F8">
        <w:tc>
          <w:tcPr>
            <w:tcW w:w="720" w:type="dxa"/>
          </w:tcPr>
          <w:p w:rsidR="002307F8" w:rsidRDefault="002307F8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2307F8" w:rsidRDefault="002307F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收據副本張數</w:t>
            </w:r>
          </w:p>
        </w:tc>
        <w:tc>
          <w:tcPr>
            <w:tcW w:w="1800" w:type="dxa"/>
            <w:vAlign w:val="bottom"/>
          </w:tcPr>
          <w:p w:rsidR="002307F8" w:rsidRDefault="002307F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2307F8" w:rsidRDefault="002307F8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93A56">
        <w:tc>
          <w:tcPr>
            <w:tcW w:w="720" w:type="dxa"/>
          </w:tcPr>
          <w:p w:rsidR="00993A56" w:rsidRDefault="00993A56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993A56" w:rsidRDefault="00993A5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MK2收據張數</w:t>
            </w:r>
          </w:p>
        </w:tc>
        <w:tc>
          <w:tcPr>
            <w:tcW w:w="1800" w:type="dxa"/>
            <w:vAlign w:val="bottom"/>
          </w:tcPr>
          <w:p w:rsidR="00993A56" w:rsidRDefault="00993A5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993A56" w:rsidRDefault="00993A56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93A56">
        <w:tc>
          <w:tcPr>
            <w:tcW w:w="720" w:type="dxa"/>
          </w:tcPr>
          <w:p w:rsidR="00993A56" w:rsidRDefault="00993A56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993A56" w:rsidRDefault="00993A5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死亡證明書張數</w:t>
            </w:r>
          </w:p>
        </w:tc>
        <w:tc>
          <w:tcPr>
            <w:tcW w:w="1800" w:type="dxa"/>
            <w:vAlign w:val="bottom"/>
          </w:tcPr>
          <w:p w:rsidR="00993A56" w:rsidRDefault="00993A5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993A56" w:rsidRDefault="00993A56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5629F">
        <w:tc>
          <w:tcPr>
            <w:tcW w:w="720" w:type="dxa"/>
          </w:tcPr>
          <w:p w:rsidR="00A5629F" w:rsidRDefault="00A5629F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5629F" w:rsidRDefault="00A5629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輸入日期</w:t>
            </w:r>
          </w:p>
        </w:tc>
        <w:tc>
          <w:tcPr>
            <w:tcW w:w="1800" w:type="dxa"/>
            <w:vAlign w:val="bottom"/>
          </w:tcPr>
          <w:p w:rsidR="00A5629F" w:rsidRDefault="002452B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</w:t>
            </w:r>
            <w:r w:rsidR="00517107">
              <w:rPr>
                <w:rFonts w:ascii="細明體" w:eastAsia="細明體" w:hAnsi="細明體" w:hint="eastAsia"/>
                <w:sz w:val="20"/>
                <w:szCs w:val="20"/>
              </w:rPr>
              <w:t>R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10</w:t>
            </w:r>
          </w:p>
        </w:tc>
        <w:tc>
          <w:tcPr>
            <w:tcW w:w="4320" w:type="dxa"/>
          </w:tcPr>
          <w:p w:rsidR="00A5629F" w:rsidRDefault="00A5629F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517107">
        <w:tc>
          <w:tcPr>
            <w:tcW w:w="720" w:type="dxa"/>
          </w:tcPr>
          <w:p w:rsidR="00517107" w:rsidRDefault="00517107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517107" w:rsidRDefault="0051710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是否為MI件</w:t>
            </w:r>
          </w:p>
        </w:tc>
        <w:tc>
          <w:tcPr>
            <w:tcW w:w="1800" w:type="dxa"/>
            <w:vAlign w:val="bottom"/>
          </w:tcPr>
          <w:p w:rsidR="00517107" w:rsidRDefault="0051710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517107" w:rsidRDefault="00517107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655DB" w:rsidRPr="002113E2" w:rsidRDefault="002113E2" w:rsidP="002113E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基本資料區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畫面欄位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Pr="000C044D" w:rsidRDefault="000655DB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Default="000655DB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診斷書總張數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傳入參數</w:t>
            </w:r>
          </w:p>
        </w:tc>
      </w:tr>
      <w:tr w:rsidR="008538E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38E8" w:rsidRDefault="008538E8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收據總張數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38E8" w:rsidRDefault="008538E8" w:rsidP="000655D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傳入參數</w:t>
            </w:r>
          </w:p>
        </w:tc>
      </w:tr>
    </w:tbl>
    <w:p w:rsidR="002113E2" w:rsidRDefault="000655DB" w:rsidP="002113E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0655DB">
        <w:rPr>
          <w:rFonts w:hint="eastAsia"/>
          <w:bCs/>
          <w:color w:val="000000"/>
          <w:lang w:eastAsia="zh-TW"/>
        </w:rPr>
        <w:t>醫院選擇區</w:t>
      </w:r>
    </w:p>
    <w:p w:rsidR="000655DB" w:rsidRPr="000655DB" w:rsidRDefault="000655DB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點選放大鏡另開視窗</w:t>
      </w:r>
      <w:r>
        <w:rPr>
          <w:rFonts w:hint="eastAsia"/>
          <w:bCs/>
          <w:color w:val="000000"/>
          <w:lang w:eastAsia="zh-TW"/>
        </w:rPr>
        <w:t xml:space="preserve"> LINK </w:t>
      </w:r>
      <w:r>
        <w:rPr>
          <w:rFonts w:hint="eastAsia"/>
          <w:bCs/>
          <w:lang w:eastAsia="zh-TW"/>
        </w:rPr>
        <w:t>AAC0_0700</w:t>
      </w:r>
      <w:r>
        <w:rPr>
          <w:rFonts w:hint="eastAsia"/>
          <w:bCs/>
          <w:lang w:eastAsia="zh-TW"/>
        </w:rPr>
        <w:t>。</w:t>
      </w:r>
    </w:p>
    <w:p w:rsidR="000655DB" w:rsidRPr="001E55AE" w:rsidRDefault="000655DB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張數</w:t>
      </w:r>
      <w:r>
        <w:rPr>
          <w:rFonts w:hint="eastAsia"/>
          <w:bCs/>
          <w:color w:val="000000"/>
          <w:lang w:eastAsia="zh-TW"/>
        </w:rPr>
        <w:t xml:space="preserve">Default </w:t>
      </w:r>
      <w:r>
        <w:rPr>
          <w:rFonts w:hint="eastAsia"/>
          <w:bCs/>
          <w:color w:val="000000"/>
          <w:lang w:eastAsia="zh-TW"/>
        </w:rPr>
        <w:t>為</w:t>
      </w:r>
      <w:r w:rsidRPr="000655DB">
        <w:rPr>
          <w:rFonts w:ascii="新細明體" w:hAnsi="新細明體" w:hint="eastAsia"/>
          <w:bCs/>
          <w:color w:val="000000"/>
          <w:lang w:eastAsia="zh-TW"/>
        </w:rPr>
        <w:t>1</w:t>
      </w:r>
      <w:r>
        <w:rPr>
          <w:rFonts w:ascii="新細明體" w:hAnsi="新細明體" w:hint="eastAsia"/>
          <w:bCs/>
          <w:color w:val="000000"/>
          <w:lang w:eastAsia="zh-TW"/>
        </w:rPr>
        <w:t>。</w:t>
      </w:r>
    </w:p>
    <w:p w:rsidR="001E55AE" w:rsidRPr="00D30F3A" w:rsidRDefault="001E55AE" w:rsidP="001E55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D30F3A">
        <w:rPr>
          <w:rFonts w:ascii="新細明體" w:hAnsi="新細明體" w:hint="eastAsia"/>
          <w:bCs/>
          <w:color w:val="000000"/>
          <w:lang w:eastAsia="zh-TW"/>
        </w:rPr>
        <w:t>增加 醫院代碼可直接輸入。</w:t>
      </w:r>
      <w:r w:rsidR="00252786" w:rsidRPr="00D30F3A">
        <w:rPr>
          <w:rFonts w:ascii="新細明體" w:hAnsi="新細明體" w:hint="eastAsia"/>
          <w:bCs/>
          <w:color w:val="000000"/>
          <w:lang w:eastAsia="zh-TW"/>
        </w:rPr>
        <w:t>(請參考CC畫面)</w:t>
      </w:r>
    </w:p>
    <w:p w:rsidR="000655DB" w:rsidRPr="00D30F3A" w:rsidRDefault="000655DB" w:rsidP="000655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D30F3A">
        <w:rPr>
          <w:rFonts w:hint="eastAsia"/>
          <w:bCs/>
          <w:color w:val="000000"/>
          <w:lang w:eastAsia="zh-TW"/>
        </w:rPr>
        <w:t>已選擇醫院區</w:t>
      </w:r>
    </w:p>
    <w:p w:rsidR="000655DB" w:rsidRPr="00D30F3A" w:rsidRDefault="000655DB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D30F3A">
        <w:rPr>
          <w:rFonts w:hint="eastAsia"/>
          <w:bCs/>
          <w:color w:val="000000"/>
          <w:lang w:eastAsia="zh-TW"/>
        </w:rPr>
        <w:t xml:space="preserve">READ DTAAA005 BY </w:t>
      </w:r>
      <w:r w:rsidRPr="00D30F3A">
        <w:rPr>
          <w:rFonts w:hint="eastAsia"/>
          <w:bCs/>
          <w:color w:val="000000"/>
          <w:lang w:eastAsia="zh-TW"/>
        </w:rPr>
        <w:t>傳入參數</w:t>
      </w:r>
      <w:r w:rsidRPr="00D30F3A">
        <w:rPr>
          <w:rFonts w:hint="eastAsia"/>
          <w:bCs/>
          <w:color w:val="000000"/>
          <w:lang w:eastAsia="zh-TW"/>
        </w:rPr>
        <w:t>.</w:t>
      </w:r>
      <w:r w:rsidRPr="00D30F3A">
        <w:rPr>
          <w:rFonts w:hint="eastAsia"/>
          <w:bCs/>
          <w:color w:val="000000"/>
          <w:lang w:eastAsia="zh-TW"/>
        </w:rPr>
        <w:t>受理編號</w:t>
      </w:r>
    </w:p>
    <w:p w:rsidR="000655DB" w:rsidRPr="00D30F3A" w:rsidRDefault="000655DB" w:rsidP="000655D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D30F3A">
        <w:rPr>
          <w:rFonts w:hint="eastAsia"/>
          <w:bCs/>
          <w:color w:val="000000"/>
          <w:lang w:eastAsia="zh-TW"/>
        </w:rPr>
        <w:t>IF FOUND</w:t>
      </w:r>
      <w:r w:rsidRPr="00D30F3A">
        <w:rPr>
          <w:rFonts w:hint="eastAsia"/>
          <w:bCs/>
          <w:color w:val="000000"/>
          <w:lang w:eastAsia="zh-TW"/>
        </w:rPr>
        <w:t>：</w:t>
      </w:r>
    </w:p>
    <w:p w:rsidR="000655DB" w:rsidRPr="00D30F3A" w:rsidRDefault="000655DB" w:rsidP="000655D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D30F3A">
        <w:rPr>
          <w:rFonts w:hint="eastAsia"/>
          <w:bCs/>
          <w:color w:val="000000"/>
          <w:lang w:eastAsia="zh-TW"/>
        </w:rPr>
        <w:t>顯示讀取到的資料於已選擇醫院區。</w:t>
      </w:r>
    </w:p>
    <w:p w:rsidR="002113E2" w:rsidRPr="00AB6C09" w:rsidRDefault="000655DB" w:rsidP="009A7C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D30F3A">
        <w:rPr>
          <w:rFonts w:hint="eastAsia"/>
          <w:bCs/>
          <w:color w:val="000000"/>
          <w:lang w:eastAsia="zh-TW"/>
        </w:rPr>
        <w:t>END IF</w:t>
      </w:r>
      <w:r w:rsidRPr="00D30F3A">
        <w:rPr>
          <w:rFonts w:hint="eastAsia"/>
          <w:bCs/>
          <w:color w:val="000000"/>
          <w:lang w:eastAsia="zh-TW"/>
        </w:rPr>
        <w:t>。</w:t>
      </w:r>
      <w:r w:rsidR="009A7CC5" w:rsidRPr="00D30F3A">
        <w:rPr>
          <w:rFonts w:hint="eastAsia"/>
          <w:bCs/>
          <w:color w:val="000000"/>
          <w:lang w:eastAsia="zh-TW"/>
        </w:rPr>
        <w:t xml:space="preserve"> </w:t>
      </w:r>
    </w:p>
    <w:p w:rsidR="00D8182C" w:rsidRPr="00AB6C09" w:rsidRDefault="00D8182C" w:rsidP="009A7C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NOT FOUND</w:t>
      </w:r>
      <w:r w:rsidR="007E0EDD">
        <w:rPr>
          <w:rFonts w:hint="eastAsia"/>
          <w:bCs/>
          <w:color w:val="000000"/>
          <w:lang w:eastAsia="zh-TW"/>
        </w:rPr>
        <w:t>，判斷是否為</w:t>
      </w:r>
      <w:r w:rsidR="007E0EDD">
        <w:rPr>
          <w:rFonts w:hint="eastAsia"/>
          <w:bCs/>
          <w:color w:val="000000"/>
          <w:lang w:eastAsia="zh-TW"/>
        </w:rPr>
        <w:t>MI</w:t>
      </w:r>
      <w:r w:rsidR="007E0EDD">
        <w:rPr>
          <w:rFonts w:hint="eastAsia"/>
          <w:bCs/>
          <w:color w:val="000000"/>
          <w:lang w:eastAsia="zh-TW"/>
        </w:rPr>
        <w:t>件，如果是</w:t>
      </w:r>
      <w:r w:rsidR="00674BD7">
        <w:rPr>
          <w:rFonts w:hint="eastAsia"/>
          <w:bCs/>
          <w:color w:val="000000"/>
          <w:lang w:eastAsia="zh-TW"/>
        </w:rPr>
        <w:t>，則</w:t>
      </w:r>
      <w:r w:rsidR="007E0EDD">
        <w:rPr>
          <w:rFonts w:hint="eastAsia"/>
          <w:bCs/>
          <w:color w:val="000000"/>
          <w:lang w:eastAsia="zh-TW"/>
        </w:rPr>
        <w:t>讀取診斷書資料</w:t>
      </w:r>
    </w:p>
    <w:p w:rsidR="00811372" w:rsidRPr="00AB6C09" w:rsidRDefault="00D9452E" w:rsidP="00AB6C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AB6C09">
        <w:rPr>
          <w:rFonts w:hint="eastAsia"/>
          <w:bCs/>
          <w:color w:val="000000"/>
          <w:lang w:eastAsia="zh-TW"/>
        </w:rPr>
        <w:t xml:space="preserve">IF </w:t>
      </w:r>
      <w:r w:rsidR="00AB3C58" w:rsidRPr="00AB6C09">
        <w:rPr>
          <w:rFonts w:hint="eastAsia"/>
          <w:bCs/>
          <w:color w:val="000000"/>
          <w:lang w:eastAsia="zh-TW"/>
        </w:rPr>
        <w:t>傳入</w:t>
      </w:r>
      <w:r w:rsidR="00AB3C58" w:rsidRPr="00AB6C09">
        <w:rPr>
          <w:rFonts w:hint="eastAsia"/>
          <w:bCs/>
          <w:color w:val="000000"/>
          <w:lang w:eastAsia="zh-TW"/>
        </w:rPr>
        <w:t>.</w:t>
      </w:r>
      <w:r w:rsidR="00AB3C58" w:rsidRPr="00AB6C09">
        <w:rPr>
          <w:rFonts w:hint="eastAsia"/>
          <w:bCs/>
          <w:color w:val="000000"/>
          <w:lang w:eastAsia="zh-TW"/>
        </w:rPr>
        <w:t>是否為</w:t>
      </w:r>
      <w:r w:rsidR="00AB3C58" w:rsidRPr="00AB6C09">
        <w:rPr>
          <w:rFonts w:hint="eastAsia"/>
          <w:bCs/>
          <w:color w:val="000000"/>
          <w:lang w:eastAsia="zh-TW"/>
        </w:rPr>
        <w:t>MI</w:t>
      </w:r>
      <w:r w:rsidR="00AB3C58" w:rsidRPr="00AB6C09">
        <w:rPr>
          <w:rFonts w:hint="eastAsia"/>
          <w:bCs/>
          <w:color w:val="000000"/>
          <w:lang w:eastAsia="zh-TW"/>
        </w:rPr>
        <w:t>件</w:t>
      </w:r>
      <w:r w:rsidR="00AB3C58" w:rsidRPr="00AB6C09">
        <w:rPr>
          <w:rFonts w:hint="eastAsia"/>
          <w:bCs/>
          <w:color w:val="000000"/>
          <w:lang w:eastAsia="zh-TW"/>
        </w:rPr>
        <w:t xml:space="preserve"> = </w:t>
      </w:r>
      <w:r w:rsidR="00AB3C58" w:rsidRPr="00AB6C09">
        <w:rPr>
          <w:bCs/>
          <w:color w:val="000000"/>
          <w:lang w:eastAsia="zh-TW"/>
        </w:rPr>
        <w:t>‘</w:t>
      </w:r>
      <w:r w:rsidR="00AB3C58" w:rsidRPr="00AB6C09">
        <w:rPr>
          <w:rFonts w:hint="eastAsia"/>
          <w:bCs/>
          <w:color w:val="000000"/>
          <w:lang w:eastAsia="zh-TW"/>
        </w:rPr>
        <w:t>1</w:t>
      </w:r>
      <w:r w:rsidR="00AB3C58" w:rsidRPr="00AB6C09">
        <w:rPr>
          <w:bCs/>
          <w:color w:val="000000"/>
          <w:lang w:eastAsia="zh-TW"/>
        </w:rPr>
        <w:t>’</w:t>
      </w:r>
    </w:p>
    <w:p w:rsidR="00BC5660" w:rsidRDefault="00885C3A" w:rsidP="00AB6C0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AB6C09">
        <w:rPr>
          <w:rFonts w:hint="eastAsia"/>
          <w:bCs/>
          <w:color w:val="000000"/>
          <w:lang w:eastAsia="zh-TW"/>
        </w:rPr>
        <w:t>CALL AA_A4Z002.</w:t>
      </w:r>
      <w:r w:rsidR="00337237" w:rsidRPr="00AB6C09">
        <w:rPr>
          <w:bCs/>
          <w:color w:val="000000"/>
          <w:lang w:eastAsia="zh-TW"/>
        </w:rPr>
        <w:t>queryDTAAA220</w:t>
      </w:r>
      <w:r w:rsidR="00022924" w:rsidRPr="00AB6C09">
        <w:rPr>
          <w:rFonts w:hint="eastAsia"/>
          <w:bCs/>
          <w:color w:val="000000"/>
          <w:lang w:eastAsia="zh-TW"/>
        </w:rPr>
        <w:t>，</w:t>
      </w:r>
      <w:r w:rsidR="00BC5660" w:rsidRPr="00AB6C09">
        <w:rPr>
          <w:rFonts w:hint="eastAsia"/>
          <w:bCs/>
          <w:color w:val="000000"/>
          <w:lang w:eastAsia="zh-TW"/>
        </w:rPr>
        <w:t>傳入參數：傳入</w:t>
      </w:r>
      <w:r w:rsidR="00BC5660" w:rsidRPr="00AB6C09">
        <w:rPr>
          <w:rFonts w:hint="eastAsia"/>
          <w:bCs/>
          <w:color w:val="000000"/>
          <w:lang w:eastAsia="zh-TW"/>
        </w:rPr>
        <w:t>.</w:t>
      </w:r>
      <w:r w:rsidR="00BC5660" w:rsidRPr="00AB6C09">
        <w:rPr>
          <w:rFonts w:hint="eastAsia"/>
          <w:bCs/>
          <w:color w:val="000000"/>
          <w:lang w:eastAsia="zh-TW"/>
        </w:rPr>
        <w:t>事故者</w:t>
      </w:r>
      <w:r w:rsidR="00BC5660" w:rsidRPr="00AB6C09">
        <w:rPr>
          <w:rFonts w:hint="eastAsia"/>
          <w:bCs/>
          <w:color w:val="000000"/>
          <w:lang w:eastAsia="zh-TW"/>
        </w:rPr>
        <w:t>ID</w:t>
      </w:r>
      <w:r w:rsidR="00BC5660" w:rsidRPr="00AB6C09">
        <w:rPr>
          <w:rFonts w:hint="eastAsia"/>
          <w:bCs/>
          <w:color w:val="000000"/>
          <w:lang w:eastAsia="zh-TW"/>
        </w:rPr>
        <w:t>，傳入</w:t>
      </w:r>
      <w:r w:rsidR="00BC5660" w:rsidRPr="00AB6C09">
        <w:rPr>
          <w:rFonts w:hint="eastAsia"/>
          <w:bCs/>
          <w:color w:val="000000"/>
          <w:lang w:eastAsia="zh-TW"/>
        </w:rPr>
        <w:t>.</w:t>
      </w:r>
      <w:r w:rsidR="00BC5660" w:rsidRPr="00E764B4">
        <w:rPr>
          <w:rFonts w:hint="eastAsia"/>
          <w:bCs/>
          <w:color w:val="000000"/>
          <w:lang w:eastAsia="zh-TW"/>
        </w:rPr>
        <w:t>事故日期，傳入</w:t>
      </w:r>
      <w:r w:rsidR="00BC5660" w:rsidRPr="00E764B4">
        <w:rPr>
          <w:rFonts w:hint="eastAsia"/>
          <w:bCs/>
          <w:color w:val="000000"/>
          <w:lang w:eastAsia="zh-TW"/>
        </w:rPr>
        <w:t>.</w:t>
      </w:r>
      <w:r w:rsidR="00BC5660" w:rsidRPr="00E764B4">
        <w:rPr>
          <w:rFonts w:hint="eastAsia"/>
          <w:bCs/>
          <w:color w:val="000000"/>
          <w:lang w:eastAsia="zh-TW"/>
        </w:rPr>
        <w:t>輸入日期</w:t>
      </w:r>
    </w:p>
    <w:p w:rsidR="00022924" w:rsidRDefault="007E2C71" w:rsidP="00AB6C0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FOUND</w:t>
      </w:r>
      <w:r>
        <w:rPr>
          <w:rFonts w:hint="eastAsia"/>
          <w:bCs/>
          <w:color w:val="000000"/>
          <w:lang w:eastAsia="zh-TW"/>
        </w:rPr>
        <w:t>，</w:t>
      </w:r>
      <w:r w:rsidRPr="00D30F3A">
        <w:rPr>
          <w:rFonts w:hint="eastAsia"/>
          <w:bCs/>
          <w:color w:val="000000"/>
          <w:lang w:eastAsia="zh-TW"/>
        </w:rPr>
        <w:t>顯示讀取到的</w:t>
      </w:r>
      <w:r>
        <w:rPr>
          <w:rFonts w:hint="eastAsia"/>
          <w:bCs/>
          <w:color w:val="000000"/>
          <w:lang w:eastAsia="zh-TW"/>
        </w:rPr>
        <w:t>MI</w:t>
      </w:r>
      <w:r>
        <w:rPr>
          <w:rFonts w:hint="eastAsia"/>
          <w:bCs/>
          <w:color w:val="000000"/>
          <w:lang w:eastAsia="zh-TW"/>
        </w:rPr>
        <w:t>診斷書</w:t>
      </w:r>
      <w:r w:rsidRPr="00D30F3A">
        <w:rPr>
          <w:rFonts w:hint="eastAsia"/>
          <w:bCs/>
          <w:color w:val="000000"/>
          <w:lang w:eastAsia="zh-TW"/>
        </w:rPr>
        <w:t>資料於已選擇醫院區。</w:t>
      </w:r>
    </w:p>
    <w:p w:rsidR="0013722A" w:rsidRDefault="0013722A" w:rsidP="00AB6C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</w:p>
    <w:p w:rsidR="0013722A" w:rsidRDefault="0013722A" w:rsidP="00AB6C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64" w:author="洪豪" w:date="2019-07-17T17:21:00Z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</w:p>
    <w:p w:rsidR="002A624E" w:rsidRPr="00AB6C09" w:rsidRDefault="002A624E" w:rsidP="002A624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65" w:author="洪豪" w:date="2019-07-17T17:21:00Z"/>
          <w:rFonts w:hint="eastAsia"/>
          <w:b/>
          <w:bCs/>
          <w:color w:val="000000"/>
          <w:lang w:eastAsia="zh-TW"/>
        </w:rPr>
      </w:pPr>
      <w:ins w:id="66" w:author="洪豪" w:date="2019-07-17T17:21:00Z">
        <w:r>
          <w:rPr>
            <w:rFonts w:hint="eastAsia"/>
            <w:bCs/>
            <w:color w:val="000000"/>
            <w:lang w:eastAsia="zh-TW"/>
          </w:rPr>
          <w:t>IF NOT FOUND</w:t>
        </w:r>
        <w:r>
          <w:rPr>
            <w:rFonts w:hint="eastAsia"/>
            <w:bCs/>
            <w:color w:val="000000"/>
            <w:lang w:eastAsia="zh-TW"/>
          </w:rPr>
          <w:t>，判斷是否為</w:t>
        </w:r>
        <w:r>
          <w:rPr>
            <w:rFonts w:hint="eastAsia"/>
            <w:bCs/>
            <w:color w:val="000000"/>
            <w:lang w:eastAsia="zh-TW"/>
          </w:rPr>
          <w:t>MI 2.0</w:t>
        </w:r>
        <w:r>
          <w:rPr>
            <w:rFonts w:hint="eastAsia"/>
            <w:bCs/>
            <w:color w:val="000000"/>
            <w:lang w:eastAsia="zh-TW"/>
          </w:rPr>
          <w:t>件，如果是，則讀取診斷書資料</w:t>
        </w:r>
      </w:ins>
    </w:p>
    <w:p w:rsidR="002A624E" w:rsidRPr="00AB6C09" w:rsidRDefault="002A624E" w:rsidP="002A624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bCs/>
          <w:color w:val="000000"/>
          <w:lang w:eastAsia="zh-TW"/>
        </w:rPr>
        <w:pPrChange w:id="67" w:author="洪豪" w:date="2019-07-17T17:21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8" w:author="洪豪" w:date="2019-07-17T17:22:00Z">
        <w:r>
          <w:rPr>
            <w:rFonts w:hint="eastAsia"/>
            <w:bCs/>
            <w:color w:val="000000"/>
            <w:lang w:eastAsia="zh-TW"/>
          </w:rPr>
          <w:t>讀取</w:t>
        </w:r>
      </w:ins>
      <w:ins w:id="69" w:author="洪豪" w:date="2019-07-17T17:46:00Z">
        <w:r w:rsidR="002E38BE">
          <w:rPr>
            <w:rFonts w:hint="eastAsia"/>
            <w:bCs/>
            <w:color w:val="000000"/>
            <w:lang w:eastAsia="zh-TW"/>
          </w:rPr>
          <w:t>DTAAM007</w:t>
        </w:r>
        <w:r w:rsidR="002E38BE">
          <w:rPr>
            <w:rFonts w:hint="eastAsia"/>
            <w:bCs/>
            <w:color w:val="000000"/>
            <w:lang w:eastAsia="zh-TW"/>
          </w:rPr>
          <w:t>，</w:t>
        </w:r>
        <w:r w:rsidR="002E38BE">
          <w:rPr>
            <w:rFonts w:hint="eastAsia"/>
            <w:bCs/>
            <w:color w:val="000000"/>
            <w:lang w:eastAsia="zh-TW"/>
          </w:rPr>
          <w:t>300008</w:t>
        </w:r>
        <w:r w:rsidR="002E38BE">
          <w:rPr>
            <w:rFonts w:hint="eastAsia"/>
            <w:bCs/>
            <w:color w:val="000000"/>
            <w:lang w:eastAsia="zh-TW"/>
          </w:rPr>
          <w:t>文件醫院資訊</w:t>
        </w:r>
      </w:ins>
    </w:p>
    <w:p w:rsidR="009A7CC5" w:rsidRPr="00D30F3A" w:rsidRDefault="009A7CC5" w:rsidP="009A7CC5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0000"/>
          <w:lang w:eastAsia="zh-TW"/>
        </w:rPr>
      </w:pPr>
    </w:p>
    <w:p w:rsidR="00245CF4" w:rsidRPr="00D30F3A" w:rsidRDefault="000655DB" w:rsidP="00245CF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D30F3A">
        <w:rPr>
          <w:rFonts w:hint="eastAsia"/>
          <w:b/>
          <w:bCs/>
          <w:color w:val="000000"/>
          <w:lang w:eastAsia="zh-TW"/>
        </w:rPr>
        <w:t>輸入</w:t>
      </w:r>
    </w:p>
    <w:p w:rsidR="000655DB" w:rsidRPr="00D30F3A" w:rsidRDefault="000655DB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color w:val="000000"/>
          <w:lang w:eastAsia="zh-TW"/>
        </w:rPr>
      </w:pPr>
      <w:r w:rsidRPr="00D30F3A">
        <w:rPr>
          <w:rFonts w:hint="eastAsia"/>
          <w:color w:val="000000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655DB" w:rsidRPr="00D30F3A">
        <w:tc>
          <w:tcPr>
            <w:tcW w:w="720" w:type="dxa"/>
          </w:tcPr>
          <w:p w:rsidR="000655DB" w:rsidRPr="00D30F3A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D30F3A">
              <w:rPr>
                <w:rFonts w:hint="eastAsia"/>
                <w:b/>
                <w:color w:val="000000"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655DB" w:rsidRPr="00D30F3A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D30F3A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655DB" w:rsidRPr="00D30F3A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D30F3A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0655DB" w:rsidRPr="00D30F3A">
        <w:tc>
          <w:tcPr>
            <w:tcW w:w="720" w:type="dxa"/>
          </w:tcPr>
          <w:p w:rsidR="000655DB" w:rsidRPr="00D30F3A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0655DB" w:rsidRPr="00D30F3A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D30F3A">
              <w:rPr>
                <w:rFonts w:hint="eastAsia"/>
                <w:bCs/>
                <w:color w:val="000000"/>
                <w:lang w:eastAsia="zh-TW"/>
              </w:rPr>
              <w:t>醫院代碼是否為空值</w:t>
            </w:r>
          </w:p>
        </w:tc>
        <w:tc>
          <w:tcPr>
            <w:tcW w:w="3320" w:type="dxa"/>
          </w:tcPr>
          <w:p w:rsidR="000655DB" w:rsidRPr="00D30F3A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D30F3A">
              <w:rPr>
                <w:rFonts w:hint="eastAsia"/>
                <w:bCs/>
                <w:color w:val="000000"/>
                <w:lang w:eastAsia="zh-TW"/>
              </w:rPr>
              <w:t>請選擇醫院</w:t>
            </w:r>
          </w:p>
        </w:tc>
      </w:tr>
      <w:tr w:rsidR="000655DB" w:rsidRPr="00D30F3A">
        <w:tc>
          <w:tcPr>
            <w:tcW w:w="720" w:type="dxa"/>
          </w:tcPr>
          <w:p w:rsidR="000655DB" w:rsidRPr="00D30F3A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0655DB" w:rsidRPr="00D30F3A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D30F3A">
              <w:rPr>
                <w:rFonts w:hint="eastAsia"/>
                <w:bCs/>
                <w:color w:val="000000"/>
                <w:lang w:eastAsia="zh-TW"/>
              </w:rPr>
              <w:t>張數是否大於</w:t>
            </w:r>
            <w:r w:rsidRPr="00D30F3A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3320" w:type="dxa"/>
          </w:tcPr>
          <w:p w:rsidR="000655DB" w:rsidRPr="00D30F3A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D30F3A">
              <w:rPr>
                <w:rFonts w:hint="eastAsia"/>
                <w:bCs/>
                <w:color w:val="000000"/>
                <w:lang w:eastAsia="zh-TW"/>
              </w:rPr>
              <w:t>請輸入正確張數</w:t>
            </w:r>
          </w:p>
        </w:tc>
      </w:tr>
      <w:tr w:rsidR="00343700" w:rsidRPr="00D30F3A">
        <w:tc>
          <w:tcPr>
            <w:tcW w:w="720" w:type="dxa"/>
          </w:tcPr>
          <w:p w:rsidR="00343700" w:rsidRPr="00D30F3A" w:rsidRDefault="00343700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343700" w:rsidRPr="00D30F3A" w:rsidRDefault="00343700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D30F3A">
              <w:rPr>
                <w:rFonts w:hint="eastAsia"/>
                <w:bCs/>
                <w:color w:val="000000"/>
                <w:lang w:eastAsia="zh-TW"/>
              </w:rPr>
              <w:t>檢查已選擇醫院區是否已經存在該醫院代碼</w:t>
            </w:r>
          </w:p>
        </w:tc>
        <w:tc>
          <w:tcPr>
            <w:tcW w:w="3320" w:type="dxa"/>
          </w:tcPr>
          <w:p w:rsidR="00343700" w:rsidRPr="00D30F3A" w:rsidRDefault="00343700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D30F3A">
              <w:rPr>
                <w:rFonts w:hint="eastAsia"/>
                <w:bCs/>
                <w:color w:val="000000"/>
                <w:lang w:eastAsia="zh-TW"/>
              </w:rPr>
              <w:t>該醫院已輸入過，請重新選擇</w:t>
            </w:r>
          </w:p>
        </w:tc>
      </w:tr>
      <w:tr w:rsidR="005D71EA" w:rsidRPr="00D30F3A">
        <w:tc>
          <w:tcPr>
            <w:tcW w:w="720" w:type="dxa"/>
          </w:tcPr>
          <w:p w:rsidR="005D71EA" w:rsidRPr="00D30F3A" w:rsidRDefault="005D71EA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5D71EA" w:rsidRPr="00D30F3A" w:rsidRDefault="005D71EA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D30F3A">
              <w:rPr>
                <w:rFonts w:ascii="sөũ" w:hAnsi="sөũ" w:hint="eastAsia"/>
                <w:color w:val="000000"/>
                <w:lang w:eastAsia="zh-TW"/>
              </w:rPr>
              <w:t>當</w:t>
            </w:r>
            <w:r w:rsidRPr="00D30F3A">
              <w:rPr>
                <w:rFonts w:ascii="sөũ" w:hAnsi="sөũ"/>
                <w:color w:val="000000"/>
                <w:lang w:eastAsia="zh-TW"/>
              </w:rPr>
              <w:t>已選擇醫院區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的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Total 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張數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+</w:t>
            </w:r>
            <w:r w:rsidRPr="00D30F3A">
              <w:rPr>
                <w:rFonts w:ascii="sөũ" w:hAnsi="sөũ"/>
                <w:color w:val="000000"/>
                <w:lang w:eastAsia="zh-TW"/>
              </w:rPr>
              <w:t>醫院選擇區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的張數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&gt; </w:t>
            </w:r>
            <w:r w:rsidRPr="00D30F3A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傳入參數.</w:t>
            </w:r>
            <w:r w:rsidRPr="00D30F3A"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 診斷書總張數</w:t>
            </w:r>
          </w:p>
        </w:tc>
        <w:tc>
          <w:tcPr>
            <w:tcW w:w="3320" w:type="dxa"/>
          </w:tcPr>
          <w:p w:rsidR="005D71EA" w:rsidRPr="00D30F3A" w:rsidRDefault="005D71EA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D30F3A">
              <w:rPr>
                <w:rFonts w:ascii="細明體" w:eastAsia="細明體" w:hAnsi="細明體" w:hint="eastAsia"/>
                <w:color w:val="000000"/>
                <w:lang w:eastAsia="zh-TW"/>
              </w:rPr>
              <w:t>診斷書</w:t>
            </w:r>
            <w:r w:rsidRPr="00D30F3A">
              <w:rPr>
                <w:rFonts w:hint="eastAsia"/>
                <w:bCs/>
                <w:color w:val="000000"/>
                <w:lang w:eastAsia="zh-TW"/>
              </w:rPr>
              <w:t>張數已超過</w:t>
            </w:r>
          </w:p>
        </w:tc>
      </w:tr>
      <w:tr w:rsidR="001E55AE" w:rsidRPr="00D30F3A">
        <w:tc>
          <w:tcPr>
            <w:tcW w:w="720" w:type="dxa"/>
          </w:tcPr>
          <w:p w:rsidR="001E55AE" w:rsidRPr="00D30F3A" w:rsidRDefault="001E55AE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1E55AE" w:rsidRPr="00D30F3A" w:rsidRDefault="001E55AE" w:rsidP="000655D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color w:val="000000"/>
                <w:lang w:eastAsia="zh-TW"/>
              </w:rPr>
            </w:pP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IF 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醫院名稱為空值</w:t>
            </w:r>
          </w:p>
          <w:p w:rsidR="00FA65B2" w:rsidRPr="00D30F3A" w:rsidRDefault="001E55AE" w:rsidP="000655D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color w:val="000000"/>
                <w:lang w:eastAsia="zh-TW"/>
              </w:rPr>
            </w:pP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     READ DTAAC070 BY 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醫院代碼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(HOSP_KIND+LOCAL_CODE+SER_NO+CHK_CODE)</w:t>
            </w:r>
            <w:r w:rsidR="00FA65B2" w:rsidRPr="00D30F3A">
              <w:rPr>
                <w:rFonts w:ascii="sөũ" w:hAnsi="sөũ" w:hint="eastAsia"/>
                <w:color w:val="000000"/>
                <w:lang w:eastAsia="zh-TW"/>
              </w:rPr>
              <w:t xml:space="preserve"> </w:t>
            </w:r>
          </w:p>
          <w:p w:rsidR="008F6EBB" w:rsidRPr="00D30F3A" w:rsidRDefault="008F6EBB" w:rsidP="000655D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color w:val="000000"/>
                <w:lang w:eastAsia="zh-TW"/>
              </w:rPr>
            </w:pP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RETURN 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醫院中文名稱</w:t>
            </w:r>
          </w:p>
          <w:p w:rsidR="00FA65B2" w:rsidRPr="00D30F3A" w:rsidRDefault="00FA65B2" w:rsidP="000655D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color w:val="000000"/>
                <w:lang w:eastAsia="zh-TW"/>
              </w:rPr>
            </w:pPr>
            <w:r w:rsidRPr="00D30F3A">
              <w:rPr>
                <w:rFonts w:ascii="sөũ" w:hAnsi="sөũ" w:hint="eastAsia"/>
                <w:color w:val="000000"/>
                <w:lang w:eastAsia="zh-TW"/>
              </w:rPr>
              <w:t>END IF</w:t>
            </w:r>
          </w:p>
          <w:p w:rsidR="00FA65B2" w:rsidRPr="00D30F3A" w:rsidRDefault="00FA65B2" w:rsidP="000655D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color w:val="000000"/>
                <w:lang w:eastAsia="zh-TW"/>
              </w:rPr>
            </w:pP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IF NOT FOUND </w:t>
            </w:r>
          </w:p>
          <w:p w:rsidR="00FA65B2" w:rsidRPr="00D30F3A" w:rsidRDefault="00FA65B2" w:rsidP="000655D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color w:val="000000"/>
                <w:lang w:eastAsia="zh-TW"/>
              </w:rPr>
            </w:pP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    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顯示訊息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 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‘查無醫院代碼’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+ </w:t>
            </w:r>
            <w:r w:rsidRPr="00D30F3A">
              <w:rPr>
                <w:rFonts w:ascii="sөũ" w:hAnsi="sөũ" w:hint="eastAsia"/>
                <w:color w:val="000000"/>
                <w:lang w:eastAsia="zh-TW"/>
              </w:rPr>
              <w:t>醫院代碼</w:t>
            </w:r>
          </w:p>
          <w:p w:rsidR="00FA65B2" w:rsidRPr="00D30F3A" w:rsidRDefault="00FA65B2" w:rsidP="000655D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color w:val="000000"/>
                <w:lang w:eastAsia="zh-TW"/>
              </w:rPr>
            </w:pPr>
            <w:r w:rsidRPr="00D30F3A">
              <w:rPr>
                <w:rFonts w:ascii="sөũ" w:hAnsi="sөũ" w:hint="eastAsia"/>
                <w:color w:val="000000"/>
                <w:lang w:eastAsia="zh-TW"/>
              </w:rPr>
              <w:t xml:space="preserve">    RETURN</w:t>
            </w:r>
          </w:p>
          <w:p w:rsidR="001E55AE" w:rsidRPr="00D30F3A" w:rsidRDefault="00FA65B2" w:rsidP="000655D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color w:val="000000"/>
                <w:lang w:eastAsia="zh-TW"/>
              </w:rPr>
            </w:pPr>
            <w:r w:rsidRPr="00D30F3A">
              <w:rPr>
                <w:rFonts w:ascii="sөũ" w:hAnsi="sөũ" w:hint="eastAsia"/>
                <w:color w:val="000000"/>
                <w:lang w:eastAsia="zh-TW"/>
              </w:rPr>
              <w:t>END IF</w:t>
            </w:r>
            <w:r w:rsidR="001E55AE" w:rsidRPr="00D30F3A">
              <w:rPr>
                <w:rFonts w:ascii="sөũ" w:hAnsi="sөũ" w:hint="eastAsia"/>
                <w:color w:val="000000"/>
                <w:lang w:eastAsia="zh-TW"/>
              </w:rPr>
              <w:t xml:space="preserve"> </w:t>
            </w:r>
          </w:p>
        </w:tc>
        <w:tc>
          <w:tcPr>
            <w:tcW w:w="3320" w:type="dxa"/>
          </w:tcPr>
          <w:p w:rsidR="001E55AE" w:rsidRPr="00D30F3A" w:rsidRDefault="001E55AE" w:rsidP="000655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841D4" w:rsidRPr="00D30F3A">
        <w:tc>
          <w:tcPr>
            <w:tcW w:w="720" w:type="dxa"/>
          </w:tcPr>
          <w:p w:rsidR="000841D4" w:rsidRPr="00D30F3A" w:rsidRDefault="000841D4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0841D4" w:rsidRPr="00D30F3A" w:rsidRDefault="000841D4" w:rsidP="000655D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color w:val="000000"/>
                <w:lang w:eastAsia="zh-TW"/>
              </w:rPr>
            </w:pPr>
            <w:r>
              <w:rPr>
                <w:rFonts w:ascii="sөũ" w:hAnsi="sөũ" w:hint="eastAsia"/>
                <w:color w:val="000000"/>
                <w:lang w:eastAsia="zh-TW"/>
              </w:rPr>
              <w:t>醫院代碼是否為</w:t>
            </w:r>
            <w:smartTag w:uri="urn:schemas-microsoft-com:office:smarttags" w:element="chmetcnv">
              <w:smartTagPr>
                <w:attr w:name="UnitName" w:val="碼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sөũ" w:hAnsi="sөũ" w:hint="eastAsia"/>
                  <w:color w:val="000000"/>
                  <w:lang w:eastAsia="zh-TW"/>
                </w:rPr>
                <w:t>10</w:t>
              </w:r>
              <w:r>
                <w:rPr>
                  <w:rFonts w:ascii="sөũ" w:hAnsi="sөũ" w:hint="eastAsia"/>
                  <w:color w:val="000000"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0841D4" w:rsidRPr="00D30F3A" w:rsidRDefault="000841D4" w:rsidP="000655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醫院代碼：+$畫面.醫院代碼+非</w:t>
            </w:r>
            <w:smartTag w:uri="urn:schemas-microsoft-com:office:smarttags" w:element="chmetcnv">
              <w:smartTagPr>
                <w:attr w:name="UnitName" w:val="碼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color w:val="000000"/>
                  <w:lang w:eastAsia="zh-TW"/>
                </w:rPr>
                <w:t>10碼</w:t>
              </w:r>
            </w:smartTag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，請重新選擇醫院。</w:t>
            </w:r>
          </w:p>
        </w:tc>
      </w:tr>
    </w:tbl>
    <w:p w:rsidR="000655DB" w:rsidRPr="00D30F3A" w:rsidRDefault="000655DB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D30F3A">
        <w:rPr>
          <w:rFonts w:hint="eastAsia"/>
          <w:color w:val="000000"/>
          <w:lang w:eastAsia="zh-TW"/>
        </w:rPr>
        <w:t>依輸入之張數及醫院帶入至下方已選擇醫院區。</w:t>
      </w:r>
      <w:r w:rsidR="005D71EA" w:rsidRPr="00D30F3A">
        <w:rPr>
          <w:rFonts w:hint="eastAsia"/>
          <w:color w:val="000000"/>
          <w:lang w:eastAsia="zh-TW"/>
        </w:rPr>
        <w:t>(</w:t>
      </w:r>
      <w:r w:rsidR="005D71EA" w:rsidRPr="00D30F3A">
        <w:rPr>
          <w:rFonts w:hint="eastAsia"/>
          <w:color w:val="000000"/>
          <w:lang w:eastAsia="zh-TW"/>
        </w:rPr>
        <w:t>輸入張數幾筆，</w:t>
      </w:r>
      <w:r w:rsidR="005D71EA" w:rsidRPr="00D30F3A">
        <w:rPr>
          <w:rFonts w:ascii="sөũ" w:hAnsi="sөũ"/>
          <w:color w:val="000000"/>
          <w:lang w:eastAsia="zh-TW"/>
        </w:rPr>
        <w:t>已選擇醫院區</w:t>
      </w:r>
      <w:r w:rsidR="005D71EA" w:rsidRPr="00D30F3A">
        <w:rPr>
          <w:rFonts w:ascii="sөũ" w:hAnsi="sөũ" w:hint="eastAsia"/>
          <w:color w:val="000000"/>
          <w:lang w:eastAsia="zh-TW"/>
        </w:rPr>
        <w:t>就</w:t>
      </w:r>
      <w:r w:rsidR="005D71EA" w:rsidRPr="00D30F3A">
        <w:rPr>
          <w:rFonts w:ascii="sөũ" w:hAnsi="sөũ" w:hint="eastAsia"/>
          <w:color w:val="000000"/>
          <w:lang w:eastAsia="zh-TW"/>
        </w:rPr>
        <w:t>show</w:t>
      </w:r>
      <w:r w:rsidR="005D71EA" w:rsidRPr="00D30F3A">
        <w:rPr>
          <w:rFonts w:ascii="sөũ" w:hAnsi="sөũ" w:hint="eastAsia"/>
          <w:color w:val="000000"/>
          <w:lang w:eastAsia="zh-TW"/>
        </w:rPr>
        <w:t>幾筆</w:t>
      </w:r>
      <w:r w:rsidR="005D71EA" w:rsidRPr="00D30F3A">
        <w:rPr>
          <w:rFonts w:hint="eastAsia"/>
          <w:color w:val="000000"/>
          <w:lang w:eastAsia="zh-TW"/>
        </w:rPr>
        <w:t>)</w:t>
      </w:r>
    </w:p>
    <w:p w:rsidR="000655DB" w:rsidRPr="00D30F3A" w:rsidRDefault="000655DB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D30F3A">
        <w:rPr>
          <w:rFonts w:hint="eastAsia"/>
          <w:color w:val="000000"/>
          <w:lang w:eastAsia="zh-TW"/>
        </w:rPr>
        <w:t>診斷書序號逐筆加一。</w:t>
      </w:r>
    </w:p>
    <w:p w:rsidR="005C2D26" w:rsidRPr="00D30F3A" w:rsidRDefault="005C2D26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D30F3A">
        <w:rPr>
          <w:rFonts w:hint="eastAsia"/>
          <w:color w:val="000000"/>
          <w:lang w:eastAsia="zh-TW"/>
        </w:rPr>
        <w:t>醫院選擇區清空</w:t>
      </w:r>
      <w:r w:rsidRPr="00D30F3A">
        <w:rPr>
          <w:rFonts w:hint="eastAsia"/>
          <w:color w:val="000000"/>
          <w:lang w:eastAsia="zh-TW"/>
        </w:rPr>
        <w:t xml:space="preserve"> </w:t>
      </w:r>
      <w:r w:rsidRPr="00D30F3A">
        <w:rPr>
          <w:rFonts w:hint="eastAsia"/>
          <w:color w:val="000000"/>
          <w:lang w:eastAsia="zh-TW"/>
        </w:rPr>
        <w:t>張數</w:t>
      </w:r>
      <w:r w:rsidRPr="00D30F3A">
        <w:rPr>
          <w:rFonts w:hint="eastAsia"/>
          <w:color w:val="000000"/>
          <w:lang w:eastAsia="zh-TW"/>
        </w:rPr>
        <w:t>DEFAULT 1</w:t>
      </w:r>
      <w:r w:rsidRPr="00D30F3A">
        <w:rPr>
          <w:rFonts w:hint="eastAsia"/>
          <w:color w:val="000000"/>
          <w:lang w:eastAsia="zh-TW"/>
        </w:rPr>
        <w:t>。</w:t>
      </w:r>
    </w:p>
    <w:p w:rsidR="006268AC" w:rsidRDefault="006268AC" w:rsidP="006268AC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0655DB" w:rsidRDefault="00360B9A" w:rsidP="000655D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重設</w:t>
      </w:r>
    </w:p>
    <w:p w:rsidR="000655DB" w:rsidRDefault="00360B9A" w:rsidP="000655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將已選擇醫院區清空。</w:t>
      </w:r>
    </w:p>
    <w:p w:rsidR="00360B9A" w:rsidRDefault="00360B9A" w:rsidP="00360B9A">
      <w:pPr>
        <w:pStyle w:val="Tabletext"/>
        <w:keepLines w:val="0"/>
        <w:spacing w:after="0" w:line="240" w:lineRule="auto"/>
        <w:rPr>
          <w:rFonts w:hint="eastAsia"/>
          <w:b/>
          <w:bCs/>
          <w:color w:val="008000"/>
          <w:lang w:eastAsia="zh-TW"/>
        </w:rPr>
      </w:pPr>
    </w:p>
    <w:p w:rsidR="0023751E" w:rsidRDefault="00343700" w:rsidP="00E0726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完成</w:t>
      </w:r>
    </w:p>
    <w:p w:rsidR="00343700" w:rsidRDefault="00343700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收據總張數</w:t>
      </w:r>
      <w:r>
        <w:rPr>
          <w:rFonts w:hint="eastAsia"/>
          <w:lang w:eastAsia="zh-TW"/>
        </w:rPr>
        <w:t xml:space="preserve"> = 0</w:t>
      </w:r>
      <w:r>
        <w:rPr>
          <w:rFonts w:hint="eastAsia"/>
          <w:lang w:eastAsia="zh-TW"/>
        </w:rPr>
        <w:t>，才出現此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。</w:t>
      </w:r>
    </w:p>
    <w:p w:rsidR="00343700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343700">
        <w:tc>
          <w:tcPr>
            <w:tcW w:w="720" w:type="dxa"/>
          </w:tcPr>
          <w:p w:rsidR="00343700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343700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343700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343700">
        <w:tc>
          <w:tcPr>
            <w:tcW w:w="720" w:type="dxa"/>
          </w:tcPr>
          <w:p w:rsidR="00343700" w:rsidRDefault="00343700" w:rsidP="00343700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43700" w:rsidRDefault="00343700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診斷書總張數是否等於已選擇醫院區總筆數</w:t>
            </w:r>
          </w:p>
        </w:tc>
        <w:tc>
          <w:tcPr>
            <w:tcW w:w="3320" w:type="dxa"/>
          </w:tcPr>
          <w:p w:rsidR="00343700" w:rsidRDefault="006E2786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 w:rsidR="00BA2AD8">
              <w:rPr>
                <w:rFonts w:hint="eastAsia"/>
                <w:bCs/>
                <w:lang w:eastAsia="zh-TW"/>
              </w:rPr>
              <w:t>診斷書</w:t>
            </w:r>
            <w:r w:rsidRPr="006E2786">
              <w:rPr>
                <w:rFonts w:hint="eastAsia"/>
                <w:bCs/>
                <w:lang w:eastAsia="zh-TW"/>
              </w:rPr>
              <w:t>總張數</w:t>
            </w:r>
            <w:r w:rsidRPr="006E2786">
              <w:rPr>
                <w:rFonts w:hint="eastAsia"/>
                <w:bCs/>
                <w:lang w:eastAsia="zh-TW"/>
              </w:rPr>
              <w:t>&gt;</w:t>
            </w:r>
            <w:r w:rsidRPr="006E2786">
              <w:rPr>
                <w:rFonts w:hint="eastAsia"/>
                <w:bCs/>
                <w:lang w:eastAsia="zh-TW"/>
              </w:rPr>
              <w:t>已選擇醫院區總筆數：</w:t>
            </w:r>
            <w:r w:rsidR="00343700">
              <w:rPr>
                <w:rFonts w:hint="eastAsia"/>
                <w:bCs/>
                <w:lang w:eastAsia="zh-TW"/>
              </w:rPr>
              <w:t>尚有</w:t>
            </w:r>
            <w:r w:rsidR="00343700">
              <w:rPr>
                <w:rFonts w:hint="eastAsia"/>
                <w:bCs/>
                <w:lang w:eastAsia="zh-TW"/>
              </w:rPr>
              <w:t xml:space="preserve">  ($</w:t>
            </w:r>
            <w:r w:rsidR="00343700">
              <w:rPr>
                <w:rFonts w:hint="eastAsia"/>
                <w:bCs/>
                <w:lang w:eastAsia="zh-TW"/>
              </w:rPr>
              <w:t>診斷書總張數</w:t>
            </w:r>
            <w:r w:rsidR="00343700">
              <w:rPr>
                <w:rFonts w:hint="eastAsia"/>
                <w:bCs/>
                <w:lang w:eastAsia="zh-TW"/>
              </w:rPr>
              <w:t xml:space="preserve"> </w:t>
            </w:r>
            <w:r w:rsidR="00343700">
              <w:rPr>
                <w:bCs/>
                <w:lang w:eastAsia="zh-TW"/>
              </w:rPr>
              <w:t>–</w:t>
            </w:r>
            <w:r w:rsidR="00343700">
              <w:rPr>
                <w:rFonts w:hint="eastAsia"/>
                <w:bCs/>
                <w:lang w:eastAsia="zh-TW"/>
              </w:rPr>
              <w:t xml:space="preserve"> </w:t>
            </w:r>
            <w:r w:rsidR="00343700">
              <w:rPr>
                <w:rFonts w:hint="eastAsia"/>
                <w:bCs/>
                <w:lang w:eastAsia="zh-TW"/>
              </w:rPr>
              <w:t>已選</w:t>
            </w:r>
            <w:r w:rsidR="00343700">
              <w:rPr>
                <w:rFonts w:hint="eastAsia"/>
                <w:bCs/>
                <w:lang w:eastAsia="zh-TW"/>
              </w:rPr>
              <w:lastRenderedPageBreak/>
              <w:t>擇張數</w:t>
            </w:r>
            <w:r w:rsidR="00343700">
              <w:rPr>
                <w:rFonts w:hint="eastAsia"/>
                <w:bCs/>
                <w:lang w:eastAsia="zh-TW"/>
              </w:rPr>
              <w:t xml:space="preserve">)   </w:t>
            </w:r>
            <w:r w:rsidR="00343700">
              <w:rPr>
                <w:rFonts w:hint="eastAsia"/>
                <w:bCs/>
                <w:lang w:eastAsia="zh-TW"/>
              </w:rPr>
              <w:t>張診斷書未選擇</w:t>
            </w:r>
          </w:p>
          <w:p w:rsidR="006E2786" w:rsidRPr="006E2786" w:rsidRDefault="006E2786" w:rsidP="006E2786">
            <w:pPr>
              <w:pStyle w:val="Tabletext"/>
              <w:rPr>
                <w:rFonts w:hint="eastAsia"/>
                <w:bCs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 w:rsidR="00BA2AD8">
              <w:rPr>
                <w:rFonts w:hint="eastAsia"/>
                <w:bCs/>
                <w:lang w:eastAsia="zh-TW"/>
              </w:rPr>
              <w:t>診斷書</w:t>
            </w:r>
            <w:r w:rsidRPr="006E2786">
              <w:rPr>
                <w:rFonts w:hint="eastAsia"/>
                <w:bCs/>
                <w:lang w:eastAsia="zh-TW"/>
              </w:rPr>
              <w:t>總張數</w:t>
            </w:r>
            <w:r w:rsidRPr="006E2786">
              <w:rPr>
                <w:rFonts w:hint="eastAsia"/>
                <w:bCs/>
                <w:lang w:eastAsia="zh-TW"/>
              </w:rPr>
              <w:t>&lt;</w:t>
            </w:r>
            <w:r w:rsidRPr="006E2786">
              <w:rPr>
                <w:rFonts w:hint="eastAsia"/>
                <w:bCs/>
                <w:lang w:eastAsia="zh-TW"/>
              </w:rPr>
              <w:t>已選擇醫院區總筆數：</w:t>
            </w:r>
          </w:p>
          <w:p w:rsidR="006E2786" w:rsidRPr="006E2786" w:rsidRDefault="006E2786" w:rsidP="006E2786">
            <w:pPr>
              <w:pStyle w:val="Tabletext"/>
              <w:rPr>
                <w:rFonts w:hint="eastAsia"/>
                <w:bCs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請</w:t>
            </w:r>
            <w:r w:rsidR="00BA2AD8">
              <w:rPr>
                <w:rFonts w:hint="eastAsia"/>
                <w:bCs/>
                <w:lang w:eastAsia="zh-TW"/>
              </w:rPr>
              <w:t>刪除</w:t>
            </w:r>
            <w:r w:rsidR="00BA2AD8">
              <w:rPr>
                <w:rFonts w:hint="eastAsia"/>
                <w:bCs/>
                <w:lang w:eastAsia="zh-TW"/>
              </w:rPr>
              <w:t>(</w:t>
            </w:r>
            <w:r w:rsidR="00A20643" w:rsidRPr="006E2786">
              <w:rPr>
                <w:rFonts w:hint="eastAsia"/>
                <w:bCs/>
                <w:lang w:eastAsia="zh-TW"/>
              </w:rPr>
              <w:t>已選擇醫院區總筆數</w:t>
            </w:r>
            <w:r w:rsidR="00BA2AD8">
              <w:rPr>
                <w:bCs/>
                <w:lang w:eastAsia="zh-TW"/>
              </w:rPr>
              <w:t>–</w:t>
            </w:r>
            <w:r w:rsidR="00BA2AD8">
              <w:rPr>
                <w:rFonts w:hint="eastAsia"/>
                <w:bCs/>
                <w:lang w:eastAsia="zh-TW"/>
              </w:rPr>
              <w:t>$</w:t>
            </w:r>
            <w:r w:rsidR="00BA2AD8">
              <w:rPr>
                <w:rFonts w:hint="eastAsia"/>
                <w:bCs/>
                <w:lang w:eastAsia="zh-TW"/>
              </w:rPr>
              <w:t>診斷書總張數</w:t>
            </w:r>
            <w:r w:rsidR="00BA2AD8">
              <w:rPr>
                <w:rFonts w:hint="eastAsia"/>
                <w:bCs/>
                <w:lang w:eastAsia="zh-TW"/>
              </w:rPr>
              <w:t xml:space="preserve">)   </w:t>
            </w:r>
            <w:r w:rsidR="00BA2AD8">
              <w:rPr>
                <w:rFonts w:hint="eastAsia"/>
                <w:bCs/>
                <w:lang w:eastAsia="zh-TW"/>
              </w:rPr>
              <w:t>張診斷書</w:t>
            </w:r>
          </w:p>
        </w:tc>
      </w:tr>
    </w:tbl>
    <w:p w:rsidR="00E07266" w:rsidRDefault="00343700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寫檔</w:t>
      </w:r>
    </w:p>
    <w:p w:rsidR="00A72FF3" w:rsidRDefault="00343700" w:rsidP="0034370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DELETE DTAAA005 BY </w:t>
      </w:r>
      <w:r>
        <w:rPr>
          <w:rFonts w:hint="eastAsia"/>
          <w:lang w:eastAsia="zh-TW"/>
        </w:rPr>
        <w:t>受理編號。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無資料可刪仍為正常</w:t>
      </w:r>
      <w:r>
        <w:rPr>
          <w:rFonts w:hint="eastAsia"/>
          <w:lang w:eastAsia="zh-TW"/>
        </w:rPr>
        <w:t>)</w:t>
      </w:r>
    </w:p>
    <w:p w:rsidR="00EC092F" w:rsidRDefault="00343700" w:rsidP="00EC092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逐筆將以選擇醫院區</w:t>
      </w:r>
      <w:r>
        <w:rPr>
          <w:rFonts w:hint="eastAsia"/>
          <w:lang w:eastAsia="zh-TW"/>
        </w:rPr>
        <w:t>INSERT DTAAA005</w:t>
      </w:r>
      <w:r>
        <w:rPr>
          <w:rFonts w:hint="eastAsia"/>
          <w:lang w:eastAsia="zh-TW"/>
        </w:rPr>
        <w:t>。</w:t>
      </w:r>
    </w:p>
    <w:p w:rsidR="0011356A" w:rsidRPr="00CA515A" w:rsidRDefault="0011356A" w:rsidP="0011356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CA515A">
        <w:rPr>
          <w:rFonts w:ascii="Verdana" w:hAnsi="Verdana" w:cs="Verdana" w:hint="eastAsia"/>
          <w:color w:val="000000"/>
          <w:sz w:val="18"/>
          <w:szCs w:val="18"/>
          <w:highlight w:val="white"/>
          <w:lang w:eastAsia="zh-TW"/>
        </w:rPr>
        <w:t>寫入登打資料</w:t>
      </w:r>
    </w:p>
    <w:p w:rsidR="0011356A" w:rsidRPr="00CA515A" w:rsidRDefault="0011356A" w:rsidP="001135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HTML"/>
          <w:rFonts w:ascii="新細明體" w:eastAsia="新細明體" w:hAnsi="新細明體" w:cs="Arial Unicode MS"/>
          <w:color w:val="000000"/>
          <w:sz w:val="20"/>
          <w:szCs w:val="20"/>
          <w:lang w:eastAsia="zh-TW"/>
        </w:rPr>
      </w:pPr>
      <w:r w:rsidRPr="00CA515A">
        <w:rPr>
          <w:rFonts w:ascii="Verdana" w:hAnsi="Verdana" w:cs="Verdana" w:hint="eastAsia"/>
          <w:color w:val="000000"/>
          <w:sz w:val="18"/>
          <w:szCs w:val="18"/>
          <w:lang w:eastAsia="zh-TW"/>
        </w:rPr>
        <w:t>CALL AA_A1Z001.Method</w:t>
      </w:r>
      <w:r w:rsidR="00D64265" w:rsidRPr="00CA515A">
        <w:rPr>
          <w:rFonts w:ascii="Verdana" w:hAnsi="Verdana" w:cs="Verdana" w:hint="eastAsia"/>
          <w:color w:val="000000"/>
          <w:sz w:val="18"/>
          <w:szCs w:val="18"/>
          <w:lang w:eastAsia="zh-TW"/>
        </w:rPr>
        <w:t>5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1356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1356A" w:rsidRDefault="0011356A" w:rsidP="00E05C2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1356A" w:rsidRDefault="0011356A" w:rsidP="00E05C2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11356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356A" w:rsidRPr="000C044D" w:rsidRDefault="0011356A" w:rsidP="00E05C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1356A" w:rsidRDefault="0011356A" w:rsidP="00E05C23">
            <w:pPr>
              <w:rPr>
                <w:rFonts w:ascii="新細明體" w:hAnsi="新細明體" w:cs="Arial Unicode MS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sz w:val="20"/>
                </w:rPr>
                <w:t>2.2.1</w:t>
              </w:r>
            </w:smartTag>
          </w:p>
        </w:tc>
      </w:tr>
      <w:tr w:rsidR="0011356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356A" w:rsidRDefault="0011356A" w:rsidP="00E05C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1356A" w:rsidRDefault="00E05C23" w:rsidP="00E05C2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已</w:t>
            </w:r>
            <w:r>
              <w:rPr>
                <w:rFonts w:hint="eastAsia"/>
                <w:lang w:eastAsia="zh-TW"/>
              </w:rPr>
              <w:t>選擇醫院區</w:t>
            </w:r>
          </w:p>
        </w:tc>
      </w:tr>
      <w:tr w:rsidR="00E05C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5C23" w:rsidRDefault="00E05C23" w:rsidP="00E05C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05C23" w:rsidRDefault="00E05C23" w:rsidP="00E05C2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已</w:t>
            </w:r>
            <w:r>
              <w:rPr>
                <w:rFonts w:hint="eastAsia"/>
                <w:lang w:eastAsia="zh-TW"/>
              </w:rPr>
              <w:t>選擇醫院區</w:t>
            </w:r>
          </w:p>
        </w:tc>
      </w:tr>
    </w:tbl>
    <w:p w:rsidR="0011356A" w:rsidRDefault="0011356A" w:rsidP="0011356A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</w:p>
    <w:p w:rsidR="003F738C" w:rsidRDefault="006D7F3F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 w:rsidR="003F738C">
        <w:rPr>
          <w:rFonts w:hint="eastAsia"/>
          <w:lang w:eastAsia="zh-TW"/>
        </w:rPr>
        <w:t>診斷書醫院輸入完成</w:t>
      </w:r>
      <w:r w:rsidR="00DC08EC">
        <w:rPr>
          <w:rFonts w:hint="eastAsia"/>
          <w:lang w:eastAsia="zh-TW"/>
        </w:rPr>
        <w:t>，理賠簡易受理完成</w:t>
      </w:r>
      <w:r>
        <w:rPr>
          <w:lang w:eastAsia="zh-TW"/>
        </w:rPr>
        <w:t>”</w:t>
      </w:r>
      <w:r w:rsidR="00130CE0" w:rsidRPr="00130CE0">
        <w:rPr>
          <w:rFonts w:hint="eastAsia"/>
          <w:lang w:eastAsia="zh-TW"/>
        </w:rPr>
        <w:t xml:space="preserve"> </w:t>
      </w:r>
    </w:p>
    <w:p w:rsidR="00EC5485" w:rsidRDefault="00EC5485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</w:t>
      </w:r>
      <w:r w:rsidR="00FE7BDD">
        <w:rPr>
          <w:rFonts w:hint="eastAsia"/>
          <w:lang w:eastAsia="zh-TW"/>
        </w:rPr>
        <w:t>尚未輸入過保險金給付方式，則跳轉至理賠簡易受理給付方式輸入</w:t>
      </w:r>
      <w:r w:rsidR="001F63EE">
        <w:rPr>
          <w:rFonts w:hint="eastAsia"/>
          <w:lang w:eastAsia="zh-TW"/>
        </w:rPr>
        <w:t>頁面</w:t>
      </w:r>
      <w:r w:rsidR="008009E2">
        <w:rPr>
          <w:rFonts w:hint="eastAsia"/>
          <w:lang w:eastAsia="zh-TW"/>
        </w:rPr>
        <w:t>，傳入參數：</w:t>
      </w:r>
    </w:p>
    <w:p w:rsidR="004961BF" w:rsidRDefault="004961BF" w:rsidP="002A624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是否輸入過保險金</w:t>
      </w:r>
      <w:r w:rsidR="003D2BD8">
        <w:rPr>
          <w:rFonts w:hint="eastAsia"/>
          <w:lang w:eastAsia="zh-TW"/>
        </w:rPr>
        <w:t>給付方式</w:t>
      </w:r>
    </w:p>
    <w:p w:rsidR="008009E2" w:rsidRDefault="008009E2" w:rsidP="002A624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事故者</w:t>
      </w:r>
      <w:r>
        <w:rPr>
          <w:rFonts w:hint="eastAsia"/>
          <w:lang w:eastAsia="zh-TW"/>
        </w:rPr>
        <w:t>ID</w:t>
      </w:r>
    </w:p>
    <w:p w:rsidR="008009E2" w:rsidRDefault="008009E2" w:rsidP="002A624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事故者姓名</w:t>
      </w:r>
    </w:p>
    <w:p w:rsidR="008009E2" w:rsidRDefault="008009E2" w:rsidP="002A624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事故日</w:t>
      </w:r>
    </w:p>
    <w:p w:rsidR="00FE7BDD" w:rsidRDefault="00FE7BDD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若是否輸入備註訊息不為</w:t>
      </w:r>
      <w:r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>，則跳轉頁面至受理備註訊息輸入</w:t>
      </w:r>
    </w:p>
    <w:p w:rsidR="0008677A" w:rsidRPr="00CA515A" w:rsidRDefault="0008677A" w:rsidP="0008677A">
      <w:pPr>
        <w:pStyle w:val="Tabletext"/>
        <w:numPr>
          <w:ilvl w:val="1"/>
          <w:numId w:val="2"/>
        </w:numPr>
        <w:rPr>
          <w:rFonts w:hint="eastAsia"/>
          <w:color w:val="000000"/>
          <w:lang w:eastAsia="zh-TW"/>
        </w:rPr>
      </w:pPr>
      <w:r w:rsidRPr="00CA515A">
        <w:rPr>
          <w:rFonts w:hint="eastAsia"/>
          <w:color w:val="000000"/>
          <w:lang w:eastAsia="zh-TW"/>
        </w:rPr>
        <w:t>增加列印功能，如同</w:t>
      </w:r>
      <w:r w:rsidRPr="00CA515A">
        <w:rPr>
          <w:rFonts w:hint="eastAsia"/>
          <w:color w:val="000000"/>
          <w:lang w:eastAsia="zh-TW"/>
        </w:rPr>
        <w:t xml:space="preserve">AAA1_0101 spec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A515A">
          <w:rPr>
            <w:rFonts w:hint="eastAsia"/>
            <w:color w:val="000000"/>
            <w:lang w:eastAsia="zh-TW"/>
          </w:rPr>
          <w:t>2.3.4</w:t>
        </w:r>
      </w:smartTag>
    </w:p>
    <w:p w:rsidR="006D7F3F" w:rsidRDefault="00130CE0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3F738C">
        <w:rPr>
          <w:rFonts w:hint="eastAsia"/>
          <w:color w:val="000000"/>
          <w:lang w:eastAsia="zh-TW"/>
        </w:rPr>
        <w:t>回到</w:t>
      </w:r>
      <w:r w:rsidRPr="003F738C">
        <w:rPr>
          <w:rFonts w:hint="eastAsia"/>
          <w:color w:val="000000"/>
          <w:lang w:eastAsia="zh-TW"/>
        </w:rPr>
        <w:t>AAA1_0100</w:t>
      </w:r>
      <w:r w:rsidR="003F738C">
        <w:rPr>
          <w:rFonts w:hint="eastAsia"/>
          <w:color w:val="000000"/>
          <w:lang w:eastAsia="zh-TW"/>
        </w:rPr>
        <w:t>。</w:t>
      </w:r>
    </w:p>
    <w:p w:rsidR="0023751E" w:rsidRDefault="003F738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下一步</w:t>
      </w:r>
    </w:p>
    <w:p w:rsidR="003F738C" w:rsidRDefault="003F738C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收據總張數</w:t>
      </w:r>
      <w:r>
        <w:rPr>
          <w:rFonts w:hint="eastAsia"/>
          <w:lang w:eastAsia="zh-TW"/>
        </w:rPr>
        <w:t xml:space="preserve"> &gt; 0</w:t>
      </w:r>
      <w:r w:rsidR="00D30F3A">
        <w:rPr>
          <w:rFonts w:hint="eastAsia"/>
          <w:lang w:eastAsia="zh-TW"/>
        </w:rPr>
        <w:t>或傳入參數</w:t>
      </w:r>
      <w:r w:rsidR="00D30F3A">
        <w:rPr>
          <w:rFonts w:hint="eastAsia"/>
          <w:lang w:eastAsia="zh-TW"/>
        </w:rPr>
        <w:t>.</w:t>
      </w:r>
      <w:r w:rsidR="00D30F3A">
        <w:rPr>
          <w:rFonts w:hint="eastAsia"/>
          <w:lang w:eastAsia="zh-TW"/>
        </w:rPr>
        <w:t>中醫收據統計表總張數</w:t>
      </w:r>
      <w:r w:rsidR="00D30F3A">
        <w:rPr>
          <w:rFonts w:hint="eastAsia"/>
          <w:lang w:eastAsia="zh-TW"/>
        </w:rPr>
        <w:t xml:space="preserve"> &gt; 0</w:t>
      </w:r>
      <w:r>
        <w:rPr>
          <w:rFonts w:hint="eastAsia"/>
          <w:lang w:eastAsia="zh-TW"/>
        </w:rPr>
        <w:t>，才出現此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。</w:t>
      </w:r>
    </w:p>
    <w:p w:rsidR="003F738C" w:rsidRDefault="003F738C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</w:t>
      </w:r>
      <w:r>
        <w:rPr>
          <w:rFonts w:hint="eastAsia"/>
          <w:lang w:eastAsia="zh-TW"/>
        </w:rPr>
        <w:t xml:space="preserve">4.2 4.3 </w:t>
      </w:r>
      <w:r>
        <w:rPr>
          <w:rFonts w:hint="eastAsia"/>
          <w:lang w:eastAsia="zh-TW"/>
        </w:rPr>
        <w:t>。</w:t>
      </w:r>
    </w:p>
    <w:p w:rsidR="006A1877" w:rsidRPr="00CA515A" w:rsidRDefault="006A1877" w:rsidP="006A187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000000"/>
          <w:lang w:eastAsia="zh-TW"/>
        </w:rPr>
      </w:pPr>
      <w:r w:rsidRPr="00CA515A">
        <w:rPr>
          <w:rFonts w:hint="eastAsia"/>
          <w:strike/>
          <w:color w:val="000000"/>
          <w:lang w:eastAsia="zh-TW"/>
        </w:rPr>
        <w:t>成功</w:t>
      </w:r>
      <w:r w:rsidRPr="00CA515A">
        <w:rPr>
          <w:strike/>
          <w:color w:val="000000"/>
          <w:lang w:eastAsia="zh-TW"/>
        </w:rPr>
        <w:sym w:font="Wingdings" w:char="F0E8"/>
      </w:r>
      <w:r w:rsidRPr="00CA515A">
        <w:rPr>
          <w:rFonts w:hint="eastAsia"/>
          <w:strike/>
          <w:color w:val="000000"/>
          <w:lang w:eastAsia="zh-TW"/>
        </w:rPr>
        <w:t xml:space="preserve"> </w:t>
      </w:r>
      <w:r w:rsidRPr="00CA515A">
        <w:rPr>
          <w:rFonts w:hint="eastAsia"/>
          <w:strike/>
          <w:color w:val="000000"/>
          <w:lang w:eastAsia="zh-TW"/>
        </w:rPr>
        <w:t>顯示訊息：</w:t>
      </w:r>
      <w:r w:rsidRPr="00CA515A">
        <w:rPr>
          <w:strike/>
          <w:color w:val="000000"/>
          <w:lang w:eastAsia="zh-TW"/>
        </w:rPr>
        <w:t>”</w:t>
      </w:r>
      <w:r w:rsidRPr="00CA515A">
        <w:rPr>
          <w:rFonts w:hint="eastAsia"/>
          <w:strike/>
          <w:color w:val="000000"/>
          <w:lang w:eastAsia="zh-TW"/>
        </w:rPr>
        <w:t>診斷書醫院輸入完成，請繼續輸入收據醫院</w:t>
      </w:r>
      <w:r w:rsidRPr="00CA515A">
        <w:rPr>
          <w:strike/>
          <w:color w:val="000000"/>
          <w:lang w:eastAsia="zh-TW"/>
        </w:rPr>
        <w:t>”</w:t>
      </w:r>
      <w:r w:rsidRPr="00CA515A">
        <w:rPr>
          <w:rFonts w:hint="eastAsia"/>
          <w:strike/>
          <w:color w:val="000000"/>
          <w:lang w:eastAsia="zh-TW"/>
        </w:rPr>
        <w:t xml:space="preserve"> </w:t>
      </w:r>
    </w:p>
    <w:p w:rsidR="00993A56" w:rsidRPr="00993A56" w:rsidRDefault="00993A56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死亡證明書張數 &gt; 0</w:t>
      </w:r>
    </w:p>
    <w:p w:rsidR="00993A56" w:rsidRDefault="00993A56" w:rsidP="005B0BC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</w:t>
      </w:r>
      <w:r>
        <w:rPr>
          <w:rFonts w:hint="eastAsia"/>
          <w:lang w:eastAsia="zh-TW"/>
        </w:rPr>
        <w:t>至</w:t>
      </w:r>
      <w:r>
        <w:rPr>
          <w:rFonts w:hint="eastAsia"/>
          <w:lang w:eastAsia="zh-TW"/>
        </w:rPr>
        <w:t xml:space="preserve"> AAA1_0107 BY </w:t>
      </w:r>
      <w:r>
        <w:rPr>
          <w:rFonts w:hint="eastAsia"/>
          <w:lang w:eastAsia="zh-TW"/>
        </w:rPr>
        <w:t>受理編號</w:t>
      </w:r>
      <w:r w:rsidRPr="003F738C">
        <w:rPr>
          <w:rFonts w:ascii="新細明體" w:hAnsi="新細明體" w:hint="eastAsia"/>
          <w:lang w:eastAsia="zh-TW"/>
        </w:rPr>
        <w:t xml:space="preserve"> </w:t>
      </w:r>
      <w:r>
        <w:rPr>
          <w:rFonts w:ascii="新細明體" w:hAnsi="新細明體" w:hint="eastAsia"/>
          <w:lang w:eastAsia="zh-TW"/>
        </w:rPr>
        <w:t>、張數[]</w:t>
      </w:r>
    </w:p>
    <w:p w:rsidR="00D30F3A" w:rsidRDefault="00993A56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ELSE </w:t>
      </w:r>
      <w:r w:rsidR="00D30F3A">
        <w:rPr>
          <w:rFonts w:hint="eastAsia"/>
          <w:lang w:eastAsia="zh-TW"/>
        </w:rPr>
        <w:t>IF</w:t>
      </w:r>
      <w:r w:rsidR="00D30F3A">
        <w:rPr>
          <w:rFonts w:hint="eastAsia"/>
          <w:lang w:eastAsia="zh-TW"/>
        </w:rPr>
        <w:t>傳入參數</w:t>
      </w:r>
      <w:r w:rsidR="00D30F3A">
        <w:rPr>
          <w:rFonts w:hint="eastAsia"/>
          <w:lang w:eastAsia="zh-TW"/>
        </w:rPr>
        <w:t>.</w:t>
      </w:r>
      <w:r w:rsidR="00D30F3A">
        <w:rPr>
          <w:rFonts w:hint="eastAsia"/>
          <w:lang w:eastAsia="zh-TW"/>
        </w:rPr>
        <w:t>收據總張數</w:t>
      </w:r>
      <w:r w:rsidR="00D30F3A">
        <w:rPr>
          <w:rFonts w:hint="eastAsia"/>
          <w:lang w:eastAsia="zh-TW"/>
        </w:rPr>
        <w:t xml:space="preserve"> &gt; 0</w:t>
      </w:r>
    </w:p>
    <w:p w:rsidR="003F738C" w:rsidRPr="00D30F3A" w:rsidRDefault="003F738C" w:rsidP="00D30F3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</w:t>
      </w:r>
      <w:r>
        <w:rPr>
          <w:rFonts w:hint="eastAsia"/>
          <w:lang w:eastAsia="zh-TW"/>
        </w:rPr>
        <w:t>至</w:t>
      </w:r>
      <w:r>
        <w:rPr>
          <w:rFonts w:hint="eastAsia"/>
          <w:lang w:eastAsia="zh-TW"/>
        </w:rPr>
        <w:t xml:space="preserve"> AAA1_0103 BY </w:t>
      </w:r>
      <w:r>
        <w:rPr>
          <w:rFonts w:hint="eastAsia"/>
          <w:lang w:eastAsia="zh-TW"/>
        </w:rPr>
        <w:t>受理編號</w:t>
      </w:r>
      <w:r w:rsidRPr="003F738C">
        <w:rPr>
          <w:rFonts w:ascii="新細明體" w:hAnsi="新細明體" w:hint="eastAsia"/>
          <w:lang w:eastAsia="zh-TW"/>
        </w:rPr>
        <w:t xml:space="preserve"> </w:t>
      </w:r>
      <w:r>
        <w:rPr>
          <w:rFonts w:ascii="新細明體" w:hAnsi="新細明體" w:hint="eastAsia"/>
          <w:lang w:eastAsia="zh-TW"/>
        </w:rPr>
        <w:t>、收據總張數</w:t>
      </w:r>
      <w:r w:rsidR="007747DD">
        <w:rPr>
          <w:rFonts w:ascii="新細明體" w:hAnsi="新細明體" w:hint="eastAsia"/>
          <w:lang w:eastAsia="zh-TW"/>
        </w:rPr>
        <w:t>、已選擇醫院區之DISTINCT 醫院代碼 醫院名稱</w:t>
      </w:r>
      <w:r w:rsidR="007B638B">
        <w:rPr>
          <w:rFonts w:ascii="新細明體" w:hAnsi="新細明體" w:hint="eastAsia"/>
          <w:lang w:eastAsia="zh-TW"/>
        </w:rPr>
        <w:t>、</w:t>
      </w:r>
      <w:r w:rsidR="007B638B">
        <w:rPr>
          <w:rFonts w:hint="eastAsia"/>
          <w:lang w:eastAsia="zh-TW"/>
        </w:rPr>
        <w:t>中醫收據統計表總張數</w:t>
      </w:r>
      <w:r>
        <w:rPr>
          <w:rFonts w:ascii="新細明體" w:hAnsi="新細明體" w:hint="eastAsia"/>
          <w:lang w:eastAsia="zh-TW"/>
        </w:rPr>
        <w:t>。</w:t>
      </w:r>
    </w:p>
    <w:p w:rsidR="002307F8" w:rsidRDefault="002307F8" w:rsidP="002307F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 IF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收據副本張數</w:t>
      </w:r>
      <w:r>
        <w:rPr>
          <w:rFonts w:hint="eastAsia"/>
          <w:lang w:eastAsia="zh-TW"/>
        </w:rPr>
        <w:t xml:space="preserve"> &gt; 0</w:t>
      </w:r>
    </w:p>
    <w:p w:rsidR="002307F8" w:rsidRPr="00D30F3A" w:rsidRDefault="002307F8" w:rsidP="002307F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</w:t>
      </w:r>
      <w:r>
        <w:rPr>
          <w:rFonts w:hint="eastAsia"/>
          <w:lang w:eastAsia="zh-TW"/>
        </w:rPr>
        <w:t>至</w:t>
      </w:r>
      <w:r>
        <w:rPr>
          <w:rFonts w:hint="eastAsia"/>
          <w:lang w:eastAsia="zh-TW"/>
        </w:rPr>
        <w:t xml:space="preserve"> AAA1_0105 BY </w:t>
      </w:r>
      <w:r>
        <w:rPr>
          <w:rFonts w:hint="eastAsia"/>
          <w:lang w:eastAsia="zh-TW"/>
        </w:rPr>
        <w:t>受理編號</w:t>
      </w:r>
      <w:r w:rsidRPr="003F738C">
        <w:rPr>
          <w:rFonts w:ascii="新細明體" w:hAnsi="新細明體" w:hint="eastAsia"/>
          <w:lang w:eastAsia="zh-TW"/>
        </w:rPr>
        <w:t xml:space="preserve"> </w:t>
      </w:r>
      <w:r>
        <w:rPr>
          <w:rFonts w:ascii="新細明體" w:hAnsi="新細明體" w:hint="eastAsia"/>
          <w:lang w:eastAsia="zh-TW"/>
        </w:rPr>
        <w:t>、</w:t>
      </w:r>
      <w:r>
        <w:rPr>
          <w:rFonts w:hint="eastAsia"/>
          <w:lang w:eastAsia="zh-TW"/>
        </w:rPr>
        <w:t>中醫收據統計表總張數</w:t>
      </w:r>
      <w:r>
        <w:rPr>
          <w:rFonts w:ascii="新細明體" w:hAnsi="新細明體" w:hint="eastAsia"/>
          <w:lang w:eastAsia="zh-TW"/>
        </w:rPr>
        <w:t>、已選擇醫院區之DISTINCT 醫院代碼 醫院名稱 、</w:t>
      </w:r>
      <w:r>
        <w:rPr>
          <w:rFonts w:hint="eastAsia"/>
          <w:lang w:eastAsia="zh-TW"/>
        </w:rPr>
        <w:t>收據副本總張數</w:t>
      </w:r>
      <w:r>
        <w:rPr>
          <w:rFonts w:ascii="新細明體" w:hAnsi="新細明體" w:hint="eastAsia"/>
          <w:lang w:eastAsia="zh-TW"/>
        </w:rPr>
        <w:t>。</w:t>
      </w:r>
    </w:p>
    <w:p w:rsidR="00D30F3A" w:rsidRDefault="00D30F3A" w:rsidP="00D30F3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 IF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中醫收據統計表總張數</w:t>
      </w:r>
      <w:r>
        <w:rPr>
          <w:rFonts w:hint="eastAsia"/>
          <w:lang w:eastAsia="zh-TW"/>
        </w:rPr>
        <w:t xml:space="preserve"> &gt; 0</w:t>
      </w:r>
    </w:p>
    <w:p w:rsidR="00D30F3A" w:rsidRPr="00D30F3A" w:rsidRDefault="00D30F3A" w:rsidP="00D30F3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</w:t>
      </w:r>
      <w:r>
        <w:rPr>
          <w:rFonts w:hint="eastAsia"/>
          <w:lang w:eastAsia="zh-TW"/>
        </w:rPr>
        <w:t>至</w:t>
      </w:r>
      <w:r>
        <w:rPr>
          <w:rFonts w:hint="eastAsia"/>
          <w:lang w:eastAsia="zh-TW"/>
        </w:rPr>
        <w:t xml:space="preserve"> AAA1_0104 BY </w:t>
      </w:r>
      <w:r>
        <w:rPr>
          <w:rFonts w:hint="eastAsia"/>
          <w:lang w:eastAsia="zh-TW"/>
        </w:rPr>
        <w:t>受理編號</w:t>
      </w:r>
      <w:r w:rsidRPr="003F738C">
        <w:rPr>
          <w:rFonts w:ascii="新細明體" w:hAnsi="新細明體" w:hint="eastAsia"/>
          <w:lang w:eastAsia="zh-TW"/>
        </w:rPr>
        <w:t xml:space="preserve"> </w:t>
      </w:r>
      <w:r>
        <w:rPr>
          <w:rFonts w:ascii="新細明體" w:hAnsi="新細明體" w:hint="eastAsia"/>
          <w:lang w:eastAsia="zh-TW"/>
        </w:rPr>
        <w:t>、</w:t>
      </w:r>
      <w:r>
        <w:rPr>
          <w:rFonts w:hint="eastAsia"/>
          <w:lang w:eastAsia="zh-TW"/>
        </w:rPr>
        <w:t>中醫收據統計表總張數</w:t>
      </w:r>
      <w:r>
        <w:rPr>
          <w:rFonts w:ascii="新細明體" w:hAnsi="新細明體" w:hint="eastAsia"/>
          <w:lang w:eastAsia="zh-TW"/>
        </w:rPr>
        <w:t>、已選擇醫院區之DISTINCT 醫院代碼 醫院名稱。</w:t>
      </w:r>
    </w:p>
    <w:p w:rsidR="00D30F3A" w:rsidRPr="00D30F3A" w:rsidRDefault="00D30F3A" w:rsidP="00D30F3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  <w:r>
        <w:rPr>
          <w:rFonts w:hint="eastAsia"/>
          <w:lang w:eastAsia="zh-TW"/>
        </w:rPr>
        <w:t>。</w:t>
      </w:r>
    </w:p>
    <w:p w:rsidR="00D30F3A" w:rsidRDefault="00D30F3A" w:rsidP="00D30F3A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</w:p>
    <w:sectPr w:rsidR="00D30F3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10D" w:rsidRDefault="002F210D" w:rsidP="001B6330">
      <w:r>
        <w:separator/>
      </w:r>
    </w:p>
  </w:endnote>
  <w:endnote w:type="continuationSeparator" w:id="0">
    <w:p w:rsidR="002F210D" w:rsidRDefault="002F210D" w:rsidP="001B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10D" w:rsidRDefault="002F210D" w:rsidP="001B6330">
      <w:r>
        <w:separator/>
      </w:r>
    </w:p>
  </w:footnote>
  <w:footnote w:type="continuationSeparator" w:id="0">
    <w:p w:rsidR="002F210D" w:rsidRDefault="002F210D" w:rsidP="001B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496AE7C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D447D29"/>
    <w:multiLevelType w:val="hybridMultilevel"/>
    <w:tmpl w:val="DDAA7C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11"/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15C66"/>
    <w:rsid w:val="00022924"/>
    <w:rsid w:val="000231E4"/>
    <w:rsid w:val="00041919"/>
    <w:rsid w:val="0004402D"/>
    <w:rsid w:val="00051949"/>
    <w:rsid w:val="00054CEE"/>
    <w:rsid w:val="0005701E"/>
    <w:rsid w:val="000637E5"/>
    <w:rsid w:val="000655DB"/>
    <w:rsid w:val="00070DD6"/>
    <w:rsid w:val="00080E62"/>
    <w:rsid w:val="00081F0F"/>
    <w:rsid w:val="00082FB3"/>
    <w:rsid w:val="000841D4"/>
    <w:rsid w:val="0008677A"/>
    <w:rsid w:val="000950DA"/>
    <w:rsid w:val="000D6215"/>
    <w:rsid w:val="000E58E3"/>
    <w:rsid w:val="000F3772"/>
    <w:rsid w:val="00101DD2"/>
    <w:rsid w:val="001031A4"/>
    <w:rsid w:val="00107258"/>
    <w:rsid w:val="0011356A"/>
    <w:rsid w:val="00116753"/>
    <w:rsid w:val="00130CE0"/>
    <w:rsid w:val="0013722A"/>
    <w:rsid w:val="001667C7"/>
    <w:rsid w:val="00170500"/>
    <w:rsid w:val="001872D8"/>
    <w:rsid w:val="001B350E"/>
    <w:rsid w:val="001B6330"/>
    <w:rsid w:val="001C164F"/>
    <w:rsid w:val="001D5542"/>
    <w:rsid w:val="001E55AE"/>
    <w:rsid w:val="001F0D5B"/>
    <w:rsid w:val="001F54BB"/>
    <w:rsid w:val="001F63EE"/>
    <w:rsid w:val="002113E2"/>
    <w:rsid w:val="00212685"/>
    <w:rsid w:val="00214A90"/>
    <w:rsid w:val="002307F8"/>
    <w:rsid w:val="0023365F"/>
    <w:rsid w:val="0023751E"/>
    <w:rsid w:val="002452BF"/>
    <w:rsid w:val="00245CF4"/>
    <w:rsid w:val="00252786"/>
    <w:rsid w:val="0027724D"/>
    <w:rsid w:val="002868CE"/>
    <w:rsid w:val="002A624E"/>
    <w:rsid w:val="002E38BE"/>
    <w:rsid w:val="002F210D"/>
    <w:rsid w:val="002F24D5"/>
    <w:rsid w:val="002F258F"/>
    <w:rsid w:val="003001AC"/>
    <w:rsid w:val="0030303F"/>
    <w:rsid w:val="003143FF"/>
    <w:rsid w:val="00323C0D"/>
    <w:rsid w:val="0033124C"/>
    <w:rsid w:val="00337237"/>
    <w:rsid w:val="00343700"/>
    <w:rsid w:val="0034569E"/>
    <w:rsid w:val="00353FED"/>
    <w:rsid w:val="00360B9A"/>
    <w:rsid w:val="003633F9"/>
    <w:rsid w:val="003727D6"/>
    <w:rsid w:val="00374E8D"/>
    <w:rsid w:val="00391CF8"/>
    <w:rsid w:val="003A1F04"/>
    <w:rsid w:val="003B256E"/>
    <w:rsid w:val="003B47FC"/>
    <w:rsid w:val="003D2BD8"/>
    <w:rsid w:val="003F71C2"/>
    <w:rsid w:val="003F738C"/>
    <w:rsid w:val="00402183"/>
    <w:rsid w:val="0040617B"/>
    <w:rsid w:val="00435785"/>
    <w:rsid w:val="00436155"/>
    <w:rsid w:val="004614BC"/>
    <w:rsid w:val="004619F6"/>
    <w:rsid w:val="00464A3A"/>
    <w:rsid w:val="0047106B"/>
    <w:rsid w:val="0048237D"/>
    <w:rsid w:val="00483831"/>
    <w:rsid w:val="0048564F"/>
    <w:rsid w:val="00487409"/>
    <w:rsid w:val="004961BF"/>
    <w:rsid w:val="004B62B0"/>
    <w:rsid w:val="004C732B"/>
    <w:rsid w:val="004F09C0"/>
    <w:rsid w:val="004F50B3"/>
    <w:rsid w:val="00517107"/>
    <w:rsid w:val="00524460"/>
    <w:rsid w:val="0053424C"/>
    <w:rsid w:val="00552E24"/>
    <w:rsid w:val="0058351A"/>
    <w:rsid w:val="005B0BC8"/>
    <w:rsid w:val="005B3FB8"/>
    <w:rsid w:val="005B733E"/>
    <w:rsid w:val="005B7524"/>
    <w:rsid w:val="005B7A64"/>
    <w:rsid w:val="005C2D26"/>
    <w:rsid w:val="005C39DF"/>
    <w:rsid w:val="005D062B"/>
    <w:rsid w:val="005D71EA"/>
    <w:rsid w:val="006137F7"/>
    <w:rsid w:val="00617108"/>
    <w:rsid w:val="006268AC"/>
    <w:rsid w:val="00637333"/>
    <w:rsid w:val="006435EE"/>
    <w:rsid w:val="006535B2"/>
    <w:rsid w:val="00657D8A"/>
    <w:rsid w:val="00674BD7"/>
    <w:rsid w:val="00674D0D"/>
    <w:rsid w:val="00686716"/>
    <w:rsid w:val="00693ED8"/>
    <w:rsid w:val="006A1877"/>
    <w:rsid w:val="006B5620"/>
    <w:rsid w:val="006D7F3F"/>
    <w:rsid w:val="006E2786"/>
    <w:rsid w:val="00710D08"/>
    <w:rsid w:val="0071761C"/>
    <w:rsid w:val="00725A0C"/>
    <w:rsid w:val="007306EC"/>
    <w:rsid w:val="00737C18"/>
    <w:rsid w:val="00750BB0"/>
    <w:rsid w:val="00751660"/>
    <w:rsid w:val="0075178B"/>
    <w:rsid w:val="007571ED"/>
    <w:rsid w:val="007644C9"/>
    <w:rsid w:val="007653F1"/>
    <w:rsid w:val="007673E9"/>
    <w:rsid w:val="00772BF7"/>
    <w:rsid w:val="007747DD"/>
    <w:rsid w:val="00781DFC"/>
    <w:rsid w:val="00784128"/>
    <w:rsid w:val="007929D3"/>
    <w:rsid w:val="007B3FE9"/>
    <w:rsid w:val="007B638B"/>
    <w:rsid w:val="007C098B"/>
    <w:rsid w:val="007D3290"/>
    <w:rsid w:val="007D7990"/>
    <w:rsid w:val="007D7C58"/>
    <w:rsid w:val="007E0EDD"/>
    <w:rsid w:val="007E2C71"/>
    <w:rsid w:val="008009E2"/>
    <w:rsid w:val="0080445A"/>
    <w:rsid w:val="00811372"/>
    <w:rsid w:val="00837CE0"/>
    <w:rsid w:val="008404C7"/>
    <w:rsid w:val="008462A6"/>
    <w:rsid w:val="008504F8"/>
    <w:rsid w:val="008538E8"/>
    <w:rsid w:val="00865346"/>
    <w:rsid w:val="00865511"/>
    <w:rsid w:val="00870A8E"/>
    <w:rsid w:val="00885C3A"/>
    <w:rsid w:val="008960D1"/>
    <w:rsid w:val="008E1E82"/>
    <w:rsid w:val="008F5529"/>
    <w:rsid w:val="008F6A3E"/>
    <w:rsid w:val="008F6EBB"/>
    <w:rsid w:val="009049D4"/>
    <w:rsid w:val="00912B00"/>
    <w:rsid w:val="00932756"/>
    <w:rsid w:val="00932FC7"/>
    <w:rsid w:val="009369FB"/>
    <w:rsid w:val="00937AA7"/>
    <w:rsid w:val="00944EDD"/>
    <w:rsid w:val="009751A4"/>
    <w:rsid w:val="00986CD3"/>
    <w:rsid w:val="009878F1"/>
    <w:rsid w:val="00993A56"/>
    <w:rsid w:val="00994FC0"/>
    <w:rsid w:val="009A7CC5"/>
    <w:rsid w:val="009B3B73"/>
    <w:rsid w:val="009B4663"/>
    <w:rsid w:val="009C1A3B"/>
    <w:rsid w:val="009D1CA1"/>
    <w:rsid w:val="009D5843"/>
    <w:rsid w:val="009E5926"/>
    <w:rsid w:val="00A06E32"/>
    <w:rsid w:val="00A06EF1"/>
    <w:rsid w:val="00A15AE6"/>
    <w:rsid w:val="00A20643"/>
    <w:rsid w:val="00A23753"/>
    <w:rsid w:val="00A31187"/>
    <w:rsid w:val="00A3705C"/>
    <w:rsid w:val="00A5629F"/>
    <w:rsid w:val="00A728BB"/>
    <w:rsid w:val="00A72FF3"/>
    <w:rsid w:val="00A773B1"/>
    <w:rsid w:val="00A96156"/>
    <w:rsid w:val="00AA298E"/>
    <w:rsid w:val="00AB3C58"/>
    <w:rsid w:val="00AB4A97"/>
    <w:rsid w:val="00AB6C09"/>
    <w:rsid w:val="00AC44F0"/>
    <w:rsid w:val="00AD2751"/>
    <w:rsid w:val="00AD64AC"/>
    <w:rsid w:val="00AF477C"/>
    <w:rsid w:val="00B10478"/>
    <w:rsid w:val="00B151BC"/>
    <w:rsid w:val="00B22BFC"/>
    <w:rsid w:val="00B3201E"/>
    <w:rsid w:val="00B36496"/>
    <w:rsid w:val="00B41DC2"/>
    <w:rsid w:val="00B43227"/>
    <w:rsid w:val="00B517BB"/>
    <w:rsid w:val="00B72A02"/>
    <w:rsid w:val="00B74CB1"/>
    <w:rsid w:val="00B77E6C"/>
    <w:rsid w:val="00B96B01"/>
    <w:rsid w:val="00BA2AD8"/>
    <w:rsid w:val="00BC5660"/>
    <w:rsid w:val="00BC7FFE"/>
    <w:rsid w:val="00BE1857"/>
    <w:rsid w:val="00BF0F90"/>
    <w:rsid w:val="00C157EA"/>
    <w:rsid w:val="00C24A95"/>
    <w:rsid w:val="00C318BC"/>
    <w:rsid w:val="00C51F84"/>
    <w:rsid w:val="00C656CA"/>
    <w:rsid w:val="00C70352"/>
    <w:rsid w:val="00C9460D"/>
    <w:rsid w:val="00CA515A"/>
    <w:rsid w:val="00CB25A4"/>
    <w:rsid w:val="00CB3658"/>
    <w:rsid w:val="00CB7F06"/>
    <w:rsid w:val="00CD0ADA"/>
    <w:rsid w:val="00CE31A2"/>
    <w:rsid w:val="00CE3EFF"/>
    <w:rsid w:val="00CE5D4A"/>
    <w:rsid w:val="00CE71F7"/>
    <w:rsid w:val="00D02DF2"/>
    <w:rsid w:val="00D040E8"/>
    <w:rsid w:val="00D202E5"/>
    <w:rsid w:val="00D22252"/>
    <w:rsid w:val="00D23912"/>
    <w:rsid w:val="00D25907"/>
    <w:rsid w:val="00D30F3A"/>
    <w:rsid w:val="00D32083"/>
    <w:rsid w:val="00D54B1C"/>
    <w:rsid w:val="00D64265"/>
    <w:rsid w:val="00D656AA"/>
    <w:rsid w:val="00D8182C"/>
    <w:rsid w:val="00D81E15"/>
    <w:rsid w:val="00D9452E"/>
    <w:rsid w:val="00DA308A"/>
    <w:rsid w:val="00DA6C1D"/>
    <w:rsid w:val="00DB0677"/>
    <w:rsid w:val="00DB34AB"/>
    <w:rsid w:val="00DB58FF"/>
    <w:rsid w:val="00DC08EC"/>
    <w:rsid w:val="00DC7306"/>
    <w:rsid w:val="00DE129A"/>
    <w:rsid w:val="00DE4C46"/>
    <w:rsid w:val="00DF7A56"/>
    <w:rsid w:val="00E05C23"/>
    <w:rsid w:val="00E07266"/>
    <w:rsid w:val="00E254E1"/>
    <w:rsid w:val="00E27406"/>
    <w:rsid w:val="00E27CB4"/>
    <w:rsid w:val="00E3376D"/>
    <w:rsid w:val="00E74328"/>
    <w:rsid w:val="00E764B4"/>
    <w:rsid w:val="00E76BCF"/>
    <w:rsid w:val="00E8020D"/>
    <w:rsid w:val="00E94C5E"/>
    <w:rsid w:val="00E955AD"/>
    <w:rsid w:val="00EA71C2"/>
    <w:rsid w:val="00EC092F"/>
    <w:rsid w:val="00EC5485"/>
    <w:rsid w:val="00EC7787"/>
    <w:rsid w:val="00EE1BD5"/>
    <w:rsid w:val="00EE55DE"/>
    <w:rsid w:val="00EF5D76"/>
    <w:rsid w:val="00F04AD3"/>
    <w:rsid w:val="00F0594A"/>
    <w:rsid w:val="00F26EA1"/>
    <w:rsid w:val="00F32611"/>
    <w:rsid w:val="00F418D3"/>
    <w:rsid w:val="00F82399"/>
    <w:rsid w:val="00F862D3"/>
    <w:rsid w:val="00FA65B2"/>
    <w:rsid w:val="00FB17D8"/>
    <w:rsid w:val="00FD7C5E"/>
    <w:rsid w:val="00FE7BDD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06983DF-54C9-4396-BD71-8F827AE7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1B63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1B6330"/>
  </w:style>
  <w:style w:type="paragraph" w:styleId="ae">
    <w:name w:val="footer"/>
    <w:basedOn w:val="a"/>
    <w:link w:val="af"/>
    <w:rsid w:val="001B63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1B6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