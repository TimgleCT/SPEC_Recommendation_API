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4961"/>
        <w:gridCol w:w="1667"/>
      </w:tblGrid>
      <w:tr w:rsidR="006D3584" w:rsidRPr="00417BAD" w:rsidTr="004443E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17BAD">
              <w:rPr>
                <w:rFonts w:ascii="細明體" w:eastAsia="細明體" w:hAnsi="細明體" w:hint="eastAsia"/>
                <w:b/>
                <w:lang w:eastAsia="zh-TW"/>
              </w:rPr>
              <w:t>cl</w:t>
            </w:r>
            <w:r w:rsidRPr="00417BAD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17BAD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417BAD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417BAD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6D3584" w:rsidRPr="00417BAD" w:rsidTr="004443E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17BAD">
              <w:rPr>
                <w:rFonts w:ascii="細明體" w:eastAsia="細明體" w:hAnsi="細明體" w:hint="eastAsia"/>
                <w:lang w:eastAsia="zh-TW"/>
              </w:rPr>
              <w:t>2005/01/17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17BAD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17BAD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584" w:rsidRPr="00417BAD" w:rsidRDefault="006D3584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417BAD">
              <w:rPr>
                <w:rFonts w:ascii="細明體" w:eastAsia="細明體" w:hAnsi="細明體" w:hint="eastAsia"/>
                <w:lang w:eastAsia="zh-TW"/>
              </w:rPr>
              <w:t>SANYI</w:t>
            </w:r>
          </w:p>
        </w:tc>
      </w:tr>
      <w:tr w:rsidR="004443EB" w:rsidRPr="00417BAD" w:rsidTr="004443EB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3EB" w:rsidRPr="00417BAD" w:rsidRDefault="004443E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17BAD">
              <w:rPr>
                <w:rFonts w:ascii="細明體" w:eastAsia="細明體" w:hAnsi="細明體"/>
                <w:lang w:eastAsia="zh-TW"/>
              </w:rPr>
              <w:t>2012/1/12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3EB" w:rsidRPr="00417BAD" w:rsidRDefault="004443EB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417BAD"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3EB" w:rsidRPr="00417BAD" w:rsidRDefault="004443E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17BAD">
              <w:rPr>
                <w:rFonts w:ascii="細明體" w:eastAsia="細明體" w:hAnsi="細明體"/>
                <w:lang w:eastAsia="zh-TW"/>
              </w:rPr>
              <w:t>M</w:t>
            </w:r>
            <w:r w:rsidRPr="00417BAD">
              <w:rPr>
                <w:rFonts w:ascii="細明體" w:eastAsia="細明體" w:hAnsi="細明體" w:hint="eastAsia"/>
                <w:lang w:eastAsia="zh-TW"/>
              </w:rPr>
              <w:t>odify:調整若從醫查輸入畫面連結過來查詢者,增加顯示備註欄位，其餘畫面連結查詢維持原來做法。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3EB" w:rsidRPr="00417BAD" w:rsidRDefault="004443E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417BAD">
              <w:rPr>
                <w:rFonts w:ascii="細明體" w:eastAsia="細明體" w:hAnsi="細明體" w:hint="eastAsia"/>
                <w:lang w:eastAsia="zh-TW"/>
              </w:rPr>
              <w:t>劉文明</w:t>
            </w:r>
          </w:p>
        </w:tc>
      </w:tr>
    </w:tbl>
    <w:p w:rsidR="006D3584" w:rsidRDefault="006D358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104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718"/>
        <w:gridCol w:w="5539"/>
        <w:gridCol w:w="1253"/>
        <w:gridCol w:w="1646"/>
      </w:tblGrid>
      <w:tr w:rsidR="003D521B" w:rsidRPr="00E8700A" w:rsidTr="005A3DEA">
        <w:tc>
          <w:tcPr>
            <w:tcW w:w="1271" w:type="dxa"/>
          </w:tcPr>
          <w:p w:rsidR="003D521B" w:rsidRPr="00E8700A" w:rsidRDefault="003D521B" w:rsidP="005A3D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31" w:type="dxa"/>
          </w:tcPr>
          <w:p w:rsidR="003D521B" w:rsidRPr="00E8700A" w:rsidRDefault="003D521B" w:rsidP="005A3D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695" w:type="dxa"/>
          </w:tcPr>
          <w:p w:rsidR="003D521B" w:rsidRPr="00E8700A" w:rsidRDefault="003D521B" w:rsidP="005A3D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88" w:type="dxa"/>
          </w:tcPr>
          <w:p w:rsidR="003D521B" w:rsidRPr="00E8700A" w:rsidRDefault="003D521B" w:rsidP="005A3D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39" w:type="dxa"/>
          </w:tcPr>
          <w:p w:rsidR="003D521B" w:rsidRPr="00E8700A" w:rsidRDefault="003D521B" w:rsidP="005A3D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D521B" w:rsidRPr="00E8700A" w:rsidTr="005A3DEA">
        <w:tc>
          <w:tcPr>
            <w:tcW w:w="1271" w:type="dxa"/>
          </w:tcPr>
          <w:p w:rsidR="003D521B" w:rsidRPr="00E8700A" w:rsidRDefault="003D521B" w:rsidP="00E659B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</w:t>
            </w:r>
            <w:r w:rsidR="00E659B9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E659B9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731" w:type="dxa"/>
          </w:tcPr>
          <w:p w:rsidR="003D521B" w:rsidRDefault="003D521B" w:rsidP="005A3D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695" w:type="dxa"/>
          </w:tcPr>
          <w:p w:rsidR="003D521B" w:rsidRPr="00B96D0C" w:rsidRDefault="003D521B" w:rsidP="005A3DE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96D0C">
              <w:rPr>
                <w:rFonts w:hint="eastAsia"/>
                <w:color w:val="0000FF"/>
                <w:sz w:val="20"/>
                <w:szCs w:val="20"/>
              </w:rPr>
              <w:t>新增死亡證明書由服務中心與登打中心輸入</w:t>
            </w:r>
            <w:r w:rsidRPr="00B96D0C">
              <w:rPr>
                <w:rFonts w:hint="eastAsia"/>
                <w:color w:val="0000FF"/>
                <w:sz w:val="20"/>
                <w:szCs w:val="20"/>
              </w:rPr>
              <w:t>(</w:t>
            </w:r>
            <w:r w:rsidRPr="00B96D0C">
              <w:rPr>
                <w:rFonts w:hint="eastAsia"/>
                <w:color w:val="0000FF"/>
                <w:sz w:val="20"/>
                <w:szCs w:val="20"/>
              </w:rPr>
              <w:t>申</w:t>
            </w:r>
            <w:r w:rsidRPr="00B96D0C">
              <w:rPr>
                <w:rFonts w:hint="eastAsia"/>
                <w:color w:val="0000FF"/>
                <w:sz w:val="20"/>
                <w:szCs w:val="20"/>
              </w:rPr>
              <w:t>:</w:t>
            </w:r>
            <w:r w:rsidRPr="00B96D0C">
              <w:rPr>
                <w:b/>
                <w:bCs/>
                <w:color w:val="FF0000"/>
                <w:sz w:val="20"/>
                <w:szCs w:val="20"/>
              </w:rPr>
              <w:t>130318000131</w:t>
            </w:r>
            <w:r w:rsidRPr="00B96D0C">
              <w:rPr>
                <w:rFonts w:hint="eastAsia"/>
                <w:b/>
                <w:bCs/>
                <w:color w:val="FF0000"/>
                <w:sz w:val="20"/>
                <w:szCs w:val="20"/>
              </w:rPr>
              <w:t>)</w:t>
            </w:r>
          </w:p>
        </w:tc>
        <w:tc>
          <w:tcPr>
            <w:tcW w:w="1288" w:type="dxa"/>
          </w:tcPr>
          <w:p w:rsidR="003D521B" w:rsidRPr="00B96D0C" w:rsidRDefault="003D521B" w:rsidP="005A3D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96D0C">
              <w:rPr>
                <w:rFonts w:ascii="新細明體" w:hAnsi="新細明體" w:hint="eastAsia"/>
                <w:bCs/>
                <w:sz w:val="20"/>
                <w:szCs w:val="20"/>
              </w:rPr>
              <w:t>侑文</w:t>
            </w:r>
          </w:p>
        </w:tc>
        <w:tc>
          <w:tcPr>
            <w:tcW w:w="1439" w:type="dxa"/>
          </w:tcPr>
          <w:p w:rsidR="003D521B" w:rsidRPr="00B96D0C" w:rsidRDefault="003D521B" w:rsidP="005A3DEA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96D0C">
              <w:rPr>
                <w:sz w:val="20"/>
                <w:szCs w:val="20"/>
              </w:rPr>
              <w:t>130320000032</w:t>
            </w:r>
          </w:p>
        </w:tc>
      </w:tr>
      <w:tr w:rsidR="00CC1F0A" w:rsidRPr="00E8700A" w:rsidTr="005A3DEA">
        <w:tc>
          <w:tcPr>
            <w:tcW w:w="1271" w:type="dxa"/>
          </w:tcPr>
          <w:p w:rsidR="00CC1F0A" w:rsidRDefault="00CC1F0A" w:rsidP="00CC1F0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2017/3/7</w:t>
            </w:r>
          </w:p>
        </w:tc>
        <w:tc>
          <w:tcPr>
            <w:tcW w:w="731" w:type="dxa"/>
          </w:tcPr>
          <w:p w:rsidR="00CC1F0A" w:rsidRDefault="00CC1F0A" w:rsidP="00CC1F0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5695" w:type="dxa"/>
          </w:tcPr>
          <w:p w:rsidR="00CC1F0A" w:rsidRDefault="00CC1F0A" w:rsidP="00CC1F0A">
            <w:pPr>
              <w:spacing w:line="240" w:lineRule="atLeast"/>
              <w:rPr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配合</w:t>
            </w:r>
            <w:r>
              <w:rPr>
                <w:rFonts w:hint="eastAsia"/>
                <w:color w:val="0000FF"/>
                <w:sz w:val="20"/>
                <w:szCs w:val="20"/>
              </w:rPr>
              <w:t>DBIO</w:t>
            </w:r>
            <w:r>
              <w:rPr>
                <w:rFonts w:hint="eastAsia"/>
                <w:color w:val="0000FF"/>
                <w:sz w:val="20"/>
                <w:szCs w:val="20"/>
              </w:rPr>
              <w:t>優化專案調整</w:t>
            </w:r>
            <w:r>
              <w:rPr>
                <w:rFonts w:hint="eastAsia"/>
                <w:color w:val="0000FF"/>
                <w:sz w:val="20"/>
                <w:szCs w:val="20"/>
              </w:rPr>
              <w:t>:</w:t>
            </w:r>
          </w:p>
          <w:p w:rsidR="00CC1F0A" w:rsidRPr="00B96D0C" w:rsidRDefault="00CC1F0A" w:rsidP="008B35FF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調整</w:t>
            </w:r>
            <w:r w:rsidR="008B35FF">
              <w:rPr>
                <w:rFonts w:hint="eastAsia"/>
                <w:color w:val="0000FF"/>
                <w:sz w:val="20"/>
                <w:szCs w:val="20"/>
              </w:rPr>
              <w:t>醫院權屬別代碼對照檔</w:t>
            </w:r>
            <w:r>
              <w:rPr>
                <w:rFonts w:hint="eastAsia"/>
                <w:color w:val="0000FF"/>
                <w:sz w:val="20"/>
                <w:szCs w:val="20"/>
              </w:rPr>
              <w:t>DTAAC07</w:t>
            </w:r>
            <w:r w:rsidR="008B35FF">
              <w:rPr>
                <w:rFonts w:hint="eastAsia"/>
                <w:color w:val="0000FF"/>
                <w:sz w:val="20"/>
                <w:szCs w:val="20"/>
              </w:rPr>
              <w:t>2</w:t>
            </w:r>
            <w:r>
              <w:rPr>
                <w:rFonts w:hint="eastAsia"/>
                <w:color w:val="0000FF"/>
                <w:sz w:val="20"/>
                <w:szCs w:val="20"/>
              </w:rPr>
              <w:t>資料改以代碼中文對照方式讀取</w:t>
            </w:r>
          </w:p>
        </w:tc>
        <w:tc>
          <w:tcPr>
            <w:tcW w:w="1288" w:type="dxa"/>
          </w:tcPr>
          <w:p w:rsidR="00CC1F0A" w:rsidRPr="00B96D0C" w:rsidRDefault="00CC1F0A" w:rsidP="00CC1F0A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>
              <w:rPr>
                <w:rFonts w:ascii="新細明體" w:hAnsi="新細明體" w:hint="eastAsia"/>
                <w:bCs/>
                <w:sz w:val="20"/>
                <w:szCs w:val="20"/>
              </w:rPr>
              <w:t>文明</w:t>
            </w:r>
          </w:p>
        </w:tc>
        <w:tc>
          <w:tcPr>
            <w:tcW w:w="1439" w:type="dxa"/>
          </w:tcPr>
          <w:p w:rsidR="00CC1F0A" w:rsidRPr="00B96D0C" w:rsidRDefault="00CC1F0A" w:rsidP="00CC1F0A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170307000082</w:t>
            </w:r>
          </w:p>
        </w:tc>
      </w:tr>
      <w:tr w:rsidR="00662EFA" w:rsidRPr="00662EFA" w:rsidTr="005A3DEA">
        <w:trPr>
          <w:ins w:id="0" w:author="伯珊" w:date="2020-05-22T19:53:00Z"/>
        </w:trPr>
        <w:tc>
          <w:tcPr>
            <w:tcW w:w="1271" w:type="dxa"/>
          </w:tcPr>
          <w:p w:rsidR="00662EFA" w:rsidRPr="00662EFA" w:rsidRDefault="00662EFA" w:rsidP="00662EFA">
            <w:pPr>
              <w:spacing w:line="240" w:lineRule="atLeast"/>
              <w:jc w:val="center"/>
              <w:rPr>
                <w:ins w:id="1" w:author="伯珊" w:date="2020-05-22T19:53:00Z"/>
                <w:rFonts w:ascii="微軟正黑體" w:eastAsia="微軟正黑體" w:hAnsi="微軟正黑體" w:cs="Courier New"/>
                <w:sz w:val="20"/>
                <w:szCs w:val="20"/>
                <w:rPrChange w:id="2" w:author="伯珊" w:date="2020-05-22T19:53:00Z">
                  <w:rPr>
                    <w:ins w:id="3" w:author="伯珊" w:date="2020-05-22T19:53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4" w:author="伯珊" w:date="2020-05-22T19:53:00Z">
              <w:r w:rsidRPr="00662EFA">
                <w:rPr>
                  <w:rFonts w:ascii="微軟正黑體" w:eastAsia="微軟正黑體" w:hAnsi="微軟正黑體" w:hint="eastAsia"/>
                  <w:sz w:val="20"/>
                  <w:szCs w:val="20"/>
                  <w:rPrChange w:id="5" w:author="伯珊" w:date="2020-05-22T19:53:00Z">
                    <w:rPr>
                      <w:rFonts w:eastAsia="標楷體" w:hint="eastAsia"/>
                    </w:rPr>
                  </w:rPrChange>
                </w:rPr>
                <w:t>2020/5/22</w:t>
              </w:r>
            </w:ins>
          </w:p>
        </w:tc>
        <w:tc>
          <w:tcPr>
            <w:tcW w:w="731" w:type="dxa"/>
          </w:tcPr>
          <w:p w:rsidR="00662EFA" w:rsidRPr="00662EFA" w:rsidRDefault="00662EFA" w:rsidP="00662EFA">
            <w:pPr>
              <w:spacing w:line="240" w:lineRule="atLeast"/>
              <w:jc w:val="center"/>
              <w:rPr>
                <w:ins w:id="6" w:author="伯珊" w:date="2020-05-22T19:53:00Z"/>
                <w:rFonts w:ascii="微軟正黑體" w:eastAsia="微軟正黑體" w:hAnsi="微軟正黑體" w:cs="Courier New" w:hint="eastAsia"/>
                <w:sz w:val="20"/>
                <w:szCs w:val="20"/>
                <w:rPrChange w:id="7" w:author="伯珊" w:date="2020-05-22T19:53:00Z">
                  <w:rPr>
                    <w:ins w:id="8" w:author="伯珊" w:date="2020-05-22T19:5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9" w:author="伯珊" w:date="2020-05-22T19:53:00Z">
              <w:r w:rsidRPr="00662EFA">
                <w:rPr>
                  <w:rFonts w:ascii="微軟正黑體" w:eastAsia="微軟正黑體" w:hAnsi="微軟正黑體" w:hint="eastAsia"/>
                  <w:sz w:val="20"/>
                  <w:szCs w:val="20"/>
                  <w:rPrChange w:id="10" w:author="伯珊" w:date="2020-05-22T19:53:00Z">
                    <w:rPr>
                      <w:rFonts w:eastAsia="標楷體" w:hint="eastAsia"/>
                    </w:rPr>
                  </w:rPrChange>
                </w:rPr>
                <w:t>4</w:t>
              </w:r>
            </w:ins>
          </w:p>
        </w:tc>
        <w:tc>
          <w:tcPr>
            <w:tcW w:w="5695" w:type="dxa"/>
          </w:tcPr>
          <w:p w:rsidR="00662EFA" w:rsidRPr="00662EFA" w:rsidRDefault="00662EFA" w:rsidP="00662EFA">
            <w:pPr>
              <w:spacing w:line="240" w:lineRule="atLeast"/>
              <w:rPr>
                <w:ins w:id="11" w:author="伯珊" w:date="2020-05-22T19:53:00Z"/>
                <w:rFonts w:ascii="微軟正黑體" w:eastAsia="微軟正黑體" w:hAnsi="微軟正黑體" w:hint="eastAsia"/>
                <w:color w:val="0000FF"/>
                <w:sz w:val="20"/>
                <w:szCs w:val="20"/>
                <w:rPrChange w:id="12" w:author="伯珊" w:date="2020-05-22T19:53:00Z">
                  <w:rPr>
                    <w:ins w:id="13" w:author="伯珊" w:date="2020-05-22T19:53:00Z"/>
                    <w:rFonts w:hint="eastAsia"/>
                    <w:color w:val="0000FF"/>
                    <w:sz w:val="20"/>
                    <w:szCs w:val="20"/>
                  </w:rPr>
                </w:rPrChange>
              </w:rPr>
            </w:pPr>
            <w:ins w:id="14" w:author="伯珊" w:date="2020-05-22T19:53:00Z">
              <w:r w:rsidRPr="00662EFA">
                <w:rPr>
                  <w:rFonts w:ascii="微軟正黑體" w:eastAsia="微軟正黑體" w:hAnsi="微軟正黑體" w:hint="eastAsia"/>
                  <w:sz w:val="20"/>
                  <w:szCs w:val="20"/>
                  <w:rPrChange w:id="15" w:author="伯珊" w:date="2020-05-22T19:53:00Z">
                    <w:rPr>
                      <w:rFonts w:hint="eastAsia"/>
                    </w:rPr>
                  </w:rPrChange>
                </w:rPr>
                <w:t>SW-</w:t>
              </w:r>
              <w:r w:rsidRPr="00662EFA">
                <w:rPr>
                  <w:rFonts w:ascii="微軟正黑體" w:eastAsia="微軟正黑體" w:hAnsi="微軟正黑體" w:hint="eastAsia"/>
                  <w:sz w:val="20"/>
                  <w:szCs w:val="20"/>
                  <w:rPrChange w:id="16" w:author="伯珊" w:date="2020-05-22T19:53:00Z">
                    <w:rPr>
                      <w:rFonts w:hint="eastAsia"/>
                    </w:rPr>
                  </w:rPrChange>
                </w:rPr>
                <w:t>業務員補全短網址優化</w:t>
              </w:r>
            </w:ins>
          </w:p>
        </w:tc>
        <w:tc>
          <w:tcPr>
            <w:tcW w:w="1288" w:type="dxa"/>
          </w:tcPr>
          <w:p w:rsidR="00662EFA" w:rsidRPr="00662EFA" w:rsidRDefault="00662EFA" w:rsidP="00662EFA">
            <w:pPr>
              <w:spacing w:line="240" w:lineRule="atLeast"/>
              <w:jc w:val="center"/>
              <w:rPr>
                <w:ins w:id="17" w:author="伯珊" w:date="2020-05-22T19:53:00Z"/>
                <w:rFonts w:ascii="微軟正黑體" w:eastAsia="微軟正黑體" w:hAnsi="微軟正黑體" w:hint="eastAsia"/>
                <w:bCs/>
                <w:sz w:val="20"/>
                <w:szCs w:val="20"/>
                <w:rPrChange w:id="18" w:author="伯珊" w:date="2020-05-22T19:53:00Z">
                  <w:rPr>
                    <w:ins w:id="19" w:author="伯珊" w:date="2020-05-22T19:53:00Z"/>
                    <w:rFonts w:ascii="新細明體" w:hAnsi="新細明體" w:hint="eastAsia"/>
                    <w:bCs/>
                    <w:sz w:val="20"/>
                    <w:szCs w:val="20"/>
                  </w:rPr>
                </w:rPrChange>
              </w:rPr>
            </w:pPr>
            <w:ins w:id="20" w:author="伯珊" w:date="2020-05-22T19:53:00Z">
              <w:r w:rsidRPr="00662EFA">
                <w:rPr>
                  <w:rFonts w:ascii="微軟正黑體" w:eastAsia="微軟正黑體" w:hAnsi="微軟正黑體" w:hint="eastAsia"/>
                  <w:sz w:val="20"/>
                  <w:szCs w:val="20"/>
                  <w:rPrChange w:id="21" w:author="伯珊" w:date="2020-05-22T19:53:00Z">
                    <w:rPr>
                      <w:rFonts w:ascii="新細明體" w:hAnsi="新細明體" w:hint="eastAsia"/>
                    </w:rPr>
                  </w:rPrChange>
                </w:rPr>
                <w:t>龎伯珊</w:t>
              </w:r>
            </w:ins>
          </w:p>
        </w:tc>
        <w:tc>
          <w:tcPr>
            <w:tcW w:w="1439" w:type="dxa"/>
          </w:tcPr>
          <w:p w:rsidR="00662EFA" w:rsidRPr="00662EFA" w:rsidRDefault="00662EFA" w:rsidP="00662EFA">
            <w:pPr>
              <w:spacing w:line="240" w:lineRule="atLeast"/>
              <w:rPr>
                <w:ins w:id="22" w:author="伯珊" w:date="2020-05-22T19:53:00Z"/>
                <w:rFonts w:ascii="微軟正黑體" w:eastAsia="微軟正黑體" w:hAnsi="微軟正黑體" w:hint="eastAsia"/>
                <w:sz w:val="20"/>
                <w:szCs w:val="20"/>
                <w:rPrChange w:id="23" w:author="伯珊" w:date="2020-05-22T19:53:00Z">
                  <w:rPr>
                    <w:ins w:id="24" w:author="伯珊" w:date="2020-05-22T19:53:00Z"/>
                    <w:rFonts w:hint="eastAsia"/>
                    <w:sz w:val="20"/>
                    <w:szCs w:val="20"/>
                  </w:rPr>
                </w:rPrChange>
              </w:rPr>
            </w:pPr>
            <w:ins w:id="25" w:author="伯珊" w:date="2020-05-22T19:53:00Z">
              <w:r w:rsidRPr="00662EFA">
                <w:rPr>
                  <w:rFonts w:ascii="微軟正黑體" w:eastAsia="微軟正黑體" w:hAnsi="微軟正黑體" w:hint="eastAsia"/>
                  <w:b/>
                  <w:sz w:val="20"/>
                  <w:szCs w:val="20"/>
                  <w:rPrChange w:id="26" w:author="伯珊" w:date="2020-05-22T19:53:00Z">
                    <w:rPr>
                      <w:rFonts w:ascii="標楷體" w:eastAsia="標楷體" w:hAnsi="標楷體" w:hint="eastAsia"/>
                      <w:b/>
                    </w:rPr>
                  </w:rPrChange>
                </w:rPr>
                <w:t>200515001713</w:t>
              </w:r>
            </w:ins>
          </w:p>
        </w:tc>
      </w:tr>
    </w:tbl>
    <w:p w:rsidR="003D521B" w:rsidRPr="00417BAD" w:rsidRDefault="003D521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D3584" w:rsidRPr="00417BAD" w:rsidRDefault="006D358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程式功能：醫院代碼維護查詢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程式名稱：AAC0_0700.java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作業方式：ONLINE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概要說明：醫院代碼查詢</w:t>
      </w:r>
      <w:r w:rsidRPr="00417BAD">
        <w:rPr>
          <w:rFonts w:ascii="細明體" w:eastAsia="細明體" w:hAnsi="細明體" w:hint="eastAsia"/>
          <w:lang w:eastAsia="zh-TW"/>
        </w:rPr>
        <w:t>。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lang w:eastAsia="zh-TW"/>
        </w:rPr>
        <w:t>處理人員：理賠作業人員、理賠管理企劃人員（兩種角色）。</w:t>
      </w:r>
    </w:p>
    <w:p w:rsidR="006D3584" w:rsidRPr="00417BAD" w:rsidRDefault="006D358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程式結構：</w:t>
      </w:r>
    </w:p>
    <w:p w:rsidR="006D3584" w:rsidRPr="00417BAD" w:rsidRDefault="00C624A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/>
        </w:rPr>
        <w:object w:dxaOrig="7250" w:dyaOrig="3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53.75pt" o:ole="">
            <v:imagedata r:id="rId7" o:title=""/>
          </v:shape>
          <o:OLEObject Type="Embed" ProgID="Visio.Drawing.6" ShapeID="_x0000_i1025" DrawAspect="Content" ObjectID="_1657345563" r:id="rId8"/>
        </w:object>
      </w:r>
    </w:p>
    <w:p w:rsidR="006D3584" w:rsidRPr="00417BAD" w:rsidRDefault="006D358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A7DC6" w:rsidRPr="00986BCD" w:rsidTr="00200562">
        <w:tc>
          <w:tcPr>
            <w:tcW w:w="72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FA7DC6" w:rsidRPr="00986BCD" w:rsidTr="002005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A7DC6" w:rsidRPr="00986BCD" w:rsidRDefault="00CC1F0A" w:rsidP="0020056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代碼中文對照讀取模組</w:t>
            </w:r>
          </w:p>
        </w:tc>
        <w:tc>
          <w:tcPr>
            <w:tcW w:w="4770" w:type="dxa"/>
          </w:tcPr>
          <w:p w:rsidR="00FA7DC6" w:rsidRPr="00986BCD" w:rsidRDefault="00CC1F0A" w:rsidP="0020056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CC1F0A">
              <w:rPr>
                <w:rFonts w:ascii="細明體" w:eastAsia="細明體" w:hAnsi="細明體"/>
                <w:bCs/>
                <w:kern w:val="2"/>
                <w:lang w:eastAsia="zh-TW"/>
              </w:rPr>
              <w:t>FieldOptionList</w:t>
            </w:r>
            <w:r>
              <w:rPr>
                <w:color w:val="000000"/>
              </w:rPr>
              <w:t>.getFieldOptions()</w:t>
            </w:r>
          </w:p>
        </w:tc>
      </w:tr>
      <w:tr w:rsidR="00FA7DC6" w:rsidRPr="00986BCD" w:rsidTr="002005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FA7DC6" w:rsidRPr="00986BCD" w:rsidRDefault="00FA7DC6" w:rsidP="0020056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A7DC6" w:rsidRPr="00986BCD" w:rsidTr="002005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FA7DC6" w:rsidRPr="00986BCD" w:rsidRDefault="00FA7DC6" w:rsidP="002005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FA7DC6" w:rsidRPr="00986BCD" w:rsidRDefault="00FA7DC6" w:rsidP="0020056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6D3584" w:rsidRPr="00417BAD" w:rsidRDefault="006D3584" w:rsidP="00FA7DC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D3584" w:rsidRPr="00FA7DC6" w:rsidRDefault="006D3584" w:rsidP="00FA7DC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相關檔案：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969"/>
        <w:gridCol w:w="1418"/>
        <w:gridCol w:w="1134"/>
        <w:gridCol w:w="850"/>
        <w:gridCol w:w="992"/>
        <w:gridCol w:w="993"/>
        <w:tblGridChange w:id="27">
          <w:tblGrid>
            <w:gridCol w:w="709"/>
            <w:gridCol w:w="3969"/>
            <w:gridCol w:w="1418"/>
            <w:gridCol w:w="1134"/>
            <w:gridCol w:w="850"/>
            <w:gridCol w:w="992"/>
            <w:gridCol w:w="993"/>
          </w:tblGrid>
        </w:tblGridChange>
      </w:tblGrid>
      <w:tr w:rsidR="00FA7DC6" w:rsidRPr="00986BCD" w:rsidTr="00FA7DC6">
        <w:tc>
          <w:tcPr>
            <w:tcW w:w="709" w:type="dxa"/>
          </w:tcPr>
          <w:p w:rsidR="00E0378F" w:rsidRPr="00986BCD" w:rsidRDefault="00E0378F" w:rsidP="0020056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E0378F" w:rsidRPr="00986BCD" w:rsidRDefault="00E0378F" w:rsidP="0020056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1418" w:type="dxa"/>
          </w:tcPr>
          <w:p w:rsidR="00E0378F" w:rsidRPr="00986BCD" w:rsidRDefault="00E0378F" w:rsidP="0020056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1134" w:type="dxa"/>
          </w:tcPr>
          <w:p w:rsidR="00E0378F" w:rsidRPr="00986BCD" w:rsidRDefault="00E0378F" w:rsidP="0020056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0" w:type="dxa"/>
          </w:tcPr>
          <w:p w:rsidR="00E0378F" w:rsidRPr="00986BCD" w:rsidRDefault="00E0378F" w:rsidP="0020056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92" w:type="dxa"/>
          </w:tcPr>
          <w:p w:rsidR="00E0378F" w:rsidRPr="00986BCD" w:rsidRDefault="00E0378F" w:rsidP="0020056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93" w:type="dxa"/>
          </w:tcPr>
          <w:p w:rsidR="00E0378F" w:rsidRPr="00986BCD" w:rsidRDefault="00E0378F" w:rsidP="0020056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A7DC6" w:rsidRPr="00986BCD" w:rsidTr="00FA7DC6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E0378F" w:rsidRPr="00986BCD" w:rsidRDefault="00E0378F" w:rsidP="00E0378F">
            <w:pPr>
              <w:numPr>
                <w:ilvl w:val="0"/>
                <w:numId w:val="1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E0378F" w:rsidRPr="00986BCD" w:rsidRDefault="00E0378F" w:rsidP="0020056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0378F">
              <w:rPr>
                <w:rFonts w:ascii="細明體" w:eastAsia="細明體" w:hAnsi="細明體" w:cs="細明體" w:hint="eastAsia"/>
                <w:sz w:val="20"/>
                <w:szCs w:val="20"/>
              </w:rPr>
              <w:t>醫院代碼維護檔</w:t>
            </w:r>
          </w:p>
        </w:tc>
        <w:tc>
          <w:tcPr>
            <w:tcW w:w="1418" w:type="dxa"/>
          </w:tcPr>
          <w:p w:rsidR="00E0378F" w:rsidRPr="00986BCD" w:rsidRDefault="00E0378F" w:rsidP="002005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378F">
              <w:rPr>
                <w:rFonts w:ascii="細明體" w:eastAsia="細明體" w:hAnsi="細明體" w:hint="eastAsia"/>
                <w:sz w:val="20"/>
                <w:szCs w:val="20"/>
              </w:rPr>
              <w:t>DTAAC070</w:t>
            </w:r>
          </w:p>
        </w:tc>
        <w:tc>
          <w:tcPr>
            <w:tcW w:w="1134" w:type="dxa"/>
          </w:tcPr>
          <w:p w:rsidR="00E0378F" w:rsidRPr="00986BCD" w:rsidRDefault="00E0378F" w:rsidP="002005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E0378F" w:rsidRPr="00986BCD" w:rsidRDefault="00E0378F" w:rsidP="0020056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:rsidR="00E0378F" w:rsidRPr="00986BCD" w:rsidRDefault="00E0378F" w:rsidP="0020056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3" w:type="dxa"/>
          </w:tcPr>
          <w:p w:rsidR="00E0378F" w:rsidRPr="00986BCD" w:rsidRDefault="00E0378F" w:rsidP="0020056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A7DC6" w:rsidRPr="00986BCD" w:rsidTr="00FA7DC6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E0378F" w:rsidRPr="00986BCD" w:rsidRDefault="00E0378F" w:rsidP="00E0378F">
            <w:pPr>
              <w:numPr>
                <w:ilvl w:val="0"/>
                <w:numId w:val="1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E0378F" w:rsidRDefault="00E0378F" w:rsidP="0020056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0378F">
              <w:rPr>
                <w:rFonts w:ascii="細明體" w:eastAsia="細明體" w:hAnsi="細明體" w:cs="細明體"/>
                <w:sz w:val="20"/>
                <w:szCs w:val="20"/>
              </w:rPr>
              <w:t>醫院權屬轄縣市區代碼對照檔</w:t>
            </w:r>
          </w:p>
        </w:tc>
        <w:tc>
          <w:tcPr>
            <w:tcW w:w="1418" w:type="dxa"/>
          </w:tcPr>
          <w:p w:rsidR="00E0378F" w:rsidRDefault="00E0378F" w:rsidP="002005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DTAAC071</w:t>
            </w:r>
          </w:p>
        </w:tc>
        <w:tc>
          <w:tcPr>
            <w:tcW w:w="1134" w:type="dxa"/>
          </w:tcPr>
          <w:p w:rsidR="00E0378F" w:rsidRPr="00986BCD" w:rsidRDefault="00E0378F" w:rsidP="002005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E0378F" w:rsidRPr="00986BCD" w:rsidRDefault="00E0378F" w:rsidP="0020056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:rsidR="00E0378F" w:rsidRPr="00986BCD" w:rsidRDefault="00E0378F" w:rsidP="0020056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3" w:type="dxa"/>
          </w:tcPr>
          <w:p w:rsidR="00E0378F" w:rsidRPr="00986BCD" w:rsidRDefault="00E0378F" w:rsidP="0020056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E0378F" w:rsidRPr="00417BAD" w:rsidRDefault="00E0378F" w:rsidP="00FA7DC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6D3584" w:rsidRPr="00417BAD" w:rsidRDefault="006D358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設計畫面：</w:t>
      </w:r>
      <w:r w:rsidRPr="00417BAD">
        <w:rPr>
          <w:rFonts w:ascii="細明體" w:eastAsia="細明體" w:hAnsi="細明體"/>
        </w:rPr>
        <w:fldChar w:fldCharType="begin"/>
      </w:r>
      <w:ins w:id="28" w:author="戴余修" w:date="2020-07-27T08:55:00Z">
        <w:r w:rsidR="00A13841">
          <w:rPr>
            <w:rFonts w:ascii="細明體" w:eastAsia="細明體" w:hAnsi="細明體"/>
          </w:rPr>
          <w:instrText>HYPERLINK "D:\\i92008is01\\Desktop\\intern_project\\spec\\aa_doc-master@ddc06949ca5\\CSR1_Doc\\docs\\AA理賠\\C0_代碼維護\\主程式\\UI\\USAAC00700.htm"</w:instrText>
        </w:r>
      </w:ins>
      <w:del w:id="29" w:author="戴余修" w:date="2020-07-27T08:55:00Z">
        <w:r w:rsidRPr="00417BAD" w:rsidDel="00A13841">
          <w:rPr>
            <w:rFonts w:ascii="細明體" w:eastAsia="細明體" w:hAnsi="細明體"/>
            <w:lang w:eastAsia="zh-TW"/>
          </w:rPr>
          <w:delInstrText>HYPERLINK "UI\\USAAC00700.htm"</w:delInstrText>
        </w:r>
      </w:del>
      <w:ins w:id="30" w:author="戴余修" w:date="2020-07-27T08:55:00Z">
        <w:r w:rsidR="00A13841" w:rsidRPr="00417BAD">
          <w:rPr>
            <w:rFonts w:ascii="細明體" w:eastAsia="細明體" w:hAnsi="細明體"/>
          </w:rPr>
        </w:r>
      </w:ins>
      <w:r w:rsidRPr="00417BAD">
        <w:rPr>
          <w:rFonts w:ascii="細明體" w:eastAsia="細明體" w:hAnsi="細明體"/>
        </w:rPr>
        <w:fldChar w:fldCharType="separate"/>
      </w:r>
      <w:r w:rsidRPr="00417BAD">
        <w:rPr>
          <w:rStyle w:val="a3"/>
          <w:rFonts w:ascii="細明體" w:eastAsia="細明體" w:hAnsi="細明體" w:hint="eastAsia"/>
          <w:lang w:eastAsia="zh-TW"/>
        </w:rPr>
        <w:t>如</w:t>
      </w:r>
      <w:r w:rsidRPr="00417BAD">
        <w:rPr>
          <w:rStyle w:val="a3"/>
          <w:rFonts w:ascii="細明體" w:eastAsia="細明體" w:hAnsi="細明體" w:hint="eastAsia"/>
          <w:lang w:eastAsia="zh-TW"/>
        </w:rPr>
        <w:t>連</w:t>
      </w:r>
      <w:r w:rsidRPr="00417BAD">
        <w:rPr>
          <w:rStyle w:val="a3"/>
          <w:rFonts w:ascii="細明體" w:eastAsia="細明體" w:hAnsi="細明體" w:hint="eastAsia"/>
          <w:lang w:eastAsia="zh-TW"/>
        </w:rPr>
        <w:t>結</w:t>
      </w:r>
      <w:r w:rsidRPr="00417BAD">
        <w:rPr>
          <w:rFonts w:ascii="細明體" w:eastAsia="細明體" w:hAnsi="細明體"/>
        </w:rPr>
        <w:fldChar w:fldCharType="end"/>
      </w:r>
      <w:r w:rsidRPr="00417BAD">
        <w:rPr>
          <w:rFonts w:ascii="細明體" w:eastAsia="細明體" w:hAnsi="細明體" w:hint="eastAsia"/>
          <w:lang w:eastAsia="zh-TW"/>
        </w:rPr>
        <w:t>。</w:t>
      </w:r>
    </w:p>
    <w:p w:rsidR="004443EB" w:rsidRPr="00417BAD" w:rsidRDefault="004443EB" w:rsidP="004C3081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17BAD">
        <w:rPr>
          <w:rFonts w:ascii="細明體" w:eastAsia="細明體" w:hAnsi="細明體" w:hint="eastAsia"/>
          <w:lang w:eastAsia="zh-TW"/>
        </w:rPr>
        <w:t>AHA00101醫查輸入畫面連結過來</w:t>
      </w:r>
      <w:r w:rsidR="00F10391" w:rsidRPr="00417BAD">
        <w:rPr>
          <w:rFonts w:ascii="細明體" w:eastAsia="細明體" w:hAnsi="細明體" w:hint="eastAsia"/>
          <w:lang w:eastAsia="zh-TW"/>
        </w:rPr>
        <w:t>(圖一)</w:t>
      </w:r>
    </w:p>
    <w:p w:rsidR="004443EB" w:rsidRPr="00417BAD" w:rsidRDefault="00F10391" w:rsidP="004C308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bookmarkStart w:id="31" w:name="_GoBack"/>
      <w:bookmarkEnd w:id="31"/>
      <w:r w:rsidRPr="00417BAD">
        <w:rPr>
          <w:rFonts w:ascii="細明體" w:eastAsia="細明體" w:hAnsi="細明體" w:hint="eastAsia"/>
        </w:rPr>
        <w:lastRenderedPageBreak/>
        <w:pict>
          <v:shape id="_x0000_i1026" type="#_x0000_t75" style="width:459.75pt;height:171.75pt">
            <v:imagedata r:id="rId9" o:title=""/>
          </v:shape>
        </w:pict>
      </w:r>
    </w:p>
    <w:p w:rsidR="004443EB" w:rsidRPr="00417BAD" w:rsidRDefault="00F10391" w:rsidP="004C3081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17BAD">
        <w:rPr>
          <w:rFonts w:ascii="細明體" w:eastAsia="細明體" w:hAnsi="細明體" w:hint="eastAsia"/>
          <w:lang w:eastAsia="zh-TW"/>
        </w:rPr>
        <w:t>AAC00700自己本身啟動(圖二)</w:t>
      </w:r>
    </w:p>
    <w:p w:rsidR="00F10391" w:rsidRPr="00417BAD" w:rsidRDefault="00F10391" w:rsidP="004C308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417BAD">
        <w:rPr>
          <w:rFonts w:ascii="細明體" w:eastAsia="細明體" w:hAnsi="細明體" w:hint="eastAsia"/>
        </w:rPr>
        <w:pict>
          <v:shape id="_x0000_i1027" type="#_x0000_t75" style="width:461.25pt;height:94.5pt">
            <v:imagedata r:id="rId10" o:title=""/>
          </v:shape>
        </w:pict>
      </w:r>
    </w:p>
    <w:p w:rsidR="006D3584" w:rsidRPr="00417BAD" w:rsidRDefault="006D358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17BAD">
        <w:rPr>
          <w:rFonts w:ascii="細明體" w:eastAsia="細明體" w:hAnsi="細明體" w:hint="eastAsia"/>
          <w:lang w:eastAsia="zh-TW"/>
        </w:rPr>
        <w:t>各項對照</w:t>
      </w:r>
      <w:r w:rsidR="00B4652A">
        <w:rPr>
          <w:rFonts w:ascii="細明體" w:eastAsia="細明體" w:hAnsi="細明體" w:hint="eastAsia"/>
          <w:lang w:eastAsia="zh-TW"/>
        </w:rPr>
        <w:t>檔</w:t>
      </w:r>
      <w:r w:rsidRPr="00417BAD">
        <w:rPr>
          <w:rFonts w:ascii="細明體" w:eastAsia="細明體" w:hAnsi="細明體" w:hint="eastAsia"/>
          <w:lang w:eastAsia="zh-TW"/>
        </w:rPr>
        <w:t xml:space="preserve"> </w:t>
      </w:r>
      <w:r w:rsidRPr="00417BAD">
        <w:rPr>
          <w:rFonts w:ascii="細明體" w:eastAsia="細明體" w:hAnsi="細明體"/>
          <w:lang w:eastAsia="zh-TW"/>
        </w:rPr>
        <w:fldChar w:fldCharType="begin"/>
      </w:r>
      <w:ins w:id="32" w:author="戴余修" w:date="2020-07-27T08:55:00Z">
        <w:r w:rsidR="00A13841">
          <w:rPr>
            <w:rFonts w:ascii="細明體" w:eastAsia="細明體" w:hAnsi="細明體"/>
            <w:lang w:eastAsia="zh-TW"/>
          </w:rPr>
          <w:instrText>HYPERLINK "D:\\i92008is01\\Desktop\\intern_project\\spec\\aa_doc-master@ddc06949ca5\\CSR1_Doc\\docs\\AA理賠\\C0_代碼維護\\主程式\\醫院資料標準格式(總表).xls"</w:instrText>
        </w:r>
      </w:ins>
      <w:del w:id="33" w:author="戴余修" w:date="2020-07-27T08:55:00Z">
        <w:r w:rsidRPr="00417BAD" w:rsidDel="00A13841">
          <w:rPr>
            <w:rFonts w:ascii="細明體" w:eastAsia="細明體" w:hAnsi="細明體"/>
            <w:lang w:eastAsia="zh-TW"/>
          </w:rPr>
          <w:delInstrText xml:space="preserve"> HYPERLINK </w:delInstrText>
        </w:r>
        <w:r w:rsidRPr="00417BAD" w:rsidDel="00A13841">
          <w:rPr>
            <w:rFonts w:ascii="細明體" w:eastAsia="細明體" w:hAnsi="細明體" w:hint="eastAsia"/>
            <w:lang w:eastAsia="zh-TW"/>
          </w:rPr>
          <w:delInstrText>"醫院資料標準格式(總表).xls"</w:delInstrText>
        </w:r>
        <w:r w:rsidRPr="00417BAD" w:rsidDel="00A13841">
          <w:rPr>
            <w:rFonts w:ascii="細明體" w:eastAsia="細明體" w:hAnsi="細明體"/>
            <w:lang w:eastAsia="zh-TW"/>
          </w:rPr>
          <w:delInstrText xml:space="preserve"> </w:delInstrText>
        </w:r>
      </w:del>
      <w:ins w:id="34" w:author="戴余修" w:date="2020-07-27T08:55:00Z">
        <w:r w:rsidR="00A13841" w:rsidRPr="00417BAD">
          <w:rPr>
            <w:rFonts w:ascii="細明體" w:eastAsia="細明體" w:hAnsi="細明體"/>
            <w:lang w:eastAsia="zh-TW"/>
          </w:rPr>
        </w:r>
      </w:ins>
      <w:r w:rsidRPr="00417BAD">
        <w:rPr>
          <w:rFonts w:ascii="細明體" w:eastAsia="細明體" w:hAnsi="細明體"/>
          <w:lang w:eastAsia="zh-TW"/>
        </w:rPr>
        <w:fldChar w:fldCharType="separate"/>
      </w:r>
      <w:r w:rsidRPr="00417BAD">
        <w:rPr>
          <w:rStyle w:val="a3"/>
          <w:rFonts w:ascii="細明體" w:eastAsia="細明體" w:hAnsi="細明體" w:hint="eastAsia"/>
          <w:kern w:val="2"/>
          <w:lang w:eastAsia="zh-TW"/>
        </w:rPr>
        <w:t>醫院資料</w:t>
      </w:r>
      <w:r w:rsidRPr="00417BAD">
        <w:rPr>
          <w:rStyle w:val="a3"/>
          <w:rFonts w:ascii="細明體" w:eastAsia="細明體" w:hAnsi="細明體" w:hint="eastAsia"/>
          <w:kern w:val="2"/>
          <w:lang w:eastAsia="zh-TW"/>
        </w:rPr>
        <w:t>標</w:t>
      </w:r>
      <w:r w:rsidRPr="00417BAD">
        <w:rPr>
          <w:rStyle w:val="a3"/>
          <w:rFonts w:ascii="細明體" w:eastAsia="細明體" w:hAnsi="細明體" w:hint="eastAsia"/>
          <w:kern w:val="2"/>
          <w:lang w:eastAsia="zh-TW"/>
        </w:rPr>
        <w:t>準格式(總表).xls</w:t>
      </w:r>
      <w:r w:rsidRPr="00417BAD">
        <w:rPr>
          <w:rFonts w:ascii="細明體" w:eastAsia="細明體" w:hAnsi="細明體"/>
          <w:lang w:eastAsia="zh-TW"/>
        </w:rPr>
        <w:fldChar w:fldCharType="end"/>
      </w:r>
    </w:p>
    <w:p w:rsidR="006D3584" w:rsidRPr="00417BAD" w:rsidRDefault="006D358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 xml:space="preserve">初始： 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所有的下拉式選單都是default值。</w:t>
      </w:r>
    </w:p>
    <w:p w:rsidR="00373C1C" w:rsidRDefault="00373C1C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下拉選單新增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檢查屬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73C1C" w:rsidRDefault="00373C1C" w:rsidP="00B4652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對應 </w:t>
      </w:r>
      <w:r>
        <w:rPr>
          <w:color w:val="000000"/>
        </w:rPr>
        <w:t>權屬別</w:t>
      </w:r>
      <w:r>
        <w:rPr>
          <w:rFonts w:hint="eastAsia"/>
          <w:color w:val="000000"/>
          <w:lang w:eastAsia="zh-TW"/>
        </w:rPr>
        <w:t xml:space="preserve"> =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Z1</w:t>
      </w:r>
      <w:r>
        <w:rPr>
          <w:color w:val="000000"/>
          <w:lang w:eastAsia="zh-TW"/>
        </w:rPr>
        <w:t>’</w:t>
      </w:r>
    </w:p>
    <w:p w:rsidR="006D3584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資料列只有title部份。</w:t>
      </w:r>
    </w:p>
    <w:p w:rsidR="00CC1F0A" w:rsidRDefault="00CC1F0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//**</w:t>
      </w:r>
      <w:r>
        <w:rPr>
          <w:rFonts w:ascii="細明體" w:eastAsia="細明體" w:hAnsi="細明體" w:hint="eastAsia"/>
          <w:kern w:val="2"/>
          <w:lang w:eastAsia="zh-TW"/>
        </w:rPr>
        <w:t>將</w:t>
      </w:r>
      <w:r w:rsidRPr="00CC1F0A">
        <w:rPr>
          <w:rFonts w:ascii="細明體" w:eastAsia="細明體" w:hAnsi="細明體"/>
          <w:kern w:val="2"/>
          <w:lang w:eastAsia="zh-TW"/>
        </w:rPr>
        <w:t>醫院權屬</w:t>
      </w:r>
      <w:r w:rsidR="008B35FF">
        <w:rPr>
          <w:rFonts w:ascii="細明體" w:eastAsia="細明體" w:hAnsi="細明體" w:hint="eastAsia"/>
          <w:kern w:val="2"/>
          <w:lang w:eastAsia="zh-TW"/>
        </w:rPr>
        <w:t>別代碼對照</w:t>
      </w:r>
      <w:r>
        <w:rPr>
          <w:rFonts w:ascii="細明體" w:eastAsia="細明體" w:hAnsi="細明體" w:hint="eastAsia"/>
          <w:kern w:val="2"/>
          <w:lang w:eastAsia="zh-TW"/>
        </w:rPr>
        <w:t>資料讀出，供後面程式使用</w:t>
      </w:r>
    </w:p>
    <w:p w:rsidR="00CC1F0A" w:rsidRPr="00CC1F0A" w:rsidRDefault="00CC1F0A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>all</w:t>
      </w:r>
      <w:r>
        <w:rPr>
          <w:rFonts w:ascii="細明體" w:eastAsia="細明體" w:hAnsi="細明體" w:hint="eastAsia"/>
          <w:bCs/>
          <w:kern w:val="2"/>
          <w:lang w:eastAsia="zh-TW"/>
        </w:rPr>
        <w:t>代碼中文對照讀取模組</w:t>
      </w:r>
      <w:r w:rsidRPr="00CC1F0A">
        <w:rPr>
          <w:rFonts w:ascii="細明體" w:eastAsia="細明體" w:hAnsi="細明體"/>
          <w:bCs/>
          <w:kern w:val="2"/>
          <w:lang w:eastAsia="zh-TW"/>
        </w:rPr>
        <w:t>FieldOptionList</w:t>
      </w:r>
      <w:r>
        <w:rPr>
          <w:rFonts w:ascii="細明體" w:eastAsia="細明體" w:hAnsi="細明體"/>
          <w:bCs/>
          <w:kern w:val="2"/>
          <w:lang w:eastAsia="zh-TW"/>
        </w:rPr>
        <w:t>.</w:t>
      </w:r>
      <w:r>
        <w:rPr>
          <w:color w:val="000000"/>
        </w:rPr>
        <w:t>getFieldOptions()</w:t>
      </w:r>
      <w:r>
        <w:rPr>
          <w:rFonts w:ascii="細明體" w:eastAsia="細明體" w:hAnsi="細明體"/>
          <w:bCs/>
          <w:kern w:val="2"/>
          <w:lang w:eastAsia="zh-TW"/>
        </w:rPr>
        <w:t>,</w:t>
      </w:r>
      <w:r>
        <w:rPr>
          <w:rFonts w:ascii="細明體" w:eastAsia="細明體" w:hAnsi="細明體" w:hint="eastAsia"/>
          <w:bCs/>
          <w:kern w:val="2"/>
          <w:lang w:eastAsia="zh-TW"/>
        </w:rPr>
        <w:t>BY參數</w:t>
      </w:r>
    </w:p>
    <w:p w:rsidR="00CC1F0A" w:rsidRDefault="00CC1F0A" w:rsidP="00662EF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系統別: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C1F0A" w:rsidRDefault="00CC1F0A" w:rsidP="00662EF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欄位名稱: </w:t>
      </w:r>
      <w:r>
        <w:rPr>
          <w:rFonts w:ascii="細明體" w:eastAsia="細明體" w:hAnsi="細明體"/>
          <w:kern w:val="2"/>
          <w:lang w:eastAsia="zh-TW"/>
        </w:rPr>
        <w:t>‘</w:t>
      </w:r>
      <w:r w:rsidRPr="00CC1F0A">
        <w:rPr>
          <w:rFonts w:ascii="細明體" w:eastAsia="細明體" w:hAnsi="細明體"/>
          <w:kern w:val="2"/>
          <w:lang w:eastAsia="zh-TW"/>
        </w:rPr>
        <w:t>HOSP_KIND_NAME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CC1F0A" w:rsidRDefault="00CC1F0A" w:rsidP="00662EF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若有誤，</w:t>
      </w:r>
    </w:p>
    <w:p w:rsidR="00CC1F0A" w:rsidRDefault="00CC1F0A" w:rsidP="00662EF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</w:t>
      </w:r>
      <w:r w:rsidR="00267BB4">
        <w:rPr>
          <w:rFonts w:ascii="細明體" w:eastAsia="細明體" w:hAnsi="細明體" w:hint="eastAsia"/>
          <w:kern w:val="2"/>
          <w:lang w:eastAsia="zh-TW"/>
        </w:rPr>
        <w:t xml:space="preserve">錯誤訊息 </w:t>
      </w:r>
      <w:r w:rsidR="00267BB4">
        <w:rPr>
          <w:rFonts w:ascii="細明體" w:eastAsia="細明體" w:hAnsi="細明體"/>
          <w:kern w:val="2"/>
          <w:lang w:eastAsia="zh-TW"/>
        </w:rPr>
        <w:t>“</w:t>
      </w:r>
      <w:r w:rsidR="00267BB4">
        <w:rPr>
          <w:rFonts w:ascii="細明體" w:eastAsia="細明體" w:hAnsi="細明體" w:hint="eastAsia"/>
          <w:kern w:val="2"/>
          <w:lang w:eastAsia="zh-TW"/>
        </w:rPr>
        <w:t>讀取</w:t>
      </w:r>
      <w:r w:rsidR="00267BB4" w:rsidRPr="00CC1F0A">
        <w:rPr>
          <w:rFonts w:ascii="細明體" w:eastAsia="細明體" w:hAnsi="細明體"/>
          <w:kern w:val="2"/>
          <w:lang w:eastAsia="zh-TW"/>
        </w:rPr>
        <w:t>醫院權屬轄縣市區代碼對照</w:t>
      </w:r>
      <w:r w:rsidR="00267BB4">
        <w:rPr>
          <w:rFonts w:ascii="細明體" w:eastAsia="細明體" w:hAnsi="細明體" w:hint="eastAsia"/>
          <w:kern w:val="2"/>
          <w:lang w:eastAsia="zh-TW"/>
        </w:rPr>
        <w:t>資料異常</w:t>
      </w:r>
      <w:r w:rsidR="00267BB4">
        <w:rPr>
          <w:rFonts w:ascii="細明體" w:eastAsia="細明體" w:hAnsi="細明體"/>
          <w:kern w:val="2"/>
          <w:lang w:eastAsia="zh-TW"/>
        </w:rPr>
        <w:t>”+</w:t>
      </w:r>
      <w:r w:rsidR="00267BB4">
        <w:rPr>
          <w:rFonts w:ascii="細明體" w:eastAsia="細明體" w:hAnsi="細明體" w:hint="eastAsia"/>
          <w:kern w:val="2"/>
          <w:lang w:eastAsia="zh-TW"/>
        </w:rPr>
        <w:t>該模組錯誤訊息</w:t>
      </w:r>
    </w:p>
    <w:p w:rsidR="00267BB4" w:rsidRDefault="00267BB4" w:rsidP="00662EFA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若無誤，</w:t>
      </w:r>
    </w:p>
    <w:p w:rsidR="00267BB4" w:rsidRDefault="00267BB4" w:rsidP="00662EF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將查詢結果MAP暫存$</w:t>
      </w:r>
      <w:r w:rsidRPr="00CC1F0A">
        <w:rPr>
          <w:rFonts w:ascii="細明體" w:eastAsia="細明體" w:hAnsi="細明體"/>
          <w:kern w:val="2"/>
          <w:lang w:eastAsia="zh-TW"/>
        </w:rPr>
        <w:t>HOSP_KIND_NAME</w:t>
      </w:r>
      <w:r>
        <w:rPr>
          <w:rFonts w:ascii="細明體" w:eastAsia="細明體" w:hAnsi="細明體" w:hint="eastAsia"/>
          <w:kern w:val="2"/>
          <w:lang w:eastAsia="zh-TW"/>
        </w:rPr>
        <w:t xml:space="preserve"> (每筆資料存放格式)</w:t>
      </w:r>
    </w:p>
    <w:p w:rsidR="00267BB4" w:rsidRDefault="00267BB4" w:rsidP="00662EFA">
      <w:pPr>
        <w:pStyle w:val="Tabletext"/>
        <w:keepLines w:val="0"/>
        <w:numPr>
          <w:ilvl w:val="5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代碼</w:t>
      </w:r>
    </w:p>
    <w:p w:rsidR="00267BB4" w:rsidRPr="00417BAD" w:rsidRDefault="00267BB4" w:rsidP="00662EFA">
      <w:pPr>
        <w:pStyle w:val="Tabletext"/>
        <w:keepLines w:val="0"/>
        <w:numPr>
          <w:ilvl w:val="5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代碼對應中文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查詢：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權限檢核：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無。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檢核查詢鍵值：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權屬別請依機構類別顯示不同資料。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機構類別由權屬別第一碼判別之。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讀取資料：</w:t>
      </w:r>
    </w:p>
    <w:p w:rsidR="006D3584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ins w:id="35" w:author="伯珊" w:date="2020-05-22T19:54:00Z"/>
          <w:rFonts w:ascii="細明體" w:eastAsia="細明體" w:hAnsi="細明體"/>
          <w:kern w:val="2"/>
          <w:lang w:eastAsia="zh-TW"/>
        </w:rPr>
      </w:pPr>
      <w:del w:id="36" w:author="伯珊" w:date="2020-05-22T19:54:00Z">
        <w:r w:rsidRPr="00417BAD" w:rsidDel="00662EFA">
          <w:rPr>
            <w:rFonts w:ascii="細明體" w:eastAsia="細明體" w:hAnsi="細明體" w:hint="eastAsia"/>
            <w:kern w:val="2"/>
            <w:lang w:eastAsia="zh-TW"/>
          </w:rPr>
          <w:lastRenderedPageBreak/>
          <w:delText>BY縣市省份、權屬別、醫院名稱，</w:delText>
        </w:r>
      </w:del>
      <w:r w:rsidRPr="00417BAD">
        <w:rPr>
          <w:rFonts w:ascii="細明體" w:eastAsia="細明體" w:hAnsi="細明體" w:hint="eastAsia"/>
          <w:kern w:val="2"/>
          <w:lang w:eastAsia="zh-TW"/>
        </w:rPr>
        <w:t>讀取醫院代碼維護檔DTAAC070。</w:t>
      </w:r>
    </w:p>
    <w:p w:rsidR="00662EFA" w:rsidRDefault="00662EFA" w:rsidP="00244185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ins w:id="37" w:author="伯珊" w:date="2020-05-22T19:56:00Z"/>
          <w:rFonts w:ascii="細明體" w:eastAsia="細明體" w:hAnsi="細明體"/>
          <w:kern w:val="2"/>
          <w:lang w:eastAsia="zh-TW"/>
        </w:rPr>
        <w:pPrChange w:id="38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39" w:author="伯珊" w:date="2020-05-22T19:54:00Z">
        <w:r>
          <w:rPr>
            <w:rFonts w:ascii="細明體" w:eastAsia="細明體" w:hAnsi="細明體" w:hint="eastAsia"/>
            <w:kern w:val="2"/>
            <w:lang w:eastAsia="zh-TW"/>
          </w:rPr>
          <w:t>若</w:t>
        </w:r>
      </w:ins>
      <w:ins w:id="40" w:author="伯珊" w:date="2020-05-22T19:55:00Z">
        <w:r w:rsidRPr="00417BAD">
          <w:rPr>
            <w:rFonts w:ascii="細明體" w:eastAsia="細明體" w:hAnsi="細明體" w:hint="eastAsia"/>
            <w:kern w:val="2"/>
            <w:lang w:eastAsia="zh-TW"/>
          </w:rPr>
          <w:t>縣市省份</w:t>
        </w:r>
        <w:r>
          <w:rPr>
            <w:rFonts w:ascii="細明體" w:eastAsia="細明體" w:hAnsi="細明體" w:hint="eastAsia"/>
            <w:kern w:val="2"/>
            <w:lang w:eastAsia="zh-TW"/>
          </w:rPr>
          <w:t>為全部</w:t>
        </w:r>
        <w:r w:rsidRPr="00662EFA">
          <w:rPr>
            <w:rFonts w:ascii="細明體" w:eastAsia="細明體" w:hAnsi="細明體"/>
            <w:kern w:val="2"/>
            <w:lang w:eastAsia="zh-TW"/>
          </w:rPr>
          <w:sym w:font="Wingdings" w:char="F0E8"/>
        </w:r>
      </w:ins>
      <w:ins w:id="41" w:author="伯珊" w:date="2020-05-22T19:56:00Z">
        <w:r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</w:ins>
    </w:p>
    <w:p w:rsidR="00662EFA" w:rsidRDefault="00662EFA" w:rsidP="00244185">
      <w:pPr>
        <w:pStyle w:val="Tabletext"/>
        <w:keepLines w:val="0"/>
        <w:numPr>
          <w:ilvl w:val="5"/>
          <w:numId w:val="16"/>
        </w:numPr>
        <w:spacing w:after="0" w:line="240" w:lineRule="auto"/>
        <w:rPr>
          <w:ins w:id="42" w:author="伯珊" w:date="2020-05-22T19:57:00Z"/>
          <w:rFonts w:ascii="細明體" w:eastAsia="細明體" w:hAnsi="細明體"/>
          <w:kern w:val="2"/>
          <w:lang w:eastAsia="zh-TW"/>
        </w:rPr>
        <w:pPrChange w:id="43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4" w:author="伯珊" w:date="2020-05-22T19:56:00Z">
        <w:r>
          <w:rPr>
            <w:rFonts w:ascii="細明體" w:eastAsia="細明體" w:hAnsi="細明體" w:hint="eastAsia"/>
            <w:kern w:val="2"/>
            <w:lang w:eastAsia="zh-TW"/>
          </w:rPr>
          <w:t>若</w:t>
        </w:r>
      </w:ins>
      <w:ins w:id="45" w:author="伯珊" w:date="2020-05-22T19:55:00Z">
        <w:r>
          <w:rPr>
            <w:rFonts w:ascii="細明體" w:eastAsia="細明體" w:hAnsi="細明體" w:hint="eastAsia"/>
            <w:kern w:val="2"/>
            <w:lang w:eastAsia="zh-TW"/>
          </w:rPr>
          <w:t>由別系統傳入</w:t>
        </w:r>
      </w:ins>
      <w:ins w:id="46" w:author="伯珊" w:date="2020-05-22T19:56:00Z">
        <w:r>
          <w:rPr>
            <w:rFonts w:ascii="細明體" w:eastAsia="細明體" w:hAnsi="細明體" w:hint="eastAsia"/>
            <w:kern w:val="2"/>
            <w:lang w:eastAsia="zh-TW"/>
          </w:rPr>
          <w:t>且權屬別有值</w:t>
        </w:r>
        <w:r w:rsidRPr="00662EFA">
          <w:rPr>
            <w:rFonts w:ascii="細明體" w:eastAsia="細明體" w:hAnsi="細明體"/>
            <w:kern w:val="2"/>
            <w:lang w:eastAsia="zh-TW"/>
          </w:rPr>
          <w:sym w:font="Wingdings" w:char="F0E8"/>
        </w:r>
      </w:ins>
    </w:p>
    <w:p w:rsidR="00662EFA" w:rsidRDefault="00662EFA" w:rsidP="00244185">
      <w:pPr>
        <w:pStyle w:val="Tabletext"/>
        <w:keepLines w:val="0"/>
        <w:numPr>
          <w:ilvl w:val="6"/>
          <w:numId w:val="16"/>
        </w:numPr>
        <w:spacing w:after="0" w:line="240" w:lineRule="auto"/>
        <w:rPr>
          <w:ins w:id="47" w:author="伯珊" w:date="2020-05-22T19:56:00Z"/>
          <w:rFonts w:ascii="細明體" w:eastAsia="細明體" w:hAnsi="細明體"/>
          <w:kern w:val="2"/>
          <w:lang w:eastAsia="zh-TW"/>
        </w:rPr>
        <w:pPrChange w:id="48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9" w:author="伯珊" w:date="2020-05-22T19:56:00Z">
        <w:r w:rsidRPr="00417BAD">
          <w:rPr>
            <w:rFonts w:ascii="細明體" w:eastAsia="細明體" w:hAnsi="細明體" w:hint="eastAsia"/>
            <w:kern w:val="2"/>
            <w:lang w:eastAsia="zh-TW"/>
          </w:rPr>
          <w:t>BY權屬別、醫院名稱</w:t>
        </w:r>
      </w:ins>
    </w:p>
    <w:p w:rsidR="00662EFA" w:rsidRDefault="00662EFA" w:rsidP="00244185">
      <w:pPr>
        <w:pStyle w:val="Tabletext"/>
        <w:keepLines w:val="0"/>
        <w:numPr>
          <w:ilvl w:val="5"/>
          <w:numId w:val="16"/>
        </w:numPr>
        <w:spacing w:after="0" w:line="240" w:lineRule="auto"/>
        <w:rPr>
          <w:ins w:id="50" w:author="伯珊" w:date="2020-05-22T19:56:00Z"/>
          <w:rFonts w:ascii="細明體" w:eastAsia="細明體" w:hAnsi="細明體" w:hint="eastAsia"/>
          <w:kern w:val="2"/>
          <w:lang w:eastAsia="zh-TW"/>
        </w:rPr>
        <w:pPrChange w:id="51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2" w:author="伯珊" w:date="2020-05-22T19:56:00Z">
        <w:r>
          <w:rPr>
            <w:rFonts w:ascii="細明體" w:eastAsia="細明體" w:hAnsi="細明體"/>
            <w:kern w:val="2"/>
            <w:lang w:eastAsia="zh-TW"/>
          </w:rPr>
          <w:t>E</w:t>
        </w:r>
        <w:r>
          <w:rPr>
            <w:rFonts w:ascii="細明體" w:eastAsia="細明體" w:hAnsi="細明體" w:hint="eastAsia"/>
            <w:kern w:val="2"/>
            <w:lang w:eastAsia="zh-TW"/>
          </w:rPr>
          <w:t>lse</w:t>
        </w:r>
      </w:ins>
    </w:p>
    <w:p w:rsidR="00662EFA" w:rsidRDefault="00662EFA" w:rsidP="00244185">
      <w:pPr>
        <w:pStyle w:val="Tabletext"/>
        <w:keepLines w:val="0"/>
        <w:numPr>
          <w:ilvl w:val="6"/>
          <w:numId w:val="16"/>
        </w:numPr>
        <w:spacing w:after="0" w:line="240" w:lineRule="auto"/>
        <w:rPr>
          <w:ins w:id="53" w:author="伯珊" w:date="2020-05-22T19:58:00Z"/>
          <w:rFonts w:ascii="細明體" w:eastAsia="細明體" w:hAnsi="細明體"/>
          <w:kern w:val="2"/>
          <w:lang w:eastAsia="zh-TW"/>
        </w:rPr>
        <w:pPrChange w:id="54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5" w:author="伯珊" w:date="2020-05-22T19:57:00Z">
        <w:r w:rsidRPr="00417BAD">
          <w:rPr>
            <w:rFonts w:ascii="細明體" w:eastAsia="細明體" w:hAnsi="細明體" w:hint="eastAsia"/>
            <w:kern w:val="2"/>
            <w:lang w:eastAsia="zh-TW"/>
          </w:rPr>
          <w:t>BY醫院名稱</w:t>
        </w:r>
      </w:ins>
    </w:p>
    <w:p w:rsidR="00244185" w:rsidRDefault="00244185" w:rsidP="00244185">
      <w:pPr>
        <w:pStyle w:val="Tabletext"/>
        <w:keepLines w:val="0"/>
        <w:numPr>
          <w:ilvl w:val="5"/>
          <w:numId w:val="16"/>
        </w:numPr>
        <w:spacing w:after="0" w:line="240" w:lineRule="auto"/>
        <w:rPr>
          <w:ins w:id="56" w:author="伯珊" w:date="2020-05-22T19:56:00Z"/>
          <w:rFonts w:ascii="細明體" w:eastAsia="細明體" w:hAnsi="細明體"/>
          <w:kern w:val="2"/>
          <w:lang w:eastAsia="zh-TW"/>
        </w:rPr>
        <w:pPrChange w:id="57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8" w:author="伯珊" w:date="2020-05-22T19:58:00Z">
        <w:r>
          <w:rPr>
            <w:rFonts w:ascii="細明體" w:eastAsia="細明體" w:hAnsi="細明體"/>
            <w:kern w:val="2"/>
            <w:lang w:eastAsia="zh-TW"/>
          </w:rPr>
          <w:t>E</w:t>
        </w:r>
        <w:r>
          <w:rPr>
            <w:rFonts w:ascii="細明體" w:eastAsia="細明體" w:hAnsi="細明體" w:hint="eastAsia"/>
            <w:kern w:val="2"/>
            <w:lang w:eastAsia="zh-TW"/>
          </w:rPr>
          <w:t>nd IF</w:t>
        </w:r>
      </w:ins>
    </w:p>
    <w:p w:rsidR="00662EFA" w:rsidRDefault="00662EFA" w:rsidP="00244185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ins w:id="59" w:author="伯珊" w:date="2020-05-22T19:56:00Z"/>
          <w:rFonts w:ascii="細明體" w:eastAsia="細明體" w:hAnsi="細明體"/>
          <w:kern w:val="2"/>
          <w:lang w:eastAsia="zh-TW"/>
        </w:rPr>
        <w:pPrChange w:id="60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1" w:author="伯珊" w:date="2020-05-22T19:56:00Z">
        <w:r>
          <w:rPr>
            <w:rFonts w:ascii="細明體" w:eastAsia="細明體" w:hAnsi="細明體"/>
            <w:kern w:val="2"/>
            <w:lang w:eastAsia="zh-TW"/>
          </w:rPr>
          <w:t>else</w:t>
        </w:r>
      </w:ins>
    </w:p>
    <w:p w:rsidR="00662EFA" w:rsidRDefault="00662EFA" w:rsidP="00244185">
      <w:pPr>
        <w:pStyle w:val="Tabletext"/>
        <w:keepLines w:val="0"/>
        <w:numPr>
          <w:ilvl w:val="5"/>
          <w:numId w:val="16"/>
        </w:numPr>
        <w:spacing w:after="0" w:line="240" w:lineRule="auto"/>
        <w:rPr>
          <w:ins w:id="62" w:author="伯珊" w:date="2020-05-22T19:58:00Z"/>
          <w:rFonts w:ascii="細明體" w:eastAsia="細明體" w:hAnsi="細明體"/>
          <w:kern w:val="2"/>
          <w:lang w:eastAsia="zh-TW"/>
        </w:rPr>
        <w:pPrChange w:id="63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4" w:author="伯珊" w:date="2020-05-22T19:56:00Z">
        <w:r w:rsidRPr="000039D6">
          <w:rPr>
            <w:rFonts w:ascii="細明體" w:eastAsia="細明體" w:hAnsi="細明體" w:hint="eastAsia"/>
            <w:kern w:val="2"/>
            <w:lang w:eastAsia="zh-TW"/>
          </w:rPr>
          <w:t>BY縣市省份、權屬別、醫院名稱</w:t>
        </w:r>
      </w:ins>
    </w:p>
    <w:p w:rsidR="00244185" w:rsidRPr="000039D6" w:rsidRDefault="00244185" w:rsidP="00244185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65" w:author="伯珊" w:date="2020-05-22T19:58:00Z">
          <w:pPr>
            <w:pStyle w:val="Tabletext"/>
            <w:keepLines w:val="0"/>
            <w:numPr>
              <w:ilvl w:val="3"/>
              <w:numId w:val="1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6" w:author="伯珊" w:date="2020-05-22T19:58:00Z">
        <w:r>
          <w:rPr>
            <w:rFonts w:ascii="細明體" w:eastAsia="細明體" w:hAnsi="細明體" w:hint="eastAsia"/>
            <w:kern w:val="2"/>
            <w:lang w:eastAsia="zh-TW"/>
          </w:rPr>
          <w:t>E</w:t>
        </w:r>
        <w:r>
          <w:rPr>
            <w:rFonts w:ascii="細明體" w:eastAsia="細明體" w:hAnsi="細明體"/>
            <w:kern w:val="2"/>
            <w:lang w:eastAsia="zh-TW"/>
          </w:rPr>
          <w:t>ND IF</w:t>
        </w:r>
      </w:ins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醫院名稱採取關鍵字索引方式。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FORMAT畫面資料：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按醫院代碼排序呈現資料。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 xml:space="preserve">若角色為：理賠管理企劃人員(ROLE_ID = </w:t>
      </w:r>
      <w:r w:rsidRPr="00417BAD">
        <w:rPr>
          <w:rFonts w:ascii="細明體" w:eastAsia="細明體" w:hAnsi="細明體"/>
          <w:kern w:val="2"/>
          <w:lang w:eastAsia="zh-TW"/>
        </w:rPr>
        <w:t>RLAA006</w:t>
      </w:r>
      <w:r w:rsidRPr="00417BAD">
        <w:rPr>
          <w:rFonts w:ascii="細明體" w:eastAsia="細明體" w:hAnsi="細明體" w:hint="eastAsia"/>
          <w:kern w:val="2"/>
          <w:lang w:eastAsia="zh-TW"/>
        </w:rPr>
        <w:t>)，</w:t>
      </w:r>
      <w:r w:rsidRPr="00417BAD">
        <w:rPr>
          <w:rFonts w:ascii="細明體" w:eastAsia="細明體" w:hAnsi="細明體" w:hint="eastAsia"/>
          <w:color w:val="0000FF"/>
          <w:kern w:val="2"/>
          <w:lang w:eastAsia="zh-TW"/>
        </w:rPr>
        <w:t>且非由其他畫面連接</w:t>
      </w:r>
    </w:p>
    <w:p w:rsidR="006D3584" w:rsidRPr="00417BAD" w:rsidRDefault="006D3584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每個醫院代碼皆可連結至修改畫面CALL程式AAC0_0701.java（UCAAC00700）【另開視窗】。(Parameter:</w:t>
      </w:r>
      <w:r w:rsidRPr="00417BAD">
        <w:rPr>
          <w:rFonts w:ascii="細明體" w:eastAsia="細明體" w:hAnsi="細明體" w:cs="Arial"/>
        </w:rPr>
        <w:t xml:space="preserve"> </w:t>
      </w:r>
      <w:r w:rsidRPr="00417BAD">
        <w:rPr>
          <w:rFonts w:ascii="細明體" w:eastAsia="細明體" w:hAnsi="細明體" w:cs="Arial" w:hint="eastAsia"/>
          <w:lang w:eastAsia="zh-TW"/>
        </w:rPr>
        <w:t>醫院代碼)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417BAD">
        <w:rPr>
          <w:rFonts w:ascii="細明體" w:eastAsia="細明體" w:hAnsi="細明體" w:hint="eastAsia"/>
          <w:color w:val="FF0000"/>
          <w:kern w:val="2"/>
          <w:lang w:eastAsia="zh-TW"/>
        </w:rPr>
        <w:t>若角色為：</w:t>
      </w:r>
      <w:r w:rsidRPr="00417BAD">
        <w:rPr>
          <w:rFonts w:ascii="細明體" w:eastAsia="細明體" w:hAnsi="細明體" w:hint="eastAsia"/>
          <w:color w:val="FF0000"/>
          <w:lang w:eastAsia="zh-TW"/>
        </w:rPr>
        <w:t>理賠作業人員</w:t>
      </w:r>
      <w:r w:rsidRPr="00417BAD">
        <w:rPr>
          <w:rFonts w:ascii="細明體" w:eastAsia="細明體" w:hAnsi="細明體" w:hint="eastAsia"/>
          <w:color w:val="FF0000"/>
          <w:kern w:val="2"/>
          <w:lang w:eastAsia="zh-TW"/>
        </w:rPr>
        <w:t xml:space="preserve">(ROLE_ID = </w:t>
      </w:r>
      <w:r w:rsidRPr="00417BAD">
        <w:rPr>
          <w:rFonts w:ascii="細明體" w:eastAsia="細明體" w:hAnsi="細明體"/>
          <w:color w:val="FF0000"/>
          <w:kern w:val="2"/>
          <w:lang w:eastAsia="zh-TW"/>
        </w:rPr>
        <w:t>RLAA001</w:t>
      </w:r>
      <w:r w:rsidRPr="00417BAD">
        <w:rPr>
          <w:rFonts w:ascii="細明體" w:eastAsia="細明體" w:hAnsi="細明體" w:hint="eastAsia"/>
          <w:color w:val="FF0000"/>
          <w:kern w:val="2"/>
          <w:lang w:eastAsia="zh-TW"/>
        </w:rPr>
        <w:t xml:space="preserve">, </w:t>
      </w:r>
      <w:r w:rsidRPr="00417BAD">
        <w:rPr>
          <w:rFonts w:ascii="細明體" w:eastAsia="細明體" w:hAnsi="細明體"/>
          <w:color w:val="FF0000"/>
          <w:kern w:val="2"/>
          <w:lang w:eastAsia="zh-TW"/>
        </w:rPr>
        <w:t>RLAA00</w:t>
      </w:r>
      <w:r w:rsidRPr="00417BAD">
        <w:rPr>
          <w:rFonts w:ascii="細明體" w:eastAsia="細明體" w:hAnsi="細明體" w:hint="eastAsia"/>
          <w:color w:val="FF0000"/>
          <w:kern w:val="2"/>
          <w:lang w:eastAsia="zh-TW"/>
        </w:rPr>
        <w:t xml:space="preserve">2, </w:t>
      </w:r>
      <w:r w:rsidRPr="00417BAD">
        <w:rPr>
          <w:rFonts w:ascii="細明體" w:eastAsia="細明體" w:hAnsi="細明體"/>
          <w:color w:val="FF0000"/>
          <w:kern w:val="2"/>
          <w:lang w:eastAsia="zh-TW"/>
        </w:rPr>
        <w:t>RLAA00</w:t>
      </w:r>
      <w:r w:rsidRPr="00417BAD">
        <w:rPr>
          <w:rFonts w:ascii="細明體" w:eastAsia="細明體" w:hAnsi="細明體" w:hint="eastAsia"/>
          <w:color w:val="FF0000"/>
          <w:kern w:val="2"/>
          <w:lang w:eastAsia="zh-TW"/>
        </w:rPr>
        <w:t>3)</w:t>
      </w:r>
    </w:p>
    <w:p w:rsidR="006D3584" w:rsidRPr="00417BAD" w:rsidRDefault="006D3584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將連結的醫院代碼、醫院中文名稱傳回原本連結本支程式的程式。</w:t>
      </w:r>
    </w:p>
    <w:p w:rsidR="006D3584" w:rsidRPr="00417BAD" w:rsidRDefault="006D3584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醫院代碼由代碼維護黨</w:t>
      </w:r>
      <w:r w:rsidRPr="00417BAD">
        <w:rPr>
          <w:rFonts w:ascii="細明體" w:eastAsia="細明體" w:hAnsi="細明體"/>
          <w:kern w:val="2"/>
          <w:lang w:eastAsia="zh-TW"/>
        </w:rPr>
        <w:t xml:space="preserve"> DTAAC070</w:t>
      </w:r>
      <w:r w:rsidRPr="00417BAD">
        <w:rPr>
          <w:rFonts w:ascii="細明體" w:eastAsia="細明體" w:hAnsi="細明體" w:hint="eastAsia"/>
          <w:kern w:val="2"/>
          <w:lang w:eastAsia="zh-TW"/>
        </w:rPr>
        <w:t>前四組欄位組合而成</w:t>
      </w:r>
    </w:p>
    <w:p w:rsidR="006D3584" w:rsidRPr="004C3081" w:rsidRDefault="006D3584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lang w:eastAsia="zh-TW"/>
        </w:rPr>
        <w:t>顯示畫面時請將醫院代碼末三碼</w:t>
      </w:r>
      <w:r w:rsidRPr="00417BAD">
        <w:rPr>
          <w:rFonts w:ascii="細明體" w:eastAsia="細明體" w:hAnsi="細明體"/>
          <w:lang w:eastAsia="zh-TW"/>
        </w:rPr>
        <w:t>(</w:t>
      </w:r>
      <w:r w:rsidRPr="00417BAD">
        <w:rPr>
          <w:rFonts w:ascii="細明體" w:eastAsia="細明體" w:hAnsi="細明體" w:hint="eastAsia"/>
          <w:lang w:eastAsia="zh-TW"/>
        </w:rPr>
        <w:t>流水號</w:t>
      </w:r>
      <w:r w:rsidRPr="00417BAD">
        <w:rPr>
          <w:rFonts w:ascii="細明體" w:eastAsia="細明體" w:hAnsi="細明體"/>
          <w:lang w:eastAsia="zh-TW"/>
        </w:rPr>
        <w:t>)</w:t>
      </w:r>
      <w:r w:rsidRPr="00417BAD">
        <w:rPr>
          <w:rFonts w:ascii="細明體" w:eastAsia="細明體" w:hAnsi="細明體" w:hint="eastAsia"/>
          <w:lang w:eastAsia="zh-TW"/>
        </w:rPr>
        <w:t>補滿</w:t>
      </w:r>
    </w:p>
    <w:p w:rsidR="00F10391" w:rsidRPr="00662EFA" w:rsidRDefault="00F10391" w:rsidP="004C308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17BAD">
        <w:rPr>
          <w:rFonts w:ascii="細明體" w:eastAsia="細明體" w:hAnsi="細明體" w:hint="eastAsia"/>
          <w:lang w:eastAsia="zh-TW"/>
        </w:rPr>
        <w:t>若由AHA00101醫查輸入畫面連結過來增加顯示備註欄位(圖一)</w:t>
      </w:r>
    </w:p>
    <w:p w:rsidR="00267BB4" w:rsidRDefault="00267BB4" w:rsidP="004C308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//**</w:t>
      </w:r>
      <w:r>
        <w:rPr>
          <w:rFonts w:ascii="細明體" w:eastAsia="細明體" w:hAnsi="細明體" w:hint="eastAsia"/>
          <w:lang w:eastAsia="zh-TW"/>
        </w:rPr>
        <w:t xml:space="preserve">原程式需調整的部份 </w:t>
      </w:r>
      <w:r w:rsidR="008B35FF">
        <w:rPr>
          <w:rFonts w:ascii="Courier New" w:hAnsi="Courier New" w:cs="Courier New"/>
          <w:color w:val="000000"/>
          <w:highlight w:val="lightGray"/>
        </w:rPr>
        <w:t>getHOSP_KIND_NAME</w:t>
      </w:r>
      <w:r w:rsidR="008B35FF">
        <w:rPr>
          <w:rFonts w:ascii="細明體" w:eastAsia="細明體" w:hAnsi="細明體" w:hint="eastAsia"/>
          <w:lang w:eastAsia="zh-TW"/>
        </w:rPr>
        <w:t>，改以</w:t>
      </w:r>
      <w:r w:rsidR="008B35FF">
        <w:rPr>
          <w:rFonts w:ascii="細明體" w:eastAsia="細明體" w:hAnsi="細明體" w:hint="eastAsia"/>
          <w:kern w:val="2"/>
          <w:lang w:eastAsia="zh-TW"/>
        </w:rPr>
        <w:t>暫存$</w:t>
      </w:r>
      <w:r w:rsidR="008B35FF" w:rsidRPr="00CC1F0A">
        <w:rPr>
          <w:rFonts w:ascii="細明體" w:eastAsia="細明體" w:hAnsi="細明體"/>
          <w:kern w:val="2"/>
          <w:lang w:eastAsia="zh-TW"/>
        </w:rPr>
        <w:t>HOSP_KIND_NAME</w:t>
      </w:r>
      <w:r w:rsidR="008B35FF">
        <w:rPr>
          <w:rFonts w:ascii="細明體" w:eastAsia="細明體" w:hAnsi="細明體" w:hint="eastAsia"/>
          <w:kern w:val="2"/>
          <w:lang w:eastAsia="zh-TW"/>
        </w:rPr>
        <w:t>處理</w:t>
      </w:r>
    </w:p>
    <w:p w:rsidR="00D31511" w:rsidRDefault="00097D9C" w:rsidP="004C3081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以傳入醫院權屬別比對$</w:t>
      </w:r>
      <w:r w:rsidRPr="00CC1F0A">
        <w:rPr>
          <w:rFonts w:ascii="細明體" w:eastAsia="細明體" w:hAnsi="細明體"/>
          <w:kern w:val="2"/>
          <w:lang w:eastAsia="zh-TW"/>
        </w:rPr>
        <w:t>HOSP_KIND_NAME</w:t>
      </w:r>
      <w:r>
        <w:rPr>
          <w:rFonts w:ascii="細明體" w:eastAsia="細明體" w:hAnsi="細明體" w:hint="eastAsia"/>
          <w:kern w:val="2"/>
          <w:lang w:eastAsia="zh-TW"/>
        </w:rPr>
        <w:t>的代碼，</w:t>
      </w:r>
    </w:p>
    <w:p w:rsidR="008B35FF" w:rsidRDefault="00097D9C" w:rsidP="00662EFA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若有比對到，回傳$</w:t>
      </w:r>
      <w:r w:rsidRPr="00CC1F0A">
        <w:rPr>
          <w:rFonts w:ascii="細明體" w:eastAsia="細明體" w:hAnsi="細明體"/>
          <w:kern w:val="2"/>
          <w:lang w:eastAsia="zh-TW"/>
        </w:rPr>
        <w:t>HOSP_KIND_NAME</w:t>
      </w:r>
      <w:r>
        <w:rPr>
          <w:rFonts w:ascii="細明體" w:eastAsia="細明體" w:hAnsi="細明體" w:hint="eastAsia"/>
          <w:kern w:val="2"/>
          <w:lang w:eastAsia="zh-TW"/>
        </w:rPr>
        <w:t>該筆代碼對應的代碼中文。</w:t>
      </w:r>
    </w:p>
    <w:p w:rsidR="00D31511" w:rsidRPr="00417BAD" w:rsidRDefault="00D31511" w:rsidP="00662EFA">
      <w:pPr>
        <w:pStyle w:val="Tabletext"/>
        <w:keepLines w:val="0"/>
        <w:numPr>
          <w:ilvl w:val="4"/>
          <w:numId w:val="1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若沒比對到，放空白。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顯示查詢成功訊息：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保留查詢資料</w:t>
      </w:r>
    </w:p>
    <w:p w:rsidR="006D3584" w:rsidRPr="00417BAD" w:rsidRDefault="006D358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新增：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檢核作業權限：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角色為：理賠管理企劃人員者方具此項功能。</w:t>
      </w:r>
    </w:p>
    <w:p w:rsidR="006D3584" w:rsidRPr="00417BAD" w:rsidRDefault="006D358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作業程序：</w:t>
      </w:r>
    </w:p>
    <w:p w:rsidR="006D3584" w:rsidRPr="00417BAD" w:rsidRDefault="006D358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另開視窗CALL程式AAC0_0701.java（UCAAC00701）。</w:t>
      </w:r>
    </w:p>
    <w:p w:rsidR="006D3584" w:rsidRPr="00417BAD" w:rsidRDefault="006D3584" w:rsidP="004C3081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17BAD">
        <w:rPr>
          <w:rFonts w:ascii="細明體" w:eastAsia="細明體" w:hAnsi="細明體" w:hint="eastAsia"/>
          <w:kern w:val="2"/>
          <w:lang w:eastAsia="zh-TW"/>
        </w:rPr>
        <w:t>第一筆、前一筆、下一筆、最後一筆</w:t>
      </w:r>
    </w:p>
    <w:sectPr w:rsidR="006D3584" w:rsidRPr="00417BAD" w:rsidSect="00B4652A">
      <w:footerReference w:type="even" r:id="rId11"/>
      <w:footerReference w:type="default" r:id="rId12"/>
      <w:pgSz w:w="11906" w:h="16838"/>
      <w:pgMar w:top="567" w:right="567" w:bottom="567" w:left="56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BE" w:rsidRDefault="004F20BE">
      <w:r>
        <w:separator/>
      </w:r>
    </w:p>
  </w:endnote>
  <w:endnote w:type="continuationSeparator" w:id="0">
    <w:p w:rsidR="004F20BE" w:rsidRDefault="004F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584" w:rsidRDefault="006D358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D3584" w:rsidRDefault="006D358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584" w:rsidRDefault="006D358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3841">
      <w:rPr>
        <w:rStyle w:val="a6"/>
        <w:noProof/>
      </w:rPr>
      <w:t>3</w:t>
    </w:r>
    <w:r>
      <w:rPr>
        <w:rStyle w:val="a6"/>
      </w:rPr>
      <w:fldChar w:fldCharType="end"/>
    </w:r>
  </w:p>
  <w:p w:rsidR="006D3584" w:rsidRDefault="006D358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BE" w:rsidRDefault="004F20BE">
      <w:r>
        <w:separator/>
      </w:r>
    </w:p>
  </w:footnote>
  <w:footnote w:type="continuationSeparator" w:id="0">
    <w:p w:rsidR="004F20BE" w:rsidRDefault="004F2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528"/>
    <w:multiLevelType w:val="multilevel"/>
    <w:tmpl w:val="9CBA1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23DAD540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CC1671"/>
    <w:multiLevelType w:val="multilevel"/>
    <w:tmpl w:val="8B86FBB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11114F4"/>
    <w:multiLevelType w:val="multilevel"/>
    <w:tmpl w:val="040202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7" w15:restartNumberingAfterBreak="0">
    <w:nsid w:val="38832F67"/>
    <w:multiLevelType w:val="multilevel"/>
    <w:tmpl w:val="C0E8FA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1F731EA"/>
    <w:multiLevelType w:val="multilevel"/>
    <w:tmpl w:val="329040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2" w15:restartNumberingAfterBreak="0">
    <w:nsid w:val="620C3181"/>
    <w:multiLevelType w:val="multilevel"/>
    <w:tmpl w:val="69B6F648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AE111BF"/>
    <w:multiLevelType w:val="multilevel"/>
    <w:tmpl w:val="60ECAAA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106190"/>
    <w:multiLevelType w:val="hybridMultilevel"/>
    <w:tmpl w:val="3760C356"/>
    <w:lvl w:ilvl="0" w:tplc="FBB01C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BEC599B"/>
    <w:multiLevelType w:val="multilevel"/>
    <w:tmpl w:val="9036E8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5"/>
  </w:num>
  <w:num w:numId="5">
    <w:abstractNumId w:val="8"/>
  </w:num>
  <w:num w:numId="6">
    <w:abstractNumId w:val="2"/>
  </w:num>
  <w:num w:numId="7">
    <w:abstractNumId w:val="11"/>
  </w:num>
  <w:num w:numId="8">
    <w:abstractNumId w:val="14"/>
  </w:num>
  <w:num w:numId="9">
    <w:abstractNumId w:val="3"/>
  </w:num>
  <w:num w:numId="10">
    <w:abstractNumId w:val="0"/>
  </w:num>
  <w:num w:numId="11">
    <w:abstractNumId w:val="9"/>
  </w:num>
  <w:num w:numId="12">
    <w:abstractNumId w:val="16"/>
  </w:num>
  <w:num w:numId="13">
    <w:abstractNumId w:val="7"/>
  </w:num>
  <w:num w:numId="14">
    <w:abstractNumId w:val="13"/>
  </w:num>
  <w:num w:numId="15">
    <w:abstractNumId w:val="6"/>
  </w:num>
  <w:num w:numId="16">
    <w:abstractNumId w:val="5"/>
  </w:num>
  <w:num w:numId="17">
    <w:abstractNumId w:val="5"/>
  </w:num>
  <w:num w:numId="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43EB"/>
    <w:rsid w:val="000039D6"/>
    <w:rsid w:val="00097D9C"/>
    <w:rsid w:val="00200562"/>
    <w:rsid w:val="00244185"/>
    <w:rsid w:val="00267BB4"/>
    <w:rsid w:val="00373C1C"/>
    <w:rsid w:val="003D521B"/>
    <w:rsid w:val="00417BAD"/>
    <w:rsid w:val="004443EB"/>
    <w:rsid w:val="004C3081"/>
    <w:rsid w:val="004F20BE"/>
    <w:rsid w:val="005A3DEA"/>
    <w:rsid w:val="00662EFA"/>
    <w:rsid w:val="006D3584"/>
    <w:rsid w:val="008000D5"/>
    <w:rsid w:val="008B35FF"/>
    <w:rsid w:val="00A13841"/>
    <w:rsid w:val="00A1769C"/>
    <w:rsid w:val="00B4652A"/>
    <w:rsid w:val="00BE2E35"/>
    <w:rsid w:val="00C624AB"/>
    <w:rsid w:val="00CC1F0A"/>
    <w:rsid w:val="00D31511"/>
    <w:rsid w:val="00E0378F"/>
    <w:rsid w:val="00E659B9"/>
    <w:rsid w:val="00F10391"/>
    <w:rsid w:val="00FA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C13340-55E0-4AC7-B4E8-5F0D41BA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semiHidden/>
    <w:rPr>
      <w:color w:val="0000FF"/>
      <w:u w:val="single"/>
    </w:rPr>
  </w:style>
  <w:style w:type="character" w:styleId="a4">
    <w:name w:val="FollowedHyperlink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Date"/>
    <w:basedOn w:val="a"/>
    <w:next w:val="a"/>
    <w:semiHidden/>
    <w:pPr>
      <w:jc w:val="right"/>
    </w:pPr>
    <w:rPr>
      <w:sz w:val="20"/>
    </w:rPr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"/>
    <w:semiHidden/>
  </w:style>
  <w:style w:type="paragraph" w:styleId="aa">
    <w:name w:val="header"/>
    <w:basedOn w:val="a"/>
    <w:link w:val="ab"/>
    <w:uiPriority w:val="99"/>
    <w:unhideWhenUsed/>
    <w:rsid w:val="004443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4443EB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4443EB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4443EB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Links>
    <vt:vector size="12" baseType="variant">
      <vt:variant>
        <vt:i4>-1132619957</vt:i4>
      </vt:variant>
      <vt:variant>
        <vt:i4>6</vt:i4>
      </vt:variant>
      <vt:variant>
        <vt:i4>0</vt:i4>
      </vt:variant>
      <vt:variant>
        <vt:i4>5</vt:i4>
      </vt:variant>
      <vt:variant>
        <vt:lpwstr>醫院資料標準格式(總表).xls</vt:lpwstr>
      </vt:variant>
      <vt:variant>
        <vt:lpwstr/>
      </vt:variant>
      <vt:variant>
        <vt:i4>4456548</vt:i4>
      </vt:variant>
      <vt:variant>
        <vt:i4>3</vt:i4>
      </vt:variant>
      <vt:variant>
        <vt:i4>0</vt:i4>
      </vt:variant>
      <vt:variant>
        <vt:i4>5</vt:i4>
      </vt:variant>
      <vt:variant>
        <vt:lpwstr>UI\USAAC00700.htm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