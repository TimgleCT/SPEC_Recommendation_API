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5"/>
                <w:attr w:name="Year" w:val="2006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CD163F">
                <w:rPr>
                  <w:rFonts w:ascii="細明體" w:eastAsia="細明體" w:hAnsi="細明體" w:hint="eastAsia"/>
                  <w:lang w:eastAsia="zh-TW"/>
                </w:rPr>
                <w:t>05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1</w:t>
              </w:r>
              <w:r w:rsidR="00CD163F">
                <w:rPr>
                  <w:rFonts w:ascii="細明體" w:eastAsia="細明體" w:hAnsi="細明體" w:hint="eastAsia"/>
                  <w:lang w:eastAsia="zh-TW"/>
                </w:rPr>
                <w:t>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E6493" w:rsidRDefault="007E649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E6493">
              <w:rPr>
                <w:rFonts w:ascii="細明體" w:eastAsia="細明體" w:hAnsi="細明體" w:hint="eastAsia"/>
                <w:lang w:eastAsia="zh-TW"/>
              </w:rPr>
              <w:t>預付金批次處理</w:t>
            </w:r>
            <w:r w:rsidR="00CD163F" w:rsidRPr="007E6493">
              <w:rPr>
                <w:rFonts w:hint="eastAsia"/>
                <w:color w:val="000000"/>
                <w:lang w:eastAsia="zh-TW"/>
              </w:rPr>
              <w:t>--</w:t>
            </w:r>
            <w:r w:rsidR="00FA21F5">
              <w:rPr>
                <w:rFonts w:ascii="新細明體" w:cs="新細明體" w:hint="eastAsia"/>
                <w:color w:val="000000"/>
                <w:lang w:val="zh-TW" w:eastAsia="zh-TW"/>
              </w:rPr>
              <w:t>檢核經手人異常狀況</w:t>
            </w:r>
            <w:r w:rsidR="00FA21F5">
              <w:rPr>
                <w:color w:val="000000"/>
                <w:lang w:val="zh-TW" w:eastAsia="zh-TW"/>
              </w:rPr>
              <w:t>(</w:t>
            </w:r>
            <w:r w:rsidR="00FA21F5">
              <w:rPr>
                <w:rFonts w:ascii="新細明體" w:cs="新細明體" w:hint="eastAsia"/>
                <w:color w:val="000000"/>
                <w:lang w:val="zh-TW" w:eastAsia="zh-TW"/>
              </w:rPr>
              <w:t>例相同經手人連續五天工作日申請，連續兩天申請三個事故人</w:t>
            </w:r>
            <w:r w:rsidR="00FA21F5">
              <w:rPr>
                <w:color w:val="000000"/>
                <w:lang w:val="zh-TW" w:eastAsia="zh-TW"/>
              </w:rPr>
              <w:t>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CD163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ins w:id="1" w:author="蕭侑文" w:date="2018-05-09T11:47:00Z"/>
          <w:rFonts w:ascii="細明體" w:eastAsia="細明體" w:hAnsi="細明體"/>
          <w:kern w:val="2"/>
          <w:szCs w:val="24"/>
          <w:lang w:eastAsia="zh-TW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276"/>
        <w:gridCol w:w="1779"/>
      </w:tblGrid>
      <w:tr w:rsidR="00F23ACD" w:rsidRPr="00E8700A" w:rsidTr="00F23ACD">
        <w:trPr>
          <w:ins w:id="2" w:author="蕭侑文" w:date="2018-05-09T11:47:00Z"/>
        </w:trPr>
        <w:tc>
          <w:tcPr>
            <w:tcW w:w="1560" w:type="dxa"/>
          </w:tcPr>
          <w:p w:rsidR="00F23ACD" w:rsidRPr="00BD5672" w:rsidRDefault="00F23ACD" w:rsidP="006F38B1">
            <w:pPr>
              <w:spacing w:line="240" w:lineRule="atLeast"/>
              <w:jc w:val="center"/>
              <w:rPr>
                <w:ins w:id="3" w:author="蕭侑文" w:date="2018-05-09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蕭侑文" w:date="2018-05-09T11:47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</w:tcPr>
          <w:p w:rsidR="00F23ACD" w:rsidRPr="00BD5672" w:rsidRDefault="00F23ACD" w:rsidP="006F38B1">
            <w:pPr>
              <w:spacing w:line="240" w:lineRule="atLeast"/>
              <w:jc w:val="center"/>
              <w:rPr>
                <w:ins w:id="5" w:author="蕭侑文" w:date="2018-05-09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18-05-09T11:47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103" w:type="dxa"/>
          </w:tcPr>
          <w:p w:rsidR="00F23ACD" w:rsidRPr="00BD5672" w:rsidRDefault="00F23ACD" w:rsidP="006F38B1">
            <w:pPr>
              <w:spacing w:line="240" w:lineRule="atLeast"/>
              <w:jc w:val="center"/>
              <w:rPr>
                <w:ins w:id="7" w:author="蕭侑文" w:date="2018-05-09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蕭侑文" w:date="2018-05-09T11:47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76" w:type="dxa"/>
          </w:tcPr>
          <w:p w:rsidR="00F23ACD" w:rsidRPr="00BD5672" w:rsidRDefault="00F23ACD" w:rsidP="006F38B1">
            <w:pPr>
              <w:spacing w:line="240" w:lineRule="atLeast"/>
              <w:jc w:val="center"/>
              <w:rPr>
                <w:ins w:id="9" w:author="蕭侑文" w:date="2018-05-09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5-09T11:47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79" w:type="dxa"/>
          </w:tcPr>
          <w:p w:rsidR="00F23ACD" w:rsidRPr="00BD5672" w:rsidRDefault="00F23ACD" w:rsidP="006F38B1">
            <w:pPr>
              <w:spacing w:line="240" w:lineRule="atLeast"/>
              <w:jc w:val="center"/>
              <w:rPr>
                <w:ins w:id="11" w:author="蕭侑文" w:date="2018-05-09T11:47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蕭侑文" w:date="2018-05-09T11:47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F23ACD" w:rsidRPr="00E8700A" w:rsidTr="00F23ACD">
        <w:trPr>
          <w:ins w:id="13" w:author="蕭侑文" w:date="2018-05-09T11:48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ACD" w:rsidRPr="00F23ACD" w:rsidRDefault="00F23ACD" w:rsidP="006F38B1">
            <w:pPr>
              <w:spacing w:line="240" w:lineRule="atLeast"/>
              <w:jc w:val="center"/>
              <w:rPr>
                <w:ins w:id="14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蕭侑文" w:date="2018-05-09T11:48:00Z">
              <w:r w:rsidRPr="00F23ACD">
                <w:rPr>
                  <w:rFonts w:ascii="細明體" w:eastAsia="細明體" w:hAnsi="細明體" w:cs="Courier New"/>
                  <w:sz w:val="20"/>
                  <w:szCs w:val="20"/>
                </w:rPr>
                <w:t>2018/5/9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ACD" w:rsidRPr="00F23ACD" w:rsidRDefault="00F23ACD" w:rsidP="006F38B1">
            <w:pPr>
              <w:spacing w:line="240" w:lineRule="atLeast"/>
              <w:jc w:val="center"/>
              <w:rPr>
                <w:ins w:id="16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蕭侑文" w:date="2018-05-09T11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ACD" w:rsidRPr="00F23ACD" w:rsidRDefault="00F23ACD" w:rsidP="00E64A34">
            <w:pPr>
              <w:spacing w:line="240" w:lineRule="atLeast"/>
              <w:rPr>
                <w:ins w:id="18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  <w:pPrChange w:id="19" w:author="張凱鈞" w:date="2019-11-13T11:20:00Z">
                <w:pPr>
                  <w:spacing w:line="240" w:lineRule="atLeast"/>
                  <w:jc w:val="center"/>
                </w:pPr>
              </w:pPrChange>
            </w:pPr>
            <w:ins w:id="20" w:author="蕭侑文" w:date="2018-05-09T11:48:00Z">
              <w:r w:rsidRPr="00F23AC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批次FETCH SIZE調整專案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ACD" w:rsidRPr="00F23ACD" w:rsidRDefault="00F23ACD" w:rsidP="006F38B1">
            <w:pPr>
              <w:spacing w:line="240" w:lineRule="atLeast"/>
              <w:jc w:val="center"/>
              <w:rPr>
                <w:ins w:id="21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蕭侑文" w:date="2018-05-09T11:48:00Z">
              <w:r w:rsidRPr="00F23AC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ACD" w:rsidRPr="00F23ACD" w:rsidRDefault="00F23ACD" w:rsidP="006F38B1">
            <w:pPr>
              <w:spacing w:line="240" w:lineRule="atLeast"/>
              <w:jc w:val="center"/>
              <w:rPr>
                <w:ins w:id="23" w:author="蕭侑文" w:date="2018-05-09T11:48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蕭侑文" w:date="2018-05-09T11:48:00Z">
              <w:r w:rsidRPr="00F23ACD">
                <w:rPr>
                  <w:rFonts w:ascii="細明體" w:eastAsia="細明體" w:hAnsi="細明體" w:cs="Courier New"/>
                  <w:sz w:val="20"/>
                  <w:szCs w:val="20"/>
                </w:rPr>
                <w:t>180322001009</w:t>
              </w:r>
            </w:ins>
          </w:p>
        </w:tc>
      </w:tr>
      <w:tr w:rsidR="00E64A34" w:rsidRPr="00E8700A" w:rsidTr="00F23ACD">
        <w:trPr>
          <w:ins w:id="25" w:author="張凱鈞" w:date="2019-11-13T11:20:00Z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34" w:rsidRPr="00F23ACD" w:rsidRDefault="00E64A34" w:rsidP="00E64A34">
            <w:pPr>
              <w:spacing w:line="240" w:lineRule="atLeast"/>
              <w:jc w:val="center"/>
              <w:rPr>
                <w:ins w:id="26" w:author="張凱鈞" w:date="2019-11-13T11:20:00Z"/>
                <w:rFonts w:ascii="細明體" w:eastAsia="細明體" w:hAnsi="細明體" w:cs="Courier New"/>
                <w:sz w:val="20"/>
                <w:szCs w:val="20"/>
              </w:rPr>
            </w:pPr>
            <w:ins w:id="27" w:author="張凱鈞" w:date="2019-11-13T11:2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2019-11-13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34" w:rsidRDefault="00E64A34" w:rsidP="00E64A34">
            <w:pPr>
              <w:spacing w:line="240" w:lineRule="atLeast"/>
              <w:jc w:val="center"/>
              <w:rPr>
                <w:ins w:id="28" w:author="張凱鈞" w:date="2019-11-13T11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張凱鈞" w:date="2019-11-13T11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34" w:rsidRPr="00F23ACD" w:rsidRDefault="00E64A34" w:rsidP="00E64A34">
            <w:pPr>
              <w:spacing w:line="240" w:lineRule="atLeast"/>
              <w:rPr>
                <w:ins w:id="30" w:author="張凱鈞" w:date="2019-11-13T11:20:00Z"/>
                <w:rFonts w:ascii="細明體" w:eastAsia="細明體" w:hAnsi="細明體" w:cs="Courier New" w:hint="eastAsia"/>
                <w:sz w:val="20"/>
                <w:szCs w:val="20"/>
              </w:rPr>
              <w:pPrChange w:id="31" w:author="張凱鈞" w:date="2019-11-13T11:20:00Z">
                <w:pPr>
                  <w:spacing w:line="240" w:lineRule="atLeast"/>
                  <w:jc w:val="center"/>
                </w:pPr>
              </w:pPrChange>
            </w:pPr>
            <w:ins w:id="32" w:author="張凱鈞" w:date="2019-11-13T11:2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34" w:rsidRPr="00F23ACD" w:rsidRDefault="00E64A34" w:rsidP="00E64A34">
            <w:pPr>
              <w:spacing w:line="240" w:lineRule="atLeast"/>
              <w:jc w:val="center"/>
              <w:rPr>
                <w:ins w:id="33" w:author="張凱鈞" w:date="2019-11-13T11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34" w:author="張凱鈞" w:date="2019-11-13T11:2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A34" w:rsidRPr="00F23ACD" w:rsidRDefault="00E64A34" w:rsidP="00E64A34">
            <w:pPr>
              <w:spacing w:line="240" w:lineRule="atLeast"/>
              <w:jc w:val="center"/>
              <w:rPr>
                <w:ins w:id="35" w:author="張凱鈞" w:date="2019-11-13T11:20:00Z"/>
                <w:rFonts w:ascii="細明體" w:eastAsia="細明體" w:hAnsi="細明體" w:cs="Courier New"/>
                <w:sz w:val="20"/>
                <w:szCs w:val="20"/>
              </w:rPr>
            </w:pPr>
            <w:ins w:id="36" w:author="張凱鈞" w:date="2019-11-13T11:2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F23ACD" w:rsidRDefault="00F23ACD">
      <w:pPr>
        <w:pStyle w:val="Tabletext"/>
        <w:keepLines w:val="0"/>
        <w:spacing w:after="0" w:line="240" w:lineRule="auto"/>
        <w:rPr>
          <w:ins w:id="37" w:author="蕭侑文" w:date="2018-05-09T11:47:00Z"/>
          <w:rFonts w:ascii="細明體" w:eastAsia="細明體" w:hAnsi="細明體" w:hint="eastAsia"/>
          <w:kern w:val="2"/>
          <w:szCs w:val="24"/>
          <w:lang w:eastAsia="zh-TW"/>
        </w:rPr>
      </w:pPr>
    </w:p>
    <w:p w:rsidR="00F23ACD" w:rsidRDefault="00F23AC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0"/>
          <w:numberingChange w:id="38" w:author="allychou" w:date="2006-06-07T18:11:00Z" w:original="%1:1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E6493" w:rsidRDefault="007E6493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r w:rsidRPr="007E6493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Pr="007E6493">
              <w:rPr>
                <w:rFonts w:hint="eastAsia"/>
                <w:color w:val="000000"/>
                <w:sz w:val="20"/>
                <w:szCs w:val="20"/>
              </w:rPr>
              <w:t>--</w:t>
            </w:r>
            <w:r w:rsidR="00CD163F" w:rsidRPr="002E32C0">
              <w:rPr>
                <w:rFonts w:ascii="新細明體" w:cs="新細明體" w:hint="eastAsia"/>
                <w:color w:val="000000"/>
                <w:sz w:val="20"/>
                <w:szCs w:val="20"/>
                <w:lang w:val="zh-TW"/>
              </w:rPr>
              <w:t>檢核經手人異常狀況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A633B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CD163F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724B2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CD163F" w:rsidRPr="00CD163F">
              <w:rPr>
                <w:rFonts w:ascii="新細明體" w:cs="新細明體" w:hint="eastAsia"/>
                <w:color w:val="000000"/>
                <w:sz w:val="20"/>
                <w:szCs w:val="20"/>
                <w:lang w:val="zh-TW"/>
              </w:rPr>
              <w:t>檢核經手人異常狀況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0"/>
          <w:numberingChange w:id="39" w:author="allychou" w:date="2006-06-07T18:11:00Z" w:original="%1:2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15"/>
                <w:numberingChange w:id="40" w:author="allychou" w:date="2006-06-07T18:11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15"/>
                <w:numberingChange w:id="41" w:author="allychou" w:date="2006-06-07T18:11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  <w:tr w:rsidR="006F33A3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6F33A3" w:rsidRDefault="006F33A3">
            <w:pPr>
              <w:numPr>
                <w:ilvl w:val="0"/>
                <w:numId w:val="15"/>
                <w:numberingChange w:id="42" w:author="allychou" w:date="2006-06-07T18:11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6F33A3" w:rsidRPr="006F33A3" w:rsidRDefault="006F33A3">
            <w:pPr>
              <w:rPr>
                <w:rFonts w:hint="eastAsia"/>
                <w:sz w:val="20"/>
                <w:szCs w:val="20"/>
              </w:rPr>
            </w:pPr>
            <w:r w:rsidRPr="006F33A3">
              <w:rPr>
                <w:sz w:val="20"/>
                <w:szCs w:val="20"/>
              </w:rPr>
              <w:t>工作天判斷</w:t>
            </w:r>
            <w:r w:rsidRPr="006F33A3">
              <w:rPr>
                <w:rFonts w:hint="eastAsia"/>
                <w:sz w:val="20"/>
                <w:szCs w:val="20"/>
              </w:rPr>
              <w:t>模組</w:t>
            </w:r>
          </w:p>
        </w:tc>
        <w:tc>
          <w:tcPr>
            <w:tcW w:w="4176" w:type="dxa"/>
          </w:tcPr>
          <w:p w:rsidR="006F33A3" w:rsidRPr="006170A9" w:rsidRDefault="006F33A3" w:rsidP="001255EF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highlight w:val="white"/>
              </w:rPr>
              <w:t>WorkDate</w:t>
            </w:r>
          </w:p>
        </w:tc>
      </w:tr>
      <w:tr w:rsidR="006F33A3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6F33A3" w:rsidRDefault="006F33A3">
            <w:pPr>
              <w:numPr>
                <w:ilvl w:val="0"/>
                <w:numId w:val="15"/>
                <w:numberingChange w:id="43" w:author="allychou" w:date="2006-06-07T18:11:00Z" w:original="%1:4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6F33A3" w:rsidRPr="00E668A3" w:rsidRDefault="00E668A3">
            <w:pPr>
              <w:rPr>
                <w:sz w:val="20"/>
                <w:szCs w:val="20"/>
              </w:rPr>
            </w:pPr>
            <w:r w:rsidRPr="00E668A3">
              <w:rPr>
                <w:rFonts w:hint="eastAsia"/>
                <w:sz w:val="20"/>
                <w:szCs w:val="20"/>
              </w:rPr>
              <w:t>人事模組</w:t>
            </w:r>
          </w:p>
        </w:tc>
        <w:tc>
          <w:tcPr>
            <w:tcW w:w="4176" w:type="dxa"/>
          </w:tcPr>
          <w:p w:rsidR="006F33A3" w:rsidRPr="00E668A3" w:rsidRDefault="00E668A3" w:rsidP="001255EF">
            <w:pPr>
              <w:pStyle w:val="HTML"/>
              <w:rPr>
                <w:rFonts w:ascii="Verdana" w:hAnsi="Verdana" w:cs="Verdana"/>
                <w:color w:val="000000"/>
                <w:sz w:val="20"/>
                <w:szCs w:val="20"/>
                <w:highlight w:val="white"/>
              </w:rPr>
            </w:pPr>
            <w:r w:rsidRPr="00E668A3">
              <w:rPr>
                <w:sz w:val="20"/>
                <w:szCs w:val="20"/>
              </w:rPr>
              <w:t>Employee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0"/>
          <w:numberingChange w:id="44" w:author="allychou" w:date="2006-06-07T18:11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16"/>
                <w:numberingChange w:id="45" w:author="allychou" w:date="2006-06-07T18:11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Pr="006170A9" w:rsidRDefault="006170A9">
            <w:pPr>
              <w:rPr>
                <w:rFonts w:ascii="Arial" w:eastAsia="細明體" w:hAnsi="Arial" w:cs="Arial"/>
                <w:color w:val="000000"/>
                <w:sz w:val="20"/>
                <w:szCs w:val="20"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ins w:id="46" w:author="戴余修" w:date="2020-07-27T08:57:00Z">
              <w:r w:rsidR="00191948">
                <w:rPr>
                  <w:rFonts w:ascii="Arial" w:hAnsi="Arial" w:cs="Arial"/>
                  <w:color w:val="000000"/>
                  <w:sz w:val="20"/>
                  <w:szCs w:val="20"/>
                </w:rPr>
                <w:instrText xml:space="preserve">HYPERLINK 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"D:\\i92008is01\\Desktop\\intern_project\\spec\\aa_doc-master@ddc06949ca5\\CSR1_Doc\\docs\\DataSchema\\myProjectCathayLifeCustomerDocAA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理賠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20030925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理賠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\\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受理輸入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\\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受理檔</w:instrText>
              </w:r>
              <w:r w:rsidR="00191948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instrText>.xls"</w:instrText>
              </w:r>
            </w:ins>
            <w:del w:id="47" w:author="戴余修" w:date="2020-07-27T08:57:00Z">
              <w:r w:rsidRPr="006170A9" w:rsidDel="00191948">
                <w:rPr>
                  <w:rFonts w:ascii="Arial" w:hAnsi="Arial" w:cs="Arial"/>
                  <w:color w:val="000000"/>
                  <w:sz w:val="20"/>
                  <w:szCs w:val="20"/>
                </w:rPr>
                <w:delInstrText xml:space="preserve"> HYPERLINK "D:\myProject\CathayLife\CustomerDoc\AA</w:delInstrText>
              </w:r>
              <w:r w:rsidRPr="006170A9" w:rsidDel="00191948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理賠</w:delInstrText>
              </w:r>
              <w:r w:rsidRPr="006170A9" w:rsidDel="00191948">
                <w:rPr>
                  <w:rFonts w:ascii="Arial" w:hAnsi="Arial" w:cs="Arial"/>
                  <w:color w:val="000000"/>
                  <w:sz w:val="20"/>
                  <w:szCs w:val="20"/>
                </w:rPr>
                <w:delInstrText>\20030925\</w:delInstrText>
              </w:r>
              <w:r w:rsidRPr="006170A9" w:rsidDel="00191948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理賠</w:delInstrText>
              </w:r>
              <w:r w:rsidRPr="006170A9" w:rsidDel="00191948">
                <w:rPr>
                  <w:rFonts w:ascii="Arial" w:hAnsi="Arial" w:cs="Arial"/>
                  <w:color w:val="000000"/>
                  <w:sz w:val="20"/>
                  <w:szCs w:val="20"/>
                </w:rPr>
                <w:delInstrText>\\</w:delInstrText>
              </w:r>
              <w:r w:rsidRPr="006170A9" w:rsidDel="00191948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受理輸入</w:delInstrText>
              </w:r>
              <w:r w:rsidRPr="006170A9" w:rsidDel="00191948">
                <w:rPr>
                  <w:rFonts w:ascii="Arial" w:hAnsi="Arial" w:cs="Arial"/>
                  <w:color w:val="000000"/>
                  <w:sz w:val="20"/>
                  <w:szCs w:val="20"/>
                </w:rPr>
                <w:delInstrText>\\</w:delInstrText>
              </w:r>
              <w:r w:rsidRPr="006170A9" w:rsidDel="00191948">
                <w:rPr>
                  <w:rFonts w:ascii="Arial" w:hAnsi="新細明體" w:cs="Arial"/>
                  <w:color w:val="000000"/>
                  <w:sz w:val="20"/>
                  <w:szCs w:val="20"/>
                </w:rPr>
                <w:delInstrText>受理檔</w:delInstrText>
              </w:r>
              <w:r w:rsidRPr="006170A9" w:rsidDel="00191948">
                <w:rPr>
                  <w:rFonts w:ascii="Arial" w:hAnsi="Arial" w:cs="Arial"/>
                  <w:color w:val="000000"/>
                  <w:sz w:val="20"/>
                  <w:szCs w:val="20"/>
                </w:rPr>
                <w:delInstrText xml:space="preserve">.xls" </w:delInstrText>
              </w:r>
            </w:del>
            <w:ins w:id="48" w:author="戴余修" w:date="2020-07-27T08:57:00Z">
              <w:r w:rsidR="00191948" w:rsidRPr="006170A9">
                <w:rPr>
                  <w:rFonts w:ascii="Arial" w:hAnsi="Arial" w:cs="Arial"/>
                  <w:color w:val="000000"/>
                  <w:sz w:val="20"/>
                  <w:szCs w:val="20"/>
                </w:rPr>
              </w:r>
            </w:ins>
            <w:r w:rsidRPr="006170A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6170A9">
              <w:rPr>
                <w:rStyle w:val="a3"/>
                <w:rFonts w:ascii="Arial" w:hAnsi="新細明體" w:cs="Arial"/>
                <w:color w:val="000000"/>
                <w:sz w:val="20"/>
                <w:szCs w:val="20"/>
                <w:u w:val="none"/>
              </w:rPr>
              <w:t>理賠</w:t>
            </w:r>
            <w:r w:rsidRPr="006170A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 w:rsidR="006F33A3">
              <w:rPr>
                <w:rFonts w:ascii="Arial" w:hAnsi="新細明體" w:cs="Arial"/>
                <w:color w:val="000000"/>
                <w:sz w:val="20"/>
                <w:szCs w:val="20"/>
              </w:rPr>
              <w:t>預付金</w:t>
            </w:r>
            <w:r w:rsidR="006F33A3">
              <w:rPr>
                <w:rFonts w:ascii="Arial" w:hAnsi="新細明體" w:cs="Arial" w:hint="eastAsia"/>
                <w:color w:val="000000"/>
                <w:sz w:val="20"/>
                <w:szCs w:val="20"/>
              </w:rPr>
              <w:t>申請書</w:t>
            </w:r>
            <w:r w:rsidRPr="006170A9">
              <w:rPr>
                <w:rFonts w:ascii="Arial" w:hAnsi="新細明體" w:cs="Arial"/>
                <w:color w:val="000000"/>
                <w:sz w:val="20"/>
                <w:szCs w:val="20"/>
              </w:rPr>
              <w:t>檔</w:t>
            </w:r>
          </w:p>
        </w:tc>
        <w:tc>
          <w:tcPr>
            <w:tcW w:w="3870" w:type="dxa"/>
          </w:tcPr>
          <w:p w:rsidR="004C7E4A" w:rsidRDefault="006170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 w:rsidR="00B87B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F33A3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>
      <w:pPr>
        <w:pStyle w:val="Tabletext"/>
        <w:keepLines w:val="0"/>
        <w:numPr>
          <w:ilvl w:val="0"/>
          <w:numId w:val="10"/>
          <w:numberingChange w:id="49" w:author="allychou" w:date="2006-06-07T18:11:00Z" w:original="%1:4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17"/>
                <w:numberingChange w:id="50" w:author="allychou" w:date="2006-06-07T18:11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336FA8">
      <w:pPr>
        <w:pStyle w:val="Tabletext"/>
        <w:keepLines w:val="0"/>
        <w:numPr>
          <w:ilvl w:val="0"/>
          <w:numId w:val="10"/>
          <w:numberingChange w:id="51" w:author="allychou" w:date="2006-06-07T18:11:00Z" w:original="%1:5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4A1BC9" w:rsidRDefault="00612B1F" w:rsidP="004A1BC9">
      <w:pPr>
        <w:pStyle w:val="Tabletext"/>
        <w:keepLines w:val="0"/>
        <w:numPr>
          <w:ilvl w:val="1"/>
          <w:numId w:val="10"/>
          <w:numberingChange w:id="52" w:author="allychou" w:date="2006-06-07T18:11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4A1BC9" w:rsidRDefault="004A1BC9" w:rsidP="00612B1F">
      <w:pPr>
        <w:pStyle w:val="Tabletext"/>
        <w:keepLines w:val="0"/>
        <w:numPr>
          <w:ilvl w:val="2"/>
          <w:numId w:val="10"/>
          <w:numberingChange w:id="53" w:author="allychou" w:date="2006-06-07T18:11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取得處理日期</w:t>
      </w:r>
    </w:p>
    <w:p w:rsidR="004A1BC9" w:rsidRDefault="00612B1F" w:rsidP="004A1BC9">
      <w:pPr>
        <w:pStyle w:val="Tabletext"/>
        <w:keepLines w:val="0"/>
        <w:numPr>
          <w:ilvl w:val="3"/>
          <w:numId w:val="10"/>
          <w:numberingChange w:id="54" w:author="allychou" w:date="2006-06-07T18:11:00Z" w:original="%2:1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4A1BC9">
      <w:pPr>
        <w:pStyle w:val="Tabletext"/>
        <w:keepLines w:val="0"/>
        <w:numPr>
          <w:ilvl w:val="3"/>
          <w:numId w:val="10"/>
          <w:numberingChange w:id="55" w:author="allychou" w:date="2006-06-07T18:11:00Z" w:original="%2:1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4A1BC9" w:rsidP="004A1BC9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       </w:t>
      </w:r>
      <w:r w:rsidR="00612B1F">
        <w:rPr>
          <w:rFonts w:hint="eastAsia"/>
          <w:kern w:val="2"/>
          <w:szCs w:val="24"/>
          <w:lang w:eastAsia="zh-TW"/>
        </w:rPr>
        <w:t xml:space="preserve">SET </w:t>
      </w:r>
      <w:r w:rsidR="00612B1F">
        <w:rPr>
          <w:rFonts w:hint="eastAsia"/>
          <w:kern w:val="2"/>
          <w:szCs w:val="24"/>
          <w:lang w:eastAsia="zh-TW"/>
        </w:rPr>
        <w:t>處理日期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 w:rsidR="001255EF" w:rsidRPr="001255EF">
        <w:rPr>
          <w:bCs/>
        </w:rPr>
        <w:t>CathayDate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.</w:t>
      </w:r>
      <w:r w:rsidR="001255EF" w:rsidRPr="001255EF">
        <w:t xml:space="preserve"> </w:t>
      </w:r>
      <w:r w:rsidR="001255EF">
        <w:t>getShutdownDay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(</w:t>
      </w:r>
      <w:r w:rsidR="001255EF">
        <w:rPr>
          <w:rFonts w:hint="eastAsia"/>
          <w:kern w:val="2"/>
          <w:szCs w:val="24"/>
          <w:lang w:eastAsia="zh-TW"/>
        </w:rPr>
        <w:t>CURRENTDATE</w:t>
      </w:r>
      <w:r w:rsidR="001255EF">
        <w:rPr>
          <w:rFonts w:hint="eastAsia"/>
          <w:lang w:eastAsia="zh-TW"/>
        </w:rPr>
        <w:t>)</w:t>
      </w:r>
      <w:r w:rsidR="00F42EE5">
        <w:rPr>
          <w:rFonts w:hint="eastAsia"/>
          <w:kern w:val="2"/>
          <w:szCs w:val="24"/>
          <w:lang w:eastAsia="zh-TW"/>
        </w:rPr>
        <w:t>。</w:t>
      </w:r>
    </w:p>
    <w:p w:rsidR="00612B1F" w:rsidRDefault="004A1BC9" w:rsidP="004A1BC9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ELSE</w:t>
      </w:r>
      <w:r w:rsidR="00612B1F">
        <w:rPr>
          <w:rFonts w:hint="eastAsia"/>
          <w:kern w:val="2"/>
          <w:szCs w:val="24"/>
          <w:lang w:eastAsia="zh-TW"/>
        </w:rPr>
        <w:t>處理日期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 w:rsidR="00612B1F">
        <w:rPr>
          <w:rFonts w:hint="eastAsia"/>
          <w:kern w:val="2"/>
          <w:szCs w:val="24"/>
          <w:lang w:eastAsia="zh-TW"/>
        </w:rPr>
        <w:t>輸入參數。</w:t>
      </w:r>
    </w:p>
    <w:p w:rsidR="007D627E" w:rsidRDefault="004A1BC9" w:rsidP="004A1BC9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</w:t>
      </w:r>
      <w:r w:rsidR="007D627E">
        <w:rPr>
          <w:rFonts w:hint="eastAsia"/>
          <w:kern w:val="2"/>
          <w:szCs w:val="24"/>
          <w:lang w:eastAsia="zh-TW"/>
        </w:rPr>
        <w:t>END IF</w:t>
      </w:r>
      <w:r w:rsidR="007D627E">
        <w:rPr>
          <w:rFonts w:hint="eastAsia"/>
          <w:kern w:val="2"/>
          <w:szCs w:val="24"/>
          <w:lang w:eastAsia="zh-TW"/>
        </w:rPr>
        <w:t>。</w:t>
      </w:r>
    </w:p>
    <w:p w:rsidR="007F2C34" w:rsidRDefault="007F2C34" w:rsidP="004A1BC9">
      <w:pPr>
        <w:pStyle w:val="Tabletext"/>
        <w:keepLines w:val="0"/>
        <w:numPr>
          <w:ilvl w:val="3"/>
          <w:numId w:val="10"/>
          <w:numberingChange w:id="56" w:author="allychou" w:date="2006-06-07T18:11:00Z" w:original="%2:1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4A1BC9" w:rsidRPr="007B0D8F" w:rsidRDefault="004A1BC9" w:rsidP="004A1BC9">
      <w:pPr>
        <w:pStyle w:val="Tabletext"/>
        <w:keepLines w:val="0"/>
        <w:numPr>
          <w:ilvl w:val="2"/>
          <w:numId w:val="10"/>
          <w:numberingChange w:id="57" w:author="allychou" w:date="2006-06-07T18:11:00Z" w:original="%2:1:0:.%3:2:0: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取得處理日期連續</w:t>
      </w:r>
      <w:r w:rsidR="009B6635">
        <w:rPr>
          <w:rFonts w:hint="eastAsia"/>
          <w:kern w:val="2"/>
          <w:szCs w:val="24"/>
          <w:lang w:eastAsia="zh-TW"/>
        </w:rPr>
        <w:t>五</w:t>
      </w:r>
      <w:r>
        <w:rPr>
          <w:rFonts w:hint="eastAsia"/>
          <w:kern w:val="2"/>
          <w:szCs w:val="24"/>
          <w:lang w:eastAsia="zh-TW"/>
        </w:rPr>
        <w:t>個工作天的日</w:t>
      </w:r>
      <w:r w:rsidR="009B6635">
        <w:rPr>
          <w:rFonts w:hint="eastAsia"/>
          <w:kern w:val="2"/>
          <w:szCs w:val="24"/>
          <w:lang w:eastAsia="zh-TW"/>
        </w:rPr>
        <w:t>期</w:t>
      </w:r>
    </w:p>
    <w:p w:rsidR="00EF05E2" w:rsidRPr="007B0D8F" w:rsidRDefault="00EF05E2" w:rsidP="004A1BC9">
      <w:pPr>
        <w:pStyle w:val="Tabletext"/>
        <w:keepLines w:val="0"/>
        <w:numPr>
          <w:ilvl w:val="2"/>
          <w:numId w:val="10"/>
          <w:numberingChange w:id="58" w:author="allychou" w:date="2006-06-07T18:11:00Z" w:original="%2:1:0:.%3:3:0: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7B0D8F">
        <w:rPr>
          <w:rFonts w:hint="eastAsia"/>
          <w:color w:val="000000"/>
          <w:kern w:val="2"/>
          <w:lang w:eastAsia="zh-TW"/>
        </w:rPr>
        <w:t>取得處理日期</w:t>
      </w:r>
      <w:r w:rsidR="009B6635" w:rsidRPr="007B0D8F">
        <w:rPr>
          <w:rFonts w:hint="eastAsia"/>
          <w:color w:val="000000"/>
          <w:kern w:val="2"/>
          <w:lang w:eastAsia="zh-TW"/>
        </w:rPr>
        <w:t>連續兩個工作天的日期</w:t>
      </w:r>
    </w:p>
    <w:p w:rsidR="00612B1F" w:rsidRDefault="00612B1F" w:rsidP="00612B1F">
      <w:pPr>
        <w:pStyle w:val="Tabletext"/>
        <w:keepLines w:val="0"/>
        <w:numPr>
          <w:ilvl w:val="1"/>
          <w:numId w:val="10"/>
          <w:numberingChange w:id="59" w:author="allychou" w:date="2006-06-07T18:11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9B6635">
        <w:rPr>
          <w:rFonts w:hint="eastAsia"/>
          <w:kern w:val="2"/>
          <w:szCs w:val="24"/>
          <w:lang w:eastAsia="zh-TW"/>
        </w:rPr>
        <w:t>DTAAI</w:t>
      </w:r>
      <w:r w:rsidR="000A2E95">
        <w:rPr>
          <w:rFonts w:hint="eastAsia"/>
          <w:kern w:val="2"/>
          <w:szCs w:val="24"/>
          <w:lang w:eastAsia="zh-TW"/>
        </w:rPr>
        <w:t>01</w:t>
      </w:r>
      <w:r w:rsidR="009B6635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p w:rsidR="00612B1F" w:rsidRDefault="00CD163F" w:rsidP="00612B1F">
      <w:pPr>
        <w:pStyle w:val="Tabletext"/>
        <w:keepLines w:val="0"/>
        <w:numPr>
          <w:ilvl w:val="2"/>
          <w:numId w:val="10"/>
          <w:numberingChange w:id="60" w:author="allychou" w:date="2006-06-07T18:11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SELECT</w:t>
      </w:r>
      <w:r>
        <w:rPr>
          <w:rFonts w:hint="eastAsia"/>
          <w:kern w:val="2"/>
          <w:szCs w:val="24"/>
          <w:lang w:eastAsia="zh-TW"/>
        </w:rPr>
        <w:t>受理人員</w:t>
      </w:r>
      <w:r>
        <w:rPr>
          <w:rFonts w:hint="eastAsia"/>
          <w:kern w:val="2"/>
          <w:szCs w:val="24"/>
          <w:lang w:eastAsia="zh-TW"/>
        </w:rPr>
        <w:t xml:space="preserve"> FR</w:t>
      </w:r>
      <w:r w:rsidR="00104468">
        <w:rPr>
          <w:rFonts w:hint="eastAsia"/>
          <w:kern w:val="2"/>
          <w:szCs w:val="24"/>
          <w:lang w:eastAsia="zh-TW"/>
        </w:rPr>
        <w:t>O</w:t>
      </w:r>
      <w:r>
        <w:rPr>
          <w:rFonts w:hint="eastAsia"/>
          <w:kern w:val="2"/>
          <w:szCs w:val="24"/>
          <w:lang w:eastAsia="zh-TW"/>
        </w:rPr>
        <w:t>M DTAAI01</w:t>
      </w:r>
      <w:r w:rsidR="009B6635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 xml:space="preserve"> WHERE</w:t>
      </w:r>
      <w:r w:rsidR="000A2E95">
        <w:rPr>
          <w:rFonts w:hint="eastAsia"/>
          <w:kern w:val="2"/>
          <w:szCs w:val="24"/>
          <w:lang w:eastAsia="zh-TW"/>
        </w:rPr>
        <w:t>受理</w:t>
      </w:r>
      <w:r w:rsidR="00612B1F">
        <w:rPr>
          <w:rFonts w:hint="eastAsia"/>
          <w:kern w:val="2"/>
          <w:szCs w:val="24"/>
          <w:lang w:eastAsia="zh-TW"/>
        </w:rPr>
        <w:t>日期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 w:rsidR="00612B1F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GROUP BY </w:t>
      </w:r>
      <w:r>
        <w:rPr>
          <w:rFonts w:hint="eastAsia"/>
          <w:kern w:val="2"/>
          <w:szCs w:val="24"/>
          <w:lang w:eastAsia="zh-TW"/>
        </w:rPr>
        <w:t>受理人員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61" w:author="allychou" w:date="2006-06-07T18:11:00Z" w:original="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  <w:numberingChange w:id="62" w:author="allychou" w:date="2006-06-07T18:11:00Z" w:original="%2:2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PROCESS_CNT = 0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紀錄處理件數，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  <w:numberingChange w:id="63" w:author="allychou" w:date="2006-06-07T18:11:00Z" w:original="%2:2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  <w:r w:rsidR="0058117E">
        <w:rPr>
          <w:rFonts w:hint="eastAsia"/>
          <w:kern w:val="2"/>
          <w:szCs w:val="24"/>
          <w:lang w:eastAsia="zh-TW"/>
        </w:rPr>
        <w:t>：</w:t>
      </w:r>
    </w:p>
    <w:p w:rsidR="004A1BC9" w:rsidRDefault="004A1BC9" w:rsidP="008626BE">
      <w:pPr>
        <w:pStyle w:val="Tabletext"/>
        <w:keepLines w:val="0"/>
        <w:numPr>
          <w:ilvl w:val="2"/>
          <w:numId w:val="15"/>
          <w:numberingChange w:id="64" w:author="allychou" w:date="2006-06-07T18:11:00Z" w:original="%1:4:0:.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依照受理人員</w:t>
      </w:r>
      <w:r w:rsidR="00CD163F">
        <w:rPr>
          <w:rFonts w:hint="eastAsia"/>
          <w:kern w:val="2"/>
          <w:szCs w:val="24"/>
          <w:lang w:eastAsia="zh-TW"/>
        </w:rPr>
        <w:t>逐筆進行</w:t>
      </w:r>
      <w:r>
        <w:rPr>
          <w:rFonts w:hint="eastAsia"/>
          <w:kern w:val="2"/>
          <w:szCs w:val="24"/>
          <w:lang w:eastAsia="zh-TW"/>
        </w:rPr>
        <w:t xml:space="preserve"> Step3</w:t>
      </w:r>
      <w:r w:rsidR="006F33A3">
        <w:rPr>
          <w:rFonts w:hint="eastAsia"/>
          <w:kern w:val="2"/>
          <w:szCs w:val="24"/>
          <w:lang w:eastAsia="zh-TW"/>
        </w:rPr>
        <w:t>、</w:t>
      </w:r>
      <w:r w:rsidR="006F33A3">
        <w:rPr>
          <w:rFonts w:hint="eastAsia"/>
          <w:kern w:val="2"/>
          <w:szCs w:val="24"/>
          <w:lang w:eastAsia="zh-TW"/>
        </w:rPr>
        <w:t>Step4</w:t>
      </w:r>
    </w:p>
    <w:p w:rsidR="002E32C0" w:rsidRPr="006F33A3" w:rsidRDefault="00200EE6" w:rsidP="008626BE">
      <w:pPr>
        <w:pStyle w:val="Tabletext"/>
        <w:keepLines w:val="0"/>
        <w:numPr>
          <w:ilvl w:val="1"/>
          <w:numId w:val="10"/>
          <w:numberingChange w:id="65" w:author="allychou" w:date="2006-06-07T18:11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檢查</w:t>
      </w:r>
      <w:r w:rsidR="002E32C0">
        <w:rPr>
          <w:rFonts w:ascii="新細明體" w:cs="新細明體" w:hint="eastAsia"/>
          <w:color w:val="000000"/>
          <w:lang w:val="zh-TW" w:eastAsia="zh-TW"/>
        </w:rPr>
        <w:t>相同經手人</w:t>
      </w:r>
      <w:r>
        <w:rPr>
          <w:rFonts w:ascii="新細明體" w:cs="新細明體" w:hint="eastAsia"/>
          <w:color w:val="000000"/>
          <w:lang w:val="zh-TW" w:eastAsia="zh-TW"/>
        </w:rPr>
        <w:t>是否</w:t>
      </w:r>
      <w:r w:rsidR="002E32C0">
        <w:rPr>
          <w:rFonts w:ascii="新細明體" w:cs="新細明體" w:hint="eastAsia"/>
          <w:color w:val="000000"/>
          <w:lang w:val="zh-TW" w:eastAsia="zh-TW"/>
        </w:rPr>
        <w:t>連續五天工作日申請</w:t>
      </w:r>
    </w:p>
    <w:p w:rsidR="006F33A3" w:rsidRDefault="006F33A3" w:rsidP="006F33A3">
      <w:pPr>
        <w:pStyle w:val="Tabletext"/>
        <w:keepLines w:val="0"/>
        <w:numPr>
          <w:ilvl w:val="2"/>
          <w:numId w:val="10"/>
          <w:numberingChange w:id="66" w:author="allychou" w:date="2006-06-07T18:11:00Z" w:original="%2:3:0:.%3:1:0:"/>
        </w:numPr>
        <w:spacing w:after="0" w:line="240" w:lineRule="auto"/>
        <w:rPr>
          <w:rFonts w:ascii="新細明體" w:cs="新細明體" w:hint="eastAsia"/>
          <w:color w:val="000000"/>
          <w:lang w:val="zh-TW"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查詢</w:t>
      </w:r>
      <w:r>
        <w:rPr>
          <w:rFonts w:hint="eastAsia"/>
          <w:kern w:val="2"/>
          <w:szCs w:val="24"/>
          <w:lang w:eastAsia="zh-TW"/>
        </w:rPr>
        <w:t xml:space="preserve">DTAAI010 </w:t>
      </w:r>
      <w:r>
        <w:rPr>
          <w:rFonts w:hint="eastAsia"/>
          <w:kern w:val="2"/>
          <w:szCs w:val="24"/>
          <w:lang w:eastAsia="zh-TW"/>
        </w:rPr>
        <w:t>相同的受理人員是否</w:t>
      </w:r>
      <w:r>
        <w:rPr>
          <w:rFonts w:ascii="新細明體" w:cs="新細明體" w:hint="eastAsia"/>
          <w:color w:val="000000"/>
          <w:lang w:val="zh-TW" w:eastAsia="zh-TW"/>
        </w:rPr>
        <w:t>連續五天工作日皆有申請預付金</w:t>
      </w:r>
    </w:p>
    <w:p w:rsidR="006F33A3" w:rsidRPr="006F33A3" w:rsidRDefault="006F33A3" w:rsidP="006F33A3">
      <w:pPr>
        <w:pStyle w:val="Tabletext"/>
        <w:keepLines w:val="0"/>
        <w:numPr>
          <w:ilvl w:val="2"/>
          <w:numId w:val="10"/>
          <w:numberingChange w:id="67" w:author="allychou" w:date="2006-06-07T18:11:00Z" w:original="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IF TRUE</w:t>
      </w:r>
    </w:p>
    <w:p w:rsidR="006F33A3" w:rsidRPr="006F33A3" w:rsidRDefault="006F33A3" w:rsidP="006F33A3">
      <w:pPr>
        <w:pStyle w:val="Tabletext"/>
        <w:keepLines w:val="0"/>
        <w:numPr>
          <w:ilvl w:val="3"/>
          <w:numId w:val="10"/>
          <w:numberingChange w:id="68" w:author="allychou" w:date="2006-06-07T18:11:00Z" w:original="%2:3:0:.%3:2:0:.%4:1:0: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6F33A3">
        <w:rPr>
          <w:rFonts w:ascii="Verdana" w:hAnsi="Verdana" w:cs="Verdana"/>
          <w:color w:val="000000"/>
          <w:highlight w:val="white"/>
        </w:rPr>
        <w:t>異常件數</w:t>
      </w:r>
      <w:r w:rsidRPr="006F33A3">
        <w:rPr>
          <w:rFonts w:ascii="Verdana" w:hAnsi="Verdana" w:cs="Verdana"/>
          <w:color w:val="000000"/>
          <w:highlight w:val="white"/>
        </w:rPr>
        <w:t>_1</w:t>
      </w:r>
      <w:r>
        <w:rPr>
          <w:rFonts w:ascii="Verdana" w:hAnsi="Verdana" w:cs="Verdana" w:hint="eastAsia"/>
          <w:color w:val="000000"/>
          <w:highlight w:val="white"/>
          <w:lang w:eastAsia="zh-TW"/>
        </w:rPr>
        <w:t>++</w:t>
      </w:r>
    </w:p>
    <w:p w:rsidR="006F33A3" w:rsidRPr="00F63CA7" w:rsidRDefault="006F33A3" w:rsidP="006F33A3">
      <w:pPr>
        <w:pStyle w:val="Tabletext"/>
        <w:keepLines w:val="0"/>
        <w:numPr>
          <w:ilvl w:val="3"/>
          <w:numId w:val="10"/>
          <w:numberingChange w:id="69" w:author="allychou" w:date="2006-06-07T18:11:00Z" w:original="%2:3:0:.%3:2:0:.%4:2:0:"/>
        </w:numPr>
        <w:spacing w:after="0" w:line="240" w:lineRule="auto"/>
        <w:rPr>
          <w:color w:val="FF0000"/>
          <w:kern w:val="2"/>
          <w:szCs w:val="24"/>
          <w:lang w:eastAsia="zh-TW"/>
          <w:rPrChange w:id="70" w:author="allychou" w:date="2006-06-07T18:11:00Z">
            <w:rPr>
              <w:kern w:val="2"/>
              <w:szCs w:val="24"/>
              <w:lang w:eastAsia="zh-TW"/>
            </w:rPr>
          </w:rPrChange>
        </w:rPr>
      </w:pPr>
      <w:r w:rsidRPr="00F63CA7">
        <w:rPr>
          <w:rFonts w:hint="eastAsia"/>
          <w:color w:val="FF0000"/>
          <w:kern w:val="2"/>
          <w:szCs w:val="24"/>
          <w:lang w:eastAsia="zh-TW"/>
          <w:rPrChange w:id="71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FORMAT </w:t>
      </w:r>
      <w:r w:rsidRPr="00F63CA7">
        <w:rPr>
          <w:rFonts w:hint="eastAsia"/>
          <w:color w:val="FF0000"/>
          <w:kern w:val="2"/>
          <w:szCs w:val="24"/>
          <w:lang w:eastAsia="zh-TW"/>
          <w:rPrChange w:id="72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文字檔資料檔名為</w:t>
      </w:r>
      <w:r w:rsidRPr="00F63CA7">
        <w:rPr>
          <w:rFonts w:hint="eastAsia"/>
          <w:color w:val="FF0000"/>
          <w:kern w:val="2"/>
          <w:szCs w:val="24"/>
          <w:lang w:eastAsia="zh-TW"/>
          <w:rPrChange w:id="73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AAI1</w:t>
      </w:r>
      <w:r w:rsidR="00CA633B" w:rsidRPr="00F63CA7">
        <w:rPr>
          <w:rFonts w:hint="eastAsia"/>
          <w:color w:val="FF0000"/>
          <w:kern w:val="2"/>
          <w:szCs w:val="24"/>
          <w:lang w:eastAsia="zh-TW"/>
          <w:rPrChange w:id="74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B</w:t>
      </w:r>
      <w:r w:rsidRPr="00F63CA7">
        <w:rPr>
          <w:rFonts w:hint="eastAsia"/>
          <w:color w:val="FF0000"/>
          <w:kern w:val="2"/>
          <w:szCs w:val="24"/>
          <w:lang w:eastAsia="zh-TW"/>
          <w:rPrChange w:id="75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401</w:t>
      </w:r>
      <w:del w:id="76" w:author="allychou" w:date="2006-06-07T18:11:00Z">
        <w:r w:rsidRPr="00F63CA7" w:rsidDel="00F63CA7">
          <w:rPr>
            <w:rFonts w:hint="eastAsia"/>
            <w:color w:val="FF0000"/>
            <w:kern w:val="2"/>
            <w:szCs w:val="24"/>
            <w:lang w:eastAsia="zh-TW"/>
            <w:rPrChange w:id="77" w:author="allychou" w:date="2006-06-07T18:11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_+</w:delText>
        </w:r>
        <w:r w:rsidRPr="00F63CA7" w:rsidDel="00F63CA7">
          <w:rPr>
            <w:rFonts w:hint="eastAsia"/>
            <w:color w:val="FF0000"/>
            <w:kern w:val="2"/>
            <w:szCs w:val="24"/>
            <w:lang w:eastAsia="zh-TW"/>
            <w:rPrChange w:id="78" w:author="allychou" w:date="2006-06-07T18:11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處理時間</w:delText>
        </w:r>
        <w:r w:rsidRPr="00F63CA7" w:rsidDel="00F63CA7">
          <w:rPr>
            <w:rFonts w:hint="eastAsia"/>
            <w:color w:val="FF0000"/>
            <w:kern w:val="2"/>
            <w:szCs w:val="24"/>
            <w:lang w:eastAsia="zh-TW"/>
            <w:rPrChange w:id="79" w:author="allychou" w:date="2006-06-07T18:11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(</w:delText>
        </w:r>
        <w:r w:rsidRPr="00F63CA7" w:rsidDel="00F63CA7">
          <w:rPr>
            <w:rFonts w:hint="eastAsia"/>
            <w:color w:val="FF0000"/>
            <w:kern w:val="2"/>
            <w:szCs w:val="24"/>
            <w:lang w:eastAsia="zh-TW"/>
            <w:rPrChange w:id="80" w:author="allychou" w:date="2006-06-07T18:11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秒</w:delText>
        </w:r>
        <w:r w:rsidRPr="00F63CA7" w:rsidDel="00F63CA7">
          <w:rPr>
            <w:rFonts w:hint="eastAsia"/>
            <w:color w:val="FF0000"/>
            <w:kern w:val="2"/>
            <w:szCs w:val="24"/>
            <w:lang w:eastAsia="zh-TW"/>
            <w:rPrChange w:id="81" w:author="allychou" w:date="2006-06-07T18:11:00Z">
              <w:rPr>
                <w:rFonts w:hint="eastAsia"/>
                <w:kern w:val="2"/>
                <w:szCs w:val="24"/>
                <w:lang w:eastAsia="zh-TW"/>
              </w:rPr>
            </w:rPrChange>
          </w:rPr>
          <w:delText>)</w:delText>
        </w:r>
      </w:del>
      <w:r w:rsidRPr="00F63CA7">
        <w:rPr>
          <w:rFonts w:hint="eastAsia"/>
          <w:color w:val="FF0000"/>
          <w:kern w:val="2"/>
          <w:szCs w:val="24"/>
          <w:lang w:eastAsia="zh-TW"/>
          <w:rPrChange w:id="82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.txt (</w:t>
      </w:r>
      <w:r w:rsidRPr="00F63CA7">
        <w:rPr>
          <w:rFonts w:hint="eastAsia"/>
          <w:color w:val="FF0000"/>
          <w:kern w:val="2"/>
          <w:szCs w:val="24"/>
          <w:lang w:eastAsia="zh-TW"/>
          <w:rPrChange w:id="83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位置為</w:t>
      </w:r>
      <w:r w:rsidRPr="00F63CA7">
        <w:rPr>
          <w:rFonts w:hint="eastAsia"/>
          <w:color w:val="FF0000"/>
          <w:kern w:val="2"/>
          <w:szCs w:val="24"/>
          <w:lang w:eastAsia="zh-TW"/>
          <w:rPrChange w:id="84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UNIX_TO_HOST\DBAA\AAI1_</w:t>
      </w:r>
      <w:r w:rsidR="00CA633B" w:rsidRPr="00F63CA7">
        <w:rPr>
          <w:rFonts w:hint="eastAsia"/>
          <w:color w:val="FF0000"/>
          <w:kern w:val="2"/>
          <w:szCs w:val="24"/>
          <w:lang w:eastAsia="zh-TW"/>
          <w:rPrChange w:id="85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B</w:t>
      </w:r>
      <w:r w:rsidRPr="00F63CA7">
        <w:rPr>
          <w:rFonts w:hint="eastAsia"/>
          <w:color w:val="FF0000"/>
          <w:kern w:val="2"/>
          <w:szCs w:val="24"/>
          <w:lang w:eastAsia="zh-TW"/>
          <w:rPrChange w:id="86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40</w:t>
      </w:r>
      <w:r w:rsidR="00CA633B" w:rsidRPr="00F63CA7">
        <w:rPr>
          <w:rFonts w:hint="eastAsia"/>
          <w:color w:val="FF0000"/>
          <w:kern w:val="2"/>
          <w:szCs w:val="24"/>
          <w:lang w:eastAsia="zh-TW"/>
          <w:rPrChange w:id="87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1</w:t>
      </w:r>
      <w:r w:rsidRPr="00F63CA7">
        <w:rPr>
          <w:rFonts w:hint="eastAsia"/>
          <w:color w:val="FF0000"/>
          <w:kern w:val="2"/>
          <w:szCs w:val="24"/>
          <w:lang w:eastAsia="zh-TW"/>
          <w:rPrChange w:id="88" w:author="allychou" w:date="2006-06-07T18:11:00Z">
            <w:rPr>
              <w:rFonts w:hint="eastAsia"/>
              <w:kern w:val="2"/>
              <w:szCs w:val="24"/>
              <w:lang w:eastAsia="zh-TW"/>
            </w:rPr>
          </w:rPrChange>
        </w:rPr>
        <w:t>\)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6F33A3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33A3" w:rsidRPr="00C25459" w:rsidRDefault="006F33A3" w:rsidP="00D75F3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欄位                      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33A3" w:rsidRPr="00C25459" w:rsidRDefault="00983FC1" w:rsidP="00D75F3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以逗號分隔</w:t>
            </w:r>
          </w:p>
        </w:tc>
      </w:tr>
      <w:tr w:rsidR="006F33A3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6F33A3" w:rsidRDefault="006F33A3" w:rsidP="00D75F3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F33A3">
              <w:rPr>
                <w:rFonts w:hint="eastAsia"/>
                <w:sz w:val="20"/>
                <w:szCs w:val="20"/>
              </w:rPr>
              <w:t>受理人員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A53A43" w:rsidRDefault="006F33A3" w:rsidP="00D75F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</w:t>
            </w:r>
          </w:p>
        </w:tc>
      </w:tr>
      <w:tr w:rsidR="00E668A3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8A3" w:rsidRPr="006F33A3" w:rsidRDefault="00E668A3" w:rsidP="00D75F3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受理人員</w:t>
            </w:r>
            <w:r>
              <w:rPr>
                <w:rFonts w:ascii="Arial" w:hAnsi="Arial" w:cs="Arial" w:hint="eastAsia"/>
                <w:sz w:val="20"/>
                <w:szCs w:val="20"/>
              </w:rPr>
              <w:t>Email Address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8A3" w:rsidRDefault="00E668A3" w:rsidP="00D75F3D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人事模組取得受理人員的</w:t>
            </w:r>
            <w:r>
              <w:rPr>
                <w:rFonts w:ascii="Arial" w:hAnsi="Arial" w:cs="Arial" w:hint="eastAsia"/>
                <w:sz w:val="20"/>
                <w:szCs w:val="20"/>
              </w:rPr>
              <w:t>Email Address</w:t>
            </w:r>
          </w:p>
        </w:tc>
      </w:tr>
      <w:tr w:rsidR="006F33A3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C25459" w:rsidRDefault="006F33A3" w:rsidP="00D75F3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訊息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A53A43" w:rsidRDefault="006F33A3" w:rsidP="00D75F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22(</w:t>
            </w:r>
            <w:r>
              <w:rPr>
                <w:rFonts w:ascii="Verdana" w:hAnsi="Verdana" w:cs="Verdana"/>
                <w:color w:val="2A00FF"/>
                <w:kern w:val="0"/>
                <w:sz w:val="18"/>
                <w:szCs w:val="18"/>
                <w:highlight w:val="white"/>
              </w:rPr>
              <w:t>連續五天申請理賠預付金</w:t>
            </w:r>
            <w:r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</w:tr>
    </w:tbl>
    <w:p w:rsidR="006F33A3" w:rsidRPr="006F33A3" w:rsidRDefault="006F33A3" w:rsidP="006F33A3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3.3</w:t>
      </w:r>
      <w:r w:rsidRPr="006F33A3">
        <w:rPr>
          <w:rFonts w:ascii="新細明體" w:cs="新細明體" w:hint="eastAsia"/>
          <w:color w:val="000000"/>
          <w:lang w:val="zh-TW" w:eastAsia="zh-TW"/>
        </w:rPr>
        <w:t xml:space="preserve"> </w:t>
      </w:r>
      <w:r>
        <w:rPr>
          <w:rFonts w:ascii="新細明體" w:cs="新細明體" w:hint="eastAsia"/>
          <w:color w:val="000000"/>
          <w:lang w:val="zh-TW" w:eastAsia="zh-TW"/>
        </w:rPr>
        <w:t>IF TRUE</w:t>
      </w:r>
    </w:p>
    <w:p w:rsidR="006F33A3" w:rsidRPr="006F33A3" w:rsidRDefault="006F33A3" w:rsidP="006F33A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3.3.1</w:t>
        </w:r>
      </w:smartTag>
      <w:r>
        <w:rPr>
          <w:rFonts w:hint="eastAsia"/>
          <w:kern w:val="2"/>
          <w:szCs w:val="24"/>
          <w:lang w:eastAsia="zh-TW"/>
        </w:rPr>
        <w:t xml:space="preserve">  </w:t>
      </w:r>
      <w:r>
        <w:rPr>
          <w:rFonts w:hint="eastAsia"/>
          <w:kern w:val="2"/>
          <w:szCs w:val="24"/>
          <w:lang w:eastAsia="zh-TW"/>
        </w:rPr>
        <w:t>繼續處理下一筆</w:t>
      </w:r>
    </w:p>
    <w:p w:rsidR="009E4A9D" w:rsidRDefault="00200EE6" w:rsidP="006F33A3">
      <w:pPr>
        <w:pStyle w:val="Tabletext"/>
        <w:keepLines w:val="0"/>
        <w:numPr>
          <w:ilvl w:val="1"/>
          <w:numId w:val="10"/>
          <w:numberingChange w:id="89" w:author="allychou" w:date="2006-06-07T18:11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檢查</w:t>
      </w:r>
      <w:r w:rsidR="009E4A9D">
        <w:rPr>
          <w:rFonts w:ascii="新細明體" w:cs="新細明體" w:hint="eastAsia"/>
          <w:color w:val="000000"/>
          <w:lang w:val="zh-TW" w:eastAsia="zh-TW"/>
        </w:rPr>
        <w:t>相同經手人</w:t>
      </w:r>
      <w:r>
        <w:rPr>
          <w:rFonts w:ascii="新細明體" w:cs="新細明體" w:hint="eastAsia"/>
          <w:color w:val="000000"/>
          <w:lang w:val="zh-TW" w:eastAsia="zh-TW"/>
        </w:rPr>
        <w:t>是否</w:t>
      </w:r>
      <w:r w:rsidR="009E4A9D">
        <w:rPr>
          <w:rFonts w:ascii="新細明體" w:cs="新細明體" w:hint="eastAsia"/>
          <w:color w:val="000000"/>
          <w:lang w:val="zh-TW" w:eastAsia="zh-TW"/>
        </w:rPr>
        <w:t>連續兩天申請三個事故人</w:t>
      </w:r>
    </w:p>
    <w:p w:rsidR="007B0D8F" w:rsidRPr="006F33A3" w:rsidRDefault="006F33A3" w:rsidP="007B0D8F">
      <w:pPr>
        <w:pStyle w:val="Tabletext"/>
        <w:keepLines w:val="0"/>
        <w:spacing w:after="0" w:line="240" w:lineRule="auto"/>
        <w:ind w:left="851"/>
        <w:rPr>
          <w:rFonts w:ascii="Verdana" w:hAnsi="Verdana" w:cs="Verdana" w:hint="eastAsia"/>
          <w:color w:val="000000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4.1  </w:t>
      </w:r>
      <w:r w:rsidR="00703F11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ascii="新細明體" w:cs="新細明體" w:hint="eastAsia"/>
          <w:color w:val="000000"/>
          <w:lang w:val="zh-TW" w:eastAsia="zh-TW"/>
        </w:rPr>
        <w:t>查詢</w:t>
      </w:r>
      <w:r>
        <w:rPr>
          <w:rFonts w:hint="eastAsia"/>
          <w:kern w:val="2"/>
          <w:szCs w:val="24"/>
          <w:lang w:eastAsia="zh-TW"/>
        </w:rPr>
        <w:t xml:space="preserve">DTAAI010 </w:t>
      </w:r>
      <w:r>
        <w:rPr>
          <w:rFonts w:hint="eastAsia"/>
          <w:kern w:val="2"/>
          <w:szCs w:val="24"/>
          <w:lang w:eastAsia="zh-TW"/>
        </w:rPr>
        <w:t>相同的受理人員是否</w:t>
      </w:r>
      <w:r w:rsidRPr="006F33A3">
        <w:rPr>
          <w:rFonts w:ascii="Verdana" w:hAnsi="Verdana" w:cs="Verdana"/>
          <w:color w:val="000000"/>
          <w:highlight w:val="white"/>
          <w:lang w:eastAsia="zh-TW"/>
        </w:rPr>
        <w:t>連續兩天申請三個事故人</w:t>
      </w:r>
    </w:p>
    <w:p w:rsidR="00703F11" w:rsidRDefault="006F33A3" w:rsidP="00703F11">
      <w:pPr>
        <w:pStyle w:val="Tabletext"/>
        <w:keepLines w:val="0"/>
        <w:spacing w:after="0" w:line="240" w:lineRule="auto"/>
        <w:ind w:left="851"/>
        <w:rPr>
          <w:rFonts w:ascii="新細明體" w:cs="新細明體" w:hint="eastAsia"/>
          <w:color w:val="000000"/>
          <w:lang w:val="zh-TW"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 xml:space="preserve">4.2  </w:t>
      </w:r>
      <w:r w:rsidR="00703F11">
        <w:rPr>
          <w:rFonts w:ascii="新細明體" w:cs="新細明體" w:hint="eastAsia"/>
          <w:color w:val="000000"/>
          <w:lang w:val="zh-TW" w:eastAsia="zh-TW"/>
        </w:rPr>
        <w:t xml:space="preserve"> </w:t>
      </w:r>
      <w:r>
        <w:rPr>
          <w:rFonts w:ascii="新細明體" w:cs="新細明體" w:hint="eastAsia"/>
          <w:color w:val="000000"/>
          <w:lang w:val="zh-TW" w:eastAsia="zh-TW"/>
        </w:rPr>
        <w:t>IF TRUE</w:t>
      </w:r>
    </w:p>
    <w:p w:rsidR="006F33A3" w:rsidRPr="00703F11" w:rsidRDefault="00703F11" w:rsidP="00703F11">
      <w:pPr>
        <w:pStyle w:val="Tabletext"/>
        <w:keepLines w:val="0"/>
        <w:spacing w:after="0" w:line="240" w:lineRule="auto"/>
        <w:ind w:left="851"/>
        <w:rPr>
          <w:rFonts w:ascii="新細明體" w:cs="新細明體" w:hint="eastAsia"/>
          <w:color w:val="000000"/>
          <w:lang w:val="zh-TW"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新細明體" w:cs="新細明體" w:hint="eastAsia"/>
            <w:color w:val="000000"/>
            <w:lang w:val="zh-TW" w:eastAsia="zh-TW"/>
          </w:rPr>
          <w:t>4.2.1</w:t>
        </w:r>
      </w:smartTag>
      <w:r>
        <w:rPr>
          <w:rFonts w:ascii="新細明體" w:cs="新細明體" w:hint="eastAsia"/>
          <w:color w:val="000000"/>
          <w:lang w:val="zh-TW" w:eastAsia="zh-TW"/>
        </w:rPr>
        <w:t xml:space="preserve">   </w:t>
      </w:r>
      <w:r w:rsidR="006F33A3" w:rsidRPr="006F33A3">
        <w:rPr>
          <w:rFonts w:ascii="Verdana" w:hAnsi="Verdana" w:cs="Verdana"/>
          <w:color w:val="000000"/>
          <w:highlight w:val="white"/>
        </w:rPr>
        <w:t>異常件數</w:t>
      </w:r>
      <w:r w:rsidR="006F33A3" w:rsidRPr="006F33A3">
        <w:rPr>
          <w:rFonts w:ascii="Verdana" w:hAnsi="Verdana" w:cs="Verdana"/>
          <w:color w:val="000000"/>
          <w:highlight w:val="white"/>
        </w:rPr>
        <w:t>_</w:t>
      </w:r>
      <w:r w:rsidR="006F33A3">
        <w:rPr>
          <w:rFonts w:ascii="Verdana" w:hAnsi="Verdana" w:cs="Verdana" w:hint="eastAsia"/>
          <w:color w:val="000000"/>
          <w:highlight w:val="white"/>
          <w:lang w:eastAsia="zh-TW"/>
        </w:rPr>
        <w:t>2++</w:t>
      </w:r>
    </w:p>
    <w:p w:rsidR="00703F11" w:rsidRDefault="00703F11" w:rsidP="00703F11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ascii="Verdana" w:hAnsi="Verdana" w:cs="Verdana" w:hint="eastAsia"/>
          <w:color w:val="000000"/>
          <w:lang w:eastAsia="zh-TW"/>
        </w:rPr>
        <w:t xml:space="preserve">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新細明體" w:cs="新細明體" w:hint="eastAsia"/>
            <w:color w:val="000000"/>
            <w:lang w:val="zh-TW" w:eastAsia="zh-TW"/>
          </w:rPr>
          <w:t>4.2.2</w:t>
        </w:r>
      </w:smartTag>
      <w:r>
        <w:rPr>
          <w:rFonts w:ascii="新細明體" w:cs="新細明體" w:hint="eastAsia"/>
          <w:color w:val="000000"/>
          <w:lang w:val="zh-TW" w:eastAsia="zh-TW"/>
        </w:rPr>
        <w:t xml:space="preserve">   </w:t>
      </w:r>
      <w:r w:rsidR="006F33A3">
        <w:rPr>
          <w:rFonts w:hint="eastAsia"/>
          <w:kern w:val="2"/>
          <w:szCs w:val="24"/>
          <w:lang w:eastAsia="zh-TW"/>
        </w:rPr>
        <w:t xml:space="preserve">FORMAT </w:t>
      </w:r>
      <w:r w:rsidR="006F33A3">
        <w:rPr>
          <w:rFonts w:hint="eastAsia"/>
          <w:kern w:val="2"/>
          <w:szCs w:val="24"/>
          <w:lang w:eastAsia="zh-TW"/>
        </w:rPr>
        <w:t>文字檔資料檔名為</w:t>
      </w:r>
      <w:r w:rsidR="006F33A3">
        <w:rPr>
          <w:rFonts w:hint="eastAsia"/>
          <w:kern w:val="2"/>
          <w:szCs w:val="24"/>
          <w:lang w:eastAsia="zh-TW"/>
        </w:rPr>
        <w:t xml:space="preserve"> AAI1</w:t>
      </w:r>
      <w:r w:rsidR="00CA633B">
        <w:rPr>
          <w:rFonts w:hint="eastAsia"/>
          <w:kern w:val="2"/>
          <w:szCs w:val="24"/>
          <w:lang w:eastAsia="zh-TW"/>
        </w:rPr>
        <w:t>B</w:t>
      </w:r>
      <w:r w:rsidR="006F33A3">
        <w:rPr>
          <w:rFonts w:hint="eastAsia"/>
          <w:kern w:val="2"/>
          <w:szCs w:val="24"/>
          <w:lang w:eastAsia="zh-TW"/>
        </w:rPr>
        <w:t>401_+</w:t>
      </w:r>
      <w:r w:rsidR="006F33A3">
        <w:rPr>
          <w:rFonts w:hint="eastAsia"/>
          <w:kern w:val="2"/>
          <w:szCs w:val="24"/>
          <w:lang w:eastAsia="zh-TW"/>
        </w:rPr>
        <w:t>處理時間</w:t>
      </w:r>
      <w:r w:rsidR="006F33A3">
        <w:rPr>
          <w:rFonts w:hint="eastAsia"/>
          <w:kern w:val="2"/>
          <w:szCs w:val="24"/>
          <w:lang w:eastAsia="zh-TW"/>
        </w:rPr>
        <w:t>(</w:t>
      </w:r>
      <w:r w:rsidR="006F33A3">
        <w:rPr>
          <w:rFonts w:hint="eastAsia"/>
          <w:kern w:val="2"/>
          <w:szCs w:val="24"/>
          <w:lang w:eastAsia="zh-TW"/>
        </w:rPr>
        <w:t>秒</w:t>
      </w:r>
      <w:r w:rsidR="006F33A3">
        <w:rPr>
          <w:rFonts w:hint="eastAsia"/>
          <w:kern w:val="2"/>
          <w:szCs w:val="24"/>
          <w:lang w:eastAsia="zh-TW"/>
        </w:rPr>
        <w:t>).txt (</w:t>
      </w:r>
      <w:r w:rsidR="006F33A3">
        <w:rPr>
          <w:rFonts w:hint="eastAsia"/>
          <w:kern w:val="2"/>
          <w:szCs w:val="24"/>
          <w:lang w:eastAsia="zh-TW"/>
        </w:rPr>
        <w:t>位置為</w:t>
      </w:r>
    </w:p>
    <w:p w:rsidR="006F33A3" w:rsidRDefault="00703F11" w:rsidP="00703F11">
      <w:pPr>
        <w:pStyle w:val="Tabletext"/>
        <w:keepLines w:val="0"/>
        <w:spacing w:after="0" w:line="240" w:lineRule="auto"/>
        <w:ind w:left="851"/>
        <w:rPr>
          <w:kern w:val="2"/>
          <w:szCs w:val="24"/>
          <w:lang w:eastAsia="zh-TW"/>
        </w:rPr>
      </w:pPr>
      <w:r>
        <w:rPr>
          <w:rFonts w:ascii="Verdana" w:hAnsi="Verdana" w:cs="Verdana" w:hint="eastAsia"/>
          <w:color w:val="000000"/>
          <w:lang w:eastAsia="zh-TW"/>
        </w:rPr>
        <w:t xml:space="preserve">           </w:t>
      </w:r>
      <w:r w:rsidR="006F33A3">
        <w:rPr>
          <w:rFonts w:hint="eastAsia"/>
          <w:kern w:val="2"/>
          <w:szCs w:val="24"/>
          <w:lang w:eastAsia="zh-TW"/>
        </w:rPr>
        <w:t>UNIX_TO_HOST\DBAA\AAI1_</w:t>
      </w:r>
      <w:r w:rsidR="00CA633B">
        <w:rPr>
          <w:rFonts w:hint="eastAsia"/>
          <w:kern w:val="2"/>
          <w:szCs w:val="24"/>
          <w:lang w:eastAsia="zh-TW"/>
        </w:rPr>
        <w:t>B</w:t>
      </w:r>
      <w:r w:rsidR="006F33A3">
        <w:rPr>
          <w:rFonts w:hint="eastAsia"/>
          <w:kern w:val="2"/>
          <w:szCs w:val="24"/>
          <w:lang w:eastAsia="zh-TW"/>
        </w:rPr>
        <w:t>40</w:t>
      </w:r>
      <w:r w:rsidR="00CA633B">
        <w:rPr>
          <w:rFonts w:hint="eastAsia"/>
          <w:kern w:val="2"/>
          <w:szCs w:val="24"/>
          <w:lang w:eastAsia="zh-TW"/>
        </w:rPr>
        <w:t>1</w:t>
      </w:r>
      <w:r w:rsidR="006F33A3">
        <w:rPr>
          <w:rFonts w:hint="eastAsia"/>
          <w:kern w:val="2"/>
          <w:szCs w:val="24"/>
          <w:lang w:eastAsia="zh-TW"/>
        </w:rPr>
        <w:t>\)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6F33A3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33A3" w:rsidRPr="00C25459" w:rsidRDefault="006F33A3" w:rsidP="00D75F3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欄位                      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F33A3" w:rsidRPr="00C25459" w:rsidRDefault="00983FC1" w:rsidP="00D75F3D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以逗號分隔</w:t>
            </w:r>
          </w:p>
        </w:tc>
      </w:tr>
      <w:tr w:rsidR="006F33A3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6F33A3" w:rsidRDefault="006F33A3" w:rsidP="00D75F3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6F33A3">
              <w:rPr>
                <w:rFonts w:hint="eastAsia"/>
                <w:sz w:val="20"/>
                <w:szCs w:val="20"/>
              </w:rPr>
              <w:t>受理人員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A53A43" w:rsidRDefault="006F33A3" w:rsidP="00D75F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10</w:t>
            </w:r>
          </w:p>
        </w:tc>
      </w:tr>
      <w:tr w:rsidR="00E668A3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8A3" w:rsidRPr="006F33A3" w:rsidRDefault="00E668A3" w:rsidP="00D75F3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受理人員</w:t>
            </w:r>
            <w:r>
              <w:rPr>
                <w:rFonts w:ascii="Arial" w:hAnsi="Arial" w:cs="Arial" w:hint="eastAsia"/>
                <w:sz w:val="20"/>
                <w:szCs w:val="20"/>
              </w:rPr>
              <w:t>Email Address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668A3" w:rsidRDefault="00E668A3" w:rsidP="00D75F3D">
            <w:pPr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人事模組取得受理人員的</w:t>
            </w:r>
            <w:r>
              <w:rPr>
                <w:rFonts w:ascii="Arial" w:hAnsi="Arial" w:cs="Arial" w:hint="eastAsia"/>
                <w:sz w:val="20"/>
                <w:szCs w:val="20"/>
              </w:rPr>
              <w:t>Email Address</w:t>
            </w:r>
          </w:p>
        </w:tc>
      </w:tr>
      <w:tr w:rsidR="006F33A3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C25459" w:rsidRDefault="006F33A3" w:rsidP="00D75F3D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訊息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F33A3" w:rsidRPr="00A53A43" w:rsidRDefault="006F33A3" w:rsidP="00D75F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22(</w:t>
            </w:r>
            <w:r>
              <w:rPr>
                <w:rFonts w:ascii="Verdana" w:hAnsi="Verdana" w:cs="Verdana"/>
                <w:color w:val="2A00FF"/>
                <w:kern w:val="0"/>
                <w:sz w:val="18"/>
                <w:szCs w:val="18"/>
                <w:highlight w:val="white"/>
              </w:rPr>
              <w:t>連續兩天申請三個事故人</w:t>
            </w:r>
            <w:r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</w:tr>
    </w:tbl>
    <w:p w:rsidR="006F33A3" w:rsidRPr="006F33A3" w:rsidRDefault="00703F11" w:rsidP="006F33A3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4</w:t>
      </w:r>
      <w:r w:rsidR="006F33A3">
        <w:rPr>
          <w:rFonts w:hint="eastAsia"/>
          <w:kern w:val="2"/>
          <w:szCs w:val="24"/>
          <w:lang w:eastAsia="zh-TW"/>
        </w:rPr>
        <w:t>.3</w:t>
      </w:r>
      <w:r w:rsidR="006F33A3" w:rsidRPr="006F33A3">
        <w:rPr>
          <w:rFonts w:ascii="新細明體" w:cs="新細明體" w:hint="eastAsia"/>
          <w:color w:val="000000"/>
          <w:lang w:val="zh-TW" w:eastAsia="zh-TW"/>
        </w:rPr>
        <w:t xml:space="preserve"> </w:t>
      </w:r>
      <w:r>
        <w:rPr>
          <w:rFonts w:ascii="新細明體" w:cs="新細明體" w:hint="eastAsia"/>
          <w:color w:val="000000"/>
          <w:lang w:val="zh-TW" w:eastAsia="zh-TW"/>
        </w:rPr>
        <w:t xml:space="preserve">   </w:t>
      </w:r>
      <w:r w:rsidR="006F33A3">
        <w:rPr>
          <w:rFonts w:ascii="新細明體" w:cs="新細明體" w:hint="eastAsia"/>
          <w:color w:val="000000"/>
          <w:lang w:val="zh-TW" w:eastAsia="zh-TW"/>
        </w:rPr>
        <w:t>IF TRUE</w:t>
      </w:r>
    </w:p>
    <w:p w:rsidR="006F33A3" w:rsidRPr="006F33A3" w:rsidRDefault="006F33A3" w:rsidP="006F33A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703F11"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.3.1</w:t>
        </w:r>
      </w:smartTag>
      <w:r>
        <w:rPr>
          <w:rFonts w:hint="eastAsia"/>
          <w:kern w:val="2"/>
          <w:szCs w:val="24"/>
          <w:lang w:eastAsia="zh-TW"/>
        </w:rPr>
        <w:t xml:space="preserve">  </w:t>
      </w:r>
      <w:r>
        <w:rPr>
          <w:rFonts w:hint="eastAsia"/>
          <w:kern w:val="2"/>
          <w:szCs w:val="24"/>
          <w:lang w:eastAsia="zh-TW"/>
        </w:rPr>
        <w:t>繼續處理下一筆</w:t>
      </w:r>
    </w:p>
    <w:p w:rsidR="006F33A3" w:rsidRPr="006F33A3" w:rsidRDefault="006F33A3" w:rsidP="006F33A3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7645FE" w:rsidRDefault="00612B1F" w:rsidP="007645FE">
      <w:pPr>
        <w:pStyle w:val="Tabletext"/>
        <w:keepLines w:val="0"/>
        <w:numPr>
          <w:ilvl w:val="1"/>
          <w:numId w:val="10"/>
          <w:numberingChange w:id="90" w:author="allychou" w:date="2006-06-07T18:11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4500"/>
      </w:tblGrid>
      <w:tr w:rsidR="007645FE" w:rsidTr="006F38B1">
        <w:tc>
          <w:tcPr>
            <w:tcW w:w="27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F38B1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45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F38B1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7645FE" w:rsidTr="006F38B1">
        <w:tc>
          <w:tcPr>
            <w:tcW w:w="27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6F38B1">
              <w:rPr>
                <w:rFonts w:hint="eastAsia"/>
                <w:kern w:val="2"/>
                <w:szCs w:val="24"/>
                <w:lang w:eastAsia="zh-TW"/>
              </w:rPr>
              <w:lastRenderedPageBreak/>
              <w:t>處理件數</w:t>
            </w:r>
            <w:r w:rsidRPr="006F38B1">
              <w:rPr>
                <w:rFonts w:ascii="Verdana" w:hAnsi="Verdana" w:cs="Verdana"/>
                <w:color w:val="000000"/>
                <w:sz w:val="18"/>
                <w:szCs w:val="18"/>
                <w:highlight w:val="white"/>
              </w:rPr>
              <w:t>PROCESS_COUNT</w:t>
            </w:r>
          </w:p>
        </w:tc>
        <w:tc>
          <w:tcPr>
            <w:tcW w:w="45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7645FE" w:rsidTr="006F38B1">
        <w:tc>
          <w:tcPr>
            <w:tcW w:w="27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ascii="Verdana" w:hAnsi="Verdana" w:cs="Verdana" w:hint="eastAsia"/>
                <w:color w:val="000000"/>
                <w:highlight w:val="white"/>
                <w:lang w:eastAsia="zh-TW"/>
              </w:rPr>
            </w:pPr>
            <w:r w:rsidRPr="006F38B1">
              <w:rPr>
                <w:rFonts w:ascii="Verdana" w:hAnsi="Verdana" w:cs="Verdana"/>
                <w:color w:val="000000"/>
                <w:highlight w:val="white"/>
              </w:rPr>
              <w:t>異常件數</w:t>
            </w:r>
            <w:r w:rsidRPr="006F38B1">
              <w:rPr>
                <w:rFonts w:ascii="Verdana" w:hAnsi="Verdana" w:cs="Verdana"/>
                <w:color w:val="000000"/>
                <w:highlight w:val="white"/>
              </w:rPr>
              <w:t>_1</w:t>
            </w:r>
          </w:p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lang w:eastAsia="zh-TW"/>
              </w:rPr>
            </w:pPr>
            <w:r w:rsidRPr="006F38B1">
              <w:rPr>
                <w:rFonts w:ascii="Verdana" w:hAnsi="Verdana" w:cs="Verdana"/>
                <w:color w:val="000000"/>
                <w:highlight w:val="white"/>
              </w:rPr>
              <w:t>ERROR_COUNT_1</w:t>
            </w:r>
          </w:p>
        </w:tc>
        <w:tc>
          <w:tcPr>
            <w:tcW w:w="45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lang w:eastAsia="zh-TW"/>
              </w:rPr>
            </w:pPr>
            <w:r w:rsidRPr="006F38B1">
              <w:rPr>
                <w:rFonts w:ascii="Verdana" w:hAnsi="Verdana" w:cs="Verdana"/>
                <w:color w:val="000000"/>
                <w:highlight w:val="white"/>
                <w:lang w:eastAsia="zh-TW"/>
              </w:rPr>
              <w:t>連續五天申請理賠預付金</w:t>
            </w:r>
            <w:r w:rsidRPr="006F38B1">
              <w:rPr>
                <w:rFonts w:ascii="Verdana" w:hAnsi="Verdana" w:cs="Verdana" w:hint="eastAsia"/>
                <w:color w:val="000000"/>
                <w:highlight w:val="white"/>
                <w:lang w:eastAsia="zh-TW"/>
              </w:rPr>
              <w:t>的總件數</w:t>
            </w:r>
          </w:p>
        </w:tc>
      </w:tr>
      <w:tr w:rsidR="007645FE" w:rsidTr="006F38B1">
        <w:tc>
          <w:tcPr>
            <w:tcW w:w="27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lang w:eastAsia="zh-TW"/>
              </w:rPr>
            </w:pPr>
            <w:r w:rsidRPr="006F38B1">
              <w:rPr>
                <w:rFonts w:ascii="Verdana" w:hAnsi="Verdana" w:cs="Verdana"/>
                <w:color w:val="000000"/>
                <w:highlight w:val="white"/>
              </w:rPr>
              <w:t>異常件數</w:t>
            </w:r>
            <w:r w:rsidRPr="006F38B1">
              <w:rPr>
                <w:rFonts w:ascii="Verdana" w:hAnsi="Verdana" w:cs="Verdana"/>
                <w:color w:val="000000"/>
                <w:highlight w:val="white"/>
              </w:rPr>
              <w:t>_</w:t>
            </w:r>
            <w:r w:rsidRPr="006F38B1">
              <w:rPr>
                <w:rFonts w:ascii="Verdana" w:hAnsi="Verdana" w:cs="Verdana" w:hint="eastAsia"/>
                <w:color w:val="000000"/>
                <w:highlight w:val="white"/>
                <w:lang w:eastAsia="zh-TW"/>
              </w:rPr>
              <w:t>2</w:t>
            </w:r>
          </w:p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lang w:eastAsia="zh-TW"/>
              </w:rPr>
            </w:pPr>
            <w:r w:rsidRPr="006F38B1">
              <w:rPr>
                <w:rFonts w:ascii="Verdana" w:hAnsi="Verdana" w:cs="Verdana"/>
                <w:color w:val="000000"/>
                <w:highlight w:val="white"/>
              </w:rPr>
              <w:t>ERROR_COUNT_</w:t>
            </w:r>
            <w:r w:rsidRPr="006F38B1">
              <w:rPr>
                <w:rFonts w:ascii="Verdana" w:hAnsi="Verdana" w:cs="Verdana" w:hint="eastAsia"/>
                <w:color w:val="000000"/>
                <w:highlight w:val="white"/>
                <w:lang w:eastAsia="zh-TW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:rsidR="007645FE" w:rsidRPr="006F38B1" w:rsidRDefault="007645FE" w:rsidP="006F38B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lang w:eastAsia="zh-TW"/>
              </w:rPr>
            </w:pPr>
            <w:r w:rsidRPr="006F38B1">
              <w:rPr>
                <w:rFonts w:ascii="Verdana" w:hAnsi="Verdana" w:cs="Verdana"/>
                <w:color w:val="000000"/>
                <w:highlight w:val="white"/>
                <w:lang w:eastAsia="zh-TW"/>
              </w:rPr>
              <w:t>連續兩天申請三個事故人</w:t>
            </w:r>
            <w:r w:rsidRPr="006F38B1">
              <w:rPr>
                <w:rFonts w:ascii="Verdana" w:hAnsi="Verdana" w:cs="Verdana" w:hint="eastAsia"/>
                <w:color w:val="000000"/>
                <w:highlight w:val="white"/>
                <w:lang w:eastAsia="zh-TW"/>
              </w:rPr>
              <w:t>的總件數</w:t>
            </w:r>
          </w:p>
        </w:tc>
      </w:tr>
    </w:tbl>
    <w:p w:rsidR="007645FE" w:rsidRDefault="007645FE" w:rsidP="007645FE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612B1F" w:rsidRDefault="00612B1F" w:rsidP="008626BE">
      <w:pPr>
        <w:pStyle w:val="Tabletext"/>
        <w:keepLines w:val="0"/>
        <w:numPr>
          <w:ilvl w:val="2"/>
          <w:numId w:val="10"/>
          <w:numberingChange w:id="91" w:author="allychou" w:date="2006-06-07T18:11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7645FE">
        <w:rPr>
          <w:rFonts w:hint="eastAsia"/>
          <w:kern w:val="2"/>
          <w:szCs w:val="24"/>
          <w:lang w:eastAsia="zh-TW"/>
        </w:rPr>
        <w:t>2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CA39A6" w:rsidRDefault="00612B1F" w:rsidP="008626BE">
      <w:pPr>
        <w:pStyle w:val="Tabletext"/>
        <w:keepLines w:val="0"/>
        <w:numPr>
          <w:ilvl w:val="3"/>
          <w:numId w:val="10"/>
          <w:numberingChange w:id="92" w:author="allychou" w:date="2006-06-07T18:11:00Z" w:original="%2:5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00</w:t>
        </w:r>
        <w:r w:rsidR="00CA39A6"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93" w:author="allychou" w:date="2006-06-07T18:11:00Z" w:original="%2:5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01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2E32C0"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94" w:author="allychou" w:date="2006-06-07T18:11:00Z" w:original="%2:5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B743BA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95" w:author="allychou" w:date="2006-06-07T18:11:00Z" w:original="%2:5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96" w:author="allychou" w:date="2006-06-07T18:11:00Z" w:original="%2:5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0"/>
          <w:numberingChange w:id="97" w:author="allychou" w:date="2006-06-07T18:11:00Z" w:original="%2:5:0:.%3:1:0:.%4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637" w:rsidRDefault="00531637">
      <w:r>
        <w:separator/>
      </w:r>
    </w:p>
  </w:endnote>
  <w:endnote w:type="continuationSeparator" w:id="0">
    <w:p w:rsidR="00531637" w:rsidRDefault="0053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8F" w:rsidRDefault="007B0D8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B0D8F" w:rsidRDefault="007B0D8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D8F" w:rsidRDefault="007B0D8F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91948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191948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637" w:rsidRDefault="00531637">
      <w:r>
        <w:separator/>
      </w:r>
    </w:p>
  </w:footnote>
  <w:footnote w:type="continuationSeparator" w:id="0">
    <w:p w:rsidR="00531637" w:rsidRDefault="00531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FB5"/>
    <w:multiLevelType w:val="multilevel"/>
    <w:tmpl w:val="999439E4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2301812"/>
    <w:multiLevelType w:val="multilevel"/>
    <w:tmpl w:val="4ABC94A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701E64"/>
    <w:multiLevelType w:val="hybridMultilevel"/>
    <w:tmpl w:val="2A4C0F1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D82C6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8055713"/>
    <w:multiLevelType w:val="multilevel"/>
    <w:tmpl w:val="0409001F"/>
    <w:numStyleLink w:val="111111"/>
  </w:abstractNum>
  <w:abstractNum w:abstractNumId="5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6773D2"/>
    <w:multiLevelType w:val="multilevel"/>
    <w:tmpl w:val="7374C0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D0B12F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965321"/>
    <w:multiLevelType w:val="hybridMultilevel"/>
    <w:tmpl w:val="B726AFA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A15099"/>
    <w:multiLevelType w:val="hybridMultilevel"/>
    <w:tmpl w:val="0338C742"/>
    <w:lvl w:ilvl="0" w:tplc="A5D8F3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EB65BC7"/>
    <w:multiLevelType w:val="hybridMultilevel"/>
    <w:tmpl w:val="78D8965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2654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A7C1B29"/>
    <w:multiLevelType w:val="hybridMultilevel"/>
    <w:tmpl w:val="3A94C6C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7" w15:restartNumberingAfterBreak="0">
    <w:nsid w:val="307655B8"/>
    <w:multiLevelType w:val="multilevel"/>
    <w:tmpl w:val="A5DA1062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7107CB"/>
    <w:multiLevelType w:val="hybridMultilevel"/>
    <w:tmpl w:val="2AE4D8D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9D572A7"/>
    <w:multiLevelType w:val="multilevel"/>
    <w:tmpl w:val="87D2EADA"/>
    <w:lvl w:ilvl="0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D885E02"/>
    <w:multiLevelType w:val="hybridMultilevel"/>
    <w:tmpl w:val="92321B12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5224CB"/>
    <w:multiLevelType w:val="hybridMultilevel"/>
    <w:tmpl w:val="8A9AC1E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7030826"/>
    <w:multiLevelType w:val="hybridMultilevel"/>
    <w:tmpl w:val="A69C272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A80B8D"/>
    <w:multiLevelType w:val="multilevel"/>
    <w:tmpl w:val="28C67F28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&lt;%8.%9&gt;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9AD300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C0D5531"/>
    <w:multiLevelType w:val="multilevel"/>
    <w:tmpl w:val="7C2660C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CC4480D"/>
    <w:multiLevelType w:val="hybridMultilevel"/>
    <w:tmpl w:val="C5FCCB1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556751"/>
    <w:multiLevelType w:val="multilevel"/>
    <w:tmpl w:val="AD16DB0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2AE31F7"/>
    <w:multiLevelType w:val="hybridMultilevel"/>
    <w:tmpl w:val="2286F35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48D6CDF"/>
    <w:multiLevelType w:val="multilevel"/>
    <w:tmpl w:val="C5FCCB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4E7B24"/>
    <w:multiLevelType w:val="multilevel"/>
    <w:tmpl w:val="48B0E7E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535712F"/>
    <w:multiLevelType w:val="multilevel"/>
    <w:tmpl w:val="42E6D7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isLgl/>
      <w:lvlText w:val="%1.%2"/>
      <w:lvlJc w:val="left"/>
      <w:pPr>
        <w:tabs>
          <w:tab w:val="num" w:pos="1325"/>
        </w:tabs>
        <w:ind w:left="13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60"/>
        </w:tabs>
        <w:ind w:left="1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80"/>
        </w:tabs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00"/>
        </w:tabs>
        <w:ind w:left="32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180"/>
        </w:tabs>
        <w:ind w:left="4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00"/>
        </w:tabs>
        <w:ind w:left="4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780"/>
        </w:tabs>
        <w:ind w:left="5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400"/>
        </w:tabs>
        <w:ind w:left="6400" w:hanging="1440"/>
      </w:pPr>
      <w:rPr>
        <w:rFonts w:hint="default"/>
      </w:rPr>
    </w:lvl>
  </w:abstractNum>
  <w:abstractNum w:abstractNumId="37" w15:restartNumberingAfterBreak="0">
    <w:nsid w:val="6859791B"/>
    <w:multiLevelType w:val="hybridMultilevel"/>
    <w:tmpl w:val="B6EA9BF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 w15:restartNumberingAfterBreak="0">
    <w:nsid w:val="6A0E67DB"/>
    <w:multiLevelType w:val="hybridMultilevel"/>
    <w:tmpl w:val="0CE4F95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BB8463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C0A78C5"/>
    <w:multiLevelType w:val="multilevel"/>
    <w:tmpl w:val="BA90CC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42" w15:restartNumberingAfterBreak="0">
    <w:nsid w:val="700B3184"/>
    <w:multiLevelType w:val="hybridMultilevel"/>
    <w:tmpl w:val="A0EAA67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FE12C9"/>
    <w:multiLevelType w:val="hybridMultilevel"/>
    <w:tmpl w:val="BE4CF32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28C3D15"/>
    <w:multiLevelType w:val="multilevel"/>
    <w:tmpl w:val="C09CC38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AB4BB9"/>
    <w:multiLevelType w:val="hybridMultilevel"/>
    <w:tmpl w:val="9416A9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81333E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A0439BD"/>
    <w:multiLevelType w:val="hybridMultilevel"/>
    <w:tmpl w:val="810C475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 w15:restartNumberingAfterBreak="0">
    <w:nsid w:val="7ED57A75"/>
    <w:multiLevelType w:val="hybridMultilevel"/>
    <w:tmpl w:val="7374C08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34"/>
  </w:num>
  <w:num w:numId="3">
    <w:abstractNumId w:val="24"/>
  </w:num>
  <w:num w:numId="4">
    <w:abstractNumId w:val="8"/>
  </w:num>
  <w:num w:numId="5">
    <w:abstractNumId w:val="0"/>
  </w:num>
  <w:num w:numId="6">
    <w:abstractNumId w:val="31"/>
  </w:num>
  <w:num w:numId="7">
    <w:abstractNumId w:val="26"/>
  </w:num>
  <w:num w:numId="8">
    <w:abstractNumId w:val="1"/>
  </w:num>
  <w:num w:numId="9">
    <w:abstractNumId w:val="5"/>
  </w:num>
  <w:num w:numId="10">
    <w:abstractNumId w:val="10"/>
  </w:num>
  <w:num w:numId="11">
    <w:abstractNumId w:val="40"/>
  </w:num>
  <w:num w:numId="12">
    <w:abstractNumId w:val="16"/>
  </w:num>
  <w:num w:numId="13">
    <w:abstractNumId w:val="11"/>
  </w:num>
  <w:num w:numId="14">
    <w:abstractNumId w:val="32"/>
  </w:num>
  <w:num w:numId="15">
    <w:abstractNumId w:val="36"/>
  </w:num>
  <w:num w:numId="16">
    <w:abstractNumId w:val="48"/>
  </w:num>
  <w:num w:numId="17">
    <w:abstractNumId w:val="41"/>
  </w:num>
  <w:num w:numId="18">
    <w:abstractNumId w:val="29"/>
  </w:num>
  <w:num w:numId="19">
    <w:abstractNumId w:val="30"/>
  </w:num>
  <w:num w:numId="20">
    <w:abstractNumId w:val="39"/>
  </w:num>
  <w:num w:numId="21">
    <w:abstractNumId w:val="12"/>
  </w:num>
  <w:num w:numId="22">
    <w:abstractNumId w:val="20"/>
  </w:num>
  <w:num w:numId="23">
    <w:abstractNumId w:val="33"/>
  </w:num>
  <w:num w:numId="24">
    <w:abstractNumId w:val="4"/>
  </w:num>
  <w:num w:numId="25">
    <w:abstractNumId w:val="28"/>
  </w:num>
  <w:num w:numId="26">
    <w:abstractNumId w:val="38"/>
  </w:num>
  <w:num w:numId="27">
    <w:abstractNumId w:val="19"/>
  </w:num>
  <w:num w:numId="28">
    <w:abstractNumId w:val="46"/>
  </w:num>
  <w:num w:numId="29">
    <w:abstractNumId w:val="7"/>
  </w:num>
  <w:num w:numId="30">
    <w:abstractNumId w:val="17"/>
  </w:num>
  <w:num w:numId="31">
    <w:abstractNumId w:val="3"/>
  </w:num>
  <w:num w:numId="32">
    <w:abstractNumId w:val="14"/>
  </w:num>
  <w:num w:numId="33">
    <w:abstractNumId w:val="35"/>
  </w:num>
  <w:num w:numId="34">
    <w:abstractNumId w:val="27"/>
  </w:num>
  <w:num w:numId="35">
    <w:abstractNumId w:val="44"/>
  </w:num>
  <w:num w:numId="36">
    <w:abstractNumId w:val="49"/>
  </w:num>
  <w:num w:numId="37">
    <w:abstractNumId w:val="6"/>
  </w:num>
  <w:num w:numId="38">
    <w:abstractNumId w:val="9"/>
  </w:num>
  <w:num w:numId="39">
    <w:abstractNumId w:val="42"/>
  </w:num>
  <w:num w:numId="40">
    <w:abstractNumId w:val="43"/>
  </w:num>
  <w:num w:numId="41">
    <w:abstractNumId w:val="21"/>
  </w:num>
  <w:num w:numId="42">
    <w:abstractNumId w:val="13"/>
  </w:num>
  <w:num w:numId="43">
    <w:abstractNumId w:val="2"/>
  </w:num>
  <w:num w:numId="44">
    <w:abstractNumId w:val="37"/>
  </w:num>
  <w:num w:numId="45">
    <w:abstractNumId w:val="22"/>
  </w:num>
  <w:num w:numId="46">
    <w:abstractNumId w:val="47"/>
  </w:num>
  <w:num w:numId="47">
    <w:abstractNumId w:val="45"/>
  </w:num>
  <w:num w:numId="48">
    <w:abstractNumId w:val="18"/>
  </w:num>
  <w:num w:numId="49">
    <w:abstractNumId w:val="25"/>
  </w:num>
  <w:num w:numId="5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272AE"/>
    <w:rsid w:val="000360CE"/>
    <w:rsid w:val="00043F05"/>
    <w:rsid w:val="000911A4"/>
    <w:rsid w:val="000A2E95"/>
    <w:rsid w:val="000C044D"/>
    <w:rsid w:val="000C51DA"/>
    <w:rsid w:val="000D173A"/>
    <w:rsid w:val="000E219B"/>
    <w:rsid w:val="00104468"/>
    <w:rsid w:val="001046FB"/>
    <w:rsid w:val="00114232"/>
    <w:rsid w:val="001255EF"/>
    <w:rsid w:val="0013687F"/>
    <w:rsid w:val="00163509"/>
    <w:rsid w:val="00172BB4"/>
    <w:rsid w:val="0017760A"/>
    <w:rsid w:val="00191948"/>
    <w:rsid w:val="001F12AD"/>
    <w:rsid w:val="00200EE6"/>
    <w:rsid w:val="0020636A"/>
    <w:rsid w:val="00211CC7"/>
    <w:rsid w:val="0021236B"/>
    <w:rsid w:val="00241A03"/>
    <w:rsid w:val="00262D84"/>
    <w:rsid w:val="002644A3"/>
    <w:rsid w:val="00272585"/>
    <w:rsid w:val="002852A9"/>
    <w:rsid w:val="00293853"/>
    <w:rsid w:val="002A18D3"/>
    <w:rsid w:val="002C49F6"/>
    <w:rsid w:val="002D1243"/>
    <w:rsid w:val="002E208C"/>
    <w:rsid w:val="002E32C0"/>
    <w:rsid w:val="002E35AC"/>
    <w:rsid w:val="002E7051"/>
    <w:rsid w:val="00301377"/>
    <w:rsid w:val="00304CE8"/>
    <w:rsid w:val="003343C6"/>
    <w:rsid w:val="00336FA8"/>
    <w:rsid w:val="00351402"/>
    <w:rsid w:val="00363504"/>
    <w:rsid w:val="00381403"/>
    <w:rsid w:val="00391C23"/>
    <w:rsid w:val="003C0406"/>
    <w:rsid w:val="003E3C02"/>
    <w:rsid w:val="003E7D29"/>
    <w:rsid w:val="003F1D73"/>
    <w:rsid w:val="0040512F"/>
    <w:rsid w:val="004160E9"/>
    <w:rsid w:val="00416D93"/>
    <w:rsid w:val="004252C4"/>
    <w:rsid w:val="00436887"/>
    <w:rsid w:val="00474C68"/>
    <w:rsid w:val="004A1BC9"/>
    <w:rsid w:val="004C7E4A"/>
    <w:rsid w:val="004F4C2E"/>
    <w:rsid w:val="005271BD"/>
    <w:rsid w:val="00531637"/>
    <w:rsid w:val="005528A8"/>
    <w:rsid w:val="00570356"/>
    <w:rsid w:val="0058117E"/>
    <w:rsid w:val="005A2077"/>
    <w:rsid w:val="005C02DF"/>
    <w:rsid w:val="005C5575"/>
    <w:rsid w:val="005D246B"/>
    <w:rsid w:val="005D3FB0"/>
    <w:rsid w:val="005D6EDE"/>
    <w:rsid w:val="005E2495"/>
    <w:rsid w:val="005E6ADB"/>
    <w:rsid w:val="005F5F76"/>
    <w:rsid w:val="00612B1F"/>
    <w:rsid w:val="006170A9"/>
    <w:rsid w:val="00652F42"/>
    <w:rsid w:val="00663251"/>
    <w:rsid w:val="006A19F9"/>
    <w:rsid w:val="006D65CE"/>
    <w:rsid w:val="006F33A3"/>
    <w:rsid w:val="006F38B1"/>
    <w:rsid w:val="006F6685"/>
    <w:rsid w:val="006F7832"/>
    <w:rsid w:val="00703F11"/>
    <w:rsid w:val="00724B23"/>
    <w:rsid w:val="00742344"/>
    <w:rsid w:val="007645FE"/>
    <w:rsid w:val="00777F49"/>
    <w:rsid w:val="007B0D8F"/>
    <w:rsid w:val="007B56D2"/>
    <w:rsid w:val="007D627E"/>
    <w:rsid w:val="007E5CDA"/>
    <w:rsid w:val="007E6493"/>
    <w:rsid w:val="007F2C34"/>
    <w:rsid w:val="007F71E5"/>
    <w:rsid w:val="00810F7C"/>
    <w:rsid w:val="008252FB"/>
    <w:rsid w:val="00830E10"/>
    <w:rsid w:val="00856F36"/>
    <w:rsid w:val="008626BE"/>
    <w:rsid w:val="00865226"/>
    <w:rsid w:val="00873877"/>
    <w:rsid w:val="008A0040"/>
    <w:rsid w:val="008A2AFE"/>
    <w:rsid w:val="008F4297"/>
    <w:rsid w:val="0093219C"/>
    <w:rsid w:val="00940A24"/>
    <w:rsid w:val="00941154"/>
    <w:rsid w:val="00943683"/>
    <w:rsid w:val="00946233"/>
    <w:rsid w:val="00983FC1"/>
    <w:rsid w:val="0098408B"/>
    <w:rsid w:val="009842EB"/>
    <w:rsid w:val="009B6635"/>
    <w:rsid w:val="009E4A9D"/>
    <w:rsid w:val="009F6CC9"/>
    <w:rsid w:val="00A25DD3"/>
    <w:rsid w:val="00A444B8"/>
    <w:rsid w:val="00A53A43"/>
    <w:rsid w:val="00A553F7"/>
    <w:rsid w:val="00A65945"/>
    <w:rsid w:val="00AA79A8"/>
    <w:rsid w:val="00AF3FD6"/>
    <w:rsid w:val="00AF7C15"/>
    <w:rsid w:val="00B2786F"/>
    <w:rsid w:val="00B31557"/>
    <w:rsid w:val="00B743BA"/>
    <w:rsid w:val="00B87B4B"/>
    <w:rsid w:val="00BA6A71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531BA"/>
    <w:rsid w:val="00CA39A6"/>
    <w:rsid w:val="00CA633B"/>
    <w:rsid w:val="00CC0078"/>
    <w:rsid w:val="00CC0CCB"/>
    <w:rsid w:val="00CD163F"/>
    <w:rsid w:val="00CF722B"/>
    <w:rsid w:val="00D02648"/>
    <w:rsid w:val="00D1076C"/>
    <w:rsid w:val="00D1708D"/>
    <w:rsid w:val="00D254AC"/>
    <w:rsid w:val="00D305F8"/>
    <w:rsid w:val="00D318B8"/>
    <w:rsid w:val="00D567D2"/>
    <w:rsid w:val="00D75F3D"/>
    <w:rsid w:val="00D8233C"/>
    <w:rsid w:val="00D934BC"/>
    <w:rsid w:val="00DD6969"/>
    <w:rsid w:val="00E1550A"/>
    <w:rsid w:val="00E64A34"/>
    <w:rsid w:val="00E668A3"/>
    <w:rsid w:val="00E95357"/>
    <w:rsid w:val="00EB3924"/>
    <w:rsid w:val="00EC02AF"/>
    <w:rsid w:val="00ED3E0F"/>
    <w:rsid w:val="00ED7438"/>
    <w:rsid w:val="00EE1362"/>
    <w:rsid w:val="00EF05E2"/>
    <w:rsid w:val="00EF0EA6"/>
    <w:rsid w:val="00F015A0"/>
    <w:rsid w:val="00F23ACD"/>
    <w:rsid w:val="00F3175F"/>
    <w:rsid w:val="00F3444C"/>
    <w:rsid w:val="00F42EE5"/>
    <w:rsid w:val="00F57E82"/>
    <w:rsid w:val="00F63CA7"/>
    <w:rsid w:val="00F8209B"/>
    <w:rsid w:val="00F96BD2"/>
    <w:rsid w:val="00F97D23"/>
    <w:rsid w:val="00FA21F5"/>
    <w:rsid w:val="00FA348E"/>
    <w:rsid w:val="00FA5C7A"/>
    <w:rsid w:val="00FE4F59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0E98ED-7CA8-401B-9664-EB3F906E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26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Date"/>
    <w:basedOn w:val="a"/>
    <w:next w:val="a"/>
    <w:rsid w:val="006F33A3"/>
    <w:pPr>
      <w:jc w:val="right"/>
    </w:pPr>
  </w:style>
  <w:style w:type="table" w:styleId="ab">
    <w:name w:val="Table Grid"/>
    <w:basedOn w:val="a1"/>
    <w:rsid w:val="007645F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Links>
    <vt:vector size="6" baseType="variant">
      <vt:variant>
        <vt:i4>-1463739343</vt:i4>
      </vt:variant>
      <vt:variant>
        <vt:i4>0</vt:i4>
      </vt:variant>
      <vt:variant>
        <vt:i4>0</vt:i4>
      </vt:variant>
      <vt:variant>
        <vt:i4>5</vt:i4>
      </vt:variant>
      <vt:variant>
        <vt:lpwstr>../../../DataSchema/myProjectCathayLifeCustomerDocAA理賠20030925理賠/受理輸入/受理檔.xls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