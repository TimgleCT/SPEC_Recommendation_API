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03FFF" w:rsidRPr="00E8700A" w:rsidTr="00BD5672">
        <w:tc>
          <w:tcPr>
            <w:tcW w:w="1416" w:type="dxa"/>
          </w:tcPr>
          <w:p w:rsidR="00603FFF" w:rsidRPr="00E8700A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14-08-10</w:t>
            </w:r>
          </w:p>
        </w:tc>
        <w:tc>
          <w:tcPr>
            <w:tcW w:w="1010" w:type="dxa"/>
          </w:tcPr>
          <w:p w:rsidR="00603FFF" w:rsidRPr="00E8700A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081A5A" w:rsidRPr="00E8700A" w:rsidTr="00BD5672">
        <w:tc>
          <w:tcPr>
            <w:tcW w:w="1416" w:type="dxa"/>
          </w:tcPr>
          <w:p w:rsidR="00081A5A" w:rsidRPr="00E8700A" w:rsidRDefault="007876B6" w:rsidP="0090234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2" w:author="FIS" w:date="2014-11-04T17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2014-11-04</w:t>
              </w:r>
            </w:ins>
          </w:p>
        </w:tc>
        <w:tc>
          <w:tcPr>
            <w:tcW w:w="1010" w:type="dxa"/>
          </w:tcPr>
          <w:p w:rsidR="00081A5A" w:rsidRDefault="007876B6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4-11-04T17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081A5A" w:rsidRPr="00E8700A" w:rsidRDefault="007876B6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4-11-04T17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派件方式改成跨科分配派件</w:t>
              </w:r>
            </w:ins>
          </w:p>
        </w:tc>
        <w:tc>
          <w:tcPr>
            <w:tcW w:w="1566" w:type="dxa"/>
          </w:tcPr>
          <w:p w:rsidR="00081A5A" w:rsidRPr="007876B6" w:rsidRDefault="007876B6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FIS" w:date="2014-11-04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李明諭</w:t>
              </w:r>
            </w:ins>
          </w:p>
        </w:tc>
        <w:tc>
          <w:tcPr>
            <w:tcW w:w="2071" w:type="dxa"/>
          </w:tcPr>
          <w:p w:rsidR="00081A5A" w:rsidRPr="00C87363" w:rsidRDefault="007876B6" w:rsidP="0090234D">
            <w:pPr>
              <w:spacing w:line="240" w:lineRule="atLeast"/>
            </w:pPr>
            <w:ins w:id="6" w:author="FIS" w:date="2014-11-04T17:35:00Z">
              <w:r w:rsidRPr="007876B6">
                <w:t>140717000404</w:t>
              </w:r>
            </w:ins>
          </w:p>
        </w:tc>
      </w:tr>
      <w:tr w:rsidR="005251F4" w:rsidRPr="00E8700A" w:rsidTr="00BD5672">
        <w:trPr>
          <w:ins w:id="7" w:author="陳鐵元" w:date="2016-02-01T10:12:00Z"/>
        </w:trPr>
        <w:tc>
          <w:tcPr>
            <w:tcW w:w="1416" w:type="dxa"/>
          </w:tcPr>
          <w:p w:rsidR="005251F4" w:rsidRPr="005251F4" w:rsidRDefault="005251F4" w:rsidP="0090234D">
            <w:pPr>
              <w:spacing w:line="240" w:lineRule="atLeast"/>
              <w:jc w:val="center"/>
              <w:rPr>
                <w:ins w:id="8" w:author="陳鐵元" w:date="2016-02-01T10:12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9" w:author="陳鐵元" w:date="2016-02-01T10:13:00Z">
                  <w:rPr>
                    <w:ins w:id="10" w:author="陳鐵元" w:date="2016-02-01T10:1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1" w:author="陳鐵元" w:date="2016-02-01T10:13:00Z">
              <w:r w:rsidRPr="005251F4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2" w:author="陳鐵元" w:date="2016-02-01T10:1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2016-02-01</w:t>
              </w:r>
            </w:ins>
          </w:p>
        </w:tc>
        <w:tc>
          <w:tcPr>
            <w:tcW w:w="1010" w:type="dxa"/>
          </w:tcPr>
          <w:p w:rsidR="005251F4" w:rsidRPr="005251F4" w:rsidRDefault="005251F4" w:rsidP="0090234D">
            <w:pPr>
              <w:spacing w:line="240" w:lineRule="atLeast"/>
              <w:jc w:val="center"/>
              <w:rPr>
                <w:ins w:id="13" w:author="陳鐵元" w:date="2016-02-01T10:12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4" w:author="陳鐵元" w:date="2016-02-01T10:13:00Z">
                  <w:rPr>
                    <w:ins w:id="15" w:author="陳鐵元" w:date="2016-02-01T10:1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6" w:author="陳鐵元" w:date="2016-02-01T10:13:00Z">
              <w:r w:rsidRPr="005251F4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7" w:author="陳鐵元" w:date="2016-02-01T10:1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3953" w:type="dxa"/>
          </w:tcPr>
          <w:p w:rsidR="005251F4" w:rsidRPr="005251F4" w:rsidRDefault="005251F4" w:rsidP="0090234D">
            <w:pPr>
              <w:spacing w:line="240" w:lineRule="atLeast"/>
              <w:rPr>
                <w:ins w:id="18" w:author="陳鐵元" w:date="2016-02-01T10:12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9" w:author="陳鐵元" w:date="2016-02-01T10:13:00Z">
                  <w:rPr>
                    <w:ins w:id="20" w:author="陳鐵元" w:date="2016-02-01T10:1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1" w:author="陳鐵元" w:date="2016-02-01T10:13:00Z">
              <w:r w:rsidRPr="005251F4">
                <w:rPr>
                  <w:color w:val="FF0000"/>
                  <w:rPrChange w:id="22" w:author="陳鐵元" w:date="2016-02-01T10:13:00Z">
                    <w:rPr>
                      <w:color w:val="0000FF"/>
                    </w:rPr>
                  </w:rPrChange>
                </w:rPr>
                <w:t>查核平台高風險交查調整</w:t>
              </w:r>
            </w:ins>
          </w:p>
        </w:tc>
        <w:tc>
          <w:tcPr>
            <w:tcW w:w="1566" w:type="dxa"/>
          </w:tcPr>
          <w:p w:rsidR="005251F4" w:rsidRPr="005251F4" w:rsidRDefault="005251F4" w:rsidP="0090234D">
            <w:pPr>
              <w:spacing w:line="240" w:lineRule="atLeast"/>
              <w:rPr>
                <w:ins w:id="23" w:author="陳鐵元" w:date="2016-02-01T10:12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24" w:author="陳鐵元" w:date="2016-02-01T10:13:00Z">
                  <w:rPr>
                    <w:ins w:id="25" w:author="陳鐵元" w:date="2016-02-01T10:1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6" w:author="陳鐵元" w:date="2016-02-01T10:13:00Z">
              <w:r w:rsidRPr="005251F4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27" w:author="陳鐵元" w:date="2016-02-01T10:1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陳鐵元</w:t>
              </w:r>
            </w:ins>
          </w:p>
        </w:tc>
        <w:tc>
          <w:tcPr>
            <w:tcW w:w="2071" w:type="dxa"/>
          </w:tcPr>
          <w:p w:rsidR="005251F4" w:rsidRPr="005251F4" w:rsidRDefault="005251F4" w:rsidP="0090234D">
            <w:pPr>
              <w:spacing w:line="240" w:lineRule="atLeast"/>
              <w:rPr>
                <w:ins w:id="28" w:author="陳鐵元" w:date="2016-02-01T10:12:00Z"/>
                <w:color w:val="FF0000"/>
                <w:rPrChange w:id="29" w:author="陳鐵元" w:date="2016-02-01T10:13:00Z">
                  <w:rPr>
                    <w:ins w:id="30" w:author="陳鐵元" w:date="2016-02-01T10:12:00Z"/>
                  </w:rPr>
                </w:rPrChange>
              </w:rPr>
            </w:pPr>
            <w:ins w:id="31" w:author="陳鐵元" w:date="2016-02-01T10:13:00Z">
              <w:r w:rsidRPr="005251F4">
                <w:rPr>
                  <w:color w:val="FF0000"/>
                  <w:rPrChange w:id="32" w:author="陳鐵元" w:date="2016-02-01T10:13:00Z">
                    <w:rPr/>
                  </w:rPrChange>
                </w:rPr>
                <w:t>160201000272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4710DA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新增理賠查核案件批次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4710DA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AAQ0_B002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4710D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根據理賠不需求</w:t>
            </w: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新增理賠查核案件批次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作業</w:t>
            </w:r>
          </w:p>
        </w:tc>
      </w:tr>
      <w:tr w:rsidR="00603FFF" w:rsidTr="00764C15">
        <w:tc>
          <w:tcPr>
            <w:tcW w:w="1440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603FFF" w:rsidTr="00764C15">
        <w:tc>
          <w:tcPr>
            <w:tcW w:w="1440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347.4pt;margin-top:.35pt;width:116.25pt;height:81pt;z-index:251655680">
            <v:textbox style="mso-next-textbox:#_x0000_s1043">
              <w:txbxContent>
                <w:p w:rsidR="00603FFF" w:rsidRDefault="00B817A4" w:rsidP="00603FFF">
                  <w:r w:rsidRPr="00B817A4">
                    <w:rPr>
                      <w:rFonts w:ascii="細明體" w:eastAsia="細明體" w:hAnsi="細明體" w:hint="eastAsia"/>
                    </w:rPr>
                    <w:t>查核案件基本資料檔</w:t>
                  </w:r>
                  <w:r w:rsidR="00603FFF">
                    <w:t>DTAAQ10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.35pt;width:116.25pt;height:81pt;z-index:251656704">
            <v:textbox style="mso-next-textbox:#_x0000_s1044">
              <w:txbxContent>
                <w:p w:rsidR="00603FFF" w:rsidRDefault="005E3BDF" w:rsidP="00603FFF">
                  <w:r>
                    <w:rPr>
                      <w:rFonts w:ascii="細明體" w:eastAsia="細明體" w:hAnsi="細明體" w:hint="eastAsia"/>
                    </w:rPr>
                    <w:t>理賠受理</w:t>
                  </w:r>
                  <w:r w:rsidR="00822BAD">
                    <w:rPr>
                      <w:rFonts w:ascii="細明體" w:eastAsia="細明體" w:hAnsi="細明體" w:hint="eastAsia"/>
                    </w:rPr>
                    <w:t>檔</w:t>
                  </w:r>
                  <w:r w:rsidR="00822BAD"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728">
            <v:textbox style="mso-next-textbox:#_x0000_s1045">
              <w:txbxContent>
                <w:p w:rsidR="00603FFF" w:rsidRDefault="00B817A4" w:rsidP="00603FFF">
                  <w:r w:rsidRPr="004710DA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新增理賠查核案件批次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F8545F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DB3336" w:rsidP="00F854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F8545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8545F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F8545F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DB3336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F8545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32C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32CB" w:rsidRPr="00226E08" w:rsidRDefault="005132CB" w:rsidP="002A12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132CB" w:rsidRPr="00B41138" w:rsidRDefault="005132CB" w:rsidP="005132C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記錄</w:t>
            </w: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5132CB" w:rsidRPr="002057B2" w:rsidRDefault="005132CB" w:rsidP="005132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5132CB" w:rsidRDefault="005132CB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32C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32CB" w:rsidRPr="00226E08" w:rsidRDefault="005132C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132CB" w:rsidRPr="00B41138" w:rsidRDefault="00B817A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17A4">
              <w:rPr>
                <w:rFonts w:ascii="細明體" w:eastAsia="細明體" w:hAnsi="細明體" w:hint="eastAsia"/>
                <w:sz w:val="20"/>
                <w:szCs w:val="20"/>
              </w:rPr>
              <w:t>查核案件_基本資料檔</w:t>
            </w:r>
          </w:p>
        </w:tc>
        <w:tc>
          <w:tcPr>
            <w:tcW w:w="2835" w:type="dxa"/>
          </w:tcPr>
          <w:p w:rsidR="005132CB" w:rsidRDefault="005132CB" w:rsidP="00F854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DTAAQ10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5132CB" w:rsidRDefault="005132CB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1F633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F6334" w:rsidRPr="0090048C" w:rsidRDefault="001F633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4.</w:t>
            </w:r>
          </w:p>
        </w:tc>
        <w:tc>
          <w:tcPr>
            <w:tcW w:w="4590" w:type="dxa"/>
          </w:tcPr>
          <w:p w:rsidR="001F6334" w:rsidRPr="0090048C" w:rsidRDefault="00475B59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單位主管</w:t>
            </w:r>
          </w:p>
        </w:tc>
        <w:tc>
          <w:tcPr>
            <w:tcW w:w="4770" w:type="dxa"/>
          </w:tcPr>
          <w:p w:rsidR="001F6334" w:rsidRPr="0090048C" w:rsidRDefault="00475B59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475B59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DivData</w:t>
            </w:r>
            <w:r w:rsidRPr="00475B59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.</w:t>
            </w:r>
            <w:r w:rsidRPr="00475B59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getCurrentUnitManager()</w:t>
            </w:r>
          </w:p>
        </w:tc>
      </w:tr>
      <w:tr w:rsidR="007876B6" w:rsidTr="00764C15">
        <w:tblPrEx>
          <w:tblLook w:val="01E0" w:firstRow="1" w:lastRow="1" w:firstColumn="1" w:lastColumn="1" w:noHBand="0" w:noVBand="0"/>
        </w:tblPrEx>
        <w:trPr>
          <w:ins w:id="33" w:author="FIS" w:date="2014-11-04T17:35:00Z"/>
        </w:trPr>
        <w:tc>
          <w:tcPr>
            <w:tcW w:w="720" w:type="dxa"/>
          </w:tcPr>
          <w:p w:rsidR="007876B6" w:rsidRDefault="007876B6" w:rsidP="00764C15">
            <w:pPr>
              <w:rPr>
                <w:ins w:id="34" w:author="FIS" w:date="2014-11-04T17:35:00Z"/>
                <w:rFonts w:ascii="細明體" w:eastAsia="細明體" w:hAnsi="細明體" w:hint="eastAsia"/>
                <w:sz w:val="20"/>
                <w:szCs w:val="20"/>
              </w:rPr>
            </w:pPr>
            <w:ins w:id="35" w:author="FIS" w:date="2014-11-04T17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90" w:type="dxa"/>
          </w:tcPr>
          <w:p w:rsidR="007876B6" w:rsidRDefault="007876B6" w:rsidP="00764C15">
            <w:pPr>
              <w:rPr>
                <w:ins w:id="36" w:author="FIS" w:date="2014-11-04T17:35:00Z"/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ins w:id="37" w:author="FIS" w:date="2014-11-04T17:36:00Z">
              <w:r w:rsidRPr="007876B6">
                <w:rPr>
                  <w:rFonts w:ascii="細明體" w:eastAsia="細明體" w:hAnsi="細明體" w:cs="新細明體" w:hint="eastAsia"/>
                  <w:kern w:val="0"/>
                  <w:sz w:val="20"/>
                  <w:szCs w:val="20"/>
                </w:rPr>
                <w:t>根據被查核單位、人員取得查核人員清單</w:t>
              </w:r>
            </w:ins>
          </w:p>
        </w:tc>
        <w:tc>
          <w:tcPr>
            <w:tcW w:w="4770" w:type="dxa"/>
          </w:tcPr>
          <w:p w:rsidR="007876B6" w:rsidRPr="00475B59" w:rsidRDefault="007876B6" w:rsidP="007876B6">
            <w:pPr>
              <w:rPr>
                <w:ins w:id="38" w:author="FIS" w:date="2014-11-04T17:35:00Z"/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ins w:id="39" w:author="FIS" w:date="2014-11-04T17:36:00Z">
              <w:r w:rsidRPr="007876B6">
                <w:rPr>
                  <w:rFonts w:ascii="細明體" w:eastAsia="細明體" w:hAnsi="細明體" w:cs="新細明體"/>
                  <w:kern w:val="0"/>
                  <w:sz w:val="20"/>
                  <w:szCs w:val="20"/>
                </w:rPr>
                <w:t>AA_Q0Z005.getCheckIds()</w:t>
              </w:r>
            </w:ins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Q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40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40"/>
    </w:tbl>
    <w:p w:rsidR="00961F9B" w:rsidRDefault="00961F9B" w:rsidP="00DB33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DB3336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AF627D" w:rsidRDefault="00AF627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自動核賠件</w:t>
      </w:r>
      <w:r w:rsidR="00961F9B" w:rsidRPr="00DF2E41">
        <w:rPr>
          <w:rFonts w:ascii="細明體" w:eastAsia="細明體" w:hAnsi="細明體" w:hint="eastAsia"/>
          <w:lang w:eastAsia="zh-TW"/>
        </w:rPr>
        <w:t>輸入件數、</w:t>
      </w:r>
    </w:p>
    <w:p w:rsidR="00AF627D" w:rsidRPr="009C0170" w:rsidRDefault="00AF627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延滯息修正案件</w:t>
      </w: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304255" w:rsidRPr="007F40F1" w:rsidRDefault="0030425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高風險案件輸入件數</w:t>
      </w:r>
    </w:p>
    <w:p w:rsidR="007F40F1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7F40F1" w:rsidRDefault="00AF627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自動核賠件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 w:rsidR="00961F9B" w:rsidRPr="00DF2E41">
        <w:rPr>
          <w:rFonts w:ascii="細明體" w:eastAsia="細明體" w:hAnsi="細明體" w:hint="eastAsia"/>
          <w:lang w:eastAsia="zh-TW"/>
        </w:rPr>
        <w:t>錯誤件數、</w:t>
      </w:r>
    </w:p>
    <w:p w:rsidR="007F40F1" w:rsidRPr="009C0170" w:rsidRDefault="00AF627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延滯息修正案件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>、</w:t>
      </w:r>
    </w:p>
    <w:p w:rsidR="00304255" w:rsidRPr="008C552E" w:rsidRDefault="0030425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高風險案件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錯誤件數</w:t>
      </w:r>
    </w:p>
    <w:p w:rsidR="00961F9B" w:rsidRDefault="00AF627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自動核賠件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 w:rsidR="00961F9B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DF2E41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>、</w:t>
      </w:r>
    </w:p>
    <w:p w:rsidR="007F40F1" w:rsidRDefault="00AF627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延滯息修正案件</w:t>
      </w:r>
      <w:r>
        <w:rPr>
          <w:rFonts w:ascii="細明體" w:eastAsia="細明體" w:hAnsi="細明體" w:hint="eastAsia"/>
          <w:kern w:val="2"/>
          <w:lang w:eastAsia="zh-TW"/>
        </w:rPr>
        <w:t>寫入成功</w:t>
      </w:r>
      <w:r w:rsidRPr="00DF2E41">
        <w:rPr>
          <w:rFonts w:ascii="細明體" w:eastAsia="細明體" w:hAnsi="細明體" w:hint="eastAsia"/>
          <w:kern w:val="2"/>
          <w:lang w:eastAsia="zh-TW"/>
        </w:rPr>
        <w:t>件數</w:t>
      </w:r>
      <w:r w:rsidR="007F40F1">
        <w:rPr>
          <w:rFonts w:ascii="細明體" w:eastAsia="細明體" w:hAnsi="細明體" w:hint="eastAsia"/>
          <w:kern w:val="2"/>
          <w:lang w:eastAsia="zh-TW"/>
        </w:rPr>
        <w:t>。</w:t>
      </w:r>
    </w:p>
    <w:p w:rsidR="00304255" w:rsidRDefault="0030425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高風險案件</w:t>
      </w:r>
      <w:r>
        <w:rPr>
          <w:rFonts w:ascii="細明體" w:eastAsia="細明體" w:hAnsi="細明體" w:hint="eastAsia"/>
          <w:kern w:val="2"/>
          <w:lang w:eastAsia="zh-TW"/>
        </w:rPr>
        <w:t>寫入成功</w:t>
      </w:r>
      <w:r w:rsidRPr="00DF2E41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657AB4" w:rsidRDefault="00961F9B" w:rsidP="00657A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961F9B" w:rsidRDefault="003F5D8D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自動核賠件</w:t>
      </w:r>
      <w:r w:rsidR="009B5386">
        <w:rPr>
          <w:rFonts w:ascii="細明體" w:eastAsia="細明體" w:hAnsi="細明體" w:hint="eastAsia"/>
          <w:lang w:eastAsia="zh-TW"/>
        </w:rPr>
        <w:t>案件新增_</w:t>
      </w:r>
      <w:r w:rsidR="00657AB4">
        <w:rPr>
          <w:rFonts w:ascii="細明體" w:eastAsia="細明體" w:hAnsi="細明體" w:hint="eastAsia"/>
          <w:kern w:val="2"/>
          <w:lang w:eastAsia="zh-TW"/>
        </w:rPr>
        <w:t>讀</w:t>
      </w:r>
      <w:r w:rsidR="001F6334">
        <w:rPr>
          <w:rFonts w:ascii="細明體" w:eastAsia="細明體" w:hAnsi="細明體" w:hint="eastAsia"/>
          <w:kern w:val="2"/>
          <w:lang w:eastAsia="zh-TW"/>
        </w:rPr>
        <w:t>理賠受理</w:t>
      </w:r>
      <w:r w:rsidR="00657AB4">
        <w:rPr>
          <w:rFonts w:ascii="細明體" w:eastAsia="細明體" w:hAnsi="細明體" w:hint="eastAsia"/>
          <w:kern w:val="2"/>
          <w:lang w:eastAsia="zh-TW"/>
        </w:rPr>
        <w:t>檔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657AB4" w:rsidP="00B92BC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  <w:r w:rsidR="00B92BC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1F6334" w:rsidRPr="003F5D8D" w:rsidRDefault="001F6334" w:rsidP="001F633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F6334">
        <w:rPr>
          <w:rFonts w:ascii="細明體" w:eastAsia="細明體" w:hAnsi="細明體" w:hint="eastAsia"/>
          <w:kern w:val="2"/>
          <w:lang w:eastAsia="zh-TW"/>
        </w:rPr>
        <w:t>DTAAA001.</w:t>
      </w:r>
      <w:r w:rsidR="003F5D8D" w:rsidRPr="003F5D8D">
        <w:rPr>
          <w:rFonts w:ascii="細明體" w:eastAsia="細明體" w:hAnsi="細明體"/>
          <w:bCs/>
          <w:kern w:val="2"/>
          <w:lang w:eastAsia="zh-TW"/>
        </w:rPr>
        <w:t>CASE_LEVEL</w:t>
      </w:r>
      <w:r w:rsidR="003F5D8D">
        <w:rPr>
          <w:rFonts w:ascii="細明體" w:eastAsia="細明體" w:hAnsi="細明體" w:hint="eastAsia"/>
          <w:bCs/>
          <w:kern w:val="2"/>
          <w:lang w:eastAsia="zh-TW"/>
        </w:rPr>
        <w:t>=</w:t>
      </w:r>
      <w:r w:rsidR="003F5D8D">
        <w:rPr>
          <w:rFonts w:ascii="細明體" w:eastAsia="細明體" w:hAnsi="細明體"/>
          <w:bCs/>
          <w:kern w:val="2"/>
          <w:lang w:eastAsia="zh-TW"/>
        </w:rPr>
        <w:t>’</w:t>
      </w:r>
      <w:r w:rsidR="003F5D8D">
        <w:rPr>
          <w:rFonts w:ascii="細明體" w:eastAsia="細明體" w:hAnsi="細明體" w:hint="eastAsia"/>
          <w:bCs/>
          <w:kern w:val="2"/>
          <w:lang w:eastAsia="zh-TW"/>
        </w:rPr>
        <w:t>H</w:t>
      </w:r>
      <w:r w:rsidR="003F5D8D">
        <w:rPr>
          <w:rFonts w:ascii="細明體" w:eastAsia="細明體" w:hAnsi="細明體"/>
          <w:bCs/>
          <w:kern w:val="2"/>
          <w:lang w:eastAsia="zh-TW"/>
        </w:rPr>
        <w:t>’</w:t>
      </w:r>
      <w:r w:rsidR="003F5D8D"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3F5D8D" w:rsidRPr="003F5D8D">
        <w:rPr>
          <w:color w:val="000000"/>
          <w:kern w:val="2"/>
          <w:lang w:eastAsia="zh-TW"/>
        </w:rPr>
        <w:t xml:space="preserve"> </w:t>
      </w:r>
      <w:r w:rsidR="003F5D8D" w:rsidRPr="003F5D8D">
        <w:rPr>
          <w:rFonts w:ascii="細明體" w:eastAsia="細明體" w:hAnsi="細明體"/>
          <w:bCs/>
          <w:kern w:val="2"/>
          <w:lang w:eastAsia="zh-TW"/>
        </w:rPr>
        <w:t>案件層級</w:t>
      </w:r>
      <w:r w:rsidR="003F5D8D">
        <w:rPr>
          <w:rFonts w:ascii="細明體" w:eastAsia="細明體" w:hAnsi="細明體" w:hint="eastAsia"/>
          <w:bCs/>
          <w:kern w:val="2"/>
          <w:lang w:eastAsia="zh-TW"/>
        </w:rPr>
        <w:t>為自動核賠的</w:t>
      </w:r>
    </w:p>
    <w:p w:rsidR="003F5D8D" w:rsidRDefault="003F5D8D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F5D8D">
        <w:rPr>
          <w:rFonts w:ascii="細明體" w:eastAsia="細明體" w:hAnsi="細明體" w:hint="eastAsia"/>
          <w:kern w:val="2"/>
          <w:lang w:eastAsia="zh-TW"/>
        </w:rPr>
        <w:lastRenderedPageBreak/>
        <w:t>DTAAA001.</w:t>
      </w:r>
      <w:r w:rsidR="00B92BC3" w:rsidRPr="00B92BC3">
        <w:t xml:space="preserve"> </w:t>
      </w:r>
      <w:r w:rsidR="00B92BC3" w:rsidRPr="00B92BC3">
        <w:rPr>
          <w:rFonts w:ascii="細明體" w:eastAsia="細明體" w:hAnsi="細明體"/>
          <w:kern w:val="2"/>
          <w:lang w:eastAsia="zh-TW"/>
        </w:rPr>
        <w:t>APRV_DATE</w:t>
      </w:r>
      <w:r w:rsidR="00B92BC3">
        <w:rPr>
          <w:rFonts w:ascii="細明體" w:eastAsia="細明體" w:hAnsi="細明體" w:hint="eastAsia"/>
          <w:kern w:val="2"/>
          <w:lang w:eastAsia="zh-TW"/>
        </w:rPr>
        <w:t>覆核</w:t>
      </w:r>
      <w:r w:rsidRPr="003F5D8D">
        <w:rPr>
          <w:rFonts w:ascii="細明體" w:eastAsia="細明體" w:hAnsi="細明體"/>
          <w:kern w:val="2"/>
          <w:lang w:eastAsia="zh-TW"/>
        </w:rPr>
        <w:t>日期</w:t>
      </w:r>
      <w:r>
        <w:rPr>
          <w:rFonts w:ascii="細明體" w:eastAsia="細明體" w:hAnsi="細明體" w:hint="eastAsia"/>
          <w:kern w:val="2"/>
          <w:lang w:eastAsia="zh-TW"/>
        </w:rPr>
        <w:t>落再上一周(禮拜1到禮拜天)</w:t>
      </w:r>
    </w:p>
    <w:p w:rsidR="009C0170" w:rsidRDefault="009C0170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1" w:author="FIS" w:date="2014-11-04T17:38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JOIN DTAAA010 ON </w:t>
      </w:r>
      <w:r w:rsidRPr="009C0170">
        <w:rPr>
          <w:rFonts w:ascii="細明體" w:eastAsia="細明體" w:hAnsi="細明體" w:hint="eastAsia"/>
          <w:kern w:val="2"/>
          <w:lang w:eastAsia="zh-TW"/>
        </w:rPr>
        <w:t>DTAAA001.</w:t>
      </w:r>
      <w:r>
        <w:rPr>
          <w:rFonts w:ascii="細明體" w:eastAsia="細明體" w:hAnsi="細明體" w:hint="eastAsia"/>
          <w:kern w:val="2"/>
          <w:lang w:eastAsia="zh-TW"/>
        </w:rPr>
        <w:t>APLY_NO=</w:t>
      </w:r>
      <w:r w:rsidRPr="009C0170">
        <w:rPr>
          <w:rFonts w:ascii="細明體" w:eastAsia="細明體" w:hAnsi="細明體" w:hint="eastAsia"/>
          <w:kern w:val="2"/>
          <w:lang w:eastAsia="zh-TW"/>
        </w:rPr>
        <w:t xml:space="preserve"> DTAAA0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 w:rsidRPr="009C0170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</w:p>
    <w:p w:rsidR="007876B6" w:rsidRDefault="007876B6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42" w:author="FIS" w:date="2014-11-04T17:38:00Z">
        <w:r>
          <w:rPr>
            <w:rFonts w:ascii="細明體" w:eastAsia="細明體" w:hAnsi="細明體"/>
            <w:kern w:val="2"/>
            <w:lang w:eastAsia="zh-TW"/>
          </w:rPr>
          <w:t>O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rder by </w:t>
        </w:r>
        <w:r w:rsidRPr="009027FB">
          <w:rPr>
            <w:rFonts w:ascii="細明體" w:eastAsia="細明體" w:hAnsi="細明體" w:hint="eastAsia"/>
          </w:rPr>
          <w:t>DTAA</w:t>
        </w:r>
        <w:r>
          <w:rPr>
            <w:rFonts w:ascii="細明體" w:eastAsia="細明體" w:hAnsi="細明體" w:hint="eastAsia"/>
          </w:rPr>
          <w:t>A</w:t>
        </w:r>
        <w:r w:rsidRPr="009027FB">
          <w:rPr>
            <w:rFonts w:ascii="細明體" w:eastAsia="細明體" w:hAnsi="細明體" w:hint="eastAsia"/>
          </w:rPr>
          <w:t>001.</w:t>
        </w:r>
      </w:ins>
      <w:ins w:id="43" w:author="FIS" w:date="2014-11-04T17:41:00Z">
        <w:r w:rsidRPr="009C0170">
          <w:rPr>
            <w:rFonts w:ascii="細明體" w:eastAsia="細明體" w:hAnsi="細明體"/>
          </w:rPr>
          <w:t>DECD_DIV</w:t>
        </w:r>
      </w:ins>
    </w:p>
    <w:p w:rsidR="000A069B" w:rsidRPr="000A069B" w:rsidRDefault="000A069B" w:rsidP="000A06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紀錄為</w:t>
      </w:r>
      <w:r w:rsidR="003F5D8D">
        <w:rPr>
          <w:rFonts w:ascii="細明體" w:eastAsia="細明體" w:hAnsi="細明體" w:hint="eastAsia"/>
          <w:lang w:eastAsia="zh-TW"/>
        </w:rPr>
        <w:t>自動核賠件</w:t>
      </w:r>
      <w:r w:rsidR="003F5D8D"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0A069B" w:rsidRDefault="00961F9B" w:rsidP="000A06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0A069B">
        <w:rPr>
          <w:rFonts w:ascii="細明體" w:eastAsia="細明體" w:hAnsi="細明體" w:hint="eastAsia"/>
          <w:kern w:val="2"/>
          <w:lang w:eastAsia="zh-TW"/>
        </w:rPr>
        <w:t>尚無</w:t>
      </w:r>
      <w:r w:rsidR="003F5D8D" w:rsidRPr="003F5D8D">
        <w:rPr>
          <w:rFonts w:ascii="細明體" w:eastAsia="細明體" w:hAnsi="細明體" w:hint="eastAsia"/>
          <w:kern w:val="2"/>
          <w:lang w:eastAsia="zh-TW"/>
        </w:rPr>
        <w:t>自動核賠件輸入件數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8F07E5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4" w:author="FIS" w:date="2014-11-04T17:46:00Z"/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8F07E5" w:rsidRPr="008F07E5" w:rsidRDefault="008F07E5" w:rsidP="008F07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5" w:author="FIS" w:date="2014-11-04T17:47:00Z"/>
          <w:rFonts w:ascii="細明體" w:eastAsia="細明體" w:hAnsi="細明體" w:hint="eastAsia"/>
          <w:kern w:val="2"/>
          <w:lang w:eastAsia="zh-TW"/>
        </w:rPr>
        <w:pPrChange w:id="46" w:author="FIS" w:date="2014-11-04T17:47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47" w:author="FIS" w:date="2014-11-04T17:47:00Z">
        <w:r>
          <w:rPr>
            <w:rFonts w:ascii="細明體" w:eastAsia="細明體" w:hAnsi="細明體" w:hint="eastAsia"/>
            <w:bCs/>
            <w:kern w:val="2"/>
            <w:lang w:eastAsia="zh-TW"/>
          </w:rPr>
          <w:t>派件:</w:t>
        </w:r>
      </w:ins>
    </w:p>
    <w:p w:rsidR="008F07E5" w:rsidRPr="008F07E5" w:rsidRDefault="008F07E5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8" w:author="FIS" w:date="2014-11-04T17:49:00Z"/>
          <w:rFonts w:ascii="細明體" w:eastAsia="細明體" w:hAnsi="細明體" w:hint="eastAsia"/>
          <w:kern w:val="2"/>
          <w:lang w:eastAsia="zh-TW"/>
          <w:rPrChange w:id="49" w:author="FIS" w:date="2014-11-04T17:49:00Z">
            <w:rPr>
              <w:ins w:id="50" w:author="FIS" w:date="2014-11-04T17:49:00Z"/>
              <w:rFonts w:ascii="細明體" w:eastAsia="細明體" w:hAnsi="細明體" w:hint="eastAsia"/>
              <w:lang w:eastAsia="zh-TW"/>
            </w:rPr>
          </w:rPrChange>
        </w:rPr>
      </w:pPr>
      <w:ins w:id="51" w:author="FIS" w:date="2014-11-04T17:47:00Z">
        <w:r>
          <w:rPr>
            <w:rFonts w:ascii="細明體" w:eastAsia="細明體" w:hAnsi="細明體" w:hint="eastAsia"/>
            <w:bCs/>
            <w:kern w:val="2"/>
            <w:lang w:eastAsia="zh-TW"/>
          </w:rPr>
          <w:t>讀取時已排序，開始逐筆讀取</w:t>
        </w:r>
      </w:ins>
      <w:ins w:id="52" w:author="FIS" w:date="2014-11-04T17:48:00Z">
        <w:r>
          <w:rPr>
            <w:rFonts w:ascii="細明體" w:eastAsia="細明體" w:hAnsi="細明體" w:hint="eastAsia"/>
            <w:bCs/>
            <w:kern w:val="2"/>
            <w:lang w:eastAsia="zh-TW"/>
          </w:rPr>
          <w:t>，先看該筆與上筆</w:t>
        </w:r>
      </w:ins>
      <w:ins w:id="53" w:author="FIS" w:date="2014-11-04T17:49:00Z">
        <w:r w:rsidRPr="004D0252">
          <w:rPr>
            <w:rFonts w:ascii="細明體" w:eastAsia="細明體" w:hAnsi="細明體" w:hint="eastAsia"/>
            <w:lang w:eastAsia="zh-TW"/>
          </w:rPr>
          <w:t>DTAAA001</w:t>
        </w:r>
        <w:r>
          <w:rPr>
            <w:rFonts w:ascii="細明體" w:eastAsia="細明體" w:hAnsi="細明體" w:hint="eastAsia"/>
            <w:lang w:eastAsia="zh-TW"/>
          </w:rPr>
          <w:t>.</w:t>
        </w:r>
        <w:r w:rsidRPr="009C0170">
          <w:rPr>
            <w:rFonts w:ascii="細明體" w:eastAsia="細明體" w:hAnsi="細明體"/>
            <w:lang w:eastAsia="zh-TW"/>
          </w:rPr>
          <w:t>DECD_DIV</w:t>
        </w:r>
        <w:r>
          <w:rPr>
            <w:rFonts w:ascii="細明體" w:eastAsia="細明體" w:hAnsi="細明體" w:hint="eastAsia"/>
            <w:lang w:eastAsia="zh-TW"/>
          </w:rPr>
          <w:t>是否相同</w:t>
        </w:r>
      </w:ins>
    </w:p>
    <w:p w:rsidR="008F07E5" w:rsidRPr="008F07E5" w:rsidRDefault="008F07E5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4" w:author="FIS" w:date="2014-11-04T17:52:00Z"/>
          <w:rFonts w:ascii="細明體" w:eastAsia="細明體" w:hAnsi="細明體" w:hint="eastAsia"/>
          <w:kern w:val="2"/>
          <w:lang w:eastAsia="zh-TW"/>
          <w:rPrChange w:id="55" w:author="FIS" w:date="2014-11-04T17:52:00Z">
            <w:rPr>
              <w:ins w:id="56" w:author="FIS" w:date="2014-11-04T17:52:00Z"/>
              <w:rFonts w:ascii="細明體" w:eastAsia="細明體" w:hAnsi="細明體" w:hint="eastAsia"/>
              <w:lang w:eastAsia="zh-TW"/>
            </w:rPr>
          </w:rPrChange>
        </w:rPr>
      </w:pPr>
      <w:ins w:id="57" w:author="FIS" w:date="2014-11-04T17:49:00Z">
        <w:r>
          <w:rPr>
            <w:rFonts w:ascii="細明體" w:eastAsia="細明體" w:hAnsi="細明體" w:hint="eastAsia"/>
            <w:lang w:eastAsia="zh-TW"/>
          </w:rPr>
          <w:t xml:space="preserve">如果不同或是第一筆CALL </w:t>
        </w:r>
      </w:ins>
      <w:ins w:id="58" w:author="FIS" w:date="2014-11-04T17:50:00Z">
        <w:r w:rsidRPr="007876B6">
          <w:rPr>
            <w:rFonts w:ascii="細明體" w:eastAsia="細明體" w:hAnsi="細明體" w:cs="新細明體"/>
          </w:rPr>
          <w:t>AA_Q0Z005.getCheckIds()</w:t>
        </w:r>
        <w:r>
          <w:rPr>
            <w:rFonts w:ascii="細明體" w:eastAsia="細明體" w:hAnsi="細明體" w:cs="新細明體" w:hint="eastAsia"/>
            <w:lang w:eastAsia="zh-TW"/>
          </w:rPr>
          <w:t>，參數帶</w:t>
        </w:r>
      </w:ins>
      <w:ins w:id="59" w:author="FIS" w:date="2014-11-04T17:51:00Z">
        <w:r w:rsidRPr="004D0252">
          <w:rPr>
            <w:rFonts w:ascii="細明體" w:eastAsia="細明體" w:hAnsi="細明體" w:hint="eastAsia"/>
            <w:lang w:eastAsia="zh-TW"/>
          </w:rPr>
          <w:t>DTAAA001</w:t>
        </w:r>
        <w:r>
          <w:rPr>
            <w:rFonts w:ascii="細明體" w:eastAsia="細明體" w:hAnsi="細明體" w:hint="eastAsia"/>
            <w:lang w:eastAsia="zh-TW"/>
          </w:rPr>
          <w:t>.</w:t>
        </w:r>
        <w:r w:rsidRPr="009C0170">
          <w:rPr>
            <w:rFonts w:ascii="細明體" w:eastAsia="細明體" w:hAnsi="細明體"/>
            <w:lang w:eastAsia="zh-TW"/>
          </w:rPr>
          <w:t>DECD_DIV</w:t>
        </w:r>
        <w:r>
          <w:rPr>
            <w:rFonts w:ascii="細明體" w:eastAsia="細明體" w:hAnsi="細明體" w:hint="eastAsia"/>
            <w:lang w:eastAsia="zh-TW"/>
          </w:rPr>
          <w:t>，</w:t>
        </w:r>
        <w:r>
          <w:rPr>
            <w:rFonts w:ascii="細明體" w:eastAsia="細明體" w:hAnsi="細明體"/>
            <w:lang w:eastAsia="zh-TW"/>
          </w:rPr>
          <w:t>’’</w:t>
        </w:r>
        <w:r>
          <w:rPr>
            <w:rFonts w:ascii="細明體" w:eastAsia="細明體" w:hAnsi="細明體" w:hint="eastAsia"/>
            <w:lang w:eastAsia="zh-TW"/>
          </w:rPr>
          <w:t>，</w:t>
        </w:r>
        <w:r>
          <w:rPr>
            <w:rFonts w:ascii="細明體" w:eastAsia="細明體" w:hAnsi="細明體"/>
            <w:lang w:eastAsia="zh-TW"/>
          </w:rPr>
          <w:t>”</w:t>
        </w: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”</w:t>
        </w:r>
        <w:r>
          <w:rPr>
            <w:rFonts w:ascii="細明體" w:eastAsia="細明體" w:hAnsi="細明體" w:hint="eastAsia"/>
            <w:lang w:eastAsia="zh-TW"/>
          </w:rPr>
          <w:t>，取回可派件人員</w:t>
        </w:r>
      </w:ins>
      <w:ins w:id="60" w:author="FIS" w:date="2014-11-04T17:52:00Z">
        <w:r>
          <w:rPr>
            <w:rFonts w:ascii="細明體" w:eastAsia="細明體" w:hAnsi="細明體" w:hint="eastAsia"/>
            <w:lang w:eastAsia="zh-TW"/>
          </w:rPr>
          <w:t>清單。</w:t>
        </w:r>
      </w:ins>
    </w:p>
    <w:p w:rsidR="006721FA" w:rsidRDefault="008F07E5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1" w:author="FIS" w:date="2014-11-04T17:54:00Z"/>
          <w:rFonts w:ascii="細明體" w:eastAsia="細明體" w:hAnsi="細明體"/>
          <w:kern w:val="2"/>
          <w:lang w:eastAsia="zh-TW"/>
        </w:rPr>
      </w:pPr>
      <w:ins w:id="62" w:author="FIS" w:date="2014-11-04T17:52:00Z">
        <w:r>
          <w:rPr>
            <w:rFonts w:ascii="細明體" w:eastAsia="細明體" w:hAnsi="細明體" w:hint="eastAsia"/>
            <w:lang w:eastAsia="zh-TW"/>
          </w:rPr>
          <w:t>依序逐筆</w:t>
        </w:r>
      </w:ins>
      <w:ins w:id="63" w:author="FIS" w:date="2014-11-04T17:53:00Z">
        <w:r>
          <w:rPr>
            <w:rFonts w:ascii="細明體" w:eastAsia="細明體" w:hAnsi="細明體" w:hint="eastAsia"/>
            <w:lang w:eastAsia="zh-TW"/>
          </w:rPr>
          <w:t>寫入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409"/>
      </w:tblGrid>
      <w:tr w:rsidR="006721FA" w:rsidRPr="00A20761" w:rsidTr="006721FA">
        <w:trPr>
          <w:ins w:id="64" w:author="FIS" w:date="2014-11-04T17:54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65" w:author="FIS" w:date="2014-11-04T17:54:00Z"/>
                <w:rFonts w:ascii="細明體" w:eastAsia="細明體" w:hAnsi="細明體" w:hint="eastAsia"/>
                <w:sz w:val="20"/>
              </w:rPr>
            </w:pPr>
            <w:ins w:id="66" w:author="FIS" w:date="2014-11-04T17:54:00Z">
              <w:r>
                <w:rPr>
                  <w:rFonts w:ascii="細明體" w:eastAsia="細明體" w:hAnsi="細明體" w:hint="eastAsia"/>
                  <w:sz w:val="20"/>
                </w:rPr>
                <w:t>查核單位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67" w:author="FIS" w:date="2014-11-04T17:54:00Z"/>
                <w:rStyle w:val="style3"/>
                <w:rFonts w:ascii="細明體" w:hAnsi="細明體" w:hint="eastAsia"/>
              </w:rPr>
            </w:pPr>
            <w:ins w:id="68" w:author="FIS" w:date="2014-11-04T17:54:00Z">
              <w:r>
                <w:rPr>
                  <w:rStyle w:val="style3"/>
                  <w:rFonts w:ascii="細明體" w:hAnsi="細明體" w:hint="eastAsia"/>
                </w:rPr>
                <w:t>CHECK_DIV_NO</w:t>
              </w:r>
            </w:ins>
          </w:p>
        </w:tc>
      </w:tr>
      <w:tr w:rsidR="006721FA" w:rsidRPr="00A20761" w:rsidTr="006721FA">
        <w:trPr>
          <w:ins w:id="69" w:author="FIS" w:date="2014-11-04T17:54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70" w:author="FIS" w:date="2014-11-04T17:54:00Z"/>
                <w:rFonts w:ascii="細明體" w:eastAsia="細明體" w:hAnsi="細明體" w:hint="eastAsia"/>
                <w:sz w:val="20"/>
              </w:rPr>
            </w:pPr>
            <w:ins w:id="71" w:author="FIS" w:date="2014-11-04T17:54:00Z">
              <w:r>
                <w:rPr>
                  <w:rFonts w:ascii="細明體" w:eastAsia="細明體" w:hAnsi="細明體" w:hint="eastAsia"/>
                  <w:sz w:val="20"/>
                </w:rPr>
                <w:t>查核人員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72" w:author="FIS" w:date="2014-11-04T17:54:00Z"/>
                <w:rStyle w:val="style3"/>
                <w:rFonts w:ascii="細明體" w:hAnsi="細明體" w:hint="eastAsia"/>
              </w:rPr>
            </w:pPr>
            <w:ins w:id="73" w:author="FIS" w:date="2014-11-04T17:54:00Z">
              <w:r>
                <w:rPr>
                  <w:rFonts w:eastAsia="標楷體" w:hint="eastAsia"/>
                </w:rPr>
                <w:t>CHECK_ID</w:t>
              </w:r>
            </w:ins>
          </w:p>
        </w:tc>
      </w:tr>
      <w:tr w:rsidR="006721FA" w:rsidRPr="00A20761" w:rsidTr="006721FA">
        <w:trPr>
          <w:ins w:id="74" w:author="FIS" w:date="2014-11-04T17:54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75" w:author="FIS" w:date="2014-11-04T17:54:00Z"/>
                <w:rFonts w:ascii="細明體" w:eastAsia="細明體" w:hAnsi="細明體" w:hint="eastAsia"/>
                <w:sz w:val="20"/>
              </w:rPr>
            </w:pPr>
            <w:ins w:id="76" w:author="FIS" w:date="2014-11-04T17:54:00Z">
              <w:r>
                <w:rPr>
                  <w:rFonts w:ascii="細明體" w:eastAsia="細明體" w:hAnsi="細明體" w:hint="eastAsia"/>
                  <w:sz w:val="20"/>
                </w:rPr>
                <w:t>覆核人員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77" w:author="FIS" w:date="2014-11-04T17:54:00Z"/>
                <w:rStyle w:val="style3"/>
                <w:rFonts w:ascii="細明體" w:hAnsi="細明體" w:hint="eastAsia"/>
              </w:rPr>
            </w:pPr>
            <w:ins w:id="78" w:author="FIS" w:date="2014-11-04T17:54:00Z">
              <w:r>
                <w:rPr>
                  <w:rFonts w:eastAsia="標楷體" w:hint="eastAsia"/>
                </w:rPr>
                <w:t>CFM_ID</w:t>
              </w:r>
            </w:ins>
          </w:p>
        </w:tc>
      </w:tr>
      <w:tr w:rsidR="006721FA" w:rsidRPr="00A20761" w:rsidTr="006721FA">
        <w:trPr>
          <w:ins w:id="79" w:author="FIS" w:date="2014-11-04T17:54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80" w:author="FIS" w:date="2014-11-04T17:54:00Z"/>
                <w:rFonts w:ascii="細明體" w:eastAsia="細明體" w:hAnsi="細明體" w:hint="eastAsia"/>
                <w:sz w:val="20"/>
              </w:rPr>
            </w:pPr>
            <w:ins w:id="81" w:author="FIS" w:date="2014-11-04T17:54:00Z">
              <w:r>
                <w:rPr>
                  <w:rFonts w:ascii="細明體" w:eastAsia="細明體" w:hAnsi="細明體" w:hint="eastAsia"/>
                  <w:sz w:val="20"/>
                </w:rPr>
                <w:t>覆核主管人員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82" w:author="FIS" w:date="2014-11-04T17:54:00Z"/>
                <w:rFonts w:eastAsia="標楷體" w:hint="eastAsia"/>
              </w:rPr>
            </w:pPr>
            <w:ins w:id="83" w:author="FIS" w:date="2014-11-04T17:54:00Z">
              <w:r>
                <w:rPr>
                  <w:rFonts w:eastAsia="標楷體" w:hint="eastAsia"/>
                </w:rPr>
                <w:t>CFM_MAN_ID</w:t>
              </w:r>
            </w:ins>
          </w:p>
        </w:tc>
      </w:tr>
    </w:tbl>
    <w:p w:rsidR="008F07E5" w:rsidRDefault="006721FA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84" w:author="FIS" w:date="2014-11-04T17:54:00Z">
        <w:r>
          <w:rPr>
            <w:rFonts w:ascii="細明體" w:eastAsia="細明體" w:hAnsi="細明體" w:hint="eastAsia"/>
            <w:kern w:val="2"/>
            <w:lang w:eastAsia="zh-TW"/>
          </w:rPr>
          <w:t>如果取回的筆數用完</w:t>
        </w:r>
      </w:ins>
      <w:ins w:id="85" w:author="FIS" w:date="2014-11-04T17:55:00Z">
        <w:r>
          <w:rPr>
            <w:rFonts w:ascii="細明體" w:eastAsia="細明體" w:hAnsi="細明體" w:hint="eastAsia"/>
            <w:kern w:val="2"/>
            <w:lang w:eastAsia="zh-TW"/>
          </w:rPr>
          <w:t>，從頭重新派件，例如:資料有50件，取回的派件人員只有</w:t>
        </w:r>
      </w:ins>
      <w:ins w:id="86" w:author="FIS" w:date="2014-11-04T17:56:00Z">
        <w:r>
          <w:rPr>
            <w:rFonts w:ascii="細明體" w:eastAsia="細明體" w:hAnsi="細明體" w:hint="eastAsia"/>
            <w:kern w:val="2"/>
            <w:lang w:eastAsia="zh-TW"/>
          </w:rPr>
          <w:t>10個，逐一派件後，第11筆就又輪回第一筆派件人員</w:t>
        </w:r>
      </w:ins>
      <w:ins w:id="87" w:author="FIS" w:date="2014-11-04T17:57:00Z">
        <w:r>
          <w:rPr>
            <w:rFonts w:ascii="細明體" w:eastAsia="細明體" w:hAnsi="細明體" w:hint="eastAsia"/>
            <w:kern w:val="2"/>
            <w:lang w:eastAsia="zh-TW"/>
          </w:rPr>
          <w:t>。</w:t>
        </w:r>
      </w:ins>
    </w:p>
    <w:p w:rsidR="00961F9B" w:rsidRPr="0009343D" w:rsidRDefault="00BD6033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3F5D8D" w:rsidRPr="00B817A4">
        <w:rPr>
          <w:rFonts w:ascii="細明體" w:eastAsia="細明體" w:hAnsi="細明體" w:hint="eastAsia"/>
          <w:lang w:eastAsia="zh-TW"/>
        </w:rPr>
        <w:t>查核案件_基本資料檔</w:t>
      </w:r>
      <w:r w:rsidR="00961F9B" w:rsidRPr="0009343D">
        <w:rPr>
          <w:rFonts w:ascii="細明體" w:eastAsia="細明體" w:hAnsi="細明體" w:hint="eastAsia"/>
          <w:kern w:val="2"/>
          <w:lang w:eastAsia="zh-TW"/>
        </w:rPr>
        <w:t>：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61F9B" w:rsidRDefault="00BD6033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將上述讀取出的資料根據</w:t>
      </w:r>
      <w:r w:rsidR="001E4712">
        <w:rPr>
          <w:rFonts w:ascii="細明體" w:eastAsia="細明體" w:hAnsi="細明體" w:hint="eastAsia"/>
          <w:kern w:val="2"/>
          <w:lang w:eastAsia="zh-TW"/>
        </w:rPr>
        <w:t>FORMAT（A）格式寫入DTAAQ10</w:t>
      </w:r>
      <w:r w:rsidR="003F5D8D">
        <w:rPr>
          <w:rFonts w:ascii="細明體" w:eastAsia="細明體" w:hAnsi="細明體" w:hint="eastAsia"/>
          <w:kern w:val="2"/>
          <w:lang w:eastAsia="zh-TW"/>
        </w:rPr>
        <w:t>2</w:t>
      </w:r>
      <w:r w:rsidR="001E4712">
        <w:rPr>
          <w:rFonts w:ascii="細明體" w:eastAsia="細明體" w:hAnsi="細明體" w:hint="eastAsia"/>
          <w:kern w:val="2"/>
          <w:lang w:eastAsia="zh-TW"/>
        </w:rPr>
        <w:t>。</w:t>
      </w:r>
    </w:p>
    <w:p w:rsidR="001E4712" w:rsidRPr="00DF2E41" w:rsidRDefault="001E471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 w:rsidR="003F5D8D">
        <w:rPr>
          <w:rFonts w:ascii="細明體" w:eastAsia="細明體" w:hAnsi="細明體" w:hint="eastAsia"/>
          <w:lang w:eastAsia="zh-TW"/>
        </w:rPr>
        <w:t>自動核賠件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 w:hint="eastAsia"/>
          <w:kern w:val="2"/>
          <w:lang w:eastAsia="zh-TW"/>
        </w:rPr>
        <w:t>成功件數。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 w:rsidR="001E4712"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3F5D8D">
        <w:rPr>
          <w:rFonts w:ascii="細明體" w:eastAsia="細明體" w:hAnsi="細明體" w:hint="eastAsia"/>
          <w:lang w:eastAsia="zh-TW"/>
        </w:rPr>
        <w:t>自動核賠件</w:t>
      </w:r>
      <w:r w:rsidR="001E4712"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3F5D8D">
        <w:rPr>
          <w:rFonts w:ascii="細明體" w:eastAsia="細明體" w:hAnsi="細明體" w:hint="eastAsia"/>
          <w:lang w:eastAsia="zh-TW"/>
        </w:rPr>
        <w:t>自動核賠件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Default="00961F9B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5D8D" w:rsidRDefault="009B5386" w:rsidP="003F5D8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延滯息修正案件案件新增_</w:t>
      </w:r>
      <w:r w:rsidR="003F5D8D">
        <w:rPr>
          <w:rFonts w:ascii="細明體" w:eastAsia="細明體" w:hAnsi="細明體" w:hint="eastAsia"/>
          <w:kern w:val="2"/>
          <w:lang w:eastAsia="zh-TW"/>
        </w:rPr>
        <w:t>讀理賠紀錄檔：</w:t>
      </w:r>
    </w:p>
    <w:p w:rsidR="003F5D8D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3F5D8D" w:rsidRDefault="003F5D8D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</w:t>
      </w:r>
      <w:r w:rsidRPr="001F6334">
        <w:t xml:space="preserve"> </w:t>
      </w:r>
      <w:r w:rsidR="00B92BC3" w:rsidRPr="00B92BC3">
        <w:rPr>
          <w:rFonts w:ascii="細明體" w:eastAsia="細明體" w:hAnsi="細明體"/>
          <w:kern w:val="2"/>
          <w:lang w:eastAsia="zh-TW"/>
        </w:rPr>
        <w:t>CLAM_AMT_CODE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 w:rsidR="00B92BC3">
        <w:rPr>
          <w:rFonts w:ascii="細明體" w:eastAsia="細明體" w:hAnsi="細明體" w:hint="eastAsia"/>
          <w:kern w:val="2"/>
          <w:lang w:eastAsia="zh-TW"/>
        </w:rPr>
        <w:t>DCZ1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，代表</w:t>
      </w:r>
      <w:r w:rsidR="00B92BC3">
        <w:rPr>
          <w:color w:val="000000"/>
        </w:rPr>
        <w:t>理賠保險金代號</w:t>
      </w:r>
      <w:r w:rsidR="00B92BC3">
        <w:rPr>
          <w:rFonts w:hint="eastAsia"/>
          <w:color w:val="000000"/>
          <w:lang w:eastAsia="zh-TW"/>
        </w:rPr>
        <w:t>為</w:t>
      </w:r>
      <w:r w:rsidR="00B92BC3">
        <w:rPr>
          <w:rFonts w:ascii="細明體" w:eastAsia="細明體" w:hAnsi="細明體" w:hint="eastAsia"/>
          <w:lang w:eastAsia="zh-TW"/>
        </w:rPr>
        <w:t>延滯息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F5D8D" w:rsidRPr="00B92BC3" w:rsidRDefault="003F5D8D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F6334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 w:rsidRPr="001F6334">
        <w:rPr>
          <w:rFonts w:ascii="細明體" w:eastAsia="細明體" w:hAnsi="細明體" w:hint="eastAsia"/>
          <w:kern w:val="2"/>
          <w:lang w:eastAsia="zh-TW"/>
        </w:rPr>
        <w:t>001.</w:t>
      </w:r>
      <w:r w:rsidR="00B92BC3" w:rsidRPr="00B92BC3">
        <w:t xml:space="preserve"> </w:t>
      </w:r>
      <w:r w:rsidR="00B92BC3" w:rsidRPr="00B92BC3">
        <w:rPr>
          <w:rFonts w:ascii="細明體" w:eastAsia="細明體" w:hAnsi="細明體"/>
          <w:bCs/>
          <w:kern w:val="2"/>
          <w:lang w:eastAsia="zh-TW"/>
        </w:rPr>
        <w:t>PAY_STS</w:t>
      </w:r>
      <w:r w:rsidR="00B92BC3">
        <w:rPr>
          <w:rFonts w:ascii="細明體" w:eastAsia="細明體" w:hAnsi="細明體" w:hint="eastAsia"/>
          <w:bCs/>
          <w:kern w:val="2"/>
          <w:lang w:eastAsia="zh-TW"/>
        </w:rPr>
        <w:t>&lt;&gt;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B92BC3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Pr="003F5D8D">
        <w:rPr>
          <w:color w:val="000000"/>
          <w:kern w:val="2"/>
          <w:lang w:eastAsia="zh-TW"/>
        </w:rPr>
        <w:t xml:space="preserve"> </w:t>
      </w:r>
      <w:r w:rsidR="00B92BC3" w:rsidRPr="00B92BC3">
        <w:rPr>
          <w:rFonts w:ascii="細明體" w:eastAsia="細明體" w:hAnsi="細明體"/>
          <w:bCs/>
          <w:kern w:val="2"/>
          <w:lang w:eastAsia="zh-TW"/>
        </w:rPr>
        <w:t>給付狀態</w:t>
      </w:r>
      <w:r w:rsidR="00B92BC3">
        <w:rPr>
          <w:rFonts w:ascii="細明體" w:eastAsia="細明體" w:hAnsi="細明體" w:hint="eastAsia"/>
          <w:bCs/>
          <w:kern w:val="2"/>
          <w:lang w:eastAsia="zh-TW"/>
        </w:rPr>
        <w:t>不</w:t>
      </w:r>
      <w:r>
        <w:rPr>
          <w:rFonts w:ascii="細明體" w:eastAsia="細明體" w:hAnsi="細明體" w:hint="eastAsia"/>
          <w:bCs/>
          <w:kern w:val="2"/>
          <w:lang w:eastAsia="zh-TW"/>
        </w:rPr>
        <w:t>為</w:t>
      </w:r>
      <w:r w:rsidR="00B92BC3" w:rsidRPr="00B92BC3">
        <w:rPr>
          <w:rFonts w:ascii="細明體" w:eastAsia="細明體" w:hAnsi="細明體"/>
          <w:bCs/>
          <w:kern w:val="2"/>
          <w:lang w:eastAsia="zh-TW"/>
        </w:rPr>
        <w:t>尚未給付</w:t>
      </w:r>
      <w:r>
        <w:rPr>
          <w:rFonts w:ascii="細明體" w:eastAsia="細明體" w:hAnsi="細明體" w:hint="eastAsia"/>
          <w:bCs/>
          <w:kern w:val="2"/>
          <w:lang w:eastAsia="zh-TW"/>
        </w:rPr>
        <w:t>的</w:t>
      </w:r>
    </w:p>
    <w:p w:rsidR="00B92BC3" w:rsidRPr="003F5D8D" w:rsidRDefault="00B92BC3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F6334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 w:rsidRPr="001F6334">
        <w:rPr>
          <w:rFonts w:ascii="細明體" w:eastAsia="細明體" w:hAnsi="細明體" w:hint="eastAsia"/>
          <w:kern w:val="2"/>
          <w:lang w:eastAsia="zh-TW"/>
        </w:rPr>
        <w:t>001.</w:t>
      </w:r>
      <w:r w:rsidRPr="00B92BC3">
        <w:t xml:space="preserve"> </w:t>
      </w:r>
      <w:r w:rsidRPr="00B92BC3">
        <w:rPr>
          <w:rFonts w:ascii="細明體" w:eastAsia="細明體" w:hAnsi="細明體"/>
          <w:bCs/>
          <w:kern w:val="2"/>
          <w:lang w:eastAsia="zh-TW"/>
        </w:rPr>
        <w:t>PAY_</w:t>
      </w:r>
      <w:r>
        <w:rPr>
          <w:rFonts w:ascii="細明體" w:eastAsia="細明體" w:hAnsi="細明體" w:hint="eastAsia"/>
          <w:bCs/>
          <w:kern w:val="2"/>
          <w:lang w:eastAsia="zh-TW"/>
        </w:rPr>
        <w:t>AMT=0，</w:t>
      </w:r>
      <w:r>
        <w:rPr>
          <w:color w:val="000000"/>
        </w:rPr>
        <w:t>給付金額</w:t>
      </w:r>
      <w:r>
        <w:rPr>
          <w:rFonts w:hint="eastAsia"/>
          <w:color w:val="000000"/>
          <w:lang w:eastAsia="zh-TW"/>
        </w:rPr>
        <w:t>等於</w:t>
      </w:r>
      <w:r>
        <w:rPr>
          <w:rFonts w:hint="eastAsia"/>
          <w:color w:val="000000"/>
          <w:lang w:eastAsia="zh-TW"/>
        </w:rPr>
        <w:t>0</w:t>
      </w:r>
    </w:p>
    <w:p w:rsidR="003F5D8D" w:rsidRDefault="00B92BC3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F5D8D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 w:rsidRPr="003F5D8D">
        <w:rPr>
          <w:rFonts w:ascii="細明體" w:eastAsia="細明體" w:hAnsi="細明體" w:hint="eastAsia"/>
          <w:kern w:val="2"/>
          <w:lang w:eastAsia="zh-TW"/>
        </w:rPr>
        <w:t>001.</w:t>
      </w:r>
      <w:r w:rsidRPr="00B92BC3">
        <w:t xml:space="preserve"> </w:t>
      </w:r>
      <w:r w:rsidRPr="00B92BC3">
        <w:rPr>
          <w:rFonts w:ascii="細明體" w:eastAsia="細明體" w:hAnsi="細明體"/>
          <w:kern w:val="2"/>
          <w:lang w:eastAsia="zh-TW"/>
        </w:rPr>
        <w:t>APRV_DATE</w:t>
      </w:r>
      <w:r>
        <w:rPr>
          <w:rFonts w:ascii="細明體" w:eastAsia="細明體" w:hAnsi="細明體" w:hint="eastAsia"/>
          <w:kern w:val="2"/>
          <w:lang w:eastAsia="zh-TW"/>
        </w:rPr>
        <w:t>覆核</w:t>
      </w:r>
      <w:r w:rsidRPr="003F5D8D">
        <w:rPr>
          <w:rFonts w:ascii="細明體" w:eastAsia="細明體" w:hAnsi="細明體"/>
          <w:kern w:val="2"/>
          <w:lang w:eastAsia="zh-TW"/>
        </w:rPr>
        <w:t>日期</w:t>
      </w:r>
      <w:r>
        <w:rPr>
          <w:rFonts w:ascii="細明體" w:eastAsia="細明體" w:hAnsi="細明體" w:hint="eastAsia"/>
          <w:kern w:val="2"/>
          <w:lang w:eastAsia="zh-TW"/>
        </w:rPr>
        <w:t>落再上一周(禮拜1到禮拜天)</w:t>
      </w:r>
    </w:p>
    <w:p w:rsidR="009C0170" w:rsidRDefault="009C0170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88" w:author="FIS" w:date="2014-11-04T17:38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JOIN DTAAA010 ON </w:t>
      </w:r>
      <w:r w:rsidRPr="009C0170">
        <w:rPr>
          <w:rFonts w:ascii="細明體" w:eastAsia="細明體" w:hAnsi="細明體" w:hint="eastAsia"/>
          <w:kern w:val="2"/>
          <w:lang w:eastAsia="zh-TW"/>
        </w:rPr>
        <w:t>DTAAA001.</w:t>
      </w:r>
      <w:r>
        <w:rPr>
          <w:rFonts w:ascii="細明體" w:eastAsia="細明體" w:hAnsi="細明體" w:hint="eastAsia"/>
          <w:kern w:val="2"/>
          <w:lang w:eastAsia="zh-TW"/>
        </w:rPr>
        <w:t>APLY_NO=</w:t>
      </w:r>
      <w:r w:rsidRPr="009C0170">
        <w:rPr>
          <w:rFonts w:ascii="細明體" w:eastAsia="細明體" w:hAnsi="細明體" w:hint="eastAsia"/>
          <w:kern w:val="2"/>
          <w:lang w:eastAsia="zh-TW"/>
        </w:rPr>
        <w:t xml:space="preserve"> DTAAA0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 w:rsidRPr="009C0170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</w:p>
    <w:p w:rsidR="007876B6" w:rsidRDefault="007876B6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89" w:author="FIS" w:date="2014-11-04T17:38:00Z">
        <w:r>
          <w:rPr>
            <w:rFonts w:ascii="細明體" w:eastAsia="細明體" w:hAnsi="細明體"/>
            <w:kern w:val="2"/>
            <w:lang w:eastAsia="zh-TW"/>
          </w:rPr>
          <w:t>O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rder by </w:t>
        </w:r>
        <w:r w:rsidRPr="009027FB">
          <w:rPr>
            <w:rFonts w:ascii="細明體" w:eastAsia="細明體" w:hAnsi="細明體" w:hint="eastAsia"/>
          </w:rPr>
          <w:t>DTAA</w:t>
        </w:r>
      </w:ins>
      <w:ins w:id="90" w:author="FIS" w:date="2014-11-04T17:41:00Z">
        <w:r>
          <w:rPr>
            <w:rFonts w:ascii="細明體" w:eastAsia="細明體" w:hAnsi="細明體" w:hint="eastAsia"/>
            <w:lang w:eastAsia="zh-TW"/>
          </w:rPr>
          <w:t>B</w:t>
        </w:r>
      </w:ins>
      <w:ins w:id="91" w:author="FIS" w:date="2014-11-04T17:38:00Z">
        <w:r w:rsidRPr="009027FB">
          <w:rPr>
            <w:rFonts w:ascii="細明體" w:eastAsia="細明體" w:hAnsi="細明體" w:hint="eastAsia"/>
          </w:rPr>
          <w:t>001.</w:t>
        </w:r>
        <w:r w:rsidRPr="009027FB">
          <w:rPr>
            <w:rFonts w:ascii="細明體" w:eastAsia="細明體" w:hAnsi="細明體"/>
          </w:rPr>
          <w:t>CLAM_DIV_NO</w:t>
        </w:r>
      </w:ins>
    </w:p>
    <w:p w:rsidR="003F5D8D" w:rsidRPr="000A069B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紀錄為</w:t>
      </w:r>
      <w:r w:rsidR="009B5386">
        <w:rPr>
          <w:rFonts w:ascii="細明體" w:eastAsia="細明體" w:hAnsi="細明體" w:hint="eastAsia"/>
          <w:lang w:eastAsia="zh-TW"/>
        </w:rPr>
        <w:t>延滯息修正案件</w:t>
      </w: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F5D8D" w:rsidRPr="00DF2E41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3F5D8D" w:rsidRPr="000A069B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5D8D" w:rsidRPr="0001078B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3F5D8D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尚無</w:t>
      </w:r>
      <w:r w:rsidR="009B5386">
        <w:rPr>
          <w:rFonts w:ascii="細明體" w:eastAsia="細明體" w:hAnsi="細明體" w:hint="eastAsia"/>
          <w:lang w:eastAsia="zh-TW"/>
        </w:rPr>
        <w:t>延滯息修正案件</w:t>
      </w:r>
      <w:r w:rsidRPr="003F5D8D">
        <w:rPr>
          <w:rFonts w:ascii="細明體" w:eastAsia="細明體" w:hAnsi="細明體" w:hint="eastAsia"/>
          <w:kern w:val="2"/>
          <w:lang w:eastAsia="zh-TW"/>
        </w:rPr>
        <w:t>輸入件數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3F5D8D" w:rsidRPr="006721FA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2" w:author="FIS" w:date="2014-11-04T17:57:00Z"/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6721FA" w:rsidRPr="008F07E5" w:rsidRDefault="006721FA" w:rsidP="006721F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93" w:author="FIS" w:date="2014-11-04T17:57:00Z"/>
          <w:rFonts w:ascii="細明體" w:eastAsia="細明體" w:hAnsi="細明體" w:hint="eastAsia"/>
          <w:kern w:val="2"/>
          <w:lang w:eastAsia="zh-TW"/>
        </w:rPr>
      </w:pPr>
      <w:ins w:id="94" w:author="FIS" w:date="2014-11-04T17:57:00Z">
        <w:r>
          <w:rPr>
            <w:rFonts w:ascii="細明體" w:eastAsia="細明體" w:hAnsi="細明體" w:hint="eastAsia"/>
            <w:bCs/>
            <w:kern w:val="2"/>
            <w:lang w:eastAsia="zh-TW"/>
          </w:rPr>
          <w:t>派件:</w:t>
        </w:r>
      </w:ins>
    </w:p>
    <w:p w:rsidR="006721FA" w:rsidRPr="00FD09CE" w:rsidRDefault="006721FA" w:rsidP="006721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5" w:author="FIS" w:date="2014-11-04T17:57:00Z"/>
          <w:rFonts w:ascii="細明體" w:eastAsia="細明體" w:hAnsi="細明體" w:hint="eastAsia"/>
          <w:kern w:val="2"/>
          <w:lang w:eastAsia="zh-TW"/>
        </w:rPr>
      </w:pPr>
      <w:ins w:id="96" w:author="FIS" w:date="2014-11-04T17:57:00Z">
        <w:r>
          <w:rPr>
            <w:rFonts w:ascii="細明體" w:eastAsia="細明體" w:hAnsi="細明體" w:hint="eastAsia"/>
            <w:bCs/>
            <w:kern w:val="2"/>
            <w:lang w:eastAsia="zh-TW"/>
          </w:rPr>
          <w:t>讀取時已排序，開始逐筆讀取，先看該筆與上筆</w:t>
        </w:r>
      </w:ins>
      <w:ins w:id="97" w:author="FIS" w:date="2014-11-04T17:59:00Z">
        <w:r w:rsidRPr="004D0252">
          <w:rPr>
            <w:rFonts w:ascii="細明體" w:eastAsia="細明體" w:hAnsi="細明體" w:hint="eastAsia"/>
            <w:lang w:eastAsia="zh-TW"/>
          </w:rPr>
          <w:t>DTAA</w:t>
        </w:r>
        <w:r>
          <w:rPr>
            <w:rFonts w:ascii="細明體" w:eastAsia="細明體" w:hAnsi="細明體" w:hint="eastAsia"/>
            <w:lang w:eastAsia="zh-TW"/>
          </w:rPr>
          <w:t>B</w:t>
        </w:r>
        <w:r w:rsidRPr="004D0252">
          <w:rPr>
            <w:rFonts w:ascii="細明體" w:eastAsia="細明體" w:hAnsi="細明體" w:hint="eastAsia"/>
            <w:lang w:eastAsia="zh-TW"/>
          </w:rPr>
          <w:t>001</w:t>
        </w:r>
        <w:r>
          <w:rPr>
            <w:rFonts w:ascii="細明體" w:eastAsia="細明體" w:hAnsi="細明體" w:hint="eastAsia"/>
            <w:lang w:eastAsia="zh-TW"/>
          </w:rPr>
          <w:t>.</w:t>
        </w:r>
        <w:r w:rsidRPr="009027FB">
          <w:rPr>
            <w:rFonts w:ascii="細明體" w:eastAsia="細明體" w:hAnsi="細明體"/>
            <w:lang w:eastAsia="zh-TW"/>
          </w:rPr>
          <w:t>CLAM_DIV_NO</w:t>
        </w:r>
      </w:ins>
      <w:ins w:id="98" w:author="FIS" w:date="2014-11-04T17:57:00Z">
        <w:r>
          <w:rPr>
            <w:rFonts w:ascii="細明體" w:eastAsia="細明體" w:hAnsi="細明體" w:hint="eastAsia"/>
            <w:lang w:eastAsia="zh-TW"/>
          </w:rPr>
          <w:t>是否相同</w:t>
        </w:r>
      </w:ins>
    </w:p>
    <w:p w:rsidR="006721FA" w:rsidRPr="00FD09CE" w:rsidRDefault="006721FA" w:rsidP="006721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9" w:author="FIS" w:date="2014-11-04T17:57:00Z"/>
          <w:rFonts w:ascii="細明體" w:eastAsia="細明體" w:hAnsi="細明體" w:hint="eastAsia"/>
          <w:kern w:val="2"/>
          <w:lang w:eastAsia="zh-TW"/>
        </w:rPr>
      </w:pPr>
      <w:ins w:id="100" w:author="FIS" w:date="2014-11-04T17:57:00Z">
        <w:r>
          <w:rPr>
            <w:rFonts w:ascii="細明體" w:eastAsia="細明體" w:hAnsi="細明體" w:hint="eastAsia"/>
            <w:lang w:eastAsia="zh-TW"/>
          </w:rPr>
          <w:t xml:space="preserve">如果不同或是第一筆CALL </w:t>
        </w:r>
        <w:r w:rsidRPr="007876B6">
          <w:rPr>
            <w:rFonts w:ascii="細明體" w:eastAsia="細明體" w:hAnsi="細明體" w:cs="新細明體"/>
          </w:rPr>
          <w:t>AA_Q0Z005.getCheckIds()</w:t>
        </w:r>
        <w:r>
          <w:rPr>
            <w:rFonts w:ascii="細明體" w:eastAsia="細明體" w:hAnsi="細明體" w:cs="新細明體" w:hint="eastAsia"/>
            <w:lang w:eastAsia="zh-TW"/>
          </w:rPr>
          <w:t>，參數帶</w:t>
        </w:r>
      </w:ins>
      <w:ins w:id="101" w:author="FIS" w:date="2014-11-04T17:59:00Z">
        <w:r w:rsidRPr="004D0252">
          <w:rPr>
            <w:rFonts w:ascii="細明體" w:eastAsia="細明體" w:hAnsi="細明體" w:hint="eastAsia"/>
          </w:rPr>
          <w:t>DTAA</w:t>
        </w:r>
        <w:r>
          <w:rPr>
            <w:rFonts w:ascii="細明體" w:eastAsia="細明體" w:hAnsi="細明體" w:hint="eastAsia"/>
          </w:rPr>
          <w:t>B</w:t>
        </w:r>
        <w:r w:rsidRPr="004D0252">
          <w:rPr>
            <w:rFonts w:ascii="細明體" w:eastAsia="細明體" w:hAnsi="細明體" w:hint="eastAsia"/>
          </w:rPr>
          <w:t>001</w:t>
        </w:r>
        <w:r>
          <w:rPr>
            <w:rFonts w:ascii="細明體" w:eastAsia="細明體" w:hAnsi="細明體" w:hint="eastAsia"/>
          </w:rPr>
          <w:t>.</w:t>
        </w:r>
        <w:r w:rsidRPr="009027FB">
          <w:rPr>
            <w:rFonts w:ascii="細明體" w:eastAsia="細明體" w:hAnsi="細明體"/>
          </w:rPr>
          <w:t>CLAM_DIV_NO</w:t>
        </w:r>
      </w:ins>
      <w:ins w:id="102" w:author="FIS" w:date="2014-11-04T17:57:00Z">
        <w:r>
          <w:rPr>
            <w:rFonts w:ascii="細明體" w:eastAsia="細明體" w:hAnsi="細明體" w:hint="eastAsia"/>
            <w:lang w:eastAsia="zh-TW"/>
          </w:rPr>
          <w:t>，</w:t>
        </w:r>
        <w:r>
          <w:rPr>
            <w:rFonts w:ascii="細明體" w:eastAsia="細明體" w:hAnsi="細明體"/>
            <w:lang w:eastAsia="zh-TW"/>
          </w:rPr>
          <w:t>’’</w:t>
        </w:r>
        <w:r>
          <w:rPr>
            <w:rFonts w:ascii="細明體" w:eastAsia="細明體" w:hAnsi="細明體" w:hint="eastAsia"/>
            <w:lang w:eastAsia="zh-TW"/>
          </w:rPr>
          <w:t>，</w:t>
        </w:r>
        <w:r>
          <w:rPr>
            <w:rFonts w:ascii="細明體" w:eastAsia="細明體" w:hAnsi="細明體"/>
            <w:lang w:eastAsia="zh-TW"/>
          </w:rPr>
          <w:t>”</w:t>
        </w: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”</w:t>
        </w:r>
        <w:r>
          <w:rPr>
            <w:rFonts w:ascii="細明體" w:eastAsia="細明體" w:hAnsi="細明體" w:hint="eastAsia"/>
            <w:lang w:eastAsia="zh-TW"/>
          </w:rPr>
          <w:t>，取回可派件人員清單。</w:t>
        </w:r>
      </w:ins>
    </w:p>
    <w:p w:rsidR="006721FA" w:rsidRDefault="006721FA" w:rsidP="006721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03" w:author="FIS" w:date="2014-11-04T17:57:00Z"/>
          <w:rFonts w:ascii="細明體" w:eastAsia="細明體" w:hAnsi="細明體"/>
          <w:kern w:val="2"/>
          <w:lang w:eastAsia="zh-TW"/>
        </w:rPr>
      </w:pPr>
      <w:ins w:id="104" w:author="FIS" w:date="2014-11-04T17:57:00Z">
        <w:r>
          <w:rPr>
            <w:rFonts w:ascii="細明體" w:eastAsia="細明體" w:hAnsi="細明體" w:hint="eastAsia"/>
            <w:lang w:eastAsia="zh-TW"/>
          </w:rPr>
          <w:t>依序逐筆寫入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409"/>
      </w:tblGrid>
      <w:tr w:rsidR="006721FA" w:rsidRPr="00A20761" w:rsidTr="00170292">
        <w:trPr>
          <w:ins w:id="105" w:author="FIS" w:date="2014-11-04T17:57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106" w:author="FIS" w:date="2014-11-04T17:57:00Z"/>
                <w:rFonts w:ascii="細明體" w:eastAsia="細明體" w:hAnsi="細明體" w:hint="eastAsia"/>
                <w:sz w:val="20"/>
              </w:rPr>
            </w:pPr>
            <w:ins w:id="107" w:author="FIS" w:date="2014-11-04T17:57:00Z">
              <w:r>
                <w:rPr>
                  <w:rFonts w:ascii="細明體" w:eastAsia="細明體" w:hAnsi="細明體" w:hint="eastAsia"/>
                  <w:sz w:val="20"/>
                </w:rPr>
                <w:t>查核單位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108" w:author="FIS" w:date="2014-11-04T17:57:00Z"/>
                <w:rStyle w:val="style3"/>
                <w:rFonts w:ascii="細明體" w:hAnsi="細明體" w:hint="eastAsia"/>
              </w:rPr>
            </w:pPr>
            <w:ins w:id="109" w:author="FIS" w:date="2014-11-04T17:57:00Z">
              <w:r>
                <w:rPr>
                  <w:rStyle w:val="style3"/>
                  <w:rFonts w:ascii="細明體" w:hAnsi="細明體" w:hint="eastAsia"/>
                </w:rPr>
                <w:t>CHECK_DIV_NO</w:t>
              </w:r>
            </w:ins>
          </w:p>
        </w:tc>
      </w:tr>
      <w:tr w:rsidR="006721FA" w:rsidRPr="00A20761" w:rsidTr="00170292">
        <w:trPr>
          <w:ins w:id="110" w:author="FIS" w:date="2014-11-04T17:57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111" w:author="FIS" w:date="2014-11-04T17:57:00Z"/>
                <w:rFonts w:ascii="細明體" w:eastAsia="細明體" w:hAnsi="細明體" w:hint="eastAsia"/>
                <w:sz w:val="20"/>
              </w:rPr>
            </w:pPr>
            <w:ins w:id="112" w:author="FIS" w:date="2014-11-04T17:57:00Z">
              <w:r>
                <w:rPr>
                  <w:rFonts w:ascii="細明體" w:eastAsia="細明體" w:hAnsi="細明體" w:hint="eastAsia"/>
                  <w:sz w:val="20"/>
                </w:rPr>
                <w:t>查核人員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113" w:author="FIS" w:date="2014-11-04T17:57:00Z"/>
                <w:rStyle w:val="style3"/>
                <w:rFonts w:ascii="細明體" w:hAnsi="細明體" w:hint="eastAsia"/>
              </w:rPr>
            </w:pPr>
            <w:ins w:id="114" w:author="FIS" w:date="2014-11-04T17:57:00Z">
              <w:r>
                <w:rPr>
                  <w:rFonts w:eastAsia="標楷體" w:hint="eastAsia"/>
                </w:rPr>
                <w:t>CHECK_ID</w:t>
              </w:r>
            </w:ins>
          </w:p>
        </w:tc>
      </w:tr>
      <w:tr w:rsidR="006721FA" w:rsidRPr="00A20761" w:rsidTr="00170292">
        <w:trPr>
          <w:ins w:id="115" w:author="FIS" w:date="2014-11-04T17:57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116" w:author="FIS" w:date="2014-11-04T17:57:00Z"/>
                <w:rFonts w:ascii="細明體" w:eastAsia="細明體" w:hAnsi="細明體" w:hint="eastAsia"/>
                <w:sz w:val="20"/>
              </w:rPr>
            </w:pPr>
            <w:ins w:id="117" w:author="FIS" w:date="2014-11-04T17:57:00Z">
              <w:r>
                <w:rPr>
                  <w:rFonts w:ascii="細明體" w:eastAsia="細明體" w:hAnsi="細明體" w:hint="eastAsia"/>
                  <w:sz w:val="20"/>
                </w:rPr>
                <w:t>覆核人員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118" w:author="FIS" w:date="2014-11-04T17:57:00Z"/>
                <w:rStyle w:val="style3"/>
                <w:rFonts w:ascii="細明體" w:hAnsi="細明體" w:hint="eastAsia"/>
              </w:rPr>
            </w:pPr>
            <w:ins w:id="119" w:author="FIS" w:date="2014-11-04T17:57:00Z">
              <w:r>
                <w:rPr>
                  <w:rFonts w:eastAsia="標楷體" w:hint="eastAsia"/>
                </w:rPr>
                <w:t>CFM_ID</w:t>
              </w:r>
            </w:ins>
          </w:p>
        </w:tc>
      </w:tr>
      <w:tr w:rsidR="006721FA" w:rsidRPr="00A20761" w:rsidTr="00170292">
        <w:trPr>
          <w:ins w:id="120" w:author="FIS" w:date="2014-11-04T17:57:00Z"/>
        </w:trPr>
        <w:tc>
          <w:tcPr>
            <w:tcW w:w="2500" w:type="pct"/>
          </w:tcPr>
          <w:p w:rsidR="006721FA" w:rsidRPr="00A20761" w:rsidRDefault="006721FA" w:rsidP="00170292">
            <w:pPr>
              <w:rPr>
                <w:ins w:id="121" w:author="FIS" w:date="2014-11-04T17:57:00Z"/>
                <w:rFonts w:ascii="細明體" w:eastAsia="細明體" w:hAnsi="細明體" w:hint="eastAsia"/>
                <w:sz w:val="20"/>
              </w:rPr>
            </w:pPr>
            <w:ins w:id="122" w:author="FIS" w:date="2014-11-04T17:57:00Z">
              <w:r>
                <w:rPr>
                  <w:rFonts w:ascii="細明體" w:eastAsia="細明體" w:hAnsi="細明體" w:hint="eastAsia"/>
                  <w:sz w:val="20"/>
                </w:rPr>
                <w:t>覆核主管人員</w:t>
              </w:r>
            </w:ins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ins w:id="123" w:author="FIS" w:date="2014-11-04T17:57:00Z"/>
                <w:rFonts w:eastAsia="標楷體" w:hint="eastAsia"/>
              </w:rPr>
            </w:pPr>
            <w:ins w:id="124" w:author="FIS" w:date="2014-11-04T17:57:00Z">
              <w:r>
                <w:rPr>
                  <w:rFonts w:eastAsia="標楷體" w:hint="eastAsia"/>
                </w:rPr>
                <w:t>CFM_MAN_ID</w:t>
              </w:r>
            </w:ins>
          </w:p>
        </w:tc>
      </w:tr>
    </w:tbl>
    <w:p w:rsidR="006721FA" w:rsidRDefault="006721FA" w:rsidP="006721F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5" w:author="FIS" w:date="2014-11-04T17:57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26" w:author="FIS" w:date="2014-11-04T17:57:00Z">
        <w:r>
          <w:rPr>
            <w:rFonts w:ascii="細明體" w:eastAsia="細明體" w:hAnsi="細明體" w:hint="eastAsia"/>
            <w:kern w:val="2"/>
            <w:lang w:eastAsia="zh-TW"/>
          </w:rPr>
          <w:t>如果取回的筆數用完，從頭重新派件，例如:資料有50件，取回的派件人員只有10個，逐一派件後，第11筆就又輪回第一筆派件人員。</w:t>
        </w:r>
      </w:ins>
    </w:p>
    <w:p w:rsidR="003F5D8D" w:rsidRPr="0009343D" w:rsidRDefault="003F5D8D" w:rsidP="003F5D8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B817A4">
        <w:rPr>
          <w:rFonts w:ascii="細明體" w:eastAsia="細明體" w:hAnsi="細明體" w:hint="eastAsia"/>
          <w:lang w:eastAsia="zh-TW"/>
        </w:rPr>
        <w:t>查核案件_基本資料檔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： </w:t>
      </w:r>
    </w:p>
    <w:p w:rsidR="003F5D8D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將上述讀取出的資料根據FORMAT（</w:t>
      </w:r>
      <w:r w:rsidR="009B5386"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）格式寫入DTAAQ102。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 w:rsidR="009B5386">
        <w:rPr>
          <w:rFonts w:ascii="細明體" w:eastAsia="細明體" w:hAnsi="細明體" w:hint="eastAsia"/>
          <w:lang w:eastAsia="zh-TW"/>
        </w:rPr>
        <w:t>延滯息修正案件</w:t>
      </w:r>
      <w:r>
        <w:rPr>
          <w:rFonts w:ascii="細明體" w:eastAsia="細明體" w:hAnsi="細明體" w:hint="eastAsia"/>
          <w:kern w:val="2"/>
          <w:lang w:eastAsia="zh-TW"/>
        </w:rPr>
        <w:t>寫入成功件數。</w:t>
      </w:r>
    </w:p>
    <w:p w:rsidR="003F5D8D" w:rsidRPr="00DF2E41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9B5386">
        <w:rPr>
          <w:rFonts w:ascii="細明體" w:eastAsia="細明體" w:hAnsi="細明體" w:hint="eastAsia"/>
          <w:lang w:eastAsia="zh-TW"/>
        </w:rPr>
        <w:t>延滯息修正案件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9B5386">
        <w:rPr>
          <w:rFonts w:ascii="細明體" w:eastAsia="細明體" w:hAnsi="細明體" w:hint="eastAsia"/>
          <w:lang w:eastAsia="zh-TW"/>
        </w:rPr>
        <w:t>延滯息修正案件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6369F2" w:rsidRPr="00304255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04255" w:rsidRDefault="00304255" w:rsidP="0030425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127" w:author="陳鐵元" w:date="2016-03-25T19:16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高風險案件新增</w:t>
      </w:r>
      <w:del w:id="128" w:author="陳鐵元" w:date="2016-03-25T19:17:00Z">
        <w:r w:rsidDel="001E450C">
          <w:rPr>
            <w:rFonts w:ascii="細明體" w:eastAsia="細明體" w:hAnsi="細明體" w:hint="eastAsia"/>
            <w:lang w:eastAsia="zh-TW"/>
          </w:rPr>
          <w:delText>_</w:delText>
        </w:r>
        <w:r w:rsidDel="001E450C">
          <w:rPr>
            <w:rFonts w:ascii="細明體" w:eastAsia="細明體" w:hAnsi="細明體" w:hint="eastAsia"/>
            <w:kern w:val="2"/>
            <w:lang w:eastAsia="zh-TW"/>
          </w:rPr>
          <w:delText>讀理賠受理檔</w:delText>
        </w:r>
      </w:del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1E450C" w:rsidRDefault="001E450C" w:rsidP="001E450C">
      <w:pPr>
        <w:numPr>
          <w:ilvl w:val="0"/>
          <w:numId w:val="34"/>
        </w:numPr>
        <w:spacing w:line="400" w:lineRule="exact"/>
        <w:ind w:left="824" w:hanging="567"/>
        <w:jc w:val="both"/>
        <w:rPr>
          <w:ins w:id="129" w:author="陳鐵元" w:date="2016-03-25T19:16:00Z"/>
          <w:rFonts w:ascii="Arial" w:eastAsia="標楷體" w:hAnsi="Arial"/>
          <w:noProof/>
          <w:sz w:val="28"/>
          <w:szCs w:val="28"/>
        </w:rPr>
      </w:pPr>
      <w:ins w:id="130" w:author="陳鐵元" w:date="2016-03-25T19:16:00Z">
        <w:r>
          <w:rPr>
            <w:rFonts w:ascii="Arial" w:eastAsia="標楷體" w:hAnsi="Arial" w:hint="eastAsia"/>
            <w:noProof/>
            <w:sz w:val="28"/>
            <w:szCs w:val="28"/>
          </w:rPr>
          <w:t>專案基本資料設定</w:t>
        </w:r>
      </w:ins>
    </w:p>
    <w:tbl>
      <w:tblPr>
        <w:tblW w:w="876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  <w:tblPrChange w:id="131" w:author="陳鐵元" w:date="2016-03-25T19:17:00Z">
          <w:tblPr>
            <w:tblW w:w="8760" w:type="dxa"/>
            <w:tbl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6"/>
        <w:gridCol w:w="2924"/>
        <w:gridCol w:w="5300"/>
        <w:tblGridChange w:id="132">
          <w:tblGrid>
            <w:gridCol w:w="536"/>
            <w:gridCol w:w="2924"/>
            <w:gridCol w:w="5300"/>
          </w:tblGrid>
        </w:tblGridChange>
      </w:tblGrid>
      <w:tr w:rsidR="001E450C" w:rsidTr="001E450C">
        <w:trPr>
          <w:jc w:val="center"/>
          <w:ins w:id="133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tcPrChange w:id="134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18" w:space="0" w:color="4F81BD"/>
                  <w:right w:val="single" w:sz="8" w:space="0" w:color="4F81BD"/>
                </w:tcBorders>
                <w:vAlign w:val="center"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35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  <w:tcPrChange w:id="136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1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37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38" w:author="陳鐵元" w:date="2016-03-25T19:16:00Z">
              <w:r>
                <w:rPr>
                  <w:rFonts w:ascii="Arial" w:eastAsia="標楷體" w:hAnsi="Arial" w:hint="eastAsia"/>
                  <w:b/>
                  <w:bCs/>
                  <w:noProof/>
                  <w:sz w:val="28"/>
                  <w:szCs w:val="28"/>
                </w:rPr>
                <w:t>項目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  <w:tcPrChange w:id="139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18" w:space="0" w:color="4F81BD"/>
                  <w:right w:val="single" w:sz="8" w:space="0" w:color="4F81BD"/>
                </w:tcBorders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40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41" w:author="陳鐵元" w:date="2016-03-25T19:16:00Z">
              <w:r>
                <w:rPr>
                  <w:rFonts w:ascii="Arial" w:eastAsia="標楷體" w:hAnsi="Arial" w:hint="eastAsia"/>
                  <w:b/>
                  <w:bCs/>
                  <w:noProof/>
                  <w:sz w:val="28"/>
                  <w:szCs w:val="28"/>
                </w:rPr>
                <w:t>設定內容</w:t>
              </w:r>
            </w:ins>
          </w:p>
        </w:tc>
      </w:tr>
      <w:tr w:rsidR="001E450C" w:rsidTr="001E450C">
        <w:trPr>
          <w:jc w:val="center"/>
          <w:ins w:id="142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  <w:tcPrChange w:id="143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44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45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1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  <w:tcPrChange w:id="146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147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48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審核流程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  <w:tcPrChange w:id="149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150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51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查核</w:t>
              </w:r>
              <w:r>
                <w:rPr>
                  <w:rFonts w:ascii="Arial" w:eastAsia="標楷體" w:hAnsi="Arial"/>
                  <w:noProof/>
                  <w:sz w:val="28"/>
                  <w:szCs w:val="28"/>
                </w:rPr>
                <w:t>_</w:t>
              </w:r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結案。</w:t>
              </w:r>
            </w:ins>
          </w:p>
        </w:tc>
      </w:tr>
      <w:tr w:rsidR="001E450C" w:rsidTr="001E450C">
        <w:trPr>
          <w:jc w:val="center"/>
          <w:ins w:id="152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153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54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55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2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156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157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58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問卷評分方式及問項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  <w:tcPrChange w:id="159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160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61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簡答，問項無需調整。</w:t>
              </w:r>
            </w:ins>
          </w:p>
        </w:tc>
      </w:tr>
      <w:tr w:rsidR="001E450C" w:rsidTr="001E450C">
        <w:trPr>
          <w:jc w:val="center"/>
          <w:ins w:id="162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  <w:tcPrChange w:id="163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64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65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3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  <w:tcPrChange w:id="166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vAlign w:val="center"/>
                <w:hideMark/>
              </w:tcPr>
            </w:tcPrChange>
          </w:tcPr>
          <w:p w:rsidR="001E450C" w:rsidRDefault="001E450C" w:rsidP="001E450C">
            <w:pPr>
              <w:spacing w:line="400" w:lineRule="exact"/>
              <w:jc w:val="both"/>
              <w:rPr>
                <w:ins w:id="167" w:author="陳鐵元" w:date="2016-03-25T19:16:00Z"/>
                <w:rFonts w:ascii="Arial" w:eastAsia="標楷體" w:hAnsi="Arial"/>
                <w:noProof/>
                <w:sz w:val="28"/>
                <w:szCs w:val="28"/>
              </w:rPr>
              <w:pPrChange w:id="168" w:author="陳鐵元" w:date="2016-03-25T19:17:00Z">
                <w:pPr>
                  <w:spacing w:line="400" w:lineRule="exact"/>
                  <w:jc w:val="both"/>
                </w:pPr>
              </w:pPrChange>
            </w:pPr>
            <w:ins w:id="169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立案人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  <w:tcPrChange w:id="170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171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72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宋季儒。</w:t>
              </w:r>
            </w:ins>
          </w:p>
        </w:tc>
      </w:tr>
      <w:tr w:rsidR="001E450C" w:rsidTr="001E450C">
        <w:trPr>
          <w:jc w:val="center"/>
          <w:ins w:id="173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174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75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76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4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177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 w:rsidP="001E450C">
            <w:pPr>
              <w:spacing w:line="400" w:lineRule="exact"/>
              <w:jc w:val="both"/>
              <w:rPr>
                <w:ins w:id="178" w:author="陳鐵元" w:date="2016-03-25T19:16:00Z"/>
                <w:rFonts w:ascii="Arial" w:eastAsia="標楷體" w:hAnsi="Arial"/>
                <w:noProof/>
                <w:sz w:val="28"/>
                <w:szCs w:val="28"/>
              </w:rPr>
              <w:pPrChange w:id="179" w:author="陳鐵元" w:date="2016-03-25T19:17:00Z">
                <w:pPr>
                  <w:spacing w:line="400" w:lineRule="exact"/>
                  <w:jc w:val="both"/>
                </w:pPr>
              </w:pPrChange>
            </w:pPr>
            <w:ins w:id="180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索引欄位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  <w:tcPrChange w:id="181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hideMark/>
              </w:tcPr>
            </w:tcPrChange>
          </w:tcPr>
          <w:p w:rsidR="001E450C" w:rsidRDefault="001E450C" w:rsidP="001E450C">
            <w:pPr>
              <w:numPr>
                <w:ilvl w:val="0"/>
                <w:numId w:val="35"/>
              </w:numPr>
              <w:spacing w:line="400" w:lineRule="exact"/>
              <w:jc w:val="both"/>
              <w:rPr>
                <w:ins w:id="182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83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受理編號</w:t>
              </w:r>
            </w:ins>
          </w:p>
          <w:p w:rsidR="001E450C" w:rsidRDefault="001E450C" w:rsidP="001E450C">
            <w:pPr>
              <w:numPr>
                <w:ilvl w:val="0"/>
                <w:numId w:val="35"/>
              </w:numPr>
              <w:spacing w:line="400" w:lineRule="exact"/>
              <w:jc w:val="both"/>
              <w:rPr>
                <w:ins w:id="184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85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事故者</w:t>
              </w:r>
              <w:r>
                <w:rPr>
                  <w:rFonts w:ascii="Arial" w:eastAsia="標楷體" w:hAnsi="Arial"/>
                  <w:noProof/>
                  <w:sz w:val="28"/>
                  <w:szCs w:val="28"/>
                </w:rPr>
                <w:t>ID</w:t>
              </w:r>
            </w:ins>
          </w:p>
        </w:tc>
      </w:tr>
      <w:tr w:rsidR="001E450C" w:rsidTr="001E450C">
        <w:trPr>
          <w:jc w:val="center"/>
          <w:ins w:id="186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187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88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189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5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190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 w:rsidP="001E450C">
            <w:pPr>
              <w:spacing w:line="400" w:lineRule="exact"/>
              <w:jc w:val="both"/>
              <w:rPr>
                <w:ins w:id="191" w:author="陳鐵元" w:date="2016-03-25T19:16:00Z"/>
                <w:rFonts w:ascii="Arial" w:eastAsia="標楷體" w:hAnsi="Arial"/>
                <w:noProof/>
                <w:sz w:val="28"/>
                <w:szCs w:val="28"/>
              </w:rPr>
              <w:pPrChange w:id="192" w:author="陳鐵元" w:date="2016-03-25T19:17:00Z">
                <w:pPr>
                  <w:spacing w:line="400" w:lineRule="exact"/>
                  <w:jc w:val="both"/>
                </w:pPr>
              </w:pPrChange>
            </w:pPr>
            <w:ins w:id="193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派件對象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  <w:tcPrChange w:id="194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195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196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謝志薇、宋季儒、蔣治邦、鄭宏彬、陳錫宗、吳和聲、王建文，共計</w:t>
              </w:r>
              <w:r>
                <w:rPr>
                  <w:rFonts w:ascii="Arial" w:eastAsia="標楷體" w:hAnsi="Arial"/>
                  <w:noProof/>
                  <w:sz w:val="28"/>
                  <w:szCs w:val="28"/>
                </w:rPr>
                <w:t>7</w:t>
              </w:r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人。</w:t>
              </w:r>
            </w:ins>
          </w:p>
        </w:tc>
      </w:tr>
      <w:tr w:rsidR="001E450C" w:rsidTr="001E450C">
        <w:trPr>
          <w:jc w:val="center"/>
          <w:ins w:id="197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  <w:tcPrChange w:id="198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199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200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6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  <w:tcPrChange w:id="201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vAlign w:val="center"/>
                <w:hideMark/>
              </w:tcPr>
            </w:tcPrChange>
          </w:tcPr>
          <w:p w:rsidR="001E450C" w:rsidRDefault="001E450C" w:rsidP="001E450C">
            <w:pPr>
              <w:spacing w:line="400" w:lineRule="exact"/>
              <w:jc w:val="both"/>
              <w:rPr>
                <w:ins w:id="202" w:author="陳鐵元" w:date="2016-03-25T19:16:00Z"/>
                <w:rFonts w:ascii="Arial" w:eastAsia="標楷體" w:hAnsi="Arial"/>
                <w:noProof/>
                <w:sz w:val="28"/>
                <w:szCs w:val="28"/>
              </w:rPr>
              <w:pPrChange w:id="203" w:author="陳鐵元" w:date="2016-03-25T19:17:00Z">
                <w:pPr>
                  <w:spacing w:line="400" w:lineRule="exact"/>
                  <w:jc w:val="both"/>
                </w:pPr>
              </w:pPrChange>
            </w:pPr>
            <w:ins w:id="204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派件數量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  <w:tcPrChange w:id="205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D3DFEE"/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206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207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每人每週查核</w:t>
              </w:r>
              <w:r>
                <w:rPr>
                  <w:rFonts w:ascii="Arial" w:eastAsia="標楷體" w:hAnsi="Arial"/>
                  <w:noProof/>
                  <w:sz w:val="28"/>
                  <w:szCs w:val="28"/>
                </w:rPr>
                <w:t>5</w:t>
              </w:r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件，每週共計</w:t>
              </w:r>
              <w:r>
                <w:rPr>
                  <w:rFonts w:ascii="Arial" w:eastAsia="標楷體" w:hAnsi="Arial"/>
                  <w:noProof/>
                  <w:sz w:val="28"/>
                  <w:szCs w:val="28"/>
                </w:rPr>
                <w:t>35</w:t>
              </w:r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件。</w:t>
              </w:r>
            </w:ins>
          </w:p>
        </w:tc>
      </w:tr>
      <w:tr w:rsidR="001E450C" w:rsidTr="001E450C">
        <w:trPr>
          <w:jc w:val="center"/>
          <w:ins w:id="208" w:author="陳鐵元" w:date="2016-03-25T19:16:00Z"/>
        </w:trPr>
        <w:tc>
          <w:tcPr>
            <w:tcW w:w="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209" w:author="陳鐵元" w:date="2016-03-25T19:17:00Z">
              <w:tcPr>
                <w:tcW w:w="536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>
            <w:pPr>
              <w:spacing w:line="400" w:lineRule="exact"/>
              <w:jc w:val="center"/>
              <w:rPr>
                <w:ins w:id="210" w:author="陳鐵元" w:date="2016-03-25T19:16:00Z"/>
                <w:rFonts w:ascii="Arial" w:eastAsia="標楷體" w:hAnsi="Arial"/>
                <w:b/>
                <w:bCs/>
                <w:noProof/>
                <w:sz w:val="28"/>
                <w:szCs w:val="28"/>
              </w:rPr>
            </w:pPr>
            <w:ins w:id="211" w:author="陳鐵元" w:date="2016-03-25T19:16:00Z">
              <w:r>
                <w:rPr>
                  <w:rFonts w:ascii="Arial" w:eastAsia="標楷體" w:hAnsi="Arial"/>
                  <w:b/>
                  <w:bCs/>
                  <w:noProof/>
                  <w:sz w:val="28"/>
                  <w:szCs w:val="28"/>
                </w:rPr>
                <w:t>7</w:t>
              </w:r>
            </w:ins>
          </w:p>
        </w:tc>
        <w:tc>
          <w:tcPr>
            <w:tcW w:w="29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  <w:tcPrChange w:id="212" w:author="陳鐵元" w:date="2016-03-25T19:17:00Z">
              <w:tcPr>
                <w:tcW w:w="2923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vAlign w:val="center"/>
                <w:hideMark/>
              </w:tcPr>
            </w:tcPrChange>
          </w:tcPr>
          <w:p w:rsidR="001E450C" w:rsidRDefault="001E450C" w:rsidP="001E450C">
            <w:pPr>
              <w:spacing w:line="400" w:lineRule="exact"/>
              <w:jc w:val="both"/>
              <w:rPr>
                <w:ins w:id="213" w:author="陳鐵元" w:date="2016-03-25T19:16:00Z"/>
                <w:rFonts w:ascii="Arial" w:eastAsia="標楷體" w:hAnsi="Arial"/>
                <w:noProof/>
                <w:sz w:val="28"/>
                <w:szCs w:val="28"/>
              </w:rPr>
              <w:pPrChange w:id="214" w:author="陳鐵元" w:date="2016-03-25T19:17:00Z">
                <w:pPr>
                  <w:spacing w:line="400" w:lineRule="exact"/>
                  <w:jc w:val="both"/>
                </w:pPr>
              </w:pPrChange>
            </w:pPr>
            <w:ins w:id="215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下載週期</w:t>
              </w:r>
            </w:ins>
          </w:p>
        </w:tc>
        <w:tc>
          <w:tcPr>
            <w:tcW w:w="52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  <w:tcPrChange w:id="216" w:author="陳鐵元" w:date="2016-03-25T19:17:00Z">
              <w:tcPr>
                <w:tcW w:w="5298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hideMark/>
              </w:tcPr>
            </w:tcPrChange>
          </w:tcPr>
          <w:p w:rsidR="001E450C" w:rsidRDefault="001E450C">
            <w:pPr>
              <w:spacing w:line="400" w:lineRule="exact"/>
              <w:jc w:val="both"/>
              <w:rPr>
                <w:ins w:id="217" w:author="陳鐵元" w:date="2016-03-25T19:16:00Z"/>
                <w:rFonts w:ascii="Arial" w:eastAsia="標楷體" w:hAnsi="Arial"/>
                <w:noProof/>
                <w:sz w:val="28"/>
                <w:szCs w:val="28"/>
              </w:rPr>
            </w:pPr>
            <w:ins w:id="218" w:author="陳鐵元" w:date="2016-03-25T19:16:00Z">
              <w:r>
                <w:rPr>
                  <w:rFonts w:ascii="Arial" w:eastAsia="標楷體" w:hAnsi="Arial" w:hint="eastAsia"/>
                  <w:noProof/>
                  <w:sz w:val="28"/>
                  <w:szCs w:val="28"/>
                </w:rPr>
                <w:t>每週一提供上週理賠結案件。</w:t>
              </w:r>
            </w:ins>
          </w:p>
        </w:tc>
      </w:tr>
    </w:tbl>
    <w:p w:rsidR="001E450C" w:rsidRPr="001E450C" w:rsidRDefault="001E450C" w:rsidP="001E450C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  <w:rPrChange w:id="219" w:author="陳鐵元" w:date="2016-03-25T19:16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pPrChange w:id="220" w:author="陳鐵元" w:date="2016-03-25T19:16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</w:p>
    <w:p w:rsidR="00304255" w:rsidRDefault="001E450C" w:rsidP="0030425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221" w:author="陳鐵元" w:date="2016-03-25T19:17:00Z">
        <w:r>
          <w:rPr>
            <w:rFonts w:ascii="細明體" w:eastAsia="細明體" w:hAnsi="細明體" w:hint="eastAsia"/>
            <w:kern w:val="2"/>
            <w:lang w:eastAsia="zh-TW"/>
          </w:rPr>
          <w:t>讀理賠受理檔</w:t>
        </w:r>
      </w:ins>
      <w:r w:rsidR="00304255">
        <w:rPr>
          <w:rFonts w:ascii="細明體" w:eastAsia="細明體" w:hAnsi="細明體" w:hint="eastAsia"/>
          <w:kern w:val="2"/>
          <w:lang w:eastAsia="zh-TW"/>
        </w:rPr>
        <w:t xml:space="preserve">條件： </w:t>
      </w:r>
    </w:p>
    <w:p w:rsidR="00304255" w:rsidRPr="003F5D8D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F6334">
        <w:rPr>
          <w:rFonts w:ascii="細明體" w:eastAsia="細明體" w:hAnsi="細明體" w:hint="eastAsia"/>
          <w:kern w:val="2"/>
          <w:lang w:eastAsia="zh-TW"/>
        </w:rPr>
        <w:t>DTAAA001.</w:t>
      </w:r>
      <w:r w:rsidRPr="00304255">
        <w:t xml:space="preserve"> </w:t>
      </w:r>
      <w:r w:rsidRPr="00304255">
        <w:rPr>
          <w:rFonts w:ascii="細明體" w:eastAsia="細明體" w:hAnsi="細明體"/>
          <w:bCs/>
          <w:kern w:val="2"/>
          <w:lang w:eastAsia="zh-TW"/>
        </w:rPr>
        <w:t>APLY_STS</w:t>
      </w:r>
      <w:r>
        <w:rPr>
          <w:rFonts w:ascii="細明體" w:eastAsia="細明體" w:hAnsi="細明體" w:hint="eastAsia"/>
          <w:bCs/>
          <w:kern w:val="2"/>
          <w:lang w:eastAsia="zh-TW"/>
        </w:rPr>
        <w:t>=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80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Pr="003F5D8D">
        <w:rPr>
          <w:color w:val="000000"/>
          <w:kern w:val="2"/>
          <w:lang w:eastAsia="zh-TW"/>
        </w:rPr>
        <w:t xml:space="preserve"> </w:t>
      </w:r>
      <w:r w:rsidRPr="00304255">
        <w:rPr>
          <w:rFonts w:ascii="細明體" w:eastAsia="細明體" w:hAnsi="細明體"/>
          <w:bCs/>
          <w:kern w:val="2"/>
          <w:lang w:eastAsia="zh-TW"/>
        </w:rPr>
        <w:t>受理進度</w:t>
      </w:r>
      <w:r>
        <w:rPr>
          <w:rFonts w:ascii="細明體" w:eastAsia="細明體" w:hAnsi="細明體" w:hint="eastAsia"/>
          <w:bCs/>
          <w:kern w:val="2"/>
          <w:lang w:eastAsia="zh-TW"/>
        </w:rPr>
        <w:t>為結案的</w:t>
      </w:r>
    </w:p>
    <w:p w:rsidR="00304255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F5D8D">
        <w:rPr>
          <w:rFonts w:ascii="細明體" w:eastAsia="細明體" w:hAnsi="細明體" w:hint="eastAsia"/>
          <w:kern w:val="2"/>
          <w:lang w:eastAsia="zh-TW"/>
        </w:rPr>
        <w:t>DTAAA001.</w:t>
      </w:r>
      <w:r w:rsidRPr="00B92BC3">
        <w:t xml:space="preserve"> </w:t>
      </w:r>
      <w:r w:rsidRPr="00304255">
        <w:rPr>
          <w:rFonts w:ascii="細明體" w:eastAsia="細明體" w:hAnsi="細明體"/>
          <w:kern w:val="2"/>
          <w:lang w:eastAsia="zh-TW"/>
        </w:rPr>
        <w:t>END_CASE_DATE</w:t>
      </w:r>
      <w:r>
        <w:rPr>
          <w:rFonts w:ascii="細明體" w:eastAsia="細明體" w:hAnsi="細明體" w:hint="eastAsia"/>
          <w:kern w:val="2"/>
          <w:lang w:eastAsia="zh-TW"/>
        </w:rPr>
        <w:t>結案</w:t>
      </w:r>
      <w:r w:rsidRPr="003F5D8D">
        <w:rPr>
          <w:rFonts w:ascii="細明體" w:eastAsia="細明體" w:hAnsi="細明體"/>
          <w:kern w:val="2"/>
          <w:lang w:eastAsia="zh-TW"/>
        </w:rPr>
        <w:t>日期</w:t>
      </w:r>
      <w:r>
        <w:rPr>
          <w:rFonts w:ascii="細明體" w:eastAsia="細明體" w:hAnsi="細明體" w:hint="eastAsia"/>
          <w:kern w:val="2"/>
          <w:lang w:eastAsia="zh-TW"/>
        </w:rPr>
        <w:t>落在上一周(禮拜1到禮拜天)</w:t>
      </w:r>
    </w:p>
    <w:p w:rsidR="009C0170" w:rsidRDefault="009C0170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JOIN DTAAA010 ON </w:t>
      </w:r>
      <w:r w:rsidRPr="009C0170">
        <w:rPr>
          <w:rFonts w:ascii="細明體" w:eastAsia="細明體" w:hAnsi="細明體" w:hint="eastAsia"/>
          <w:kern w:val="2"/>
          <w:lang w:eastAsia="zh-TW"/>
        </w:rPr>
        <w:t>DTAAA001.</w:t>
      </w:r>
      <w:r>
        <w:rPr>
          <w:rFonts w:ascii="細明體" w:eastAsia="細明體" w:hAnsi="細明體" w:hint="eastAsia"/>
          <w:kern w:val="2"/>
          <w:lang w:eastAsia="zh-TW"/>
        </w:rPr>
        <w:t>APLY_NO=</w:t>
      </w:r>
      <w:r w:rsidRPr="009C0170">
        <w:rPr>
          <w:rFonts w:ascii="細明體" w:eastAsia="細明體" w:hAnsi="細明體" w:hint="eastAsia"/>
          <w:kern w:val="2"/>
          <w:lang w:eastAsia="zh-TW"/>
        </w:rPr>
        <w:t xml:space="preserve"> DTAAA0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 w:rsidRPr="009C0170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</w:p>
    <w:p w:rsidR="00304255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 DTAAV012 ON</w:t>
      </w:r>
    </w:p>
    <w:p w:rsidR="00304255" w:rsidRDefault="00304255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04255">
        <w:rPr>
          <w:rFonts w:ascii="細明體" w:eastAsia="細明體" w:hAnsi="細明體" w:hint="eastAsia"/>
          <w:kern w:val="2"/>
          <w:lang w:eastAsia="zh-TW"/>
        </w:rPr>
        <w:t>DTAAA001.</w:t>
      </w:r>
      <w:r>
        <w:rPr>
          <w:rFonts w:ascii="細明體" w:eastAsia="細明體" w:hAnsi="細明體" w:hint="eastAsia"/>
          <w:kern w:val="2"/>
          <w:lang w:eastAsia="zh-TW"/>
        </w:rPr>
        <w:t>APLY_NO=</w:t>
      </w:r>
      <w:r w:rsidRPr="0030425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DTAAV012</w:t>
      </w:r>
      <w:r w:rsidRPr="00304255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</w:p>
    <w:p w:rsidR="005251F4" w:rsidRPr="005251F4" w:rsidRDefault="00304255" w:rsidP="005251F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222" w:author="陳鐵元" w:date="2016-02-01T10:17:00Z"/>
          <w:rFonts w:ascii="細明體" w:eastAsia="細明體" w:hAnsi="細明體"/>
          <w:color w:val="FF0000"/>
          <w:kern w:val="2"/>
          <w:lang w:eastAsia="zh-TW"/>
          <w:rPrChange w:id="223" w:author="陳鐵元" w:date="2016-02-01T10:17:00Z">
            <w:rPr>
              <w:ins w:id="224" w:author="陳鐵元" w:date="2016-02-01T10:17:00Z"/>
              <w:rFonts w:ascii="細明體" w:eastAsia="細明體" w:hAnsi="細明體"/>
              <w:kern w:val="2"/>
              <w:lang w:eastAsia="zh-TW"/>
            </w:rPr>
          </w:rPrChange>
        </w:rPr>
      </w:pPr>
      <w:del w:id="225" w:author="陳鐵元" w:date="2016-02-01T10:17:00Z">
        <w:r w:rsidRPr="005251F4" w:rsidDel="005251F4">
          <w:rPr>
            <w:rFonts w:ascii="細明體" w:eastAsia="細明體" w:hAnsi="細明體" w:hint="eastAsia"/>
            <w:color w:val="FF0000"/>
            <w:kern w:val="2"/>
            <w:lang w:eastAsia="zh-TW"/>
            <w:rPrChange w:id="226" w:author="陳鐵元" w:date="2016-02-01T10:1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DTAAV012.</w:delText>
        </w:r>
        <w:r w:rsidRPr="005251F4" w:rsidDel="005251F4">
          <w:rPr>
            <w:rFonts w:ascii="細明體" w:eastAsia="細明體" w:hAnsi="細明體"/>
            <w:color w:val="FF0000"/>
            <w:kern w:val="2"/>
            <w:lang w:eastAsia="zh-TW"/>
            <w:rPrChange w:id="227" w:author="陳鐵元" w:date="2016-02-01T10:17:00Z">
              <w:rPr>
                <w:rFonts w:ascii="細明體" w:eastAsia="細明體" w:hAnsi="細明體"/>
                <w:kern w:val="2"/>
                <w:lang w:eastAsia="zh-TW"/>
              </w:rPr>
            </w:rPrChange>
          </w:rPr>
          <w:delText>STD_SCOR</w:delText>
        </w:r>
        <w:r w:rsidR="007B3E46" w:rsidRPr="005251F4" w:rsidDel="005251F4">
          <w:rPr>
            <w:rFonts w:ascii="細明體" w:eastAsia="細明體" w:hAnsi="細明體" w:hint="eastAsia"/>
            <w:color w:val="FF0000"/>
            <w:kern w:val="2"/>
            <w:lang w:eastAsia="zh-TW"/>
            <w:rPrChange w:id="228" w:author="陳鐵元" w:date="2016-02-01T10:1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=100</w:delText>
        </w:r>
      </w:del>
      <w:ins w:id="229" w:author="陳鐵元" w:date="2016-02-01T10:16:00Z">
        <w:r w:rsidR="005251F4" w:rsidRPr="005251F4">
          <w:rPr>
            <w:rFonts w:ascii="細明體" w:eastAsia="細明體" w:hAnsi="細明體" w:hint="eastAsia"/>
            <w:color w:val="FF0000"/>
            <w:kern w:val="2"/>
            <w:lang w:eastAsia="zh-TW"/>
            <w:rPrChange w:id="230" w:author="陳鐵元" w:date="2016-02-01T10:1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DTAAV012.是否為不給付=</w:t>
        </w:r>
        <w:r w:rsidR="005251F4" w:rsidRPr="005251F4">
          <w:rPr>
            <w:rFonts w:ascii="細明體" w:eastAsia="細明體" w:hAnsi="細明體"/>
            <w:color w:val="FF0000"/>
            <w:kern w:val="2"/>
            <w:lang w:eastAsia="zh-TW"/>
            <w:rPrChange w:id="231" w:author="陳鐵元" w:date="2016-02-01T10:17:00Z">
              <w:rPr>
                <w:rFonts w:ascii="細明體" w:eastAsia="細明體" w:hAnsi="細明體"/>
                <w:kern w:val="2"/>
                <w:lang w:eastAsia="zh-TW"/>
              </w:rPr>
            </w:rPrChange>
          </w:rPr>
          <w:t>N</w:t>
        </w:r>
      </w:ins>
    </w:p>
    <w:p w:rsidR="005251F4" w:rsidRPr="005251F4" w:rsidRDefault="005251F4" w:rsidP="005251F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232" w:author="陳鐵元" w:date="2016-02-01T10:16:00Z"/>
          <w:rFonts w:ascii="細明體" w:eastAsia="細明體" w:hAnsi="細明體"/>
          <w:color w:val="FF0000"/>
          <w:kern w:val="2"/>
          <w:lang w:eastAsia="zh-TW"/>
          <w:rPrChange w:id="233" w:author="陳鐵元" w:date="2016-02-01T10:17:00Z">
            <w:rPr>
              <w:ins w:id="234" w:author="陳鐵元" w:date="2016-02-01T10:16:00Z"/>
              <w:rFonts w:ascii="細明體" w:eastAsia="細明體" w:hAnsi="細明體"/>
              <w:kern w:val="2"/>
              <w:lang w:eastAsia="zh-TW"/>
            </w:rPr>
          </w:rPrChange>
        </w:rPr>
      </w:pPr>
      <w:ins w:id="235" w:author="陳鐵元" w:date="2016-02-01T10:17:00Z">
        <w:r w:rsidRPr="005251F4">
          <w:rPr>
            <w:rFonts w:ascii="細明體" w:eastAsia="細明體" w:hAnsi="細明體" w:hint="eastAsia"/>
            <w:color w:val="FF0000"/>
            <w:kern w:val="2"/>
            <w:lang w:eastAsia="zh-TW"/>
            <w:rPrChange w:id="236" w:author="陳鐵元" w:date="2016-02-01T10:1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DTAAV012.</w:t>
        </w:r>
        <w:r w:rsidRPr="005251F4">
          <w:rPr>
            <w:rFonts w:ascii="細明體" w:eastAsia="細明體" w:hAnsi="細明體" w:hint="eastAsia"/>
            <w:color w:val="FF0000"/>
            <w:kern w:val="2"/>
            <w:lang w:eastAsia="zh-TW"/>
            <w:rPrChange w:id="237" w:author="陳鐵元" w:date="2016-02-01T10:17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風險分級為</w:t>
        </w:r>
        <w:r w:rsidRPr="005251F4">
          <w:rPr>
            <w:rFonts w:ascii="細明體" w:eastAsia="細明體" w:hAnsi="細明體"/>
            <w:color w:val="FF0000"/>
            <w:kern w:val="2"/>
            <w:lang w:eastAsia="zh-TW"/>
            <w:rPrChange w:id="238" w:author="陳鐵元" w:date="2016-02-01T10:17:00Z">
              <w:rPr>
                <w:rFonts w:ascii="Arial" w:eastAsia="標楷體" w:hAnsi="Arial"/>
                <w:noProof/>
                <w:sz w:val="28"/>
                <w:szCs w:val="28"/>
                <w:u w:val="single"/>
                <w:lang w:eastAsia="zh-TW"/>
              </w:rPr>
            </w:rPrChange>
          </w:rPr>
          <w:t>H</w:t>
        </w:r>
      </w:ins>
      <w:ins w:id="239" w:author="陳鐵元" w:date="2016-03-28T14:41:00Z">
        <w:r w:rsidR="00273D85">
          <w:rPr>
            <w:rFonts w:ascii="細明體" w:eastAsia="細明體" w:hAnsi="細明體" w:hint="eastAsia"/>
            <w:color w:val="FF0000"/>
            <w:kern w:val="2"/>
            <w:lang w:eastAsia="zh-TW"/>
          </w:rPr>
          <w:t>開頭</w:t>
        </w:r>
      </w:ins>
    </w:p>
    <w:p w:rsidR="005251F4" w:rsidRPr="005251F4" w:rsidRDefault="005251F4" w:rsidP="005251F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  <w:rPrChange w:id="240" w:author="陳鐵元" w:date="2016-02-01T10:17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pPrChange w:id="241" w:author="陳鐵元" w:date="2016-02-01T10:17:00Z">
          <w:pPr>
            <w:pStyle w:val="Tabletext"/>
            <w:keepLines w:val="0"/>
            <w:numPr>
              <w:ilvl w:val="4"/>
              <w:numId w:val="10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242" w:author="陳鐵元" w:date="2016-02-01T10:16:00Z">
        <w:r w:rsidRPr="005251F4">
          <w:rPr>
            <w:rFonts w:ascii="細明體" w:eastAsia="細明體" w:hAnsi="細明體" w:hint="eastAsia"/>
            <w:color w:val="FF0000"/>
            <w:kern w:val="2"/>
            <w:lang w:eastAsia="zh-TW"/>
            <w:rPrChange w:id="243" w:author="陳鐵元" w:date="2016-02-01T10:1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DTAAV012.</w:t>
        </w:r>
      </w:ins>
      <w:ins w:id="244" w:author="陳鐵元" w:date="2016-02-01T10:17:00Z">
        <w:r w:rsidRPr="005251F4">
          <w:rPr>
            <w:rFonts w:ascii="細明體" w:eastAsia="細明體" w:hAnsi="細明體" w:hint="eastAsia"/>
            <w:color w:val="FF0000"/>
            <w:kern w:val="2"/>
            <w:lang w:eastAsia="zh-TW"/>
            <w:rPrChange w:id="245" w:author="陳鐵元" w:date="2016-02-01T10:17:00Z">
              <w:rPr>
                <w:rFonts w:ascii="Arial" w:eastAsia="標楷體" w:hAnsi="Arial" w:hint="eastAsia"/>
                <w:noProof/>
                <w:sz w:val="28"/>
                <w:szCs w:val="28"/>
                <w:u w:val="single"/>
              </w:rPr>
            </w:rPrChange>
          </w:rPr>
          <w:t>是否發交查</w:t>
        </w:r>
        <w:r w:rsidRPr="005251F4">
          <w:rPr>
            <w:rFonts w:ascii="細明體" w:eastAsia="細明體" w:hAnsi="細明體"/>
            <w:color w:val="FF0000"/>
            <w:kern w:val="2"/>
            <w:lang w:eastAsia="zh-TW"/>
            <w:rPrChange w:id="246" w:author="陳鐵元" w:date="2016-02-01T10:17:00Z">
              <w:rPr>
                <w:rFonts w:ascii="Arial" w:eastAsia="標楷體" w:hAnsi="Arial"/>
                <w:noProof/>
                <w:sz w:val="28"/>
                <w:szCs w:val="28"/>
                <w:u w:val="single"/>
              </w:rPr>
            </w:rPrChange>
          </w:rPr>
          <w:t>=N</w:t>
        </w:r>
      </w:ins>
    </w:p>
    <w:p w:rsidR="007B3E46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247" w:author="陳鐵元" w:date="2016-03-25T19:18:00Z"/>
          <w:rFonts w:ascii="細明體" w:eastAsia="細明體" w:hAnsi="細明體"/>
          <w:kern w:val="2"/>
          <w:lang w:eastAsia="zh-TW"/>
        </w:rPr>
      </w:pPr>
      <w:r w:rsidRPr="007B3E46">
        <w:rPr>
          <w:rFonts w:ascii="細明體" w:eastAsia="細明體" w:hAnsi="細明體" w:hint="eastAsia"/>
          <w:kern w:val="2"/>
          <w:lang w:eastAsia="zh-TW"/>
        </w:rPr>
        <w:t>DTAAV012</w:t>
      </w:r>
      <w:r>
        <w:rPr>
          <w:rFonts w:ascii="細明體" w:eastAsia="細明體" w:hAnsi="細明體" w:hint="eastAsia"/>
          <w:kern w:val="2"/>
          <w:lang w:eastAsia="zh-TW"/>
        </w:rPr>
        <w:t>如果有多筆只取分數</w:t>
      </w:r>
      <w:r w:rsidRPr="00304255">
        <w:rPr>
          <w:rFonts w:ascii="細明體" w:eastAsia="細明體" w:hAnsi="細明體" w:hint="eastAsia"/>
          <w:kern w:val="2"/>
          <w:lang w:eastAsia="zh-TW"/>
        </w:rPr>
        <w:t>DTAAV012.</w:t>
      </w:r>
      <w:r w:rsidRPr="00304255">
        <w:rPr>
          <w:rFonts w:ascii="細明體" w:eastAsia="細明體" w:hAnsi="細明體"/>
          <w:kern w:val="2"/>
          <w:lang w:eastAsia="zh-TW"/>
        </w:rPr>
        <w:t>STD_SCOR</w:t>
      </w:r>
      <w:r>
        <w:rPr>
          <w:rFonts w:ascii="細明體" w:eastAsia="細明體" w:hAnsi="細明體" w:hint="eastAsia"/>
          <w:kern w:val="2"/>
          <w:lang w:eastAsia="zh-TW"/>
        </w:rPr>
        <w:t>最高那筆</w:t>
      </w:r>
    </w:p>
    <w:p w:rsidR="001E450C" w:rsidRPr="001E450C" w:rsidRDefault="001E450C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  <w:rPrChange w:id="248" w:author="陳鐵元" w:date="2016-03-25T19:1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ins w:id="249" w:author="陳鐵元" w:date="2016-03-25T19:18:00Z">
        <w:r w:rsidRPr="001E450C">
          <w:rPr>
            <w:rFonts w:ascii="Arial" w:eastAsia="標楷體" w:hAnsi="Arial" w:hint="eastAsia"/>
            <w:noProof/>
            <w:color w:val="FF0000"/>
            <w:sz w:val="28"/>
            <w:szCs w:val="28"/>
            <w:lang w:eastAsia="zh-TW"/>
            <w:rPrChange w:id="250" w:author="陳鐵元" w:date="2016-03-25T19:18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依</w:t>
        </w:r>
        <w:r w:rsidRPr="001E450C">
          <w:rPr>
            <w:rFonts w:ascii="Arial" w:eastAsia="標楷體" w:hAnsi="Arial" w:hint="eastAsia"/>
            <w:noProof/>
            <w:color w:val="FF0000"/>
            <w:sz w:val="28"/>
            <w:szCs w:val="28"/>
            <w:u w:val="single"/>
            <w:lang w:eastAsia="zh-TW"/>
            <w:rPrChange w:id="251" w:author="陳鐵元" w:date="2016-03-25T19:18:00Z">
              <w:rPr>
                <w:rFonts w:ascii="Arial" w:eastAsia="標楷體" w:hAnsi="Arial" w:hint="eastAsia"/>
                <w:noProof/>
                <w:sz w:val="28"/>
                <w:szCs w:val="28"/>
                <w:u w:val="single"/>
                <w:lang w:eastAsia="zh-TW"/>
              </w:rPr>
            </w:rPrChange>
          </w:rPr>
          <w:t>標準化總分</w:t>
        </w:r>
        <w:r w:rsidRPr="001E450C">
          <w:rPr>
            <w:rFonts w:ascii="Arial" w:eastAsia="標楷體" w:hAnsi="Arial" w:hint="eastAsia"/>
            <w:noProof/>
            <w:color w:val="FF0000"/>
            <w:sz w:val="28"/>
            <w:szCs w:val="28"/>
            <w:lang w:eastAsia="zh-TW"/>
            <w:rPrChange w:id="252" w:author="陳鐵元" w:date="2016-03-25T19:18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由高至低抽查</w:t>
        </w:r>
        <w:r w:rsidRPr="001E450C">
          <w:rPr>
            <w:rFonts w:ascii="Arial" w:eastAsia="標楷體" w:hAnsi="Arial"/>
            <w:noProof/>
            <w:color w:val="FF0000"/>
            <w:sz w:val="28"/>
            <w:szCs w:val="28"/>
            <w:lang w:eastAsia="zh-TW"/>
            <w:rPrChange w:id="253" w:author="陳鐵元" w:date="2016-03-25T19:18:00Z">
              <w:rPr>
                <w:rFonts w:ascii="Arial" w:eastAsia="標楷體" w:hAnsi="Arial"/>
                <w:noProof/>
                <w:sz w:val="28"/>
                <w:szCs w:val="28"/>
                <w:lang w:eastAsia="zh-TW"/>
              </w:rPr>
            </w:rPrChange>
          </w:rPr>
          <w:t>35</w:t>
        </w:r>
        <w:r w:rsidRPr="001E450C">
          <w:rPr>
            <w:rFonts w:ascii="Arial" w:eastAsia="標楷體" w:hAnsi="Arial" w:hint="eastAsia"/>
            <w:noProof/>
            <w:color w:val="FF0000"/>
            <w:sz w:val="28"/>
            <w:szCs w:val="28"/>
            <w:lang w:eastAsia="zh-TW"/>
            <w:rPrChange w:id="254" w:author="陳鐵元" w:date="2016-03-25T19:18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件</w:t>
        </w:r>
        <w:del w:id="255" w:author="陳鐵元" w:date="2016-03-28T14:27:00Z">
          <w:r w:rsidDel="00EF4A7D">
            <w:rPr>
              <w:rFonts w:ascii="Arial" w:eastAsia="標楷體" w:hAnsi="Arial" w:hint="eastAsia"/>
              <w:noProof/>
              <w:color w:val="FF0000"/>
              <w:sz w:val="28"/>
              <w:szCs w:val="28"/>
              <w:lang w:eastAsia="zh-TW"/>
            </w:rPr>
            <w:delText>??</w:delText>
          </w:r>
        </w:del>
      </w:ins>
    </w:p>
    <w:p w:rsidR="007B3E46" w:rsidRDefault="007B3E46" w:rsidP="007B3E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 DTAAB012 ON</w:t>
      </w:r>
    </w:p>
    <w:p w:rsidR="007B3E46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DTAAB012</w:t>
      </w:r>
      <w:r w:rsidRPr="00304255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APLY_NO=</w:t>
      </w:r>
      <w:r w:rsidRPr="0030425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DTAAV012</w:t>
      </w:r>
      <w:r w:rsidRPr="00304255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</w:p>
    <w:p w:rsidR="007B3E46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DTAAB012</w:t>
      </w:r>
      <w:r w:rsidRPr="00304255">
        <w:rPr>
          <w:rFonts w:ascii="細明體" w:eastAsia="細明體" w:hAnsi="細明體" w:hint="eastAsia"/>
          <w:kern w:val="2"/>
          <w:lang w:eastAsia="zh-TW"/>
        </w:rPr>
        <w:t>.</w:t>
      </w:r>
      <w:r w:rsidRPr="007B3E46">
        <w:rPr>
          <w:rFonts w:ascii="細明體" w:eastAsia="細明體" w:hAnsi="細明體"/>
          <w:kern w:val="2"/>
          <w:lang w:eastAsia="zh-TW"/>
        </w:rPr>
        <w:t>MESG_KIND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7B3E46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B3E46">
        <w:rPr>
          <w:rFonts w:ascii="細明體" w:eastAsia="細明體" w:hAnsi="細明體" w:hint="eastAsia"/>
          <w:kern w:val="2"/>
          <w:lang w:eastAsia="zh-TW"/>
        </w:rPr>
        <w:t>DTAAB012.</w:t>
      </w:r>
      <w:r w:rsidRPr="007B3E46">
        <w:t xml:space="preserve"> </w:t>
      </w:r>
      <w:r w:rsidRPr="007B3E46">
        <w:rPr>
          <w:rFonts w:ascii="細明體" w:eastAsia="細明體" w:hAnsi="細明體"/>
          <w:kern w:val="2"/>
          <w:lang w:eastAsia="zh-TW"/>
        </w:rPr>
        <w:t>SER_NO</w:t>
      </w:r>
      <w:r>
        <w:rPr>
          <w:rFonts w:ascii="細明體" w:eastAsia="細明體" w:hAnsi="細明體" w:hint="eastAsia"/>
          <w:kern w:val="2"/>
          <w:lang w:eastAsia="zh-TW"/>
        </w:rPr>
        <w:t>=1</w:t>
      </w:r>
    </w:p>
    <w:p w:rsidR="007B3E46" w:rsidDel="00A225EF" w:rsidRDefault="007B3E46" w:rsidP="009C01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del w:id="256" w:author="陳鐵元" w:date="2016-03-28T14:42:00Z"/>
          <w:rFonts w:ascii="細明體" w:eastAsia="細明體" w:hAnsi="細明體" w:hint="eastAsia"/>
          <w:kern w:val="2"/>
          <w:lang w:eastAsia="zh-TW"/>
        </w:rPr>
      </w:pPr>
      <w:del w:id="257" w:author="陳鐵元" w:date="2016-03-28T14:42:00Z">
        <w:r w:rsidDel="00A225EF">
          <w:rPr>
            <w:rFonts w:ascii="細明體" w:eastAsia="細明體" w:hAnsi="細明體" w:hint="eastAsia"/>
            <w:kern w:val="2"/>
            <w:lang w:eastAsia="zh-TW"/>
          </w:rPr>
          <w:delText>判斷是否有交查</w:delText>
        </w:r>
      </w:del>
    </w:p>
    <w:p w:rsidR="007B3E46" w:rsidDel="00A225EF" w:rsidRDefault="007B3E46" w:rsidP="007B3E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del w:id="258" w:author="陳鐵元" w:date="2016-03-28T14:42:00Z"/>
          <w:rFonts w:ascii="細明體" w:eastAsia="細明體" w:hAnsi="細明體" w:hint="eastAsia"/>
          <w:kern w:val="2"/>
          <w:lang w:eastAsia="zh-TW"/>
        </w:rPr>
      </w:pPr>
      <w:del w:id="259" w:author="陳鐵元" w:date="2016-03-28T14:42:00Z">
        <w:r w:rsidDel="00A225EF">
          <w:rPr>
            <w:rFonts w:ascii="細明體" w:eastAsia="細明體" w:hAnsi="細明體" w:hint="eastAsia"/>
            <w:kern w:val="2"/>
            <w:lang w:eastAsia="zh-TW"/>
          </w:rPr>
          <w:delText>將上述結果拿受編APLY_NO去讀DTAHA001</w:delText>
        </w:r>
      </w:del>
    </w:p>
    <w:p w:rsidR="007B3E46" w:rsidDel="00A225EF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del w:id="260" w:author="陳鐵元" w:date="2016-03-28T14:42:00Z"/>
          <w:rFonts w:ascii="細明體" w:eastAsia="細明體" w:hAnsi="細明體" w:hint="eastAsia"/>
          <w:kern w:val="2"/>
          <w:lang w:eastAsia="zh-TW"/>
        </w:rPr>
      </w:pPr>
      <w:del w:id="261" w:author="陳鐵元" w:date="2016-03-28T14:42:00Z">
        <w:r w:rsidDel="00A225EF">
          <w:rPr>
            <w:rFonts w:ascii="細明體" w:eastAsia="細明體" w:hAnsi="細明體" w:hint="eastAsia"/>
            <w:kern w:val="2"/>
            <w:lang w:eastAsia="zh-TW"/>
          </w:rPr>
          <w:delText>IF無資料，往下繼續處理</w:delText>
        </w:r>
      </w:del>
    </w:p>
    <w:p w:rsidR="007B3E46" w:rsidDel="00A225EF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del w:id="262" w:author="陳鐵元" w:date="2016-03-28T14:42:00Z"/>
          <w:rFonts w:ascii="細明體" w:eastAsia="細明體" w:hAnsi="細明體" w:hint="eastAsia"/>
          <w:kern w:val="2"/>
          <w:lang w:eastAsia="zh-TW"/>
        </w:rPr>
      </w:pPr>
      <w:del w:id="263" w:author="陳鐵元" w:date="2016-03-28T14:42:00Z">
        <w:r w:rsidDel="00A225EF">
          <w:rPr>
            <w:rFonts w:ascii="細明體" w:eastAsia="細明體" w:hAnsi="細明體" w:hint="eastAsia"/>
            <w:kern w:val="2"/>
            <w:lang w:eastAsia="zh-TW"/>
          </w:rPr>
          <w:delText>IF有資料，不處理此件處理下一筆</w:delText>
        </w:r>
      </w:del>
    </w:p>
    <w:p w:rsidR="007B3E46" w:rsidRDefault="007B3E46" w:rsidP="007B3E4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判斷是否有醫鑑</w:t>
      </w:r>
    </w:p>
    <w:p w:rsidR="007B3E46" w:rsidRDefault="007B3E46" w:rsidP="007B3E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將上述結果拿受編APLY_NO去讀DTAHE001</w:t>
      </w:r>
    </w:p>
    <w:p w:rsidR="007B3E46" w:rsidRDefault="007B3E46" w:rsidP="007B3E4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IF無資料，往下繼續處理</w:t>
      </w:r>
    </w:p>
    <w:p w:rsidR="007B3E46" w:rsidRDefault="007B3E46" w:rsidP="009C01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IF有資料，不處理此件處理下一筆</w:t>
      </w:r>
    </w:p>
    <w:p w:rsidR="00304255" w:rsidRPr="000A069B" w:rsidRDefault="00304255" w:rsidP="0030425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紀錄為</w:t>
      </w:r>
      <w:r>
        <w:rPr>
          <w:rFonts w:ascii="細明體" w:eastAsia="細明體" w:hAnsi="細明體" w:hint="eastAsia"/>
          <w:lang w:eastAsia="zh-TW"/>
        </w:rPr>
        <w:t>高風險案件</w:t>
      </w: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04255" w:rsidRPr="00DF2E41" w:rsidRDefault="00304255" w:rsidP="0030425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304255" w:rsidRPr="000A069B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04255" w:rsidRPr="0001078B" w:rsidRDefault="00304255" w:rsidP="0030425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304255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尚無</w:t>
      </w:r>
      <w:r>
        <w:rPr>
          <w:rFonts w:ascii="細明體" w:eastAsia="細明體" w:hAnsi="細明體" w:hint="eastAsia"/>
          <w:lang w:eastAsia="zh-TW"/>
        </w:rPr>
        <w:t>高風險案件</w:t>
      </w:r>
      <w:r w:rsidRPr="003F5D8D">
        <w:rPr>
          <w:rFonts w:ascii="細明體" w:eastAsia="細明體" w:hAnsi="細明體" w:hint="eastAsia"/>
          <w:kern w:val="2"/>
          <w:lang w:eastAsia="zh-TW"/>
        </w:rPr>
        <w:t>輸入件數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304255" w:rsidRPr="00B477F2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64" w:author="FIS" w:date="2014-11-04T18:05:00Z"/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B477F2" w:rsidRPr="00B477F2" w:rsidRDefault="00B477F2" w:rsidP="00B477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265" w:author="FIS" w:date="2014-11-04T18:05:00Z"/>
          <w:rFonts w:ascii="細明體" w:eastAsia="細明體" w:hAnsi="細明體" w:hint="eastAsia"/>
          <w:kern w:val="2"/>
          <w:lang w:eastAsia="zh-TW"/>
        </w:rPr>
      </w:pPr>
      <w:ins w:id="266" w:author="FIS" w:date="2014-11-04T18:05:00Z">
        <w:r>
          <w:rPr>
            <w:rFonts w:ascii="細明體" w:eastAsia="細明體" w:hAnsi="細明體" w:hint="eastAsia"/>
            <w:bCs/>
            <w:kern w:val="2"/>
            <w:lang w:eastAsia="zh-TW"/>
          </w:rPr>
          <w:t>派件:</w:t>
        </w:r>
      </w:ins>
    </w:p>
    <w:p w:rsidR="001E450C" w:rsidRPr="001E450C" w:rsidRDefault="001E450C" w:rsidP="00B477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67" w:author="陳鐵元" w:date="2016-03-25T19:19:00Z"/>
          <w:rFonts w:ascii="細明體" w:eastAsia="細明體" w:hAnsi="細明體"/>
          <w:kern w:val="2"/>
          <w:lang w:eastAsia="zh-TW"/>
          <w:rPrChange w:id="268" w:author="陳鐵元" w:date="2016-03-25T19:19:00Z">
            <w:rPr>
              <w:ins w:id="269" w:author="陳鐵元" w:date="2016-03-25T19:19:00Z"/>
              <w:rFonts w:ascii="Arial" w:eastAsia="標楷體" w:hAnsi="Arial"/>
              <w:noProof/>
              <w:sz w:val="28"/>
              <w:szCs w:val="28"/>
              <w:lang w:eastAsia="zh-TW"/>
            </w:rPr>
          </w:rPrChange>
        </w:rPr>
      </w:pPr>
      <w:ins w:id="270" w:author="陳鐵元" w:date="2016-03-25T19:19:00Z">
        <w:r w:rsidRPr="006670C4">
          <w:rPr>
            <w:rFonts w:ascii="Arial" w:eastAsia="標楷體" w:hAnsi="Arial" w:hint="eastAsia"/>
            <w:noProof/>
            <w:color w:val="FF0000"/>
            <w:sz w:val="28"/>
            <w:szCs w:val="28"/>
            <w:lang w:eastAsia="zh-TW"/>
            <w:rPrChange w:id="271" w:author="陳鐵元" w:date="2016-03-28T14:32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謝志薇、宋季儒、蔣治邦、鄭宏彬、陳錫宗、吳和聲、王建文，共計</w:t>
        </w:r>
        <w:r w:rsidRPr="006670C4">
          <w:rPr>
            <w:rFonts w:ascii="Arial" w:eastAsia="標楷體" w:hAnsi="Arial"/>
            <w:noProof/>
            <w:color w:val="FF0000"/>
            <w:sz w:val="28"/>
            <w:szCs w:val="28"/>
            <w:lang w:eastAsia="zh-TW"/>
            <w:rPrChange w:id="272" w:author="陳鐵元" w:date="2016-03-28T14:32:00Z">
              <w:rPr>
                <w:rFonts w:ascii="Arial" w:eastAsia="標楷體" w:hAnsi="Arial"/>
                <w:noProof/>
                <w:sz w:val="28"/>
                <w:szCs w:val="28"/>
                <w:lang w:eastAsia="zh-TW"/>
              </w:rPr>
            </w:rPrChange>
          </w:rPr>
          <w:t>7</w:t>
        </w:r>
        <w:r w:rsidRPr="006670C4">
          <w:rPr>
            <w:rFonts w:ascii="Arial" w:eastAsia="標楷體" w:hAnsi="Arial" w:hint="eastAsia"/>
            <w:noProof/>
            <w:color w:val="FF0000"/>
            <w:sz w:val="28"/>
            <w:szCs w:val="28"/>
            <w:lang w:eastAsia="zh-TW"/>
            <w:rPrChange w:id="273" w:author="陳鐵元" w:date="2016-03-28T14:32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人</w:t>
        </w:r>
      </w:ins>
      <w:ins w:id="274" w:author="陳鐵元" w:date="2016-03-25T19:50:00Z">
        <w:r w:rsidR="00AB720D" w:rsidRPr="006670C4">
          <w:rPr>
            <w:rFonts w:ascii="Arial" w:eastAsia="標楷體" w:hAnsi="Arial"/>
            <w:noProof/>
            <w:color w:val="FF0000"/>
            <w:sz w:val="28"/>
            <w:szCs w:val="28"/>
            <w:lang w:eastAsia="zh-TW"/>
            <w:rPrChange w:id="275" w:author="陳鐵元" w:date="2016-03-28T14:32:00Z">
              <w:rPr>
                <w:rFonts w:ascii="Arial" w:eastAsia="標楷體" w:hAnsi="Arial"/>
                <w:noProof/>
                <w:sz w:val="28"/>
                <w:szCs w:val="28"/>
                <w:lang w:eastAsia="zh-TW"/>
              </w:rPr>
            </w:rPrChange>
          </w:rPr>
          <w:sym w:font="Wingdings" w:char="F0E0"/>
        </w:r>
        <w:r w:rsidR="00AB720D" w:rsidRPr="006670C4">
          <w:rPr>
            <w:rFonts w:ascii="Arial" w:eastAsia="標楷體" w:hAnsi="Arial" w:hint="eastAsia"/>
            <w:noProof/>
            <w:color w:val="FF0000"/>
            <w:sz w:val="28"/>
            <w:szCs w:val="28"/>
            <w:lang w:eastAsia="zh-TW"/>
            <w:rPrChange w:id="276" w:author="陳鐵元" w:date="2016-03-28T14:32:00Z">
              <w:rPr>
                <w:rFonts w:ascii="Arial" w:eastAsia="標楷體" w:hAnsi="Arial" w:hint="eastAsia"/>
                <w:noProof/>
                <w:sz w:val="28"/>
                <w:szCs w:val="28"/>
                <w:lang w:eastAsia="zh-TW"/>
              </w:rPr>
            </w:rPrChange>
          </w:rPr>
          <w:t>設定於代碼管理中，以利未來維護</w:t>
        </w:r>
        <w:r w:rsidR="00AB720D">
          <w:rPr>
            <w:rFonts w:ascii="Arial" w:eastAsia="標楷體" w:hAnsi="Arial" w:hint="eastAsia"/>
            <w:noProof/>
            <w:sz w:val="28"/>
            <w:szCs w:val="28"/>
            <w:lang w:eastAsia="zh-TW"/>
          </w:rPr>
          <w:t>之</w:t>
        </w:r>
      </w:ins>
    </w:p>
    <w:p w:rsidR="001E450C" w:rsidRPr="001E450C" w:rsidRDefault="001E450C" w:rsidP="00B477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77" w:author="陳鐵元" w:date="2016-03-25T19:19:00Z"/>
          <w:rFonts w:ascii="細明體" w:eastAsia="細明體" w:hAnsi="細明體"/>
          <w:kern w:val="2"/>
          <w:lang w:eastAsia="zh-TW"/>
          <w:rPrChange w:id="278" w:author="陳鐵元" w:date="2016-03-25T19:19:00Z">
            <w:rPr>
              <w:ins w:id="279" w:author="陳鐵元" w:date="2016-03-25T19:19:00Z"/>
              <w:rFonts w:ascii="細明體" w:eastAsia="細明體" w:hAnsi="細明體"/>
              <w:lang w:eastAsia="zh-TW"/>
            </w:rPr>
          </w:rPrChange>
        </w:rPr>
      </w:pPr>
      <w:ins w:id="280" w:author="陳鐵元" w:date="2016-03-25T19:19:00Z">
        <w:r>
          <w:rPr>
            <w:rFonts w:ascii="Arial" w:eastAsia="標楷體" w:hAnsi="Arial" w:hint="eastAsia"/>
            <w:noProof/>
            <w:sz w:val="28"/>
            <w:szCs w:val="28"/>
            <w:lang w:eastAsia="zh-TW"/>
          </w:rPr>
          <w:t>每人每週查核</w:t>
        </w:r>
        <w:r>
          <w:rPr>
            <w:rFonts w:ascii="Arial" w:eastAsia="標楷體" w:hAnsi="Arial"/>
            <w:noProof/>
            <w:sz w:val="28"/>
            <w:szCs w:val="28"/>
            <w:lang w:eastAsia="zh-TW"/>
          </w:rPr>
          <w:t>5</w:t>
        </w:r>
        <w:r>
          <w:rPr>
            <w:rFonts w:ascii="Arial" w:eastAsia="標楷體" w:hAnsi="Arial" w:hint="eastAsia"/>
            <w:noProof/>
            <w:sz w:val="28"/>
            <w:szCs w:val="28"/>
            <w:lang w:eastAsia="zh-TW"/>
          </w:rPr>
          <w:t>件，每週共計</w:t>
        </w:r>
        <w:r>
          <w:rPr>
            <w:rFonts w:ascii="Arial" w:eastAsia="標楷體" w:hAnsi="Arial"/>
            <w:noProof/>
            <w:sz w:val="28"/>
            <w:szCs w:val="28"/>
            <w:lang w:eastAsia="zh-TW"/>
          </w:rPr>
          <w:t>35</w:t>
        </w:r>
        <w:r>
          <w:rPr>
            <w:rFonts w:ascii="Arial" w:eastAsia="標楷體" w:hAnsi="Arial" w:hint="eastAsia"/>
            <w:noProof/>
            <w:sz w:val="28"/>
            <w:szCs w:val="28"/>
            <w:lang w:eastAsia="zh-TW"/>
          </w:rPr>
          <w:t>件。</w:t>
        </w:r>
      </w:ins>
    </w:p>
    <w:p w:rsidR="00B477F2" w:rsidRPr="00FD09CE" w:rsidDel="00EF4A7D" w:rsidRDefault="00B477F2" w:rsidP="00B477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81" w:author="FIS" w:date="2014-11-04T18:06:00Z"/>
          <w:del w:id="282" w:author="陳鐵元" w:date="2016-03-28T14:32:00Z"/>
          <w:rFonts w:ascii="細明體" w:eastAsia="細明體" w:hAnsi="細明體" w:hint="eastAsia"/>
          <w:kern w:val="2"/>
          <w:lang w:eastAsia="zh-TW"/>
        </w:rPr>
      </w:pPr>
      <w:ins w:id="283" w:author="FIS" w:date="2014-11-04T18:06:00Z">
        <w:del w:id="284" w:author="陳鐵元" w:date="2016-03-28T14:32:00Z">
          <w:r w:rsidDel="00EF4A7D">
            <w:rPr>
              <w:rFonts w:ascii="細明體" w:eastAsia="細明體" w:hAnsi="細明體" w:hint="eastAsia"/>
              <w:lang w:eastAsia="zh-TW"/>
            </w:rPr>
            <w:delText xml:space="preserve">CALL </w:delText>
          </w:r>
          <w:r w:rsidRPr="007876B6" w:rsidDel="00EF4A7D">
            <w:rPr>
              <w:rFonts w:ascii="細明體" w:eastAsia="細明體" w:hAnsi="細明體" w:cs="新細明體"/>
            </w:rPr>
            <w:delText>AA_Q0Z005.getCheckIds()</w:delText>
          </w:r>
          <w:r w:rsidDel="00EF4A7D">
            <w:rPr>
              <w:rFonts w:ascii="細明體" w:eastAsia="細明體" w:hAnsi="細明體" w:cs="新細明體" w:hint="eastAsia"/>
              <w:lang w:eastAsia="zh-TW"/>
            </w:rPr>
            <w:delText>，參數帶</w:delText>
          </w:r>
          <w:r w:rsidDel="00EF4A7D">
            <w:rPr>
              <w:rFonts w:ascii="細明體" w:eastAsia="細明體" w:hAnsi="細明體"/>
            </w:rPr>
            <w:delText>“</w:delText>
          </w:r>
          <w:r w:rsidRPr="002C3898" w:rsidDel="00EF4A7D">
            <w:rPr>
              <w:rFonts w:ascii="細明體" w:eastAsia="細明體" w:hAnsi="細明體"/>
            </w:rPr>
            <w:delText>8700200</w:delText>
          </w:r>
          <w:r w:rsidDel="00EF4A7D">
            <w:rPr>
              <w:rFonts w:ascii="細明體" w:eastAsia="細明體" w:hAnsi="細明體"/>
            </w:rPr>
            <w:delText>”</w:delText>
          </w:r>
          <w:r w:rsidDel="00EF4A7D">
            <w:rPr>
              <w:rFonts w:ascii="細明體" w:eastAsia="細明體" w:hAnsi="細明體" w:hint="eastAsia"/>
              <w:lang w:eastAsia="zh-TW"/>
            </w:rPr>
            <w:delText>，</w:delText>
          </w:r>
          <w:r w:rsidDel="00EF4A7D">
            <w:rPr>
              <w:rFonts w:ascii="細明體" w:eastAsia="細明體" w:hAnsi="細明體"/>
              <w:lang w:eastAsia="zh-TW"/>
            </w:rPr>
            <w:delText>’’</w:delText>
          </w:r>
          <w:r w:rsidDel="00EF4A7D">
            <w:rPr>
              <w:rFonts w:ascii="細明體" w:eastAsia="細明體" w:hAnsi="細明體" w:hint="eastAsia"/>
              <w:lang w:eastAsia="zh-TW"/>
            </w:rPr>
            <w:delText>，</w:delText>
          </w:r>
          <w:r w:rsidDel="00EF4A7D">
            <w:rPr>
              <w:rFonts w:ascii="細明體" w:eastAsia="細明體" w:hAnsi="細明體"/>
              <w:lang w:eastAsia="zh-TW"/>
            </w:rPr>
            <w:delText>”</w:delText>
          </w:r>
          <w:r w:rsidDel="00EF4A7D">
            <w:rPr>
              <w:rFonts w:ascii="細明體" w:eastAsia="細明體" w:hAnsi="細明體" w:hint="eastAsia"/>
              <w:lang w:eastAsia="zh-TW"/>
            </w:rPr>
            <w:delText>0</w:delText>
          </w:r>
          <w:r w:rsidDel="00EF4A7D">
            <w:rPr>
              <w:rFonts w:ascii="細明體" w:eastAsia="細明體" w:hAnsi="細明體"/>
              <w:lang w:eastAsia="zh-TW"/>
            </w:rPr>
            <w:delText>”</w:delText>
          </w:r>
          <w:r w:rsidDel="00EF4A7D">
            <w:rPr>
              <w:rFonts w:ascii="細明體" w:eastAsia="細明體" w:hAnsi="細明體" w:hint="eastAsia"/>
              <w:lang w:eastAsia="zh-TW"/>
            </w:rPr>
            <w:delText>，取回可派件人員清單。</w:delText>
          </w:r>
        </w:del>
      </w:ins>
    </w:p>
    <w:p w:rsidR="00B477F2" w:rsidRDefault="00B477F2" w:rsidP="00B477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85" w:author="FIS" w:date="2014-11-04T18:06:00Z"/>
          <w:rFonts w:ascii="細明體" w:eastAsia="細明體" w:hAnsi="細明體"/>
          <w:kern w:val="2"/>
          <w:lang w:eastAsia="zh-TW"/>
        </w:rPr>
      </w:pPr>
      <w:ins w:id="286" w:author="FIS" w:date="2014-11-04T18:06:00Z">
        <w:r>
          <w:rPr>
            <w:rFonts w:ascii="細明體" w:eastAsia="細明體" w:hAnsi="細明體" w:hint="eastAsia"/>
            <w:lang w:eastAsia="zh-TW"/>
          </w:rPr>
          <w:t>依序逐筆寫入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409"/>
      </w:tblGrid>
      <w:tr w:rsidR="00B477F2" w:rsidRPr="00A20761" w:rsidTr="00170292">
        <w:trPr>
          <w:ins w:id="287" w:author="FIS" w:date="2014-11-04T18:06:00Z"/>
        </w:trPr>
        <w:tc>
          <w:tcPr>
            <w:tcW w:w="2500" w:type="pct"/>
          </w:tcPr>
          <w:p w:rsidR="00B477F2" w:rsidRPr="00A20761" w:rsidRDefault="00B477F2" w:rsidP="00170292">
            <w:pPr>
              <w:rPr>
                <w:ins w:id="288" w:author="FIS" w:date="2014-11-04T18:06:00Z"/>
                <w:rFonts w:ascii="細明體" w:eastAsia="細明體" w:hAnsi="細明體" w:hint="eastAsia"/>
                <w:sz w:val="20"/>
              </w:rPr>
            </w:pPr>
            <w:ins w:id="289" w:author="FIS" w:date="2014-11-04T18:06:00Z">
              <w:r>
                <w:rPr>
                  <w:rFonts w:ascii="細明體" w:eastAsia="細明體" w:hAnsi="細明體" w:hint="eastAsia"/>
                  <w:sz w:val="20"/>
                </w:rPr>
                <w:t>查核單位</w:t>
              </w:r>
            </w:ins>
          </w:p>
        </w:tc>
        <w:tc>
          <w:tcPr>
            <w:tcW w:w="2500" w:type="pct"/>
            <w:vAlign w:val="center"/>
          </w:tcPr>
          <w:p w:rsidR="00B477F2" w:rsidRPr="00A20761" w:rsidRDefault="00B477F2" w:rsidP="00170292">
            <w:pPr>
              <w:pStyle w:val="a9"/>
              <w:spacing w:line="300" w:lineRule="exact"/>
              <w:ind w:left="2" w:hangingChars="1" w:hanging="2"/>
              <w:rPr>
                <w:ins w:id="290" w:author="FIS" w:date="2014-11-04T18:06:00Z"/>
                <w:rStyle w:val="style3"/>
                <w:rFonts w:ascii="細明體" w:hAnsi="細明體" w:hint="eastAsia"/>
              </w:rPr>
            </w:pPr>
            <w:ins w:id="291" w:author="FIS" w:date="2014-11-04T18:06:00Z">
              <w:r>
                <w:rPr>
                  <w:rStyle w:val="style3"/>
                  <w:rFonts w:ascii="細明體" w:hAnsi="細明體" w:hint="eastAsia"/>
                </w:rPr>
                <w:t>CHECK_DIV_NO</w:t>
              </w:r>
            </w:ins>
          </w:p>
        </w:tc>
      </w:tr>
      <w:tr w:rsidR="00B477F2" w:rsidRPr="00A20761" w:rsidTr="00170292">
        <w:trPr>
          <w:ins w:id="292" w:author="FIS" w:date="2014-11-04T18:06:00Z"/>
        </w:trPr>
        <w:tc>
          <w:tcPr>
            <w:tcW w:w="2500" w:type="pct"/>
          </w:tcPr>
          <w:p w:rsidR="00B477F2" w:rsidRPr="00A20761" w:rsidRDefault="00B477F2" w:rsidP="00170292">
            <w:pPr>
              <w:rPr>
                <w:ins w:id="293" w:author="FIS" w:date="2014-11-04T18:06:00Z"/>
                <w:rFonts w:ascii="細明體" w:eastAsia="細明體" w:hAnsi="細明體" w:hint="eastAsia"/>
                <w:sz w:val="20"/>
              </w:rPr>
            </w:pPr>
            <w:ins w:id="294" w:author="FIS" w:date="2014-11-04T18:06:00Z">
              <w:r>
                <w:rPr>
                  <w:rFonts w:ascii="細明體" w:eastAsia="細明體" w:hAnsi="細明體" w:hint="eastAsia"/>
                  <w:sz w:val="20"/>
                </w:rPr>
                <w:t>查核人員</w:t>
              </w:r>
            </w:ins>
          </w:p>
        </w:tc>
        <w:tc>
          <w:tcPr>
            <w:tcW w:w="2500" w:type="pct"/>
            <w:vAlign w:val="center"/>
          </w:tcPr>
          <w:p w:rsidR="00B477F2" w:rsidRPr="00A20761" w:rsidRDefault="00B477F2" w:rsidP="00170292">
            <w:pPr>
              <w:pStyle w:val="a9"/>
              <w:spacing w:line="300" w:lineRule="exact"/>
              <w:ind w:left="2" w:hangingChars="1" w:hanging="2"/>
              <w:rPr>
                <w:ins w:id="295" w:author="FIS" w:date="2014-11-04T18:06:00Z"/>
                <w:rStyle w:val="style3"/>
                <w:rFonts w:ascii="細明體" w:hAnsi="細明體" w:hint="eastAsia"/>
              </w:rPr>
            </w:pPr>
            <w:ins w:id="296" w:author="FIS" w:date="2014-11-04T18:06:00Z">
              <w:r>
                <w:rPr>
                  <w:rFonts w:eastAsia="標楷體" w:hint="eastAsia"/>
                </w:rPr>
                <w:t>CHECK_ID</w:t>
              </w:r>
            </w:ins>
          </w:p>
        </w:tc>
      </w:tr>
      <w:tr w:rsidR="00B477F2" w:rsidRPr="00A20761" w:rsidDel="00EF4A7D" w:rsidTr="00170292">
        <w:trPr>
          <w:ins w:id="297" w:author="FIS" w:date="2014-11-04T18:06:00Z"/>
          <w:del w:id="298" w:author="陳鐵元" w:date="2016-03-28T14:32:00Z"/>
        </w:trPr>
        <w:tc>
          <w:tcPr>
            <w:tcW w:w="2500" w:type="pct"/>
          </w:tcPr>
          <w:p w:rsidR="00B477F2" w:rsidRPr="00A20761" w:rsidDel="00EF4A7D" w:rsidRDefault="00B477F2" w:rsidP="00170292">
            <w:pPr>
              <w:rPr>
                <w:ins w:id="299" w:author="FIS" w:date="2014-11-04T18:06:00Z"/>
                <w:del w:id="300" w:author="陳鐵元" w:date="2016-03-28T14:32:00Z"/>
                <w:rFonts w:ascii="細明體" w:eastAsia="細明體" w:hAnsi="細明體" w:hint="eastAsia"/>
                <w:sz w:val="20"/>
              </w:rPr>
            </w:pPr>
            <w:ins w:id="301" w:author="FIS" w:date="2014-11-04T18:06:00Z">
              <w:del w:id="302" w:author="陳鐵元" w:date="2016-03-28T14:32:00Z">
                <w:r w:rsidDel="00EF4A7D">
                  <w:rPr>
                    <w:rFonts w:ascii="細明體" w:eastAsia="細明體" w:hAnsi="細明體" w:hint="eastAsia"/>
                    <w:sz w:val="20"/>
                  </w:rPr>
                  <w:delText>覆核人員</w:delText>
                </w:r>
              </w:del>
            </w:ins>
          </w:p>
        </w:tc>
        <w:tc>
          <w:tcPr>
            <w:tcW w:w="2500" w:type="pct"/>
            <w:vAlign w:val="center"/>
          </w:tcPr>
          <w:p w:rsidR="00B477F2" w:rsidRPr="00A20761" w:rsidDel="00EF4A7D" w:rsidRDefault="00B477F2" w:rsidP="00170292">
            <w:pPr>
              <w:pStyle w:val="a9"/>
              <w:spacing w:line="300" w:lineRule="exact"/>
              <w:ind w:left="2" w:hangingChars="1" w:hanging="2"/>
              <w:rPr>
                <w:ins w:id="303" w:author="FIS" w:date="2014-11-04T18:06:00Z"/>
                <w:del w:id="304" w:author="陳鐵元" w:date="2016-03-28T14:32:00Z"/>
                <w:rStyle w:val="style3"/>
                <w:rFonts w:ascii="細明體" w:hAnsi="細明體" w:hint="eastAsia"/>
              </w:rPr>
            </w:pPr>
            <w:ins w:id="305" w:author="FIS" w:date="2014-11-04T18:06:00Z">
              <w:del w:id="306" w:author="陳鐵元" w:date="2016-03-28T14:32:00Z">
                <w:r w:rsidDel="00EF4A7D">
                  <w:rPr>
                    <w:rFonts w:eastAsia="標楷體" w:hint="eastAsia"/>
                  </w:rPr>
                  <w:delText>CFM_ID</w:delText>
                </w:r>
              </w:del>
            </w:ins>
          </w:p>
        </w:tc>
      </w:tr>
      <w:tr w:rsidR="00B477F2" w:rsidRPr="00A20761" w:rsidDel="00EF4A7D" w:rsidTr="00170292">
        <w:trPr>
          <w:ins w:id="307" w:author="FIS" w:date="2014-11-04T18:06:00Z"/>
          <w:del w:id="308" w:author="陳鐵元" w:date="2016-03-28T14:32:00Z"/>
        </w:trPr>
        <w:tc>
          <w:tcPr>
            <w:tcW w:w="2500" w:type="pct"/>
          </w:tcPr>
          <w:p w:rsidR="00B477F2" w:rsidRPr="00A20761" w:rsidDel="00EF4A7D" w:rsidRDefault="00B477F2" w:rsidP="00170292">
            <w:pPr>
              <w:rPr>
                <w:ins w:id="309" w:author="FIS" w:date="2014-11-04T18:06:00Z"/>
                <w:del w:id="310" w:author="陳鐵元" w:date="2016-03-28T14:32:00Z"/>
                <w:rFonts w:ascii="細明體" w:eastAsia="細明體" w:hAnsi="細明體" w:hint="eastAsia"/>
                <w:sz w:val="20"/>
              </w:rPr>
            </w:pPr>
            <w:ins w:id="311" w:author="FIS" w:date="2014-11-04T18:06:00Z">
              <w:del w:id="312" w:author="陳鐵元" w:date="2016-03-28T14:32:00Z">
                <w:r w:rsidDel="00EF4A7D">
                  <w:rPr>
                    <w:rFonts w:ascii="細明體" w:eastAsia="細明體" w:hAnsi="細明體" w:hint="eastAsia"/>
                    <w:sz w:val="20"/>
                  </w:rPr>
                  <w:delText>覆核主管人員</w:delText>
                </w:r>
              </w:del>
            </w:ins>
          </w:p>
        </w:tc>
        <w:tc>
          <w:tcPr>
            <w:tcW w:w="2500" w:type="pct"/>
            <w:vAlign w:val="center"/>
          </w:tcPr>
          <w:p w:rsidR="00B477F2" w:rsidRPr="00A20761" w:rsidDel="00EF4A7D" w:rsidRDefault="00B477F2" w:rsidP="00170292">
            <w:pPr>
              <w:pStyle w:val="a9"/>
              <w:spacing w:line="300" w:lineRule="exact"/>
              <w:ind w:left="2" w:hangingChars="1" w:hanging="2"/>
              <w:rPr>
                <w:ins w:id="313" w:author="FIS" w:date="2014-11-04T18:06:00Z"/>
                <w:del w:id="314" w:author="陳鐵元" w:date="2016-03-28T14:32:00Z"/>
                <w:rFonts w:eastAsia="標楷體" w:hint="eastAsia"/>
              </w:rPr>
            </w:pPr>
            <w:ins w:id="315" w:author="FIS" w:date="2014-11-04T18:06:00Z">
              <w:del w:id="316" w:author="陳鐵元" w:date="2016-03-28T14:32:00Z">
                <w:r w:rsidDel="00EF4A7D">
                  <w:rPr>
                    <w:rFonts w:eastAsia="標楷體" w:hint="eastAsia"/>
                  </w:rPr>
                  <w:delText>CFM_MAN_ID</w:delText>
                </w:r>
              </w:del>
            </w:ins>
          </w:p>
        </w:tc>
      </w:tr>
    </w:tbl>
    <w:p w:rsidR="00B477F2" w:rsidRDefault="00B477F2" w:rsidP="00B477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317" w:author="FIS" w:date="2014-11-04T18:06:00Z">
        <w:r>
          <w:rPr>
            <w:rFonts w:ascii="細明體" w:eastAsia="細明體" w:hAnsi="細明體" w:hint="eastAsia"/>
            <w:kern w:val="2"/>
            <w:lang w:eastAsia="zh-TW"/>
          </w:rPr>
          <w:t>如果取回的筆數用完，從頭重新派件，例如:資料有50件，取回的派件人員只有10個，逐一派件後，第11筆就又輪回第一筆派件人員。</w:t>
        </w:r>
      </w:ins>
    </w:p>
    <w:p w:rsidR="00304255" w:rsidRPr="0009343D" w:rsidRDefault="00304255" w:rsidP="0030425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B817A4">
        <w:rPr>
          <w:rFonts w:ascii="細明體" w:eastAsia="細明體" w:hAnsi="細明體" w:hint="eastAsia"/>
          <w:lang w:eastAsia="zh-TW"/>
        </w:rPr>
        <w:t>查核案件_基本資料檔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： </w:t>
      </w:r>
    </w:p>
    <w:p w:rsidR="00304255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將上述讀取出的資料根據FORMAT（</w:t>
      </w:r>
      <w:r w:rsidR="002C3898">
        <w:rPr>
          <w:rFonts w:ascii="細明體" w:eastAsia="細明體" w:hAnsi="細明體" w:hint="eastAsia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>）格式寫入DTAAQ102。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>
        <w:rPr>
          <w:rFonts w:ascii="細明體" w:eastAsia="細明體" w:hAnsi="細明體" w:hint="eastAsia"/>
          <w:lang w:eastAsia="zh-TW"/>
        </w:rPr>
        <w:t>高風險案件</w:t>
      </w:r>
      <w:r>
        <w:rPr>
          <w:rFonts w:ascii="細明體" w:eastAsia="細明體" w:hAnsi="細明體" w:hint="eastAsia"/>
          <w:kern w:val="2"/>
          <w:lang w:eastAsia="zh-TW"/>
        </w:rPr>
        <w:t>寫入成功件數。</w:t>
      </w:r>
    </w:p>
    <w:p w:rsidR="00304255" w:rsidRPr="00DF2E41" w:rsidRDefault="00304255" w:rsidP="0030425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高風險案件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04255" w:rsidRPr="00DF2E41" w:rsidRDefault="00304255" w:rsidP="0030425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寫入高風險案件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304255" w:rsidRPr="005B3AB0" w:rsidRDefault="00304255" w:rsidP="0030425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5B3AB0" w:rsidRPr="00DF2E41" w:rsidRDefault="005B3AB0" w:rsidP="005B3AB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5B3AB0" w:rsidRPr="00740196" w:rsidRDefault="005B3AB0" w:rsidP="005B3AB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18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318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1993"/>
        <w:gridCol w:w="4016"/>
        <w:gridCol w:w="2816"/>
      </w:tblGrid>
      <w:tr w:rsidR="00BD6033" w:rsidRPr="00213BCE" w:rsidTr="00475B59">
        <w:trPr>
          <w:trHeight w:val="180"/>
        </w:trPr>
        <w:tc>
          <w:tcPr>
            <w:tcW w:w="1048" w:type="pct"/>
            <w:vMerge w:val="restar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952" w:type="pct"/>
            <w:gridSpan w:val="3"/>
            <w:shd w:val="clear" w:color="auto" w:fill="FFCC99"/>
          </w:tcPr>
          <w:p w:rsidR="00BD6033" w:rsidRPr="00213BCE" w:rsidRDefault="00BD6033" w:rsidP="00B817A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BD6033" w:rsidRPr="00213BCE" w:rsidTr="00475B59">
        <w:trPr>
          <w:trHeight w:val="180"/>
        </w:trPr>
        <w:tc>
          <w:tcPr>
            <w:tcW w:w="1048" w:type="pct"/>
            <w:vMerge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8" w:type="pc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856" w:type="pct"/>
            <w:shd w:val="clear" w:color="auto" w:fill="FFCC99"/>
          </w:tcPr>
          <w:p w:rsidR="00BD6033" w:rsidRPr="00213BCE" w:rsidRDefault="00B817A4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048" w:type="pct"/>
            <w:shd w:val="clear" w:color="auto" w:fill="FFCC99"/>
          </w:tcPr>
          <w:p w:rsidR="00BD6033" w:rsidRPr="00213BCE" w:rsidRDefault="00B817A4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PROJ_NO</w:t>
            </w:r>
          </w:p>
        </w:tc>
        <w:tc>
          <w:tcPr>
            <w:tcW w:w="1856" w:type="pct"/>
          </w:tcPr>
          <w:p w:rsidR="00B817A4" w:rsidRDefault="00357850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代碼中文檔</w:t>
            </w:r>
            <w:r w:rsidR="004D0252" w:rsidRPr="004D0252">
              <w:rPr>
                <w:rFonts w:ascii="細明體" w:eastAsia="細明體" w:hAnsi="細明體"/>
                <w:sz w:val="20"/>
              </w:rPr>
              <w:t>PROJ_CASE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去讀AA名稱為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  <w:r>
              <w:rPr>
                <w:rFonts w:ascii="細明體" w:eastAsia="細明體" w:hAnsi="細明體" w:hint="eastAsia"/>
                <w:sz w:val="20"/>
              </w:rPr>
              <w:t>的代碼中文為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4D0252">
              <w:rPr>
                <w:rFonts w:ascii="細明體" w:eastAsia="細明體" w:hAnsi="細明體" w:hint="eastAsia"/>
                <w:sz w:val="20"/>
              </w:rPr>
              <w:t>全自動核賠件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的代碼放入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CASE_NO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先利用上述取得的專案代號去讀DTAAQ102，取CASE_NO最大值後，在依序往下加1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_1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DTAAA001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_2</w:t>
            </w:r>
          </w:p>
        </w:tc>
        <w:tc>
          <w:tcPr>
            <w:tcW w:w="1856" w:type="pct"/>
          </w:tcPr>
          <w:p w:rsidR="00B817A4" w:rsidRDefault="009C0170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DTAAA001</w:t>
            </w:r>
            <w:r>
              <w:rPr>
                <w:rFonts w:ascii="細明體" w:eastAsia="細明體" w:hAnsi="細明體" w:hint="eastAsia"/>
                <w:sz w:val="20"/>
              </w:rPr>
              <w:t>.</w:t>
            </w:r>
            <w:r w:rsidRPr="009C0170">
              <w:rPr>
                <w:rFonts w:ascii="細明體" w:eastAsia="細明體" w:hAnsi="細明體"/>
                <w:sz w:val="20"/>
              </w:rPr>
              <w:t>DECD_DIV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_3</w:t>
            </w:r>
          </w:p>
        </w:tc>
        <w:tc>
          <w:tcPr>
            <w:tcW w:w="1856" w:type="pct"/>
          </w:tcPr>
          <w:p w:rsidR="00B817A4" w:rsidRDefault="00DB644C" w:rsidP="00DB644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Pr="00DB644C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4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_4</w:t>
            </w:r>
          </w:p>
        </w:tc>
        <w:tc>
          <w:tcPr>
            <w:tcW w:w="1856" w:type="pct"/>
          </w:tcPr>
          <w:p w:rsidR="00B817A4" w:rsidRDefault="00DB644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DTAAA001.</w:t>
            </w:r>
            <w:r w:rsidRPr="00DB644C">
              <w:rPr>
                <w:rFonts w:ascii="細明體" w:eastAsia="細明體" w:hAnsi="細明體"/>
                <w:sz w:val="20"/>
              </w:rPr>
              <w:t>CASE_LEVEL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del w:id="319" w:author="FIS" w:date="2014-11-04T17:41:00Z">
              <w:r w:rsidRPr="009027FB" w:rsidDel="007876B6">
                <w:rPr>
                  <w:rFonts w:ascii="細明體" w:eastAsia="細明體" w:hAnsi="細明體" w:hint="eastAsia"/>
                  <w:sz w:val="20"/>
                </w:rPr>
                <w:delText>DTAA</w:delText>
              </w:r>
              <w:r w:rsidDel="007876B6">
                <w:rPr>
                  <w:rFonts w:ascii="細明體" w:eastAsia="細明體" w:hAnsi="細明體" w:hint="eastAsia"/>
                  <w:sz w:val="20"/>
                </w:rPr>
                <w:delText>A</w:delText>
              </w:r>
              <w:r w:rsidRPr="009027FB" w:rsidDel="007876B6">
                <w:rPr>
                  <w:rFonts w:ascii="細明體" w:eastAsia="細明體" w:hAnsi="細明體" w:hint="eastAsia"/>
                  <w:sz w:val="20"/>
                </w:rPr>
                <w:delText>001.</w:delText>
              </w:r>
              <w:r w:rsidRPr="009027FB" w:rsidDel="007876B6">
                <w:rPr>
                  <w:rFonts w:ascii="細明體" w:eastAsia="細明體" w:hAnsi="細明體"/>
                  <w:sz w:val="20"/>
                </w:rPr>
                <w:delText>CLAM_DIV_NO</w:delText>
              </w:r>
            </w:del>
          </w:p>
        </w:tc>
        <w:tc>
          <w:tcPr>
            <w:tcW w:w="1048" w:type="pct"/>
          </w:tcPr>
          <w:p w:rsidR="00475B59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del w:id="320" w:author="FIS" w:date="2014-11-04T17:41:00Z">
              <w:r w:rsidRPr="009027FB" w:rsidDel="007876B6">
                <w:rPr>
                  <w:rFonts w:ascii="細明體" w:eastAsia="細明體" w:hAnsi="細明體" w:hint="eastAsia"/>
                  <w:sz w:val="20"/>
                </w:rPr>
                <w:delText>DTAA</w:delText>
              </w:r>
              <w:r w:rsidDel="007876B6">
                <w:rPr>
                  <w:rFonts w:ascii="細明體" w:eastAsia="細明體" w:hAnsi="細明體" w:hint="eastAsia"/>
                  <w:sz w:val="20"/>
                </w:rPr>
                <w:delText>A</w:delText>
              </w:r>
              <w:r w:rsidRPr="009027FB" w:rsidDel="007876B6">
                <w:rPr>
                  <w:rFonts w:ascii="細明體" w:eastAsia="細明體" w:hAnsi="細明體" w:hint="eastAsia"/>
                  <w:sz w:val="20"/>
                </w:rPr>
                <w:delText>001.</w:delText>
              </w:r>
              <w:r w:rsidRPr="009027FB" w:rsidDel="007876B6">
                <w:rPr>
                  <w:rFonts w:ascii="細明體" w:eastAsia="細明體" w:hAnsi="細明體"/>
                  <w:sz w:val="20"/>
                </w:rPr>
                <w:delText>CLAM_DIV_NO</w:delText>
              </w:r>
              <w:r w:rsidDel="007876B6">
                <w:rPr>
                  <w:rFonts w:ascii="細明體" w:eastAsia="細明體" w:hAnsi="細明體" w:hint="eastAsia"/>
                  <w:sz w:val="20"/>
                </w:rPr>
                <w:delText>主管</w:delText>
              </w:r>
            </w:del>
          </w:p>
        </w:tc>
        <w:tc>
          <w:tcPr>
            <w:tcW w:w="1048" w:type="pct"/>
          </w:tcPr>
          <w:p w:rsidR="00475B59" w:rsidRPr="009027FB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利用</w:t>
            </w:r>
            <w:r w:rsidRPr="009027FB">
              <w:rPr>
                <w:rFonts w:ascii="細明體" w:eastAsia="細明體" w:hAnsi="細明體"/>
                <w:sz w:val="20"/>
              </w:rPr>
              <w:t>CLAM_DIV_NO</w:t>
            </w:r>
            <w:r>
              <w:rPr>
                <w:rFonts w:ascii="細明體" w:eastAsia="細明體" w:hAnsi="細明體" w:hint="eastAsia"/>
                <w:sz w:val="20"/>
              </w:rPr>
              <w:t xml:space="preserve"> CALL </w:t>
            </w:r>
            <w:ins w:id="321" w:author="FIS" w:date="2014-11-04T17:37:00Z">
              <w:r w:rsidR="007876B6" w:rsidRPr="007876B6">
                <w:rPr>
                  <w:rFonts w:ascii="細明體" w:eastAsia="細明體" w:hAnsi="細明體"/>
                  <w:sz w:val="20"/>
                </w:rPr>
                <w:t>AA_Q0Z005.getCheckIds(key, "","1")</w:t>
              </w:r>
            </w:ins>
            <w:del w:id="322" w:author="FIS" w:date="2014-11-04T17:37:00Z">
              <w:r w:rsidRPr="009027FB" w:rsidDel="007876B6">
                <w:rPr>
                  <w:rFonts w:ascii="細明體" w:eastAsia="細明體" w:hAnsi="細明體"/>
                  <w:sz w:val="20"/>
                </w:rPr>
                <w:delText>DivData</w:delText>
              </w:r>
              <w:r w:rsidDel="007876B6">
                <w:rPr>
                  <w:rFonts w:ascii="細明體" w:eastAsia="細明體" w:hAnsi="細明體" w:hint="eastAsia"/>
                  <w:sz w:val="20"/>
                </w:rPr>
                <w:delText>.</w:delText>
              </w:r>
              <w:r w:rsidDel="007876B6">
                <w:delText xml:space="preserve"> </w:delText>
              </w:r>
              <w:r w:rsidRPr="00475B59" w:rsidDel="007876B6">
                <w:rPr>
                  <w:rFonts w:ascii="細明體" w:eastAsia="細明體" w:hAnsi="細明體"/>
                  <w:sz w:val="20"/>
                </w:rPr>
                <w:delText>getCurrentUnitManager()</w:delText>
              </w:r>
            </w:del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BE_CHECK_ID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9027FB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 w:rsidRPr="009027FB">
              <w:rPr>
                <w:rFonts w:ascii="細明體" w:eastAsia="細明體" w:hAnsi="細明體" w:hint="eastAsia"/>
                <w:sz w:val="20"/>
              </w:rPr>
              <w:t>001.</w:t>
            </w:r>
            <w:r>
              <w:t xml:space="preserve"> </w:t>
            </w:r>
            <w:r w:rsidRPr="009027FB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048" w:type="pct"/>
          </w:tcPr>
          <w:p w:rsidR="00475B59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CASE_</w:t>
            </w:r>
            <w:r>
              <w:rPr>
                <w:rStyle w:val="style31"/>
                <w:rFonts w:ascii="細明體" w:hAnsi="細明體" w:hint="eastAsia"/>
              </w:rPr>
              <w:t>STS</w:t>
            </w:r>
          </w:p>
        </w:tc>
        <w:tc>
          <w:tcPr>
            <w:tcW w:w="1856" w:type="pct"/>
          </w:tcPr>
          <w:p w:rsidR="00B817A4" w:rsidRDefault="00475B59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CHECK_RESULT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查核結果說明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覆核意見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覆核主管意見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CFM_MAN_NOTE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ADD_FILE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問卷評分結果</w:t>
            </w:r>
          </w:p>
        </w:tc>
        <w:tc>
          <w:tcPr>
            <w:tcW w:w="1048" w:type="pct"/>
            <w:vAlign w:val="center"/>
          </w:tcPr>
          <w:p w:rsidR="00B817A4" w:rsidRPr="00593089" w:rsidRDefault="00B817A4" w:rsidP="002A1246">
            <w:pPr>
              <w:pStyle w:val="a9"/>
              <w:spacing w:line="300" w:lineRule="exact"/>
              <w:ind w:left="2" w:hangingChars="1" w:hanging="2"/>
              <w:rPr>
                <w:rFonts w:ascii="細明體" w:hAnsi="細明體" w:cs="Arial" w:hint="eastAsia"/>
              </w:rPr>
            </w:pPr>
            <w:r>
              <w:rPr>
                <w:rStyle w:val="style31"/>
                <w:rFonts w:ascii="細明體" w:hAnsi="細明體" w:hint="eastAsia"/>
              </w:rPr>
              <w:t>QST</w:t>
            </w:r>
            <w:r w:rsidRPr="00A20761">
              <w:rPr>
                <w:rStyle w:val="style31"/>
                <w:rFonts w:ascii="細明體" w:hAnsi="細明體" w:hint="eastAsia"/>
              </w:rPr>
              <w:t>_</w:t>
            </w:r>
            <w:r>
              <w:rPr>
                <w:rStyle w:val="style31"/>
                <w:rFonts w:ascii="細明體" w:hAnsi="細明體" w:hint="eastAsia"/>
              </w:rPr>
              <w:t>ANS_RESULT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1856" w:type="pct"/>
          </w:tcPr>
          <w:p w:rsidR="00B817A4" w:rsidRDefault="00DB644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"受理編號："+</w:t>
            </w:r>
            <w:r w:rsidRPr="004D0252">
              <w:rPr>
                <w:rFonts w:ascii="細明體" w:eastAsia="細明體" w:hAnsi="細明體" w:hint="eastAsia"/>
                <w:sz w:val="20"/>
              </w:rPr>
              <w:t xml:space="preserve"> DTAAA001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  <w:r w:rsidRPr="00DB644C">
              <w:rPr>
                <w:rFonts w:ascii="細明體" w:eastAsia="細明體" w:hAnsi="細明體" w:hint="eastAsia"/>
                <w:sz w:val="20"/>
              </w:rPr>
              <w:t xml:space="preserve"> +"，事故者："+ 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.OCR_NAME+"，事故日："+ 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.OCR_DATE+"，案件等級："+ DTAAA001.</w:t>
            </w:r>
            <w:r w:rsidRPr="00DB644C">
              <w:rPr>
                <w:rFonts w:ascii="細明體" w:eastAsia="細明體" w:hAnsi="細明體"/>
                <w:sz w:val="20"/>
              </w:rPr>
              <w:t>CASE_LEVEL</w:t>
            </w:r>
          </w:p>
        </w:tc>
        <w:tc>
          <w:tcPr>
            <w:tcW w:w="1048" w:type="pct"/>
          </w:tcPr>
          <w:p w:rsidR="00B817A4" w:rsidRDefault="00DB644C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事故者姓名要遮蔽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LINK1_NOTE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查核系統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/>
                <w:sz w:val="20"/>
              </w:rPr>
              <w:t>"AAE0_0400/prompt?APLY_NO="+bo.INDEX_1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審批表單號碼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FORM_NO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審批表單進度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FORM_STS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D54B7" w:rsidRDefault="00B817A4" w:rsidP="002A1246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PROC_NO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Style w:val="style3"/>
                <w:rFonts w:ascii="細明體" w:hAnsi="細明體" w:hint="eastAsia"/>
              </w:rPr>
              <w:t>INPUT_ID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UCAAQ0B002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B92BC3" w:rsidRDefault="00B92BC3" w:rsidP="00B92BC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FORMAT（B）：　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1993"/>
        <w:gridCol w:w="4016"/>
        <w:gridCol w:w="2816"/>
      </w:tblGrid>
      <w:tr w:rsidR="00B92BC3" w:rsidRPr="00213BCE" w:rsidTr="00081A5A">
        <w:trPr>
          <w:trHeight w:val="180"/>
        </w:trPr>
        <w:tc>
          <w:tcPr>
            <w:tcW w:w="990" w:type="pct"/>
            <w:vMerge w:val="restar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4010" w:type="pct"/>
            <w:gridSpan w:val="3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B92BC3" w:rsidRPr="00213BCE" w:rsidTr="00DB644C">
        <w:trPr>
          <w:trHeight w:val="180"/>
        </w:trPr>
        <w:tc>
          <w:tcPr>
            <w:tcW w:w="990" w:type="pct"/>
            <w:vMerge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90" w:type="pc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856" w:type="pc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164" w:type="pc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PROJ_NO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代碼中文檔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去讀AA名稱為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  <w:r>
              <w:rPr>
                <w:rFonts w:ascii="細明體" w:eastAsia="細明體" w:hAnsi="細明體" w:hint="eastAsia"/>
                <w:sz w:val="20"/>
              </w:rPr>
              <w:t>的代碼中文為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hint="eastAsia"/>
              </w:rPr>
              <w:t xml:space="preserve"> </w:t>
            </w:r>
            <w:r w:rsidR="009027FB" w:rsidRPr="009027FB">
              <w:rPr>
                <w:rFonts w:ascii="細明體" w:eastAsia="細明體" w:hAnsi="細明體" w:hint="eastAsia"/>
                <w:sz w:val="20"/>
              </w:rPr>
              <w:t>延滯息修正案件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的代碼放入</w:t>
            </w: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CASE_NO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先利用上述取得的專案代號去讀DTAAQ102，取CASE_NO最大值後，在依序往下加1</w:t>
            </w:r>
          </w:p>
        </w:tc>
      </w:tr>
      <w:tr w:rsidR="009027FB" w:rsidRPr="00213BCE" w:rsidTr="00DB644C">
        <w:tc>
          <w:tcPr>
            <w:tcW w:w="990" w:type="pct"/>
          </w:tcPr>
          <w:p w:rsidR="009027FB" w:rsidRPr="00A20761" w:rsidRDefault="009027FB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990" w:type="pct"/>
            <w:vAlign w:val="center"/>
          </w:tcPr>
          <w:p w:rsidR="009027FB" w:rsidRPr="00A20761" w:rsidRDefault="009027FB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_1</w:t>
            </w:r>
          </w:p>
        </w:tc>
        <w:tc>
          <w:tcPr>
            <w:tcW w:w="1856" w:type="pct"/>
          </w:tcPr>
          <w:p w:rsidR="009027FB" w:rsidRDefault="009027FB" w:rsidP="009027FB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B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</w:p>
        </w:tc>
        <w:tc>
          <w:tcPr>
            <w:tcW w:w="1164" w:type="pct"/>
          </w:tcPr>
          <w:p w:rsidR="009027FB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DB644C" w:rsidRPr="00213BCE" w:rsidTr="00DB644C">
        <w:tc>
          <w:tcPr>
            <w:tcW w:w="990" w:type="pct"/>
          </w:tcPr>
          <w:p w:rsidR="00DB644C" w:rsidRPr="00A20761" w:rsidRDefault="00DB644C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_2</w:t>
            </w:r>
          </w:p>
        </w:tc>
        <w:tc>
          <w:tcPr>
            <w:tcW w:w="1856" w:type="pct"/>
          </w:tcPr>
          <w:p w:rsidR="00DB644C" w:rsidRDefault="006721FA" w:rsidP="006721FA">
            <w:pPr>
              <w:jc w:val="center"/>
              <w:rPr>
                <w:rFonts w:ascii="細明體" w:eastAsia="細明體" w:hAnsi="細明體"/>
                <w:sz w:val="20"/>
              </w:rPr>
            </w:pPr>
            <w:ins w:id="323" w:author="FIS" w:date="2014-11-04T17:58:00Z">
              <w:r w:rsidRPr="004D0252">
                <w:rPr>
                  <w:rFonts w:ascii="細明體" w:eastAsia="細明體" w:hAnsi="細明體" w:hint="eastAsia"/>
                  <w:sz w:val="20"/>
                </w:rPr>
                <w:t>DTAA</w:t>
              </w:r>
              <w:r>
                <w:rPr>
                  <w:rFonts w:ascii="細明體" w:eastAsia="細明體" w:hAnsi="細明體" w:hint="eastAsia"/>
                  <w:sz w:val="20"/>
                </w:rPr>
                <w:t>B</w:t>
              </w:r>
              <w:r w:rsidRPr="004D0252">
                <w:rPr>
                  <w:rFonts w:ascii="細明體" w:eastAsia="細明體" w:hAnsi="細明體" w:hint="eastAsia"/>
                  <w:sz w:val="20"/>
                </w:rPr>
                <w:t>001</w:t>
              </w:r>
            </w:ins>
            <w:r w:rsidR="00DB644C">
              <w:rPr>
                <w:rFonts w:ascii="細明體" w:eastAsia="細明體" w:hAnsi="細明體" w:hint="eastAsia"/>
                <w:sz w:val="20"/>
              </w:rPr>
              <w:t>.</w:t>
            </w:r>
            <w:ins w:id="324" w:author="FIS" w:date="2014-11-04T17:58:00Z">
              <w:r w:rsidRPr="009027FB">
                <w:rPr>
                  <w:rFonts w:ascii="細明體" w:eastAsia="細明體" w:hAnsi="細明體"/>
                  <w:sz w:val="20"/>
                </w:rPr>
                <w:t>CLAM_DIV_NO</w:t>
              </w:r>
            </w:ins>
          </w:p>
        </w:tc>
        <w:tc>
          <w:tcPr>
            <w:tcW w:w="1164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B644C" w:rsidRPr="00213BCE" w:rsidTr="00DB644C">
        <w:tc>
          <w:tcPr>
            <w:tcW w:w="990" w:type="pct"/>
          </w:tcPr>
          <w:p w:rsidR="00DB644C" w:rsidRPr="00A20761" w:rsidRDefault="00DB644C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_3</w:t>
            </w:r>
          </w:p>
        </w:tc>
        <w:tc>
          <w:tcPr>
            <w:tcW w:w="1856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Pr="00DB644C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164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B644C" w:rsidRPr="00213BCE" w:rsidTr="00DB644C">
        <w:tc>
          <w:tcPr>
            <w:tcW w:w="990" w:type="pct"/>
          </w:tcPr>
          <w:p w:rsidR="00DB644C" w:rsidRPr="00A20761" w:rsidRDefault="00DB644C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4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_4</w:t>
            </w:r>
          </w:p>
        </w:tc>
        <w:tc>
          <w:tcPr>
            <w:tcW w:w="1856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DTAAA001.</w:t>
            </w:r>
            <w:r w:rsidRPr="00DB644C">
              <w:rPr>
                <w:rFonts w:ascii="細明體" w:eastAsia="細明體" w:hAnsi="細明體"/>
                <w:sz w:val="20"/>
              </w:rPr>
              <w:t>CASE_LEVEL</w:t>
            </w:r>
          </w:p>
        </w:tc>
        <w:tc>
          <w:tcPr>
            <w:tcW w:w="1164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del w:id="325" w:author="FIS" w:date="2014-11-04T17:41:00Z">
              <w:r w:rsidRPr="009027FB" w:rsidDel="007876B6">
                <w:rPr>
                  <w:rFonts w:ascii="細明體" w:eastAsia="細明體" w:hAnsi="細明體" w:hint="eastAsia"/>
                  <w:sz w:val="20"/>
                </w:rPr>
                <w:delText>DTAAB001.</w:delText>
              </w:r>
              <w:r w:rsidRPr="009027FB" w:rsidDel="007876B6">
                <w:rPr>
                  <w:rFonts w:ascii="細明體" w:eastAsia="細明體" w:hAnsi="細明體"/>
                  <w:sz w:val="20"/>
                </w:rPr>
                <w:delText>CLAM_DIV_NO</w:delText>
              </w:r>
            </w:del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del w:id="326" w:author="FIS" w:date="2014-11-04T17:41:00Z">
              <w:r w:rsidRPr="009027FB" w:rsidDel="007876B6">
                <w:rPr>
                  <w:rFonts w:ascii="細明體" w:eastAsia="細明體" w:hAnsi="細明體" w:hint="eastAsia"/>
                  <w:sz w:val="20"/>
                </w:rPr>
                <w:delText>DTAAB001.</w:delText>
              </w:r>
              <w:r w:rsidRPr="009027FB" w:rsidDel="007876B6">
                <w:rPr>
                  <w:rFonts w:ascii="細明體" w:eastAsia="細明體" w:hAnsi="細明體"/>
                  <w:sz w:val="20"/>
                </w:rPr>
                <w:delText>CLAM_DIV_NO</w:delText>
              </w:r>
              <w:r w:rsidDel="007876B6">
                <w:rPr>
                  <w:rFonts w:ascii="細明體" w:eastAsia="細明體" w:hAnsi="細明體" w:hint="eastAsia"/>
                  <w:sz w:val="20"/>
                </w:rPr>
                <w:delText>主管</w:delText>
              </w:r>
            </w:del>
          </w:p>
        </w:tc>
        <w:tc>
          <w:tcPr>
            <w:tcW w:w="1164" w:type="pct"/>
          </w:tcPr>
          <w:p w:rsidR="00B92BC3" w:rsidRPr="009027FB" w:rsidRDefault="009027FB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利用</w:t>
            </w:r>
            <w:r w:rsidRPr="009027FB">
              <w:rPr>
                <w:rFonts w:ascii="細明體" w:eastAsia="細明體" w:hAnsi="細明體"/>
                <w:sz w:val="20"/>
              </w:rPr>
              <w:t>CLAM_DIV_NO</w:t>
            </w:r>
            <w:r>
              <w:rPr>
                <w:rFonts w:ascii="細明體" w:eastAsia="細明體" w:hAnsi="細明體" w:hint="eastAsia"/>
                <w:sz w:val="20"/>
              </w:rPr>
              <w:t xml:space="preserve"> CALL </w:t>
            </w:r>
            <w:ins w:id="327" w:author="FIS" w:date="2014-11-04T17:38:00Z">
              <w:r w:rsidR="007876B6" w:rsidRPr="007876B6">
                <w:rPr>
                  <w:rFonts w:ascii="細明體" w:eastAsia="細明體" w:hAnsi="細明體"/>
                  <w:sz w:val="20"/>
                </w:rPr>
                <w:t>AA_Q0Z005.getCheckIds(key, "","1")</w:t>
              </w:r>
            </w:ins>
            <w:del w:id="328" w:author="FIS" w:date="2014-11-04T17:38:00Z">
              <w:r w:rsidRPr="009027FB" w:rsidDel="007876B6">
                <w:rPr>
                  <w:rFonts w:ascii="細明體" w:eastAsia="細明體" w:hAnsi="細明體"/>
                  <w:sz w:val="20"/>
                </w:rPr>
                <w:delText>DivData</w:delText>
              </w:r>
              <w:r w:rsidR="00475B59" w:rsidDel="007876B6">
                <w:rPr>
                  <w:rFonts w:ascii="細明體" w:eastAsia="細明體" w:hAnsi="細明體" w:hint="eastAsia"/>
                  <w:sz w:val="20"/>
                </w:rPr>
                <w:delText>.</w:delText>
              </w:r>
              <w:r w:rsidR="00475B59" w:rsidDel="007876B6">
                <w:delText xml:space="preserve"> </w:delText>
              </w:r>
              <w:r w:rsidR="00475B59" w:rsidRPr="00475B59" w:rsidDel="007876B6">
                <w:rPr>
                  <w:rFonts w:ascii="細明體" w:eastAsia="細明體" w:hAnsi="細明體"/>
                  <w:sz w:val="20"/>
                </w:rPr>
                <w:delText>getCurrentUnitManager()</w:delText>
              </w:r>
            </w:del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BE_CHECK_ID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9027FB">
              <w:rPr>
                <w:rFonts w:ascii="細明體" w:eastAsia="細明體" w:hAnsi="細明體" w:hint="eastAsia"/>
                <w:sz w:val="20"/>
              </w:rPr>
              <w:t>DTAAB001.</w:t>
            </w:r>
            <w:r>
              <w:t xml:space="preserve"> </w:t>
            </w:r>
            <w:r w:rsidRPr="009027FB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CASE_</w:t>
            </w:r>
            <w:r>
              <w:rPr>
                <w:rStyle w:val="style31"/>
                <w:rFonts w:ascii="細明體" w:hAnsi="細明體" w:hint="eastAsia"/>
              </w:rPr>
              <w:t>STS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CHECK_RESULT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查核結果說明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覆核意見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覆核主管意見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CFM_MAN_NOTE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ADD_FILE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問卷評分結果</w:t>
            </w:r>
          </w:p>
        </w:tc>
        <w:tc>
          <w:tcPr>
            <w:tcW w:w="990" w:type="pct"/>
            <w:vAlign w:val="center"/>
          </w:tcPr>
          <w:p w:rsidR="00B92BC3" w:rsidRPr="00593089" w:rsidRDefault="00B92BC3" w:rsidP="002A1246">
            <w:pPr>
              <w:pStyle w:val="a9"/>
              <w:spacing w:line="300" w:lineRule="exact"/>
              <w:ind w:left="2" w:hangingChars="1" w:hanging="2"/>
              <w:rPr>
                <w:rFonts w:ascii="細明體" w:hAnsi="細明體" w:cs="Arial" w:hint="eastAsia"/>
              </w:rPr>
            </w:pPr>
            <w:r>
              <w:rPr>
                <w:rStyle w:val="style31"/>
                <w:rFonts w:ascii="細明體" w:hAnsi="細明體" w:hint="eastAsia"/>
              </w:rPr>
              <w:t>QST</w:t>
            </w:r>
            <w:r w:rsidRPr="00A20761">
              <w:rPr>
                <w:rStyle w:val="style31"/>
                <w:rFonts w:ascii="細明體" w:hAnsi="細明體" w:hint="eastAsia"/>
              </w:rPr>
              <w:t>_</w:t>
            </w:r>
            <w:r>
              <w:rPr>
                <w:rStyle w:val="style31"/>
                <w:rFonts w:ascii="細明體" w:hAnsi="細明體" w:hint="eastAsia"/>
              </w:rPr>
              <w:t>ANS_RESULT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B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>
              <w:rPr>
                <w:rFonts w:ascii="細明體" w:eastAsia="細明體" w:hAnsi="細明體" w:hint="eastAsia"/>
                <w:sz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受理編號</w:t>
            </w:r>
            <w:r w:rsidRPr="009027FB">
              <w:rPr>
                <w:rFonts w:ascii="細明體" w:eastAsia="細明體" w:hAnsi="細明體"/>
                <w:sz w:val="20"/>
              </w:rPr>
              <w:t>APLY_NO</w:t>
            </w:r>
            <w:r>
              <w:rPr>
                <w:color w:val="000000"/>
                <w:sz w:val="20"/>
                <w:szCs w:val="20"/>
              </w:rPr>
              <w:t>序號</w:t>
            </w:r>
            <w:r w:rsidRPr="009027FB">
              <w:rPr>
                <w:rFonts w:ascii="細明體" w:eastAsia="細明體" w:hAnsi="細明體"/>
                <w:sz w:val="20"/>
              </w:rPr>
              <w:t xml:space="preserve"> SER_NO</w:t>
            </w:r>
            <w:r>
              <w:rPr>
                <w:color w:val="000000"/>
                <w:sz w:val="20"/>
                <w:szCs w:val="20"/>
              </w:rPr>
              <w:t>保單號碼</w:t>
            </w:r>
            <w:r w:rsidRPr="009027FB">
              <w:rPr>
                <w:rFonts w:ascii="細明體" w:eastAsia="細明體" w:hAnsi="細明體"/>
                <w:sz w:val="20"/>
              </w:rPr>
              <w:t xml:space="preserve"> POLICY_NO</w:t>
            </w:r>
            <w:r>
              <w:rPr>
                <w:color w:val="000000"/>
                <w:sz w:val="20"/>
                <w:szCs w:val="20"/>
              </w:rPr>
              <w:t>索賠類別</w:t>
            </w:r>
            <w:r w:rsidRPr="009027FB">
              <w:rPr>
                <w:rFonts w:ascii="細明體" w:eastAsia="細明體" w:hAnsi="細明體"/>
                <w:sz w:val="20"/>
              </w:rPr>
              <w:t xml:space="preserve"> CLAM_CAT</w:t>
            </w:r>
            <w:r>
              <w:rPr>
                <w:color w:val="000000"/>
                <w:sz w:val="20"/>
                <w:szCs w:val="20"/>
              </w:rPr>
              <w:t>險別</w:t>
            </w:r>
            <w:r w:rsidRPr="009027FB">
              <w:rPr>
                <w:rFonts w:ascii="細明體" w:eastAsia="細明體" w:hAnsi="細明體"/>
                <w:sz w:val="20"/>
              </w:rPr>
              <w:t xml:space="preserve"> PROD_ID</w:t>
            </w:r>
            <w:r>
              <w:rPr>
                <w:color w:val="000000"/>
                <w:sz w:val="20"/>
                <w:szCs w:val="20"/>
              </w:rPr>
              <w:t>理賠保險金代號</w:t>
            </w:r>
            <w:r w:rsidRPr="009027FB">
              <w:rPr>
                <w:rFonts w:ascii="細明體" w:eastAsia="細明體" w:hAnsi="細明體"/>
                <w:sz w:val="20"/>
              </w:rPr>
              <w:t xml:space="preserve"> CLAM_AMT_CODE</w:t>
            </w:r>
            <w:r>
              <w:rPr>
                <w:color w:val="000000"/>
                <w:sz w:val="20"/>
                <w:szCs w:val="20"/>
              </w:rPr>
              <w:t>事故者</w:t>
            </w:r>
            <w:r>
              <w:rPr>
                <w:color w:val="000000"/>
                <w:sz w:val="20"/>
                <w:szCs w:val="20"/>
              </w:rPr>
              <w:t>_ID </w:t>
            </w:r>
            <w:r w:rsidRPr="009027FB">
              <w:rPr>
                <w:rFonts w:ascii="細明體" w:eastAsia="細明體" w:hAnsi="細明體"/>
                <w:sz w:val="20"/>
              </w:rPr>
              <w:t xml:space="preserve"> OCR_ID</w:t>
            </w:r>
          </w:p>
        </w:tc>
        <w:tc>
          <w:tcPr>
            <w:tcW w:w="1164" w:type="pct"/>
          </w:tcPr>
          <w:p w:rsidR="00B92BC3" w:rsidRDefault="009027FB" w:rsidP="009027FB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將中文意義跟內容串起來放入欄位</w:t>
            </w:r>
          </w:p>
          <w:p w:rsidR="00DB644C" w:rsidRDefault="00DB644C" w:rsidP="009027FB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事故者姓名要遮蔽</w:t>
            </w:r>
          </w:p>
        </w:tc>
      </w:tr>
      <w:tr w:rsidR="004D0252" w:rsidRPr="00213BCE" w:rsidTr="00DB644C">
        <w:tc>
          <w:tcPr>
            <w:tcW w:w="990" w:type="pct"/>
          </w:tcPr>
          <w:p w:rsidR="004D0252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LINK1_NOTE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查核系統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D0252" w:rsidRPr="00213BCE" w:rsidTr="00DB644C">
        <w:tc>
          <w:tcPr>
            <w:tcW w:w="990" w:type="pct"/>
          </w:tcPr>
          <w:p w:rsidR="004D0252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/>
                <w:sz w:val="20"/>
              </w:rPr>
              <w:t>"AAE0_0400/prompt?APLY_NO="+bo.INDEX_1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審批表單號碼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FORM_NO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審批表單進度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FORM_STS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D54B7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PROC_NO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Style w:val="style3"/>
                <w:rFonts w:ascii="細明體" w:hAnsi="細明體" w:hint="eastAsia"/>
              </w:rPr>
              <w:t>INPUT_ID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UCAAQ0B002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B92BC3" w:rsidRDefault="00081A5A" w:rsidP="00B92BC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  <w:r>
        <w:rPr>
          <w:rFonts w:ascii="細明體" w:eastAsia="細明體" w:hAnsi="細明體" w:hint="eastAsia"/>
          <w:kern w:val="2"/>
          <w:lang w:eastAsia="zh-TW"/>
        </w:rPr>
        <w:t>FORMAT（C）：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2142"/>
        <w:gridCol w:w="4016"/>
        <w:gridCol w:w="2518"/>
      </w:tblGrid>
      <w:tr w:rsidR="002C3898" w:rsidRPr="00213BCE" w:rsidTr="002C3898">
        <w:trPr>
          <w:trHeight w:val="180"/>
        </w:trPr>
        <w:tc>
          <w:tcPr>
            <w:tcW w:w="990" w:type="pct"/>
            <w:vMerge w:val="restart"/>
            <w:shd w:val="clear" w:color="auto" w:fill="FFCC99"/>
          </w:tcPr>
          <w:p w:rsidR="002C3898" w:rsidRPr="00213BCE" w:rsidRDefault="002C3898" w:rsidP="00B27F7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4010" w:type="pct"/>
            <w:gridSpan w:val="3"/>
            <w:shd w:val="clear" w:color="auto" w:fill="FFCC99"/>
          </w:tcPr>
          <w:p w:rsidR="002C3898" w:rsidRPr="00213BCE" w:rsidRDefault="002C3898" w:rsidP="00B27F7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2C3898" w:rsidRPr="00213BCE" w:rsidTr="002C3898">
        <w:trPr>
          <w:trHeight w:val="180"/>
        </w:trPr>
        <w:tc>
          <w:tcPr>
            <w:tcW w:w="990" w:type="pct"/>
            <w:vMerge/>
            <w:shd w:val="clear" w:color="auto" w:fill="FFCC99"/>
          </w:tcPr>
          <w:p w:rsidR="002C3898" w:rsidRPr="00213BCE" w:rsidRDefault="002C3898" w:rsidP="00B27F7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90" w:type="pct"/>
            <w:shd w:val="clear" w:color="auto" w:fill="FFCC99"/>
          </w:tcPr>
          <w:p w:rsidR="002C3898" w:rsidRPr="00213BCE" w:rsidRDefault="002C3898" w:rsidP="00B27F7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856" w:type="pct"/>
            <w:shd w:val="clear" w:color="auto" w:fill="FFCC99"/>
          </w:tcPr>
          <w:p w:rsidR="002C3898" w:rsidRPr="00213BCE" w:rsidRDefault="002C3898" w:rsidP="00B27F7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164" w:type="pct"/>
            <w:shd w:val="clear" w:color="auto" w:fill="FFCC99"/>
          </w:tcPr>
          <w:p w:rsidR="002C3898" w:rsidRPr="00213BCE" w:rsidRDefault="002C3898" w:rsidP="00B27F7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PROJ_NO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代碼中文檔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去讀AA名稱為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  <w:r>
              <w:rPr>
                <w:rFonts w:ascii="細明體" w:eastAsia="細明體" w:hAnsi="細明體" w:hint="eastAsia"/>
                <w:sz w:val="20"/>
              </w:rPr>
              <w:t>的代碼中文為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hint="eastAsia"/>
              </w:rPr>
              <w:t xml:space="preserve"> </w:t>
            </w:r>
            <w:r w:rsidR="001D796F" w:rsidRPr="001D796F">
              <w:rPr>
                <w:rFonts w:ascii="細明體" w:eastAsia="細明體" w:hAnsi="細明體" w:hint="eastAsia"/>
                <w:sz w:val="20"/>
              </w:rPr>
              <w:t>高風險未交查件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的代碼放入</w:t>
            </w: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CASE_NO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先利用上述取得的專案代號去讀DTAAQ102，取CASE_NO最大值後，在依序往下加1</w:t>
            </w: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_1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DTAAA001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DB644C" w:rsidRPr="00213BCE" w:rsidTr="002C3898">
        <w:tc>
          <w:tcPr>
            <w:tcW w:w="990" w:type="pct"/>
          </w:tcPr>
          <w:p w:rsidR="00DB644C" w:rsidRPr="00A20761" w:rsidRDefault="00DB644C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_2</w:t>
            </w:r>
          </w:p>
        </w:tc>
        <w:tc>
          <w:tcPr>
            <w:tcW w:w="1856" w:type="pct"/>
          </w:tcPr>
          <w:p w:rsidR="00DB644C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DTAAA001</w:t>
            </w:r>
            <w:r>
              <w:rPr>
                <w:rFonts w:ascii="細明體" w:eastAsia="細明體" w:hAnsi="細明體" w:hint="eastAsia"/>
                <w:sz w:val="20"/>
              </w:rPr>
              <w:t>.</w:t>
            </w:r>
            <w:r w:rsidRPr="009C0170">
              <w:rPr>
                <w:rFonts w:ascii="細明體" w:eastAsia="細明體" w:hAnsi="細明體"/>
                <w:sz w:val="20"/>
              </w:rPr>
              <w:t>DECD_DIV</w:t>
            </w:r>
          </w:p>
        </w:tc>
        <w:tc>
          <w:tcPr>
            <w:tcW w:w="1164" w:type="pct"/>
          </w:tcPr>
          <w:p w:rsidR="00DB644C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B644C" w:rsidRPr="00213BCE" w:rsidTr="002C3898">
        <w:tc>
          <w:tcPr>
            <w:tcW w:w="990" w:type="pct"/>
          </w:tcPr>
          <w:p w:rsidR="00DB644C" w:rsidRPr="00A20761" w:rsidRDefault="00DB644C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_3</w:t>
            </w:r>
          </w:p>
        </w:tc>
        <w:tc>
          <w:tcPr>
            <w:tcW w:w="1856" w:type="pct"/>
          </w:tcPr>
          <w:p w:rsidR="00DB644C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Pr="00DB644C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164" w:type="pct"/>
          </w:tcPr>
          <w:p w:rsidR="00DB644C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B644C" w:rsidRPr="00213BCE" w:rsidTr="002C3898">
        <w:tc>
          <w:tcPr>
            <w:tcW w:w="990" w:type="pct"/>
          </w:tcPr>
          <w:p w:rsidR="00DB644C" w:rsidRPr="00A20761" w:rsidRDefault="00DB644C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4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_4</w:t>
            </w:r>
          </w:p>
        </w:tc>
        <w:tc>
          <w:tcPr>
            <w:tcW w:w="1856" w:type="pct"/>
          </w:tcPr>
          <w:p w:rsidR="00DB644C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DTAAA001.</w:t>
            </w:r>
            <w:r w:rsidRPr="00DB644C">
              <w:rPr>
                <w:rFonts w:ascii="細明體" w:eastAsia="細明體" w:hAnsi="細明體"/>
                <w:sz w:val="20"/>
              </w:rPr>
              <w:t>CASE_LEVEL</w:t>
            </w:r>
          </w:p>
        </w:tc>
        <w:tc>
          <w:tcPr>
            <w:tcW w:w="1164" w:type="pct"/>
          </w:tcPr>
          <w:p w:rsidR="00DB644C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 w:rsidRPr="002C3898">
              <w:rPr>
                <w:rFonts w:ascii="細明體" w:eastAsia="細明體" w:hAnsi="細明體"/>
                <w:sz w:val="20"/>
              </w:rPr>
              <w:t>8700200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  <w:tc>
          <w:tcPr>
            <w:tcW w:w="1856" w:type="pct"/>
          </w:tcPr>
          <w:p w:rsidR="002C3898" w:rsidRDefault="00274C00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隨機分配</w:t>
            </w:r>
          </w:p>
        </w:tc>
        <w:tc>
          <w:tcPr>
            <w:tcW w:w="1164" w:type="pct"/>
          </w:tcPr>
          <w:p w:rsidR="00274C00" w:rsidRPr="00274C00" w:rsidDel="00B477F2" w:rsidRDefault="002C3898" w:rsidP="00274C00">
            <w:pPr>
              <w:jc w:val="center"/>
              <w:rPr>
                <w:del w:id="329" w:author="FIS" w:date="2014-11-04T18:07:00Z"/>
                <w:rFonts w:ascii="細明體" w:eastAsia="細明體" w:hAnsi="細明體"/>
                <w:b/>
                <w:bCs/>
                <w:sz w:val="20"/>
              </w:rPr>
            </w:pPr>
            <w:del w:id="330" w:author="FIS" w:date="2014-11-04T18:07:00Z">
              <w:r w:rsidDel="00B477F2">
                <w:rPr>
                  <w:rFonts w:ascii="細明體" w:eastAsia="細明體" w:hAnsi="細明體" w:hint="eastAsia"/>
                  <w:sz w:val="20"/>
                </w:rPr>
                <w:delText>利用</w:delText>
              </w:r>
              <w:r w:rsidDel="00B477F2">
                <w:rPr>
                  <w:rFonts w:ascii="細明體" w:eastAsia="細明體" w:hAnsi="細明體"/>
                  <w:sz w:val="20"/>
                </w:rPr>
                <w:delText>”</w:delText>
              </w:r>
              <w:r w:rsidRPr="002C3898" w:rsidDel="00B477F2">
                <w:rPr>
                  <w:rFonts w:ascii="細明體" w:eastAsia="細明體" w:hAnsi="細明體"/>
                  <w:sz w:val="20"/>
                </w:rPr>
                <w:delText>8700200</w:delText>
              </w:r>
              <w:r w:rsidDel="00B477F2">
                <w:rPr>
                  <w:rFonts w:ascii="細明體" w:eastAsia="細明體" w:hAnsi="細明體"/>
                  <w:sz w:val="20"/>
                </w:rPr>
                <w:delText>”</w:delText>
              </w:r>
              <w:r w:rsidDel="00B477F2">
                <w:rPr>
                  <w:rFonts w:ascii="細明體" w:eastAsia="細明體" w:hAnsi="細明體" w:hint="eastAsia"/>
                  <w:sz w:val="20"/>
                </w:rPr>
                <w:delText xml:space="preserve"> CALL </w:delText>
              </w:r>
              <w:r w:rsidRPr="009027FB" w:rsidDel="00B477F2">
                <w:rPr>
                  <w:rFonts w:ascii="細明體" w:eastAsia="細明體" w:hAnsi="細明體"/>
                  <w:sz w:val="20"/>
                </w:rPr>
                <w:delText>DivData</w:delText>
              </w:r>
              <w:r w:rsidDel="00B477F2">
                <w:rPr>
                  <w:rFonts w:ascii="細明體" w:eastAsia="細明體" w:hAnsi="細明體" w:hint="eastAsia"/>
                  <w:sz w:val="20"/>
                </w:rPr>
                <w:delText>.</w:delText>
              </w:r>
              <w:r w:rsidR="00274C00" w:rsidRPr="00274C00" w:rsidDel="00B477F2">
                <w:rPr>
                  <w:rFonts w:ascii="細明體" w:eastAsia="細明體" w:hAnsi="細明體"/>
                  <w:b/>
                  <w:bCs/>
                  <w:sz w:val="20"/>
                </w:rPr>
                <w:delText>getDivMember</w:delText>
              </w:r>
            </w:del>
          </w:p>
          <w:p w:rsidR="002C3898" w:rsidDel="00B477F2" w:rsidRDefault="00274C00" w:rsidP="00274C00">
            <w:pPr>
              <w:jc w:val="center"/>
              <w:rPr>
                <w:del w:id="331" w:author="FIS" w:date="2014-11-04T18:07:00Z"/>
                <w:rFonts w:ascii="細明體" w:eastAsia="細明體" w:hAnsi="細明體" w:hint="eastAsia"/>
                <w:sz w:val="20"/>
              </w:rPr>
            </w:pPr>
            <w:del w:id="332" w:author="FIS" w:date="2014-11-04T18:07:00Z">
              <w:r w:rsidRPr="00274C00" w:rsidDel="00B477F2">
                <w:rPr>
                  <w:rFonts w:ascii="細明體" w:eastAsia="細明體" w:hAnsi="細明體"/>
                  <w:sz w:val="20"/>
                </w:rPr>
                <w:delText xml:space="preserve"> </w:delText>
              </w:r>
              <w:r w:rsidR="002C3898" w:rsidRPr="00475B59" w:rsidDel="00B477F2">
                <w:rPr>
                  <w:rFonts w:ascii="細明體" w:eastAsia="細明體" w:hAnsi="細明體"/>
                  <w:sz w:val="20"/>
                </w:rPr>
                <w:delText>()</w:delText>
              </w:r>
            </w:del>
          </w:p>
          <w:p w:rsidR="00274C00" w:rsidRPr="009027FB" w:rsidRDefault="00274C00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del w:id="333" w:author="FIS" w:date="2014-11-04T18:07:00Z">
              <w:r w:rsidDel="00B477F2">
                <w:rPr>
                  <w:rFonts w:ascii="細明體" w:eastAsia="細明體" w:hAnsi="細明體" w:hint="eastAsia"/>
                  <w:sz w:val="20"/>
                </w:rPr>
                <w:delText>取</w:delText>
              </w:r>
              <w:r w:rsidRPr="00274C00" w:rsidDel="00B477F2">
                <w:rPr>
                  <w:rFonts w:ascii="細明體" w:eastAsia="細明體" w:hAnsi="細明體"/>
                  <w:sz w:val="20"/>
                </w:rPr>
                <w:delText>userCategoryId</w:delText>
              </w:r>
              <w:r w:rsidDel="00B477F2">
                <w:rPr>
                  <w:rFonts w:ascii="細明體" w:eastAsia="細明體" w:hAnsi="細明體" w:hint="eastAsia"/>
                  <w:sz w:val="20"/>
                </w:rPr>
                <w:delText>=</w:delText>
              </w:r>
              <w:r w:rsidDel="00B477F2">
                <w:rPr>
                  <w:rFonts w:ascii="細明體" w:eastAsia="細明體" w:hAnsi="細明體"/>
                  <w:sz w:val="20"/>
                </w:rPr>
                <w:delText>’</w:delText>
              </w:r>
              <w:r w:rsidDel="00B477F2">
                <w:rPr>
                  <w:rFonts w:ascii="細明體" w:eastAsia="細明體" w:hAnsi="細明體" w:hint="eastAsia"/>
                  <w:sz w:val="20"/>
                </w:rPr>
                <w:delText>04</w:delText>
              </w:r>
              <w:r w:rsidDel="00B477F2">
                <w:rPr>
                  <w:rFonts w:ascii="細明體" w:eastAsia="細明體" w:hAnsi="細明體"/>
                  <w:sz w:val="20"/>
                </w:rPr>
                <w:delText>’</w:delText>
              </w:r>
            </w:del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BE_CHECK_ID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9027FB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 w:rsidRPr="009027FB">
              <w:rPr>
                <w:rFonts w:ascii="細明體" w:eastAsia="細明體" w:hAnsi="細明體" w:hint="eastAsia"/>
                <w:sz w:val="20"/>
              </w:rPr>
              <w:t>001.</w:t>
            </w:r>
            <w:r>
              <w:t xml:space="preserve"> </w:t>
            </w:r>
            <w:r w:rsidRPr="009027FB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CASE_</w:t>
            </w:r>
            <w:r>
              <w:rPr>
                <w:rStyle w:val="style31"/>
                <w:rFonts w:ascii="細明體" w:hAnsi="細明體" w:hint="eastAsia"/>
              </w:rPr>
              <w:t>STS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CHECK_RESULT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查核結果說明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覆核意見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覆核主管意見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CFM_MAN_NOTE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ADD_FILE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問卷評分結果</w:t>
            </w:r>
          </w:p>
        </w:tc>
        <w:tc>
          <w:tcPr>
            <w:tcW w:w="990" w:type="pct"/>
            <w:vAlign w:val="center"/>
          </w:tcPr>
          <w:p w:rsidR="002C3898" w:rsidRPr="00593089" w:rsidRDefault="002C3898" w:rsidP="00B27F7C">
            <w:pPr>
              <w:pStyle w:val="a9"/>
              <w:spacing w:line="300" w:lineRule="exact"/>
              <w:ind w:left="2" w:hangingChars="1" w:hanging="2"/>
              <w:rPr>
                <w:rFonts w:ascii="細明體" w:hAnsi="細明體" w:cs="Arial" w:hint="eastAsia"/>
              </w:rPr>
            </w:pPr>
            <w:r>
              <w:rPr>
                <w:rStyle w:val="style31"/>
                <w:rFonts w:ascii="細明體" w:hAnsi="細明體" w:hint="eastAsia"/>
              </w:rPr>
              <w:t>QST</w:t>
            </w:r>
            <w:r w:rsidRPr="00A20761">
              <w:rPr>
                <w:rStyle w:val="style31"/>
                <w:rFonts w:ascii="細明體" w:hAnsi="細明體" w:hint="eastAsia"/>
              </w:rPr>
              <w:t>_</w:t>
            </w:r>
            <w:r>
              <w:rPr>
                <w:rStyle w:val="style31"/>
                <w:rFonts w:ascii="細明體" w:hAnsi="細明體" w:hint="eastAsia"/>
              </w:rPr>
              <w:t>ANS_RESULT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1856" w:type="pct"/>
          </w:tcPr>
          <w:p w:rsidR="002C3898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"受理編號："+ DTAAA001.APLY_NO +"，事故者："+ DTAAA010.OCR_NAME+"，事故日："+ DTAAA010.OCR_DATE+"，案件等級："+ DTAAA001.</w:t>
            </w:r>
            <w:r w:rsidRPr="00DB644C">
              <w:rPr>
                <w:rFonts w:ascii="細明體" w:eastAsia="細明體" w:hAnsi="細明體"/>
                <w:sz w:val="20"/>
              </w:rPr>
              <w:t>CASE_LEVEL</w:t>
            </w:r>
          </w:p>
        </w:tc>
        <w:tc>
          <w:tcPr>
            <w:tcW w:w="1164" w:type="pct"/>
          </w:tcPr>
          <w:p w:rsidR="002C3898" w:rsidRDefault="00DB644C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事故者姓名要遮蔽</w:t>
            </w: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查核系統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/>
                <w:sz w:val="20"/>
              </w:rPr>
              <w:t>"AAE0_0400/prompt?APLY_NO="+bo.INDEX_1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超連結10中文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LINK10_NOTE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超連結10網址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審批表單號碼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FORM_NO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審批表單進度</w:t>
            </w:r>
          </w:p>
        </w:tc>
        <w:tc>
          <w:tcPr>
            <w:tcW w:w="990" w:type="pct"/>
            <w:vAlign w:val="center"/>
          </w:tcPr>
          <w:p w:rsidR="002C3898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FORM_STS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D54B7" w:rsidRDefault="002C3898" w:rsidP="00B27F7C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PROC_NO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Style w:val="style3"/>
                <w:rFonts w:ascii="細明體" w:hAnsi="細明體" w:hint="eastAsia"/>
              </w:rPr>
              <w:t>INPUT_ID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UCAAQ0B002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2C3898" w:rsidRPr="00213BCE" w:rsidTr="002C3898">
        <w:tc>
          <w:tcPr>
            <w:tcW w:w="990" w:type="pct"/>
          </w:tcPr>
          <w:p w:rsidR="002C3898" w:rsidRPr="00A20761" w:rsidRDefault="002C3898" w:rsidP="00B27F7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990" w:type="pct"/>
            <w:vAlign w:val="center"/>
          </w:tcPr>
          <w:p w:rsidR="002C3898" w:rsidRPr="00A20761" w:rsidRDefault="002C3898" w:rsidP="00B27F7C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1856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164" w:type="pct"/>
          </w:tcPr>
          <w:p w:rsidR="002C3898" w:rsidRDefault="002C3898" w:rsidP="00B27F7C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A50E8B" w:rsidRDefault="00A50E8B" w:rsidP="000A069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300" w:rsidRDefault="00FE0300">
      <w:r>
        <w:separator/>
      </w:r>
    </w:p>
  </w:endnote>
  <w:endnote w:type="continuationSeparator" w:id="0">
    <w:p w:rsidR="00FE0300" w:rsidRDefault="00FE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31E10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300" w:rsidRDefault="00FE0300">
      <w:r>
        <w:separator/>
      </w:r>
    </w:p>
  </w:footnote>
  <w:footnote w:type="continuationSeparator" w:id="0">
    <w:p w:rsidR="00FE0300" w:rsidRDefault="00FE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EE47657"/>
    <w:multiLevelType w:val="hybridMultilevel"/>
    <w:tmpl w:val="11040D08"/>
    <w:lvl w:ilvl="0" w:tplc="0C3219D6">
      <w:start w:val="1"/>
      <w:numFmt w:val="taiwaneseCountingThousand"/>
      <w:lvlText w:val="(%1)"/>
      <w:lvlJc w:val="left"/>
      <w:pPr>
        <w:ind w:left="1433" w:hanging="480"/>
      </w:pPr>
    </w:lvl>
    <w:lvl w:ilvl="1" w:tplc="5FBAC6B8">
      <w:start w:val="1"/>
      <w:numFmt w:val="decimal"/>
      <w:lvlText w:val="%2."/>
      <w:lvlJc w:val="left"/>
      <w:pPr>
        <w:ind w:left="1913" w:hanging="48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393" w:hanging="480"/>
      </w:pPr>
    </w:lvl>
    <w:lvl w:ilvl="3" w:tplc="0409000F">
      <w:start w:val="1"/>
      <w:numFmt w:val="decimal"/>
      <w:lvlText w:val="%4."/>
      <w:lvlJc w:val="left"/>
      <w:pPr>
        <w:ind w:left="2873" w:hanging="480"/>
      </w:pPr>
    </w:lvl>
    <w:lvl w:ilvl="4" w:tplc="04090019">
      <w:start w:val="1"/>
      <w:numFmt w:val="ideographTraditional"/>
      <w:lvlText w:val="%5、"/>
      <w:lvlJc w:val="left"/>
      <w:pPr>
        <w:ind w:left="3353" w:hanging="480"/>
      </w:pPr>
    </w:lvl>
    <w:lvl w:ilvl="5" w:tplc="0409001B">
      <w:start w:val="1"/>
      <w:numFmt w:val="lowerRoman"/>
      <w:lvlText w:val="%6."/>
      <w:lvlJc w:val="right"/>
      <w:pPr>
        <w:ind w:left="3833" w:hanging="480"/>
      </w:pPr>
    </w:lvl>
    <w:lvl w:ilvl="6" w:tplc="0409000F">
      <w:start w:val="1"/>
      <w:numFmt w:val="decimal"/>
      <w:lvlText w:val="%7."/>
      <w:lvlJc w:val="left"/>
      <w:pPr>
        <w:ind w:left="4313" w:hanging="480"/>
      </w:pPr>
    </w:lvl>
    <w:lvl w:ilvl="7" w:tplc="04090019">
      <w:start w:val="1"/>
      <w:numFmt w:val="ideographTraditional"/>
      <w:lvlText w:val="%8、"/>
      <w:lvlJc w:val="left"/>
      <w:pPr>
        <w:ind w:left="4793" w:hanging="480"/>
      </w:pPr>
    </w:lvl>
    <w:lvl w:ilvl="8" w:tplc="0409001B">
      <w:start w:val="1"/>
      <w:numFmt w:val="lowerRoman"/>
      <w:lvlText w:val="%9."/>
      <w:lvlJc w:val="right"/>
      <w:pPr>
        <w:ind w:left="5273" w:hanging="48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EA3E32"/>
    <w:multiLevelType w:val="hybridMultilevel"/>
    <w:tmpl w:val="891A1354"/>
    <w:lvl w:ilvl="0" w:tplc="2D00BD24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4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a0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29"/>
  </w:num>
  <w:num w:numId="5">
    <w:abstractNumId w:val="13"/>
  </w:num>
  <w:num w:numId="6">
    <w:abstractNumId w:val="18"/>
  </w:num>
  <w:num w:numId="7">
    <w:abstractNumId w:val="30"/>
  </w:num>
  <w:num w:numId="8">
    <w:abstractNumId w:val="32"/>
  </w:num>
  <w:num w:numId="9">
    <w:abstractNumId w:val="2"/>
  </w:num>
  <w:num w:numId="10">
    <w:abstractNumId w:val="15"/>
  </w:num>
  <w:num w:numId="11">
    <w:abstractNumId w:val="4"/>
  </w:num>
  <w:num w:numId="12">
    <w:abstractNumId w:val="12"/>
  </w:num>
  <w:num w:numId="13">
    <w:abstractNumId w:val="17"/>
  </w:num>
  <w:num w:numId="14">
    <w:abstractNumId w:val="28"/>
  </w:num>
  <w:num w:numId="15">
    <w:abstractNumId w:val="24"/>
  </w:num>
  <w:num w:numId="16">
    <w:abstractNumId w:val="7"/>
  </w:num>
  <w:num w:numId="17">
    <w:abstractNumId w:val="19"/>
  </w:num>
  <w:num w:numId="18">
    <w:abstractNumId w:val="25"/>
  </w:num>
  <w:num w:numId="19">
    <w:abstractNumId w:val="22"/>
  </w:num>
  <w:num w:numId="20">
    <w:abstractNumId w:val="0"/>
  </w:num>
  <w:num w:numId="21">
    <w:abstractNumId w:val="14"/>
  </w:num>
  <w:num w:numId="22">
    <w:abstractNumId w:val="8"/>
  </w:num>
  <w:num w:numId="23">
    <w:abstractNumId w:val="10"/>
  </w:num>
  <w:num w:numId="24">
    <w:abstractNumId w:val="27"/>
  </w:num>
  <w:num w:numId="25">
    <w:abstractNumId w:val="26"/>
  </w:num>
  <w:num w:numId="26">
    <w:abstractNumId w:val="21"/>
  </w:num>
  <w:num w:numId="27">
    <w:abstractNumId w:val="16"/>
  </w:num>
  <w:num w:numId="28">
    <w:abstractNumId w:val="6"/>
  </w:num>
  <w:num w:numId="29">
    <w:abstractNumId w:val="33"/>
  </w:num>
  <w:num w:numId="30">
    <w:abstractNumId w:val="31"/>
  </w:num>
  <w:num w:numId="31">
    <w:abstractNumId w:val="34"/>
  </w:num>
  <w:num w:numId="32">
    <w:abstractNumId w:val="11"/>
  </w:num>
  <w:num w:numId="33">
    <w:abstractNumId w:val="20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6BF7"/>
    <w:rsid w:val="00057785"/>
    <w:rsid w:val="00062328"/>
    <w:rsid w:val="00073519"/>
    <w:rsid w:val="00076FBA"/>
    <w:rsid w:val="000800FF"/>
    <w:rsid w:val="00081A5A"/>
    <w:rsid w:val="00086E90"/>
    <w:rsid w:val="000A069B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0292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1D796F"/>
    <w:rsid w:val="001E450C"/>
    <w:rsid w:val="001E4712"/>
    <w:rsid w:val="001F6334"/>
    <w:rsid w:val="0020512E"/>
    <w:rsid w:val="002203D1"/>
    <w:rsid w:val="002225FA"/>
    <w:rsid w:val="00232ED1"/>
    <w:rsid w:val="00234D7F"/>
    <w:rsid w:val="00273D85"/>
    <w:rsid w:val="00274C00"/>
    <w:rsid w:val="00287ABA"/>
    <w:rsid w:val="002A1246"/>
    <w:rsid w:val="002B0AB6"/>
    <w:rsid w:val="002B381A"/>
    <w:rsid w:val="002C3898"/>
    <w:rsid w:val="002C6295"/>
    <w:rsid w:val="002F61B6"/>
    <w:rsid w:val="00304255"/>
    <w:rsid w:val="0031642E"/>
    <w:rsid w:val="00323FB8"/>
    <w:rsid w:val="0032607E"/>
    <w:rsid w:val="003354D9"/>
    <w:rsid w:val="00335DF5"/>
    <w:rsid w:val="00353371"/>
    <w:rsid w:val="003572AC"/>
    <w:rsid w:val="00357850"/>
    <w:rsid w:val="00361E98"/>
    <w:rsid w:val="003646BE"/>
    <w:rsid w:val="00364751"/>
    <w:rsid w:val="003763F5"/>
    <w:rsid w:val="00377040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5D8D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10DA"/>
    <w:rsid w:val="00475B59"/>
    <w:rsid w:val="00483F12"/>
    <w:rsid w:val="004B08CA"/>
    <w:rsid w:val="004C2FEB"/>
    <w:rsid w:val="004C5056"/>
    <w:rsid w:val="004D0252"/>
    <w:rsid w:val="004D03CC"/>
    <w:rsid w:val="005132CB"/>
    <w:rsid w:val="005145E2"/>
    <w:rsid w:val="005251F4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B3AB0"/>
    <w:rsid w:val="005C6791"/>
    <w:rsid w:val="005C7094"/>
    <w:rsid w:val="005D4CF1"/>
    <w:rsid w:val="005E15F2"/>
    <w:rsid w:val="005E3957"/>
    <w:rsid w:val="005E3BDF"/>
    <w:rsid w:val="005F1372"/>
    <w:rsid w:val="005F208D"/>
    <w:rsid w:val="005F5C21"/>
    <w:rsid w:val="00603130"/>
    <w:rsid w:val="00603FFF"/>
    <w:rsid w:val="00624DD8"/>
    <w:rsid w:val="006369F2"/>
    <w:rsid w:val="006370B1"/>
    <w:rsid w:val="00640B0C"/>
    <w:rsid w:val="00655B5F"/>
    <w:rsid w:val="00657AB4"/>
    <w:rsid w:val="00665BDA"/>
    <w:rsid w:val="006670C4"/>
    <w:rsid w:val="006721F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876B6"/>
    <w:rsid w:val="00790F0E"/>
    <w:rsid w:val="0079246B"/>
    <w:rsid w:val="00796439"/>
    <w:rsid w:val="007A490A"/>
    <w:rsid w:val="007B0CDF"/>
    <w:rsid w:val="007B3E46"/>
    <w:rsid w:val="007B4376"/>
    <w:rsid w:val="007B75AF"/>
    <w:rsid w:val="007F1037"/>
    <w:rsid w:val="007F40F1"/>
    <w:rsid w:val="007F4BA8"/>
    <w:rsid w:val="007F7D33"/>
    <w:rsid w:val="00817A0D"/>
    <w:rsid w:val="00822BA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D3A64"/>
    <w:rsid w:val="008E119A"/>
    <w:rsid w:val="008E2A2C"/>
    <w:rsid w:val="008F07E5"/>
    <w:rsid w:val="008F6D0F"/>
    <w:rsid w:val="008F7E02"/>
    <w:rsid w:val="0090234D"/>
    <w:rsid w:val="009027FB"/>
    <w:rsid w:val="009112C9"/>
    <w:rsid w:val="00911D7F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5386"/>
    <w:rsid w:val="009B7060"/>
    <w:rsid w:val="009C0170"/>
    <w:rsid w:val="009D1DB3"/>
    <w:rsid w:val="009E15B4"/>
    <w:rsid w:val="00A225EF"/>
    <w:rsid w:val="00A22607"/>
    <w:rsid w:val="00A50E8B"/>
    <w:rsid w:val="00A515C3"/>
    <w:rsid w:val="00A53F9D"/>
    <w:rsid w:val="00A56CC1"/>
    <w:rsid w:val="00A61DDB"/>
    <w:rsid w:val="00A645B7"/>
    <w:rsid w:val="00A72ABE"/>
    <w:rsid w:val="00A8390F"/>
    <w:rsid w:val="00A861AF"/>
    <w:rsid w:val="00AA6071"/>
    <w:rsid w:val="00AB160E"/>
    <w:rsid w:val="00AB720D"/>
    <w:rsid w:val="00AE6528"/>
    <w:rsid w:val="00AF5EEE"/>
    <w:rsid w:val="00AF627D"/>
    <w:rsid w:val="00B07D87"/>
    <w:rsid w:val="00B26C61"/>
    <w:rsid w:val="00B27F7C"/>
    <w:rsid w:val="00B477F2"/>
    <w:rsid w:val="00B524BA"/>
    <w:rsid w:val="00B53ACB"/>
    <w:rsid w:val="00B66886"/>
    <w:rsid w:val="00B817A4"/>
    <w:rsid w:val="00B868A3"/>
    <w:rsid w:val="00B92BC3"/>
    <w:rsid w:val="00B930E5"/>
    <w:rsid w:val="00BB0D40"/>
    <w:rsid w:val="00BC2E60"/>
    <w:rsid w:val="00BC4814"/>
    <w:rsid w:val="00BD5672"/>
    <w:rsid w:val="00BD6033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23D0"/>
    <w:rsid w:val="00CC3D25"/>
    <w:rsid w:val="00CC44DF"/>
    <w:rsid w:val="00CD0DEF"/>
    <w:rsid w:val="00CD1A6F"/>
    <w:rsid w:val="00CD4F45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B3336"/>
    <w:rsid w:val="00DB644C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E10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EF4A7D"/>
    <w:rsid w:val="00F10011"/>
    <w:rsid w:val="00F23185"/>
    <w:rsid w:val="00F30E6A"/>
    <w:rsid w:val="00F411B7"/>
    <w:rsid w:val="00F45910"/>
    <w:rsid w:val="00F8409B"/>
    <w:rsid w:val="00F8545F"/>
    <w:rsid w:val="00F9554A"/>
    <w:rsid w:val="00FA5129"/>
    <w:rsid w:val="00FC1BFF"/>
    <w:rsid w:val="00FD2A3F"/>
    <w:rsid w:val="00FD35AB"/>
    <w:rsid w:val="00FE0300"/>
    <w:rsid w:val="00FE0322"/>
    <w:rsid w:val="00FE0F2D"/>
    <w:rsid w:val="00FE0F74"/>
    <w:rsid w:val="00FE4F2E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2B02ADCD-650E-4640-B6EA-C3682D3A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1"/>
    <w:next w:val="a1"/>
    <w:link w:val="30"/>
    <w:semiHidden/>
    <w:unhideWhenUsed/>
    <w:qFormat/>
    <w:rsid w:val="00274C00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A56CC1"/>
  </w:style>
  <w:style w:type="numbering" w:customStyle="1" w:styleId="a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1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rsid w:val="00961F9B"/>
    <w:rPr>
      <w:color w:val="0000FF"/>
      <w:u w:val="single"/>
    </w:rPr>
  </w:style>
  <w:style w:type="character" w:styleId="ac">
    <w:name w:val="FollowedHyperlink"/>
    <w:rsid w:val="00961F9B"/>
    <w:rPr>
      <w:color w:val="800080"/>
      <w:u w:val="single"/>
    </w:rPr>
  </w:style>
  <w:style w:type="paragraph" w:styleId="ad">
    <w:name w:val="annotation text"/>
    <w:basedOn w:val="a1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1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1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1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1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3">
    <w:name w:val="annotation subject"/>
    <w:basedOn w:val="ad"/>
    <w:next w:val="ad"/>
    <w:link w:val="af4"/>
    <w:rsid w:val="000A069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4">
    <w:name w:val="註解主旨 字元"/>
    <w:link w:val="af3"/>
    <w:rsid w:val="000A069B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rsid w:val="00BD6033"/>
  </w:style>
  <w:style w:type="paragraph" w:customStyle="1" w:styleId="SOW4">
    <w:name w:val="SOW标题4"/>
    <w:basedOn w:val="a1"/>
    <w:rsid w:val="00B817A4"/>
    <w:pPr>
      <w:widowControl/>
      <w:numPr>
        <w:ilvl w:val="2"/>
        <w:numId w:val="33"/>
      </w:numPr>
      <w:snapToGrid w:val="0"/>
      <w:spacing w:before="120" w:line="400" w:lineRule="exact"/>
      <w:outlineLvl w:val="2"/>
    </w:pPr>
    <w:rPr>
      <w:rFonts w:ascii="Arial" w:eastAsia="SimSun" w:hAnsi="Arial"/>
      <w:b/>
      <w:noProof/>
      <w:snapToGrid w:val="0"/>
      <w:spacing w:val="20"/>
      <w:kern w:val="0"/>
      <w:szCs w:val="20"/>
    </w:rPr>
  </w:style>
  <w:style w:type="paragraph" w:styleId="a0">
    <w:name w:val="List"/>
    <w:basedOn w:val="a1"/>
    <w:rsid w:val="00B817A4"/>
    <w:pPr>
      <w:widowControl/>
      <w:numPr>
        <w:ilvl w:val="8"/>
        <w:numId w:val="33"/>
      </w:numPr>
      <w:tabs>
        <w:tab w:val="clear" w:pos="1584"/>
        <w:tab w:val="left" w:pos="360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</w:pPr>
    <w:rPr>
      <w:rFonts w:ascii="Book Antiqua" w:hAnsi="Book Antiqua"/>
      <w:kern w:val="0"/>
      <w:szCs w:val="20"/>
    </w:rPr>
  </w:style>
  <w:style w:type="character" w:customStyle="1" w:styleId="style31">
    <w:name w:val="style31"/>
    <w:rsid w:val="00B817A4"/>
    <w:rPr>
      <w:rFonts w:ascii="Arial" w:hAnsi="Arial" w:cs="Arial" w:hint="default"/>
      <w:sz w:val="20"/>
      <w:szCs w:val="20"/>
    </w:rPr>
  </w:style>
  <w:style w:type="character" w:customStyle="1" w:styleId="30">
    <w:name w:val="標題 3 字元"/>
    <w:link w:val="3"/>
    <w:semiHidden/>
    <w:rsid w:val="00274C00"/>
    <w:rPr>
      <w:rFonts w:ascii="Cambria" w:eastAsia="新細明體" w:hAnsi="Cambria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3BB18-AE87-46E8-9EBB-69489D3E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1280</Words>
  <Characters>7301</Characters>
  <Application>Microsoft Office Word</Application>
  <DocSecurity>0</DocSecurity>
  <Lines>60</Lines>
  <Paragraphs>17</Paragraphs>
  <ScaleCrop>false</ScaleCrop>
  <Company>CMT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