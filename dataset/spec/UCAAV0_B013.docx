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76"/>
        <w:gridCol w:w="992"/>
        <w:gridCol w:w="4820"/>
        <w:gridCol w:w="1276"/>
        <w:gridCol w:w="2126"/>
      </w:tblGrid>
      <w:tr w:rsidR="00167DC4" w:rsidRPr="00704E65" w:rsidTr="00AA667E">
        <w:tc>
          <w:tcPr>
            <w:tcW w:w="1276" w:type="dxa"/>
            <w:tcBorders>
              <w:top w:val="single" w:sz="6" w:space="0" w:color="auto"/>
              <w:left w:val="single" w:sz="6" w:space="0" w:color="auto"/>
              <w:bottom w:val="single" w:sz="6" w:space="0" w:color="auto"/>
              <w:right w:val="single" w:sz="6" w:space="0" w:color="auto"/>
            </w:tcBorders>
          </w:tcPr>
          <w:p w:rsidR="00167DC4" w:rsidRPr="00704E65" w:rsidRDefault="00167DC4" w:rsidP="008936D5">
            <w:pPr>
              <w:spacing w:line="240" w:lineRule="atLeast"/>
              <w:jc w:val="center"/>
              <w:rPr>
                <w:rFonts w:ascii="細明體" w:eastAsia="細明體" w:hAnsi="細明體" w:cs="Courier New" w:hint="eastAsia"/>
                <w:sz w:val="20"/>
                <w:szCs w:val="20"/>
              </w:rPr>
            </w:pPr>
            <w:bookmarkStart w:id="0" w:name="_GoBack"/>
            <w:bookmarkEnd w:id="0"/>
            <w:r w:rsidRPr="00704E65">
              <w:rPr>
                <w:rFonts w:ascii="細明體" w:eastAsia="細明體" w:hAnsi="細明體" w:cs="Courier New" w:hint="eastAsia"/>
                <w:sz w:val="20"/>
                <w:szCs w:val="20"/>
              </w:rPr>
              <w:t>修改日期</w:t>
            </w:r>
          </w:p>
        </w:tc>
        <w:tc>
          <w:tcPr>
            <w:tcW w:w="992" w:type="dxa"/>
            <w:tcBorders>
              <w:top w:val="single" w:sz="6" w:space="0" w:color="auto"/>
              <w:left w:val="single" w:sz="6" w:space="0" w:color="auto"/>
              <w:bottom w:val="single" w:sz="6" w:space="0" w:color="auto"/>
              <w:right w:val="single" w:sz="6" w:space="0" w:color="auto"/>
            </w:tcBorders>
          </w:tcPr>
          <w:p w:rsidR="00167DC4" w:rsidRPr="00704E65" w:rsidRDefault="00167DC4" w:rsidP="008936D5">
            <w:pPr>
              <w:spacing w:line="240" w:lineRule="atLeast"/>
              <w:jc w:val="center"/>
              <w:rPr>
                <w:rFonts w:ascii="細明體" w:eastAsia="細明體" w:hAnsi="細明體" w:cs="Courier New" w:hint="eastAsia"/>
                <w:sz w:val="20"/>
                <w:szCs w:val="20"/>
              </w:rPr>
            </w:pPr>
            <w:r w:rsidRPr="00704E65">
              <w:rPr>
                <w:rFonts w:ascii="細明體" w:eastAsia="細明體" w:hAnsi="細明體" w:cs="Courier New" w:hint="eastAsia"/>
                <w:sz w:val="20"/>
                <w:szCs w:val="20"/>
              </w:rPr>
              <w:t>版本</w:t>
            </w:r>
          </w:p>
        </w:tc>
        <w:tc>
          <w:tcPr>
            <w:tcW w:w="4820" w:type="dxa"/>
            <w:tcBorders>
              <w:top w:val="single" w:sz="6" w:space="0" w:color="auto"/>
              <w:left w:val="single" w:sz="6" w:space="0" w:color="auto"/>
              <w:bottom w:val="single" w:sz="6" w:space="0" w:color="auto"/>
              <w:right w:val="single" w:sz="6" w:space="0" w:color="auto"/>
            </w:tcBorders>
          </w:tcPr>
          <w:p w:rsidR="00167DC4" w:rsidRPr="00704E65" w:rsidRDefault="00167DC4" w:rsidP="008936D5">
            <w:pPr>
              <w:spacing w:line="240" w:lineRule="atLeast"/>
              <w:jc w:val="center"/>
              <w:rPr>
                <w:rFonts w:ascii="細明體" w:eastAsia="細明體" w:hAnsi="細明體" w:cs="Courier New" w:hint="eastAsia"/>
                <w:sz w:val="20"/>
                <w:szCs w:val="20"/>
              </w:rPr>
            </w:pPr>
            <w:r w:rsidRPr="00704E65">
              <w:rPr>
                <w:rFonts w:ascii="細明體" w:eastAsia="細明體" w:hAnsi="細明體" w:cs="Courier New" w:hint="eastAsia"/>
                <w:sz w:val="20"/>
                <w:szCs w:val="20"/>
              </w:rPr>
              <w:t>修改原因</w:t>
            </w:r>
          </w:p>
        </w:tc>
        <w:tc>
          <w:tcPr>
            <w:tcW w:w="1276" w:type="dxa"/>
            <w:tcBorders>
              <w:top w:val="single" w:sz="6" w:space="0" w:color="auto"/>
              <w:left w:val="single" w:sz="6" w:space="0" w:color="auto"/>
              <w:bottom w:val="single" w:sz="6" w:space="0" w:color="auto"/>
              <w:right w:val="single" w:sz="6" w:space="0" w:color="auto"/>
            </w:tcBorders>
          </w:tcPr>
          <w:p w:rsidR="00167DC4" w:rsidRPr="00704E65" w:rsidRDefault="00167DC4" w:rsidP="008936D5">
            <w:pPr>
              <w:spacing w:line="240" w:lineRule="atLeast"/>
              <w:jc w:val="center"/>
              <w:rPr>
                <w:rFonts w:ascii="細明體" w:eastAsia="細明體" w:hAnsi="細明體" w:cs="Courier New" w:hint="eastAsia"/>
                <w:sz w:val="20"/>
                <w:szCs w:val="20"/>
              </w:rPr>
            </w:pPr>
            <w:r w:rsidRPr="00704E65">
              <w:rPr>
                <w:rFonts w:ascii="細明體" w:eastAsia="細明體" w:hAnsi="細明體" w:cs="Courier New" w:hint="eastAsia"/>
                <w:sz w:val="20"/>
                <w:szCs w:val="20"/>
              </w:rPr>
              <w:t>修改人姓名</w:t>
            </w:r>
          </w:p>
        </w:tc>
        <w:tc>
          <w:tcPr>
            <w:tcW w:w="2126" w:type="dxa"/>
            <w:tcBorders>
              <w:top w:val="single" w:sz="6" w:space="0" w:color="auto"/>
              <w:left w:val="single" w:sz="6" w:space="0" w:color="auto"/>
              <w:bottom w:val="single" w:sz="6" w:space="0" w:color="auto"/>
              <w:right w:val="single" w:sz="6" w:space="0" w:color="auto"/>
            </w:tcBorders>
          </w:tcPr>
          <w:p w:rsidR="00167DC4" w:rsidRPr="00704E65" w:rsidRDefault="00167DC4" w:rsidP="008936D5">
            <w:pPr>
              <w:spacing w:line="240" w:lineRule="atLeast"/>
              <w:jc w:val="center"/>
              <w:rPr>
                <w:rFonts w:ascii="細明體" w:eastAsia="細明體" w:hAnsi="細明體" w:cs="Courier New" w:hint="eastAsia"/>
                <w:sz w:val="20"/>
                <w:szCs w:val="20"/>
              </w:rPr>
            </w:pPr>
            <w:r w:rsidRPr="00704E65">
              <w:rPr>
                <w:rFonts w:ascii="細明體" w:eastAsia="細明體" w:hAnsi="細明體" w:cs="Courier New" w:hint="eastAsia"/>
                <w:sz w:val="20"/>
                <w:szCs w:val="20"/>
              </w:rPr>
              <w:t>立案單號</w:t>
            </w:r>
          </w:p>
        </w:tc>
      </w:tr>
      <w:tr w:rsidR="00167DC4" w:rsidRPr="00704E65" w:rsidTr="00AA667E">
        <w:tc>
          <w:tcPr>
            <w:tcW w:w="1276" w:type="dxa"/>
            <w:tcBorders>
              <w:top w:val="single" w:sz="6" w:space="0" w:color="auto"/>
              <w:left w:val="single" w:sz="6" w:space="0" w:color="auto"/>
              <w:bottom w:val="single" w:sz="6" w:space="0" w:color="auto"/>
              <w:right w:val="single" w:sz="6" w:space="0" w:color="auto"/>
            </w:tcBorders>
          </w:tcPr>
          <w:p w:rsidR="00167DC4" w:rsidRPr="00704E65" w:rsidRDefault="00167DC4" w:rsidP="000C2BA8">
            <w:pPr>
              <w:pStyle w:val="Tabletext"/>
              <w:rPr>
                <w:rFonts w:ascii="細明體" w:eastAsia="細明體" w:hAnsi="細明體" w:hint="eastAsia"/>
                <w:lang w:eastAsia="zh-TW"/>
              </w:rPr>
            </w:pPr>
            <w:r w:rsidRPr="00704E65">
              <w:rPr>
                <w:rFonts w:ascii="細明體" w:eastAsia="細明體" w:hAnsi="細明體"/>
                <w:lang w:eastAsia="zh-TW"/>
              </w:rPr>
              <w:t>2012/</w:t>
            </w:r>
            <w:r w:rsidRPr="00704E65">
              <w:rPr>
                <w:rFonts w:ascii="細明體" w:eastAsia="細明體" w:hAnsi="細明體" w:hint="eastAsia"/>
                <w:lang w:eastAsia="zh-TW"/>
              </w:rPr>
              <w:t>5</w:t>
            </w:r>
            <w:r w:rsidRPr="00704E65">
              <w:rPr>
                <w:rFonts w:ascii="細明體" w:eastAsia="細明體" w:hAnsi="細明體"/>
                <w:lang w:eastAsia="zh-TW"/>
              </w:rPr>
              <w:t>/1</w:t>
            </w:r>
            <w:r w:rsidRPr="00704E65">
              <w:rPr>
                <w:rFonts w:ascii="細明體" w:eastAsia="細明體" w:hAnsi="細明體" w:hint="eastAsia"/>
                <w:lang w:eastAsia="zh-TW"/>
              </w:rPr>
              <w:t>0</w:t>
            </w:r>
          </w:p>
        </w:tc>
        <w:tc>
          <w:tcPr>
            <w:tcW w:w="992" w:type="dxa"/>
            <w:tcBorders>
              <w:top w:val="single" w:sz="6" w:space="0" w:color="auto"/>
              <w:left w:val="single" w:sz="6" w:space="0" w:color="auto"/>
              <w:bottom w:val="single" w:sz="6" w:space="0" w:color="auto"/>
              <w:right w:val="single" w:sz="6" w:space="0" w:color="auto"/>
            </w:tcBorders>
          </w:tcPr>
          <w:p w:rsidR="00167DC4" w:rsidRPr="00704E65" w:rsidRDefault="00167DC4" w:rsidP="00405370">
            <w:pPr>
              <w:pStyle w:val="Tabletext"/>
              <w:rPr>
                <w:rFonts w:ascii="細明體" w:eastAsia="細明體" w:hAnsi="細明體"/>
                <w:lang w:eastAsia="zh-TW"/>
              </w:rPr>
            </w:pPr>
            <w:r w:rsidRPr="00704E65">
              <w:rPr>
                <w:rFonts w:ascii="細明體" w:eastAsia="細明體" w:hAnsi="細明體"/>
                <w:lang w:eastAsia="zh-TW"/>
              </w:rPr>
              <w:t>1.0</w:t>
            </w:r>
          </w:p>
        </w:tc>
        <w:tc>
          <w:tcPr>
            <w:tcW w:w="4820" w:type="dxa"/>
            <w:tcBorders>
              <w:top w:val="single" w:sz="6" w:space="0" w:color="auto"/>
              <w:left w:val="single" w:sz="6" w:space="0" w:color="auto"/>
              <w:bottom w:val="single" w:sz="6" w:space="0" w:color="auto"/>
              <w:right w:val="single" w:sz="6" w:space="0" w:color="auto"/>
            </w:tcBorders>
          </w:tcPr>
          <w:p w:rsidR="00167DC4" w:rsidRPr="00704E65" w:rsidRDefault="00167DC4" w:rsidP="00405370">
            <w:pPr>
              <w:pStyle w:val="Tabletext"/>
              <w:rPr>
                <w:rFonts w:ascii="細明體" w:eastAsia="細明體" w:hAnsi="細明體"/>
                <w:lang w:eastAsia="zh-TW"/>
              </w:rPr>
            </w:pPr>
            <w:r w:rsidRPr="00704E65">
              <w:rPr>
                <w:rFonts w:ascii="細明體" w:eastAsia="細明體" w:hAnsi="細明體"/>
                <w:lang w:eastAsia="zh-TW"/>
              </w:rPr>
              <w:t>Created</w:t>
            </w:r>
          </w:p>
        </w:tc>
        <w:tc>
          <w:tcPr>
            <w:tcW w:w="1276" w:type="dxa"/>
            <w:tcBorders>
              <w:top w:val="single" w:sz="6" w:space="0" w:color="auto"/>
              <w:left w:val="single" w:sz="6" w:space="0" w:color="auto"/>
              <w:bottom w:val="single" w:sz="6" w:space="0" w:color="auto"/>
              <w:right w:val="single" w:sz="6" w:space="0" w:color="auto"/>
            </w:tcBorders>
          </w:tcPr>
          <w:p w:rsidR="00167DC4" w:rsidRPr="00704E65" w:rsidRDefault="00167DC4" w:rsidP="00405370">
            <w:pPr>
              <w:pStyle w:val="Tabletext"/>
              <w:rPr>
                <w:rFonts w:ascii="細明體" w:eastAsia="細明體" w:hAnsi="細明體" w:hint="eastAsia"/>
                <w:lang w:eastAsia="zh-TW"/>
              </w:rPr>
            </w:pPr>
            <w:r w:rsidRPr="00704E65">
              <w:rPr>
                <w:rFonts w:ascii="細明體" w:eastAsia="細明體" w:hAnsi="細明體" w:hint="eastAsia"/>
                <w:lang w:eastAsia="zh-TW"/>
              </w:rPr>
              <w:t>劉文明</w:t>
            </w:r>
          </w:p>
        </w:tc>
        <w:tc>
          <w:tcPr>
            <w:tcW w:w="2126" w:type="dxa"/>
            <w:tcBorders>
              <w:top w:val="single" w:sz="6" w:space="0" w:color="auto"/>
              <w:left w:val="single" w:sz="6" w:space="0" w:color="auto"/>
              <w:bottom w:val="single" w:sz="6" w:space="0" w:color="auto"/>
              <w:right w:val="single" w:sz="6" w:space="0" w:color="auto"/>
            </w:tcBorders>
          </w:tcPr>
          <w:p w:rsidR="00167DC4" w:rsidRPr="00704E65" w:rsidRDefault="00167DC4" w:rsidP="00C26F2F">
            <w:pPr>
              <w:pStyle w:val="Tabletext"/>
              <w:rPr>
                <w:rFonts w:ascii="細明體" w:eastAsia="細明體" w:hAnsi="細明體" w:hint="eastAsia"/>
                <w:lang w:eastAsia="zh-TW"/>
              </w:rPr>
            </w:pPr>
            <w:r w:rsidRPr="00704E65">
              <w:rPr>
                <w:rFonts w:ascii="細明體" w:eastAsia="細明體" w:hAnsi="細明體" w:hint="eastAsia"/>
                <w:bCs/>
                <w:lang w:eastAsia="zh-TW"/>
              </w:rPr>
              <w:t>120529000144</w:t>
            </w:r>
          </w:p>
        </w:tc>
      </w:tr>
      <w:tr w:rsidR="00167DC4" w:rsidRPr="00704E65" w:rsidTr="00AA667E">
        <w:tc>
          <w:tcPr>
            <w:tcW w:w="1276" w:type="dxa"/>
            <w:tcBorders>
              <w:top w:val="single" w:sz="6" w:space="0" w:color="auto"/>
              <w:left w:val="single" w:sz="6" w:space="0" w:color="auto"/>
              <w:bottom w:val="single" w:sz="6" w:space="0" w:color="auto"/>
              <w:right w:val="single" w:sz="6" w:space="0" w:color="auto"/>
            </w:tcBorders>
          </w:tcPr>
          <w:p w:rsidR="00167DC4" w:rsidRPr="00704E65" w:rsidRDefault="00167DC4" w:rsidP="008936D5">
            <w:pPr>
              <w:pStyle w:val="Tabletext"/>
              <w:rPr>
                <w:rFonts w:ascii="細明體" w:eastAsia="細明體" w:hAnsi="細明體"/>
                <w:lang w:eastAsia="zh-TW"/>
              </w:rPr>
            </w:pPr>
            <w:r w:rsidRPr="00704E65">
              <w:rPr>
                <w:rFonts w:ascii="細明體" w:eastAsia="細明體" w:hAnsi="細明體"/>
                <w:lang w:eastAsia="zh-TW"/>
              </w:rPr>
              <w:t>2012/6/7</w:t>
            </w:r>
          </w:p>
        </w:tc>
        <w:tc>
          <w:tcPr>
            <w:tcW w:w="992" w:type="dxa"/>
            <w:tcBorders>
              <w:top w:val="single" w:sz="6" w:space="0" w:color="auto"/>
              <w:left w:val="single" w:sz="6" w:space="0" w:color="auto"/>
              <w:bottom w:val="single" w:sz="6" w:space="0" w:color="auto"/>
              <w:right w:val="single" w:sz="6" w:space="0" w:color="auto"/>
            </w:tcBorders>
          </w:tcPr>
          <w:p w:rsidR="00167DC4" w:rsidRPr="00704E65" w:rsidRDefault="00167DC4" w:rsidP="008936D5">
            <w:pPr>
              <w:pStyle w:val="Tabletext"/>
              <w:rPr>
                <w:rFonts w:ascii="細明體" w:eastAsia="細明體" w:hAnsi="細明體"/>
                <w:lang w:eastAsia="zh-TW"/>
              </w:rPr>
            </w:pPr>
            <w:r w:rsidRPr="00704E65">
              <w:rPr>
                <w:rFonts w:ascii="細明體" w:eastAsia="細明體" w:hAnsi="細明體" w:hint="eastAsia"/>
                <w:lang w:eastAsia="zh-TW"/>
              </w:rPr>
              <w:t>2</w:t>
            </w:r>
          </w:p>
        </w:tc>
        <w:tc>
          <w:tcPr>
            <w:tcW w:w="4820" w:type="dxa"/>
            <w:tcBorders>
              <w:top w:val="single" w:sz="6" w:space="0" w:color="auto"/>
              <w:left w:val="single" w:sz="6" w:space="0" w:color="auto"/>
              <w:bottom w:val="single" w:sz="6" w:space="0" w:color="auto"/>
              <w:right w:val="single" w:sz="6" w:space="0" w:color="auto"/>
            </w:tcBorders>
          </w:tcPr>
          <w:p w:rsidR="00167DC4" w:rsidRPr="00704E65" w:rsidRDefault="00167DC4" w:rsidP="008936D5">
            <w:pPr>
              <w:pStyle w:val="Tabletext"/>
              <w:rPr>
                <w:rFonts w:ascii="細明體" w:eastAsia="細明體" w:hAnsi="細明體"/>
                <w:lang w:eastAsia="zh-TW"/>
              </w:rPr>
            </w:pPr>
            <w:r w:rsidRPr="00704E65">
              <w:rPr>
                <w:rFonts w:ascii="細明體" w:eastAsia="細明體" w:hAnsi="細明體"/>
                <w:lang w:eastAsia="zh-TW"/>
              </w:rPr>
              <w:t>M</w:t>
            </w:r>
            <w:r w:rsidRPr="00704E65">
              <w:rPr>
                <w:rFonts w:ascii="細明體" w:eastAsia="細明體" w:hAnsi="細明體" w:hint="eastAsia"/>
                <w:lang w:eastAsia="zh-TW"/>
              </w:rPr>
              <w:t>odify:DTAAV011增加兩欄位</w:t>
            </w:r>
          </w:p>
        </w:tc>
        <w:tc>
          <w:tcPr>
            <w:tcW w:w="1276" w:type="dxa"/>
            <w:tcBorders>
              <w:top w:val="single" w:sz="6" w:space="0" w:color="auto"/>
              <w:left w:val="single" w:sz="6" w:space="0" w:color="auto"/>
              <w:bottom w:val="single" w:sz="6" w:space="0" w:color="auto"/>
              <w:right w:val="single" w:sz="6" w:space="0" w:color="auto"/>
            </w:tcBorders>
          </w:tcPr>
          <w:p w:rsidR="00167DC4" w:rsidRPr="00704E65" w:rsidRDefault="00167DC4" w:rsidP="008936D5">
            <w:pPr>
              <w:pStyle w:val="Tabletext"/>
              <w:rPr>
                <w:rFonts w:ascii="細明體" w:eastAsia="細明體" w:hAnsi="細明體" w:hint="eastAsia"/>
                <w:lang w:eastAsia="zh-TW"/>
              </w:rPr>
            </w:pPr>
            <w:r w:rsidRPr="00704E65">
              <w:rPr>
                <w:rFonts w:ascii="細明體" w:eastAsia="細明體" w:hAnsi="細明體" w:hint="eastAsia"/>
                <w:lang w:eastAsia="zh-TW"/>
              </w:rPr>
              <w:t>劉文明</w:t>
            </w:r>
          </w:p>
        </w:tc>
        <w:tc>
          <w:tcPr>
            <w:tcW w:w="2126" w:type="dxa"/>
            <w:tcBorders>
              <w:top w:val="single" w:sz="6" w:space="0" w:color="auto"/>
              <w:left w:val="single" w:sz="6" w:space="0" w:color="auto"/>
              <w:bottom w:val="single" w:sz="6" w:space="0" w:color="auto"/>
              <w:right w:val="single" w:sz="6" w:space="0" w:color="auto"/>
            </w:tcBorders>
          </w:tcPr>
          <w:p w:rsidR="00167DC4" w:rsidRPr="00704E65" w:rsidRDefault="00167DC4" w:rsidP="008936D5">
            <w:pPr>
              <w:pStyle w:val="Tabletext"/>
              <w:rPr>
                <w:rFonts w:ascii="細明體" w:eastAsia="細明體" w:hAnsi="細明體" w:hint="eastAsia"/>
                <w:bCs/>
                <w:lang w:eastAsia="zh-TW"/>
              </w:rPr>
            </w:pPr>
            <w:r w:rsidRPr="00704E65">
              <w:rPr>
                <w:rFonts w:ascii="細明體" w:eastAsia="細明體" w:hAnsi="細明體" w:hint="eastAsia"/>
                <w:bCs/>
                <w:lang w:eastAsia="zh-TW"/>
              </w:rPr>
              <w:t>120529000144</w:t>
            </w:r>
          </w:p>
        </w:tc>
      </w:tr>
      <w:tr w:rsidR="00AE4478" w:rsidRPr="00704E65" w:rsidTr="00AA667E">
        <w:tc>
          <w:tcPr>
            <w:tcW w:w="1276" w:type="dxa"/>
            <w:tcBorders>
              <w:top w:val="single" w:sz="6" w:space="0" w:color="auto"/>
              <w:left w:val="single" w:sz="6" w:space="0" w:color="auto"/>
              <w:bottom w:val="single" w:sz="6" w:space="0" w:color="auto"/>
              <w:right w:val="single" w:sz="6" w:space="0" w:color="auto"/>
            </w:tcBorders>
          </w:tcPr>
          <w:p w:rsidR="00AE4478" w:rsidRPr="00704E65" w:rsidRDefault="00AE4478" w:rsidP="008936D5">
            <w:pPr>
              <w:pStyle w:val="Tabletext"/>
              <w:rPr>
                <w:rFonts w:ascii="細明體" w:eastAsia="細明體" w:hAnsi="細明體"/>
                <w:lang w:eastAsia="zh-TW"/>
              </w:rPr>
            </w:pPr>
            <w:r w:rsidRPr="00704E65">
              <w:rPr>
                <w:rFonts w:ascii="細明體" w:eastAsia="細明體" w:hAnsi="細明體"/>
                <w:lang w:eastAsia="zh-TW"/>
              </w:rPr>
              <w:t>2012/6/14</w:t>
            </w:r>
          </w:p>
        </w:tc>
        <w:tc>
          <w:tcPr>
            <w:tcW w:w="992" w:type="dxa"/>
            <w:tcBorders>
              <w:top w:val="single" w:sz="6" w:space="0" w:color="auto"/>
              <w:left w:val="single" w:sz="6" w:space="0" w:color="auto"/>
              <w:bottom w:val="single" w:sz="6" w:space="0" w:color="auto"/>
              <w:right w:val="single" w:sz="6" w:space="0" w:color="auto"/>
            </w:tcBorders>
          </w:tcPr>
          <w:p w:rsidR="00AE4478" w:rsidRPr="00704E65" w:rsidRDefault="00AE4478" w:rsidP="008936D5">
            <w:pPr>
              <w:pStyle w:val="Tabletext"/>
              <w:rPr>
                <w:rFonts w:ascii="細明體" w:eastAsia="細明體" w:hAnsi="細明體" w:hint="eastAsia"/>
                <w:lang w:eastAsia="zh-TW"/>
              </w:rPr>
            </w:pPr>
            <w:r w:rsidRPr="00704E65">
              <w:rPr>
                <w:rFonts w:ascii="細明體" w:eastAsia="細明體" w:hAnsi="細明體" w:hint="eastAsia"/>
                <w:lang w:eastAsia="zh-TW"/>
              </w:rPr>
              <w:t>3</w:t>
            </w:r>
          </w:p>
        </w:tc>
        <w:tc>
          <w:tcPr>
            <w:tcW w:w="4820" w:type="dxa"/>
            <w:tcBorders>
              <w:top w:val="single" w:sz="6" w:space="0" w:color="auto"/>
              <w:left w:val="single" w:sz="6" w:space="0" w:color="auto"/>
              <w:bottom w:val="single" w:sz="6" w:space="0" w:color="auto"/>
              <w:right w:val="single" w:sz="6" w:space="0" w:color="auto"/>
            </w:tcBorders>
          </w:tcPr>
          <w:p w:rsidR="00AE4478" w:rsidRPr="00704E65" w:rsidRDefault="00AE4478" w:rsidP="008936D5">
            <w:pPr>
              <w:pStyle w:val="Tabletext"/>
              <w:rPr>
                <w:rFonts w:ascii="細明體" w:eastAsia="細明體" w:hAnsi="細明體"/>
                <w:lang w:eastAsia="zh-TW"/>
              </w:rPr>
            </w:pPr>
            <w:r w:rsidRPr="00704E65">
              <w:rPr>
                <w:rFonts w:ascii="細明體" w:eastAsia="細明體" w:hAnsi="細明體" w:hint="eastAsia"/>
                <w:lang w:eastAsia="zh-TW"/>
              </w:rPr>
              <w:t>增加醫院醫師因子分數計算</w:t>
            </w:r>
          </w:p>
        </w:tc>
        <w:tc>
          <w:tcPr>
            <w:tcW w:w="1276" w:type="dxa"/>
            <w:tcBorders>
              <w:top w:val="single" w:sz="6" w:space="0" w:color="auto"/>
              <w:left w:val="single" w:sz="6" w:space="0" w:color="auto"/>
              <w:bottom w:val="single" w:sz="6" w:space="0" w:color="auto"/>
              <w:right w:val="single" w:sz="6" w:space="0" w:color="auto"/>
            </w:tcBorders>
          </w:tcPr>
          <w:p w:rsidR="00AE4478" w:rsidRPr="00704E65" w:rsidRDefault="00AE4478" w:rsidP="008936D5">
            <w:pPr>
              <w:pStyle w:val="Tabletext"/>
              <w:rPr>
                <w:rFonts w:ascii="細明體" w:eastAsia="細明體" w:hAnsi="細明體" w:hint="eastAsia"/>
                <w:lang w:eastAsia="zh-TW"/>
              </w:rPr>
            </w:pPr>
            <w:r w:rsidRPr="00704E65">
              <w:rPr>
                <w:rFonts w:ascii="細明體" w:eastAsia="細明體" w:hAnsi="細明體" w:hint="eastAsia"/>
                <w:lang w:eastAsia="zh-TW"/>
              </w:rPr>
              <w:t>劉文明</w:t>
            </w:r>
          </w:p>
        </w:tc>
        <w:tc>
          <w:tcPr>
            <w:tcW w:w="2126" w:type="dxa"/>
            <w:tcBorders>
              <w:top w:val="single" w:sz="6" w:space="0" w:color="auto"/>
              <w:left w:val="single" w:sz="6" w:space="0" w:color="auto"/>
              <w:bottom w:val="single" w:sz="6" w:space="0" w:color="auto"/>
              <w:right w:val="single" w:sz="6" w:space="0" w:color="auto"/>
            </w:tcBorders>
          </w:tcPr>
          <w:p w:rsidR="00AE4478" w:rsidRPr="00704E65" w:rsidRDefault="00AE4478" w:rsidP="008936D5">
            <w:pPr>
              <w:pStyle w:val="Tabletext"/>
              <w:rPr>
                <w:rFonts w:ascii="細明體" w:eastAsia="細明體" w:hAnsi="細明體" w:hint="eastAsia"/>
                <w:bCs/>
                <w:lang w:eastAsia="zh-TW"/>
              </w:rPr>
            </w:pPr>
            <w:r w:rsidRPr="00704E65">
              <w:rPr>
                <w:rFonts w:ascii="細明體" w:eastAsia="細明體" w:hAnsi="細明體" w:hint="eastAsia"/>
                <w:bCs/>
                <w:lang w:eastAsia="zh-TW"/>
              </w:rPr>
              <w:t>120529000144</w:t>
            </w:r>
          </w:p>
        </w:tc>
      </w:tr>
      <w:tr w:rsidR="00940B81" w:rsidRPr="00704E65" w:rsidTr="00AA667E">
        <w:tc>
          <w:tcPr>
            <w:tcW w:w="1276" w:type="dxa"/>
            <w:tcBorders>
              <w:top w:val="single" w:sz="6" w:space="0" w:color="auto"/>
              <w:left w:val="single" w:sz="6" w:space="0" w:color="auto"/>
              <w:bottom w:val="single" w:sz="6" w:space="0" w:color="auto"/>
              <w:right w:val="single" w:sz="6" w:space="0" w:color="auto"/>
            </w:tcBorders>
          </w:tcPr>
          <w:p w:rsidR="00940B81" w:rsidRPr="00704E65" w:rsidRDefault="00940B81" w:rsidP="008936D5">
            <w:pPr>
              <w:pStyle w:val="Tabletext"/>
              <w:rPr>
                <w:rFonts w:ascii="細明體" w:eastAsia="細明體" w:hAnsi="細明體"/>
                <w:lang w:eastAsia="zh-TW"/>
              </w:rPr>
            </w:pPr>
            <w:r w:rsidRPr="00704E65">
              <w:rPr>
                <w:rFonts w:ascii="細明體" w:eastAsia="細明體" w:hAnsi="細明體"/>
                <w:lang w:eastAsia="zh-TW"/>
              </w:rPr>
              <w:t>2012/6/19</w:t>
            </w:r>
          </w:p>
        </w:tc>
        <w:tc>
          <w:tcPr>
            <w:tcW w:w="992" w:type="dxa"/>
            <w:tcBorders>
              <w:top w:val="single" w:sz="6" w:space="0" w:color="auto"/>
              <w:left w:val="single" w:sz="6" w:space="0" w:color="auto"/>
              <w:bottom w:val="single" w:sz="6" w:space="0" w:color="auto"/>
              <w:right w:val="single" w:sz="6" w:space="0" w:color="auto"/>
            </w:tcBorders>
          </w:tcPr>
          <w:p w:rsidR="00940B81" w:rsidRPr="00704E65" w:rsidRDefault="00940B81" w:rsidP="008936D5">
            <w:pPr>
              <w:pStyle w:val="Tabletext"/>
              <w:rPr>
                <w:rFonts w:ascii="細明體" w:eastAsia="細明體" w:hAnsi="細明體" w:hint="eastAsia"/>
                <w:lang w:eastAsia="zh-TW"/>
              </w:rPr>
            </w:pPr>
            <w:r w:rsidRPr="00704E65">
              <w:rPr>
                <w:rFonts w:ascii="細明體" w:eastAsia="細明體" w:hAnsi="細明體" w:hint="eastAsia"/>
                <w:lang w:eastAsia="zh-TW"/>
              </w:rPr>
              <w:t>4</w:t>
            </w:r>
          </w:p>
        </w:tc>
        <w:tc>
          <w:tcPr>
            <w:tcW w:w="4820" w:type="dxa"/>
            <w:tcBorders>
              <w:top w:val="single" w:sz="6" w:space="0" w:color="auto"/>
              <w:left w:val="single" w:sz="6" w:space="0" w:color="auto"/>
              <w:bottom w:val="single" w:sz="6" w:space="0" w:color="auto"/>
              <w:right w:val="single" w:sz="6" w:space="0" w:color="auto"/>
            </w:tcBorders>
          </w:tcPr>
          <w:p w:rsidR="00940B81" w:rsidRPr="00704E65" w:rsidRDefault="00940B81" w:rsidP="008936D5">
            <w:pPr>
              <w:pStyle w:val="Tabletext"/>
              <w:rPr>
                <w:rFonts w:ascii="細明體" w:eastAsia="細明體" w:hAnsi="細明體" w:hint="eastAsia"/>
                <w:lang w:eastAsia="zh-TW"/>
              </w:rPr>
            </w:pPr>
            <w:r w:rsidRPr="00704E65">
              <w:rPr>
                <w:rFonts w:ascii="細明體" w:eastAsia="細明體" w:hAnsi="細明體" w:hint="eastAsia"/>
                <w:lang w:eastAsia="zh-TW"/>
              </w:rPr>
              <w:t>增加總分計算並更新</w:t>
            </w:r>
          </w:p>
        </w:tc>
        <w:tc>
          <w:tcPr>
            <w:tcW w:w="1276" w:type="dxa"/>
            <w:tcBorders>
              <w:top w:val="single" w:sz="6" w:space="0" w:color="auto"/>
              <w:left w:val="single" w:sz="6" w:space="0" w:color="auto"/>
              <w:bottom w:val="single" w:sz="6" w:space="0" w:color="auto"/>
              <w:right w:val="single" w:sz="6" w:space="0" w:color="auto"/>
            </w:tcBorders>
          </w:tcPr>
          <w:p w:rsidR="00940B81" w:rsidRPr="00704E65" w:rsidRDefault="00940B81" w:rsidP="008936D5">
            <w:pPr>
              <w:pStyle w:val="Tabletext"/>
              <w:rPr>
                <w:rFonts w:ascii="細明體" w:eastAsia="細明體" w:hAnsi="細明體" w:hint="eastAsia"/>
                <w:lang w:eastAsia="zh-TW"/>
              </w:rPr>
            </w:pPr>
            <w:r w:rsidRPr="00704E65">
              <w:rPr>
                <w:rFonts w:ascii="細明體" w:eastAsia="細明體" w:hAnsi="細明體" w:hint="eastAsia"/>
                <w:lang w:eastAsia="zh-TW"/>
              </w:rPr>
              <w:t>劉文明</w:t>
            </w:r>
          </w:p>
        </w:tc>
        <w:tc>
          <w:tcPr>
            <w:tcW w:w="2126" w:type="dxa"/>
            <w:tcBorders>
              <w:top w:val="single" w:sz="6" w:space="0" w:color="auto"/>
              <w:left w:val="single" w:sz="6" w:space="0" w:color="auto"/>
              <w:bottom w:val="single" w:sz="6" w:space="0" w:color="auto"/>
              <w:right w:val="single" w:sz="6" w:space="0" w:color="auto"/>
            </w:tcBorders>
          </w:tcPr>
          <w:p w:rsidR="00940B81" w:rsidRPr="00704E65" w:rsidRDefault="00940B81" w:rsidP="008936D5">
            <w:pPr>
              <w:pStyle w:val="Tabletext"/>
              <w:rPr>
                <w:rFonts w:ascii="細明體" w:eastAsia="細明體" w:hAnsi="細明體" w:hint="eastAsia"/>
                <w:bCs/>
                <w:lang w:eastAsia="zh-TW"/>
              </w:rPr>
            </w:pPr>
            <w:r w:rsidRPr="00704E65">
              <w:rPr>
                <w:rFonts w:ascii="細明體" w:eastAsia="細明體" w:hAnsi="細明體" w:hint="eastAsia"/>
                <w:bCs/>
                <w:lang w:eastAsia="zh-TW"/>
              </w:rPr>
              <w:t>120529000144</w:t>
            </w:r>
          </w:p>
        </w:tc>
      </w:tr>
      <w:tr w:rsidR="008D5A1C" w:rsidRPr="00704E65" w:rsidTr="00AA667E">
        <w:tc>
          <w:tcPr>
            <w:tcW w:w="1276" w:type="dxa"/>
            <w:tcBorders>
              <w:top w:val="single" w:sz="6" w:space="0" w:color="auto"/>
              <w:left w:val="single" w:sz="6" w:space="0" w:color="auto"/>
              <w:bottom w:val="single" w:sz="6" w:space="0" w:color="auto"/>
              <w:right w:val="single" w:sz="6" w:space="0" w:color="auto"/>
            </w:tcBorders>
          </w:tcPr>
          <w:p w:rsidR="008D5A1C" w:rsidRPr="00704E65" w:rsidRDefault="008D5A1C" w:rsidP="008936D5">
            <w:pPr>
              <w:pStyle w:val="Tabletext"/>
              <w:rPr>
                <w:rFonts w:ascii="細明體" w:eastAsia="細明體" w:hAnsi="細明體"/>
                <w:lang w:eastAsia="zh-TW"/>
              </w:rPr>
            </w:pPr>
            <w:r w:rsidRPr="00704E65">
              <w:rPr>
                <w:rFonts w:ascii="細明體" w:eastAsia="細明體" w:hAnsi="細明體"/>
                <w:lang w:eastAsia="zh-TW"/>
              </w:rPr>
              <w:t>2012/7/5</w:t>
            </w:r>
          </w:p>
        </w:tc>
        <w:tc>
          <w:tcPr>
            <w:tcW w:w="992" w:type="dxa"/>
            <w:tcBorders>
              <w:top w:val="single" w:sz="6" w:space="0" w:color="auto"/>
              <w:left w:val="single" w:sz="6" w:space="0" w:color="auto"/>
              <w:bottom w:val="single" w:sz="6" w:space="0" w:color="auto"/>
              <w:right w:val="single" w:sz="6" w:space="0" w:color="auto"/>
            </w:tcBorders>
          </w:tcPr>
          <w:p w:rsidR="008D5A1C" w:rsidRPr="00704E65" w:rsidRDefault="008D5A1C" w:rsidP="008936D5">
            <w:pPr>
              <w:pStyle w:val="Tabletext"/>
              <w:rPr>
                <w:rFonts w:ascii="細明體" w:eastAsia="細明體" w:hAnsi="細明體" w:hint="eastAsia"/>
                <w:lang w:eastAsia="zh-TW"/>
              </w:rPr>
            </w:pPr>
            <w:r w:rsidRPr="00704E65">
              <w:rPr>
                <w:rFonts w:ascii="細明體" w:eastAsia="細明體" w:hAnsi="細明體" w:hint="eastAsia"/>
                <w:lang w:eastAsia="zh-TW"/>
              </w:rPr>
              <w:t>5</w:t>
            </w:r>
          </w:p>
        </w:tc>
        <w:tc>
          <w:tcPr>
            <w:tcW w:w="4820" w:type="dxa"/>
            <w:tcBorders>
              <w:top w:val="single" w:sz="6" w:space="0" w:color="auto"/>
              <w:left w:val="single" w:sz="6" w:space="0" w:color="auto"/>
              <w:bottom w:val="single" w:sz="6" w:space="0" w:color="auto"/>
              <w:right w:val="single" w:sz="6" w:space="0" w:color="auto"/>
            </w:tcBorders>
          </w:tcPr>
          <w:p w:rsidR="00644C85" w:rsidRPr="00246F3C" w:rsidRDefault="008D5A1C" w:rsidP="00C877A7">
            <w:pPr>
              <w:pStyle w:val="Tabletext"/>
              <w:numPr>
                <w:ilvl w:val="0"/>
                <w:numId w:val="41"/>
              </w:numPr>
              <w:rPr>
                <w:rFonts w:ascii="細明體" w:eastAsia="細明體" w:hAnsi="細明體" w:hint="eastAsia"/>
                <w:lang w:eastAsia="zh-TW"/>
              </w:rPr>
            </w:pPr>
            <w:r w:rsidRPr="00704E65">
              <w:rPr>
                <w:rFonts w:ascii="細明體" w:eastAsia="細明體" w:hAnsi="細明體" w:hint="eastAsia"/>
                <w:lang w:eastAsia="zh-TW"/>
              </w:rPr>
              <w:t>客戶因子增加評分明細資料產生，供線上查詢使用。</w:t>
            </w:r>
          </w:p>
        </w:tc>
        <w:tc>
          <w:tcPr>
            <w:tcW w:w="1276" w:type="dxa"/>
            <w:tcBorders>
              <w:top w:val="single" w:sz="6" w:space="0" w:color="auto"/>
              <w:left w:val="single" w:sz="6" w:space="0" w:color="auto"/>
              <w:bottom w:val="single" w:sz="6" w:space="0" w:color="auto"/>
              <w:right w:val="single" w:sz="6" w:space="0" w:color="auto"/>
            </w:tcBorders>
          </w:tcPr>
          <w:p w:rsidR="008D5A1C" w:rsidRPr="00704E65" w:rsidRDefault="008D5A1C" w:rsidP="008936D5">
            <w:pPr>
              <w:pStyle w:val="Tabletext"/>
              <w:rPr>
                <w:rFonts w:ascii="細明體" w:eastAsia="細明體" w:hAnsi="細明體" w:hint="eastAsia"/>
                <w:lang w:eastAsia="zh-TW"/>
              </w:rPr>
            </w:pPr>
            <w:r w:rsidRPr="00704E65">
              <w:rPr>
                <w:rFonts w:ascii="細明體" w:eastAsia="細明體" w:hAnsi="細明體" w:hint="eastAsia"/>
                <w:lang w:eastAsia="zh-TW"/>
              </w:rPr>
              <w:t>劉文明</w:t>
            </w:r>
          </w:p>
        </w:tc>
        <w:tc>
          <w:tcPr>
            <w:tcW w:w="2126" w:type="dxa"/>
            <w:tcBorders>
              <w:top w:val="single" w:sz="6" w:space="0" w:color="auto"/>
              <w:left w:val="single" w:sz="6" w:space="0" w:color="auto"/>
              <w:bottom w:val="single" w:sz="6" w:space="0" w:color="auto"/>
              <w:right w:val="single" w:sz="6" w:space="0" w:color="auto"/>
            </w:tcBorders>
          </w:tcPr>
          <w:p w:rsidR="008D5A1C" w:rsidRPr="00704E65" w:rsidRDefault="008D5A1C" w:rsidP="008936D5">
            <w:pPr>
              <w:pStyle w:val="Tabletext"/>
              <w:rPr>
                <w:rFonts w:ascii="細明體" w:eastAsia="細明體" w:hAnsi="細明體" w:hint="eastAsia"/>
                <w:bCs/>
                <w:lang w:eastAsia="zh-TW"/>
              </w:rPr>
            </w:pPr>
            <w:r w:rsidRPr="00704E65">
              <w:rPr>
                <w:rFonts w:ascii="細明體" w:eastAsia="細明體" w:hAnsi="細明體" w:hint="eastAsia"/>
                <w:bCs/>
                <w:lang w:eastAsia="zh-TW"/>
              </w:rPr>
              <w:t>120529000144</w:t>
            </w:r>
          </w:p>
        </w:tc>
      </w:tr>
      <w:tr w:rsidR="00C877A7" w:rsidRPr="00704E65" w:rsidTr="00AA667E">
        <w:tc>
          <w:tcPr>
            <w:tcW w:w="1276" w:type="dxa"/>
            <w:tcBorders>
              <w:top w:val="single" w:sz="6" w:space="0" w:color="auto"/>
              <w:left w:val="single" w:sz="6" w:space="0" w:color="auto"/>
              <w:bottom w:val="single" w:sz="6" w:space="0" w:color="auto"/>
              <w:right w:val="single" w:sz="6" w:space="0" w:color="auto"/>
            </w:tcBorders>
          </w:tcPr>
          <w:p w:rsidR="00C877A7" w:rsidRPr="00704E65" w:rsidRDefault="00C877A7" w:rsidP="008936D5">
            <w:pPr>
              <w:pStyle w:val="Tabletext"/>
              <w:rPr>
                <w:rFonts w:ascii="細明體" w:eastAsia="細明體" w:hAnsi="細明體"/>
                <w:lang w:eastAsia="zh-TW"/>
              </w:rPr>
            </w:pPr>
            <w:r>
              <w:rPr>
                <w:rFonts w:ascii="細明體" w:eastAsia="細明體" w:hAnsi="細明體"/>
                <w:lang w:eastAsia="zh-TW"/>
              </w:rPr>
              <w:t>2012/8/16</w:t>
            </w:r>
          </w:p>
        </w:tc>
        <w:tc>
          <w:tcPr>
            <w:tcW w:w="992" w:type="dxa"/>
            <w:tcBorders>
              <w:top w:val="single" w:sz="6" w:space="0" w:color="auto"/>
              <w:left w:val="single" w:sz="6" w:space="0" w:color="auto"/>
              <w:bottom w:val="single" w:sz="6" w:space="0" w:color="auto"/>
              <w:right w:val="single" w:sz="6" w:space="0" w:color="auto"/>
            </w:tcBorders>
          </w:tcPr>
          <w:p w:rsidR="00C877A7" w:rsidRPr="00704E65" w:rsidRDefault="00C877A7" w:rsidP="008936D5">
            <w:pPr>
              <w:pStyle w:val="Tabletext"/>
              <w:rPr>
                <w:rFonts w:ascii="細明體" w:eastAsia="細明體" w:hAnsi="細明體" w:hint="eastAsia"/>
                <w:lang w:eastAsia="zh-TW"/>
              </w:rPr>
            </w:pPr>
            <w:r>
              <w:rPr>
                <w:rFonts w:ascii="細明體" w:eastAsia="細明體" w:hAnsi="細明體" w:hint="eastAsia"/>
                <w:lang w:eastAsia="zh-TW"/>
              </w:rPr>
              <w:t>6</w:t>
            </w:r>
          </w:p>
        </w:tc>
        <w:tc>
          <w:tcPr>
            <w:tcW w:w="4820" w:type="dxa"/>
            <w:tcBorders>
              <w:top w:val="single" w:sz="6" w:space="0" w:color="auto"/>
              <w:left w:val="single" w:sz="6" w:space="0" w:color="auto"/>
              <w:bottom w:val="single" w:sz="6" w:space="0" w:color="auto"/>
              <w:right w:val="single" w:sz="6" w:space="0" w:color="auto"/>
            </w:tcBorders>
          </w:tcPr>
          <w:p w:rsidR="00C877A7" w:rsidRPr="00704E65" w:rsidRDefault="00C877A7" w:rsidP="002E41E0">
            <w:pPr>
              <w:pStyle w:val="Tabletext"/>
              <w:rPr>
                <w:rFonts w:ascii="細明體" w:eastAsia="細明體" w:hAnsi="細明體" w:hint="eastAsia"/>
                <w:lang w:eastAsia="zh-TW"/>
              </w:rPr>
            </w:pPr>
            <w:r>
              <w:rPr>
                <w:rFonts w:ascii="細明體" w:eastAsia="細明體" w:hAnsi="細明體" w:hint="eastAsia"/>
                <w:lang w:eastAsia="zh-TW"/>
              </w:rPr>
              <w:t>配合因子代碼值變更，修改相關程式</w:t>
            </w:r>
          </w:p>
        </w:tc>
        <w:tc>
          <w:tcPr>
            <w:tcW w:w="1276" w:type="dxa"/>
            <w:tcBorders>
              <w:top w:val="single" w:sz="6" w:space="0" w:color="auto"/>
              <w:left w:val="single" w:sz="6" w:space="0" w:color="auto"/>
              <w:bottom w:val="single" w:sz="6" w:space="0" w:color="auto"/>
              <w:right w:val="single" w:sz="6" w:space="0" w:color="auto"/>
            </w:tcBorders>
          </w:tcPr>
          <w:p w:rsidR="00C877A7" w:rsidRPr="00704E65" w:rsidRDefault="00C877A7" w:rsidP="008936D5">
            <w:pPr>
              <w:pStyle w:val="Tabletext"/>
              <w:rPr>
                <w:rFonts w:ascii="細明體" w:eastAsia="細明體" w:hAnsi="細明體" w:hint="eastAsia"/>
                <w:lang w:eastAsia="zh-TW"/>
              </w:rPr>
            </w:pPr>
            <w:r w:rsidRPr="00704E65">
              <w:rPr>
                <w:rFonts w:ascii="細明體" w:eastAsia="細明體" w:hAnsi="細明體" w:hint="eastAsia"/>
                <w:lang w:eastAsia="zh-TW"/>
              </w:rPr>
              <w:t>劉文明</w:t>
            </w:r>
          </w:p>
        </w:tc>
        <w:tc>
          <w:tcPr>
            <w:tcW w:w="2126" w:type="dxa"/>
            <w:tcBorders>
              <w:top w:val="single" w:sz="6" w:space="0" w:color="auto"/>
              <w:left w:val="single" w:sz="6" w:space="0" w:color="auto"/>
              <w:bottom w:val="single" w:sz="6" w:space="0" w:color="auto"/>
              <w:right w:val="single" w:sz="6" w:space="0" w:color="auto"/>
            </w:tcBorders>
          </w:tcPr>
          <w:p w:rsidR="00C877A7" w:rsidRPr="00704E65" w:rsidRDefault="00C877A7" w:rsidP="008936D5">
            <w:pPr>
              <w:pStyle w:val="Tabletext"/>
              <w:rPr>
                <w:rFonts w:ascii="細明體" w:eastAsia="細明體" w:hAnsi="細明體" w:hint="eastAsia"/>
                <w:bCs/>
                <w:lang w:eastAsia="zh-TW"/>
              </w:rPr>
            </w:pPr>
            <w:r>
              <w:rPr>
                <w:rFonts w:ascii="細明體" w:eastAsia="細明體" w:hAnsi="細明體" w:hint="eastAsia"/>
                <w:bCs/>
                <w:lang w:eastAsia="zh-TW"/>
              </w:rPr>
              <w:t>120814000198</w:t>
            </w:r>
          </w:p>
        </w:tc>
      </w:tr>
      <w:tr w:rsidR="002E41E0" w:rsidRPr="00704E65" w:rsidTr="00AA667E">
        <w:tc>
          <w:tcPr>
            <w:tcW w:w="1276" w:type="dxa"/>
            <w:tcBorders>
              <w:top w:val="single" w:sz="6" w:space="0" w:color="auto"/>
              <w:left w:val="single" w:sz="6" w:space="0" w:color="auto"/>
              <w:bottom w:val="single" w:sz="6" w:space="0" w:color="auto"/>
              <w:right w:val="single" w:sz="6" w:space="0" w:color="auto"/>
            </w:tcBorders>
          </w:tcPr>
          <w:p w:rsidR="002E41E0" w:rsidRDefault="002E41E0" w:rsidP="008936D5">
            <w:pPr>
              <w:pStyle w:val="Tabletext"/>
              <w:rPr>
                <w:rFonts w:ascii="細明體" w:eastAsia="細明體" w:hAnsi="細明體"/>
                <w:lang w:eastAsia="zh-TW"/>
              </w:rPr>
            </w:pPr>
            <w:r>
              <w:rPr>
                <w:rFonts w:ascii="細明體" w:eastAsia="細明體" w:hAnsi="細明體"/>
                <w:lang w:eastAsia="zh-TW"/>
              </w:rPr>
              <w:t>2012/8/30</w:t>
            </w:r>
          </w:p>
        </w:tc>
        <w:tc>
          <w:tcPr>
            <w:tcW w:w="992" w:type="dxa"/>
            <w:tcBorders>
              <w:top w:val="single" w:sz="6" w:space="0" w:color="auto"/>
              <w:left w:val="single" w:sz="6" w:space="0" w:color="auto"/>
              <w:bottom w:val="single" w:sz="6" w:space="0" w:color="auto"/>
              <w:right w:val="single" w:sz="6" w:space="0" w:color="auto"/>
            </w:tcBorders>
          </w:tcPr>
          <w:p w:rsidR="002E41E0" w:rsidRDefault="002E41E0" w:rsidP="008936D5">
            <w:pPr>
              <w:pStyle w:val="Tabletext"/>
              <w:rPr>
                <w:rFonts w:ascii="細明體" w:eastAsia="細明體" w:hAnsi="細明體" w:hint="eastAsia"/>
                <w:lang w:eastAsia="zh-TW"/>
              </w:rPr>
            </w:pPr>
            <w:r>
              <w:rPr>
                <w:rFonts w:ascii="細明體" w:eastAsia="細明體" w:hAnsi="細明體" w:hint="eastAsia"/>
                <w:lang w:eastAsia="zh-TW"/>
              </w:rPr>
              <w:t>7</w:t>
            </w:r>
          </w:p>
        </w:tc>
        <w:tc>
          <w:tcPr>
            <w:tcW w:w="4820" w:type="dxa"/>
            <w:tcBorders>
              <w:top w:val="single" w:sz="6" w:space="0" w:color="auto"/>
              <w:left w:val="single" w:sz="6" w:space="0" w:color="auto"/>
              <w:bottom w:val="single" w:sz="6" w:space="0" w:color="auto"/>
              <w:right w:val="single" w:sz="6" w:space="0" w:color="auto"/>
            </w:tcBorders>
          </w:tcPr>
          <w:p w:rsidR="002E41E0" w:rsidRDefault="002E41E0" w:rsidP="000A757A">
            <w:pPr>
              <w:pStyle w:val="Tabletext"/>
              <w:rPr>
                <w:rFonts w:ascii="細明體" w:eastAsia="細明體" w:hAnsi="細明體" w:hint="eastAsia"/>
                <w:lang w:eastAsia="zh-TW"/>
              </w:rPr>
            </w:pPr>
            <w:r>
              <w:rPr>
                <w:rFonts w:ascii="細明體" w:eastAsia="細明體" w:hAnsi="細明體" w:hint="eastAsia"/>
                <w:lang w:eastAsia="zh-TW"/>
              </w:rPr>
              <w:t>配合明細資料欄位顯示，調整因子代碼</w:t>
            </w:r>
            <w:r w:rsidR="000A757A">
              <w:rPr>
                <w:rFonts w:ascii="細明體" w:eastAsia="細明體" w:hAnsi="細明體" w:hint="eastAsia"/>
                <w:lang w:eastAsia="zh-TW"/>
              </w:rPr>
              <w:t>欄位</w:t>
            </w:r>
            <w:r>
              <w:rPr>
                <w:rFonts w:ascii="細明體" w:eastAsia="細明體" w:hAnsi="細明體" w:hint="eastAsia"/>
                <w:lang w:eastAsia="zh-TW"/>
              </w:rPr>
              <w:t>顯示</w:t>
            </w:r>
          </w:p>
        </w:tc>
        <w:tc>
          <w:tcPr>
            <w:tcW w:w="1276" w:type="dxa"/>
            <w:tcBorders>
              <w:top w:val="single" w:sz="6" w:space="0" w:color="auto"/>
              <w:left w:val="single" w:sz="6" w:space="0" w:color="auto"/>
              <w:bottom w:val="single" w:sz="6" w:space="0" w:color="auto"/>
              <w:right w:val="single" w:sz="6" w:space="0" w:color="auto"/>
            </w:tcBorders>
          </w:tcPr>
          <w:p w:rsidR="002E41E0" w:rsidRPr="00704E65" w:rsidRDefault="002E41E0" w:rsidP="008936D5">
            <w:pPr>
              <w:pStyle w:val="Tabletext"/>
              <w:rPr>
                <w:rFonts w:ascii="細明體" w:eastAsia="細明體" w:hAnsi="細明體" w:hint="eastAsia"/>
                <w:lang w:eastAsia="zh-TW"/>
              </w:rPr>
            </w:pPr>
            <w:r w:rsidRPr="00704E65">
              <w:rPr>
                <w:rFonts w:ascii="細明體" w:eastAsia="細明體" w:hAnsi="細明體" w:hint="eastAsia"/>
                <w:lang w:eastAsia="zh-TW"/>
              </w:rPr>
              <w:t>劉文明</w:t>
            </w:r>
          </w:p>
        </w:tc>
        <w:tc>
          <w:tcPr>
            <w:tcW w:w="2126" w:type="dxa"/>
            <w:tcBorders>
              <w:top w:val="single" w:sz="6" w:space="0" w:color="auto"/>
              <w:left w:val="single" w:sz="6" w:space="0" w:color="auto"/>
              <w:bottom w:val="single" w:sz="6" w:space="0" w:color="auto"/>
              <w:right w:val="single" w:sz="6" w:space="0" w:color="auto"/>
            </w:tcBorders>
          </w:tcPr>
          <w:p w:rsidR="002E41E0" w:rsidRDefault="002E41E0" w:rsidP="008936D5">
            <w:pPr>
              <w:pStyle w:val="Tabletext"/>
              <w:rPr>
                <w:rFonts w:ascii="細明體" w:eastAsia="細明體" w:hAnsi="細明體" w:hint="eastAsia"/>
                <w:bCs/>
                <w:lang w:eastAsia="zh-TW"/>
              </w:rPr>
            </w:pPr>
            <w:r>
              <w:rPr>
                <w:rFonts w:ascii="細明體" w:eastAsia="細明體" w:hAnsi="細明體" w:hint="eastAsia"/>
                <w:bCs/>
                <w:lang w:eastAsia="zh-TW"/>
              </w:rPr>
              <w:t>120814000198</w:t>
            </w:r>
          </w:p>
        </w:tc>
      </w:tr>
      <w:tr w:rsidR="009074D9" w:rsidRPr="00704E65" w:rsidTr="00AA667E">
        <w:tc>
          <w:tcPr>
            <w:tcW w:w="1276" w:type="dxa"/>
            <w:tcBorders>
              <w:top w:val="single" w:sz="6" w:space="0" w:color="auto"/>
              <w:left w:val="single" w:sz="6" w:space="0" w:color="auto"/>
              <w:bottom w:val="single" w:sz="6" w:space="0" w:color="auto"/>
              <w:right w:val="single" w:sz="6" w:space="0" w:color="auto"/>
            </w:tcBorders>
          </w:tcPr>
          <w:p w:rsidR="009074D9" w:rsidRDefault="009074D9" w:rsidP="008936D5">
            <w:pPr>
              <w:pStyle w:val="Tabletext"/>
              <w:rPr>
                <w:rFonts w:ascii="細明體" w:eastAsia="細明體" w:hAnsi="細明體"/>
                <w:lang w:eastAsia="zh-TW"/>
              </w:rPr>
            </w:pPr>
            <w:r>
              <w:rPr>
                <w:rFonts w:ascii="細明體" w:eastAsia="細明體" w:hAnsi="細明體"/>
                <w:lang w:eastAsia="zh-TW"/>
              </w:rPr>
              <w:t>2012/9/11</w:t>
            </w:r>
          </w:p>
        </w:tc>
        <w:tc>
          <w:tcPr>
            <w:tcW w:w="992" w:type="dxa"/>
            <w:tcBorders>
              <w:top w:val="single" w:sz="6" w:space="0" w:color="auto"/>
              <w:left w:val="single" w:sz="6" w:space="0" w:color="auto"/>
              <w:bottom w:val="single" w:sz="6" w:space="0" w:color="auto"/>
              <w:right w:val="single" w:sz="6" w:space="0" w:color="auto"/>
            </w:tcBorders>
          </w:tcPr>
          <w:p w:rsidR="009074D9" w:rsidRDefault="009074D9" w:rsidP="008936D5">
            <w:pPr>
              <w:pStyle w:val="Tabletext"/>
              <w:rPr>
                <w:rFonts w:ascii="細明體" w:eastAsia="細明體" w:hAnsi="細明體" w:hint="eastAsia"/>
                <w:lang w:eastAsia="zh-TW"/>
              </w:rPr>
            </w:pPr>
            <w:r>
              <w:rPr>
                <w:rFonts w:ascii="細明體" w:eastAsia="細明體" w:hAnsi="細明體" w:hint="eastAsia"/>
                <w:lang w:eastAsia="zh-TW"/>
              </w:rPr>
              <w:t>8</w:t>
            </w:r>
          </w:p>
        </w:tc>
        <w:tc>
          <w:tcPr>
            <w:tcW w:w="4820" w:type="dxa"/>
            <w:tcBorders>
              <w:top w:val="single" w:sz="6" w:space="0" w:color="auto"/>
              <w:left w:val="single" w:sz="6" w:space="0" w:color="auto"/>
              <w:bottom w:val="single" w:sz="6" w:space="0" w:color="auto"/>
              <w:right w:val="single" w:sz="6" w:space="0" w:color="auto"/>
            </w:tcBorders>
          </w:tcPr>
          <w:p w:rsidR="009074D9" w:rsidRDefault="009074D9" w:rsidP="000A757A">
            <w:pPr>
              <w:pStyle w:val="Tabletext"/>
              <w:rPr>
                <w:rFonts w:ascii="細明體" w:eastAsia="細明體" w:hAnsi="細明體" w:hint="eastAsia"/>
                <w:lang w:eastAsia="zh-TW"/>
              </w:rPr>
            </w:pPr>
            <w:r>
              <w:rPr>
                <w:rFonts w:ascii="細明體" w:eastAsia="細明體" w:hAnsi="細明體" w:hint="eastAsia"/>
                <w:lang w:eastAsia="zh-TW"/>
              </w:rPr>
              <w:t>因子代碼E03增加建檔人員欄位顯示</w:t>
            </w:r>
          </w:p>
        </w:tc>
        <w:tc>
          <w:tcPr>
            <w:tcW w:w="1276" w:type="dxa"/>
            <w:tcBorders>
              <w:top w:val="single" w:sz="6" w:space="0" w:color="auto"/>
              <w:left w:val="single" w:sz="6" w:space="0" w:color="auto"/>
              <w:bottom w:val="single" w:sz="6" w:space="0" w:color="auto"/>
              <w:right w:val="single" w:sz="6" w:space="0" w:color="auto"/>
            </w:tcBorders>
          </w:tcPr>
          <w:p w:rsidR="009074D9" w:rsidRPr="00704E65" w:rsidRDefault="009074D9" w:rsidP="008936D5">
            <w:pPr>
              <w:pStyle w:val="Tabletext"/>
              <w:rPr>
                <w:rFonts w:ascii="細明體" w:eastAsia="細明體" w:hAnsi="細明體" w:hint="eastAsia"/>
                <w:lang w:eastAsia="zh-TW"/>
              </w:rPr>
            </w:pPr>
            <w:r w:rsidRPr="00704E65">
              <w:rPr>
                <w:rFonts w:ascii="細明體" w:eastAsia="細明體" w:hAnsi="細明體" w:hint="eastAsia"/>
                <w:lang w:eastAsia="zh-TW"/>
              </w:rPr>
              <w:t>劉文明</w:t>
            </w:r>
          </w:p>
        </w:tc>
        <w:tc>
          <w:tcPr>
            <w:tcW w:w="2126" w:type="dxa"/>
            <w:tcBorders>
              <w:top w:val="single" w:sz="6" w:space="0" w:color="auto"/>
              <w:left w:val="single" w:sz="6" w:space="0" w:color="auto"/>
              <w:bottom w:val="single" w:sz="6" w:space="0" w:color="auto"/>
              <w:right w:val="single" w:sz="6" w:space="0" w:color="auto"/>
            </w:tcBorders>
          </w:tcPr>
          <w:p w:rsidR="009074D9" w:rsidRDefault="009074D9" w:rsidP="008936D5">
            <w:pPr>
              <w:pStyle w:val="Tabletext"/>
              <w:rPr>
                <w:rFonts w:ascii="細明體" w:eastAsia="細明體" w:hAnsi="細明體" w:hint="eastAsia"/>
                <w:bCs/>
                <w:lang w:eastAsia="zh-TW"/>
              </w:rPr>
            </w:pPr>
            <w:r>
              <w:rPr>
                <w:rFonts w:ascii="細明體" w:eastAsia="細明體" w:hAnsi="細明體" w:hint="eastAsia"/>
                <w:bCs/>
                <w:lang w:eastAsia="zh-TW"/>
              </w:rPr>
              <w:t>120814000198</w:t>
            </w:r>
          </w:p>
        </w:tc>
      </w:tr>
      <w:tr w:rsidR="002E328C" w:rsidRPr="00704E65" w:rsidTr="00AA667E">
        <w:tc>
          <w:tcPr>
            <w:tcW w:w="1276" w:type="dxa"/>
            <w:tcBorders>
              <w:top w:val="single" w:sz="6" w:space="0" w:color="auto"/>
              <w:left w:val="single" w:sz="6" w:space="0" w:color="auto"/>
              <w:bottom w:val="single" w:sz="6" w:space="0" w:color="auto"/>
              <w:right w:val="single" w:sz="6" w:space="0" w:color="auto"/>
            </w:tcBorders>
          </w:tcPr>
          <w:p w:rsidR="002E328C" w:rsidRDefault="002E328C" w:rsidP="008936D5">
            <w:pPr>
              <w:pStyle w:val="Tabletext"/>
              <w:rPr>
                <w:rFonts w:ascii="細明體" w:eastAsia="細明體" w:hAnsi="細明體"/>
                <w:lang w:eastAsia="zh-TW"/>
              </w:rPr>
            </w:pPr>
            <w:r>
              <w:rPr>
                <w:rFonts w:ascii="細明體" w:eastAsia="細明體" w:hAnsi="細明體"/>
                <w:lang w:eastAsia="zh-TW"/>
              </w:rPr>
              <w:t>2012/9/25</w:t>
            </w:r>
          </w:p>
        </w:tc>
        <w:tc>
          <w:tcPr>
            <w:tcW w:w="992" w:type="dxa"/>
            <w:tcBorders>
              <w:top w:val="single" w:sz="6" w:space="0" w:color="auto"/>
              <w:left w:val="single" w:sz="6" w:space="0" w:color="auto"/>
              <w:bottom w:val="single" w:sz="6" w:space="0" w:color="auto"/>
              <w:right w:val="single" w:sz="6" w:space="0" w:color="auto"/>
            </w:tcBorders>
          </w:tcPr>
          <w:p w:rsidR="002E328C" w:rsidRDefault="002E328C" w:rsidP="008936D5">
            <w:pPr>
              <w:pStyle w:val="Tabletext"/>
              <w:rPr>
                <w:rFonts w:ascii="細明體" w:eastAsia="細明體" w:hAnsi="細明體" w:hint="eastAsia"/>
                <w:lang w:eastAsia="zh-TW"/>
              </w:rPr>
            </w:pPr>
            <w:r>
              <w:rPr>
                <w:rFonts w:ascii="細明體" w:eastAsia="細明體" w:hAnsi="細明體" w:hint="eastAsia"/>
                <w:lang w:eastAsia="zh-TW"/>
              </w:rPr>
              <w:t>9</w:t>
            </w:r>
          </w:p>
        </w:tc>
        <w:tc>
          <w:tcPr>
            <w:tcW w:w="4820" w:type="dxa"/>
            <w:tcBorders>
              <w:top w:val="single" w:sz="6" w:space="0" w:color="auto"/>
              <w:left w:val="single" w:sz="6" w:space="0" w:color="auto"/>
              <w:bottom w:val="single" w:sz="6" w:space="0" w:color="auto"/>
              <w:right w:val="single" w:sz="6" w:space="0" w:color="auto"/>
            </w:tcBorders>
          </w:tcPr>
          <w:p w:rsidR="002E328C" w:rsidRDefault="002E328C" w:rsidP="000A757A">
            <w:pPr>
              <w:pStyle w:val="Tabletext"/>
              <w:rPr>
                <w:rFonts w:ascii="細明體" w:eastAsia="細明體" w:hAnsi="細明體" w:hint="eastAsia"/>
                <w:lang w:eastAsia="zh-TW"/>
              </w:rPr>
            </w:pPr>
            <w:r>
              <w:rPr>
                <w:rFonts w:ascii="細明體" w:eastAsia="細明體" w:hAnsi="細明體" w:hint="eastAsia"/>
                <w:lang w:eastAsia="zh-TW"/>
              </w:rPr>
              <w:t>增加傳入處理日期，FOR特定日期補跑資料使用</w:t>
            </w:r>
          </w:p>
        </w:tc>
        <w:tc>
          <w:tcPr>
            <w:tcW w:w="1276" w:type="dxa"/>
            <w:tcBorders>
              <w:top w:val="single" w:sz="6" w:space="0" w:color="auto"/>
              <w:left w:val="single" w:sz="6" w:space="0" w:color="auto"/>
              <w:bottom w:val="single" w:sz="6" w:space="0" w:color="auto"/>
              <w:right w:val="single" w:sz="6" w:space="0" w:color="auto"/>
            </w:tcBorders>
          </w:tcPr>
          <w:p w:rsidR="002E328C" w:rsidRPr="00704E65" w:rsidRDefault="002E328C" w:rsidP="008936D5">
            <w:pPr>
              <w:pStyle w:val="Tabletext"/>
              <w:rPr>
                <w:rFonts w:ascii="細明體" w:eastAsia="細明體" w:hAnsi="細明體" w:hint="eastAsia"/>
                <w:lang w:eastAsia="zh-TW"/>
              </w:rPr>
            </w:pPr>
            <w:r w:rsidRPr="00704E65">
              <w:rPr>
                <w:rFonts w:ascii="細明體" w:eastAsia="細明體" w:hAnsi="細明體" w:hint="eastAsia"/>
                <w:lang w:eastAsia="zh-TW"/>
              </w:rPr>
              <w:t>劉文明</w:t>
            </w:r>
          </w:p>
        </w:tc>
        <w:tc>
          <w:tcPr>
            <w:tcW w:w="2126" w:type="dxa"/>
            <w:tcBorders>
              <w:top w:val="single" w:sz="6" w:space="0" w:color="auto"/>
              <w:left w:val="single" w:sz="6" w:space="0" w:color="auto"/>
              <w:bottom w:val="single" w:sz="6" w:space="0" w:color="auto"/>
              <w:right w:val="single" w:sz="6" w:space="0" w:color="auto"/>
            </w:tcBorders>
          </w:tcPr>
          <w:p w:rsidR="002E328C" w:rsidRDefault="002E328C" w:rsidP="008936D5">
            <w:pPr>
              <w:pStyle w:val="Tabletext"/>
              <w:rPr>
                <w:rFonts w:ascii="細明體" w:eastAsia="細明體" w:hAnsi="細明體" w:hint="eastAsia"/>
                <w:bCs/>
                <w:lang w:eastAsia="zh-TW"/>
              </w:rPr>
            </w:pPr>
            <w:r w:rsidRPr="002E328C">
              <w:rPr>
                <w:rFonts w:ascii="細明體" w:eastAsia="細明體" w:hAnsi="細明體"/>
                <w:bCs/>
                <w:lang w:eastAsia="zh-TW"/>
              </w:rPr>
              <w:t>120925000061</w:t>
            </w:r>
          </w:p>
        </w:tc>
      </w:tr>
      <w:tr w:rsidR="00871974" w:rsidRPr="00704E65" w:rsidTr="00AA667E">
        <w:tc>
          <w:tcPr>
            <w:tcW w:w="1276" w:type="dxa"/>
            <w:tcBorders>
              <w:top w:val="single" w:sz="6" w:space="0" w:color="auto"/>
              <w:left w:val="single" w:sz="6" w:space="0" w:color="auto"/>
              <w:bottom w:val="single" w:sz="6" w:space="0" w:color="auto"/>
              <w:right w:val="single" w:sz="6" w:space="0" w:color="auto"/>
            </w:tcBorders>
          </w:tcPr>
          <w:p w:rsidR="00871974" w:rsidRDefault="00871974" w:rsidP="008936D5">
            <w:pPr>
              <w:pStyle w:val="Tabletext"/>
              <w:rPr>
                <w:rFonts w:ascii="細明體" w:eastAsia="細明體" w:hAnsi="細明體"/>
                <w:lang w:eastAsia="zh-TW"/>
              </w:rPr>
            </w:pPr>
            <w:r>
              <w:rPr>
                <w:rFonts w:ascii="細明體" w:eastAsia="細明體" w:hAnsi="細明體"/>
                <w:lang w:eastAsia="zh-TW"/>
              </w:rPr>
              <w:t>2012/9/28</w:t>
            </w:r>
          </w:p>
        </w:tc>
        <w:tc>
          <w:tcPr>
            <w:tcW w:w="992" w:type="dxa"/>
            <w:tcBorders>
              <w:top w:val="single" w:sz="6" w:space="0" w:color="auto"/>
              <w:left w:val="single" w:sz="6" w:space="0" w:color="auto"/>
              <w:bottom w:val="single" w:sz="6" w:space="0" w:color="auto"/>
              <w:right w:val="single" w:sz="6" w:space="0" w:color="auto"/>
            </w:tcBorders>
          </w:tcPr>
          <w:p w:rsidR="00871974" w:rsidRDefault="00871974" w:rsidP="008936D5">
            <w:pPr>
              <w:pStyle w:val="Tabletext"/>
              <w:rPr>
                <w:rFonts w:ascii="細明體" w:eastAsia="細明體" w:hAnsi="細明體" w:hint="eastAsia"/>
                <w:lang w:eastAsia="zh-TW"/>
              </w:rPr>
            </w:pPr>
            <w:r>
              <w:rPr>
                <w:rFonts w:ascii="細明體" w:eastAsia="細明體" w:hAnsi="細明體" w:hint="eastAsia"/>
                <w:lang w:eastAsia="zh-TW"/>
              </w:rPr>
              <w:t>10</w:t>
            </w:r>
          </w:p>
        </w:tc>
        <w:tc>
          <w:tcPr>
            <w:tcW w:w="4820" w:type="dxa"/>
            <w:tcBorders>
              <w:top w:val="single" w:sz="6" w:space="0" w:color="auto"/>
              <w:left w:val="single" w:sz="6" w:space="0" w:color="auto"/>
              <w:bottom w:val="single" w:sz="6" w:space="0" w:color="auto"/>
              <w:right w:val="single" w:sz="6" w:space="0" w:color="auto"/>
            </w:tcBorders>
          </w:tcPr>
          <w:p w:rsidR="00871974" w:rsidRDefault="00871974" w:rsidP="000A757A">
            <w:pPr>
              <w:pStyle w:val="Tabletext"/>
              <w:rPr>
                <w:rFonts w:ascii="細明體" w:eastAsia="細明體" w:hAnsi="細明體" w:hint="eastAsia"/>
                <w:lang w:eastAsia="zh-TW"/>
              </w:rPr>
            </w:pPr>
            <w:r>
              <w:rPr>
                <w:rFonts w:ascii="細明體" w:eastAsia="細明體" w:hAnsi="細明體" w:hint="eastAsia"/>
                <w:lang w:eastAsia="zh-TW"/>
              </w:rPr>
              <w:t>規避住院明細顯示欄位調整</w:t>
            </w:r>
          </w:p>
        </w:tc>
        <w:tc>
          <w:tcPr>
            <w:tcW w:w="1276" w:type="dxa"/>
            <w:tcBorders>
              <w:top w:val="single" w:sz="6" w:space="0" w:color="auto"/>
              <w:left w:val="single" w:sz="6" w:space="0" w:color="auto"/>
              <w:bottom w:val="single" w:sz="6" w:space="0" w:color="auto"/>
              <w:right w:val="single" w:sz="6" w:space="0" w:color="auto"/>
            </w:tcBorders>
          </w:tcPr>
          <w:p w:rsidR="00871974" w:rsidRPr="00704E65" w:rsidRDefault="00871974" w:rsidP="008936D5">
            <w:pPr>
              <w:pStyle w:val="Tabletext"/>
              <w:rPr>
                <w:rFonts w:ascii="細明體" w:eastAsia="細明體" w:hAnsi="細明體" w:hint="eastAsia"/>
                <w:lang w:eastAsia="zh-TW"/>
              </w:rPr>
            </w:pPr>
            <w:r w:rsidRPr="00704E65">
              <w:rPr>
                <w:rFonts w:ascii="細明體" w:eastAsia="細明體" w:hAnsi="細明體" w:hint="eastAsia"/>
                <w:lang w:eastAsia="zh-TW"/>
              </w:rPr>
              <w:t>劉文明</w:t>
            </w:r>
          </w:p>
        </w:tc>
        <w:tc>
          <w:tcPr>
            <w:tcW w:w="2126" w:type="dxa"/>
            <w:tcBorders>
              <w:top w:val="single" w:sz="6" w:space="0" w:color="auto"/>
              <w:left w:val="single" w:sz="6" w:space="0" w:color="auto"/>
              <w:bottom w:val="single" w:sz="6" w:space="0" w:color="auto"/>
              <w:right w:val="single" w:sz="6" w:space="0" w:color="auto"/>
            </w:tcBorders>
          </w:tcPr>
          <w:p w:rsidR="00871974" w:rsidRPr="002E328C" w:rsidRDefault="00871974" w:rsidP="008936D5">
            <w:pPr>
              <w:pStyle w:val="Tabletext"/>
              <w:rPr>
                <w:rFonts w:ascii="細明體" w:eastAsia="細明體" w:hAnsi="細明體"/>
                <w:bCs/>
                <w:lang w:eastAsia="zh-TW"/>
              </w:rPr>
            </w:pPr>
            <w:r>
              <w:rPr>
                <w:rFonts w:ascii="細明體" w:eastAsia="細明體" w:hAnsi="細明體" w:hint="eastAsia"/>
                <w:bCs/>
                <w:lang w:eastAsia="zh-TW"/>
              </w:rPr>
              <w:t>120927000131</w:t>
            </w:r>
          </w:p>
        </w:tc>
      </w:tr>
      <w:tr w:rsidR="00685D84" w:rsidRPr="00704E65" w:rsidTr="00AA667E">
        <w:tc>
          <w:tcPr>
            <w:tcW w:w="1276" w:type="dxa"/>
            <w:tcBorders>
              <w:top w:val="single" w:sz="6" w:space="0" w:color="auto"/>
              <w:left w:val="single" w:sz="6" w:space="0" w:color="auto"/>
              <w:bottom w:val="single" w:sz="6" w:space="0" w:color="auto"/>
              <w:right w:val="single" w:sz="6" w:space="0" w:color="auto"/>
            </w:tcBorders>
          </w:tcPr>
          <w:p w:rsidR="00685D84" w:rsidRDefault="00685D84" w:rsidP="008936D5">
            <w:pPr>
              <w:pStyle w:val="Tabletext"/>
              <w:rPr>
                <w:rFonts w:ascii="細明體" w:eastAsia="細明體" w:hAnsi="細明體"/>
                <w:lang w:eastAsia="zh-TW"/>
              </w:rPr>
            </w:pPr>
            <w:r>
              <w:rPr>
                <w:rFonts w:ascii="細明體" w:eastAsia="細明體" w:hAnsi="細明體"/>
                <w:lang w:eastAsia="zh-TW"/>
              </w:rPr>
              <w:t>2012/10/2</w:t>
            </w:r>
          </w:p>
        </w:tc>
        <w:tc>
          <w:tcPr>
            <w:tcW w:w="992" w:type="dxa"/>
            <w:tcBorders>
              <w:top w:val="single" w:sz="6" w:space="0" w:color="auto"/>
              <w:left w:val="single" w:sz="6" w:space="0" w:color="auto"/>
              <w:bottom w:val="single" w:sz="6" w:space="0" w:color="auto"/>
              <w:right w:val="single" w:sz="6" w:space="0" w:color="auto"/>
            </w:tcBorders>
          </w:tcPr>
          <w:p w:rsidR="00685D84" w:rsidRDefault="00685D84" w:rsidP="008936D5">
            <w:pPr>
              <w:pStyle w:val="Tabletext"/>
              <w:rPr>
                <w:rFonts w:ascii="細明體" w:eastAsia="細明體" w:hAnsi="細明體" w:hint="eastAsia"/>
                <w:lang w:eastAsia="zh-TW"/>
              </w:rPr>
            </w:pPr>
            <w:r>
              <w:rPr>
                <w:rFonts w:ascii="細明體" w:eastAsia="細明體" w:hAnsi="細明體" w:hint="eastAsia"/>
                <w:lang w:eastAsia="zh-TW"/>
              </w:rPr>
              <w:t>11</w:t>
            </w:r>
          </w:p>
        </w:tc>
        <w:tc>
          <w:tcPr>
            <w:tcW w:w="4820" w:type="dxa"/>
            <w:tcBorders>
              <w:top w:val="single" w:sz="6" w:space="0" w:color="auto"/>
              <w:left w:val="single" w:sz="6" w:space="0" w:color="auto"/>
              <w:bottom w:val="single" w:sz="6" w:space="0" w:color="auto"/>
              <w:right w:val="single" w:sz="6" w:space="0" w:color="auto"/>
            </w:tcBorders>
          </w:tcPr>
          <w:p w:rsidR="00685D84" w:rsidRDefault="00685D84" w:rsidP="000A757A">
            <w:pPr>
              <w:pStyle w:val="Tabletext"/>
              <w:rPr>
                <w:rFonts w:ascii="細明體" w:eastAsia="細明體" w:hAnsi="細明體" w:hint="eastAsia"/>
                <w:lang w:eastAsia="zh-TW"/>
              </w:rPr>
            </w:pPr>
            <w:r w:rsidRPr="00685D84">
              <w:rPr>
                <w:rFonts w:ascii="細明體" w:eastAsia="細明體" w:hAnsi="細明體" w:hint="eastAsia"/>
                <w:lang w:eastAsia="zh-TW"/>
              </w:rPr>
              <w:t>避免權重調整後計算基準影響以前的案件，</w:t>
            </w:r>
            <w:r>
              <w:rPr>
                <w:rFonts w:ascii="細明體" w:eastAsia="細明體" w:hAnsi="細明體" w:hint="eastAsia"/>
                <w:lang w:eastAsia="zh-TW"/>
              </w:rPr>
              <w:t>daily</w:t>
            </w:r>
            <w:r w:rsidRPr="00685D84">
              <w:rPr>
                <w:rFonts w:ascii="細明體" w:eastAsia="細明體" w:hAnsi="細明體" w:hint="eastAsia"/>
                <w:lang w:eastAsia="zh-TW"/>
              </w:rPr>
              <w:t>增加只處理重算當天異動件</w:t>
            </w:r>
          </w:p>
        </w:tc>
        <w:tc>
          <w:tcPr>
            <w:tcW w:w="1276" w:type="dxa"/>
            <w:tcBorders>
              <w:top w:val="single" w:sz="6" w:space="0" w:color="auto"/>
              <w:left w:val="single" w:sz="6" w:space="0" w:color="auto"/>
              <w:bottom w:val="single" w:sz="6" w:space="0" w:color="auto"/>
              <w:right w:val="single" w:sz="6" w:space="0" w:color="auto"/>
            </w:tcBorders>
          </w:tcPr>
          <w:p w:rsidR="00685D84" w:rsidRPr="00704E65" w:rsidRDefault="00685D84" w:rsidP="008936D5">
            <w:pPr>
              <w:pStyle w:val="Tabletext"/>
              <w:rPr>
                <w:rFonts w:ascii="細明體" w:eastAsia="細明體" w:hAnsi="細明體" w:hint="eastAsia"/>
                <w:lang w:eastAsia="zh-TW"/>
              </w:rPr>
            </w:pPr>
            <w:r w:rsidRPr="00704E65">
              <w:rPr>
                <w:rFonts w:ascii="細明體" w:eastAsia="細明體" w:hAnsi="細明體" w:hint="eastAsia"/>
                <w:lang w:eastAsia="zh-TW"/>
              </w:rPr>
              <w:t>劉文明</w:t>
            </w:r>
          </w:p>
        </w:tc>
        <w:tc>
          <w:tcPr>
            <w:tcW w:w="2126" w:type="dxa"/>
            <w:tcBorders>
              <w:top w:val="single" w:sz="6" w:space="0" w:color="auto"/>
              <w:left w:val="single" w:sz="6" w:space="0" w:color="auto"/>
              <w:bottom w:val="single" w:sz="6" w:space="0" w:color="auto"/>
              <w:right w:val="single" w:sz="6" w:space="0" w:color="auto"/>
            </w:tcBorders>
          </w:tcPr>
          <w:p w:rsidR="00685D84" w:rsidRDefault="00685D84" w:rsidP="008936D5">
            <w:pPr>
              <w:pStyle w:val="Tabletext"/>
              <w:rPr>
                <w:rFonts w:ascii="細明體" w:eastAsia="細明體" w:hAnsi="細明體" w:hint="eastAsia"/>
                <w:bCs/>
                <w:lang w:eastAsia="zh-TW"/>
              </w:rPr>
            </w:pPr>
            <w:r>
              <w:rPr>
                <w:rFonts w:ascii="細明體" w:eastAsia="細明體" w:hAnsi="細明體" w:hint="eastAsia"/>
                <w:bCs/>
                <w:lang w:eastAsia="zh-TW"/>
              </w:rPr>
              <w:t>120927000131</w:t>
            </w:r>
          </w:p>
        </w:tc>
      </w:tr>
      <w:tr w:rsidR="00C25680" w:rsidRPr="00704E65" w:rsidTr="00AA667E">
        <w:tc>
          <w:tcPr>
            <w:tcW w:w="1276" w:type="dxa"/>
            <w:tcBorders>
              <w:top w:val="single" w:sz="6" w:space="0" w:color="auto"/>
              <w:left w:val="single" w:sz="6" w:space="0" w:color="auto"/>
              <w:bottom w:val="single" w:sz="6" w:space="0" w:color="auto"/>
              <w:right w:val="single" w:sz="6" w:space="0" w:color="auto"/>
            </w:tcBorders>
          </w:tcPr>
          <w:p w:rsidR="00C25680" w:rsidRDefault="00C25680" w:rsidP="008936D5">
            <w:pPr>
              <w:pStyle w:val="Tabletext"/>
              <w:rPr>
                <w:rFonts w:ascii="細明體" w:eastAsia="細明體" w:hAnsi="細明體"/>
                <w:lang w:eastAsia="zh-TW"/>
              </w:rPr>
            </w:pPr>
            <w:r>
              <w:rPr>
                <w:rFonts w:ascii="細明體" w:eastAsia="細明體" w:hAnsi="細明體"/>
                <w:lang w:eastAsia="zh-TW"/>
              </w:rPr>
              <w:t>2012/10/9</w:t>
            </w:r>
          </w:p>
        </w:tc>
        <w:tc>
          <w:tcPr>
            <w:tcW w:w="992" w:type="dxa"/>
            <w:tcBorders>
              <w:top w:val="single" w:sz="6" w:space="0" w:color="auto"/>
              <w:left w:val="single" w:sz="6" w:space="0" w:color="auto"/>
              <w:bottom w:val="single" w:sz="6" w:space="0" w:color="auto"/>
              <w:right w:val="single" w:sz="6" w:space="0" w:color="auto"/>
            </w:tcBorders>
          </w:tcPr>
          <w:p w:rsidR="00C25680" w:rsidRDefault="00C25680" w:rsidP="008936D5">
            <w:pPr>
              <w:pStyle w:val="Tabletext"/>
              <w:rPr>
                <w:rFonts w:ascii="細明體" w:eastAsia="細明體" w:hAnsi="細明體" w:hint="eastAsia"/>
                <w:lang w:eastAsia="zh-TW"/>
              </w:rPr>
            </w:pPr>
            <w:r>
              <w:rPr>
                <w:rFonts w:ascii="細明體" w:eastAsia="細明體" w:hAnsi="細明體" w:hint="eastAsia"/>
                <w:lang w:eastAsia="zh-TW"/>
              </w:rPr>
              <w:t>12</w:t>
            </w:r>
          </w:p>
        </w:tc>
        <w:tc>
          <w:tcPr>
            <w:tcW w:w="4820" w:type="dxa"/>
            <w:tcBorders>
              <w:top w:val="single" w:sz="6" w:space="0" w:color="auto"/>
              <w:left w:val="single" w:sz="6" w:space="0" w:color="auto"/>
              <w:bottom w:val="single" w:sz="6" w:space="0" w:color="auto"/>
              <w:right w:val="single" w:sz="6" w:space="0" w:color="auto"/>
            </w:tcBorders>
          </w:tcPr>
          <w:p w:rsidR="00C25680" w:rsidRDefault="00C25680" w:rsidP="000A757A">
            <w:pPr>
              <w:pStyle w:val="Tabletext"/>
              <w:rPr>
                <w:rFonts w:hint="eastAsia"/>
                <w:lang w:eastAsia="zh-TW"/>
              </w:rPr>
            </w:pPr>
            <w:r w:rsidRPr="00C25680">
              <w:rPr>
                <w:rFonts w:ascii="細明體" w:eastAsia="細明體" w:hAnsi="細明體" w:hint="eastAsia"/>
                <w:lang w:eastAsia="zh-TW"/>
              </w:rPr>
              <w:t>電腦作業申請書121001000308:</w:t>
            </w:r>
            <w:r>
              <w:rPr>
                <w:rFonts w:hint="eastAsia"/>
                <w:lang w:eastAsia="zh-TW"/>
              </w:rPr>
              <w:t xml:space="preserve"> </w:t>
            </w:r>
          </w:p>
          <w:p w:rsidR="00C25680" w:rsidRDefault="00C25680" w:rsidP="000A757A">
            <w:pPr>
              <w:pStyle w:val="Tabletext"/>
              <w:rPr>
                <w:rFonts w:ascii="細明體" w:eastAsia="細明體" w:hAnsi="細明體" w:hint="eastAsia"/>
                <w:lang w:eastAsia="zh-TW"/>
              </w:rPr>
            </w:pPr>
            <w:r w:rsidRPr="00C25680">
              <w:rPr>
                <w:rFonts w:ascii="細明體" w:eastAsia="細明體" w:hAnsi="細明體" w:hint="eastAsia"/>
                <w:lang w:eastAsia="zh-TW"/>
              </w:rPr>
              <w:t>05.評分結果表單_於理賠系統重設分數、權重後，不影響線上資料即可產出此表。(說明:新增另外一個table存放，供理調人員在不影響正式環境的情況下，能用另外一套模型評分設定計算各因子的風險分數)</w:t>
            </w:r>
          </w:p>
          <w:p w:rsidR="00C25680" w:rsidRPr="00685D84" w:rsidRDefault="00C25680" w:rsidP="00C25680">
            <w:pPr>
              <w:pStyle w:val="Tabletext"/>
              <w:rPr>
                <w:rFonts w:ascii="細明體" w:eastAsia="細明體" w:hAnsi="細明體" w:hint="eastAsia"/>
                <w:lang w:eastAsia="zh-TW"/>
              </w:rPr>
            </w:pPr>
            <w:r>
              <w:rPr>
                <w:rFonts w:ascii="細明體" w:eastAsia="細明體" w:hAnsi="細明體" w:hint="eastAsia"/>
                <w:lang w:eastAsia="zh-TW"/>
              </w:rPr>
              <w:t>增加傳入參數判斷要寫哪個檔案</w:t>
            </w:r>
          </w:p>
        </w:tc>
        <w:tc>
          <w:tcPr>
            <w:tcW w:w="1276" w:type="dxa"/>
            <w:tcBorders>
              <w:top w:val="single" w:sz="6" w:space="0" w:color="auto"/>
              <w:left w:val="single" w:sz="6" w:space="0" w:color="auto"/>
              <w:bottom w:val="single" w:sz="6" w:space="0" w:color="auto"/>
              <w:right w:val="single" w:sz="6" w:space="0" w:color="auto"/>
            </w:tcBorders>
          </w:tcPr>
          <w:p w:rsidR="00C25680" w:rsidRPr="00704E65" w:rsidRDefault="00C25680" w:rsidP="008936D5">
            <w:pPr>
              <w:pStyle w:val="Tabletext"/>
              <w:rPr>
                <w:rFonts w:ascii="細明體" w:eastAsia="細明體" w:hAnsi="細明體" w:hint="eastAsia"/>
                <w:lang w:eastAsia="zh-TW"/>
              </w:rPr>
            </w:pPr>
            <w:r w:rsidRPr="00DB6615">
              <w:rPr>
                <w:rFonts w:ascii="細明體" w:eastAsia="細明體" w:hAnsi="細明體" w:hint="eastAsia"/>
                <w:lang w:eastAsia="zh-TW"/>
              </w:rPr>
              <w:t>劉文明</w:t>
            </w:r>
          </w:p>
        </w:tc>
        <w:tc>
          <w:tcPr>
            <w:tcW w:w="2126" w:type="dxa"/>
            <w:tcBorders>
              <w:top w:val="single" w:sz="6" w:space="0" w:color="auto"/>
              <w:left w:val="single" w:sz="6" w:space="0" w:color="auto"/>
              <w:bottom w:val="single" w:sz="6" w:space="0" w:color="auto"/>
              <w:right w:val="single" w:sz="6" w:space="0" w:color="auto"/>
            </w:tcBorders>
          </w:tcPr>
          <w:p w:rsidR="00C25680" w:rsidRDefault="00C25680" w:rsidP="008936D5">
            <w:pPr>
              <w:pStyle w:val="Tabletext"/>
              <w:rPr>
                <w:rFonts w:ascii="細明體" w:eastAsia="細明體" w:hAnsi="細明體" w:hint="eastAsia"/>
                <w:bCs/>
                <w:lang w:eastAsia="zh-TW"/>
              </w:rPr>
            </w:pPr>
            <w:r w:rsidRPr="00F72F8A">
              <w:rPr>
                <w:rFonts w:ascii="細明體" w:eastAsia="細明體" w:hAnsi="細明體"/>
                <w:bCs/>
                <w:lang w:eastAsia="zh-TW"/>
              </w:rPr>
              <w:t>121003000137</w:t>
            </w:r>
          </w:p>
        </w:tc>
      </w:tr>
      <w:tr w:rsidR="00CB353B" w:rsidRPr="00704E65" w:rsidTr="00B84758">
        <w:tc>
          <w:tcPr>
            <w:tcW w:w="1276" w:type="dxa"/>
            <w:tcBorders>
              <w:top w:val="single" w:sz="6" w:space="0" w:color="auto"/>
              <w:left w:val="single" w:sz="6" w:space="0" w:color="auto"/>
              <w:bottom w:val="single" w:sz="6" w:space="0" w:color="auto"/>
              <w:right w:val="single" w:sz="6" w:space="0" w:color="auto"/>
            </w:tcBorders>
            <w:vAlign w:val="center"/>
          </w:tcPr>
          <w:p w:rsidR="00CB353B" w:rsidRDefault="00CB353B" w:rsidP="008936D5">
            <w:pPr>
              <w:pStyle w:val="Tabletext"/>
              <w:rPr>
                <w:rFonts w:ascii="細明體" w:eastAsia="細明體" w:hAnsi="細明體"/>
                <w:lang w:eastAsia="zh-TW"/>
              </w:rPr>
            </w:pPr>
            <w:r>
              <w:rPr>
                <w:rFonts w:ascii="細明體" w:eastAsia="細明體" w:hAnsi="細明體"/>
                <w:lang w:eastAsia="zh-TW"/>
              </w:rPr>
              <w:t>2012/11/</w:t>
            </w:r>
            <w:r>
              <w:rPr>
                <w:rFonts w:ascii="細明體" w:eastAsia="細明體" w:hAnsi="細明體" w:hint="eastAsia"/>
                <w:lang w:eastAsia="zh-TW"/>
              </w:rPr>
              <w:t>30</w:t>
            </w:r>
          </w:p>
        </w:tc>
        <w:tc>
          <w:tcPr>
            <w:tcW w:w="992" w:type="dxa"/>
            <w:tcBorders>
              <w:top w:val="single" w:sz="6" w:space="0" w:color="auto"/>
              <w:left w:val="single" w:sz="6" w:space="0" w:color="auto"/>
              <w:bottom w:val="single" w:sz="6" w:space="0" w:color="auto"/>
              <w:right w:val="single" w:sz="6" w:space="0" w:color="auto"/>
            </w:tcBorders>
            <w:vAlign w:val="center"/>
          </w:tcPr>
          <w:p w:rsidR="00CB353B" w:rsidRDefault="00CB353B" w:rsidP="008936D5">
            <w:pPr>
              <w:pStyle w:val="Tabletext"/>
              <w:rPr>
                <w:rFonts w:ascii="細明體" w:eastAsia="細明體" w:hAnsi="細明體" w:hint="eastAsia"/>
                <w:lang w:eastAsia="zh-TW"/>
              </w:rPr>
            </w:pPr>
            <w:r>
              <w:rPr>
                <w:rFonts w:ascii="細明體" w:eastAsia="細明體" w:hAnsi="細明體" w:hint="eastAsia"/>
                <w:lang w:eastAsia="zh-TW"/>
              </w:rPr>
              <w:t>10</w:t>
            </w:r>
          </w:p>
        </w:tc>
        <w:tc>
          <w:tcPr>
            <w:tcW w:w="4820" w:type="dxa"/>
            <w:tcBorders>
              <w:top w:val="single" w:sz="6" w:space="0" w:color="auto"/>
              <w:left w:val="single" w:sz="6" w:space="0" w:color="auto"/>
              <w:bottom w:val="single" w:sz="6" w:space="0" w:color="auto"/>
              <w:right w:val="single" w:sz="6" w:space="0" w:color="auto"/>
            </w:tcBorders>
            <w:vAlign w:val="center"/>
          </w:tcPr>
          <w:p w:rsidR="00CB353B" w:rsidRDefault="00CB353B" w:rsidP="00266618">
            <w:pPr>
              <w:pStyle w:val="Tabletext"/>
              <w:jc w:val="both"/>
              <w:rPr>
                <w:rFonts w:ascii="細明體" w:eastAsia="細明體" w:hAnsi="細明體" w:hint="eastAsia"/>
                <w:lang w:eastAsia="zh-TW"/>
              </w:rPr>
            </w:pPr>
            <w:r>
              <w:rPr>
                <w:rFonts w:ascii="細明體" w:eastAsia="細明體" w:hAnsi="細明體" w:hint="eastAsia"/>
                <w:lang w:eastAsia="zh-TW"/>
              </w:rPr>
              <w:t>申請書:</w:t>
            </w:r>
            <w:r w:rsidRPr="00A4241C">
              <w:rPr>
                <w:rFonts w:ascii="細明體" w:eastAsia="細明體" w:hAnsi="細明體"/>
                <w:lang w:eastAsia="zh-TW"/>
              </w:rPr>
              <w:t>121113000178</w:t>
            </w:r>
            <w:r w:rsidRPr="00A4241C">
              <w:rPr>
                <w:rFonts w:ascii="細明體" w:eastAsia="細明體" w:hAnsi="細明體" w:hint="eastAsia"/>
                <w:lang w:eastAsia="zh-TW"/>
              </w:rPr>
              <w:t xml:space="preserve"> 理賠偵測系統第二階段</w:t>
            </w:r>
          </w:p>
          <w:p w:rsidR="00CB353B" w:rsidRDefault="00CB353B" w:rsidP="00CB353B">
            <w:pPr>
              <w:pStyle w:val="Tabletext"/>
              <w:numPr>
                <w:ilvl w:val="0"/>
                <w:numId w:val="42"/>
              </w:numPr>
              <w:jc w:val="both"/>
              <w:rPr>
                <w:rFonts w:ascii="細明體" w:eastAsia="細明體" w:hAnsi="細明體" w:hint="eastAsia"/>
                <w:lang w:eastAsia="zh-TW"/>
              </w:rPr>
            </w:pPr>
            <w:r>
              <w:rPr>
                <w:rFonts w:ascii="細明體" w:eastAsia="細明體" w:hAnsi="細明體" w:hint="eastAsia"/>
                <w:lang w:eastAsia="zh-TW"/>
              </w:rPr>
              <w:t>ONLINE呼叫BATCH以傳入參數</w:t>
            </w:r>
            <w:r>
              <w:rPr>
                <w:rFonts w:ascii="細明體" w:eastAsia="細明體" w:hAnsi="細明體"/>
                <w:lang w:eastAsia="zh-TW"/>
              </w:rPr>
              <w:t>‘</w:t>
            </w:r>
            <w:r>
              <w:rPr>
                <w:rFonts w:ascii="細明體" w:eastAsia="細明體" w:hAnsi="細明體" w:hint="eastAsia"/>
                <w:lang w:eastAsia="zh-TW"/>
              </w:rPr>
              <w:t>N</w:t>
            </w:r>
            <w:r>
              <w:rPr>
                <w:rFonts w:ascii="細明體" w:eastAsia="細明體" w:hAnsi="細明體"/>
                <w:lang w:eastAsia="zh-TW"/>
              </w:rPr>
              <w:t>’</w:t>
            </w:r>
            <w:r>
              <w:rPr>
                <w:rFonts w:ascii="細明體" w:eastAsia="細明體" w:hAnsi="細明體" w:hint="eastAsia"/>
                <w:lang w:eastAsia="zh-TW"/>
              </w:rPr>
              <w:t>(線上即時)區分。</w:t>
            </w:r>
          </w:p>
          <w:p w:rsidR="00CB353B" w:rsidRDefault="00CB353B" w:rsidP="00B84758">
            <w:pPr>
              <w:pStyle w:val="Tabletext"/>
              <w:numPr>
                <w:ilvl w:val="0"/>
                <w:numId w:val="42"/>
              </w:numPr>
              <w:rPr>
                <w:rFonts w:ascii="細明體" w:eastAsia="細明體" w:hAnsi="細明體" w:hint="eastAsia"/>
                <w:lang w:eastAsia="zh-TW"/>
              </w:rPr>
            </w:pPr>
            <w:r>
              <w:rPr>
                <w:rFonts w:ascii="細明體" w:eastAsia="細明體" w:hAnsi="細明體" w:hint="eastAsia"/>
                <w:lang w:eastAsia="zh-TW"/>
              </w:rPr>
              <w:t>抽取當日未計算案件處理。</w:t>
            </w:r>
          </w:p>
          <w:p w:rsidR="00CE644A" w:rsidRPr="00C25680" w:rsidRDefault="00CE644A" w:rsidP="00B84758">
            <w:pPr>
              <w:pStyle w:val="Tabletext"/>
              <w:numPr>
                <w:ilvl w:val="0"/>
                <w:numId w:val="42"/>
              </w:numPr>
              <w:rPr>
                <w:rFonts w:ascii="細明體" w:eastAsia="細明體" w:hAnsi="細明體" w:hint="eastAsia"/>
                <w:lang w:eastAsia="zh-TW"/>
              </w:rPr>
            </w:pPr>
            <w:r>
              <w:rPr>
                <w:rFonts w:ascii="細明體" w:eastAsia="細明體" w:hAnsi="細明體" w:hint="eastAsia"/>
                <w:lang w:eastAsia="zh-TW"/>
              </w:rPr>
              <w:t>增加傳入</w:t>
            </w:r>
            <w:r>
              <w:rPr>
                <w:rFonts w:ascii="細明體" w:eastAsia="細明體" w:hAnsi="細明體"/>
                <w:lang w:eastAsia="zh-TW"/>
              </w:rPr>
              <w:t>“</w:t>
            </w:r>
            <w:r>
              <w:rPr>
                <w:rFonts w:ascii="細明體" w:eastAsia="細明體" w:hAnsi="細明體" w:hint="eastAsia"/>
                <w:lang w:eastAsia="zh-TW"/>
              </w:rPr>
              <w:t>N</w:t>
            </w:r>
            <w:r>
              <w:rPr>
                <w:rFonts w:ascii="細明體" w:eastAsia="細明體" w:hAnsi="細明體"/>
                <w:lang w:eastAsia="zh-TW"/>
              </w:rPr>
              <w:t>”</w:t>
            </w:r>
            <w:r>
              <w:rPr>
                <w:rFonts w:ascii="細明體" w:eastAsia="細明體" w:hAnsi="細明體" w:hint="eastAsia"/>
                <w:lang w:eastAsia="zh-TW"/>
              </w:rPr>
              <w:t>計算總分時，將失敗件的資料從DTAAV011刪除。</w:t>
            </w:r>
          </w:p>
        </w:tc>
        <w:tc>
          <w:tcPr>
            <w:tcW w:w="1276" w:type="dxa"/>
            <w:tcBorders>
              <w:top w:val="single" w:sz="6" w:space="0" w:color="auto"/>
              <w:left w:val="single" w:sz="6" w:space="0" w:color="auto"/>
              <w:bottom w:val="single" w:sz="6" w:space="0" w:color="auto"/>
              <w:right w:val="single" w:sz="6" w:space="0" w:color="auto"/>
            </w:tcBorders>
            <w:vAlign w:val="center"/>
          </w:tcPr>
          <w:p w:rsidR="00CB353B" w:rsidRPr="00DB6615" w:rsidRDefault="00CB353B" w:rsidP="008936D5">
            <w:pPr>
              <w:pStyle w:val="Tabletext"/>
              <w:rPr>
                <w:rFonts w:ascii="細明體" w:eastAsia="細明體" w:hAnsi="細明體" w:hint="eastAsia"/>
                <w:lang w:eastAsia="zh-TW"/>
              </w:rPr>
            </w:pPr>
            <w:r w:rsidRPr="00CC5B93">
              <w:rPr>
                <w:rFonts w:ascii="細明體" w:eastAsia="細明體" w:hAnsi="細明體" w:hint="eastAsia"/>
                <w:lang w:eastAsia="zh-TW"/>
              </w:rPr>
              <w:t>劉文明</w:t>
            </w:r>
          </w:p>
        </w:tc>
        <w:tc>
          <w:tcPr>
            <w:tcW w:w="2126" w:type="dxa"/>
            <w:tcBorders>
              <w:top w:val="single" w:sz="6" w:space="0" w:color="auto"/>
              <w:left w:val="single" w:sz="6" w:space="0" w:color="auto"/>
              <w:bottom w:val="single" w:sz="6" w:space="0" w:color="auto"/>
              <w:right w:val="single" w:sz="6" w:space="0" w:color="auto"/>
            </w:tcBorders>
            <w:vAlign w:val="center"/>
          </w:tcPr>
          <w:p w:rsidR="00CB353B" w:rsidRPr="00F72F8A" w:rsidRDefault="00CB353B" w:rsidP="008936D5">
            <w:pPr>
              <w:pStyle w:val="Tabletext"/>
              <w:rPr>
                <w:rFonts w:ascii="細明體" w:eastAsia="細明體" w:hAnsi="細明體"/>
                <w:bCs/>
                <w:lang w:eastAsia="zh-TW"/>
              </w:rPr>
            </w:pPr>
            <w:r>
              <w:rPr>
                <w:rFonts w:ascii="細明體" w:eastAsia="細明體" w:hAnsi="細明體" w:hint="eastAsia"/>
                <w:bCs/>
                <w:lang w:eastAsia="zh-TW"/>
              </w:rPr>
              <w:t>121128000193</w:t>
            </w:r>
          </w:p>
        </w:tc>
      </w:tr>
      <w:tr w:rsidR="00B84758" w:rsidRPr="00704E65" w:rsidTr="00B84758">
        <w:tc>
          <w:tcPr>
            <w:tcW w:w="1276" w:type="dxa"/>
            <w:tcBorders>
              <w:top w:val="single" w:sz="6" w:space="0" w:color="auto"/>
              <w:left w:val="single" w:sz="6" w:space="0" w:color="auto"/>
              <w:bottom w:val="single" w:sz="6" w:space="0" w:color="auto"/>
              <w:right w:val="single" w:sz="6" w:space="0" w:color="auto"/>
            </w:tcBorders>
            <w:vAlign w:val="center"/>
          </w:tcPr>
          <w:p w:rsidR="00B84758" w:rsidRDefault="00B84758" w:rsidP="008936D5">
            <w:pPr>
              <w:pStyle w:val="Tabletext"/>
              <w:rPr>
                <w:rFonts w:ascii="細明體" w:eastAsia="細明體" w:hAnsi="細明體"/>
                <w:lang w:eastAsia="zh-TW"/>
              </w:rPr>
            </w:pPr>
            <w:r>
              <w:rPr>
                <w:rFonts w:ascii="細明體" w:eastAsia="細明體" w:hAnsi="細明體"/>
                <w:lang w:eastAsia="zh-TW"/>
              </w:rPr>
              <w:t>2013/1/22</w:t>
            </w:r>
          </w:p>
        </w:tc>
        <w:tc>
          <w:tcPr>
            <w:tcW w:w="992" w:type="dxa"/>
            <w:tcBorders>
              <w:top w:val="single" w:sz="6" w:space="0" w:color="auto"/>
              <w:left w:val="single" w:sz="6" w:space="0" w:color="auto"/>
              <w:bottom w:val="single" w:sz="6" w:space="0" w:color="auto"/>
              <w:right w:val="single" w:sz="6" w:space="0" w:color="auto"/>
            </w:tcBorders>
            <w:vAlign w:val="center"/>
          </w:tcPr>
          <w:p w:rsidR="00B84758" w:rsidRDefault="00B84758" w:rsidP="008936D5">
            <w:pPr>
              <w:pStyle w:val="Tabletext"/>
              <w:rPr>
                <w:rFonts w:ascii="細明體" w:eastAsia="細明體" w:hAnsi="細明體" w:hint="eastAsia"/>
                <w:lang w:eastAsia="zh-TW"/>
              </w:rPr>
            </w:pPr>
            <w:r>
              <w:rPr>
                <w:rFonts w:ascii="細明體" w:eastAsia="細明體" w:hAnsi="細明體" w:hint="eastAsia"/>
                <w:lang w:eastAsia="zh-TW"/>
              </w:rPr>
              <w:t>11</w:t>
            </w:r>
          </w:p>
        </w:tc>
        <w:tc>
          <w:tcPr>
            <w:tcW w:w="4820" w:type="dxa"/>
            <w:tcBorders>
              <w:top w:val="single" w:sz="6" w:space="0" w:color="auto"/>
              <w:left w:val="single" w:sz="6" w:space="0" w:color="auto"/>
              <w:bottom w:val="single" w:sz="6" w:space="0" w:color="auto"/>
              <w:right w:val="single" w:sz="6" w:space="0" w:color="auto"/>
            </w:tcBorders>
            <w:vAlign w:val="center"/>
          </w:tcPr>
          <w:p w:rsidR="00B84758" w:rsidRDefault="00B84758" w:rsidP="00B84758">
            <w:pPr>
              <w:pStyle w:val="Tabletext"/>
              <w:jc w:val="both"/>
              <w:rPr>
                <w:rFonts w:ascii="細明體" w:eastAsia="細明體" w:hAnsi="細明體" w:hint="eastAsia"/>
                <w:lang w:eastAsia="zh-TW"/>
              </w:rPr>
            </w:pPr>
            <w:r>
              <w:rPr>
                <w:rFonts w:ascii="細明體" w:eastAsia="細明體" w:hAnsi="細明體" w:hint="eastAsia"/>
                <w:lang w:eastAsia="zh-TW"/>
              </w:rPr>
              <w:t>修正線上即時算分客戶各項因字分數計算，刪除檔案時誤刪已完成案件資料。</w:t>
            </w:r>
          </w:p>
        </w:tc>
        <w:tc>
          <w:tcPr>
            <w:tcW w:w="1276" w:type="dxa"/>
            <w:tcBorders>
              <w:top w:val="single" w:sz="6" w:space="0" w:color="auto"/>
              <w:left w:val="single" w:sz="6" w:space="0" w:color="auto"/>
              <w:bottom w:val="single" w:sz="6" w:space="0" w:color="auto"/>
              <w:right w:val="single" w:sz="6" w:space="0" w:color="auto"/>
            </w:tcBorders>
            <w:vAlign w:val="center"/>
          </w:tcPr>
          <w:p w:rsidR="00B84758" w:rsidRPr="00CC5B93" w:rsidRDefault="00B84758" w:rsidP="008936D5">
            <w:pPr>
              <w:pStyle w:val="Tabletext"/>
              <w:rPr>
                <w:rFonts w:ascii="細明體" w:eastAsia="細明體" w:hAnsi="細明體" w:hint="eastAsia"/>
                <w:lang w:eastAsia="zh-TW"/>
              </w:rPr>
            </w:pPr>
            <w:r w:rsidRPr="00CC5B93">
              <w:rPr>
                <w:rFonts w:ascii="細明體" w:eastAsia="細明體" w:hAnsi="細明體" w:hint="eastAsia"/>
                <w:lang w:eastAsia="zh-TW"/>
              </w:rPr>
              <w:t>劉文明</w:t>
            </w:r>
          </w:p>
        </w:tc>
        <w:tc>
          <w:tcPr>
            <w:tcW w:w="2126" w:type="dxa"/>
            <w:tcBorders>
              <w:top w:val="single" w:sz="6" w:space="0" w:color="auto"/>
              <w:left w:val="single" w:sz="6" w:space="0" w:color="auto"/>
              <w:bottom w:val="single" w:sz="6" w:space="0" w:color="auto"/>
              <w:right w:val="single" w:sz="6" w:space="0" w:color="auto"/>
            </w:tcBorders>
            <w:vAlign w:val="center"/>
          </w:tcPr>
          <w:p w:rsidR="00B84758" w:rsidRDefault="00B84758" w:rsidP="008936D5">
            <w:pPr>
              <w:pStyle w:val="Tabletext"/>
              <w:rPr>
                <w:rFonts w:ascii="細明體" w:eastAsia="細明體" w:hAnsi="細明體" w:hint="eastAsia"/>
                <w:bCs/>
                <w:lang w:eastAsia="zh-TW"/>
              </w:rPr>
            </w:pPr>
            <w:r>
              <w:rPr>
                <w:rFonts w:ascii="細明體" w:eastAsia="細明體" w:hAnsi="細明體" w:hint="eastAsia"/>
                <w:bCs/>
                <w:lang w:eastAsia="zh-TW"/>
              </w:rPr>
              <w:t>121128000193</w:t>
            </w:r>
          </w:p>
        </w:tc>
      </w:tr>
      <w:tr w:rsidR="00B76CBE" w:rsidRPr="00704E65" w:rsidTr="00B84758">
        <w:tc>
          <w:tcPr>
            <w:tcW w:w="1276" w:type="dxa"/>
            <w:tcBorders>
              <w:top w:val="single" w:sz="6" w:space="0" w:color="auto"/>
              <w:left w:val="single" w:sz="6" w:space="0" w:color="auto"/>
              <w:bottom w:val="single" w:sz="6" w:space="0" w:color="auto"/>
              <w:right w:val="single" w:sz="6" w:space="0" w:color="auto"/>
            </w:tcBorders>
            <w:vAlign w:val="center"/>
          </w:tcPr>
          <w:p w:rsidR="00B76CBE" w:rsidRDefault="00B76CBE" w:rsidP="008936D5">
            <w:pPr>
              <w:pStyle w:val="Tabletext"/>
              <w:rPr>
                <w:rFonts w:ascii="細明體" w:eastAsia="細明體" w:hAnsi="細明體"/>
                <w:lang w:eastAsia="zh-TW"/>
              </w:rPr>
            </w:pPr>
            <w:r>
              <w:rPr>
                <w:rFonts w:ascii="細明體" w:eastAsia="細明體" w:hAnsi="細明體" w:hint="eastAsia"/>
                <w:lang w:eastAsia="zh-TW"/>
              </w:rPr>
              <w:t>2013/10/18</w:t>
            </w:r>
          </w:p>
        </w:tc>
        <w:tc>
          <w:tcPr>
            <w:tcW w:w="992" w:type="dxa"/>
            <w:tcBorders>
              <w:top w:val="single" w:sz="6" w:space="0" w:color="auto"/>
              <w:left w:val="single" w:sz="6" w:space="0" w:color="auto"/>
              <w:bottom w:val="single" w:sz="6" w:space="0" w:color="auto"/>
              <w:right w:val="single" w:sz="6" w:space="0" w:color="auto"/>
            </w:tcBorders>
            <w:vAlign w:val="center"/>
          </w:tcPr>
          <w:p w:rsidR="00B76CBE" w:rsidRDefault="00B76CBE" w:rsidP="008936D5">
            <w:pPr>
              <w:pStyle w:val="Tabletext"/>
              <w:rPr>
                <w:rFonts w:ascii="細明體" w:eastAsia="細明體" w:hAnsi="細明體" w:hint="eastAsia"/>
                <w:lang w:eastAsia="zh-TW"/>
              </w:rPr>
            </w:pPr>
            <w:r>
              <w:rPr>
                <w:rFonts w:ascii="細明體" w:eastAsia="細明體" w:hAnsi="細明體" w:hint="eastAsia"/>
                <w:lang w:eastAsia="zh-TW"/>
              </w:rPr>
              <w:t>12</w:t>
            </w:r>
          </w:p>
        </w:tc>
        <w:tc>
          <w:tcPr>
            <w:tcW w:w="4820" w:type="dxa"/>
            <w:tcBorders>
              <w:top w:val="single" w:sz="6" w:space="0" w:color="auto"/>
              <w:left w:val="single" w:sz="6" w:space="0" w:color="auto"/>
              <w:bottom w:val="single" w:sz="6" w:space="0" w:color="auto"/>
              <w:right w:val="single" w:sz="6" w:space="0" w:color="auto"/>
            </w:tcBorders>
            <w:vAlign w:val="center"/>
          </w:tcPr>
          <w:p w:rsidR="00B76CBE" w:rsidRDefault="00B76CBE" w:rsidP="00B84758">
            <w:pPr>
              <w:pStyle w:val="Tabletext"/>
              <w:jc w:val="both"/>
              <w:rPr>
                <w:rFonts w:ascii="細明體" w:eastAsia="細明體" w:hAnsi="細明體" w:hint="eastAsia"/>
                <w:lang w:eastAsia="zh-TW"/>
              </w:rPr>
            </w:pPr>
            <w:r>
              <w:rPr>
                <w:rFonts w:ascii="細明體" w:eastAsia="細明體" w:hAnsi="細明體" w:hint="eastAsia"/>
                <w:lang w:eastAsia="zh-TW"/>
              </w:rPr>
              <w:t>申請書</w:t>
            </w:r>
            <w:r>
              <w:t>130930000336</w:t>
            </w:r>
          </w:p>
          <w:p w:rsidR="00B76CBE" w:rsidRDefault="00B76CBE" w:rsidP="00B84758">
            <w:pPr>
              <w:pStyle w:val="Tabletext"/>
              <w:jc w:val="both"/>
              <w:rPr>
                <w:rFonts w:ascii="細明體" w:eastAsia="細明體" w:hAnsi="細明體" w:hint="eastAsia"/>
                <w:lang w:eastAsia="zh-TW"/>
              </w:rPr>
            </w:pPr>
            <w:r>
              <w:rPr>
                <w:rFonts w:ascii="細明體" w:eastAsia="細明體" w:hAnsi="細明體" w:hint="eastAsia"/>
                <w:lang w:eastAsia="zh-TW"/>
              </w:rPr>
              <w:t>導入模型三、四</w:t>
            </w:r>
          </w:p>
        </w:tc>
        <w:tc>
          <w:tcPr>
            <w:tcW w:w="1276" w:type="dxa"/>
            <w:tcBorders>
              <w:top w:val="single" w:sz="6" w:space="0" w:color="auto"/>
              <w:left w:val="single" w:sz="6" w:space="0" w:color="auto"/>
              <w:bottom w:val="single" w:sz="6" w:space="0" w:color="auto"/>
              <w:right w:val="single" w:sz="6" w:space="0" w:color="auto"/>
            </w:tcBorders>
            <w:vAlign w:val="center"/>
          </w:tcPr>
          <w:p w:rsidR="00B76CBE" w:rsidRPr="00CC5B93" w:rsidRDefault="00B76CBE" w:rsidP="008936D5">
            <w:pPr>
              <w:pStyle w:val="Tabletext"/>
              <w:rPr>
                <w:rFonts w:ascii="細明體" w:eastAsia="細明體" w:hAnsi="細明體" w:hint="eastAsia"/>
                <w:lang w:eastAsia="zh-TW"/>
              </w:rPr>
            </w:pPr>
            <w:r>
              <w:rPr>
                <w:rFonts w:ascii="細明體" w:eastAsia="細明體" w:hAnsi="細明體" w:hint="eastAsia"/>
                <w:lang w:eastAsia="zh-TW"/>
              </w:rPr>
              <w:t>龎伯珊</w:t>
            </w:r>
          </w:p>
        </w:tc>
        <w:tc>
          <w:tcPr>
            <w:tcW w:w="2126" w:type="dxa"/>
            <w:tcBorders>
              <w:top w:val="single" w:sz="6" w:space="0" w:color="auto"/>
              <w:left w:val="single" w:sz="6" w:space="0" w:color="auto"/>
              <w:bottom w:val="single" w:sz="6" w:space="0" w:color="auto"/>
              <w:right w:val="single" w:sz="6" w:space="0" w:color="auto"/>
            </w:tcBorders>
            <w:vAlign w:val="center"/>
          </w:tcPr>
          <w:p w:rsidR="00B76CBE" w:rsidRDefault="00B76CBE" w:rsidP="008936D5">
            <w:pPr>
              <w:pStyle w:val="Tabletext"/>
              <w:rPr>
                <w:rFonts w:ascii="細明體" w:eastAsia="細明體" w:hAnsi="細明體" w:hint="eastAsia"/>
                <w:bCs/>
                <w:lang w:eastAsia="zh-TW"/>
              </w:rPr>
            </w:pPr>
            <w:r w:rsidRPr="00B76CBE">
              <w:rPr>
                <w:rFonts w:ascii="細明體" w:eastAsia="細明體" w:hAnsi="細明體"/>
                <w:bCs/>
                <w:lang w:eastAsia="zh-TW"/>
              </w:rPr>
              <w:t>130806000422</w:t>
            </w:r>
          </w:p>
        </w:tc>
      </w:tr>
      <w:tr w:rsidR="000B3D5C" w:rsidRPr="00704E65" w:rsidTr="00B84758">
        <w:tc>
          <w:tcPr>
            <w:tcW w:w="1276" w:type="dxa"/>
            <w:tcBorders>
              <w:top w:val="single" w:sz="6" w:space="0" w:color="auto"/>
              <w:left w:val="single" w:sz="6" w:space="0" w:color="auto"/>
              <w:bottom w:val="single" w:sz="6" w:space="0" w:color="auto"/>
              <w:right w:val="single" w:sz="6" w:space="0" w:color="auto"/>
            </w:tcBorders>
            <w:vAlign w:val="center"/>
          </w:tcPr>
          <w:p w:rsidR="000B3D5C" w:rsidRDefault="000B3D5C" w:rsidP="008936D5">
            <w:pPr>
              <w:pStyle w:val="Tabletext"/>
              <w:rPr>
                <w:rFonts w:ascii="細明體" w:eastAsia="細明體" w:hAnsi="細明體" w:hint="eastAsia"/>
                <w:lang w:eastAsia="zh-TW"/>
              </w:rPr>
            </w:pPr>
            <w:r>
              <w:rPr>
                <w:rFonts w:ascii="細明體" w:eastAsia="細明體" w:hAnsi="細明體" w:hint="eastAsia"/>
                <w:lang w:eastAsia="zh-TW"/>
              </w:rPr>
              <w:t>2014/3/17</w:t>
            </w:r>
          </w:p>
        </w:tc>
        <w:tc>
          <w:tcPr>
            <w:tcW w:w="992" w:type="dxa"/>
            <w:tcBorders>
              <w:top w:val="single" w:sz="6" w:space="0" w:color="auto"/>
              <w:left w:val="single" w:sz="6" w:space="0" w:color="auto"/>
              <w:bottom w:val="single" w:sz="6" w:space="0" w:color="auto"/>
              <w:right w:val="single" w:sz="6" w:space="0" w:color="auto"/>
            </w:tcBorders>
            <w:vAlign w:val="center"/>
          </w:tcPr>
          <w:p w:rsidR="000B3D5C" w:rsidRDefault="000B3D5C" w:rsidP="008936D5">
            <w:pPr>
              <w:pStyle w:val="Tabletext"/>
              <w:rPr>
                <w:rFonts w:ascii="細明體" w:eastAsia="細明體" w:hAnsi="細明體" w:hint="eastAsia"/>
                <w:lang w:eastAsia="zh-TW"/>
              </w:rPr>
            </w:pPr>
            <w:r>
              <w:rPr>
                <w:rFonts w:ascii="細明體" w:eastAsia="細明體" w:hAnsi="細明體" w:hint="eastAsia"/>
                <w:lang w:eastAsia="zh-TW"/>
              </w:rPr>
              <w:t>13</w:t>
            </w:r>
          </w:p>
        </w:tc>
        <w:tc>
          <w:tcPr>
            <w:tcW w:w="4820" w:type="dxa"/>
            <w:tcBorders>
              <w:top w:val="single" w:sz="6" w:space="0" w:color="auto"/>
              <w:left w:val="single" w:sz="6" w:space="0" w:color="auto"/>
              <w:bottom w:val="single" w:sz="6" w:space="0" w:color="auto"/>
              <w:right w:val="single" w:sz="6" w:space="0" w:color="auto"/>
            </w:tcBorders>
            <w:vAlign w:val="center"/>
          </w:tcPr>
          <w:p w:rsidR="000B3D5C" w:rsidRPr="00B62E6D" w:rsidRDefault="000B3D5C" w:rsidP="00B84758">
            <w:pPr>
              <w:pStyle w:val="Tabletext"/>
              <w:jc w:val="both"/>
              <w:rPr>
                <w:rFonts w:ascii="細明體" w:eastAsia="細明體" w:hAnsi="細明體" w:hint="eastAsia"/>
                <w:lang w:eastAsia="zh-TW"/>
              </w:rPr>
            </w:pPr>
            <w:r w:rsidRPr="00B62E6D">
              <w:rPr>
                <w:rFonts w:hint="eastAsia"/>
                <w:lang w:eastAsia="zh-TW"/>
              </w:rPr>
              <w:t>理賠偵測系統總分表準化作業</w:t>
            </w:r>
          </w:p>
        </w:tc>
        <w:tc>
          <w:tcPr>
            <w:tcW w:w="1276" w:type="dxa"/>
            <w:tcBorders>
              <w:top w:val="single" w:sz="6" w:space="0" w:color="auto"/>
              <w:left w:val="single" w:sz="6" w:space="0" w:color="auto"/>
              <w:bottom w:val="single" w:sz="6" w:space="0" w:color="auto"/>
              <w:right w:val="single" w:sz="6" w:space="0" w:color="auto"/>
            </w:tcBorders>
            <w:vAlign w:val="center"/>
          </w:tcPr>
          <w:p w:rsidR="000B3D5C" w:rsidRDefault="000B3D5C" w:rsidP="008936D5">
            <w:pPr>
              <w:pStyle w:val="Tabletext"/>
              <w:rPr>
                <w:rFonts w:ascii="細明體" w:eastAsia="細明體" w:hAnsi="細明體" w:hint="eastAsia"/>
                <w:lang w:eastAsia="zh-TW"/>
              </w:rPr>
            </w:pPr>
            <w:r>
              <w:rPr>
                <w:rFonts w:ascii="細明體" w:eastAsia="細明體" w:hAnsi="細明體" w:hint="eastAsia"/>
                <w:lang w:eastAsia="zh-TW"/>
              </w:rPr>
              <w:t>蕭侑文</w:t>
            </w:r>
          </w:p>
        </w:tc>
        <w:tc>
          <w:tcPr>
            <w:tcW w:w="2126" w:type="dxa"/>
            <w:tcBorders>
              <w:top w:val="single" w:sz="6" w:space="0" w:color="auto"/>
              <w:left w:val="single" w:sz="6" w:space="0" w:color="auto"/>
              <w:bottom w:val="single" w:sz="6" w:space="0" w:color="auto"/>
              <w:right w:val="single" w:sz="6" w:space="0" w:color="auto"/>
            </w:tcBorders>
            <w:vAlign w:val="center"/>
          </w:tcPr>
          <w:p w:rsidR="000B3D5C" w:rsidRPr="00B76CBE" w:rsidRDefault="000B3D5C" w:rsidP="008936D5">
            <w:pPr>
              <w:pStyle w:val="Tabletext"/>
              <w:rPr>
                <w:rFonts w:ascii="細明體" w:eastAsia="細明體" w:hAnsi="細明體"/>
                <w:bCs/>
                <w:lang w:eastAsia="zh-TW"/>
              </w:rPr>
            </w:pPr>
            <w:r>
              <w:t>140317000132</w:t>
            </w:r>
          </w:p>
        </w:tc>
      </w:tr>
      <w:tr w:rsidR="00C24626" w:rsidRPr="00704E65" w:rsidTr="00B84758">
        <w:tc>
          <w:tcPr>
            <w:tcW w:w="1276" w:type="dxa"/>
            <w:tcBorders>
              <w:top w:val="single" w:sz="6" w:space="0" w:color="auto"/>
              <w:left w:val="single" w:sz="6" w:space="0" w:color="auto"/>
              <w:bottom w:val="single" w:sz="6" w:space="0" w:color="auto"/>
              <w:right w:val="single" w:sz="6" w:space="0" w:color="auto"/>
            </w:tcBorders>
            <w:vAlign w:val="center"/>
          </w:tcPr>
          <w:p w:rsidR="00C24626" w:rsidRDefault="00C24626" w:rsidP="008936D5">
            <w:pPr>
              <w:pStyle w:val="Tabletext"/>
              <w:rPr>
                <w:rFonts w:ascii="細明體" w:eastAsia="細明體" w:hAnsi="細明體" w:hint="eastAsia"/>
                <w:lang w:eastAsia="zh-TW"/>
              </w:rPr>
            </w:pPr>
            <w:r>
              <w:rPr>
                <w:rFonts w:ascii="細明體" w:eastAsia="細明體" w:hAnsi="細明體"/>
                <w:lang w:eastAsia="zh-TW"/>
              </w:rPr>
              <w:t>2014/5/2</w:t>
            </w:r>
          </w:p>
        </w:tc>
        <w:tc>
          <w:tcPr>
            <w:tcW w:w="992" w:type="dxa"/>
            <w:tcBorders>
              <w:top w:val="single" w:sz="6" w:space="0" w:color="auto"/>
              <w:left w:val="single" w:sz="6" w:space="0" w:color="auto"/>
              <w:bottom w:val="single" w:sz="6" w:space="0" w:color="auto"/>
              <w:right w:val="single" w:sz="6" w:space="0" w:color="auto"/>
            </w:tcBorders>
            <w:vAlign w:val="center"/>
          </w:tcPr>
          <w:p w:rsidR="00C24626" w:rsidRDefault="00C24626" w:rsidP="008936D5">
            <w:pPr>
              <w:pStyle w:val="Tabletext"/>
              <w:rPr>
                <w:rFonts w:ascii="細明體" w:eastAsia="細明體" w:hAnsi="細明體" w:hint="eastAsia"/>
                <w:lang w:eastAsia="zh-TW"/>
              </w:rPr>
            </w:pPr>
            <w:r>
              <w:rPr>
                <w:rFonts w:ascii="細明體" w:eastAsia="細明體" w:hAnsi="細明體" w:hint="eastAsia"/>
                <w:lang w:eastAsia="zh-TW"/>
              </w:rPr>
              <w:t>14</w:t>
            </w:r>
          </w:p>
        </w:tc>
        <w:tc>
          <w:tcPr>
            <w:tcW w:w="4820" w:type="dxa"/>
            <w:tcBorders>
              <w:top w:val="single" w:sz="6" w:space="0" w:color="auto"/>
              <w:left w:val="single" w:sz="6" w:space="0" w:color="auto"/>
              <w:bottom w:val="single" w:sz="6" w:space="0" w:color="auto"/>
              <w:right w:val="single" w:sz="6" w:space="0" w:color="auto"/>
            </w:tcBorders>
            <w:vAlign w:val="center"/>
          </w:tcPr>
          <w:p w:rsidR="00C24626" w:rsidRPr="00B62E6D" w:rsidRDefault="00B62E6D" w:rsidP="00B84758">
            <w:pPr>
              <w:pStyle w:val="Tabletext"/>
              <w:jc w:val="both"/>
              <w:rPr>
                <w:rFonts w:hint="eastAsia"/>
                <w:lang w:eastAsia="zh-TW"/>
              </w:rPr>
            </w:pPr>
            <w:r w:rsidRPr="00B62E6D">
              <w:rPr>
                <w:rFonts w:hint="eastAsia"/>
                <w:lang w:eastAsia="zh-TW"/>
              </w:rPr>
              <w:t>理賠偵測系統風險因子優化作業</w:t>
            </w:r>
          </w:p>
        </w:tc>
        <w:tc>
          <w:tcPr>
            <w:tcW w:w="1276" w:type="dxa"/>
            <w:tcBorders>
              <w:top w:val="single" w:sz="6" w:space="0" w:color="auto"/>
              <w:left w:val="single" w:sz="6" w:space="0" w:color="auto"/>
              <w:bottom w:val="single" w:sz="6" w:space="0" w:color="auto"/>
              <w:right w:val="single" w:sz="6" w:space="0" w:color="auto"/>
            </w:tcBorders>
            <w:vAlign w:val="center"/>
          </w:tcPr>
          <w:p w:rsidR="00C24626" w:rsidRDefault="00B62E6D" w:rsidP="008936D5">
            <w:pPr>
              <w:pStyle w:val="Tabletext"/>
              <w:rPr>
                <w:rFonts w:ascii="細明體" w:eastAsia="細明體" w:hAnsi="細明體" w:hint="eastAsia"/>
                <w:lang w:eastAsia="zh-TW"/>
              </w:rPr>
            </w:pPr>
            <w:r>
              <w:rPr>
                <w:rFonts w:ascii="細明體" w:eastAsia="細明體" w:hAnsi="細明體" w:hint="eastAsia"/>
                <w:lang w:eastAsia="zh-TW"/>
              </w:rPr>
              <w:t>蕭侑文</w:t>
            </w:r>
          </w:p>
        </w:tc>
        <w:tc>
          <w:tcPr>
            <w:tcW w:w="2126" w:type="dxa"/>
            <w:tcBorders>
              <w:top w:val="single" w:sz="6" w:space="0" w:color="auto"/>
              <w:left w:val="single" w:sz="6" w:space="0" w:color="auto"/>
              <w:bottom w:val="single" w:sz="6" w:space="0" w:color="auto"/>
              <w:right w:val="single" w:sz="6" w:space="0" w:color="auto"/>
            </w:tcBorders>
            <w:vAlign w:val="center"/>
          </w:tcPr>
          <w:p w:rsidR="00C24626" w:rsidRDefault="00B62E6D" w:rsidP="008936D5">
            <w:pPr>
              <w:pStyle w:val="Tabletext"/>
              <w:rPr>
                <w:lang w:eastAsia="zh-TW"/>
              </w:rPr>
            </w:pPr>
            <w:r>
              <w:t>140421000066</w:t>
            </w:r>
          </w:p>
        </w:tc>
      </w:tr>
      <w:tr w:rsidR="00144952" w:rsidRPr="00704E65" w:rsidTr="00144952">
        <w:tc>
          <w:tcPr>
            <w:tcW w:w="1276" w:type="dxa"/>
            <w:tcBorders>
              <w:top w:val="single" w:sz="6" w:space="0" w:color="auto"/>
              <w:left w:val="single" w:sz="6" w:space="0" w:color="auto"/>
              <w:bottom w:val="single" w:sz="6" w:space="0" w:color="auto"/>
              <w:right w:val="single" w:sz="6" w:space="0" w:color="auto"/>
            </w:tcBorders>
          </w:tcPr>
          <w:p w:rsidR="00144952" w:rsidRDefault="00144952" w:rsidP="008936D5">
            <w:pPr>
              <w:pStyle w:val="Tabletext"/>
              <w:rPr>
                <w:rFonts w:ascii="細明體" w:eastAsia="細明體" w:hAnsi="細明體"/>
                <w:lang w:eastAsia="zh-TW"/>
              </w:rPr>
            </w:pPr>
            <w:r>
              <w:rPr>
                <w:rFonts w:ascii="細明體" w:eastAsia="細明體" w:hAnsi="細明體" w:hint="eastAsia"/>
                <w:lang w:eastAsia="zh-TW"/>
              </w:rPr>
              <w:t>2014/6/6</w:t>
            </w:r>
          </w:p>
        </w:tc>
        <w:tc>
          <w:tcPr>
            <w:tcW w:w="992" w:type="dxa"/>
            <w:tcBorders>
              <w:top w:val="single" w:sz="6" w:space="0" w:color="auto"/>
              <w:left w:val="single" w:sz="6" w:space="0" w:color="auto"/>
              <w:bottom w:val="single" w:sz="6" w:space="0" w:color="auto"/>
              <w:right w:val="single" w:sz="6" w:space="0" w:color="auto"/>
            </w:tcBorders>
          </w:tcPr>
          <w:p w:rsidR="00144952" w:rsidRDefault="00144952" w:rsidP="008936D5">
            <w:pPr>
              <w:pStyle w:val="Tabletext"/>
              <w:rPr>
                <w:rFonts w:ascii="細明體" w:eastAsia="細明體" w:hAnsi="細明體" w:hint="eastAsia"/>
                <w:lang w:eastAsia="zh-TW"/>
              </w:rPr>
            </w:pPr>
            <w:r>
              <w:rPr>
                <w:rFonts w:ascii="細明體" w:eastAsia="細明體" w:hAnsi="細明體" w:hint="eastAsia"/>
                <w:lang w:eastAsia="zh-TW"/>
              </w:rPr>
              <w:t>15</w:t>
            </w:r>
          </w:p>
        </w:tc>
        <w:tc>
          <w:tcPr>
            <w:tcW w:w="4820" w:type="dxa"/>
            <w:tcBorders>
              <w:top w:val="single" w:sz="6" w:space="0" w:color="auto"/>
              <w:left w:val="single" w:sz="6" w:space="0" w:color="auto"/>
              <w:bottom w:val="single" w:sz="6" w:space="0" w:color="auto"/>
              <w:right w:val="single" w:sz="6" w:space="0" w:color="auto"/>
            </w:tcBorders>
          </w:tcPr>
          <w:p w:rsidR="00144952" w:rsidRPr="00B62E6D" w:rsidRDefault="00144952" w:rsidP="00B84758">
            <w:pPr>
              <w:pStyle w:val="Tabletext"/>
              <w:jc w:val="both"/>
              <w:rPr>
                <w:rFonts w:hint="eastAsia"/>
                <w:lang w:eastAsia="zh-TW"/>
              </w:rPr>
            </w:pPr>
            <w:r>
              <w:rPr>
                <w:rFonts w:hint="eastAsia"/>
                <w:color w:val="0000FF"/>
                <w:lang w:eastAsia="zh-TW"/>
              </w:rPr>
              <w:t>建立全自動核賠條件與作業流程</w:t>
            </w:r>
          </w:p>
        </w:tc>
        <w:tc>
          <w:tcPr>
            <w:tcW w:w="1276" w:type="dxa"/>
            <w:tcBorders>
              <w:top w:val="single" w:sz="6" w:space="0" w:color="auto"/>
              <w:left w:val="single" w:sz="6" w:space="0" w:color="auto"/>
              <w:bottom w:val="single" w:sz="6" w:space="0" w:color="auto"/>
              <w:right w:val="single" w:sz="6" w:space="0" w:color="auto"/>
            </w:tcBorders>
          </w:tcPr>
          <w:p w:rsidR="00144952" w:rsidRDefault="00144952" w:rsidP="008936D5">
            <w:pPr>
              <w:pStyle w:val="Tabletext"/>
              <w:rPr>
                <w:rFonts w:ascii="細明體" w:eastAsia="細明體" w:hAnsi="細明體" w:hint="eastAsia"/>
                <w:lang w:eastAsia="zh-TW"/>
              </w:rPr>
            </w:pPr>
            <w:r>
              <w:rPr>
                <w:rFonts w:ascii="細明體" w:eastAsia="細明體" w:hAnsi="細明體" w:hint="eastAsia"/>
                <w:lang w:eastAsia="zh-TW"/>
              </w:rPr>
              <w:t>蕭</w:t>
            </w:r>
            <w:r>
              <w:rPr>
                <w:rFonts w:hint="eastAsia"/>
                <w:lang w:eastAsia="zh-TW"/>
              </w:rPr>
              <w:t>侑文</w:t>
            </w:r>
          </w:p>
        </w:tc>
        <w:tc>
          <w:tcPr>
            <w:tcW w:w="2126" w:type="dxa"/>
            <w:tcBorders>
              <w:top w:val="single" w:sz="6" w:space="0" w:color="auto"/>
              <w:left w:val="single" w:sz="6" w:space="0" w:color="auto"/>
              <w:bottom w:val="single" w:sz="6" w:space="0" w:color="auto"/>
              <w:right w:val="single" w:sz="6" w:space="0" w:color="auto"/>
            </w:tcBorders>
          </w:tcPr>
          <w:p w:rsidR="00144952" w:rsidRDefault="00144952" w:rsidP="008936D5">
            <w:pPr>
              <w:pStyle w:val="Tabletext"/>
            </w:pPr>
            <w:r>
              <w:t>140603000392</w:t>
            </w:r>
          </w:p>
        </w:tc>
      </w:tr>
      <w:tr w:rsidR="00B90E52" w:rsidRPr="00704E65" w:rsidTr="00144952">
        <w:trPr>
          <w:ins w:id="1" w:author="FIS" w:date="2014-12-22T16:29:00Z"/>
        </w:trPr>
        <w:tc>
          <w:tcPr>
            <w:tcW w:w="1276" w:type="dxa"/>
            <w:tcBorders>
              <w:top w:val="single" w:sz="6" w:space="0" w:color="auto"/>
              <w:left w:val="single" w:sz="6" w:space="0" w:color="auto"/>
              <w:bottom w:val="single" w:sz="6" w:space="0" w:color="auto"/>
              <w:right w:val="single" w:sz="6" w:space="0" w:color="auto"/>
            </w:tcBorders>
          </w:tcPr>
          <w:p w:rsidR="00B90E52" w:rsidRDefault="00B90E52" w:rsidP="008936D5">
            <w:pPr>
              <w:pStyle w:val="Tabletext"/>
              <w:rPr>
                <w:ins w:id="2" w:author="FIS" w:date="2014-12-22T16:29:00Z"/>
                <w:rFonts w:ascii="細明體" w:eastAsia="細明體" w:hAnsi="細明體" w:hint="eastAsia"/>
                <w:lang w:eastAsia="zh-TW"/>
              </w:rPr>
            </w:pPr>
            <w:ins w:id="3" w:author="FIS" w:date="2014-12-22T16:29:00Z">
              <w:r>
                <w:rPr>
                  <w:rFonts w:ascii="細明體" w:eastAsia="細明體" w:hAnsi="細明體" w:hint="eastAsia"/>
                  <w:lang w:eastAsia="zh-TW"/>
                </w:rPr>
                <w:lastRenderedPageBreak/>
                <w:t>2014/12/22</w:t>
              </w:r>
            </w:ins>
          </w:p>
        </w:tc>
        <w:tc>
          <w:tcPr>
            <w:tcW w:w="992" w:type="dxa"/>
            <w:tcBorders>
              <w:top w:val="single" w:sz="6" w:space="0" w:color="auto"/>
              <w:left w:val="single" w:sz="6" w:space="0" w:color="auto"/>
              <w:bottom w:val="single" w:sz="6" w:space="0" w:color="auto"/>
              <w:right w:val="single" w:sz="6" w:space="0" w:color="auto"/>
            </w:tcBorders>
          </w:tcPr>
          <w:p w:rsidR="00B90E52" w:rsidRDefault="00B90E52" w:rsidP="008936D5">
            <w:pPr>
              <w:pStyle w:val="Tabletext"/>
              <w:rPr>
                <w:ins w:id="4" w:author="FIS" w:date="2014-12-22T16:29:00Z"/>
                <w:rFonts w:ascii="細明體" w:eastAsia="細明體" w:hAnsi="細明體" w:hint="eastAsia"/>
                <w:lang w:eastAsia="zh-TW"/>
              </w:rPr>
            </w:pPr>
            <w:ins w:id="5" w:author="FIS" w:date="2014-12-22T16:29:00Z">
              <w:r>
                <w:rPr>
                  <w:rFonts w:ascii="細明體" w:eastAsia="細明體" w:hAnsi="細明體" w:hint="eastAsia"/>
                  <w:lang w:eastAsia="zh-TW"/>
                </w:rPr>
                <w:t>16</w:t>
              </w:r>
            </w:ins>
          </w:p>
        </w:tc>
        <w:tc>
          <w:tcPr>
            <w:tcW w:w="4820" w:type="dxa"/>
            <w:tcBorders>
              <w:top w:val="single" w:sz="6" w:space="0" w:color="auto"/>
              <w:left w:val="single" w:sz="6" w:space="0" w:color="auto"/>
              <w:bottom w:val="single" w:sz="6" w:space="0" w:color="auto"/>
              <w:right w:val="single" w:sz="6" w:space="0" w:color="auto"/>
            </w:tcBorders>
          </w:tcPr>
          <w:p w:rsidR="00B90E52" w:rsidRDefault="00B90E52" w:rsidP="00B84758">
            <w:pPr>
              <w:pStyle w:val="Tabletext"/>
              <w:jc w:val="both"/>
              <w:rPr>
                <w:ins w:id="6" w:author="FIS" w:date="2014-12-22T16:29:00Z"/>
                <w:rFonts w:hint="eastAsia"/>
                <w:color w:val="0000FF"/>
                <w:lang w:eastAsia="zh-TW"/>
              </w:rPr>
            </w:pPr>
            <w:ins w:id="7" w:author="FIS" w:date="2014-12-22T16:29:00Z">
              <w:r w:rsidRPr="00DE0209">
                <w:rPr>
                  <w:rFonts w:ascii="細明體" w:eastAsia="細明體" w:hAnsi="細明體" w:hint="eastAsia"/>
                  <w:lang w:eastAsia="zh-TW"/>
                </w:rPr>
                <w:t>CRSS指標定義與觀看權限變更</w:t>
              </w:r>
            </w:ins>
          </w:p>
        </w:tc>
        <w:tc>
          <w:tcPr>
            <w:tcW w:w="1276" w:type="dxa"/>
            <w:tcBorders>
              <w:top w:val="single" w:sz="6" w:space="0" w:color="auto"/>
              <w:left w:val="single" w:sz="6" w:space="0" w:color="auto"/>
              <w:bottom w:val="single" w:sz="6" w:space="0" w:color="auto"/>
              <w:right w:val="single" w:sz="6" w:space="0" w:color="auto"/>
            </w:tcBorders>
          </w:tcPr>
          <w:p w:rsidR="00B90E52" w:rsidRDefault="00B90E52" w:rsidP="008936D5">
            <w:pPr>
              <w:pStyle w:val="Tabletext"/>
              <w:rPr>
                <w:ins w:id="8" w:author="FIS" w:date="2014-12-22T16:29:00Z"/>
                <w:rFonts w:ascii="細明體" w:eastAsia="細明體" w:hAnsi="細明體" w:hint="eastAsia"/>
                <w:lang w:eastAsia="zh-TW"/>
              </w:rPr>
            </w:pPr>
            <w:ins w:id="9" w:author="FIS" w:date="2014-12-22T16:29:00Z">
              <w:r>
                <w:rPr>
                  <w:rFonts w:ascii="細明體" w:eastAsia="細明體" w:hAnsi="細明體" w:hint="eastAsia"/>
                  <w:lang w:eastAsia="zh-TW"/>
                </w:rPr>
                <w:t>龎伯珊</w:t>
              </w:r>
            </w:ins>
          </w:p>
        </w:tc>
        <w:tc>
          <w:tcPr>
            <w:tcW w:w="2126" w:type="dxa"/>
            <w:tcBorders>
              <w:top w:val="single" w:sz="6" w:space="0" w:color="auto"/>
              <w:left w:val="single" w:sz="6" w:space="0" w:color="auto"/>
              <w:bottom w:val="single" w:sz="6" w:space="0" w:color="auto"/>
              <w:right w:val="single" w:sz="6" w:space="0" w:color="auto"/>
            </w:tcBorders>
          </w:tcPr>
          <w:p w:rsidR="00B90E52" w:rsidRDefault="00B90E52" w:rsidP="008936D5">
            <w:pPr>
              <w:pStyle w:val="Tabletext"/>
              <w:rPr>
                <w:ins w:id="10" w:author="FIS" w:date="2014-12-22T16:29:00Z"/>
              </w:rPr>
            </w:pPr>
            <w:ins w:id="11" w:author="FIS" w:date="2014-12-22T16:29:00Z">
              <w:r w:rsidRPr="00DE0209">
                <w:rPr>
                  <w:rFonts w:ascii="細明體" w:eastAsia="細明體" w:hAnsi="細明體"/>
                </w:rPr>
                <w:t>141124000161</w:t>
              </w:r>
            </w:ins>
          </w:p>
        </w:tc>
      </w:tr>
    </w:tbl>
    <w:p w:rsidR="001029E3" w:rsidRPr="00704E65" w:rsidRDefault="001029E3">
      <w:pPr>
        <w:rPr>
          <w:rFonts w:ascii="細明體" w:eastAsia="細明體" w:hAnsi="細明體" w:hint="eastAsia"/>
          <w:sz w:val="20"/>
          <w:szCs w:val="20"/>
        </w:rPr>
      </w:pPr>
    </w:p>
    <w:p w:rsidR="00647209" w:rsidRPr="00704E65" w:rsidRDefault="004A134E" w:rsidP="00647209">
      <w:pPr>
        <w:pStyle w:val="Tabletext"/>
        <w:keepLines w:val="0"/>
        <w:numPr>
          <w:ilvl w:val="0"/>
          <w:numId w:val="1"/>
        </w:numPr>
        <w:spacing w:after="0" w:line="240" w:lineRule="auto"/>
        <w:rPr>
          <w:rFonts w:ascii="細明體" w:eastAsia="細明體" w:hAnsi="細明體"/>
          <w:b/>
          <w:kern w:val="2"/>
          <w:lang w:eastAsia="zh-TW"/>
        </w:rPr>
      </w:pPr>
      <w:r w:rsidRPr="00704E65">
        <w:rPr>
          <w:rFonts w:ascii="細明體" w:eastAsia="細明體" w:hAnsi="細明體" w:hint="eastAsia"/>
          <w:b/>
        </w:rPr>
        <w:t>程式功能概述</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340"/>
        <w:gridCol w:w="8150"/>
      </w:tblGrid>
      <w:tr w:rsidR="00167DC4" w:rsidRPr="00704E65" w:rsidTr="00167DC4">
        <w:tc>
          <w:tcPr>
            <w:tcW w:w="2340" w:type="dxa"/>
          </w:tcPr>
          <w:p w:rsidR="00167DC4" w:rsidRPr="00704E65" w:rsidRDefault="00167DC4" w:rsidP="008936D5">
            <w:pPr>
              <w:rPr>
                <w:rFonts w:ascii="細明體" w:eastAsia="細明體" w:hAnsi="細明體" w:hint="eastAsia"/>
                <w:sz w:val="20"/>
                <w:szCs w:val="20"/>
              </w:rPr>
            </w:pPr>
            <w:r w:rsidRPr="00704E65">
              <w:rPr>
                <w:rFonts w:ascii="細明體" w:eastAsia="細明體" w:hAnsi="細明體" w:hint="eastAsia"/>
                <w:sz w:val="20"/>
                <w:szCs w:val="20"/>
              </w:rPr>
              <w:t>程式功能</w:t>
            </w:r>
          </w:p>
        </w:tc>
        <w:tc>
          <w:tcPr>
            <w:tcW w:w="8150" w:type="dxa"/>
          </w:tcPr>
          <w:p w:rsidR="00167DC4" w:rsidRPr="00704E65" w:rsidRDefault="00167DC4" w:rsidP="008936D5">
            <w:pPr>
              <w:rPr>
                <w:rFonts w:ascii="細明體" w:eastAsia="細明體" w:hAnsi="細明體" w:hint="eastAsia"/>
                <w:sz w:val="20"/>
                <w:szCs w:val="20"/>
              </w:rPr>
            </w:pPr>
            <w:r w:rsidRPr="00704E65">
              <w:rPr>
                <w:rFonts w:ascii="細明體" w:eastAsia="細明體" w:hAnsi="細明體" w:hint="eastAsia"/>
                <w:sz w:val="20"/>
                <w:szCs w:val="20"/>
              </w:rPr>
              <w:t>案件資料評分</w:t>
            </w:r>
          </w:p>
        </w:tc>
      </w:tr>
      <w:tr w:rsidR="00167DC4" w:rsidRPr="00704E65" w:rsidTr="00167DC4">
        <w:tc>
          <w:tcPr>
            <w:tcW w:w="2340" w:type="dxa"/>
          </w:tcPr>
          <w:p w:rsidR="00167DC4" w:rsidRPr="00704E65" w:rsidRDefault="00167DC4" w:rsidP="008936D5">
            <w:pPr>
              <w:rPr>
                <w:rFonts w:ascii="細明體" w:eastAsia="細明體" w:hAnsi="細明體" w:hint="eastAsia"/>
                <w:sz w:val="20"/>
                <w:szCs w:val="20"/>
              </w:rPr>
            </w:pPr>
            <w:r w:rsidRPr="00704E65">
              <w:rPr>
                <w:rFonts w:ascii="細明體" w:eastAsia="細明體" w:hAnsi="細明體" w:hint="eastAsia"/>
                <w:sz w:val="20"/>
                <w:szCs w:val="20"/>
              </w:rPr>
              <w:t>程式名稱</w:t>
            </w:r>
          </w:p>
        </w:tc>
        <w:tc>
          <w:tcPr>
            <w:tcW w:w="8150" w:type="dxa"/>
          </w:tcPr>
          <w:p w:rsidR="00167DC4" w:rsidRPr="00704E65" w:rsidRDefault="00167DC4" w:rsidP="008936D5">
            <w:pPr>
              <w:rPr>
                <w:rFonts w:ascii="細明體" w:eastAsia="細明體" w:hAnsi="細明體"/>
                <w:sz w:val="20"/>
                <w:szCs w:val="20"/>
              </w:rPr>
            </w:pPr>
            <w:r w:rsidRPr="00704E65">
              <w:rPr>
                <w:rFonts w:ascii="細明體" w:eastAsia="細明體" w:hAnsi="細明體" w:hint="eastAsia"/>
                <w:sz w:val="20"/>
                <w:szCs w:val="20"/>
              </w:rPr>
              <w:t>AAV0_B013.java</w:t>
            </w:r>
          </w:p>
        </w:tc>
      </w:tr>
      <w:tr w:rsidR="00167DC4" w:rsidRPr="00704E65" w:rsidTr="00167DC4">
        <w:tc>
          <w:tcPr>
            <w:tcW w:w="2340" w:type="dxa"/>
          </w:tcPr>
          <w:p w:rsidR="00167DC4" w:rsidRPr="00704E65" w:rsidRDefault="00167DC4" w:rsidP="008936D5">
            <w:pPr>
              <w:rPr>
                <w:rFonts w:ascii="細明體" w:eastAsia="細明體" w:hAnsi="細明體" w:hint="eastAsia"/>
                <w:sz w:val="20"/>
                <w:szCs w:val="20"/>
              </w:rPr>
            </w:pPr>
            <w:r w:rsidRPr="00704E65">
              <w:rPr>
                <w:rFonts w:ascii="細明體" w:eastAsia="細明體" w:hAnsi="細明體" w:hint="eastAsia"/>
                <w:sz w:val="20"/>
                <w:szCs w:val="20"/>
              </w:rPr>
              <w:t>作業方式</w:t>
            </w:r>
          </w:p>
        </w:tc>
        <w:tc>
          <w:tcPr>
            <w:tcW w:w="8150" w:type="dxa"/>
          </w:tcPr>
          <w:p w:rsidR="00167DC4" w:rsidRPr="00704E65" w:rsidRDefault="00167DC4" w:rsidP="008936D5">
            <w:pPr>
              <w:rPr>
                <w:rFonts w:ascii="細明體" w:eastAsia="細明體" w:hAnsi="細明體"/>
                <w:sz w:val="20"/>
                <w:szCs w:val="20"/>
              </w:rPr>
            </w:pPr>
            <w:r w:rsidRPr="00704E65">
              <w:rPr>
                <w:rFonts w:ascii="細明體" w:eastAsia="細明體" w:hAnsi="細明體" w:hint="eastAsia"/>
                <w:sz w:val="20"/>
                <w:szCs w:val="20"/>
              </w:rPr>
              <w:t>BATCH</w:t>
            </w:r>
          </w:p>
        </w:tc>
      </w:tr>
      <w:tr w:rsidR="00167DC4" w:rsidRPr="00704E65" w:rsidTr="00167DC4">
        <w:tc>
          <w:tcPr>
            <w:tcW w:w="2340" w:type="dxa"/>
          </w:tcPr>
          <w:p w:rsidR="00167DC4" w:rsidRPr="00704E65" w:rsidRDefault="00167DC4" w:rsidP="008936D5">
            <w:pPr>
              <w:rPr>
                <w:rFonts w:ascii="細明體" w:eastAsia="細明體" w:hAnsi="細明體" w:hint="eastAsia"/>
                <w:sz w:val="20"/>
                <w:szCs w:val="20"/>
              </w:rPr>
            </w:pPr>
            <w:r w:rsidRPr="00704E65">
              <w:rPr>
                <w:rFonts w:ascii="細明體" w:eastAsia="細明體" w:hAnsi="細明體" w:hint="eastAsia"/>
                <w:sz w:val="20"/>
                <w:szCs w:val="20"/>
              </w:rPr>
              <w:t>概要說明</w:t>
            </w:r>
          </w:p>
        </w:tc>
        <w:tc>
          <w:tcPr>
            <w:tcW w:w="8150" w:type="dxa"/>
          </w:tcPr>
          <w:p w:rsidR="00167DC4" w:rsidRPr="00704E65" w:rsidRDefault="00167DC4" w:rsidP="008936D5">
            <w:pPr>
              <w:rPr>
                <w:rFonts w:ascii="細明體" w:eastAsia="細明體" w:hAnsi="細明體" w:cs="新細明體" w:hint="eastAsia"/>
                <w:color w:val="000000"/>
                <w:kern w:val="0"/>
                <w:sz w:val="20"/>
                <w:szCs w:val="20"/>
                <w:lang w:val="zh-TW"/>
              </w:rPr>
            </w:pPr>
            <w:r w:rsidRPr="00704E65">
              <w:rPr>
                <w:rFonts w:ascii="細明體" w:eastAsia="細明體" w:hAnsi="細明體" w:hint="eastAsia"/>
                <w:sz w:val="20"/>
                <w:szCs w:val="20"/>
              </w:rPr>
              <w:t>依據理賠案件FAMS評分紀錄檔DTAAV011U以及因子分數設定資料</w:t>
            </w:r>
            <w:r w:rsidRPr="00704E65">
              <w:rPr>
                <w:rFonts w:ascii="細明體" w:eastAsia="細明體" w:hAnsi="細明體" w:cs="新細明體" w:hint="eastAsia"/>
                <w:color w:val="000000"/>
                <w:kern w:val="0"/>
                <w:sz w:val="20"/>
                <w:szCs w:val="20"/>
                <w:lang w:val="zh-TW"/>
              </w:rPr>
              <w:t>計算對應案件各個因子的分數。</w:t>
            </w:r>
          </w:p>
        </w:tc>
      </w:tr>
      <w:tr w:rsidR="00167DC4" w:rsidRPr="00704E65" w:rsidTr="00167DC4">
        <w:tc>
          <w:tcPr>
            <w:tcW w:w="2340" w:type="dxa"/>
          </w:tcPr>
          <w:p w:rsidR="00167DC4" w:rsidRPr="00704E65" w:rsidRDefault="00167DC4" w:rsidP="008936D5">
            <w:pPr>
              <w:rPr>
                <w:rFonts w:ascii="細明體" w:eastAsia="細明體" w:hAnsi="細明體" w:hint="eastAsia"/>
                <w:sz w:val="20"/>
                <w:szCs w:val="20"/>
              </w:rPr>
            </w:pPr>
            <w:r w:rsidRPr="00704E65">
              <w:rPr>
                <w:rFonts w:ascii="細明體" w:eastAsia="細明體" w:hAnsi="細明體" w:hint="eastAsia"/>
                <w:sz w:val="20"/>
                <w:szCs w:val="20"/>
              </w:rPr>
              <w:t>需求單位</w:t>
            </w:r>
          </w:p>
        </w:tc>
        <w:tc>
          <w:tcPr>
            <w:tcW w:w="8150" w:type="dxa"/>
          </w:tcPr>
          <w:p w:rsidR="00167DC4" w:rsidRPr="00704E65" w:rsidRDefault="00167DC4" w:rsidP="008936D5">
            <w:pPr>
              <w:rPr>
                <w:rFonts w:ascii="細明體" w:eastAsia="細明體" w:hAnsi="細明體"/>
                <w:sz w:val="20"/>
                <w:szCs w:val="20"/>
              </w:rPr>
            </w:pPr>
            <w:r w:rsidRPr="00704E65">
              <w:rPr>
                <w:rFonts w:ascii="細明體" w:eastAsia="細明體" w:hAnsi="細明體" w:hint="eastAsia"/>
                <w:sz w:val="20"/>
                <w:szCs w:val="20"/>
              </w:rPr>
              <w:t>理調科</w:t>
            </w:r>
          </w:p>
        </w:tc>
      </w:tr>
      <w:tr w:rsidR="00167DC4" w:rsidRPr="00704E65" w:rsidTr="00167DC4">
        <w:tc>
          <w:tcPr>
            <w:tcW w:w="2340" w:type="dxa"/>
          </w:tcPr>
          <w:p w:rsidR="00167DC4" w:rsidRPr="00704E65" w:rsidRDefault="00167DC4" w:rsidP="008936D5">
            <w:pPr>
              <w:rPr>
                <w:rFonts w:ascii="細明體" w:eastAsia="細明體" w:hAnsi="細明體" w:hint="eastAsia"/>
                <w:sz w:val="20"/>
                <w:szCs w:val="20"/>
              </w:rPr>
            </w:pPr>
            <w:r w:rsidRPr="00704E65">
              <w:rPr>
                <w:rFonts w:ascii="細明體" w:eastAsia="細明體" w:hAnsi="細明體" w:hint="eastAsia"/>
                <w:sz w:val="20"/>
                <w:szCs w:val="20"/>
              </w:rPr>
              <w:t>作業單位</w:t>
            </w:r>
          </w:p>
        </w:tc>
        <w:tc>
          <w:tcPr>
            <w:tcW w:w="8150" w:type="dxa"/>
          </w:tcPr>
          <w:p w:rsidR="00167DC4" w:rsidRPr="00704E65" w:rsidRDefault="00167DC4" w:rsidP="008936D5">
            <w:pPr>
              <w:rPr>
                <w:rFonts w:ascii="細明體" w:eastAsia="細明體" w:hAnsi="細明體"/>
                <w:sz w:val="20"/>
                <w:szCs w:val="20"/>
              </w:rPr>
            </w:pPr>
            <w:r w:rsidRPr="00704E65">
              <w:rPr>
                <w:rFonts w:ascii="細明體" w:eastAsia="細明體" w:hAnsi="細明體" w:hint="eastAsia"/>
                <w:sz w:val="20"/>
                <w:szCs w:val="20"/>
              </w:rPr>
              <w:t>理調科</w:t>
            </w:r>
          </w:p>
        </w:tc>
      </w:tr>
      <w:tr w:rsidR="00167DC4" w:rsidRPr="00704E65" w:rsidTr="00167DC4">
        <w:tc>
          <w:tcPr>
            <w:tcW w:w="2340" w:type="dxa"/>
          </w:tcPr>
          <w:p w:rsidR="00167DC4" w:rsidRPr="00704E65" w:rsidRDefault="00167DC4" w:rsidP="008936D5">
            <w:pPr>
              <w:rPr>
                <w:rFonts w:ascii="細明體" w:eastAsia="細明體" w:hAnsi="細明體"/>
                <w:sz w:val="20"/>
                <w:szCs w:val="20"/>
              </w:rPr>
            </w:pPr>
            <w:r w:rsidRPr="00704E65">
              <w:rPr>
                <w:rFonts w:ascii="細明體" w:eastAsia="細明體" w:hAnsi="細明體" w:hint="eastAsia"/>
                <w:sz w:val="20"/>
                <w:szCs w:val="20"/>
              </w:rPr>
              <w:t>作業平台</w:t>
            </w:r>
          </w:p>
        </w:tc>
        <w:tc>
          <w:tcPr>
            <w:tcW w:w="8150" w:type="dxa"/>
          </w:tcPr>
          <w:p w:rsidR="00167DC4" w:rsidRPr="00704E65" w:rsidRDefault="00167DC4" w:rsidP="008936D5">
            <w:pPr>
              <w:rPr>
                <w:rFonts w:ascii="細明體" w:eastAsia="細明體" w:hAnsi="細明體"/>
                <w:sz w:val="20"/>
                <w:szCs w:val="20"/>
              </w:rPr>
            </w:pPr>
            <w:r w:rsidRPr="00704E65">
              <w:rPr>
                <w:rFonts w:ascii="細明體" w:eastAsia="細明體" w:hAnsi="細明體" w:hint="eastAsia"/>
                <w:sz w:val="20"/>
                <w:szCs w:val="20"/>
              </w:rPr>
              <w:t>■一般  □平板電腦  □手機</w:t>
            </w:r>
          </w:p>
        </w:tc>
      </w:tr>
      <w:tr w:rsidR="00167DC4" w:rsidRPr="00704E65" w:rsidTr="00167DC4">
        <w:tc>
          <w:tcPr>
            <w:tcW w:w="2340" w:type="dxa"/>
          </w:tcPr>
          <w:p w:rsidR="00167DC4" w:rsidRPr="00704E65" w:rsidRDefault="00167DC4" w:rsidP="008936D5">
            <w:pPr>
              <w:rPr>
                <w:rFonts w:ascii="細明體" w:eastAsia="細明體" w:hAnsi="細明體" w:hint="eastAsia"/>
                <w:sz w:val="20"/>
                <w:szCs w:val="20"/>
              </w:rPr>
            </w:pPr>
            <w:r w:rsidRPr="00704E65">
              <w:rPr>
                <w:rFonts w:ascii="細明體" w:eastAsia="細明體" w:hAnsi="細明體" w:hint="eastAsia"/>
                <w:sz w:val="20"/>
                <w:szCs w:val="20"/>
              </w:rPr>
              <w:t>使用對象</w:t>
            </w:r>
          </w:p>
        </w:tc>
        <w:tc>
          <w:tcPr>
            <w:tcW w:w="8150" w:type="dxa"/>
          </w:tcPr>
          <w:p w:rsidR="00167DC4" w:rsidRPr="00704E65" w:rsidRDefault="00167DC4" w:rsidP="008936D5">
            <w:pPr>
              <w:rPr>
                <w:rFonts w:ascii="細明體" w:eastAsia="細明體" w:hAnsi="細明體" w:hint="eastAsia"/>
                <w:sz w:val="20"/>
                <w:szCs w:val="20"/>
              </w:rPr>
            </w:pPr>
            <w:r w:rsidRPr="00704E65">
              <w:rPr>
                <w:rFonts w:ascii="細明體" w:eastAsia="細明體" w:hAnsi="細明體" w:hint="eastAsia"/>
                <w:sz w:val="20"/>
                <w:szCs w:val="20"/>
              </w:rPr>
              <w:t>■員工(UCBean)  □客戶(CustomerBean)</w:t>
            </w:r>
          </w:p>
        </w:tc>
      </w:tr>
    </w:tbl>
    <w:p w:rsidR="006002AF" w:rsidRPr="00704E65" w:rsidRDefault="006002AF" w:rsidP="006002AF">
      <w:pPr>
        <w:pStyle w:val="Tabletext"/>
        <w:keepLines w:val="0"/>
        <w:spacing w:after="0" w:line="240" w:lineRule="auto"/>
        <w:rPr>
          <w:rFonts w:ascii="細明體" w:eastAsia="細明體" w:hAnsi="細明體" w:hint="eastAsia"/>
          <w:kern w:val="2"/>
          <w:lang w:eastAsia="zh-TW"/>
        </w:rPr>
      </w:pPr>
    </w:p>
    <w:p w:rsidR="00C46D6D" w:rsidRPr="00704E65" w:rsidRDefault="005F4F66" w:rsidP="00C46D6D">
      <w:pPr>
        <w:pStyle w:val="Tabletext"/>
        <w:keepLines w:val="0"/>
        <w:numPr>
          <w:ilvl w:val="0"/>
          <w:numId w:val="1"/>
        </w:numPr>
        <w:spacing w:after="0" w:line="240" w:lineRule="auto"/>
        <w:rPr>
          <w:rFonts w:ascii="細明體" w:eastAsia="細明體" w:hAnsi="細明體" w:hint="eastAsia"/>
          <w:b/>
          <w:kern w:val="2"/>
          <w:lang w:eastAsia="zh-TW"/>
        </w:rPr>
      </w:pPr>
      <w:r w:rsidRPr="00704E65">
        <w:rPr>
          <w:rFonts w:ascii="細明體" w:eastAsia="細明體" w:hAnsi="細明體" w:hint="eastAsia"/>
          <w:b/>
          <w:kern w:val="2"/>
          <w:lang w:eastAsia="zh-TW"/>
        </w:rPr>
        <w:t>程式流程圖</w:t>
      </w:r>
    </w:p>
    <w:p w:rsidR="00C753E8" w:rsidRPr="00704E65" w:rsidRDefault="00CB353B" w:rsidP="00C753E8">
      <w:pPr>
        <w:pStyle w:val="Tabletext"/>
        <w:keepLines w:val="0"/>
        <w:spacing w:after="0" w:line="240" w:lineRule="auto"/>
        <w:rPr>
          <w:rFonts w:ascii="細明體" w:eastAsia="細明體" w:hAnsi="細明體" w:hint="eastAsia"/>
          <w:b/>
          <w:kern w:val="2"/>
          <w:lang w:eastAsia="zh-TW"/>
        </w:rPr>
      </w:pPr>
      <w:r>
        <w:object w:dxaOrig="12203" w:dyaOrig="6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5pt;height:271.5pt" o:ole="">
            <v:imagedata r:id="rId8" o:title=""/>
          </v:shape>
          <o:OLEObject Type="Embed" ProgID="Visio.Drawing.11" ShapeID="_x0000_i1025" DrawAspect="Content" ObjectID="_1657346354" r:id="rId9"/>
        </w:object>
      </w:r>
    </w:p>
    <w:p w:rsidR="005F4F66" w:rsidRPr="00704E65" w:rsidRDefault="00C753E8" w:rsidP="00C46D6D">
      <w:pPr>
        <w:pStyle w:val="Tabletext"/>
        <w:keepLines w:val="0"/>
        <w:numPr>
          <w:ilvl w:val="0"/>
          <w:numId w:val="1"/>
        </w:numPr>
        <w:spacing w:after="0" w:line="240" w:lineRule="auto"/>
        <w:rPr>
          <w:rFonts w:ascii="細明體" w:eastAsia="細明體" w:hAnsi="細明體" w:hint="eastAsia"/>
          <w:b/>
          <w:kern w:val="2"/>
          <w:lang w:eastAsia="zh-TW"/>
        </w:rPr>
      </w:pPr>
      <w:r w:rsidRPr="00704E65">
        <w:rPr>
          <w:rFonts w:ascii="細明體" w:eastAsia="細明體" w:hAnsi="細明體"/>
          <w:b/>
          <w:kern w:val="2"/>
          <w:lang w:eastAsia="zh-TW"/>
        </w:rPr>
        <w:t>相關檔案（TABLE）：</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94"/>
        <w:gridCol w:w="3884"/>
        <w:gridCol w:w="2835"/>
        <w:gridCol w:w="799"/>
        <w:gridCol w:w="799"/>
        <w:gridCol w:w="799"/>
        <w:gridCol w:w="800"/>
      </w:tblGrid>
      <w:tr w:rsidR="00167DC4" w:rsidRPr="00704E65" w:rsidTr="008936D5">
        <w:tc>
          <w:tcPr>
            <w:tcW w:w="794" w:type="dxa"/>
          </w:tcPr>
          <w:p w:rsidR="00167DC4" w:rsidRPr="00704E65" w:rsidRDefault="00167DC4" w:rsidP="008936D5">
            <w:pPr>
              <w:rPr>
                <w:rFonts w:ascii="細明體" w:eastAsia="細明體" w:hAnsi="細明體" w:hint="eastAsia"/>
                <w:sz w:val="20"/>
                <w:szCs w:val="20"/>
              </w:rPr>
            </w:pPr>
            <w:r w:rsidRPr="00704E65">
              <w:rPr>
                <w:rFonts w:ascii="細明體" w:eastAsia="細明體" w:hAnsi="細明體" w:hint="eastAsia"/>
                <w:sz w:val="20"/>
                <w:szCs w:val="20"/>
              </w:rPr>
              <w:t>項次</w:t>
            </w:r>
          </w:p>
        </w:tc>
        <w:tc>
          <w:tcPr>
            <w:tcW w:w="3884" w:type="dxa"/>
          </w:tcPr>
          <w:p w:rsidR="00167DC4" w:rsidRPr="00704E65" w:rsidRDefault="00167DC4" w:rsidP="008936D5">
            <w:pPr>
              <w:pStyle w:val="Tabletext"/>
              <w:keepLines w:val="0"/>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中文說明</w:t>
            </w:r>
          </w:p>
        </w:tc>
        <w:tc>
          <w:tcPr>
            <w:tcW w:w="2835" w:type="dxa"/>
          </w:tcPr>
          <w:p w:rsidR="00167DC4" w:rsidRPr="00704E65" w:rsidRDefault="00167DC4" w:rsidP="008936D5">
            <w:pPr>
              <w:rPr>
                <w:rFonts w:ascii="細明體" w:eastAsia="細明體" w:hAnsi="細明體" w:hint="eastAsia"/>
                <w:sz w:val="20"/>
                <w:szCs w:val="20"/>
              </w:rPr>
            </w:pPr>
            <w:r w:rsidRPr="00704E65">
              <w:rPr>
                <w:rFonts w:ascii="細明體" w:eastAsia="細明體" w:hAnsi="細明體" w:hint="eastAsia"/>
                <w:sz w:val="20"/>
                <w:szCs w:val="20"/>
              </w:rPr>
              <w:t>檔案名稱</w:t>
            </w:r>
          </w:p>
        </w:tc>
        <w:tc>
          <w:tcPr>
            <w:tcW w:w="799" w:type="dxa"/>
          </w:tcPr>
          <w:p w:rsidR="00167DC4" w:rsidRPr="00704E65" w:rsidRDefault="00167DC4" w:rsidP="008936D5">
            <w:pPr>
              <w:jc w:val="center"/>
              <w:rPr>
                <w:rFonts w:ascii="細明體" w:eastAsia="細明體" w:hAnsi="細明體" w:hint="eastAsia"/>
                <w:b/>
                <w:sz w:val="20"/>
                <w:szCs w:val="20"/>
              </w:rPr>
            </w:pPr>
            <w:r w:rsidRPr="00704E65">
              <w:rPr>
                <w:rFonts w:ascii="細明體" w:eastAsia="細明體" w:hAnsi="細明體" w:hint="eastAsia"/>
                <w:b/>
                <w:sz w:val="20"/>
                <w:szCs w:val="20"/>
              </w:rPr>
              <w:t>查詢</w:t>
            </w:r>
          </w:p>
        </w:tc>
        <w:tc>
          <w:tcPr>
            <w:tcW w:w="799" w:type="dxa"/>
          </w:tcPr>
          <w:p w:rsidR="00167DC4" w:rsidRPr="00704E65" w:rsidRDefault="00167DC4" w:rsidP="008936D5">
            <w:pPr>
              <w:jc w:val="center"/>
              <w:rPr>
                <w:rFonts w:ascii="細明體" w:eastAsia="細明體" w:hAnsi="細明體" w:hint="eastAsia"/>
                <w:b/>
                <w:sz w:val="20"/>
                <w:szCs w:val="20"/>
              </w:rPr>
            </w:pPr>
            <w:r w:rsidRPr="00704E65">
              <w:rPr>
                <w:rFonts w:ascii="細明體" w:eastAsia="細明體" w:hAnsi="細明體" w:hint="eastAsia"/>
                <w:b/>
                <w:sz w:val="20"/>
                <w:szCs w:val="20"/>
              </w:rPr>
              <w:t>新增</w:t>
            </w:r>
          </w:p>
        </w:tc>
        <w:tc>
          <w:tcPr>
            <w:tcW w:w="799" w:type="dxa"/>
          </w:tcPr>
          <w:p w:rsidR="00167DC4" w:rsidRPr="00704E65" w:rsidRDefault="00167DC4" w:rsidP="008936D5">
            <w:pPr>
              <w:jc w:val="center"/>
              <w:rPr>
                <w:rFonts w:ascii="細明體" w:eastAsia="細明體" w:hAnsi="細明體" w:hint="eastAsia"/>
                <w:b/>
                <w:sz w:val="20"/>
                <w:szCs w:val="20"/>
              </w:rPr>
            </w:pPr>
            <w:r w:rsidRPr="00704E65">
              <w:rPr>
                <w:rFonts w:ascii="細明體" w:eastAsia="細明體" w:hAnsi="細明體" w:hint="eastAsia"/>
                <w:b/>
                <w:sz w:val="20"/>
                <w:szCs w:val="20"/>
              </w:rPr>
              <w:t>修改</w:t>
            </w:r>
          </w:p>
        </w:tc>
        <w:tc>
          <w:tcPr>
            <w:tcW w:w="800" w:type="dxa"/>
          </w:tcPr>
          <w:p w:rsidR="00167DC4" w:rsidRPr="00704E65" w:rsidRDefault="00167DC4" w:rsidP="008936D5">
            <w:pPr>
              <w:jc w:val="center"/>
              <w:rPr>
                <w:rFonts w:ascii="細明體" w:eastAsia="細明體" w:hAnsi="細明體" w:hint="eastAsia"/>
                <w:b/>
                <w:sz w:val="20"/>
                <w:szCs w:val="20"/>
              </w:rPr>
            </w:pPr>
            <w:r w:rsidRPr="00704E65">
              <w:rPr>
                <w:rFonts w:ascii="細明體" w:eastAsia="細明體" w:hAnsi="細明體" w:hint="eastAsia"/>
                <w:b/>
                <w:sz w:val="20"/>
                <w:szCs w:val="20"/>
              </w:rPr>
              <w:t>刪除</w:t>
            </w:r>
          </w:p>
        </w:tc>
      </w:tr>
      <w:tr w:rsidR="00167DC4" w:rsidRPr="00704E65" w:rsidTr="008936D5">
        <w:tblPrEx>
          <w:tblLook w:val="01E0" w:firstRow="1" w:lastRow="1" w:firstColumn="1" w:lastColumn="1" w:noHBand="0" w:noVBand="0"/>
        </w:tblPrEx>
        <w:tc>
          <w:tcPr>
            <w:tcW w:w="794" w:type="dxa"/>
          </w:tcPr>
          <w:p w:rsidR="00167DC4" w:rsidRPr="00704E65" w:rsidRDefault="00167DC4" w:rsidP="00793DF0">
            <w:pPr>
              <w:numPr>
                <w:ilvl w:val="0"/>
                <w:numId w:val="40"/>
              </w:numPr>
              <w:rPr>
                <w:rFonts w:ascii="細明體" w:eastAsia="細明體" w:hAnsi="細明體" w:hint="eastAsia"/>
                <w:sz w:val="20"/>
                <w:szCs w:val="20"/>
              </w:rPr>
            </w:pPr>
          </w:p>
        </w:tc>
        <w:tc>
          <w:tcPr>
            <w:tcW w:w="3884" w:type="dxa"/>
          </w:tcPr>
          <w:p w:rsidR="00167DC4" w:rsidRPr="00704E65" w:rsidRDefault="00167DC4" w:rsidP="008936D5">
            <w:pPr>
              <w:rPr>
                <w:rFonts w:ascii="細明體" w:eastAsia="細明體" w:hAnsi="細明體" w:cs="細明體" w:hint="eastAsia"/>
                <w:sz w:val="20"/>
                <w:szCs w:val="20"/>
              </w:rPr>
            </w:pPr>
            <w:r w:rsidRPr="00704E65">
              <w:rPr>
                <w:rFonts w:ascii="細明體" w:eastAsia="細明體" w:hAnsi="細明體" w:cs="細明體" w:hint="eastAsia"/>
                <w:sz w:val="20"/>
                <w:szCs w:val="20"/>
              </w:rPr>
              <w:t>理賠偵測因子權重檔</w:t>
            </w:r>
          </w:p>
        </w:tc>
        <w:tc>
          <w:tcPr>
            <w:tcW w:w="2835" w:type="dxa"/>
          </w:tcPr>
          <w:p w:rsidR="00167DC4" w:rsidRPr="00704E65" w:rsidRDefault="00167DC4" w:rsidP="008936D5">
            <w:pPr>
              <w:rPr>
                <w:rFonts w:ascii="細明體" w:eastAsia="細明體" w:hAnsi="細明體" w:hint="eastAsia"/>
                <w:sz w:val="20"/>
                <w:szCs w:val="20"/>
              </w:rPr>
            </w:pPr>
            <w:r w:rsidRPr="00704E65">
              <w:rPr>
                <w:rFonts w:ascii="細明體" w:eastAsia="細明體" w:hAnsi="細明體" w:cs="細明體" w:hint="eastAsia"/>
                <w:sz w:val="20"/>
                <w:szCs w:val="20"/>
              </w:rPr>
              <w:t>DTAAV101</w:t>
            </w:r>
          </w:p>
        </w:tc>
        <w:tc>
          <w:tcPr>
            <w:tcW w:w="799" w:type="dxa"/>
          </w:tcPr>
          <w:p w:rsidR="00167DC4" w:rsidRPr="00704E65" w:rsidRDefault="00167DC4" w:rsidP="008936D5">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167DC4" w:rsidRPr="00704E65" w:rsidRDefault="00167DC4" w:rsidP="008936D5">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99" w:type="dxa"/>
          </w:tcPr>
          <w:p w:rsidR="00167DC4" w:rsidRPr="00704E65" w:rsidRDefault="00167DC4" w:rsidP="008936D5">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00" w:type="dxa"/>
          </w:tcPr>
          <w:p w:rsidR="00167DC4" w:rsidRPr="00704E65" w:rsidRDefault="00167DC4" w:rsidP="008936D5">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793DF0" w:rsidRPr="00704E65" w:rsidTr="008936D5">
        <w:tblPrEx>
          <w:tblLook w:val="01E0" w:firstRow="1" w:lastRow="1" w:firstColumn="1" w:lastColumn="1" w:noHBand="0" w:noVBand="0"/>
        </w:tblPrEx>
        <w:tc>
          <w:tcPr>
            <w:tcW w:w="794" w:type="dxa"/>
          </w:tcPr>
          <w:p w:rsidR="00793DF0" w:rsidRPr="00704E65" w:rsidRDefault="00793DF0" w:rsidP="00793DF0">
            <w:pPr>
              <w:numPr>
                <w:ilvl w:val="0"/>
                <w:numId w:val="40"/>
              </w:numPr>
              <w:rPr>
                <w:rFonts w:ascii="細明體" w:eastAsia="細明體" w:hAnsi="細明體" w:hint="eastAsia"/>
                <w:sz w:val="20"/>
                <w:szCs w:val="20"/>
              </w:rPr>
            </w:pPr>
          </w:p>
        </w:tc>
        <w:tc>
          <w:tcPr>
            <w:tcW w:w="3884" w:type="dxa"/>
          </w:tcPr>
          <w:p w:rsidR="00793DF0" w:rsidRPr="00704E65" w:rsidRDefault="00793DF0" w:rsidP="00E95106">
            <w:pPr>
              <w:rPr>
                <w:rFonts w:ascii="細明體" w:eastAsia="細明體" w:hAnsi="細明體" w:cs="細明體" w:hint="eastAsia"/>
                <w:sz w:val="20"/>
                <w:szCs w:val="20"/>
              </w:rPr>
            </w:pPr>
            <w:r w:rsidRPr="00704E65">
              <w:rPr>
                <w:rFonts w:ascii="細明體" w:eastAsia="細明體" w:hAnsi="細明體" w:cs="細明體" w:hint="eastAsia"/>
                <w:sz w:val="20"/>
                <w:szCs w:val="20"/>
              </w:rPr>
              <w:t>理賠偵測因子分數檔</w:t>
            </w:r>
          </w:p>
        </w:tc>
        <w:tc>
          <w:tcPr>
            <w:tcW w:w="2835" w:type="dxa"/>
          </w:tcPr>
          <w:p w:rsidR="00793DF0" w:rsidRPr="00704E65" w:rsidRDefault="00793DF0" w:rsidP="00E95106">
            <w:pPr>
              <w:rPr>
                <w:rFonts w:ascii="細明體" w:eastAsia="細明體" w:hAnsi="細明體" w:hint="eastAsia"/>
                <w:sz w:val="20"/>
                <w:szCs w:val="20"/>
              </w:rPr>
            </w:pPr>
            <w:r w:rsidRPr="00704E65">
              <w:rPr>
                <w:rFonts w:ascii="細明體" w:eastAsia="細明體" w:hAnsi="細明體" w:cs="細明體" w:hint="eastAsia"/>
                <w:sz w:val="20"/>
                <w:szCs w:val="20"/>
              </w:rPr>
              <w:t>DTAAV102</w:t>
            </w:r>
          </w:p>
        </w:tc>
        <w:tc>
          <w:tcPr>
            <w:tcW w:w="799" w:type="dxa"/>
          </w:tcPr>
          <w:p w:rsidR="00793DF0" w:rsidRPr="00704E65" w:rsidRDefault="00793DF0"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00"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793DF0" w:rsidRPr="00704E65" w:rsidTr="008936D5">
        <w:tblPrEx>
          <w:tblLook w:val="01E0" w:firstRow="1" w:lastRow="1" w:firstColumn="1" w:lastColumn="1" w:noHBand="0" w:noVBand="0"/>
        </w:tblPrEx>
        <w:tc>
          <w:tcPr>
            <w:tcW w:w="794" w:type="dxa"/>
          </w:tcPr>
          <w:p w:rsidR="00793DF0" w:rsidRPr="00704E65" w:rsidRDefault="00793DF0" w:rsidP="00793DF0">
            <w:pPr>
              <w:numPr>
                <w:ilvl w:val="0"/>
                <w:numId w:val="40"/>
              </w:numPr>
              <w:rPr>
                <w:rFonts w:ascii="細明體" w:eastAsia="細明體" w:hAnsi="細明體" w:hint="eastAsia"/>
                <w:sz w:val="20"/>
                <w:szCs w:val="20"/>
              </w:rPr>
            </w:pPr>
          </w:p>
        </w:tc>
        <w:tc>
          <w:tcPr>
            <w:tcW w:w="3884" w:type="dxa"/>
          </w:tcPr>
          <w:p w:rsidR="00793DF0" w:rsidRPr="00704E65" w:rsidRDefault="00793DF0" w:rsidP="00E95106">
            <w:pPr>
              <w:rPr>
                <w:rFonts w:ascii="細明體" w:eastAsia="細明體" w:hAnsi="細明體" w:cs="細明體" w:hint="eastAsia"/>
                <w:sz w:val="20"/>
                <w:szCs w:val="20"/>
              </w:rPr>
            </w:pPr>
            <w:r w:rsidRPr="00704E65">
              <w:rPr>
                <w:rFonts w:ascii="細明體" w:eastAsia="細明體" w:hAnsi="細明體" w:cs="細明體" w:hint="eastAsia"/>
                <w:sz w:val="20"/>
                <w:szCs w:val="20"/>
              </w:rPr>
              <w:t>理賠案件FAMS評分紀錄檔</w:t>
            </w:r>
          </w:p>
        </w:tc>
        <w:tc>
          <w:tcPr>
            <w:tcW w:w="2835" w:type="dxa"/>
          </w:tcPr>
          <w:p w:rsidR="00793DF0" w:rsidRPr="00704E65" w:rsidRDefault="00793DF0" w:rsidP="00E95106">
            <w:pPr>
              <w:rPr>
                <w:rFonts w:ascii="細明體" w:eastAsia="細明體" w:hAnsi="細明體" w:hint="eastAsia"/>
                <w:sz w:val="20"/>
                <w:szCs w:val="20"/>
              </w:rPr>
            </w:pPr>
            <w:r w:rsidRPr="00704E65">
              <w:rPr>
                <w:rFonts w:ascii="細明體" w:eastAsia="細明體" w:hAnsi="細明體" w:cs="細明體" w:hint="eastAsia"/>
                <w:sz w:val="20"/>
                <w:szCs w:val="20"/>
              </w:rPr>
              <w:t>DTAAV011</w:t>
            </w:r>
          </w:p>
        </w:tc>
        <w:tc>
          <w:tcPr>
            <w:tcW w:w="799" w:type="dxa"/>
          </w:tcPr>
          <w:p w:rsidR="00793DF0" w:rsidRPr="00704E65" w:rsidRDefault="00793DF0"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00"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793DF0" w:rsidRPr="00704E65" w:rsidTr="008936D5">
        <w:tblPrEx>
          <w:tblLook w:val="01E0" w:firstRow="1" w:lastRow="1" w:firstColumn="1" w:lastColumn="1" w:noHBand="0" w:noVBand="0"/>
        </w:tblPrEx>
        <w:tc>
          <w:tcPr>
            <w:tcW w:w="794" w:type="dxa"/>
          </w:tcPr>
          <w:p w:rsidR="00793DF0" w:rsidRPr="00704E65" w:rsidRDefault="00793DF0" w:rsidP="00793DF0">
            <w:pPr>
              <w:numPr>
                <w:ilvl w:val="0"/>
                <w:numId w:val="40"/>
              </w:numPr>
              <w:rPr>
                <w:rFonts w:ascii="細明體" w:eastAsia="細明體" w:hAnsi="細明體" w:hint="eastAsia"/>
                <w:sz w:val="20"/>
                <w:szCs w:val="20"/>
              </w:rPr>
            </w:pPr>
          </w:p>
        </w:tc>
        <w:tc>
          <w:tcPr>
            <w:tcW w:w="3884" w:type="dxa"/>
          </w:tcPr>
          <w:p w:rsidR="00793DF0" w:rsidRPr="00704E65" w:rsidRDefault="00793DF0" w:rsidP="00E95106">
            <w:pPr>
              <w:rPr>
                <w:rFonts w:ascii="細明體" w:eastAsia="細明體" w:hAnsi="細明體" w:cs="細明體" w:hint="eastAsia"/>
                <w:sz w:val="20"/>
                <w:szCs w:val="20"/>
              </w:rPr>
            </w:pPr>
            <w:r w:rsidRPr="00704E65">
              <w:rPr>
                <w:rFonts w:ascii="細明體" w:eastAsia="細明體" w:hAnsi="細明體" w:cs="細明體" w:hint="eastAsia"/>
                <w:sz w:val="20"/>
                <w:szCs w:val="20"/>
              </w:rPr>
              <w:t>客戶各項風險指標檔</w:t>
            </w:r>
          </w:p>
        </w:tc>
        <w:tc>
          <w:tcPr>
            <w:tcW w:w="2835" w:type="dxa"/>
          </w:tcPr>
          <w:p w:rsidR="00793DF0" w:rsidRPr="00704E65" w:rsidRDefault="00793DF0" w:rsidP="00E95106">
            <w:pPr>
              <w:rPr>
                <w:rFonts w:ascii="細明體" w:eastAsia="細明體" w:hAnsi="細明體" w:hint="eastAsia"/>
                <w:sz w:val="20"/>
                <w:szCs w:val="20"/>
              </w:rPr>
            </w:pPr>
            <w:r w:rsidRPr="00704E65">
              <w:rPr>
                <w:rFonts w:ascii="細明體" w:eastAsia="細明體" w:hAnsi="細明體" w:cs="細明體" w:hint="eastAsia"/>
                <w:sz w:val="20"/>
                <w:szCs w:val="20"/>
              </w:rPr>
              <w:t>DTAAV010</w:t>
            </w:r>
          </w:p>
        </w:tc>
        <w:tc>
          <w:tcPr>
            <w:tcW w:w="799" w:type="dxa"/>
          </w:tcPr>
          <w:p w:rsidR="00793DF0" w:rsidRPr="00704E65" w:rsidRDefault="00793DF0"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00"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793DF0" w:rsidRPr="00704E65" w:rsidTr="008936D5">
        <w:tblPrEx>
          <w:tblLook w:val="01E0" w:firstRow="1" w:lastRow="1" w:firstColumn="1" w:lastColumn="1" w:noHBand="0" w:noVBand="0"/>
        </w:tblPrEx>
        <w:tc>
          <w:tcPr>
            <w:tcW w:w="794" w:type="dxa"/>
          </w:tcPr>
          <w:p w:rsidR="00793DF0" w:rsidRPr="00704E65" w:rsidRDefault="00793DF0" w:rsidP="00793DF0">
            <w:pPr>
              <w:numPr>
                <w:ilvl w:val="0"/>
                <w:numId w:val="40"/>
              </w:numPr>
              <w:rPr>
                <w:rFonts w:ascii="細明體" w:eastAsia="細明體" w:hAnsi="細明體" w:hint="eastAsia"/>
                <w:sz w:val="20"/>
                <w:szCs w:val="20"/>
              </w:rPr>
            </w:pPr>
          </w:p>
        </w:tc>
        <w:tc>
          <w:tcPr>
            <w:tcW w:w="3884" w:type="dxa"/>
          </w:tcPr>
          <w:p w:rsidR="00793DF0" w:rsidRPr="00704E65" w:rsidRDefault="00793DF0" w:rsidP="00E95106">
            <w:pPr>
              <w:rPr>
                <w:rFonts w:ascii="細明體" w:eastAsia="細明體" w:hAnsi="細明體" w:cs="細明體" w:hint="eastAsia"/>
                <w:sz w:val="20"/>
                <w:szCs w:val="20"/>
              </w:rPr>
            </w:pPr>
            <w:r w:rsidRPr="00704E65">
              <w:rPr>
                <w:rFonts w:ascii="細明體" w:eastAsia="細明體" w:hAnsi="細明體" w:cs="細明體" w:hint="eastAsia"/>
                <w:sz w:val="20"/>
                <w:szCs w:val="20"/>
              </w:rPr>
              <w:t>浮濫就診住院天數明細檔</w:t>
            </w:r>
          </w:p>
        </w:tc>
        <w:tc>
          <w:tcPr>
            <w:tcW w:w="2835" w:type="dxa"/>
          </w:tcPr>
          <w:p w:rsidR="00793DF0" w:rsidRPr="00704E65" w:rsidRDefault="00793DF0" w:rsidP="00E95106">
            <w:pPr>
              <w:rPr>
                <w:rFonts w:ascii="細明體" w:eastAsia="細明體" w:hAnsi="細明體" w:hint="eastAsia"/>
                <w:sz w:val="20"/>
                <w:szCs w:val="20"/>
              </w:rPr>
            </w:pPr>
            <w:r w:rsidRPr="00704E65">
              <w:rPr>
                <w:rFonts w:ascii="細明體" w:eastAsia="細明體" w:hAnsi="細明體" w:cs="細明體" w:hint="eastAsia"/>
                <w:sz w:val="20"/>
                <w:szCs w:val="20"/>
              </w:rPr>
              <w:t>DTAAV002</w:t>
            </w:r>
          </w:p>
        </w:tc>
        <w:tc>
          <w:tcPr>
            <w:tcW w:w="799" w:type="dxa"/>
          </w:tcPr>
          <w:p w:rsidR="00793DF0" w:rsidRPr="00704E65" w:rsidRDefault="00793DF0"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00"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793DF0" w:rsidRPr="00704E65" w:rsidTr="008936D5">
        <w:tblPrEx>
          <w:tblLook w:val="01E0" w:firstRow="1" w:lastRow="1" w:firstColumn="1" w:lastColumn="1" w:noHBand="0" w:noVBand="0"/>
        </w:tblPrEx>
        <w:tc>
          <w:tcPr>
            <w:tcW w:w="794" w:type="dxa"/>
          </w:tcPr>
          <w:p w:rsidR="00793DF0" w:rsidRPr="00704E65" w:rsidRDefault="00793DF0" w:rsidP="00793DF0">
            <w:pPr>
              <w:numPr>
                <w:ilvl w:val="0"/>
                <w:numId w:val="40"/>
              </w:numPr>
              <w:rPr>
                <w:rFonts w:ascii="細明體" w:eastAsia="細明體" w:hAnsi="細明體" w:hint="eastAsia"/>
                <w:sz w:val="20"/>
                <w:szCs w:val="20"/>
              </w:rPr>
            </w:pPr>
          </w:p>
        </w:tc>
        <w:tc>
          <w:tcPr>
            <w:tcW w:w="3884" w:type="dxa"/>
          </w:tcPr>
          <w:p w:rsidR="00793DF0" w:rsidRPr="00704E65" w:rsidRDefault="00793DF0" w:rsidP="00E95106">
            <w:pPr>
              <w:rPr>
                <w:rFonts w:ascii="細明體" w:eastAsia="細明體" w:hAnsi="細明體" w:cs="細明體" w:hint="eastAsia"/>
                <w:sz w:val="20"/>
                <w:szCs w:val="20"/>
              </w:rPr>
            </w:pPr>
            <w:r w:rsidRPr="00704E65">
              <w:rPr>
                <w:rFonts w:ascii="細明體" w:eastAsia="細明體" w:hAnsi="細明體" w:cs="細明體" w:hint="eastAsia"/>
                <w:sz w:val="20"/>
                <w:szCs w:val="20"/>
              </w:rPr>
              <w:t>異常狀況處理來源明細檔</w:t>
            </w:r>
          </w:p>
        </w:tc>
        <w:tc>
          <w:tcPr>
            <w:tcW w:w="2835" w:type="dxa"/>
          </w:tcPr>
          <w:p w:rsidR="00793DF0" w:rsidRPr="00704E65" w:rsidRDefault="00793DF0" w:rsidP="00E95106">
            <w:pPr>
              <w:rPr>
                <w:rFonts w:ascii="細明體" w:eastAsia="細明體" w:hAnsi="細明體" w:hint="eastAsia"/>
                <w:sz w:val="20"/>
                <w:szCs w:val="20"/>
              </w:rPr>
            </w:pPr>
            <w:r w:rsidRPr="00704E65">
              <w:rPr>
                <w:rFonts w:ascii="細明體" w:eastAsia="細明體" w:hAnsi="細明體" w:cs="細明體" w:hint="eastAsia"/>
                <w:sz w:val="20"/>
                <w:szCs w:val="20"/>
              </w:rPr>
              <w:t>DTAAV005</w:t>
            </w:r>
          </w:p>
        </w:tc>
        <w:tc>
          <w:tcPr>
            <w:tcW w:w="799" w:type="dxa"/>
          </w:tcPr>
          <w:p w:rsidR="00793DF0" w:rsidRPr="00704E65" w:rsidRDefault="00793DF0"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00"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793DF0" w:rsidRPr="00704E65" w:rsidTr="008936D5">
        <w:tblPrEx>
          <w:tblLook w:val="01E0" w:firstRow="1" w:lastRow="1" w:firstColumn="1" w:lastColumn="1" w:noHBand="0" w:noVBand="0"/>
        </w:tblPrEx>
        <w:tc>
          <w:tcPr>
            <w:tcW w:w="794" w:type="dxa"/>
          </w:tcPr>
          <w:p w:rsidR="00793DF0" w:rsidRPr="00704E65" w:rsidRDefault="00793DF0" w:rsidP="00793DF0">
            <w:pPr>
              <w:numPr>
                <w:ilvl w:val="0"/>
                <w:numId w:val="40"/>
              </w:numPr>
              <w:rPr>
                <w:rFonts w:ascii="細明體" w:eastAsia="細明體" w:hAnsi="細明體" w:hint="eastAsia"/>
                <w:sz w:val="20"/>
                <w:szCs w:val="20"/>
              </w:rPr>
            </w:pPr>
          </w:p>
        </w:tc>
        <w:tc>
          <w:tcPr>
            <w:tcW w:w="3884" w:type="dxa"/>
          </w:tcPr>
          <w:p w:rsidR="00793DF0" w:rsidRPr="00704E65" w:rsidRDefault="00793DF0" w:rsidP="00E95106">
            <w:pPr>
              <w:rPr>
                <w:rFonts w:ascii="細明體" w:eastAsia="細明體" w:hAnsi="細明體" w:cs="細明體" w:hint="eastAsia"/>
                <w:sz w:val="20"/>
                <w:szCs w:val="20"/>
              </w:rPr>
            </w:pPr>
            <w:r w:rsidRPr="00704E65">
              <w:rPr>
                <w:rFonts w:ascii="細明體" w:eastAsia="細明體" w:hAnsi="細明體" w:cs="細明體" w:hint="eastAsia"/>
                <w:sz w:val="20"/>
                <w:szCs w:val="20"/>
              </w:rPr>
              <w:t>異常狀況拒賠明細檔</w:t>
            </w:r>
          </w:p>
        </w:tc>
        <w:tc>
          <w:tcPr>
            <w:tcW w:w="2835" w:type="dxa"/>
          </w:tcPr>
          <w:p w:rsidR="00793DF0" w:rsidRPr="00704E65" w:rsidRDefault="00793DF0" w:rsidP="00E95106">
            <w:pPr>
              <w:rPr>
                <w:rFonts w:ascii="細明體" w:eastAsia="細明體" w:hAnsi="細明體" w:hint="eastAsia"/>
                <w:sz w:val="20"/>
                <w:szCs w:val="20"/>
              </w:rPr>
            </w:pPr>
            <w:r w:rsidRPr="00704E65">
              <w:rPr>
                <w:rFonts w:ascii="細明體" w:eastAsia="細明體" w:hAnsi="細明體" w:cs="細明體" w:hint="eastAsia"/>
                <w:sz w:val="20"/>
                <w:szCs w:val="20"/>
              </w:rPr>
              <w:t>DTAAV006</w:t>
            </w:r>
          </w:p>
        </w:tc>
        <w:tc>
          <w:tcPr>
            <w:tcW w:w="799" w:type="dxa"/>
          </w:tcPr>
          <w:p w:rsidR="00793DF0" w:rsidRPr="00704E65" w:rsidRDefault="00793DF0"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00"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793DF0" w:rsidRPr="00704E65" w:rsidTr="008936D5">
        <w:tblPrEx>
          <w:tblLook w:val="01E0" w:firstRow="1" w:lastRow="1" w:firstColumn="1" w:lastColumn="1" w:noHBand="0" w:noVBand="0"/>
        </w:tblPrEx>
        <w:tc>
          <w:tcPr>
            <w:tcW w:w="794" w:type="dxa"/>
          </w:tcPr>
          <w:p w:rsidR="00793DF0" w:rsidRPr="00704E65" w:rsidRDefault="00793DF0" w:rsidP="00793DF0">
            <w:pPr>
              <w:numPr>
                <w:ilvl w:val="0"/>
                <w:numId w:val="40"/>
              </w:numPr>
              <w:rPr>
                <w:rFonts w:ascii="細明體" w:eastAsia="細明體" w:hAnsi="細明體" w:hint="eastAsia"/>
                <w:sz w:val="20"/>
                <w:szCs w:val="20"/>
              </w:rPr>
            </w:pPr>
          </w:p>
        </w:tc>
        <w:tc>
          <w:tcPr>
            <w:tcW w:w="3884" w:type="dxa"/>
          </w:tcPr>
          <w:p w:rsidR="00793DF0" w:rsidRPr="00704E65" w:rsidRDefault="00793DF0" w:rsidP="00E95106">
            <w:pPr>
              <w:rPr>
                <w:rFonts w:ascii="細明體" w:eastAsia="細明體" w:hAnsi="細明體" w:cs="細明體" w:hint="eastAsia"/>
                <w:sz w:val="20"/>
                <w:szCs w:val="20"/>
              </w:rPr>
            </w:pPr>
            <w:r w:rsidRPr="00704E65">
              <w:rPr>
                <w:rFonts w:ascii="細明體" w:eastAsia="細明體" w:hAnsi="細明體" w:cs="細明體" w:hint="eastAsia"/>
                <w:sz w:val="20"/>
                <w:szCs w:val="20"/>
              </w:rPr>
              <w:t>亂序申請明細檔</w:t>
            </w:r>
          </w:p>
        </w:tc>
        <w:tc>
          <w:tcPr>
            <w:tcW w:w="2835" w:type="dxa"/>
          </w:tcPr>
          <w:p w:rsidR="00793DF0" w:rsidRPr="00704E65" w:rsidRDefault="00793DF0" w:rsidP="00E95106">
            <w:pPr>
              <w:rPr>
                <w:rFonts w:ascii="細明體" w:eastAsia="細明體" w:hAnsi="細明體" w:cs="細明體" w:hint="eastAsia"/>
                <w:sz w:val="20"/>
                <w:szCs w:val="20"/>
              </w:rPr>
            </w:pPr>
            <w:r w:rsidRPr="00704E65">
              <w:rPr>
                <w:rFonts w:ascii="細明體" w:eastAsia="細明體" w:hAnsi="細明體" w:cs="細明體" w:hint="eastAsia"/>
                <w:sz w:val="20"/>
                <w:szCs w:val="20"/>
              </w:rPr>
              <w:t>DTAAV003</w:t>
            </w:r>
          </w:p>
        </w:tc>
        <w:tc>
          <w:tcPr>
            <w:tcW w:w="799" w:type="dxa"/>
          </w:tcPr>
          <w:p w:rsidR="00793DF0" w:rsidRPr="00704E65" w:rsidRDefault="00793DF0"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00"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793DF0" w:rsidRPr="00704E65" w:rsidTr="008936D5">
        <w:tblPrEx>
          <w:tblLook w:val="01E0" w:firstRow="1" w:lastRow="1" w:firstColumn="1" w:lastColumn="1" w:noHBand="0" w:noVBand="0"/>
        </w:tblPrEx>
        <w:tc>
          <w:tcPr>
            <w:tcW w:w="794" w:type="dxa"/>
          </w:tcPr>
          <w:p w:rsidR="00793DF0" w:rsidRPr="00704E65" w:rsidRDefault="00793DF0" w:rsidP="00793DF0">
            <w:pPr>
              <w:numPr>
                <w:ilvl w:val="0"/>
                <w:numId w:val="40"/>
              </w:numPr>
              <w:rPr>
                <w:rFonts w:ascii="細明體" w:eastAsia="細明體" w:hAnsi="細明體" w:hint="eastAsia"/>
                <w:sz w:val="20"/>
                <w:szCs w:val="20"/>
              </w:rPr>
            </w:pPr>
          </w:p>
        </w:tc>
        <w:tc>
          <w:tcPr>
            <w:tcW w:w="3884" w:type="dxa"/>
          </w:tcPr>
          <w:p w:rsidR="00793DF0" w:rsidRPr="00704E65" w:rsidRDefault="00793DF0" w:rsidP="00E95106">
            <w:pPr>
              <w:rPr>
                <w:rFonts w:ascii="細明體" w:eastAsia="細明體" w:hAnsi="細明體" w:cs="細明體" w:hint="eastAsia"/>
                <w:sz w:val="20"/>
                <w:szCs w:val="20"/>
              </w:rPr>
            </w:pPr>
            <w:r w:rsidRPr="00704E65">
              <w:rPr>
                <w:rFonts w:ascii="細明體" w:eastAsia="細明體" w:hAnsi="細明體" w:cs="細明體" w:hint="eastAsia"/>
                <w:sz w:val="20"/>
                <w:szCs w:val="20"/>
              </w:rPr>
              <w:t>規避住院上限明細檔</w:t>
            </w:r>
          </w:p>
        </w:tc>
        <w:tc>
          <w:tcPr>
            <w:tcW w:w="2835" w:type="dxa"/>
          </w:tcPr>
          <w:p w:rsidR="00793DF0" w:rsidRPr="00704E65" w:rsidRDefault="00793DF0" w:rsidP="00E95106">
            <w:pPr>
              <w:rPr>
                <w:rFonts w:ascii="細明體" w:eastAsia="細明體" w:hAnsi="細明體" w:cs="細明體" w:hint="eastAsia"/>
                <w:sz w:val="20"/>
                <w:szCs w:val="20"/>
              </w:rPr>
            </w:pPr>
            <w:r w:rsidRPr="00704E65">
              <w:rPr>
                <w:rFonts w:ascii="細明體" w:eastAsia="細明體" w:hAnsi="細明體" w:cs="細明體" w:hint="eastAsia"/>
                <w:sz w:val="20"/>
                <w:szCs w:val="20"/>
              </w:rPr>
              <w:t>DTAAV004</w:t>
            </w:r>
          </w:p>
        </w:tc>
        <w:tc>
          <w:tcPr>
            <w:tcW w:w="799" w:type="dxa"/>
          </w:tcPr>
          <w:p w:rsidR="00793DF0" w:rsidRPr="00704E65" w:rsidRDefault="00793DF0"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99"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00" w:type="dxa"/>
          </w:tcPr>
          <w:p w:rsidR="00793DF0" w:rsidRPr="00704E65" w:rsidRDefault="00793DF0" w:rsidP="00E95106">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3F425A" w:rsidRPr="00704E65" w:rsidTr="008936D5">
        <w:tblPrEx>
          <w:tblLook w:val="01E0" w:firstRow="1" w:lastRow="1" w:firstColumn="1" w:lastColumn="1" w:noHBand="0" w:noVBand="0"/>
        </w:tblPrEx>
        <w:tc>
          <w:tcPr>
            <w:tcW w:w="794" w:type="dxa"/>
          </w:tcPr>
          <w:p w:rsidR="003F425A" w:rsidRPr="00704E65" w:rsidRDefault="003F425A" w:rsidP="00793DF0">
            <w:pPr>
              <w:numPr>
                <w:ilvl w:val="0"/>
                <w:numId w:val="40"/>
              </w:numPr>
              <w:rPr>
                <w:rFonts w:ascii="細明體" w:eastAsia="細明體" w:hAnsi="細明體" w:hint="eastAsia"/>
                <w:sz w:val="20"/>
                <w:szCs w:val="20"/>
              </w:rPr>
            </w:pPr>
          </w:p>
        </w:tc>
        <w:tc>
          <w:tcPr>
            <w:tcW w:w="3884" w:type="dxa"/>
          </w:tcPr>
          <w:p w:rsidR="003F425A" w:rsidRPr="00704E65" w:rsidRDefault="003F425A" w:rsidP="00E95106">
            <w:pPr>
              <w:rPr>
                <w:rFonts w:ascii="細明體" w:eastAsia="細明體" w:hAnsi="細明體" w:cs="細明體" w:hint="eastAsia"/>
                <w:sz w:val="20"/>
                <w:szCs w:val="20"/>
              </w:rPr>
            </w:pPr>
            <w:r w:rsidRPr="00704E65">
              <w:rPr>
                <w:rFonts w:ascii="細明體" w:eastAsia="細明體" w:hAnsi="細明體" w:cs="細明體" w:hint="eastAsia"/>
                <w:sz w:val="20"/>
                <w:szCs w:val="20"/>
              </w:rPr>
              <w:t>理賠偵測因子權重</w:t>
            </w:r>
            <w:r>
              <w:rPr>
                <w:rFonts w:ascii="細明體" w:eastAsia="細明體" w:hAnsi="細明體" w:cs="細明體" w:hint="eastAsia"/>
                <w:sz w:val="20"/>
                <w:szCs w:val="20"/>
              </w:rPr>
              <w:t>暫存</w:t>
            </w:r>
            <w:r w:rsidRPr="00704E65">
              <w:rPr>
                <w:rFonts w:ascii="細明體" w:eastAsia="細明體" w:hAnsi="細明體" w:cs="細明體" w:hint="eastAsia"/>
                <w:sz w:val="20"/>
                <w:szCs w:val="20"/>
              </w:rPr>
              <w:t>檔</w:t>
            </w:r>
          </w:p>
        </w:tc>
        <w:tc>
          <w:tcPr>
            <w:tcW w:w="2835" w:type="dxa"/>
          </w:tcPr>
          <w:p w:rsidR="003F425A" w:rsidRPr="00704E65" w:rsidRDefault="003F425A" w:rsidP="00E95106">
            <w:pPr>
              <w:rPr>
                <w:rFonts w:ascii="細明體" w:eastAsia="細明體" w:hAnsi="細明體" w:cs="細明體" w:hint="eastAsia"/>
                <w:sz w:val="20"/>
                <w:szCs w:val="20"/>
              </w:rPr>
            </w:pPr>
            <w:r>
              <w:rPr>
                <w:rFonts w:ascii="細明體" w:eastAsia="細明體" w:hAnsi="細明體" w:cs="細明體" w:hint="eastAsia"/>
                <w:sz w:val="20"/>
                <w:szCs w:val="20"/>
              </w:rPr>
              <w:t>DTAAV105</w:t>
            </w:r>
          </w:p>
        </w:tc>
        <w:tc>
          <w:tcPr>
            <w:tcW w:w="799" w:type="dxa"/>
          </w:tcPr>
          <w:p w:rsidR="003F425A" w:rsidRPr="00704E65" w:rsidRDefault="003F425A"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3F425A" w:rsidRPr="00704E65" w:rsidRDefault="003F425A"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3F425A" w:rsidRPr="00704E65" w:rsidRDefault="003F425A"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800" w:type="dxa"/>
          </w:tcPr>
          <w:p w:rsidR="003F425A" w:rsidRPr="00704E65" w:rsidRDefault="003F425A"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r>
      <w:tr w:rsidR="003F425A" w:rsidRPr="00704E65" w:rsidTr="008936D5">
        <w:tblPrEx>
          <w:tblLook w:val="01E0" w:firstRow="1" w:lastRow="1" w:firstColumn="1" w:lastColumn="1" w:noHBand="0" w:noVBand="0"/>
        </w:tblPrEx>
        <w:tc>
          <w:tcPr>
            <w:tcW w:w="794" w:type="dxa"/>
          </w:tcPr>
          <w:p w:rsidR="003F425A" w:rsidRPr="00704E65" w:rsidRDefault="003F425A" w:rsidP="00793DF0">
            <w:pPr>
              <w:numPr>
                <w:ilvl w:val="0"/>
                <w:numId w:val="40"/>
              </w:numPr>
              <w:rPr>
                <w:rFonts w:ascii="細明體" w:eastAsia="細明體" w:hAnsi="細明體" w:hint="eastAsia"/>
                <w:sz w:val="20"/>
                <w:szCs w:val="20"/>
              </w:rPr>
            </w:pPr>
          </w:p>
        </w:tc>
        <w:tc>
          <w:tcPr>
            <w:tcW w:w="3884" w:type="dxa"/>
          </w:tcPr>
          <w:p w:rsidR="003F425A" w:rsidRPr="00704E65" w:rsidRDefault="003F425A" w:rsidP="00E95106">
            <w:pPr>
              <w:rPr>
                <w:rFonts w:ascii="細明體" w:eastAsia="細明體" w:hAnsi="細明體" w:cs="細明體" w:hint="eastAsia"/>
                <w:sz w:val="20"/>
                <w:szCs w:val="20"/>
              </w:rPr>
            </w:pPr>
            <w:r w:rsidRPr="00704E65">
              <w:rPr>
                <w:rFonts w:ascii="細明體" w:eastAsia="細明體" w:hAnsi="細明體" w:cs="細明體" w:hint="eastAsia"/>
                <w:sz w:val="20"/>
                <w:szCs w:val="20"/>
              </w:rPr>
              <w:t>理賠偵測因子分數</w:t>
            </w:r>
            <w:r>
              <w:rPr>
                <w:rFonts w:ascii="細明體" w:eastAsia="細明體" w:hAnsi="細明體" w:cs="細明體" w:hint="eastAsia"/>
                <w:sz w:val="20"/>
                <w:szCs w:val="20"/>
              </w:rPr>
              <w:t>暫存</w:t>
            </w:r>
            <w:r w:rsidRPr="00704E65">
              <w:rPr>
                <w:rFonts w:ascii="細明體" w:eastAsia="細明體" w:hAnsi="細明體" w:cs="細明體" w:hint="eastAsia"/>
                <w:sz w:val="20"/>
                <w:szCs w:val="20"/>
              </w:rPr>
              <w:t>檔</w:t>
            </w:r>
          </w:p>
        </w:tc>
        <w:tc>
          <w:tcPr>
            <w:tcW w:w="2835" w:type="dxa"/>
          </w:tcPr>
          <w:p w:rsidR="003F425A" w:rsidRPr="00704E65" w:rsidRDefault="003F425A" w:rsidP="00E95106">
            <w:pPr>
              <w:rPr>
                <w:rFonts w:ascii="細明體" w:eastAsia="細明體" w:hAnsi="細明體" w:cs="細明體" w:hint="eastAsia"/>
                <w:sz w:val="20"/>
                <w:szCs w:val="20"/>
              </w:rPr>
            </w:pPr>
            <w:r>
              <w:rPr>
                <w:rFonts w:ascii="細明體" w:eastAsia="細明體" w:hAnsi="細明體" w:cs="細明體" w:hint="eastAsia"/>
                <w:sz w:val="20"/>
                <w:szCs w:val="20"/>
              </w:rPr>
              <w:t>DTAAV106</w:t>
            </w:r>
          </w:p>
        </w:tc>
        <w:tc>
          <w:tcPr>
            <w:tcW w:w="799" w:type="dxa"/>
          </w:tcPr>
          <w:p w:rsidR="003F425A" w:rsidRPr="00704E65" w:rsidRDefault="003F425A"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3F425A" w:rsidRPr="00704E65" w:rsidRDefault="003F425A"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3F425A" w:rsidRPr="00704E65" w:rsidRDefault="003F425A"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800" w:type="dxa"/>
          </w:tcPr>
          <w:p w:rsidR="003F425A" w:rsidRPr="00704E65" w:rsidRDefault="003F425A"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r>
      <w:tr w:rsidR="003F425A" w:rsidRPr="00704E65" w:rsidTr="008936D5">
        <w:tblPrEx>
          <w:tblLook w:val="01E0" w:firstRow="1" w:lastRow="1" w:firstColumn="1" w:lastColumn="1" w:noHBand="0" w:noVBand="0"/>
        </w:tblPrEx>
        <w:tc>
          <w:tcPr>
            <w:tcW w:w="794" w:type="dxa"/>
          </w:tcPr>
          <w:p w:rsidR="003F425A" w:rsidRPr="00704E65" w:rsidRDefault="003F425A" w:rsidP="00793DF0">
            <w:pPr>
              <w:numPr>
                <w:ilvl w:val="0"/>
                <w:numId w:val="40"/>
              </w:numPr>
              <w:rPr>
                <w:rFonts w:ascii="細明體" w:eastAsia="細明體" w:hAnsi="細明體" w:hint="eastAsia"/>
                <w:sz w:val="20"/>
                <w:szCs w:val="20"/>
              </w:rPr>
            </w:pPr>
          </w:p>
        </w:tc>
        <w:tc>
          <w:tcPr>
            <w:tcW w:w="3884" w:type="dxa"/>
          </w:tcPr>
          <w:p w:rsidR="003F425A" w:rsidRPr="00704E65" w:rsidRDefault="003F425A" w:rsidP="00E95106">
            <w:pPr>
              <w:rPr>
                <w:rFonts w:ascii="細明體" w:eastAsia="細明體" w:hAnsi="細明體" w:cs="細明體" w:hint="eastAsia"/>
                <w:sz w:val="20"/>
                <w:szCs w:val="20"/>
              </w:rPr>
            </w:pPr>
            <w:r w:rsidRPr="003F425A">
              <w:rPr>
                <w:rFonts w:ascii="細明體" w:eastAsia="細明體" w:hAnsi="細明體" w:cs="細明體" w:hint="eastAsia"/>
                <w:sz w:val="20"/>
                <w:szCs w:val="20"/>
              </w:rPr>
              <w:t>理賠案件FAMS評分紀錄暫存檔</w:t>
            </w:r>
          </w:p>
        </w:tc>
        <w:tc>
          <w:tcPr>
            <w:tcW w:w="2835" w:type="dxa"/>
          </w:tcPr>
          <w:p w:rsidR="003F425A" w:rsidRPr="00704E65" w:rsidRDefault="003F425A" w:rsidP="00E95106">
            <w:pPr>
              <w:rPr>
                <w:rFonts w:ascii="細明體" w:eastAsia="細明體" w:hAnsi="細明體" w:cs="細明體" w:hint="eastAsia"/>
                <w:sz w:val="20"/>
                <w:szCs w:val="20"/>
              </w:rPr>
            </w:pPr>
            <w:r>
              <w:rPr>
                <w:rFonts w:ascii="細明體" w:eastAsia="細明體" w:hAnsi="細明體" w:cs="細明體" w:hint="eastAsia"/>
                <w:sz w:val="20"/>
                <w:szCs w:val="20"/>
              </w:rPr>
              <w:t>DTAAVT</w:t>
            </w:r>
            <w:r w:rsidRPr="00704E65">
              <w:rPr>
                <w:rFonts w:ascii="細明體" w:eastAsia="細明體" w:hAnsi="細明體" w:cs="細明體" w:hint="eastAsia"/>
                <w:sz w:val="20"/>
                <w:szCs w:val="20"/>
              </w:rPr>
              <w:t>11</w:t>
            </w:r>
          </w:p>
        </w:tc>
        <w:tc>
          <w:tcPr>
            <w:tcW w:w="799" w:type="dxa"/>
          </w:tcPr>
          <w:p w:rsidR="003F425A" w:rsidRPr="00704E65" w:rsidRDefault="003F425A"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3F425A" w:rsidRPr="00704E65" w:rsidRDefault="003F425A"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3F425A" w:rsidRPr="00704E65" w:rsidRDefault="003F425A"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800" w:type="dxa"/>
          </w:tcPr>
          <w:p w:rsidR="003F425A" w:rsidRPr="00704E65" w:rsidRDefault="003F425A"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r>
      <w:tr w:rsidR="00CB353B" w:rsidRPr="00704E65" w:rsidTr="008936D5">
        <w:tblPrEx>
          <w:tblLook w:val="01E0" w:firstRow="1" w:lastRow="1" w:firstColumn="1" w:lastColumn="1" w:noHBand="0" w:noVBand="0"/>
        </w:tblPrEx>
        <w:tc>
          <w:tcPr>
            <w:tcW w:w="794" w:type="dxa"/>
          </w:tcPr>
          <w:p w:rsidR="00CB353B" w:rsidRPr="00704E65" w:rsidRDefault="00CB353B" w:rsidP="00793DF0">
            <w:pPr>
              <w:numPr>
                <w:ilvl w:val="0"/>
                <w:numId w:val="40"/>
              </w:numPr>
              <w:rPr>
                <w:rFonts w:ascii="細明體" w:eastAsia="細明體" w:hAnsi="細明體" w:hint="eastAsia"/>
                <w:sz w:val="20"/>
                <w:szCs w:val="20"/>
              </w:rPr>
            </w:pPr>
          </w:p>
        </w:tc>
        <w:tc>
          <w:tcPr>
            <w:tcW w:w="3884" w:type="dxa"/>
          </w:tcPr>
          <w:p w:rsidR="00CB353B" w:rsidRPr="003F425A" w:rsidRDefault="00CB353B" w:rsidP="00E95106">
            <w:pPr>
              <w:rPr>
                <w:rFonts w:ascii="細明體" w:eastAsia="細明體" w:hAnsi="細明體" w:cs="細明體" w:hint="eastAsia"/>
                <w:sz w:val="20"/>
                <w:szCs w:val="20"/>
              </w:rPr>
            </w:pPr>
            <w:r w:rsidRPr="00B41F2C">
              <w:rPr>
                <w:rFonts w:ascii="細明體" w:eastAsia="細明體" w:hAnsi="細明體" w:hint="eastAsia"/>
                <w:bCs/>
                <w:sz w:val="20"/>
                <w:szCs w:val="20"/>
              </w:rPr>
              <w:t>理賠偵測線上計算檔</w:t>
            </w:r>
          </w:p>
        </w:tc>
        <w:tc>
          <w:tcPr>
            <w:tcW w:w="2835" w:type="dxa"/>
          </w:tcPr>
          <w:p w:rsidR="00CB353B" w:rsidRDefault="00CB353B" w:rsidP="00E95106">
            <w:pPr>
              <w:rPr>
                <w:rFonts w:ascii="細明體" w:eastAsia="細明體" w:hAnsi="細明體" w:cs="細明體" w:hint="eastAsia"/>
                <w:sz w:val="20"/>
                <w:szCs w:val="20"/>
              </w:rPr>
            </w:pPr>
            <w:r>
              <w:rPr>
                <w:rFonts w:ascii="細明體" w:eastAsia="細明體" w:hAnsi="細明體" w:hint="eastAsia"/>
                <w:bCs/>
                <w:sz w:val="20"/>
                <w:szCs w:val="20"/>
              </w:rPr>
              <w:t>DTAAV014</w:t>
            </w:r>
          </w:p>
        </w:tc>
        <w:tc>
          <w:tcPr>
            <w:tcW w:w="799" w:type="dxa"/>
          </w:tcPr>
          <w:p w:rsidR="00CB353B" w:rsidRPr="00704E65" w:rsidRDefault="00CB353B"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CB353B" w:rsidRPr="00704E65" w:rsidRDefault="00CB353B"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CB353B" w:rsidRPr="00704E65" w:rsidRDefault="00CB353B"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800" w:type="dxa"/>
          </w:tcPr>
          <w:p w:rsidR="00CB353B" w:rsidRPr="00704E65" w:rsidRDefault="00CB353B"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r>
      <w:tr w:rsidR="00B76CBE" w:rsidRPr="00704E65" w:rsidTr="008936D5">
        <w:tblPrEx>
          <w:tblLook w:val="01E0" w:firstRow="1" w:lastRow="1" w:firstColumn="1" w:lastColumn="1" w:noHBand="0" w:noVBand="0"/>
        </w:tblPrEx>
        <w:tc>
          <w:tcPr>
            <w:tcW w:w="794" w:type="dxa"/>
          </w:tcPr>
          <w:p w:rsidR="00B76CBE" w:rsidRPr="00704E65" w:rsidRDefault="00B76CBE" w:rsidP="00793DF0">
            <w:pPr>
              <w:numPr>
                <w:ilvl w:val="0"/>
                <w:numId w:val="40"/>
              </w:numPr>
              <w:rPr>
                <w:rFonts w:ascii="細明體" w:eastAsia="細明體" w:hAnsi="細明體" w:hint="eastAsia"/>
                <w:sz w:val="20"/>
                <w:szCs w:val="20"/>
              </w:rPr>
            </w:pPr>
          </w:p>
        </w:tc>
        <w:tc>
          <w:tcPr>
            <w:tcW w:w="3884" w:type="dxa"/>
          </w:tcPr>
          <w:p w:rsidR="00B76CBE" w:rsidRPr="00B41F2C" w:rsidRDefault="00B76CBE" w:rsidP="00E95106">
            <w:pPr>
              <w:rPr>
                <w:rFonts w:ascii="細明體" w:eastAsia="細明體" w:hAnsi="細明體" w:hint="eastAsia"/>
                <w:bCs/>
                <w:sz w:val="20"/>
                <w:szCs w:val="20"/>
              </w:rPr>
            </w:pPr>
            <w:r>
              <w:rPr>
                <w:rFonts w:ascii="細明體" w:eastAsia="細明體" w:hAnsi="細明體" w:hint="eastAsia"/>
                <w:bCs/>
                <w:sz w:val="20"/>
                <w:szCs w:val="20"/>
              </w:rPr>
              <w:t>實支實付金額明細檔</w:t>
            </w:r>
          </w:p>
        </w:tc>
        <w:tc>
          <w:tcPr>
            <w:tcW w:w="2835" w:type="dxa"/>
          </w:tcPr>
          <w:p w:rsidR="00B76CBE" w:rsidRDefault="00B76CBE" w:rsidP="00E95106">
            <w:pPr>
              <w:rPr>
                <w:rFonts w:ascii="細明體" w:eastAsia="細明體" w:hAnsi="細明體" w:hint="eastAsia"/>
                <w:bCs/>
                <w:sz w:val="20"/>
                <w:szCs w:val="20"/>
              </w:rPr>
            </w:pPr>
            <w:r>
              <w:rPr>
                <w:rFonts w:ascii="細明體" w:eastAsia="細明體" w:hAnsi="細明體" w:hint="eastAsia"/>
                <w:bCs/>
                <w:sz w:val="20"/>
                <w:szCs w:val="20"/>
              </w:rPr>
              <w:t>DTAAVC03</w:t>
            </w:r>
          </w:p>
        </w:tc>
        <w:tc>
          <w:tcPr>
            <w:tcW w:w="799" w:type="dxa"/>
          </w:tcPr>
          <w:p w:rsidR="00B76CBE" w:rsidRPr="00704E65" w:rsidRDefault="00B76CBE"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B76CBE" w:rsidRPr="00704E65" w:rsidRDefault="00B76CBE"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B76CBE" w:rsidRPr="00704E65" w:rsidRDefault="00B76CBE"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800" w:type="dxa"/>
          </w:tcPr>
          <w:p w:rsidR="00B76CBE" w:rsidRPr="00704E65" w:rsidRDefault="00B76CBE"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r>
      <w:tr w:rsidR="00B76CBE" w:rsidRPr="00704E65" w:rsidTr="008936D5">
        <w:tblPrEx>
          <w:tblLook w:val="01E0" w:firstRow="1" w:lastRow="1" w:firstColumn="1" w:lastColumn="1" w:noHBand="0" w:noVBand="0"/>
        </w:tblPrEx>
        <w:tc>
          <w:tcPr>
            <w:tcW w:w="794" w:type="dxa"/>
          </w:tcPr>
          <w:p w:rsidR="00B76CBE" w:rsidRPr="00704E65" w:rsidRDefault="00B76CBE" w:rsidP="00793DF0">
            <w:pPr>
              <w:numPr>
                <w:ilvl w:val="0"/>
                <w:numId w:val="40"/>
              </w:numPr>
              <w:rPr>
                <w:rFonts w:ascii="細明體" w:eastAsia="細明體" w:hAnsi="細明體" w:hint="eastAsia"/>
                <w:sz w:val="20"/>
                <w:szCs w:val="20"/>
              </w:rPr>
            </w:pPr>
          </w:p>
        </w:tc>
        <w:tc>
          <w:tcPr>
            <w:tcW w:w="3884" w:type="dxa"/>
          </w:tcPr>
          <w:p w:rsidR="00B76CBE" w:rsidRPr="00B41F2C" w:rsidRDefault="00B76CBE" w:rsidP="00E95106">
            <w:pPr>
              <w:rPr>
                <w:rFonts w:ascii="細明體" w:eastAsia="細明體" w:hAnsi="細明體" w:hint="eastAsia"/>
                <w:bCs/>
                <w:sz w:val="20"/>
                <w:szCs w:val="20"/>
              </w:rPr>
            </w:pPr>
            <w:r>
              <w:rPr>
                <w:rFonts w:ascii="細明體" w:eastAsia="細明體" w:hAnsi="細明體" w:hint="eastAsia"/>
                <w:bCs/>
                <w:sz w:val="20"/>
                <w:szCs w:val="20"/>
              </w:rPr>
              <w:t>解除契約明細檔</w:t>
            </w:r>
          </w:p>
        </w:tc>
        <w:tc>
          <w:tcPr>
            <w:tcW w:w="2835" w:type="dxa"/>
          </w:tcPr>
          <w:p w:rsidR="00B76CBE" w:rsidRDefault="00B76CBE" w:rsidP="00E95106">
            <w:pPr>
              <w:rPr>
                <w:rFonts w:ascii="細明體" w:eastAsia="細明體" w:hAnsi="細明體" w:hint="eastAsia"/>
                <w:bCs/>
                <w:sz w:val="20"/>
                <w:szCs w:val="20"/>
              </w:rPr>
            </w:pPr>
            <w:r>
              <w:rPr>
                <w:rFonts w:ascii="細明體" w:eastAsia="細明體" w:hAnsi="細明體" w:hint="eastAsia"/>
                <w:bCs/>
                <w:sz w:val="20"/>
                <w:szCs w:val="20"/>
              </w:rPr>
              <w:t>DTAAVE01</w:t>
            </w:r>
          </w:p>
        </w:tc>
        <w:tc>
          <w:tcPr>
            <w:tcW w:w="799" w:type="dxa"/>
          </w:tcPr>
          <w:p w:rsidR="00B76CBE" w:rsidRPr="00704E65" w:rsidRDefault="00B76CBE"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B76CBE" w:rsidRPr="00704E65" w:rsidRDefault="00B76CBE"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B76CBE" w:rsidRPr="00704E65" w:rsidRDefault="00B76CBE"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800" w:type="dxa"/>
          </w:tcPr>
          <w:p w:rsidR="00B76CBE" w:rsidRPr="00704E65" w:rsidRDefault="00B76CBE"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r>
      <w:tr w:rsidR="00B76CBE" w:rsidRPr="00704E65" w:rsidTr="008936D5">
        <w:tblPrEx>
          <w:tblLook w:val="01E0" w:firstRow="1" w:lastRow="1" w:firstColumn="1" w:lastColumn="1" w:noHBand="0" w:noVBand="0"/>
        </w:tblPrEx>
        <w:tc>
          <w:tcPr>
            <w:tcW w:w="794" w:type="dxa"/>
          </w:tcPr>
          <w:p w:rsidR="00B76CBE" w:rsidRPr="00704E65" w:rsidRDefault="00B76CBE" w:rsidP="00793DF0">
            <w:pPr>
              <w:numPr>
                <w:ilvl w:val="0"/>
                <w:numId w:val="40"/>
              </w:numPr>
              <w:rPr>
                <w:rFonts w:ascii="細明體" w:eastAsia="細明體" w:hAnsi="細明體" w:hint="eastAsia"/>
                <w:sz w:val="20"/>
                <w:szCs w:val="20"/>
              </w:rPr>
            </w:pPr>
          </w:p>
        </w:tc>
        <w:tc>
          <w:tcPr>
            <w:tcW w:w="3884" w:type="dxa"/>
          </w:tcPr>
          <w:p w:rsidR="00B76CBE" w:rsidRPr="00B41F2C" w:rsidRDefault="00B76CBE" w:rsidP="00E95106">
            <w:pPr>
              <w:rPr>
                <w:rFonts w:ascii="細明體" w:eastAsia="細明體" w:hAnsi="細明體" w:hint="eastAsia"/>
                <w:bCs/>
                <w:sz w:val="20"/>
                <w:szCs w:val="20"/>
              </w:rPr>
            </w:pPr>
            <w:r>
              <w:rPr>
                <w:rFonts w:ascii="細明體" w:eastAsia="細明體" w:hAnsi="細明體" w:hint="eastAsia"/>
                <w:bCs/>
                <w:sz w:val="20"/>
                <w:szCs w:val="20"/>
              </w:rPr>
              <w:t>傷害險不續保檔</w:t>
            </w:r>
          </w:p>
        </w:tc>
        <w:tc>
          <w:tcPr>
            <w:tcW w:w="2835" w:type="dxa"/>
          </w:tcPr>
          <w:p w:rsidR="00B76CBE" w:rsidRDefault="00B76CBE" w:rsidP="00E95106">
            <w:pPr>
              <w:rPr>
                <w:rFonts w:ascii="細明體" w:eastAsia="細明體" w:hAnsi="細明體" w:hint="eastAsia"/>
                <w:bCs/>
                <w:sz w:val="20"/>
                <w:szCs w:val="20"/>
              </w:rPr>
            </w:pPr>
            <w:r>
              <w:rPr>
                <w:rFonts w:ascii="細明體" w:eastAsia="細明體" w:hAnsi="細明體" w:hint="eastAsia"/>
                <w:bCs/>
                <w:sz w:val="20"/>
                <w:szCs w:val="20"/>
              </w:rPr>
              <w:t>DTAAVE02</w:t>
            </w:r>
          </w:p>
        </w:tc>
        <w:tc>
          <w:tcPr>
            <w:tcW w:w="799" w:type="dxa"/>
          </w:tcPr>
          <w:p w:rsidR="00B76CBE" w:rsidRPr="00704E65" w:rsidRDefault="00B76CBE"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B76CBE" w:rsidRPr="00704E65" w:rsidRDefault="00B76CBE"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B76CBE" w:rsidRPr="00704E65" w:rsidRDefault="00B76CBE"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800" w:type="dxa"/>
          </w:tcPr>
          <w:p w:rsidR="00B76CBE" w:rsidRPr="00704E65" w:rsidRDefault="00B76CBE"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r>
      <w:tr w:rsidR="000F541D" w:rsidRPr="00704E65" w:rsidTr="008936D5">
        <w:tblPrEx>
          <w:tblLook w:val="01E0" w:firstRow="1" w:lastRow="1" w:firstColumn="1" w:lastColumn="1" w:noHBand="0" w:noVBand="0"/>
        </w:tblPrEx>
        <w:tc>
          <w:tcPr>
            <w:tcW w:w="794" w:type="dxa"/>
          </w:tcPr>
          <w:p w:rsidR="000F541D" w:rsidRPr="00704E65" w:rsidRDefault="000F541D" w:rsidP="00793DF0">
            <w:pPr>
              <w:numPr>
                <w:ilvl w:val="0"/>
                <w:numId w:val="40"/>
              </w:numPr>
              <w:rPr>
                <w:rFonts w:ascii="細明體" w:eastAsia="細明體" w:hAnsi="細明體" w:hint="eastAsia"/>
                <w:sz w:val="20"/>
                <w:szCs w:val="20"/>
              </w:rPr>
            </w:pPr>
          </w:p>
        </w:tc>
        <w:tc>
          <w:tcPr>
            <w:tcW w:w="3884" w:type="dxa"/>
          </w:tcPr>
          <w:p w:rsidR="000F541D" w:rsidRDefault="000F541D" w:rsidP="00E95106">
            <w:pPr>
              <w:rPr>
                <w:rFonts w:ascii="Courier New" w:hAnsi="Courier New" w:cs="Courier New"/>
                <w:color w:val="FF0000"/>
                <w:kern w:val="0"/>
                <w:sz w:val="20"/>
                <w:szCs w:val="20"/>
              </w:rPr>
            </w:pPr>
            <w:r>
              <w:rPr>
                <w:rFonts w:ascii="Courier New" w:hAnsi="Courier New" w:cs="Courier New" w:hint="eastAsia"/>
                <w:color w:val="FF0000"/>
                <w:kern w:val="0"/>
                <w:sz w:val="20"/>
                <w:szCs w:val="20"/>
              </w:rPr>
              <w:t>理賠受理</w:t>
            </w:r>
            <w:r>
              <w:rPr>
                <w:rFonts w:ascii="Courier New" w:hAnsi="Courier New" w:cs="Courier New"/>
                <w:color w:val="FF0000"/>
                <w:kern w:val="0"/>
                <w:sz w:val="20"/>
                <w:szCs w:val="20"/>
              </w:rPr>
              <w:t>檔</w:t>
            </w:r>
          </w:p>
        </w:tc>
        <w:tc>
          <w:tcPr>
            <w:tcW w:w="2835" w:type="dxa"/>
          </w:tcPr>
          <w:p w:rsidR="000F541D" w:rsidRDefault="000F541D" w:rsidP="00E95106">
            <w:pPr>
              <w:rPr>
                <w:rFonts w:ascii="細明體" w:eastAsia="細明體" w:hAnsi="細明體" w:hint="eastAsia"/>
                <w:bCs/>
                <w:sz w:val="20"/>
                <w:szCs w:val="20"/>
              </w:rPr>
            </w:pPr>
            <w:r>
              <w:rPr>
                <w:rFonts w:ascii="細明體" w:eastAsia="細明體" w:hAnsi="細明體" w:hint="eastAsia"/>
                <w:bCs/>
                <w:sz w:val="20"/>
                <w:szCs w:val="20"/>
              </w:rPr>
              <w:t>DTAAA001</w:t>
            </w:r>
          </w:p>
        </w:tc>
        <w:tc>
          <w:tcPr>
            <w:tcW w:w="799" w:type="dxa"/>
          </w:tcPr>
          <w:p w:rsidR="000F541D" w:rsidRPr="00704E65" w:rsidRDefault="000F541D" w:rsidP="00E95106">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0F541D" w:rsidRPr="00704E65" w:rsidRDefault="000F541D"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99" w:type="dxa"/>
          </w:tcPr>
          <w:p w:rsidR="000F541D" w:rsidRPr="00704E65" w:rsidRDefault="000F541D"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800" w:type="dxa"/>
          </w:tcPr>
          <w:p w:rsidR="000F541D" w:rsidRPr="00704E65" w:rsidRDefault="000F541D" w:rsidP="00E95106">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r>
    </w:tbl>
    <w:p w:rsidR="00C753E8" w:rsidRPr="00704E65" w:rsidRDefault="00C753E8" w:rsidP="00C753E8">
      <w:pPr>
        <w:pStyle w:val="Tabletext"/>
        <w:keepLines w:val="0"/>
        <w:spacing w:after="0" w:line="240" w:lineRule="auto"/>
        <w:rPr>
          <w:rFonts w:ascii="細明體" w:eastAsia="細明體" w:hAnsi="細明體" w:hint="eastAsia"/>
          <w:b/>
          <w:kern w:val="2"/>
          <w:lang w:eastAsia="zh-TW"/>
        </w:rPr>
      </w:pPr>
    </w:p>
    <w:p w:rsidR="00C753E8" w:rsidRPr="00704E65" w:rsidRDefault="00C753E8" w:rsidP="00C46D6D">
      <w:pPr>
        <w:pStyle w:val="Tabletext"/>
        <w:keepLines w:val="0"/>
        <w:numPr>
          <w:ilvl w:val="0"/>
          <w:numId w:val="1"/>
        </w:numPr>
        <w:spacing w:after="0" w:line="240" w:lineRule="auto"/>
        <w:rPr>
          <w:rFonts w:ascii="細明體" w:eastAsia="細明體" w:hAnsi="細明體"/>
          <w:b/>
          <w:kern w:val="2"/>
          <w:lang w:eastAsia="zh-TW"/>
        </w:rPr>
      </w:pPr>
      <w:r w:rsidRPr="00704E65">
        <w:rPr>
          <w:rFonts w:ascii="細明體" w:eastAsia="細明體" w:hAnsi="細明體"/>
          <w:b/>
          <w:kern w:val="2"/>
          <w:lang w:eastAsia="zh-TW"/>
        </w:rPr>
        <w:t>相關模組：</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4096"/>
        <w:gridCol w:w="5674"/>
      </w:tblGrid>
      <w:tr w:rsidR="00C46D6D" w:rsidRPr="00704E65" w:rsidTr="00E30C50">
        <w:tc>
          <w:tcPr>
            <w:tcW w:w="720" w:type="dxa"/>
          </w:tcPr>
          <w:p w:rsidR="00C46D6D" w:rsidRPr="00704E65" w:rsidRDefault="00C46D6D" w:rsidP="00C26F2F">
            <w:pPr>
              <w:rPr>
                <w:rFonts w:ascii="細明體" w:eastAsia="細明體" w:hAnsi="細明體" w:hint="eastAsia"/>
                <w:sz w:val="20"/>
                <w:szCs w:val="20"/>
              </w:rPr>
            </w:pPr>
            <w:r w:rsidRPr="00704E65">
              <w:rPr>
                <w:rFonts w:ascii="細明體" w:eastAsia="細明體" w:hAnsi="細明體" w:hint="eastAsia"/>
                <w:sz w:val="20"/>
                <w:szCs w:val="20"/>
              </w:rPr>
              <w:t>項次</w:t>
            </w:r>
          </w:p>
        </w:tc>
        <w:tc>
          <w:tcPr>
            <w:tcW w:w="4096" w:type="dxa"/>
          </w:tcPr>
          <w:p w:rsidR="00C46D6D" w:rsidRPr="00704E65" w:rsidRDefault="00C46D6D" w:rsidP="00C26F2F">
            <w:pPr>
              <w:rPr>
                <w:rFonts w:ascii="細明體" w:eastAsia="細明體" w:hAnsi="細明體" w:hint="eastAsia"/>
                <w:sz w:val="20"/>
                <w:szCs w:val="20"/>
              </w:rPr>
            </w:pPr>
            <w:r w:rsidRPr="00704E65">
              <w:rPr>
                <w:rFonts w:ascii="細明體" w:eastAsia="細明體" w:hAnsi="細明體" w:hint="eastAsia"/>
                <w:sz w:val="20"/>
                <w:szCs w:val="20"/>
              </w:rPr>
              <w:t>中文說明</w:t>
            </w:r>
          </w:p>
        </w:tc>
        <w:tc>
          <w:tcPr>
            <w:tcW w:w="5674" w:type="dxa"/>
          </w:tcPr>
          <w:p w:rsidR="00C46D6D" w:rsidRPr="00704E65" w:rsidRDefault="00C46D6D" w:rsidP="00C26F2F">
            <w:pPr>
              <w:rPr>
                <w:rFonts w:ascii="細明體" w:eastAsia="細明體" w:hAnsi="細明體" w:hint="eastAsia"/>
                <w:sz w:val="20"/>
                <w:szCs w:val="20"/>
              </w:rPr>
            </w:pPr>
            <w:r w:rsidRPr="00704E65">
              <w:rPr>
                <w:rFonts w:ascii="細明體" w:eastAsia="細明體" w:hAnsi="細明體" w:hint="eastAsia"/>
                <w:sz w:val="20"/>
                <w:szCs w:val="20"/>
              </w:rPr>
              <w:t>程式名稱</w:t>
            </w:r>
          </w:p>
        </w:tc>
      </w:tr>
      <w:tr w:rsidR="00C46D6D" w:rsidRPr="00704E65" w:rsidTr="00E30C50">
        <w:tblPrEx>
          <w:tblLook w:val="01E0" w:firstRow="1" w:lastRow="1" w:firstColumn="1" w:lastColumn="1" w:noHBand="0" w:noVBand="0"/>
        </w:tblPrEx>
        <w:tc>
          <w:tcPr>
            <w:tcW w:w="720" w:type="dxa"/>
          </w:tcPr>
          <w:p w:rsidR="00C46D6D" w:rsidRPr="00704E65" w:rsidRDefault="00C46D6D" w:rsidP="00C26F2F">
            <w:pPr>
              <w:rPr>
                <w:rFonts w:ascii="細明體" w:eastAsia="細明體" w:hAnsi="細明體" w:hint="eastAsia"/>
                <w:sz w:val="20"/>
                <w:szCs w:val="20"/>
              </w:rPr>
            </w:pPr>
            <w:r w:rsidRPr="00704E65">
              <w:rPr>
                <w:rFonts w:ascii="細明體" w:eastAsia="細明體" w:hAnsi="細明體" w:hint="eastAsia"/>
                <w:sz w:val="20"/>
                <w:szCs w:val="20"/>
              </w:rPr>
              <w:t>1.</w:t>
            </w:r>
          </w:p>
        </w:tc>
        <w:tc>
          <w:tcPr>
            <w:tcW w:w="4096" w:type="dxa"/>
          </w:tcPr>
          <w:p w:rsidR="00C46D6D" w:rsidRPr="00704E65" w:rsidRDefault="00C46D6D" w:rsidP="00C26F2F">
            <w:pPr>
              <w:pStyle w:val="Tabletext"/>
              <w:keepLines w:val="0"/>
              <w:spacing w:after="0" w:line="240" w:lineRule="auto"/>
              <w:rPr>
                <w:rFonts w:ascii="細明體" w:eastAsia="細明體" w:hAnsi="細明體" w:hint="eastAsia"/>
                <w:bCs/>
                <w:kern w:val="2"/>
                <w:lang w:eastAsia="zh-TW"/>
              </w:rPr>
            </w:pPr>
            <w:r w:rsidRPr="00704E65">
              <w:rPr>
                <w:rFonts w:ascii="細明體" w:eastAsia="細明體" w:hAnsi="細明體" w:hint="eastAsia"/>
                <w:bCs/>
                <w:kern w:val="2"/>
                <w:lang w:eastAsia="zh-TW"/>
              </w:rPr>
              <w:t>異常訊息記錄模組</w:t>
            </w:r>
          </w:p>
        </w:tc>
        <w:tc>
          <w:tcPr>
            <w:tcW w:w="5674" w:type="dxa"/>
          </w:tcPr>
          <w:p w:rsidR="00C46D6D" w:rsidRPr="00704E65" w:rsidRDefault="00C46D6D" w:rsidP="00C26F2F">
            <w:pPr>
              <w:pStyle w:val="Tabletext"/>
              <w:keepLines w:val="0"/>
              <w:spacing w:after="0" w:line="240" w:lineRule="auto"/>
              <w:rPr>
                <w:rFonts w:ascii="細明體" w:eastAsia="細明體" w:hAnsi="細明體"/>
                <w:bCs/>
                <w:kern w:val="2"/>
                <w:lang w:eastAsia="zh-TW"/>
              </w:rPr>
            </w:pPr>
            <w:r w:rsidRPr="00704E65">
              <w:rPr>
                <w:rFonts w:ascii="細明體" w:eastAsia="細明體" w:hAnsi="細明體"/>
                <w:bCs/>
                <w:kern w:val="2"/>
                <w:lang w:eastAsia="zh-TW"/>
              </w:rPr>
              <w:t>batch.ErrorLog</w:t>
            </w:r>
          </w:p>
        </w:tc>
      </w:tr>
      <w:tr w:rsidR="00C46D6D" w:rsidRPr="00704E65" w:rsidTr="00E30C50">
        <w:tblPrEx>
          <w:tblLook w:val="01E0" w:firstRow="1" w:lastRow="1" w:firstColumn="1" w:lastColumn="1" w:noHBand="0" w:noVBand="0"/>
        </w:tblPrEx>
        <w:tc>
          <w:tcPr>
            <w:tcW w:w="720" w:type="dxa"/>
          </w:tcPr>
          <w:p w:rsidR="00C46D6D" w:rsidRPr="00704E65" w:rsidRDefault="00C46D6D" w:rsidP="00C26F2F">
            <w:pPr>
              <w:rPr>
                <w:rFonts w:ascii="細明體" w:eastAsia="細明體" w:hAnsi="細明體" w:hint="eastAsia"/>
                <w:sz w:val="20"/>
                <w:szCs w:val="20"/>
              </w:rPr>
            </w:pPr>
            <w:r w:rsidRPr="00704E65">
              <w:rPr>
                <w:rFonts w:ascii="細明體" w:eastAsia="細明體" w:hAnsi="細明體" w:hint="eastAsia"/>
                <w:sz w:val="20"/>
                <w:szCs w:val="20"/>
              </w:rPr>
              <w:t>2.</w:t>
            </w:r>
          </w:p>
        </w:tc>
        <w:tc>
          <w:tcPr>
            <w:tcW w:w="4096" w:type="dxa"/>
          </w:tcPr>
          <w:p w:rsidR="00C46D6D" w:rsidRPr="00704E65" w:rsidRDefault="00C46D6D" w:rsidP="00C26F2F">
            <w:pPr>
              <w:rPr>
                <w:rFonts w:ascii="細明體" w:eastAsia="細明體" w:hAnsi="細明體" w:hint="eastAsia"/>
                <w:sz w:val="20"/>
                <w:szCs w:val="20"/>
              </w:rPr>
            </w:pPr>
            <w:r w:rsidRPr="00704E65">
              <w:rPr>
                <w:rFonts w:ascii="細明體" w:eastAsia="細明體" w:hAnsi="細明體" w:hint="eastAsia"/>
                <w:sz w:val="20"/>
                <w:szCs w:val="20"/>
              </w:rPr>
              <w:t>批次作業件數記錄模組</w:t>
            </w:r>
          </w:p>
        </w:tc>
        <w:tc>
          <w:tcPr>
            <w:tcW w:w="5674" w:type="dxa"/>
          </w:tcPr>
          <w:p w:rsidR="00C46D6D" w:rsidRPr="00704E65" w:rsidRDefault="00C46D6D" w:rsidP="00C26F2F">
            <w:pPr>
              <w:rPr>
                <w:rFonts w:ascii="細明體" w:eastAsia="細明體" w:hAnsi="細明體"/>
                <w:sz w:val="20"/>
                <w:szCs w:val="20"/>
              </w:rPr>
            </w:pPr>
            <w:r w:rsidRPr="00704E65">
              <w:rPr>
                <w:rFonts w:ascii="細明體" w:eastAsia="細明體" w:hAnsi="細明體"/>
                <w:sz w:val="20"/>
                <w:szCs w:val="20"/>
              </w:rPr>
              <w:t>batch.CountManager</w:t>
            </w:r>
          </w:p>
        </w:tc>
      </w:tr>
      <w:tr w:rsidR="00AD0E62" w:rsidRPr="00704E65" w:rsidTr="00E30C50">
        <w:tblPrEx>
          <w:tblLook w:val="01E0" w:firstRow="1" w:lastRow="1" w:firstColumn="1" w:lastColumn="1" w:noHBand="0" w:noVBand="0"/>
        </w:tblPrEx>
        <w:tc>
          <w:tcPr>
            <w:tcW w:w="720" w:type="dxa"/>
          </w:tcPr>
          <w:p w:rsidR="00AD0E62" w:rsidRPr="00704E65" w:rsidRDefault="00AD0E62" w:rsidP="00C26F2F">
            <w:pPr>
              <w:rPr>
                <w:rFonts w:ascii="細明體" w:eastAsia="細明體" w:hAnsi="細明體" w:hint="eastAsia"/>
                <w:sz w:val="20"/>
                <w:szCs w:val="20"/>
              </w:rPr>
            </w:pPr>
            <w:r>
              <w:rPr>
                <w:rFonts w:ascii="細明體" w:eastAsia="細明體" w:hAnsi="細明體" w:hint="eastAsia"/>
                <w:sz w:val="20"/>
                <w:szCs w:val="20"/>
              </w:rPr>
              <w:t>3.</w:t>
            </w:r>
          </w:p>
        </w:tc>
        <w:tc>
          <w:tcPr>
            <w:tcW w:w="4096" w:type="dxa"/>
          </w:tcPr>
          <w:p w:rsidR="00AD0E62" w:rsidRPr="00704E65" w:rsidRDefault="0053248E" w:rsidP="00C26F2F">
            <w:pPr>
              <w:rPr>
                <w:rFonts w:ascii="細明體" w:eastAsia="細明體" w:hAnsi="細明體" w:hint="eastAsia"/>
                <w:sz w:val="20"/>
                <w:szCs w:val="20"/>
              </w:rPr>
            </w:pPr>
            <w:r w:rsidRPr="00B90E52">
              <w:rPr>
                <w:rFonts w:ascii="細明體" w:eastAsia="細明體" w:hAnsi="細明體"/>
                <w:sz w:val="20"/>
                <w:szCs w:val="20"/>
              </w:rPr>
              <w:t>全自動核賠件取消覆核流程</w:t>
            </w:r>
          </w:p>
        </w:tc>
        <w:tc>
          <w:tcPr>
            <w:tcW w:w="5674" w:type="dxa"/>
          </w:tcPr>
          <w:p w:rsidR="00AD0E62" w:rsidRPr="00704E65" w:rsidRDefault="0053248E" w:rsidP="0053248E">
            <w:pPr>
              <w:rPr>
                <w:rFonts w:ascii="細明體" w:eastAsia="細明體" w:hAnsi="細明體"/>
                <w:sz w:val="20"/>
                <w:szCs w:val="20"/>
              </w:rPr>
            </w:pPr>
            <w:r w:rsidRPr="00B90E52">
              <w:rPr>
                <w:rFonts w:ascii="細明體" w:eastAsia="細明體" w:hAnsi="細明體"/>
                <w:sz w:val="20"/>
                <w:szCs w:val="20"/>
              </w:rPr>
              <w:t>AA_B2Z601</w:t>
            </w:r>
            <w:r w:rsidRPr="00B90E52">
              <w:rPr>
                <w:rFonts w:ascii="細明體" w:eastAsia="細明體" w:hAnsi="細明體" w:hint="eastAsia"/>
                <w:sz w:val="20"/>
                <w:szCs w:val="20"/>
              </w:rPr>
              <w:t>.</w:t>
            </w:r>
            <w:r w:rsidRPr="00B90E52">
              <w:rPr>
                <w:rFonts w:ascii="細明體" w:eastAsia="細明體" w:hAnsi="細明體"/>
                <w:sz w:val="20"/>
                <w:szCs w:val="20"/>
              </w:rPr>
              <w:t>undoFullautoprocess</w:t>
            </w:r>
          </w:p>
        </w:tc>
      </w:tr>
    </w:tbl>
    <w:p w:rsidR="006002AF" w:rsidRPr="00704E65" w:rsidRDefault="006002AF" w:rsidP="006002AF">
      <w:pPr>
        <w:pStyle w:val="Tabletext"/>
        <w:keepLines w:val="0"/>
        <w:spacing w:after="0" w:line="240" w:lineRule="auto"/>
        <w:rPr>
          <w:rFonts w:ascii="細明體" w:eastAsia="細明體" w:hAnsi="細明體" w:hint="eastAsia"/>
          <w:kern w:val="2"/>
          <w:lang w:eastAsia="zh-TW"/>
        </w:rPr>
      </w:pPr>
    </w:p>
    <w:p w:rsidR="0000096F" w:rsidRPr="00704E65" w:rsidRDefault="00C753E8" w:rsidP="00EC1727">
      <w:pPr>
        <w:pStyle w:val="Tabletext"/>
        <w:keepLines w:val="0"/>
        <w:numPr>
          <w:ilvl w:val="0"/>
          <w:numId w:val="1"/>
        </w:numPr>
        <w:spacing w:after="0" w:line="240" w:lineRule="auto"/>
        <w:rPr>
          <w:rFonts w:ascii="細明體" w:eastAsia="細明體" w:hAnsi="細明體" w:hint="eastAsia"/>
          <w:b/>
          <w:kern w:val="2"/>
          <w:lang w:eastAsia="zh-TW"/>
        </w:rPr>
      </w:pPr>
      <w:r w:rsidRPr="00704E65">
        <w:rPr>
          <w:rFonts w:ascii="細明體" w:eastAsia="細明體" w:hAnsi="細明體" w:hint="eastAsia"/>
          <w:b/>
          <w:kern w:val="2"/>
          <w:lang w:eastAsia="zh-TW"/>
        </w:rPr>
        <w:t>批次基本資料:</w:t>
      </w:r>
    </w:p>
    <w:tbl>
      <w:tblPr>
        <w:tblW w:w="4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72"/>
        <w:gridCol w:w="3148"/>
      </w:tblGrid>
      <w:tr w:rsidR="00241CB2" w:rsidRPr="00704E65" w:rsidTr="00241CB2">
        <w:trPr>
          <w:trHeight w:val="120"/>
        </w:trPr>
        <w:tc>
          <w:tcPr>
            <w:tcW w:w="1672" w:type="dxa"/>
          </w:tcPr>
          <w:p w:rsidR="00241CB2" w:rsidRPr="00704E65" w:rsidRDefault="00241CB2" w:rsidP="0017097A">
            <w:pPr>
              <w:rPr>
                <w:rFonts w:ascii="細明體" w:eastAsia="細明體" w:hAnsi="細明體" w:hint="eastAsia"/>
                <w:sz w:val="20"/>
                <w:szCs w:val="20"/>
              </w:rPr>
            </w:pPr>
            <w:r w:rsidRPr="00704E65">
              <w:rPr>
                <w:rFonts w:ascii="細明體" w:eastAsia="細明體" w:hAnsi="細明體" w:hint="eastAsia"/>
                <w:sz w:val="20"/>
                <w:szCs w:val="20"/>
              </w:rPr>
              <w:t>作業名稱</w:t>
            </w:r>
          </w:p>
        </w:tc>
        <w:tc>
          <w:tcPr>
            <w:tcW w:w="3148" w:type="dxa"/>
          </w:tcPr>
          <w:p w:rsidR="00241CB2" w:rsidRPr="00704E65" w:rsidRDefault="00241CB2" w:rsidP="0017097A">
            <w:pPr>
              <w:rPr>
                <w:rFonts w:ascii="細明體" w:eastAsia="細明體" w:hAnsi="細明體" w:hint="eastAsia"/>
                <w:sz w:val="20"/>
                <w:szCs w:val="20"/>
              </w:rPr>
            </w:pPr>
            <w:r w:rsidRPr="00704E65">
              <w:rPr>
                <w:rFonts w:ascii="細明體" w:eastAsia="細明體" w:hAnsi="細明體" w:hint="eastAsia"/>
                <w:sz w:val="20"/>
                <w:szCs w:val="20"/>
              </w:rPr>
              <w:t>JAAADV001</w:t>
            </w:r>
          </w:p>
        </w:tc>
      </w:tr>
      <w:tr w:rsidR="00241CB2" w:rsidRPr="00704E65" w:rsidTr="00241CB2">
        <w:trPr>
          <w:trHeight w:val="120"/>
        </w:trPr>
        <w:tc>
          <w:tcPr>
            <w:tcW w:w="1672" w:type="dxa"/>
          </w:tcPr>
          <w:p w:rsidR="00241CB2" w:rsidRPr="00704E65" w:rsidRDefault="00241CB2" w:rsidP="0017097A">
            <w:pPr>
              <w:rPr>
                <w:rFonts w:ascii="細明體" w:eastAsia="細明體" w:hAnsi="細明體" w:hint="eastAsia"/>
                <w:sz w:val="20"/>
                <w:szCs w:val="20"/>
              </w:rPr>
            </w:pPr>
            <w:r w:rsidRPr="00704E65">
              <w:rPr>
                <w:rFonts w:ascii="細明體" w:eastAsia="細明體" w:hAnsi="細明體" w:hint="eastAsia"/>
                <w:sz w:val="20"/>
                <w:szCs w:val="20"/>
              </w:rPr>
              <w:t>業務別</w:t>
            </w:r>
          </w:p>
        </w:tc>
        <w:tc>
          <w:tcPr>
            <w:tcW w:w="3148" w:type="dxa"/>
          </w:tcPr>
          <w:p w:rsidR="00241CB2" w:rsidRPr="00704E65" w:rsidRDefault="00241CB2" w:rsidP="0017097A">
            <w:pPr>
              <w:rPr>
                <w:rFonts w:ascii="細明體" w:eastAsia="細明體" w:hAnsi="細明體" w:hint="eastAsia"/>
                <w:sz w:val="20"/>
                <w:szCs w:val="20"/>
              </w:rPr>
            </w:pPr>
            <w:r w:rsidRPr="00704E65">
              <w:rPr>
                <w:rFonts w:ascii="細明體" w:eastAsia="細明體" w:hAnsi="細明體" w:hint="eastAsia"/>
                <w:sz w:val="20"/>
                <w:szCs w:val="20"/>
              </w:rPr>
              <w:t>AA</w:t>
            </w:r>
          </w:p>
        </w:tc>
      </w:tr>
      <w:tr w:rsidR="00241CB2" w:rsidRPr="00704E65" w:rsidTr="00241CB2">
        <w:trPr>
          <w:trHeight w:val="120"/>
        </w:trPr>
        <w:tc>
          <w:tcPr>
            <w:tcW w:w="1672" w:type="dxa"/>
          </w:tcPr>
          <w:p w:rsidR="00241CB2" w:rsidRPr="00704E65" w:rsidRDefault="00241CB2" w:rsidP="0017097A">
            <w:pPr>
              <w:rPr>
                <w:rFonts w:ascii="細明體" w:eastAsia="細明體" w:hAnsi="細明體" w:hint="eastAsia"/>
                <w:sz w:val="20"/>
                <w:szCs w:val="20"/>
              </w:rPr>
            </w:pPr>
            <w:r w:rsidRPr="00704E65">
              <w:rPr>
                <w:rFonts w:ascii="細明體" w:eastAsia="細明體" w:hAnsi="細明體" w:hint="eastAsia"/>
                <w:sz w:val="20"/>
                <w:szCs w:val="20"/>
              </w:rPr>
              <w:t>次系統名稱</w:t>
            </w:r>
          </w:p>
        </w:tc>
        <w:tc>
          <w:tcPr>
            <w:tcW w:w="3148" w:type="dxa"/>
          </w:tcPr>
          <w:p w:rsidR="00241CB2" w:rsidRPr="00704E65" w:rsidRDefault="00241CB2" w:rsidP="0017097A">
            <w:pPr>
              <w:rPr>
                <w:rFonts w:ascii="細明體" w:eastAsia="細明體" w:hAnsi="細明體" w:hint="eastAsia"/>
                <w:sz w:val="20"/>
                <w:szCs w:val="20"/>
              </w:rPr>
            </w:pPr>
            <w:r w:rsidRPr="00704E65">
              <w:rPr>
                <w:rFonts w:ascii="細明體" w:eastAsia="細明體" w:hAnsi="細明體" w:hint="eastAsia"/>
                <w:sz w:val="20"/>
                <w:szCs w:val="20"/>
              </w:rPr>
              <w:t>V0</w:t>
            </w:r>
          </w:p>
        </w:tc>
      </w:tr>
      <w:tr w:rsidR="00241CB2" w:rsidRPr="00704E65" w:rsidTr="00241CB2">
        <w:trPr>
          <w:trHeight w:val="120"/>
        </w:trPr>
        <w:tc>
          <w:tcPr>
            <w:tcW w:w="1672" w:type="dxa"/>
          </w:tcPr>
          <w:p w:rsidR="00241CB2" w:rsidRPr="00704E65" w:rsidRDefault="00241CB2" w:rsidP="0017097A">
            <w:pPr>
              <w:rPr>
                <w:rFonts w:ascii="細明體" w:eastAsia="細明體" w:hAnsi="細明體" w:hint="eastAsia"/>
                <w:sz w:val="20"/>
                <w:szCs w:val="20"/>
              </w:rPr>
            </w:pPr>
            <w:r w:rsidRPr="00704E65">
              <w:rPr>
                <w:rFonts w:ascii="細明體" w:eastAsia="細明體" w:hAnsi="細明體" w:hint="eastAsia"/>
                <w:sz w:val="20"/>
                <w:szCs w:val="20"/>
              </w:rPr>
              <w:t>處理週期</w:t>
            </w:r>
          </w:p>
        </w:tc>
        <w:tc>
          <w:tcPr>
            <w:tcW w:w="3148" w:type="dxa"/>
          </w:tcPr>
          <w:p w:rsidR="00241CB2" w:rsidRPr="00704E65" w:rsidRDefault="00241CB2" w:rsidP="0017097A">
            <w:pPr>
              <w:rPr>
                <w:rFonts w:ascii="細明體" w:eastAsia="細明體" w:hAnsi="細明體" w:hint="eastAsia"/>
                <w:sz w:val="20"/>
                <w:szCs w:val="20"/>
              </w:rPr>
            </w:pPr>
            <w:r w:rsidRPr="00704E65">
              <w:rPr>
                <w:rFonts w:ascii="細明體" w:eastAsia="細明體" w:hAnsi="細明體" w:hint="eastAsia"/>
                <w:sz w:val="20"/>
                <w:szCs w:val="20"/>
              </w:rPr>
              <w:t>日</w:t>
            </w:r>
          </w:p>
        </w:tc>
      </w:tr>
      <w:tr w:rsidR="00241CB2" w:rsidRPr="00704E65" w:rsidTr="00241CB2">
        <w:trPr>
          <w:trHeight w:val="120"/>
        </w:trPr>
        <w:tc>
          <w:tcPr>
            <w:tcW w:w="1672" w:type="dxa"/>
          </w:tcPr>
          <w:p w:rsidR="00241CB2" w:rsidRPr="00704E65" w:rsidRDefault="00241CB2" w:rsidP="0017097A">
            <w:pPr>
              <w:rPr>
                <w:rFonts w:ascii="細明體" w:eastAsia="細明體" w:hAnsi="細明體" w:hint="eastAsia"/>
                <w:sz w:val="20"/>
                <w:szCs w:val="20"/>
              </w:rPr>
            </w:pPr>
            <w:r w:rsidRPr="00704E65">
              <w:rPr>
                <w:rFonts w:ascii="細明體" w:eastAsia="細明體" w:hAnsi="細明體" w:hint="eastAsia"/>
                <w:sz w:val="20"/>
                <w:szCs w:val="20"/>
              </w:rPr>
              <w:t>分批處理的件數</w:t>
            </w:r>
          </w:p>
        </w:tc>
        <w:tc>
          <w:tcPr>
            <w:tcW w:w="3148" w:type="dxa"/>
          </w:tcPr>
          <w:p w:rsidR="00241CB2" w:rsidRPr="00704E65" w:rsidRDefault="00241CB2" w:rsidP="0017097A">
            <w:pPr>
              <w:rPr>
                <w:rFonts w:ascii="細明體" w:eastAsia="細明體" w:hAnsi="細明體" w:hint="eastAsia"/>
                <w:sz w:val="20"/>
                <w:szCs w:val="20"/>
              </w:rPr>
            </w:pPr>
            <w:r w:rsidRPr="00704E65">
              <w:rPr>
                <w:rFonts w:ascii="細明體" w:eastAsia="細明體" w:hAnsi="細明體" w:hint="eastAsia"/>
                <w:sz w:val="20"/>
                <w:szCs w:val="20"/>
              </w:rPr>
              <w:t>100</w:t>
            </w:r>
          </w:p>
        </w:tc>
      </w:tr>
    </w:tbl>
    <w:p w:rsidR="00C753E8" w:rsidRPr="00704E65" w:rsidRDefault="00C753E8" w:rsidP="00C753E8">
      <w:pPr>
        <w:pStyle w:val="Tabletext"/>
        <w:keepLines w:val="0"/>
        <w:spacing w:after="0" w:line="240" w:lineRule="auto"/>
        <w:rPr>
          <w:rFonts w:ascii="細明體" w:eastAsia="細明體" w:hAnsi="細明體" w:hint="eastAsia"/>
          <w:b/>
          <w:kern w:val="2"/>
          <w:lang w:eastAsia="zh-TW"/>
        </w:rPr>
      </w:pPr>
    </w:p>
    <w:p w:rsidR="00C753E8" w:rsidRPr="00704E65" w:rsidRDefault="00C753E8" w:rsidP="00EC1727">
      <w:pPr>
        <w:pStyle w:val="Tabletext"/>
        <w:keepLines w:val="0"/>
        <w:numPr>
          <w:ilvl w:val="0"/>
          <w:numId w:val="1"/>
        </w:numPr>
        <w:spacing w:after="0" w:line="240" w:lineRule="auto"/>
        <w:rPr>
          <w:rFonts w:ascii="細明體" w:eastAsia="細明體" w:hAnsi="細明體" w:hint="eastAsia"/>
          <w:b/>
          <w:kern w:val="2"/>
          <w:lang w:eastAsia="zh-TW"/>
        </w:rPr>
      </w:pPr>
      <w:r w:rsidRPr="00704E65">
        <w:rPr>
          <w:rFonts w:ascii="細明體" w:eastAsia="細明體" w:hAnsi="細明體"/>
          <w:b/>
          <w:kern w:val="2"/>
          <w:lang w:eastAsia="zh-TW"/>
        </w:rPr>
        <w:t>參數說明：</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09"/>
        <w:gridCol w:w="2351"/>
        <w:gridCol w:w="1760"/>
        <w:gridCol w:w="5670"/>
      </w:tblGrid>
      <w:tr w:rsidR="00241CB2" w:rsidRPr="00704E65" w:rsidTr="00241CB2">
        <w:tc>
          <w:tcPr>
            <w:tcW w:w="709" w:type="dxa"/>
            <w:vAlign w:val="center"/>
          </w:tcPr>
          <w:p w:rsidR="00241CB2" w:rsidRPr="00704E65" w:rsidRDefault="00241CB2" w:rsidP="0017097A">
            <w:pPr>
              <w:jc w:val="both"/>
              <w:rPr>
                <w:rFonts w:ascii="細明體" w:eastAsia="細明體" w:hAnsi="細明體" w:hint="eastAsia"/>
                <w:sz w:val="20"/>
                <w:szCs w:val="20"/>
              </w:rPr>
            </w:pPr>
            <w:r w:rsidRPr="00704E65">
              <w:rPr>
                <w:rFonts w:ascii="細明體" w:eastAsia="細明體" w:hAnsi="細明體" w:hint="eastAsia"/>
                <w:sz w:val="20"/>
                <w:szCs w:val="20"/>
              </w:rPr>
              <w:t>項次</w:t>
            </w:r>
          </w:p>
        </w:tc>
        <w:tc>
          <w:tcPr>
            <w:tcW w:w="2351" w:type="dxa"/>
            <w:vAlign w:val="center"/>
          </w:tcPr>
          <w:p w:rsidR="00241CB2" w:rsidRPr="00704E65" w:rsidRDefault="00241CB2" w:rsidP="0017097A">
            <w:pPr>
              <w:jc w:val="both"/>
              <w:rPr>
                <w:rFonts w:ascii="細明體" w:eastAsia="細明體" w:hAnsi="細明體" w:hint="eastAsia"/>
                <w:sz w:val="20"/>
                <w:szCs w:val="20"/>
              </w:rPr>
            </w:pPr>
            <w:r w:rsidRPr="00704E65">
              <w:rPr>
                <w:rFonts w:ascii="細明體" w:eastAsia="細明體" w:hAnsi="細明體" w:hint="eastAsia"/>
                <w:sz w:val="20"/>
                <w:szCs w:val="20"/>
              </w:rPr>
              <w:t>說明</w:t>
            </w:r>
          </w:p>
        </w:tc>
        <w:tc>
          <w:tcPr>
            <w:tcW w:w="1760" w:type="dxa"/>
            <w:vAlign w:val="center"/>
          </w:tcPr>
          <w:p w:rsidR="00241CB2" w:rsidRPr="00704E65" w:rsidRDefault="00241CB2" w:rsidP="0017097A">
            <w:pPr>
              <w:jc w:val="both"/>
              <w:rPr>
                <w:rFonts w:ascii="細明體" w:eastAsia="細明體" w:hAnsi="細明體" w:hint="eastAsia"/>
                <w:sz w:val="20"/>
                <w:szCs w:val="20"/>
              </w:rPr>
            </w:pPr>
            <w:r w:rsidRPr="00704E65">
              <w:rPr>
                <w:rFonts w:ascii="細明體" w:eastAsia="細明體" w:hAnsi="細明體" w:hint="eastAsia"/>
                <w:sz w:val="20"/>
                <w:szCs w:val="20"/>
              </w:rPr>
              <w:t>資料型態</w:t>
            </w:r>
          </w:p>
        </w:tc>
        <w:tc>
          <w:tcPr>
            <w:tcW w:w="5670" w:type="dxa"/>
            <w:vAlign w:val="center"/>
          </w:tcPr>
          <w:p w:rsidR="00241CB2" w:rsidRPr="00704E65" w:rsidRDefault="00241CB2" w:rsidP="0017097A">
            <w:pPr>
              <w:jc w:val="both"/>
              <w:rPr>
                <w:rFonts w:ascii="細明體" w:eastAsia="細明體" w:hAnsi="細明體" w:hint="eastAsia"/>
                <w:sz w:val="20"/>
                <w:szCs w:val="20"/>
              </w:rPr>
            </w:pPr>
            <w:r w:rsidRPr="00704E65">
              <w:rPr>
                <w:rFonts w:ascii="細明體" w:eastAsia="細明體" w:hAnsi="細明體" w:hint="eastAsia"/>
                <w:sz w:val="20"/>
                <w:szCs w:val="20"/>
              </w:rPr>
              <w:t>備註</w:t>
            </w:r>
          </w:p>
        </w:tc>
      </w:tr>
      <w:tr w:rsidR="00241CB2" w:rsidRPr="00704E65" w:rsidTr="00241CB2">
        <w:tc>
          <w:tcPr>
            <w:tcW w:w="709" w:type="dxa"/>
            <w:vAlign w:val="center"/>
          </w:tcPr>
          <w:p w:rsidR="00241CB2" w:rsidRPr="00704E65" w:rsidRDefault="00241CB2" w:rsidP="0017097A">
            <w:pPr>
              <w:numPr>
                <w:ilvl w:val="0"/>
                <w:numId w:val="6"/>
              </w:numPr>
              <w:jc w:val="both"/>
              <w:rPr>
                <w:rFonts w:ascii="細明體" w:eastAsia="細明體" w:hAnsi="細明體" w:hint="eastAsia"/>
                <w:sz w:val="20"/>
                <w:szCs w:val="20"/>
              </w:rPr>
            </w:pPr>
          </w:p>
        </w:tc>
        <w:tc>
          <w:tcPr>
            <w:tcW w:w="2351" w:type="dxa"/>
            <w:vAlign w:val="center"/>
          </w:tcPr>
          <w:p w:rsidR="00241CB2" w:rsidRPr="00704E65" w:rsidRDefault="00241CB2" w:rsidP="0017097A">
            <w:pPr>
              <w:jc w:val="both"/>
              <w:rPr>
                <w:rFonts w:ascii="細明體" w:eastAsia="細明體" w:hAnsi="細明體" w:hint="eastAsia"/>
                <w:sz w:val="20"/>
                <w:szCs w:val="20"/>
              </w:rPr>
            </w:pPr>
            <w:r w:rsidRPr="00704E65">
              <w:rPr>
                <w:rFonts w:ascii="細明體" w:eastAsia="細明體" w:hAnsi="細明體" w:hint="eastAsia"/>
                <w:sz w:val="20"/>
                <w:szCs w:val="20"/>
              </w:rPr>
              <w:t>整批或當日件</w:t>
            </w:r>
          </w:p>
        </w:tc>
        <w:tc>
          <w:tcPr>
            <w:tcW w:w="1760" w:type="dxa"/>
            <w:vAlign w:val="center"/>
          </w:tcPr>
          <w:p w:rsidR="00241CB2" w:rsidRPr="00704E65" w:rsidRDefault="00241CB2" w:rsidP="0017097A">
            <w:pPr>
              <w:jc w:val="both"/>
              <w:rPr>
                <w:rFonts w:ascii="細明體" w:eastAsia="細明體" w:hAnsi="細明體" w:hint="eastAsia"/>
                <w:sz w:val="20"/>
                <w:szCs w:val="20"/>
              </w:rPr>
            </w:pPr>
            <w:r w:rsidRPr="00704E65">
              <w:rPr>
                <w:rFonts w:ascii="細明體" w:eastAsia="細明體" w:hAnsi="細明體" w:hint="eastAsia"/>
                <w:sz w:val="20"/>
                <w:szCs w:val="20"/>
              </w:rPr>
              <w:t>CHAR(1)</w:t>
            </w:r>
          </w:p>
        </w:tc>
        <w:tc>
          <w:tcPr>
            <w:tcW w:w="5670" w:type="dxa"/>
            <w:vAlign w:val="center"/>
          </w:tcPr>
          <w:p w:rsidR="00241CB2" w:rsidRPr="00704E65" w:rsidRDefault="00241CB2" w:rsidP="000A3E9D">
            <w:pPr>
              <w:jc w:val="both"/>
              <w:rPr>
                <w:rFonts w:ascii="細明體" w:eastAsia="細明體" w:hAnsi="細明體" w:hint="eastAsia"/>
                <w:sz w:val="20"/>
                <w:szCs w:val="20"/>
              </w:rPr>
            </w:pPr>
            <w:r w:rsidRPr="00704E65">
              <w:rPr>
                <w:rFonts w:ascii="細明體" w:eastAsia="細明體" w:hAnsi="細明體" w:hint="eastAsia"/>
                <w:sz w:val="20"/>
                <w:szCs w:val="20"/>
              </w:rPr>
              <w:t xml:space="preserve">D:當日件  </w:t>
            </w:r>
            <w:r w:rsidR="00CB353B">
              <w:rPr>
                <w:rFonts w:ascii="細明體" w:eastAsia="細明體" w:hAnsi="細明體" w:hint="eastAsia"/>
                <w:sz w:val="20"/>
                <w:szCs w:val="20"/>
              </w:rPr>
              <w:t xml:space="preserve">N:線上批次  </w:t>
            </w:r>
            <w:r w:rsidR="00B8246A">
              <w:rPr>
                <w:sz w:val="20"/>
                <w:szCs w:val="20"/>
              </w:rPr>
              <w:t>3</w:t>
            </w:r>
            <w:r w:rsidR="000A3E9D">
              <w:rPr>
                <w:rFonts w:hint="eastAsia"/>
                <w:sz w:val="20"/>
                <w:szCs w:val="20"/>
              </w:rPr>
              <w:t>:</w:t>
            </w:r>
            <w:r w:rsidR="00B8246A">
              <w:rPr>
                <w:sz w:val="20"/>
                <w:szCs w:val="20"/>
              </w:rPr>
              <w:t>3</w:t>
            </w:r>
            <w:r w:rsidR="00B8246A">
              <w:rPr>
                <w:rFonts w:hint="eastAsia"/>
                <w:sz w:val="20"/>
                <w:szCs w:val="20"/>
              </w:rPr>
              <w:t>登</w:t>
            </w:r>
            <w:r w:rsidR="00B8246A">
              <w:rPr>
                <w:rFonts w:hint="eastAsia"/>
                <w:sz w:val="20"/>
                <w:szCs w:val="20"/>
              </w:rPr>
              <w:t xml:space="preserve"> </w:t>
            </w:r>
            <w:r w:rsidRPr="00704E65">
              <w:rPr>
                <w:rFonts w:ascii="細明體" w:eastAsia="細明體" w:hAnsi="細明體" w:hint="eastAsia"/>
                <w:sz w:val="20"/>
                <w:szCs w:val="20"/>
              </w:rPr>
              <w:t>其他:批次</w:t>
            </w:r>
          </w:p>
        </w:tc>
      </w:tr>
      <w:tr w:rsidR="00241CB2" w:rsidRPr="00704E65" w:rsidTr="00241CB2">
        <w:tc>
          <w:tcPr>
            <w:tcW w:w="709" w:type="dxa"/>
            <w:vAlign w:val="center"/>
          </w:tcPr>
          <w:p w:rsidR="00241CB2" w:rsidRPr="00704E65" w:rsidRDefault="00241CB2" w:rsidP="0017097A">
            <w:pPr>
              <w:numPr>
                <w:ilvl w:val="0"/>
                <w:numId w:val="6"/>
              </w:numPr>
              <w:jc w:val="both"/>
              <w:rPr>
                <w:rFonts w:ascii="細明體" w:eastAsia="細明體" w:hAnsi="細明體" w:hint="eastAsia"/>
                <w:sz w:val="20"/>
                <w:szCs w:val="20"/>
              </w:rPr>
            </w:pPr>
          </w:p>
        </w:tc>
        <w:tc>
          <w:tcPr>
            <w:tcW w:w="2351" w:type="dxa"/>
            <w:vAlign w:val="center"/>
          </w:tcPr>
          <w:p w:rsidR="00241CB2" w:rsidRPr="00704E65" w:rsidRDefault="00533E1C" w:rsidP="0017097A">
            <w:pPr>
              <w:jc w:val="both"/>
              <w:rPr>
                <w:rFonts w:ascii="細明體" w:eastAsia="細明體" w:hAnsi="細明體"/>
                <w:sz w:val="20"/>
                <w:szCs w:val="20"/>
              </w:rPr>
            </w:pPr>
            <w:r w:rsidRPr="00704E65">
              <w:rPr>
                <w:rFonts w:ascii="細明體" w:eastAsia="細明體" w:hAnsi="細明體" w:hint="eastAsia"/>
                <w:sz w:val="20"/>
                <w:szCs w:val="20"/>
              </w:rPr>
              <w:t>模型分類</w:t>
            </w:r>
          </w:p>
        </w:tc>
        <w:tc>
          <w:tcPr>
            <w:tcW w:w="1760" w:type="dxa"/>
            <w:vAlign w:val="center"/>
          </w:tcPr>
          <w:p w:rsidR="00241CB2" w:rsidRPr="00704E65" w:rsidRDefault="00241CB2" w:rsidP="0017097A">
            <w:pPr>
              <w:jc w:val="both"/>
              <w:rPr>
                <w:rFonts w:ascii="細明體" w:eastAsia="細明體" w:hAnsi="細明體"/>
                <w:sz w:val="20"/>
                <w:szCs w:val="20"/>
              </w:rPr>
            </w:pPr>
            <w:r w:rsidRPr="00704E65">
              <w:rPr>
                <w:rFonts w:ascii="細明體" w:eastAsia="細明體" w:hAnsi="細明體"/>
                <w:sz w:val="20"/>
                <w:szCs w:val="20"/>
              </w:rPr>
              <w:t>STRING</w:t>
            </w:r>
          </w:p>
        </w:tc>
        <w:tc>
          <w:tcPr>
            <w:tcW w:w="5670" w:type="dxa"/>
            <w:vAlign w:val="center"/>
          </w:tcPr>
          <w:p w:rsidR="00241CB2" w:rsidRPr="00704E65" w:rsidRDefault="00241CB2" w:rsidP="0017097A">
            <w:pPr>
              <w:jc w:val="both"/>
              <w:rPr>
                <w:rFonts w:ascii="細明體" w:eastAsia="細明體" w:hAnsi="細明體"/>
                <w:sz w:val="20"/>
                <w:szCs w:val="20"/>
              </w:rPr>
            </w:pPr>
            <w:r w:rsidRPr="00704E65">
              <w:rPr>
                <w:rFonts w:ascii="細明體" w:eastAsia="細明體" w:hAnsi="細明體"/>
                <w:sz w:val="20"/>
                <w:szCs w:val="20"/>
              </w:rPr>
              <w:t>0:全部</w:t>
            </w:r>
            <w:r w:rsidRPr="00704E65">
              <w:rPr>
                <w:rFonts w:ascii="細明體" w:eastAsia="細明體" w:hAnsi="細明體" w:hint="eastAsia"/>
                <w:sz w:val="20"/>
                <w:szCs w:val="20"/>
              </w:rPr>
              <w:t xml:space="preserve"> </w:t>
            </w:r>
            <w:r w:rsidRPr="00704E65">
              <w:rPr>
                <w:rFonts w:ascii="細明體" w:eastAsia="細明體" w:hAnsi="細明體"/>
                <w:sz w:val="20"/>
                <w:szCs w:val="20"/>
              </w:rPr>
              <w:t>1</w:t>
            </w:r>
            <w:r w:rsidRPr="00704E65">
              <w:rPr>
                <w:rFonts w:ascii="細明體" w:eastAsia="細明體" w:hAnsi="細明體" w:hint="eastAsia"/>
                <w:sz w:val="20"/>
                <w:szCs w:val="20"/>
              </w:rPr>
              <w:t>:</w:t>
            </w:r>
            <w:r w:rsidRPr="00704E65">
              <w:rPr>
                <w:rFonts w:ascii="細明體" w:eastAsia="細明體" w:hAnsi="細明體"/>
                <w:sz w:val="20"/>
                <w:szCs w:val="20"/>
              </w:rPr>
              <w:t>精神疾病</w:t>
            </w:r>
            <w:r w:rsidRPr="00704E65">
              <w:rPr>
                <w:rFonts w:ascii="細明體" w:eastAsia="細明體" w:hAnsi="細明體" w:hint="eastAsia"/>
                <w:sz w:val="20"/>
                <w:szCs w:val="20"/>
              </w:rPr>
              <w:t xml:space="preserve"> </w:t>
            </w:r>
            <w:r w:rsidRPr="00704E65">
              <w:rPr>
                <w:rFonts w:ascii="細明體" w:eastAsia="細明體" w:hAnsi="細明體"/>
                <w:sz w:val="20"/>
                <w:szCs w:val="20"/>
              </w:rPr>
              <w:t>2:癌症</w:t>
            </w:r>
            <w:r w:rsidR="00403413" w:rsidRPr="00704E65">
              <w:rPr>
                <w:rFonts w:ascii="細明體" w:eastAsia="細明體" w:hAnsi="細明體" w:hint="eastAsia"/>
                <w:sz w:val="20"/>
                <w:szCs w:val="20"/>
              </w:rPr>
              <w:t>醫療</w:t>
            </w:r>
            <w:r w:rsidR="00B8246A">
              <w:rPr>
                <w:sz w:val="20"/>
                <w:szCs w:val="20"/>
              </w:rPr>
              <w:t>3:</w:t>
            </w:r>
            <w:r w:rsidR="00B8246A">
              <w:rPr>
                <w:rFonts w:hint="eastAsia"/>
                <w:sz w:val="20"/>
                <w:szCs w:val="20"/>
              </w:rPr>
              <w:t>疾病</w:t>
            </w:r>
            <w:r w:rsidR="00B8246A">
              <w:rPr>
                <w:sz w:val="20"/>
                <w:szCs w:val="20"/>
              </w:rPr>
              <w:t xml:space="preserve"> 4:</w:t>
            </w:r>
            <w:r w:rsidR="00B8246A">
              <w:rPr>
                <w:rFonts w:hint="eastAsia"/>
                <w:sz w:val="20"/>
                <w:szCs w:val="20"/>
              </w:rPr>
              <w:t>意外</w:t>
            </w:r>
          </w:p>
        </w:tc>
      </w:tr>
      <w:tr w:rsidR="00241CB2" w:rsidRPr="00704E65" w:rsidTr="00241CB2">
        <w:tc>
          <w:tcPr>
            <w:tcW w:w="709" w:type="dxa"/>
            <w:vAlign w:val="center"/>
          </w:tcPr>
          <w:p w:rsidR="00241CB2" w:rsidRPr="00704E65" w:rsidRDefault="00241CB2" w:rsidP="0017097A">
            <w:pPr>
              <w:numPr>
                <w:ilvl w:val="0"/>
                <w:numId w:val="6"/>
              </w:numPr>
              <w:jc w:val="both"/>
              <w:rPr>
                <w:rFonts w:ascii="細明體" w:eastAsia="細明體" w:hAnsi="細明體" w:hint="eastAsia"/>
                <w:sz w:val="20"/>
                <w:szCs w:val="20"/>
              </w:rPr>
            </w:pPr>
          </w:p>
        </w:tc>
        <w:tc>
          <w:tcPr>
            <w:tcW w:w="2351" w:type="dxa"/>
            <w:vAlign w:val="center"/>
          </w:tcPr>
          <w:p w:rsidR="00241CB2" w:rsidRPr="00704E65" w:rsidRDefault="00241CB2" w:rsidP="0017097A">
            <w:pPr>
              <w:jc w:val="both"/>
              <w:rPr>
                <w:rFonts w:ascii="細明體" w:eastAsia="細明體" w:hAnsi="細明體"/>
                <w:sz w:val="20"/>
                <w:szCs w:val="20"/>
              </w:rPr>
            </w:pPr>
            <w:r w:rsidRPr="00704E65">
              <w:rPr>
                <w:rFonts w:ascii="細明體" w:eastAsia="細明體" w:hAnsi="細明體"/>
                <w:sz w:val="20"/>
                <w:szCs w:val="20"/>
              </w:rPr>
              <w:t>執行步驟</w:t>
            </w:r>
          </w:p>
        </w:tc>
        <w:tc>
          <w:tcPr>
            <w:tcW w:w="1760" w:type="dxa"/>
            <w:vAlign w:val="center"/>
          </w:tcPr>
          <w:p w:rsidR="00241CB2" w:rsidRPr="00704E65" w:rsidRDefault="00241CB2" w:rsidP="0017097A">
            <w:pPr>
              <w:jc w:val="both"/>
              <w:rPr>
                <w:rFonts w:ascii="細明體" w:eastAsia="細明體" w:hAnsi="細明體"/>
                <w:sz w:val="20"/>
                <w:szCs w:val="20"/>
              </w:rPr>
            </w:pPr>
            <w:r w:rsidRPr="00704E65">
              <w:rPr>
                <w:rFonts w:ascii="細明體" w:eastAsia="細明體" w:hAnsi="細明體"/>
                <w:sz w:val="20"/>
                <w:szCs w:val="20"/>
              </w:rPr>
              <w:t>STRING</w:t>
            </w:r>
          </w:p>
        </w:tc>
        <w:tc>
          <w:tcPr>
            <w:tcW w:w="5670" w:type="dxa"/>
            <w:vAlign w:val="center"/>
          </w:tcPr>
          <w:p w:rsidR="00241CB2" w:rsidRPr="00704E65" w:rsidRDefault="00241CB2" w:rsidP="0017097A">
            <w:pPr>
              <w:jc w:val="both"/>
              <w:rPr>
                <w:rFonts w:ascii="細明體" w:eastAsia="細明體" w:hAnsi="細明體"/>
                <w:sz w:val="20"/>
                <w:szCs w:val="20"/>
              </w:rPr>
            </w:pPr>
            <w:r w:rsidRPr="00704E65">
              <w:rPr>
                <w:rFonts w:ascii="細明體" w:eastAsia="細明體" w:hAnsi="細明體" w:hint="eastAsia"/>
                <w:sz w:val="20"/>
                <w:szCs w:val="20"/>
              </w:rPr>
              <w:t>0:</w:t>
            </w:r>
            <w:r w:rsidR="00A01994" w:rsidRPr="00704E65">
              <w:rPr>
                <w:rFonts w:ascii="細明體" w:eastAsia="細明體" w:hAnsi="細明體" w:hint="eastAsia"/>
                <w:sz w:val="20"/>
                <w:szCs w:val="20"/>
              </w:rPr>
              <w:t>執行全部</w:t>
            </w:r>
            <w:r w:rsidR="00137442" w:rsidRPr="00704E65">
              <w:rPr>
                <w:rFonts w:ascii="細明體" w:eastAsia="細明體" w:hAnsi="細明體" w:hint="eastAsia"/>
                <w:sz w:val="20"/>
                <w:szCs w:val="20"/>
              </w:rPr>
              <w:t xml:space="preserve">  Z:計算總分</w:t>
            </w:r>
            <w:r w:rsidR="00B76CBE">
              <w:rPr>
                <w:rFonts w:ascii="細明體" w:eastAsia="細明體" w:hAnsi="細明體" w:hint="eastAsia"/>
                <w:sz w:val="20"/>
                <w:szCs w:val="20"/>
              </w:rPr>
              <w:t xml:space="preserve"> X:執行全部(押DTAAV014.END_TIME)</w:t>
            </w:r>
          </w:p>
          <w:p w:rsidR="00241CB2" w:rsidRPr="00704E65" w:rsidRDefault="00241CB2" w:rsidP="0017097A">
            <w:pPr>
              <w:jc w:val="both"/>
              <w:rPr>
                <w:rFonts w:ascii="細明體" w:eastAsia="細明體" w:hAnsi="細明體" w:hint="eastAsia"/>
                <w:sz w:val="20"/>
                <w:szCs w:val="20"/>
              </w:rPr>
            </w:pPr>
            <w:r w:rsidRPr="00704E65">
              <w:rPr>
                <w:rFonts w:ascii="細明體" w:eastAsia="細明體" w:hAnsi="細明體"/>
                <w:sz w:val="20"/>
                <w:szCs w:val="20"/>
              </w:rPr>
              <w:t>1:異常投保動機</w:t>
            </w:r>
            <w:r w:rsidRPr="00704E65">
              <w:rPr>
                <w:rFonts w:ascii="細明體" w:eastAsia="細明體" w:hAnsi="細明體" w:hint="eastAsia"/>
                <w:sz w:val="20"/>
                <w:szCs w:val="20"/>
              </w:rPr>
              <w:t xml:space="preserve">  2:經手人</w:t>
            </w:r>
            <w:r w:rsidRPr="00704E65">
              <w:rPr>
                <w:rFonts w:ascii="細明體" w:eastAsia="細明體" w:hAnsi="細明體"/>
                <w:sz w:val="20"/>
                <w:szCs w:val="20"/>
              </w:rPr>
              <w:t xml:space="preserve"> </w:t>
            </w:r>
            <w:r w:rsidRPr="00704E65">
              <w:rPr>
                <w:rFonts w:ascii="細明體" w:eastAsia="細明體" w:hAnsi="細明體" w:hint="eastAsia"/>
                <w:sz w:val="20"/>
                <w:szCs w:val="20"/>
              </w:rPr>
              <w:t xml:space="preserve"> 3:</w:t>
            </w:r>
            <w:r w:rsidRPr="00704E65">
              <w:rPr>
                <w:rFonts w:ascii="細明體" w:eastAsia="細明體" w:hAnsi="細明體"/>
                <w:sz w:val="20"/>
                <w:szCs w:val="20"/>
              </w:rPr>
              <w:t>浮濫就診</w:t>
            </w:r>
            <w:r w:rsidRPr="00704E65">
              <w:rPr>
                <w:rFonts w:ascii="細明體" w:eastAsia="細明體" w:hAnsi="細明體" w:hint="eastAsia"/>
                <w:sz w:val="20"/>
                <w:szCs w:val="20"/>
              </w:rPr>
              <w:t xml:space="preserve">  4:異常行為</w:t>
            </w:r>
          </w:p>
          <w:p w:rsidR="00241CB2" w:rsidRPr="00704E65" w:rsidRDefault="00241CB2" w:rsidP="0017097A">
            <w:pPr>
              <w:jc w:val="both"/>
              <w:rPr>
                <w:rFonts w:ascii="細明體" w:eastAsia="細明體" w:hAnsi="細明體"/>
                <w:sz w:val="20"/>
                <w:szCs w:val="20"/>
              </w:rPr>
            </w:pPr>
            <w:r w:rsidRPr="00704E65">
              <w:rPr>
                <w:rFonts w:ascii="細明體" w:eastAsia="細明體" w:hAnsi="細明體" w:hint="eastAsia"/>
                <w:sz w:val="20"/>
                <w:szCs w:val="20"/>
              </w:rPr>
              <w:t>5:癌症浮濫就診  6:不良理賠紀錄</w:t>
            </w:r>
            <w:r w:rsidR="00AE4478" w:rsidRPr="00704E65">
              <w:rPr>
                <w:rFonts w:ascii="細明體" w:eastAsia="細明體" w:hAnsi="細明體" w:hint="eastAsia"/>
                <w:sz w:val="20"/>
                <w:szCs w:val="20"/>
              </w:rPr>
              <w:t xml:space="preserve"> 7:醫院</w:t>
            </w:r>
            <w:r w:rsidR="00C877A7">
              <w:rPr>
                <w:rFonts w:ascii="細明體" w:eastAsia="細明體" w:hAnsi="細明體" w:hint="eastAsia"/>
                <w:sz w:val="20"/>
                <w:szCs w:val="20"/>
              </w:rPr>
              <w:t xml:space="preserve">  8:</w:t>
            </w:r>
            <w:r w:rsidR="00AE4478" w:rsidRPr="00704E65">
              <w:rPr>
                <w:rFonts w:ascii="細明體" w:eastAsia="細明體" w:hAnsi="細明體" w:hint="eastAsia"/>
                <w:sz w:val="20"/>
                <w:szCs w:val="20"/>
              </w:rPr>
              <w:t>醫師</w:t>
            </w:r>
            <w:r w:rsidR="00137442" w:rsidRPr="00704E65">
              <w:rPr>
                <w:rFonts w:ascii="細明體" w:eastAsia="細明體" w:hAnsi="細明體" w:hint="eastAsia"/>
                <w:sz w:val="20"/>
                <w:szCs w:val="20"/>
              </w:rPr>
              <w:t xml:space="preserve"> </w:t>
            </w:r>
          </w:p>
        </w:tc>
      </w:tr>
      <w:tr w:rsidR="00B11882" w:rsidRPr="00704E65" w:rsidTr="00241CB2">
        <w:tc>
          <w:tcPr>
            <w:tcW w:w="709" w:type="dxa"/>
            <w:vAlign w:val="center"/>
          </w:tcPr>
          <w:p w:rsidR="00B11882" w:rsidRPr="00704E65" w:rsidRDefault="00B11882" w:rsidP="0017097A">
            <w:pPr>
              <w:numPr>
                <w:ilvl w:val="0"/>
                <w:numId w:val="6"/>
              </w:numPr>
              <w:jc w:val="both"/>
              <w:rPr>
                <w:rFonts w:ascii="細明體" w:eastAsia="細明體" w:hAnsi="細明體" w:hint="eastAsia"/>
                <w:sz w:val="20"/>
                <w:szCs w:val="20"/>
              </w:rPr>
            </w:pPr>
          </w:p>
        </w:tc>
        <w:tc>
          <w:tcPr>
            <w:tcW w:w="2351" w:type="dxa"/>
            <w:vAlign w:val="center"/>
          </w:tcPr>
          <w:p w:rsidR="00B11882" w:rsidRPr="00704E65" w:rsidRDefault="00B11882" w:rsidP="0017097A">
            <w:pPr>
              <w:jc w:val="both"/>
              <w:rPr>
                <w:rFonts w:ascii="細明體" w:eastAsia="細明體" w:hAnsi="細明體"/>
                <w:sz w:val="20"/>
                <w:szCs w:val="20"/>
              </w:rPr>
            </w:pPr>
            <w:r>
              <w:rPr>
                <w:rFonts w:ascii="細明體" w:eastAsia="細明體" w:hAnsi="細明體" w:hint="eastAsia"/>
                <w:sz w:val="20"/>
                <w:szCs w:val="20"/>
              </w:rPr>
              <w:t>是否另外產生資料</w:t>
            </w:r>
          </w:p>
        </w:tc>
        <w:tc>
          <w:tcPr>
            <w:tcW w:w="1760" w:type="dxa"/>
            <w:vAlign w:val="center"/>
          </w:tcPr>
          <w:p w:rsidR="00B11882" w:rsidRPr="00704E65" w:rsidRDefault="00B11882" w:rsidP="0017097A">
            <w:pPr>
              <w:jc w:val="both"/>
              <w:rPr>
                <w:rFonts w:ascii="細明體" w:eastAsia="細明體" w:hAnsi="細明體"/>
                <w:sz w:val="20"/>
                <w:szCs w:val="20"/>
              </w:rPr>
            </w:pPr>
            <w:r>
              <w:rPr>
                <w:rFonts w:ascii="細明體" w:eastAsia="細明體" w:hAnsi="細明體" w:hint="eastAsia"/>
                <w:sz w:val="20"/>
                <w:szCs w:val="20"/>
              </w:rPr>
              <w:t>STRING</w:t>
            </w:r>
          </w:p>
        </w:tc>
        <w:tc>
          <w:tcPr>
            <w:tcW w:w="5670" w:type="dxa"/>
            <w:vAlign w:val="center"/>
          </w:tcPr>
          <w:p w:rsidR="00B11882" w:rsidRDefault="00B11882" w:rsidP="00AF63A7">
            <w:pPr>
              <w:jc w:val="both"/>
              <w:rPr>
                <w:rFonts w:ascii="細明體" w:eastAsia="細明體" w:hAnsi="細明體" w:hint="eastAsia"/>
                <w:sz w:val="20"/>
                <w:szCs w:val="20"/>
              </w:rPr>
            </w:pPr>
            <w:r>
              <w:rPr>
                <w:rFonts w:ascii="細明體" w:eastAsia="細明體" w:hAnsi="細明體" w:hint="eastAsia"/>
                <w:sz w:val="20"/>
                <w:szCs w:val="20"/>
              </w:rPr>
              <w:t>Y:表示讀取</w:t>
            </w:r>
            <w:r w:rsidRPr="00122AD5">
              <w:rPr>
                <w:rFonts w:ascii="細明體" w:eastAsia="細明體" w:hAnsi="細明體" w:hint="eastAsia"/>
                <w:sz w:val="20"/>
                <w:szCs w:val="20"/>
              </w:rPr>
              <w:t>理賠案件FAMS評分紀錄</w:t>
            </w:r>
            <w:r>
              <w:rPr>
                <w:rFonts w:ascii="細明體" w:eastAsia="細明體" w:hAnsi="細明體" w:hint="eastAsia"/>
                <w:sz w:val="20"/>
                <w:szCs w:val="20"/>
              </w:rPr>
              <w:t>暫存</w:t>
            </w:r>
            <w:r w:rsidRPr="00122AD5">
              <w:rPr>
                <w:rFonts w:ascii="細明體" w:eastAsia="細明體" w:hAnsi="細明體" w:hint="eastAsia"/>
                <w:sz w:val="20"/>
                <w:szCs w:val="20"/>
              </w:rPr>
              <w:t>檔</w:t>
            </w:r>
            <w:r>
              <w:rPr>
                <w:rFonts w:ascii="細明體" w:eastAsia="細明體" w:hAnsi="細明體" w:hint="eastAsia"/>
                <w:sz w:val="20"/>
                <w:szCs w:val="20"/>
              </w:rPr>
              <w:t>DTAAVT11資料產生。</w:t>
            </w:r>
          </w:p>
          <w:p w:rsidR="00B11882" w:rsidRPr="00704E65" w:rsidRDefault="00B11882" w:rsidP="0017097A">
            <w:pPr>
              <w:jc w:val="both"/>
              <w:rPr>
                <w:rFonts w:ascii="細明體" w:eastAsia="細明體" w:hAnsi="細明體" w:hint="eastAsia"/>
                <w:sz w:val="20"/>
                <w:szCs w:val="20"/>
              </w:rPr>
            </w:pPr>
            <w:r>
              <w:rPr>
                <w:rFonts w:ascii="細明體" w:eastAsia="細明體" w:hAnsi="細明體" w:hint="eastAsia"/>
                <w:sz w:val="20"/>
                <w:szCs w:val="20"/>
              </w:rPr>
              <w:t>N:表示以正式的</w:t>
            </w:r>
            <w:r w:rsidRPr="00122AD5">
              <w:rPr>
                <w:rFonts w:ascii="細明體" w:eastAsia="細明體" w:hAnsi="細明體" w:hint="eastAsia"/>
                <w:sz w:val="20"/>
                <w:szCs w:val="20"/>
              </w:rPr>
              <w:t>理賠案件FAMS評分紀錄檔</w:t>
            </w:r>
            <w:r>
              <w:rPr>
                <w:rFonts w:ascii="細明體" w:eastAsia="細明體" w:hAnsi="細明體" w:hint="eastAsia"/>
                <w:sz w:val="20"/>
                <w:szCs w:val="20"/>
              </w:rPr>
              <w:t>DTAAV011資料產生。</w:t>
            </w:r>
          </w:p>
        </w:tc>
      </w:tr>
      <w:tr w:rsidR="00B11882" w:rsidRPr="00704E65" w:rsidTr="00241CB2">
        <w:tc>
          <w:tcPr>
            <w:tcW w:w="709" w:type="dxa"/>
            <w:vAlign w:val="center"/>
          </w:tcPr>
          <w:p w:rsidR="00B11882" w:rsidRPr="00704E65" w:rsidRDefault="00B11882" w:rsidP="0017097A">
            <w:pPr>
              <w:numPr>
                <w:ilvl w:val="0"/>
                <w:numId w:val="6"/>
              </w:numPr>
              <w:jc w:val="both"/>
              <w:rPr>
                <w:rFonts w:ascii="細明體" w:eastAsia="細明體" w:hAnsi="細明體" w:hint="eastAsia"/>
                <w:sz w:val="20"/>
                <w:szCs w:val="20"/>
              </w:rPr>
            </w:pPr>
          </w:p>
        </w:tc>
        <w:tc>
          <w:tcPr>
            <w:tcW w:w="2351" w:type="dxa"/>
            <w:vAlign w:val="center"/>
          </w:tcPr>
          <w:p w:rsidR="00B11882" w:rsidRPr="00704E65" w:rsidRDefault="00B11882" w:rsidP="0017097A">
            <w:pPr>
              <w:jc w:val="both"/>
              <w:rPr>
                <w:rFonts w:ascii="細明體" w:eastAsia="細明體" w:hAnsi="細明體"/>
                <w:sz w:val="20"/>
                <w:szCs w:val="20"/>
              </w:rPr>
            </w:pPr>
            <w:r>
              <w:rPr>
                <w:rFonts w:ascii="細明體" w:eastAsia="細明體" w:hAnsi="細明體" w:hint="eastAsia"/>
                <w:sz w:val="20"/>
                <w:szCs w:val="20"/>
              </w:rPr>
              <w:t xml:space="preserve">處理日期 </w:t>
            </w:r>
          </w:p>
        </w:tc>
        <w:tc>
          <w:tcPr>
            <w:tcW w:w="1760" w:type="dxa"/>
            <w:vAlign w:val="center"/>
          </w:tcPr>
          <w:p w:rsidR="00B11882" w:rsidRPr="00704E65" w:rsidRDefault="00B11882" w:rsidP="0017097A">
            <w:pPr>
              <w:jc w:val="both"/>
              <w:rPr>
                <w:rFonts w:ascii="細明體" w:eastAsia="細明體" w:hAnsi="細明體"/>
                <w:sz w:val="20"/>
                <w:szCs w:val="20"/>
              </w:rPr>
            </w:pPr>
            <w:r>
              <w:rPr>
                <w:rFonts w:ascii="細明體" w:eastAsia="細明體" w:hAnsi="細明體" w:hint="eastAsia"/>
                <w:sz w:val="20"/>
                <w:szCs w:val="20"/>
              </w:rPr>
              <w:t>STRING</w:t>
            </w:r>
          </w:p>
        </w:tc>
        <w:tc>
          <w:tcPr>
            <w:tcW w:w="5670" w:type="dxa"/>
            <w:vAlign w:val="center"/>
          </w:tcPr>
          <w:p w:rsidR="00B11882" w:rsidRPr="00704E65" w:rsidRDefault="00B11882" w:rsidP="0017097A">
            <w:pPr>
              <w:jc w:val="both"/>
              <w:rPr>
                <w:rFonts w:ascii="細明體" w:eastAsia="細明體" w:hAnsi="細明體" w:hint="eastAsia"/>
                <w:sz w:val="20"/>
                <w:szCs w:val="20"/>
              </w:rPr>
            </w:pPr>
            <w:r w:rsidRPr="00704E65">
              <w:rPr>
                <w:rFonts w:ascii="細明體" w:eastAsia="細明體" w:hAnsi="細明體" w:hint="eastAsia"/>
                <w:sz w:val="20"/>
                <w:szCs w:val="20"/>
              </w:rPr>
              <w:t>可傳可不傳</w:t>
            </w:r>
          </w:p>
        </w:tc>
      </w:tr>
      <w:tr w:rsidR="00B11882" w:rsidRPr="00704E65" w:rsidTr="00241CB2">
        <w:tc>
          <w:tcPr>
            <w:tcW w:w="709" w:type="dxa"/>
            <w:vAlign w:val="center"/>
          </w:tcPr>
          <w:p w:rsidR="00B11882" w:rsidRPr="00704E65" w:rsidRDefault="00B11882" w:rsidP="0017097A">
            <w:pPr>
              <w:numPr>
                <w:ilvl w:val="0"/>
                <w:numId w:val="6"/>
              </w:numPr>
              <w:jc w:val="both"/>
              <w:rPr>
                <w:rFonts w:ascii="細明體" w:eastAsia="細明體" w:hAnsi="細明體" w:hint="eastAsia"/>
                <w:sz w:val="20"/>
                <w:szCs w:val="20"/>
              </w:rPr>
            </w:pPr>
          </w:p>
        </w:tc>
        <w:tc>
          <w:tcPr>
            <w:tcW w:w="2351" w:type="dxa"/>
            <w:vAlign w:val="center"/>
          </w:tcPr>
          <w:p w:rsidR="00B11882" w:rsidRPr="00704E65" w:rsidRDefault="00B11882" w:rsidP="0017097A">
            <w:pPr>
              <w:jc w:val="both"/>
              <w:rPr>
                <w:rFonts w:ascii="細明體" w:eastAsia="細明體" w:hAnsi="細明體"/>
                <w:sz w:val="20"/>
                <w:szCs w:val="20"/>
              </w:rPr>
            </w:pPr>
            <w:r w:rsidRPr="00704E65">
              <w:rPr>
                <w:rFonts w:ascii="細明體" w:eastAsia="細明體" w:hAnsi="細明體"/>
                <w:sz w:val="20"/>
                <w:szCs w:val="20"/>
              </w:rPr>
              <w:t>受理編號</w:t>
            </w:r>
          </w:p>
        </w:tc>
        <w:tc>
          <w:tcPr>
            <w:tcW w:w="1760" w:type="dxa"/>
            <w:vAlign w:val="center"/>
          </w:tcPr>
          <w:p w:rsidR="00B11882" w:rsidRPr="00704E65" w:rsidRDefault="00B11882" w:rsidP="0017097A">
            <w:pPr>
              <w:jc w:val="both"/>
              <w:rPr>
                <w:rFonts w:ascii="細明體" w:eastAsia="細明體" w:hAnsi="細明體"/>
                <w:sz w:val="20"/>
                <w:szCs w:val="20"/>
              </w:rPr>
            </w:pPr>
            <w:r w:rsidRPr="00704E65">
              <w:rPr>
                <w:rFonts w:ascii="細明體" w:eastAsia="細明體" w:hAnsi="細明體"/>
                <w:sz w:val="20"/>
                <w:szCs w:val="20"/>
              </w:rPr>
              <w:t>STRING</w:t>
            </w:r>
          </w:p>
        </w:tc>
        <w:tc>
          <w:tcPr>
            <w:tcW w:w="5670" w:type="dxa"/>
            <w:vAlign w:val="center"/>
          </w:tcPr>
          <w:p w:rsidR="00B11882" w:rsidRPr="00704E65" w:rsidRDefault="00B11882" w:rsidP="00241CB2">
            <w:pPr>
              <w:jc w:val="both"/>
              <w:rPr>
                <w:rFonts w:ascii="細明體" w:eastAsia="細明體" w:hAnsi="細明體"/>
                <w:sz w:val="20"/>
                <w:szCs w:val="20"/>
              </w:rPr>
            </w:pPr>
            <w:r w:rsidRPr="00704E65">
              <w:rPr>
                <w:rFonts w:ascii="細明體" w:eastAsia="細明體" w:hAnsi="細明體" w:hint="eastAsia"/>
                <w:sz w:val="20"/>
                <w:szCs w:val="20"/>
              </w:rPr>
              <w:t>可傳可不傳</w:t>
            </w:r>
          </w:p>
        </w:tc>
      </w:tr>
    </w:tbl>
    <w:p w:rsidR="00BB1FBB" w:rsidRPr="00704E65" w:rsidRDefault="00F905C9" w:rsidP="00C753E8">
      <w:pPr>
        <w:pStyle w:val="Tabletext"/>
        <w:keepLines w:val="0"/>
        <w:spacing w:after="0" w:line="240" w:lineRule="auto"/>
        <w:rPr>
          <w:rFonts w:ascii="細明體" w:eastAsia="細明體" w:hAnsi="細明體"/>
          <w:kern w:val="2"/>
          <w:lang w:eastAsia="zh-TW"/>
        </w:rPr>
      </w:pPr>
      <w:r w:rsidRPr="00704E65">
        <w:rPr>
          <w:rFonts w:ascii="細明體" w:eastAsia="細明體" w:hAnsi="細明體"/>
          <w:kern w:val="2"/>
          <w:lang w:eastAsia="zh-TW"/>
        </w:rPr>
        <w:t xml:space="preserve"> </w:t>
      </w:r>
    </w:p>
    <w:p w:rsidR="00BB1FBB" w:rsidRPr="00704E65" w:rsidRDefault="00BB1FBB" w:rsidP="00BB1FBB">
      <w:pPr>
        <w:pStyle w:val="Tabletext"/>
        <w:keepLines w:val="0"/>
        <w:numPr>
          <w:ilvl w:val="0"/>
          <w:numId w:val="1"/>
        </w:numPr>
        <w:spacing w:after="0" w:line="240" w:lineRule="auto"/>
        <w:rPr>
          <w:rFonts w:ascii="細明體" w:eastAsia="細明體" w:hAnsi="細明體" w:hint="eastAsia"/>
          <w:kern w:val="2"/>
          <w:lang w:eastAsia="zh-TW"/>
        </w:rPr>
      </w:pPr>
      <w:r w:rsidRPr="00704E65">
        <w:rPr>
          <w:rFonts w:ascii="細明體" w:eastAsia="細明體" w:hAnsi="細明體"/>
          <w:kern w:val="2"/>
          <w:lang w:eastAsia="zh-TW"/>
        </w:rPr>
        <w:t>程式內容：</w:t>
      </w:r>
    </w:p>
    <w:p w:rsidR="00FE0A9A" w:rsidRPr="00704E65" w:rsidRDefault="00FE0A9A" w:rsidP="00FE0A9A">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kern w:val="2"/>
          <w:lang w:eastAsia="zh-TW"/>
        </w:rPr>
        <w:t>初始化：</w:t>
      </w:r>
    </w:p>
    <w:p w:rsidR="00FE0A9A" w:rsidRPr="00704E65" w:rsidRDefault="00FE0A9A" w:rsidP="00FE0A9A">
      <w:pPr>
        <w:pStyle w:val="Tabletext"/>
        <w:keepLines w:val="0"/>
        <w:numPr>
          <w:ilvl w:val="1"/>
          <w:numId w:val="32"/>
        </w:numPr>
        <w:spacing w:after="0" w:line="240" w:lineRule="auto"/>
        <w:rPr>
          <w:rFonts w:ascii="細明體" w:eastAsia="細明體" w:hAnsi="細明體"/>
          <w:kern w:val="2"/>
          <w:lang w:eastAsia="zh-TW"/>
        </w:rPr>
      </w:pPr>
      <w:r w:rsidRPr="00704E65">
        <w:rPr>
          <w:rFonts w:ascii="細明體" w:eastAsia="細明體" w:hAnsi="細明體"/>
          <w:kern w:val="2"/>
          <w:lang w:eastAsia="zh-TW"/>
        </w:rPr>
        <w:t>回覆訊息預設為0。</w:t>
      </w:r>
    </w:p>
    <w:p w:rsidR="00FE0A9A" w:rsidRPr="00704E65" w:rsidRDefault="00FE0A9A" w:rsidP="00FE0A9A">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輸入件數</w:t>
      </w:r>
      <w:r w:rsidR="0090258C" w:rsidRPr="00704E65">
        <w:rPr>
          <w:rFonts w:ascii="細明體" w:eastAsia="細明體" w:hAnsi="細明體" w:hint="eastAsia"/>
          <w:kern w:val="2"/>
          <w:lang w:eastAsia="zh-TW"/>
        </w:rPr>
        <w:t>1</w:t>
      </w:r>
      <w:r w:rsidRPr="00704E65">
        <w:rPr>
          <w:rFonts w:ascii="細明體" w:eastAsia="細明體" w:hAnsi="細明體" w:hint="eastAsia"/>
          <w:kern w:val="2"/>
          <w:lang w:eastAsia="zh-TW"/>
        </w:rPr>
        <w:t xml:space="preserve"> = 0</w:t>
      </w:r>
      <w:r w:rsidR="0090258C" w:rsidRPr="00704E65">
        <w:rPr>
          <w:rFonts w:ascii="細明體" w:eastAsia="細明體" w:hAnsi="細明體" w:hint="eastAsia"/>
          <w:kern w:val="2"/>
          <w:lang w:eastAsia="zh-TW"/>
        </w:rPr>
        <w:t>;</w:t>
      </w:r>
      <w:r w:rsidR="0090258C" w:rsidRPr="00704E65">
        <w:rPr>
          <w:rFonts w:ascii="細明體" w:eastAsia="細明體" w:hAnsi="細明體" w:hint="eastAsia"/>
          <w:lang w:eastAsia="zh-TW"/>
        </w:rPr>
        <w:t xml:space="preserve"> </w:t>
      </w:r>
      <w:r w:rsidR="0090258C" w:rsidRPr="00704E65">
        <w:rPr>
          <w:rFonts w:ascii="細明體" w:eastAsia="細明體" w:hAnsi="細明體" w:hint="eastAsia"/>
          <w:kern w:val="2"/>
          <w:lang w:eastAsia="zh-TW"/>
        </w:rPr>
        <w:t>輸入件數2 = 0; 輸入件數3 = 0; 輸入件數4 = 0; 輸入件數5 = 0; 輸入件數6 = 0;</w:t>
      </w:r>
      <w:r w:rsidR="00AE4478" w:rsidRPr="00704E65">
        <w:rPr>
          <w:rFonts w:ascii="細明體" w:eastAsia="細明體" w:hAnsi="細明體" w:hint="eastAsia"/>
          <w:kern w:val="2"/>
          <w:lang w:eastAsia="zh-TW"/>
        </w:rPr>
        <w:t xml:space="preserve"> 輸入件數7 = 0</w:t>
      </w:r>
      <w:r w:rsidR="00A93A19" w:rsidRPr="00704E65">
        <w:rPr>
          <w:rFonts w:ascii="細明體" w:eastAsia="細明體" w:hAnsi="細明體" w:hint="eastAsia"/>
          <w:kern w:val="2"/>
          <w:lang w:eastAsia="zh-TW"/>
        </w:rPr>
        <w:t>; 輸入件數</w:t>
      </w:r>
      <w:r w:rsidR="00A93A19">
        <w:rPr>
          <w:rFonts w:ascii="細明體" w:eastAsia="細明體" w:hAnsi="細明體" w:hint="eastAsia"/>
          <w:kern w:val="2"/>
          <w:lang w:eastAsia="zh-TW"/>
        </w:rPr>
        <w:t>8</w:t>
      </w:r>
      <w:r w:rsidR="00A93A19" w:rsidRPr="00704E65">
        <w:rPr>
          <w:rFonts w:ascii="細明體" w:eastAsia="細明體" w:hAnsi="細明體" w:hint="eastAsia"/>
          <w:kern w:val="2"/>
          <w:lang w:eastAsia="zh-TW"/>
        </w:rPr>
        <w:t xml:space="preserve"> = 0</w:t>
      </w:r>
    </w:p>
    <w:p w:rsidR="00C94333" w:rsidRPr="00704E65" w:rsidRDefault="00C94333" w:rsidP="00FE0A9A">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輸入件數41 = 0;</w:t>
      </w:r>
      <w:r w:rsidRPr="00704E65">
        <w:rPr>
          <w:rFonts w:ascii="細明體" w:eastAsia="細明體" w:hAnsi="細明體" w:hint="eastAsia"/>
          <w:lang w:eastAsia="zh-TW"/>
        </w:rPr>
        <w:t xml:space="preserve"> </w:t>
      </w:r>
      <w:r w:rsidRPr="00704E65">
        <w:rPr>
          <w:rFonts w:ascii="細明體" w:eastAsia="細明體" w:hAnsi="細明體" w:hint="eastAsia"/>
          <w:kern w:val="2"/>
          <w:lang w:eastAsia="zh-TW"/>
        </w:rPr>
        <w:t>輸入件數51 = 0; 輸入件數61 = 0;</w:t>
      </w:r>
    </w:p>
    <w:p w:rsidR="0090258C" w:rsidRPr="00704E65" w:rsidRDefault="0052573F" w:rsidP="00FE0A9A">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成功</w:t>
      </w:r>
      <w:r w:rsidR="0090258C" w:rsidRPr="00704E65">
        <w:rPr>
          <w:rFonts w:ascii="細明體" w:eastAsia="細明體" w:hAnsi="細明體" w:hint="eastAsia"/>
          <w:kern w:val="2"/>
          <w:lang w:eastAsia="zh-TW"/>
        </w:rPr>
        <w:t>件數1 = 0;</w:t>
      </w:r>
      <w:r w:rsidR="0090258C" w:rsidRPr="00704E65">
        <w:rPr>
          <w:rFonts w:ascii="細明體" w:eastAsia="細明體" w:hAnsi="細明體" w:hint="eastAsia"/>
          <w:lang w:eastAsia="zh-TW"/>
        </w:rPr>
        <w:t xml:space="preserve"> </w:t>
      </w:r>
      <w:r w:rsidRPr="00704E65">
        <w:rPr>
          <w:rFonts w:ascii="細明體" w:eastAsia="細明體" w:hAnsi="細明體" w:hint="eastAsia"/>
          <w:kern w:val="2"/>
          <w:lang w:eastAsia="zh-TW"/>
        </w:rPr>
        <w:t>成功</w:t>
      </w:r>
      <w:r w:rsidR="0090258C" w:rsidRPr="00704E65">
        <w:rPr>
          <w:rFonts w:ascii="細明體" w:eastAsia="細明體" w:hAnsi="細明體" w:hint="eastAsia"/>
          <w:kern w:val="2"/>
          <w:lang w:eastAsia="zh-TW"/>
        </w:rPr>
        <w:t xml:space="preserve">件數2 = 0; </w:t>
      </w:r>
      <w:r w:rsidRPr="00704E65">
        <w:rPr>
          <w:rFonts w:ascii="細明體" w:eastAsia="細明體" w:hAnsi="細明體" w:hint="eastAsia"/>
          <w:kern w:val="2"/>
          <w:lang w:eastAsia="zh-TW"/>
        </w:rPr>
        <w:t>成功</w:t>
      </w:r>
      <w:r w:rsidR="0090258C" w:rsidRPr="00704E65">
        <w:rPr>
          <w:rFonts w:ascii="細明體" w:eastAsia="細明體" w:hAnsi="細明體" w:hint="eastAsia"/>
          <w:kern w:val="2"/>
          <w:lang w:eastAsia="zh-TW"/>
        </w:rPr>
        <w:t xml:space="preserve">件數3 = 0; </w:t>
      </w:r>
      <w:r w:rsidRPr="00704E65">
        <w:rPr>
          <w:rFonts w:ascii="細明體" w:eastAsia="細明體" w:hAnsi="細明體" w:hint="eastAsia"/>
          <w:kern w:val="2"/>
          <w:lang w:eastAsia="zh-TW"/>
        </w:rPr>
        <w:t>成功</w:t>
      </w:r>
      <w:r w:rsidR="0090258C" w:rsidRPr="00704E65">
        <w:rPr>
          <w:rFonts w:ascii="細明體" w:eastAsia="細明體" w:hAnsi="細明體" w:hint="eastAsia"/>
          <w:kern w:val="2"/>
          <w:lang w:eastAsia="zh-TW"/>
        </w:rPr>
        <w:t xml:space="preserve">件數4 = 0; </w:t>
      </w:r>
      <w:r w:rsidRPr="00704E65">
        <w:rPr>
          <w:rFonts w:ascii="細明體" w:eastAsia="細明體" w:hAnsi="細明體" w:hint="eastAsia"/>
          <w:kern w:val="2"/>
          <w:lang w:eastAsia="zh-TW"/>
        </w:rPr>
        <w:t>成功</w:t>
      </w:r>
      <w:r w:rsidR="0090258C" w:rsidRPr="00704E65">
        <w:rPr>
          <w:rFonts w:ascii="細明體" w:eastAsia="細明體" w:hAnsi="細明體" w:hint="eastAsia"/>
          <w:kern w:val="2"/>
          <w:lang w:eastAsia="zh-TW"/>
        </w:rPr>
        <w:t xml:space="preserve">件數5 = 0; </w:t>
      </w:r>
      <w:r w:rsidRPr="00704E65">
        <w:rPr>
          <w:rFonts w:ascii="細明體" w:eastAsia="細明體" w:hAnsi="細明體" w:hint="eastAsia"/>
          <w:kern w:val="2"/>
          <w:lang w:eastAsia="zh-TW"/>
        </w:rPr>
        <w:t>成功</w:t>
      </w:r>
      <w:r w:rsidR="0090258C" w:rsidRPr="00704E65">
        <w:rPr>
          <w:rFonts w:ascii="細明體" w:eastAsia="細明體" w:hAnsi="細明體" w:hint="eastAsia"/>
          <w:kern w:val="2"/>
          <w:lang w:eastAsia="zh-TW"/>
        </w:rPr>
        <w:t>件數6 = 0;</w:t>
      </w:r>
      <w:r w:rsidR="00AE4478" w:rsidRPr="00704E65">
        <w:rPr>
          <w:rFonts w:ascii="細明體" w:eastAsia="細明體" w:hAnsi="細明體" w:hint="eastAsia"/>
          <w:kern w:val="2"/>
          <w:lang w:eastAsia="zh-TW"/>
        </w:rPr>
        <w:t xml:space="preserve"> 成功件數7 = 0;</w:t>
      </w:r>
      <w:r w:rsidR="00A93A19" w:rsidRPr="00A93A19">
        <w:rPr>
          <w:rFonts w:ascii="細明體" w:eastAsia="細明體" w:hAnsi="細明體" w:hint="eastAsia"/>
          <w:kern w:val="2"/>
          <w:lang w:eastAsia="zh-TW"/>
        </w:rPr>
        <w:t xml:space="preserve"> </w:t>
      </w:r>
      <w:r w:rsidR="00A93A19" w:rsidRPr="00704E65">
        <w:rPr>
          <w:rFonts w:ascii="細明體" w:eastAsia="細明體" w:hAnsi="細明體" w:hint="eastAsia"/>
          <w:kern w:val="2"/>
          <w:lang w:eastAsia="zh-TW"/>
        </w:rPr>
        <w:t>成功件數</w:t>
      </w:r>
      <w:r w:rsidR="00A93A19">
        <w:rPr>
          <w:rFonts w:ascii="細明體" w:eastAsia="細明體" w:hAnsi="細明體" w:hint="eastAsia"/>
          <w:kern w:val="2"/>
          <w:lang w:eastAsia="zh-TW"/>
        </w:rPr>
        <w:t>8</w:t>
      </w:r>
      <w:r w:rsidR="00A93A19" w:rsidRPr="00704E65">
        <w:rPr>
          <w:rFonts w:ascii="細明體" w:eastAsia="細明體" w:hAnsi="細明體" w:hint="eastAsia"/>
          <w:kern w:val="2"/>
          <w:lang w:eastAsia="zh-TW"/>
        </w:rPr>
        <w:t xml:space="preserve"> = 0</w:t>
      </w:r>
    </w:p>
    <w:p w:rsidR="00C94333" w:rsidRPr="00704E65" w:rsidRDefault="00C94333" w:rsidP="00C94333">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成功件數41 = 0;</w:t>
      </w:r>
      <w:r w:rsidRPr="00704E65">
        <w:rPr>
          <w:rFonts w:ascii="細明體" w:eastAsia="細明體" w:hAnsi="細明體" w:hint="eastAsia"/>
          <w:lang w:eastAsia="zh-TW"/>
        </w:rPr>
        <w:t xml:space="preserve"> </w:t>
      </w:r>
      <w:r w:rsidRPr="00704E65">
        <w:rPr>
          <w:rFonts w:ascii="細明體" w:eastAsia="細明體" w:hAnsi="細明體" w:hint="eastAsia"/>
          <w:kern w:val="2"/>
          <w:lang w:eastAsia="zh-TW"/>
        </w:rPr>
        <w:t>成功件數51 = 0; 成功件數61 = 0;</w:t>
      </w:r>
    </w:p>
    <w:p w:rsidR="0090258C" w:rsidRPr="00704E65" w:rsidRDefault="0090258C" w:rsidP="0090258C">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錯誤件數1 = 0;</w:t>
      </w:r>
      <w:r w:rsidRPr="00704E65">
        <w:rPr>
          <w:rFonts w:ascii="細明體" w:eastAsia="細明體" w:hAnsi="細明體" w:hint="eastAsia"/>
          <w:lang w:eastAsia="zh-TW"/>
        </w:rPr>
        <w:t xml:space="preserve"> </w:t>
      </w:r>
      <w:r w:rsidRPr="00704E65">
        <w:rPr>
          <w:rFonts w:ascii="細明體" w:eastAsia="細明體" w:hAnsi="細明體" w:hint="eastAsia"/>
          <w:kern w:val="2"/>
          <w:lang w:eastAsia="zh-TW"/>
        </w:rPr>
        <w:t>錯誤件數2 = 0; 錯誤件數3 = 0; 錯誤件數4 = 0; 錯誤件數5 = 0; 錯誤件數6 = 0;</w:t>
      </w:r>
      <w:r w:rsidR="00AE4478" w:rsidRPr="00704E65">
        <w:rPr>
          <w:rFonts w:ascii="細明體" w:eastAsia="細明體" w:hAnsi="細明體" w:hint="eastAsia"/>
          <w:kern w:val="2"/>
          <w:lang w:eastAsia="zh-TW"/>
        </w:rPr>
        <w:t xml:space="preserve"> 錯誤件數7 = 0</w:t>
      </w:r>
      <w:r w:rsidR="00A93A19" w:rsidRPr="00704E65">
        <w:rPr>
          <w:rFonts w:ascii="細明體" w:eastAsia="細明體" w:hAnsi="細明體" w:hint="eastAsia"/>
          <w:kern w:val="2"/>
          <w:lang w:eastAsia="zh-TW"/>
        </w:rPr>
        <w:t>; 錯誤件數</w:t>
      </w:r>
      <w:r w:rsidR="00A93A19">
        <w:rPr>
          <w:rFonts w:ascii="細明體" w:eastAsia="細明體" w:hAnsi="細明體" w:hint="eastAsia"/>
          <w:kern w:val="2"/>
          <w:lang w:eastAsia="zh-TW"/>
        </w:rPr>
        <w:t>8</w:t>
      </w:r>
      <w:r w:rsidR="00A93A19" w:rsidRPr="00704E65">
        <w:rPr>
          <w:rFonts w:ascii="細明體" w:eastAsia="細明體" w:hAnsi="細明體" w:hint="eastAsia"/>
          <w:kern w:val="2"/>
          <w:lang w:eastAsia="zh-TW"/>
        </w:rPr>
        <w:t xml:space="preserve"> = 0</w:t>
      </w:r>
    </w:p>
    <w:p w:rsidR="00C94333" w:rsidRPr="00704E65" w:rsidRDefault="00C94333" w:rsidP="00C94333">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錯誤件數51 = 0;</w:t>
      </w:r>
      <w:r w:rsidRPr="00704E65">
        <w:rPr>
          <w:rFonts w:ascii="細明體" w:eastAsia="細明體" w:hAnsi="細明體" w:hint="eastAsia"/>
          <w:lang w:eastAsia="zh-TW"/>
        </w:rPr>
        <w:t xml:space="preserve"> </w:t>
      </w:r>
      <w:r w:rsidRPr="00704E65">
        <w:rPr>
          <w:rFonts w:ascii="細明體" w:eastAsia="細明體" w:hAnsi="細明體" w:hint="eastAsia"/>
          <w:kern w:val="2"/>
          <w:lang w:eastAsia="zh-TW"/>
        </w:rPr>
        <w:t xml:space="preserve">錯誤件數51 = 0; 錯誤件數61 = 0; </w:t>
      </w:r>
    </w:p>
    <w:p w:rsidR="00137442" w:rsidRPr="00704E65" w:rsidRDefault="00137442" w:rsidP="00C94333">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計算總分處理件數 = 0; 計算總分失敗件數 = 0; 計算總分成功件數 = 0;</w:t>
      </w:r>
    </w:p>
    <w:p w:rsidR="00E2563D" w:rsidRPr="00704E65" w:rsidRDefault="00E2563D" w:rsidP="00E2563D">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$Shutdown_Date = call </w:t>
      </w:r>
      <w:r w:rsidRPr="00704E65">
        <w:rPr>
          <w:rFonts w:ascii="細明體" w:eastAsia="細明體" w:hAnsi="細明體"/>
          <w:kern w:val="2"/>
          <w:lang w:eastAsia="zh-TW"/>
        </w:rPr>
        <w:t>CathayDate().getShutdownDay</w:t>
      </w:r>
      <w:r w:rsidRPr="00704E65">
        <w:rPr>
          <w:rFonts w:ascii="細明體" w:eastAsia="細明體" w:hAnsi="細明體" w:hint="eastAsia"/>
          <w:kern w:val="2"/>
          <w:lang w:eastAsia="zh-TW"/>
        </w:rPr>
        <w:t>()取得系統shutdowndate。</w:t>
      </w:r>
    </w:p>
    <w:p w:rsidR="00E2563D" w:rsidRPr="00704E65" w:rsidRDefault="00E2563D" w:rsidP="00E2563D">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傳入參數判斷處理</w:t>
      </w:r>
    </w:p>
    <w:p w:rsidR="00E2563D" w:rsidRPr="00704E65" w:rsidRDefault="00E6211D" w:rsidP="00E2563D">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w:t>
      </w:r>
      <w:r w:rsidR="00E2563D" w:rsidRPr="00704E65">
        <w:rPr>
          <w:rFonts w:ascii="細明體" w:eastAsia="細明體" w:hAnsi="細明體" w:hint="eastAsia"/>
          <w:kern w:val="2"/>
          <w:lang w:eastAsia="zh-TW"/>
        </w:rPr>
        <w:t>傳入參數</w:t>
      </w:r>
      <w:r w:rsidRPr="00704E65">
        <w:rPr>
          <w:rFonts w:ascii="細明體" w:eastAsia="細明體" w:hAnsi="細明體" w:hint="eastAsia"/>
          <w:kern w:val="2"/>
          <w:lang w:eastAsia="zh-TW"/>
        </w:rPr>
        <w:t>個數小於</w:t>
      </w:r>
      <w:r w:rsidR="000378D6">
        <w:rPr>
          <w:rFonts w:ascii="細明體" w:eastAsia="細明體" w:hAnsi="細明體" w:hint="eastAsia"/>
          <w:kern w:val="2"/>
          <w:lang w:eastAsia="zh-TW"/>
        </w:rPr>
        <w:t>4</w:t>
      </w:r>
      <w:r w:rsidRPr="00704E65">
        <w:rPr>
          <w:rFonts w:ascii="細明體" w:eastAsia="細明體" w:hAnsi="細明體" w:hint="eastAsia"/>
          <w:kern w:val="2"/>
          <w:lang w:eastAsia="zh-TW"/>
        </w:rPr>
        <w:t>個</w:t>
      </w:r>
    </w:p>
    <w:p w:rsidR="00E2563D" w:rsidRPr="00704E65" w:rsidRDefault="00E2563D" w:rsidP="00E2563D">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顯示錯誤訊息 </w:t>
      </w:r>
      <w:r w:rsidRPr="00704E65">
        <w:rPr>
          <w:rFonts w:ascii="細明體" w:eastAsia="細明體" w:hAnsi="細明體"/>
          <w:kern w:val="2"/>
          <w:lang w:eastAsia="zh-TW"/>
        </w:rPr>
        <w:t>“</w:t>
      </w:r>
      <w:r w:rsidRPr="00704E65">
        <w:rPr>
          <w:rFonts w:ascii="細明體" w:eastAsia="細明體" w:hAnsi="細明體" w:hint="eastAsia"/>
          <w:kern w:val="2"/>
          <w:lang w:eastAsia="zh-TW"/>
        </w:rPr>
        <w:t>請確認輸入參數</w:t>
      </w:r>
      <w:r w:rsidR="00E6211D" w:rsidRPr="00704E65">
        <w:rPr>
          <w:rFonts w:ascii="細明體" w:eastAsia="細明體" w:hAnsi="細明體" w:hint="eastAsia"/>
          <w:kern w:val="2"/>
          <w:lang w:eastAsia="zh-TW"/>
        </w:rPr>
        <w:t>(至少須輸入</w:t>
      </w:r>
      <w:r w:rsidR="000378D6">
        <w:rPr>
          <w:rFonts w:ascii="細明體" w:eastAsia="細明體" w:hAnsi="細明體" w:hint="eastAsia"/>
          <w:kern w:val="2"/>
          <w:lang w:eastAsia="zh-TW"/>
        </w:rPr>
        <w:t>4</w:t>
      </w:r>
      <w:r w:rsidR="00E6211D" w:rsidRPr="00704E65">
        <w:rPr>
          <w:rFonts w:ascii="細明體" w:eastAsia="細明體" w:hAnsi="細明體" w:hint="eastAsia"/>
          <w:kern w:val="2"/>
          <w:lang w:eastAsia="zh-TW"/>
        </w:rPr>
        <w:t>個)</w:t>
      </w:r>
      <w:r w:rsidRPr="00704E65">
        <w:rPr>
          <w:rFonts w:ascii="細明體" w:eastAsia="細明體" w:hAnsi="細明體"/>
          <w:lang w:eastAsia="zh-TW"/>
        </w:rPr>
        <w:t>”</w:t>
      </w:r>
    </w:p>
    <w:p w:rsidR="00E2563D" w:rsidRPr="00704E65" w:rsidRDefault="002E328C" w:rsidP="00E6211D">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w:t>
      </w:r>
      <w:r w:rsidR="00E6211D" w:rsidRPr="00704E65">
        <w:rPr>
          <w:rFonts w:ascii="細明體" w:eastAsia="細明體" w:hAnsi="細明體" w:hint="eastAsia"/>
          <w:kern w:val="2"/>
          <w:lang w:eastAsia="zh-TW"/>
        </w:rPr>
        <w:t>傳入</w:t>
      </w:r>
      <w:r w:rsidR="000378D6">
        <w:rPr>
          <w:rFonts w:ascii="細明體" w:eastAsia="細明體" w:hAnsi="細明體" w:hint="eastAsia"/>
          <w:kern w:val="2"/>
          <w:lang w:eastAsia="zh-TW"/>
        </w:rPr>
        <w:t>4</w:t>
      </w:r>
      <w:r>
        <w:rPr>
          <w:rFonts w:ascii="細明體" w:eastAsia="細明體" w:hAnsi="細明體" w:hint="eastAsia"/>
          <w:kern w:val="2"/>
          <w:lang w:eastAsia="zh-TW"/>
        </w:rPr>
        <w:t>個</w:t>
      </w:r>
      <w:r w:rsidR="00E6211D" w:rsidRPr="00704E65">
        <w:rPr>
          <w:rFonts w:ascii="細明體" w:eastAsia="細明體" w:hAnsi="細明體" w:hint="eastAsia"/>
          <w:kern w:val="2"/>
          <w:lang w:eastAsia="zh-TW"/>
        </w:rPr>
        <w:t>參數:</w:t>
      </w:r>
    </w:p>
    <w:p w:rsidR="00E6211D" w:rsidRPr="00704E65" w:rsidRDefault="00E6211D" w:rsidP="00E6211D">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w:t>
      </w:r>
      <w:r w:rsidRPr="00704E65">
        <w:rPr>
          <w:rFonts w:ascii="細明體" w:eastAsia="細明體" w:hAnsi="細明體" w:hint="eastAsia"/>
        </w:rPr>
        <w:t>整批或當日件</w:t>
      </w:r>
      <w:r w:rsidRPr="00704E65">
        <w:rPr>
          <w:rFonts w:ascii="細明體" w:eastAsia="細明體" w:hAnsi="細明體" w:hint="eastAsia"/>
          <w:lang w:eastAsia="zh-TW"/>
        </w:rPr>
        <w:t xml:space="preserve"> = 傳入之第一個參數</w:t>
      </w:r>
    </w:p>
    <w:p w:rsidR="00E6211D" w:rsidRPr="00704E65" w:rsidRDefault="00E6211D" w:rsidP="00E6211D">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00533E1C" w:rsidRPr="00704E65">
        <w:rPr>
          <w:rFonts w:ascii="細明體" w:eastAsia="細明體" w:hAnsi="細明體" w:hint="eastAsia"/>
          <w:lang w:eastAsia="zh-TW"/>
        </w:rPr>
        <w:t>模型分類</w:t>
      </w:r>
      <w:r w:rsidRPr="00704E65">
        <w:rPr>
          <w:rFonts w:ascii="細明體" w:eastAsia="細明體" w:hAnsi="細明體" w:hint="eastAsia"/>
          <w:kern w:val="2"/>
          <w:lang w:eastAsia="zh-TW"/>
        </w:rPr>
        <w:t xml:space="preserve">  = </w:t>
      </w:r>
      <w:r w:rsidRPr="00704E65">
        <w:rPr>
          <w:rFonts w:ascii="細明體" w:eastAsia="細明體" w:hAnsi="細明體" w:hint="eastAsia"/>
          <w:lang w:eastAsia="zh-TW"/>
        </w:rPr>
        <w:t>傳入之第二個參數</w:t>
      </w:r>
    </w:p>
    <w:p w:rsidR="00E6211D" w:rsidRPr="00AA667E" w:rsidRDefault="00E6211D" w:rsidP="00E6211D">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 傳入之第三個參數</w:t>
      </w:r>
    </w:p>
    <w:p w:rsidR="00B11882" w:rsidRPr="00AA667E" w:rsidRDefault="00B11882" w:rsidP="00E6211D">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Pr="004D2E51">
        <w:rPr>
          <w:rFonts w:ascii="細明體" w:eastAsia="細明體" w:hAnsi="細明體" w:hint="eastAsia"/>
          <w:kern w:val="2"/>
          <w:lang w:eastAsia="zh-TW"/>
        </w:rPr>
        <w:t>是否另外產生資料</w:t>
      </w:r>
      <w:r>
        <w:rPr>
          <w:rFonts w:ascii="細明體" w:eastAsia="細明體" w:hAnsi="細明體" w:hint="eastAsia"/>
          <w:kern w:val="2"/>
          <w:lang w:eastAsia="zh-TW"/>
        </w:rPr>
        <w:t xml:space="preserve"> =</w:t>
      </w:r>
      <w:r>
        <w:rPr>
          <w:rFonts w:ascii="細明體" w:eastAsia="細明體" w:hAnsi="細明體" w:hint="eastAsia"/>
          <w:lang w:eastAsia="zh-TW"/>
        </w:rPr>
        <w:t>傳入之第四</w:t>
      </w:r>
      <w:r w:rsidRPr="00704E65">
        <w:rPr>
          <w:rFonts w:ascii="細明體" w:eastAsia="細明體" w:hAnsi="細明體" w:hint="eastAsia"/>
          <w:lang w:eastAsia="zh-TW"/>
        </w:rPr>
        <w:t>個參數</w:t>
      </w:r>
    </w:p>
    <w:p w:rsidR="002B4FB0" w:rsidRPr="00871974" w:rsidRDefault="002B4FB0" w:rsidP="00AA667E">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檢核只能</w:t>
      </w:r>
      <w:r>
        <w:rPr>
          <w:rFonts w:ascii="細明體" w:eastAsia="細明體" w:hAnsi="細明體"/>
          <w:lang w:eastAsia="zh-TW"/>
        </w:rPr>
        <w:t>“</w:t>
      </w:r>
      <w:r>
        <w:rPr>
          <w:rFonts w:ascii="細明體" w:eastAsia="細明體" w:hAnsi="細明體" w:hint="eastAsia"/>
          <w:lang w:eastAsia="zh-TW"/>
        </w:rPr>
        <w:t>Y</w:t>
      </w:r>
      <w:r>
        <w:rPr>
          <w:rFonts w:ascii="細明體" w:eastAsia="細明體" w:hAnsi="細明體"/>
          <w:lang w:eastAsia="zh-TW"/>
        </w:rPr>
        <w:t>”</w:t>
      </w:r>
      <w:r>
        <w:rPr>
          <w:rFonts w:ascii="細明體" w:eastAsia="細明體" w:hAnsi="細明體" w:hint="eastAsia"/>
          <w:lang w:eastAsia="zh-TW"/>
        </w:rPr>
        <w:t>或</w:t>
      </w:r>
      <w:r>
        <w:rPr>
          <w:rFonts w:ascii="細明體" w:eastAsia="細明體" w:hAnsi="細明體"/>
          <w:lang w:eastAsia="zh-TW"/>
        </w:rPr>
        <w:t>“</w:t>
      </w:r>
      <w:r>
        <w:rPr>
          <w:rFonts w:ascii="細明體" w:eastAsia="細明體" w:hAnsi="細明體" w:hint="eastAsia"/>
          <w:lang w:eastAsia="zh-TW"/>
        </w:rPr>
        <w:t>N</w:t>
      </w:r>
      <w:r>
        <w:rPr>
          <w:rFonts w:ascii="細明體" w:eastAsia="細明體" w:hAnsi="細明體"/>
          <w:lang w:eastAsia="zh-TW"/>
        </w:rPr>
        <w:t>”</w:t>
      </w:r>
    </w:p>
    <w:p w:rsidR="002E328C" w:rsidRPr="00AA667E" w:rsidRDefault="002E328C" w:rsidP="00E6211D">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$處理日期 = 空值</w:t>
      </w:r>
    </w:p>
    <w:p w:rsidR="00B11882" w:rsidRPr="00871974" w:rsidRDefault="00B11882" w:rsidP="00E6211D">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w:t>
      </w:r>
      <w:r w:rsidRPr="00704E65">
        <w:rPr>
          <w:rFonts w:ascii="細明體" w:eastAsia="細明體" w:hAnsi="細明體"/>
          <w:lang w:eastAsia="zh-TW"/>
        </w:rPr>
        <w:t>受理編號</w:t>
      </w:r>
      <w:r>
        <w:rPr>
          <w:rFonts w:ascii="細明體" w:eastAsia="細明體" w:hAnsi="細明體" w:hint="eastAsia"/>
          <w:lang w:eastAsia="zh-TW"/>
        </w:rPr>
        <w:t xml:space="preserve"> = 空值</w:t>
      </w:r>
    </w:p>
    <w:p w:rsidR="002E328C" w:rsidRDefault="002E328C" w:rsidP="00871974">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w:t>
      </w:r>
      <w:r w:rsidRPr="00704E65">
        <w:rPr>
          <w:rFonts w:ascii="細明體" w:eastAsia="細明體" w:hAnsi="細明體" w:hint="eastAsia"/>
          <w:kern w:val="2"/>
          <w:lang w:eastAsia="zh-TW"/>
        </w:rPr>
        <w:t>傳入</w:t>
      </w:r>
      <w:r w:rsidR="000378D6">
        <w:rPr>
          <w:rFonts w:ascii="細明體" w:eastAsia="細明體" w:hAnsi="細明體" w:hint="eastAsia"/>
          <w:kern w:val="2"/>
          <w:lang w:eastAsia="zh-TW"/>
        </w:rPr>
        <w:t>5</w:t>
      </w:r>
      <w:r>
        <w:rPr>
          <w:rFonts w:ascii="細明體" w:eastAsia="細明體" w:hAnsi="細明體" w:hint="eastAsia"/>
          <w:kern w:val="2"/>
          <w:lang w:eastAsia="zh-TW"/>
        </w:rPr>
        <w:t>個</w:t>
      </w:r>
      <w:r w:rsidRPr="00704E65">
        <w:rPr>
          <w:rFonts w:ascii="細明體" w:eastAsia="細明體" w:hAnsi="細明體" w:hint="eastAsia"/>
          <w:kern w:val="2"/>
          <w:lang w:eastAsia="zh-TW"/>
        </w:rPr>
        <w:t>參數:</w:t>
      </w:r>
    </w:p>
    <w:p w:rsidR="002E328C" w:rsidRPr="00704E65" w:rsidRDefault="002E328C" w:rsidP="002E328C">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$整批或當日件 = 傳入之第一個參數</w:t>
      </w:r>
    </w:p>
    <w:p w:rsidR="002E328C" w:rsidRPr="00704E65" w:rsidRDefault="002E328C" w:rsidP="002E328C">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模型分類</w:t>
      </w:r>
      <w:r w:rsidRPr="00704E65">
        <w:rPr>
          <w:rFonts w:ascii="細明體" w:eastAsia="細明體" w:hAnsi="細明體" w:hint="eastAsia"/>
          <w:kern w:val="2"/>
          <w:lang w:eastAsia="zh-TW"/>
        </w:rPr>
        <w:t xml:space="preserve">  = </w:t>
      </w:r>
      <w:r w:rsidRPr="00704E65">
        <w:rPr>
          <w:rFonts w:ascii="細明體" w:eastAsia="細明體" w:hAnsi="細明體" w:hint="eastAsia"/>
          <w:lang w:eastAsia="zh-TW"/>
        </w:rPr>
        <w:t>傳入之第二個參數</w:t>
      </w:r>
    </w:p>
    <w:p w:rsidR="002E328C" w:rsidRPr="00AA667E" w:rsidRDefault="002E328C" w:rsidP="002E328C">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 傳入之第三個參數</w:t>
      </w:r>
    </w:p>
    <w:p w:rsidR="00B11882" w:rsidRPr="00AA667E" w:rsidRDefault="00B11882" w:rsidP="002E328C">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Pr="004D2E51">
        <w:rPr>
          <w:rFonts w:ascii="細明體" w:eastAsia="細明體" w:hAnsi="細明體" w:hint="eastAsia"/>
          <w:kern w:val="2"/>
          <w:lang w:eastAsia="zh-TW"/>
        </w:rPr>
        <w:t>是否另外產生資料</w:t>
      </w:r>
      <w:r>
        <w:rPr>
          <w:rFonts w:ascii="細明體" w:eastAsia="細明體" w:hAnsi="細明體" w:hint="eastAsia"/>
          <w:kern w:val="2"/>
          <w:lang w:eastAsia="zh-TW"/>
        </w:rPr>
        <w:t xml:space="preserve"> =</w:t>
      </w:r>
      <w:r>
        <w:rPr>
          <w:rFonts w:ascii="細明體" w:eastAsia="細明體" w:hAnsi="細明體" w:hint="eastAsia"/>
          <w:lang w:eastAsia="zh-TW"/>
        </w:rPr>
        <w:t>傳入之第四</w:t>
      </w:r>
      <w:r w:rsidRPr="00704E65">
        <w:rPr>
          <w:rFonts w:ascii="細明體" w:eastAsia="細明體" w:hAnsi="細明體" w:hint="eastAsia"/>
          <w:lang w:eastAsia="zh-TW"/>
        </w:rPr>
        <w:t>個參數</w:t>
      </w:r>
    </w:p>
    <w:p w:rsidR="002B4FB0" w:rsidRPr="008D287C" w:rsidRDefault="002B4FB0" w:rsidP="00AA667E">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檢核只能</w:t>
      </w:r>
      <w:r>
        <w:rPr>
          <w:rFonts w:ascii="細明體" w:eastAsia="細明體" w:hAnsi="細明體"/>
          <w:lang w:eastAsia="zh-TW"/>
        </w:rPr>
        <w:t>“</w:t>
      </w:r>
      <w:r>
        <w:rPr>
          <w:rFonts w:ascii="細明體" w:eastAsia="細明體" w:hAnsi="細明體" w:hint="eastAsia"/>
          <w:lang w:eastAsia="zh-TW"/>
        </w:rPr>
        <w:t>Y</w:t>
      </w:r>
      <w:r>
        <w:rPr>
          <w:rFonts w:ascii="細明體" w:eastAsia="細明體" w:hAnsi="細明體"/>
          <w:lang w:eastAsia="zh-TW"/>
        </w:rPr>
        <w:t>”</w:t>
      </w:r>
      <w:r>
        <w:rPr>
          <w:rFonts w:ascii="細明體" w:eastAsia="細明體" w:hAnsi="細明體" w:hint="eastAsia"/>
          <w:lang w:eastAsia="zh-TW"/>
        </w:rPr>
        <w:t>或</w:t>
      </w:r>
      <w:r>
        <w:rPr>
          <w:rFonts w:ascii="細明體" w:eastAsia="細明體" w:hAnsi="細明體"/>
          <w:lang w:eastAsia="zh-TW"/>
        </w:rPr>
        <w:t>“</w:t>
      </w:r>
      <w:r>
        <w:rPr>
          <w:rFonts w:ascii="細明體" w:eastAsia="細明體" w:hAnsi="細明體" w:hint="eastAsia"/>
          <w:lang w:eastAsia="zh-TW"/>
        </w:rPr>
        <w:t>N</w:t>
      </w:r>
      <w:r>
        <w:rPr>
          <w:rFonts w:ascii="細明體" w:eastAsia="細明體" w:hAnsi="細明體"/>
          <w:lang w:eastAsia="zh-TW"/>
        </w:rPr>
        <w:t>”</w:t>
      </w:r>
    </w:p>
    <w:p w:rsidR="002E328C" w:rsidRPr="00AA667E" w:rsidRDefault="002E328C" w:rsidP="002E328C">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$處理日期  =傳入之第</w:t>
      </w:r>
      <w:r w:rsidR="00B11882">
        <w:rPr>
          <w:rFonts w:ascii="細明體" w:eastAsia="細明體" w:hAnsi="細明體" w:hint="eastAsia"/>
          <w:lang w:eastAsia="zh-TW"/>
        </w:rPr>
        <w:t>五</w:t>
      </w:r>
      <w:r w:rsidRPr="00704E65">
        <w:rPr>
          <w:rFonts w:ascii="細明體" w:eastAsia="細明體" w:hAnsi="細明體" w:hint="eastAsia"/>
          <w:lang w:eastAsia="zh-TW"/>
        </w:rPr>
        <w:t>個參數</w:t>
      </w:r>
    </w:p>
    <w:p w:rsidR="00B11882" w:rsidRPr="008D287C" w:rsidRDefault="00B11882" w:rsidP="002E328C">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w:t>
      </w:r>
      <w:r w:rsidRPr="00704E65">
        <w:rPr>
          <w:rFonts w:ascii="細明體" w:eastAsia="細明體" w:hAnsi="細明體"/>
          <w:lang w:eastAsia="zh-TW"/>
        </w:rPr>
        <w:t>受理編號</w:t>
      </w:r>
      <w:r>
        <w:rPr>
          <w:rFonts w:ascii="細明體" w:eastAsia="細明體" w:hAnsi="細明體" w:hint="eastAsia"/>
          <w:lang w:eastAsia="zh-TW"/>
        </w:rPr>
        <w:t xml:space="preserve"> = 空值</w:t>
      </w:r>
    </w:p>
    <w:p w:rsidR="002E328C" w:rsidRDefault="002E328C" w:rsidP="00871974">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w:t>
      </w:r>
      <w:r w:rsidRPr="00704E65">
        <w:rPr>
          <w:rFonts w:ascii="細明體" w:eastAsia="細明體" w:hAnsi="細明體" w:hint="eastAsia"/>
          <w:kern w:val="2"/>
          <w:lang w:eastAsia="zh-TW"/>
        </w:rPr>
        <w:t>傳入</w:t>
      </w:r>
      <w:r w:rsidR="000378D6">
        <w:rPr>
          <w:rFonts w:ascii="細明體" w:eastAsia="細明體" w:hAnsi="細明體" w:hint="eastAsia"/>
          <w:kern w:val="2"/>
          <w:lang w:eastAsia="zh-TW"/>
        </w:rPr>
        <w:t>6</w:t>
      </w:r>
      <w:r>
        <w:rPr>
          <w:rFonts w:ascii="細明體" w:eastAsia="細明體" w:hAnsi="細明體" w:hint="eastAsia"/>
          <w:kern w:val="2"/>
          <w:lang w:eastAsia="zh-TW"/>
        </w:rPr>
        <w:t>個</w:t>
      </w:r>
      <w:r w:rsidRPr="00704E65">
        <w:rPr>
          <w:rFonts w:ascii="細明體" w:eastAsia="細明體" w:hAnsi="細明體" w:hint="eastAsia"/>
          <w:kern w:val="2"/>
          <w:lang w:eastAsia="zh-TW"/>
        </w:rPr>
        <w:t>參數:</w:t>
      </w:r>
    </w:p>
    <w:p w:rsidR="002E328C" w:rsidRPr="00704E65" w:rsidRDefault="002E328C" w:rsidP="002E328C">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$整批或當日件 = 傳入之第一個參數</w:t>
      </w:r>
    </w:p>
    <w:p w:rsidR="002E328C" w:rsidRPr="00704E65" w:rsidRDefault="002E328C" w:rsidP="002E328C">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模型分類</w:t>
      </w:r>
      <w:r w:rsidRPr="00704E65">
        <w:rPr>
          <w:rFonts w:ascii="細明體" w:eastAsia="細明體" w:hAnsi="細明體" w:hint="eastAsia"/>
          <w:kern w:val="2"/>
          <w:lang w:eastAsia="zh-TW"/>
        </w:rPr>
        <w:t xml:space="preserve">  = </w:t>
      </w:r>
      <w:r w:rsidRPr="00704E65">
        <w:rPr>
          <w:rFonts w:ascii="細明體" w:eastAsia="細明體" w:hAnsi="細明體" w:hint="eastAsia"/>
          <w:lang w:eastAsia="zh-TW"/>
        </w:rPr>
        <w:t>傳入之第二個參數</w:t>
      </w:r>
    </w:p>
    <w:p w:rsidR="002E328C" w:rsidRPr="00AA667E" w:rsidRDefault="002E328C" w:rsidP="002E328C">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 傳入之第三個參數</w:t>
      </w:r>
    </w:p>
    <w:p w:rsidR="00B11882" w:rsidRPr="00AA667E" w:rsidRDefault="00B11882" w:rsidP="00B11882">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Pr="004D2E51">
        <w:rPr>
          <w:rFonts w:ascii="細明體" w:eastAsia="細明體" w:hAnsi="細明體" w:hint="eastAsia"/>
          <w:kern w:val="2"/>
          <w:lang w:eastAsia="zh-TW"/>
        </w:rPr>
        <w:t>是否另外產生資料</w:t>
      </w:r>
      <w:r>
        <w:rPr>
          <w:rFonts w:ascii="細明體" w:eastAsia="細明體" w:hAnsi="細明體" w:hint="eastAsia"/>
          <w:kern w:val="2"/>
          <w:lang w:eastAsia="zh-TW"/>
        </w:rPr>
        <w:t xml:space="preserve"> =</w:t>
      </w:r>
      <w:r>
        <w:rPr>
          <w:rFonts w:ascii="細明體" w:eastAsia="細明體" w:hAnsi="細明體" w:hint="eastAsia"/>
          <w:lang w:eastAsia="zh-TW"/>
        </w:rPr>
        <w:t>傳入之第四</w:t>
      </w:r>
      <w:r w:rsidRPr="00704E65">
        <w:rPr>
          <w:rFonts w:ascii="細明體" w:eastAsia="細明體" w:hAnsi="細明體" w:hint="eastAsia"/>
          <w:lang w:eastAsia="zh-TW"/>
        </w:rPr>
        <w:t>個參數</w:t>
      </w:r>
    </w:p>
    <w:p w:rsidR="002B4FB0" w:rsidRPr="008D287C" w:rsidRDefault="002B4FB0" w:rsidP="00AA667E">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檢核只能</w:t>
      </w:r>
      <w:r>
        <w:rPr>
          <w:rFonts w:ascii="細明體" w:eastAsia="細明體" w:hAnsi="細明體"/>
          <w:lang w:eastAsia="zh-TW"/>
        </w:rPr>
        <w:t>“</w:t>
      </w:r>
      <w:r>
        <w:rPr>
          <w:rFonts w:ascii="細明體" w:eastAsia="細明體" w:hAnsi="細明體" w:hint="eastAsia"/>
          <w:lang w:eastAsia="zh-TW"/>
        </w:rPr>
        <w:t>Y</w:t>
      </w:r>
      <w:r>
        <w:rPr>
          <w:rFonts w:ascii="細明體" w:eastAsia="細明體" w:hAnsi="細明體"/>
          <w:lang w:eastAsia="zh-TW"/>
        </w:rPr>
        <w:t>”</w:t>
      </w:r>
      <w:r>
        <w:rPr>
          <w:rFonts w:ascii="細明體" w:eastAsia="細明體" w:hAnsi="細明體" w:hint="eastAsia"/>
          <w:lang w:eastAsia="zh-TW"/>
        </w:rPr>
        <w:t>或</w:t>
      </w:r>
      <w:r>
        <w:rPr>
          <w:rFonts w:ascii="細明體" w:eastAsia="細明體" w:hAnsi="細明體"/>
          <w:lang w:eastAsia="zh-TW"/>
        </w:rPr>
        <w:t>“</w:t>
      </w:r>
      <w:r>
        <w:rPr>
          <w:rFonts w:ascii="細明體" w:eastAsia="細明體" w:hAnsi="細明體" w:hint="eastAsia"/>
          <w:lang w:eastAsia="zh-TW"/>
        </w:rPr>
        <w:t>N</w:t>
      </w:r>
      <w:r>
        <w:rPr>
          <w:rFonts w:ascii="細明體" w:eastAsia="細明體" w:hAnsi="細明體"/>
          <w:lang w:eastAsia="zh-TW"/>
        </w:rPr>
        <w:t>”</w:t>
      </w:r>
    </w:p>
    <w:p w:rsidR="002E328C" w:rsidRPr="008D287C" w:rsidRDefault="002E328C" w:rsidP="002E328C">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$處理日期  =傳入之第</w:t>
      </w:r>
      <w:r w:rsidR="00B11882">
        <w:rPr>
          <w:rFonts w:ascii="細明體" w:eastAsia="細明體" w:hAnsi="細明體" w:hint="eastAsia"/>
          <w:lang w:eastAsia="zh-TW"/>
        </w:rPr>
        <w:t>五</w:t>
      </w:r>
      <w:r w:rsidRPr="00704E65">
        <w:rPr>
          <w:rFonts w:ascii="細明體" w:eastAsia="細明體" w:hAnsi="細明體" w:hint="eastAsia"/>
          <w:lang w:eastAsia="zh-TW"/>
        </w:rPr>
        <w:t>個參數</w:t>
      </w:r>
    </w:p>
    <w:p w:rsidR="00E6211D" w:rsidRPr="00704E65" w:rsidRDefault="00E6211D" w:rsidP="00E6211D">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 傳入之第</w:t>
      </w:r>
      <w:r w:rsidR="00B11882">
        <w:rPr>
          <w:rFonts w:ascii="細明體" w:eastAsia="細明體" w:hAnsi="細明體" w:hint="eastAsia"/>
          <w:lang w:eastAsia="zh-TW"/>
        </w:rPr>
        <w:t>六</w:t>
      </w:r>
      <w:r w:rsidRPr="00704E65">
        <w:rPr>
          <w:rFonts w:ascii="細明體" w:eastAsia="細明體" w:hAnsi="細明體" w:hint="eastAsia"/>
          <w:lang w:eastAsia="zh-TW"/>
        </w:rPr>
        <w:t>個參數</w:t>
      </w:r>
    </w:p>
    <w:p w:rsidR="008A3A95" w:rsidRDefault="008A3A95" w:rsidP="000556C0">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$批次執行時間 = 系統日期時間</w:t>
      </w:r>
    </w:p>
    <w:p w:rsidR="00CB223F" w:rsidRDefault="00CB223F" w:rsidP="00B90E52">
      <w:pPr>
        <w:pStyle w:val="Tabletext"/>
        <w:keepLines w:val="0"/>
        <w:numPr>
          <w:ilvl w:val="0"/>
          <w:numId w:val="32"/>
        </w:numPr>
        <w:spacing w:after="0" w:line="240" w:lineRule="auto"/>
        <w:rPr>
          <w:rFonts w:eastAsia="細明體"/>
          <w:kern w:val="2"/>
          <w:szCs w:val="24"/>
          <w:lang w:eastAsia="zh-TW"/>
        </w:rPr>
      </w:pPr>
      <w:r>
        <w:rPr>
          <w:rFonts w:eastAsia="細明體" w:hint="eastAsia"/>
          <w:kern w:val="2"/>
          <w:szCs w:val="24"/>
          <w:lang w:eastAsia="zh-TW"/>
        </w:rPr>
        <w:t>判斷作業來源：</w:t>
      </w:r>
    </w:p>
    <w:p w:rsidR="00CB223F" w:rsidRDefault="00CB223F" w:rsidP="00B90E52">
      <w:pPr>
        <w:pStyle w:val="Tabletext"/>
        <w:keepLines w:val="0"/>
        <w:numPr>
          <w:ilvl w:val="1"/>
          <w:numId w:val="32"/>
        </w:numPr>
        <w:spacing w:after="0" w:line="240" w:lineRule="auto"/>
        <w:rPr>
          <w:rFonts w:eastAsia="細明體"/>
          <w:kern w:val="2"/>
          <w:szCs w:val="24"/>
          <w:lang w:eastAsia="zh-TW"/>
        </w:rPr>
      </w:pPr>
      <w:r>
        <w:rPr>
          <w:rFonts w:eastAsia="細明體"/>
          <w:kern w:val="2"/>
          <w:szCs w:val="24"/>
          <w:lang w:eastAsia="zh-TW"/>
        </w:rPr>
        <w:t xml:space="preserve">IF </w:t>
      </w:r>
      <w:r>
        <w:rPr>
          <w:rFonts w:eastAsia="細明體" w:hint="eastAsia"/>
          <w:kern w:val="2"/>
          <w:szCs w:val="24"/>
          <w:lang w:eastAsia="zh-TW"/>
        </w:rPr>
        <w:t>輸入</w:t>
      </w:r>
      <w:r>
        <w:rPr>
          <w:rFonts w:eastAsia="細明體"/>
          <w:kern w:val="2"/>
          <w:szCs w:val="24"/>
          <w:lang w:eastAsia="zh-TW"/>
        </w:rPr>
        <w:t>.</w:t>
      </w:r>
      <w:r>
        <w:rPr>
          <w:rFonts w:eastAsia="細明體" w:hint="eastAsia"/>
          <w:kern w:val="2"/>
          <w:szCs w:val="24"/>
          <w:lang w:eastAsia="zh-TW"/>
        </w:rPr>
        <w:t>整批或當日件</w:t>
      </w:r>
      <w:r>
        <w:rPr>
          <w:rFonts w:eastAsia="細明體"/>
          <w:kern w:val="2"/>
          <w:szCs w:val="24"/>
          <w:lang w:eastAsia="zh-TW"/>
        </w:rPr>
        <w:t xml:space="preserve"> = ‘N’ (</w:t>
      </w:r>
      <w:r>
        <w:rPr>
          <w:rFonts w:hint="eastAsia"/>
          <w:lang w:eastAsia="zh-TW"/>
        </w:rPr>
        <w:t>線上即時</w:t>
      </w:r>
      <w:r>
        <w:rPr>
          <w:lang w:eastAsia="zh-TW"/>
        </w:rPr>
        <w:t>)</w:t>
      </w:r>
    </w:p>
    <w:p w:rsidR="00CB223F" w:rsidRDefault="00CB223F" w:rsidP="00B90E52">
      <w:pPr>
        <w:pStyle w:val="Tabletext"/>
        <w:keepLines w:val="0"/>
        <w:numPr>
          <w:ilvl w:val="2"/>
          <w:numId w:val="32"/>
        </w:numPr>
        <w:spacing w:after="0" w:line="240" w:lineRule="auto"/>
        <w:rPr>
          <w:rFonts w:eastAsia="細明體"/>
          <w:kern w:val="2"/>
          <w:szCs w:val="24"/>
          <w:lang w:eastAsia="zh-TW"/>
        </w:rPr>
      </w:pPr>
      <w:r>
        <w:rPr>
          <w:rFonts w:eastAsia="細明體" w:hint="eastAsia"/>
          <w:kern w:val="2"/>
          <w:szCs w:val="24"/>
          <w:lang w:eastAsia="zh-TW"/>
        </w:rPr>
        <w:t>作業來源</w:t>
      </w:r>
      <w:r>
        <w:rPr>
          <w:rFonts w:eastAsia="細明體"/>
          <w:kern w:val="2"/>
          <w:szCs w:val="24"/>
          <w:lang w:eastAsia="zh-TW"/>
        </w:rPr>
        <w:t xml:space="preserve"> =’1’</w:t>
      </w:r>
    </w:p>
    <w:p w:rsidR="00CB223F" w:rsidRDefault="00CB223F" w:rsidP="00B90E52">
      <w:pPr>
        <w:pStyle w:val="Tabletext"/>
        <w:keepLines w:val="0"/>
        <w:numPr>
          <w:ilvl w:val="1"/>
          <w:numId w:val="32"/>
        </w:numPr>
        <w:spacing w:after="0" w:line="240" w:lineRule="auto"/>
        <w:rPr>
          <w:rFonts w:eastAsia="細明體"/>
          <w:kern w:val="2"/>
          <w:szCs w:val="24"/>
          <w:lang w:eastAsia="zh-TW"/>
        </w:rPr>
      </w:pPr>
      <w:r>
        <w:rPr>
          <w:rFonts w:eastAsia="細明體"/>
          <w:kern w:val="2"/>
          <w:szCs w:val="24"/>
          <w:lang w:eastAsia="zh-TW"/>
        </w:rPr>
        <w:t xml:space="preserve">ELSE IF </w:t>
      </w:r>
      <w:r>
        <w:rPr>
          <w:rFonts w:eastAsia="細明體" w:hint="eastAsia"/>
          <w:kern w:val="2"/>
          <w:szCs w:val="24"/>
          <w:lang w:eastAsia="zh-TW"/>
        </w:rPr>
        <w:t>輸入</w:t>
      </w:r>
      <w:r>
        <w:rPr>
          <w:rFonts w:eastAsia="細明體"/>
          <w:kern w:val="2"/>
          <w:szCs w:val="24"/>
          <w:lang w:eastAsia="zh-TW"/>
        </w:rPr>
        <w:t>.</w:t>
      </w:r>
      <w:r>
        <w:rPr>
          <w:rFonts w:eastAsia="細明體" w:hint="eastAsia"/>
          <w:kern w:val="2"/>
          <w:szCs w:val="24"/>
          <w:lang w:eastAsia="zh-TW"/>
        </w:rPr>
        <w:t>整批或當日件</w:t>
      </w:r>
      <w:r>
        <w:rPr>
          <w:rFonts w:eastAsia="細明體"/>
          <w:kern w:val="2"/>
          <w:szCs w:val="24"/>
          <w:lang w:eastAsia="zh-TW"/>
        </w:rPr>
        <w:t xml:space="preserve"> =’3’ (</w:t>
      </w:r>
      <w:r>
        <w:rPr>
          <w:lang w:eastAsia="zh-TW"/>
        </w:rPr>
        <w:t>3</w:t>
      </w:r>
      <w:r>
        <w:rPr>
          <w:rFonts w:hint="eastAsia"/>
          <w:lang w:eastAsia="zh-TW"/>
        </w:rPr>
        <w:t>登件</w:t>
      </w:r>
      <w:r>
        <w:rPr>
          <w:lang w:eastAsia="zh-TW"/>
        </w:rPr>
        <w:t>)</w:t>
      </w:r>
    </w:p>
    <w:p w:rsidR="00CB223F" w:rsidRDefault="00CB223F" w:rsidP="00B90E52">
      <w:pPr>
        <w:pStyle w:val="Tabletext"/>
        <w:keepLines w:val="0"/>
        <w:numPr>
          <w:ilvl w:val="2"/>
          <w:numId w:val="32"/>
        </w:numPr>
        <w:spacing w:after="0" w:line="240" w:lineRule="auto"/>
        <w:rPr>
          <w:rFonts w:eastAsia="細明體"/>
          <w:kern w:val="2"/>
          <w:szCs w:val="24"/>
          <w:lang w:eastAsia="zh-TW"/>
        </w:rPr>
      </w:pPr>
      <w:r>
        <w:rPr>
          <w:rFonts w:eastAsia="細明體" w:hint="eastAsia"/>
          <w:kern w:val="2"/>
          <w:szCs w:val="24"/>
          <w:lang w:eastAsia="zh-TW"/>
        </w:rPr>
        <w:t>作業來源</w:t>
      </w:r>
      <w:r>
        <w:rPr>
          <w:rFonts w:eastAsia="細明體"/>
          <w:kern w:val="2"/>
          <w:szCs w:val="24"/>
          <w:lang w:eastAsia="zh-TW"/>
        </w:rPr>
        <w:t xml:space="preserve"> =’2’</w:t>
      </w:r>
    </w:p>
    <w:p w:rsidR="00B46993" w:rsidRPr="00AA667E" w:rsidRDefault="00B46993" w:rsidP="000556C0">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//**依申請書</w:t>
      </w:r>
      <w:r w:rsidRPr="00C25680">
        <w:rPr>
          <w:rFonts w:ascii="細明體" w:eastAsia="細明體" w:hAnsi="細明體" w:hint="eastAsia"/>
          <w:lang w:eastAsia="zh-TW"/>
        </w:rPr>
        <w:t>121001000308</w:t>
      </w:r>
      <w:r>
        <w:rPr>
          <w:rFonts w:ascii="細明體" w:eastAsia="細明體" w:hAnsi="細明體" w:hint="eastAsia"/>
          <w:lang w:eastAsia="zh-TW"/>
        </w:rPr>
        <w:t>需求:提供理調科可以另外自行設定因子權重分數，並計算各因子風險分數後提供資料分析使用。因為不能影響現行正式環境資料，所以另外準備暫存table使用，以傳入參數判斷要寫哪個table</w:t>
      </w:r>
    </w:p>
    <w:p w:rsidR="00B46993" w:rsidRDefault="00B46993" w:rsidP="000556C0">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IF $</w:t>
      </w:r>
      <w:r w:rsidRPr="004D2E51">
        <w:rPr>
          <w:rFonts w:ascii="細明體" w:eastAsia="細明體" w:hAnsi="細明體" w:hint="eastAsia"/>
          <w:kern w:val="2"/>
          <w:lang w:eastAsia="zh-TW"/>
        </w:rPr>
        <w:t>是否另外產生資料</w:t>
      </w:r>
      <w:r>
        <w:rPr>
          <w:rFonts w:ascii="細明體" w:eastAsia="細明體" w:hAnsi="細明體" w:hint="eastAsia"/>
          <w:kern w:val="2"/>
          <w:lang w:eastAsia="zh-TW"/>
        </w:rPr>
        <w:t xml:space="preserve"> = </w:t>
      </w:r>
      <w:r>
        <w:rPr>
          <w:rFonts w:ascii="細明體" w:eastAsia="細明體" w:hAnsi="細明體"/>
          <w:kern w:val="2"/>
          <w:lang w:eastAsia="zh-TW"/>
        </w:rPr>
        <w:t>“</w:t>
      </w:r>
      <w:r>
        <w:rPr>
          <w:rFonts w:ascii="細明體" w:eastAsia="細明體" w:hAnsi="細明體" w:hint="eastAsia"/>
          <w:kern w:val="2"/>
          <w:lang w:eastAsia="zh-TW"/>
        </w:rPr>
        <w:t>Y</w:t>
      </w:r>
      <w:r>
        <w:rPr>
          <w:rFonts w:ascii="細明體" w:eastAsia="細明體" w:hAnsi="細明體"/>
          <w:kern w:val="2"/>
          <w:lang w:eastAsia="zh-TW"/>
        </w:rPr>
        <w:t>”</w:t>
      </w:r>
      <w:r>
        <w:rPr>
          <w:rFonts w:ascii="細明體" w:eastAsia="細明體" w:hAnsi="細明體" w:hint="eastAsia"/>
          <w:kern w:val="2"/>
          <w:lang w:eastAsia="zh-TW"/>
        </w:rPr>
        <w:t>(要以暫存Table處理)</w:t>
      </w:r>
    </w:p>
    <w:p w:rsidR="00741FA1" w:rsidRPr="00741FA1" w:rsidRDefault="0011637D" w:rsidP="00AA667E">
      <w:pPr>
        <w:pStyle w:val="Tabletext"/>
        <w:keepLines w:val="0"/>
        <w:numPr>
          <w:ilvl w:val="1"/>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//**因為只有讀取的</w:t>
      </w:r>
      <w:r w:rsidR="007C54B1">
        <w:rPr>
          <w:rFonts w:ascii="細明體" w:eastAsia="細明體" w:hAnsi="細明體" w:hint="eastAsia"/>
          <w:kern w:val="2"/>
          <w:lang w:eastAsia="zh-TW"/>
        </w:rPr>
        <w:t>來源</w:t>
      </w:r>
      <w:r>
        <w:rPr>
          <w:rFonts w:ascii="細明體" w:eastAsia="細明體" w:hAnsi="細明體" w:hint="eastAsia"/>
          <w:kern w:val="2"/>
          <w:lang w:eastAsia="zh-TW"/>
        </w:rPr>
        <w:t>table與要寫出的table不同，</w:t>
      </w:r>
      <w:r w:rsidR="00741FA1">
        <w:rPr>
          <w:rFonts w:ascii="細明體" w:eastAsia="細明體" w:hAnsi="細明體" w:hint="eastAsia"/>
          <w:kern w:val="2"/>
          <w:lang w:eastAsia="zh-TW"/>
        </w:rPr>
        <w:t>其中</w:t>
      </w:r>
      <w:r>
        <w:rPr>
          <w:rFonts w:ascii="細明體" w:eastAsia="細明體" w:hAnsi="細明體" w:hint="eastAsia"/>
          <w:kern w:val="2"/>
          <w:lang w:eastAsia="zh-TW"/>
        </w:rPr>
        <w:t>的業務邏輯</w:t>
      </w:r>
      <w:r w:rsidR="00741FA1">
        <w:rPr>
          <w:rFonts w:ascii="細明體" w:eastAsia="細明體" w:hAnsi="細明體" w:hint="eastAsia"/>
          <w:kern w:val="2"/>
          <w:lang w:eastAsia="zh-TW"/>
        </w:rPr>
        <w:t>均</w:t>
      </w:r>
      <w:r>
        <w:rPr>
          <w:rFonts w:ascii="細明體" w:eastAsia="細明體" w:hAnsi="細明體" w:hint="eastAsia"/>
          <w:kern w:val="2"/>
          <w:lang w:eastAsia="zh-TW"/>
        </w:rPr>
        <w:t>相同，故</w:t>
      </w:r>
      <w:r w:rsidR="00741FA1">
        <w:rPr>
          <w:rFonts w:ascii="細明體" w:eastAsia="細明體" w:hAnsi="細明體" w:hint="eastAsia"/>
          <w:kern w:val="2"/>
          <w:lang w:eastAsia="zh-TW"/>
        </w:rPr>
        <w:t>以原來的流程</w:t>
      </w:r>
      <w:r w:rsidR="00741FA1" w:rsidRPr="00A63EC3">
        <w:rPr>
          <w:rFonts w:ascii="細明體" w:eastAsia="細明體" w:hAnsi="細明體" w:hint="eastAsia"/>
          <w:b/>
          <w:color w:val="FF0000"/>
          <w:kern w:val="2"/>
          <w:lang w:eastAsia="zh-TW"/>
        </w:rPr>
        <w:t>STEP_</w:t>
      </w:r>
      <w:r w:rsidR="00741FA1">
        <w:rPr>
          <w:rFonts w:ascii="細明體" w:eastAsia="細明體" w:hAnsi="細明體" w:hint="eastAsia"/>
          <w:b/>
          <w:color w:val="FF0000"/>
          <w:kern w:val="2"/>
          <w:lang w:eastAsia="zh-TW"/>
        </w:rPr>
        <w:t xml:space="preserve">正式檔START~ </w:t>
      </w:r>
      <w:r w:rsidR="00741FA1" w:rsidRPr="00A63EC3">
        <w:rPr>
          <w:rFonts w:ascii="細明體" w:eastAsia="細明體" w:hAnsi="細明體" w:hint="eastAsia"/>
          <w:b/>
          <w:color w:val="FF0000"/>
          <w:kern w:val="2"/>
          <w:lang w:eastAsia="zh-TW"/>
        </w:rPr>
        <w:t>STEP_</w:t>
      </w:r>
      <w:r w:rsidR="00741FA1">
        <w:rPr>
          <w:rFonts w:ascii="細明體" w:eastAsia="細明體" w:hAnsi="細明體" w:hint="eastAsia"/>
          <w:b/>
          <w:color w:val="FF0000"/>
          <w:kern w:val="2"/>
          <w:lang w:eastAsia="zh-TW"/>
        </w:rPr>
        <w:t>正式檔END</w:t>
      </w:r>
      <w:r w:rsidR="00741FA1">
        <w:rPr>
          <w:rFonts w:ascii="細明體" w:eastAsia="細明體" w:hAnsi="細明體" w:hint="eastAsia"/>
          <w:kern w:val="2"/>
          <w:lang w:eastAsia="zh-TW"/>
        </w:rPr>
        <w:t>為架構，</w:t>
      </w:r>
      <w:r>
        <w:rPr>
          <w:rFonts w:ascii="細明體" w:eastAsia="細明體" w:hAnsi="細明體" w:hint="eastAsia"/>
          <w:kern w:val="2"/>
          <w:lang w:eastAsia="zh-TW"/>
        </w:rPr>
        <w:t>替換以下</w:t>
      </w:r>
      <w:r w:rsidR="00741FA1">
        <w:rPr>
          <w:rFonts w:ascii="細明體" w:eastAsia="細明體" w:hAnsi="細明體" w:hint="eastAsia"/>
          <w:kern w:val="2"/>
          <w:lang w:eastAsia="zh-TW"/>
        </w:rPr>
        <w:t>處理</w:t>
      </w:r>
      <w:r>
        <w:rPr>
          <w:rFonts w:ascii="細明體" w:eastAsia="細明體" w:hAnsi="細明體" w:hint="eastAsia"/>
          <w:kern w:val="2"/>
          <w:lang w:eastAsia="zh-TW"/>
        </w:rPr>
        <w:t>table及變數即可</w:t>
      </w:r>
    </w:p>
    <w:p w:rsidR="0011637D" w:rsidRDefault="0011637D" w:rsidP="00AA667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理賠偵測因子權重</w:t>
      </w:r>
      <w:r>
        <w:rPr>
          <w:rFonts w:ascii="細明體" w:eastAsia="細明體" w:hAnsi="細明體" w:hint="eastAsia"/>
          <w:kern w:val="2"/>
          <w:lang w:eastAsia="zh-TW"/>
        </w:rPr>
        <w:t>暫存</w:t>
      </w:r>
      <w:r w:rsidRPr="00704E65">
        <w:rPr>
          <w:rFonts w:ascii="細明體" w:eastAsia="細明體" w:hAnsi="細明體" w:hint="eastAsia"/>
          <w:kern w:val="2"/>
          <w:lang w:eastAsia="zh-TW"/>
        </w:rPr>
        <w:t>檔</w:t>
      </w:r>
      <w:r>
        <w:rPr>
          <w:rFonts w:ascii="細明體" w:eastAsia="細明體" w:hAnsi="細明體" w:hint="eastAsia"/>
          <w:kern w:val="2"/>
          <w:lang w:eastAsia="zh-TW"/>
        </w:rPr>
        <w:t>DTAAV105取代</w:t>
      </w:r>
      <w:r w:rsidRPr="00704E65">
        <w:rPr>
          <w:rFonts w:ascii="細明體" w:eastAsia="細明體" w:hAnsi="細明體" w:hint="eastAsia"/>
          <w:kern w:val="2"/>
          <w:lang w:eastAsia="zh-TW"/>
        </w:rPr>
        <w:t>理賠偵測因子權重檔DTAAV101</w:t>
      </w:r>
    </w:p>
    <w:p w:rsidR="0011637D" w:rsidRDefault="0011637D" w:rsidP="00AA667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理賠偵測因子分數</w:t>
      </w:r>
      <w:r>
        <w:rPr>
          <w:rFonts w:ascii="細明體" w:eastAsia="細明體" w:hAnsi="細明體" w:hint="eastAsia"/>
          <w:kern w:val="2"/>
          <w:lang w:eastAsia="zh-TW"/>
        </w:rPr>
        <w:t>暫存</w:t>
      </w:r>
      <w:r w:rsidRPr="00704E65">
        <w:rPr>
          <w:rFonts w:ascii="細明體" w:eastAsia="細明體" w:hAnsi="細明體" w:hint="eastAsia"/>
          <w:kern w:val="2"/>
          <w:lang w:eastAsia="zh-TW"/>
        </w:rPr>
        <w:t>檔</w:t>
      </w:r>
      <w:r>
        <w:rPr>
          <w:rFonts w:ascii="細明體" w:eastAsia="細明體" w:hAnsi="細明體" w:hint="eastAsia"/>
          <w:kern w:val="2"/>
          <w:lang w:eastAsia="zh-TW"/>
        </w:rPr>
        <w:t>DTAAV106取代</w:t>
      </w:r>
      <w:r w:rsidRPr="00704E65">
        <w:rPr>
          <w:rFonts w:ascii="細明體" w:eastAsia="細明體" w:hAnsi="細明體" w:hint="eastAsia"/>
          <w:kern w:val="2"/>
          <w:lang w:eastAsia="zh-TW"/>
        </w:rPr>
        <w:t>理賠偵測因子分數檔DTAAV102</w:t>
      </w:r>
    </w:p>
    <w:p w:rsidR="0011637D" w:rsidRPr="00AA667E" w:rsidRDefault="0011637D" w:rsidP="00AA667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理賠案件FAMS評分紀錄</w:t>
      </w:r>
      <w:r>
        <w:rPr>
          <w:rFonts w:ascii="細明體" w:eastAsia="細明體" w:hAnsi="細明體" w:cs="細明體" w:hint="eastAsia"/>
          <w:lang w:eastAsia="zh-TW"/>
        </w:rPr>
        <w:t>暫存</w:t>
      </w:r>
      <w:r w:rsidRPr="00704E65">
        <w:rPr>
          <w:rFonts w:ascii="細明體" w:eastAsia="細明體" w:hAnsi="細明體" w:cs="細明體" w:hint="eastAsia"/>
          <w:lang w:eastAsia="zh-TW"/>
        </w:rPr>
        <w:t>檔</w:t>
      </w:r>
      <w:r>
        <w:rPr>
          <w:rFonts w:ascii="細明體" w:eastAsia="細明體" w:hAnsi="細明體" w:cs="細明體" w:hint="eastAsia"/>
          <w:lang w:eastAsia="zh-TW"/>
        </w:rPr>
        <w:t>DTAAVT</w:t>
      </w:r>
      <w:r w:rsidRPr="00704E65">
        <w:rPr>
          <w:rFonts w:ascii="細明體" w:eastAsia="細明體" w:hAnsi="細明體" w:cs="細明體" w:hint="eastAsia"/>
          <w:lang w:eastAsia="zh-TW"/>
        </w:rPr>
        <w:t>11</w:t>
      </w:r>
      <w:r>
        <w:rPr>
          <w:rFonts w:ascii="細明體" w:eastAsia="細明體" w:hAnsi="細明體" w:cs="細明體" w:hint="eastAsia"/>
          <w:lang w:eastAsia="zh-TW"/>
        </w:rPr>
        <w:t>取代</w:t>
      </w:r>
      <w:r w:rsidRPr="00704E65">
        <w:rPr>
          <w:rFonts w:ascii="細明體" w:eastAsia="細明體" w:hAnsi="細明體" w:cs="細明體" w:hint="eastAsia"/>
          <w:lang w:eastAsia="zh-TW"/>
        </w:rPr>
        <w:t>理賠案件FAMS評分紀錄檔DTAAV011</w:t>
      </w:r>
    </w:p>
    <w:p w:rsidR="0011637D" w:rsidRPr="00AA667E" w:rsidRDefault="0011637D" w:rsidP="00AA667E">
      <w:pPr>
        <w:pStyle w:val="Tabletext"/>
        <w:keepLines w:val="0"/>
        <w:numPr>
          <w:ilvl w:val="1"/>
          <w:numId w:val="32"/>
        </w:numPr>
        <w:spacing w:after="0" w:line="240" w:lineRule="auto"/>
        <w:rPr>
          <w:rFonts w:ascii="細明體" w:eastAsia="細明體" w:hAnsi="細明體" w:hint="eastAsia"/>
          <w:kern w:val="2"/>
          <w:lang w:eastAsia="zh-TW"/>
        </w:rPr>
      </w:pPr>
      <w:r>
        <w:rPr>
          <w:rFonts w:ascii="細明體" w:eastAsia="細明體" w:hAnsi="細明體" w:cs="細明體" w:hint="eastAsia"/>
          <w:lang w:eastAsia="zh-TW"/>
        </w:rPr>
        <w:t>所有log檔</w:t>
      </w:r>
      <w:r w:rsidR="00741FA1">
        <w:rPr>
          <w:rFonts w:ascii="細明體" w:eastAsia="細明體" w:hAnsi="細明體" w:cs="細明體" w:hint="eastAsia"/>
          <w:lang w:eastAsia="zh-TW"/>
        </w:rPr>
        <w:t>的中文描述部分請一併修改</w:t>
      </w:r>
    </w:p>
    <w:p w:rsidR="00B46993" w:rsidRDefault="00B46993" w:rsidP="00B46993">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w:t>
      </w:r>
    </w:p>
    <w:p w:rsidR="00B46993" w:rsidRPr="00AA667E" w:rsidRDefault="00B46993" w:rsidP="00AA667E">
      <w:pPr>
        <w:pStyle w:val="Tabletext"/>
        <w:keepLines w:val="0"/>
        <w:numPr>
          <w:ilvl w:val="1"/>
          <w:numId w:val="32"/>
        </w:numPr>
        <w:spacing w:after="0" w:line="240" w:lineRule="auto"/>
        <w:rPr>
          <w:rFonts w:ascii="細明體" w:eastAsia="細明體" w:hAnsi="細明體" w:hint="eastAsia"/>
          <w:b/>
          <w:color w:val="FF0000"/>
          <w:kern w:val="2"/>
          <w:lang w:eastAsia="zh-TW"/>
        </w:rPr>
      </w:pPr>
      <w:r w:rsidRPr="00741FA1">
        <w:rPr>
          <w:rFonts w:ascii="細明體" w:eastAsia="細明體" w:hAnsi="細明體" w:hint="eastAsia"/>
          <w:kern w:val="2"/>
          <w:lang w:eastAsia="zh-TW"/>
        </w:rPr>
        <w:t>執行</w:t>
      </w:r>
      <w:r w:rsidR="00741FA1">
        <w:rPr>
          <w:rFonts w:ascii="細明體" w:eastAsia="細明體" w:hAnsi="細明體" w:hint="eastAsia"/>
          <w:kern w:val="2"/>
          <w:lang w:eastAsia="zh-TW"/>
        </w:rPr>
        <w:t>原來的流程</w:t>
      </w:r>
      <w:r w:rsidRPr="00AA667E">
        <w:rPr>
          <w:rFonts w:ascii="細明體" w:eastAsia="細明體" w:hAnsi="細明體" w:hint="eastAsia"/>
          <w:b/>
          <w:color w:val="FF0000"/>
          <w:kern w:val="2"/>
          <w:lang w:eastAsia="zh-TW"/>
        </w:rPr>
        <w:t>STEP_</w:t>
      </w:r>
      <w:r w:rsidR="0011637D">
        <w:rPr>
          <w:rFonts w:ascii="細明體" w:eastAsia="細明體" w:hAnsi="細明體" w:hint="eastAsia"/>
          <w:b/>
          <w:color w:val="FF0000"/>
          <w:kern w:val="2"/>
          <w:lang w:eastAsia="zh-TW"/>
        </w:rPr>
        <w:t xml:space="preserve">正式檔START~ </w:t>
      </w:r>
      <w:r w:rsidR="0011637D" w:rsidRPr="00A63EC3">
        <w:rPr>
          <w:rFonts w:ascii="細明體" w:eastAsia="細明體" w:hAnsi="細明體" w:hint="eastAsia"/>
          <w:b/>
          <w:color w:val="FF0000"/>
          <w:kern w:val="2"/>
          <w:lang w:eastAsia="zh-TW"/>
        </w:rPr>
        <w:t>STEP_</w:t>
      </w:r>
      <w:r w:rsidR="0011637D">
        <w:rPr>
          <w:rFonts w:ascii="細明體" w:eastAsia="細明體" w:hAnsi="細明體" w:hint="eastAsia"/>
          <w:b/>
          <w:color w:val="FF0000"/>
          <w:kern w:val="2"/>
          <w:lang w:eastAsia="zh-TW"/>
        </w:rPr>
        <w:t>正式檔END</w:t>
      </w:r>
    </w:p>
    <w:p w:rsidR="00B46993" w:rsidRDefault="00B46993" w:rsidP="00B46993">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B46993" w:rsidRPr="00704E65" w:rsidRDefault="00B46993" w:rsidP="00B46993">
      <w:pPr>
        <w:pStyle w:val="Tabletext"/>
        <w:keepLines w:val="0"/>
        <w:numPr>
          <w:ilvl w:val="0"/>
          <w:numId w:val="32"/>
        </w:numPr>
        <w:spacing w:after="0" w:line="240" w:lineRule="auto"/>
        <w:rPr>
          <w:rFonts w:ascii="細明體" w:eastAsia="細明體" w:hAnsi="細明體" w:hint="eastAsia"/>
          <w:kern w:val="2"/>
          <w:lang w:eastAsia="zh-TW"/>
        </w:rPr>
      </w:pPr>
      <w:r w:rsidRPr="00AA667E">
        <w:rPr>
          <w:rFonts w:ascii="細明體" w:eastAsia="細明體" w:hAnsi="細明體" w:hint="eastAsia"/>
          <w:b/>
          <w:color w:val="FF0000"/>
          <w:kern w:val="2"/>
          <w:lang w:eastAsia="zh-TW"/>
        </w:rPr>
        <w:t>//**</w:t>
      </w:r>
      <w:r w:rsidRPr="00A63EC3">
        <w:rPr>
          <w:rFonts w:ascii="細明體" w:eastAsia="細明體" w:hAnsi="細明體" w:hint="eastAsia"/>
          <w:b/>
          <w:color w:val="FF0000"/>
          <w:kern w:val="2"/>
          <w:lang w:eastAsia="zh-TW"/>
        </w:rPr>
        <w:t>STEP_正式檔</w:t>
      </w:r>
      <w:r w:rsidR="0011637D">
        <w:rPr>
          <w:rFonts w:ascii="細明體" w:eastAsia="細明體" w:hAnsi="細明體" w:hint="eastAsia"/>
          <w:b/>
          <w:color w:val="FF0000"/>
          <w:kern w:val="2"/>
          <w:lang w:eastAsia="zh-TW"/>
        </w:rPr>
        <w:t>START</w:t>
      </w:r>
    </w:p>
    <w:p w:rsidR="00137442" w:rsidRPr="00704E65" w:rsidRDefault="00137442" w:rsidP="000556C0">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//**判斷執行步驟是否為計算總分，若是則跳至計算總分STEP執行</w:t>
      </w:r>
    </w:p>
    <w:p w:rsidR="00137442" w:rsidRPr="00704E65" w:rsidRDefault="00137442" w:rsidP="000556C0">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lang w:eastAsia="zh-TW"/>
        </w:rPr>
        <w:t>執行步驟</w:t>
      </w:r>
      <w:r w:rsidRPr="00704E65">
        <w:rPr>
          <w:rFonts w:ascii="細明體" w:eastAsia="細明體" w:hAnsi="細明體" w:hint="eastAsia"/>
          <w:lang w:eastAsia="zh-TW"/>
        </w:rPr>
        <w:t xml:space="preserve"> = </w:t>
      </w:r>
      <w:r w:rsidRPr="00704E65">
        <w:rPr>
          <w:rFonts w:ascii="細明體" w:eastAsia="細明體" w:hAnsi="細明體"/>
          <w:kern w:val="2"/>
          <w:lang w:eastAsia="zh-TW"/>
        </w:rPr>
        <w:t>“</w:t>
      </w:r>
      <w:r w:rsidRPr="00704E65">
        <w:rPr>
          <w:rFonts w:ascii="細明體" w:eastAsia="細明體" w:hAnsi="細明體" w:hint="eastAsia"/>
          <w:kern w:val="2"/>
          <w:lang w:eastAsia="zh-TW"/>
        </w:rPr>
        <w:t>Z</w:t>
      </w:r>
      <w:r w:rsidRPr="00704E65">
        <w:rPr>
          <w:rFonts w:ascii="細明體" w:eastAsia="細明體" w:hAnsi="細明體"/>
          <w:kern w:val="2"/>
          <w:lang w:eastAsia="zh-TW"/>
        </w:rPr>
        <w:t>”</w:t>
      </w:r>
    </w:p>
    <w:p w:rsidR="00137442" w:rsidRPr="00704E65" w:rsidRDefault="00441F81" w:rsidP="000F6885">
      <w:pPr>
        <w:pStyle w:val="Tabletext"/>
        <w:keepLines w:val="0"/>
        <w:numPr>
          <w:ilvl w:val="1"/>
          <w:numId w:val="32"/>
        </w:numPr>
        <w:spacing w:after="0" w:line="240" w:lineRule="auto"/>
        <w:rPr>
          <w:rFonts w:ascii="細明體" w:eastAsia="細明體" w:hAnsi="細明體" w:hint="eastAsia"/>
          <w:kern w:val="2"/>
          <w:lang w:eastAsia="zh-TW"/>
        </w:rPr>
      </w:pPr>
      <w:hyperlink w:anchor="STEP_總分" w:history="1">
        <w:r w:rsidR="00137442" w:rsidRPr="00704E65">
          <w:rPr>
            <w:rStyle w:val="ad"/>
            <w:rFonts w:ascii="細明體" w:eastAsia="細明體" w:hAnsi="細明體" w:hint="eastAsia"/>
            <w:b/>
            <w:kern w:val="2"/>
            <w:lang w:eastAsia="zh-TW"/>
          </w:rPr>
          <w:t>執行計</w:t>
        </w:r>
        <w:r w:rsidR="00137442" w:rsidRPr="00704E65">
          <w:rPr>
            <w:rStyle w:val="ad"/>
            <w:rFonts w:ascii="細明體" w:eastAsia="細明體" w:hAnsi="細明體" w:hint="eastAsia"/>
            <w:b/>
            <w:kern w:val="2"/>
            <w:lang w:eastAsia="zh-TW"/>
          </w:rPr>
          <w:t>算</w:t>
        </w:r>
        <w:r w:rsidR="00137442" w:rsidRPr="00704E65">
          <w:rPr>
            <w:rStyle w:val="ad"/>
            <w:rFonts w:ascii="細明體" w:eastAsia="細明體" w:hAnsi="細明體" w:hint="eastAsia"/>
            <w:b/>
            <w:kern w:val="2"/>
            <w:lang w:eastAsia="zh-TW"/>
          </w:rPr>
          <w:t>總</w:t>
        </w:r>
        <w:r w:rsidR="00137442" w:rsidRPr="00704E65">
          <w:rPr>
            <w:rStyle w:val="ad"/>
            <w:rFonts w:ascii="細明體" w:eastAsia="細明體" w:hAnsi="細明體" w:hint="eastAsia"/>
            <w:b/>
            <w:kern w:val="2"/>
            <w:lang w:eastAsia="zh-TW"/>
          </w:rPr>
          <w:t>分</w:t>
        </w:r>
        <w:r w:rsidR="00137442" w:rsidRPr="00704E65">
          <w:rPr>
            <w:rStyle w:val="ad"/>
            <w:rFonts w:ascii="細明體" w:eastAsia="細明體" w:hAnsi="細明體" w:hint="eastAsia"/>
            <w:b/>
            <w:kern w:val="2"/>
            <w:lang w:eastAsia="zh-TW"/>
          </w:rPr>
          <w:t>STEP</w:t>
        </w:r>
      </w:hyperlink>
      <w:bookmarkStart w:id="12" w:name="STEP_總分_BACK"/>
      <w:bookmarkEnd w:id="12"/>
    </w:p>
    <w:p w:rsidR="00137442" w:rsidRPr="00704E65" w:rsidRDefault="00475FFF" w:rsidP="000F6885">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//**執行完就RETURN</w:t>
      </w:r>
    </w:p>
    <w:p w:rsidR="00137442" w:rsidRDefault="00137442" w:rsidP="00137442">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FA78A5" w:rsidRDefault="00FA78A5" w:rsidP="00FA78A5">
      <w:pPr>
        <w:pStyle w:val="Tabletext"/>
        <w:keepLines w:val="0"/>
        <w:numPr>
          <w:ilvl w:val="0"/>
          <w:numId w:val="32"/>
        </w:numPr>
        <w:spacing w:after="0" w:line="240" w:lineRule="auto"/>
        <w:rPr>
          <w:rFonts w:ascii="細明體" w:eastAsia="細明體" w:hAnsi="細明體" w:hint="eastAsia"/>
          <w:kern w:val="2"/>
          <w:lang w:eastAsia="zh-TW"/>
        </w:rPr>
      </w:pPr>
      <w:r w:rsidRPr="00FA78A5">
        <w:rPr>
          <w:rFonts w:ascii="細明體" w:eastAsia="細明體" w:hAnsi="細明體" w:hint="eastAsia"/>
          <w:kern w:val="2"/>
          <w:lang w:eastAsia="zh-TW"/>
        </w:rPr>
        <w:t>IF $</w:t>
      </w:r>
      <w:r w:rsidRPr="00FA78A5">
        <w:rPr>
          <w:rFonts w:ascii="細明體" w:eastAsia="細明體" w:hAnsi="細明體"/>
          <w:lang w:eastAsia="zh-TW"/>
        </w:rPr>
        <w:t>執行步驟</w:t>
      </w:r>
      <w:r w:rsidRPr="00FA78A5">
        <w:rPr>
          <w:rFonts w:ascii="細明體" w:eastAsia="細明體" w:hAnsi="細明體" w:hint="eastAsia"/>
          <w:lang w:eastAsia="zh-TW"/>
        </w:rPr>
        <w:t xml:space="preserve"> = </w:t>
      </w:r>
      <w:r w:rsidRPr="00FA78A5">
        <w:rPr>
          <w:rFonts w:ascii="細明體" w:eastAsia="細明體" w:hAnsi="細明體"/>
          <w:kern w:val="2"/>
          <w:lang w:eastAsia="zh-TW"/>
        </w:rPr>
        <w:t>“</w:t>
      </w:r>
      <w:r w:rsidRPr="00FA78A5">
        <w:rPr>
          <w:rFonts w:ascii="細明體" w:eastAsia="細明體" w:hAnsi="細明體" w:hint="eastAsia"/>
          <w:kern w:val="2"/>
          <w:lang w:eastAsia="zh-TW"/>
        </w:rPr>
        <w:t>Y</w:t>
      </w:r>
      <w:r w:rsidRPr="00FA78A5">
        <w:rPr>
          <w:rFonts w:ascii="細明體" w:eastAsia="細明體" w:hAnsi="細明體"/>
          <w:kern w:val="2"/>
          <w:lang w:eastAsia="zh-TW"/>
        </w:rPr>
        <w:t>”</w:t>
      </w:r>
    </w:p>
    <w:p w:rsidR="00FA78A5" w:rsidRPr="00171951" w:rsidRDefault="00FA78A5" w:rsidP="00FA78A5">
      <w:pPr>
        <w:pStyle w:val="Tabletext"/>
        <w:keepLines w:val="0"/>
        <w:numPr>
          <w:ilvl w:val="1"/>
          <w:numId w:val="32"/>
        </w:numPr>
        <w:spacing w:after="0" w:line="240" w:lineRule="auto"/>
        <w:rPr>
          <w:rStyle w:val="ad"/>
          <w:rFonts w:hint="eastAsia"/>
          <w:lang w:eastAsia="zh-TW"/>
        </w:rPr>
      </w:pPr>
      <w:r w:rsidRPr="00FA78A5">
        <w:rPr>
          <w:rStyle w:val="ad"/>
          <w:rFonts w:ascii="細明體" w:eastAsia="細明體" w:hAnsi="細明體" w:hint="eastAsia"/>
          <w:kern w:val="2"/>
          <w:lang w:eastAsia="zh-TW"/>
        </w:rPr>
        <w:t>執行計算</w:t>
      </w:r>
      <w:r w:rsidRPr="00FA78A5">
        <w:rPr>
          <w:rStyle w:val="ad"/>
          <w:rFonts w:hint="eastAsia"/>
          <w:lang w:eastAsia="zh-TW"/>
        </w:rPr>
        <w:t>標準化後</w:t>
      </w:r>
      <w:r w:rsidRPr="00FA78A5">
        <w:rPr>
          <w:rStyle w:val="ad"/>
          <w:rFonts w:ascii="細明體" w:eastAsia="細明體" w:hAnsi="細明體" w:hint="eastAsia"/>
          <w:kern w:val="2"/>
          <w:lang w:eastAsia="zh-TW"/>
        </w:rPr>
        <w:t>總分STEP</w:t>
      </w:r>
    </w:p>
    <w:p w:rsidR="003F60C6" w:rsidRPr="00704E65" w:rsidRDefault="00FA78A5" w:rsidP="000556C0">
      <w:pPr>
        <w:pStyle w:val="Tabletext"/>
        <w:keepLines w:val="0"/>
        <w:numPr>
          <w:ilvl w:val="0"/>
          <w:numId w:val="32"/>
        </w:numPr>
        <w:spacing w:after="0" w:line="240" w:lineRule="auto"/>
        <w:rPr>
          <w:rFonts w:ascii="細明體" w:eastAsia="細明體" w:hAnsi="細明體" w:hint="eastAsia"/>
          <w:kern w:val="2"/>
          <w:lang w:eastAsia="zh-TW"/>
        </w:rPr>
      </w:pPr>
      <w:r w:rsidRPr="00171951">
        <w:rPr>
          <w:rFonts w:ascii="細明體" w:eastAsia="細明體" w:hAnsi="細明體" w:hint="eastAsia"/>
          <w:kern w:val="2"/>
          <w:lang w:eastAsia="zh-TW"/>
        </w:rPr>
        <w:t>//**執行完就RETURN</w:t>
      </w:r>
      <w:r w:rsidR="003F60C6" w:rsidRPr="00704E65">
        <w:rPr>
          <w:rFonts w:ascii="細明體" w:eastAsia="細明體" w:hAnsi="細明體" w:hint="eastAsia"/>
          <w:kern w:val="2"/>
          <w:lang w:eastAsia="zh-TW"/>
        </w:rPr>
        <w:t>//**</w:t>
      </w:r>
      <w:r w:rsidR="00EA06F0" w:rsidRPr="00704E65">
        <w:rPr>
          <w:rFonts w:ascii="細明體" w:eastAsia="細明體" w:hAnsi="細明體" w:hint="eastAsia"/>
          <w:kern w:val="2"/>
          <w:lang w:eastAsia="zh-TW"/>
        </w:rPr>
        <w:t>讀取</w:t>
      </w:r>
      <w:r w:rsidR="003F60C6" w:rsidRPr="00704E65">
        <w:rPr>
          <w:rFonts w:ascii="細明體" w:eastAsia="細明體" w:hAnsi="細明體" w:hint="eastAsia"/>
          <w:kern w:val="2"/>
          <w:lang w:eastAsia="zh-TW"/>
        </w:rPr>
        <w:t>產生偵測因子權重設定相關資料</w:t>
      </w:r>
      <w:r w:rsidR="00EA06F0" w:rsidRPr="00704E65">
        <w:rPr>
          <w:rFonts w:ascii="細明體" w:eastAsia="細明體" w:hAnsi="細明體" w:hint="eastAsia"/>
          <w:kern w:val="2"/>
          <w:lang w:eastAsia="zh-TW"/>
        </w:rPr>
        <w:t>,(</w:t>
      </w:r>
      <w:r w:rsidR="00EA06F0" w:rsidRPr="00704E65">
        <w:rPr>
          <w:rFonts w:ascii="細明體" w:eastAsia="細明體" w:hAnsi="細明體" w:hint="eastAsia"/>
          <w:color w:val="FF0000"/>
          <w:kern w:val="2"/>
          <w:lang w:eastAsia="zh-TW"/>
        </w:rPr>
        <w:t>設定資料只要取一次CACHE起來就可以，不需每次都讀</w:t>
      </w:r>
      <w:r w:rsidR="00EA06F0" w:rsidRPr="00704E65">
        <w:rPr>
          <w:rFonts w:ascii="細明體" w:eastAsia="細明體" w:hAnsi="細明體" w:hint="eastAsia"/>
          <w:kern w:val="2"/>
          <w:lang w:eastAsia="zh-TW"/>
        </w:rPr>
        <w:t>)</w:t>
      </w:r>
    </w:p>
    <w:p w:rsidR="003F60C6" w:rsidRPr="00704E65" w:rsidRDefault="003F60C6" w:rsidP="000556C0">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讀取理賠偵測因子權重檔DTAAV101所有資料</w:t>
      </w:r>
    </w:p>
    <w:p w:rsidR="003F60C6" w:rsidRPr="00704E65" w:rsidRDefault="003F60C6" w:rsidP="003F60C6">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讀取欄位</w:t>
      </w:r>
    </w:p>
    <w:p w:rsidR="003F60C6" w:rsidRPr="00704E65" w:rsidRDefault="003F60C6" w:rsidP="003F60C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w:t>
      </w:r>
    </w:p>
    <w:p w:rsidR="003F60C6" w:rsidRPr="00704E65" w:rsidRDefault="003F60C6" w:rsidP="003F60C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因子分類</w:t>
      </w:r>
    </w:p>
    <w:p w:rsidR="003F60C6" w:rsidRPr="00704E65" w:rsidRDefault="003F60C6" w:rsidP="003F60C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因子代碼 </w:t>
      </w:r>
    </w:p>
    <w:p w:rsidR="003F60C6" w:rsidRPr="00704E65" w:rsidRDefault="003F60C6" w:rsidP="003F60C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配分種類</w:t>
      </w:r>
    </w:p>
    <w:p w:rsidR="003F60C6" w:rsidRPr="00704E65" w:rsidRDefault="003F60C6" w:rsidP="003F60C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權重</w:t>
      </w:r>
    </w:p>
    <w:p w:rsidR="003F60C6" w:rsidRPr="00704E65" w:rsidRDefault="003F60C6" w:rsidP="003F60C6">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w:t>
      </w:r>
    </w:p>
    <w:p w:rsidR="003F60C6" w:rsidRPr="00704E65" w:rsidRDefault="003F60C6" w:rsidP="003F60C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LOG紀錄錯誤訊息 </w:t>
      </w:r>
      <w:r w:rsidRPr="00704E65">
        <w:rPr>
          <w:rFonts w:ascii="細明體" w:eastAsia="細明體" w:hAnsi="細明體"/>
          <w:kern w:val="2"/>
          <w:lang w:eastAsia="zh-TW"/>
        </w:rPr>
        <w:t>“</w:t>
      </w:r>
      <w:r w:rsidRPr="00704E65">
        <w:rPr>
          <w:rFonts w:ascii="細明體" w:eastAsia="細明體" w:hAnsi="細明體" w:hint="eastAsia"/>
          <w:kern w:val="2"/>
          <w:lang w:eastAsia="zh-TW"/>
        </w:rPr>
        <w:t>查無偵測因子權重設定檔資料</w:t>
      </w:r>
      <w:r w:rsidRPr="00704E65">
        <w:rPr>
          <w:rFonts w:ascii="細明體" w:eastAsia="細明體" w:hAnsi="細明體"/>
          <w:kern w:val="2"/>
          <w:lang w:eastAsia="zh-TW"/>
        </w:rPr>
        <w:t>”</w:t>
      </w:r>
    </w:p>
    <w:p w:rsidR="003F60C6" w:rsidRPr="00704E65" w:rsidRDefault="003F60C6" w:rsidP="003F60C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(批次作業件數記錄模組)，記錄輸入件數，輸出件數及錯誤件數。</w:t>
      </w:r>
    </w:p>
    <w:p w:rsidR="003F60C6" w:rsidRPr="00704E65" w:rsidRDefault="003F60C6" w:rsidP="003F60C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3F60C6" w:rsidRPr="00704E65" w:rsidRDefault="003F60C6" w:rsidP="003F60C6">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若有資料，依序處理每筆資料($DTAAV101)</w:t>
      </w:r>
    </w:p>
    <w:p w:rsidR="00C030B9" w:rsidRPr="00704E65" w:rsidRDefault="003F60C6" w:rsidP="00C030B9">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讀取理賠偵測因子分數檔DTAAV102，</w:t>
      </w:r>
      <w:r w:rsidR="00C030B9" w:rsidRPr="00704E65">
        <w:rPr>
          <w:rFonts w:ascii="細明體" w:eastAsia="細明體" w:hAnsi="細明體" w:hint="eastAsia"/>
          <w:kern w:val="2"/>
          <w:lang w:eastAsia="zh-TW"/>
        </w:rPr>
        <w:t>讀取欄位</w:t>
      </w:r>
    </w:p>
    <w:p w:rsidR="00C030B9" w:rsidRPr="00704E65" w:rsidRDefault="00C030B9" w:rsidP="00C030B9">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w:t>
      </w:r>
    </w:p>
    <w:p w:rsidR="00C030B9" w:rsidRPr="00704E65" w:rsidRDefault="00C030B9" w:rsidP="00C030B9">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因子分類</w:t>
      </w:r>
    </w:p>
    <w:p w:rsidR="00C030B9" w:rsidRPr="00704E65" w:rsidRDefault="00C030B9" w:rsidP="00C030B9">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因子代碼 </w:t>
      </w:r>
    </w:p>
    <w:p w:rsidR="00C030B9" w:rsidRPr="00704E65" w:rsidRDefault="00C030B9" w:rsidP="00C030B9">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序號</w:t>
      </w:r>
    </w:p>
    <w:p w:rsidR="00C030B9" w:rsidRPr="00704E65" w:rsidRDefault="00C030B9" w:rsidP="00C030B9">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規則參數</w:t>
      </w:r>
    </w:p>
    <w:p w:rsidR="00C030B9" w:rsidRPr="00704E65" w:rsidRDefault="00C030B9" w:rsidP="00C030B9">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規則中文</w:t>
      </w:r>
    </w:p>
    <w:p w:rsidR="00C030B9" w:rsidRPr="00704E65" w:rsidRDefault="00C030B9" w:rsidP="00C030B9">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因子分數</w:t>
      </w:r>
    </w:p>
    <w:p w:rsidR="003F60C6" w:rsidRPr="00704E65" w:rsidRDefault="00C030B9" w:rsidP="003F60C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查詢條件</w:t>
      </w:r>
      <w:r w:rsidR="003F60C6" w:rsidRPr="00704E65">
        <w:rPr>
          <w:rFonts w:ascii="細明體" w:eastAsia="細明體" w:hAnsi="細明體" w:hint="eastAsia"/>
          <w:kern w:val="2"/>
          <w:lang w:eastAsia="zh-TW"/>
        </w:rPr>
        <w:t>:</w:t>
      </w:r>
    </w:p>
    <w:p w:rsidR="003F60C6" w:rsidRPr="00704E65" w:rsidRDefault="003F60C6" w:rsidP="003F60C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模型分類:同處理當筆</w:t>
      </w:r>
      <w:r w:rsidRPr="00704E65">
        <w:rPr>
          <w:rFonts w:ascii="細明體" w:eastAsia="細明體" w:hAnsi="細明體" w:hint="eastAsia"/>
          <w:lang w:eastAsia="zh-TW"/>
        </w:rPr>
        <w:t>$DTAAV101</w:t>
      </w:r>
    </w:p>
    <w:p w:rsidR="003F60C6" w:rsidRPr="00704E65" w:rsidRDefault="003F60C6" w:rsidP="003F60C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因子分類:同處理當筆</w:t>
      </w:r>
      <w:r w:rsidRPr="00704E65">
        <w:rPr>
          <w:rFonts w:ascii="細明體" w:eastAsia="細明體" w:hAnsi="細明體" w:hint="eastAsia"/>
          <w:lang w:eastAsia="zh-TW"/>
        </w:rPr>
        <w:t>$DTAAV101</w:t>
      </w:r>
    </w:p>
    <w:p w:rsidR="003F60C6" w:rsidRPr="00704E65" w:rsidRDefault="003F60C6" w:rsidP="003F60C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因子代碼:同處理當筆</w:t>
      </w:r>
      <w:r w:rsidRPr="00704E65">
        <w:rPr>
          <w:rFonts w:ascii="細明體" w:eastAsia="細明體" w:hAnsi="細明體" w:hint="eastAsia"/>
          <w:lang w:eastAsia="zh-TW"/>
        </w:rPr>
        <w:t>$DTAAV101</w:t>
      </w:r>
    </w:p>
    <w:p w:rsidR="003F60C6" w:rsidRPr="00704E65" w:rsidRDefault="0094015D" w:rsidP="003F60C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ORDER BY 序號</w:t>
      </w:r>
    </w:p>
    <w:p w:rsidR="0094015D" w:rsidRPr="00704E65" w:rsidRDefault="0094015D" w:rsidP="003F60C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w:t>
      </w:r>
    </w:p>
    <w:p w:rsidR="0094015D" w:rsidRPr="00704E65" w:rsidRDefault="0094015D" w:rsidP="0094015D">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LOG紀錄錯誤訊息 </w:t>
      </w:r>
      <w:r w:rsidRPr="00704E65">
        <w:rPr>
          <w:rFonts w:ascii="細明體" w:eastAsia="細明體" w:hAnsi="細明體"/>
          <w:kern w:val="2"/>
          <w:lang w:eastAsia="zh-TW"/>
        </w:rPr>
        <w:t>“</w:t>
      </w:r>
      <w:r w:rsidRPr="00704E65">
        <w:rPr>
          <w:rFonts w:ascii="細明體" w:eastAsia="細明體" w:hAnsi="細明體" w:hint="eastAsia"/>
          <w:kern w:val="2"/>
          <w:lang w:eastAsia="zh-TW"/>
        </w:rPr>
        <w:t>查無偵測因子</w:t>
      </w:r>
      <w:r w:rsidR="009F1B26" w:rsidRPr="00704E65">
        <w:rPr>
          <w:rFonts w:ascii="細明體" w:eastAsia="細明體" w:hAnsi="細明體" w:hint="eastAsia"/>
          <w:kern w:val="2"/>
          <w:lang w:eastAsia="zh-TW"/>
        </w:rPr>
        <w:t>分數</w:t>
      </w:r>
      <w:r w:rsidRPr="00704E65">
        <w:rPr>
          <w:rFonts w:ascii="細明體" w:eastAsia="細明體" w:hAnsi="細明體" w:hint="eastAsia"/>
          <w:kern w:val="2"/>
          <w:lang w:eastAsia="zh-TW"/>
        </w:rPr>
        <w:t>設定檔資料</w:t>
      </w:r>
      <w:r w:rsidRPr="00704E65">
        <w:rPr>
          <w:rFonts w:ascii="細明體" w:eastAsia="細明體" w:hAnsi="細明體"/>
          <w:kern w:val="2"/>
          <w:lang w:eastAsia="zh-TW"/>
        </w:rPr>
        <w:t>”</w:t>
      </w:r>
    </w:p>
    <w:p w:rsidR="0094015D" w:rsidRPr="00704E65" w:rsidRDefault="0094015D" w:rsidP="0094015D">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(批次作業件數記錄模組)，記錄輸入件數，輸出件數及錯誤件數。</w:t>
      </w:r>
    </w:p>
    <w:p w:rsidR="0094015D" w:rsidRPr="00704E65" w:rsidRDefault="0094015D" w:rsidP="0094015D">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94015D" w:rsidRPr="00704E65" w:rsidRDefault="0094015D" w:rsidP="0094015D">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若有資料，</w:t>
      </w:r>
    </w:p>
    <w:p w:rsidR="0094015D" w:rsidRPr="00704E65" w:rsidRDefault="0094015D" w:rsidP="0094015D">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將查詢</w:t>
      </w:r>
      <w:r w:rsidR="00C030B9" w:rsidRPr="00704E65">
        <w:rPr>
          <w:rFonts w:ascii="細明體" w:eastAsia="細明體" w:hAnsi="細明體" w:hint="eastAsia"/>
          <w:kern w:val="2"/>
          <w:lang w:eastAsia="zh-TW"/>
        </w:rPr>
        <w:t>結</w:t>
      </w:r>
      <w:r w:rsidRPr="00704E65">
        <w:rPr>
          <w:rFonts w:ascii="細明體" w:eastAsia="細明體" w:hAnsi="細明體" w:hint="eastAsia"/>
          <w:kern w:val="2"/>
          <w:lang w:eastAsia="zh-TW"/>
        </w:rPr>
        <w:t>果存成LIST($DTAAV102_LIST)</w:t>
      </w:r>
    </w:p>
    <w:p w:rsidR="003F60C6" w:rsidRPr="00704E65" w:rsidRDefault="00577390" w:rsidP="003F60C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組</w:t>
      </w:r>
      <w:r w:rsidR="00C030B9" w:rsidRPr="00704E65">
        <w:rPr>
          <w:rFonts w:ascii="細明體" w:eastAsia="細明體" w:hAnsi="細明體" w:hint="eastAsia"/>
          <w:kern w:val="2"/>
          <w:lang w:eastAsia="zh-TW"/>
        </w:rPr>
        <w:t>成</w:t>
      </w:r>
      <w:r w:rsidRPr="00704E65">
        <w:rPr>
          <w:rFonts w:ascii="細明體" w:eastAsia="細明體" w:hAnsi="細明體" w:hint="eastAsia"/>
          <w:kern w:val="2"/>
          <w:lang w:eastAsia="zh-TW"/>
        </w:rPr>
        <w:t>因子規則設定</w:t>
      </w:r>
      <w:r w:rsidR="00C030B9" w:rsidRPr="00704E65">
        <w:rPr>
          <w:rFonts w:ascii="細明體" w:eastAsia="細明體" w:hAnsi="細明體" w:hint="eastAsia"/>
          <w:kern w:val="2"/>
          <w:lang w:eastAsia="zh-TW"/>
        </w:rPr>
        <w:t>LIST(</w:t>
      </w:r>
      <w:r w:rsidR="00C030B9" w:rsidRPr="00704E65">
        <w:rPr>
          <w:rFonts w:ascii="細明體" w:eastAsia="細明體" w:hAnsi="細明體" w:hint="eastAsia"/>
          <w:b/>
          <w:color w:val="E36C0A"/>
          <w:kern w:val="2"/>
          <w:lang w:eastAsia="zh-TW"/>
        </w:rPr>
        <w:t>$因子規則設定list</w:t>
      </w:r>
      <w:r w:rsidR="00C030B9" w:rsidRPr="00704E65">
        <w:rPr>
          <w:rFonts w:ascii="細明體" w:eastAsia="細明體" w:hAnsi="細明體" w:hint="eastAsia"/>
          <w:kern w:val="2"/>
          <w:lang w:eastAsia="zh-TW"/>
        </w:rPr>
        <w:t>),其中每筆資料格式如下:</w:t>
      </w:r>
    </w:p>
    <w:p w:rsidR="00C030B9" w:rsidRPr="00704E65" w:rsidRDefault="00C030B9" w:rsidP="00C030B9">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 同處理當筆</w:t>
      </w:r>
      <w:r w:rsidRPr="00704E65">
        <w:rPr>
          <w:rFonts w:ascii="細明體" w:eastAsia="細明體" w:hAnsi="細明體" w:hint="eastAsia"/>
          <w:lang w:eastAsia="zh-TW"/>
        </w:rPr>
        <w:t>$DTAAV101</w:t>
      </w:r>
    </w:p>
    <w:p w:rsidR="00C030B9" w:rsidRPr="00704E65" w:rsidRDefault="00C030B9" w:rsidP="00C030B9">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因子分類: 同處理當筆</w:t>
      </w:r>
      <w:r w:rsidRPr="00704E65">
        <w:rPr>
          <w:rFonts w:ascii="細明體" w:eastAsia="細明體" w:hAnsi="細明體" w:hint="eastAsia"/>
          <w:lang w:eastAsia="zh-TW"/>
        </w:rPr>
        <w:t>$DTAAV101</w:t>
      </w:r>
    </w:p>
    <w:p w:rsidR="00C030B9" w:rsidRPr="00704E65" w:rsidRDefault="00C030B9" w:rsidP="00C030B9">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因子代碼: 同處理當筆</w:t>
      </w:r>
      <w:r w:rsidRPr="00704E65">
        <w:rPr>
          <w:rFonts w:ascii="細明體" w:eastAsia="細明體" w:hAnsi="細明體" w:hint="eastAsia"/>
          <w:lang w:eastAsia="zh-TW"/>
        </w:rPr>
        <w:t>$DTAAV101</w:t>
      </w:r>
    </w:p>
    <w:p w:rsidR="00C030B9" w:rsidRPr="00704E65" w:rsidRDefault="00C030B9" w:rsidP="00C030B9">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配分種類: 同處理當筆</w:t>
      </w:r>
      <w:r w:rsidRPr="00704E65">
        <w:rPr>
          <w:rFonts w:ascii="細明體" w:eastAsia="細明體" w:hAnsi="細明體" w:hint="eastAsia"/>
          <w:lang w:eastAsia="zh-TW"/>
        </w:rPr>
        <w:t>$DTAAV101</w:t>
      </w:r>
    </w:p>
    <w:p w:rsidR="00C030B9" w:rsidRPr="00704E65" w:rsidRDefault="00C030B9" w:rsidP="00C030B9">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權重: 同處理當筆</w:t>
      </w:r>
      <w:r w:rsidRPr="00704E65">
        <w:rPr>
          <w:rFonts w:ascii="細明體" w:eastAsia="細明體" w:hAnsi="細明體" w:hint="eastAsia"/>
          <w:lang w:eastAsia="zh-TW"/>
        </w:rPr>
        <w:t>$DTAAV101</w:t>
      </w:r>
    </w:p>
    <w:p w:rsidR="00C030B9" w:rsidRPr="00704E65" w:rsidRDefault="00C030B9" w:rsidP="00C030B9">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偵測因子分數list:同$DTAAV102_LIST</w:t>
      </w:r>
    </w:p>
    <w:p w:rsidR="002A5E97" w:rsidRDefault="002A5E97" w:rsidP="000556C0">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//STEP1</w:t>
      </w:r>
    </w:p>
    <w:p w:rsidR="004E1E50" w:rsidRDefault="004E1E50" w:rsidP="000556C0">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//**計算異常投保動機資料</w:t>
      </w:r>
      <w:r>
        <w:rPr>
          <w:rFonts w:ascii="細明體" w:eastAsia="細明體" w:hAnsi="細明體" w:hint="eastAsia"/>
          <w:kern w:val="2"/>
          <w:lang w:eastAsia="zh-TW"/>
        </w:rPr>
        <w:t>A05的明細</w:t>
      </w:r>
      <w:r w:rsidRPr="00704E65">
        <w:rPr>
          <w:rFonts w:ascii="細明體" w:eastAsia="細明體" w:hAnsi="細明體" w:hint="eastAsia"/>
          <w:kern w:val="2"/>
          <w:lang w:eastAsia="zh-TW"/>
        </w:rPr>
        <w:t xml:space="preserve"> (獨立的METHOD)</w:t>
      </w:r>
    </w:p>
    <w:p w:rsidR="00BF5C95" w:rsidRDefault="00BF5C95" w:rsidP="00144952">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r w:rsidRPr="00704E65">
        <w:rPr>
          <w:rFonts w:ascii="細明體" w:eastAsia="細明體" w:hAnsi="細明體"/>
          <w:kern w:val="2"/>
          <w:lang w:eastAsia="zh-TW"/>
        </w:rPr>
        <w:t xml:space="preserve">  </w:t>
      </w:r>
      <w:r>
        <w:rPr>
          <w:rFonts w:ascii="細明體" w:eastAsia="細明體" w:hAnsi="細明體" w:hint="eastAsia"/>
          <w:kern w:val="2"/>
          <w:lang w:eastAsia="zh-TW"/>
        </w:rPr>
        <w:t xml:space="preserve">OR </w:t>
      </w:r>
      <w:r>
        <w:rPr>
          <w:rFonts w:ascii="細明體" w:eastAsia="細明體" w:hAnsi="細明體"/>
          <w:kern w:val="2"/>
          <w:lang w:eastAsia="zh-TW"/>
        </w:rPr>
        <w:t>‘</w:t>
      </w:r>
      <w:r>
        <w:rPr>
          <w:rFonts w:ascii="細明體" w:eastAsia="細明體" w:hAnsi="細明體" w:hint="eastAsia"/>
          <w:kern w:val="2"/>
          <w:lang w:eastAsia="zh-TW"/>
        </w:rPr>
        <w:t>X</w:t>
      </w:r>
      <w:r>
        <w:rPr>
          <w:rFonts w:ascii="細明體" w:eastAsia="細明體" w:hAnsi="細明體"/>
          <w:kern w:val="2"/>
          <w:lang w:eastAsia="zh-TW"/>
        </w:rPr>
        <w:t>’</w:t>
      </w:r>
      <w:r>
        <w:rPr>
          <w:rFonts w:ascii="細明體" w:eastAsia="細明體" w:hAnsi="細明體" w:hint="eastAsia"/>
          <w:kern w:val="2"/>
          <w:lang w:eastAsia="zh-TW"/>
        </w:rPr>
        <w:t xml:space="preserve"> </w:t>
      </w:r>
      <w:r w:rsidRPr="00704E65">
        <w:rPr>
          <w:rFonts w:ascii="細明體" w:eastAsia="細明體" w:hAnsi="細明體"/>
          <w:kern w:val="2"/>
          <w:lang w:eastAsia="zh-TW"/>
        </w:rPr>
        <w:t>OR ‘</w:t>
      </w:r>
      <w:r>
        <w:rPr>
          <w:rFonts w:ascii="細明體" w:eastAsia="細明體" w:hAnsi="細明體" w:hint="eastAsia"/>
          <w:kern w:val="2"/>
          <w:lang w:eastAsia="zh-TW"/>
        </w:rPr>
        <w:t>A05</w:t>
      </w:r>
      <w:r w:rsidRPr="00704E65">
        <w:rPr>
          <w:rFonts w:ascii="細明體" w:eastAsia="細明體" w:hAnsi="細明體"/>
          <w:kern w:val="2"/>
          <w:lang w:eastAsia="zh-TW"/>
        </w:rPr>
        <w:t>’</w:t>
      </w:r>
    </w:p>
    <w:p w:rsidR="00451146" w:rsidRDefault="00451146" w:rsidP="00144952">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讀取理賠率資料：</w:t>
      </w:r>
    </w:p>
    <w:p w:rsidR="00451146" w:rsidRDefault="00451146" w:rsidP="00144952">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Pr>
          <w:rFonts w:ascii="細明體" w:eastAsia="細明體" w:hAnsi="細明體" w:hint="eastAsia"/>
          <w:kern w:val="2"/>
          <w:lang w:eastAsia="zh-TW"/>
        </w:rPr>
        <w:t xml:space="preserve"> = </w:t>
      </w:r>
      <w:r>
        <w:rPr>
          <w:rFonts w:ascii="細明體" w:eastAsia="細明體" w:hAnsi="細明體"/>
          <w:kern w:val="2"/>
          <w:lang w:eastAsia="zh-TW"/>
        </w:rPr>
        <w:t>‘</w:t>
      </w:r>
      <w:r>
        <w:rPr>
          <w:rFonts w:ascii="細明體" w:eastAsia="細明體" w:hAnsi="細明體" w:hint="eastAsia"/>
          <w:kern w:val="2"/>
          <w:lang w:eastAsia="zh-TW"/>
        </w:rPr>
        <w:t>D</w:t>
      </w:r>
      <w:r>
        <w:rPr>
          <w:rFonts w:ascii="細明體" w:eastAsia="細明體" w:hAnsi="細明體"/>
          <w:kern w:val="2"/>
          <w:lang w:eastAsia="zh-TW"/>
        </w:rPr>
        <w:t>’</w:t>
      </w:r>
    </w:p>
    <w:p w:rsidR="00234A08" w:rsidRDefault="00234A08" w:rsidP="00144952">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READ DTAAA009 A009</w:t>
      </w:r>
      <w:r w:rsidR="00322F9E">
        <w:rPr>
          <w:rFonts w:hint="eastAsia"/>
          <w:kern w:val="2"/>
          <w:szCs w:val="24"/>
          <w:lang w:eastAsia="zh-TW"/>
        </w:rPr>
        <w:t>(</w:t>
      </w:r>
      <w:r w:rsidR="00322F9E">
        <w:rPr>
          <w:rFonts w:hint="eastAsia"/>
          <w:kern w:val="2"/>
          <w:szCs w:val="24"/>
          <w:lang w:eastAsia="zh-TW"/>
        </w:rPr>
        <w:t>符合條件有多筆，取</w:t>
      </w:r>
      <w:r w:rsidR="00322F9E">
        <w:rPr>
          <w:rFonts w:hint="eastAsia"/>
          <w:kern w:val="2"/>
          <w:szCs w:val="24"/>
          <w:lang w:eastAsia="zh-TW"/>
        </w:rPr>
        <w:t xml:space="preserve">DISTINCT </w:t>
      </w:r>
      <w:r w:rsidR="00322F9E">
        <w:rPr>
          <w:rFonts w:hint="eastAsia"/>
          <w:kern w:val="2"/>
          <w:szCs w:val="24"/>
          <w:lang w:eastAsia="zh-TW"/>
        </w:rPr>
        <w:t>受編</w:t>
      </w:r>
      <w:r w:rsidR="00322F9E">
        <w:rPr>
          <w:rFonts w:hint="eastAsia"/>
          <w:kern w:val="2"/>
          <w:szCs w:val="24"/>
          <w:lang w:eastAsia="zh-TW"/>
        </w:rPr>
        <w:t>)</w:t>
      </w:r>
    </w:p>
    <w:p w:rsidR="00C22D8D" w:rsidRDefault="00C22D8D" w:rsidP="00144952">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INNER JOIN DTAAA010 A010</w:t>
      </w:r>
    </w:p>
    <w:p w:rsidR="00C22D8D" w:rsidRDefault="00C22D8D" w:rsidP="00144952">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ON A009.受理編號 = A010.受理編號</w:t>
      </w:r>
    </w:p>
    <w:p w:rsidR="00234A08" w:rsidRDefault="00234A08" w:rsidP="00144952">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INNER JOIN</w:t>
      </w:r>
      <w:r w:rsidR="0078507B">
        <w:rPr>
          <w:rFonts w:ascii="細明體" w:eastAsia="細明體" w:hAnsi="細明體" w:hint="eastAsia"/>
          <w:kern w:val="2"/>
          <w:lang w:eastAsia="zh-TW"/>
        </w:rPr>
        <w:t xml:space="preserve"> </w:t>
      </w:r>
      <w:r w:rsidR="00C22D8D">
        <w:rPr>
          <w:rFonts w:ascii="細明體" w:eastAsia="細明體" w:hAnsi="細明體" w:hint="eastAsia"/>
          <w:kern w:val="2"/>
          <w:lang w:eastAsia="zh-TW"/>
        </w:rPr>
        <w:t>DTAAVC03 VC03</w:t>
      </w:r>
    </w:p>
    <w:p w:rsidR="00C22D8D" w:rsidRDefault="00557C39" w:rsidP="00144952">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ON A010.事故者ID =</w:t>
      </w:r>
      <w:r w:rsidRPr="00557C39">
        <w:rPr>
          <w:rFonts w:ascii="細明體" w:eastAsia="細明體" w:hAnsi="細明體" w:hint="eastAsia"/>
          <w:kern w:val="2"/>
          <w:lang w:eastAsia="zh-TW"/>
        </w:rPr>
        <w:t xml:space="preserve"> </w:t>
      </w:r>
      <w:r>
        <w:rPr>
          <w:rFonts w:ascii="細明體" w:eastAsia="細明體" w:hAnsi="細明體" w:hint="eastAsia"/>
          <w:kern w:val="2"/>
          <w:lang w:eastAsia="zh-TW"/>
        </w:rPr>
        <w:t>VC03.事故者ID</w:t>
      </w:r>
    </w:p>
    <w:p w:rsidR="00234A08" w:rsidRDefault="00234A08" w:rsidP="00144952">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WHERE</w:t>
      </w:r>
    </w:p>
    <w:p w:rsidR="00234A08" w:rsidRPr="00144952" w:rsidRDefault="00234A08" w:rsidP="00144952">
      <w:pPr>
        <w:pStyle w:val="Tabletext"/>
        <w:keepLines w:val="0"/>
        <w:numPr>
          <w:ilvl w:val="5"/>
          <w:numId w:val="32"/>
        </w:numPr>
        <w:spacing w:after="0" w:line="240" w:lineRule="auto"/>
        <w:rPr>
          <w:rFonts w:ascii="細明體" w:eastAsia="細明體" w:hAnsi="細明體" w:hint="eastAsia"/>
          <w:kern w:val="2"/>
          <w:lang w:eastAsia="zh-TW"/>
        </w:rPr>
      </w:pPr>
      <w:r w:rsidRPr="00701852">
        <w:rPr>
          <w:kern w:val="2"/>
          <w:szCs w:val="24"/>
          <w:lang w:eastAsia="zh-TW"/>
        </w:rPr>
        <w:t>A</w:t>
      </w:r>
      <w:r>
        <w:rPr>
          <w:rFonts w:hint="eastAsia"/>
          <w:kern w:val="2"/>
          <w:szCs w:val="24"/>
          <w:lang w:eastAsia="zh-TW"/>
        </w:rPr>
        <w:t>009</w:t>
      </w:r>
      <w:r w:rsidRPr="00701852">
        <w:rPr>
          <w:kern w:val="2"/>
          <w:szCs w:val="24"/>
          <w:lang w:eastAsia="zh-TW"/>
        </w:rPr>
        <w:t>.</w:t>
      </w:r>
      <w:r w:rsidRPr="00701852">
        <w:rPr>
          <w:color w:val="000000"/>
        </w:rPr>
        <w:t>受理進度</w:t>
      </w:r>
      <w:r w:rsidRPr="00701852">
        <w:rPr>
          <w:color w:val="000000"/>
          <w:lang w:eastAsia="zh-TW"/>
        </w:rPr>
        <w:t xml:space="preserve"> &gt;= ‘30’(</w:t>
      </w:r>
      <w:r w:rsidRPr="00701852">
        <w:rPr>
          <w:color w:val="000000"/>
          <w:lang w:eastAsia="zh-TW"/>
        </w:rPr>
        <w:t>核定</w:t>
      </w:r>
      <w:r w:rsidRPr="00701852">
        <w:rPr>
          <w:color w:val="000000"/>
          <w:lang w:eastAsia="zh-TW"/>
        </w:rPr>
        <w:t>)</w:t>
      </w:r>
    </w:p>
    <w:p w:rsidR="00234A08" w:rsidRPr="00144952" w:rsidRDefault="00234A08" w:rsidP="00144952">
      <w:pPr>
        <w:pStyle w:val="Tabletext"/>
        <w:keepLines w:val="0"/>
        <w:numPr>
          <w:ilvl w:val="5"/>
          <w:numId w:val="32"/>
        </w:numPr>
        <w:spacing w:after="0" w:line="240" w:lineRule="auto"/>
        <w:rPr>
          <w:rFonts w:ascii="細明體" w:eastAsia="細明體" w:hAnsi="細明體" w:hint="eastAsia"/>
          <w:kern w:val="2"/>
          <w:lang w:eastAsia="zh-TW"/>
        </w:rPr>
      </w:pPr>
      <w:r>
        <w:rPr>
          <w:rFonts w:hint="eastAsia"/>
          <w:color w:val="000000"/>
          <w:lang w:eastAsia="zh-TW"/>
        </w:rPr>
        <w:t>A009.</w:t>
      </w:r>
      <w:r>
        <w:rPr>
          <w:rFonts w:hint="eastAsia"/>
          <w:color w:val="000000"/>
          <w:lang w:eastAsia="zh-TW"/>
        </w:rPr>
        <w:t>輸入日期</w:t>
      </w:r>
      <w:r>
        <w:rPr>
          <w:rFonts w:hint="eastAsia"/>
          <w:color w:val="000000"/>
          <w:lang w:eastAsia="zh-TW"/>
        </w:rPr>
        <w:t xml:space="preserve"> = </w:t>
      </w:r>
      <w:r>
        <w:rPr>
          <w:rFonts w:hint="eastAsia"/>
          <w:color w:val="000000"/>
          <w:lang w:eastAsia="zh-TW"/>
        </w:rPr>
        <w:t>關機日</w:t>
      </w:r>
    </w:p>
    <w:p w:rsidR="00D206F4" w:rsidRPr="00144952" w:rsidRDefault="00D206F4" w:rsidP="00144952">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VC03.</w:t>
      </w:r>
      <w:r w:rsidRPr="00D206F4">
        <w:rPr>
          <w:rFonts w:ascii="細明體" w:eastAsia="細明體" w:hAnsi="細明體" w:hint="eastAsia"/>
          <w:kern w:val="2"/>
          <w:lang w:eastAsia="zh-TW"/>
        </w:rPr>
        <w:t>因子代碼</w:t>
      </w:r>
      <w:r>
        <w:rPr>
          <w:rFonts w:hint="eastAsia"/>
          <w:color w:val="000000"/>
          <w:lang w:eastAsia="zh-TW"/>
        </w:rPr>
        <w:t xml:space="preserve">= </w:t>
      </w:r>
      <w:r>
        <w:rPr>
          <w:color w:val="000000"/>
          <w:lang w:eastAsia="zh-TW"/>
        </w:rPr>
        <w:t>‘</w:t>
      </w:r>
      <w:r>
        <w:rPr>
          <w:rFonts w:hint="eastAsia"/>
          <w:color w:val="000000"/>
          <w:lang w:eastAsia="zh-TW"/>
        </w:rPr>
        <w:t>A05</w:t>
      </w:r>
      <w:r>
        <w:rPr>
          <w:color w:val="000000"/>
          <w:lang w:eastAsia="zh-TW"/>
        </w:rPr>
        <w:t>’</w:t>
      </w:r>
    </w:p>
    <w:p w:rsidR="00557C39" w:rsidRDefault="00557C39" w:rsidP="00144952">
      <w:pPr>
        <w:pStyle w:val="Tabletext"/>
        <w:keepLines w:val="0"/>
        <w:numPr>
          <w:ilvl w:val="5"/>
          <w:numId w:val="32"/>
        </w:numPr>
        <w:spacing w:after="0" w:line="240" w:lineRule="auto"/>
        <w:rPr>
          <w:rFonts w:ascii="細明體" w:eastAsia="細明體" w:hAnsi="細明體" w:hint="eastAsia"/>
          <w:kern w:val="2"/>
          <w:lang w:eastAsia="zh-TW"/>
        </w:rPr>
      </w:pPr>
      <w:r>
        <w:rPr>
          <w:rFonts w:hint="eastAsia"/>
          <w:color w:val="000000"/>
          <w:lang w:eastAsia="zh-TW"/>
        </w:rPr>
        <w:t>VC03.</w:t>
      </w:r>
      <w:r w:rsidR="00181D03" w:rsidRPr="00181D03">
        <w:rPr>
          <w:rFonts w:hint="eastAsia"/>
          <w:color w:val="000000"/>
          <w:lang w:eastAsia="zh-TW"/>
        </w:rPr>
        <w:t>模型分類</w:t>
      </w:r>
      <w:r w:rsidR="00181D03">
        <w:rPr>
          <w:rFonts w:hint="eastAsia"/>
          <w:color w:val="000000"/>
          <w:lang w:eastAsia="zh-TW"/>
        </w:rPr>
        <w:t xml:space="preserve"> = </w:t>
      </w:r>
      <w:r w:rsidR="001214C2">
        <w:rPr>
          <w:rFonts w:hint="eastAsia"/>
          <w:color w:val="000000"/>
          <w:lang w:eastAsia="zh-TW"/>
        </w:rPr>
        <w:t>傳入</w:t>
      </w:r>
      <w:r w:rsidR="001214C2">
        <w:rPr>
          <w:rFonts w:hint="eastAsia"/>
          <w:color w:val="000000"/>
          <w:lang w:eastAsia="zh-TW"/>
        </w:rPr>
        <w:t>.</w:t>
      </w:r>
      <w:r w:rsidR="001214C2" w:rsidRPr="00181D03">
        <w:rPr>
          <w:rFonts w:hint="eastAsia"/>
          <w:color w:val="000000"/>
          <w:lang w:eastAsia="zh-TW"/>
        </w:rPr>
        <w:t>模型分類</w:t>
      </w:r>
    </w:p>
    <w:p w:rsidR="00451146" w:rsidRDefault="00451146" w:rsidP="00144952">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ELSE IF </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Pr>
          <w:rFonts w:ascii="細明體" w:eastAsia="細明體" w:hAnsi="細明體" w:hint="eastAsia"/>
          <w:kern w:val="2"/>
          <w:lang w:eastAsia="zh-TW"/>
        </w:rPr>
        <w:t xml:space="preserve"> =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r w:rsidR="00886E3E">
        <w:rPr>
          <w:rFonts w:ascii="細明體" w:eastAsia="細明體" w:hAnsi="細明體" w:hint="eastAsia"/>
          <w:kern w:val="2"/>
          <w:lang w:eastAsia="zh-TW"/>
        </w:rPr>
        <w:t xml:space="preserve">OR </w:t>
      </w:r>
      <w:r w:rsidR="00886E3E">
        <w:rPr>
          <w:rFonts w:ascii="細明體" w:eastAsia="細明體" w:hAnsi="細明體"/>
          <w:kern w:val="2"/>
          <w:lang w:eastAsia="zh-TW"/>
        </w:rPr>
        <w:t>‘</w:t>
      </w:r>
      <w:r w:rsidR="00886E3E">
        <w:rPr>
          <w:rFonts w:ascii="細明體" w:eastAsia="細明體" w:hAnsi="細明體" w:hint="eastAsia"/>
          <w:kern w:val="2"/>
          <w:lang w:eastAsia="zh-TW"/>
        </w:rPr>
        <w:t>3</w:t>
      </w:r>
      <w:r w:rsidR="00886E3E">
        <w:rPr>
          <w:rFonts w:ascii="細明體" w:eastAsia="細明體" w:hAnsi="細明體"/>
          <w:kern w:val="2"/>
          <w:lang w:eastAsia="zh-TW"/>
        </w:rPr>
        <w:t>’</w:t>
      </w:r>
    </w:p>
    <w:p w:rsidR="00D206F4" w:rsidRDefault="00482B3B" w:rsidP="00D206F4">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READ DTAAV</w:t>
      </w:r>
      <w:r w:rsidR="00D206F4">
        <w:rPr>
          <w:rFonts w:ascii="細明體" w:eastAsia="細明體" w:hAnsi="細明體" w:hint="eastAsia"/>
          <w:kern w:val="2"/>
          <w:lang w:eastAsia="zh-TW"/>
        </w:rPr>
        <w:t xml:space="preserve">014 </w:t>
      </w:r>
      <w:r>
        <w:rPr>
          <w:rFonts w:ascii="細明體" w:eastAsia="細明體" w:hAnsi="細明體" w:hint="eastAsia"/>
          <w:kern w:val="2"/>
          <w:lang w:eastAsia="zh-TW"/>
        </w:rPr>
        <w:t>V</w:t>
      </w:r>
      <w:r w:rsidR="00D206F4">
        <w:rPr>
          <w:rFonts w:ascii="細明體" w:eastAsia="細明體" w:hAnsi="細明體" w:hint="eastAsia"/>
          <w:kern w:val="2"/>
          <w:lang w:eastAsia="zh-TW"/>
        </w:rPr>
        <w:t>014</w:t>
      </w:r>
    </w:p>
    <w:p w:rsidR="00D206F4" w:rsidRDefault="00D206F4" w:rsidP="00D206F4">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INNER JOIN DTAAA010 A010</w:t>
      </w:r>
    </w:p>
    <w:p w:rsidR="00D206F4" w:rsidRDefault="00D206F4" w:rsidP="00D206F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ON </w:t>
      </w:r>
      <w:r w:rsidR="00482B3B">
        <w:rPr>
          <w:rFonts w:ascii="細明體" w:eastAsia="細明體" w:hAnsi="細明體" w:hint="eastAsia"/>
          <w:kern w:val="2"/>
          <w:lang w:eastAsia="zh-TW"/>
        </w:rPr>
        <w:t>V014</w:t>
      </w:r>
      <w:r>
        <w:rPr>
          <w:rFonts w:ascii="細明體" w:eastAsia="細明體" w:hAnsi="細明體" w:hint="eastAsia"/>
          <w:kern w:val="2"/>
          <w:lang w:eastAsia="zh-TW"/>
        </w:rPr>
        <w:t>.受理編號 = A010.受理編號</w:t>
      </w:r>
    </w:p>
    <w:p w:rsidR="00D206F4" w:rsidRDefault="00D206F4" w:rsidP="00D206F4">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INNER JOIN DTAAVC03 VC03</w:t>
      </w:r>
    </w:p>
    <w:p w:rsidR="00D206F4" w:rsidRDefault="00D206F4" w:rsidP="00D206F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ON A010.事故者ID =</w:t>
      </w:r>
      <w:r w:rsidRPr="00557C39">
        <w:rPr>
          <w:rFonts w:ascii="細明體" w:eastAsia="細明體" w:hAnsi="細明體" w:hint="eastAsia"/>
          <w:kern w:val="2"/>
          <w:lang w:eastAsia="zh-TW"/>
        </w:rPr>
        <w:t xml:space="preserve"> </w:t>
      </w:r>
      <w:r>
        <w:rPr>
          <w:rFonts w:ascii="細明體" w:eastAsia="細明體" w:hAnsi="細明體" w:hint="eastAsia"/>
          <w:kern w:val="2"/>
          <w:lang w:eastAsia="zh-TW"/>
        </w:rPr>
        <w:t>VC03.事故者ID</w:t>
      </w:r>
    </w:p>
    <w:p w:rsidR="00D206F4" w:rsidRDefault="00D206F4" w:rsidP="00D206F4">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WHERE</w:t>
      </w:r>
    </w:p>
    <w:p w:rsidR="00D206F4" w:rsidRPr="00F455BE" w:rsidRDefault="00C26D12" w:rsidP="00D206F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V014</w:t>
      </w:r>
      <w:r>
        <w:rPr>
          <w:rFonts w:hint="eastAsia"/>
          <w:color w:val="000000"/>
          <w:lang w:eastAsia="zh-TW"/>
        </w:rPr>
        <w:t>.</w:t>
      </w:r>
      <w:r w:rsidRPr="00181D03">
        <w:rPr>
          <w:rFonts w:hint="eastAsia"/>
          <w:color w:val="000000"/>
          <w:lang w:eastAsia="zh-TW"/>
        </w:rPr>
        <w:t>模型分類</w:t>
      </w:r>
      <w:r>
        <w:rPr>
          <w:rFonts w:hint="eastAsia"/>
          <w:color w:val="000000"/>
          <w:lang w:eastAsia="zh-TW"/>
        </w:rPr>
        <w:t xml:space="preserve"> = </w:t>
      </w:r>
      <w:r>
        <w:rPr>
          <w:rFonts w:hint="eastAsia"/>
          <w:color w:val="000000"/>
          <w:lang w:eastAsia="zh-TW"/>
        </w:rPr>
        <w:t>傳入</w:t>
      </w:r>
      <w:r>
        <w:rPr>
          <w:rFonts w:hint="eastAsia"/>
          <w:color w:val="000000"/>
          <w:lang w:eastAsia="zh-TW"/>
        </w:rPr>
        <w:t>.</w:t>
      </w:r>
      <w:r w:rsidRPr="00181D03">
        <w:rPr>
          <w:rFonts w:hint="eastAsia"/>
          <w:color w:val="000000"/>
          <w:lang w:eastAsia="zh-TW"/>
        </w:rPr>
        <w:t>模型分類</w:t>
      </w:r>
    </w:p>
    <w:p w:rsidR="001214C2" w:rsidRPr="00B90E52" w:rsidRDefault="001214C2" w:rsidP="00C26D12">
      <w:pPr>
        <w:pStyle w:val="Tabletext"/>
        <w:keepLines w:val="0"/>
        <w:numPr>
          <w:ilvl w:val="5"/>
          <w:numId w:val="32"/>
        </w:numPr>
        <w:spacing w:after="0" w:line="240" w:lineRule="auto"/>
        <w:rPr>
          <w:rFonts w:ascii="細明體" w:eastAsia="細明體" w:hAnsi="細明體" w:hint="eastAsia"/>
          <w:kern w:val="2"/>
          <w:lang w:eastAsia="zh-TW"/>
        </w:rPr>
      </w:pPr>
      <w:r w:rsidRPr="00C26D12">
        <w:rPr>
          <w:rFonts w:ascii="細明體" w:eastAsia="細明體" w:hAnsi="細明體" w:hint="eastAsia"/>
          <w:kern w:val="2"/>
          <w:lang w:eastAsia="zh-TW"/>
        </w:rPr>
        <w:t>VC03.</w:t>
      </w:r>
      <w:r w:rsidRPr="005C1B22">
        <w:rPr>
          <w:rFonts w:ascii="細明體" w:eastAsia="細明體" w:hAnsi="細明體" w:hint="eastAsia"/>
          <w:kern w:val="2"/>
          <w:lang w:eastAsia="zh-TW"/>
        </w:rPr>
        <w:t>因子代碼</w:t>
      </w:r>
      <w:r w:rsidRPr="00F65B01">
        <w:rPr>
          <w:rFonts w:hint="eastAsia"/>
          <w:color w:val="000000"/>
          <w:lang w:eastAsia="zh-TW"/>
        </w:rPr>
        <w:t xml:space="preserve">= </w:t>
      </w:r>
      <w:r w:rsidRPr="00F65B01">
        <w:rPr>
          <w:color w:val="000000"/>
          <w:lang w:eastAsia="zh-TW"/>
        </w:rPr>
        <w:t>‘</w:t>
      </w:r>
      <w:r w:rsidRPr="00F65B01">
        <w:rPr>
          <w:rFonts w:hint="eastAsia"/>
          <w:color w:val="000000"/>
          <w:lang w:eastAsia="zh-TW"/>
        </w:rPr>
        <w:t>A05</w:t>
      </w:r>
      <w:r w:rsidRPr="00F65B01">
        <w:rPr>
          <w:color w:val="000000"/>
          <w:lang w:eastAsia="zh-TW"/>
        </w:rPr>
        <w:t>’</w:t>
      </w:r>
    </w:p>
    <w:p w:rsidR="00D3231D" w:rsidRPr="00F65B01" w:rsidRDefault="00D3231D" w:rsidP="00D3231D">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V014</w:t>
      </w:r>
      <w:r>
        <w:rPr>
          <w:rFonts w:hint="eastAsia"/>
          <w:color w:val="000000"/>
          <w:lang w:eastAsia="zh-TW"/>
        </w:rPr>
        <w:t>.</w:t>
      </w:r>
      <w:r w:rsidRPr="00D3231D">
        <w:rPr>
          <w:rFonts w:eastAsia="細明體" w:hint="eastAsia"/>
          <w:kern w:val="2"/>
          <w:szCs w:val="24"/>
          <w:lang w:eastAsia="zh-TW"/>
        </w:rPr>
        <w:t>計算來源</w:t>
      </w:r>
      <w:r>
        <w:rPr>
          <w:rFonts w:eastAsia="細明體" w:hint="eastAsia"/>
          <w:kern w:val="2"/>
          <w:szCs w:val="24"/>
          <w:lang w:eastAsia="zh-TW"/>
        </w:rPr>
        <w:t xml:space="preserve"> =</w:t>
      </w:r>
      <w:r>
        <w:rPr>
          <w:rFonts w:eastAsia="細明體" w:hint="eastAsia"/>
          <w:kern w:val="2"/>
          <w:szCs w:val="24"/>
          <w:lang w:eastAsia="zh-TW"/>
        </w:rPr>
        <w:t>作業來源</w:t>
      </w:r>
    </w:p>
    <w:p w:rsidR="00451146" w:rsidRDefault="000F2463" w:rsidP="00144952">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逐筆讀取查詢內容：</w:t>
      </w:r>
    </w:p>
    <w:p w:rsidR="00635179" w:rsidRDefault="00635179" w:rsidP="00144952">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排除不需計算件：</w:t>
      </w:r>
    </w:p>
    <w:p w:rsidR="00842977" w:rsidRDefault="00524DE8" w:rsidP="00144952">
      <w:pPr>
        <w:pStyle w:val="Tabletext"/>
        <w:keepLines w:val="0"/>
        <w:numPr>
          <w:ilvl w:val="4"/>
          <w:numId w:val="32"/>
        </w:numPr>
        <w:spacing w:after="0" w:line="240" w:lineRule="auto"/>
        <w:rPr>
          <w:rFonts w:ascii="細明體" w:eastAsia="細明體" w:hAnsi="細明體" w:hint="eastAsia"/>
          <w:kern w:val="2"/>
          <w:lang w:eastAsia="zh-TW"/>
        </w:rPr>
      </w:pPr>
      <w:r w:rsidRPr="00635179">
        <w:rPr>
          <w:rFonts w:ascii="細明體" w:eastAsia="細明體" w:hAnsi="細明體" w:hint="eastAsia"/>
          <w:kern w:val="2"/>
          <w:lang w:eastAsia="zh-TW"/>
        </w:rPr>
        <w:t>IF</w:t>
      </w:r>
      <w:r w:rsidR="00842977" w:rsidRPr="00635179">
        <w:rPr>
          <w:rFonts w:hint="eastAsia"/>
          <w:color w:val="000000"/>
          <w:lang w:eastAsia="zh-TW"/>
        </w:rPr>
        <w:t>傳入</w:t>
      </w:r>
      <w:r w:rsidR="00842977" w:rsidRPr="00635179">
        <w:rPr>
          <w:rFonts w:hint="eastAsia"/>
          <w:color w:val="000000"/>
          <w:lang w:eastAsia="zh-TW"/>
        </w:rPr>
        <w:t>.</w:t>
      </w:r>
      <w:r w:rsidR="00842977" w:rsidRPr="00635179">
        <w:rPr>
          <w:rFonts w:hint="eastAsia"/>
          <w:color w:val="000000"/>
          <w:lang w:eastAsia="zh-TW"/>
        </w:rPr>
        <w:t>模型分類</w:t>
      </w:r>
      <w:r w:rsidR="00842977" w:rsidRPr="00635179">
        <w:rPr>
          <w:rFonts w:hint="eastAsia"/>
          <w:color w:val="000000"/>
          <w:lang w:eastAsia="zh-TW"/>
        </w:rPr>
        <w:t xml:space="preserve"> = </w:t>
      </w:r>
      <w:r w:rsidR="00842977" w:rsidRPr="00635179">
        <w:rPr>
          <w:color w:val="000000"/>
          <w:lang w:eastAsia="zh-TW"/>
        </w:rPr>
        <w:t>‘</w:t>
      </w:r>
      <w:r w:rsidR="00842977" w:rsidRPr="00635179">
        <w:rPr>
          <w:rFonts w:hint="eastAsia"/>
          <w:color w:val="000000"/>
          <w:lang w:eastAsia="zh-TW"/>
        </w:rPr>
        <w:t>1</w:t>
      </w:r>
      <w:r w:rsidR="00842977" w:rsidRPr="00635179">
        <w:rPr>
          <w:color w:val="000000"/>
          <w:lang w:eastAsia="zh-TW"/>
        </w:rPr>
        <w:t>’</w:t>
      </w:r>
      <w:r w:rsidR="00635179" w:rsidRPr="00635179">
        <w:rPr>
          <w:rFonts w:hint="eastAsia"/>
          <w:color w:val="000000"/>
          <w:lang w:eastAsia="zh-TW"/>
        </w:rPr>
        <w:t xml:space="preserve"> AND </w:t>
      </w:r>
      <w:r w:rsidR="00F96580" w:rsidRPr="00635179">
        <w:rPr>
          <w:rFonts w:ascii="細明體" w:eastAsia="細明體" w:hAnsi="細明體" w:hint="eastAsia"/>
          <w:kern w:val="2"/>
          <w:lang w:eastAsia="zh-TW"/>
        </w:rPr>
        <w:t xml:space="preserve">A010.事故原因 &lt;&gt; </w:t>
      </w:r>
      <w:r w:rsidR="00F96580" w:rsidRPr="00635179">
        <w:rPr>
          <w:rFonts w:ascii="細明體" w:eastAsia="細明體" w:hAnsi="細明體"/>
          <w:kern w:val="2"/>
          <w:lang w:eastAsia="zh-TW"/>
        </w:rPr>
        <w:t>‘</w:t>
      </w:r>
      <w:r w:rsidR="00F96580" w:rsidRPr="00635179">
        <w:rPr>
          <w:rFonts w:ascii="細明體" w:eastAsia="細明體" w:hAnsi="細明體" w:hint="eastAsia"/>
          <w:kern w:val="2"/>
          <w:lang w:eastAsia="zh-TW"/>
        </w:rPr>
        <w:t>A05</w:t>
      </w:r>
      <w:r w:rsidR="00F96580" w:rsidRPr="00635179">
        <w:rPr>
          <w:rFonts w:ascii="細明體" w:eastAsia="細明體" w:hAnsi="細明體"/>
          <w:kern w:val="2"/>
          <w:lang w:eastAsia="zh-TW"/>
        </w:rPr>
        <w:t>’</w:t>
      </w:r>
    </w:p>
    <w:p w:rsidR="00635179" w:rsidRDefault="00635179" w:rsidP="00144952">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讀取下一筆</w:t>
      </w:r>
    </w:p>
    <w:p w:rsidR="00635179" w:rsidRDefault="00635179" w:rsidP="00144952">
      <w:pPr>
        <w:pStyle w:val="Tabletext"/>
        <w:keepLines w:val="0"/>
        <w:numPr>
          <w:ilvl w:val="4"/>
          <w:numId w:val="32"/>
        </w:numPr>
        <w:spacing w:after="0" w:line="240" w:lineRule="auto"/>
        <w:rPr>
          <w:rFonts w:ascii="細明體" w:eastAsia="細明體" w:hAnsi="細明體" w:hint="eastAsia"/>
          <w:kern w:val="2"/>
          <w:lang w:eastAsia="zh-TW"/>
        </w:rPr>
      </w:pPr>
      <w:r w:rsidRPr="00635179">
        <w:rPr>
          <w:rFonts w:ascii="細明體" w:eastAsia="細明體" w:hAnsi="細明體" w:hint="eastAsia"/>
          <w:kern w:val="2"/>
          <w:lang w:eastAsia="zh-TW"/>
        </w:rPr>
        <w:t>IF</w:t>
      </w:r>
      <w:r w:rsidRPr="00635179">
        <w:rPr>
          <w:rFonts w:hint="eastAsia"/>
          <w:color w:val="000000"/>
          <w:lang w:eastAsia="zh-TW"/>
        </w:rPr>
        <w:t>傳入</w:t>
      </w:r>
      <w:r w:rsidRPr="00635179">
        <w:rPr>
          <w:rFonts w:hint="eastAsia"/>
          <w:color w:val="000000"/>
          <w:lang w:eastAsia="zh-TW"/>
        </w:rPr>
        <w:t>.</w:t>
      </w:r>
      <w:r w:rsidRPr="00635179">
        <w:rPr>
          <w:rFonts w:hint="eastAsia"/>
          <w:color w:val="000000"/>
          <w:lang w:eastAsia="zh-TW"/>
        </w:rPr>
        <w:t>模型分類</w:t>
      </w:r>
      <w:r w:rsidRPr="00635179">
        <w:rPr>
          <w:rFonts w:hint="eastAsia"/>
          <w:color w:val="000000"/>
          <w:lang w:eastAsia="zh-TW"/>
        </w:rPr>
        <w:t xml:space="preserve"> = </w:t>
      </w:r>
      <w:r w:rsidRPr="00635179">
        <w:rPr>
          <w:color w:val="000000"/>
          <w:lang w:eastAsia="zh-TW"/>
        </w:rPr>
        <w:t>‘</w:t>
      </w:r>
      <w:r>
        <w:rPr>
          <w:rFonts w:hint="eastAsia"/>
          <w:color w:val="000000"/>
          <w:lang w:eastAsia="zh-TW"/>
        </w:rPr>
        <w:t>2</w:t>
      </w:r>
      <w:r w:rsidRPr="00635179">
        <w:rPr>
          <w:color w:val="000000"/>
          <w:lang w:eastAsia="zh-TW"/>
        </w:rPr>
        <w:t>’</w:t>
      </w:r>
      <w:r w:rsidRPr="00635179">
        <w:rPr>
          <w:rFonts w:hint="eastAsia"/>
          <w:color w:val="000000"/>
          <w:lang w:eastAsia="zh-TW"/>
        </w:rPr>
        <w:t xml:space="preserve"> AND </w:t>
      </w:r>
      <w:r w:rsidRPr="00635179">
        <w:rPr>
          <w:rFonts w:ascii="細明體" w:eastAsia="細明體" w:hAnsi="細明體" w:hint="eastAsia"/>
          <w:kern w:val="2"/>
          <w:lang w:eastAsia="zh-TW"/>
        </w:rPr>
        <w:t xml:space="preserve">A010.事故原因 </w:t>
      </w:r>
      <w:r>
        <w:rPr>
          <w:rFonts w:ascii="細明體" w:eastAsia="細明體" w:hAnsi="細明體" w:hint="eastAsia"/>
          <w:kern w:val="2"/>
          <w:lang w:eastAsia="zh-TW"/>
        </w:rPr>
        <w:t>開頭</w:t>
      </w:r>
      <w:r w:rsidRPr="00635179">
        <w:rPr>
          <w:rFonts w:ascii="細明體" w:eastAsia="細明體" w:hAnsi="細明體" w:hint="eastAsia"/>
          <w:kern w:val="2"/>
          <w:lang w:eastAsia="zh-TW"/>
        </w:rPr>
        <w:t xml:space="preserve">&lt;&gt; </w:t>
      </w:r>
      <w:r w:rsidRPr="00635179">
        <w:rPr>
          <w:rFonts w:ascii="細明體" w:eastAsia="細明體" w:hAnsi="細明體"/>
          <w:kern w:val="2"/>
          <w:lang w:eastAsia="zh-TW"/>
        </w:rPr>
        <w:t>‘</w:t>
      </w:r>
      <w:r>
        <w:rPr>
          <w:rFonts w:ascii="細明體" w:eastAsia="細明體" w:hAnsi="細明體" w:hint="eastAsia"/>
          <w:kern w:val="2"/>
          <w:lang w:eastAsia="zh-TW"/>
        </w:rPr>
        <w:t>C</w:t>
      </w:r>
      <w:r w:rsidRPr="00F455BE">
        <w:rPr>
          <w:rFonts w:ascii="細明體" w:eastAsia="細明體" w:hAnsi="細明體"/>
          <w:kern w:val="2"/>
          <w:lang w:eastAsia="zh-TW"/>
        </w:rPr>
        <w:t>’</w:t>
      </w:r>
    </w:p>
    <w:p w:rsidR="00635179" w:rsidRDefault="00635179" w:rsidP="00144952">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讀取下一筆</w:t>
      </w:r>
    </w:p>
    <w:p w:rsidR="00635179" w:rsidRDefault="00635179" w:rsidP="00635179">
      <w:pPr>
        <w:pStyle w:val="Tabletext"/>
        <w:keepLines w:val="0"/>
        <w:numPr>
          <w:ilvl w:val="4"/>
          <w:numId w:val="32"/>
        </w:numPr>
        <w:spacing w:after="0" w:line="240" w:lineRule="auto"/>
        <w:rPr>
          <w:rFonts w:ascii="細明體" w:eastAsia="細明體" w:hAnsi="細明體" w:hint="eastAsia"/>
          <w:kern w:val="2"/>
          <w:lang w:eastAsia="zh-TW"/>
        </w:rPr>
      </w:pPr>
      <w:r w:rsidRPr="00635179">
        <w:rPr>
          <w:rFonts w:ascii="細明體" w:eastAsia="細明體" w:hAnsi="細明體" w:hint="eastAsia"/>
          <w:kern w:val="2"/>
          <w:lang w:eastAsia="zh-TW"/>
        </w:rPr>
        <w:t>IF</w:t>
      </w:r>
      <w:r w:rsidRPr="00635179">
        <w:rPr>
          <w:rFonts w:hint="eastAsia"/>
          <w:color w:val="000000"/>
          <w:lang w:eastAsia="zh-TW"/>
        </w:rPr>
        <w:t>傳入</w:t>
      </w:r>
      <w:r w:rsidRPr="00635179">
        <w:rPr>
          <w:rFonts w:hint="eastAsia"/>
          <w:color w:val="000000"/>
          <w:lang w:eastAsia="zh-TW"/>
        </w:rPr>
        <w:t>.</w:t>
      </w:r>
      <w:r w:rsidRPr="00635179">
        <w:rPr>
          <w:rFonts w:hint="eastAsia"/>
          <w:color w:val="000000"/>
          <w:lang w:eastAsia="zh-TW"/>
        </w:rPr>
        <w:t>模型分類</w:t>
      </w:r>
      <w:r w:rsidRPr="00635179">
        <w:rPr>
          <w:rFonts w:hint="eastAsia"/>
          <w:color w:val="000000"/>
          <w:lang w:eastAsia="zh-TW"/>
        </w:rPr>
        <w:t xml:space="preserve"> = </w:t>
      </w:r>
      <w:r w:rsidRPr="00635179">
        <w:rPr>
          <w:color w:val="000000"/>
          <w:lang w:eastAsia="zh-TW"/>
        </w:rPr>
        <w:t>‘</w:t>
      </w:r>
      <w:r>
        <w:rPr>
          <w:rFonts w:hint="eastAsia"/>
          <w:color w:val="000000"/>
          <w:lang w:eastAsia="zh-TW"/>
        </w:rPr>
        <w:t>3</w:t>
      </w:r>
      <w:r w:rsidRPr="00635179">
        <w:rPr>
          <w:color w:val="000000"/>
          <w:lang w:eastAsia="zh-TW"/>
        </w:rPr>
        <w:t>’</w:t>
      </w:r>
      <w:r w:rsidRPr="00635179">
        <w:rPr>
          <w:rFonts w:hint="eastAsia"/>
          <w:color w:val="000000"/>
          <w:lang w:eastAsia="zh-TW"/>
        </w:rPr>
        <w:t xml:space="preserve"> AND </w:t>
      </w:r>
      <w:r>
        <w:rPr>
          <w:rFonts w:hint="eastAsia"/>
          <w:color w:val="000000"/>
          <w:lang w:eastAsia="zh-TW"/>
        </w:rPr>
        <w:t>(</w:t>
      </w:r>
      <w:r w:rsidRPr="00635179">
        <w:rPr>
          <w:rFonts w:ascii="細明體" w:eastAsia="細明體" w:hAnsi="細明體" w:hint="eastAsia"/>
          <w:kern w:val="2"/>
          <w:lang w:eastAsia="zh-TW"/>
        </w:rPr>
        <w:t xml:space="preserve">A010.事故原因 </w:t>
      </w:r>
      <w:r>
        <w:rPr>
          <w:rFonts w:ascii="細明體" w:eastAsia="細明體" w:hAnsi="細明體" w:hint="eastAsia"/>
          <w:kern w:val="2"/>
          <w:lang w:eastAsia="zh-TW"/>
        </w:rPr>
        <w:t xml:space="preserve">開頭 </w:t>
      </w:r>
      <w:r w:rsidRPr="00635179">
        <w:rPr>
          <w:rFonts w:ascii="細明體" w:eastAsia="細明體" w:hAnsi="細明體" w:hint="eastAsia"/>
          <w:kern w:val="2"/>
          <w:lang w:eastAsia="zh-TW"/>
        </w:rPr>
        <w:t xml:space="preserve">&lt;&gt; </w:t>
      </w:r>
      <w:r w:rsidRPr="00635179">
        <w:rPr>
          <w:rFonts w:ascii="細明體" w:eastAsia="細明體" w:hAnsi="細明體"/>
          <w:kern w:val="2"/>
          <w:lang w:eastAsia="zh-TW"/>
        </w:rPr>
        <w:t>‘</w:t>
      </w:r>
      <w:r>
        <w:rPr>
          <w:rFonts w:ascii="細明體" w:eastAsia="細明體" w:hAnsi="細明體" w:hint="eastAsia"/>
          <w:kern w:val="2"/>
          <w:lang w:eastAsia="zh-TW"/>
        </w:rPr>
        <w:t>A</w:t>
      </w:r>
      <w:r w:rsidRPr="00F455BE">
        <w:rPr>
          <w:rFonts w:ascii="細明體" w:eastAsia="細明體" w:hAnsi="細明體"/>
          <w:kern w:val="2"/>
          <w:lang w:eastAsia="zh-TW"/>
        </w:rPr>
        <w:t>’</w:t>
      </w:r>
      <w:r>
        <w:rPr>
          <w:rFonts w:ascii="細明體" w:eastAsia="細明體" w:hAnsi="細明體" w:hint="eastAsia"/>
          <w:kern w:val="2"/>
          <w:lang w:eastAsia="zh-TW"/>
        </w:rPr>
        <w:t xml:space="preserve">OR </w:t>
      </w:r>
      <w:r w:rsidRPr="00635179">
        <w:rPr>
          <w:rFonts w:ascii="細明體" w:eastAsia="細明體" w:hAnsi="細明體" w:hint="eastAsia"/>
          <w:kern w:val="2"/>
          <w:lang w:eastAsia="zh-TW"/>
        </w:rPr>
        <w:t>A010.事故原因</w:t>
      </w:r>
      <w:r>
        <w:rPr>
          <w:rFonts w:ascii="細明體" w:eastAsia="細明體" w:hAnsi="細明體" w:hint="eastAsia"/>
          <w:kern w:val="2"/>
          <w:lang w:eastAsia="zh-TW"/>
        </w:rPr>
        <w:t xml:space="preserve"> =</w:t>
      </w:r>
      <w:r w:rsidRPr="00635179">
        <w:rPr>
          <w:rFonts w:ascii="細明體" w:eastAsia="細明體" w:hAnsi="細明體"/>
          <w:kern w:val="2"/>
          <w:lang w:eastAsia="zh-TW"/>
        </w:rPr>
        <w:t>‘</w:t>
      </w:r>
      <w:r w:rsidRPr="00635179">
        <w:rPr>
          <w:rFonts w:ascii="細明體" w:eastAsia="細明體" w:hAnsi="細明體" w:hint="eastAsia"/>
          <w:kern w:val="2"/>
          <w:lang w:eastAsia="zh-TW"/>
        </w:rPr>
        <w:t>A05</w:t>
      </w:r>
      <w:r w:rsidRPr="00635179">
        <w:rPr>
          <w:rFonts w:ascii="細明體" w:eastAsia="細明體" w:hAnsi="細明體"/>
          <w:kern w:val="2"/>
          <w:lang w:eastAsia="zh-TW"/>
        </w:rPr>
        <w:t>’</w:t>
      </w:r>
      <w:r>
        <w:rPr>
          <w:rFonts w:ascii="細明體" w:eastAsia="細明體" w:hAnsi="細明體" w:hint="eastAsia"/>
          <w:kern w:val="2"/>
          <w:lang w:eastAsia="zh-TW"/>
        </w:rPr>
        <w:t>)</w:t>
      </w:r>
    </w:p>
    <w:p w:rsidR="00635179" w:rsidRDefault="00635179" w:rsidP="00144952">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讀取下一筆</w:t>
      </w:r>
    </w:p>
    <w:p w:rsidR="00635179" w:rsidRDefault="00635179" w:rsidP="00635179">
      <w:pPr>
        <w:pStyle w:val="Tabletext"/>
        <w:keepLines w:val="0"/>
        <w:numPr>
          <w:ilvl w:val="4"/>
          <w:numId w:val="32"/>
        </w:numPr>
        <w:spacing w:after="0" w:line="240" w:lineRule="auto"/>
        <w:rPr>
          <w:rFonts w:ascii="細明體" w:eastAsia="細明體" w:hAnsi="細明體" w:hint="eastAsia"/>
          <w:kern w:val="2"/>
          <w:lang w:eastAsia="zh-TW"/>
        </w:rPr>
      </w:pPr>
      <w:r w:rsidRPr="00635179">
        <w:rPr>
          <w:rFonts w:ascii="細明體" w:eastAsia="細明體" w:hAnsi="細明體" w:hint="eastAsia"/>
          <w:kern w:val="2"/>
          <w:lang w:eastAsia="zh-TW"/>
        </w:rPr>
        <w:t>IF</w:t>
      </w:r>
      <w:r w:rsidRPr="00635179">
        <w:rPr>
          <w:rFonts w:hint="eastAsia"/>
          <w:color w:val="000000"/>
          <w:lang w:eastAsia="zh-TW"/>
        </w:rPr>
        <w:t>傳入</w:t>
      </w:r>
      <w:r w:rsidRPr="00635179">
        <w:rPr>
          <w:rFonts w:hint="eastAsia"/>
          <w:color w:val="000000"/>
          <w:lang w:eastAsia="zh-TW"/>
        </w:rPr>
        <w:t>.</w:t>
      </w:r>
      <w:r w:rsidRPr="00635179">
        <w:rPr>
          <w:rFonts w:hint="eastAsia"/>
          <w:color w:val="000000"/>
          <w:lang w:eastAsia="zh-TW"/>
        </w:rPr>
        <w:t>模型分類</w:t>
      </w:r>
      <w:r w:rsidRPr="00635179">
        <w:rPr>
          <w:rFonts w:hint="eastAsia"/>
          <w:color w:val="000000"/>
          <w:lang w:eastAsia="zh-TW"/>
        </w:rPr>
        <w:t xml:space="preserve"> = </w:t>
      </w:r>
      <w:r w:rsidRPr="00635179">
        <w:rPr>
          <w:color w:val="000000"/>
          <w:lang w:eastAsia="zh-TW"/>
        </w:rPr>
        <w:t>‘</w:t>
      </w:r>
      <w:r>
        <w:rPr>
          <w:rFonts w:hint="eastAsia"/>
          <w:color w:val="000000"/>
          <w:lang w:eastAsia="zh-TW"/>
        </w:rPr>
        <w:t>2</w:t>
      </w:r>
      <w:r w:rsidRPr="00635179">
        <w:rPr>
          <w:color w:val="000000"/>
          <w:lang w:eastAsia="zh-TW"/>
        </w:rPr>
        <w:t>’</w:t>
      </w:r>
      <w:r w:rsidRPr="00635179">
        <w:rPr>
          <w:rFonts w:hint="eastAsia"/>
          <w:color w:val="000000"/>
          <w:lang w:eastAsia="zh-TW"/>
        </w:rPr>
        <w:t xml:space="preserve"> AND </w:t>
      </w:r>
      <w:r w:rsidRPr="00635179">
        <w:rPr>
          <w:rFonts w:ascii="細明體" w:eastAsia="細明體" w:hAnsi="細明體" w:hint="eastAsia"/>
          <w:kern w:val="2"/>
          <w:lang w:eastAsia="zh-TW"/>
        </w:rPr>
        <w:t xml:space="preserve">A010.事故原因 </w:t>
      </w:r>
      <w:r>
        <w:rPr>
          <w:rFonts w:ascii="細明體" w:eastAsia="細明體" w:hAnsi="細明體" w:hint="eastAsia"/>
          <w:kern w:val="2"/>
          <w:lang w:eastAsia="zh-TW"/>
        </w:rPr>
        <w:t>開頭</w:t>
      </w:r>
      <w:r w:rsidRPr="00635179">
        <w:rPr>
          <w:rFonts w:ascii="細明體" w:eastAsia="細明體" w:hAnsi="細明體" w:hint="eastAsia"/>
          <w:kern w:val="2"/>
          <w:lang w:eastAsia="zh-TW"/>
        </w:rPr>
        <w:t xml:space="preserve">&lt;&gt; </w:t>
      </w:r>
      <w:r w:rsidRPr="00635179">
        <w:rPr>
          <w:rFonts w:ascii="細明體" w:eastAsia="細明體" w:hAnsi="細明體"/>
          <w:kern w:val="2"/>
          <w:lang w:eastAsia="zh-TW"/>
        </w:rPr>
        <w:t>‘</w:t>
      </w:r>
      <w:r>
        <w:rPr>
          <w:rFonts w:ascii="細明體" w:eastAsia="細明體" w:hAnsi="細明體" w:hint="eastAsia"/>
          <w:kern w:val="2"/>
          <w:lang w:eastAsia="zh-TW"/>
        </w:rPr>
        <w:t>B</w:t>
      </w:r>
      <w:r w:rsidRPr="00F455BE">
        <w:rPr>
          <w:rFonts w:ascii="細明體" w:eastAsia="細明體" w:hAnsi="細明體"/>
          <w:kern w:val="2"/>
          <w:lang w:eastAsia="zh-TW"/>
        </w:rPr>
        <w:t>’</w:t>
      </w:r>
    </w:p>
    <w:p w:rsidR="00635179" w:rsidRPr="00635179" w:rsidRDefault="00635179" w:rsidP="00144952">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讀取下一筆</w:t>
      </w:r>
    </w:p>
    <w:p w:rsidR="004E1E50" w:rsidRDefault="002E7766" w:rsidP="00144952">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計算寫入內容：</w:t>
      </w:r>
    </w:p>
    <w:p w:rsidR="00D80E52" w:rsidRDefault="00D80E52" w:rsidP="00B90E52">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704E65">
        <w:rPr>
          <w:rFonts w:ascii="細明體" w:eastAsia="細明體" w:hAnsi="細明體" w:hint="eastAsia"/>
          <w:kern w:val="2"/>
          <w:lang w:eastAsia="zh-TW"/>
        </w:rPr>
        <w:t>$模型分類</w:t>
      </w:r>
      <w:r>
        <w:rPr>
          <w:rFonts w:ascii="細明體" w:eastAsia="細明體" w:hAnsi="細明體" w:hint="eastAsia"/>
          <w:kern w:val="2"/>
          <w:lang w:eastAsia="zh-TW"/>
        </w:rPr>
        <w:t xml:space="preserve"> &lt;&gt; </w:t>
      </w:r>
      <w:r>
        <w:rPr>
          <w:rFonts w:ascii="細明體" w:eastAsia="細明體" w:hAnsi="細明體"/>
          <w:kern w:val="2"/>
          <w:lang w:eastAsia="zh-TW"/>
        </w:rPr>
        <w:t>‘</w:t>
      </w:r>
      <w:r>
        <w:rPr>
          <w:rFonts w:ascii="細明體" w:eastAsia="細明體" w:hAnsi="細明體" w:hint="eastAsia"/>
          <w:kern w:val="2"/>
          <w:lang w:eastAsia="zh-TW"/>
        </w:rPr>
        <w:t>1</w:t>
      </w:r>
      <w:r>
        <w:rPr>
          <w:rFonts w:ascii="細明體" w:eastAsia="細明體" w:hAnsi="細明體"/>
          <w:kern w:val="2"/>
          <w:lang w:eastAsia="zh-TW"/>
        </w:rPr>
        <w:t>’</w:t>
      </w:r>
      <w:r>
        <w:rPr>
          <w:rFonts w:ascii="細明體" w:eastAsia="細明體" w:hAnsi="細明體" w:hint="eastAsia"/>
          <w:kern w:val="2"/>
          <w:lang w:eastAsia="zh-TW"/>
        </w:rPr>
        <w:t>(精神不寫)</w:t>
      </w:r>
      <w:r w:rsidR="00D16CFC">
        <w:rPr>
          <w:rFonts w:ascii="細明體" w:eastAsia="細明體" w:hAnsi="細明體" w:hint="eastAsia"/>
          <w:kern w:val="2"/>
          <w:lang w:eastAsia="zh-TW"/>
        </w:rPr>
        <w:t xml:space="preserve"> </w:t>
      </w:r>
    </w:p>
    <w:p w:rsidR="002E7766" w:rsidRDefault="005277F4" w:rsidP="00144952">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00480721">
        <w:rPr>
          <w:rFonts w:ascii="細明體" w:eastAsia="細明體" w:hAnsi="細明體" w:hint="eastAsia"/>
          <w:kern w:val="2"/>
          <w:lang w:eastAsia="zh-TW"/>
        </w:rPr>
        <w:t>A</w:t>
      </w:r>
      <w:r w:rsidR="00480721" w:rsidRPr="00480721">
        <w:rPr>
          <w:rFonts w:ascii="細明體" w:eastAsia="細明體" w:hAnsi="細明體" w:hint="eastAsia"/>
          <w:kern w:val="2"/>
          <w:lang w:eastAsia="zh-TW"/>
        </w:rPr>
        <w:t>0</w:t>
      </w:r>
      <w:r w:rsidR="00480721">
        <w:rPr>
          <w:rFonts w:ascii="細明體" w:eastAsia="細明體" w:hAnsi="細明體" w:hint="eastAsia"/>
          <w:kern w:val="2"/>
          <w:lang w:eastAsia="zh-TW"/>
        </w:rPr>
        <w:t>5</w:t>
      </w:r>
      <w:r w:rsidR="00480721" w:rsidRPr="00480721">
        <w:rPr>
          <w:rFonts w:ascii="細明體" w:eastAsia="細明體" w:hAnsi="細明體" w:hint="eastAsia"/>
          <w:kern w:val="2"/>
          <w:lang w:eastAsia="zh-TW"/>
        </w:rPr>
        <w:t>(</w:t>
      </w:r>
      <w:r w:rsidR="00480721">
        <w:rPr>
          <w:rFonts w:ascii="細明體" w:eastAsia="細明體" w:hAnsi="細明體" w:hint="eastAsia"/>
          <w:kern w:val="2"/>
          <w:lang w:eastAsia="zh-TW"/>
        </w:rPr>
        <w:t>理賠率</w:t>
      </w:r>
      <w:r w:rsidR="00480721" w:rsidRPr="00480721">
        <w:rPr>
          <w:rFonts w:ascii="細明體" w:eastAsia="細明體" w:hAnsi="細明體" w:hint="eastAsia"/>
          <w:kern w:val="2"/>
          <w:lang w:eastAsia="zh-TW"/>
        </w:rPr>
        <w:t>)</w:t>
      </w:r>
      <w:r w:rsidR="001C684D">
        <w:rPr>
          <w:rFonts w:ascii="細明體" w:eastAsia="細明體" w:hAnsi="細明體" w:hint="eastAsia"/>
          <w:kern w:val="2"/>
          <w:lang w:eastAsia="zh-TW"/>
        </w:rPr>
        <w:t xml:space="preserve"> = </w:t>
      </w:r>
      <w:r>
        <w:rPr>
          <w:rFonts w:ascii="細明體" w:eastAsia="細明體" w:hAnsi="細明體" w:hint="eastAsia"/>
          <w:kern w:val="2"/>
          <w:lang w:eastAsia="zh-TW"/>
        </w:rPr>
        <w:t>VC03.</w:t>
      </w:r>
      <w:r w:rsidRPr="005277F4">
        <w:rPr>
          <w:rFonts w:ascii="細明體" w:eastAsia="細明體" w:hAnsi="細明體" w:hint="eastAsia"/>
          <w:kern w:val="2"/>
          <w:lang w:eastAsia="zh-TW"/>
        </w:rPr>
        <w:t>比率</w:t>
      </w:r>
    </w:p>
    <w:p w:rsidR="005277F4" w:rsidRDefault="005277F4" w:rsidP="00144952">
      <w:pPr>
        <w:pStyle w:val="Tabletext"/>
        <w:keepLines w:val="0"/>
        <w:numPr>
          <w:ilvl w:val="4"/>
          <w:numId w:val="32"/>
        </w:numPr>
        <w:spacing w:after="0" w:line="240" w:lineRule="auto"/>
        <w:rPr>
          <w:rFonts w:ascii="細明體" w:eastAsia="細明體" w:hAnsi="細明體" w:hint="eastAsia"/>
          <w:kern w:val="2"/>
          <w:lang w:eastAsia="zh-TW"/>
        </w:rPr>
      </w:pPr>
      <w:r w:rsidRPr="005277F4">
        <w:rPr>
          <w:rFonts w:ascii="細明體" w:eastAsia="細明體" w:hAnsi="細明體" w:hint="eastAsia"/>
          <w:kern w:val="2"/>
          <w:lang w:eastAsia="zh-TW"/>
        </w:rPr>
        <w:t>$</w:t>
      </w:r>
      <w:r>
        <w:rPr>
          <w:rFonts w:ascii="細明體" w:eastAsia="細明體" w:hAnsi="細明體" w:hint="eastAsia"/>
          <w:kern w:val="2"/>
          <w:lang w:eastAsia="zh-TW"/>
        </w:rPr>
        <w:t>理賠率</w:t>
      </w:r>
      <w:r w:rsidRPr="005277F4">
        <w:rPr>
          <w:rFonts w:ascii="細明體" w:eastAsia="細明體" w:hAnsi="細明體" w:hint="eastAsia"/>
          <w:kern w:val="2"/>
          <w:lang w:eastAsia="zh-TW"/>
        </w:rPr>
        <w:t>_評分明細</w:t>
      </w:r>
      <w:r>
        <w:rPr>
          <w:rFonts w:ascii="細明體" w:eastAsia="細明體" w:hAnsi="細明體" w:hint="eastAsia"/>
          <w:kern w:val="2"/>
          <w:lang w:eastAsia="zh-TW"/>
        </w:rPr>
        <w:t>= VC03.</w:t>
      </w:r>
      <w:r w:rsidRPr="005277F4">
        <w:rPr>
          <w:rFonts w:hint="eastAsia"/>
          <w:lang w:eastAsia="zh-TW"/>
        </w:rPr>
        <w:t xml:space="preserve"> </w:t>
      </w:r>
      <w:r w:rsidRPr="005277F4">
        <w:rPr>
          <w:rFonts w:ascii="細明體" w:eastAsia="細明體" w:hAnsi="細明體" w:hint="eastAsia"/>
          <w:kern w:val="2"/>
          <w:lang w:eastAsia="zh-TW"/>
        </w:rPr>
        <w:t>明細資料1</w:t>
      </w:r>
    </w:p>
    <w:p w:rsidR="000556C0" w:rsidRPr="00704E65" w:rsidRDefault="00854D57" w:rsidP="000556C0">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00A01994" w:rsidRPr="00704E65">
        <w:rPr>
          <w:rFonts w:ascii="細明體" w:eastAsia="細明體" w:hAnsi="細明體" w:hint="eastAsia"/>
          <w:kern w:val="2"/>
          <w:lang w:eastAsia="zh-TW"/>
        </w:rPr>
        <w:t>計算異常投保動機資料</w:t>
      </w:r>
      <w:r w:rsidR="00522386" w:rsidRPr="00704E65">
        <w:rPr>
          <w:rFonts w:ascii="細明體" w:eastAsia="細明體" w:hAnsi="細明體" w:hint="eastAsia"/>
          <w:kern w:val="2"/>
          <w:lang w:eastAsia="zh-TW"/>
        </w:rPr>
        <w:t>評分分數</w:t>
      </w:r>
      <w:r w:rsidR="00A01994" w:rsidRPr="00704E65">
        <w:rPr>
          <w:rFonts w:ascii="細明體" w:eastAsia="細明體" w:hAnsi="細明體" w:hint="eastAsia"/>
          <w:kern w:val="2"/>
          <w:lang w:eastAsia="zh-TW"/>
        </w:rPr>
        <w:t>(獨立的</w:t>
      </w:r>
      <w:r w:rsidR="00533E1C" w:rsidRPr="00704E65">
        <w:rPr>
          <w:rFonts w:ascii="細明體" w:eastAsia="細明體" w:hAnsi="細明體" w:hint="eastAsia"/>
          <w:kern w:val="2"/>
          <w:lang w:eastAsia="zh-TW"/>
        </w:rPr>
        <w:t>METHOD</w:t>
      </w:r>
      <w:r w:rsidR="00A01994" w:rsidRPr="00704E65">
        <w:rPr>
          <w:rFonts w:ascii="細明體" w:eastAsia="細明體" w:hAnsi="細明體" w:hint="eastAsia"/>
          <w:kern w:val="2"/>
          <w:lang w:eastAsia="zh-TW"/>
        </w:rPr>
        <w:t>)</w:t>
      </w:r>
    </w:p>
    <w:p w:rsidR="00533E1C" w:rsidRPr="00704E65" w:rsidRDefault="00533E1C" w:rsidP="00533E1C">
      <w:pPr>
        <w:pStyle w:val="Tabletext"/>
        <w:keepLines w:val="0"/>
        <w:numPr>
          <w:ilvl w:val="0"/>
          <w:numId w:val="32"/>
        </w:numPr>
        <w:spacing w:after="0" w:line="240" w:lineRule="auto"/>
        <w:rPr>
          <w:rFonts w:ascii="細明體" w:eastAsia="細明體" w:hAnsi="細明體"/>
          <w:kern w:val="2"/>
          <w:lang w:eastAsia="zh-TW"/>
        </w:rPr>
      </w:pPr>
      <w:r w:rsidRPr="00704E65">
        <w:rPr>
          <w:rFonts w:ascii="細明體" w:eastAsia="細明體" w:hAnsi="細明體"/>
          <w:kern w:val="2"/>
          <w:lang w:eastAsia="zh-TW"/>
        </w:rPr>
        <w:t xml:space="preserve">IF </w:t>
      </w:r>
      <w:r w:rsidR="00C96915" w:rsidRPr="00704E65">
        <w:rPr>
          <w:rFonts w:ascii="細明體" w:eastAsia="細明體" w:hAnsi="細明體" w:hint="eastAsia"/>
          <w:kern w:val="2"/>
          <w:lang w:eastAsia="zh-TW"/>
        </w:rPr>
        <w:t>$</w:t>
      </w:r>
      <w:r w:rsidR="00C96915" w:rsidRPr="00704E65">
        <w:rPr>
          <w:rFonts w:ascii="細明體" w:eastAsia="細明體" w:hAnsi="細明體"/>
          <w:lang w:eastAsia="zh-TW"/>
        </w:rPr>
        <w:t>執行步驟</w:t>
      </w:r>
      <w:r w:rsidR="00C96915"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00C96915" w:rsidRPr="00704E65">
        <w:rPr>
          <w:rFonts w:ascii="細明體" w:eastAsia="細明體" w:hAnsi="細明體" w:hint="eastAsia"/>
          <w:kern w:val="2"/>
          <w:lang w:eastAsia="zh-TW"/>
        </w:rPr>
        <w:t>(全部)</w:t>
      </w:r>
      <w:r w:rsidRPr="00704E65">
        <w:rPr>
          <w:rFonts w:ascii="細明體" w:eastAsia="細明體" w:hAnsi="細明體"/>
          <w:kern w:val="2"/>
          <w:lang w:eastAsia="zh-TW"/>
        </w:rPr>
        <w:t xml:space="preserve">  </w:t>
      </w:r>
      <w:r w:rsidR="00B76CBE">
        <w:rPr>
          <w:rFonts w:ascii="細明體" w:eastAsia="細明體" w:hAnsi="細明體" w:hint="eastAsia"/>
          <w:kern w:val="2"/>
          <w:lang w:eastAsia="zh-TW"/>
        </w:rPr>
        <w:t xml:space="preserve">OR </w:t>
      </w:r>
      <w:r w:rsidR="00B76CBE">
        <w:rPr>
          <w:rFonts w:ascii="細明體" w:eastAsia="細明體" w:hAnsi="細明體"/>
          <w:kern w:val="2"/>
          <w:lang w:eastAsia="zh-TW"/>
        </w:rPr>
        <w:t>‘</w:t>
      </w:r>
      <w:r w:rsidR="00B76CBE">
        <w:rPr>
          <w:rFonts w:ascii="細明體" w:eastAsia="細明體" w:hAnsi="細明體" w:hint="eastAsia"/>
          <w:kern w:val="2"/>
          <w:lang w:eastAsia="zh-TW"/>
        </w:rPr>
        <w:t>X</w:t>
      </w:r>
      <w:r w:rsidR="00B76CBE">
        <w:rPr>
          <w:rFonts w:ascii="細明體" w:eastAsia="細明體" w:hAnsi="細明體"/>
          <w:kern w:val="2"/>
          <w:lang w:eastAsia="zh-TW"/>
        </w:rPr>
        <w:t>’</w:t>
      </w:r>
      <w:r w:rsidR="00B76CBE">
        <w:rPr>
          <w:rFonts w:ascii="細明體" w:eastAsia="細明體" w:hAnsi="細明體" w:hint="eastAsia"/>
          <w:kern w:val="2"/>
          <w:lang w:eastAsia="zh-TW"/>
        </w:rPr>
        <w:t xml:space="preserve"> </w:t>
      </w:r>
      <w:r w:rsidRPr="00704E65">
        <w:rPr>
          <w:rFonts w:ascii="細明體" w:eastAsia="細明體" w:hAnsi="細明體"/>
          <w:kern w:val="2"/>
          <w:lang w:eastAsia="zh-TW"/>
        </w:rPr>
        <w:t>OR ‘1’</w:t>
      </w:r>
    </w:p>
    <w:p w:rsidR="00A01994" w:rsidRPr="00704E65" w:rsidRDefault="00533E1C" w:rsidP="0052573F">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讀取理賠案件FAMS評分紀錄檔DTAAV011，BY參數:</w:t>
      </w:r>
    </w:p>
    <w:p w:rsidR="00533E1C" w:rsidRPr="00704E65" w:rsidRDefault="00533E1C" w:rsidP="0052573F">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$模型分類 &lt;&gt; </w:t>
      </w:r>
      <w:r w:rsidRPr="00704E65">
        <w:rPr>
          <w:rFonts w:ascii="細明體" w:eastAsia="細明體" w:hAnsi="細明體"/>
          <w:kern w:val="2"/>
          <w:lang w:eastAsia="zh-TW"/>
        </w:rPr>
        <w:t>‘</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(全部)</w:t>
      </w:r>
    </w:p>
    <w:p w:rsidR="00533E1C" w:rsidRPr="00704E65" w:rsidRDefault="00533E1C" w:rsidP="0052573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 = $模型分類</w:t>
      </w:r>
    </w:p>
    <w:p w:rsidR="00533E1C" w:rsidRPr="00704E65" w:rsidRDefault="00533E1C" w:rsidP="0052573F">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533E1C" w:rsidRPr="00704E65" w:rsidRDefault="00533E1C" w:rsidP="0052573F">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因子代碼: LIKE </w:t>
      </w:r>
      <w:r w:rsidRPr="00704E65">
        <w:rPr>
          <w:rFonts w:ascii="細明體" w:eastAsia="細明體" w:hAnsi="細明體"/>
          <w:kern w:val="2"/>
          <w:lang w:eastAsia="zh-TW"/>
        </w:rPr>
        <w:t>‘</w:t>
      </w:r>
      <w:r w:rsidRPr="00704E65">
        <w:rPr>
          <w:rFonts w:ascii="細明體" w:eastAsia="細明體" w:hAnsi="細明體" w:hint="eastAsia"/>
          <w:kern w:val="2"/>
          <w:lang w:eastAsia="zh-TW"/>
        </w:rPr>
        <w:t>A%</w:t>
      </w:r>
      <w:r w:rsidRPr="00704E65">
        <w:rPr>
          <w:rFonts w:ascii="細明體" w:eastAsia="細明體" w:hAnsi="細明體"/>
          <w:kern w:val="2"/>
          <w:lang w:eastAsia="zh-TW"/>
        </w:rPr>
        <w:t>’</w:t>
      </w:r>
    </w:p>
    <w:p w:rsidR="0052573F" w:rsidRPr="00704E65" w:rsidRDefault="0052573F" w:rsidP="0052573F">
      <w:pPr>
        <w:pStyle w:val="Tabletext"/>
        <w:keepLines w:val="0"/>
        <w:numPr>
          <w:ilvl w:val="2"/>
          <w:numId w:val="32"/>
        </w:numPr>
        <w:spacing w:after="0" w:line="240" w:lineRule="auto"/>
        <w:rPr>
          <w:rFonts w:ascii="細明體" w:eastAsia="細明體" w:hAnsi="細明體"/>
          <w:kern w:val="2"/>
          <w:lang w:eastAsia="zh-TW"/>
        </w:rPr>
      </w:pPr>
      <w:r w:rsidRPr="00704E65">
        <w:rPr>
          <w:rFonts w:ascii="細明體" w:eastAsia="細明體" w:hAnsi="細明體"/>
          <w:kern w:val="2"/>
          <w:lang w:eastAsia="zh-TW"/>
        </w:rPr>
        <w:t>IF</w:t>
      </w:r>
      <w:r w:rsidR="0017097A" w:rsidRPr="00704E65">
        <w:rPr>
          <w:rFonts w:ascii="細明體" w:eastAsia="細明體" w:hAnsi="細明體" w:hint="eastAsia"/>
          <w:kern w:val="2"/>
          <w:lang w:eastAsia="zh-TW"/>
        </w:rPr>
        <w:t xml:space="preserve"> $</w:t>
      </w:r>
      <w:r w:rsidRPr="00704E65">
        <w:rPr>
          <w:rFonts w:ascii="細明體" w:eastAsia="細明體" w:hAnsi="細明體"/>
          <w:kern w:val="2"/>
          <w:lang w:eastAsia="zh-TW"/>
        </w:rPr>
        <w:t>整批或當日件 = ‘D’ (當日)</w:t>
      </w:r>
    </w:p>
    <w:p w:rsidR="00183EE6" w:rsidRPr="008D287C" w:rsidRDefault="00183EE6" w:rsidP="00183EE6">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IF $處理日期  不為空值</w:t>
      </w:r>
    </w:p>
    <w:p w:rsidR="00183EE6" w:rsidRPr="008D287C" w:rsidRDefault="00183EE6" w:rsidP="00183EE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Pr>
          <w:rFonts w:ascii="細明體" w:eastAsia="細明體" w:hAnsi="細明體" w:hint="eastAsia"/>
          <w:lang w:eastAsia="zh-TW"/>
        </w:rPr>
        <w:t>$處理日期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183EE6" w:rsidRPr="00704E65" w:rsidRDefault="00183EE6" w:rsidP="00183EE6">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ELSE</w:t>
      </w:r>
    </w:p>
    <w:p w:rsidR="00183EE6" w:rsidRPr="008D287C" w:rsidRDefault="00183EE6" w:rsidP="00183EE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183EE6" w:rsidRPr="00B84758" w:rsidRDefault="00183EE6" w:rsidP="00183EE6">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END IF</w:t>
      </w:r>
    </w:p>
    <w:p w:rsidR="00A12A77" w:rsidRDefault="00A12A77" w:rsidP="00D65132">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 xml:space="preserve">ELSE IF </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Pr>
          <w:rFonts w:ascii="細明體" w:eastAsia="細明體" w:hAnsi="細明體"/>
          <w:kern w:val="2"/>
          <w:lang w:eastAsia="zh-TW"/>
        </w:rPr>
        <w:t xml:space="preserve"> </w:t>
      </w:r>
      <w:r w:rsidR="00D65132">
        <w:rPr>
          <w:rFonts w:ascii="細明體" w:eastAsia="細明體" w:hAnsi="細明體" w:hint="eastAsia"/>
          <w:kern w:val="2"/>
          <w:lang w:eastAsia="zh-TW"/>
        </w:rPr>
        <w:t>IN</w:t>
      </w:r>
      <w:r w:rsidR="00D65132">
        <w:rPr>
          <w:rFonts w:ascii="細明體" w:eastAsia="細明體" w:hAnsi="細明體"/>
          <w:kern w:val="2"/>
          <w:lang w:eastAsia="zh-TW"/>
        </w:rPr>
        <w:t xml:space="preserve"> </w:t>
      </w:r>
      <w:r w:rsidR="00D65132">
        <w:rPr>
          <w:rFonts w:ascii="細明體" w:eastAsia="細明體" w:hAnsi="細明體" w:hint="eastAsia"/>
          <w:kern w:val="2"/>
          <w:lang w:eastAsia="zh-TW"/>
        </w:rPr>
        <w:t>(</w:t>
      </w:r>
      <w:r>
        <w:rPr>
          <w:rFonts w:ascii="細明體" w:eastAsia="細明體" w:hAnsi="細明體"/>
          <w:kern w:val="2"/>
          <w:lang w:eastAsia="zh-TW"/>
        </w:rPr>
        <w:t>‘</w:t>
      </w:r>
      <w:r>
        <w:rPr>
          <w:rFonts w:ascii="細明體" w:eastAsia="細明體" w:hAnsi="細明體" w:hint="eastAsia"/>
          <w:kern w:val="2"/>
          <w:lang w:eastAsia="zh-TW"/>
        </w:rPr>
        <w:t>N</w:t>
      </w:r>
      <w:r w:rsidRPr="00704E65">
        <w:rPr>
          <w:rFonts w:ascii="細明體" w:eastAsia="細明體" w:hAnsi="細明體"/>
          <w:kern w:val="2"/>
          <w:lang w:eastAsia="zh-TW"/>
        </w:rPr>
        <w:t>’</w:t>
      </w:r>
      <w:r w:rsidR="00D65132">
        <w:rPr>
          <w:rFonts w:ascii="細明體" w:eastAsia="細明體" w:hAnsi="細明體" w:hint="eastAsia"/>
          <w:kern w:val="2"/>
          <w:lang w:eastAsia="zh-TW"/>
        </w:rPr>
        <w:t>,</w:t>
      </w:r>
      <w:r w:rsidR="00D65132">
        <w:rPr>
          <w:rFonts w:ascii="細明體" w:eastAsia="細明體" w:hAnsi="細明體"/>
          <w:kern w:val="2"/>
          <w:lang w:eastAsia="zh-TW"/>
        </w:rPr>
        <w:t>’</w:t>
      </w:r>
      <w:r w:rsidR="00D65132">
        <w:rPr>
          <w:rFonts w:ascii="細明體" w:eastAsia="細明體" w:hAnsi="細明體" w:hint="eastAsia"/>
          <w:kern w:val="2"/>
          <w:lang w:eastAsia="zh-TW"/>
        </w:rPr>
        <w:t>3</w:t>
      </w:r>
      <w:r w:rsidR="00D65132">
        <w:rPr>
          <w:rFonts w:ascii="細明體" w:eastAsia="細明體" w:hAnsi="細明體"/>
          <w:kern w:val="2"/>
          <w:lang w:eastAsia="zh-TW"/>
        </w:rPr>
        <w:t>’</w:t>
      </w:r>
      <w:r w:rsidR="00D65132">
        <w:rPr>
          <w:rFonts w:ascii="細明體" w:eastAsia="細明體" w:hAnsi="細明體" w:hint="eastAsia"/>
          <w:kern w:val="2"/>
          <w:lang w:eastAsia="zh-TW"/>
        </w:rPr>
        <w:t>)</w:t>
      </w:r>
      <w:r w:rsidRPr="00704E65">
        <w:rPr>
          <w:rFonts w:ascii="細明體" w:eastAsia="細明體" w:hAnsi="細明體"/>
          <w:kern w:val="2"/>
          <w:lang w:eastAsia="zh-TW"/>
        </w:rPr>
        <w:t xml:space="preserve"> (</w:t>
      </w:r>
      <w:r>
        <w:rPr>
          <w:rFonts w:ascii="細明體" w:eastAsia="細明體" w:hAnsi="細明體" w:hint="eastAsia"/>
          <w:kern w:val="2"/>
          <w:lang w:eastAsia="zh-TW"/>
        </w:rPr>
        <w:t>線上即時</w:t>
      </w:r>
      <w:r w:rsidR="00D65132" w:rsidRPr="00D65132">
        <w:rPr>
          <w:rFonts w:ascii="細明體" w:eastAsia="細明體" w:hAnsi="細明體" w:hint="eastAsia"/>
          <w:kern w:val="2"/>
          <w:lang w:eastAsia="zh-TW"/>
        </w:rPr>
        <w:t>、3登件</w:t>
      </w:r>
      <w:r w:rsidRPr="00704E65">
        <w:rPr>
          <w:rFonts w:ascii="細明體" w:eastAsia="細明體" w:hAnsi="細明體"/>
          <w:kern w:val="2"/>
          <w:lang w:eastAsia="zh-TW"/>
        </w:rPr>
        <w:t>)</w:t>
      </w:r>
    </w:p>
    <w:p w:rsidR="00A12A77" w:rsidRDefault="00A12A77" w:rsidP="00A12A7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 IN (</w:t>
      </w:r>
    </w:p>
    <w:p w:rsidR="00A12A77" w:rsidRPr="00967CBF" w:rsidRDefault="00A12A77" w:rsidP="00B84758">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w:t>
      </w:r>
      <w:r w:rsidRPr="00B41F2C">
        <w:rPr>
          <w:rFonts w:ascii="細明體" w:eastAsia="細明體" w:hAnsi="細明體" w:hint="eastAsia"/>
          <w:bCs/>
          <w:lang w:eastAsia="zh-TW"/>
        </w:rPr>
        <w:t>理賠偵測線上計算檔</w:t>
      </w:r>
      <w:r>
        <w:rPr>
          <w:rFonts w:ascii="細明體" w:eastAsia="細明體" w:hAnsi="細明體" w:hint="eastAsia"/>
          <w:bCs/>
          <w:lang w:eastAsia="zh-TW"/>
        </w:rPr>
        <w:t>DTAAV014，BY參數</w:t>
      </w:r>
    </w:p>
    <w:p w:rsidR="00A12A77" w:rsidRPr="00967CBF" w:rsidRDefault="00A12A77" w:rsidP="00B84758">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bCs/>
          <w:lang w:eastAsia="zh-TW"/>
        </w:rPr>
        <w:t xml:space="preserve">計算開始時間: &gt;= 系統時間 + </w:t>
      </w:r>
      <w:r>
        <w:rPr>
          <w:rFonts w:ascii="細明體" w:eastAsia="細明體" w:hAnsi="細明體"/>
          <w:bCs/>
          <w:lang w:eastAsia="zh-TW"/>
        </w:rPr>
        <w:t>‘</w:t>
      </w:r>
      <w:r>
        <w:rPr>
          <w:rFonts w:ascii="細明體" w:eastAsia="細明體" w:hAnsi="細明體" w:hint="eastAsia"/>
          <w:bCs/>
          <w:lang w:eastAsia="zh-TW"/>
        </w:rPr>
        <w:t xml:space="preserve"> 00:00:00.000</w:t>
      </w:r>
      <w:r>
        <w:rPr>
          <w:rFonts w:ascii="細明體" w:eastAsia="細明體" w:hAnsi="細明體"/>
          <w:bCs/>
          <w:lang w:eastAsia="zh-TW"/>
        </w:rPr>
        <w:t>’</w:t>
      </w:r>
    </w:p>
    <w:p w:rsidR="00A12A77" w:rsidRDefault="00A12A77" w:rsidP="00B84758">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計算終止時間: 空值</w:t>
      </w:r>
    </w:p>
    <w:p w:rsidR="00A12A77" w:rsidRDefault="00A12A77" w:rsidP="00B84758">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是否成功 :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p>
    <w:p w:rsidR="00124710" w:rsidRDefault="00124710" w:rsidP="00B84758">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錯誤訊息:不為空值</w:t>
      </w:r>
    </w:p>
    <w:p w:rsidR="00D65132" w:rsidRDefault="00D65132" w:rsidP="00D65132">
      <w:pPr>
        <w:pStyle w:val="Tabletext"/>
        <w:keepLines w:val="0"/>
        <w:numPr>
          <w:ilvl w:val="5"/>
          <w:numId w:val="32"/>
        </w:numPr>
        <w:spacing w:after="0" w:line="240" w:lineRule="auto"/>
        <w:rPr>
          <w:rFonts w:ascii="細明體" w:eastAsia="細明體" w:hAnsi="細明體" w:hint="eastAsia"/>
          <w:kern w:val="2"/>
          <w:lang w:eastAsia="zh-TW"/>
        </w:rPr>
      </w:pPr>
      <w:r w:rsidRPr="00D65132">
        <w:rPr>
          <w:rFonts w:ascii="細明體" w:eastAsia="細明體" w:hAnsi="細明體" w:hint="eastAsia"/>
          <w:kern w:val="2"/>
          <w:lang w:eastAsia="zh-TW"/>
        </w:rPr>
        <w:t>計算來源 =作業來源</w:t>
      </w:r>
    </w:p>
    <w:p w:rsidR="00A12A77" w:rsidRDefault="00A12A77" w:rsidP="00B84758">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A12A77" w:rsidRDefault="00A12A77" w:rsidP="00B84758">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w:t>
      </w:r>
    </w:p>
    <w:p w:rsidR="00A12A77" w:rsidRPr="00704E65" w:rsidRDefault="00A12A77" w:rsidP="00A12A7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p>
    <w:p w:rsidR="0052573F" w:rsidRPr="00704E65" w:rsidRDefault="0052573F" w:rsidP="0052573F">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END IF</w:t>
      </w:r>
    </w:p>
    <w:p w:rsidR="00D353D5" w:rsidRPr="00704E65" w:rsidRDefault="00D353D5" w:rsidP="0052573F">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 xml:space="preserve">IF </w:t>
      </w: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不為空值</w:t>
      </w:r>
    </w:p>
    <w:p w:rsidR="00D353D5" w:rsidRPr="00704E65" w:rsidRDefault="00D353D5" w:rsidP="00D353D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受理編號:</w:t>
      </w:r>
      <w:r w:rsidRPr="00704E65">
        <w:rPr>
          <w:rFonts w:ascii="細明體" w:eastAsia="細明體" w:hAnsi="細明體" w:hint="eastAsia"/>
          <w:lang w:eastAsia="zh-TW"/>
        </w:rPr>
        <w:t xml:space="preserve"> $</w:t>
      </w:r>
      <w:r w:rsidRPr="00704E65">
        <w:rPr>
          <w:rFonts w:ascii="細明體" w:eastAsia="細明體" w:hAnsi="細明體"/>
          <w:lang w:eastAsia="zh-TW"/>
        </w:rPr>
        <w:t>受理編號</w:t>
      </w:r>
    </w:p>
    <w:p w:rsidR="00D353D5" w:rsidRPr="00704E65"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533E1C" w:rsidRPr="00704E65" w:rsidRDefault="00533E1C" w:rsidP="0052573F">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ORDER BY 受理編號，事故者ID，模型分類，因子代碼</w:t>
      </w:r>
    </w:p>
    <w:p w:rsidR="001D0E9D" w:rsidRPr="00704E65" w:rsidRDefault="001D0E9D" w:rsidP="00533E1C">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若無資料,屬正常</w:t>
      </w:r>
    </w:p>
    <w:p w:rsidR="001D0E9D" w:rsidRPr="00704E65" w:rsidRDefault="001D0E9D" w:rsidP="00533E1C">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FATAL出件數相關資料給LOG檔顯示。</w:t>
      </w:r>
    </w:p>
    <w:p w:rsidR="00C96915" w:rsidRPr="00704E65" w:rsidRDefault="00C96915" w:rsidP="00533E1C">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p>
    <w:p w:rsidR="00C96915" w:rsidRPr="00704E65" w:rsidRDefault="00C96915" w:rsidP="00C96915">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輸入件數1 = 0, 成功件數1 = 0 , 失敗件數1 = 0</w:t>
      </w:r>
    </w:p>
    <w:p w:rsidR="001D0E9D" w:rsidRPr="00704E65" w:rsidRDefault="001D0E9D" w:rsidP="00C96915">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w:t>
      </w:r>
      <w:r w:rsidR="00C96915" w:rsidRPr="00704E65">
        <w:rPr>
          <w:rFonts w:ascii="細明體" w:eastAsia="細明體" w:hAnsi="細明體" w:hint="eastAsia"/>
          <w:lang w:eastAsia="zh-TW"/>
        </w:rPr>
        <w:t>記錄</w:t>
      </w:r>
      <w:r w:rsidRPr="00704E65">
        <w:rPr>
          <w:rFonts w:ascii="細明體" w:eastAsia="細明體" w:hAnsi="細明體" w:hint="eastAsia"/>
          <w:lang w:eastAsia="zh-TW"/>
        </w:rPr>
        <w:t>件數</w:t>
      </w:r>
      <w:r w:rsidR="00C96915" w:rsidRPr="00704E65">
        <w:rPr>
          <w:rFonts w:ascii="細明體" w:eastAsia="細明體" w:hAnsi="細明體" w:hint="eastAsia"/>
          <w:lang w:eastAsia="zh-TW"/>
        </w:rPr>
        <w:t>相關資料</w:t>
      </w:r>
      <w:r w:rsidRPr="00704E65">
        <w:rPr>
          <w:rFonts w:ascii="細明體" w:eastAsia="細明體" w:hAnsi="細明體" w:hint="eastAsia"/>
          <w:lang w:eastAsia="zh-TW"/>
        </w:rPr>
        <w:t>。</w:t>
      </w:r>
    </w:p>
    <w:p w:rsidR="001D0E9D" w:rsidRPr="00704E65" w:rsidRDefault="001D0E9D" w:rsidP="00C96915">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C96915" w:rsidRPr="00704E65" w:rsidRDefault="00C96915" w:rsidP="00C9691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ELSE</w:t>
      </w:r>
    </w:p>
    <w:p w:rsidR="00C96915" w:rsidRPr="00704E65" w:rsidRDefault="00C96915" w:rsidP="00C96915">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輸入件數1 = 0, 成功件數1 = 0 , 失敗件數1 = 0</w:t>
      </w:r>
    </w:p>
    <w:p w:rsidR="00C96915" w:rsidRPr="00704E65" w:rsidRDefault="00C96915" w:rsidP="00C9691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1E6D6E" w:rsidRPr="00704E65" w:rsidRDefault="00491FEA" w:rsidP="001E6D6E">
      <w:pPr>
        <w:pStyle w:val="Tabletext"/>
        <w:keepLines w:val="0"/>
        <w:numPr>
          <w:ilvl w:val="2"/>
          <w:numId w:val="32"/>
        </w:numPr>
        <w:spacing w:after="0" w:line="240" w:lineRule="auto"/>
        <w:rPr>
          <w:rFonts w:ascii="細明體" w:eastAsia="細明體" w:hAnsi="細明體" w:hint="eastAsia"/>
          <w:b/>
          <w:color w:val="00B050"/>
          <w:kern w:val="2"/>
          <w:lang w:eastAsia="zh-TW"/>
        </w:rPr>
      </w:pPr>
      <w:r w:rsidRPr="00704E65">
        <w:rPr>
          <w:rFonts w:ascii="細明體" w:eastAsia="細明體" w:hAnsi="細明體" w:hint="eastAsia"/>
          <w:b/>
          <w:color w:val="00B050"/>
          <w:lang w:eastAsia="zh-TW"/>
        </w:rPr>
        <w:t>//**V011*共同處理程式段</w:t>
      </w:r>
      <w:r w:rsidR="001E6D6E" w:rsidRPr="00704E65">
        <w:rPr>
          <w:rFonts w:ascii="細明體" w:eastAsia="細明體" w:hAnsi="細明體" w:hint="eastAsia"/>
          <w:b/>
          <w:color w:val="00B050"/>
          <w:lang w:eastAsia="zh-TW"/>
        </w:rPr>
        <w:t>******START//</w:t>
      </w:r>
    </w:p>
    <w:p w:rsidR="001D0E9D" w:rsidRPr="00704E65" w:rsidRDefault="001D0E9D" w:rsidP="00533E1C">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若有資料，依序處理每筆資料</w:t>
      </w:r>
      <w:r w:rsidR="00725A8F" w:rsidRPr="00704E65">
        <w:rPr>
          <w:rFonts w:ascii="細明體" w:eastAsia="細明體" w:hAnsi="細明體" w:hint="eastAsia"/>
          <w:lang w:eastAsia="zh-TW"/>
        </w:rPr>
        <w:t>($DTAAV011)</w:t>
      </w:r>
    </w:p>
    <w:p w:rsidR="0090258C" w:rsidRPr="00704E65" w:rsidRDefault="0090258C" w:rsidP="0090258C">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輸入件數1 ++</w:t>
      </w:r>
    </w:p>
    <w:p w:rsidR="00915346" w:rsidRPr="00704E65" w:rsidRDefault="00730C85" w:rsidP="00FC0118">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LOOP</w:t>
      </w:r>
      <w:r w:rsidR="00915346" w:rsidRPr="00704E65">
        <w:rPr>
          <w:rFonts w:ascii="細明體" w:eastAsia="細明體" w:hAnsi="細明體" w:hint="eastAsia"/>
          <w:kern w:val="2"/>
          <w:lang w:eastAsia="zh-TW"/>
        </w:rPr>
        <w:t>比對</w:t>
      </w:r>
      <w:r w:rsidR="00915346" w:rsidRPr="00704E65">
        <w:rPr>
          <w:rFonts w:ascii="細明體" w:eastAsia="細明體" w:hAnsi="細明體" w:hint="eastAsia"/>
          <w:b/>
          <w:color w:val="E36C0A"/>
          <w:kern w:val="2"/>
          <w:lang w:eastAsia="zh-TW"/>
        </w:rPr>
        <w:t>$因子規則設定list</w:t>
      </w:r>
      <w:r w:rsidR="00915346" w:rsidRPr="00704E65">
        <w:rPr>
          <w:rFonts w:ascii="細明體" w:eastAsia="細明體" w:hAnsi="細明體" w:hint="eastAsia"/>
          <w:kern w:val="2"/>
          <w:lang w:eastAsia="zh-TW"/>
        </w:rPr>
        <w:t xml:space="preserve"> ，BY參數:</w:t>
      </w:r>
    </w:p>
    <w:p w:rsidR="00915346" w:rsidRPr="00704E65" w:rsidRDefault="00725A8F" w:rsidP="0091534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模型分類:$模型分類</w:t>
      </w:r>
    </w:p>
    <w:p w:rsidR="00725A8F" w:rsidRPr="00704E65" w:rsidRDefault="00725A8F" w:rsidP="0091534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因子分類:處理當筆</w:t>
      </w:r>
      <w:r w:rsidRPr="00704E65">
        <w:rPr>
          <w:rFonts w:ascii="細明體" w:eastAsia="細明體" w:hAnsi="細明體" w:hint="eastAsia"/>
          <w:lang w:eastAsia="zh-TW"/>
        </w:rPr>
        <w:t>$DTAAV011.因子代碼第一碼</w:t>
      </w:r>
    </w:p>
    <w:p w:rsidR="00725A8F" w:rsidRPr="00704E65" w:rsidRDefault="00725A8F" w:rsidP="0091534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因子代碼:</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$DTAAV011.因子代碼</w:t>
      </w:r>
    </w:p>
    <w:p w:rsidR="00725A8F" w:rsidRPr="00704E65" w:rsidRDefault="00725A8F" w:rsidP="0091534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若都沒比對到符合的資料，</w:t>
      </w:r>
    </w:p>
    <w:p w:rsidR="00725A8F" w:rsidRPr="00704E65" w:rsidRDefault="00727A7F" w:rsidP="00725A8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w:t>
      </w:r>
      <w:r w:rsidR="00C04213" w:rsidRPr="00704E65">
        <w:rPr>
          <w:rFonts w:ascii="細明體" w:eastAsia="細明體" w:hAnsi="細明體" w:hint="eastAsia"/>
          <w:lang w:eastAsia="zh-TW"/>
        </w:rPr>
        <w:t>評分分數 = 0</w:t>
      </w:r>
    </w:p>
    <w:p w:rsidR="00727A7F" w:rsidRPr="00704E65" w:rsidRDefault="00C04213" w:rsidP="00C04213">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若有比對到符合的資料，</w:t>
      </w:r>
    </w:p>
    <w:p w:rsidR="00C04213" w:rsidRPr="00704E65" w:rsidRDefault="00C04213" w:rsidP="00727A7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取得該筆</w:t>
      </w:r>
      <w:r w:rsidRPr="00704E65">
        <w:rPr>
          <w:rFonts w:ascii="細明體" w:eastAsia="細明體" w:hAnsi="細明體" w:hint="eastAsia"/>
          <w:b/>
          <w:color w:val="E36C0A"/>
          <w:kern w:val="2"/>
          <w:lang w:eastAsia="zh-TW"/>
        </w:rPr>
        <w:t>$因子規則設定list</w:t>
      </w:r>
      <w:r w:rsidRPr="00704E65">
        <w:rPr>
          <w:rFonts w:ascii="細明體" w:eastAsia="細明體" w:hAnsi="細明體" w:hint="eastAsia"/>
          <w:lang w:eastAsia="zh-TW"/>
        </w:rPr>
        <w:t>.</w:t>
      </w:r>
      <w:r w:rsidRPr="00704E65">
        <w:rPr>
          <w:rFonts w:ascii="細明體" w:eastAsia="細明體" w:hAnsi="細明體" w:hint="eastAsia"/>
          <w:kern w:val="2"/>
          <w:lang w:eastAsia="zh-TW"/>
        </w:rPr>
        <w:t>偵測因子分數list</w:t>
      </w:r>
    </w:p>
    <w:p w:rsidR="00727A7F" w:rsidRPr="00704E65" w:rsidRDefault="00727A7F" w:rsidP="00727A7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BREAK (有比對到就</w:t>
      </w:r>
      <w:r w:rsidR="00730C85" w:rsidRPr="00704E65">
        <w:rPr>
          <w:rFonts w:ascii="細明體" w:eastAsia="細明體" w:hAnsi="細明體" w:hint="eastAsia"/>
          <w:kern w:val="2"/>
          <w:lang w:eastAsia="zh-TW"/>
        </w:rPr>
        <w:t>跳離)</w:t>
      </w:r>
    </w:p>
    <w:p w:rsidR="00730C85" w:rsidRPr="00704E65" w:rsidRDefault="00730C85" w:rsidP="00730C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LOOP</w:t>
      </w:r>
    </w:p>
    <w:p w:rsidR="00C04213" w:rsidRPr="00704E65" w:rsidRDefault="00C04213" w:rsidP="00727A7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LOOP比對偵測因子分數list</w:t>
      </w:r>
      <w:r w:rsidR="00715517" w:rsidRPr="00704E65">
        <w:rPr>
          <w:rFonts w:ascii="細明體" w:eastAsia="細明體" w:hAnsi="細明體" w:hint="eastAsia"/>
          <w:kern w:val="2"/>
          <w:lang w:eastAsia="zh-TW"/>
        </w:rPr>
        <w:t>(若有比對到)</w:t>
      </w:r>
      <w:r w:rsidRPr="00704E65">
        <w:rPr>
          <w:rFonts w:ascii="細明體" w:eastAsia="細明體" w:hAnsi="細明體" w:hint="eastAsia"/>
          <w:kern w:val="2"/>
          <w:lang w:eastAsia="zh-TW"/>
        </w:rPr>
        <w:t>:</w:t>
      </w:r>
    </w:p>
    <w:p w:rsidR="00C04213" w:rsidRPr="00704E65" w:rsidRDefault="00C04213" w:rsidP="00727A7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w:t>
      </w:r>
      <w:r w:rsidRPr="00704E65">
        <w:rPr>
          <w:rFonts w:ascii="細明體" w:eastAsia="細明體" w:hAnsi="細明體" w:hint="eastAsia"/>
          <w:b/>
          <w:color w:val="E36C0A"/>
          <w:kern w:val="2"/>
          <w:lang w:eastAsia="zh-TW"/>
        </w:rPr>
        <w:t>$因子規則設定list</w:t>
      </w:r>
      <w:r w:rsidRPr="00704E65">
        <w:rPr>
          <w:rFonts w:ascii="細明體" w:eastAsia="細明體" w:hAnsi="細明體" w:hint="eastAsia"/>
          <w:lang w:eastAsia="zh-TW"/>
        </w:rPr>
        <w:t xml:space="preserve">.配分種類  = </w:t>
      </w:r>
      <w:r w:rsidR="00727A7F" w:rsidRPr="00704E65">
        <w:rPr>
          <w:rFonts w:ascii="細明體" w:eastAsia="細明體" w:hAnsi="細明體"/>
          <w:lang w:eastAsia="zh-TW"/>
        </w:rPr>
        <w:t>‘</w:t>
      </w:r>
      <w:r w:rsidR="00727A7F" w:rsidRPr="00704E65">
        <w:rPr>
          <w:rFonts w:ascii="細明體" w:eastAsia="細明體" w:hAnsi="細明體" w:hint="eastAsia"/>
          <w:lang w:eastAsia="zh-TW"/>
        </w:rPr>
        <w:t>1</w:t>
      </w:r>
      <w:r w:rsidR="00727A7F" w:rsidRPr="00704E65">
        <w:rPr>
          <w:rFonts w:ascii="細明體" w:eastAsia="細明體" w:hAnsi="細明體"/>
          <w:lang w:eastAsia="zh-TW"/>
        </w:rPr>
        <w:t>’</w:t>
      </w:r>
      <w:r w:rsidR="00727A7F" w:rsidRPr="00704E65">
        <w:rPr>
          <w:rFonts w:ascii="細明體" w:eastAsia="細明體" w:hAnsi="細明體" w:hint="eastAsia"/>
          <w:lang w:eastAsia="zh-TW"/>
        </w:rPr>
        <w:t>(兩區間)</w:t>
      </w:r>
    </w:p>
    <w:p w:rsidR="00C04213" w:rsidRPr="00704E65" w:rsidRDefault="00C04213" w:rsidP="00727A7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將處理當筆偵測因子分數list.規則參數,</w:t>
      </w:r>
      <w:r w:rsidRPr="00704E65">
        <w:rPr>
          <w:rFonts w:ascii="細明體" w:eastAsia="細明體" w:hAnsi="細明體" w:hint="eastAsia"/>
          <w:bCs/>
          <w:lang w:eastAsia="zh-TW"/>
        </w:rPr>
        <w:t>擷取逗號分隔的兩個數值,set $比對數值_小 = 截取後的第一個值, $比對數值_大 =截取後的第二個值</w:t>
      </w:r>
    </w:p>
    <w:p w:rsidR="00C04213" w:rsidRPr="00704E65" w:rsidRDefault="00C04213" w:rsidP="00727A7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處理當筆</w:t>
      </w:r>
      <w:r w:rsidRPr="00704E65">
        <w:rPr>
          <w:rFonts w:ascii="細明體" w:eastAsia="細明體" w:hAnsi="細明體" w:hint="eastAsia"/>
          <w:lang w:eastAsia="zh-TW"/>
        </w:rPr>
        <w:t>$DTAAV011.代碼數值</w:t>
      </w:r>
      <w:r w:rsidRPr="00704E65">
        <w:rPr>
          <w:rFonts w:ascii="細明體" w:eastAsia="細明體" w:hAnsi="細明體" w:hint="eastAsia"/>
          <w:kern w:val="2"/>
          <w:lang w:eastAsia="zh-TW"/>
        </w:rPr>
        <w:t>落在(</w:t>
      </w:r>
      <w:r w:rsidRPr="00704E65">
        <w:rPr>
          <w:rFonts w:ascii="細明體" w:eastAsia="細明體" w:hAnsi="細明體" w:hint="eastAsia"/>
          <w:bCs/>
          <w:lang w:eastAsia="zh-TW"/>
        </w:rPr>
        <w:t>$比對數值_小, $比對數值_大) 之間</w:t>
      </w:r>
    </w:p>
    <w:p w:rsidR="00C04213" w:rsidRPr="00704E65" w:rsidRDefault="00727A7F" w:rsidP="00727A7F">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$評分分數 </w:t>
      </w:r>
      <w:r w:rsidR="00C04213" w:rsidRPr="00704E65">
        <w:rPr>
          <w:rFonts w:ascii="細明體" w:eastAsia="細明體" w:hAnsi="細明體" w:hint="eastAsia"/>
          <w:kern w:val="2"/>
          <w:lang w:eastAsia="zh-TW"/>
        </w:rPr>
        <w:t xml:space="preserve">= </w:t>
      </w:r>
      <w:r w:rsidRPr="00704E65">
        <w:rPr>
          <w:rFonts w:ascii="細明體" w:eastAsia="細明體" w:hAnsi="細明體" w:hint="eastAsia"/>
          <w:b/>
          <w:color w:val="E36C0A"/>
          <w:kern w:val="2"/>
          <w:lang w:eastAsia="zh-TW"/>
        </w:rPr>
        <w:t>$因子規則設定list</w:t>
      </w:r>
      <w:r w:rsidR="00C04213" w:rsidRPr="00704E65">
        <w:rPr>
          <w:rFonts w:ascii="細明體" w:eastAsia="細明體" w:hAnsi="細明體" w:hint="eastAsia"/>
          <w:kern w:val="2"/>
          <w:lang w:eastAsia="zh-TW"/>
        </w:rPr>
        <w:t>(當筆).權重 *</w:t>
      </w:r>
      <w:r w:rsidRPr="00704E65">
        <w:rPr>
          <w:rFonts w:ascii="細明體" w:eastAsia="細明體" w:hAnsi="細明體" w:hint="eastAsia"/>
          <w:kern w:val="2"/>
          <w:lang w:eastAsia="zh-TW"/>
        </w:rPr>
        <w:t xml:space="preserve"> </w:t>
      </w:r>
      <w:r w:rsidR="00C04213" w:rsidRPr="00704E65">
        <w:rPr>
          <w:rFonts w:ascii="細明體" w:eastAsia="細明體" w:hAnsi="細明體" w:hint="eastAsia"/>
          <w:kern w:val="2"/>
          <w:lang w:eastAsia="zh-TW"/>
        </w:rPr>
        <w:t>處理當筆偵測因子分數list.因子分數</w:t>
      </w:r>
    </w:p>
    <w:p w:rsidR="00B769DF" w:rsidRPr="00704E65" w:rsidRDefault="00B769DF" w:rsidP="00B769DF">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$權重 = </w:t>
      </w:r>
      <w:r w:rsidRPr="00704E65">
        <w:rPr>
          <w:rFonts w:ascii="細明體" w:eastAsia="細明體" w:hAnsi="細明體" w:hint="eastAsia"/>
          <w:b/>
          <w:color w:val="E36C0A"/>
          <w:kern w:val="2"/>
          <w:lang w:eastAsia="zh-TW"/>
        </w:rPr>
        <w:t>$因子規則設定list</w:t>
      </w:r>
      <w:r w:rsidRPr="00704E65">
        <w:rPr>
          <w:rFonts w:ascii="細明體" w:eastAsia="細明體" w:hAnsi="細明體" w:hint="eastAsia"/>
          <w:kern w:val="2"/>
          <w:lang w:eastAsia="zh-TW"/>
        </w:rPr>
        <w:t>(當筆).權重</w:t>
      </w:r>
    </w:p>
    <w:p w:rsidR="00B769DF" w:rsidRPr="00704E65" w:rsidRDefault="00B769DF" w:rsidP="00B769DF">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aps/>
          <w:lang w:eastAsia="zh-TW"/>
        </w:rPr>
        <w:t>$因子分數 =</w:t>
      </w:r>
      <w:r w:rsidRPr="00704E65">
        <w:rPr>
          <w:rFonts w:ascii="細明體" w:eastAsia="細明體" w:hAnsi="細明體" w:hint="eastAsia"/>
          <w:kern w:val="2"/>
          <w:lang w:eastAsia="zh-TW"/>
        </w:rPr>
        <w:t>處理當筆偵測因子分數list.因子分數</w:t>
      </w:r>
    </w:p>
    <w:p w:rsidR="00C04213" w:rsidRPr="00704E65" w:rsidRDefault="00C04213" w:rsidP="00727A7F">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Break (有比對到的話，後面就不用再比對了)</w:t>
      </w:r>
    </w:p>
    <w:p w:rsidR="00C04213" w:rsidRPr="00704E65" w:rsidRDefault="00C04213" w:rsidP="00727A7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kern w:val="2"/>
          <w:lang w:eastAsia="zh-TW"/>
        </w:rPr>
        <w:t>E</w:t>
      </w:r>
      <w:r w:rsidRPr="00704E65">
        <w:rPr>
          <w:rFonts w:ascii="細明體" w:eastAsia="細明體" w:hAnsi="細明體" w:hint="eastAsia"/>
          <w:kern w:val="2"/>
          <w:lang w:eastAsia="zh-TW"/>
        </w:rPr>
        <w:t>ND IF</w:t>
      </w:r>
    </w:p>
    <w:p w:rsidR="00C04213" w:rsidRPr="00704E65" w:rsidRDefault="00727A7F" w:rsidP="00727A7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ELSE IF </w:t>
      </w:r>
      <w:r w:rsidRPr="00704E65">
        <w:rPr>
          <w:rFonts w:ascii="細明體" w:eastAsia="細明體" w:hAnsi="細明體" w:hint="eastAsia"/>
          <w:b/>
          <w:color w:val="E36C0A"/>
          <w:kern w:val="2"/>
          <w:lang w:eastAsia="zh-TW"/>
        </w:rPr>
        <w:t>$因子規則設定list</w:t>
      </w:r>
      <w:r w:rsidRPr="00704E65">
        <w:rPr>
          <w:rFonts w:ascii="細明體" w:eastAsia="細明體" w:hAnsi="細明體" w:hint="eastAsia"/>
          <w:lang w:eastAsia="zh-TW"/>
        </w:rPr>
        <w:t xml:space="preserve">.配分種類  = </w:t>
      </w:r>
      <w:r w:rsidRPr="00704E65">
        <w:rPr>
          <w:rFonts w:ascii="細明體" w:eastAsia="細明體" w:hAnsi="細明體"/>
          <w:lang w:eastAsia="zh-TW"/>
        </w:rPr>
        <w:t>‘</w:t>
      </w:r>
      <w:r w:rsidRPr="00704E65">
        <w:rPr>
          <w:rFonts w:ascii="細明體" w:eastAsia="細明體" w:hAnsi="細明體" w:hint="eastAsia"/>
          <w:lang w:eastAsia="zh-TW"/>
        </w:rPr>
        <w:t>2</w:t>
      </w:r>
      <w:r w:rsidRPr="00704E65">
        <w:rPr>
          <w:rFonts w:ascii="細明體" w:eastAsia="細明體" w:hAnsi="細明體"/>
          <w:lang w:eastAsia="zh-TW"/>
        </w:rPr>
        <w:t>’</w:t>
      </w:r>
      <w:r w:rsidRPr="00704E65">
        <w:rPr>
          <w:rFonts w:ascii="細明體" w:eastAsia="細明體" w:hAnsi="細明體" w:hint="eastAsia"/>
          <w:lang w:eastAsia="zh-TW"/>
        </w:rPr>
        <w:t>(是/否)</w:t>
      </w:r>
    </w:p>
    <w:p w:rsidR="00727A7F" w:rsidRPr="00704E65" w:rsidRDefault="00727A7F" w:rsidP="00727A7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處理當筆</w:t>
      </w:r>
      <w:r w:rsidRPr="00704E65">
        <w:rPr>
          <w:rFonts w:ascii="細明體" w:eastAsia="細明體" w:hAnsi="細明體" w:hint="eastAsia"/>
          <w:lang w:eastAsia="zh-TW"/>
        </w:rPr>
        <w:t>$DTAAV011.代碼數值</w:t>
      </w:r>
      <w:r w:rsidRPr="00704E65">
        <w:rPr>
          <w:rFonts w:ascii="細明體" w:eastAsia="細明體" w:hAnsi="細明體" w:hint="eastAsia"/>
          <w:b/>
          <w:color w:val="E36C0A"/>
          <w:kern w:val="2"/>
          <w:lang w:eastAsia="zh-TW"/>
        </w:rPr>
        <w:t xml:space="preserve"> </w:t>
      </w:r>
      <w:r w:rsidRPr="00704E65">
        <w:rPr>
          <w:rFonts w:ascii="細明體" w:eastAsia="細明體" w:hAnsi="細明體" w:hint="eastAsia"/>
          <w:kern w:val="2"/>
          <w:lang w:eastAsia="zh-TW"/>
        </w:rPr>
        <w:t>= 處理當筆偵測因子分數list.規則參數(去空白 )</w:t>
      </w:r>
    </w:p>
    <w:p w:rsidR="00727A7F" w:rsidRPr="00704E65" w:rsidRDefault="00727A7F" w:rsidP="00727A7F">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$評分分數 </w:t>
      </w:r>
      <w:r w:rsidRPr="00704E65">
        <w:rPr>
          <w:rFonts w:ascii="細明體" w:eastAsia="細明體" w:hAnsi="細明體" w:hint="eastAsia"/>
          <w:kern w:val="2"/>
          <w:lang w:eastAsia="zh-TW"/>
        </w:rPr>
        <w:t>= $因子規則設定list(當筆).權重 *處理當筆偵測因子分數list.因子分數</w:t>
      </w:r>
    </w:p>
    <w:p w:rsidR="00B769DF" w:rsidRPr="00704E65" w:rsidRDefault="00B769DF" w:rsidP="00B769DF">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$權重 = </w:t>
      </w:r>
      <w:r w:rsidRPr="00704E65">
        <w:rPr>
          <w:rFonts w:ascii="細明體" w:eastAsia="細明體" w:hAnsi="細明體" w:hint="eastAsia"/>
          <w:b/>
          <w:color w:val="E36C0A"/>
          <w:kern w:val="2"/>
          <w:lang w:eastAsia="zh-TW"/>
        </w:rPr>
        <w:t>$因子規則設定list</w:t>
      </w:r>
      <w:r w:rsidRPr="00704E65">
        <w:rPr>
          <w:rFonts w:ascii="細明體" w:eastAsia="細明體" w:hAnsi="細明體" w:hint="eastAsia"/>
          <w:kern w:val="2"/>
          <w:lang w:eastAsia="zh-TW"/>
        </w:rPr>
        <w:t>(當筆).權重</w:t>
      </w:r>
    </w:p>
    <w:p w:rsidR="00B769DF" w:rsidRPr="00704E65" w:rsidRDefault="00B769DF" w:rsidP="00B769DF">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aps/>
          <w:lang w:eastAsia="zh-TW"/>
        </w:rPr>
        <w:t>$因子分數 =</w:t>
      </w:r>
      <w:r w:rsidRPr="00704E65">
        <w:rPr>
          <w:rFonts w:ascii="細明體" w:eastAsia="細明體" w:hAnsi="細明體" w:hint="eastAsia"/>
          <w:kern w:val="2"/>
          <w:lang w:eastAsia="zh-TW"/>
        </w:rPr>
        <w:t>處理當筆偵測因子分數list.因子分數</w:t>
      </w:r>
    </w:p>
    <w:p w:rsidR="00727A7F" w:rsidRPr="00704E65" w:rsidRDefault="00727A7F" w:rsidP="00727A7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kern w:val="2"/>
          <w:lang w:eastAsia="zh-TW"/>
        </w:rPr>
        <w:t>E</w:t>
      </w:r>
      <w:r w:rsidRPr="00704E65">
        <w:rPr>
          <w:rFonts w:ascii="細明體" w:eastAsia="細明體" w:hAnsi="細明體" w:hint="eastAsia"/>
          <w:kern w:val="2"/>
          <w:lang w:eastAsia="zh-TW"/>
        </w:rPr>
        <w:t>ND IF</w:t>
      </w:r>
    </w:p>
    <w:p w:rsidR="00727A7F" w:rsidRPr="00704E65" w:rsidRDefault="00727A7F" w:rsidP="00727A7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727A7F" w:rsidRPr="00704E65" w:rsidRDefault="00727A7F" w:rsidP="0090258C">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LOOP</w:t>
      </w:r>
    </w:p>
    <w:p w:rsidR="0090258C" w:rsidRPr="00704E65" w:rsidRDefault="0090258C" w:rsidP="0090258C">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更新</w:t>
      </w:r>
      <w:r w:rsidRPr="00704E65">
        <w:rPr>
          <w:rFonts w:ascii="細明體" w:eastAsia="細明體" w:hAnsi="細明體" w:cs="細明體" w:hint="eastAsia"/>
          <w:lang w:eastAsia="zh-TW"/>
        </w:rPr>
        <w:t>理賠案件FAMS評分紀錄檔DTAAV011，BY參數:</w:t>
      </w:r>
    </w:p>
    <w:p w:rsidR="0090258C" w:rsidRPr="00704E65" w:rsidRDefault="0090258C" w:rsidP="0090258C">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受理編號:同處理當筆</w:t>
      </w:r>
      <w:r w:rsidRPr="00704E65">
        <w:rPr>
          <w:rFonts w:ascii="細明體" w:eastAsia="細明體" w:hAnsi="細明體" w:hint="eastAsia"/>
          <w:lang w:eastAsia="zh-TW"/>
        </w:rPr>
        <w:t>$DTAAV011</w:t>
      </w:r>
    </w:p>
    <w:p w:rsidR="0090258C" w:rsidRPr="00704E65" w:rsidRDefault="0090258C" w:rsidP="0090258C">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事故者ID:同處理當筆</w:t>
      </w:r>
      <w:r w:rsidRPr="00704E65">
        <w:rPr>
          <w:rFonts w:ascii="細明體" w:eastAsia="細明體" w:hAnsi="細明體" w:hint="eastAsia"/>
          <w:lang w:eastAsia="zh-TW"/>
        </w:rPr>
        <w:t>$DTAAV011</w:t>
      </w:r>
    </w:p>
    <w:p w:rsidR="0090258C" w:rsidRPr="00704E65" w:rsidRDefault="0090258C" w:rsidP="0090258C">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模型分類:同處理當筆</w:t>
      </w:r>
      <w:r w:rsidRPr="00704E65">
        <w:rPr>
          <w:rFonts w:ascii="細明體" w:eastAsia="細明體" w:hAnsi="細明體" w:hint="eastAsia"/>
          <w:lang w:eastAsia="zh-TW"/>
        </w:rPr>
        <w:t>$DTAAV011</w:t>
      </w:r>
    </w:p>
    <w:p w:rsidR="0090258C" w:rsidRPr="00704E65" w:rsidRDefault="0090258C" w:rsidP="0090258C">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因子代碼:同處理當筆</w:t>
      </w:r>
      <w:r w:rsidRPr="00704E65">
        <w:rPr>
          <w:rFonts w:ascii="細明體" w:eastAsia="細明體" w:hAnsi="細明體" w:hint="eastAsia"/>
          <w:lang w:eastAsia="zh-TW"/>
        </w:rPr>
        <w:t>$DTAAV011</w:t>
      </w:r>
    </w:p>
    <w:p w:rsidR="0090258C" w:rsidRPr="00704E65" w:rsidRDefault="0090258C" w:rsidP="0090258C">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更新欄位</w:t>
      </w:r>
    </w:p>
    <w:p w:rsidR="0090258C" w:rsidRPr="00704E65" w:rsidRDefault="0090258C" w:rsidP="0090258C">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版本評分基準分數:$評分分數</w:t>
      </w:r>
    </w:p>
    <w:p w:rsidR="0090258C" w:rsidRPr="00704E65" w:rsidRDefault="0090258C" w:rsidP="0090258C">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若更新有誤，</w:t>
      </w:r>
    </w:p>
    <w:p w:rsidR="0090258C" w:rsidRPr="00704E65" w:rsidRDefault="0053262C" w:rsidP="0090258C">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錯誤件數1 ++</w:t>
      </w:r>
    </w:p>
    <w:p w:rsidR="0053262C" w:rsidRPr="00704E65" w:rsidRDefault="0052573F" w:rsidP="0090258C">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LOG錯誤訊息 </w:t>
      </w:r>
      <w:r w:rsidRPr="00704E65">
        <w:rPr>
          <w:rFonts w:ascii="細明體" w:eastAsia="細明體" w:hAnsi="細明體"/>
          <w:kern w:val="2"/>
          <w:lang w:eastAsia="zh-TW"/>
        </w:rPr>
        <w:t>“</w:t>
      </w:r>
      <w:r w:rsidRPr="00704E65">
        <w:rPr>
          <w:rFonts w:ascii="細明體" w:eastAsia="細明體" w:hAnsi="細明體" w:hint="eastAsia"/>
          <w:kern w:val="2"/>
          <w:lang w:eastAsia="zh-TW"/>
        </w:rPr>
        <w:t>更新</w:t>
      </w:r>
      <w:r w:rsidRPr="00704E65">
        <w:rPr>
          <w:rFonts w:ascii="細明體" w:eastAsia="細明體" w:hAnsi="細明體" w:cs="細明體" w:hint="eastAsia"/>
          <w:lang w:eastAsia="zh-TW"/>
        </w:rPr>
        <w:t>理賠案件FAMS評分紀錄檔錯誤1</w:t>
      </w:r>
      <w:r w:rsidRPr="00704E65">
        <w:rPr>
          <w:rFonts w:ascii="細明體" w:eastAsia="細明體" w:hAnsi="細明體" w:cs="細明體"/>
          <w:lang w:eastAsia="zh-TW"/>
        </w:rPr>
        <w:t>”</w:t>
      </w:r>
      <w:r w:rsidRPr="00704E65">
        <w:rPr>
          <w:rFonts w:ascii="細明體" w:eastAsia="細明體" w:hAnsi="細明體" w:cs="細明體" w:hint="eastAsia"/>
          <w:lang w:eastAsia="zh-TW"/>
        </w:rPr>
        <w:t xml:space="preserve"> +DTAAV011的PK</w:t>
      </w:r>
    </w:p>
    <w:p w:rsidR="0052573F" w:rsidRPr="00704E65" w:rsidRDefault="0052573F" w:rsidP="0052573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若無誤，</w:t>
      </w:r>
    </w:p>
    <w:p w:rsidR="0052573F" w:rsidRPr="00704E65" w:rsidRDefault="0052573F" w:rsidP="0052573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成功件數1 ++ </w:t>
      </w:r>
    </w:p>
    <w:p w:rsidR="001E6D6E" w:rsidRPr="00704E65" w:rsidRDefault="00491FEA" w:rsidP="001E6D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b/>
          <w:color w:val="00B050"/>
          <w:lang w:eastAsia="zh-TW"/>
        </w:rPr>
        <w:t>//**V011*共同處理程式段</w:t>
      </w:r>
      <w:r w:rsidR="001E6D6E" w:rsidRPr="00704E65">
        <w:rPr>
          <w:rFonts w:ascii="細明體" w:eastAsia="細明體" w:hAnsi="細明體" w:hint="eastAsia"/>
          <w:b/>
          <w:color w:val="00B050"/>
          <w:lang w:eastAsia="zh-TW"/>
        </w:rPr>
        <w:t>******END//</w:t>
      </w:r>
    </w:p>
    <w:p w:rsidR="0052573F" w:rsidRPr="00704E65" w:rsidRDefault="0052573F" w:rsidP="001E6D6E">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 (//**計算異常投保動機資料)</w:t>
      </w:r>
    </w:p>
    <w:p w:rsidR="002A5E97" w:rsidRDefault="002A5E97" w:rsidP="001E6D6E">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//STEP2</w:t>
      </w:r>
    </w:p>
    <w:p w:rsidR="00522386" w:rsidRPr="00704E65" w:rsidRDefault="00522386" w:rsidP="001E6D6E">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//**計算經手人評分分數(獨立的METHOD)</w:t>
      </w:r>
    </w:p>
    <w:p w:rsidR="001E6D6E" w:rsidRPr="00704E65" w:rsidRDefault="001E6D6E" w:rsidP="001E6D6E">
      <w:pPr>
        <w:pStyle w:val="Tabletext"/>
        <w:keepLines w:val="0"/>
        <w:numPr>
          <w:ilvl w:val="0"/>
          <w:numId w:val="32"/>
        </w:numPr>
        <w:spacing w:after="0" w:line="240" w:lineRule="auto"/>
        <w:rPr>
          <w:rFonts w:ascii="細明體" w:eastAsia="細明體" w:hAnsi="細明體"/>
          <w:kern w:val="2"/>
          <w:lang w:eastAsia="zh-TW"/>
        </w:rPr>
      </w:pPr>
      <w:r w:rsidRPr="00704E65">
        <w:rPr>
          <w:rFonts w:ascii="細明體" w:eastAsia="細明體" w:hAnsi="細明體"/>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r w:rsidRPr="00704E65">
        <w:rPr>
          <w:rFonts w:ascii="細明體" w:eastAsia="細明體" w:hAnsi="細明體"/>
          <w:kern w:val="2"/>
          <w:lang w:eastAsia="zh-TW"/>
        </w:rPr>
        <w:t xml:space="preserve"> </w:t>
      </w:r>
      <w:r w:rsidR="00B76CBE">
        <w:rPr>
          <w:rFonts w:ascii="細明體" w:eastAsia="細明體" w:hAnsi="細明體" w:hint="eastAsia"/>
          <w:kern w:val="2"/>
          <w:lang w:eastAsia="zh-TW"/>
        </w:rPr>
        <w:t xml:space="preserve">OR </w:t>
      </w:r>
      <w:r w:rsidR="00B76CBE">
        <w:rPr>
          <w:rFonts w:ascii="細明體" w:eastAsia="細明體" w:hAnsi="細明體"/>
          <w:kern w:val="2"/>
          <w:lang w:eastAsia="zh-TW"/>
        </w:rPr>
        <w:t>‘</w:t>
      </w:r>
      <w:r w:rsidR="00B76CBE">
        <w:rPr>
          <w:rFonts w:ascii="細明體" w:eastAsia="細明體" w:hAnsi="細明體" w:hint="eastAsia"/>
          <w:kern w:val="2"/>
          <w:lang w:eastAsia="zh-TW"/>
        </w:rPr>
        <w:t>X</w:t>
      </w:r>
      <w:r w:rsidR="00B76CBE">
        <w:rPr>
          <w:rFonts w:ascii="細明體" w:eastAsia="細明體" w:hAnsi="細明體"/>
          <w:kern w:val="2"/>
          <w:lang w:eastAsia="zh-TW"/>
        </w:rPr>
        <w:t>’</w:t>
      </w:r>
      <w:r w:rsidRPr="00704E65">
        <w:rPr>
          <w:rFonts w:ascii="細明體" w:eastAsia="細明體" w:hAnsi="細明體"/>
          <w:kern w:val="2"/>
          <w:lang w:eastAsia="zh-TW"/>
        </w:rPr>
        <w:t xml:space="preserve"> OR ‘</w:t>
      </w:r>
      <w:r w:rsidRPr="00704E65">
        <w:rPr>
          <w:rFonts w:ascii="細明體" w:eastAsia="細明體" w:hAnsi="細明體" w:hint="eastAsia"/>
          <w:kern w:val="2"/>
          <w:lang w:eastAsia="zh-TW"/>
        </w:rPr>
        <w:t>2</w:t>
      </w:r>
      <w:r w:rsidRPr="00704E65">
        <w:rPr>
          <w:rFonts w:ascii="細明體" w:eastAsia="細明體" w:hAnsi="細明體"/>
          <w:kern w:val="2"/>
          <w:lang w:eastAsia="zh-TW"/>
        </w:rPr>
        <w:t>’</w:t>
      </w:r>
    </w:p>
    <w:p w:rsidR="001E6D6E" w:rsidRPr="00704E65" w:rsidRDefault="001E6D6E" w:rsidP="001E6D6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讀取理賠案件FAMS評分紀錄檔DTAAV011，BY參數:</w:t>
      </w:r>
    </w:p>
    <w:p w:rsidR="001E6D6E" w:rsidRPr="00704E65" w:rsidRDefault="001E6D6E" w:rsidP="001E6D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$模型分類 &lt;&gt; </w:t>
      </w:r>
      <w:r w:rsidRPr="00704E65">
        <w:rPr>
          <w:rFonts w:ascii="細明體" w:eastAsia="細明體" w:hAnsi="細明體"/>
          <w:kern w:val="2"/>
          <w:lang w:eastAsia="zh-TW"/>
        </w:rPr>
        <w:t>‘</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(全部)</w:t>
      </w:r>
    </w:p>
    <w:p w:rsidR="001E6D6E" w:rsidRPr="00704E65" w:rsidRDefault="001E6D6E" w:rsidP="001E6D6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 = $模型分類</w:t>
      </w:r>
    </w:p>
    <w:p w:rsidR="001E6D6E" w:rsidRPr="00704E65" w:rsidRDefault="001E6D6E" w:rsidP="001E6D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1E6D6E" w:rsidRPr="00704E65" w:rsidRDefault="001E6D6E" w:rsidP="001E6D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因子代碼: LIKE </w:t>
      </w:r>
      <w:r w:rsidRPr="00704E65">
        <w:rPr>
          <w:rFonts w:ascii="細明體" w:eastAsia="細明體" w:hAnsi="細明體"/>
          <w:kern w:val="2"/>
          <w:lang w:eastAsia="zh-TW"/>
        </w:rPr>
        <w:t>‘</w:t>
      </w:r>
      <w:r w:rsidR="00C877A7">
        <w:rPr>
          <w:rFonts w:ascii="細明體" w:eastAsia="細明體" w:hAnsi="細明體" w:hint="eastAsia"/>
          <w:kern w:val="2"/>
          <w:lang w:eastAsia="zh-TW"/>
        </w:rPr>
        <w:t>H</w:t>
      </w:r>
      <w:r w:rsidRPr="00704E65">
        <w:rPr>
          <w:rFonts w:ascii="細明體" w:eastAsia="細明體" w:hAnsi="細明體" w:hint="eastAsia"/>
          <w:kern w:val="2"/>
          <w:lang w:eastAsia="zh-TW"/>
        </w:rPr>
        <w:t>%</w:t>
      </w:r>
      <w:r w:rsidRPr="00704E65">
        <w:rPr>
          <w:rFonts w:ascii="細明體" w:eastAsia="細明體" w:hAnsi="細明體"/>
          <w:kern w:val="2"/>
          <w:lang w:eastAsia="zh-TW"/>
        </w:rPr>
        <w:t>’</w:t>
      </w:r>
    </w:p>
    <w:p w:rsidR="001E6D6E" w:rsidRPr="00704E65" w:rsidRDefault="001E6D6E" w:rsidP="001E6D6E">
      <w:pPr>
        <w:pStyle w:val="Tabletext"/>
        <w:keepLines w:val="0"/>
        <w:numPr>
          <w:ilvl w:val="2"/>
          <w:numId w:val="32"/>
        </w:numPr>
        <w:spacing w:after="0" w:line="240" w:lineRule="auto"/>
        <w:rPr>
          <w:rFonts w:ascii="細明體" w:eastAsia="細明體" w:hAnsi="細明體"/>
          <w:kern w:val="2"/>
          <w:lang w:eastAsia="zh-TW"/>
        </w:rPr>
      </w:pPr>
      <w:r w:rsidRPr="00704E65">
        <w:rPr>
          <w:rFonts w:ascii="細明體" w:eastAsia="細明體" w:hAnsi="細明體"/>
          <w:kern w:val="2"/>
          <w:lang w:eastAsia="zh-TW"/>
        </w:rPr>
        <w:t>IF</w:t>
      </w:r>
      <w:r w:rsidR="0017097A" w:rsidRPr="00704E65">
        <w:rPr>
          <w:rFonts w:ascii="細明體" w:eastAsia="細明體" w:hAnsi="細明體" w:hint="eastAsia"/>
          <w:kern w:val="2"/>
          <w:lang w:eastAsia="zh-TW"/>
        </w:rPr>
        <w:t xml:space="preserve"> $</w:t>
      </w:r>
      <w:r w:rsidRPr="00704E65">
        <w:rPr>
          <w:rFonts w:ascii="細明體" w:eastAsia="細明體" w:hAnsi="細明體"/>
          <w:kern w:val="2"/>
          <w:lang w:eastAsia="zh-TW"/>
        </w:rPr>
        <w:t>整批或當日件 = ‘D’ (當日)</w:t>
      </w:r>
    </w:p>
    <w:p w:rsidR="00183EE6" w:rsidRPr="008D287C" w:rsidRDefault="00183EE6" w:rsidP="00871974">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IF $處理日期  不為空值</w:t>
      </w:r>
    </w:p>
    <w:p w:rsidR="00183EE6" w:rsidRPr="008D287C" w:rsidRDefault="00183EE6" w:rsidP="00871974">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Pr>
          <w:rFonts w:ascii="細明體" w:eastAsia="細明體" w:hAnsi="細明體" w:hint="eastAsia"/>
          <w:lang w:eastAsia="zh-TW"/>
        </w:rPr>
        <w:t>$處理日期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183EE6" w:rsidRPr="00704E65" w:rsidRDefault="00183EE6" w:rsidP="00871974">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ELSE</w:t>
      </w:r>
    </w:p>
    <w:p w:rsidR="00183EE6" w:rsidRPr="008D287C" w:rsidRDefault="00183EE6" w:rsidP="00871974">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1E6D6E" w:rsidRPr="00704E65" w:rsidRDefault="00183EE6" w:rsidP="00183EE6">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END IF</w:t>
      </w:r>
    </w:p>
    <w:p w:rsidR="00A12A77" w:rsidRDefault="00A12A77" w:rsidP="00F6145F">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 xml:space="preserve">ELSE IF </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sidR="00F6145F" w:rsidRPr="00F6145F">
        <w:rPr>
          <w:rFonts w:ascii="細明體" w:eastAsia="細明體" w:hAnsi="細明體"/>
          <w:kern w:val="2"/>
          <w:lang w:eastAsia="zh-TW"/>
        </w:rPr>
        <w:t>IN (‘N’,’3’)</w:t>
      </w:r>
      <w:r w:rsidRPr="00704E65">
        <w:rPr>
          <w:rFonts w:ascii="細明體" w:eastAsia="細明體" w:hAnsi="細明體"/>
          <w:kern w:val="2"/>
          <w:lang w:eastAsia="zh-TW"/>
        </w:rPr>
        <w:t xml:space="preserve"> (</w:t>
      </w:r>
      <w:r>
        <w:rPr>
          <w:rFonts w:ascii="細明體" w:eastAsia="細明體" w:hAnsi="細明體" w:hint="eastAsia"/>
          <w:kern w:val="2"/>
          <w:lang w:eastAsia="zh-TW"/>
        </w:rPr>
        <w:t>線上即時</w:t>
      </w:r>
      <w:r w:rsidR="00F6145F" w:rsidRPr="00F6145F">
        <w:rPr>
          <w:rFonts w:ascii="細明體" w:eastAsia="細明體" w:hAnsi="細明體" w:hint="eastAsia"/>
          <w:kern w:val="2"/>
          <w:lang w:eastAsia="zh-TW"/>
        </w:rPr>
        <w:t>、3登件</w:t>
      </w:r>
      <w:r w:rsidRPr="00704E65">
        <w:rPr>
          <w:rFonts w:ascii="細明體" w:eastAsia="細明體" w:hAnsi="細明體"/>
          <w:kern w:val="2"/>
          <w:lang w:eastAsia="zh-TW"/>
        </w:rPr>
        <w:t>)</w:t>
      </w:r>
    </w:p>
    <w:p w:rsidR="00A12A77" w:rsidRDefault="00A12A77" w:rsidP="00A12A7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 IN (</w:t>
      </w:r>
    </w:p>
    <w:p w:rsidR="00A12A77" w:rsidRPr="00967CBF" w:rsidRDefault="00A12A77" w:rsidP="00A12A7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w:t>
      </w:r>
      <w:r w:rsidRPr="00B41F2C">
        <w:rPr>
          <w:rFonts w:ascii="細明體" w:eastAsia="細明體" w:hAnsi="細明體" w:hint="eastAsia"/>
          <w:bCs/>
          <w:lang w:eastAsia="zh-TW"/>
        </w:rPr>
        <w:t>理賠偵測線上計算檔</w:t>
      </w:r>
      <w:r>
        <w:rPr>
          <w:rFonts w:ascii="細明體" w:eastAsia="細明體" w:hAnsi="細明體" w:hint="eastAsia"/>
          <w:bCs/>
          <w:lang w:eastAsia="zh-TW"/>
        </w:rPr>
        <w:t>DTAAV014，BY參數</w:t>
      </w:r>
    </w:p>
    <w:p w:rsidR="00A12A77" w:rsidRPr="00967CBF" w:rsidRDefault="00A12A77" w:rsidP="00A12A7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bCs/>
          <w:lang w:eastAsia="zh-TW"/>
        </w:rPr>
        <w:t xml:space="preserve">計算開始時間: &gt;= 系統時間 + </w:t>
      </w:r>
      <w:r>
        <w:rPr>
          <w:rFonts w:ascii="細明體" w:eastAsia="細明體" w:hAnsi="細明體"/>
          <w:bCs/>
          <w:lang w:eastAsia="zh-TW"/>
        </w:rPr>
        <w:t>‘</w:t>
      </w:r>
      <w:r>
        <w:rPr>
          <w:rFonts w:ascii="細明體" w:eastAsia="細明體" w:hAnsi="細明體" w:hint="eastAsia"/>
          <w:bCs/>
          <w:lang w:eastAsia="zh-TW"/>
        </w:rPr>
        <w:t xml:space="preserve"> 00:00:00.000</w:t>
      </w:r>
      <w:r>
        <w:rPr>
          <w:rFonts w:ascii="細明體" w:eastAsia="細明體" w:hAnsi="細明體"/>
          <w:bCs/>
          <w:lang w:eastAsia="zh-TW"/>
        </w:rPr>
        <w:t>’</w:t>
      </w:r>
    </w:p>
    <w:p w:rsidR="00A12A77" w:rsidRDefault="00A12A77" w:rsidP="00A12A7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計算終止時間: 空值</w:t>
      </w:r>
    </w:p>
    <w:p w:rsidR="00A12A77" w:rsidRDefault="00A12A77" w:rsidP="00A12A7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是否成功 :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p>
    <w:p w:rsidR="00124710" w:rsidRDefault="00124710" w:rsidP="00124710">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錯誤訊息:不為空值</w:t>
      </w:r>
    </w:p>
    <w:p w:rsidR="00F6145F" w:rsidRDefault="00F6145F" w:rsidP="00F6145F">
      <w:pPr>
        <w:pStyle w:val="Tabletext"/>
        <w:keepLines w:val="0"/>
        <w:numPr>
          <w:ilvl w:val="5"/>
          <w:numId w:val="32"/>
        </w:numPr>
        <w:spacing w:after="0" w:line="240" w:lineRule="auto"/>
        <w:rPr>
          <w:rFonts w:ascii="細明體" w:eastAsia="細明體" w:hAnsi="細明體" w:hint="eastAsia"/>
          <w:kern w:val="2"/>
          <w:lang w:eastAsia="zh-TW"/>
        </w:rPr>
      </w:pPr>
      <w:r w:rsidRPr="00F6145F">
        <w:rPr>
          <w:rFonts w:ascii="細明體" w:eastAsia="細明體" w:hAnsi="細明體" w:hint="eastAsia"/>
          <w:kern w:val="2"/>
          <w:lang w:eastAsia="zh-TW"/>
        </w:rPr>
        <w:t>計算來源 =作業來源</w:t>
      </w:r>
    </w:p>
    <w:p w:rsidR="00A12A77" w:rsidRDefault="00A12A77" w:rsidP="00A12A7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A12A77" w:rsidRDefault="00A12A77" w:rsidP="00A12A77">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w:t>
      </w:r>
    </w:p>
    <w:p w:rsidR="00A12A77" w:rsidRPr="00704E65" w:rsidRDefault="00A12A77" w:rsidP="00A12A7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p>
    <w:p w:rsidR="001E6D6E" w:rsidRPr="00704E65" w:rsidRDefault="001E6D6E" w:rsidP="001E6D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END IF</w:t>
      </w:r>
    </w:p>
    <w:p w:rsidR="00D353D5" w:rsidRPr="00704E65"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 xml:space="preserve">IF </w:t>
      </w: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不為空值</w:t>
      </w:r>
    </w:p>
    <w:p w:rsidR="00D353D5" w:rsidRPr="00704E65" w:rsidRDefault="00D353D5" w:rsidP="00D353D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受理編號:</w:t>
      </w:r>
      <w:r w:rsidRPr="00704E65">
        <w:rPr>
          <w:rFonts w:ascii="細明體" w:eastAsia="細明體" w:hAnsi="細明體" w:hint="eastAsia"/>
          <w:lang w:eastAsia="zh-TW"/>
        </w:rPr>
        <w:t xml:space="preserve"> $</w:t>
      </w:r>
      <w:r w:rsidRPr="00704E65">
        <w:rPr>
          <w:rFonts w:ascii="細明體" w:eastAsia="細明體" w:hAnsi="細明體"/>
          <w:lang w:eastAsia="zh-TW"/>
        </w:rPr>
        <w:t>受理編號</w:t>
      </w:r>
    </w:p>
    <w:p w:rsidR="00D353D5" w:rsidRPr="00704E65"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1E6D6E" w:rsidRPr="00704E65" w:rsidRDefault="001E6D6E" w:rsidP="001E6D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ORDER BY 受理編號，事故者ID，模型分類，因子代碼</w:t>
      </w:r>
    </w:p>
    <w:p w:rsidR="001E6D6E" w:rsidRPr="00704E65" w:rsidRDefault="001E6D6E" w:rsidP="001E6D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若無資料,屬正常</w:t>
      </w:r>
    </w:p>
    <w:p w:rsidR="001E6D6E" w:rsidRPr="00704E65" w:rsidRDefault="001E6D6E" w:rsidP="001E6D6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FATAL出件數相關資料給LOG檔顯示。</w:t>
      </w:r>
    </w:p>
    <w:p w:rsidR="001E6D6E" w:rsidRPr="00704E65" w:rsidRDefault="001E6D6E" w:rsidP="001E6D6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p>
    <w:p w:rsidR="001E6D6E" w:rsidRPr="00704E65" w:rsidRDefault="001E6D6E" w:rsidP="001E6D6E">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輸入件數2 = 0, 成功件數2 = 0 , 失敗件數2 = 0</w:t>
      </w:r>
    </w:p>
    <w:p w:rsidR="001E6D6E" w:rsidRPr="00704E65" w:rsidRDefault="001E6D6E" w:rsidP="001E6D6E">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(批次作業件數記錄模組)，記錄件數相關資料。</w:t>
      </w:r>
    </w:p>
    <w:p w:rsidR="001E6D6E" w:rsidRPr="00704E65" w:rsidRDefault="001E6D6E" w:rsidP="001E6D6E">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1E6D6E" w:rsidRPr="00704E65" w:rsidRDefault="001E6D6E" w:rsidP="001E6D6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ELSE</w:t>
      </w:r>
    </w:p>
    <w:p w:rsidR="001E6D6E" w:rsidRPr="00704E65" w:rsidRDefault="001E6D6E" w:rsidP="001E6D6E">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輸入件數2 = 0, 成功件數2 = 0 , 失敗件數2 = 0</w:t>
      </w:r>
    </w:p>
    <w:p w:rsidR="001E6D6E" w:rsidRPr="00704E65" w:rsidRDefault="001E6D6E" w:rsidP="001E6D6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C96915" w:rsidRPr="00704E65" w:rsidRDefault="001E6D6E" w:rsidP="001E6D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若有資料，處理方式同</w:t>
      </w:r>
      <w:r w:rsidR="00491FEA" w:rsidRPr="00704E65">
        <w:rPr>
          <w:rFonts w:ascii="細明體" w:eastAsia="細明體" w:hAnsi="細明體" w:hint="eastAsia"/>
          <w:b/>
          <w:color w:val="00B050"/>
          <w:lang w:eastAsia="zh-TW"/>
        </w:rPr>
        <w:t>//**V011*共同處理程式段</w:t>
      </w:r>
      <w:r w:rsidRPr="00704E65">
        <w:rPr>
          <w:rFonts w:ascii="細明體" w:eastAsia="細明體" w:hAnsi="細明體" w:hint="eastAsia"/>
          <w:b/>
          <w:color w:val="00B050"/>
          <w:lang w:eastAsia="zh-TW"/>
        </w:rPr>
        <w:t>******START~END//</w:t>
      </w:r>
    </w:p>
    <w:p w:rsidR="001614E3" w:rsidRPr="00704E65" w:rsidRDefault="001E6D6E" w:rsidP="001E6D6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件數紀錄變數不同，改為</w:t>
      </w:r>
      <w:r w:rsidRPr="00704E65">
        <w:rPr>
          <w:rFonts w:ascii="細明體" w:eastAsia="細明體" w:hAnsi="細明體" w:hint="eastAsia"/>
          <w:lang w:eastAsia="zh-TW"/>
        </w:rPr>
        <w:t>輸入件數2 , 成功件數2  , 失敗件數2</w:t>
      </w:r>
    </w:p>
    <w:p w:rsidR="001E6D6E" w:rsidRPr="00704E65" w:rsidRDefault="001E6D6E" w:rsidP="001E6D6E">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 (</w:t>
      </w:r>
      <w:r w:rsidRPr="00704E65">
        <w:rPr>
          <w:rFonts w:ascii="細明體" w:eastAsia="細明體" w:hAnsi="細明體" w:hint="eastAsia"/>
          <w:kern w:val="2"/>
          <w:lang w:eastAsia="zh-TW"/>
        </w:rPr>
        <w:t>//**計算經手人評分分數)</w:t>
      </w:r>
    </w:p>
    <w:p w:rsidR="001E6D6E" w:rsidRPr="00704E65" w:rsidRDefault="001E6D6E" w:rsidP="001E6D6E">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//**計算浮濫就診評分分數(獨立的METHOD)</w:t>
      </w:r>
    </w:p>
    <w:p w:rsidR="001E6D6E" w:rsidRPr="00704E65" w:rsidRDefault="001E6D6E" w:rsidP="001E6D6E">
      <w:pPr>
        <w:pStyle w:val="Tabletext"/>
        <w:keepLines w:val="0"/>
        <w:numPr>
          <w:ilvl w:val="0"/>
          <w:numId w:val="32"/>
        </w:numPr>
        <w:spacing w:after="0" w:line="240" w:lineRule="auto"/>
        <w:rPr>
          <w:rFonts w:ascii="細明體" w:eastAsia="細明體" w:hAnsi="細明體"/>
          <w:kern w:val="2"/>
          <w:lang w:eastAsia="zh-TW"/>
        </w:rPr>
      </w:pPr>
      <w:r w:rsidRPr="00704E65">
        <w:rPr>
          <w:rFonts w:ascii="細明體" w:eastAsia="細明體" w:hAnsi="細明體"/>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r w:rsidRPr="00704E65">
        <w:rPr>
          <w:rFonts w:ascii="細明體" w:eastAsia="細明體" w:hAnsi="細明體"/>
          <w:kern w:val="2"/>
          <w:lang w:eastAsia="zh-TW"/>
        </w:rPr>
        <w:t xml:space="preserve">  OR ‘</w:t>
      </w:r>
      <w:r w:rsidRPr="00704E65">
        <w:rPr>
          <w:rFonts w:ascii="細明體" w:eastAsia="細明體" w:hAnsi="細明體" w:hint="eastAsia"/>
          <w:kern w:val="2"/>
          <w:lang w:eastAsia="zh-TW"/>
        </w:rPr>
        <w:t>3</w:t>
      </w:r>
      <w:r w:rsidRPr="00704E65">
        <w:rPr>
          <w:rFonts w:ascii="細明體" w:eastAsia="細明體" w:hAnsi="細明體"/>
          <w:kern w:val="2"/>
          <w:lang w:eastAsia="zh-TW"/>
        </w:rPr>
        <w:t>’</w:t>
      </w:r>
    </w:p>
    <w:p w:rsidR="001E6D6E" w:rsidRPr="00704E65" w:rsidRDefault="001E6D6E" w:rsidP="001E6D6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讀取理賠案件FAMS評分紀錄檔DTAAV011，BY參數:</w:t>
      </w:r>
    </w:p>
    <w:p w:rsidR="001E6D6E" w:rsidRPr="00704E65" w:rsidRDefault="001E6D6E" w:rsidP="001E6D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$模型分類 &lt;&gt; </w:t>
      </w:r>
      <w:r w:rsidRPr="00704E65">
        <w:rPr>
          <w:rFonts w:ascii="細明體" w:eastAsia="細明體" w:hAnsi="細明體"/>
          <w:kern w:val="2"/>
          <w:lang w:eastAsia="zh-TW"/>
        </w:rPr>
        <w:t>‘</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(全部)</w:t>
      </w:r>
    </w:p>
    <w:p w:rsidR="001E6D6E" w:rsidRPr="00704E65" w:rsidRDefault="001E6D6E" w:rsidP="001E6D6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 = $模型分類</w:t>
      </w:r>
    </w:p>
    <w:p w:rsidR="001E6D6E" w:rsidRPr="00704E65" w:rsidRDefault="001E6D6E" w:rsidP="001E6D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1E6D6E" w:rsidRPr="00704E65" w:rsidRDefault="001E6D6E" w:rsidP="001E6D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因子代碼: LIKE </w:t>
      </w:r>
      <w:r w:rsidRPr="00704E65">
        <w:rPr>
          <w:rFonts w:ascii="細明體" w:eastAsia="細明體" w:hAnsi="細明體"/>
          <w:kern w:val="2"/>
          <w:lang w:eastAsia="zh-TW"/>
        </w:rPr>
        <w:t>‘</w:t>
      </w:r>
      <w:r w:rsidRPr="00704E65">
        <w:rPr>
          <w:rFonts w:ascii="細明體" w:eastAsia="細明體" w:hAnsi="細明體" w:hint="eastAsia"/>
          <w:kern w:val="2"/>
          <w:lang w:eastAsia="zh-TW"/>
        </w:rPr>
        <w:t>C%</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(近期浮濫就診)</w:t>
      </w:r>
    </w:p>
    <w:p w:rsidR="001E6D6E" w:rsidRPr="00704E65" w:rsidRDefault="001E6D6E" w:rsidP="001E6D6E">
      <w:pPr>
        <w:pStyle w:val="Tabletext"/>
        <w:keepLines w:val="0"/>
        <w:numPr>
          <w:ilvl w:val="2"/>
          <w:numId w:val="32"/>
        </w:numPr>
        <w:spacing w:after="0" w:line="240" w:lineRule="auto"/>
        <w:rPr>
          <w:rFonts w:ascii="細明體" w:eastAsia="細明體" w:hAnsi="細明體"/>
          <w:kern w:val="2"/>
          <w:lang w:eastAsia="zh-TW"/>
        </w:rPr>
      </w:pPr>
      <w:r w:rsidRPr="00704E65">
        <w:rPr>
          <w:rFonts w:ascii="細明體" w:eastAsia="細明體" w:hAnsi="細明體"/>
          <w:kern w:val="2"/>
          <w:lang w:eastAsia="zh-TW"/>
        </w:rPr>
        <w:t>IF</w:t>
      </w:r>
      <w:r w:rsidR="0017097A" w:rsidRPr="00704E65">
        <w:rPr>
          <w:rFonts w:ascii="細明體" w:eastAsia="細明體" w:hAnsi="細明體" w:hint="eastAsia"/>
          <w:kern w:val="2"/>
          <w:lang w:eastAsia="zh-TW"/>
        </w:rPr>
        <w:t xml:space="preserve"> $</w:t>
      </w:r>
      <w:r w:rsidRPr="00704E65">
        <w:rPr>
          <w:rFonts w:ascii="細明體" w:eastAsia="細明體" w:hAnsi="細明體"/>
          <w:kern w:val="2"/>
          <w:lang w:eastAsia="zh-TW"/>
        </w:rPr>
        <w:t>整批或當日件 = ‘D’ (當日)</w:t>
      </w:r>
    </w:p>
    <w:p w:rsidR="00183EE6" w:rsidRPr="008D287C" w:rsidRDefault="00183EE6" w:rsidP="00183EE6">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IF $處理日期  不為空值</w:t>
      </w:r>
    </w:p>
    <w:p w:rsidR="00183EE6" w:rsidRPr="008D287C" w:rsidRDefault="00183EE6" w:rsidP="00183EE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Pr>
          <w:rFonts w:ascii="細明體" w:eastAsia="細明體" w:hAnsi="細明體" w:hint="eastAsia"/>
          <w:lang w:eastAsia="zh-TW"/>
        </w:rPr>
        <w:t>$處理日期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183EE6" w:rsidRPr="00704E65" w:rsidRDefault="00183EE6" w:rsidP="00183EE6">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ELSE</w:t>
      </w:r>
    </w:p>
    <w:p w:rsidR="00183EE6" w:rsidRPr="008D287C" w:rsidRDefault="00183EE6" w:rsidP="00183EE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183EE6" w:rsidRPr="00704E65" w:rsidRDefault="00183EE6" w:rsidP="00183EE6">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END IF</w:t>
      </w:r>
    </w:p>
    <w:p w:rsidR="00A12A77" w:rsidRDefault="00A12A77" w:rsidP="00F6145F">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 xml:space="preserve">ELSE IF </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Pr>
          <w:rFonts w:ascii="細明體" w:eastAsia="細明體" w:hAnsi="細明體"/>
          <w:kern w:val="2"/>
          <w:lang w:eastAsia="zh-TW"/>
        </w:rPr>
        <w:t xml:space="preserve"> </w:t>
      </w:r>
      <w:r w:rsidR="00F6145F" w:rsidRPr="00F6145F">
        <w:rPr>
          <w:rFonts w:ascii="細明體" w:eastAsia="細明體" w:hAnsi="細明體"/>
          <w:kern w:val="2"/>
          <w:lang w:eastAsia="zh-TW"/>
        </w:rPr>
        <w:t>IN (‘N’,’3’)</w:t>
      </w:r>
      <w:r w:rsidRPr="00704E65">
        <w:rPr>
          <w:rFonts w:ascii="細明體" w:eastAsia="細明體" w:hAnsi="細明體"/>
          <w:kern w:val="2"/>
          <w:lang w:eastAsia="zh-TW"/>
        </w:rPr>
        <w:t xml:space="preserve"> (</w:t>
      </w:r>
      <w:r>
        <w:rPr>
          <w:rFonts w:ascii="細明體" w:eastAsia="細明體" w:hAnsi="細明體" w:hint="eastAsia"/>
          <w:kern w:val="2"/>
          <w:lang w:eastAsia="zh-TW"/>
        </w:rPr>
        <w:t>線上即時</w:t>
      </w:r>
      <w:r w:rsidR="00F6145F" w:rsidRPr="00F6145F">
        <w:rPr>
          <w:rFonts w:ascii="細明體" w:eastAsia="細明體" w:hAnsi="細明體" w:hint="eastAsia"/>
          <w:kern w:val="2"/>
          <w:lang w:eastAsia="zh-TW"/>
        </w:rPr>
        <w:t>、3登件</w:t>
      </w:r>
      <w:r w:rsidRPr="00704E65">
        <w:rPr>
          <w:rFonts w:ascii="細明體" w:eastAsia="細明體" w:hAnsi="細明體"/>
          <w:kern w:val="2"/>
          <w:lang w:eastAsia="zh-TW"/>
        </w:rPr>
        <w:t>)</w:t>
      </w:r>
    </w:p>
    <w:p w:rsidR="00A12A77" w:rsidRDefault="00A12A77" w:rsidP="00A12A7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 IN (</w:t>
      </w:r>
    </w:p>
    <w:p w:rsidR="00A12A77" w:rsidRPr="00967CBF" w:rsidRDefault="00A12A77" w:rsidP="00A12A7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w:t>
      </w:r>
      <w:r w:rsidRPr="00B41F2C">
        <w:rPr>
          <w:rFonts w:ascii="細明體" w:eastAsia="細明體" w:hAnsi="細明體" w:hint="eastAsia"/>
          <w:bCs/>
          <w:lang w:eastAsia="zh-TW"/>
        </w:rPr>
        <w:t>理賠偵測線上計算檔</w:t>
      </w:r>
      <w:r>
        <w:rPr>
          <w:rFonts w:ascii="細明體" w:eastAsia="細明體" w:hAnsi="細明體" w:hint="eastAsia"/>
          <w:bCs/>
          <w:lang w:eastAsia="zh-TW"/>
        </w:rPr>
        <w:t>DTAAV014，BY參數</w:t>
      </w:r>
    </w:p>
    <w:p w:rsidR="00A12A77" w:rsidRPr="00967CBF" w:rsidRDefault="00A12A77" w:rsidP="00A12A7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bCs/>
          <w:lang w:eastAsia="zh-TW"/>
        </w:rPr>
        <w:t xml:space="preserve">計算開始時間: &gt;= 系統時間 + </w:t>
      </w:r>
      <w:r>
        <w:rPr>
          <w:rFonts w:ascii="細明體" w:eastAsia="細明體" w:hAnsi="細明體"/>
          <w:bCs/>
          <w:lang w:eastAsia="zh-TW"/>
        </w:rPr>
        <w:t>‘</w:t>
      </w:r>
      <w:r>
        <w:rPr>
          <w:rFonts w:ascii="細明體" w:eastAsia="細明體" w:hAnsi="細明體" w:hint="eastAsia"/>
          <w:bCs/>
          <w:lang w:eastAsia="zh-TW"/>
        </w:rPr>
        <w:t xml:space="preserve"> 00:00:00.000</w:t>
      </w:r>
      <w:r>
        <w:rPr>
          <w:rFonts w:ascii="細明體" w:eastAsia="細明體" w:hAnsi="細明體"/>
          <w:bCs/>
          <w:lang w:eastAsia="zh-TW"/>
        </w:rPr>
        <w:t>’</w:t>
      </w:r>
    </w:p>
    <w:p w:rsidR="00A12A77" w:rsidRDefault="00A12A77" w:rsidP="00A12A7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計算終止時間: 空值</w:t>
      </w:r>
    </w:p>
    <w:p w:rsidR="00A12A77" w:rsidRDefault="00A12A77" w:rsidP="00A12A7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是否成功 :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p>
    <w:p w:rsidR="00124710" w:rsidRDefault="00124710" w:rsidP="00A12A7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錯誤訊息:不為空值</w:t>
      </w:r>
    </w:p>
    <w:p w:rsidR="00F6145F" w:rsidRDefault="00F6145F" w:rsidP="00F6145F">
      <w:pPr>
        <w:pStyle w:val="Tabletext"/>
        <w:keepLines w:val="0"/>
        <w:numPr>
          <w:ilvl w:val="5"/>
          <w:numId w:val="32"/>
        </w:numPr>
        <w:spacing w:after="0" w:line="240" w:lineRule="auto"/>
        <w:rPr>
          <w:rFonts w:ascii="細明體" w:eastAsia="細明體" w:hAnsi="細明體" w:hint="eastAsia"/>
          <w:kern w:val="2"/>
          <w:lang w:eastAsia="zh-TW"/>
        </w:rPr>
      </w:pPr>
      <w:r w:rsidRPr="00F6145F">
        <w:rPr>
          <w:rFonts w:ascii="細明體" w:eastAsia="細明體" w:hAnsi="細明體" w:hint="eastAsia"/>
          <w:kern w:val="2"/>
          <w:lang w:eastAsia="zh-TW"/>
        </w:rPr>
        <w:t>計算來源 =作業來源</w:t>
      </w:r>
    </w:p>
    <w:p w:rsidR="00A12A77" w:rsidRDefault="00A12A77" w:rsidP="00A12A7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A12A77" w:rsidRDefault="00A12A77" w:rsidP="00A12A77">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w:t>
      </w:r>
    </w:p>
    <w:p w:rsidR="00A12A77" w:rsidRPr="00704E65" w:rsidRDefault="00A12A77" w:rsidP="00A12A77">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p>
    <w:p w:rsidR="001E6D6E" w:rsidRPr="00704E65" w:rsidRDefault="001E6D6E" w:rsidP="001E6D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END IF</w:t>
      </w:r>
    </w:p>
    <w:p w:rsidR="00D353D5" w:rsidRPr="00704E65"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 xml:space="preserve">IF </w:t>
      </w: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不為空值</w:t>
      </w:r>
    </w:p>
    <w:p w:rsidR="00D353D5" w:rsidRPr="00704E65" w:rsidRDefault="00D353D5" w:rsidP="00D353D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受理編號:</w:t>
      </w:r>
      <w:r w:rsidRPr="00704E65">
        <w:rPr>
          <w:rFonts w:ascii="細明體" w:eastAsia="細明體" w:hAnsi="細明體" w:hint="eastAsia"/>
          <w:lang w:eastAsia="zh-TW"/>
        </w:rPr>
        <w:t xml:space="preserve"> $</w:t>
      </w:r>
      <w:r w:rsidRPr="00704E65">
        <w:rPr>
          <w:rFonts w:ascii="細明體" w:eastAsia="細明體" w:hAnsi="細明體"/>
          <w:lang w:eastAsia="zh-TW"/>
        </w:rPr>
        <w:t>受理編號</w:t>
      </w:r>
    </w:p>
    <w:p w:rsidR="00D353D5" w:rsidRPr="00704E65"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1E6D6E" w:rsidRPr="00704E65" w:rsidRDefault="001E6D6E" w:rsidP="001E6D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ORDER BY 受理編號，事故者ID，模型分類，因子代碼</w:t>
      </w:r>
    </w:p>
    <w:p w:rsidR="001E6D6E" w:rsidRPr="00704E65" w:rsidRDefault="001E6D6E" w:rsidP="001E6D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若無資料,屬正常</w:t>
      </w:r>
    </w:p>
    <w:p w:rsidR="001E6D6E" w:rsidRPr="00704E65" w:rsidRDefault="001E6D6E" w:rsidP="001E6D6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FATAL出件數相關資料給LOG檔顯示。</w:t>
      </w:r>
    </w:p>
    <w:p w:rsidR="001E6D6E" w:rsidRPr="00704E65" w:rsidRDefault="001E6D6E" w:rsidP="001E6D6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p>
    <w:p w:rsidR="001E6D6E" w:rsidRPr="00704E65" w:rsidRDefault="001E6D6E" w:rsidP="001E6D6E">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w:t>
      </w:r>
      <w:r w:rsidR="00B62EA8" w:rsidRPr="00704E65">
        <w:rPr>
          <w:rFonts w:ascii="細明體" w:eastAsia="細明體" w:hAnsi="細明體" w:hint="eastAsia"/>
          <w:lang w:eastAsia="zh-TW"/>
        </w:rPr>
        <w:t>3</w:t>
      </w:r>
      <w:r w:rsidRPr="00704E65">
        <w:rPr>
          <w:rFonts w:ascii="細明體" w:eastAsia="細明體" w:hAnsi="細明體" w:hint="eastAsia"/>
          <w:lang w:eastAsia="zh-TW"/>
        </w:rPr>
        <w:t xml:space="preserve"> = 0, 成功件數</w:t>
      </w:r>
      <w:r w:rsidR="00B62EA8" w:rsidRPr="00704E65">
        <w:rPr>
          <w:rFonts w:ascii="細明體" w:eastAsia="細明體" w:hAnsi="細明體" w:hint="eastAsia"/>
          <w:lang w:eastAsia="zh-TW"/>
        </w:rPr>
        <w:t>3</w:t>
      </w:r>
      <w:r w:rsidRPr="00704E65">
        <w:rPr>
          <w:rFonts w:ascii="細明體" w:eastAsia="細明體" w:hAnsi="細明體" w:hint="eastAsia"/>
          <w:lang w:eastAsia="zh-TW"/>
        </w:rPr>
        <w:t xml:space="preserve"> = 0 , 失敗件數</w:t>
      </w:r>
      <w:r w:rsidR="00B62EA8" w:rsidRPr="00704E65">
        <w:rPr>
          <w:rFonts w:ascii="細明體" w:eastAsia="細明體" w:hAnsi="細明體" w:hint="eastAsia"/>
          <w:lang w:eastAsia="zh-TW"/>
        </w:rPr>
        <w:t>3</w:t>
      </w:r>
      <w:r w:rsidRPr="00704E65">
        <w:rPr>
          <w:rFonts w:ascii="細明體" w:eastAsia="細明體" w:hAnsi="細明體" w:hint="eastAsia"/>
          <w:lang w:eastAsia="zh-TW"/>
        </w:rPr>
        <w:t xml:space="preserve"> = 0</w:t>
      </w:r>
    </w:p>
    <w:p w:rsidR="001E6D6E" w:rsidRPr="00704E65" w:rsidRDefault="001E6D6E" w:rsidP="001E6D6E">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(批次作業件數記錄模組)，記錄件數相關資料。</w:t>
      </w:r>
    </w:p>
    <w:p w:rsidR="001E6D6E" w:rsidRPr="00704E65" w:rsidRDefault="001E6D6E" w:rsidP="001E6D6E">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1E6D6E" w:rsidRPr="00704E65" w:rsidRDefault="001E6D6E" w:rsidP="001E6D6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ELSE</w:t>
      </w:r>
    </w:p>
    <w:p w:rsidR="001E6D6E" w:rsidRPr="00704E65" w:rsidRDefault="001E6D6E" w:rsidP="001E6D6E">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w:t>
      </w:r>
      <w:r w:rsidR="00B62EA8" w:rsidRPr="00704E65">
        <w:rPr>
          <w:rFonts w:ascii="細明體" w:eastAsia="細明體" w:hAnsi="細明體" w:hint="eastAsia"/>
          <w:lang w:eastAsia="zh-TW"/>
        </w:rPr>
        <w:t>3</w:t>
      </w:r>
      <w:r w:rsidRPr="00704E65">
        <w:rPr>
          <w:rFonts w:ascii="細明體" w:eastAsia="細明體" w:hAnsi="細明體" w:hint="eastAsia"/>
          <w:lang w:eastAsia="zh-TW"/>
        </w:rPr>
        <w:t xml:space="preserve"> = 0, 成功件數</w:t>
      </w:r>
      <w:r w:rsidR="00B62EA8" w:rsidRPr="00704E65">
        <w:rPr>
          <w:rFonts w:ascii="細明體" w:eastAsia="細明體" w:hAnsi="細明體" w:hint="eastAsia"/>
          <w:lang w:eastAsia="zh-TW"/>
        </w:rPr>
        <w:t>3</w:t>
      </w:r>
      <w:r w:rsidRPr="00704E65">
        <w:rPr>
          <w:rFonts w:ascii="細明體" w:eastAsia="細明體" w:hAnsi="細明體" w:hint="eastAsia"/>
          <w:lang w:eastAsia="zh-TW"/>
        </w:rPr>
        <w:t xml:space="preserve"> = 0 , 失敗件數</w:t>
      </w:r>
      <w:r w:rsidR="00B62EA8" w:rsidRPr="00704E65">
        <w:rPr>
          <w:rFonts w:ascii="細明體" w:eastAsia="細明體" w:hAnsi="細明體" w:hint="eastAsia"/>
          <w:lang w:eastAsia="zh-TW"/>
        </w:rPr>
        <w:t>3</w:t>
      </w:r>
      <w:r w:rsidRPr="00704E65">
        <w:rPr>
          <w:rFonts w:ascii="細明體" w:eastAsia="細明體" w:hAnsi="細明體" w:hint="eastAsia"/>
          <w:lang w:eastAsia="zh-TW"/>
        </w:rPr>
        <w:t xml:space="preserve"> = 0</w:t>
      </w:r>
    </w:p>
    <w:p w:rsidR="001E6D6E" w:rsidRPr="00704E65" w:rsidRDefault="001E6D6E" w:rsidP="001E6D6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1E6D6E" w:rsidRPr="00704E65" w:rsidRDefault="001E6D6E" w:rsidP="001E6D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若有資料，處理方式同</w:t>
      </w:r>
      <w:r w:rsidR="00491FEA" w:rsidRPr="00704E65">
        <w:rPr>
          <w:rFonts w:ascii="細明體" w:eastAsia="細明體" w:hAnsi="細明體" w:hint="eastAsia"/>
          <w:b/>
          <w:color w:val="00B050"/>
          <w:lang w:eastAsia="zh-TW"/>
        </w:rPr>
        <w:t>//**V011*共同處理程式段</w:t>
      </w:r>
      <w:r w:rsidRPr="00704E65">
        <w:rPr>
          <w:rFonts w:ascii="細明體" w:eastAsia="細明體" w:hAnsi="細明體" w:hint="eastAsia"/>
          <w:b/>
          <w:color w:val="00B050"/>
          <w:lang w:eastAsia="zh-TW"/>
        </w:rPr>
        <w:t>******START~END//</w:t>
      </w:r>
    </w:p>
    <w:p w:rsidR="001E6D6E" w:rsidRPr="00704E65" w:rsidRDefault="001E6D6E" w:rsidP="001E6D6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件數紀錄變數不同，改為</w:t>
      </w:r>
      <w:r w:rsidRPr="00704E65">
        <w:rPr>
          <w:rFonts w:ascii="細明體" w:eastAsia="細明體" w:hAnsi="細明體" w:hint="eastAsia"/>
          <w:lang w:eastAsia="zh-TW"/>
        </w:rPr>
        <w:t>輸入件數</w:t>
      </w:r>
      <w:r w:rsidR="00B62EA8" w:rsidRPr="00704E65">
        <w:rPr>
          <w:rFonts w:ascii="細明體" w:eastAsia="細明體" w:hAnsi="細明體" w:hint="eastAsia"/>
          <w:lang w:eastAsia="zh-TW"/>
        </w:rPr>
        <w:t>3</w:t>
      </w:r>
      <w:r w:rsidRPr="00704E65">
        <w:rPr>
          <w:rFonts w:ascii="細明體" w:eastAsia="細明體" w:hAnsi="細明體" w:hint="eastAsia"/>
          <w:lang w:eastAsia="zh-TW"/>
        </w:rPr>
        <w:t xml:space="preserve"> , 成功件數</w:t>
      </w:r>
      <w:r w:rsidR="00B62EA8" w:rsidRPr="00704E65">
        <w:rPr>
          <w:rFonts w:ascii="細明體" w:eastAsia="細明體" w:hAnsi="細明體" w:hint="eastAsia"/>
          <w:lang w:eastAsia="zh-TW"/>
        </w:rPr>
        <w:t>3</w:t>
      </w:r>
      <w:r w:rsidRPr="00704E65">
        <w:rPr>
          <w:rFonts w:ascii="細明體" w:eastAsia="細明體" w:hAnsi="細明體" w:hint="eastAsia"/>
          <w:lang w:eastAsia="zh-TW"/>
        </w:rPr>
        <w:t xml:space="preserve">  , 失敗件數</w:t>
      </w:r>
      <w:r w:rsidR="00B62EA8" w:rsidRPr="00704E65">
        <w:rPr>
          <w:rFonts w:ascii="細明體" w:eastAsia="細明體" w:hAnsi="細明體" w:hint="eastAsia"/>
          <w:lang w:eastAsia="zh-TW"/>
        </w:rPr>
        <w:t>3</w:t>
      </w:r>
    </w:p>
    <w:p w:rsidR="001E6D6E" w:rsidRPr="00704E65" w:rsidRDefault="001E6D6E" w:rsidP="001E6D6E">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 (</w:t>
      </w:r>
      <w:r w:rsidRPr="00704E65">
        <w:rPr>
          <w:rFonts w:ascii="細明體" w:eastAsia="細明體" w:hAnsi="細明體" w:hint="eastAsia"/>
          <w:kern w:val="2"/>
          <w:lang w:eastAsia="zh-TW"/>
        </w:rPr>
        <w:t>//**計算浮濫就診評分分數)</w:t>
      </w:r>
    </w:p>
    <w:p w:rsidR="002A5E97" w:rsidRDefault="002A5E97" w:rsidP="001E6D6E">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//STEP4</w:t>
      </w:r>
    </w:p>
    <w:p w:rsidR="001E6D6E" w:rsidRPr="00704E65" w:rsidRDefault="00ED6C48" w:rsidP="001E6D6E">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//***處理客戶相關指標****//</w:t>
      </w:r>
    </w:p>
    <w:p w:rsidR="00ED6C48" w:rsidRPr="00704E65" w:rsidRDefault="00ED6C48" w:rsidP="001E6D6E">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r w:rsidRPr="00704E65">
        <w:rPr>
          <w:rFonts w:ascii="細明體" w:eastAsia="細明體" w:hAnsi="細明體"/>
          <w:kern w:val="2"/>
          <w:lang w:eastAsia="zh-TW"/>
        </w:rPr>
        <w:t xml:space="preserve">  </w:t>
      </w:r>
      <w:r w:rsidR="00B76CBE">
        <w:rPr>
          <w:rFonts w:ascii="細明體" w:eastAsia="細明體" w:hAnsi="細明體" w:hint="eastAsia"/>
          <w:kern w:val="2"/>
          <w:lang w:eastAsia="zh-TW"/>
        </w:rPr>
        <w:t xml:space="preserve">OR </w:t>
      </w:r>
      <w:r w:rsidR="00B76CBE">
        <w:rPr>
          <w:rFonts w:ascii="細明體" w:eastAsia="細明體" w:hAnsi="細明體"/>
          <w:kern w:val="2"/>
          <w:lang w:eastAsia="zh-TW"/>
        </w:rPr>
        <w:t>‘</w:t>
      </w:r>
      <w:r w:rsidR="00B76CBE">
        <w:rPr>
          <w:rFonts w:ascii="細明體" w:eastAsia="細明體" w:hAnsi="細明體" w:hint="eastAsia"/>
          <w:kern w:val="2"/>
          <w:lang w:eastAsia="zh-TW"/>
        </w:rPr>
        <w:t>X</w:t>
      </w:r>
      <w:r w:rsidR="00B76CBE">
        <w:rPr>
          <w:rFonts w:ascii="細明體" w:eastAsia="細明體" w:hAnsi="細明體"/>
          <w:kern w:val="2"/>
          <w:lang w:eastAsia="zh-TW"/>
        </w:rPr>
        <w:t>’</w:t>
      </w:r>
      <w:r w:rsidRPr="00704E65">
        <w:rPr>
          <w:rFonts w:ascii="細明體" w:eastAsia="細明體" w:hAnsi="細明體"/>
          <w:kern w:val="2"/>
          <w:lang w:eastAsia="zh-TW"/>
        </w:rPr>
        <w:t>OR ‘</w:t>
      </w:r>
      <w:r w:rsidRPr="00704E65">
        <w:rPr>
          <w:rFonts w:ascii="細明體" w:eastAsia="細明體" w:hAnsi="細明體" w:hint="eastAsia"/>
          <w:kern w:val="2"/>
          <w:lang w:eastAsia="zh-TW"/>
        </w:rPr>
        <w:t>4</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hint="eastAsia"/>
          <w:color w:val="FF0000"/>
          <w:kern w:val="2"/>
          <w:lang w:eastAsia="zh-TW"/>
        </w:rPr>
        <w:t>異常行為</w:t>
      </w:r>
      <w:r w:rsidRPr="00704E65">
        <w:rPr>
          <w:rFonts w:ascii="細明體" w:eastAsia="細明體" w:hAnsi="細明體" w:hint="eastAsia"/>
          <w:kern w:val="2"/>
          <w:lang w:eastAsia="zh-TW"/>
        </w:rPr>
        <w:t>)</w:t>
      </w:r>
    </w:p>
    <w:p w:rsidR="00ED6C48" w:rsidRPr="00704E65" w:rsidRDefault="00ED6C48" w:rsidP="00FB2F6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//**先</w:t>
      </w:r>
      <w:r w:rsidR="003E3B20" w:rsidRPr="00704E65">
        <w:rPr>
          <w:rFonts w:ascii="細明體" w:eastAsia="細明體" w:hAnsi="細明體" w:hint="eastAsia"/>
          <w:kern w:val="2"/>
          <w:lang w:eastAsia="zh-TW"/>
        </w:rPr>
        <w:t>刪除</w:t>
      </w:r>
      <w:r w:rsidR="00D722F3" w:rsidRPr="00704E65">
        <w:rPr>
          <w:rFonts w:ascii="細明體" w:eastAsia="細明體" w:hAnsi="細明體" w:hint="eastAsia"/>
          <w:kern w:val="2"/>
          <w:lang w:eastAsia="zh-TW"/>
        </w:rPr>
        <w:t>異常行為指標</w:t>
      </w:r>
      <w:r w:rsidR="00134DCF" w:rsidRPr="00704E65">
        <w:rPr>
          <w:rFonts w:ascii="細明體" w:eastAsia="細明體" w:hAnsi="細明體" w:hint="eastAsia"/>
          <w:kern w:val="2"/>
          <w:lang w:eastAsia="zh-TW"/>
        </w:rPr>
        <w:t>已寫入的資料</w:t>
      </w:r>
      <w:r w:rsidRPr="00704E65">
        <w:rPr>
          <w:rFonts w:ascii="細明體" w:eastAsia="細明體" w:hAnsi="細明體" w:hint="eastAsia"/>
          <w:kern w:val="2"/>
          <w:lang w:eastAsia="zh-TW"/>
        </w:rPr>
        <w:t>**//</w:t>
      </w:r>
    </w:p>
    <w:p w:rsidR="00ED6C48" w:rsidRPr="00704E65" w:rsidRDefault="00ED6C48" w:rsidP="00FB2F6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刪除</w:t>
      </w:r>
      <w:r w:rsidRPr="00704E65">
        <w:rPr>
          <w:rFonts w:ascii="細明體" w:eastAsia="細明體" w:hAnsi="細明體" w:cs="細明體" w:hint="eastAsia"/>
          <w:lang w:eastAsia="zh-TW"/>
        </w:rPr>
        <w:t>理賠案件FAMS評分紀錄檔DTAAV011，BY參數:</w:t>
      </w:r>
    </w:p>
    <w:p w:rsidR="00ED6C48" w:rsidRDefault="00ED6C48" w:rsidP="00FB2F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因子代碼第一碼: </w:t>
      </w:r>
      <w:r w:rsidRPr="00704E65">
        <w:rPr>
          <w:rFonts w:ascii="細明體" w:eastAsia="細明體" w:hAnsi="細明體"/>
          <w:kern w:val="2"/>
          <w:lang w:eastAsia="zh-TW"/>
        </w:rPr>
        <w:t>‘</w:t>
      </w:r>
      <w:r w:rsidRPr="00704E65">
        <w:rPr>
          <w:rFonts w:ascii="細明體" w:eastAsia="細明體" w:hAnsi="細明體" w:hint="eastAsia"/>
          <w:kern w:val="2"/>
          <w:lang w:eastAsia="zh-TW"/>
        </w:rPr>
        <w:t>B</w:t>
      </w:r>
      <w:r w:rsidRPr="00704E65">
        <w:rPr>
          <w:rFonts w:ascii="細明體" w:eastAsia="細明體" w:hAnsi="細明體"/>
          <w:kern w:val="2"/>
          <w:lang w:eastAsia="zh-TW"/>
        </w:rPr>
        <w:t>’</w:t>
      </w:r>
    </w:p>
    <w:p w:rsidR="00BD5123" w:rsidRDefault="00BD5123" w:rsidP="008F5FFE">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因子代碼不為B06</w:t>
      </w:r>
    </w:p>
    <w:p w:rsidR="00D353D5" w:rsidRPr="00704E65"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 xml:space="preserve">IF </w:t>
      </w: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不為空值</w:t>
      </w:r>
    </w:p>
    <w:p w:rsidR="00D353D5" w:rsidRPr="00704E65" w:rsidRDefault="00D353D5" w:rsidP="00D353D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受理編號:</w:t>
      </w:r>
      <w:r w:rsidRPr="00704E65">
        <w:rPr>
          <w:rFonts w:ascii="細明體" w:eastAsia="細明體" w:hAnsi="細明體" w:hint="eastAsia"/>
          <w:lang w:eastAsia="zh-TW"/>
        </w:rPr>
        <w:t xml:space="preserve"> $</w:t>
      </w:r>
      <w:r w:rsidRPr="00704E65">
        <w:rPr>
          <w:rFonts w:ascii="細明體" w:eastAsia="細明體" w:hAnsi="細明體"/>
          <w:lang w:eastAsia="zh-TW"/>
        </w:rPr>
        <w:t>受理編號</w:t>
      </w:r>
    </w:p>
    <w:p w:rsidR="00D353D5" w:rsidRPr="00871974"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8921F6" w:rsidRPr="00871974" w:rsidRDefault="008921F6" w:rsidP="00D353D5">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IF $處理日期  不為空值</w:t>
      </w:r>
    </w:p>
    <w:p w:rsidR="008921F6" w:rsidRPr="00871974" w:rsidRDefault="008921F6" w:rsidP="00871974">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Pr>
          <w:rFonts w:ascii="細明體" w:eastAsia="細明體" w:hAnsi="細明體" w:hint="eastAsia"/>
          <w:lang w:eastAsia="zh-TW"/>
        </w:rPr>
        <w:t>$處理日期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8921F6" w:rsidRPr="00704E65" w:rsidRDefault="008921F6" w:rsidP="008921F6">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ELSE</w:t>
      </w:r>
    </w:p>
    <w:p w:rsidR="00ED6C48" w:rsidRPr="00871974" w:rsidRDefault="00ED6C48" w:rsidP="00871974">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8921F6" w:rsidRPr="00B76CBE" w:rsidRDefault="008921F6" w:rsidP="008921F6">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END IF</w:t>
      </w:r>
    </w:p>
    <w:p w:rsidR="00B84758" w:rsidRDefault="00B84758" w:rsidP="00F6145F">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若是線上即時</w:t>
      </w:r>
      <w:r w:rsidR="00F6145F" w:rsidRPr="00F6145F">
        <w:rPr>
          <w:rFonts w:ascii="細明體" w:eastAsia="細明體" w:hAnsi="細明體" w:hint="eastAsia"/>
          <w:color w:val="000000"/>
          <w:lang w:eastAsia="zh-TW"/>
        </w:rPr>
        <w:t>、3登件</w:t>
      </w:r>
      <w:r>
        <w:rPr>
          <w:rFonts w:ascii="細明體" w:eastAsia="細明體" w:hAnsi="細明體" w:hint="eastAsia"/>
          <w:color w:val="000000"/>
          <w:lang w:eastAsia="zh-TW"/>
        </w:rPr>
        <w:t>算分(</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sidR="00F6145F" w:rsidRPr="00F6145F">
        <w:rPr>
          <w:rFonts w:ascii="細明體" w:eastAsia="細明體" w:hAnsi="細明體"/>
          <w:kern w:val="2"/>
          <w:lang w:eastAsia="zh-TW"/>
        </w:rPr>
        <w:t>IN (‘N’,’3’)</w:t>
      </w:r>
      <w:r>
        <w:rPr>
          <w:rFonts w:ascii="細明體" w:eastAsia="細明體" w:hAnsi="細明體" w:hint="eastAsia"/>
          <w:kern w:val="2"/>
          <w:lang w:eastAsia="zh-TW"/>
        </w:rPr>
        <w:t>)</w:t>
      </w:r>
    </w:p>
    <w:p w:rsidR="00B84758" w:rsidRDefault="00B84758" w:rsidP="00B76CBE">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//**增加判斷條件受理編號是在理賠案件線上計算檔當天輸入且未完成的案件 </w:t>
      </w:r>
    </w:p>
    <w:p w:rsidR="00B84758" w:rsidRDefault="00B84758" w:rsidP="00B76CBE">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受理編號 : IN </w:t>
      </w:r>
    </w:p>
    <w:p w:rsidR="00B84758" w:rsidRDefault="00B84758" w:rsidP="00B76CBE">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讀取理賠案件線上計算檔DTAAV014,BY參數:</w:t>
      </w:r>
    </w:p>
    <w:p w:rsidR="00B84758" w:rsidRPr="00B76CBE" w:rsidRDefault="00B84758" w:rsidP="00B76CBE">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開始時間 &gt;= </w:t>
      </w:r>
      <w:r>
        <w:rPr>
          <w:rFonts w:ascii="細明體" w:eastAsia="細明體" w:hAnsi="細明體" w:hint="eastAsia"/>
          <w:lang w:eastAsia="zh-TW"/>
        </w:rPr>
        <w:t>$處理日期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p>
    <w:p w:rsidR="00B84758" w:rsidRDefault="00B84758" w:rsidP="00B76CBE">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是否成功: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p>
    <w:p w:rsidR="00B84758" w:rsidRDefault="00B84758" w:rsidP="00B76CBE">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錯誤訊息: 空值</w:t>
      </w:r>
    </w:p>
    <w:p w:rsidR="00F6145F" w:rsidRDefault="00F6145F" w:rsidP="00F6145F">
      <w:pPr>
        <w:pStyle w:val="Tabletext"/>
        <w:keepLines w:val="0"/>
        <w:numPr>
          <w:ilvl w:val="5"/>
          <w:numId w:val="32"/>
        </w:numPr>
        <w:spacing w:after="0" w:line="240" w:lineRule="auto"/>
        <w:rPr>
          <w:rFonts w:ascii="細明體" w:eastAsia="細明體" w:hAnsi="細明體" w:hint="eastAsia"/>
          <w:kern w:val="2"/>
          <w:lang w:eastAsia="zh-TW"/>
        </w:rPr>
      </w:pPr>
      <w:r w:rsidRPr="00F6145F">
        <w:rPr>
          <w:rFonts w:ascii="細明體" w:eastAsia="細明體" w:hAnsi="細明體" w:hint="eastAsia"/>
          <w:kern w:val="2"/>
          <w:lang w:eastAsia="zh-TW"/>
        </w:rPr>
        <w:t>計算來源 =作業來源</w:t>
      </w:r>
    </w:p>
    <w:p w:rsidR="00D86B85" w:rsidRDefault="00D86B85" w:rsidP="00275B45">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w:t>
      </w:r>
      <w:r>
        <w:rPr>
          <w:rFonts w:ascii="細明體" w:eastAsia="細明體" w:hAnsi="細明體" w:hint="eastAsia"/>
          <w:kern w:val="2"/>
          <w:lang w:eastAsia="zh-TW"/>
        </w:rPr>
        <w:t xml:space="preserve"> </w:t>
      </w:r>
      <w:r>
        <w:rPr>
          <w:rFonts w:ascii="細明體" w:eastAsia="細明體" w:hAnsi="細明體"/>
          <w:kern w:val="2"/>
          <w:lang w:eastAsia="zh-TW"/>
        </w:rPr>
        <w:t>‘</w:t>
      </w:r>
      <w:r>
        <w:rPr>
          <w:rFonts w:ascii="細明體" w:eastAsia="細明體" w:hAnsi="細明體" w:hint="eastAsia"/>
          <w:kern w:val="2"/>
          <w:lang w:eastAsia="zh-TW"/>
        </w:rPr>
        <w:t>X</w:t>
      </w:r>
      <w:r>
        <w:rPr>
          <w:rFonts w:ascii="細明體" w:eastAsia="細明體" w:hAnsi="細明體"/>
          <w:kern w:val="2"/>
          <w:lang w:eastAsia="zh-TW"/>
        </w:rPr>
        <w:t>’</w:t>
      </w:r>
    </w:p>
    <w:p w:rsidR="00D86B85" w:rsidRDefault="00D86B85" w:rsidP="00275B45">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END_TIME IS NULL</w:t>
      </w:r>
    </w:p>
    <w:p w:rsidR="00D86B85" w:rsidRDefault="00D86B85" w:rsidP="00D86B85">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B84758" w:rsidRDefault="00B84758" w:rsidP="00B76CBE">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B84758" w:rsidRDefault="00B84758" w:rsidP="00B76CBE">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受理編號(重</w:t>
      </w:r>
      <w:r w:rsidR="00580E84">
        <w:rPr>
          <w:rFonts w:ascii="細明體" w:eastAsia="細明體" w:hAnsi="細明體" w:hint="eastAsia"/>
          <w:kern w:val="2"/>
          <w:lang w:eastAsia="zh-TW"/>
        </w:rPr>
        <w:t>複</w:t>
      </w:r>
      <w:r>
        <w:rPr>
          <w:rFonts w:ascii="細明體" w:eastAsia="細明體" w:hAnsi="細明體" w:hint="eastAsia"/>
          <w:kern w:val="2"/>
          <w:lang w:eastAsia="zh-TW"/>
        </w:rPr>
        <w:t>的取一筆就好)</w:t>
      </w:r>
    </w:p>
    <w:p w:rsidR="00ED6C48" w:rsidRPr="00704E65" w:rsidRDefault="00FB2F6E" w:rsidP="00FB2F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若刪不到屬正常</w:t>
      </w:r>
      <w:r w:rsidR="00F86982" w:rsidRPr="00704E65">
        <w:rPr>
          <w:rFonts w:ascii="細明體" w:eastAsia="細明體" w:hAnsi="細明體" w:hint="eastAsia"/>
          <w:kern w:val="2"/>
          <w:lang w:eastAsia="zh-TW"/>
        </w:rPr>
        <w:t>，</w:t>
      </w:r>
    </w:p>
    <w:p w:rsidR="00FB2F6E" w:rsidRPr="00704E65" w:rsidRDefault="00FB2F6E" w:rsidP="00FB2F6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若有誤，</w:t>
      </w:r>
    </w:p>
    <w:p w:rsidR="00F86982" w:rsidRPr="00704E65" w:rsidRDefault="00F86982" w:rsidP="00FB2F6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LOG錯誤訊息 </w:t>
      </w:r>
      <w:r w:rsidRPr="00704E65">
        <w:rPr>
          <w:rFonts w:ascii="細明體" w:eastAsia="細明體" w:hAnsi="細明體"/>
          <w:kern w:val="2"/>
          <w:lang w:eastAsia="zh-TW"/>
        </w:rPr>
        <w:t>“</w:t>
      </w:r>
      <w:r w:rsidRPr="00704E65">
        <w:rPr>
          <w:rFonts w:ascii="細明體" w:eastAsia="細明體" w:hAnsi="細明體" w:hint="eastAsia"/>
          <w:kern w:val="2"/>
          <w:lang w:eastAsia="zh-TW"/>
        </w:rPr>
        <w:t>刪除</w:t>
      </w:r>
      <w:r w:rsidR="00FB2F6E" w:rsidRPr="00704E65">
        <w:rPr>
          <w:rFonts w:ascii="細明體" w:eastAsia="細明體" w:hAnsi="細明體" w:hint="eastAsia"/>
          <w:kern w:val="2"/>
          <w:lang w:eastAsia="zh-TW"/>
        </w:rPr>
        <w:t>當日件</w:t>
      </w:r>
      <w:r w:rsidRPr="00704E65">
        <w:rPr>
          <w:rFonts w:ascii="細明體" w:eastAsia="細明體" w:hAnsi="細明體" w:cs="細明體" w:hint="eastAsia"/>
          <w:lang w:eastAsia="zh-TW"/>
        </w:rPr>
        <w:t>理賠案件FAMS評分紀錄檔錯誤(4):</w:t>
      </w:r>
      <w:r w:rsidRPr="00704E65">
        <w:rPr>
          <w:rFonts w:ascii="細明體" w:eastAsia="細明體" w:hAnsi="細明體" w:cs="細明體"/>
          <w:lang w:eastAsia="zh-TW"/>
        </w:rPr>
        <w:t>”</w:t>
      </w:r>
    </w:p>
    <w:p w:rsidR="00FB2F6E" w:rsidRPr="00704E65" w:rsidRDefault="00FB2F6E" w:rsidP="00FB2F6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kern w:val="2"/>
          <w:lang w:eastAsia="zh-TW"/>
        </w:rPr>
        <w:t>IF</w:t>
      </w:r>
      <w:r w:rsidR="0017097A" w:rsidRPr="00704E65">
        <w:rPr>
          <w:rFonts w:ascii="細明體" w:eastAsia="細明體" w:hAnsi="細明體" w:hint="eastAsia"/>
          <w:kern w:val="2"/>
          <w:lang w:eastAsia="zh-TW"/>
        </w:rPr>
        <w:t xml:space="preserve"> $</w:t>
      </w:r>
      <w:r w:rsidRPr="00704E65">
        <w:rPr>
          <w:rFonts w:ascii="細明體" w:eastAsia="細明體" w:hAnsi="細明體"/>
          <w:kern w:val="2"/>
          <w:lang w:eastAsia="zh-TW"/>
        </w:rPr>
        <w:t xml:space="preserve">整批或當日件 </w:t>
      </w:r>
      <w:r w:rsidR="00801FC6" w:rsidRPr="00704E65">
        <w:rPr>
          <w:rFonts w:ascii="細明體" w:eastAsia="細明體" w:hAnsi="細明體" w:hint="eastAsia"/>
          <w:kern w:val="2"/>
          <w:lang w:eastAsia="zh-TW"/>
        </w:rPr>
        <w:t>!</w:t>
      </w:r>
      <w:r w:rsidRPr="00704E65">
        <w:rPr>
          <w:rFonts w:ascii="細明體" w:eastAsia="細明體" w:hAnsi="細明體"/>
          <w:kern w:val="2"/>
          <w:lang w:eastAsia="zh-TW"/>
        </w:rPr>
        <w:t xml:space="preserve">= </w:t>
      </w:r>
      <w:r w:rsidR="00F03ACD">
        <w:rPr>
          <w:rFonts w:ascii="細明體" w:eastAsia="細明體" w:hAnsi="細明體" w:hint="eastAsia"/>
          <w:kern w:val="2"/>
          <w:lang w:eastAsia="zh-TW"/>
        </w:rPr>
        <w:t>(</w:t>
      </w:r>
      <w:r w:rsidRPr="00704E65">
        <w:rPr>
          <w:rFonts w:ascii="細明體" w:eastAsia="細明體" w:hAnsi="細明體"/>
          <w:kern w:val="2"/>
          <w:lang w:eastAsia="zh-TW"/>
        </w:rPr>
        <w:t>‘D’</w:t>
      </w:r>
      <w:r w:rsidR="00F03ACD">
        <w:rPr>
          <w:rFonts w:ascii="細明體" w:eastAsia="細明體" w:hAnsi="細明體" w:hint="eastAsia"/>
          <w:kern w:val="2"/>
          <w:lang w:eastAsia="zh-TW"/>
        </w:rPr>
        <w:t xml:space="preserve"> ,</w:t>
      </w:r>
      <w:r w:rsidR="00F03ACD">
        <w:rPr>
          <w:rFonts w:ascii="細明體" w:eastAsia="細明體" w:hAnsi="細明體"/>
          <w:kern w:val="2"/>
          <w:lang w:eastAsia="zh-TW"/>
        </w:rPr>
        <w:t>‘</w:t>
      </w:r>
      <w:r w:rsidR="00F03ACD">
        <w:rPr>
          <w:rFonts w:ascii="細明體" w:eastAsia="細明體" w:hAnsi="細明體" w:hint="eastAsia"/>
          <w:kern w:val="2"/>
          <w:lang w:eastAsia="zh-TW"/>
        </w:rPr>
        <w:t>N</w:t>
      </w:r>
      <w:r w:rsidR="00F03ACD">
        <w:rPr>
          <w:rFonts w:ascii="細明體" w:eastAsia="細明體" w:hAnsi="細明體"/>
          <w:kern w:val="2"/>
          <w:lang w:eastAsia="zh-TW"/>
        </w:rPr>
        <w:t>’</w:t>
      </w:r>
      <w:r w:rsidR="00F03ACD">
        <w:rPr>
          <w:rFonts w:ascii="細明體" w:eastAsia="細明體" w:hAnsi="細明體" w:hint="eastAsia"/>
          <w:kern w:val="2"/>
          <w:lang w:eastAsia="zh-TW"/>
        </w:rPr>
        <w:t>)</w:t>
      </w:r>
      <w:r w:rsidRPr="00704E65">
        <w:rPr>
          <w:rFonts w:ascii="細明體" w:eastAsia="細明體" w:hAnsi="細明體"/>
          <w:kern w:val="2"/>
          <w:lang w:eastAsia="zh-TW"/>
        </w:rPr>
        <w:t xml:space="preserve"> (</w:t>
      </w:r>
      <w:r w:rsidR="00801FC6" w:rsidRPr="00704E65">
        <w:rPr>
          <w:rFonts w:ascii="細明體" w:eastAsia="細明體" w:hAnsi="細明體" w:hint="eastAsia"/>
          <w:kern w:val="2"/>
          <w:lang w:eastAsia="zh-TW"/>
        </w:rPr>
        <w:t>舊件,由其他批次產生來源資料所以只處理計算分數就好</w:t>
      </w:r>
      <w:r w:rsidRPr="00704E65">
        <w:rPr>
          <w:rFonts w:ascii="細明體" w:eastAsia="細明體" w:hAnsi="細明體"/>
          <w:kern w:val="2"/>
          <w:lang w:eastAsia="zh-TW"/>
        </w:rPr>
        <w:t>)</w:t>
      </w:r>
    </w:p>
    <w:p w:rsidR="00801FC6" w:rsidRPr="00704E65" w:rsidRDefault="00801FC6" w:rsidP="00801FC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讀取</w:t>
      </w:r>
      <w:r w:rsidRPr="00704E65">
        <w:rPr>
          <w:rFonts w:ascii="細明體" w:eastAsia="細明體" w:hAnsi="細明體" w:cs="細明體" w:hint="eastAsia"/>
          <w:lang w:eastAsia="zh-TW"/>
        </w:rPr>
        <w:t>理賠案件FAMS評分紀錄檔DTAAV011，BY參數:</w:t>
      </w:r>
    </w:p>
    <w:p w:rsidR="00801FC6" w:rsidRPr="00704E65" w:rsidRDefault="00801FC6" w:rsidP="00801FC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$模型分類 &lt;&gt; </w:t>
      </w:r>
      <w:r w:rsidRPr="00704E65">
        <w:rPr>
          <w:rFonts w:ascii="細明體" w:eastAsia="細明體" w:hAnsi="細明體"/>
          <w:kern w:val="2"/>
          <w:lang w:eastAsia="zh-TW"/>
        </w:rPr>
        <w:t>‘</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(全部)</w:t>
      </w:r>
    </w:p>
    <w:p w:rsidR="00801FC6" w:rsidRPr="00704E65" w:rsidRDefault="00801FC6" w:rsidP="00801FC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 = $模型分類</w:t>
      </w:r>
    </w:p>
    <w:p w:rsidR="00801FC6" w:rsidRPr="00704E65" w:rsidRDefault="00801FC6" w:rsidP="00801FC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801FC6" w:rsidRPr="00704E65" w:rsidRDefault="00801FC6" w:rsidP="00801FC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因子代碼: LIKE </w:t>
      </w:r>
      <w:r w:rsidRPr="00704E65">
        <w:rPr>
          <w:rFonts w:ascii="細明體" w:eastAsia="細明體" w:hAnsi="細明體"/>
          <w:kern w:val="2"/>
          <w:lang w:eastAsia="zh-TW"/>
        </w:rPr>
        <w:t>‘</w:t>
      </w:r>
      <w:r w:rsidR="00FF2900" w:rsidRPr="00704E65">
        <w:rPr>
          <w:rFonts w:ascii="細明體" w:eastAsia="細明體" w:hAnsi="細明體" w:hint="eastAsia"/>
          <w:kern w:val="2"/>
          <w:lang w:eastAsia="zh-TW"/>
        </w:rPr>
        <w:t>B</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w:t>
      </w:r>
      <w:r w:rsidR="00FF2900" w:rsidRPr="00704E65">
        <w:rPr>
          <w:rFonts w:ascii="細明體" w:eastAsia="細明體" w:hAnsi="細明體" w:hint="eastAsia"/>
          <w:kern w:val="2"/>
          <w:lang w:eastAsia="zh-TW"/>
        </w:rPr>
        <w:t>異常行為</w:t>
      </w:r>
      <w:r w:rsidRPr="00704E65">
        <w:rPr>
          <w:rFonts w:ascii="細明體" w:eastAsia="細明體" w:hAnsi="細明體" w:hint="eastAsia"/>
          <w:kern w:val="2"/>
          <w:lang w:eastAsia="zh-TW"/>
        </w:rPr>
        <w:t>)</w:t>
      </w:r>
    </w:p>
    <w:p w:rsidR="00D353D5" w:rsidRPr="00704E65" w:rsidRDefault="00D353D5" w:rsidP="00D353D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 xml:space="preserve">IF </w:t>
      </w: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不為空值</w:t>
      </w:r>
    </w:p>
    <w:p w:rsidR="00D353D5" w:rsidRPr="00704E65" w:rsidRDefault="00D353D5" w:rsidP="00D353D5">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受理編號:</w:t>
      </w:r>
      <w:r w:rsidRPr="00704E65">
        <w:rPr>
          <w:rFonts w:ascii="細明體" w:eastAsia="細明體" w:hAnsi="細明體" w:hint="eastAsia"/>
          <w:lang w:eastAsia="zh-TW"/>
        </w:rPr>
        <w:t xml:space="preserve"> $</w:t>
      </w:r>
      <w:r w:rsidRPr="00704E65">
        <w:rPr>
          <w:rFonts w:ascii="細明體" w:eastAsia="細明體" w:hAnsi="細明體"/>
          <w:lang w:eastAsia="zh-TW"/>
        </w:rPr>
        <w:t>受理編號</w:t>
      </w:r>
    </w:p>
    <w:p w:rsidR="00D353D5" w:rsidRPr="00704E65" w:rsidRDefault="00D353D5" w:rsidP="00D353D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801FC6" w:rsidRPr="00704E65" w:rsidRDefault="00801FC6" w:rsidP="00801FC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ORDER BY 受理編號，事故者ID，模型分類，因子代碼</w:t>
      </w:r>
    </w:p>
    <w:p w:rsidR="00801FC6" w:rsidRPr="00704E65" w:rsidRDefault="00801FC6" w:rsidP="00801FC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若無資料,屬正常</w:t>
      </w:r>
    </w:p>
    <w:p w:rsidR="00FF2900" w:rsidRPr="00704E65" w:rsidRDefault="00FF2900" w:rsidP="00FF2900">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FATAL出件數相關資料給LOG檔顯示。</w:t>
      </w:r>
    </w:p>
    <w:p w:rsidR="00FF2900" w:rsidRPr="00704E65" w:rsidRDefault="00FF2900" w:rsidP="00FF2900">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p>
    <w:p w:rsidR="00FF2900" w:rsidRPr="00704E65" w:rsidRDefault="00FF2900" w:rsidP="00FF2900">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輸入件數4 = 0, 成功件數4 = 0 , 失敗件數4 = 0</w:t>
      </w:r>
    </w:p>
    <w:p w:rsidR="00FF2900" w:rsidRPr="00704E65" w:rsidRDefault="00FF2900" w:rsidP="00FF2900">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(批次作業件數記錄模組)，記錄件數相關資料。</w:t>
      </w:r>
    </w:p>
    <w:p w:rsidR="00FF2900" w:rsidRPr="00704E65" w:rsidRDefault="00FF2900" w:rsidP="00FF2900">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FF2900" w:rsidRPr="00704E65" w:rsidRDefault="00FF2900" w:rsidP="00FF2900">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ELSE</w:t>
      </w:r>
    </w:p>
    <w:p w:rsidR="00FF2900" w:rsidRPr="00704E65" w:rsidRDefault="00FF2900" w:rsidP="00FF2900">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輸入件數4 = 0, 成功件數4 = 0 , 失敗件數4 = 0</w:t>
      </w:r>
    </w:p>
    <w:p w:rsidR="00FF2900" w:rsidRPr="00704E65" w:rsidRDefault="00FF2900" w:rsidP="00FF2900">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17097A" w:rsidRPr="00704E65" w:rsidRDefault="0017097A" w:rsidP="0017097A">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若有資料，處理方式同</w:t>
      </w:r>
      <w:r w:rsidR="00491FEA" w:rsidRPr="00704E65">
        <w:rPr>
          <w:rFonts w:ascii="細明體" w:eastAsia="細明體" w:hAnsi="細明體" w:hint="eastAsia"/>
          <w:b/>
          <w:color w:val="00B050"/>
          <w:lang w:eastAsia="zh-TW"/>
        </w:rPr>
        <w:t>//**V011*共同處理程式段</w:t>
      </w:r>
      <w:r w:rsidRPr="00704E65">
        <w:rPr>
          <w:rFonts w:ascii="細明體" w:eastAsia="細明體" w:hAnsi="細明體" w:hint="eastAsia"/>
          <w:b/>
          <w:color w:val="00B050"/>
          <w:lang w:eastAsia="zh-TW"/>
        </w:rPr>
        <w:t>******START~END//</w:t>
      </w:r>
    </w:p>
    <w:p w:rsidR="0017097A" w:rsidRPr="00704E65" w:rsidRDefault="0017097A" w:rsidP="0017097A">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件數紀錄變數不同，改為</w:t>
      </w:r>
      <w:r w:rsidRPr="00704E65">
        <w:rPr>
          <w:rFonts w:ascii="細明體" w:eastAsia="細明體" w:hAnsi="細明體" w:hint="eastAsia"/>
          <w:lang w:eastAsia="zh-TW"/>
        </w:rPr>
        <w:t>輸入件數4 , 成功件數4  , 失敗件數4</w:t>
      </w:r>
    </w:p>
    <w:p w:rsidR="00F86982" w:rsidRPr="00704E65" w:rsidRDefault="003E3B20" w:rsidP="006C2E60">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17097A" w:rsidRPr="00704E65" w:rsidRDefault="0017097A" w:rsidP="006C2E60">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//不管</w:t>
      </w:r>
      <w:r w:rsidRPr="00704E65">
        <w:rPr>
          <w:rFonts w:ascii="細明體" w:eastAsia="細明體" w:hAnsi="細明體" w:hint="eastAsia"/>
          <w:lang w:eastAsia="zh-TW"/>
        </w:rPr>
        <w:t>$整批或當日件</w:t>
      </w:r>
      <w:r w:rsidRPr="00704E65">
        <w:rPr>
          <w:rFonts w:ascii="細明體" w:eastAsia="細明體" w:hAnsi="細明體" w:hint="eastAsia"/>
          <w:kern w:val="2"/>
          <w:lang w:eastAsia="zh-TW"/>
        </w:rPr>
        <w:t>是否為當日件，一律須處理當日件</w:t>
      </w:r>
    </w:p>
    <w:p w:rsidR="0017097A" w:rsidRPr="00704E65" w:rsidRDefault="0017097A" w:rsidP="006C2E60">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讀取</w:t>
      </w:r>
      <w:r w:rsidRPr="00704E65">
        <w:rPr>
          <w:rFonts w:ascii="細明體" w:eastAsia="細明體" w:hAnsi="細明體" w:cs="細明體" w:hint="eastAsia"/>
          <w:lang w:eastAsia="zh-TW"/>
        </w:rPr>
        <w:t>理賠案件FAMS評分紀錄檔DTAAV011</w:t>
      </w:r>
    </w:p>
    <w:p w:rsidR="0017097A" w:rsidRPr="00704E65" w:rsidRDefault="0017097A" w:rsidP="006C2E60">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LEFT JOIN 客戶各項風險指標檔DTAAV010  ON 事故者ID相同 AND 模型分類相同</w:t>
      </w:r>
    </w:p>
    <w:p w:rsidR="0017097A" w:rsidRPr="00704E65" w:rsidRDefault="0017097A" w:rsidP="006C2E60">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WHERE 參數</w:t>
      </w:r>
    </w:p>
    <w:p w:rsidR="0017097A" w:rsidRPr="00704E65" w:rsidRDefault="0017097A" w:rsidP="0017097A">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$模型分類 &lt;&gt; </w:t>
      </w:r>
      <w:r w:rsidRPr="00704E65">
        <w:rPr>
          <w:rFonts w:ascii="細明體" w:eastAsia="細明體" w:hAnsi="細明體"/>
          <w:kern w:val="2"/>
          <w:lang w:eastAsia="zh-TW"/>
        </w:rPr>
        <w:t>‘</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(全部)</w:t>
      </w:r>
    </w:p>
    <w:p w:rsidR="0017097A" w:rsidRPr="00704E65" w:rsidRDefault="0017097A" w:rsidP="0017097A">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AAV011.模型分類 = $模型分類</w:t>
      </w:r>
    </w:p>
    <w:p w:rsidR="0017097A" w:rsidRDefault="0017097A" w:rsidP="0017097A">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B431D2" w:rsidRDefault="00B431D2" w:rsidP="00F6145F">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sidR="00F6145F" w:rsidRPr="00F6145F">
        <w:rPr>
          <w:rFonts w:ascii="細明體" w:eastAsia="細明體" w:hAnsi="細明體"/>
          <w:kern w:val="2"/>
          <w:lang w:eastAsia="zh-TW"/>
        </w:rPr>
        <w:t>IN (‘N’,’3’)</w:t>
      </w:r>
      <w:r w:rsidRPr="00704E65">
        <w:rPr>
          <w:rFonts w:ascii="細明體" w:eastAsia="細明體" w:hAnsi="細明體"/>
          <w:kern w:val="2"/>
          <w:lang w:eastAsia="zh-TW"/>
        </w:rPr>
        <w:t xml:space="preserve"> (</w:t>
      </w:r>
      <w:r>
        <w:rPr>
          <w:rFonts w:ascii="細明體" w:eastAsia="細明體" w:hAnsi="細明體" w:hint="eastAsia"/>
          <w:kern w:val="2"/>
          <w:lang w:eastAsia="zh-TW"/>
        </w:rPr>
        <w:t>線上即時</w:t>
      </w:r>
      <w:r w:rsidR="00F6145F" w:rsidRPr="00F6145F">
        <w:rPr>
          <w:rFonts w:ascii="細明體" w:eastAsia="細明體" w:hAnsi="細明體" w:hint="eastAsia"/>
          <w:kern w:val="2"/>
          <w:lang w:eastAsia="zh-TW"/>
        </w:rPr>
        <w:t>、3登件</w:t>
      </w:r>
      <w:r w:rsidRPr="00704E65">
        <w:rPr>
          <w:rFonts w:ascii="細明體" w:eastAsia="細明體" w:hAnsi="細明體"/>
          <w:kern w:val="2"/>
          <w:lang w:eastAsia="zh-TW"/>
        </w:rPr>
        <w:t>)</w:t>
      </w:r>
    </w:p>
    <w:p w:rsidR="00B431D2" w:rsidRDefault="00512518" w:rsidP="00B431D2">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DTAAV011</w:t>
      </w:r>
      <w:r>
        <w:rPr>
          <w:rFonts w:ascii="細明體" w:eastAsia="細明體" w:hAnsi="細明體" w:cs="細明體" w:hint="eastAsia"/>
          <w:lang w:eastAsia="zh-TW"/>
        </w:rPr>
        <w:t>.</w:t>
      </w:r>
      <w:r w:rsidR="00B431D2">
        <w:rPr>
          <w:rFonts w:ascii="細明體" w:eastAsia="細明體" w:hAnsi="細明體" w:hint="eastAsia"/>
          <w:kern w:val="2"/>
          <w:lang w:eastAsia="zh-TW"/>
        </w:rPr>
        <w:t>受理編號 IN (</w:t>
      </w:r>
    </w:p>
    <w:p w:rsidR="00B431D2" w:rsidRPr="00967CBF" w:rsidRDefault="00B431D2" w:rsidP="00B431D2">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w:t>
      </w:r>
      <w:r w:rsidRPr="00B41F2C">
        <w:rPr>
          <w:rFonts w:ascii="細明體" w:eastAsia="細明體" w:hAnsi="細明體" w:hint="eastAsia"/>
          <w:bCs/>
          <w:lang w:eastAsia="zh-TW"/>
        </w:rPr>
        <w:t>理賠偵測線上計算檔</w:t>
      </w:r>
      <w:r>
        <w:rPr>
          <w:rFonts w:ascii="細明體" w:eastAsia="細明體" w:hAnsi="細明體" w:hint="eastAsia"/>
          <w:bCs/>
          <w:lang w:eastAsia="zh-TW"/>
        </w:rPr>
        <w:t>DTAAV014，BY參數</w:t>
      </w:r>
    </w:p>
    <w:p w:rsidR="00B431D2" w:rsidRPr="00967CBF" w:rsidRDefault="00B431D2" w:rsidP="00B431D2">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bCs/>
          <w:lang w:eastAsia="zh-TW"/>
        </w:rPr>
        <w:t xml:space="preserve">計算開始時間: &gt;= 系統時間 + </w:t>
      </w:r>
      <w:r>
        <w:rPr>
          <w:rFonts w:ascii="細明體" w:eastAsia="細明體" w:hAnsi="細明體"/>
          <w:bCs/>
          <w:lang w:eastAsia="zh-TW"/>
        </w:rPr>
        <w:t>‘</w:t>
      </w:r>
      <w:r>
        <w:rPr>
          <w:rFonts w:ascii="細明體" w:eastAsia="細明體" w:hAnsi="細明體" w:hint="eastAsia"/>
          <w:bCs/>
          <w:lang w:eastAsia="zh-TW"/>
        </w:rPr>
        <w:t xml:space="preserve"> 00:00:00.000</w:t>
      </w:r>
      <w:r>
        <w:rPr>
          <w:rFonts w:ascii="細明體" w:eastAsia="細明體" w:hAnsi="細明體"/>
          <w:bCs/>
          <w:lang w:eastAsia="zh-TW"/>
        </w:rPr>
        <w:t>’</w:t>
      </w:r>
    </w:p>
    <w:p w:rsidR="00B431D2" w:rsidRDefault="00B431D2" w:rsidP="00B431D2">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計算終止時間: 空值</w:t>
      </w:r>
    </w:p>
    <w:p w:rsidR="00B431D2" w:rsidRDefault="00B431D2" w:rsidP="00B431D2">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是否成功 :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p>
    <w:p w:rsidR="00124710" w:rsidRDefault="00124710" w:rsidP="00B431D2">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錯誤訊息:不為空值</w:t>
      </w:r>
    </w:p>
    <w:p w:rsidR="00F6145F" w:rsidRDefault="00F6145F" w:rsidP="00F6145F">
      <w:pPr>
        <w:pStyle w:val="Tabletext"/>
        <w:keepLines w:val="0"/>
        <w:numPr>
          <w:ilvl w:val="5"/>
          <w:numId w:val="32"/>
        </w:numPr>
        <w:spacing w:after="0" w:line="240" w:lineRule="auto"/>
        <w:rPr>
          <w:rFonts w:ascii="細明體" w:eastAsia="細明體" w:hAnsi="細明體" w:hint="eastAsia"/>
          <w:kern w:val="2"/>
          <w:lang w:eastAsia="zh-TW"/>
        </w:rPr>
      </w:pPr>
      <w:r w:rsidRPr="00F6145F">
        <w:rPr>
          <w:rFonts w:ascii="細明體" w:eastAsia="細明體" w:hAnsi="細明體" w:hint="eastAsia"/>
          <w:kern w:val="2"/>
          <w:lang w:eastAsia="zh-TW"/>
        </w:rPr>
        <w:t>計算來源 =作業來源</w:t>
      </w:r>
    </w:p>
    <w:p w:rsidR="00730BFF" w:rsidRDefault="00730BFF" w:rsidP="00730BFF">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w:t>
      </w:r>
      <w:r>
        <w:rPr>
          <w:rFonts w:ascii="細明體" w:eastAsia="細明體" w:hAnsi="細明體" w:hint="eastAsia"/>
          <w:kern w:val="2"/>
          <w:lang w:eastAsia="zh-TW"/>
        </w:rPr>
        <w:t xml:space="preserve"> </w:t>
      </w:r>
      <w:r>
        <w:rPr>
          <w:rFonts w:ascii="細明體" w:eastAsia="細明體" w:hAnsi="細明體"/>
          <w:kern w:val="2"/>
          <w:lang w:eastAsia="zh-TW"/>
        </w:rPr>
        <w:t>‘</w:t>
      </w:r>
      <w:r>
        <w:rPr>
          <w:rFonts w:ascii="細明體" w:eastAsia="細明體" w:hAnsi="細明體" w:hint="eastAsia"/>
          <w:kern w:val="2"/>
          <w:lang w:eastAsia="zh-TW"/>
        </w:rPr>
        <w:t>X</w:t>
      </w:r>
      <w:r>
        <w:rPr>
          <w:rFonts w:ascii="細明體" w:eastAsia="細明體" w:hAnsi="細明體"/>
          <w:kern w:val="2"/>
          <w:lang w:eastAsia="zh-TW"/>
        </w:rPr>
        <w:t>’</w:t>
      </w:r>
    </w:p>
    <w:p w:rsidR="00730BFF" w:rsidRDefault="00730BFF" w:rsidP="00730BFF">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END_TIME IS NULL</w:t>
      </w:r>
    </w:p>
    <w:p w:rsidR="00730BFF" w:rsidRDefault="00730BFF" w:rsidP="00730BFF">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730BFF" w:rsidRDefault="00730BFF" w:rsidP="00B431D2">
      <w:pPr>
        <w:pStyle w:val="Tabletext"/>
        <w:keepLines w:val="0"/>
        <w:numPr>
          <w:ilvl w:val="5"/>
          <w:numId w:val="32"/>
        </w:numPr>
        <w:spacing w:after="0" w:line="240" w:lineRule="auto"/>
        <w:rPr>
          <w:rFonts w:ascii="細明體" w:eastAsia="細明體" w:hAnsi="細明體" w:hint="eastAsia"/>
          <w:kern w:val="2"/>
          <w:lang w:eastAsia="zh-TW"/>
        </w:rPr>
      </w:pPr>
    </w:p>
    <w:p w:rsidR="00B431D2" w:rsidRDefault="00B431D2" w:rsidP="00B431D2">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B431D2" w:rsidRDefault="00B431D2" w:rsidP="00B431D2">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w:t>
      </w:r>
    </w:p>
    <w:p w:rsidR="00B431D2" w:rsidRPr="00704E65" w:rsidRDefault="00B431D2" w:rsidP="00B431D2">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p>
    <w:p w:rsidR="00B431D2" w:rsidRDefault="00B431D2" w:rsidP="0017097A">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w:t>
      </w:r>
    </w:p>
    <w:p w:rsidR="008921F6" w:rsidRPr="008D287C" w:rsidRDefault="008921F6" w:rsidP="00B84758">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IF $處理日期  不為空值</w:t>
      </w:r>
    </w:p>
    <w:p w:rsidR="008921F6" w:rsidRPr="008D287C" w:rsidRDefault="008921F6" w:rsidP="00B84758">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AAV011.資料更新時間: </w:t>
      </w:r>
      <w:r w:rsidRPr="00704E65">
        <w:rPr>
          <w:rFonts w:ascii="細明體" w:eastAsia="細明體" w:hAnsi="細明體"/>
          <w:color w:val="000000"/>
          <w:lang w:eastAsia="zh-TW"/>
        </w:rPr>
        <w:t xml:space="preserve">BETWEEN </w:t>
      </w:r>
      <w:r>
        <w:rPr>
          <w:rFonts w:ascii="細明體" w:eastAsia="細明體" w:hAnsi="細明體" w:hint="eastAsia"/>
          <w:lang w:eastAsia="zh-TW"/>
        </w:rPr>
        <w:t>$處理日期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8921F6" w:rsidRPr="00704E65" w:rsidRDefault="008921F6" w:rsidP="00B84758">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ELSE</w:t>
      </w:r>
    </w:p>
    <w:p w:rsidR="008921F6" w:rsidRPr="008D287C" w:rsidRDefault="008921F6" w:rsidP="00B84758">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AAV011.資料更新時間: </w:t>
      </w:r>
      <w:r w:rsidRPr="00704E65">
        <w:rPr>
          <w:rFonts w:ascii="細明體" w:eastAsia="細明體" w:hAnsi="細明體"/>
          <w:color w:val="000000"/>
          <w:lang w:eastAsia="zh-TW"/>
        </w:rPr>
        <w:t xml:space="preserve">BETWEEN </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8921F6" w:rsidRPr="00B84758" w:rsidRDefault="008921F6" w:rsidP="00B84758">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END IF</w:t>
      </w:r>
    </w:p>
    <w:p w:rsidR="00B431D2" w:rsidRPr="00704E65" w:rsidRDefault="00B431D2" w:rsidP="00B431D2">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END IF</w:t>
      </w:r>
    </w:p>
    <w:p w:rsidR="0017097A" w:rsidRPr="00704E65" w:rsidRDefault="0017097A" w:rsidP="0017097A">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AAV010.事故者ID : 不為空值</w:t>
      </w:r>
    </w:p>
    <w:p w:rsidR="00D353D5" w:rsidRPr="00704E65"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 xml:space="preserve">IF </w:t>
      </w: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不為空值</w:t>
      </w:r>
    </w:p>
    <w:p w:rsidR="00D353D5" w:rsidRPr="00704E65" w:rsidRDefault="00D353D5" w:rsidP="00D353D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受理編號:</w:t>
      </w:r>
      <w:r w:rsidRPr="00704E65">
        <w:rPr>
          <w:rFonts w:ascii="細明體" w:eastAsia="細明體" w:hAnsi="細明體" w:hint="eastAsia"/>
          <w:lang w:eastAsia="zh-TW"/>
        </w:rPr>
        <w:t xml:space="preserve"> $</w:t>
      </w:r>
      <w:r w:rsidRPr="00704E65">
        <w:rPr>
          <w:rFonts w:ascii="細明體" w:eastAsia="細明體" w:hAnsi="細明體"/>
          <w:lang w:eastAsia="zh-TW"/>
        </w:rPr>
        <w:t>受理編號</w:t>
      </w:r>
    </w:p>
    <w:p w:rsidR="00D353D5" w:rsidRPr="00704E65"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17097A" w:rsidRPr="00704E65" w:rsidRDefault="0017097A" w:rsidP="0017097A">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ORDER BY AAV011.受理編號，AAV011.事故者ID，AAV011.模型分類，AAV011.因子代碼</w:t>
      </w:r>
    </w:p>
    <w:p w:rsidR="0017097A" w:rsidRPr="00704E65" w:rsidRDefault="0017097A" w:rsidP="0017097A">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讀取欄位</w:t>
      </w:r>
    </w:p>
    <w:p w:rsidR="00491FEA" w:rsidRPr="00704E65" w:rsidRDefault="00491FEA" w:rsidP="00491FEA">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AAV011.所有欄位</w:t>
      </w:r>
    </w:p>
    <w:p w:rsidR="00491FEA" w:rsidRPr="00704E65" w:rsidRDefault="00491FEA" w:rsidP="00491FEA">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AAV010.所有欄位</w:t>
      </w:r>
    </w:p>
    <w:p w:rsidR="00491FEA" w:rsidRPr="00704E65" w:rsidRDefault="00491FEA" w:rsidP="00491FEA">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若無資料,屬正常</w:t>
      </w:r>
    </w:p>
    <w:p w:rsidR="00491FEA" w:rsidRPr="00704E65" w:rsidRDefault="00491FEA" w:rsidP="00491FEA">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FATAL出件數相關資料給LOG檔顯示。</w:t>
      </w:r>
    </w:p>
    <w:p w:rsidR="00491FEA" w:rsidRPr="00704E65" w:rsidRDefault="00491FEA" w:rsidP="00491FEA">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p>
    <w:p w:rsidR="00491FEA" w:rsidRPr="00704E65" w:rsidRDefault="00491FEA" w:rsidP="00491FEA">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輸入件數41 = 0, 成功件數41 = 0 , 失敗件數41 = 0</w:t>
      </w:r>
    </w:p>
    <w:p w:rsidR="00491FEA" w:rsidRPr="00704E65" w:rsidRDefault="00491FEA" w:rsidP="00491FEA">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(批次作業件數記錄模組)，記錄件數相關資料。</w:t>
      </w:r>
    </w:p>
    <w:p w:rsidR="00491FEA" w:rsidRPr="00704E65" w:rsidRDefault="00491FEA" w:rsidP="00491FEA">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491FEA" w:rsidRPr="00704E65" w:rsidRDefault="00491FEA" w:rsidP="00491FEA">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ELSE</w:t>
      </w:r>
    </w:p>
    <w:p w:rsidR="00491FEA" w:rsidRPr="00704E65" w:rsidRDefault="00491FEA" w:rsidP="00491FEA">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輸入件數41 = 0, 成功件數41 = 0 , 失敗件數41 = 0</w:t>
      </w:r>
    </w:p>
    <w:p w:rsidR="00491FEA" w:rsidRPr="00704E65" w:rsidRDefault="00491FEA" w:rsidP="00491FEA">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491FEA" w:rsidRPr="00704E65" w:rsidRDefault="00491FEA" w:rsidP="00715517">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若有資料，依序處理每筆資料($DTAAV011</w:t>
      </w:r>
      <w:r w:rsidR="00715517" w:rsidRPr="00704E65">
        <w:rPr>
          <w:rFonts w:ascii="細明體" w:eastAsia="細明體" w:hAnsi="細明體" w:hint="eastAsia"/>
          <w:lang w:eastAsia="zh-TW"/>
        </w:rPr>
        <w:t>+$DTAAV010</w:t>
      </w:r>
      <w:r w:rsidRPr="00704E65">
        <w:rPr>
          <w:rFonts w:ascii="細明體" w:eastAsia="細明體" w:hAnsi="細明體" w:hint="eastAsia"/>
          <w:lang w:eastAsia="zh-TW"/>
        </w:rPr>
        <w:t>)</w:t>
      </w:r>
    </w:p>
    <w:p w:rsidR="00DF0A9F" w:rsidRPr="00704E65" w:rsidRDefault="00DF0A9F" w:rsidP="00DF0A9F">
      <w:pPr>
        <w:pStyle w:val="Tabletext"/>
        <w:keepLines w:val="0"/>
        <w:numPr>
          <w:ilvl w:val="2"/>
          <w:numId w:val="32"/>
        </w:numPr>
        <w:spacing w:after="0" w:line="240" w:lineRule="auto"/>
        <w:rPr>
          <w:rFonts w:ascii="細明體" w:eastAsia="細明體" w:hAnsi="細明體" w:hint="eastAsia"/>
          <w:b/>
          <w:color w:val="FF0000"/>
          <w:kern w:val="2"/>
          <w:lang w:eastAsia="zh-TW"/>
        </w:rPr>
      </w:pPr>
      <w:r w:rsidRPr="00704E65">
        <w:rPr>
          <w:rFonts w:ascii="細明體" w:eastAsia="細明體" w:hAnsi="細明體" w:hint="eastAsia"/>
          <w:b/>
          <w:color w:val="FF0000"/>
          <w:lang w:eastAsia="zh-TW"/>
        </w:rPr>
        <w:t>為了避免寫入資料重複，需判斷若受理編號+事故者id+模型分類相同的話就不處理</w:t>
      </w:r>
    </w:p>
    <w:p w:rsidR="00491FEA" w:rsidRPr="00704E65" w:rsidRDefault="00491FEA"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w:t>
      </w:r>
      <w:r w:rsidR="00715517" w:rsidRPr="00704E65">
        <w:rPr>
          <w:rFonts w:ascii="細明體" w:eastAsia="細明體" w:hAnsi="細明體" w:hint="eastAsia"/>
          <w:lang w:eastAsia="zh-TW"/>
        </w:rPr>
        <w:t>4</w:t>
      </w:r>
      <w:r w:rsidRPr="00704E65">
        <w:rPr>
          <w:rFonts w:ascii="細明體" w:eastAsia="細明體" w:hAnsi="細明體" w:hint="eastAsia"/>
          <w:lang w:eastAsia="zh-TW"/>
        </w:rPr>
        <w:t xml:space="preserve"> ++</w:t>
      </w:r>
    </w:p>
    <w:p w:rsidR="00336972" w:rsidRPr="00704E65" w:rsidRDefault="00336972"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w:t>
      </w:r>
      <w:r w:rsidR="00BE6F1D" w:rsidRPr="00704E65">
        <w:rPr>
          <w:rFonts w:ascii="細明體" w:eastAsia="細明體" w:hAnsi="細明體" w:hint="eastAsia"/>
          <w:lang w:eastAsia="zh-TW"/>
        </w:rPr>
        <w:t>處理亂序</w:t>
      </w:r>
      <w:r w:rsidRPr="00704E65">
        <w:rPr>
          <w:rFonts w:ascii="細明體" w:eastAsia="細明體" w:hAnsi="細明體" w:hint="eastAsia"/>
          <w:lang w:eastAsia="zh-TW"/>
        </w:rPr>
        <w:t>申請件數:B0</w:t>
      </w:r>
      <w:r w:rsidR="007F7B3D">
        <w:rPr>
          <w:rFonts w:ascii="細明體" w:eastAsia="細明體" w:hAnsi="細明體" w:hint="eastAsia"/>
          <w:lang w:eastAsia="zh-TW"/>
        </w:rPr>
        <w:t>3</w:t>
      </w:r>
      <w:r w:rsidRPr="00704E65">
        <w:rPr>
          <w:rFonts w:ascii="細明體" w:eastAsia="細明體" w:hAnsi="細明體" w:hint="eastAsia"/>
          <w:lang w:eastAsia="zh-TW"/>
        </w:rPr>
        <w:t xml:space="preserve"> (因子代碼)</w:t>
      </w:r>
    </w:p>
    <w:p w:rsidR="00336972" w:rsidRPr="00704E65" w:rsidRDefault="00336972"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B0</w:t>
      </w:r>
      <w:r w:rsidR="007F7B3D">
        <w:rPr>
          <w:rFonts w:ascii="細明體" w:eastAsia="細明體" w:hAnsi="細明體" w:hint="eastAsia"/>
          <w:lang w:eastAsia="zh-TW"/>
        </w:rPr>
        <w:t>3</w:t>
      </w:r>
      <w:r w:rsidRPr="00704E65">
        <w:rPr>
          <w:rFonts w:ascii="細明體" w:eastAsia="細明體" w:hAnsi="細明體"/>
          <w:lang w:eastAsia="zh-TW"/>
        </w:rPr>
        <w:t>’</w:t>
      </w:r>
    </w:p>
    <w:p w:rsidR="00336972" w:rsidRPr="00704E65" w:rsidRDefault="00336972"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00BE6F1D" w:rsidRPr="00704E65">
        <w:rPr>
          <w:rFonts w:ascii="細明體" w:eastAsia="細明體" w:hAnsi="細明體" w:hint="eastAsia"/>
          <w:lang w:eastAsia="zh-TW"/>
        </w:rPr>
        <w:t>亂序</w:t>
      </w:r>
      <w:r w:rsidRPr="00704E65">
        <w:rPr>
          <w:rFonts w:ascii="細明體" w:eastAsia="細明體" w:hAnsi="細明體" w:hint="eastAsia"/>
          <w:lang w:eastAsia="zh-TW"/>
        </w:rPr>
        <w:t>申請件數</w:t>
      </w:r>
    </w:p>
    <w:p w:rsidR="00336972" w:rsidRPr="00704E65" w:rsidRDefault="00336972" w:rsidP="00DF0A9F">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b/>
          <w:color w:val="7030A0"/>
          <w:lang w:eastAsia="zh-TW"/>
        </w:rPr>
        <w:t>//*****V010共同處理程式段******START//</w:t>
      </w:r>
    </w:p>
    <w:p w:rsidR="00491FEA" w:rsidRPr="00704E65" w:rsidRDefault="00491FEA"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LOOP比對</w:t>
      </w:r>
      <w:r w:rsidRPr="00704E65">
        <w:rPr>
          <w:rFonts w:ascii="細明體" w:eastAsia="細明體" w:hAnsi="細明體" w:hint="eastAsia"/>
          <w:b/>
          <w:color w:val="E36C0A"/>
          <w:kern w:val="2"/>
          <w:lang w:eastAsia="zh-TW"/>
        </w:rPr>
        <w:t>$因子規則設定list</w:t>
      </w:r>
      <w:r w:rsidRPr="00704E65">
        <w:rPr>
          <w:rFonts w:ascii="細明體" w:eastAsia="細明體" w:hAnsi="細明體" w:hint="eastAsia"/>
          <w:kern w:val="2"/>
          <w:lang w:eastAsia="zh-TW"/>
        </w:rPr>
        <w:t xml:space="preserve"> ，BY參數:</w:t>
      </w:r>
    </w:p>
    <w:p w:rsidR="00491FEA" w:rsidRPr="00704E65" w:rsidRDefault="00491FEA" w:rsidP="00DF0A9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模型分類:$模型分類</w:t>
      </w:r>
    </w:p>
    <w:p w:rsidR="00491FEA" w:rsidRPr="00704E65" w:rsidRDefault="00491FEA" w:rsidP="00DF0A9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因子分類:</w:t>
      </w:r>
      <w:r w:rsidR="00336972" w:rsidRPr="00704E65">
        <w:rPr>
          <w:rFonts w:ascii="細明體" w:eastAsia="細明體" w:hAnsi="細明體" w:hint="eastAsia"/>
          <w:kern w:val="2"/>
          <w:lang w:eastAsia="zh-TW"/>
        </w:rPr>
        <w:t>$</w:t>
      </w:r>
      <w:r w:rsidRPr="00704E65">
        <w:rPr>
          <w:rFonts w:ascii="細明體" w:eastAsia="細明體" w:hAnsi="細明體" w:hint="eastAsia"/>
          <w:lang w:eastAsia="zh-TW"/>
        </w:rPr>
        <w:t>因子代碼第一碼</w:t>
      </w:r>
    </w:p>
    <w:p w:rsidR="00491FEA" w:rsidRPr="00704E65" w:rsidRDefault="00491FEA" w:rsidP="00DF0A9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因子代碼:</w:t>
      </w:r>
      <w:r w:rsidR="00336972" w:rsidRPr="00704E65">
        <w:rPr>
          <w:rFonts w:ascii="細明體" w:eastAsia="細明體" w:hAnsi="細明體" w:hint="eastAsia"/>
          <w:lang w:eastAsia="zh-TW"/>
        </w:rPr>
        <w:t>$因子代碼</w:t>
      </w:r>
    </w:p>
    <w:p w:rsidR="00491FEA" w:rsidRPr="00704E65" w:rsidRDefault="00491FEA" w:rsidP="00DF0A9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若都沒比對到符合的資料，</w:t>
      </w:r>
    </w:p>
    <w:p w:rsidR="00491FEA" w:rsidRPr="00704E65" w:rsidRDefault="00491FEA" w:rsidP="00DF0A9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$評分分數 = 0</w:t>
      </w:r>
    </w:p>
    <w:p w:rsidR="00491FEA" w:rsidRPr="00704E65" w:rsidRDefault="00491FEA" w:rsidP="00DF0A9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若有比對到符合的資料，</w:t>
      </w:r>
    </w:p>
    <w:p w:rsidR="00491FEA" w:rsidRPr="00704E65" w:rsidRDefault="00491FEA" w:rsidP="00DF0A9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取得該筆</w:t>
      </w:r>
      <w:r w:rsidRPr="00704E65">
        <w:rPr>
          <w:rFonts w:ascii="細明體" w:eastAsia="細明體" w:hAnsi="細明體" w:hint="eastAsia"/>
          <w:b/>
          <w:color w:val="E36C0A"/>
          <w:kern w:val="2"/>
          <w:lang w:eastAsia="zh-TW"/>
        </w:rPr>
        <w:t>$因子規則設定list</w:t>
      </w:r>
      <w:r w:rsidRPr="00704E65">
        <w:rPr>
          <w:rFonts w:ascii="細明體" w:eastAsia="細明體" w:hAnsi="細明體" w:hint="eastAsia"/>
          <w:lang w:eastAsia="zh-TW"/>
        </w:rPr>
        <w:t>.</w:t>
      </w:r>
      <w:r w:rsidRPr="00704E65">
        <w:rPr>
          <w:rFonts w:ascii="細明體" w:eastAsia="細明體" w:hAnsi="細明體" w:hint="eastAsia"/>
          <w:kern w:val="2"/>
          <w:lang w:eastAsia="zh-TW"/>
        </w:rPr>
        <w:t>偵測因子分數list</w:t>
      </w:r>
    </w:p>
    <w:p w:rsidR="00491FEA" w:rsidRPr="00704E65" w:rsidRDefault="00491FEA" w:rsidP="00DF0A9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BREAK (有比對到就跳離)</w:t>
      </w:r>
    </w:p>
    <w:p w:rsidR="00491FEA" w:rsidRPr="00704E65" w:rsidRDefault="00491FEA"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LOOP</w:t>
      </w:r>
    </w:p>
    <w:p w:rsidR="00491FEA" w:rsidRPr="00704E65" w:rsidRDefault="00491FEA"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LOOP比對偵測因子分數list</w:t>
      </w:r>
      <w:r w:rsidR="00715517" w:rsidRPr="00704E65">
        <w:rPr>
          <w:rFonts w:ascii="細明體" w:eastAsia="細明體" w:hAnsi="細明體" w:hint="eastAsia"/>
          <w:kern w:val="2"/>
          <w:lang w:eastAsia="zh-TW"/>
        </w:rPr>
        <w:t>(若有比對到)</w:t>
      </w:r>
      <w:r w:rsidRPr="00704E65">
        <w:rPr>
          <w:rFonts w:ascii="細明體" w:eastAsia="細明體" w:hAnsi="細明體" w:hint="eastAsia"/>
          <w:kern w:val="2"/>
          <w:lang w:eastAsia="zh-TW"/>
        </w:rPr>
        <w:t>:</w:t>
      </w:r>
    </w:p>
    <w:p w:rsidR="00491FEA" w:rsidRPr="00704E65" w:rsidRDefault="00491FEA" w:rsidP="00DF0A9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w:t>
      </w:r>
      <w:r w:rsidRPr="00704E65">
        <w:rPr>
          <w:rFonts w:ascii="細明體" w:eastAsia="細明體" w:hAnsi="細明體" w:hint="eastAsia"/>
          <w:b/>
          <w:color w:val="E36C0A"/>
          <w:kern w:val="2"/>
          <w:lang w:eastAsia="zh-TW"/>
        </w:rPr>
        <w:t>$因子規則設定list</w:t>
      </w:r>
      <w:r w:rsidRPr="00704E65">
        <w:rPr>
          <w:rFonts w:ascii="細明體" w:eastAsia="細明體" w:hAnsi="細明體" w:hint="eastAsia"/>
          <w:lang w:eastAsia="zh-TW"/>
        </w:rPr>
        <w:t xml:space="preserve">.配分種類  = </w:t>
      </w:r>
      <w:r w:rsidRPr="00704E65">
        <w:rPr>
          <w:rFonts w:ascii="細明體" w:eastAsia="細明體" w:hAnsi="細明體"/>
          <w:lang w:eastAsia="zh-TW"/>
        </w:rPr>
        <w:t>‘</w:t>
      </w:r>
      <w:r w:rsidRPr="00704E65">
        <w:rPr>
          <w:rFonts w:ascii="細明體" w:eastAsia="細明體" w:hAnsi="細明體" w:hint="eastAsia"/>
          <w:lang w:eastAsia="zh-TW"/>
        </w:rPr>
        <w:t>1</w:t>
      </w:r>
      <w:r w:rsidRPr="00704E65">
        <w:rPr>
          <w:rFonts w:ascii="細明體" w:eastAsia="細明體" w:hAnsi="細明體"/>
          <w:lang w:eastAsia="zh-TW"/>
        </w:rPr>
        <w:t>’</w:t>
      </w:r>
      <w:r w:rsidRPr="00704E65">
        <w:rPr>
          <w:rFonts w:ascii="細明體" w:eastAsia="細明體" w:hAnsi="細明體" w:hint="eastAsia"/>
          <w:lang w:eastAsia="zh-TW"/>
        </w:rPr>
        <w:t>(兩區間)</w:t>
      </w:r>
    </w:p>
    <w:p w:rsidR="00491FEA" w:rsidRPr="00704E65" w:rsidRDefault="00491FEA" w:rsidP="00DF0A9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將處理當筆偵測因子分數list.規則參數,</w:t>
      </w:r>
      <w:r w:rsidRPr="00704E65">
        <w:rPr>
          <w:rFonts w:ascii="細明體" w:eastAsia="細明體" w:hAnsi="細明體" w:hint="eastAsia"/>
          <w:bCs/>
          <w:lang w:eastAsia="zh-TW"/>
        </w:rPr>
        <w:t>擷取逗號分隔的兩個數值,set $比對數值_小 = 截取後的第一個值, $比對數值_大 =截取後的第二個值</w:t>
      </w:r>
    </w:p>
    <w:p w:rsidR="00491FEA" w:rsidRPr="00704E65" w:rsidRDefault="00491FEA" w:rsidP="00DF0A9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w:t>
      </w:r>
      <w:r w:rsidR="00336972" w:rsidRPr="00704E65">
        <w:rPr>
          <w:rFonts w:ascii="細明體" w:eastAsia="細明體" w:hAnsi="細明體" w:hint="eastAsia"/>
          <w:lang w:eastAsia="zh-TW"/>
        </w:rPr>
        <w:t>$比對數值</w:t>
      </w:r>
      <w:r w:rsidRPr="00704E65">
        <w:rPr>
          <w:rFonts w:ascii="細明體" w:eastAsia="細明體" w:hAnsi="細明體" w:hint="eastAsia"/>
          <w:kern w:val="2"/>
          <w:lang w:eastAsia="zh-TW"/>
        </w:rPr>
        <w:t>落在(</w:t>
      </w:r>
      <w:r w:rsidRPr="00704E65">
        <w:rPr>
          <w:rFonts w:ascii="細明體" w:eastAsia="細明體" w:hAnsi="細明體" w:hint="eastAsia"/>
          <w:bCs/>
          <w:lang w:eastAsia="zh-TW"/>
        </w:rPr>
        <w:t>$比對數值_小, $比對數值_大) 之間</w:t>
      </w:r>
    </w:p>
    <w:p w:rsidR="00491FEA" w:rsidRPr="00704E65" w:rsidRDefault="00491FEA" w:rsidP="00DF0A9F">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$評分分數 </w:t>
      </w:r>
      <w:r w:rsidRPr="00704E65">
        <w:rPr>
          <w:rFonts w:ascii="細明體" w:eastAsia="細明體" w:hAnsi="細明體" w:hint="eastAsia"/>
          <w:kern w:val="2"/>
          <w:lang w:eastAsia="zh-TW"/>
        </w:rPr>
        <w:t xml:space="preserve">= </w:t>
      </w:r>
      <w:r w:rsidRPr="00704E65">
        <w:rPr>
          <w:rFonts w:ascii="細明體" w:eastAsia="細明體" w:hAnsi="細明體" w:hint="eastAsia"/>
          <w:b/>
          <w:color w:val="E36C0A"/>
          <w:kern w:val="2"/>
          <w:lang w:eastAsia="zh-TW"/>
        </w:rPr>
        <w:t>$因子規則設定list</w:t>
      </w:r>
      <w:r w:rsidRPr="00704E65">
        <w:rPr>
          <w:rFonts w:ascii="細明體" w:eastAsia="細明體" w:hAnsi="細明體" w:hint="eastAsia"/>
          <w:kern w:val="2"/>
          <w:lang w:eastAsia="zh-TW"/>
        </w:rPr>
        <w:t>(當筆).權重 * 處理當筆偵測因子分數list.因子分數</w:t>
      </w:r>
    </w:p>
    <w:p w:rsidR="00B769DF" w:rsidRPr="00704E65" w:rsidRDefault="00B769DF" w:rsidP="00DF0A9F">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$權重 = </w:t>
      </w:r>
      <w:r w:rsidRPr="00704E65">
        <w:rPr>
          <w:rFonts w:ascii="細明體" w:eastAsia="細明體" w:hAnsi="細明體" w:hint="eastAsia"/>
          <w:b/>
          <w:color w:val="E36C0A"/>
          <w:kern w:val="2"/>
          <w:lang w:eastAsia="zh-TW"/>
        </w:rPr>
        <w:t>$因子規則設定list</w:t>
      </w:r>
      <w:r w:rsidRPr="00704E65">
        <w:rPr>
          <w:rFonts w:ascii="細明體" w:eastAsia="細明體" w:hAnsi="細明體" w:hint="eastAsia"/>
          <w:kern w:val="2"/>
          <w:lang w:eastAsia="zh-TW"/>
        </w:rPr>
        <w:t>(當筆).權重</w:t>
      </w:r>
    </w:p>
    <w:p w:rsidR="00B769DF" w:rsidRPr="00704E65" w:rsidRDefault="00B769DF" w:rsidP="00DF0A9F">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aps/>
          <w:lang w:eastAsia="zh-TW"/>
        </w:rPr>
        <w:t>$因子分數 =</w:t>
      </w:r>
      <w:r w:rsidRPr="00704E65">
        <w:rPr>
          <w:rFonts w:ascii="細明體" w:eastAsia="細明體" w:hAnsi="細明體" w:hint="eastAsia"/>
          <w:kern w:val="2"/>
          <w:lang w:eastAsia="zh-TW"/>
        </w:rPr>
        <w:t>處理當筆偵測因子分數list.因子分數</w:t>
      </w:r>
    </w:p>
    <w:p w:rsidR="00491FEA" w:rsidRPr="00704E65" w:rsidRDefault="00491FEA" w:rsidP="00DF0A9F">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Break (有比對到的話，後面就不用再比對了)</w:t>
      </w:r>
    </w:p>
    <w:p w:rsidR="00491FEA" w:rsidRPr="00704E65" w:rsidRDefault="00491FEA" w:rsidP="00DF0A9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kern w:val="2"/>
          <w:lang w:eastAsia="zh-TW"/>
        </w:rPr>
        <w:t>E</w:t>
      </w:r>
      <w:r w:rsidRPr="00704E65">
        <w:rPr>
          <w:rFonts w:ascii="細明體" w:eastAsia="細明體" w:hAnsi="細明體" w:hint="eastAsia"/>
          <w:kern w:val="2"/>
          <w:lang w:eastAsia="zh-TW"/>
        </w:rPr>
        <w:t>ND IF</w:t>
      </w:r>
    </w:p>
    <w:p w:rsidR="00491FEA" w:rsidRPr="00704E65" w:rsidRDefault="00491FEA" w:rsidP="00DF0A9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ELSE IF </w:t>
      </w:r>
      <w:r w:rsidRPr="00704E65">
        <w:rPr>
          <w:rFonts w:ascii="細明體" w:eastAsia="細明體" w:hAnsi="細明體" w:hint="eastAsia"/>
          <w:b/>
          <w:color w:val="E36C0A"/>
          <w:kern w:val="2"/>
          <w:lang w:eastAsia="zh-TW"/>
        </w:rPr>
        <w:t>$因子規則設定list</w:t>
      </w:r>
      <w:r w:rsidRPr="00704E65">
        <w:rPr>
          <w:rFonts w:ascii="細明體" w:eastAsia="細明體" w:hAnsi="細明體" w:hint="eastAsia"/>
          <w:lang w:eastAsia="zh-TW"/>
        </w:rPr>
        <w:t xml:space="preserve">.配分種類  = </w:t>
      </w:r>
      <w:r w:rsidRPr="00704E65">
        <w:rPr>
          <w:rFonts w:ascii="細明體" w:eastAsia="細明體" w:hAnsi="細明體"/>
          <w:lang w:eastAsia="zh-TW"/>
        </w:rPr>
        <w:t>‘</w:t>
      </w:r>
      <w:r w:rsidRPr="00704E65">
        <w:rPr>
          <w:rFonts w:ascii="細明體" w:eastAsia="細明體" w:hAnsi="細明體" w:hint="eastAsia"/>
          <w:lang w:eastAsia="zh-TW"/>
        </w:rPr>
        <w:t>2</w:t>
      </w:r>
      <w:r w:rsidRPr="00704E65">
        <w:rPr>
          <w:rFonts w:ascii="細明體" w:eastAsia="細明體" w:hAnsi="細明體"/>
          <w:lang w:eastAsia="zh-TW"/>
        </w:rPr>
        <w:t>’</w:t>
      </w:r>
      <w:r w:rsidRPr="00704E65">
        <w:rPr>
          <w:rFonts w:ascii="細明體" w:eastAsia="細明體" w:hAnsi="細明體" w:hint="eastAsia"/>
          <w:lang w:eastAsia="zh-TW"/>
        </w:rPr>
        <w:t>(是/否)</w:t>
      </w:r>
    </w:p>
    <w:p w:rsidR="00491FEA" w:rsidRPr="00704E65" w:rsidRDefault="00491FEA" w:rsidP="00DF0A9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w:t>
      </w:r>
      <w:r w:rsidR="00336972" w:rsidRPr="00704E65">
        <w:rPr>
          <w:rFonts w:ascii="細明體" w:eastAsia="細明體" w:hAnsi="細明體" w:hint="eastAsia"/>
          <w:lang w:eastAsia="zh-TW"/>
        </w:rPr>
        <w:t xml:space="preserve">$比對數值 </w:t>
      </w:r>
      <w:r w:rsidRPr="00704E65">
        <w:rPr>
          <w:rFonts w:ascii="細明體" w:eastAsia="細明體" w:hAnsi="細明體" w:hint="eastAsia"/>
          <w:kern w:val="2"/>
          <w:lang w:eastAsia="zh-TW"/>
        </w:rPr>
        <w:t>= 處理當筆偵測因子分數list.規則參數(去空白 )</w:t>
      </w:r>
    </w:p>
    <w:p w:rsidR="00491FEA" w:rsidRPr="00704E65" w:rsidRDefault="00491FEA" w:rsidP="00DF0A9F">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$評分分數 </w:t>
      </w:r>
      <w:r w:rsidRPr="00704E65">
        <w:rPr>
          <w:rFonts w:ascii="細明體" w:eastAsia="細明體" w:hAnsi="細明體" w:hint="eastAsia"/>
          <w:kern w:val="2"/>
          <w:lang w:eastAsia="zh-TW"/>
        </w:rPr>
        <w:t>= $因子規則設定list(當筆).權重 *處理當筆偵測因子分數list.因子分數</w:t>
      </w:r>
    </w:p>
    <w:p w:rsidR="00B769DF" w:rsidRPr="00704E65" w:rsidRDefault="00B769DF" w:rsidP="00DF0A9F">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$權重 = </w:t>
      </w:r>
      <w:r w:rsidRPr="00704E65">
        <w:rPr>
          <w:rFonts w:ascii="細明體" w:eastAsia="細明體" w:hAnsi="細明體" w:hint="eastAsia"/>
          <w:b/>
          <w:color w:val="E36C0A"/>
          <w:kern w:val="2"/>
          <w:lang w:eastAsia="zh-TW"/>
        </w:rPr>
        <w:t>$因子規則設定list</w:t>
      </w:r>
      <w:r w:rsidRPr="00704E65">
        <w:rPr>
          <w:rFonts w:ascii="細明體" w:eastAsia="細明體" w:hAnsi="細明體" w:hint="eastAsia"/>
          <w:kern w:val="2"/>
          <w:lang w:eastAsia="zh-TW"/>
        </w:rPr>
        <w:t>(當筆).權重</w:t>
      </w:r>
    </w:p>
    <w:p w:rsidR="00B769DF" w:rsidRPr="00704E65" w:rsidRDefault="00B769DF" w:rsidP="00DF0A9F">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aps/>
          <w:lang w:eastAsia="zh-TW"/>
        </w:rPr>
        <w:t>$因子分數 =</w:t>
      </w:r>
      <w:r w:rsidRPr="00704E65">
        <w:rPr>
          <w:rFonts w:ascii="細明體" w:eastAsia="細明體" w:hAnsi="細明體" w:hint="eastAsia"/>
          <w:kern w:val="2"/>
          <w:lang w:eastAsia="zh-TW"/>
        </w:rPr>
        <w:t>處理當筆偵測因子分數list.因子分數</w:t>
      </w:r>
    </w:p>
    <w:p w:rsidR="00491FEA" w:rsidRPr="00704E65" w:rsidRDefault="00491FEA" w:rsidP="00DF0A9F">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kern w:val="2"/>
          <w:lang w:eastAsia="zh-TW"/>
        </w:rPr>
        <w:t>E</w:t>
      </w:r>
      <w:r w:rsidRPr="00704E65">
        <w:rPr>
          <w:rFonts w:ascii="細明體" w:eastAsia="細明體" w:hAnsi="細明體" w:hint="eastAsia"/>
          <w:kern w:val="2"/>
          <w:lang w:eastAsia="zh-TW"/>
        </w:rPr>
        <w:t>ND IF</w:t>
      </w:r>
    </w:p>
    <w:p w:rsidR="00491FEA" w:rsidRPr="00704E65" w:rsidRDefault="00491FEA" w:rsidP="00DF0A9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491FEA" w:rsidRPr="00704E65" w:rsidRDefault="00491FEA"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LOOP</w:t>
      </w:r>
    </w:p>
    <w:p w:rsidR="00CF1EB3" w:rsidRPr="00704E65" w:rsidRDefault="00CF1EB3"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//**組成異地申請以及異地就診的評分明細資料(處理相同ID的時候做一次就可以)</w:t>
      </w:r>
    </w:p>
    <w:p w:rsidR="00FF597B" w:rsidRPr="00704E65" w:rsidRDefault="00FF597B" w:rsidP="00FF597B">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$異地申請_表頭  = </w:t>
      </w:r>
      <w:r w:rsidRPr="00704E65">
        <w:rPr>
          <w:rFonts w:ascii="細明體" w:eastAsia="細明體" w:hAnsi="細明體"/>
          <w:kern w:val="2"/>
          <w:lang w:eastAsia="zh-TW"/>
        </w:rPr>
        <w:t>“</w:t>
      </w:r>
      <w:r w:rsidRPr="00704E65">
        <w:rPr>
          <w:rFonts w:ascii="細明體" w:eastAsia="細明體" w:hAnsi="細明體" w:hint="eastAsia"/>
          <w:kern w:val="2"/>
          <w:lang w:eastAsia="zh-TW"/>
        </w:rPr>
        <w:t>受理編號,</w:t>
      </w:r>
      <w:r w:rsidR="001112EA">
        <w:rPr>
          <w:rFonts w:ascii="細明體" w:eastAsia="細明體" w:hAnsi="細明體" w:hint="eastAsia"/>
          <w:kern w:val="2"/>
          <w:lang w:eastAsia="zh-TW"/>
        </w:rPr>
        <w:t>事故日期,</w:t>
      </w:r>
      <w:r w:rsidRPr="00704E65">
        <w:rPr>
          <w:rFonts w:ascii="細明體" w:eastAsia="細明體" w:hAnsi="細明體" w:hint="eastAsia"/>
          <w:kern w:val="2"/>
          <w:lang w:eastAsia="zh-TW"/>
        </w:rPr>
        <w:t>居住地點,受理地點,受理服務中心名稱;</w:t>
      </w:r>
      <w:r w:rsidRPr="00704E65">
        <w:rPr>
          <w:rFonts w:ascii="細明體" w:eastAsia="細明體" w:hAnsi="細明體"/>
          <w:kern w:val="2"/>
          <w:lang w:eastAsia="zh-TW"/>
        </w:rPr>
        <w:t>”</w:t>
      </w:r>
    </w:p>
    <w:p w:rsidR="00FF597B" w:rsidRPr="00704E65" w:rsidRDefault="00FF597B"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$異地申請處理件數 = 0</w:t>
      </w:r>
    </w:p>
    <w:p w:rsidR="00FF597B" w:rsidRPr="00704E65" w:rsidRDefault="00FF597B" w:rsidP="00FF597B">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$異地求診_表頭  = </w:t>
      </w:r>
      <w:r w:rsidRPr="00704E65">
        <w:rPr>
          <w:rFonts w:ascii="細明體" w:eastAsia="細明體" w:hAnsi="細明體"/>
          <w:kern w:val="2"/>
          <w:lang w:eastAsia="zh-TW"/>
        </w:rPr>
        <w:t>“</w:t>
      </w:r>
      <w:r w:rsidRPr="00704E65">
        <w:rPr>
          <w:rFonts w:ascii="細明體" w:eastAsia="細明體" w:hAnsi="細明體" w:hint="eastAsia"/>
          <w:kern w:val="2"/>
          <w:lang w:eastAsia="zh-TW"/>
        </w:rPr>
        <w:t>受理編號,</w:t>
      </w:r>
      <w:r w:rsidR="001112EA">
        <w:rPr>
          <w:rFonts w:ascii="細明體" w:eastAsia="細明體" w:hAnsi="細明體" w:hint="eastAsia"/>
          <w:kern w:val="2"/>
          <w:lang w:eastAsia="zh-TW"/>
        </w:rPr>
        <w:t>事故日期,</w:t>
      </w:r>
      <w:r w:rsidRPr="00704E65">
        <w:rPr>
          <w:rFonts w:ascii="細明體" w:eastAsia="細明體" w:hAnsi="細明體" w:hint="eastAsia"/>
          <w:kern w:val="2"/>
          <w:lang w:eastAsia="zh-TW"/>
        </w:rPr>
        <w:t>居住地點,醫院地點,醫院名稱;</w:t>
      </w:r>
      <w:r w:rsidRPr="00704E65">
        <w:rPr>
          <w:rFonts w:ascii="細明體" w:eastAsia="細明體" w:hAnsi="細明體"/>
          <w:kern w:val="2"/>
          <w:lang w:eastAsia="zh-TW"/>
        </w:rPr>
        <w:t>”</w:t>
      </w:r>
    </w:p>
    <w:p w:rsidR="00FF597B" w:rsidRDefault="00FF597B"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$異地求診處理件數 = 0</w:t>
      </w:r>
    </w:p>
    <w:p w:rsidR="00730BFF" w:rsidRDefault="00730BFF" w:rsidP="00730BFF">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$櫃檯件_表頭 = </w:t>
      </w:r>
      <w:r>
        <w:rPr>
          <w:rFonts w:ascii="細明體" w:eastAsia="細明體" w:hAnsi="細明體"/>
          <w:kern w:val="2"/>
          <w:lang w:eastAsia="zh-TW"/>
        </w:rPr>
        <w:t>“</w:t>
      </w:r>
      <w:r w:rsidRPr="00730BFF">
        <w:rPr>
          <w:rFonts w:ascii="細明體" w:eastAsia="細明體" w:hAnsi="細明體" w:hint="eastAsia"/>
          <w:kern w:val="2"/>
          <w:lang w:eastAsia="zh-TW"/>
        </w:rPr>
        <w:t>受理編號,事故日期,居住地點,受理地點,受理服務中心名稱,本次為櫃檯件</w:t>
      </w:r>
      <w:r>
        <w:rPr>
          <w:rFonts w:ascii="細明體" w:eastAsia="細明體" w:hAnsi="細明體"/>
          <w:kern w:val="2"/>
          <w:lang w:eastAsia="zh-TW"/>
        </w:rPr>
        <w:t>”</w:t>
      </w:r>
    </w:p>
    <w:p w:rsidR="001B11F7" w:rsidRPr="00704E65" w:rsidRDefault="001B11F7" w:rsidP="00730BF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Pr>
          <w:rFonts w:ascii="細明體" w:eastAsia="細明體" w:hAnsi="細明體" w:hint="eastAsia"/>
          <w:kern w:val="2"/>
          <w:lang w:eastAsia="zh-TW"/>
        </w:rPr>
        <w:t>櫃檯件</w:t>
      </w:r>
      <w:r w:rsidRPr="00704E65">
        <w:rPr>
          <w:rFonts w:ascii="細明體" w:eastAsia="細明體" w:hAnsi="細明體" w:hint="eastAsia"/>
          <w:kern w:val="2"/>
          <w:lang w:eastAsia="zh-TW"/>
        </w:rPr>
        <w:t>處理件數 = 0</w:t>
      </w:r>
    </w:p>
    <w:p w:rsidR="00595CF1" w:rsidRPr="00595CF1" w:rsidRDefault="00CF1EB3" w:rsidP="00C877A7">
      <w:pPr>
        <w:pStyle w:val="Tabletext"/>
        <w:keepLines w:val="0"/>
        <w:numPr>
          <w:ilvl w:val="3"/>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讀取異常狀況處理來源明細檔DTAAV005</w:t>
      </w:r>
      <w:r w:rsidR="00595CF1">
        <w:rPr>
          <w:rFonts w:ascii="細明體" w:eastAsia="細明體" w:hAnsi="細明體" w:hint="eastAsia"/>
          <w:lang w:eastAsia="zh-TW"/>
        </w:rPr>
        <w:t xml:space="preserve"> V005</w:t>
      </w:r>
    </w:p>
    <w:p w:rsidR="00595CF1" w:rsidRPr="00595CF1" w:rsidRDefault="00595CF1" w:rsidP="00595CF1">
      <w:pPr>
        <w:pStyle w:val="Tabletext"/>
        <w:keepLines w:val="0"/>
        <w:numPr>
          <w:ilvl w:val="3"/>
          <w:numId w:val="32"/>
        </w:numPr>
        <w:spacing w:after="0" w:line="240" w:lineRule="auto"/>
        <w:rPr>
          <w:rFonts w:ascii="細明體" w:eastAsia="細明體" w:hAnsi="細明體" w:hint="eastAsia"/>
          <w:bCs/>
          <w:lang w:eastAsia="zh-TW"/>
        </w:rPr>
      </w:pPr>
      <w:r>
        <w:rPr>
          <w:rFonts w:ascii="細明體" w:eastAsia="細明體" w:hAnsi="細明體"/>
          <w:lang w:eastAsia="zh-TW"/>
        </w:rPr>
        <w:t>L</w:t>
      </w:r>
      <w:r>
        <w:rPr>
          <w:rFonts w:ascii="細明體" w:eastAsia="細明體" w:hAnsi="細明體" w:hint="eastAsia"/>
          <w:lang w:eastAsia="zh-TW"/>
        </w:rPr>
        <w:t>eft join</w:t>
      </w:r>
      <w:r w:rsidRPr="00595CF1">
        <w:rPr>
          <w:rFonts w:ascii="細明體" w:eastAsia="細明體" w:hAnsi="細明體" w:hint="eastAsia"/>
          <w:lang w:eastAsia="zh-TW"/>
        </w:rPr>
        <w:t>理賠受理輸入申請書檔</w:t>
      </w:r>
      <w:r>
        <w:rPr>
          <w:rFonts w:ascii="細明體" w:eastAsia="細明體" w:hAnsi="細明體" w:hint="eastAsia"/>
          <w:lang w:eastAsia="zh-TW"/>
        </w:rPr>
        <w:t>DTAAA010 A010 ON 受理編號，事故者ID相同</w:t>
      </w:r>
    </w:p>
    <w:p w:rsidR="00CF1EB3" w:rsidRPr="00704E65" w:rsidRDefault="00CF1EB3" w:rsidP="00595CF1">
      <w:pPr>
        <w:pStyle w:val="Tabletext"/>
        <w:keepLines w:val="0"/>
        <w:numPr>
          <w:ilvl w:val="3"/>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BY參數 :</w:t>
      </w:r>
    </w:p>
    <w:p w:rsidR="00CF1EB3" w:rsidRPr="00595CF1" w:rsidRDefault="00CF1EB3" w:rsidP="00C877A7">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 xml:space="preserve">DTAAV005.事故者ID(OCR_ID) = </w:t>
      </w:r>
      <w:r w:rsidRPr="00704E65">
        <w:rPr>
          <w:rFonts w:ascii="細明體" w:eastAsia="細明體" w:hAnsi="細明體" w:cs="Arial Unicode MS" w:hint="eastAsia"/>
        </w:rPr>
        <w:t>同$DTAAV011</w:t>
      </w:r>
    </w:p>
    <w:p w:rsidR="00595CF1" w:rsidRPr="00595CF1" w:rsidRDefault="00595CF1" w:rsidP="00C877A7">
      <w:pPr>
        <w:pStyle w:val="Tabletext"/>
        <w:keepLines w:val="0"/>
        <w:numPr>
          <w:ilvl w:val="4"/>
          <w:numId w:val="32"/>
        </w:numPr>
        <w:spacing w:after="0" w:line="240" w:lineRule="auto"/>
        <w:rPr>
          <w:rFonts w:ascii="細明體" w:eastAsia="細明體" w:hAnsi="細明體" w:hint="eastAsia"/>
          <w:bCs/>
          <w:lang w:eastAsia="zh-TW"/>
        </w:rPr>
      </w:pPr>
      <w:r>
        <w:rPr>
          <w:rFonts w:ascii="細明體" w:eastAsia="細明體" w:hAnsi="細明體" w:hint="eastAsia"/>
          <w:lang w:eastAsia="zh-TW"/>
        </w:rPr>
        <w:t>A010.受理編號 不為空值</w:t>
      </w:r>
    </w:p>
    <w:p w:rsidR="00595CF1" w:rsidRPr="00595CF1" w:rsidRDefault="00595CF1" w:rsidP="00AA667E">
      <w:pPr>
        <w:pStyle w:val="Tabletext"/>
        <w:keepLines w:val="0"/>
        <w:numPr>
          <w:ilvl w:val="3"/>
          <w:numId w:val="32"/>
        </w:numPr>
        <w:spacing w:after="0" w:line="240" w:lineRule="auto"/>
        <w:rPr>
          <w:rFonts w:ascii="細明體" w:eastAsia="細明體" w:hAnsi="細明體" w:hint="eastAsia"/>
          <w:bCs/>
          <w:lang w:eastAsia="zh-TW"/>
        </w:rPr>
      </w:pPr>
      <w:r>
        <w:rPr>
          <w:rFonts w:ascii="細明體" w:eastAsia="細明體" w:hAnsi="細明體" w:hint="eastAsia"/>
          <w:lang w:eastAsia="zh-TW"/>
        </w:rPr>
        <w:t>撈取欄位</w:t>
      </w:r>
    </w:p>
    <w:p w:rsidR="00595CF1" w:rsidRPr="00595CF1" w:rsidRDefault="00595CF1" w:rsidP="00595CF1">
      <w:pPr>
        <w:pStyle w:val="Tabletext"/>
        <w:keepLines w:val="0"/>
        <w:numPr>
          <w:ilvl w:val="4"/>
          <w:numId w:val="32"/>
        </w:numPr>
        <w:spacing w:after="0" w:line="240" w:lineRule="auto"/>
        <w:rPr>
          <w:rFonts w:ascii="細明體" w:eastAsia="細明體" w:hAnsi="細明體" w:hint="eastAsia"/>
          <w:bCs/>
          <w:lang w:eastAsia="zh-TW"/>
        </w:rPr>
      </w:pPr>
      <w:r>
        <w:rPr>
          <w:rFonts w:ascii="細明體" w:eastAsia="細明體" w:hAnsi="細明體" w:hint="eastAsia"/>
          <w:lang w:eastAsia="zh-TW"/>
        </w:rPr>
        <w:t>V005所有欄位</w:t>
      </w:r>
    </w:p>
    <w:p w:rsidR="00595CF1" w:rsidRPr="00704E65" w:rsidRDefault="00595CF1" w:rsidP="00AA667E">
      <w:pPr>
        <w:pStyle w:val="Tabletext"/>
        <w:keepLines w:val="0"/>
        <w:numPr>
          <w:ilvl w:val="5"/>
          <w:numId w:val="32"/>
        </w:numPr>
        <w:spacing w:after="0" w:line="240" w:lineRule="auto"/>
        <w:rPr>
          <w:rFonts w:ascii="細明體" w:eastAsia="細明體" w:hAnsi="細明體" w:hint="eastAsia"/>
          <w:bCs/>
          <w:lang w:eastAsia="zh-TW"/>
        </w:rPr>
      </w:pPr>
      <w:r>
        <w:rPr>
          <w:rFonts w:ascii="細明體" w:eastAsia="細明體" w:hAnsi="細明體" w:hint="eastAsia"/>
          <w:lang w:eastAsia="zh-TW"/>
        </w:rPr>
        <w:t>其中V005的受理日期以A010.事故日期取代</w:t>
      </w:r>
    </w:p>
    <w:p w:rsidR="00CF1EB3" w:rsidRPr="00704E65" w:rsidRDefault="00CF1EB3" w:rsidP="00C877A7">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bCs/>
          <w:lang w:eastAsia="zh-TW"/>
        </w:rPr>
        <w:t xml:space="preserve">ORDER BY </w:t>
      </w:r>
      <w:r w:rsidR="00595CF1">
        <w:rPr>
          <w:rFonts w:ascii="細明體" w:eastAsia="細明體" w:hAnsi="細明體" w:hint="eastAsia"/>
          <w:bCs/>
          <w:lang w:eastAsia="zh-TW"/>
        </w:rPr>
        <w:t>V005.</w:t>
      </w:r>
      <w:r w:rsidRPr="00704E65">
        <w:rPr>
          <w:rFonts w:ascii="細明體" w:eastAsia="細明體" w:hAnsi="細明體" w:hint="eastAsia"/>
          <w:bCs/>
          <w:lang w:eastAsia="zh-TW"/>
        </w:rPr>
        <w:t>受理編號,</w:t>
      </w:r>
      <w:r w:rsidR="00595CF1">
        <w:rPr>
          <w:rFonts w:ascii="細明體" w:eastAsia="細明體" w:hAnsi="細明體" w:hint="eastAsia"/>
          <w:bCs/>
          <w:lang w:eastAsia="zh-TW"/>
        </w:rPr>
        <w:t>V005.</w:t>
      </w:r>
      <w:r w:rsidRPr="00704E65">
        <w:rPr>
          <w:rFonts w:ascii="細明體" w:eastAsia="細明體" w:hAnsi="細明體" w:hint="eastAsia"/>
          <w:bCs/>
          <w:lang w:eastAsia="zh-TW"/>
        </w:rPr>
        <w:t>診斷書序號</w:t>
      </w:r>
    </w:p>
    <w:p w:rsidR="00CF1EB3" w:rsidRPr="00704E65" w:rsidRDefault="00CF1EB3" w:rsidP="00C877A7">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w:t>
      </w:r>
    </w:p>
    <w:p w:rsidR="00CF1EB3" w:rsidRPr="00704E65" w:rsidRDefault="00CF1EB3" w:rsidP="00C877A7">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$異地申請_評分明細 = </w:t>
      </w:r>
      <w:r w:rsidR="00AF17EC" w:rsidRPr="00704E65">
        <w:rPr>
          <w:rFonts w:ascii="細明體" w:eastAsia="細明體" w:hAnsi="細明體" w:hint="eastAsia"/>
          <w:kern w:val="2"/>
          <w:lang w:eastAsia="zh-TW"/>
        </w:rPr>
        <w:t>$異地申請_表頭</w:t>
      </w:r>
    </w:p>
    <w:p w:rsidR="00CF1EB3" w:rsidRDefault="00CF1EB3" w:rsidP="00C877A7">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$異地就診_評分明細 = </w:t>
      </w:r>
      <w:r w:rsidR="00AF17EC" w:rsidRPr="00704E65">
        <w:rPr>
          <w:rFonts w:ascii="細明體" w:eastAsia="細明體" w:hAnsi="細明體" w:hint="eastAsia"/>
          <w:kern w:val="2"/>
          <w:lang w:eastAsia="zh-TW"/>
        </w:rPr>
        <w:t>$異地求診_表頭</w:t>
      </w:r>
    </w:p>
    <w:p w:rsidR="00730BFF" w:rsidRPr="00704E65" w:rsidRDefault="00730BFF" w:rsidP="00C877A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$櫃檯件_評分明細 = $櫃檯件_表頭</w:t>
      </w:r>
    </w:p>
    <w:p w:rsidR="00CF1EB3" w:rsidRPr="00704E65" w:rsidRDefault="00CF1EB3" w:rsidP="00C877A7">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若有資料，依序判斷每筆資料</w:t>
      </w:r>
      <w:r w:rsidR="00B90421" w:rsidRPr="00704E65">
        <w:rPr>
          <w:rFonts w:ascii="細明體" w:eastAsia="細明體" w:hAnsi="細明體" w:hint="eastAsia"/>
          <w:kern w:val="2"/>
          <w:lang w:eastAsia="zh-TW"/>
        </w:rPr>
        <w:t>($DTAAV005)</w:t>
      </w:r>
    </w:p>
    <w:p w:rsidR="00B90421" w:rsidRPr="00704E65" w:rsidRDefault="00B90421" w:rsidP="00C877A7">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$DTAAV005.是否異地申請  = </w:t>
      </w:r>
      <w:r w:rsidRPr="00704E65">
        <w:rPr>
          <w:rFonts w:ascii="細明體" w:eastAsia="細明體" w:hAnsi="細明體"/>
          <w:kern w:val="2"/>
          <w:lang w:eastAsia="zh-TW"/>
        </w:rPr>
        <w:t>‘</w:t>
      </w:r>
      <w:r w:rsidRPr="00704E65">
        <w:rPr>
          <w:rFonts w:ascii="細明體" w:eastAsia="細明體" w:hAnsi="細明體" w:hint="eastAsia"/>
          <w:kern w:val="2"/>
          <w:lang w:eastAsia="zh-TW"/>
        </w:rPr>
        <w:t>Y</w:t>
      </w:r>
      <w:r w:rsidRPr="00704E65">
        <w:rPr>
          <w:rFonts w:ascii="細明體" w:eastAsia="細明體" w:hAnsi="細明體"/>
          <w:kern w:val="2"/>
          <w:lang w:eastAsia="zh-TW"/>
        </w:rPr>
        <w:t>’</w:t>
      </w:r>
    </w:p>
    <w:p w:rsidR="00FF597B" w:rsidRPr="00704E65" w:rsidRDefault="00FF597B" w:rsidP="00C877A7">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$異地申請處理件數  ++ </w:t>
      </w:r>
    </w:p>
    <w:p w:rsidR="000C2080" w:rsidRPr="00704E65" w:rsidRDefault="000C2080" w:rsidP="00C877A7">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$異地申請＿當筆明細 = $DTAAV005.受理編號  </w:t>
      </w:r>
      <w:r w:rsidR="0064438E" w:rsidRPr="00704E65">
        <w:rPr>
          <w:rFonts w:ascii="細明體" w:eastAsia="細明體" w:hAnsi="細明體" w:hint="eastAsia"/>
          <w:kern w:val="2"/>
          <w:lang w:eastAsia="zh-TW"/>
        </w:rPr>
        <w:t xml:space="preserve">+ </w:t>
      </w:r>
      <w:r w:rsidR="0064438E" w:rsidRPr="00704E65">
        <w:rPr>
          <w:rFonts w:ascii="細明體" w:eastAsia="細明體" w:hAnsi="細明體"/>
          <w:kern w:val="2"/>
          <w:lang w:eastAsia="zh-TW"/>
        </w:rPr>
        <w:t>‘</w:t>
      </w:r>
      <w:r w:rsidR="0064438E" w:rsidRPr="00704E65">
        <w:rPr>
          <w:rFonts w:ascii="細明體" w:eastAsia="細明體" w:hAnsi="細明體" w:hint="eastAsia"/>
          <w:kern w:val="2"/>
          <w:lang w:eastAsia="zh-TW"/>
        </w:rPr>
        <w:t>,</w:t>
      </w:r>
      <w:r w:rsidR="0064438E" w:rsidRPr="00704E65">
        <w:rPr>
          <w:rFonts w:ascii="細明體" w:eastAsia="細明體" w:hAnsi="細明體"/>
          <w:kern w:val="2"/>
          <w:lang w:eastAsia="zh-TW"/>
        </w:rPr>
        <w:t>’</w:t>
      </w:r>
      <w:r w:rsidR="0064438E" w:rsidRPr="00704E65">
        <w:rPr>
          <w:rFonts w:ascii="細明體" w:eastAsia="細明體" w:hAnsi="細明體" w:hint="eastAsia"/>
          <w:kern w:val="2"/>
          <w:lang w:eastAsia="zh-TW"/>
        </w:rPr>
        <w:t>+</w:t>
      </w:r>
      <w:r w:rsidR="00595CF1" w:rsidRPr="00704E65">
        <w:rPr>
          <w:rFonts w:ascii="細明體" w:eastAsia="細明體" w:hAnsi="細明體" w:hint="eastAsia"/>
          <w:kern w:val="2"/>
          <w:lang w:eastAsia="zh-TW"/>
        </w:rPr>
        <w:t>$DTAAV005</w:t>
      </w:r>
      <w:r w:rsidR="0064438E">
        <w:rPr>
          <w:rFonts w:ascii="細明體" w:eastAsia="細明體" w:hAnsi="細明體" w:cs="Arial Unicode MS" w:hint="eastAsia"/>
          <w:lang w:eastAsia="zh-TW"/>
        </w:rPr>
        <w:t>.事故日期</w:t>
      </w:r>
      <w:r w:rsidRPr="00704E65">
        <w:rPr>
          <w:rFonts w:ascii="細明體" w:eastAsia="細明體" w:hAnsi="細明體" w:hint="eastAsia"/>
          <w:kern w:val="2"/>
          <w:lang w:eastAsia="zh-TW"/>
        </w:rPr>
        <w:t xml:space="preserve">+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+$DTAAV005.居住地址對應城市+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+$DTAAV005.受理單位對應城市+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+$DTAAV005.受理單位中文</w:t>
      </w:r>
    </w:p>
    <w:p w:rsidR="00FF597B" w:rsidRPr="00704E65" w:rsidRDefault="00FF597B" w:rsidP="00C877A7">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$異地申請處理件數 = 1</w:t>
      </w:r>
    </w:p>
    <w:p w:rsidR="00FF597B" w:rsidRPr="00704E65" w:rsidRDefault="00FF597B" w:rsidP="00C877A7">
      <w:pPr>
        <w:pStyle w:val="Tabletext"/>
        <w:keepLines w:val="0"/>
        <w:numPr>
          <w:ilvl w:val="7"/>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$異地申請_評分明細 = </w:t>
      </w:r>
      <w:r w:rsidR="000C2080" w:rsidRPr="00704E65">
        <w:rPr>
          <w:rFonts w:ascii="細明體" w:eastAsia="細明體" w:hAnsi="細明體" w:hint="eastAsia"/>
          <w:kern w:val="2"/>
          <w:lang w:eastAsia="zh-TW"/>
        </w:rPr>
        <w:t>$異地申請_表頭 + $異地申請＿當筆明細</w:t>
      </w:r>
    </w:p>
    <w:p w:rsidR="000C2080" w:rsidRPr="00704E65" w:rsidRDefault="000C2080" w:rsidP="00C877A7">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ELSE</w:t>
      </w:r>
    </w:p>
    <w:p w:rsidR="000C2080" w:rsidRPr="00704E65" w:rsidRDefault="000C2080" w:rsidP="00C877A7">
      <w:pPr>
        <w:pStyle w:val="Tabletext"/>
        <w:keepLines w:val="0"/>
        <w:numPr>
          <w:ilvl w:val="7"/>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$異地申請_評分明細 = $異地申請_評分明細 +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+$異地申請＿當筆明細</w:t>
      </w:r>
    </w:p>
    <w:p w:rsidR="000C2080" w:rsidRPr="00704E65" w:rsidRDefault="000C2080" w:rsidP="00C877A7">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0C2080" w:rsidRPr="00704E65" w:rsidRDefault="000C2080" w:rsidP="00C877A7">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0C2080" w:rsidRPr="00704E65" w:rsidRDefault="000C2080" w:rsidP="000C2080">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$DTAAV005.是否異地求診  = </w:t>
      </w:r>
      <w:r w:rsidRPr="00704E65">
        <w:rPr>
          <w:rFonts w:ascii="細明體" w:eastAsia="細明體" w:hAnsi="細明體"/>
          <w:kern w:val="2"/>
          <w:lang w:eastAsia="zh-TW"/>
        </w:rPr>
        <w:t>‘</w:t>
      </w:r>
      <w:r w:rsidRPr="00704E65">
        <w:rPr>
          <w:rFonts w:ascii="細明體" w:eastAsia="細明體" w:hAnsi="細明體" w:hint="eastAsia"/>
          <w:kern w:val="2"/>
          <w:lang w:eastAsia="zh-TW"/>
        </w:rPr>
        <w:t>Y</w:t>
      </w:r>
      <w:r w:rsidRPr="00704E65">
        <w:rPr>
          <w:rFonts w:ascii="細明體" w:eastAsia="細明體" w:hAnsi="細明體"/>
          <w:kern w:val="2"/>
          <w:lang w:eastAsia="zh-TW"/>
        </w:rPr>
        <w:t>’</w:t>
      </w:r>
    </w:p>
    <w:p w:rsidR="000C2080" w:rsidRPr="00704E65" w:rsidRDefault="000C2080" w:rsidP="000C2080">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$異地求診處理件數  ++ </w:t>
      </w:r>
    </w:p>
    <w:p w:rsidR="000C2080" w:rsidRPr="00704E65" w:rsidRDefault="000C2080" w:rsidP="000C2080">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$異地求診＿當筆明細 = $DTAAV005.受理編號</w:t>
      </w:r>
      <w:r w:rsidR="0064438E" w:rsidRPr="00704E65">
        <w:rPr>
          <w:rFonts w:ascii="細明體" w:eastAsia="細明體" w:hAnsi="細明體" w:hint="eastAsia"/>
          <w:kern w:val="2"/>
          <w:lang w:eastAsia="zh-TW"/>
        </w:rPr>
        <w:t xml:space="preserve">+ </w:t>
      </w:r>
      <w:r w:rsidR="0064438E" w:rsidRPr="00704E65">
        <w:rPr>
          <w:rFonts w:ascii="細明體" w:eastAsia="細明體" w:hAnsi="細明體"/>
          <w:kern w:val="2"/>
          <w:lang w:eastAsia="zh-TW"/>
        </w:rPr>
        <w:t>‘</w:t>
      </w:r>
      <w:r w:rsidR="0064438E" w:rsidRPr="00704E65">
        <w:rPr>
          <w:rFonts w:ascii="細明體" w:eastAsia="細明體" w:hAnsi="細明體" w:hint="eastAsia"/>
          <w:kern w:val="2"/>
          <w:lang w:eastAsia="zh-TW"/>
        </w:rPr>
        <w:t>,</w:t>
      </w:r>
      <w:r w:rsidR="0064438E" w:rsidRPr="00704E65">
        <w:rPr>
          <w:rFonts w:ascii="細明體" w:eastAsia="細明體" w:hAnsi="細明體"/>
          <w:kern w:val="2"/>
          <w:lang w:eastAsia="zh-TW"/>
        </w:rPr>
        <w:t>’</w:t>
      </w:r>
      <w:r w:rsidR="0064438E" w:rsidRPr="00704E65">
        <w:rPr>
          <w:rFonts w:ascii="細明體" w:eastAsia="細明體" w:hAnsi="細明體" w:hint="eastAsia"/>
          <w:kern w:val="2"/>
          <w:lang w:eastAsia="zh-TW"/>
        </w:rPr>
        <w:t>+</w:t>
      </w:r>
      <w:r w:rsidR="00595CF1" w:rsidRPr="00704E65">
        <w:rPr>
          <w:rFonts w:ascii="細明體" w:eastAsia="細明體" w:hAnsi="細明體" w:hint="eastAsia"/>
          <w:kern w:val="2"/>
          <w:lang w:eastAsia="zh-TW"/>
        </w:rPr>
        <w:t>$DTAAV005</w:t>
      </w:r>
      <w:r w:rsidR="0064438E">
        <w:rPr>
          <w:rFonts w:ascii="細明體" w:eastAsia="細明體" w:hAnsi="細明體" w:cs="Arial Unicode MS" w:hint="eastAsia"/>
          <w:lang w:eastAsia="zh-TW"/>
        </w:rPr>
        <w:t>.事故日期</w:t>
      </w:r>
      <w:r w:rsidRPr="00704E65">
        <w:rPr>
          <w:rFonts w:ascii="細明體" w:eastAsia="細明體" w:hAnsi="細明體" w:hint="eastAsia"/>
          <w:kern w:val="2"/>
          <w:lang w:eastAsia="zh-TW"/>
        </w:rPr>
        <w:t xml:space="preserve">+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+$DTAAV005.居住地址對應城市+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+$DTAAV005.醫院代碼對應城市+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+$DTAAV005.醫院名稱</w:t>
      </w:r>
    </w:p>
    <w:p w:rsidR="000C2080" w:rsidRPr="00704E65" w:rsidRDefault="000C2080" w:rsidP="000C2080">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$異地求診處理件數 = 1</w:t>
      </w:r>
    </w:p>
    <w:p w:rsidR="000C2080" w:rsidRPr="00704E65" w:rsidRDefault="000C2080" w:rsidP="000C2080">
      <w:pPr>
        <w:pStyle w:val="Tabletext"/>
        <w:keepLines w:val="0"/>
        <w:numPr>
          <w:ilvl w:val="7"/>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$異地求診_評分明細 = $異地求診_表頭 + $異地求診＿當筆明細</w:t>
      </w:r>
    </w:p>
    <w:p w:rsidR="000C2080" w:rsidRPr="00704E65" w:rsidRDefault="000C2080" w:rsidP="000C2080">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ELSE</w:t>
      </w:r>
    </w:p>
    <w:p w:rsidR="000C2080" w:rsidRPr="00704E65" w:rsidRDefault="000C2080" w:rsidP="000C2080">
      <w:pPr>
        <w:pStyle w:val="Tabletext"/>
        <w:keepLines w:val="0"/>
        <w:numPr>
          <w:ilvl w:val="7"/>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$異地求診_評分明細 = $異地求診_評分明細 +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+$異地求診＿當筆明細</w:t>
      </w:r>
    </w:p>
    <w:p w:rsidR="000C2080" w:rsidRPr="00704E65" w:rsidRDefault="000C2080" w:rsidP="000C2080">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0C2080" w:rsidRDefault="000C2080" w:rsidP="000C2080">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730BFF" w:rsidRDefault="00730BFF" w:rsidP="000C2080">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704E65">
        <w:rPr>
          <w:rFonts w:ascii="細明體" w:eastAsia="細明體" w:hAnsi="細明體" w:hint="eastAsia"/>
          <w:kern w:val="2"/>
          <w:lang w:eastAsia="zh-TW"/>
        </w:rPr>
        <w:t>$DTAAV005.是否</w:t>
      </w:r>
      <w:r>
        <w:rPr>
          <w:rFonts w:ascii="細明體" w:eastAsia="細明體" w:hAnsi="細明體" w:hint="eastAsia"/>
          <w:kern w:val="2"/>
          <w:lang w:eastAsia="zh-TW"/>
        </w:rPr>
        <w:t>櫃檯件</w:t>
      </w:r>
      <w:r w:rsidRPr="00704E65">
        <w:rPr>
          <w:rFonts w:ascii="細明體" w:eastAsia="細明體" w:hAnsi="細明體" w:hint="eastAsia"/>
          <w:kern w:val="2"/>
          <w:lang w:eastAsia="zh-TW"/>
        </w:rPr>
        <w:t xml:space="preserve">  = </w:t>
      </w:r>
      <w:r w:rsidRPr="00704E65">
        <w:rPr>
          <w:rFonts w:ascii="細明體" w:eastAsia="細明體" w:hAnsi="細明體"/>
          <w:kern w:val="2"/>
          <w:lang w:eastAsia="zh-TW"/>
        </w:rPr>
        <w:t>‘</w:t>
      </w:r>
      <w:r w:rsidRPr="00704E65">
        <w:rPr>
          <w:rFonts w:ascii="細明體" w:eastAsia="細明體" w:hAnsi="細明體" w:hint="eastAsia"/>
          <w:kern w:val="2"/>
          <w:lang w:eastAsia="zh-TW"/>
        </w:rPr>
        <w:t>Y</w:t>
      </w:r>
      <w:r w:rsidRPr="00704E65">
        <w:rPr>
          <w:rFonts w:ascii="細明體" w:eastAsia="細明體" w:hAnsi="細明體"/>
          <w:kern w:val="2"/>
          <w:lang w:eastAsia="zh-TW"/>
        </w:rPr>
        <w:t>’</w:t>
      </w:r>
    </w:p>
    <w:p w:rsidR="00730BFF" w:rsidRDefault="00730BFF" w:rsidP="00275B45">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$櫃檯件_當筆明細 = </w:t>
      </w:r>
      <w:r w:rsidRPr="00704E65">
        <w:rPr>
          <w:rFonts w:ascii="細明體" w:eastAsia="細明體" w:hAnsi="細明體" w:hint="eastAsia"/>
          <w:kern w:val="2"/>
          <w:lang w:eastAsia="zh-TW"/>
        </w:rPr>
        <w:t>$DTAAV005.受理編號</w:t>
      </w:r>
      <w:r>
        <w:rPr>
          <w:rFonts w:ascii="細明體" w:eastAsia="細明體" w:hAnsi="細明體" w:hint="eastAsia"/>
          <w:kern w:val="2"/>
          <w:lang w:eastAsia="zh-TW"/>
        </w:rPr>
        <w:t xml:space="preserve"> </w:t>
      </w:r>
      <w:r w:rsidRPr="00704E65">
        <w:rPr>
          <w:rFonts w:ascii="細明體" w:eastAsia="細明體" w:hAnsi="細明體" w:hint="eastAsia"/>
          <w:kern w:val="2"/>
          <w:lang w:eastAsia="zh-TW"/>
        </w:rPr>
        <w:t>+</w:t>
      </w:r>
      <w:r>
        <w:rPr>
          <w:rFonts w:ascii="細明體" w:eastAsia="細明體" w:hAnsi="細明體" w:hint="eastAsia"/>
          <w:kern w:val="2"/>
          <w:lang w:eastAsia="zh-TW"/>
        </w:rPr>
        <w:t xml:space="preserve"> </w:t>
      </w:r>
      <w:r w:rsidRPr="00704E65">
        <w:rPr>
          <w:rFonts w:ascii="細明體" w:eastAsia="細明體" w:hAnsi="細明體" w:hint="eastAsia"/>
          <w:kern w:val="2"/>
          <w:lang w:eastAsia="zh-TW"/>
        </w:rPr>
        <w:t>$DTAAV005.</w:t>
      </w:r>
      <w:r>
        <w:rPr>
          <w:rFonts w:ascii="細明體" w:eastAsia="細明體" w:hAnsi="細明體" w:hint="eastAsia"/>
          <w:kern w:val="2"/>
          <w:lang w:eastAsia="zh-TW"/>
        </w:rPr>
        <w:t xml:space="preserve">申請日期 </w:t>
      </w:r>
      <w:r w:rsidRPr="00704E65">
        <w:rPr>
          <w:rFonts w:ascii="細明體" w:eastAsia="細明體" w:hAnsi="細明體" w:hint="eastAsia"/>
          <w:kern w:val="2"/>
          <w:lang w:eastAsia="zh-TW"/>
        </w:rPr>
        <w:t>+</w:t>
      </w:r>
      <w:r>
        <w:rPr>
          <w:rFonts w:ascii="細明體" w:eastAsia="細明體" w:hAnsi="細明體" w:hint="eastAsia"/>
          <w:kern w:val="2"/>
          <w:lang w:eastAsia="zh-TW"/>
        </w:rPr>
        <w:t xml:space="preserve"> </w:t>
      </w:r>
      <w:r w:rsidRPr="00704E65">
        <w:rPr>
          <w:rFonts w:ascii="細明體" w:eastAsia="細明體" w:hAnsi="細明體" w:hint="eastAsia"/>
          <w:kern w:val="2"/>
          <w:lang w:eastAsia="zh-TW"/>
        </w:rPr>
        <w:t>$DTAAV005.受理編號</w:t>
      </w:r>
      <w:r>
        <w:rPr>
          <w:rFonts w:ascii="細明體" w:eastAsia="細明體" w:hAnsi="細明體" w:hint="eastAsia"/>
          <w:kern w:val="2"/>
          <w:lang w:eastAsia="zh-TW"/>
        </w:rPr>
        <w:t xml:space="preserve"> </w:t>
      </w:r>
      <w:r w:rsidRPr="00704E65">
        <w:rPr>
          <w:rFonts w:ascii="細明體" w:eastAsia="細明體" w:hAnsi="細明體" w:hint="eastAsia"/>
          <w:kern w:val="2"/>
          <w:lang w:eastAsia="zh-TW"/>
        </w:rPr>
        <w:t>+</w:t>
      </w:r>
      <w:r>
        <w:rPr>
          <w:rFonts w:ascii="細明體" w:eastAsia="細明體" w:hAnsi="細明體" w:hint="eastAsia"/>
          <w:kern w:val="2"/>
          <w:lang w:eastAsia="zh-TW"/>
        </w:rPr>
        <w:t xml:space="preserve"> $DTAAV005.</w:t>
      </w:r>
      <w:r w:rsidRPr="00730BFF">
        <w:rPr>
          <w:rFonts w:ascii="細明體" w:eastAsia="細明體" w:hAnsi="細明體" w:hint="eastAsia"/>
          <w:kern w:val="2"/>
          <w:lang w:eastAsia="zh-TW"/>
        </w:rPr>
        <w:t>居住地址對應城市</w:t>
      </w:r>
      <w:r>
        <w:rPr>
          <w:rFonts w:ascii="細明體" w:eastAsia="細明體" w:hAnsi="細明體" w:hint="eastAsia"/>
          <w:kern w:val="2"/>
          <w:lang w:eastAsia="zh-TW"/>
        </w:rPr>
        <w:t xml:space="preserve"> + $DTAAV005.</w:t>
      </w:r>
      <w:r w:rsidRPr="00730BFF">
        <w:rPr>
          <w:rFonts w:ascii="細明體" w:eastAsia="細明體" w:hAnsi="細明體" w:hint="eastAsia"/>
          <w:kern w:val="2"/>
          <w:lang w:eastAsia="zh-TW"/>
        </w:rPr>
        <w:t>受理單位對應城市</w:t>
      </w:r>
      <w:r>
        <w:rPr>
          <w:rFonts w:ascii="細明體" w:eastAsia="細明體" w:hAnsi="細明體" w:hint="eastAsia"/>
          <w:kern w:val="2"/>
          <w:lang w:eastAsia="zh-TW"/>
        </w:rPr>
        <w:t xml:space="preserve"> + $DTAAV005.</w:t>
      </w:r>
      <w:r w:rsidRPr="00730BFF">
        <w:rPr>
          <w:rFonts w:ascii="細明體" w:eastAsia="細明體" w:hAnsi="細明體" w:hint="eastAsia"/>
          <w:kern w:val="2"/>
          <w:lang w:eastAsia="zh-TW"/>
        </w:rPr>
        <w:t>受理單位中文</w:t>
      </w:r>
      <w:r>
        <w:rPr>
          <w:rFonts w:ascii="細明體" w:eastAsia="細明體" w:hAnsi="細明體" w:hint="eastAsia"/>
          <w:kern w:val="2"/>
          <w:lang w:eastAsia="zh-TW"/>
        </w:rPr>
        <w:t xml:space="preserve"> + $DTAAV005.</w:t>
      </w:r>
      <w:r w:rsidRPr="00730BFF">
        <w:rPr>
          <w:rFonts w:ascii="細明體" w:eastAsia="細明體" w:hAnsi="細明體" w:hint="eastAsia"/>
          <w:kern w:val="2"/>
          <w:lang w:eastAsia="zh-TW"/>
        </w:rPr>
        <w:t>是否櫃檯件</w:t>
      </w:r>
    </w:p>
    <w:p w:rsidR="00730BFF" w:rsidRPr="00730BFF" w:rsidRDefault="00730BFF" w:rsidP="00730BFF">
      <w:pPr>
        <w:pStyle w:val="Tabletext"/>
        <w:numPr>
          <w:ilvl w:val="6"/>
          <w:numId w:val="32"/>
        </w:numPr>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730BFF">
        <w:rPr>
          <w:rFonts w:ascii="細明體" w:eastAsia="細明體" w:hAnsi="細明體" w:hint="eastAsia"/>
          <w:kern w:val="2"/>
          <w:lang w:eastAsia="zh-TW"/>
        </w:rPr>
        <w:t>$</w:t>
      </w:r>
      <w:r>
        <w:rPr>
          <w:rFonts w:ascii="細明體" w:eastAsia="細明體" w:hAnsi="細明體" w:hint="eastAsia"/>
          <w:kern w:val="2"/>
          <w:lang w:eastAsia="zh-TW"/>
        </w:rPr>
        <w:t>櫃檯件</w:t>
      </w:r>
      <w:r w:rsidRPr="00730BFF">
        <w:rPr>
          <w:rFonts w:ascii="細明體" w:eastAsia="細明體" w:hAnsi="細明體" w:hint="eastAsia"/>
          <w:kern w:val="2"/>
          <w:lang w:eastAsia="zh-TW"/>
        </w:rPr>
        <w:t>處理件數 = 1</w:t>
      </w:r>
    </w:p>
    <w:p w:rsidR="00730BFF" w:rsidRPr="00730BFF" w:rsidRDefault="00730BFF" w:rsidP="00730BFF">
      <w:pPr>
        <w:pStyle w:val="Tabletext"/>
        <w:numPr>
          <w:ilvl w:val="6"/>
          <w:numId w:val="32"/>
        </w:numPr>
        <w:rPr>
          <w:rFonts w:ascii="細明體" w:eastAsia="細明體" w:hAnsi="細明體" w:hint="eastAsia"/>
          <w:kern w:val="2"/>
          <w:lang w:eastAsia="zh-TW"/>
        </w:rPr>
      </w:pPr>
      <w:r w:rsidRPr="00730BFF">
        <w:rPr>
          <w:rFonts w:ascii="細明體" w:eastAsia="細明體" w:hAnsi="細明體" w:hint="eastAsia"/>
          <w:kern w:val="2"/>
          <w:lang w:eastAsia="zh-TW"/>
        </w:rPr>
        <w:t>$</w:t>
      </w:r>
      <w:r>
        <w:rPr>
          <w:rFonts w:ascii="細明體" w:eastAsia="細明體" w:hAnsi="細明體" w:hint="eastAsia"/>
          <w:kern w:val="2"/>
          <w:lang w:eastAsia="zh-TW"/>
        </w:rPr>
        <w:t>櫃檯件</w:t>
      </w:r>
      <w:r w:rsidRPr="00730BFF">
        <w:rPr>
          <w:rFonts w:ascii="細明體" w:eastAsia="細明體" w:hAnsi="細明體" w:hint="eastAsia"/>
          <w:kern w:val="2"/>
          <w:lang w:eastAsia="zh-TW"/>
        </w:rPr>
        <w:t>_評分明細 = $</w:t>
      </w:r>
      <w:r>
        <w:rPr>
          <w:rFonts w:ascii="細明體" w:eastAsia="細明體" w:hAnsi="細明體" w:hint="eastAsia"/>
          <w:kern w:val="2"/>
          <w:lang w:eastAsia="zh-TW"/>
        </w:rPr>
        <w:t>櫃檯件</w:t>
      </w:r>
      <w:r w:rsidRPr="00730BFF">
        <w:rPr>
          <w:rFonts w:ascii="細明體" w:eastAsia="細明體" w:hAnsi="細明體" w:hint="eastAsia"/>
          <w:kern w:val="2"/>
          <w:lang w:eastAsia="zh-TW"/>
        </w:rPr>
        <w:t>_表頭 + $</w:t>
      </w:r>
      <w:r>
        <w:rPr>
          <w:rFonts w:ascii="細明體" w:eastAsia="細明體" w:hAnsi="細明體" w:hint="eastAsia"/>
          <w:kern w:val="2"/>
          <w:lang w:eastAsia="zh-TW"/>
        </w:rPr>
        <w:t>櫃檯件</w:t>
      </w:r>
      <w:r w:rsidRPr="00730BFF">
        <w:rPr>
          <w:rFonts w:ascii="細明體" w:eastAsia="細明體" w:hAnsi="細明體" w:hint="eastAsia"/>
          <w:kern w:val="2"/>
          <w:lang w:eastAsia="zh-TW"/>
        </w:rPr>
        <w:t>＿當筆明細</w:t>
      </w:r>
    </w:p>
    <w:p w:rsidR="00730BFF" w:rsidRPr="00730BFF" w:rsidRDefault="00730BFF" w:rsidP="00730BFF">
      <w:pPr>
        <w:pStyle w:val="Tabletext"/>
        <w:numPr>
          <w:ilvl w:val="6"/>
          <w:numId w:val="32"/>
        </w:numPr>
        <w:rPr>
          <w:rFonts w:ascii="細明體" w:eastAsia="細明體" w:hAnsi="細明體"/>
          <w:kern w:val="2"/>
          <w:lang w:eastAsia="zh-TW"/>
        </w:rPr>
      </w:pPr>
      <w:r w:rsidRPr="00730BFF">
        <w:rPr>
          <w:rFonts w:ascii="細明體" w:eastAsia="細明體" w:hAnsi="細明體"/>
          <w:kern w:val="2"/>
          <w:lang w:eastAsia="zh-TW"/>
        </w:rPr>
        <w:t>ELSE</w:t>
      </w:r>
    </w:p>
    <w:p w:rsidR="00730BFF" w:rsidRPr="00730BFF" w:rsidRDefault="00730BFF" w:rsidP="00730BFF">
      <w:pPr>
        <w:pStyle w:val="Tabletext"/>
        <w:numPr>
          <w:ilvl w:val="6"/>
          <w:numId w:val="32"/>
        </w:numPr>
        <w:rPr>
          <w:rFonts w:ascii="細明體" w:eastAsia="細明體" w:hAnsi="細明體" w:hint="eastAsia"/>
          <w:kern w:val="2"/>
          <w:lang w:eastAsia="zh-TW"/>
        </w:rPr>
      </w:pPr>
      <w:r w:rsidRPr="00730BFF">
        <w:rPr>
          <w:rFonts w:ascii="細明體" w:eastAsia="細明體" w:hAnsi="細明體" w:hint="eastAsia"/>
          <w:kern w:val="2"/>
          <w:lang w:eastAsia="zh-TW"/>
        </w:rPr>
        <w:t>$</w:t>
      </w:r>
      <w:r>
        <w:rPr>
          <w:rFonts w:ascii="細明體" w:eastAsia="細明體" w:hAnsi="細明體" w:hint="eastAsia"/>
          <w:kern w:val="2"/>
          <w:lang w:eastAsia="zh-TW"/>
        </w:rPr>
        <w:t>櫃檯件</w:t>
      </w:r>
      <w:r w:rsidRPr="00730BFF">
        <w:rPr>
          <w:rFonts w:ascii="細明體" w:eastAsia="細明體" w:hAnsi="細明體" w:hint="eastAsia"/>
          <w:kern w:val="2"/>
          <w:lang w:eastAsia="zh-TW"/>
        </w:rPr>
        <w:t>_評分明細 = $</w:t>
      </w:r>
      <w:r>
        <w:rPr>
          <w:rFonts w:ascii="細明體" w:eastAsia="細明體" w:hAnsi="細明體" w:hint="eastAsia"/>
          <w:kern w:val="2"/>
          <w:lang w:eastAsia="zh-TW"/>
        </w:rPr>
        <w:t>櫃檯件</w:t>
      </w:r>
      <w:r w:rsidRPr="00730BFF">
        <w:rPr>
          <w:rFonts w:ascii="細明體" w:eastAsia="細明體" w:hAnsi="細明體" w:hint="eastAsia"/>
          <w:kern w:val="2"/>
          <w:lang w:eastAsia="zh-TW"/>
        </w:rPr>
        <w:t>_評分明細 + “;” +$</w:t>
      </w:r>
      <w:r>
        <w:rPr>
          <w:rFonts w:ascii="細明體" w:eastAsia="細明體" w:hAnsi="細明體" w:hint="eastAsia"/>
          <w:kern w:val="2"/>
          <w:lang w:eastAsia="zh-TW"/>
        </w:rPr>
        <w:t>櫃檯件</w:t>
      </w:r>
      <w:r w:rsidRPr="00730BFF">
        <w:rPr>
          <w:rFonts w:ascii="細明體" w:eastAsia="細明體" w:hAnsi="細明體" w:hint="eastAsia"/>
          <w:kern w:val="2"/>
          <w:lang w:eastAsia="zh-TW"/>
        </w:rPr>
        <w:t>＿當筆明細</w:t>
      </w:r>
    </w:p>
    <w:p w:rsidR="00730BFF" w:rsidRDefault="00730BFF" w:rsidP="00275B45">
      <w:pPr>
        <w:pStyle w:val="Tabletext"/>
        <w:keepLines w:val="0"/>
        <w:numPr>
          <w:ilvl w:val="6"/>
          <w:numId w:val="32"/>
        </w:numPr>
        <w:spacing w:after="0" w:line="240" w:lineRule="auto"/>
        <w:rPr>
          <w:rFonts w:ascii="細明體" w:eastAsia="細明體" w:hAnsi="細明體" w:hint="eastAsia"/>
          <w:kern w:val="2"/>
          <w:lang w:eastAsia="zh-TW"/>
        </w:rPr>
      </w:pPr>
      <w:r w:rsidRPr="00730BFF">
        <w:rPr>
          <w:rFonts w:ascii="細明體" w:eastAsia="細明體" w:hAnsi="細明體"/>
          <w:kern w:val="2"/>
          <w:lang w:eastAsia="zh-TW"/>
        </w:rPr>
        <w:t>END IF</w:t>
      </w:r>
    </w:p>
    <w:p w:rsidR="00730BFF" w:rsidRPr="00704E65" w:rsidRDefault="00730BFF" w:rsidP="000C2080">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793DF0" w:rsidRPr="00704E65" w:rsidRDefault="00793DF0" w:rsidP="00C877A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//**組成亂序申請的評分明細資料(處理相同ID的時候做一次就可以)</w:t>
      </w:r>
    </w:p>
    <w:p w:rsidR="00793DF0" w:rsidRPr="00704E65" w:rsidRDefault="00793DF0" w:rsidP="000A757A">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$亂序申請_表頭  = </w:t>
      </w:r>
      <w:r w:rsidRPr="00704E65">
        <w:rPr>
          <w:rFonts w:ascii="細明體" w:eastAsia="細明體" w:hAnsi="細明體"/>
          <w:kern w:val="2"/>
          <w:lang w:eastAsia="zh-TW"/>
        </w:rPr>
        <w:t>“</w:t>
      </w:r>
      <w:r w:rsidR="000A757A" w:rsidRPr="000A757A">
        <w:rPr>
          <w:rFonts w:ascii="細明體" w:eastAsia="細明體" w:hAnsi="細明體" w:hint="eastAsia"/>
          <w:kern w:val="2"/>
          <w:lang w:eastAsia="zh-TW"/>
        </w:rPr>
        <w:t>亂序前次受理編號,亂序前次住院起日,亂序前次申請日期,亂序當次受理編號,亂序當次住院起日,亂序當次申請日期</w:t>
      </w:r>
      <w:r w:rsidRPr="00704E65">
        <w:rPr>
          <w:rFonts w:ascii="細明體" w:eastAsia="細明體" w:hAnsi="細明體" w:hint="eastAsia"/>
          <w:kern w:val="2"/>
          <w:lang w:eastAsia="zh-TW"/>
        </w:rPr>
        <w:t>;</w:t>
      </w:r>
      <w:r w:rsidRPr="00704E65">
        <w:rPr>
          <w:rFonts w:ascii="細明體" w:eastAsia="細明體" w:hAnsi="細明體"/>
          <w:kern w:val="2"/>
          <w:lang w:eastAsia="zh-TW"/>
        </w:rPr>
        <w:t>”</w:t>
      </w:r>
    </w:p>
    <w:p w:rsidR="00793DF0" w:rsidRPr="00704E65" w:rsidRDefault="00793DF0" w:rsidP="00793DF0">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$亂序申請處理件數 = 0</w:t>
      </w:r>
    </w:p>
    <w:p w:rsidR="00793DF0" w:rsidRPr="00704E65" w:rsidRDefault="00793DF0" w:rsidP="006636B1">
      <w:pPr>
        <w:pStyle w:val="Tabletext"/>
        <w:keepLines w:val="0"/>
        <w:numPr>
          <w:ilvl w:val="3"/>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讀取</w:t>
      </w:r>
      <w:r w:rsidR="006636B1" w:rsidRPr="00704E65">
        <w:rPr>
          <w:rFonts w:ascii="細明體" w:eastAsia="細明體" w:hAnsi="細明體" w:hint="eastAsia"/>
          <w:lang w:eastAsia="zh-TW"/>
        </w:rPr>
        <w:t>亂序申請明細檔DTAAV003</w:t>
      </w:r>
      <w:r w:rsidRPr="00704E65">
        <w:rPr>
          <w:rFonts w:ascii="細明體" w:eastAsia="細明體" w:hAnsi="細明體" w:hint="eastAsia"/>
          <w:lang w:eastAsia="zh-TW"/>
        </w:rPr>
        <w:t>，BY參數 :</w:t>
      </w:r>
    </w:p>
    <w:p w:rsidR="00793DF0" w:rsidRPr="00704E65" w:rsidRDefault="006636B1" w:rsidP="00793DF0">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DTAAV003</w:t>
      </w:r>
      <w:r w:rsidR="00793DF0" w:rsidRPr="00704E65">
        <w:rPr>
          <w:rFonts w:ascii="細明體" w:eastAsia="細明體" w:hAnsi="細明體" w:hint="eastAsia"/>
          <w:lang w:eastAsia="zh-TW"/>
        </w:rPr>
        <w:t xml:space="preserve">.事故者ID(OCR_ID) = </w:t>
      </w:r>
      <w:r w:rsidR="00793DF0" w:rsidRPr="00704E65">
        <w:rPr>
          <w:rFonts w:ascii="細明體" w:eastAsia="細明體" w:hAnsi="細明體" w:cs="Arial Unicode MS" w:hint="eastAsia"/>
        </w:rPr>
        <w:t>同$DTAAV011</w:t>
      </w:r>
    </w:p>
    <w:p w:rsidR="006636B1" w:rsidRPr="00704E65" w:rsidRDefault="006636B1" w:rsidP="00793DF0">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DTAAV003.模型分類(FAMS_MOD_TYPE) =</w:t>
      </w:r>
      <w:r w:rsidRPr="00704E65">
        <w:rPr>
          <w:rFonts w:ascii="細明體" w:eastAsia="細明體" w:hAnsi="細明體" w:cs="Arial Unicode MS" w:hint="eastAsia"/>
        </w:rPr>
        <w:t>同$DTAAV011</w:t>
      </w:r>
    </w:p>
    <w:p w:rsidR="00793DF0" w:rsidRPr="00704E65" w:rsidRDefault="00793DF0" w:rsidP="00793DF0">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bCs/>
          <w:lang w:eastAsia="zh-TW"/>
        </w:rPr>
        <w:t>ORDER BY 受理編號</w:t>
      </w:r>
    </w:p>
    <w:p w:rsidR="00793DF0" w:rsidRPr="00704E65" w:rsidRDefault="00793DF0" w:rsidP="00793DF0">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w:t>
      </w:r>
    </w:p>
    <w:p w:rsidR="00793DF0" w:rsidRPr="00704E65" w:rsidRDefault="00793DF0" w:rsidP="00793DF0">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006636B1" w:rsidRPr="00704E65">
        <w:rPr>
          <w:rFonts w:ascii="細明體" w:eastAsia="細明體" w:hAnsi="細明體" w:hint="eastAsia"/>
          <w:lang w:eastAsia="zh-TW"/>
        </w:rPr>
        <w:t>亂序申請</w:t>
      </w:r>
      <w:r w:rsidRPr="00704E65">
        <w:rPr>
          <w:rFonts w:ascii="細明體" w:eastAsia="細明體" w:hAnsi="細明體" w:hint="eastAsia"/>
          <w:kern w:val="2"/>
          <w:lang w:eastAsia="zh-TW"/>
        </w:rPr>
        <w:t xml:space="preserve">_評分明細 = </w:t>
      </w:r>
      <w:r w:rsidR="00AF17EC" w:rsidRPr="00704E65">
        <w:rPr>
          <w:rFonts w:ascii="細明體" w:eastAsia="細明體" w:hAnsi="細明體" w:hint="eastAsia"/>
          <w:kern w:val="2"/>
          <w:lang w:eastAsia="zh-TW"/>
        </w:rPr>
        <w:t>$亂序申請_表頭</w:t>
      </w:r>
    </w:p>
    <w:p w:rsidR="006636B1" w:rsidRPr="00704E65" w:rsidRDefault="006636B1" w:rsidP="006636B1">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若有資料，依序判斷每筆資料($DTAAV003)</w:t>
      </w:r>
    </w:p>
    <w:p w:rsidR="006636B1" w:rsidRPr="00704E65" w:rsidRDefault="006636B1" w:rsidP="00C877A7">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亂序</w:t>
      </w:r>
      <w:r w:rsidRPr="00704E65">
        <w:rPr>
          <w:rFonts w:ascii="細明體" w:eastAsia="細明體" w:hAnsi="細明體" w:hint="eastAsia"/>
          <w:kern w:val="2"/>
          <w:lang w:eastAsia="zh-TW"/>
        </w:rPr>
        <w:t xml:space="preserve">申請處理件數  ++ </w:t>
      </w:r>
    </w:p>
    <w:p w:rsidR="006636B1" w:rsidRPr="00704E65" w:rsidRDefault="006636B1" w:rsidP="00C877A7">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亂序</w:t>
      </w:r>
      <w:r w:rsidRPr="00704E65">
        <w:rPr>
          <w:rFonts w:ascii="細明體" w:eastAsia="細明體" w:hAnsi="細明體" w:hint="eastAsia"/>
          <w:kern w:val="2"/>
          <w:lang w:eastAsia="zh-TW"/>
        </w:rPr>
        <w:t xml:space="preserve">申請＿當筆明細 = </w:t>
      </w:r>
      <w:r w:rsidR="00AF17EC" w:rsidRPr="00704E65">
        <w:rPr>
          <w:rFonts w:ascii="細明體" w:eastAsia="細明體" w:hAnsi="細明體" w:hint="eastAsia"/>
          <w:kern w:val="2"/>
          <w:lang w:eastAsia="zh-TW"/>
        </w:rPr>
        <w:t>$DTAAV003.受理編號(前次)</w:t>
      </w:r>
      <w:r w:rsidR="00AF17EC">
        <w:rPr>
          <w:rFonts w:ascii="細明體" w:eastAsia="細明體" w:hAnsi="細明體" w:hint="eastAsia"/>
          <w:kern w:val="2"/>
          <w:lang w:eastAsia="zh-TW"/>
        </w:rPr>
        <w:t xml:space="preserve"> + </w:t>
      </w:r>
      <w:r w:rsidR="00AF17EC" w:rsidRPr="00704E65">
        <w:rPr>
          <w:rFonts w:ascii="細明體" w:eastAsia="細明體" w:hAnsi="細明體"/>
          <w:kern w:val="2"/>
          <w:lang w:eastAsia="zh-TW"/>
        </w:rPr>
        <w:t>‘</w:t>
      </w:r>
      <w:r w:rsidR="00AF17EC" w:rsidRPr="00704E65">
        <w:rPr>
          <w:rFonts w:ascii="細明體" w:eastAsia="細明體" w:hAnsi="細明體" w:hint="eastAsia"/>
          <w:kern w:val="2"/>
          <w:lang w:eastAsia="zh-TW"/>
        </w:rPr>
        <w:t>,</w:t>
      </w:r>
      <w:r w:rsidR="00AF17EC" w:rsidRPr="00704E65">
        <w:rPr>
          <w:rFonts w:ascii="細明體" w:eastAsia="細明體" w:hAnsi="細明體"/>
          <w:kern w:val="2"/>
          <w:lang w:eastAsia="zh-TW"/>
        </w:rPr>
        <w:t>’</w:t>
      </w:r>
      <w:r w:rsidR="00AF17EC" w:rsidRPr="00704E65">
        <w:rPr>
          <w:rFonts w:ascii="細明體" w:eastAsia="細明體" w:hAnsi="細明體" w:hint="eastAsia"/>
          <w:kern w:val="2"/>
          <w:lang w:eastAsia="zh-TW"/>
        </w:rPr>
        <w:t>+$DTAAV003.起始日(前次)</w:t>
      </w:r>
      <w:r w:rsidR="00AF17EC">
        <w:rPr>
          <w:rFonts w:ascii="細明體" w:eastAsia="細明體" w:hAnsi="細明體" w:hint="eastAsia"/>
          <w:kern w:val="2"/>
          <w:lang w:eastAsia="zh-TW"/>
        </w:rPr>
        <w:t xml:space="preserve"> </w:t>
      </w:r>
      <w:r w:rsidR="00AF17EC" w:rsidRPr="00704E65">
        <w:rPr>
          <w:rFonts w:ascii="細明體" w:eastAsia="細明體" w:hAnsi="細明體" w:hint="eastAsia"/>
          <w:kern w:val="2"/>
          <w:lang w:eastAsia="zh-TW"/>
        </w:rPr>
        <w:t>+</w:t>
      </w:r>
      <w:r w:rsidR="00AF17EC">
        <w:rPr>
          <w:rFonts w:ascii="細明體" w:eastAsia="細明體" w:hAnsi="細明體" w:hint="eastAsia"/>
          <w:kern w:val="2"/>
          <w:lang w:eastAsia="zh-TW"/>
        </w:rPr>
        <w:t xml:space="preserve"> </w:t>
      </w:r>
      <w:r w:rsidR="00AF17EC" w:rsidRPr="00704E65">
        <w:rPr>
          <w:rFonts w:ascii="細明體" w:eastAsia="細明體" w:hAnsi="細明體"/>
          <w:kern w:val="2"/>
          <w:lang w:eastAsia="zh-TW"/>
        </w:rPr>
        <w:t>‘</w:t>
      </w:r>
      <w:r w:rsidR="00AF17EC" w:rsidRPr="00704E65">
        <w:rPr>
          <w:rFonts w:ascii="細明體" w:eastAsia="細明體" w:hAnsi="細明體" w:hint="eastAsia"/>
          <w:kern w:val="2"/>
          <w:lang w:eastAsia="zh-TW"/>
        </w:rPr>
        <w:t>,</w:t>
      </w:r>
      <w:r w:rsidR="00AF17EC" w:rsidRPr="00704E65">
        <w:rPr>
          <w:rFonts w:ascii="細明體" w:eastAsia="細明體" w:hAnsi="細明體"/>
          <w:kern w:val="2"/>
          <w:lang w:eastAsia="zh-TW"/>
        </w:rPr>
        <w:t>’</w:t>
      </w:r>
      <w:r w:rsidR="00AF17EC" w:rsidRPr="00704E65">
        <w:rPr>
          <w:rFonts w:ascii="細明體" w:eastAsia="細明體" w:hAnsi="細明體" w:hint="eastAsia"/>
          <w:kern w:val="2"/>
          <w:lang w:eastAsia="zh-TW"/>
        </w:rPr>
        <w:t>+</w:t>
      </w:r>
      <w:r w:rsidR="00AF17EC">
        <w:rPr>
          <w:rFonts w:ascii="細明體" w:eastAsia="細明體" w:hAnsi="細明體" w:hint="eastAsia"/>
          <w:kern w:val="2"/>
          <w:lang w:eastAsia="zh-TW"/>
        </w:rPr>
        <w:t xml:space="preserve"> </w:t>
      </w:r>
      <w:r w:rsidR="00AF17EC" w:rsidRPr="00704E65">
        <w:rPr>
          <w:rFonts w:ascii="細明體" w:eastAsia="細明體" w:hAnsi="細明體" w:hint="eastAsia"/>
          <w:kern w:val="2"/>
          <w:lang w:eastAsia="zh-TW"/>
        </w:rPr>
        <w:t>$DTAAV003.</w:t>
      </w:r>
      <w:r w:rsidR="00AF17EC">
        <w:rPr>
          <w:rFonts w:ascii="細明體" w:eastAsia="細明體" w:hAnsi="細明體" w:hint="eastAsia"/>
          <w:kern w:val="2"/>
          <w:lang w:eastAsia="zh-TW"/>
        </w:rPr>
        <w:t>受理日期</w:t>
      </w:r>
      <w:r w:rsidR="00AF17EC" w:rsidRPr="00704E65">
        <w:rPr>
          <w:rFonts w:ascii="細明體" w:eastAsia="細明體" w:hAnsi="細明體" w:hint="eastAsia"/>
          <w:kern w:val="2"/>
          <w:lang w:eastAsia="zh-TW"/>
        </w:rPr>
        <w:t>(前次)</w:t>
      </w:r>
      <w:r w:rsidR="00AF17EC">
        <w:rPr>
          <w:rFonts w:ascii="細明體" w:eastAsia="細明體" w:hAnsi="細明體" w:hint="eastAsia"/>
          <w:kern w:val="2"/>
          <w:lang w:eastAsia="zh-TW"/>
        </w:rPr>
        <w:t xml:space="preserve"> + </w:t>
      </w:r>
      <w:r w:rsidR="00AF17EC" w:rsidRPr="00704E65">
        <w:rPr>
          <w:rFonts w:ascii="細明體" w:eastAsia="細明體" w:hAnsi="細明體"/>
          <w:kern w:val="2"/>
          <w:lang w:eastAsia="zh-TW"/>
        </w:rPr>
        <w:t>‘</w:t>
      </w:r>
      <w:r w:rsidR="00AF17EC" w:rsidRPr="00704E65">
        <w:rPr>
          <w:rFonts w:ascii="細明體" w:eastAsia="細明體" w:hAnsi="細明體" w:hint="eastAsia"/>
          <w:kern w:val="2"/>
          <w:lang w:eastAsia="zh-TW"/>
        </w:rPr>
        <w:t>,</w:t>
      </w:r>
      <w:r w:rsidR="00AF17EC" w:rsidRPr="00704E65">
        <w:rPr>
          <w:rFonts w:ascii="細明體" w:eastAsia="細明體" w:hAnsi="細明體"/>
          <w:kern w:val="2"/>
          <w:lang w:eastAsia="zh-TW"/>
        </w:rPr>
        <w:t>’</w:t>
      </w:r>
      <w:r w:rsidR="00AF17EC" w:rsidRPr="00704E65">
        <w:rPr>
          <w:rFonts w:ascii="細明體" w:eastAsia="細明體" w:hAnsi="細明體" w:hint="eastAsia"/>
          <w:kern w:val="2"/>
          <w:lang w:eastAsia="zh-TW"/>
        </w:rPr>
        <w:t>+</w:t>
      </w:r>
      <w:r w:rsidR="00AF17EC">
        <w:rPr>
          <w:rFonts w:ascii="細明體" w:eastAsia="細明體" w:hAnsi="細明體" w:hint="eastAsia"/>
          <w:kern w:val="2"/>
          <w:lang w:eastAsia="zh-TW"/>
        </w:rPr>
        <w:t xml:space="preserve"> </w:t>
      </w:r>
      <w:r w:rsidRPr="00704E65">
        <w:rPr>
          <w:rFonts w:ascii="細明體" w:eastAsia="細明體" w:hAnsi="細明體" w:hint="eastAsia"/>
          <w:kern w:val="2"/>
          <w:lang w:eastAsia="zh-TW"/>
        </w:rPr>
        <w:t xml:space="preserve">$DTAAV003.受理編號  +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+$DTAAV003.起始日+ </w:t>
      </w:r>
      <w:r w:rsidR="00AF17EC" w:rsidRPr="00704E65">
        <w:rPr>
          <w:rFonts w:ascii="細明體" w:eastAsia="細明體" w:hAnsi="細明體"/>
          <w:kern w:val="2"/>
          <w:lang w:eastAsia="zh-TW"/>
        </w:rPr>
        <w:t>‘</w:t>
      </w:r>
      <w:r w:rsidR="00AF17EC" w:rsidRPr="00704E65">
        <w:rPr>
          <w:rFonts w:ascii="細明體" w:eastAsia="細明體" w:hAnsi="細明體" w:hint="eastAsia"/>
          <w:kern w:val="2"/>
          <w:lang w:eastAsia="zh-TW"/>
        </w:rPr>
        <w:t>,</w:t>
      </w:r>
      <w:r w:rsidR="00AF17EC" w:rsidRPr="00704E65">
        <w:rPr>
          <w:rFonts w:ascii="細明體" w:eastAsia="細明體" w:hAnsi="細明體"/>
          <w:kern w:val="2"/>
          <w:lang w:eastAsia="zh-TW"/>
        </w:rPr>
        <w:t>’</w:t>
      </w:r>
      <w:r w:rsidR="00AF17EC" w:rsidRPr="00704E65">
        <w:rPr>
          <w:rFonts w:ascii="細明體" w:eastAsia="細明體" w:hAnsi="細明體" w:hint="eastAsia"/>
          <w:kern w:val="2"/>
          <w:lang w:eastAsia="zh-TW"/>
        </w:rPr>
        <w:t>+</w:t>
      </w:r>
      <w:r w:rsidR="00AF17EC">
        <w:rPr>
          <w:rFonts w:ascii="細明體" w:eastAsia="細明體" w:hAnsi="細明體" w:hint="eastAsia"/>
          <w:kern w:val="2"/>
          <w:lang w:eastAsia="zh-TW"/>
        </w:rPr>
        <w:t xml:space="preserve"> </w:t>
      </w:r>
      <w:r w:rsidR="00AF17EC" w:rsidRPr="00704E65">
        <w:rPr>
          <w:rFonts w:ascii="細明體" w:eastAsia="細明體" w:hAnsi="細明體" w:hint="eastAsia"/>
          <w:kern w:val="2"/>
          <w:lang w:eastAsia="zh-TW"/>
        </w:rPr>
        <w:t>$DTAAV003.</w:t>
      </w:r>
      <w:r w:rsidR="00AF17EC">
        <w:rPr>
          <w:rFonts w:ascii="細明體" w:eastAsia="細明體" w:hAnsi="細明體" w:hint="eastAsia"/>
          <w:kern w:val="2"/>
          <w:lang w:eastAsia="zh-TW"/>
        </w:rPr>
        <w:t>受理日期</w:t>
      </w:r>
    </w:p>
    <w:p w:rsidR="006636B1" w:rsidRPr="00704E65" w:rsidRDefault="006636B1" w:rsidP="00C877A7">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hint="eastAsia"/>
          <w:lang w:eastAsia="zh-TW"/>
        </w:rPr>
        <w:t>亂序</w:t>
      </w:r>
      <w:r w:rsidRPr="00704E65">
        <w:rPr>
          <w:rFonts w:ascii="細明體" w:eastAsia="細明體" w:hAnsi="細明體" w:hint="eastAsia"/>
          <w:kern w:val="2"/>
          <w:lang w:eastAsia="zh-TW"/>
        </w:rPr>
        <w:t>申請處理件數 = 1</w:t>
      </w:r>
    </w:p>
    <w:p w:rsidR="006636B1" w:rsidRPr="00704E65" w:rsidRDefault="006636B1" w:rsidP="00C877A7">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亂序</w:t>
      </w:r>
      <w:r w:rsidRPr="00704E65">
        <w:rPr>
          <w:rFonts w:ascii="細明體" w:eastAsia="細明體" w:hAnsi="細明體" w:hint="eastAsia"/>
          <w:kern w:val="2"/>
          <w:lang w:eastAsia="zh-TW"/>
        </w:rPr>
        <w:t>申請_評分明細 = $</w:t>
      </w:r>
      <w:r w:rsidRPr="00704E65">
        <w:rPr>
          <w:rFonts w:ascii="細明體" w:eastAsia="細明體" w:hAnsi="細明體" w:hint="eastAsia"/>
          <w:lang w:eastAsia="zh-TW"/>
        </w:rPr>
        <w:t>亂序</w:t>
      </w:r>
      <w:r w:rsidRPr="00704E65">
        <w:rPr>
          <w:rFonts w:ascii="細明體" w:eastAsia="細明體" w:hAnsi="細明體" w:hint="eastAsia"/>
          <w:kern w:val="2"/>
          <w:lang w:eastAsia="zh-TW"/>
        </w:rPr>
        <w:t>申請_表頭 + $</w:t>
      </w:r>
      <w:r w:rsidRPr="00704E65">
        <w:rPr>
          <w:rFonts w:ascii="細明體" w:eastAsia="細明體" w:hAnsi="細明體" w:hint="eastAsia"/>
          <w:lang w:eastAsia="zh-TW"/>
        </w:rPr>
        <w:t>亂序</w:t>
      </w:r>
      <w:r w:rsidRPr="00704E65">
        <w:rPr>
          <w:rFonts w:ascii="細明體" w:eastAsia="細明體" w:hAnsi="細明體" w:hint="eastAsia"/>
          <w:kern w:val="2"/>
          <w:lang w:eastAsia="zh-TW"/>
        </w:rPr>
        <w:t>申請＿當筆明細</w:t>
      </w:r>
    </w:p>
    <w:p w:rsidR="006636B1" w:rsidRPr="00704E65" w:rsidRDefault="006636B1" w:rsidP="00C877A7">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ELSE</w:t>
      </w:r>
    </w:p>
    <w:p w:rsidR="006636B1" w:rsidRPr="00704E65" w:rsidRDefault="006636B1" w:rsidP="00C877A7">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亂序</w:t>
      </w:r>
      <w:r w:rsidRPr="00704E65">
        <w:rPr>
          <w:rFonts w:ascii="細明體" w:eastAsia="細明體" w:hAnsi="細明體" w:hint="eastAsia"/>
          <w:kern w:val="2"/>
          <w:lang w:eastAsia="zh-TW"/>
        </w:rPr>
        <w:t>申請_評分明細 = $</w:t>
      </w:r>
      <w:r w:rsidRPr="00704E65">
        <w:rPr>
          <w:rFonts w:ascii="細明體" w:eastAsia="細明體" w:hAnsi="細明體" w:hint="eastAsia"/>
          <w:lang w:eastAsia="zh-TW"/>
        </w:rPr>
        <w:t>亂序</w:t>
      </w:r>
      <w:r w:rsidRPr="00704E65">
        <w:rPr>
          <w:rFonts w:ascii="細明體" w:eastAsia="細明體" w:hAnsi="細明體" w:hint="eastAsia"/>
          <w:kern w:val="2"/>
          <w:lang w:eastAsia="zh-TW"/>
        </w:rPr>
        <w:t xml:space="preserve">申請_評分明細 +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w:t>
      </w:r>
      <w:r w:rsidRPr="00704E65">
        <w:rPr>
          <w:rFonts w:ascii="細明體" w:eastAsia="細明體" w:hAnsi="細明體" w:hint="eastAsia"/>
          <w:lang w:eastAsia="zh-TW"/>
        </w:rPr>
        <w:t>亂序</w:t>
      </w:r>
      <w:r w:rsidRPr="00704E65">
        <w:rPr>
          <w:rFonts w:ascii="細明體" w:eastAsia="細明體" w:hAnsi="細明體" w:hint="eastAsia"/>
          <w:kern w:val="2"/>
          <w:lang w:eastAsia="zh-TW"/>
        </w:rPr>
        <w:t>申請＿當筆明細</w:t>
      </w:r>
    </w:p>
    <w:p w:rsidR="006636B1" w:rsidRPr="00704E65" w:rsidRDefault="006636B1" w:rsidP="00C877A7">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793DF0" w:rsidRPr="00704E65" w:rsidRDefault="00547508" w:rsidP="00C877A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//**組成</w:t>
      </w:r>
      <w:r w:rsidR="00841DC8" w:rsidRPr="00704E65">
        <w:rPr>
          <w:rFonts w:ascii="細明體" w:eastAsia="細明體" w:hAnsi="細明體" w:hint="eastAsia"/>
          <w:caps/>
          <w:lang w:eastAsia="zh-TW"/>
        </w:rPr>
        <w:t>規避住院上限</w:t>
      </w:r>
      <w:r w:rsidRPr="00704E65">
        <w:rPr>
          <w:rFonts w:ascii="細明體" w:eastAsia="細明體" w:hAnsi="細明體" w:hint="eastAsia"/>
          <w:kern w:val="2"/>
          <w:lang w:eastAsia="zh-TW"/>
        </w:rPr>
        <w:t>的評分明細資料(處理相同ID的時候做一次就可以)</w:t>
      </w:r>
    </w:p>
    <w:p w:rsidR="00841DC8" w:rsidRPr="00704E65" w:rsidRDefault="00841DC8" w:rsidP="00CC7AF8">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$規避住院_表頭  = </w:t>
      </w:r>
      <w:r w:rsidRPr="00704E65">
        <w:rPr>
          <w:rFonts w:ascii="細明體" w:eastAsia="細明體" w:hAnsi="細明體"/>
          <w:kern w:val="2"/>
          <w:lang w:eastAsia="zh-TW"/>
        </w:rPr>
        <w:t>“</w:t>
      </w:r>
      <w:r w:rsidR="00CC7AF8" w:rsidRPr="00CC7AF8">
        <w:rPr>
          <w:rFonts w:ascii="細明體" w:eastAsia="細明體" w:hAnsi="細明體" w:hint="eastAsia"/>
          <w:kern w:val="2"/>
          <w:lang w:eastAsia="zh-TW"/>
        </w:rPr>
        <w:t>保單號碼,險別,規避前次受理編號,規避前次住院迄日,規避當次受理編號,規避當次住院起日,兩次住院間隔日數</w:t>
      </w:r>
      <w:r w:rsidRPr="00704E65">
        <w:rPr>
          <w:rFonts w:ascii="細明體" w:eastAsia="細明體" w:hAnsi="細明體" w:hint="eastAsia"/>
          <w:kern w:val="2"/>
          <w:lang w:eastAsia="zh-TW"/>
        </w:rPr>
        <w:t>;</w:t>
      </w:r>
      <w:r w:rsidRPr="00704E65">
        <w:rPr>
          <w:rFonts w:ascii="細明體" w:eastAsia="細明體" w:hAnsi="細明體"/>
          <w:kern w:val="2"/>
          <w:lang w:eastAsia="zh-TW"/>
        </w:rPr>
        <w:t>”</w:t>
      </w:r>
    </w:p>
    <w:p w:rsidR="00841DC8" w:rsidRPr="00704E65" w:rsidRDefault="00841DC8" w:rsidP="00841DC8">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$規避住院處理件數 = 0</w:t>
      </w:r>
    </w:p>
    <w:p w:rsidR="00841DC8" w:rsidRPr="00704E65" w:rsidRDefault="00841DC8" w:rsidP="00D00D7C">
      <w:pPr>
        <w:pStyle w:val="Tabletext"/>
        <w:keepLines w:val="0"/>
        <w:numPr>
          <w:ilvl w:val="3"/>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讀取</w:t>
      </w:r>
      <w:r w:rsidR="00D00D7C" w:rsidRPr="00704E65">
        <w:rPr>
          <w:rFonts w:ascii="細明體" w:eastAsia="細明體" w:hAnsi="細明體" w:hint="eastAsia"/>
          <w:lang w:eastAsia="zh-TW"/>
        </w:rPr>
        <w:t>規避住院上限明細檔</w:t>
      </w:r>
      <w:r w:rsidRPr="00704E65">
        <w:rPr>
          <w:rFonts w:ascii="細明體" w:eastAsia="細明體" w:hAnsi="細明體" w:hint="eastAsia"/>
          <w:lang w:eastAsia="zh-TW"/>
        </w:rPr>
        <w:t>DTAAV00</w:t>
      </w:r>
      <w:r w:rsidR="00D00D7C" w:rsidRPr="00704E65">
        <w:rPr>
          <w:rFonts w:ascii="細明體" w:eastAsia="細明體" w:hAnsi="細明體" w:hint="eastAsia"/>
          <w:lang w:eastAsia="zh-TW"/>
        </w:rPr>
        <w:t>4</w:t>
      </w:r>
      <w:r w:rsidRPr="00704E65">
        <w:rPr>
          <w:rFonts w:ascii="細明體" w:eastAsia="細明體" w:hAnsi="細明體" w:hint="eastAsia"/>
          <w:lang w:eastAsia="zh-TW"/>
        </w:rPr>
        <w:t>，BY參數 :</w:t>
      </w:r>
    </w:p>
    <w:p w:rsidR="00841DC8" w:rsidRPr="00704E65" w:rsidRDefault="00841DC8" w:rsidP="00841DC8">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DTAAV00</w:t>
      </w:r>
      <w:r w:rsidR="00D00D7C" w:rsidRPr="00704E65">
        <w:rPr>
          <w:rFonts w:ascii="細明體" w:eastAsia="細明體" w:hAnsi="細明體" w:hint="eastAsia"/>
          <w:lang w:eastAsia="zh-TW"/>
        </w:rPr>
        <w:t>4</w:t>
      </w:r>
      <w:r w:rsidRPr="00704E65">
        <w:rPr>
          <w:rFonts w:ascii="細明體" w:eastAsia="細明體" w:hAnsi="細明體" w:hint="eastAsia"/>
          <w:lang w:eastAsia="zh-TW"/>
        </w:rPr>
        <w:t xml:space="preserve">.事故者ID(OCR_ID) = </w:t>
      </w:r>
      <w:r w:rsidRPr="00704E65">
        <w:rPr>
          <w:rFonts w:ascii="細明體" w:eastAsia="細明體" w:hAnsi="細明體" w:cs="Arial Unicode MS" w:hint="eastAsia"/>
        </w:rPr>
        <w:t>同$DTAAV011</w:t>
      </w:r>
    </w:p>
    <w:p w:rsidR="00841DC8" w:rsidRPr="00704E65" w:rsidRDefault="00841DC8" w:rsidP="00841DC8">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DTAAV00</w:t>
      </w:r>
      <w:r w:rsidR="00D00D7C" w:rsidRPr="00704E65">
        <w:rPr>
          <w:rFonts w:ascii="細明體" w:eastAsia="細明體" w:hAnsi="細明體" w:hint="eastAsia"/>
          <w:lang w:eastAsia="zh-TW"/>
        </w:rPr>
        <w:t>4</w:t>
      </w:r>
      <w:r w:rsidRPr="00704E65">
        <w:rPr>
          <w:rFonts w:ascii="細明體" w:eastAsia="細明體" w:hAnsi="細明體" w:hint="eastAsia"/>
          <w:lang w:eastAsia="zh-TW"/>
        </w:rPr>
        <w:t>.模型分類(FAMS_MOD_TYPE) =</w:t>
      </w:r>
      <w:r w:rsidRPr="00704E65">
        <w:rPr>
          <w:rFonts w:ascii="細明體" w:eastAsia="細明體" w:hAnsi="細明體" w:cs="Arial Unicode MS" w:hint="eastAsia"/>
        </w:rPr>
        <w:t>同$DTAAV011</w:t>
      </w:r>
    </w:p>
    <w:p w:rsidR="00841DC8" w:rsidRPr="00704E65" w:rsidRDefault="00841DC8" w:rsidP="00841DC8">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bCs/>
          <w:lang w:eastAsia="zh-TW"/>
        </w:rPr>
        <w:t xml:space="preserve">ORDER BY </w:t>
      </w:r>
      <w:r w:rsidR="00D00D7C" w:rsidRPr="00704E65">
        <w:rPr>
          <w:rFonts w:ascii="細明體" w:eastAsia="細明體" w:hAnsi="細明體" w:hint="eastAsia"/>
          <w:bCs/>
          <w:lang w:eastAsia="zh-TW"/>
        </w:rPr>
        <w:t>保單號碼,</w:t>
      </w:r>
      <w:r w:rsidR="00D00D7C" w:rsidRPr="00704E65">
        <w:rPr>
          <w:rFonts w:ascii="細明體" w:eastAsia="細明體" w:hAnsi="細明體" w:hint="eastAsia"/>
          <w:caps/>
        </w:rPr>
        <w:t>受理編號(規避)</w:t>
      </w:r>
    </w:p>
    <w:p w:rsidR="00841DC8" w:rsidRPr="00704E65" w:rsidRDefault="00841DC8" w:rsidP="00841DC8">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w:t>
      </w:r>
    </w:p>
    <w:p w:rsidR="00841DC8" w:rsidRPr="00704E65" w:rsidRDefault="00841DC8" w:rsidP="00841DC8">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規避住院</w:t>
      </w:r>
      <w:r w:rsidRPr="00704E65">
        <w:rPr>
          <w:rFonts w:ascii="細明體" w:eastAsia="細明體" w:hAnsi="細明體" w:hint="eastAsia"/>
          <w:kern w:val="2"/>
          <w:lang w:eastAsia="zh-TW"/>
        </w:rPr>
        <w:t xml:space="preserve">_評分明細 = </w:t>
      </w:r>
      <w:r w:rsidR="00AF17EC" w:rsidRPr="00704E65">
        <w:rPr>
          <w:rFonts w:ascii="細明體" w:eastAsia="細明體" w:hAnsi="細明體" w:hint="eastAsia"/>
          <w:kern w:val="2"/>
          <w:lang w:eastAsia="zh-TW"/>
        </w:rPr>
        <w:t>$規避住院_表頭</w:t>
      </w:r>
    </w:p>
    <w:p w:rsidR="00841DC8" w:rsidRPr="00704E65" w:rsidRDefault="00841DC8" w:rsidP="00841DC8">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若有資料，依序判斷每筆資料($</w:t>
      </w:r>
      <w:r w:rsidR="00D00D7C" w:rsidRPr="00704E65">
        <w:rPr>
          <w:rFonts w:ascii="細明體" w:eastAsia="細明體" w:hAnsi="細明體" w:hint="eastAsia"/>
          <w:kern w:val="2"/>
          <w:lang w:eastAsia="zh-TW"/>
        </w:rPr>
        <w:t>DTAAV004</w:t>
      </w:r>
      <w:r w:rsidRPr="00704E65">
        <w:rPr>
          <w:rFonts w:ascii="細明體" w:eastAsia="細明體" w:hAnsi="細明體" w:hint="eastAsia"/>
          <w:kern w:val="2"/>
          <w:lang w:eastAsia="zh-TW"/>
        </w:rPr>
        <w:t>)</w:t>
      </w:r>
    </w:p>
    <w:p w:rsidR="00841DC8" w:rsidRPr="00704E65" w:rsidRDefault="00841DC8" w:rsidP="00841DC8">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規避住院</w:t>
      </w:r>
      <w:r w:rsidRPr="00704E65">
        <w:rPr>
          <w:rFonts w:ascii="細明體" w:eastAsia="細明體" w:hAnsi="細明體" w:hint="eastAsia"/>
          <w:kern w:val="2"/>
          <w:lang w:eastAsia="zh-TW"/>
        </w:rPr>
        <w:t xml:space="preserve">處理件數  ++ </w:t>
      </w:r>
    </w:p>
    <w:p w:rsidR="00841DC8" w:rsidRPr="00704E65" w:rsidRDefault="00841DC8" w:rsidP="00841DC8">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規避住院</w:t>
      </w:r>
      <w:r w:rsidRPr="00704E65">
        <w:rPr>
          <w:rFonts w:ascii="細明體" w:eastAsia="細明體" w:hAnsi="細明體" w:hint="eastAsia"/>
          <w:kern w:val="2"/>
          <w:lang w:eastAsia="zh-TW"/>
        </w:rPr>
        <w:t xml:space="preserve">＿當筆明細 = </w:t>
      </w:r>
      <w:r w:rsidR="00D00D7C" w:rsidRPr="00704E65">
        <w:rPr>
          <w:rFonts w:ascii="細明體" w:eastAsia="細明體" w:hAnsi="細明體" w:hint="eastAsia"/>
          <w:kern w:val="2"/>
          <w:lang w:eastAsia="zh-TW"/>
        </w:rPr>
        <w:t xml:space="preserve">$DTAAV004.保單號碼 + </w:t>
      </w:r>
      <w:r w:rsidR="00D00D7C" w:rsidRPr="00704E65">
        <w:rPr>
          <w:rFonts w:ascii="細明體" w:eastAsia="細明體" w:hAnsi="細明體"/>
          <w:kern w:val="2"/>
          <w:lang w:eastAsia="zh-TW"/>
        </w:rPr>
        <w:t>‘</w:t>
      </w:r>
      <w:r w:rsidR="00D00D7C" w:rsidRPr="00704E65">
        <w:rPr>
          <w:rFonts w:ascii="細明體" w:eastAsia="細明體" w:hAnsi="細明體" w:hint="eastAsia"/>
          <w:kern w:val="2"/>
          <w:lang w:eastAsia="zh-TW"/>
        </w:rPr>
        <w:t>,</w:t>
      </w:r>
      <w:r w:rsidR="00D00D7C" w:rsidRPr="00704E65">
        <w:rPr>
          <w:rFonts w:ascii="細明體" w:eastAsia="細明體" w:hAnsi="細明體"/>
          <w:kern w:val="2"/>
          <w:lang w:eastAsia="zh-TW"/>
        </w:rPr>
        <w:t>’</w:t>
      </w:r>
      <w:r w:rsidR="00D00D7C" w:rsidRPr="00704E65">
        <w:rPr>
          <w:rFonts w:ascii="細明體" w:eastAsia="細明體" w:hAnsi="細明體" w:hint="eastAsia"/>
          <w:kern w:val="2"/>
          <w:lang w:eastAsia="zh-TW"/>
        </w:rPr>
        <w:t>+$DTAAV004.險別</w:t>
      </w:r>
      <w:r w:rsidR="00871974" w:rsidRPr="00704E65">
        <w:rPr>
          <w:rFonts w:ascii="細明體" w:eastAsia="細明體" w:hAnsi="細明體" w:hint="eastAsia"/>
          <w:kern w:val="2"/>
          <w:lang w:eastAsia="zh-TW"/>
        </w:rPr>
        <w:t>+</w:t>
      </w:r>
      <w:r w:rsidR="00871974" w:rsidRPr="00704E65">
        <w:rPr>
          <w:rFonts w:ascii="細明體" w:eastAsia="細明體" w:hAnsi="細明體"/>
          <w:kern w:val="2"/>
          <w:lang w:eastAsia="zh-TW"/>
        </w:rPr>
        <w:t>‘</w:t>
      </w:r>
      <w:r w:rsidR="00871974" w:rsidRPr="00704E65">
        <w:rPr>
          <w:rFonts w:ascii="細明體" w:eastAsia="細明體" w:hAnsi="細明體" w:hint="eastAsia"/>
          <w:kern w:val="2"/>
          <w:lang w:eastAsia="zh-TW"/>
        </w:rPr>
        <w:t>,</w:t>
      </w:r>
      <w:r w:rsidR="00871974" w:rsidRPr="00704E65">
        <w:rPr>
          <w:rFonts w:ascii="細明體" w:eastAsia="細明體" w:hAnsi="細明體"/>
          <w:kern w:val="2"/>
          <w:lang w:eastAsia="zh-TW"/>
        </w:rPr>
        <w:t>’</w:t>
      </w:r>
      <w:r w:rsidR="00871974" w:rsidRPr="00704E65">
        <w:rPr>
          <w:rFonts w:ascii="細明體" w:eastAsia="細明體" w:hAnsi="細明體" w:hint="eastAsia"/>
          <w:kern w:val="2"/>
          <w:lang w:eastAsia="zh-TW"/>
        </w:rPr>
        <w:t xml:space="preserve">+$DTAAV004.受理編號(達上限)  </w:t>
      </w:r>
      <w:r w:rsidR="00D00D7C" w:rsidRPr="00704E65">
        <w:rPr>
          <w:rFonts w:ascii="細明體" w:eastAsia="細明體" w:hAnsi="細明體" w:hint="eastAsia"/>
          <w:kern w:val="2"/>
          <w:lang w:eastAsia="zh-TW"/>
        </w:rPr>
        <w:t xml:space="preserve">+ </w:t>
      </w:r>
      <w:r w:rsidR="00D00D7C" w:rsidRPr="00704E65">
        <w:rPr>
          <w:rFonts w:ascii="細明體" w:eastAsia="細明體" w:hAnsi="細明體"/>
          <w:kern w:val="2"/>
          <w:lang w:eastAsia="zh-TW"/>
        </w:rPr>
        <w:t>‘</w:t>
      </w:r>
      <w:r w:rsidR="00D00D7C" w:rsidRPr="00704E65">
        <w:rPr>
          <w:rFonts w:ascii="細明體" w:eastAsia="細明體" w:hAnsi="細明體" w:hint="eastAsia"/>
          <w:kern w:val="2"/>
          <w:lang w:eastAsia="zh-TW"/>
        </w:rPr>
        <w:t>,</w:t>
      </w:r>
      <w:r w:rsidR="00D00D7C" w:rsidRPr="00704E65">
        <w:rPr>
          <w:rFonts w:ascii="細明體" w:eastAsia="細明體" w:hAnsi="細明體"/>
          <w:kern w:val="2"/>
          <w:lang w:eastAsia="zh-TW"/>
        </w:rPr>
        <w:t>’</w:t>
      </w:r>
      <w:r w:rsidR="00871974" w:rsidRPr="00871974">
        <w:rPr>
          <w:rFonts w:ascii="細明體" w:eastAsia="細明體" w:hAnsi="細明體" w:hint="eastAsia"/>
          <w:kern w:val="2"/>
          <w:lang w:eastAsia="zh-TW"/>
        </w:rPr>
        <w:t xml:space="preserve"> </w:t>
      </w:r>
      <w:r w:rsidR="00871974" w:rsidRPr="00704E65">
        <w:rPr>
          <w:rFonts w:ascii="細明體" w:eastAsia="細明體" w:hAnsi="細明體" w:hint="eastAsia"/>
          <w:kern w:val="2"/>
          <w:lang w:eastAsia="zh-TW"/>
        </w:rPr>
        <w:t>+$DTAAV004.</w:t>
      </w:r>
      <w:r w:rsidR="00871974">
        <w:rPr>
          <w:rFonts w:ascii="細明體" w:eastAsia="細明體" w:hAnsi="細明體" w:hint="eastAsia"/>
          <w:kern w:val="2"/>
          <w:lang w:eastAsia="zh-TW"/>
        </w:rPr>
        <w:t>中止</w:t>
      </w:r>
      <w:r w:rsidR="00871974" w:rsidRPr="00704E65">
        <w:rPr>
          <w:rFonts w:ascii="細明體" w:eastAsia="細明體" w:hAnsi="細明體" w:hint="eastAsia"/>
          <w:kern w:val="2"/>
          <w:lang w:eastAsia="zh-TW"/>
        </w:rPr>
        <w:t xml:space="preserve">日(達上限) + </w:t>
      </w:r>
      <w:r w:rsidR="00871974" w:rsidRPr="00704E65">
        <w:rPr>
          <w:rFonts w:ascii="細明體" w:eastAsia="細明體" w:hAnsi="細明體"/>
          <w:kern w:val="2"/>
          <w:lang w:eastAsia="zh-TW"/>
        </w:rPr>
        <w:t>‘</w:t>
      </w:r>
      <w:r w:rsidR="00871974" w:rsidRPr="00704E65">
        <w:rPr>
          <w:rFonts w:ascii="細明體" w:eastAsia="細明體" w:hAnsi="細明體" w:hint="eastAsia"/>
          <w:kern w:val="2"/>
          <w:lang w:eastAsia="zh-TW"/>
        </w:rPr>
        <w:t>,</w:t>
      </w:r>
      <w:r w:rsidR="00871974" w:rsidRPr="00704E65">
        <w:rPr>
          <w:rFonts w:ascii="細明體" w:eastAsia="細明體" w:hAnsi="細明體"/>
          <w:kern w:val="2"/>
          <w:lang w:eastAsia="zh-TW"/>
        </w:rPr>
        <w:t>’</w:t>
      </w:r>
      <w:r w:rsidR="00D00D7C" w:rsidRPr="00704E65">
        <w:rPr>
          <w:rFonts w:ascii="細明體" w:eastAsia="細明體" w:hAnsi="細明體" w:hint="eastAsia"/>
          <w:kern w:val="2"/>
          <w:lang w:eastAsia="zh-TW"/>
        </w:rPr>
        <w:t>+</w:t>
      </w:r>
      <w:r w:rsidRPr="00704E65">
        <w:rPr>
          <w:rFonts w:ascii="細明體" w:eastAsia="細明體" w:hAnsi="細明體" w:hint="eastAsia"/>
          <w:kern w:val="2"/>
          <w:lang w:eastAsia="zh-TW"/>
        </w:rPr>
        <w:t>$DTAAV00</w:t>
      </w:r>
      <w:r w:rsidR="00D00D7C" w:rsidRPr="00704E65">
        <w:rPr>
          <w:rFonts w:ascii="細明體" w:eastAsia="細明體" w:hAnsi="細明體" w:hint="eastAsia"/>
          <w:kern w:val="2"/>
          <w:lang w:eastAsia="zh-TW"/>
        </w:rPr>
        <w:t>4</w:t>
      </w:r>
      <w:r w:rsidRPr="00704E65">
        <w:rPr>
          <w:rFonts w:ascii="細明體" w:eastAsia="細明體" w:hAnsi="細明體" w:hint="eastAsia"/>
          <w:kern w:val="2"/>
          <w:lang w:eastAsia="zh-TW"/>
        </w:rPr>
        <w:t>.受理編號</w:t>
      </w:r>
      <w:r w:rsidR="00D00D7C" w:rsidRPr="00704E65">
        <w:rPr>
          <w:rFonts w:ascii="細明體" w:eastAsia="細明體" w:hAnsi="細明體" w:hint="eastAsia"/>
          <w:caps/>
          <w:lang w:eastAsia="zh-TW"/>
        </w:rPr>
        <w:t>(規避)</w:t>
      </w:r>
      <w:r w:rsidRPr="00704E65">
        <w:rPr>
          <w:rFonts w:ascii="細明體" w:eastAsia="細明體" w:hAnsi="細明體" w:hint="eastAsia"/>
          <w:kern w:val="2"/>
          <w:lang w:eastAsia="zh-TW"/>
        </w:rPr>
        <w:t xml:space="preserve"> +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+$DTAAV00</w:t>
      </w:r>
      <w:r w:rsidR="00D00D7C" w:rsidRPr="00704E65">
        <w:rPr>
          <w:rFonts w:ascii="細明體" w:eastAsia="細明體" w:hAnsi="細明體" w:hint="eastAsia"/>
          <w:kern w:val="2"/>
          <w:lang w:eastAsia="zh-TW"/>
        </w:rPr>
        <w:t>4</w:t>
      </w:r>
      <w:r w:rsidRPr="00704E65">
        <w:rPr>
          <w:rFonts w:ascii="細明體" w:eastAsia="細明體" w:hAnsi="細明體" w:hint="eastAsia"/>
          <w:kern w:val="2"/>
          <w:lang w:eastAsia="zh-TW"/>
        </w:rPr>
        <w:t>.</w:t>
      </w:r>
      <w:r w:rsidR="00D00D7C" w:rsidRPr="00704E65">
        <w:rPr>
          <w:rFonts w:ascii="細明體" w:eastAsia="細明體" w:hAnsi="細明體" w:hint="eastAsia"/>
          <w:kern w:val="2"/>
          <w:lang w:eastAsia="zh-TW"/>
        </w:rPr>
        <w:t>中</w:t>
      </w:r>
      <w:r w:rsidR="00871974">
        <w:rPr>
          <w:rFonts w:ascii="細明體" w:eastAsia="細明體" w:hAnsi="細明體" w:hint="eastAsia"/>
          <w:kern w:val="2"/>
          <w:lang w:eastAsia="zh-TW"/>
        </w:rPr>
        <w:t>起始</w:t>
      </w:r>
      <w:r w:rsidRPr="00704E65">
        <w:rPr>
          <w:rFonts w:ascii="細明體" w:eastAsia="細明體" w:hAnsi="細明體" w:hint="eastAsia"/>
          <w:kern w:val="2"/>
          <w:lang w:eastAsia="zh-TW"/>
        </w:rPr>
        <w:t xml:space="preserve">日+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00871974" w:rsidRPr="00704E65" w:rsidDel="00871974">
        <w:rPr>
          <w:rFonts w:ascii="細明體" w:eastAsia="細明體" w:hAnsi="細明體" w:hint="eastAsia"/>
          <w:kern w:val="2"/>
          <w:lang w:eastAsia="zh-TW"/>
        </w:rPr>
        <w:t xml:space="preserve"> </w:t>
      </w:r>
      <w:r w:rsidR="00D00D7C" w:rsidRPr="00704E65">
        <w:rPr>
          <w:rFonts w:ascii="細明體" w:eastAsia="細明體" w:hAnsi="細明體" w:hint="eastAsia"/>
          <w:kern w:val="2"/>
          <w:lang w:eastAsia="zh-TW"/>
        </w:rPr>
        <w:t>+$DTAAV004.間隔天數</w:t>
      </w:r>
    </w:p>
    <w:p w:rsidR="00841DC8" w:rsidRPr="00704E65" w:rsidRDefault="00841DC8" w:rsidP="00841DC8">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hint="eastAsia"/>
          <w:lang w:eastAsia="zh-TW"/>
        </w:rPr>
        <w:t>規避住院</w:t>
      </w:r>
      <w:r w:rsidRPr="00704E65">
        <w:rPr>
          <w:rFonts w:ascii="細明體" w:eastAsia="細明體" w:hAnsi="細明體" w:hint="eastAsia"/>
          <w:kern w:val="2"/>
          <w:lang w:eastAsia="zh-TW"/>
        </w:rPr>
        <w:t>處理件數 = 1</w:t>
      </w:r>
    </w:p>
    <w:p w:rsidR="00841DC8" w:rsidRPr="00704E65" w:rsidRDefault="00841DC8" w:rsidP="00841DC8">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規避住院</w:t>
      </w:r>
      <w:r w:rsidRPr="00704E65">
        <w:rPr>
          <w:rFonts w:ascii="細明體" w:eastAsia="細明體" w:hAnsi="細明體" w:hint="eastAsia"/>
          <w:kern w:val="2"/>
          <w:lang w:eastAsia="zh-TW"/>
        </w:rPr>
        <w:t>_評分明細 = $</w:t>
      </w:r>
      <w:r w:rsidRPr="00704E65">
        <w:rPr>
          <w:rFonts w:ascii="細明體" w:eastAsia="細明體" w:hAnsi="細明體" w:hint="eastAsia"/>
          <w:lang w:eastAsia="zh-TW"/>
        </w:rPr>
        <w:t>規避住院</w:t>
      </w:r>
      <w:r w:rsidRPr="00704E65">
        <w:rPr>
          <w:rFonts w:ascii="細明體" w:eastAsia="細明體" w:hAnsi="細明體" w:hint="eastAsia"/>
          <w:kern w:val="2"/>
          <w:lang w:eastAsia="zh-TW"/>
        </w:rPr>
        <w:t>_表頭 + $</w:t>
      </w:r>
      <w:r w:rsidRPr="00704E65">
        <w:rPr>
          <w:rFonts w:ascii="細明體" w:eastAsia="細明體" w:hAnsi="細明體" w:hint="eastAsia"/>
          <w:lang w:eastAsia="zh-TW"/>
        </w:rPr>
        <w:t>規避住院</w:t>
      </w:r>
      <w:r w:rsidRPr="00704E65">
        <w:rPr>
          <w:rFonts w:ascii="細明體" w:eastAsia="細明體" w:hAnsi="細明體" w:hint="eastAsia"/>
          <w:kern w:val="2"/>
          <w:lang w:eastAsia="zh-TW"/>
        </w:rPr>
        <w:t>＿當筆明細</w:t>
      </w:r>
    </w:p>
    <w:p w:rsidR="00841DC8" w:rsidRPr="00704E65" w:rsidRDefault="00841DC8" w:rsidP="00841DC8">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ELSE</w:t>
      </w:r>
    </w:p>
    <w:p w:rsidR="00841DC8" w:rsidRPr="00704E65" w:rsidRDefault="00841DC8" w:rsidP="00841DC8">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規避住院</w:t>
      </w:r>
      <w:r w:rsidRPr="00704E65">
        <w:rPr>
          <w:rFonts w:ascii="細明體" w:eastAsia="細明體" w:hAnsi="細明體" w:hint="eastAsia"/>
          <w:kern w:val="2"/>
          <w:lang w:eastAsia="zh-TW"/>
        </w:rPr>
        <w:t>_評分明細 = $</w:t>
      </w:r>
      <w:r w:rsidRPr="00704E65">
        <w:rPr>
          <w:rFonts w:ascii="細明體" w:eastAsia="細明體" w:hAnsi="細明體" w:hint="eastAsia"/>
          <w:lang w:eastAsia="zh-TW"/>
        </w:rPr>
        <w:t>規避住院</w:t>
      </w:r>
      <w:r w:rsidRPr="00704E65">
        <w:rPr>
          <w:rFonts w:ascii="細明體" w:eastAsia="細明體" w:hAnsi="細明體" w:hint="eastAsia"/>
          <w:kern w:val="2"/>
          <w:lang w:eastAsia="zh-TW"/>
        </w:rPr>
        <w:t xml:space="preserve">_評分明細 +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w:t>
      </w:r>
      <w:r w:rsidRPr="00704E65">
        <w:rPr>
          <w:rFonts w:ascii="細明體" w:eastAsia="細明體" w:hAnsi="細明體" w:hint="eastAsia"/>
          <w:lang w:eastAsia="zh-TW"/>
        </w:rPr>
        <w:t>規避住院</w:t>
      </w:r>
      <w:r w:rsidRPr="00704E65">
        <w:rPr>
          <w:rFonts w:ascii="細明體" w:eastAsia="細明體" w:hAnsi="細明體" w:hint="eastAsia"/>
          <w:kern w:val="2"/>
          <w:lang w:eastAsia="zh-TW"/>
        </w:rPr>
        <w:t>＿當筆明細</w:t>
      </w:r>
    </w:p>
    <w:p w:rsidR="00841DC8" w:rsidRDefault="00841DC8" w:rsidP="00841DC8">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4A1296" w:rsidRPr="00704E65" w:rsidRDefault="004A1296" w:rsidP="004A129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//**組成</w:t>
      </w:r>
      <w:r>
        <w:rPr>
          <w:rFonts w:ascii="細明體" w:eastAsia="細明體" w:hAnsi="細明體" w:hint="eastAsia"/>
          <w:caps/>
          <w:lang w:eastAsia="zh-TW"/>
        </w:rPr>
        <w:t>B07 B08</w:t>
      </w:r>
      <w:r w:rsidRPr="00704E65">
        <w:rPr>
          <w:rFonts w:ascii="細明體" w:eastAsia="細明體" w:hAnsi="細明體" w:hint="eastAsia"/>
          <w:kern w:val="2"/>
          <w:lang w:eastAsia="zh-TW"/>
        </w:rPr>
        <w:t>的評分明細資料</w:t>
      </w:r>
    </w:p>
    <w:p w:rsidR="004A1296" w:rsidRDefault="004A1296" w:rsidP="004A129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4A1296">
        <w:rPr>
          <w:rFonts w:ascii="細明體" w:eastAsia="細明體" w:hAnsi="細明體" w:hint="eastAsia"/>
          <w:kern w:val="2"/>
          <w:lang w:eastAsia="zh-TW"/>
        </w:rPr>
        <w:t>住院手術次數</w:t>
      </w:r>
      <w:r w:rsidRPr="00704E65">
        <w:rPr>
          <w:rFonts w:ascii="細明體" w:eastAsia="細明體" w:hAnsi="細明體" w:hint="eastAsia"/>
          <w:kern w:val="2"/>
          <w:lang w:eastAsia="zh-TW"/>
        </w:rPr>
        <w:t xml:space="preserve">_表頭  = </w:t>
      </w:r>
      <w:r w:rsidRPr="00704E65">
        <w:rPr>
          <w:rFonts w:ascii="細明體" w:eastAsia="細明體" w:hAnsi="細明體"/>
          <w:kern w:val="2"/>
          <w:lang w:eastAsia="zh-TW"/>
        </w:rPr>
        <w:t>“</w:t>
      </w:r>
      <w:r w:rsidRPr="004A1296">
        <w:rPr>
          <w:rFonts w:ascii="細明體" w:eastAsia="細明體" w:hAnsi="細明體" w:hint="eastAsia"/>
          <w:kern w:val="2"/>
          <w:lang w:eastAsia="zh-TW"/>
        </w:rPr>
        <w:t>受理編號,事故日期,手術代碼,手術代碼中文</w:t>
      </w:r>
      <w:r w:rsidRPr="00704E65">
        <w:rPr>
          <w:rFonts w:ascii="細明體" w:eastAsia="細明體" w:hAnsi="細明體"/>
          <w:kern w:val="2"/>
          <w:lang w:eastAsia="zh-TW"/>
        </w:rPr>
        <w:t>”</w:t>
      </w:r>
    </w:p>
    <w:p w:rsidR="004A1296" w:rsidRDefault="004A1296" w:rsidP="004A129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4A1296">
        <w:rPr>
          <w:rFonts w:ascii="細明體" w:eastAsia="細明體" w:hAnsi="細明體" w:hint="eastAsia"/>
          <w:kern w:val="2"/>
          <w:lang w:eastAsia="zh-TW"/>
        </w:rPr>
        <w:t>住院手術比例</w:t>
      </w:r>
      <w:r w:rsidRPr="00704E65">
        <w:rPr>
          <w:rFonts w:ascii="細明體" w:eastAsia="細明體" w:hAnsi="細明體" w:hint="eastAsia"/>
          <w:kern w:val="2"/>
          <w:lang w:eastAsia="zh-TW"/>
        </w:rPr>
        <w:t xml:space="preserve">_表頭  = </w:t>
      </w:r>
      <w:r w:rsidRPr="00704E65">
        <w:rPr>
          <w:rFonts w:ascii="細明體" w:eastAsia="細明體" w:hAnsi="細明體"/>
          <w:kern w:val="2"/>
          <w:lang w:eastAsia="zh-TW"/>
        </w:rPr>
        <w:t>“</w:t>
      </w:r>
      <w:r w:rsidRPr="004A1296">
        <w:rPr>
          <w:rFonts w:ascii="細明體" w:eastAsia="細明體" w:hAnsi="細明體" w:hint="eastAsia"/>
          <w:kern w:val="2"/>
          <w:lang w:eastAsia="zh-TW"/>
        </w:rPr>
        <w:t>受理編號,事故日期,是否手術</w:t>
      </w:r>
      <w:r w:rsidRPr="00704E65">
        <w:rPr>
          <w:rFonts w:ascii="細明體" w:eastAsia="細明體" w:hAnsi="細明體"/>
          <w:kern w:val="2"/>
          <w:lang w:eastAsia="zh-TW"/>
        </w:rPr>
        <w:t>”</w:t>
      </w:r>
    </w:p>
    <w:p w:rsidR="004A1296" w:rsidRDefault="004A1296" w:rsidP="004A129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4A1296">
        <w:rPr>
          <w:rFonts w:ascii="細明體" w:eastAsia="細明體" w:hAnsi="細明體" w:hint="eastAsia"/>
          <w:kern w:val="2"/>
          <w:lang w:eastAsia="zh-TW"/>
        </w:rPr>
        <w:t>平均實支次數</w:t>
      </w:r>
      <w:r>
        <w:rPr>
          <w:rFonts w:ascii="細明體" w:eastAsia="細明體" w:hAnsi="細明體" w:hint="eastAsia"/>
          <w:kern w:val="2"/>
          <w:lang w:eastAsia="zh-TW"/>
        </w:rPr>
        <w:t>_評分</w:t>
      </w:r>
      <w:r w:rsidRPr="00704E65">
        <w:rPr>
          <w:rFonts w:ascii="細明體" w:eastAsia="細明體" w:hAnsi="細明體" w:hint="eastAsia"/>
          <w:kern w:val="2"/>
          <w:lang w:eastAsia="zh-TW"/>
        </w:rPr>
        <w:t>明細</w:t>
      </w:r>
      <w:r>
        <w:rPr>
          <w:rFonts w:ascii="細明體" w:eastAsia="細明體" w:hAnsi="細明體" w:hint="eastAsia"/>
          <w:kern w:val="2"/>
          <w:lang w:eastAsia="zh-TW"/>
        </w:rPr>
        <w:t xml:space="preserve"> = </w:t>
      </w:r>
      <w:r>
        <w:rPr>
          <w:rFonts w:ascii="細明體" w:eastAsia="細明體" w:hAnsi="細明體"/>
          <w:kern w:val="2"/>
          <w:lang w:eastAsia="zh-TW"/>
        </w:rPr>
        <w:t>“</w:t>
      </w:r>
      <w:r w:rsidRPr="004A1296">
        <w:rPr>
          <w:rFonts w:ascii="細明體" w:eastAsia="細明體" w:hAnsi="細明體" w:hint="eastAsia"/>
          <w:kern w:val="2"/>
          <w:lang w:eastAsia="zh-TW"/>
        </w:rPr>
        <w:t>受理編號,保單,險別,保額(萬)</w:t>
      </w:r>
      <w:r>
        <w:rPr>
          <w:rFonts w:ascii="細明體" w:eastAsia="細明體" w:hAnsi="細明體"/>
          <w:kern w:val="2"/>
          <w:lang w:eastAsia="zh-TW"/>
        </w:rPr>
        <w:t>”</w:t>
      </w:r>
    </w:p>
    <w:p w:rsidR="004A1296" w:rsidRDefault="004A1296" w:rsidP="004A129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4A1296">
        <w:rPr>
          <w:rFonts w:ascii="細明體" w:eastAsia="細明體" w:hAnsi="細明體" w:hint="eastAsia"/>
          <w:kern w:val="2"/>
          <w:lang w:eastAsia="zh-TW"/>
        </w:rPr>
        <w:t>平均實支金額與保額比</w:t>
      </w:r>
      <w:r>
        <w:rPr>
          <w:rFonts w:ascii="細明體" w:eastAsia="細明體" w:hAnsi="細明體" w:hint="eastAsia"/>
          <w:kern w:val="2"/>
          <w:lang w:eastAsia="zh-TW"/>
        </w:rPr>
        <w:t>_</w:t>
      </w:r>
      <w:r w:rsidRPr="00704E65">
        <w:rPr>
          <w:rFonts w:ascii="細明體" w:eastAsia="細明體" w:hAnsi="細明體" w:hint="eastAsia"/>
          <w:kern w:val="2"/>
          <w:lang w:eastAsia="zh-TW"/>
        </w:rPr>
        <w:t>評分明細</w:t>
      </w:r>
      <w:r>
        <w:rPr>
          <w:rFonts w:ascii="細明體" w:eastAsia="細明體" w:hAnsi="細明體" w:hint="eastAsia"/>
          <w:kern w:val="2"/>
          <w:lang w:eastAsia="zh-TW"/>
        </w:rPr>
        <w:t xml:space="preserve"> = </w:t>
      </w:r>
      <w:r>
        <w:rPr>
          <w:rFonts w:ascii="細明體" w:eastAsia="細明體" w:hAnsi="細明體"/>
          <w:kern w:val="2"/>
          <w:lang w:eastAsia="zh-TW"/>
        </w:rPr>
        <w:t>“</w:t>
      </w:r>
      <w:r w:rsidRPr="004A1296">
        <w:rPr>
          <w:rFonts w:ascii="細明體" w:eastAsia="細明體" w:hAnsi="細明體" w:hint="eastAsia"/>
          <w:kern w:val="2"/>
          <w:lang w:eastAsia="zh-TW"/>
        </w:rPr>
        <w:t>受理編號,保單,險別,保額(萬),保險金名稱,理賠金額</w:t>
      </w:r>
      <w:r>
        <w:rPr>
          <w:rFonts w:ascii="細明體" w:eastAsia="細明體" w:hAnsi="細明體"/>
          <w:kern w:val="2"/>
          <w:lang w:eastAsia="zh-TW"/>
        </w:rPr>
        <w:t>”</w:t>
      </w:r>
    </w:p>
    <w:p w:rsidR="004A1296" w:rsidRPr="00704E65" w:rsidRDefault="004A1296" w:rsidP="004A1296">
      <w:pPr>
        <w:pStyle w:val="Tabletext"/>
        <w:keepLines w:val="0"/>
        <w:numPr>
          <w:ilvl w:val="3"/>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讀取</w:t>
      </w:r>
      <w:r>
        <w:rPr>
          <w:rFonts w:ascii="細明體" w:eastAsia="細明體" w:hAnsi="細明體" w:hint="eastAsia"/>
          <w:lang w:eastAsia="zh-TW"/>
        </w:rPr>
        <w:t>實支實付金額</w:t>
      </w:r>
      <w:r w:rsidRPr="00704E65">
        <w:rPr>
          <w:rFonts w:ascii="細明體" w:eastAsia="細明體" w:hAnsi="細明體" w:hint="eastAsia"/>
          <w:lang w:eastAsia="zh-TW"/>
        </w:rPr>
        <w:t>明細檔DTAAV</w:t>
      </w:r>
      <w:r>
        <w:rPr>
          <w:rFonts w:ascii="細明體" w:eastAsia="細明體" w:hAnsi="細明體" w:hint="eastAsia"/>
          <w:lang w:eastAsia="zh-TW"/>
        </w:rPr>
        <w:t>C03</w:t>
      </w:r>
      <w:r w:rsidRPr="00704E65">
        <w:rPr>
          <w:rFonts w:ascii="細明體" w:eastAsia="細明體" w:hAnsi="細明體" w:hint="eastAsia"/>
          <w:lang w:eastAsia="zh-TW"/>
        </w:rPr>
        <w:t>，BY參數 :</w:t>
      </w:r>
    </w:p>
    <w:p w:rsidR="004A1296" w:rsidRPr="00704E65" w:rsidRDefault="004A1296" w:rsidP="004A1296">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 xml:space="preserve">DTAAV004.事故者ID(OCR_ID) = </w:t>
      </w:r>
      <w:r w:rsidRPr="00704E65">
        <w:rPr>
          <w:rFonts w:ascii="細明體" w:eastAsia="細明體" w:hAnsi="細明體" w:cs="Arial Unicode MS" w:hint="eastAsia"/>
        </w:rPr>
        <w:t>同$DTAAV011</w:t>
      </w:r>
    </w:p>
    <w:p w:rsidR="004A1296" w:rsidRPr="00704E65" w:rsidRDefault="004A1296" w:rsidP="004A129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w:t>
      </w:r>
    </w:p>
    <w:p w:rsidR="004A1296" w:rsidRDefault="004A1296" w:rsidP="004A1296">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4A1296">
        <w:rPr>
          <w:rFonts w:ascii="細明體" w:eastAsia="細明體" w:hAnsi="細明體" w:hint="eastAsia"/>
          <w:kern w:val="2"/>
          <w:lang w:eastAsia="zh-TW"/>
        </w:rPr>
        <w:t>住院手術次數</w:t>
      </w:r>
      <w:r w:rsidRPr="00704E65">
        <w:rPr>
          <w:rFonts w:ascii="細明體" w:eastAsia="細明體" w:hAnsi="細明體" w:hint="eastAsia"/>
          <w:kern w:val="2"/>
          <w:lang w:eastAsia="zh-TW"/>
        </w:rPr>
        <w:t>_評分明細 = $</w:t>
      </w:r>
      <w:r w:rsidRPr="004A1296">
        <w:rPr>
          <w:rFonts w:ascii="細明體" w:eastAsia="細明體" w:hAnsi="細明體" w:hint="eastAsia"/>
          <w:kern w:val="2"/>
          <w:lang w:eastAsia="zh-TW"/>
        </w:rPr>
        <w:t>住院手術次數</w:t>
      </w:r>
      <w:r w:rsidRPr="00704E65">
        <w:rPr>
          <w:rFonts w:ascii="細明體" w:eastAsia="細明體" w:hAnsi="細明體" w:hint="eastAsia"/>
          <w:kern w:val="2"/>
          <w:lang w:eastAsia="zh-TW"/>
        </w:rPr>
        <w:t>_表頭</w:t>
      </w:r>
    </w:p>
    <w:p w:rsidR="004A1296" w:rsidRDefault="004A1296" w:rsidP="004A1296">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4A1296">
        <w:rPr>
          <w:rFonts w:ascii="細明體" w:eastAsia="細明體" w:hAnsi="細明體" w:hint="eastAsia"/>
          <w:kern w:val="2"/>
          <w:lang w:eastAsia="zh-TW"/>
        </w:rPr>
        <w:t>住院手術比例</w:t>
      </w:r>
      <w:r w:rsidRPr="00704E65">
        <w:rPr>
          <w:rFonts w:ascii="細明體" w:eastAsia="細明體" w:hAnsi="細明體" w:hint="eastAsia"/>
          <w:kern w:val="2"/>
          <w:lang w:eastAsia="zh-TW"/>
        </w:rPr>
        <w:t>_評分明細 = $</w:t>
      </w:r>
      <w:r w:rsidRPr="004A1296">
        <w:rPr>
          <w:rFonts w:ascii="細明體" w:eastAsia="細明體" w:hAnsi="細明體" w:hint="eastAsia"/>
          <w:kern w:val="2"/>
          <w:lang w:eastAsia="zh-TW"/>
        </w:rPr>
        <w:t>住院手術比例</w:t>
      </w:r>
      <w:r w:rsidRPr="00704E65">
        <w:rPr>
          <w:rFonts w:ascii="細明體" w:eastAsia="細明體" w:hAnsi="細明體" w:hint="eastAsia"/>
          <w:kern w:val="2"/>
          <w:lang w:eastAsia="zh-TW"/>
        </w:rPr>
        <w:t>_表頭</w:t>
      </w:r>
    </w:p>
    <w:p w:rsidR="004A1296" w:rsidRDefault="004A1296" w:rsidP="004A1296">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4A1296">
        <w:rPr>
          <w:rFonts w:ascii="細明體" w:eastAsia="細明體" w:hAnsi="細明體" w:hint="eastAsia"/>
          <w:kern w:val="2"/>
          <w:lang w:eastAsia="zh-TW"/>
        </w:rPr>
        <w:t>平均實支次數</w:t>
      </w:r>
      <w:r>
        <w:rPr>
          <w:rFonts w:ascii="細明體" w:eastAsia="細明體" w:hAnsi="細明體" w:hint="eastAsia"/>
          <w:kern w:val="2"/>
          <w:lang w:eastAsia="zh-TW"/>
        </w:rPr>
        <w:t>_評分</w:t>
      </w:r>
      <w:r w:rsidRPr="00704E65">
        <w:rPr>
          <w:rFonts w:ascii="細明體" w:eastAsia="細明體" w:hAnsi="細明體" w:hint="eastAsia"/>
          <w:kern w:val="2"/>
          <w:lang w:eastAsia="zh-TW"/>
        </w:rPr>
        <w:t>明細</w:t>
      </w:r>
      <w:r>
        <w:rPr>
          <w:rFonts w:ascii="細明體" w:eastAsia="細明體" w:hAnsi="細明體" w:hint="eastAsia"/>
          <w:kern w:val="2"/>
          <w:lang w:eastAsia="zh-TW"/>
        </w:rPr>
        <w:t xml:space="preserve"> = </w:t>
      </w:r>
      <w:r w:rsidRPr="00704E65">
        <w:rPr>
          <w:rFonts w:ascii="細明體" w:eastAsia="細明體" w:hAnsi="細明體" w:hint="eastAsia"/>
          <w:kern w:val="2"/>
          <w:lang w:eastAsia="zh-TW"/>
        </w:rPr>
        <w:t>$</w:t>
      </w:r>
      <w:r w:rsidRPr="004A1296">
        <w:rPr>
          <w:rFonts w:ascii="細明體" w:eastAsia="細明體" w:hAnsi="細明體" w:hint="eastAsia"/>
          <w:kern w:val="2"/>
          <w:lang w:eastAsia="zh-TW"/>
        </w:rPr>
        <w:t>平均實支次數</w:t>
      </w:r>
      <w:r>
        <w:rPr>
          <w:rFonts w:ascii="細明體" w:eastAsia="細明體" w:hAnsi="細明體" w:hint="eastAsia"/>
          <w:kern w:val="2"/>
          <w:lang w:eastAsia="zh-TW"/>
        </w:rPr>
        <w:t>_表頭</w:t>
      </w:r>
    </w:p>
    <w:p w:rsidR="004A1296" w:rsidRPr="00704E65" w:rsidRDefault="004A1296" w:rsidP="004A1296">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4A1296">
        <w:rPr>
          <w:rFonts w:ascii="細明體" w:eastAsia="細明體" w:hAnsi="細明體" w:hint="eastAsia"/>
          <w:kern w:val="2"/>
          <w:lang w:eastAsia="zh-TW"/>
        </w:rPr>
        <w:t>平均實支金額與保額比</w:t>
      </w:r>
      <w:r>
        <w:rPr>
          <w:rFonts w:ascii="細明體" w:eastAsia="細明體" w:hAnsi="細明體" w:hint="eastAsia"/>
          <w:kern w:val="2"/>
          <w:lang w:eastAsia="zh-TW"/>
        </w:rPr>
        <w:t>_</w:t>
      </w:r>
      <w:r w:rsidRPr="00704E65">
        <w:rPr>
          <w:rFonts w:ascii="細明體" w:eastAsia="細明體" w:hAnsi="細明體" w:hint="eastAsia"/>
          <w:kern w:val="2"/>
          <w:lang w:eastAsia="zh-TW"/>
        </w:rPr>
        <w:t>評分明細</w:t>
      </w:r>
      <w:r>
        <w:rPr>
          <w:rFonts w:ascii="細明體" w:eastAsia="細明體" w:hAnsi="細明體" w:hint="eastAsia"/>
          <w:kern w:val="2"/>
          <w:lang w:eastAsia="zh-TW"/>
        </w:rPr>
        <w:t xml:space="preserve"> = </w:t>
      </w:r>
      <w:r w:rsidRPr="00704E65">
        <w:rPr>
          <w:rFonts w:ascii="細明體" w:eastAsia="細明體" w:hAnsi="細明體" w:hint="eastAsia"/>
          <w:kern w:val="2"/>
          <w:lang w:eastAsia="zh-TW"/>
        </w:rPr>
        <w:t>$</w:t>
      </w:r>
      <w:r w:rsidRPr="004A1296">
        <w:rPr>
          <w:rFonts w:ascii="細明體" w:eastAsia="細明體" w:hAnsi="細明體" w:hint="eastAsia"/>
          <w:kern w:val="2"/>
          <w:lang w:eastAsia="zh-TW"/>
        </w:rPr>
        <w:t>平均實支金額與保額比</w:t>
      </w:r>
      <w:r>
        <w:rPr>
          <w:rFonts w:ascii="細明體" w:eastAsia="細明體" w:hAnsi="細明體" w:hint="eastAsia"/>
          <w:kern w:val="2"/>
          <w:lang w:eastAsia="zh-TW"/>
        </w:rPr>
        <w:t>_表頭</w:t>
      </w:r>
    </w:p>
    <w:p w:rsidR="004A1296" w:rsidRPr="00704E65" w:rsidRDefault="004A1296" w:rsidP="004A129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若有資料，依序判斷每筆資料($DTAAV</w:t>
      </w:r>
      <w:r>
        <w:rPr>
          <w:rFonts w:ascii="細明體" w:eastAsia="細明體" w:hAnsi="細明體" w:hint="eastAsia"/>
          <w:kern w:val="2"/>
          <w:lang w:eastAsia="zh-TW"/>
        </w:rPr>
        <w:t>C03</w:t>
      </w:r>
      <w:r w:rsidRPr="00704E65">
        <w:rPr>
          <w:rFonts w:ascii="細明體" w:eastAsia="細明體" w:hAnsi="細明體" w:hint="eastAsia"/>
          <w:kern w:val="2"/>
          <w:lang w:eastAsia="zh-TW"/>
        </w:rPr>
        <w:t>)</w:t>
      </w:r>
    </w:p>
    <w:p w:rsidR="004A1296" w:rsidRDefault="004A1296" w:rsidP="004A1296">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IF $DTAAV03.</w:t>
      </w:r>
      <w:r w:rsidRPr="004A1296">
        <w:rPr>
          <w:rFonts w:hint="eastAsia"/>
        </w:rPr>
        <w:t xml:space="preserve"> </w:t>
      </w:r>
      <w:r w:rsidRPr="004A1296">
        <w:rPr>
          <w:rFonts w:ascii="細明體" w:eastAsia="細明體" w:hAnsi="細明體" w:hint="eastAsia"/>
          <w:kern w:val="2"/>
          <w:lang w:eastAsia="zh-TW"/>
        </w:rPr>
        <w:t>因子代碼</w:t>
      </w:r>
      <w:r>
        <w:rPr>
          <w:rFonts w:ascii="細明體" w:eastAsia="細明體" w:hAnsi="細明體" w:hint="eastAsia"/>
          <w:kern w:val="2"/>
          <w:lang w:eastAsia="zh-TW"/>
        </w:rPr>
        <w:t xml:space="preserve"> = </w:t>
      </w:r>
      <w:r>
        <w:rPr>
          <w:rFonts w:ascii="細明體" w:eastAsia="細明體" w:hAnsi="細明體"/>
          <w:kern w:val="2"/>
          <w:lang w:eastAsia="zh-TW"/>
        </w:rPr>
        <w:t>“</w:t>
      </w:r>
      <w:r>
        <w:rPr>
          <w:rFonts w:ascii="細明體" w:eastAsia="細明體" w:hAnsi="細明體" w:hint="eastAsia"/>
          <w:kern w:val="2"/>
          <w:lang w:eastAsia="zh-TW"/>
        </w:rPr>
        <w:t>B07</w:t>
      </w:r>
      <w:r>
        <w:rPr>
          <w:rFonts w:ascii="細明體" w:eastAsia="細明體" w:hAnsi="細明體"/>
          <w:kern w:val="2"/>
          <w:lang w:eastAsia="zh-TW"/>
        </w:rPr>
        <w:t>”</w:t>
      </w:r>
    </w:p>
    <w:p w:rsidR="004A1296" w:rsidRDefault="004A1296" w:rsidP="00275B45">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4A1296">
        <w:rPr>
          <w:rFonts w:ascii="細明體" w:eastAsia="細明體" w:hAnsi="細明體" w:hint="eastAsia"/>
          <w:kern w:val="2"/>
          <w:lang w:eastAsia="zh-TW"/>
        </w:rPr>
        <w:t>住院手術次數</w:t>
      </w:r>
      <w:r>
        <w:rPr>
          <w:rFonts w:ascii="細明體" w:eastAsia="細明體" w:hAnsi="細明體" w:hint="eastAsia"/>
          <w:kern w:val="2"/>
          <w:lang w:eastAsia="zh-TW"/>
        </w:rPr>
        <w:t>_評分</w:t>
      </w:r>
      <w:r w:rsidRPr="00704E65">
        <w:rPr>
          <w:rFonts w:ascii="細明體" w:eastAsia="細明體" w:hAnsi="細明體" w:hint="eastAsia"/>
          <w:kern w:val="2"/>
          <w:lang w:eastAsia="zh-TW"/>
        </w:rPr>
        <w:t>明細 =</w:t>
      </w:r>
      <w:r>
        <w:rPr>
          <w:rFonts w:ascii="細明體" w:eastAsia="細明體" w:hAnsi="細明體" w:hint="eastAsia"/>
          <w:kern w:val="2"/>
          <w:lang w:eastAsia="zh-TW"/>
        </w:rPr>
        <w:t xml:space="preserve"> $DTAAVC03.</w:t>
      </w:r>
      <w:r w:rsidRPr="004A1296">
        <w:rPr>
          <w:rFonts w:hint="eastAsia"/>
          <w:lang w:eastAsia="zh-TW"/>
        </w:rPr>
        <w:t xml:space="preserve"> </w:t>
      </w:r>
      <w:r w:rsidRPr="004A1296">
        <w:rPr>
          <w:rFonts w:ascii="細明體" w:eastAsia="細明體" w:hAnsi="細明體" w:hint="eastAsia"/>
          <w:kern w:val="2"/>
          <w:lang w:eastAsia="zh-TW"/>
        </w:rPr>
        <w:t>明細資料1</w:t>
      </w:r>
      <w:r>
        <w:rPr>
          <w:rFonts w:ascii="細明體" w:eastAsia="細明體" w:hAnsi="細明體" w:hint="eastAsia"/>
          <w:kern w:val="2"/>
          <w:lang w:eastAsia="zh-TW"/>
        </w:rPr>
        <w:t xml:space="preserve"> 取第一筆</w:t>
      </w:r>
    </w:p>
    <w:p w:rsidR="004A1296" w:rsidRDefault="004A1296" w:rsidP="00275B45">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4A1296">
        <w:rPr>
          <w:rFonts w:ascii="細明體" w:eastAsia="細明體" w:hAnsi="細明體" w:hint="eastAsia"/>
          <w:kern w:val="2"/>
          <w:lang w:eastAsia="zh-TW"/>
        </w:rPr>
        <w:t>住院手術比例</w:t>
      </w:r>
      <w:r>
        <w:rPr>
          <w:rFonts w:ascii="細明體" w:eastAsia="細明體" w:hAnsi="細明體" w:hint="eastAsia"/>
          <w:kern w:val="2"/>
          <w:lang w:eastAsia="zh-TW"/>
        </w:rPr>
        <w:t>_</w:t>
      </w:r>
      <w:r w:rsidRPr="00704E65">
        <w:rPr>
          <w:rFonts w:ascii="細明體" w:eastAsia="細明體" w:hAnsi="細明體" w:hint="eastAsia"/>
          <w:kern w:val="2"/>
          <w:lang w:eastAsia="zh-TW"/>
        </w:rPr>
        <w:t>評分明細 =</w:t>
      </w:r>
      <w:r>
        <w:rPr>
          <w:rFonts w:ascii="細明體" w:eastAsia="細明體" w:hAnsi="細明體" w:hint="eastAsia"/>
          <w:kern w:val="2"/>
          <w:lang w:eastAsia="zh-TW"/>
        </w:rPr>
        <w:t xml:space="preserve"> $DTAAVC03.</w:t>
      </w:r>
      <w:r w:rsidRPr="004A1296">
        <w:rPr>
          <w:rFonts w:hint="eastAsia"/>
          <w:lang w:eastAsia="zh-TW"/>
        </w:rPr>
        <w:t xml:space="preserve"> </w:t>
      </w:r>
      <w:r w:rsidRPr="004A1296">
        <w:rPr>
          <w:rFonts w:ascii="細明體" w:eastAsia="細明體" w:hAnsi="細明體" w:hint="eastAsia"/>
          <w:kern w:val="2"/>
          <w:lang w:eastAsia="zh-TW"/>
        </w:rPr>
        <w:t>明細資料</w:t>
      </w:r>
      <w:r>
        <w:rPr>
          <w:rFonts w:ascii="細明體" w:eastAsia="細明體" w:hAnsi="細明體" w:hint="eastAsia"/>
          <w:kern w:val="2"/>
          <w:lang w:eastAsia="zh-TW"/>
        </w:rPr>
        <w:t>2 取第一筆</w:t>
      </w:r>
    </w:p>
    <w:p w:rsidR="004A1296" w:rsidRDefault="004A1296" w:rsidP="004A1296">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4A1296" w:rsidRDefault="004A1296" w:rsidP="004A1296">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IF $DTAAV03.</w:t>
      </w:r>
      <w:r w:rsidRPr="004A1296">
        <w:rPr>
          <w:rFonts w:hint="eastAsia"/>
        </w:rPr>
        <w:t xml:space="preserve"> </w:t>
      </w:r>
      <w:r w:rsidRPr="004A1296">
        <w:rPr>
          <w:rFonts w:ascii="細明體" w:eastAsia="細明體" w:hAnsi="細明體" w:hint="eastAsia"/>
          <w:kern w:val="2"/>
          <w:lang w:eastAsia="zh-TW"/>
        </w:rPr>
        <w:t>因子代碼</w:t>
      </w:r>
      <w:r>
        <w:rPr>
          <w:rFonts w:ascii="細明體" w:eastAsia="細明體" w:hAnsi="細明體" w:hint="eastAsia"/>
          <w:kern w:val="2"/>
          <w:lang w:eastAsia="zh-TW"/>
        </w:rPr>
        <w:t xml:space="preserve"> = </w:t>
      </w:r>
      <w:r>
        <w:rPr>
          <w:rFonts w:ascii="細明體" w:eastAsia="細明體" w:hAnsi="細明體"/>
          <w:kern w:val="2"/>
          <w:lang w:eastAsia="zh-TW"/>
        </w:rPr>
        <w:t>“</w:t>
      </w:r>
      <w:r>
        <w:rPr>
          <w:rFonts w:ascii="細明體" w:eastAsia="細明體" w:hAnsi="細明體" w:hint="eastAsia"/>
          <w:kern w:val="2"/>
          <w:lang w:eastAsia="zh-TW"/>
        </w:rPr>
        <w:t>B09</w:t>
      </w:r>
      <w:r>
        <w:rPr>
          <w:rFonts w:ascii="細明體" w:eastAsia="細明體" w:hAnsi="細明體"/>
          <w:kern w:val="2"/>
          <w:lang w:eastAsia="zh-TW"/>
        </w:rPr>
        <w:t>”</w:t>
      </w:r>
    </w:p>
    <w:p w:rsidR="004A1296" w:rsidRDefault="004A1296" w:rsidP="004A1296">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4A1296">
        <w:rPr>
          <w:rFonts w:ascii="細明體" w:eastAsia="細明體" w:hAnsi="細明體" w:hint="eastAsia"/>
          <w:kern w:val="2"/>
          <w:lang w:eastAsia="zh-TW"/>
        </w:rPr>
        <w:t>平均實支次數</w:t>
      </w:r>
      <w:r>
        <w:rPr>
          <w:rFonts w:ascii="細明體" w:eastAsia="細明體" w:hAnsi="細明體" w:hint="eastAsia"/>
          <w:kern w:val="2"/>
          <w:lang w:eastAsia="zh-TW"/>
        </w:rPr>
        <w:t>_評分</w:t>
      </w:r>
      <w:r w:rsidRPr="00704E65">
        <w:rPr>
          <w:rFonts w:ascii="細明體" w:eastAsia="細明體" w:hAnsi="細明體" w:hint="eastAsia"/>
          <w:kern w:val="2"/>
          <w:lang w:eastAsia="zh-TW"/>
        </w:rPr>
        <w:t>明細 =</w:t>
      </w:r>
      <w:r>
        <w:rPr>
          <w:rFonts w:ascii="細明體" w:eastAsia="細明體" w:hAnsi="細明體" w:hint="eastAsia"/>
          <w:kern w:val="2"/>
          <w:lang w:eastAsia="zh-TW"/>
        </w:rPr>
        <w:t xml:space="preserve"> $DTAAVC03.</w:t>
      </w:r>
      <w:r w:rsidRPr="004A1296">
        <w:rPr>
          <w:rFonts w:hint="eastAsia"/>
          <w:lang w:eastAsia="zh-TW"/>
        </w:rPr>
        <w:t xml:space="preserve"> </w:t>
      </w:r>
      <w:r w:rsidRPr="004A1296">
        <w:rPr>
          <w:rFonts w:ascii="細明體" w:eastAsia="細明體" w:hAnsi="細明體" w:hint="eastAsia"/>
          <w:kern w:val="2"/>
          <w:lang w:eastAsia="zh-TW"/>
        </w:rPr>
        <w:t>明細資料1</w:t>
      </w:r>
      <w:r>
        <w:rPr>
          <w:rFonts w:ascii="細明體" w:eastAsia="細明體" w:hAnsi="細明體" w:hint="eastAsia"/>
          <w:kern w:val="2"/>
          <w:lang w:eastAsia="zh-TW"/>
        </w:rPr>
        <w:t xml:space="preserve"> 取第一筆</w:t>
      </w:r>
    </w:p>
    <w:p w:rsidR="004A1296" w:rsidRDefault="004A1296" w:rsidP="004A1296">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4A1296">
        <w:rPr>
          <w:rFonts w:ascii="細明體" w:eastAsia="細明體" w:hAnsi="細明體" w:hint="eastAsia"/>
          <w:kern w:val="2"/>
          <w:lang w:eastAsia="zh-TW"/>
        </w:rPr>
        <w:t>平均實支金額與保額比</w:t>
      </w:r>
      <w:r>
        <w:rPr>
          <w:rFonts w:ascii="細明體" w:eastAsia="細明體" w:hAnsi="細明體" w:hint="eastAsia"/>
          <w:kern w:val="2"/>
          <w:lang w:eastAsia="zh-TW"/>
        </w:rPr>
        <w:t>_</w:t>
      </w:r>
      <w:r w:rsidRPr="00704E65">
        <w:rPr>
          <w:rFonts w:ascii="細明體" w:eastAsia="細明體" w:hAnsi="細明體" w:hint="eastAsia"/>
          <w:kern w:val="2"/>
          <w:lang w:eastAsia="zh-TW"/>
        </w:rPr>
        <w:t>評分明細 =</w:t>
      </w:r>
      <w:r>
        <w:rPr>
          <w:rFonts w:ascii="細明體" w:eastAsia="細明體" w:hAnsi="細明體" w:hint="eastAsia"/>
          <w:kern w:val="2"/>
          <w:lang w:eastAsia="zh-TW"/>
        </w:rPr>
        <w:t xml:space="preserve"> $DTAAVC03.</w:t>
      </w:r>
      <w:r w:rsidRPr="004A1296">
        <w:rPr>
          <w:rFonts w:hint="eastAsia"/>
          <w:lang w:eastAsia="zh-TW"/>
        </w:rPr>
        <w:t xml:space="preserve"> </w:t>
      </w:r>
      <w:r w:rsidRPr="004A1296">
        <w:rPr>
          <w:rFonts w:ascii="細明體" w:eastAsia="細明體" w:hAnsi="細明體" w:hint="eastAsia"/>
          <w:kern w:val="2"/>
          <w:lang w:eastAsia="zh-TW"/>
        </w:rPr>
        <w:t>明細資料</w:t>
      </w:r>
      <w:r>
        <w:rPr>
          <w:rFonts w:ascii="細明體" w:eastAsia="細明體" w:hAnsi="細明體" w:hint="eastAsia"/>
          <w:kern w:val="2"/>
          <w:lang w:eastAsia="zh-TW"/>
        </w:rPr>
        <w:t>2 取第一筆</w:t>
      </w:r>
    </w:p>
    <w:p w:rsidR="004A1296" w:rsidRDefault="004A1296" w:rsidP="004A1296">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491FEA" w:rsidRPr="00704E65" w:rsidRDefault="00336972"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新增</w:t>
      </w:r>
      <w:r w:rsidR="00491FEA" w:rsidRPr="00704E65">
        <w:rPr>
          <w:rFonts w:ascii="細明體" w:eastAsia="細明體" w:hAnsi="細明體" w:cs="細明體" w:hint="eastAsia"/>
          <w:lang w:eastAsia="zh-TW"/>
        </w:rPr>
        <w:t>理賠案件FAMS評分紀錄檔DTAAV011，BY參數:</w:t>
      </w:r>
    </w:p>
    <w:p w:rsidR="00336972" w:rsidRPr="00704E65" w:rsidRDefault="00336972" w:rsidP="00DF0A9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格式同</w:t>
      </w:r>
      <w:bookmarkStart w:id="13" w:name="A_BACK"/>
      <w:r w:rsidR="007F0B0F" w:rsidRPr="00704E65">
        <w:rPr>
          <w:rFonts w:ascii="細明體" w:eastAsia="細明體" w:hAnsi="細明體" w:cs="細明體"/>
          <w:lang w:eastAsia="zh-TW"/>
        </w:rPr>
        <w:fldChar w:fldCharType="begin"/>
      </w:r>
      <w:r w:rsidR="007F0B0F" w:rsidRPr="00704E65">
        <w:rPr>
          <w:rFonts w:ascii="細明體" w:eastAsia="細明體" w:hAnsi="細明體" w:cs="細明體"/>
          <w:lang w:eastAsia="zh-TW"/>
        </w:rPr>
        <w:instrText xml:space="preserve"> HYPERLINK  \l "A" </w:instrText>
      </w:r>
      <w:r w:rsidR="007F0B0F" w:rsidRPr="00704E65">
        <w:rPr>
          <w:rFonts w:ascii="細明體" w:eastAsia="細明體" w:hAnsi="細明體" w:cs="細明體"/>
          <w:lang w:eastAsia="zh-TW"/>
        </w:rPr>
      </w:r>
      <w:r w:rsidR="007F0B0F" w:rsidRPr="00704E65">
        <w:rPr>
          <w:rFonts w:ascii="細明體" w:eastAsia="細明體" w:hAnsi="細明體" w:cs="細明體"/>
          <w:lang w:eastAsia="zh-TW"/>
        </w:rPr>
        <w:fldChar w:fldCharType="separate"/>
      </w:r>
      <w:r w:rsidRPr="00704E65">
        <w:rPr>
          <w:rStyle w:val="ad"/>
          <w:rFonts w:ascii="細明體" w:eastAsia="細明體" w:hAnsi="細明體" w:cs="細明體" w:hint="eastAsia"/>
          <w:lang w:eastAsia="zh-TW"/>
        </w:rPr>
        <w:t>FOR</w:t>
      </w:r>
      <w:r w:rsidRPr="00704E65">
        <w:rPr>
          <w:rStyle w:val="ad"/>
          <w:rFonts w:ascii="細明體" w:eastAsia="細明體" w:hAnsi="細明體" w:cs="細明體" w:hint="eastAsia"/>
          <w:lang w:eastAsia="zh-TW"/>
        </w:rPr>
        <w:t>M</w:t>
      </w:r>
      <w:r w:rsidRPr="00704E65">
        <w:rPr>
          <w:rStyle w:val="ad"/>
          <w:rFonts w:ascii="細明體" w:eastAsia="細明體" w:hAnsi="細明體" w:cs="細明體" w:hint="eastAsia"/>
          <w:lang w:eastAsia="zh-TW"/>
        </w:rPr>
        <w:t>A</w:t>
      </w:r>
      <w:r w:rsidRPr="00704E65">
        <w:rPr>
          <w:rStyle w:val="ad"/>
          <w:rFonts w:ascii="細明體" w:eastAsia="細明體" w:hAnsi="細明體" w:cs="細明體" w:hint="eastAsia"/>
          <w:lang w:eastAsia="zh-TW"/>
        </w:rPr>
        <w:t>T(A)</w:t>
      </w:r>
      <w:bookmarkEnd w:id="13"/>
      <w:r w:rsidR="007F0B0F" w:rsidRPr="00704E65">
        <w:rPr>
          <w:rFonts w:ascii="細明體" w:eastAsia="細明體" w:hAnsi="細明體" w:cs="細明體"/>
          <w:lang w:eastAsia="zh-TW"/>
        </w:rPr>
        <w:fldChar w:fldCharType="end"/>
      </w:r>
    </w:p>
    <w:p w:rsidR="00491FEA" w:rsidRPr="00704E65" w:rsidRDefault="007F0B0F"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若新增</w:t>
      </w:r>
      <w:r w:rsidR="00491FEA" w:rsidRPr="00704E65">
        <w:rPr>
          <w:rFonts w:ascii="細明體" w:eastAsia="細明體" w:hAnsi="細明體" w:hint="eastAsia"/>
          <w:lang w:eastAsia="zh-TW"/>
        </w:rPr>
        <w:t>有誤，</w:t>
      </w:r>
    </w:p>
    <w:p w:rsidR="00491FEA" w:rsidRPr="00704E65" w:rsidRDefault="00491FEA" w:rsidP="00DF0A9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錯誤件數</w:t>
      </w:r>
      <w:r w:rsidR="007F0B0F" w:rsidRPr="00704E65">
        <w:rPr>
          <w:rFonts w:ascii="細明體" w:eastAsia="細明體" w:hAnsi="細明體" w:hint="eastAsia"/>
          <w:lang w:eastAsia="zh-TW"/>
        </w:rPr>
        <w:t>4</w:t>
      </w:r>
      <w:r w:rsidRPr="00704E65">
        <w:rPr>
          <w:rFonts w:ascii="細明體" w:eastAsia="細明體" w:hAnsi="細明體" w:hint="eastAsia"/>
          <w:lang w:eastAsia="zh-TW"/>
        </w:rPr>
        <w:t xml:space="preserve"> ++</w:t>
      </w:r>
    </w:p>
    <w:p w:rsidR="00491FEA" w:rsidRPr="00B84758" w:rsidRDefault="00491FEA" w:rsidP="00DF0A9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LOG錯誤訊息 </w:t>
      </w:r>
      <w:r w:rsidRPr="00704E65">
        <w:rPr>
          <w:rFonts w:ascii="細明體" w:eastAsia="細明體" w:hAnsi="細明體"/>
          <w:kern w:val="2"/>
          <w:lang w:eastAsia="zh-TW"/>
        </w:rPr>
        <w:t>“</w:t>
      </w:r>
      <w:r w:rsidR="007F0B0F" w:rsidRPr="00704E65">
        <w:rPr>
          <w:rFonts w:ascii="細明體" w:eastAsia="細明體" w:hAnsi="細明體" w:hint="eastAsia"/>
          <w:kern w:val="2"/>
          <w:lang w:eastAsia="zh-TW"/>
        </w:rPr>
        <w:t>新增</w:t>
      </w:r>
      <w:r w:rsidRPr="00704E65">
        <w:rPr>
          <w:rFonts w:ascii="細明體" w:eastAsia="細明體" w:hAnsi="細明體" w:cs="細明體" w:hint="eastAsia"/>
          <w:lang w:eastAsia="zh-TW"/>
        </w:rPr>
        <w:t>理賠案件FAMS評分紀錄檔錯誤</w:t>
      </w:r>
      <w:r w:rsidR="007F0B0F" w:rsidRPr="00704E65">
        <w:rPr>
          <w:rFonts w:ascii="細明體" w:eastAsia="細明體" w:hAnsi="細明體" w:cs="細明體" w:hint="eastAsia"/>
          <w:lang w:eastAsia="zh-TW"/>
        </w:rPr>
        <w:t>4</w:t>
      </w:r>
      <w:r w:rsidRPr="00704E65">
        <w:rPr>
          <w:rFonts w:ascii="細明體" w:eastAsia="細明體" w:hAnsi="細明體" w:cs="細明體"/>
          <w:lang w:eastAsia="zh-TW"/>
        </w:rPr>
        <w:t>”</w:t>
      </w:r>
      <w:r w:rsidRPr="00704E65">
        <w:rPr>
          <w:rFonts w:ascii="細明體" w:eastAsia="細明體" w:hAnsi="細明體" w:cs="細明體" w:hint="eastAsia"/>
          <w:lang w:eastAsia="zh-TW"/>
        </w:rPr>
        <w:t xml:space="preserve"> +DTAAV011的PK</w:t>
      </w:r>
    </w:p>
    <w:p w:rsidR="00B431D2" w:rsidRDefault="00B431D2" w:rsidP="00B431D2">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Pr>
          <w:rFonts w:ascii="細明體" w:eastAsia="細明體" w:hAnsi="細明體"/>
          <w:kern w:val="2"/>
          <w:lang w:eastAsia="zh-TW"/>
        </w:rPr>
        <w:t xml:space="preserve"> = ‘</w:t>
      </w:r>
      <w:r>
        <w:rPr>
          <w:rFonts w:ascii="細明體" w:eastAsia="細明體" w:hAnsi="細明體" w:hint="eastAsia"/>
          <w:kern w:val="2"/>
          <w:lang w:eastAsia="zh-TW"/>
        </w:rPr>
        <w:t>N</w:t>
      </w:r>
      <w:r w:rsidRPr="00704E65">
        <w:rPr>
          <w:rFonts w:ascii="細明體" w:eastAsia="細明體" w:hAnsi="細明體"/>
          <w:kern w:val="2"/>
          <w:lang w:eastAsia="zh-TW"/>
        </w:rPr>
        <w:t>’ (</w:t>
      </w:r>
      <w:r>
        <w:rPr>
          <w:rFonts w:ascii="細明體" w:eastAsia="細明體" w:hAnsi="細明體" w:hint="eastAsia"/>
          <w:kern w:val="2"/>
          <w:lang w:eastAsia="zh-TW"/>
        </w:rPr>
        <w:t>線上即時</w:t>
      </w:r>
      <w:r w:rsidRPr="00704E65">
        <w:rPr>
          <w:rFonts w:ascii="細明體" w:eastAsia="細明體" w:hAnsi="細明體"/>
          <w:kern w:val="2"/>
          <w:lang w:eastAsia="zh-TW"/>
        </w:rPr>
        <w:t>)</w:t>
      </w:r>
    </w:p>
    <w:p w:rsidR="00B431D2" w:rsidRPr="00B84758" w:rsidRDefault="00B431D2" w:rsidP="00B431D2">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//**增加回押</w:t>
      </w:r>
      <w:r w:rsidRPr="00113159">
        <w:rPr>
          <w:rFonts w:hint="eastAsia"/>
          <w:lang w:eastAsia="zh-TW"/>
        </w:rPr>
        <w:t>理賠偵測線上計算檔</w:t>
      </w:r>
      <w:r>
        <w:rPr>
          <w:rFonts w:hint="eastAsia"/>
          <w:lang w:eastAsia="zh-TW"/>
        </w:rPr>
        <w:t>錯誤訊息欄位</w:t>
      </w:r>
      <w:r w:rsidR="00106035">
        <w:rPr>
          <w:rFonts w:hint="eastAsia"/>
          <w:lang w:eastAsia="zh-TW"/>
        </w:rPr>
        <w:t>,</w:t>
      </w:r>
      <w:r w:rsidR="00106035">
        <w:rPr>
          <w:rFonts w:hint="eastAsia"/>
          <w:lang w:eastAsia="zh-TW"/>
        </w:rPr>
        <w:t>後面</w:t>
      </w:r>
      <w:r w:rsidR="00106035">
        <w:rPr>
          <w:rFonts w:hint="eastAsia"/>
          <w:lang w:eastAsia="zh-TW"/>
        </w:rPr>
        <w:t>STEP</w:t>
      </w:r>
      <w:r w:rsidR="00106035">
        <w:rPr>
          <w:rFonts w:hint="eastAsia"/>
          <w:lang w:eastAsia="zh-TW"/>
        </w:rPr>
        <w:t>處理方式相同</w:t>
      </w:r>
    </w:p>
    <w:p w:rsidR="00B431D2" w:rsidRDefault="00B431D2" w:rsidP="00B84758">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更新</w:t>
      </w:r>
      <w:r w:rsidRPr="00113159">
        <w:rPr>
          <w:rFonts w:hint="eastAsia"/>
          <w:lang w:eastAsia="zh-TW"/>
        </w:rPr>
        <w:t>理賠偵測線上計算檔</w:t>
      </w:r>
      <w:r>
        <w:rPr>
          <w:rFonts w:ascii="細明體" w:eastAsia="細明體" w:hAnsi="細明體" w:hint="eastAsia"/>
          <w:kern w:val="2"/>
          <w:lang w:eastAsia="zh-TW"/>
        </w:rPr>
        <w:t>DTAAV014，BY參數:</w:t>
      </w:r>
    </w:p>
    <w:p w:rsidR="00B431D2" w:rsidRPr="00B84758" w:rsidRDefault="00B431D2" w:rsidP="00B84758">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受理編號:同</w:t>
      </w:r>
      <w:r w:rsidR="00DA556F">
        <w:rPr>
          <w:rFonts w:ascii="細明體" w:eastAsia="細明體" w:hAnsi="細明體" w:hint="eastAsia"/>
          <w:kern w:val="2"/>
          <w:lang w:eastAsia="zh-TW"/>
        </w:rPr>
        <w:t>處理當筆</w:t>
      </w:r>
      <w:r w:rsidR="00DA556F" w:rsidRPr="00704E65">
        <w:rPr>
          <w:rFonts w:ascii="細明體" w:eastAsia="細明體" w:hAnsi="細明體" w:cs="細明體" w:hint="eastAsia"/>
          <w:lang w:eastAsia="zh-TW"/>
        </w:rPr>
        <w:t>DTAAV011</w:t>
      </w:r>
      <w:r w:rsidR="00DA556F">
        <w:rPr>
          <w:rFonts w:ascii="細明體" w:eastAsia="細明體" w:hAnsi="細明體" w:cs="細明體" w:hint="eastAsia"/>
          <w:lang w:eastAsia="zh-TW"/>
        </w:rPr>
        <w:t>.受理編號</w:t>
      </w:r>
    </w:p>
    <w:p w:rsidR="00DA556F" w:rsidRPr="007679C2" w:rsidRDefault="00DA556F" w:rsidP="00B84758">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模型分類:</w:t>
      </w:r>
      <w:r w:rsidRPr="00DA556F">
        <w:rPr>
          <w:rFonts w:ascii="細明體" w:eastAsia="細明體" w:hAnsi="細明體" w:hint="eastAsia"/>
          <w:kern w:val="2"/>
          <w:lang w:eastAsia="zh-TW"/>
        </w:rPr>
        <w:t xml:space="preserve"> </w:t>
      </w:r>
      <w:r>
        <w:rPr>
          <w:rFonts w:ascii="細明體" w:eastAsia="細明體" w:hAnsi="細明體" w:hint="eastAsia"/>
          <w:kern w:val="2"/>
          <w:lang w:eastAsia="zh-TW"/>
        </w:rPr>
        <w:t>同處理當筆</w:t>
      </w:r>
      <w:r w:rsidRPr="00704E65">
        <w:rPr>
          <w:rFonts w:ascii="細明體" w:eastAsia="細明體" w:hAnsi="細明體" w:cs="細明體" w:hint="eastAsia"/>
          <w:lang w:eastAsia="zh-TW"/>
        </w:rPr>
        <w:t>DTAAV011</w:t>
      </w:r>
      <w:r>
        <w:rPr>
          <w:rFonts w:ascii="細明體" w:eastAsia="細明體" w:hAnsi="細明體" w:cs="細明體" w:hint="eastAsia"/>
          <w:lang w:eastAsia="zh-TW"/>
        </w:rPr>
        <w:t>.模型分類</w:t>
      </w:r>
    </w:p>
    <w:p w:rsidR="00B431D2" w:rsidRPr="007679C2" w:rsidRDefault="00B431D2" w:rsidP="00B84758">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更新欄位:</w:t>
      </w:r>
    </w:p>
    <w:p w:rsidR="00B431D2" w:rsidRPr="007679C2" w:rsidRDefault="00B431D2" w:rsidP="00B84758">
      <w:pPr>
        <w:pStyle w:val="Tabletext"/>
        <w:keepLines w:val="0"/>
        <w:numPr>
          <w:ilvl w:val="7"/>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錯誤訊息: </w:t>
      </w:r>
      <w:r>
        <w:rPr>
          <w:rFonts w:ascii="細明體" w:eastAsia="細明體" w:hAnsi="細明體"/>
          <w:kern w:val="2"/>
          <w:lang w:eastAsia="zh-TW"/>
        </w:rPr>
        <w:t>“</w:t>
      </w:r>
      <w:r>
        <w:rPr>
          <w:rFonts w:ascii="細明體" w:eastAsia="細明體" w:hAnsi="細明體" w:hint="eastAsia"/>
          <w:kern w:val="2"/>
          <w:lang w:eastAsia="zh-TW"/>
        </w:rPr>
        <w:t>AAV0_B013</w:t>
      </w:r>
      <w:r>
        <w:rPr>
          <w:rFonts w:ascii="細明體" w:eastAsia="細明體" w:hAnsi="細明體"/>
          <w:kern w:val="2"/>
          <w:lang w:eastAsia="zh-TW"/>
        </w:rPr>
        <w:t>”</w:t>
      </w:r>
      <w:r>
        <w:rPr>
          <w:rFonts w:ascii="細明體" w:eastAsia="細明體" w:hAnsi="細明體" w:hint="eastAsia"/>
          <w:kern w:val="2"/>
          <w:lang w:eastAsia="zh-TW"/>
        </w:rPr>
        <w:t>+</w:t>
      </w:r>
      <w:r w:rsidR="00C57A02">
        <w:rPr>
          <w:rFonts w:ascii="細明體" w:eastAsia="細明體" w:hAnsi="細明體" w:hint="eastAsia"/>
          <w:kern w:val="2"/>
          <w:lang w:eastAsia="zh-TW"/>
        </w:rPr>
        <w:t>每個STEP對應的</w:t>
      </w:r>
      <w:r w:rsidR="00DA556F">
        <w:rPr>
          <w:rFonts w:ascii="細明體" w:eastAsia="細明體" w:hAnsi="細明體" w:hint="eastAsia"/>
          <w:kern w:val="2"/>
          <w:lang w:eastAsia="zh-TW"/>
        </w:rPr>
        <w:t>LOG錯誤訊息</w:t>
      </w:r>
      <w:r w:rsidRPr="007679C2">
        <w:rPr>
          <w:rFonts w:ascii="細明體" w:eastAsia="細明體" w:hAnsi="細明體" w:hint="eastAsia"/>
          <w:kern w:val="2"/>
          <w:lang w:eastAsia="zh-TW"/>
        </w:rPr>
        <w:t xml:space="preserve"> </w:t>
      </w:r>
    </w:p>
    <w:p w:rsidR="00B431D2" w:rsidRPr="00704E65" w:rsidRDefault="00B431D2" w:rsidP="00B431D2">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491FEA" w:rsidRPr="00704E65" w:rsidRDefault="00491FEA"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若無誤，</w:t>
      </w:r>
    </w:p>
    <w:p w:rsidR="00491FEA" w:rsidRPr="00704E65" w:rsidRDefault="00491FEA" w:rsidP="00DF0A9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成功件數</w:t>
      </w:r>
      <w:r w:rsidR="005510F0" w:rsidRPr="00704E65">
        <w:rPr>
          <w:rFonts w:ascii="細明體" w:eastAsia="細明體" w:hAnsi="細明體" w:hint="eastAsia"/>
          <w:kern w:val="2"/>
          <w:lang w:eastAsia="zh-TW"/>
        </w:rPr>
        <w:t>4</w:t>
      </w:r>
      <w:r w:rsidRPr="00704E65">
        <w:rPr>
          <w:rFonts w:ascii="細明體" w:eastAsia="細明體" w:hAnsi="細明體" w:hint="eastAsia"/>
          <w:kern w:val="2"/>
          <w:lang w:eastAsia="zh-TW"/>
        </w:rPr>
        <w:t xml:space="preserve"> ++ </w:t>
      </w:r>
    </w:p>
    <w:p w:rsidR="00491FEA" w:rsidRPr="00704E65" w:rsidRDefault="00491FEA" w:rsidP="00DF0A9F">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b/>
          <w:color w:val="7030A0"/>
          <w:lang w:eastAsia="zh-TW"/>
        </w:rPr>
        <w:t>//*****V010共同處理程式段******END//</w:t>
      </w:r>
    </w:p>
    <w:p w:rsidR="00F81EFF" w:rsidRPr="00B90E52" w:rsidRDefault="00F81EFF"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//**處理異地求診次數:B01 (因子代碼)</w:t>
      </w:r>
    </w:p>
    <w:p w:rsidR="00663D5B" w:rsidRPr="00704E65" w:rsidRDefault="00663D5B" w:rsidP="00DF0A9F">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只有模型3、4才寫</w:t>
      </w:r>
    </w:p>
    <w:p w:rsidR="00F81EFF" w:rsidRPr="00704E65" w:rsidRDefault="00F81EFF"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B01</w:t>
      </w:r>
      <w:r w:rsidRPr="00704E65">
        <w:rPr>
          <w:rFonts w:ascii="細明體" w:eastAsia="細明體" w:hAnsi="細明體"/>
          <w:lang w:eastAsia="zh-TW"/>
        </w:rPr>
        <w:t>’</w:t>
      </w:r>
    </w:p>
    <w:p w:rsidR="00491FEA" w:rsidRPr="00704E65" w:rsidRDefault="00F81EFF"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$DTAAV010.異地求診次數</w:t>
      </w:r>
    </w:p>
    <w:p w:rsidR="00F81EFF" w:rsidRPr="00704E65" w:rsidRDefault="00F81EFF"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//*****V010共同處理程式段******START~END//</w:t>
      </w:r>
    </w:p>
    <w:p w:rsidR="00176AFB" w:rsidRPr="00704E65" w:rsidRDefault="00176AFB" w:rsidP="00DF0A9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件數紀錄變數不同，</w:t>
      </w:r>
    </w:p>
    <w:p w:rsidR="00555472" w:rsidRPr="00704E65" w:rsidRDefault="00555472"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//**處理規避住院上限:B0</w:t>
      </w:r>
      <w:r w:rsidR="007F7B3D">
        <w:rPr>
          <w:rFonts w:ascii="細明體" w:eastAsia="細明體" w:hAnsi="細明體" w:hint="eastAsia"/>
          <w:lang w:eastAsia="zh-TW"/>
        </w:rPr>
        <w:t>4</w:t>
      </w:r>
      <w:r w:rsidRPr="00704E65">
        <w:rPr>
          <w:rFonts w:ascii="細明體" w:eastAsia="細明體" w:hAnsi="細明體" w:hint="eastAsia"/>
          <w:lang w:eastAsia="zh-TW"/>
        </w:rPr>
        <w:t xml:space="preserve"> (因子代碼)</w:t>
      </w:r>
    </w:p>
    <w:p w:rsidR="00555472" w:rsidRPr="00704E65" w:rsidRDefault="00555472"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B0</w:t>
      </w:r>
      <w:r w:rsidR="007F7B3D">
        <w:rPr>
          <w:rFonts w:ascii="細明體" w:eastAsia="細明體" w:hAnsi="細明體" w:hint="eastAsia"/>
          <w:lang w:eastAsia="zh-TW"/>
        </w:rPr>
        <w:t>4</w:t>
      </w:r>
      <w:r w:rsidRPr="00704E65">
        <w:rPr>
          <w:rFonts w:ascii="細明體" w:eastAsia="細明體" w:hAnsi="細明體"/>
          <w:lang w:eastAsia="zh-TW"/>
        </w:rPr>
        <w:t>’</w:t>
      </w:r>
    </w:p>
    <w:p w:rsidR="00555472" w:rsidRPr="00704E65" w:rsidRDefault="00555472"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$DTAAV010.規避住院上限</w:t>
      </w:r>
    </w:p>
    <w:p w:rsidR="00555472" w:rsidRPr="00704E65" w:rsidRDefault="00555472"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//*****V010共同處理程式段******START~END//</w:t>
      </w:r>
    </w:p>
    <w:p w:rsidR="00555472" w:rsidRPr="00704E65" w:rsidRDefault="00555472" w:rsidP="00DF0A9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件數紀錄變數不同，</w:t>
      </w:r>
    </w:p>
    <w:p w:rsidR="00F81EFF" w:rsidRPr="00704E65" w:rsidRDefault="00F81EFF"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//**處理異地申請次數:B0</w:t>
      </w:r>
      <w:r w:rsidR="007F7B3D">
        <w:rPr>
          <w:rFonts w:ascii="細明體" w:eastAsia="細明體" w:hAnsi="細明體" w:hint="eastAsia"/>
          <w:lang w:eastAsia="zh-TW"/>
        </w:rPr>
        <w:t>2</w:t>
      </w:r>
      <w:r w:rsidRPr="00704E65">
        <w:rPr>
          <w:rFonts w:ascii="細明體" w:eastAsia="細明體" w:hAnsi="細明體" w:hint="eastAsia"/>
          <w:lang w:eastAsia="zh-TW"/>
        </w:rPr>
        <w:t xml:space="preserve"> (因子代碼)</w:t>
      </w:r>
    </w:p>
    <w:p w:rsidR="00F81EFF" w:rsidRPr="00704E65" w:rsidRDefault="00F81EFF"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B0</w:t>
      </w:r>
      <w:r w:rsidR="007F7B3D">
        <w:rPr>
          <w:rFonts w:ascii="細明體" w:eastAsia="細明體" w:hAnsi="細明體" w:hint="eastAsia"/>
          <w:lang w:eastAsia="zh-TW"/>
        </w:rPr>
        <w:t>2</w:t>
      </w:r>
      <w:r w:rsidRPr="00704E65">
        <w:rPr>
          <w:rFonts w:ascii="細明體" w:eastAsia="細明體" w:hAnsi="細明體"/>
          <w:lang w:eastAsia="zh-TW"/>
        </w:rPr>
        <w:t>’</w:t>
      </w:r>
    </w:p>
    <w:p w:rsidR="00F81EFF" w:rsidRPr="00704E65" w:rsidRDefault="00F81EFF"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$DTAAV010.異地申請次數</w:t>
      </w:r>
    </w:p>
    <w:p w:rsidR="00F81EFF" w:rsidRPr="00704E65" w:rsidRDefault="00F81EFF"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//*****V010共同處理程式段******START~END//</w:t>
      </w:r>
    </w:p>
    <w:p w:rsidR="00176AFB" w:rsidRDefault="00176AFB" w:rsidP="00DF0A9F">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件數紀錄變數不同，</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//**處理異地申請次數:B0</w:t>
      </w:r>
      <w:r>
        <w:rPr>
          <w:rFonts w:ascii="細明體" w:eastAsia="細明體" w:hAnsi="細明體" w:hint="eastAsia"/>
          <w:lang w:eastAsia="zh-TW"/>
        </w:rPr>
        <w:t>5</w:t>
      </w:r>
      <w:r w:rsidRPr="00704E65">
        <w:rPr>
          <w:rFonts w:ascii="細明體" w:eastAsia="細明體" w:hAnsi="細明體" w:hint="eastAsia"/>
          <w:lang w:eastAsia="zh-TW"/>
        </w:rPr>
        <w:t xml:space="preserve"> (因子代碼)</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B0</w:t>
      </w:r>
      <w:r>
        <w:rPr>
          <w:rFonts w:ascii="細明體" w:eastAsia="細明體" w:hAnsi="細明體" w:hint="eastAsia"/>
          <w:lang w:eastAsia="zh-TW"/>
        </w:rPr>
        <w:t>5</w:t>
      </w:r>
      <w:r w:rsidRPr="00704E65">
        <w:rPr>
          <w:rFonts w:ascii="細明體" w:eastAsia="細明體" w:hAnsi="細明體"/>
          <w:lang w:eastAsia="zh-TW"/>
        </w:rPr>
        <w:t>’</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Pr="00D86B85">
        <w:rPr>
          <w:rFonts w:hint="eastAsia"/>
          <w:lang w:eastAsia="zh-TW"/>
        </w:rPr>
        <w:t xml:space="preserve"> </w:t>
      </w:r>
      <w:r w:rsidRPr="00D86B85">
        <w:rPr>
          <w:rFonts w:ascii="細明體" w:eastAsia="細明體" w:hAnsi="細明體" w:hint="eastAsia"/>
          <w:lang w:eastAsia="zh-TW"/>
        </w:rPr>
        <w:t>櫃檯件次數</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//*****V010共同處理程式段******START~END//</w:t>
      </w:r>
    </w:p>
    <w:p w:rsidR="00D86B85" w:rsidRDefault="00D86B85" w:rsidP="00D86B85">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件數紀錄變數不同，</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//**處理異地申請次數:B0</w:t>
      </w:r>
      <w:r>
        <w:rPr>
          <w:rFonts w:ascii="細明體" w:eastAsia="細明體" w:hAnsi="細明體" w:hint="eastAsia"/>
          <w:lang w:eastAsia="zh-TW"/>
        </w:rPr>
        <w:t>7</w:t>
      </w:r>
      <w:r w:rsidRPr="00704E65">
        <w:rPr>
          <w:rFonts w:ascii="細明體" w:eastAsia="細明體" w:hAnsi="細明體" w:hint="eastAsia"/>
          <w:lang w:eastAsia="zh-TW"/>
        </w:rPr>
        <w:t xml:space="preserve"> (因子代碼)</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B0</w:t>
      </w:r>
      <w:r>
        <w:rPr>
          <w:rFonts w:ascii="細明體" w:eastAsia="細明體" w:hAnsi="細明體" w:hint="eastAsia"/>
          <w:lang w:eastAsia="zh-TW"/>
        </w:rPr>
        <w:t>7</w:t>
      </w:r>
      <w:r w:rsidRPr="00704E65">
        <w:rPr>
          <w:rFonts w:ascii="細明體" w:eastAsia="細明體" w:hAnsi="細明體"/>
          <w:lang w:eastAsia="zh-TW"/>
        </w:rPr>
        <w:t>’</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Pr="00D86B85">
        <w:rPr>
          <w:rFonts w:hint="eastAsia"/>
          <w:lang w:eastAsia="zh-TW"/>
        </w:rPr>
        <w:t xml:space="preserve"> </w:t>
      </w:r>
      <w:r w:rsidRPr="00D86B85">
        <w:rPr>
          <w:rFonts w:ascii="細明體" w:eastAsia="細明體" w:hAnsi="細明體" w:hint="eastAsia"/>
          <w:lang w:eastAsia="zh-TW"/>
        </w:rPr>
        <w:t>住院手術次數</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//*****V010共同處理程式段******START~END//</w:t>
      </w:r>
    </w:p>
    <w:p w:rsidR="00D86B85" w:rsidRDefault="00D86B85" w:rsidP="00D86B85">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件數紀錄變數不同，</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//**處理異地申請次數:B0</w:t>
      </w:r>
      <w:r>
        <w:rPr>
          <w:rFonts w:ascii="細明體" w:eastAsia="細明體" w:hAnsi="細明體" w:hint="eastAsia"/>
          <w:lang w:eastAsia="zh-TW"/>
        </w:rPr>
        <w:t>8</w:t>
      </w:r>
      <w:r w:rsidRPr="00704E65">
        <w:rPr>
          <w:rFonts w:ascii="細明體" w:eastAsia="細明體" w:hAnsi="細明體" w:hint="eastAsia"/>
          <w:lang w:eastAsia="zh-TW"/>
        </w:rPr>
        <w:t xml:space="preserve"> (因子代碼)</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B</w:t>
      </w:r>
      <w:r>
        <w:rPr>
          <w:rFonts w:ascii="細明體" w:eastAsia="細明體" w:hAnsi="細明體" w:hint="eastAsia"/>
          <w:lang w:eastAsia="zh-TW"/>
        </w:rPr>
        <w:t>08</w:t>
      </w:r>
      <w:r w:rsidRPr="00704E65">
        <w:rPr>
          <w:rFonts w:ascii="細明體" w:eastAsia="細明體" w:hAnsi="細明體"/>
          <w:lang w:eastAsia="zh-TW"/>
        </w:rPr>
        <w:t>’</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Pr="00D86B85">
        <w:rPr>
          <w:rFonts w:hint="eastAsia"/>
          <w:lang w:eastAsia="zh-TW"/>
        </w:rPr>
        <w:t xml:space="preserve"> </w:t>
      </w:r>
      <w:r w:rsidRPr="00D86B85">
        <w:rPr>
          <w:rFonts w:ascii="細明體" w:eastAsia="細明體" w:hAnsi="細明體" w:hint="eastAsia"/>
          <w:lang w:eastAsia="zh-TW"/>
        </w:rPr>
        <w:t>住院手術比例</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//*****V010共同處理程式段******START~END//</w:t>
      </w:r>
    </w:p>
    <w:p w:rsidR="00D86B85" w:rsidRDefault="00D86B85" w:rsidP="00D86B85">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件數紀錄變數不同，</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//**處理異地申請次數:B0</w:t>
      </w:r>
      <w:r>
        <w:rPr>
          <w:rFonts w:ascii="細明體" w:eastAsia="細明體" w:hAnsi="細明體" w:hint="eastAsia"/>
          <w:lang w:eastAsia="zh-TW"/>
        </w:rPr>
        <w:t>9</w:t>
      </w:r>
      <w:r w:rsidRPr="00704E65">
        <w:rPr>
          <w:rFonts w:ascii="細明體" w:eastAsia="細明體" w:hAnsi="細明體" w:hint="eastAsia"/>
          <w:lang w:eastAsia="zh-TW"/>
        </w:rPr>
        <w:t xml:space="preserve"> (因子代碼)</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B0</w:t>
      </w:r>
      <w:r>
        <w:rPr>
          <w:rFonts w:ascii="細明體" w:eastAsia="細明體" w:hAnsi="細明體" w:hint="eastAsia"/>
          <w:lang w:eastAsia="zh-TW"/>
        </w:rPr>
        <w:t>9</w:t>
      </w:r>
      <w:r w:rsidRPr="00704E65">
        <w:rPr>
          <w:rFonts w:ascii="細明體" w:eastAsia="細明體" w:hAnsi="細明體"/>
          <w:lang w:eastAsia="zh-TW"/>
        </w:rPr>
        <w:t>’</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Pr="00D86B85">
        <w:rPr>
          <w:rFonts w:hint="eastAsia"/>
          <w:lang w:eastAsia="zh-TW"/>
        </w:rPr>
        <w:t xml:space="preserve"> </w:t>
      </w:r>
      <w:r w:rsidRPr="00D86B85">
        <w:rPr>
          <w:rFonts w:ascii="細明體" w:eastAsia="細明體" w:hAnsi="細明體" w:hint="eastAsia"/>
          <w:lang w:eastAsia="zh-TW"/>
        </w:rPr>
        <w:t>平均實支次數</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//*****V010共同處理程式段******START~END//</w:t>
      </w:r>
    </w:p>
    <w:p w:rsidR="00D86B85" w:rsidRDefault="00D86B85" w:rsidP="00D86B85">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件數紀錄變數不同，</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//**處理異地申請次數:B</w:t>
      </w:r>
      <w:r>
        <w:rPr>
          <w:rFonts w:ascii="細明體" w:eastAsia="細明體" w:hAnsi="細明體" w:hint="eastAsia"/>
          <w:lang w:eastAsia="zh-TW"/>
        </w:rPr>
        <w:t>10</w:t>
      </w:r>
      <w:r w:rsidRPr="00704E65">
        <w:rPr>
          <w:rFonts w:ascii="細明體" w:eastAsia="細明體" w:hAnsi="細明體" w:hint="eastAsia"/>
          <w:lang w:eastAsia="zh-TW"/>
        </w:rPr>
        <w:t xml:space="preserve"> (因子代碼)</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B</w:t>
      </w:r>
      <w:r>
        <w:rPr>
          <w:rFonts w:ascii="細明體" w:eastAsia="細明體" w:hAnsi="細明體" w:hint="eastAsia"/>
          <w:lang w:eastAsia="zh-TW"/>
        </w:rPr>
        <w:t>10</w:t>
      </w:r>
      <w:r w:rsidRPr="00704E65">
        <w:rPr>
          <w:rFonts w:ascii="細明體" w:eastAsia="細明體" w:hAnsi="細明體"/>
          <w:lang w:eastAsia="zh-TW"/>
        </w:rPr>
        <w:t>’</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Pr="00D86B85">
        <w:rPr>
          <w:rFonts w:hint="eastAsia"/>
          <w:lang w:eastAsia="zh-TW"/>
        </w:rPr>
        <w:t xml:space="preserve"> </w:t>
      </w:r>
      <w:r w:rsidRPr="00D86B85">
        <w:rPr>
          <w:rFonts w:ascii="細明體" w:eastAsia="細明體" w:hAnsi="細明體" w:hint="eastAsia"/>
          <w:lang w:eastAsia="zh-TW"/>
        </w:rPr>
        <w:t>平均實支金額與保額比</w:t>
      </w:r>
    </w:p>
    <w:p w:rsidR="00D86B85" w:rsidRPr="00704E65" w:rsidRDefault="00D86B85" w:rsidP="00D86B8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//*****V010共同處理程式段******START~END//</w:t>
      </w:r>
    </w:p>
    <w:p w:rsidR="00D86B85" w:rsidRPr="00704E65" w:rsidRDefault="00D86B85" w:rsidP="00D86B85">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件數紀錄變數不同，</w:t>
      </w:r>
    </w:p>
    <w:p w:rsidR="00ED6C48" w:rsidRDefault="00ED6C48" w:rsidP="001E6D6E">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END IF </w:t>
      </w:r>
      <w:r w:rsidR="00A10409" w:rsidRPr="00704E65">
        <w:rPr>
          <w:rFonts w:ascii="細明體" w:eastAsia="細明體" w:hAnsi="細明體" w:hint="eastAsia"/>
          <w:kern w:val="2"/>
          <w:lang w:eastAsia="zh-TW"/>
        </w:rPr>
        <w:t xml:space="preserve"> (//END</w:t>
      </w:r>
      <w:r w:rsidR="00A10409" w:rsidRPr="00704E65">
        <w:rPr>
          <w:rFonts w:ascii="細明體" w:eastAsia="細明體" w:hAnsi="細明體" w:hint="eastAsia"/>
          <w:color w:val="FF0000"/>
          <w:kern w:val="2"/>
          <w:lang w:eastAsia="zh-TW"/>
        </w:rPr>
        <w:t>處理異常行為</w:t>
      </w:r>
      <w:r w:rsidR="00A10409" w:rsidRPr="00704E65">
        <w:rPr>
          <w:rFonts w:ascii="細明體" w:eastAsia="細明體" w:hAnsi="細明體" w:hint="eastAsia"/>
          <w:kern w:val="2"/>
          <w:lang w:eastAsia="zh-TW"/>
        </w:rPr>
        <w:t>)</w:t>
      </w:r>
    </w:p>
    <w:p w:rsidR="002A5E97" w:rsidRPr="00704E65" w:rsidRDefault="002A5E97" w:rsidP="001E6D6E">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//STEP5</w:t>
      </w:r>
    </w:p>
    <w:p w:rsidR="000C7426" w:rsidRPr="00704E65" w:rsidRDefault="000C7426" w:rsidP="000C7426">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r w:rsidRPr="00704E65">
        <w:rPr>
          <w:rFonts w:ascii="細明體" w:eastAsia="細明體" w:hAnsi="細明體"/>
          <w:kern w:val="2"/>
          <w:lang w:eastAsia="zh-TW"/>
        </w:rPr>
        <w:t xml:space="preserve">  </w:t>
      </w:r>
      <w:r w:rsidR="00B76CBE">
        <w:rPr>
          <w:rFonts w:ascii="細明體" w:eastAsia="細明體" w:hAnsi="細明體" w:hint="eastAsia"/>
          <w:kern w:val="2"/>
          <w:lang w:eastAsia="zh-TW"/>
        </w:rPr>
        <w:t xml:space="preserve">OR </w:t>
      </w:r>
      <w:r w:rsidR="00B76CBE">
        <w:rPr>
          <w:rFonts w:ascii="細明體" w:eastAsia="細明體" w:hAnsi="細明體"/>
          <w:kern w:val="2"/>
          <w:lang w:eastAsia="zh-TW"/>
        </w:rPr>
        <w:t>‘</w:t>
      </w:r>
      <w:r w:rsidR="00B76CBE">
        <w:rPr>
          <w:rFonts w:ascii="細明體" w:eastAsia="細明體" w:hAnsi="細明體" w:hint="eastAsia"/>
          <w:kern w:val="2"/>
          <w:lang w:eastAsia="zh-TW"/>
        </w:rPr>
        <w:t>X</w:t>
      </w:r>
      <w:r w:rsidR="00B76CBE">
        <w:rPr>
          <w:rFonts w:ascii="細明體" w:eastAsia="細明體" w:hAnsi="細明體"/>
          <w:kern w:val="2"/>
          <w:lang w:eastAsia="zh-TW"/>
        </w:rPr>
        <w:t>’</w:t>
      </w:r>
      <w:r w:rsidRPr="00704E65">
        <w:rPr>
          <w:rFonts w:ascii="細明體" w:eastAsia="細明體" w:hAnsi="細明體"/>
          <w:kern w:val="2"/>
          <w:lang w:eastAsia="zh-TW"/>
        </w:rPr>
        <w:t>OR ‘</w:t>
      </w:r>
      <w:r w:rsidRPr="00704E65">
        <w:rPr>
          <w:rFonts w:ascii="細明體" w:eastAsia="細明體" w:hAnsi="細明體" w:hint="eastAsia"/>
          <w:kern w:val="2"/>
          <w:lang w:eastAsia="zh-TW"/>
        </w:rPr>
        <w:t>5</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hint="eastAsia"/>
          <w:color w:val="FF0000"/>
          <w:kern w:val="2"/>
          <w:lang w:eastAsia="zh-TW"/>
        </w:rPr>
        <w:t>癌症浮濫就診</w:t>
      </w:r>
      <w:r w:rsidRPr="00704E65">
        <w:rPr>
          <w:rFonts w:ascii="細明體" w:eastAsia="細明體" w:hAnsi="細明體" w:hint="eastAsia"/>
          <w:kern w:val="2"/>
          <w:lang w:eastAsia="zh-TW"/>
        </w:rPr>
        <w:t>)</w:t>
      </w:r>
    </w:p>
    <w:p w:rsidR="000C7426" w:rsidRPr="00704E65" w:rsidRDefault="000C7426" w:rsidP="000C7426">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//**先刪除異常行為指標已寫入的資料**//</w:t>
      </w:r>
    </w:p>
    <w:p w:rsidR="000C7426" w:rsidRPr="00704E65" w:rsidRDefault="000C7426" w:rsidP="000C7426">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刪除</w:t>
      </w:r>
      <w:r w:rsidRPr="00704E65">
        <w:rPr>
          <w:rFonts w:ascii="細明體" w:eastAsia="細明體" w:hAnsi="細明體" w:cs="細明體" w:hint="eastAsia"/>
          <w:lang w:eastAsia="zh-TW"/>
        </w:rPr>
        <w:t>理賠案件FAMS評分紀錄檔DTAAV011，BY參數:</w:t>
      </w:r>
    </w:p>
    <w:p w:rsidR="000C7426" w:rsidRDefault="000C7426" w:rsidP="000C742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因子代碼第一碼: </w:t>
      </w:r>
      <w:r w:rsidRPr="00704E65">
        <w:rPr>
          <w:rFonts w:ascii="細明體" w:eastAsia="細明體" w:hAnsi="細明體"/>
          <w:kern w:val="2"/>
          <w:lang w:eastAsia="zh-TW"/>
        </w:rPr>
        <w:t>‘</w:t>
      </w:r>
      <w:r w:rsidRPr="00704E65">
        <w:rPr>
          <w:rFonts w:ascii="細明體" w:eastAsia="細明體" w:hAnsi="細明體" w:hint="eastAsia"/>
          <w:kern w:val="2"/>
          <w:lang w:eastAsia="zh-TW"/>
        </w:rPr>
        <w:t>D</w:t>
      </w:r>
      <w:r w:rsidRPr="00704E65">
        <w:rPr>
          <w:rFonts w:ascii="細明體" w:eastAsia="細明體" w:hAnsi="細明體"/>
          <w:kern w:val="2"/>
          <w:lang w:eastAsia="zh-TW"/>
        </w:rPr>
        <w:t>’</w:t>
      </w:r>
    </w:p>
    <w:p w:rsidR="006A44D0" w:rsidRDefault="006A44D0" w:rsidP="006A44D0">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w:t>
      </w:r>
      <w:r>
        <w:rPr>
          <w:rFonts w:ascii="細明體" w:eastAsia="細明體" w:hAnsi="細明體" w:hint="eastAsia"/>
          <w:kern w:val="2"/>
          <w:lang w:eastAsia="zh-TW"/>
        </w:rPr>
        <w:t xml:space="preserve"> </w:t>
      </w:r>
      <w:r>
        <w:rPr>
          <w:rFonts w:ascii="細明體" w:eastAsia="細明體" w:hAnsi="細明體"/>
          <w:kern w:val="2"/>
          <w:lang w:eastAsia="zh-TW"/>
        </w:rPr>
        <w:t>‘</w:t>
      </w:r>
      <w:r>
        <w:rPr>
          <w:rFonts w:ascii="細明體" w:eastAsia="細明體" w:hAnsi="細明體" w:hint="eastAsia"/>
          <w:kern w:val="2"/>
          <w:lang w:eastAsia="zh-TW"/>
        </w:rPr>
        <w:t>X</w:t>
      </w:r>
      <w:r>
        <w:rPr>
          <w:rFonts w:ascii="細明體" w:eastAsia="細明體" w:hAnsi="細明體"/>
          <w:kern w:val="2"/>
          <w:lang w:eastAsia="zh-TW"/>
        </w:rPr>
        <w:t>’</w:t>
      </w:r>
    </w:p>
    <w:p w:rsidR="006A44D0" w:rsidRDefault="006A44D0" w:rsidP="006A44D0">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END_TIME IS NULL</w:t>
      </w:r>
    </w:p>
    <w:p w:rsidR="006A44D0" w:rsidRPr="00704E65" w:rsidRDefault="006A44D0" w:rsidP="006A44D0">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D353D5" w:rsidRPr="00704E65"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 xml:space="preserve">IF </w:t>
      </w: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不為空值</w:t>
      </w:r>
    </w:p>
    <w:p w:rsidR="00D353D5" w:rsidRPr="00704E65" w:rsidRDefault="00D353D5" w:rsidP="00D353D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受理編號:</w:t>
      </w:r>
      <w:r w:rsidRPr="00704E65">
        <w:rPr>
          <w:rFonts w:ascii="細明體" w:eastAsia="細明體" w:hAnsi="細明體" w:hint="eastAsia"/>
          <w:lang w:eastAsia="zh-TW"/>
        </w:rPr>
        <w:t xml:space="preserve"> $</w:t>
      </w:r>
      <w:r w:rsidRPr="00704E65">
        <w:rPr>
          <w:rFonts w:ascii="細明體" w:eastAsia="細明體" w:hAnsi="細明體"/>
          <w:lang w:eastAsia="zh-TW"/>
        </w:rPr>
        <w:t>受理編號</w:t>
      </w:r>
    </w:p>
    <w:p w:rsidR="00D353D5" w:rsidRPr="00871974"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8921F6" w:rsidRPr="008D287C" w:rsidRDefault="008921F6" w:rsidP="008921F6">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IF $處理日期  不為空值</w:t>
      </w:r>
    </w:p>
    <w:p w:rsidR="008921F6" w:rsidRPr="008D287C" w:rsidRDefault="008921F6" w:rsidP="008921F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Pr>
          <w:rFonts w:ascii="細明體" w:eastAsia="細明體" w:hAnsi="細明體" w:hint="eastAsia"/>
          <w:lang w:eastAsia="zh-TW"/>
        </w:rPr>
        <w:t>$處理日期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8921F6" w:rsidRPr="00704E65" w:rsidRDefault="008921F6" w:rsidP="008921F6">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ELSE</w:t>
      </w:r>
    </w:p>
    <w:p w:rsidR="008921F6" w:rsidRPr="008D287C" w:rsidRDefault="008921F6" w:rsidP="008921F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8921F6" w:rsidRPr="00B76CBE" w:rsidRDefault="008921F6" w:rsidP="008921F6">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END IF</w:t>
      </w:r>
    </w:p>
    <w:p w:rsidR="00580E84" w:rsidRDefault="00580E84" w:rsidP="00B8351D">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若是線上即時</w:t>
      </w:r>
      <w:r w:rsidR="00B8351D" w:rsidRPr="00B8351D">
        <w:rPr>
          <w:rFonts w:ascii="細明體" w:eastAsia="細明體" w:hAnsi="細明體" w:hint="eastAsia"/>
          <w:color w:val="000000"/>
          <w:lang w:eastAsia="zh-TW"/>
        </w:rPr>
        <w:t>、3登件</w:t>
      </w:r>
      <w:r>
        <w:rPr>
          <w:rFonts w:ascii="細明體" w:eastAsia="細明體" w:hAnsi="細明體" w:hint="eastAsia"/>
          <w:color w:val="000000"/>
          <w:lang w:eastAsia="zh-TW"/>
        </w:rPr>
        <w:t>算分(</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sidR="00B8351D" w:rsidRPr="00B8351D">
        <w:rPr>
          <w:rFonts w:ascii="細明體" w:eastAsia="細明體" w:hAnsi="細明體"/>
          <w:kern w:val="2"/>
          <w:lang w:eastAsia="zh-TW"/>
        </w:rPr>
        <w:t>IN (‘N’,’3’)</w:t>
      </w:r>
      <w:r>
        <w:rPr>
          <w:rFonts w:ascii="細明體" w:eastAsia="細明體" w:hAnsi="細明體" w:hint="eastAsia"/>
          <w:kern w:val="2"/>
          <w:lang w:eastAsia="zh-TW"/>
        </w:rPr>
        <w:t>)</w:t>
      </w:r>
    </w:p>
    <w:p w:rsidR="00580E84" w:rsidRDefault="00580E84" w:rsidP="00580E84">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//**增加判斷條件受理編號是在理賠案件線上計算檔當天輸入且未完成的案件 </w:t>
      </w:r>
    </w:p>
    <w:p w:rsidR="00580E84" w:rsidRDefault="00580E84" w:rsidP="00580E84">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受理編號 : IN </w:t>
      </w:r>
    </w:p>
    <w:p w:rsidR="00580E84" w:rsidRDefault="00580E84" w:rsidP="00580E84">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讀取理賠案件線上計算檔DTAAV014,BY參數:</w:t>
      </w:r>
    </w:p>
    <w:p w:rsidR="00580E84" w:rsidRPr="001A090C" w:rsidRDefault="00580E84" w:rsidP="00580E8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開始時間 &gt;= </w:t>
      </w:r>
      <w:r>
        <w:rPr>
          <w:rFonts w:ascii="細明體" w:eastAsia="細明體" w:hAnsi="細明體" w:hint="eastAsia"/>
          <w:lang w:eastAsia="zh-TW"/>
        </w:rPr>
        <w:t>$處理日期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p>
    <w:p w:rsidR="00580E84" w:rsidRDefault="00580E84" w:rsidP="00580E8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是否成功: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p>
    <w:p w:rsidR="00580E84" w:rsidRDefault="00580E84" w:rsidP="00580E8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錯誤訊息: 空值</w:t>
      </w:r>
    </w:p>
    <w:p w:rsidR="00B8351D" w:rsidRDefault="00B8351D" w:rsidP="00B8351D">
      <w:pPr>
        <w:pStyle w:val="Tabletext"/>
        <w:keepLines w:val="0"/>
        <w:numPr>
          <w:ilvl w:val="5"/>
          <w:numId w:val="32"/>
        </w:numPr>
        <w:spacing w:after="0" w:line="240" w:lineRule="auto"/>
        <w:rPr>
          <w:rFonts w:ascii="細明體" w:eastAsia="細明體" w:hAnsi="細明體" w:hint="eastAsia"/>
          <w:kern w:val="2"/>
          <w:lang w:eastAsia="zh-TW"/>
        </w:rPr>
      </w:pPr>
      <w:r w:rsidRPr="00B8351D">
        <w:rPr>
          <w:rFonts w:ascii="細明體" w:eastAsia="細明體" w:hAnsi="細明體" w:hint="eastAsia"/>
          <w:kern w:val="2"/>
          <w:lang w:eastAsia="zh-TW"/>
        </w:rPr>
        <w:t>計算來源 =作業來源</w:t>
      </w:r>
    </w:p>
    <w:p w:rsidR="006A44D0" w:rsidRDefault="006A44D0" w:rsidP="00275B45">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w:t>
      </w:r>
      <w:r>
        <w:rPr>
          <w:rFonts w:ascii="細明體" w:eastAsia="細明體" w:hAnsi="細明體" w:hint="eastAsia"/>
          <w:kern w:val="2"/>
          <w:lang w:eastAsia="zh-TW"/>
        </w:rPr>
        <w:t xml:space="preserve"> </w:t>
      </w:r>
      <w:r>
        <w:rPr>
          <w:rFonts w:ascii="細明體" w:eastAsia="細明體" w:hAnsi="細明體"/>
          <w:kern w:val="2"/>
          <w:lang w:eastAsia="zh-TW"/>
        </w:rPr>
        <w:t>‘</w:t>
      </w:r>
      <w:r>
        <w:rPr>
          <w:rFonts w:ascii="細明體" w:eastAsia="細明體" w:hAnsi="細明體" w:hint="eastAsia"/>
          <w:kern w:val="2"/>
          <w:lang w:eastAsia="zh-TW"/>
        </w:rPr>
        <w:t>X</w:t>
      </w:r>
      <w:r>
        <w:rPr>
          <w:rFonts w:ascii="細明體" w:eastAsia="細明體" w:hAnsi="細明體"/>
          <w:kern w:val="2"/>
          <w:lang w:eastAsia="zh-TW"/>
        </w:rPr>
        <w:t>’</w:t>
      </w:r>
    </w:p>
    <w:p w:rsidR="006A44D0" w:rsidRDefault="006A44D0" w:rsidP="00275B45">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END_TIME IS NULL</w:t>
      </w:r>
    </w:p>
    <w:p w:rsidR="006A44D0" w:rsidRDefault="006A44D0" w:rsidP="006A44D0">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580E84" w:rsidRDefault="00580E84" w:rsidP="00580E8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580E84" w:rsidRDefault="00580E84" w:rsidP="00580E84">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受理編號(重複的取一筆就好)</w:t>
      </w:r>
    </w:p>
    <w:p w:rsidR="000C7426" w:rsidRPr="00055B24" w:rsidRDefault="000C7426" w:rsidP="008921F6">
      <w:pPr>
        <w:pStyle w:val="Tabletext"/>
        <w:keepLines w:val="0"/>
        <w:numPr>
          <w:ilvl w:val="2"/>
          <w:numId w:val="32"/>
        </w:numPr>
        <w:spacing w:after="0" w:line="240" w:lineRule="auto"/>
        <w:rPr>
          <w:rFonts w:ascii="細明體" w:eastAsia="細明體" w:hAnsi="細明體" w:hint="eastAsia"/>
          <w:kern w:val="2"/>
          <w:lang w:eastAsia="zh-TW"/>
        </w:rPr>
      </w:pPr>
      <w:r w:rsidRPr="008921F6">
        <w:rPr>
          <w:rFonts w:ascii="細明體" w:eastAsia="細明體" w:hAnsi="細明體" w:hint="eastAsia"/>
          <w:kern w:val="2"/>
          <w:lang w:eastAsia="zh-TW"/>
        </w:rPr>
        <w:t>若刪不到屬正</w:t>
      </w:r>
      <w:r w:rsidRPr="00055B24">
        <w:rPr>
          <w:rFonts w:ascii="細明體" w:eastAsia="細明體" w:hAnsi="細明體" w:hint="eastAsia"/>
          <w:kern w:val="2"/>
          <w:lang w:eastAsia="zh-TW"/>
        </w:rPr>
        <w:t>常，</w:t>
      </w:r>
    </w:p>
    <w:p w:rsidR="000C7426" w:rsidRPr="00704E65" w:rsidRDefault="000C7426" w:rsidP="000C742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若有誤，</w:t>
      </w:r>
    </w:p>
    <w:p w:rsidR="000C7426" w:rsidRPr="00704E65" w:rsidRDefault="000C7426" w:rsidP="000C742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LOG錯誤訊息 </w:t>
      </w:r>
      <w:r w:rsidRPr="00704E65">
        <w:rPr>
          <w:rFonts w:ascii="細明體" w:eastAsia="細明體" w:hAnsi="細明體"/>
          <w:kern w:val="2"/>
          <w:lang w:eastAsia="zh-TW"/>
        </w:rPr>
        <w:t>“</w:t>
      </w:r>
      <w:r w:rsidRPr="00704E65">
        <w:rPr>
          <w:rFonts w:ascii="細明體" w:eastAsia="細明體" w:hAnsi="細明體" w:hint="eastAsia"/>
          <w:kern w:val="2"/>
          <w:lang w:eastAsia="zh-TW"/>
        </w:rPr>
        <w:t>刪除當日件</w:t>
      </w:r>
      <w:r w:rsidRPr="00704E65">
        <w:rPr>
          <w:rFonts w:ascii="細明體" w:eastAsia="細明體" w:hAnsi="細明體" w:cs="細明體" w:hint="eastAsia"/>
          <w:lang w:eastAsia="zh-TW"/>
        </w:rPr>
        <w:t>理賠案件FAMS評分紀錄檔錯誤(5):</w:t>
      </w:r>
      <w:r w:rsidRPr="00704E65">
        <w:rPr>
          <w:rFonts w:ascii="細明體" w:eastAsia="細明體" w:hAnsi="細明體" w:cs="細明體"/>
          <w:lang w:eastAsia="zh-TW"/>
        </w:rPr>
        <w:t>”</w:t>
      </w:r>
    </w:p>
    <w:p w:rsidR="000C7426" w:rsidRPr="00704E65" w:rsidRDefault="000C7426" w:rsidP="000C7426">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kern w:val="2"/>
          <w:lang w:eastAsia="zh-TW"/>
        </w:rPr>
        <w:t>IF</w:t>
      </w:r>
      <w:r w:rsidRPr="00704E65">
        <w:rPr>
          <w:rFonts w:ascii="細明體" w:eastAsia="細明體" w:hAnsi="細明體" w:hint="eastAsia"/>
          <w:kern w:val="2"/>
          <w:lang w:eastAsia="zh-TW"/>
        </w:rPr>
        <w:t xml:space="preserve"> $</w:t>
      </w:r>
      <w:r w:rsidRPr="00704E65">
        <w:rPr>
          <w:rFonts w:ascii="細明體" w:eastAsia="細明體" w:hAnsi="細明體"/>
          <w:kern w:val="2"/>
          <w:lang w:eastAsia="zh-TW"/>
        </w:rPr>
        <w:t xml:space="preserve">整批或當日件 </w:t>
      </w:r>
      <w:r w:rsidRPr="00704E65">
        <w:rPr>
          <w:rFonts w:ascii="細明體" w:eastAsia="細明體" w:hAnsi="細明體" w:hint="eastAsia"/>
          <w:kern w:val="2"/>
          <w:lang w:eastAsia="zh-TW"/>
        </w:rPr>
        <w:t>!</w:t>
      </w:r>
      <w:r w:rsidRPr="00704E65">
        <w:rPr>
          <w:rFonts w:ascii="細明體" w:eastAsia="細明體" w:hAnsi="細明體"/>
          <w:kern w:val="2"/>
          <w:lang w:eastAsia="zh-TW"/>
        </w:rPr>
        <w:t xml:space="preserve">= </w:t>
      </w:r>
      <w:r w:rsidR="00FB2C5B">
        <w:rPr>
          <w:rFonts w:ascii="細明體" w:eastAsia="細明體" w:hAnsi="細明體" w:hint="eastAsia"/>
          <w:kern w:val="2"/>
          <w:lang w:eastAsia="zh-TW"/>
        </w:rPr>
        <w:t>(</w:t>
      </w:r>
      <w:r w:rsidRPr="00704E65">
        <w:rPr>
          <w:rFonts w:ascii="細明體" w:eastAsia="細明體" w:hAnsi="細明體"/>
          <w:kern w:val="2"/>
          <w:lang w:eastAsia="zh-TW"/>
        </w:rPr>
        <w:t>‘D’</w:t>
      </w:r>
      <w:r w:rsidR="00FB2C5B">
        <w:rPr>
          <w:rFonts w:ascii="細明體" w:eastAsia="細明體" w:hAnsi="細明體" w:hint="eastAsia"/>
          <w:kern w:val="2"/>
          <w:lang w:eastAsia="zh-TW"/>
        </w:rPr>
        <w:t xml:space="preserve">, </w:t>
      </w:r>
      <w:r w:rsidR="00FB2C5B">
        <w:rPr>
          <w:rFonts w:ascii="細明體" w:eastAsia="細明體" w:hAnsi="細明體"/>
          <w:kern w:val="2"/>
          <w:lang w:eastAsia="zh-TW"/>
        </w:rPr>
        <w:t>‘</w:t>
      </w:r>
      <w:r w:rsidR="00FB2C5B">
        <w:rPr>
          <w:rFonts w:ascii="細明體" w:eastAsia="細明體" w:hAnsi="細明體" w:hint="eastAsia"/>
          <w:kern w:val="2"/>
          <w:lang w:eastAsia="zh-TW"/>
        </w:rPr>
        <w:t>N</w:t>
      </w:r>
      <w:r w:rsidR="00FB2C5B">
        <w:rPr>
          <w:rFonts w:ascii="細明體" w:eastAsia="細明體" w:hAnsi="細明體"/>
          <w:kern w:val="2"/>
          <w:lang w:eastAsia="zh-TW"/>
        </w:rPr>
        <w:t>’</w:t>
      </w:r>
      <w:r w:rsidR="00FB2C5B">
        <w:rPr>
          <w:rFonts w:ascii="細明體" w:eastAsia="細明體" w:hAnsi="細明體" w:hint="eastAsia"/>
          <w:kern w:val="2"/>
          <w:lang w:eastAsia="zh-TW"/>
        </w:rPr>
        <w:t>)</w:t>
      </w:r>
      <w:r w:rsidRPr="00704E65">
        <w:rPr>
          <w:rFonts w:ascii="細明體" w:eastAsia="細明體" w:hAnsi="細明體"/>
          <w:kern w:val="2"/>
          <w:lang w:eastAsia="zh-TW"/>
        </w:rPr>
        <w:t xml:space="preserve"> (</w:t>
      </w:r>
      <w:r w:rsidRPr="00704E65">
        <w:rPr>
          <w:rFonts w:ascii="細明體" w:eastAsia="細明體" w:hAnsi="細明體" w:hint="eastAsia"/>
          <w:kern w:val="2"/>
          <w:lang w:eastAsia="zh-TW"/>
        </w:rPr>
        <w:t>舊件,由其他批次產生來源資料所以只處理計算分數就好</w:t>
      </w:r>
      <w:r w:rsidRPr="00704E65">
        <w:rPr>
          <w:rFonts w:ascii="細明體" w:eastAsia="細明體" w:hAnsi="細明體"/>
          <w:kern w:val="2"/>
          <w:lang w:eastAsia="zh-TW"/>
        </w:rPr>
        <w:t>)</w:t>
      </w:r>
    </w:p>
    <w:p w:rsidR="000C7426" w:rsidRPr="00704E65" w:rsidRDefault="000C7426" w:rsidP="000C742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讀取</w:t>
      </w:r>
      <w:r w:rsidRPr="00704E65">
        <w:rPr>
          <w:rFonts w:ascii="細明體" w:eastAsia="細明體" w:hAnsi="細明體" w:cs="細明體" w:hint="eastAsia"/>
          <w:lang w:eastAsia="zh-TW"/>
        </w:rPr>
        <w:t>理賠案件FAMS評分紀錄檔DTAAV011，BY參數:</w:t>
      </w:r>
    </w:p>
    <w:p w:rsidR="000C7426" w:rsidRPr="00704E65" w:rsidRDefault="000C7426" w:rsidP="000C742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$模型分類 &lt;&gt; </w:t>
      </w:r>
      <w:r w:rsidRPr="00704E65">
        <w:rPr>
          <w:rFonts w:ascii="細明體" w:eastAsia="細明體" w:hAnsi="細明體"/>
          <w:kern w:val="2"/>
          <w:lang w:eastAsia="zh-TW"/>
        </w:rPr>
        <w:t>‘</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(全部)</w:t>
      </w:r>
    </w:p>
    <w:p w:rsidR="000C7426" w:rsidRPr="00704E65" w:rsidRDefault="000C7426" w:rsidP="000C742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 = $模型分類</w:t>
      </w:r>
    </w:p>
    <w:p w:rsidR="000C7426" w:rsidRPr="00704E65" w:rsidRDefault="000C7426" w:rsidP="000C742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0C7426" w:rsidRPr="00704E65" w:rsidRDefault="000C7426" w:rsidP="000C742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因子代碼: LIKE </w:t>
      </w:r>
      <w:r w:rsidRPr="00704E65">
        <w:rPr>
          <w:rFonts w:ascii="細明體" w:eastAsia="細明體" w:hAnsi="細明體"/>
          <w:kern w:val="2"/>
          <w:lang w:eastAsia="zh-TW"/>
        </w:rPr>
        <w:t>‘</w:t>
      </w:r>
      <w:r w:rsidRPr="00704E65">
        <w:rPr>
          <w:rFonts w:ascii="細明體" w:eastAsia="細明體" w:hAnsi="細明體" w:hint="eastAsia"/>
          <w:kern w:val="2"/>
          <w:lang w:eastAsia="zh-TW"/>
        </w:rPr>
        <w:t>D%</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(癌症浮濫就診)</w:t>
      </w:r>
    </w:p>
    <w:p w:rsidR="00D353D5" w:rsidRPr="00704E65" w:rsidRDefault="00D353D5" w:rsidP="00D353D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 xml:space="preserve">IF </w:t>
      </w: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不為空值</w:t>
      </w:r>
    </w:p>
    <w:p w:rsidR="00D353D5" w:rsidRPr="00704E65" w:rsidRDefault="00D353D5" w:rsidP="00D353D5">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受理編號:</w:t>
      </w:r>
      <w:r w:rsidRPr="00704E65">
        <w:rPr>
          <w:rFonts w:ascii="細明體" w:eastAsia="細明體" w:hAnsi="細明體" w:hint="eastAsia"/>
          <w:lang w:eastAsia="zh-TW"/>
        </w:rPr>
        <w:t xml:space="preserve"> $</w:t>
      </w:r>
      <w:r w:rsidRPr="00704E65">
        <w:rPr>
          <w:rFonts w:ascii="細明體" w:eastAsia="細明體" w:hAnsi="細明體"/>
          <w:lang w:eastAsia="zh-TW"/>
        </w:rPr>
        <w:t>受理編號</w:t>
      </w:r>
    </w:p>
    <w:p w:rsidR="00D353D5" w:rsidRPr="00704E65" w:rsidRDefault="00D353D5" w:rsidP="00D353D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0C7426" w:rsidRPr="00704E65" w:rsidRDefault="000C7426" w:rsidP="000C742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ORDER BY 受理編號，事故者ID，模型分類，因子代碼</w:t>
      </w:r>
    </w:p>
    <w:p w:rsidR="000C7426" w:rsidRPr="00704E65" w:rsidRDefault="000C7426" w:rsidP="000C742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若無資料,屬正常</w:t>
      </w:r>
    </w:p>
    <w:p w:rsidR="000C7426" w:rsidRPr="00704E65" w:rsidRDefault="000C7426" w:rsidP="000C742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FATAL出件數相關資料給LOG檔顯示。</w:t>
      </w:r>
    </w:p>
    <w:p w:rsidR="000C7426" w:rsidRPr="00704E65" w:rsidRDefault="000C7426" w:rsidP="000C742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p>
    <w:p w:rsidR="000C7426" w:rsidRPr="00704E65" w:rsidRDefault="000C7426" w:rsidP="000C7426">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輸入件數5 = 0, 成功件數5 = 0 , 失敗件數5 = 0</w:t>
      </w:r>
    </w:p>
    <w:p w:rsidR="000C7426" w:rsidRPr="00704E65" w:rsidRDefault="000C7426" w:rsidP="000C7426">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(批次作業件數記錄模組)，記錄件數相關資料。</w:t>
      </w:r>
    </w:p>
    <w:p w:rsidR="000C7426" w:rsidRPr="00704E65" w:rsidRDefault="000C7426" w:rsidP="000C7426">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0C7426" w:rsidRPr="00704E65" w:rsidRDefault="000C7426" w:rsidP="000C742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ELSE</w:t>
      </w:r>
    </w:p>
    <w:p w:rsidR="000C7426" w:rsidRPr="00704E65" w:rsidRDefault="000C7426" w:rsidP="000C7426">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輸入件數5 = 0, 成功件數5 = 0 , 失敗件數5 = 0</w:t>
      </w:r>
    </w:p>
    <w:p w:rsidR="000C7426" w:rsidRPr="00704E65" w:rsidRDefault="000C7426" w:rsidP="000C742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0C7426" w:rsidRPr="00704E65" w:rsidRDefault="000C7426" w:rsidP="000C742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若有資料，處理方式同</w:t>
      </w:r>
      <w:r w:rsidRPr="00704E65">
        <w:rPr>
          <w:rFonts w:ascii="細明體" w:eastAsia="細明體" w:hAnsi="細明體" w:hint="eastAsia"/>
          <w:b/>
          <w:color w:val="00B050"/>
          <w:lang w:eastAsia="zh-TW"/>
        </w:rPr>
        <w:t>//**V011*共同處理程式段******START~END//</w:t>
      </w:r>
    </w:p>
    <w:p w:rsidR="000C7426" w:rsidRPr="00704E65" w:rsidRDefault="000C7426" w:rsidP="000C742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件數紀錄變數不同，改為</w:t>
      </w:r>
      <w:r w:rsidRPr="00704E65">
        <w:rPr>
          <w:rFonts w:ascii="細明體" w:eastAsia="細明體" w:hAnsi="細明體" w:hint="eastAsia"/>
          <w:lang w:eastAsia="zh-TW"/>
        </w:rPr>
        <w:t>輸入件數5 , 成功件數5  , 失敗件數5</w:t>
      </w:r>
    </w:p>
    <w:p w:rsidR="000C7426" w:rsidRPr="00704E65" w:rsidRDefault="000C7426" w:rsidP="000C7426">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0C7426" w:rsidRPr="00704E65" w:rsidRDefault="000C7426" w:rsidP="000C7426">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//不管</w:t>
      </w:r>
      <w:r w:rsidRPr="00704E65">
        <w:rPr>
          <w:rFonts w:ascii="細明體" w:eastAsia="細明體" w:hAnsi="細明體" w:hint="eastAsia"/>
          <w:lang w:eastAsia="zh-TW"/>
        </w:rPr>
        <w:t>$整批或當日件</w:t>
      </w:r>
      <w:r w:rsidRPr="00704E65">
        <w:rPr>
          <w:rFonts w:ascii="細明體" w:eastAsia="細明體" w:hAnsi="細明體" w:hint="eastAsia"/>
          <w:kern w:val="2"/>
          <w:lang w:eastAsia="zh-TW"/>
        </w:rPr>
        <w:t>是否為當日件，一律須處理當日件</w:t>
      </w:r>
    </w:p>
    <w:p w:rsidR="000C7426" w:rsidRPr="00704E65" w:rsidRDefault="000C7426" w:rsidP="000C7426">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讀取</w:t>
      </w:r>
      <w:r w:rsidRPr="00704E65">
        <w:rPr>
          <w:rFonts w:ascii="細明體" w:eastAsia="細明體" w:hAnsi="細明體" w:cs="細明體" w:hint="eastAsia"/>
          <w:lang w:eastAsia="zh-TW"/>
        </w:rPr>
        <w:t>理賠案件FAMS評分紀錄檔DTAAV011</w:t>
      </w:r>
    </w:p>
    <w:p w:rsidR="000C7426" w:rsidRPr="00704E65" w:rsidRDefault="000C7426" w:rsidP="000C7426">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LEFT JOIN 客戶各項風險指標檔DTAAV010  ON 事故者ID相同 AND 模型分類相同</w:t>
      </w:r>
    </w:p>
    <w:p w:rsidR="000C7426" w:rsidRPr="00704E65" w:rsidRDefault="000C7426" w:rsidP="000C7426">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WHERE 參數</w:t>
      </w:r>
    </w:p>
    <w:p w:rsidR="000C7426" w:rsidRPr="00704E65" w:rsidRDefault="000C7426" w:rsidP="000C742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$模型分類 &lt;&gt; </w:t>
      </w:r>
      <w:r w:rsidRPr="00704E65">
        <w:rPr>
          <w:rFonts w:ascii="細明體" w:eastAsia="細明體" w:hAnsi="細明體"/>
          <w:kern w:val="2"/>
          <w:lang w:eastAsia="zh-TW"/>
        </w:rPr>
        <w:t>‘</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(全部)</w:t>
      </w:r>
    </w:p>
    <w:p w:rsidR="000C7426" w:rsidRPr="00704E65" w:rsidRDefault="000C7426" w:rsidP="000C742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AAV011.模型分類 = $模型分類</w:t>
      </w:r>
    </w:p>
    <w:p w:rsidR="000C7426" w:rsidRDefault="000C7426" w:rsidP="000C742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FB2C5B" w:rsidRDefault="00FB2C5B" w:rsidP="00B8351D">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Pr>
          <w:rFonts w:ascii="細明體" w:eastAsia="細明體" w:hAnsi="細明體"/>
          <w:kern w:val="2"/>
          <w:lang w:eastAsia="zh-TW"/>
        </w:rPr>
        <w:t xml:space="preserve"> </w:t>
      </w:r>
      <w:r w:rsidR="00B8351D" w:rsidRPr="00B8351D">
        <w:rPr>
          <w:rFonts w:ascii="細明體" w:eastAsia="細明體" w:hAnsi="細明體"/>
          <w:kern w:val="2"/>
          <w:lang w:eastAsia="zh-TW"/>
        </w:rPr>
        <w:t>IN (‘N’,’3’)</w:t>
      </w:r>
      <w:r w:rsidRPr="00704E65">
        <w:rPr>
          <w:rFonts w:ascii="細明體" w:eastAsia="細明體" w:hAnsi="細明體"/>
          <w:kern w:val="2"/>
          <w:lang w:eastAsia="zh-TW"/>
        </w:rPr>
        <w:t xml:space="preserve"> (</w:t>
      </w:r>
      <w:r>
        <w:rPr>
          <w:rFonts w:ascii="細明體" w:eastAsia="細明體" w:hAnsi="細明體" w:hint="eastAsia"/>
          <w:kern w:val="2"/>
          <w:lang w:eastAsia="zh-TW"/>
        </w:rPr>
        <w:t>線上即時</w:t>
      </w:r>
      <w:r w:rsidR="00B8351D" w:rsidRPr="00B8351D">
        <w:rPr>
          <w:rFonts w:ascii="細明體" w:eastAsia="細明體" w:hAnsi="細明體" w:hint="eastAsia"/>
          <w:kern w:val="2"/>
          <w:lang w:eastAsia="zh-TW"/>
        </w:rPr>
        <w:t>、3登件</w:t>
      </w:r>
      <w:r w:rsidRPr="00704E65">
        <w:rPr>
          <w:rFonts w:ascii="細明體" w:eastAsia="細明體" w:hAnsi="細明體"/>
          <w:kern w:val="2"/>
          <w:lang w:eastAsia="zh-TW"/>
        </w:rPr>
        <w:t>)</w:t>
      </w:r>
    </w:p>
    <w:p w:rsidR="00FB2C5B" w:rsidRDefault="00FB2C5B" w:rsidP="00FB2C5B">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DTAAV011</w:t>
      </w:r>
      <w:r>
        <w:rPr>
          <w:rFonts w:ascii="細明體" w:eastAsia="細明體" w:hAnsi="細明體" w:cs="細明體" w:hint="eastAsia"/>
          <w:lang w:eastAsia="zh-TW"/>
        </w:rPr>
        <w:t>.</w:t>
      </w:r>
      <w:r>
        <w:rPr>
          <w:rFonts w:ascii="細明體" w:eastAsia="細明體" w:hAnsi="細明體" w:hint="eastAsia"/>
          <w:kern w:val="2"/>
          <w:lang w:eastAsia="zh-TW"/>
        </w:rPr>
        <w:t>受理編號 IN (</w:t>
      </w:r>
    </w:p>
    <w:p w:rsidR="00FB2C5B" w:rsidRPr="00967CBF" w:rsidRDefault="00FB2C5B" w:rsidP="00FB2C5B">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w:t>
      </w:r>
      <w:r w:rsidRPr="00B41F2C">
        <w:rPr>
          <w:rFonts w:ascii="細明體" w:eastAsia="細明體" w:hAnsi="細明體" w:hint="eastAsia"/>
          <w:bCs/>
          <w:lang w:eastAsia="zh-TW"/>
        </w:rPr>
        <w:t>理賠偵測線上計算檔</w:t>
      </w:r>
      <w:r>
        <w:rPr>
          <w:rFonts w:ascii="細明體" w:eastAsia="細明體" w:hAnsi="細明體" w:hint="eastAsia"/>
          <w:bCs/>
          <w:lang w:eastAsia="zh-TW"/>
        </w:rPr>
        <w:t>DTAAV014，BY參數</w:t>
      </w:r>
    </w:p>
    <w:p w:rsidR="00FB2C5B" w:rsidRPr="00967CBF" w:rsidRDefault="00FB2C5B"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bCs/>
          <w:lang w:eastAsia="zh-TW"/>
        </w:rPr>
        <w:t xml:space="preserve">計算開始時間: &gt;= 系統時間 + </w:t>
      </w:r>
      <w:r>
        <w:rPr>
          <w:rFonts w:ascii="細明體" w:eastAsia="細明體" w:hAnsi="細明體"/>
          <w:bCs/>
          <w:lang w:eastAsia="zh-TW"/>
        </w:rPr>
        <w:t>‘</w:t>
      </w:r>
      <w:r>
        <w:rPr>
          <w:rFonts w:ascii="細明體" w:eastAsia="細明體" w:hAnsi="細明體" w:hint="eastAsia"/>
          <w:bCs/>
          <w:lang w:eastAsia="zh-TW"/>
        </w:rPr>
        <w:t xml:space="preserve"> 00:00:00.000</w:t>
      </w:r>
      <w:r>
        <w:rPr>
          <w:rFonts w:ascii="細明體" w:eastAsia="細明體" w:hAnsi="細明體"/>
          <w:bCs/>
          <w:lang w:eastAsia="zh-TW"/>
        </w:rPr>
        <w:t>’</w:t>
      </w:r>
    </w:p>
    <w:p w:rsidR="00FB2C5B" w:rsidRDefault="00FB2C5B"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計算終止時間: 空值</w:t>
      </w:r>
    </w:p>
    <w:p w:rsidR="00FB2C5B" w:rsidRDefault="00FB2C5B"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是否成功 :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p>
    <w:p w:rsidR="00124710" w:rsidRDefault="00124710"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錯誤訊息:不為空值</w:t>
      </w:r>
    </w:p>
    <w:p w:rsidR="00B8351D" w:rsidRDefault="00B8351D" w:rsidP="00B8351D">
      <w:pPr>
        <w:pStyle w:val="Tabletext"/>
        <w:keepLines w:val="0"/>
        <w:numPr>
          <w:ilvl w:val="5"/>
          <w:numId w:val="32"/>
        </w:numPr>
        <w:spacing w:after="0" w:line="240" w:lineRule="auto"/>
        <w:rPr>
          <w:rFonts w:ascii="細明體" w:eastAsia="細明體" w:hAnsi="細明體" w:hint="eastAsia"/>
          <w:kern w:val="2"/>
          <w:lang w:eastAsia="zh-TW"/>
        </w:rPr>
      </w:pPr>
      <w:r w:rsidRPr="00B8351D">
        <w:rPr>
          <w:rFonts w:ascii="細明體" w:eastAsia="細明體" w:hAnsi="細明體" w:hint="eastAsia"/>
          <w:kern w:val="2"/>
          <w:lang w:eastAsia="zh-TW"/>
        </w:rPr>
        <w:t>計算來源 =作業來源</w:t>
      </w:r>
    </w:p>
    <w:p w:rsidR="00FB2C5B" w:rsidRDefault="00FB2C5B"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FB2C5B" w:rsidRDefault="00FB2C5B" w:rsidP="00FB2C5B">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w:t>
      </w:r>
    </w:p>
    <w:p w:rsidR="00FB2C5B" w:rsidRPr="00704E65" w:rsidRDefault="00FB2C5B" w:rsidP="00FB2C5B">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p>
    <w:p w:rsidR="00FB2C5B" w:rsidRDefault="00FB2C5B" w:rsidP="00FB2C5B">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w:t>
      </w:r>
    </w:p>
    <w:p w:rsidR="008921F6" w:rsidRPr="008D287C" w:rsidRDefault="008921F6" w:rsidP="00B84758">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IF $處理日期  不為空值</w:t>
      </w:r>
    </w:p>
    <w:p w:rsidR="008921F6" w:rsidRPr="008D287C" w:rsidRDefault="008921F6" w:rsidP="00B84758">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AAV011.資料更新時間: </w:t>
      </w:r>
      <w:r w:rsidRPr="00704E65">
        <w:rPr>
          <w:rFonts w:ascii="細明體" w:eastAsia="細明體" w:hAnsi="細明體"/>
          <w:color w:val="000000"/>
          <w:lang w:eastAsia="zh-TW"/>
        </w:rPr>
        <w:t xml:space="preserve">BETWEEN </w:t>
      </w:r>
      <w:r>
        <w:rPr>
          <w:rFonts w:ascii="細明體" w:eastAsia="細明體" w:hAnsi="細明體" w:hint="eastAsia"/>
          <w:lang w:eastAsia="zh-TW"/>
        </w:rPr>
        <w:t>$處理日期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8921F6" w:rsidRPr="00704E65" w:rsidRDefault="008921F6" w:rsidP="00B84758">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ELSE</w:t>
      </w:r>
    </w:p>
    <w:p w:rsidR="008921F6" w:rsidRPr="008D287C" w:rsidRDefault="008921F6" w:rsidP="00B84758">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AAV011.資料更新時間: </w:t>
      </w:r>
      <w:r w:rsidRPr="00704E65">
        <w:rPr>
          <w:rFonts w:ascii="細明體" w:eastAsia="細明體" w:hAnsi="細明體"/>
          <w:color w:val="000000"/>
          <w:lang w:eastAsia="zh-TW"/>
        </w:rPr>
        <w:t xml:space="preserve">BETWEEN </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8921F6" w:rsidRPr="00B84758" w:rsidRDefault="008921F6" w:rsidP="00B84758">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END IF</w:t>
      </w:r>
    </w:p>
    <w:p w:rsidR="00FB2C5B" w:rsidRPr="00704E65" w:rsidRDefault="00FB2C5B" w:rsidP="00FB2C5B">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END IF</w:t>
      </w:r>
    </w:p>
    <w:p w:rsidR="000C7426" w:rsidRPr="00704E65" w:rsidRDefault="000C7426" w:rsidP="000C742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AAV010.事故者ID : 不為空值</w:t>
      </w:r>
    </w:p>
    <w:p w:rsidR="00D353D5" w:rsidRPr="00704E65"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 xml:space="preserve">IF </w:t>
      </w: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不為空值</w:t>
      </w:r>
    </w:p>
    <w:p w:rsidR="00D353D5" w:rsidRPr="00704E65" w:rsidRDefault="00D353D5" w:rsidP="00D353D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受理編號:</w:t>
      </w:r>
      <w:r w:rsidRPr="00704E65">
        <w:rPr>
          <w:rFonts w:ascii="細明體" w:eastAsia="細明體" w:hAnsi="細明體" w:hint="eastAsia"/>
          <w:lang w:eastAsia="zh-TW"/>
        </w:rPr>
        <w:t xml:space="preserve"> $</w:t>
      </w:r>
      <w:r w:rsidRPr="00704E65">
        <w:rPr>
          <w:rFonts w:ascii="細明體" w:eastAsia="細明體" w:hAnsi="細明體"/>
          <w:lang w:eastAsia="zh-TW"/>
        </w:rPr>
        <w:t>受理編號</w:t>
      </w:r>
    </w:p>
    <w:p w:rsidR="00D353D5" w:rsidRPr="00704E65"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0C7426" w:rsidRPr="00704E65" w:rsidRDefault="000C7426" w:rsidP="000C742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ORDER BY AAV011.受理編號，AAV011.事故者ID，AAV011.模型分類，AAV011.因子代碼</w:t>
      </w:r>
    </w:p>
    <w:p w:rsidR="000C7426" w:rsidRPr="00704E65" w:rsidRDefault="000C7426" w:rsidP="000C7426">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讀取欄位</w:t>
      </w:r>
    </w:p>
    <w:p w:rsidR="000C7426" w:rsidRPr="00704E65" w:rsidRDefault="000C7426" w:rsidP="000C742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AAV011.所有欄位</w:t>
      </w:r>
    </w:p>
    <w:p w:rsidR="000C7426" w:rsidRPr="00704E65" w:rsidRDefault="000C7426" w:rsidP="000C742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AAV010.所有欄位</w:t>
      </w:r>
    </w:p>
    <w:p w:rsidR="000C7426" w:rsidRPr="00704E65" w:rsidRDefault="000C7426" w:rsidP="000C7426">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若無資料,屬正常</w:t>
      </w:r>
    </w:p>
    <w:p w:rsidR="000C7426" w:rsidRPr="00704E65" w:rsidRDefault="000C7426" w:rsidP="000C742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FATAL出件數相關資料給LOG檔顯示。</w:t>
      </w:r>
    </w:p>
    <w:p w:rsidR="000C7426" w:rsidRPr="00704E65" w:rsidRDefault="000C7426" w:rsidP="000C742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p>
    <w:p w:rsidR="000C7426" w:rsidRPr="00704E65" w:rsidRDefault="000C7426" w:rsidP="000C742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輸入件數51 = 0, 成功件數51 = 0 , 失敗件數51 = 0</w:t>
      </w:r>
    </w:p>
    <w:p w:rsidR="000C7426" w:rsidRPr="00704E65" w:rsidRDefault="000C7426" w:rsidP="000C742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(批次作業件數記錄模組)，記錄件數相關資料。</w:t>
      </w:r>
    </w:p>
    <w:p w:rsidR="000C7426" w:rsidRPr="00704E65" w:rsidRDefault="000C7426" w:rsidP="000C742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0C7426" w:rsidRPr="00704E65" w:rsidRDefault="000C7426" w:rsidP="000C742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ELSE</w:t>
      </w:r>
    </w:p>
    <w:p w:rsidR="000C7426" w:rsidRPr="00704E65" w:rsidRDefault="000C7426" w:rsidP="000C742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輸入件數51 = 0, 成功件數51 = 0 , 失敗件數51 = 0</w:t>
      </w:r>
    </w:p>
    <w:p w:rsidR="000C7426" w:rsidRPr="00704E65" w:rsidRDefault="000C7426" w:rsidP="000C7426">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0C7426" w:rsidRPr="00704E65" w:rsidRDefault="000C7426" w:rsidP="000C7426">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若有資料，依序處理每筆資料($DTAAV011+$DTAAV010)</w:t>
      </w:r>
    </w:p>
    <w:p w:rsidR="00DF0A9F" w:rsidRPr="00704E65" w:rsidRDefault="00DF0A9F" w:rsidP="00DF0A9F">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b/>
          <w:color w:val="FF0000"/>
          <w:lang w:eastAsia="zh-TW"/>
        </w:rPr>
        <w:t>為了避免寫入資料重複，需判斷若受理編號+事故者id+模型分類相同的話就不處理</w:t>
      </w:r>
    </w:p>
    <w:p w:rsidR="00E530DF" w:rsidRPr="00C877A7" w:rsidRDefault="00E530DF" w:rsidP="00DF0A9F">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//**CALL</w:t>
      </w:r>
      <w:r w:rsidRPr="0031362C">
        <w:rPr>
          <w:rFonts w:ascii="細明體" w:eastAsia="細明體" w:hAnsi="細明體" w:hint="eastAsia"/>
          <w:lang w:eastAsia="zh-TW"/>
        </w:rPr>
        <w:t>癌症浮濫就診明細查詢模組</w:t>
      </w:r>
      <w:r>
        <w:rPr>
          <w:rFonts w:ascii="細明體" w:eastAsia="細明體" w:hAnsi="細明體" w:hint="eastAsia"/>
          <w:lang w:eastAsia="zh-TW"/>
        </w:rPr>
        <w:t>AA_V1Z005.</w:t>
      </w:r>
      <w:r w:rsidRPr="0031362C">
        <w:rPr>
          <w:rFonts w:ascii="細明體" w:eastAsia="細明體" w:hAnsi="細明體" w:hint="eastAsia"/>
          <w:b/>
        </w:rPr>
        <w:t>Query_DTAAV002_By_OCRID</w:t>
      </w:r>
      <w:r>
        <w:rPr>
          <w:rFonts w:ascii="細明體" w:eastAsia="細明體" w:hAnsi="細明體" w:hint="eastAsia"/>
          <w:b/>
          <w:lang w:eastAsia="zh-TW"/>
        </w:rPr>
        <w:t>,</w:t>
      </w:r>
      <w:r w:rsidRPr="00E530DF">
        <w:rPr>
          <w:rFonts w:ascii="細明體" w:eastAsia="細明體" w:hAnsi="細明體" w:hint="eastAsia"/>
          <w:lang w:eastAsia="zh-TW"/>
        </w:rPr>
        <w:t xml:space="preserve"> </w:t>
      </w:r>
      <w:r>
        <w:rPr>
          <w:rFonts w:ascii="細明體" w:eastAsia="細明體" w:hAnsi="細明體" w:hint="eastAsia"/>
          <w:lang w:eastAsia="zh-TW"/>
        </w:rPr>
        <w:t>取得個因子代碼的評分明細資料</w:t>
      </w:r>
    </w:p>
    <w:p w:rsidR="00E530DF" w:rsidRPr="00E530DF" w:rsidRDefault="00E530DF" w:rsidP="00DF0A9F">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 xml:space="preserve">CALL </w:t>
      </w:r>
      <w:r w:rsidRPr="0031362C">
        <w:rPr>
          <w:rFonts w:ascii="細明體" w:eastAsia="細明體" w:hAnsi="細明體" w:hint="eastAsia"/>
          <w:lang w:eastAsia="zh-TW"/>
        </w:rPr>
        <w:t>癌症浮濫就診明細查詢模組</w:t>
      </w:r>
      <w:r>
        <w:rPr>
          <w:rFonts w:ascii="細明體" w:eastAsia="細明體" w:hAnsi="細明體" w:hint="eastAsia"/>
          <w:lang w:eastAsia="zh-TW"/>
        </w:rPr>
        <w:t>AA_V1Z005.</w:t>
      </w:r>
      <w:r w:rsidRPr="0031362C">
        <w:rPr>
          <w:rFonts w:ascii="細明體" w:eastAsia="細明體" w:hAnsi="細明體" w:hint="eastAsia"/>
          <w:b/>
        </w:rPr>
        <w:t>Query_DTAAV002_By_OCRID</w:t>
      </w:r>
      <w:r>
        <w:rPr>
          <w:rFonts w:ascii="細明體" w:eastAsia="細明體" w:hAnsi="細明體" w:hint="eastAsia"/>
          <w:b/>
          <w:lang w:eastAsia="zh-TW"/>
        </w:rPr>
        <w:t>()，</w:t>
      </w:r>
      <w:r w:rsidRPr="00E530DF">
        <w:rPr>
          <w:rFonts w:ascii="細明體" w:eastAsia="細明體" w:hAnsi="細明體" w:hint="eastAsia"/>
          <w:lang w:eastAsia="zh-TW"/>
        </w:rPr>
        <w:t>BY參數</w:t>
      </w:r>
    </w:p>
    <w:p w:rsidR="00E530DF" w:rsidRPr="00C877A7" w:rsidRDefault="00E530DF" w:rsidP="00C877A7">
      <w:pPr>
        <w:pStyle w:val="Tabletext"/>
        <w:keepLines w:val="0"/>
        <w:numPr>
          <w:ilvl w:val="4"/>
          <w:numId w:val="32"/>
        </w:numPr>
        <w:spacing w:after="0" w:line="240" w:lineRule="auto"/>
        <w:rPr>
          <w:rFonts w:ascii="細明體" w:eastAsia="細明體" w:hAnsi="細明體" w:hint="eastAsia"/>
          <w:kern w:val="2"/>
          <w:lang w:eastAsia="zh-TW"/>
        </w:rPr>
      </w:pPr>
      <w:r w:rsidRPr="0031362C">
        <w:rPr>
          <w:rFonts w:ascii="細明體" w:eastAsia="細明體" w:hAnsi="細明體" w:hint="eastAsia"/>
        </w:rPr>
        <w:t>事故者ID</w:t>
      </w:r>
      <w:r>
        <w:rPr>
          <w:rFonts w:ascii="細明體" w:eastAsia="細明體" w:hAnsi="細明體" w:hint="eastAsia"/>
          <w:lang w:eastAsia="zh-TW"/>
        </w:rPr>
        <w:t>:同</w:t>
      </w:r>
      <w:r w:rsidRPr="00704E65">
        <w:rPr>
          <w:rFonts w:ascii="細明體" w:eastAsia="細明體" w:hAnsi="細明體" w:hint="eastAsia"/>
          <w:lang w:eastAsia="zh-TW"/>
        </w:rPr>
        <w:t>$DTAAV011</w:t>
      </w:r>
      <w:r>
        <w:rPr>
          <w:rFonts w:ascii="細明體" w:eastAsia="細明體" w:hAnsi="細明體" w:hint="eastAsia"/>
          <w:lang w:eastAsia="zh-TW"/>
        </w:rPr>
        <w:t>.事故者ID</w:t>
      </w:r>
    </w:p>
    <w:p w:rsidR="00E530DF" w:rsidRPr="00C877A7" w:rsidRDefault="00E530DF" w:rsidP="00C877A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若模組有誤，</w:t>
      </w:r>
    </w:p>
    <w:p w:rsidR="00295DC0" w:rsidRPr="00704E65" w:rsidRDefault="00295DC0" w:rsidP="00C877A7">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LOG錯誤訊息 </w:t>
      </w:r>
      <w:r w:rsidRPr="00704E65">
        <w:rPr>
          <w:rFonts w:ascii="細明體" w:eastAsia="細明體" w:hAnsi="細明體"/>
          <w:kern w:val="2"/>
          <w:lang w:eastAsia="zh-TW"/>
        </w:rPr>
        <w:t>“</w:t>
      </w:r>
      <w:r>
        <w:rPr>
          <w:rFonts w:ascii="細明體" w:eastAsia="細明體" w:hAnsi="細明體" w:hint="eastAsia"/>
          <w:kern w:val="2"/>
          <w:lang w:eastAsia="zh-TW"/>
        </w:rPr>
        <w:t>評分明細資料取得</w:t>
      </w:r>
      <w:r w:rsidRPr="00704E65">
        <w:rPr>
          <w:rFonts w:ascii="細明體" w:eastAsia="細明體" w:hAnsi="細明體" w:cs="細明體" w:hint="eastAsia"/>
          <w:lang w:eastAsia="zh-TW"/>
        </w:rPr>
        <w:t>錯誤:</w:t>
      </w:r>
      <w:r>
        <w:rPr>
          <w:rFonts w:ascii="細明體" w:eastAsia="細明體" w:hAnsi="細明體" w:cs="細明體" w:hint="eastAsia"/>
          <w:lang w:eastAsia="zh-TW"/>
        </w:rPr>
        <w:t>事故者ID</w:t>
      </w:r>
      <w:r w:rsidRPr="00704E65">
        <w:rPr>
          <w:rFonts w:ascii="細明體" w:eastAsia="細明體" w:hAnsi="細明體" w:cs="細明體"/>
          <w:lang w:eastAsia="zh-TW"/>
        </w:rPr>
        <w:t>”</w:t>
      </w:r>
      <w:r>
        <w:rPr>
          <w:rFonts w:ascii="細明體" w:eastAsia="細明體" w:hAnsi="細明體" w:cs="細明體" w:hint="eastAsia"/>
          <w:lang w:eastAsia="zh-TW"/>
        </w:rPr>
        <w:t>+</w:t>
      </w:r>
      <w:r>
        <w:rPr>
          <w:rFonts w:ascii="細明體" w:eastAsia="細明體" w:hAnsi="細明體" w:hint="eastAsia"/>
          <w:lang w:eastAsia="zh-TW"/>
        </w:rPr>
        <w:t>同</w:t>
      </w:r>
      <w:r w:rsidRPr="00704E65">
        <w:rPr>
          <w:rFonts w:ascii="細明體" w:eastAsia="細明體" w:hAnsi="細明體" w:hint="eastAsia"/>
          <w:lang w:eastAsia="zh-TW"/>
        </w:rPr>
        <w:t>$DTAAV011</w:t>
      </w:r>
      <w:r>
        <w:rPr>
          <w:rFonts w:ascii="細明體" w:eastAsia="細明體" w:hAnsi="細明體" w:hint="eastAsia"/>
          <w:lang w:eastAsia="zh-TW"/>
        </w:rPr>
        <w:t>.事故者ID</w:t>
      </w:r>
    </w:p>
    <w:p w:rsidR="00E530DF" w:rsidRDefault="00295DC0" w:rsidP="00C877A7">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若模組無誤</w:t>
      </w:r>
    </w:p>
    <w:p w:rsidR="00295DC0" w:rsidRPr="00C877A7" w:rsidRDefault="00295DC0" w:rsidP="00C877A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$評分明細D01 = </w:t>
      </w:r>
      <w:r>
        <w:rPr>
          <w:rFonts w:ascii="細明體" w:eastAsia="細明體" w:hAnsi="細明體" w:hint="eastAsia"/>
          <w:lang w:eastAsia="zh-TW"/>
        </w:rPr>
        <w:t>模組回傳.因子代碼[D01].評分明細</w:t>
      </w:r>
    </w:p>
    <w:p w:rsidR="00295DC0" w:rsidRPr="00C877A7" w:rsidRDefault="00295DC0" w:rsidP="00C877A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$評分明細D02 = </w:t>
      </w:r>
      <w:r>
        <w:rPr>
          <w:rFonts w:ascii="細明體" w:eastAsia="細明體" w:hAnsi="細明體" w:hint="eastAsia"/>
          <w:lang w:eastAsia="zh-TW"/>
        </w:rPr>
        <w:t>模組回傳.因子代碼[D02].評分明細</w:t>
      </w:r>
    </w:p>
    <w:p w:rsidR="00295DC0" w:rsidRPr="00C877A7" w:rsidRDefault="00295DC0" w:rsidP="00C877A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$評分明細D03 = </w:t>
      </w:r>
      <w:r>
        <w:rPr>
          <w:rFonts w:ascii="細明體" w:eastAsia="細明體" w:hAnsi="細明體" w:hint="eastAsia"/>
          <w:lang w:eastAsia="zh-TW"/>
        </w:rPr>
        <w:t>模組回傳.因子代碼[D03].評分明細</w:t>
      </w:r>
    </w:p>
    <w:p w:rsidR="00295DC0" w:rsidRPr="00C877A7" w:rsidRDefault="00295DC0" w:rsidP="00C877A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$評分明細D04 = </w:t>
      </w:r>
      <w:r>
        <w:rPr>
          <w:rFonts w:ascii="細明體" w:eastAsia="細明體" w:hAnsi="細明體" w:hint="eastAsia"/>
          <w:lang w:eastAsia="zh-TW"/>
        </w:rPr>
        <w:t>模組回傳.因子代碼[D04].評分明細</w:t>
      </w:r>
    </w:p>
    <w:p w:rsidR="00295DC0" w:rsidRPr="00C877A7" w:rsidRDefault="00295DC0" w:rsidP="00C877A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$評分明細D05 = </w:t>
      </w:r>
      <w:r>
        <w:rPr>
          <w:rFonts w:ascii="細明體" w:eastAsia="細明體" w:hAnsi="細明體" w:hint="eastAsia"/>
          <w:lang w:eastAsia="zh-TW"/>
        </w:rPr>
        <w:t>模組回傳.因子代碼[D05].評分明細</w:t>
      </w:r>
    </w:p>
    <w:p w:rsidR="00295DC0" w:rsidRPr="00C877A7" w:rsidRDefault="00295DC0" w:rsidP="00C877A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$評分明細D06 = </w:t>
      </w:r>
      <w:r>
        <w:rPr>
          <w:rFonts w:ascii="細明體" w:eastAsia="細明體" w:hAnsi="細明體" w:hint="eastAsia"/>
          <w:lang w:eastAsia="zh-TW"/>
        </w:rPr>
        <w:t>模組回傳.因子代碼[D06].評分明細</w:t>
      </w:r>
    </w:p>
    <w:p w:rsidR="00295DC0" w:rsidRPr="00C877A7" w:rsidRDefault="00295DC0" w:rsidP="00C877A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$評分明細D07 = </w:t>
      </w:r>
      <w:r>
        <w:rPr>
          <w:rFonts w:ascii="細明體" w:eastAsia="細明體" w:hAnsi="細明體" w:hint="eastAsia"/>
          <w:lang w:eastAsia="zh-TW"/>
        </w:rPr>
        <w:t>模組回傳.因子代碼[D07].評分明細</w:t>
      </w:r>
    </w:p>
    <w:p w:rsidR="00295DC0" w:rsidRPr="00C877A7" w:rsidRDefault="00295DC0" w:rsidP="00C877A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$評分明細D08 = </w:t>
      </w:r>
      <w:r>
        <w:rPr>
          <w:rFonts w:ascii="細明體" w:eastAsia="細明體" w:hAnsi="細明體" w:hint="eastAsia"/>
          <w:lang w:eastAsia="zh-TW"/>
        </w:rPr>
        <w:t>模組回傳.因子代碼[D08].評分明細</w:t>
      </w:r>
    </w:p>
    <w:p w:rsidR="00295DC0" w:rsidRPr="00C877A7" w:rsidRDefault="00295DC0" w:rsidP="00C877A7">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$評分明細D09 = </w:t>
      </w:r>
      <w:r>
        <w:rPr>
          <w:rFonts w:ascii="細明體" w:eastAsia="細明體" w:hAnsi="細明體" w:hint="eastAsia"/>
          <w:lang w:eastAsia="zh-TW"/>
        </w:rPr>
        <w:t>模組回傳.因子代碼[D09].評分明細</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輸入件數5 ++</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w:t>
      </w:r>
      <w:r w:rsidRPr="00704E65">
        <w:rPr>
          <w:rFonts w:ascii="細明體" w:eastAsia="細明體" w:hAnsi="細明體"/>
          <w:lang w:eastAsia="zh-TW"/>
        </w:rPr>
        <w:t>罹癌一至三年住院日數</w:t>
      </w:r>
      <w:r w:rsidRPr="00704E65">
        <w:rPr>
          <w:rFonts w:ascii="細明體" w:eastAsia="細明體" w:hAnsi="細明體" w:hint="eastAsia"/>
          <w:lang w:eastAsia="zh-TW"/>
        </w:rPr>
        <w:t>:D01 (因子代碼)</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D01</w:t>
      </w:r>
      <w:r w:rsidRPr="00704E65">
        <w:rPr>
          <w:rFonts w:ascii="細明體" w:eastAsia="細明體" w:hAnsi="細明體"/>
          <w:lang w:eastAsia="zh-TW"/>
        </w:rPr>
        <w:t>’</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Pr="00704E65">
        <w:rPr>
          <w:rFonts w:ascii="細明體" w:eastAsia="細明體" w:hAnsi="細明體"/>
          <w:lang w:eastAsia="zh-TW"/>
        </w:rPr>
        <w:t>罹癌一至三年住院日數</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w:t>
      </w:r>
    </w:p>
    <w:p w:rsidR="00176AFB" w:rsidRPr="00704E65" w:rsidRDefault="00176AFB" w:rsidP="00DF0A9F">
      <w:pPr>
        <w:pStyle w:val="Tabletext"/>
        <w:keepLines w:val="0"/>
        <w:numPr>
          <w:ilvl w:val="4"/>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件數紀錄變數不同，</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w:t>
      </w:r>
      <w:r w:rsidR="004D4F4C" w:rsidRPr="00704E65">
        <w:rPr>
          <w:rFonts w:ascii="細明體" w:eastAsia="細明體" w:hAnsi="細明體"/>
          <w:lang w:eastAsia="zh-TW"/>
        </w:rPr>
        <w:t>罹癌三至五年住院天數</w:t>
      </w:r>
      <w:r w:rsidR="004D4F4C" w:rsidRPr="00704E65">
        <w:rPr>
          <w:rFonts w:ascii="細明體" w:eastAsia="細明體" w:hAnsi="細明體" w:hint="eastAsia"/>
          <w:lang w:eastAsia="zh-TW"/>
        </w:rPr>
        <w:t>:D02</w:t>
      </w:r>
      <w:r w:rsidRPr="00704E65">
        <w:rPr>
          <w:rFonts w:ascii="細明體" w:eastAsia="細明體" w:hAnsi="細明體" w:hint="eastAsia"/>
          <w:lang w:eastAsia="zh-TW"/>
        </w:rPr>
        <w:t xml:space="preserve"> (因子代碼)</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D02</w:t>
      </w:r>
      <w:r w:rsidRPr="00704E65">
        <w:rPr>
          <w:rFonts w:ascii="細明體" w:eastAsia="細明體" w:hAnsi="細明體"/>
          <w:lang w:eastAsia="zh-TW"/>
        </w:rPr>
        <w:t>’</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004D4F4C" w:rsidRPr="00704E65">
        <w:rPr>
          <w:rFonts w:ascii="細明體" w:eastAsia="細明體" w:hAnsi="細明體"/>
          <w:lang w:eastAsia="zh-TW"/>
        </w:rPr>
        <w:t>罹癌三至五年住院天數</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w:t>
      </w:r>
    </w:p>
    <w:p w:rsidR="00176AFB" w:rsidRPr="00704E65" w:rsidRDefault="00176AFB" w:rsidP="00DF0A9F">
      <w:pPr>
        <w:pStyle w:val="Tabletext"/>
        <w:keepLines w:val="0"/>
        <w:numPr>
          <w:ilvl w:val="4"/>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件數紀錄變數不同，</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w:t>
      </w:r>
      <w:r w:rsidR="004D4F4C" w:rsidRPr="00704E65">
        <w:rPr>
          <w:rFonts w:ascii="細明體" w:eastAsia="細明體" w:hAnsi="細明體"/>
          <w:lang w:eastAsia="zh-TW"/>
        </w:rPr>
        <w:t>罹癌超過五年住院天數</w:t>
      </w:r>
      <w:r w:rsidR="004D4F4C" w:rsidRPr="00704E65">
        <w:rPr>
          <w:rFonts w:ascii="細明體" w:eastAsia="細明體" w:hAnsi="細明體" w:hint="eastAsia"/>
          <w:lang w:eastAsia="zh-TW"/>
        </w:rPr>
        <w:t>:D03</w:t>
      </w:r>
      <w:r w:rsidRPr="00704E65">
        <w:rPr>
          <w:rFonts w:ascii="細明體" w:eastAsia="細明體" w:hAnsi="細明體" w:hint="eastAsia"/>
          <w:lang w:eastAsia="zh-TW"/>
        </w:rPr>
        <w:t xml:space="preserve"> (因子代碼)</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D03</w:t>
      </w:r>
      <w:r w:rsidRPr="00704E65">
        <w:rPr>
          <w:rFonts w:ascii="細明體" w:eastAsia="細明體" w:hAnsi="細明體"/>
          <w:lang w:eastAsia="zh-TW"/>
        </w:rPr>
        <w:t>’</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004D4F4C" w:rsidRPr="00704E65">
        <w:rPr>
          <w:rFonts w:ascii="細明體" w:eastAsia="細明體" w:hAnsi="細明體" w:hint="eastAsia"/>
          <w:lang w:eastAsia="zh-TW"/>
        </w:rPr>
        <w:t>.</w:t>
      </w:r>
      <w:r w:rsidR="004D4F4C" w:rsidRPr="00704E65">
        <w:rPr>
          <w:rFonts w:ascii="細明體" w:eastAsia="細明體" w:hAnsi="細明體"/>
          <w:lang w:eastAsia="zh-TW"/>
        </w:rPr>
        <w:t>罹癌超過五年住院天數</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w:t>
      </w:r>
    </w:p>
    <w:p w:rsidR="00176AFB" w:rsidRPr="00704E65" w:rsidRDefault="00176AFB" w:rsidP="00DF0A9F">
      <w:pPr>
        <w:pStyle w:val="Tabletext"/>
        <w:keepLines w:val="0"/>
        <w:numPr>
          <w:ilvl w:val="4"/>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件數紀錄變數不同，</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w:t>
      </w:r>
      <w:r w:rsidR="004D4F4C" w:rsidRPr="00704E65">
        <w:rPr>
          <w:rFonts w:ascii="細明體" w:eastAsia="細明體" w:hAnsi="細明體"/>
          <w:lang w:eastAsia="zh-TW"/>
        </w:rPr>
        <w:t>罹癌一至三年住院次數</w:t>
      </w:r>
      <w:r w:rsidR="004D4F4C" w:rsidRPr="00704E65">
        <w:rPr>
          <w:rFonts w:ascii="細明體" w:eastAsia="細明體" w:hAnsi="細明體" w:hint="eastAsia"/>
          <w:lang w:eastAsia="zh-TW"/>
        </w:rPr>
        <w:t>:D04</w:t>
      </w:r>
      <w:r w:rsidRPr="00704E65">
        <w:rPr>
          <w:rFonts w:ascii="細明體" w:eastAsia="細明體" w:hAnsi="細明體" w:hint="eastAsia"/>
          <w:lang w:eastAsia="zh-TW"/>
        </w:rPr>
        <w:t xml:space="preserve"> (因子代碼)</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D04</w:t>
      </w:r>
      <w:r w:rsidRPr="00704E65">
        <w:rPr>
          <w:rFonts w:ascii="細明體" w:eastAsia="細明體" w:hAnsi="細明體"/>
          <w:lang w:eastAsia="zh-TW"/>
        </w:rPr>
        <w:t>’</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004D4F4C" w:rsidRPr="00704E65">
        <w:rPr>
          <w:rFonts w:ascii="細明體" w:eastAsia="細明體" w:hAnsi="細明體"/>
          <w:lang w:eastAsia="zh-TW"/>
        </w:rPr>
        <w:t>罹癌一至三年住院次數</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w:t>
      </w:r>
    </w:p>
    <w:p w:rsidR="00176AFB" w:rsidRPr="00704E65" w:rsidRDefault="00176AFB" w:rsidP="00DF0A9F">
      <w:pPr>
        <w:pStyle w:val="Tabletext"/>
        <w:keepLines w:val="0"/>
        <w:numPr>
          <w:ilvl w:val="4"/>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件數紀錄變數不同，</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w:t>
      </w:r>
      <w:r w:rsidR="004D4F4C" w:rsidRPr="00704E65">
        <w:rPr>
          <w:rFonts w:ascii="細明體" w:eastAsia="細明體" w:hAnsi="細明體"/>
          <w:lang w:eastAsia="zh-TW"/>
        </w:rPr>
        <w:t>罹癌三至五年住院次數</w:t>
      </w:r>
      <w:r w:rsidR="004D4F4C" w:rsidRPr="00704E65">
        <w:rPr>
          <w:rFonts w:ascii="細明體" w:eastAsia="細明體" w:hAnsi="細明體" w:hint="eastAsia"/>
          <w:lang w:eastAsia="zh-TW"/>
        </w:rPr>
        <w:t>:D05</w:t>
      </w:r>
      <w:r w:rsidRPr="00704E65">
        <w:rPr>
          <w:rFonts w:ascii="細明體" w:eastAsia="細明體" w:hAnsi="細明體" w:hint="eastAsia"/>
          <w:lang w:eastAsia="zh-TW"/>
        </w:rPr>
        <w:t xml:space="preserve"> (因子代碼)</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D05</w:t>
      </w:r>
      <w:r w:rsidRPr="00704E65">
        <w:rPr>
          <w:rFonts w:ascii="細明體" w:eastAsia="細明體" w:hAnsi="細明體"/>
          <w:lang w:eastAsia="zh-TW"/>
        </w:rPr>
        <w:t>’</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004D4F4C" w:rsidRPr="00704E65">
        <w:rPr>
          <w:rFonts w:ascii="細明體" w:eastAsia="細明體" w:hAnsi="細明體" w:hint="eastAsia"/>
          <w:lang w:eastAsia="zh-TW"/>
        </w:rPr>
        <w:t>.</w:t>
      </w:r>
      <w:r w:rsidR="004D4F4C" w:rsidRPr="00704E65">
        <w:rPr>
          <w:rFonts w:ascii="細明體" w:eastAsia="細明體" w:hAnsi="細明體"/>
          <w:lang w:eastAsia="zh-TW"/>
        </w:rPr>
        <w:t>罹癌三至五年住院次數</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w:t>
      </w:r>
    </w:p>
    <w:p w:rsidR="00176AFB" w:rsidRPr="00704E65" w:rsidRDefault="00176AFB" w:rsidP="00DF0A9F">
      <w:pPr>
        <w:pStyle w:val="Tabletext"/>
        <w:keepLines w:val="0"/>
        <w:numPr>
          <w:ilvl w:val="4"/>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件數紀錄變數不同，</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w:t>
      </w:r>
      <w:r w:rsidR="004D4F4C" w:rsidRPr="00704E65">
        <w:rPr>
          <w:rFonts w:ascii="細明體" w:eastAsia="細明體" w:hAnsi="細明體"/>
          <w:lang w:eastAsia="zh-TW"/>
        </w:rPr>
        <w:t>罹癌五年以上住院次數</w:t>
      </w:r>
      <w:r w:rsidR="004D4F4C" w:rsidRPr="00704E65">
        <w:rPr>
          <w:rFonts w:ascii="細明體" w:eastAsia="細明體" w:hAnsi="細明體" w:hint="eastAsia"/>
          <w:lang w:eastAsia="zh-TW"/>
        </w:rPr>
        <w:t>:D06</w:t>
      </w:r>
      <w:r w:rsidRPr="00704E65">
        <w:rPr>
          <w:rFonts w:ascii="細明體" w:eastAsia="細明體" w:hAnsi="細明體" w:hint="eastAsia"/>
          <w:lang w:eastAsia="zh-TW"/>
        </w:rPr>
        <w:t xml:space="preserve"> (因子代碼)</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D06</w:t>
      </w:r>
      <w:r w:rsidRPr="00704E65">
        <w:rPr>
          <w:rFonts w:ascii="細明體" w:eastAsia="細明體" w:hAnsi="細明體"/>
          <w:lang w:eastAsia="zh-TW"/>
        </w:rPr>
        <w:t>’</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004D4F4C" w:rsidRPr="00704E65">
        <w:rPr>
          <w:rFonts w:ascii="細明體" w:eastAsia="細明體" w:hAnsi="細明體" w:hint="eastAsia"/>
          <w:lang w:eastAsia="zh-TW"/>
        </w:rPr>
        <w:t>.</w:t>
      </w:r>
      <w:r w:rsidR="004D4F4C" w:rsidRPr="00704E65">
        <w:rPr>
          <w:rFonts w:ascii="細明體" w:eastAsia="細明體" w:hAnsi="細明體"/>
          <w:lang w:eastAsia="zh-TW"/>
        </w:rPr>
        <w:t>罹癌五年以上住院次數</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w:t>
      </w:r>
    </w:p>
    <w:p w:rsidR="00176AFB" w:rsidRPr="00704E65" w:rsidRDefault="00176AFB" w:rsidP="00DF0A9F">
      <w:pPr>
        <w:pStyle w:val="Tabletext"/>
        <w:keepLines w:val="0"/>
        <w:numPr>
          <w:ilvl w:val="4"/>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件數紀錄變數不同，</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w:t>
      </w:r>
      <w:r w:rsidR="004D4F4C" w:rsidRPr="00704E65">
        <w:rPr>
          <w:rFonts w:ascii="細明體" w:eastAsia="細明體" w:hAnsi="細明體"/>
          <w:lang w:eastAsia="zh-TW"/>
        </w:rPr>
        <w:t>罹癌一至三年門診次數</w:t>
      </w:r>
      <w:r w:rsidR="004D4F4C" w:rsidRPr="00704E65">
        <w:rPr>
          <w:rFonts w:ascii="細明體" w:eastAsia="細明體" w:hAnsi="細明體" w:hint="eastAsia"/>
          <w:lang w:eastAsia="zh-TW"/>
        </w:rPr>
        <w:t>:D07</w:t>
      </w:r>
      <w:r w:rsidRPr="00704E65">
        <w:rPr>
          <w:rFonts w:ascii="細明體" w:eastAsia="細明體" w:hAnsi="細明體" w:hint="eastAsia"/>
          <w:lang w:eastAsia="zh-TW"/>
        </w:rPr>
        <w:t xml:space="preserve"> (因子代碼)</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D07</w:t>
      </w:r>
      <w:r w:rsidRPr="00704E65">
        <w:rPr>
          <w:rFonts w:ascii="細明體" w:eastAsia="細明體" w:hAnsi="細明體"/>
          <w:lang w:eastAsia="zh-TW"/>
        </w:rPr>
        <w:t>’</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004D4F4C" w:rsidRPr="00704E65">
        <w:rPr>
          <w:rFonts w:ascii="細明體" w:eastAsia="細明體" w:hAnsi="細明體" w:hint="eastAsia"/>
          <w:lang w:eastAsia="zh-TW"/>
        </w:rPr>
        <w:t>.</w:t>
      </w:r>
      <w:r w:rsidR="004D4F4C" w:rsidRPr="00704E65">
        <w:rPr>
          <w:rFonts w:ascii="細明體" w:eastAsia="細明體" w:hAnsi="細明體"/>
          <w:lang w:eastAsia="zh-TW"/>
        </w:rPr>
        <w:t>罹癌一至三年門診次數</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w:t>
      </w:r>
    </w:p>
    <w:p w:rsidR="00176AFB" w:rsidRPr="00704E65" w:rsidRDefault="00176AFB" w:rsidP="00DF0A9F">
      <w:pPr>
        <w:pStyle w:val="Tabletext"/>
        <w:keepLines w:val="0"/>
        <w:numPr>
          <w:ilvl w:val="4"/>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件數紀錄變數不同，</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w:t>
      </w:r>
      <w:r w:rsidR="004D4F4C" w:rsidRPr="00704E65">
        <w:rPr>
          <w:rFonts w:ascii="細明體" w:eastAsia="細明體" w:hAnsi="細明體"/>
          <w:lang w:eastAsia="zh-TW"/>
        </w:rPr>
        <w:t>罹癌三至五年門診次數</w:t>
      </w:r>
      <w:r w:rsidR="004D4F4C" w:rsidRPr="00704E65">
        <w:rPr>
          <w:rFonts w:ascii="細明體" w:eastAsia="細明體" w:hAnsi="細明體" w:hint="eastAsia"/>
          <w:lang w:eastAsia="zh-TW"/>
        </w:rPr>
        <w:t>:D08</w:t>
      </w:r>
      <w:r w:rsidRPr="00704E65">
        <w:rPr>
          <w:rFonts w:ascii="細明體" w:eastAsia="細明體" w:hAnsi="細明體" w:hint="eastAsia"/>
          <w:lang w:eastAsia="zh-TW"/>
        </w:rPr>
        <w:t xml:space="preserve"> (因子代碼)</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D08</w:t>
      </w:r>
      <w:r w:rsidRPr="00704E65">
        <w:rPr>
          <w:rFonts w:ascii="細明體" w:eastAsia="細明體" w:hAnsi="細明體"/>
          <w:lang w:eastAsia="zh-TW"/>
        </w:rPr>
        <w:t>’</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004D4F4C" w:rsidRPr="00704E65">
        <w:rPr>
          <w:rFonts w:ascii="細明體" w:eastAsia="細明體" w:hAnsi="細明體" w:hint="eastAsia"/>
          <w:lang w:eastAsia="zh-TW"/>
        </w:rPr>
        <w:t>.</w:t>
      </w:r>
      <w:r w:rsidR="004D4F4C" w:rsidRPr="00704E65">
        <w:rPr>
          <w:rFonts w:ascii="細明體" w:eastAsia="細明體" w:hAnsi="細明體"/>
          <w:lang w:eastAsia="zh-TW"/>
        </w:rPr>
        <w:t>罹癌三至五年門診次數</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w:t>
      </w:r>
    </w:p>
    <w:p w:rsidR="00176AFB" w:rsidRPr="00704E65" w:rsidRDefault="00176AFB" w:rsidP="00DF0A9F">
      <w:pPr>
        <w:pStyle w:val="Tabletext"/>
        <w:keepLines w:val="0"/>
        <w:numPr>
          <w:ilvl w:val="4"/>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件數紀錄變數不同，</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w:t>
      </w:r>
      <w:r w:rsidR="004D4F4C" w:rsidRPr="00704E65">
        <w:rPr>
          <w:rFonts w:ascii="細明體" w:eastAsia="細明體" w:hAnsi="細明體"/>
          <w:lang w:eastAsia="zh-TW"/>
        </w:rPr>
        <w:t>罹癌五年以上門診次數</w:t>
      </w:r>
      <w:r w:rsidR="004D4F4C" w:rsidRPr="00704E65">
        <w:rPr>
          <w:rFonts w:ascii="細明體" w:eastAsia="細明體" w:hAnsi="細明體" w:hint="eastAsia"/>
          <w:lang w:eastAsia="zh-TW"/>
        </w:rPr>
        <w:t>:D09</w:t>
      </w:r>
      <w:r w:rsidRPr="00704E65">
        <w:rPr>
          <w:rFonts w:ascii="細明體" w:eastAsia="細明體" w:hAnsi="細明體" w:hint="eastAsia"/>
          <w:lang w:eastAsia="zh-TW"/>
        </w:rPr>
        <w:t xml:space="preserve"> (因子代碼)</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D09</w:t>
      </w:r>
      <w:r w:rsidRPr="00704E65">
        <w:rPr>
          <w:rFonts w:ascii="細明體" w:eastAsia="細明體" w:hAnsi="細明體"/>
          <w:lang w:eastAsia="zh-TW"/>
        </w:rPr>
        <w:t>’</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004D4F4C" w:rsidRPr="00704E65">
        <w:rPr>
          <w:rFonts w:ascii="細明體" w:eastAsia="細明體" w:hAnsi="細明體" w:hint="eastAsia"/>
          <w:lang w:eastAsia="zh-TW"/>
        </w:rPr>
        <w:t>.</w:t>
      </w:r>
      <w:r w:rsidR="004D4F4C" w:rsidRPr="00704E65">
        <w:rPr>
          <w:rFonts w:ascii="細明體" w:eastAsia="細明體" w:hAnsi="細明體"/>
          <w:lang w:eastAsia="zh-TW"/>
        </w:rPr>
        <w:t>罹癌五年以上門診次數</w:t>
      </w:r>
    </w:p>
    <w:p w:rsidR="000C7426" w:rsidRPr="00704E65" w:rsidRDefault="000C7426" w:rsidP="00DF0A9F">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w:t>
      </w:r>
    </w:p>
    <w:p w:rsidR="00176AFB" w:rsidRPr="00704E65" w:rsidRDefault="00176AFB" w:rsidP="00DF0A9F">
      <w:pPr>
        <w:pStyle w:val="Tabletext"/>
        <w:keepLines w:val="0"/>
        <w:numPr>
          <w:ilvl w:val="4"/>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件數紀錄變數不同，</w:t>
      </w:r>
    </w:p>
    <w:p w:rsidR="000C7426" w:rsidRPr="00704E65" w:rsidRDefault="000C7426" w:rsidP="000C7426">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  (//END</w:t>
      </w:r>
      <w:r w:rsidRPr="00704E65">
        <w:rPr>
          <w:rFonts w:ascii="細明體" w:eastAsia="細明體" w:hAnsi="細明體" w:hint="eastAsia"/>
          <w:color w:val="FF0000"/>
          <w:kern w:val="2"/>
          <w:lang w:eastAsia="zh-TW"/>
        </w:rPr>
        <w:t>處理癌症浮濫就診</w:t>
      </w:r>
      <w:r w:rsidRPr="00704E65">
        <w:rPr>
          <w:rFonts w:ascii="細明體" w:eastAsia="細明體" w:hAnsi="細明體" w:hint="eastAsia"/>
          <w:kern w:val="2"/>
          <w:lang w:eastAsia="zh-TW"/>
        </w:rPr>
        <w:t>)</w:t>
      </w:r>
    </w:p>
    <w:p w:rsidR="002A5E97" w:rsidRDefault="002A5E97" w:rsidP="00DC42EE">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//STEP6</w:t>
      </w:r>
    </w:p>
    <w:p w:rsidR="00DC42EE" w:rsidRPr="00704E65" w:rsidRDefault="00DC42EE" w:rsidP="00DC42EE">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r w:rsidRPr="00704E65">
        <w:rPr>
          <w:rFonts w:ascii="細明體" w:eastAsia="細明體" w:hAnsi="細明體"/>
          <w:kern w:val="2"/>
          <w:lang w:eastAsia="zh-TW"/>
        </w:rPr>
        <w:t xml:space="preserve">  </w:t>
      </w:r>
      <w:r w:rsidR="00B76CBE">
        <w:rPr>
          <w:rFonts w:ascii="細明體" w:eastAsia="細明體" w:hAnsi="細明體" w:hint="eastAsia"/>
          <w:kern w:val="2"/>
          <w:lang w:eastAsia="zh-TW"/>
        </w:rPr>
        <w:t xml:space="preserve">OR </w:t>
      </w:r>
      <w:r w:rsidR="00B76CBE">
        <w:rPr>
          <w:rFonts w:ascii="細明體" w:eastAsia="細明體" w:hAnsi="細明體"/>
          <w:kern w:val="2"/>
          <w:lang w:eastAsia="zh-TW"/>
        </w:rPr>
        <w:t>‘</w:t>
      </w:r>
      <w:r w:rsidR="00B76CBE">
        <w:rPr>
          <w:rFonts w:ascii="細明體" w:eastAsia="細明體" w:hAnsi="細明體" w:hint="eastAsia"/>
          <w:kern w:val="2"/>
          <w:lang w:eastAsia="zh-TW"/>
        </w:rPr>
        <w:t>X</w:t>
      </w:r>
      <w:r w:rsidR="00B76CBE">
        <w:rPr>
          <w:rFonts w:ascii="細明體" w:eastAsia="細明體" w:hAnsi="細明體"/>
          <w:kern w:val="2"/>
          <w:lang w:eastAsia="zh-TW"/>
        </w:rPr>
        <w:t>’</w:t>
      </w:r>
      <w:r w:rsidRPr="00704E65">
        <w:rPr>
          <w:rFonts w:ascii="細明體" w:eastAsia="細明體" w:hAnsi="細明體"/>
          <w:kern w:val="2"/>
          <w:lang w:eastAsia="zh-TW"/>
        </w:rPr>
        <w:t>OR ‘</w:t>
      </w:r>
      <w:r w:rsidRPr="00704E65">
        <w:rPr>
          <w:rFonts w:ascii="細明體" w:eastAsia="細明體" w:hAnsi="細明體" w:hint="eastAsia"/>
          <w:kern w:val="2"/>
          <w:lang w:eastAsia="zh-TW"/>
        </w:rPr>
        <w:t>6</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hint="eastAsia"/>
          <w:color w:val="FF0000"/>
          <w:kern w:val="2"/>
          <w:lang w:eastAsia="zh-TW"/>
        </w:rPr>
        <w:t>不良理賠紀錄</w:t>
      </w:r>
      <w:r w:rsidRPr="00704E65">
        <w:rPr>
          <w:rFonts w:ascii="細明體" w:eastAsia="細明體" w:hAnsi="細明體" w:hint="eastAsia"/>
          <w:kern w:val="2"/>
          <w:lang w:eastAsia="zh-TW"/>
        </w:rPr>
        <w:t>)</w:t>
      </w:r>
    </w:p>
    <w:p w:rsidR="00DC42EE" w:rsidRPr="00704E65" w:rsidRDefault="00DC42EE" w:rsidP="00DC42E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//**先刪除異常行為指標已寫入的資料**//</w:t>
      </w:r>
    </w:p>
    <w:p w:rsidR="00DC42EE" w:rsidRPr="00704E65" w:rsidRDefault="00DC42EE" w:rsidP="00DC42E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刪除</w:t>
      </w:r>
      <w:r w:rsidRPr="00704E65">
        <w:rPr>
          <w:rFonts w:ascii="細明體" w:eastAsia="細明體" w:hAnsi="細明體" w:cs="細明體" w:hint="eastAsia"/>
          <w:lang w:eastAsia="zh-TW"/>
        </w:rPr>
        <w:t>理賠案件FAMS評分紀錄檔DTAAV011，BY參數:</w:t>
      </w:r>
    </w:p>
    <w:p w:rsidR="00DC42EE" w:rsidRDefault="00DC42EE" w:rsidP="00DC42E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因子代碼第一碼: </w:t>
      </w:r>
      <w:r w:rsidRPr="00704E65">
        <w:rPr>
          <w:rFonts w:ascii="細明體" w:eastAsia="細明體" w:hAnsi="細明體"/>
          <w:kern w:val="2"/>
          <w:lang w:eastAsia="zh-TW"/>
        </w:rPr>
        <w:t>‘</w:t>
      </w:r>
      <w:r w:rsidRPr="00704E65">
        <w:rPr>
          <w:rFonts w:ascii="細明體" w:eastAsia="細明體" w:hAnsi="細明體" w:hint="eastAsia"/>
          <w:kern w:val="2"/>
          <w:lang w:eastAsia="zh-TW"/>
        </w:rPr>
        <w:t>E</w:t>
      </w:r>
      <w:r w:rsidRPr="00704E65">
        <w:rPr>
          <w:rFonts w:ascii="細明體" w:eastAsia="細明體" w:hAnsi="細明體"/>
          <w:kern w:val="2"/>
          <w:lang w:eastAsia="zh-TW"/>
        </w:rPr>
        <w:t>’</w:t>
      </w:r>
    </w:p>
    <w:p w:rsidR="006A44D0" w:rsidRDefault="006A44D0" w:rsidP="006A44D0">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w:t>
      </w:r>
      <w:r>
        <w:rPr>
          <w:rFonts w:ascii="細明體" w:eastAsia="細明體" w:hAnsi="細明體" w:hint="eastAsia"/>
          <w:kern w:val="2"/>
          <w:lang w:eastAsia="zh-TW"/>
        </w:rPr>
        <w:t xml:space="preserve"> </w:t>
      </w:r>
      <w:r>
        <w:rPr>
          <w:rFonts w:ascii="細明體" w:eastAsia="細明體" w:hAnsi="細明體"/>
          <w:kern w:val="2"/>
          <w:lang w:eastAsia="zh-TW"/>
        </w:rPr>
        <w:t>‘</w:t>
      </w:r>
      <w:r>
        <w:rPr>
          <w:rFonts w:ascii="細明體" w:eastAsia="細明體" w:hAnsi="細明體" w:hint="eastAsia"/>
          <w:kern w:val="2"/>
          <w:lang w:eastAsia="zh-TW"/>
        </w:rPr>
        <w:t>X</w:t>
      </w:r>
      <w:r>
        <w:rPr>
          <w:rFonts w:ascii="細明體" w:eastAsia="細明體" w:hAnsi="細明體"/>
          <w:kern w:val="2"/>
          <w:lang w:eastAsia="zh-TW"/>
        </w:rPr>
        <w:t>’</w:t>
      </w:r>
    </w:p>
    <w:p w:rsidR="006A44D0" w:rsidRDefault="006A44D0" w:rsidP="006A44D0">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END_TIME IS NULL</w:t>
      </w:r>
    </w:p>
    <w:p w:rsidR="006A44D0" w:rsidRPr="00704E65" w:rsidRDefault="006A44D0" w:rsidP="006A44D0">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D353D5" w:rsidRPr="00704E65"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 xml:space="preserve">IF </w:t>
      </w: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不為空值</w:t>
      </w:r>
    </w:p>
    <w:p w:rsidR="00D353D5" w:rsidRPr="00704E65" w:rsidRDefault="00D353D5" w:rsidP="00D353D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受理編號:</w:t>
      </w:r>
      <w:r w:rsidRPr="00704E65">
        <w:rPr>
          <w:rFonts w:ascii="細明體" w:eastAsia="細明體" w:hAnsi="細明體" w:hint="eastAsia"/>
          <w:lang w:eastAsia="zh-TW"/>
        </w:rPr>
        <w:t xml:space="preserve"> $</w:t>
      </w:r>
      <w:r w:rsidRPr="00704E65">
        <w:rPr>
          <w:rFonts w:ascii="細明體" w:eastAsia="細明體" w:hAnsi="細明體"/>
          <w:lang w:eastAsia="zh-TW"/>
        </w:rPr>
        <w:t>受理編號</w:t>
      </w:r>
    </w:p>
    <w:p w:rsidR="00D353D5" w:rsidRPr="00871974"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8921F6" w:rsidRPr="008D287C" w:rsidRDefault="008921F6" w:rsidP="008921F6">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IF $處理日期  不為空值</w:t>
      </w:r>
    </w:p>
    <w:p w:rsidR="008921F6" w:rsidRPr="008D287C" w:rsidRDefault="008921F6" w:rsidP="008921F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Pr>
          <w:rFonts w:ascii="細明體" w:eastAsia="細明體" w:hAnsi="細明體" w:hint="eastAsia"/>
          <w:lang w:eastAsia="zh-TW"/>
        </w:rPr>
        <w:t>$處理日期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8921F6" w:rsidRPr="00704E65" w:rsidRDefault="008921F6" w:rsidP="008921F6">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ELSE</w:t>
      </w:r>
    </w:p>
    <w:p w:rsidR="008921F6" w:rsidRPr="008D287C" w:rsidRDefault="008921F6" w:rsidP="008921F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8921F6" w:rsidRPr="00B76CBE" w:rsidRDefault="008921F6" w:rsidP="008921F6">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END IF</w:t>
      </w:r>
    </w:p>
    <w:p w:rsidR="00580E84" w:rsidRDefault="00580E84" w:rsidP="006315D3">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若是線上即時</w:t>
      </w:r>
      <w:r w:rsidR="006315D3" w:rsidRPr="006315D3">
        <w:rPr>
          <w:rFonts w:ascii="細明體" w:eastAsia="細明體" w:hAnsi="細明體" w:hint="eastAsia"/>
          <w:color w:val="000000"/>
          <w:lang w:eastAsia="zh-TW"/>
        </w:rPr>
        <w:t>、3登件</w:t>
      </w:r>
      <w:r>
        <w:rPr>
          <w:rFonts w:ascii="細明體" w:eastAsia="細明體" w:hAnsi="細明體" w:hint="eastAsia"/>
          <w:color w:val="000000"/>
          <w:lang w:eastAsia="zh-TW"/>
        </w:rPr>
        <w:t>算分(</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sidR="006315D3" w:rsidRPr="006315D3">
        <w:rPr>
          <w:rFonts w:ascii="細明體" w:eastAsia="細明體" w:hAnsi="細明體"/>
          <w:kern w:val="2"/>
          <w:lang w:eastAsia="zh-TW"/>
        </w:rPr>
        <w:t>IN (‘N’,’3’)</w:t>
      </w:r>
      <w:r>
        <w:rPr>
          <w:rFonts w:ascii="細明體" w:eastAsia="細明體" w:hAnsi="細明體" w:hint="eastAsia"/>
          <w:kern w:val="2"/>
          <w:lang w:eastAsia="zh-TW"/>
        </w:rPr>
        <w:t>)</w:t>
      </w:r>
    </w:p>
    <w:p w:rsidR="00580E84" w:rsidRDefault="00580E84" w:rsidP="00580E84">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//**增加判斷條件受理編號是在理賠案件線上計算檔當天輸入且未完成的案件 </w:t>
      </w:r>
    </w:p>
    <w:p w:rsidR="00580E84" w:rsidRDefault="00580E84" w:rsidP="00580E84">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受理編號 : IN </w:t>
      </w:r>
    </w:p>
    <w:p w:rsidR="00580E84" w:rsidRDefault="00580E84" w:rsidP="00580E84">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讀取理賠案件線上計算檔DTAAV014,BY參數:</w:t>
      </w:r>
    </w:p>
    <w:p w:rsidR="00580E84" w:rsidRPr="001A090C" w:rsidRDefault="00580E84" w:rsidP="00580E8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開始時間 &gt;= </w:t>
      </w:r>
      <w:r>
        <w:rPr>
          <w:rFonts w:ascii="細明體" w:eastAsia="細明體" w:hAnsi="細明體" w:hint="eastAsia"/>
          <w:lang w:eastAsia="zh-TW"/>
        </w:rPr>
        <w:t>$處理日期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p>
    <w:p w:rsidR="00580E84" w:rsidRDefault="00580E84" w:rsidP="00580E8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是否成功: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p>
    <w:p w:rsidR="00580E84" w:rsidRDefault="00580E84" w:rsidP="00580E8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錯誤訊息: 空值</w:t>
      </w:r>
    </w:p>
    <w:p w:rsidR="006315D3" w:rsidRDefault="006315D3" w:rsidP="006315D3">
      <w:pPr>
        <w:pStyle w:val="Tabletext"/>
        <w:keepLines w:val="0"/>
        <w:numPr>
          <w:ilvl w:val="5"/>
          <w:numId w:val="32"/>
        </w:numPr>
        <w:spacing w:after="0" w:line="240" w:lineRule="auto"/>
        <w:rPr>
          <w:rFonts w:ascii="細明體" w:eastAsia="細明體" w:hAnsi="細明體" w:hint="eastAsia"/>
          <w:kern w:val="2"/>
          <w:lang w:eastAsia="zh-TW"/>
        </w:rPr>
      </w:pPr>
      <w:r w:rsidRPr="006315D3">
        <w:rPr>
          <w:rFonts w:ascii="細明體" w:eastAsia="細明體" w:hAnsi="細明體" w:hint="eastAsia"/>
          <w:kern w:val="2"/>
          <w:lang w:eastAsia="zh-TW"/>
        </w:rPr>
        <w:t>計算來源 =作業來源</w:t>
      </w:r>
    </w:p>
    <w:p w:rsidR="00580E84" w:rsidRDefault="00580E84" w:rsidP="00580E84">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580E84" w:rsidRDefault="00580E84" w:rsidP="00580E84">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受理編號(重複的取一筆就好)</w:t>
      </w:r>
    </w:p>
    <w:p w:rsidR="00DC42EE" w:rsidRPr="00704E65" w:rsidRDefault="00DC42EE" w:rsidP="00DC42E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若刪不到屬正常，</w:t>
      </w:r>
    </w:p>
    <w:p w:rsidR="00DC42EE" w:rsidRPr="00704E65" w:rsidRDefault="00DC42EE" w:rsidP="00DC42E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若有誤，</w:t>
      </w:r>
    </w:p>
    <w:p w:rsidR="00DC42EE" w:rsidRPr="00704E65" w:rsidRDefault="00DC42EE" w:rsidP="00DC42E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LOG錯誤訊息 </w:t>
      </w:r>
      <w:r w:rsidRPr="00704E65">
        <w:rPr>
          <w:rFonts w:ascii="細明體" w:eastAsia="細明體" w:hAnsi="細明體"/>
          <w:kern w:val="2"/>
          <w:lang w:eastAsia="zh-TW"/>
        </w:rPr>
        <w:t>“</w:t>
      </w:r>
      <w:r w:rsidRPr="00704E65">
        <w:rPr>
          <w:rFonts w:ascii="細明體" w:eastAsia="細明體" w:hAnsi="細明體" w:hint="eastAsia"/>
          <w:kern w:val="2"/>
          <w:lang w:eastAsia="zh-TW"/>
        </w:rPr>
        <w:t>刪除當日件</w:t>
      </w:r>
      <w:r w:rsidRPr="00704E65">
        <w:rPr>
          <w:rFonts w:ascii="細明體" w:eastAsia="細明體" w:hAnsi="細明體" w:cs="細明體" w:hint="eastAsia"/>
          <w:lang w:eastAsia="zh-TW"/>
        </w:rPr>
        <w:t>理賠案件FAMS評分紀錄檔錯誤(6):</w:t>
      </w:r>
      <w:r w:rsidRPr="00704E65">
        <w:rPr>
          <w:rFonts w:ascii="細明體" w:eastAsia="細明體" w:hAnsi="細明體" w:cs="細明體"/>
          <w:lang w:eastAsia="zh-TW"/>
        </w:rPr>
        <w:t>”</w:t>
      </w:r>
    </w:p>
    <w:p w:rsidR="00DC42EE" w:rsidRPr="00704E65" w:rsidRDefault="00DC42EE" w:rsidP="00DC42E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kern w:val="2"/>
          <w:lang w:eastAsia="zh-TW"/>
        </w:rPr>
        <w:t>IF</w:t>
      </w:r>
      <w:r w:rsidRPr="00704E65">
        <w:rPr>
          <w:rFonts w:ascii="細明體" w:eastAsia="細明體" w:hAnsi="細明體" w:hint="eastAsia"/>
          <w:kern w:val="2"/>
          <w:lang w:eastAsia="zh-TW"/>
        </w:rPr>
        <w:t xml:space="preserve"> $</w:t>
      </w:r>
      <w:r w:rsidRPr="00704E65">
        <w:rPr>
          <w:rFonts w:ascii="細明體" w:eastAsia="細明體" w:hAnsi="細明體"/>
          <w:kern w:val="2"/>
          <w:lang w:eastAsia="zh-TW"/>
        </w:rPr>
        <w:t xml:space="preserve">整批或當日件 </w:t>
      </w:r>
      <w:r w:rsidRPr="00704E65">
        <w:rPr>
          <w:rFonts w:ascii="細明體" w:eastAsia="細明體" w:hAnsi="細明體" w:hint="eastAsia"/>
          <w:kern w:val="2"/>
          <w:lang w:eastAsia="zh-TW"/>
        </w:rPr>
        <w:t>!</w:t>
      </w:r>
      <w:r w:rsidRPr="00704E65">
        <w:rPr>
          <w:rFonts w:ascii="細明體" w:eastAsia="細明體" w:hAnsi="細明體"/>
          <w:kern w:val="2"/>
          <w:lang w:eastAsia="zh-TW"/>
        </w:rPr>
        <w:t xml:space="preserve">= </w:t>
      </w:r>
      <w:r w:rsidR="00FB2C5B">
        <w:rPr>
          <w:rFonts w:ascii="細明體" w:eastAsia="細明體" w:hAnsi="細明體" w:hint="eastAsia"/>
          <w:kern w:val="2"/>
          <w:lang w:eastAsia="zh-TW"/>
        </w:rPr>
        <w:t>(</w:t>
      </w:r>
      <w:r w:rsidRPr="00704E65">
        <w:rPr>
          <w:rFonts w:ascii="細明體" w:eastAsia="細明體" w:hAnsi="細明體"/>
          <w:kern w:val="2"/>
          <w:lang w:eastAsia="zh-TW"/>
        </w:rPr>
        <w:t>‘D’</w:t>
      </w:r>
      <w:r w:rsidR="00FB2C5B">
        <w:rPr>
          <w:rFonts w:ascii="細明體" w:eastAsia="細明體" w:hAnsi="細明體" w:hint="eastAsia"/>
          <w:kern w:val="2"/>
          <w:lang w:eastAsia="zh-TW"/>
        </w:rPr>
        <w:t xml:space="preserve">, </w:t>
      </w:r>
      <w:r w:rsidR="00FB2C5B">
        <w:rPr>
          <w:rFonts w:ascii="細明體" w:eastAsia="細明體" w:hAnsi="細明體"/>
          <w:kern w:val="2"/>
          <w:lang w:eastAsia="zh-TW"/>
        </w:rPr>
        <w:t>‘</w:t>
      </w:r>
      <w:r w:rsidR="00FB2C5B">
        <w:rPr>
          <w:rFonts w:ascii="細明體" w:eastAsia="細明體" w:hAnsi="細明體" w:hint="eastAsia"/>
          <w:kern w:val="2"/>
          <w:lang w:eastAsia="zh-TW"/>
        </w:rPr>
        <w:t>N</w:t>
      </w:r>
      <w:r w:rsidR="00FB2C5B">
        <w:rPr>
          <w:rFonts w:ascii="細明體" w:eastAsia="細明體" w:hAnsi="細明體"/>
          <w:kern w:val="2"/>
          <w:lang w:eastAsia="zh-TW"/>
        </w:rPr>
        <w:t>’</w:t>
      </w:r>
      <w:r w:rsidR="00FB2C5B">
        <w:rPr>
          <w:rFonts w:ascii="細明體" w:eastAsia="細明體" w:hAnsi="細明體" w:hint="eastAsia"/>
          <w:kern w:val="2"/>
          <w:lang w:eastAsia="zh-TW"/>
        </w:rPr>
        <w:t>)</w:t>
      </w:r>
      <w:r w:rsidRPr="00704E65">
        <w:rPr>
          <w:rFonts w:ascii="細明體" w:eastAsia="細明體" w:hAnsi="細明體"/>
          <w:kern w:val="2"/>
          <w:lang w:eastAsia="zh-TW"/>
        </w:rPr>
        <w:t xml:space="preserve"> (</w:t>
      </w:r>
      <w:r w:rsidRPr="00704E65">
        <w:rPr>
          <w:rFonts w:ascii="細明體" w:eastAsia="細明體" w:hAnsi="細明體" w:hint="eastAsia"/>
          <w:kern w:val="2"/>
          <w:lang w:eastAsia="zh-TW"/>
        </w:rPr>
        <w:t>舊件,由其他批次產生來源資料所以只處理計算分數就好</w:t>
      </w:r>
      <w:r w:rsidRPr="00704E65">
        <w:rPr>
          <w:rFonts w:ascii="細明體" w:eastAsia="細明體" w:hAnsi="細明體"/>
          <w:kern w:val="2"/>
          <w:lang w:eastAsia="zh-TW"/>
        </w:rPr>
        <w:t>)</w:t>
      </w:r>
    </w:p>
    <w:p w:rsidR="00DC42EE" w:rsidRPr="00704E65" w:rsidRDefault="00DC42EE" w:rsidP="00DC42E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讀取</w:t>
      </w:r>
      <w:r w:rsidRPr="00704E65">
        <w:rPr>
          <w:rFonts w:ascii="細明體" w:eastAsia="細明體" w:hAnsi="細明體" w:cs="細明體" w:hint="eastAsia"/>
          <w:lang w:eastAsia="zh-TW"/>
        </w:rPr>
        <w:t>理賠案件FAMS評分紀錄檔DTAAV011，BY參數:</w:t>
      </w:r>
    </w:p>
    <w:p w:rsidR="00DC42EE" w:rsidRPr="00704E65" w:rsidRDefault="00DC42EE" w:rsidP="00DC42E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$模型分類 &lt;&gt; </w:t>
      </w:r>
      <w:r w:rsidRPr="00704E65">
        <w:rPr>
          <w:rFonts w:ascii="細明體" w:eastAsia="細明體" w:hAnsi="細明體"/>
          <w:kern w:val="2"/>
          <w:lang w:eastAsia="zh-TW"/>
        </w:rPr>
        <w:t>‘</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(全部)</w:t>
      </w:r>
    </w:p>
    <w:p w:rsidR="00DC42EE" w:rsidRPr="00704E65" w:rsidRDefault="00DC42EE" w:rsidP="00DC42EE">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 = $模型分類</w:t>
      </w:r>
    </w:p>
    <w:p w:rsidR="00DC42EE" w:rsidRPr="00704E65" w:rsidRDefault="00DC42EE" w:rsidP="00DC42E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DC42EE" w:rsidRPr="00704E65" w:rsidRDefault="00DC42EE" w:rsidP="00DC42E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因子代碼: LIKE </w:t>
      </w:r>
      <w:r w:rsidRPr="00704E65">
        <w:rPr>
          <w:rFonts w:ascii="細明體" w:eastAsia="細明體" w:hAnsi="細明體"/>
          <w:kern w:val="2"/>
          <w:lang w:eastAsia="zh-TW"/>
        </w:rPr>
        <w:t>‘</w:t>
      </w:r>
      <w:r w:rsidRPr="00704E65">
        <w:rPr>
          <w:rFonts w:ascii="細明體" w:eastAsia="細明體" w:hAnsi="細明體" w:hint="eastAsia"/>
          <w:kern w:val="2"/>
          <w:lang w:eastAsia="zh-TW"/>
        </w:rPr>
        <w:t>E%</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(不良理賠紀錄)</w:t>
      </w:r>
    </w:p>
    <w:p w:rsidR="00D353D5" w:rsidRPr="00704E65" w:rsidRDefault="00D353D5" w:rsidP="00D353D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 xml:space="preserve">IF </w:t>
      </w: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不為空值</w:t>
      </w:r>
    </w:p>
    <w:p w:rsidR="00D353D5" w:rsidRPr="00704E65" w:rsidRDefault="00D353D5" w:rsidP="00D353D5">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受理編號:</w:t>
      </w:r>
      <w:r w:rsidRPr="00704E65">
        <w:rPr>
          <w:rFonts w:ascii="細明體" w:eastAsia="細明體" w:hAnsi="細明體" w:hint="eastAsia"/>
          <w:lang w:eastAsia="zh-TW"/>
        </w:rPr>
        <w:t xml:space="preserve"> $</w:t>
      </w:r>
      <w:r w:rsidRPr="00704E65">
        <w:rPr>
          <w:rFonts w:ascii="細明體" w:eastAsia="細明體" w:hAnsi="細明體"/>
          <w:lang w:eastAsia="zh-TW"/>
        </w:rPr>
        <w:t>受理編號</w:t>
      </w:r>
    </w:p>
    <w:p w:rsidR="00D353D5" w:rsidRPr="00704E65" w:rsidRDefault="00D353D5" w:rsidP="00D353D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DC42EE" w:rsidRPr="00704E65" w:rsidRDefault="00DC42EE" w:rsidP="00DC42E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ORDER BY 受理編號，事故者ID，模型分類，因子代碼</w:t>
      </w:r>
    </w:p>
    <w:p w:rsidR="00DC42EE" w:rsidRPr="00704E65" w:rsidRDefault="00DC42EE" w:rsidP="00DC42E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若無資料,屬正常</w:t>
      </w:r>
    </w:p>
    <w:p w:rsidR="00DC42EE" w:rsidRPr="00704E65" w:rsidRDefault="00DC42EE" w:rsidP="00DC42EE">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FATAL出件數相關資料給LOG檔顯示。</w:t>
      </w:r>
    </w:p>
    <w:p w:rsidR="00DC42EE" w:rsidRPr="00704E65" w:rsidRDefault="00DC42EE" w:rsidP="00DC42EE">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p>
    <w:p w:rsidR="00DC42EE" w:rsidRPr="00704E65" w:rsidRDefault="00DC42EE" w:rsidP="00DC42EE">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輸入件數6 = 0, 成功件數6 = 0 , 失敗件數6 = 0</w:t>
      </w:r>
    </w:p>
    <w:p w:rsidR="00DC42EE" w:rsidRPr="00704E65" w:rsidRDefault="00DC42EE" w:rsidP="00DC42EE">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(批次作業件數記錄模組)，記錄件數相關資料。</w:t>
      </w:r>
    </w:p>
    <w:p w:rsidR="00DC42EE" w:rsidRPr="00704E65" w:rsidRDefault="00DC42EE" w:rsidP="00DC42EE">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DC42EE" w:rsidRPr="00704E65" w:rsidRDefault="00DC42EE" w:rsidP="00DC42EE">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ELSE</w:t>
      </w:r>
    </w:p>
    <w:p w:rsidR="00DC42EE" w:rsidRPr="00704E65" w:rsidRDefault="00DC42EE" w:rsidP="00DC42EE">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輸入件數6 = 0, 成功件數6 = 0 , 失敗件數6 = 0</w:t>
      </w:r>
    </w:p>
    <w:p w:rsidR="00DC42EE" w:rsidRPr="00704E65" w:rsidRDefault="00DC42EE" w:rsidP="00DC42EE">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DC42EE" w:rsidRPr="00704E65" w:rsidRDefault="00DC42EE" w:rsidP="00DC42E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若有資料，處理方式同</w:t>
      </w:r>
      <w:r w:rsidRPr="00704E65">
        <w:rPr>
          <w:rFonts w:ascii="細明體" w:eastAsia="細明體" w:hAnsi="細明體" w:hint="eastAsia"/>
          <w:b/>
          <w:color w:val="00B050"/>
          <w:lang w:eastAsia="zh-TW"/>
        </w:rPr>
        <w:t>//**V011*共同處理程式段******START~END//</w:t>
      </w:r>
    </w:p>
    <w:p w:rsidR="00DC42EE" w:rsidRPr="00704E65" w:rsidRDefault="00DC42EE" w:rsidP="00DC42EE">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件數紀錄變數不同，改為</w:t>
      </w:r>
      <w:r w:rsidRPr="00704E65">
        <w:rPr>
          <w:rFonts w:ascii="細明體" w:eastAsia="細明體" w:hAnsi="細明體" w:hint="eastAsia"/>
          <w:lang w:eastAsia="zh-TW"/>
        </w:rPr>
        <w:t>輸入件數6 , 成功件數6  , 失敗件數6</w:t>
      </w:r>
    </w:p>
    <w:p w:rsidR="00DC42EE" w:rsidRPr="00704E65" w:rsidRDefault="00DC42EE" w:rsidP="00DC42E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DC42EE" w:rsidRPr="00704E65" w:rsidRDefault="00DC42EE" w:rsidP="00DC42E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//不管</w:t>
      </w:r>
      <w:r w:rsidRPr="00704E65">
        <w:rPr>
          <w:rFonts w:ascii="細明體" w:eastAsia="細明體" w:hAnsi="細明體" w:hint="eastAsia"/>
          <w:lang w:eastAsia="zh-TW"/>
        </w:rPr>
        <w:t>$整批或當日件</w:t>
      </w:r>
      <w:r w:rsidRPr="00704E65">
        <w:rPr>
          <w:rFonts w:ascii="細明體" w:eastAsia="細明體" w:hAnsi="細明體" w:hint="eastAsia"/>
          <w:kern w:val="2"/>
          <w:lang w:eastAsia="zh-TW"/>
        </w:rPr>
        <w:t>是否為當日件，一律須處理當日件</w:t>
      </w:r>
    </w:p>
    <w:p w:rsidR="00DC42EE" w:rsidRPr="00704E65" w:rsidRDefault="00DC42EE" w:rsidP="00DC42E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讀取</w:t>
      </w:r>
      <w:r w:rsidRPr="00704E65">
        <w:rPr>
          <w:rFonts w:ascii="細明體" w:eastAsia="細明體" w:hAnsi="細明體" w:cs="細明體" w:hint="eastAsia"/>
          <w:lang w:eastAsia="zh-TW"/>
        </w:rPr>
        <w:t>理賠案件FAMS評分紀錄檔DTAAV011</w:t>
      </w:r>
    </w:p>
    <w:p w:rsidR="00DC42EE" w:rsidRPr="00704E65" w:rsidRDefault="00DC42EE" w:rsidP="00DC42E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LEFT JOIN 客戶各項風險指標檔DTAAV010  ON 事故者ID相同 AND 模型分類相同</w:t>
      </w:r>
    </w:p>
    <w:p w:rsidR="00DC42EE" w:rsidRPr="00704E65" w:rsidRDefault="00DC42EE" w:rsidP="00DC42E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WHERE 參數</w:t>
      </w:r>
    </w:p>
    <w:p w:rsidR="00DC42EE" w:rsidRPr="00704E65" w:rsidRDefault="00DC42EE" w:rsidP="00DC42E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$模型分類 &lt;&gt; </w:t>
      </w:r>
      <w:r w:rsidRPr="00704E65">
        <w:rPr>
          <w:rFonts w:ascii="細明體" w:eastAsia="細明體" w:hAnsi="細明體"/>
          <w:kern w:val="2"/>
          <w:lang w:eastAsia="zh-TW"/>
        </w:rPr>
        <w:t>‘</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(全部)</w:t>
      </w:r>
    </w:p>
    <w:p w:rsidR="00DC42EE" w:rsidRPr="00704E65" w:rsidRDefault="00DC42EE" w:rsidP="00DC42E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AAV011.模型分類 = $模型分類</w:t>
      </w:r>
    </w:p>
    <w:p w:rsidR="00DC42EE" w:rsidRDefault="00DC42EE" w:rsidP="00DC42E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6A44D0" w:rsidRDefault="006A44D0" w:rsidP="006A44D0">
      <w:pPr>
        <w:pStyle w:val="Tabletext"/>
        <w:keepLines w:val="0"/>
        <w:numPr>
          <w:ilvl w:val="2"/>
          <w:numId w:val="32"/>
        </w:numPr>
        <w:spacing w:after="0" w:line="240" w:lineRule="auto"/>
        <w:rPr>
          <w:rFonts w:ascii="細明體" w:eastAsia="細明體" w:hAnsi="細明體" w:hint="eastAsia"/>
          <w:kern w:val="2"/>
          <w:lang w:eastAsia="zh-TW"/>
        </w:rPr>
      </w:pPr>
    </w:p>
    <w:p w:rsidR="00FB2C5B" w:rsidRDefault="00FB2C5B" w:rsidP="006315D3">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Pr>
          <w:rFonts w:ascii="細明體" w:eastAsia="細明體" w:hAnsi="細明體"/>
          <w:kern w:val="2"/>
          <w:lang w:eastAsia="zh-TW"/>
        </w:rPr>
        <w:t xml:space="preserve"> </w:t>
      </w:r>
      <w:r w:rsidR="006315D3" w:rsidRPr="006315D3">
        <w:rPr>
          <w:rFonts w:ascii="細明體" w:eastAsia="細明體" w:hAnsi="細明體"/>
          <w:kern w:val="2"/>
          <w:lang w:eastAsia="zh-TW"/>
        </w:rPr>
        <w:t>IN (‘N’,’3’)</w:t>
      </w:r>
      <w:r w:rsidRPr="00704E65">
        <w:rPr>
          <w:rFonts w:ascii="細明體" w:eastAsia="細明體" w:hAnsi="細明體"/>
          <w:kern w:val="2"/>
          <w:lang w:eastAsia="zh-TW"/>
        </w:rPr>
        <w:t xml:space="preserve"> (</w:t>
      </w:r>
      <w:r>
        <w:rPr>
          <w:rFonts w:ascii="細明體" w:eastAsia="細明體" w:hAnsi="細明體" w:hint="eastAsia"/>
          <w:kern w:val="2"/>
          <w:lang w:eastAsia="zh-TW"/>
        </w:rPr>
        <w:t>線上即時</w:t>
      </w:r>
      <w:r w:rsidR="006315D3" w:rsidRPr="006315D3">
        <w:rPr>
          <w:rFonts w:ascii="細明體" w:eastAsia="細明體" w:hAnsi="細明體" w:hint="eastAsia"/>
          <w:kern w:val="2"/>
          <w:lang w:eastAsia="zh-TW"/>
        </w:rPr>
        <w:t>、3登件</w:t>
      </w:r>
      <w:r w:rsidRPr="00704E65">
        <w:rPr>
          <w:rFonts w:ascii="細明體" w:eastAsia="細明體" w:hAnsi="細明體"/>
          <w:kern w:val="2"/>
          <w:lang w:eastAsia="zh-TW"/>
        </w:rPr>
        <w:t>)</w:t>
      </w:r>
    </w:p>
    <w:p w:rsidR="00FB2C5B" w:rsidRDefault="00FB2C5B" w:rsidP="00FB2C5B">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DTAAV011</w:t>
      </w:r>
      <w:r>
        <w:rPr>
          <w:rFonts w:ascii="細明體" w:eastAsia="細明體" w:hAnsi="細明體" w:cs="細明體" w:hint="eastAsia"/>
          <w:lang w:eastAsia="zh-TW"/>
        </w:rPr>
        <w:t>.</w:t>
      </w:r>
      <w:r>
        <w:rPr>
          <w:rFonts w:ascii="細明體" w:eastAsia="細明體" w:hAnsi="細明體" w:hint="eastAsia"/>
          <w:kern w:val="2"/>
          <w:lang w:eastAsia="zh-TW"/>
        </w:rPr>
        <w:t>受理編號 IN (</w:t>
      </w:r>
    </w:p>
    <w:p w:rsidR="00FB2C5B" w:rsidRPr="00967CBF" w:rsidRDefault="00FB2C5B" w:rsidP="00FB2C5B">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w:t>
      </w:r>
      <w:r w:rsidRPr="00B41F2C">
        <w:rPr>
          <w:rFonts w:ascii="細明體" w:eastAsia="細明體" w:hAnsi="細明體" w:hint="eastAsia"/>
          <w:bCs/>
          <w:lang w:eastAsia="zh-TW"/>
        </w:rPr>
        <w:t>理賠偵測線上計算檔</w:t>
      </w:r>
      <w:r>
        <w:rPr>
          <w:rFonts w:ascii="細明體" w:eastAsia="細明體" w:hAnsi="細明體" w:hint="eastAsia"/>
          <w:bCs/>
          <w:lang w:eastAsia="zh-TW"/>
        </w:rPr>
        <w:t>DTAAV014，BY參數</w:t>
      </w:r>
    </w:p>
    <w:p w:rsidR="00FB2C5B" w:rsidRPr="00967CBF" w:rsidRDefault="00FB2C5B"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bCs/>
          <w:lang w:eastAsia="zh-TW"/>
        </w:rPr>
        <w:t xml:space="preserve">計算開始時間: &gt;= 系統時間 + </w:t>
      </w:r>
      <w:r>
        <w:rPr>
          <w:rFonts w:ascii="細明體" w:eastAsia="細明體" w:hAnsi="細明體"/>
          <w:bCs/>
          <w:lang w:eastAsia="zh-TW"/>
        </w:rPr>
        <w:t>‘</w:t>
      </w:r>
      <w:r>
        <w:rPr>
          <w:rFonts w:ascii="細明體" w:eastAsia="細明體" w:hAnsi="細明體" w:hint="eastAsia"/>
          <w:bCs/>
          <w:lang w:eastAsia="zh-TW"/>
        </w:rPr>
        <w:t xml:space="preserve"> 00:00:00.000</w:t>
      </w:r>
      <w:r>
        <w:rPr>
          <w:rFonts w:ascii="細明體" w:eastAsia="細明體" w:hAnsi="細明體"/>
          <w:bCs/>
          <w:lang w:eastAsia="zh-TW"/>
        </w:rPr>
        <w:t>’</w:t>
      </w:r>
    </w:p>
    <w:p w:rsidR="00FB2C5B" w:rsidRDefault="00FB2C5B"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計算終止時間: 空值</w:t>
      </w:r>
    </w:p>
    <w:p w:rsidR="00FB2C5B" w:rsidRDefault="00FB2C5B"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是否成功 :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p>
    <w:p w:rsidR="00124710" w:rsidRDefault="00124710"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錯誤訊息:不為空值</w:t>
      </w:r>
    </w:p>
    <w:p w:rsidR="006315D3" w:rsidRDefault="006315D3" w:rsidP="006315D3">
      <w:pPr>
        <w:pStyle w:val="Tabletext"/>
        <w:keepLines w:val="0"/>
        <w:numPr>
          <w:ilvl w:val="5"/>
          <w:numId w:val="32"/>
        </w:numPr>
        <w:spacing w:after="0" w:line="240" w:lineRule="auto"/>
        <w:rPr>
          <w:rFonts w:ascii="細明體" w:eastAsia="細明體" w:hAnsi="細明體" w:hint="eastAsia"/>
          <w:kern w:val="2"/>
          <w:lang w:eastAsia="zh-TW"/>
        </w:rPr>
      </w:pPr>
      <w:r w:rsidRPr="006315D3">
        <w:rPr>
          <w:rFonts w:ascii="細明體" w:eastAsia="細明體" w:hAnsi="細明體" w:hint="eastAsia"/>
          <w:kern w:val="2"/>
          <w:lang w:eastAsia="zh-TW"/>
        </w:rPr>
        <w:t>計算來源 =作業來源</w:t>
      </w:r>
    </w:p>
    <w:p w:rsidR="006A44D0" w:rsidRDefault="006A44D0" w:rsidP="00275B45">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w:t>
      </w:r>
      <w:r>
        <w:rPr>
          <w:rFonts w:ascii="細明體" w:eastAsia="細明體" w:hAnsi="細明體" w:hint="eastAsia"/>
          <w:kern w:val="2"/>
          <w:lang w:eastAsia="zh-TW"/>
        </w:rPr>
        <w:t xml:space="preserve"> </w:t>
      </w:r>
      <w:r>
        <w:rPr>
          <w:rFonts w:ascii="細明體" w:eastAsia="細明體" w:hAnsi="細明體"/>
          <w:kern w:val="2"/>
          <w:lang w:eastAsia="zh-TW"/>
        </w:rPr>
        <w:t>‘</w:t>
      </w:r>
      <w:r>
        <w:rPr>
          <w:rFonts w:ascii="細明體" w:eastAsia="細明體" w:hAnsi="細明體" w:hint="eastAsia"/>
          <w:kern w:val="2"/>
          <w:lang w:eastAsia="zh-TW"/>
        </w:rPr>
        <w:t>X</w:t>
      </w:r>
      <w:r>
        <w:rPr>
          <w:rFonts w:ascii="細明體" w:eastAsia="細明體" w:hAnsi="細明體"/>
          <w:kern w:val="2"/>
          <w:lang w:eastAsia="zh-TW"/>
        </w:rPr>
        <w:t>’</w:t>
      </w:r>
    </w:p>
    <w:p w:rsidR="006A44D0" w:rsidRDefault="006A44D0" w:rsidP="00275B45">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DTAAV014.END_TIME IS NULL</w:t>
      </w:r>
    </w:p>
    <w:p w:rsidR="006A44D0" w:rsidRDefault="006A44D0" w:rsidP="006A44D0">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FB2C5B" w:rsidRDefault="00FB2C5B" w:rsidP="006A44D0">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FB2C5B" w:rsidRDefault="00FB2C5B" w:rsidP="00FB2C5B">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w:t>
      </w:r>
    </w:p>
    <w:p w:rsidR="00FB2C5B" w:rsidRPr="00704E65" w:rsidRDefault="00FB2C5B" w:rsidP="00FB2C5B">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p>
    <w:p w:rsidR="00FB2C5B" w:rsidRDefault="00FB2C5B" w:rsidP="00FB2C5B">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w:t>
      </w:r>
    </w:p>
    <w:p w:rsidR="008921F6" w:rsidRPr="008D287C" w:rsidRDefault="008921F6" w:rsidP="00B84758">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IF $處理日期  不為空值</w:t>
      </w:r>
    </w:p>
    <w:p w:rsidR="008921F6" w:rsidRPr="008D287C" w:rsidRDefault="008921F6" w:rsidP="00B84758">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AAV011.資料更新時間: </w:t>
      </w:r>
      <w:r w:rsidRPr="00704E65">
        <w:rPr>
          <w:rFonts w:ascii="細明體" w:eastAsia="細明體" w:hAnsi="細明體"/>
          <w:color w:val="000000"/>
          <w:lang w:eastAsia="zh-TW"/>
        </w:rPr>
        <w:t xml:space="preserve">BETWEEN </w:t>
      </w:r>
      <w:r>
        <w:rPr>
          <w:rFonts w:ascii="細明體" w:eastAsia="細明體" w:hAnsi="細明體" w:hint="eastAsia"/>
          <w:lang w:eastAsia="zh-TW"/>
        </w:rPr>
        <w:t>$處理日期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8921F6" w:rsidRPr="00704E65" w:rsidRDefault="008921F6" w:rsidP="00B84758">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ELSE</w:t>
      </w:r>
    </w:p>
    <w:p w:rsidR="008921F6" w:rsidRPr="008D287C" w:rsidRDefault="008921F6" w:rsidP="00B84758">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AAV011.資料更新時間: </w:t>
      </w:r>
      <w:r w:rsidRPr="00704E65">
        <w:rPr>
          <w:rFonts w:ascii="細明體" w:eastAsia="細明體" w:hAnsi="細明體"/>
          <w:color w:val="000000"/>
          <w:lang w:eastAsia="zh-TW"/>
        </w:rPr>
        <w:t xml:space="preserve">BETWEEN </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sidR="00055B24">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8921F6" w:rsidRPr="00B84758" w:rsidRDefault="008921F6" w:rsidP="00B84758">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END IF</w:t>
      </w:r>
    </w:p>
    <w:p w:rsidR="00FB2C5B" w:rsidRPr="00704E65" w:rsidRDefault="00FB2C5B" w:rsidP="00FB2C5B">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END IF</w:t>
      </w:r>
    </w:p>
    <w:p w:rsidR="00DC42EE" w:rsidRPr="00704E65" w:rsidRDefault="00DC42EE" w:rsidP="00DC42E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AAV010.事故者ID : 不為空值</w:t>
      </w:r>
    </w:p>
    <w:p w:rsidR="00D353D5" w:rsidRPr="00704E65"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 xml:space="preserve">IF </w:t>
      </w: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不為空值</w:t>
      </w:r>
    </w:p>
    <w:p w:rsidR="00D353D5" w:rsidRPr="00704E65" w:rsidRDefault="00D353D5" w:rsidP="00D353D5">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受理編號:</w:t>
      </w:r>
      <w:r w:rsidRPr="00704E65">
        <w:rPr>
          <w:rFonts w:ascii="細明體" w:eastAsia="細明體" w:hAnsi="細明體" w:hint="eastAsia"/>
          <w:lang w:eastAsia="zh-TW"/>
        </w:rPr>
        <w:t xml:space="preserve"> $</w:t>
      </w:r>
      <w:r w:rsidRPr="00704E65">
        <w:rPr>
          <w:rFonts w:ascii="細明體" w:eastAsia="細明體" w:hAnsi="細明體"/>
          <w:lang w:eastAsia="zh-TW"/>
        </w:rPr>
        <w:t>受理編號</w:t>
      </w:r>
    </w:p>
    <w:p w:rsidR="00D353D5" w:rsidRPr="00704E65" w:rsidRDefault="00D353D5" w:rsidP="00D353D5">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DC42EE" w:rsidRPr="00704E65" w:rsidRDefault="00DC42EE" w:rsidP="00DC42E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ORDER BY AAV011.受理編號，AAV011.事故者ID，AAV011.模型分類，AAV011.因子代碼</w:t>
      </w:r>
    </w:p>
    <w:p w:rsidR="00DC42EE" w:rsidRPr="00704E65" w:rsidRDefault="00DC42EE" w:rsidP="00DC42E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讀取欄位</w:t>
      </w:r>
    </w:p>
    <w:p w:rsidR="00DC42EE" w:rsidRPr="00704E65" w:rsidRDefault="00DC42EE" w:rsidP="00DC42E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AAV011.所有欄位</w:t>
      </w:r>
    </w:p>
    <w:p w:rsidR="00DC42EE" w:rsidRPr="00704E65" w:rsidRDefault="00DC42EE" w:rsidP="00DC42E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AAV010.所有欄位</w:t>
      </w:r>
    </w:p>
    <w:p w:rsidR="00DC42EE" w:rsidRPr="00704E65" w:rsidRDefault="00DC42EE" w:rsidP="00DC42E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若無資料,屬正常</w:t>
      </w:r>
    </w:p>
    <w:p w:rsidR="00DC42EE" w:rsidRPr="00704E65" w:rsidRDefault="00DC42EE" w:rsidP="00DC42E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FATAL出件數相關資料給LOG檔顯示。</w:t>
      </w:r>
    </w:p>
    <w:p w:rsidR="00DC42EE" w:rsidRPr="00704E65" w:rsidRDefault="00DC42EE" w:rsidP="00DC42E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p>
    <w:p w:rsidR="00DC42EE" w:rsidRPr="00704E65" w:rsidRDefault="00DC42EE" w:rsidP="00DC42E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輸入件數61 = 0, 成功件數61 = 0 , 失敗件數61 = 0</w:t>
      </w:r>
    </w:p>
    <w:p w:rsidR="00DC42EE" w:rsidRPr="00704E65" w:rsidRDefault="00DC42EE" w:rsidP="00DC42E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(批次作業件數記錄模組)，記錄件數相關資料。</w:t>
      </w:r>
    </w:p>
    <w:p w:rsidR="00DC42EE" w:rsidRPr="00704E65" w:rsidRDefault="00DC42EE" w:rsidP="00DC42E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DC42EE" w:rsidRPr="00704E65" w:rsidRDefault="00DC42EE" w:rsidP="00DC42E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ELSE</w:t>
      </w:r>
    </w:p>
    <w:p w:rsidR="00DC42EE" w:rsidRPr="00704E65" w:rsidRDefault="00DC42EE" w:rsidP="00DC42E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輸入件數61 = 0, 成功件數61 = 0 , 失敗件數61 = 0</w:t>
      </w:r>
    </w:p>
    <w:p w:rsidR="00DC42EE" w:rsidRPr="00704E65" w:rsidRDefault="00DC42EE" w:rsidP="00DC42EE">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DC42EE" w:rsidRPr="00704E65" w:rsidRDefault="00DC42EE" w:rsidP="00DC42EE">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若有資料，依序處理每筆資料($DTAAV011+$DTAAV010)</w:t>
      </w:r>
    </w:p>
    <w:p w:rsidR="00DF0A9F" w:rsidRPr="00C877A7" w:rsidRDefault="00DF0A9F" w:rsidP="00DF0A9F">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b/>
          <w:color w:val="FF0000"/>
          <w:lang w:eastAsia="zh-TW"/>
        </w:rPr>
        <w:t>為了避免寫入資料重複，需判斷若受理編號+事故者id+模型分類相同的話就不處理</w:t>
      </w:r>
    </w:p>
    <w:p w:rsidR="00E95106" w:rsidRPr="00704E65" w:rsidRDefault="00E95106" w:rsidP="00E9510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//**組成</w:t>
      </w:r>
      <w:r w:rsidRPr="00704E65">
        <w:rPr>
          <w:rFonts w:ascii="細明體" w:eastAsia="細明體" w:hAnsi="細明體" w:hint="eastAsia"/>
          <w:caps/>
          <w:lang w:eastAsia="zh-TW"/>
        </w:rPr>
        <w:t>拒賠件數</w:t>
      </w:r>
      <w:r w:rsidRPr="00704E65">
        <w:rPr>
          <w:rFonts w:ascii="細明體" w:eastAsia="細明體" w:hAnsi="細明體" w:hint="eastAsia"/>
          <w:kern w:val="2"/>
          <w:lang w:eastAsia="zh-TW"/>
        </w:rPr>
        <w:t>的評分明細資料(處理相同ID的時候做一次就可以)</w:t>
      </w:r>
    </w:p>
    <w:p w:rsidR="00E95106" w:rsidRPr="00704E65" w:rsidRDefault="00E95106" w:rsidP="002401C0">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$拒賠件數_表頭  = </w:t>
      </w:r>
      <w:r w:rsidRPr="00704E65">
        <w:rPr>
          <w:rFonts w:ascii="細明體" w:eastAsia="細明體" w:hAnsi="細明體"/>
          <w:kern w:val="2"/>
          <w:lang w:eastAsia="zh-TW"/>
        </w:rPr>
        <w:t>“</w:t>
      </w:r>
      <w:r w:rsidR="002401C0" w:rsidRPr="002401C0">
        <w:rPr>
          <w:rFonts w:ascii="細明體" w:eastAsia="細明體" w:hAnsi="細明體" w:hint="eastAsia"/>
          <w:kern w:val="2"/>
          <w:lang w:eastAsia="zh-TW"/>
        </w:rPr>
        <w:t>受理編號,事故日期,拒賠代碼,拒賠原因</w:t>
      </w:r>
      <w:r w:rsidRPr="00704E65">
        <w:rPr>
          <w:rFonts w:ascii="細明體" w:eastAsia="細明體" w:hAnsi="細明體" w:hint="eastAsia"/>
          <w:kern w:val="2"/>
          <w:lang w:eastAsia="zh-TW"/>
        </w:rPr>
        <w:t>;</w:t>
      </w:r>
      <w:r w:rsidRPr="00704E65">
        <w:rPr>
          <w:rFonts w:ascii="細明體" w:eastAsia="細明體" w:hAnsi="細明體"/>
          <w:kern w:val="2"/>
          <w:lang w:eastAsia="zh-TW"/>
        </w:rPr>
        <w:t>”</w:t>
      </w:r>
    </w:p>
    <w:p w:rsidR="00E95106" w:rsidRPr="00704E65" w:rsidRDefault="00E95106" w:rsidP="00E95106">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$拒賠件數處理件數 = 0</w:t>
      </w:r>
    </w:p>
    <w:p w:rsidR="0030542C" w:rsidRPr="00704E65" w:rsidRDefault="00E95106" w:rsidP="0030542C">
      <w:pPr>
        <w:pStyle w:val="Tabletext"/>
        <w:keepLines w:val="0"/>
        <w:numPr>
          <w:ilvl w:val="3"/>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讀取</w:t>
      </w:r>
      <w:r w:rsidR="0030542C" w:rsidRPr="00704E65">
        <w:rPr>
          <w:rFonts w:ascii="細明體" w:eastAsia="細明體" w:hAnsi="細明體" w:hint="eastAsia"/>
          <w:lang w:eastAsia="zh-TW"/>
        </w:rPr>
        <w:t>異常狀況拒賠</w:t>
      </w:r>
      <w:r w:rsidRPr="00704E65">
        <w:rPr>
          <w:rFonts w:ascii="細明體" w:eastAsia="細明體" w:hAnsi="細明體" w:hint="eastAsia"/>
          <w:lang w:eastAsia="zh-TW"/>
        </w:rPr>
        <w:t>明細檔</w:t>
      </w:r>
      <w:r w:rsidR="0030542C" w:rsidRPr="00704E65">
        <w:rPr>
          <w:rFonts w:ascii="細明體" w:eastAsia="細明體" w:hAnsi="細明體" w:hint="eastAsia"/>
          <w:lang w:eastAsia="zh-TW"/>
        </w:rPr>
        <w:t>DTAAV006 JOIN異常狀況拒賠檔_保單明細資料DTAAV009 ON受理編號，事故者ID,模型分類 相同</w:t>
      </w:r>
      <w:r w:rsidRPr="00704E65">
        <w:rPr>
          <w:rFonts w:ascii="細明體" w:eastAsia="細明體" w:hAnsi="細明體" w:hint="eastAsia"/>
          <w:lang w:eastAsia="zh-TW"/>
        </w:rPr>
        <w:t>，</w:t>
      </w:r>
    </w:p>
    <w:p w:rsidR="00E95106" w:rsidRPr="00704E65" w:rsidRDefault="0030542C" w:rsidP="0030542C">
      <w:pPr>
        <w:pStyle w:val="Tabletext"/>
        <w:keepLines w:val="0"/>
        <w:numPr>
          <w:ilvl w:val="3"/>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WHERE 條件</w:t>
      </w:r>
      <w:r w:rsidR="00E95106" w:rsidRPr="00704E65">
        <w:rPr>
          <w:rFonts w:ascii="細明體" w:eastAsia="細明體" w:hAnsi="細明體" w:hint="eastAsia"/>
          <w:lang w:eastAsia="zh-TW"/>
        </w:rPr>
        <w:t xml:space="preserve"> :</w:t>
      </w:r>
    </w:p>
    <w:p w:rsidR="00E95106" w:rsidRPr="00704E65" w:rsidRDefault="0030542C" w:rsidP="00E95106">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DTAAV006</w:t>
      </w:r>
      <w:r w:rsidR="00E95106" w:rsidRPr="00704E65">
        <w:rPr>
          <w:rFonts w:ascii="細明體" w:eastAsia="細明體" w:hAnsi="細明體" w:hint="eastAsia"/>
          <w:lang w:eastAsia="zh-TW"/>
        </w:rPr>
        <w:t xml:space="preserve">.事故者ID(OCR_ID) = </w:t>
      </w:r>
      <w:r w:rsidR="00E95106" w:rsidRPr="00704E65">
        <w:rPr>
          <w:rFonts w:ascii="細明體" w:eastAsia="細明體" w:hAnsi="細明體" w:cs="Arial Unicode MS" w:hint="eastAsia"/>
        </w:rPr>
        <w:t>同$DTAAV011</w:t>
      </w:r>
    </w:p>
    <w:p w:rsidR="00E95106" w:rsidRPr="00704E65" w:rsidRDefault="0030542C" w:rsidP="00E95106">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DTAAV006</w:t>
      </w:r>
      <w:r w:rsidR="00E95106" w:rsidRPr="00704E65">
        <w:rPr>
          <w:rFonts w:ascii="細明體" w:eastAsia="細明體" w:hAnsi="細明體" w:hint="eastAsia"/>
          <w:lang w:eastAsia="zh-TW"/>
        </w:rPr>
        <w:t>.模型分類(FAMS_MOD_TYPE) =</w:t>
      </w:r>
      <w:r w:rsidR="00E95106" w:rsidRPr="00704E65">
        <w:rPr>
          <w:rFonts w:ascii="細明體" w:eastAsia="細明體" w:hAnsi="細明體" w:cs="Arial Unicode MS" w:hint="eastAsia"/>
        </w:rPr>
        <w:t>同$DTAAV011</w:t>
      </w:r>
    </w:p>
    <w:p w:rsidR="0030542C" w:rsidRPr="00704E65" w:rsidRDefault="0030542C" w:rsidP="00E95106">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DTAAV006.拒賠保險金個數 &gt; 0</w:t>
      </w:r>
    </w:p>
    <w:p w:rsidR="00E95106" w:rsidRPr="00704E65" w:rsidRDefault="00E95106" w:rsidP="00E95106">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bCs/>
          <w:lang w:eastAsia="zh-TW"/>
        </w:rPr>
        <w:t>ORDER BY 受理編號</w:t>
      </w:r>
    </w:p>
    <w:p w:rsidR="0030542C" w:rsidRPr="00704E65" w:rsidRDefault="0030542C" w:rsidP="00C877A7">
      <w:pPr>
        <w:pStyle w:val="Tabletext"/>
        <w:keepLines w:val="0"/>
        <w:numPr>
          <w:ilvl w:val="3"/>
          <w:numId w:val="32"/>
        </w:numPr>
        <w:spacing w:after="0" w:line="240" w:lineRule="auto"/>
        <w:rPr>
          <w:rFonts w:ascii="細明體" w:eastAsia="細明體" w:hAnsi="細明體" w:hint="eastAsia"/>
          <w:bCs/>
          <w:lang w:eastAsia="zh-TW"/>
        </w:rPr>
      </w:pPr>
      <w:r w:rsidRPr="00704E65">
        <w:rPr>
          <w:rFonts w:ascii="細明體" w:eastAsia="細明體" w:hAnsi="細明體" w:hint="eastAsia"/>
          <w:bCs/>
          <w:lang w:eastAsia="zh-TW"/>
        </w:rPr>
        <w:t>讀取欄位:</w:t>
      </w:r>
    </w:p>
    <w:p w:rsidR="0030542C" w:rsidRPr="00704E65" w:rsidRDefault="0030542C" w:rsidP="0030542C">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bCs/>
          <w:lang w:eastAsia="zh-TW"/>
        </w:rPr>
        <w:t>DTAAV009.受理編號</w:t>
      </w:r>
    </w:p>
    <w:p w:rsidR="0030542C" w:rsidRPr="00704E65" w:rsidRDefault="0030542C" w:rsidP="0030542C">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bCs/>
          <w:lang w:eastAsia="zh-TW"/>
        </w:rPr>
        <w:t>DTAAV009.保單號碼</w:t>
      </w:r>
    </w:p>
    <w:p w:rsidR="0030542C" w:rsidRPr="00704E65" w:rsidRDefault="0030542C" w:rsidP="0030542C">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bCs/>
          <w:lang w:eastAsia="zh-TW"/>
        </w:rPr>
        <w:t>DTAAV009.</w:t>
      </w:r>
      <w:r w:rsidR="007F77F4" w:rsidRPr="00704E65">
        <w:rPr>
          <w:rFonts w:ascii="細明體" w:eastAsia="細明體" w:hAnsi="細明體" w:hint="eastAsia"/>
          <w:bCs/>
          <w:lang w:eastAsia="zh-TW"/>
        </w:rPr>
        <w:t>險別</w:t>
      </w:r>
    </w:p>
    <w:p w:rsidR="007F77F4" w:rsidRPr="00704E65" w:rsidRDefault="007F77F4" w:rsidP="0030542C">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bCs/>
          <w:lang w:eastAsia="zh-TW"/>
        </w:rPr>
        <w:t>DTAAV009.理賠保險金名稱</w:t>
      </w:r>
    </w:p>
    <w:p w:rsidR="007F77F4" w:rsidRDefault="007F77F4" w:rsidP="0030542C">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bCs/>
          <w:lang w:eastAsia="zh-TW"/>
        </w:rPr>
        <w:t>DTAAV009.修改原因</w:t>
      </w:r>
    </w:p>
    <w:p w:rsidR="009B0AFF" w:rsidRDefault="009B0AFF" w:rsidP="0030542C">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bCs/>
          <w:lang w:eastAsia="zh-TW"/>
        </w:rPr>
        <w:t>DTAAV009.修改原因</w:t>
      </w:r>
      <w:r>
        <w:rPr>
          <w:rFonts w:ascii="細明體" w:eastAsia="細明體" w:hAnsi="細明體" w:hint="eastAsia"/>
          <w:bCs/>
          <w:lang w:eastAsia="zh-TW"/>
        </w:rPr>
        <w:t>中文</w:t>
      </w:r>
    </w:p>
    <w:p w:rsidR="009B0AFF" w:rsidRPr="00704E65" w:rsidRDefault="009B0AFF" w:rsidP="0030542C">
      <w:pPr>
        <w:pStyle w:val="Tabletext"/>
        <w:keepLines w:val="0"/>
        <w:numPr>
          <w:ilvl w:val="4"/>
          <w:numId w:val="32"/>
        </w:numPr>
        <w:spacing w:after="0" w:line="240" w:lineRule="auto"/>
        <w:rPr>
          <w:rFonts w:ascii="細明體" w:eastAsia="細明體" w:hAnsi="細明體" w:hint="eastAsia"/>
          <w:bCs/>
          <w:lang w:eastAsia="zh-TW"/>
        </w:rPr>
      </w:pPr>
      <w:r>
        <w:rPr>
          <w:rFonts w:ascii="細明體" w:eastAsia="細明體" w:hAnsi="細明體" w:hint="eastAsia"/>
          <w:bCs/>
          <w:lang w:eastAsia="zh-TW"/>
        </w:rPr>
        <w:t>DTAAV006.事故日期</w:t>
      </w:r>
    </w:p>
    <w:p w:rsidR="00E95106" w:rsidRPr="00704E65" w:rsidRDefault="00E95106" w:rsidP="00E9510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w:t>
      </w:r>
    </w:p>
    <w:p w:rsidR="00E95106" w:rsidRPr="00704E65" w:rsidRDefault="00E95106" w:rsidP="00E95106">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拒賠件數</w:t>
      </w:r>
      <w:r w:rsidRPr="00704E65">
        <w:rPr>
          <w:rFonts w:ascii="細明體" w:eastAsia="細明體" w:hAnsi="細明體" w:hint="eastAsia"/>
          <w:kern w:val="2"/>
          <w:lang w:eastAsia="zh-TW"/>
        </w:rPr>
        <w:t xml:space="preserve">_評分明細 = </w:t>
      </w:r>
      <w:r w:rsidR="002401C0" w:rsidRPr="00704E65">
        <w:rPr>
          <w:rFonts w:ascii="細明體" w:eastAsia="細明體" w:hAnsi="細明體" w:hint="eastAsia"/>
          <w:kern w:val="2"/>
          <w:lang w:eastAsia="zh-TW"/>
        </w:rPr>
        <w:t>$拒賠件數_表頭</w:t>
      </w:r>
    </w:p>
    <w:p w:rsidR="00E95106" w:rsidRDefault="00E95106" w:rsidP="00E9510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若有資料，依序判斷每筆資料($</w:t>
      </w:r>
      <w:r w:rsidR="0030542C" w:rsidRPr="00704E65">
        <w:rPr>
          <w:rFonts w:ascii="細明體" w:eastAsia="細明體" w:hAnsi="細明體" w:hint="eastAsia"/>
          <w:kern w:val="2"/>
          <w:lang w:eastAsia="zh-TW"/>
        </w:rPr>
        <w:t>DTAAV009</w:t>
      </w:r>
      <w:r w:rsidRPr="00704E65">
        <w:rPr>
          <w:rFonts w:ascii="細明體" w:eastAsia="細明體" w:hAnsi="細明體" w:hint="eastAsia"/>
          <w:kern w:val="2"/>
          <w:lang w:eastAsia="zh-TW"/>
        </w:rPr>
        <w:t>)</w:t>
      </w:r>
    </w:p>
    <w:p w:rsidR="002401C0" w:rsidRDefault="002401C0" w:rsidP="009074D9">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$事故日期 = 查詢出資料DTAAV006.事故日期</w:t>
      </w:r>
    </w:p>
    <w:p w:rsidR="001734EE" w:rsidRDefault="001734EE" w:rsidP="009074D9">
      <w:pPr>
        <w:pStyle w:val="Tabletext"/>
        <w:keepLines w:val="0"/>
        <w:numPr>
          <w:ilvl w:val="5"/>
          <w:numId w:val="32"/>
        </w:numPr>
        <w:spacing w:after="0" w:line="240" w:lineRule="auto"/>
        <w:rPr>
          <w:rFonts w:ascii="細明體" w:eastAsia="細明體" w:hAnsi="細明體" w:hint="eastAsia"/>
          <w:kern w:val="2"/>
          <w:lang w:eastAsia="zh-TW"/>
        </w:rPr>
      </w:pPr>
      <w:r w:rsidRPr="001734EE">
        <w:rPr>
          <w:rFonts w:ascii="細明體" w:eastAsia="細明體" w:hAnsi="細明體" w:hint="eastAsia"/>
          <w:kern w:val="2"/>
          <w:lang w:eastAsia="zh-TW"/>
        </w:rPr>
        <w:t>//</w:t>
      </w:r>
      <w:r>
        <w:rPr>
          <w:rFonts w:ascii="細明體" w:eastAsia="細明體" w:hAnsi="細明體" w:hint="eastAsia"/>
          <w:kern w:val="2"/>
          <w:lang w:eastAsia="zh-TW"/>
        </w:rPr>
        <w:t>**</w:t>
      </w:r>
      <w:r w:rsidRPr="001734EE">
        <w:rPr>
          <w:rFonts w:ascii="細明體" w:eastAsia="細明體" w:hAnsi="細明體" w:hint="eastAsia"/>
          <w:kern w:val="2"/>
          <w:lang w:eastAsia="zh-TW"/>
        </w:rPr>
        <w:t>處理避免輸入的內容有逗號影響明細顯示，這邊處理將逗號改為全型逗號</w:t>
      </w:r>
    </w:p>
    <w:p w:rsidR="001734EE" w:rsidRPr="00704E65" w:rsidRDefault="001734EE" w:rsidP="009074D9">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Pr="00704E65">
        <w:rPr>
          <w:rFonts w:ascii="細明體" w:eastAsia="細明體" w:hAnsi="細明體" w:hint="eastAsia"/>
          <w:bCs/>
          <w:lang w:eastAsia="zh-TW"/>
        </w:rPr>
        <w:t>修改原因</w:t>
      </w:r>
      <w:r>
        <w:rPr>
          <w:rFonts w:ascii="細明體" w:eastAsia="細明體" w:hAnsi="細明體" w:hint="eastAsia"/>
          <w:bCs/>
          <w:lang w:eastAsia="zh-TW"/>
        </w:rPr>
        <w:t xml:space="preserve">中文 = </w:t>
      </w:r>
      <w:r w:rsidRPr="00704E65">
        <w:rPr>
          <w:rFonts w:ascii="細明體" w:eastAsia="細明體" w:hAnsi="細明體" w:hint="eastAsia"/>
          <w:kern w:val="2"/>
          <w:lang w:eastAsia="zh-TW"/>
        </w:rPr>
        <w:t>$DTAAV009.</w:t>
      </w:r>
      <w:r w:rsidRPr="00704E65">
        <w:rPr>
          <w:rFonts w:ascii="細明體" w:eastAsia="細明體" w:hAnsi="細明體" w:hint="eastAsia"/>
          <w:bCs/>
          <w:lang w:eastAsia="zh-TW"/>
        </w:rPr>
        <w:t>修改原因</w:t>
      </w:r>
      <w:r>
        <w:rPr>
          <w:rFonts w:ascii="細明體" w:eastAsia="細明體" w:hAnsi="細明體" w:hint="eastAsia"/>
          <w:bCs/>
          <w:lang w:eastAsia="zh-TW"/>
        </w:rPr>
        <w:t>中文將小寫逗號[,]，以全型的逗號取代[，]</w:t>
      </w:r>
    </w:p>
    <w:p w:rsidR="00E95106" w:rsidRPr="00704E65" w:rsidRDefault="00E95106" w:rsidP="00E95106">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拒賠件數</w:t>
      </w:r>
      <w:r w:rsidRPr="00704E65">
        <w:rPr>
          <w:rFonts w:ascii="細明體" w:eastAsia="細明體" w:hAnsi="細明體" w:hint="eastAsia"/>
          <w:kern w:val="2"/>
          <w:lang w:eastAsia="zh-TW"/>
        </w:rPr>
        <w:t xml:space="preserve">處理件數  ++ </w:t>
      </w:r>
    </w:p>
    <w:p w:rsidR="00E95106" w:rsidRPr="009074D9" w:rsidRDefault="00E95106" w:rsidP="00E95106">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拒賠件數</w:t>
      </w:r>
      <w:r w:rsidRPr="00704E65">
        <w:rPr>
          <w:rFonts w:ascii="細明體" w:eastAsia="細明體" w:hAnsi="細明體" w:hint="eastAsia"/>
          <w:kern w:val="2"/>
          <w:lang w:eastAsia="zh-TW"/>
        </w:rPr>
        <w:t>＿當筆明細 = $</w:t>
      </w:r>
      <w:r w:rsidR="007F77F4" w:rsidRPr="00704E65">
        <w:rPr>
          <w:rFonts w:ascii="細明體" w:eastAsia="細明體" w:hAnsi="細明體" w:hint="eastAsia"/>
          <w:bCs/>
          <w:lang w:eastAsia="zh-TW"/>
        </w:rPr>
        <w:t>DTAAV009</w:t>
      </w:r>
      <w:r w:rsidRPr="00704E65">
        <w:rPr>
          <w:rFonts w:ascii="細明體" w:eastAsia="細明體" w:hAnsi="細明體" w:hint="eastAsia"/>
          <w:kern w:val="2"/>
          <w:lang w:eastAsia="zh-TW"/>
        </w:rPr>
        <w:t xml:space="preserve">.受理編號  + </w:t>
      </w:r>
      <w:r w:rsidR="002401C0" w:rsidRPr="00704E65">
        <w:rPr>
          <w:rFonts w:ascii="細明體" w:eastAsia="細明體" w:hAnsi="細明體"/>
          <w:kern w:val="2"/>
          <w:lang w:eastAsia="zh-TW"/>
        </w:rPr>
        <w:t>‘</w:t>
      </w:r>
      <w:r w:rsidR="002401C0" w:rsidRPr="00704E65">
        <w:rPr>
          <w:rFonts w:ascii="細明體" w:eastAsia="細明體" w:hAnsi="細明體" w:hint="eastAsia"/>
          <w:kern w:val="2"/>
          <w:lang w:eastAsia="zh-TW"/>
        </w:rPr>
        <w:t>,</w:t>
      </w:r>
      <w:r w:rsidR="002401C0" w:rsidRPr="00704E65">
        <w:rPr>
          <w:rFonts w:ascii="細明體" w:eastAsia="細明體" w:hAnsi="細明體"/>
          <w:kern w:val="2"/>
          <w:lang w:eastAsia="zh-TW"/>
        </w:rPr>
        <w:t>’</w:t>
      </w:r>
      <w:r w:rsidR="002401C0" w:rsidRPr="00704E65">
        <w:rPr>
          <w:rFonts w:ascii="細明體" w:eastAsia="細明體" w:hAnsi="細明體" w:hint="eastAsia"/>
          <w:kern w:val="2"/>
          <w:lang w:eastAsia="zh-TW"/>
        </w:rPr>
        <w:t>+</w:t>
      </w:r>
      <w:r w:rsidR="002401C0">
        <w:rPr>
          <w:rFonts w:ascii="細明體" w:eastAsia="細明體" w:hAnsi="細明體" w:hint="eastAsia"/>
          <w:kern w:val="2"/>
          <w:lang w:eastAsia="zh-TW"/>
        </w:rPr>
        <w:t xml:space="preserve"> $事故日期 </w:t>
      </w:r>
      <w:r w:rsidR="007F77F4" w:rsidRPr="00704E65">
        <w:rPr>
          <w:rFonts w:ascii="細明體" w:eastAsia="細明體" w:hAnsi="細明體" w:hint="eastAsia"/>
          <w:kern w:val="2"/>
          <w:lang w:eastAsia="zh-TW"/>
        </w:rPr>
        <w:t xml:space="preserve">+ </w:t>
      </w:r>
      <w:r w:rsidR="007F77F4" w:rsidRPr="00704E65">
        <w:rPr>
          <w:rFonts w:ascii="細明體" w:eastAsia="細明體" w:hAnsi="細明體"/>
          <w:kern w:val="2"/>
          <w:lang w:eastAsia="zh-TW"/>
        </w:rPr>
        <w:t>‘</w:t>
      </w:r>
      <w:r w:rsidR="007F77F4" w:rsidRPr="00704E65">
        <w:rPr>
          <w:rFonts w:ascii="細明體" w:eastAsia="細明體" w:hAnsi="細明體" w:hint="eastAsia"/>
          <w:kern w:val="2"/>
          <w:lang w:eastAsia="zh-TW"/>
        </w:rPr>
        <w:t>,</w:t>
      </w:r>
      <w:r w:rsidR="007F77F4" w:rsidRPr="00704E65">
        <w:rPr>
          <w:rFonts w:ascii="細明體" w:eastAsia="細明體" w:hAnsi="細明體"/>
          <w:kern w:val="2"/>
          <w:lang w:eastAsia="zh-TW"/>
        </w:rPr>
        <w:t>’</w:t>
      </w:r>
      <w:r w:rsidR="007F77F4" w:rsidRPr="00704E65">
        <w:rPr>
          <w:rFonts w:ascii="細明體" w:eastAsia="細明體" w:hAnsi="細明體" w:hint="eastAsia"/>
          <w:kern w:val="2"/>
          <w:lang w:eastAsia="zh-TW"/>
        </w:rPr>
        <w:t>+$DTAAV009.</w:t>
      </w:r>
      <w:r w:rsidR="007F77F4" w:rsidRPr="00704E65">
        <w:rPr>
          <w:rFonts w:ascii="細明體" w:eastAsia="細明體" w:hAnsi="細明體" w:hint="eastAsia"/>
          <w:bCs/>
          <w:lang w:eastAsia="zh-TW"/>
        </w:rPr>
        <w:t>修改原因</w:t>
      </w:r>
      <w:r w:rsidR="002401C0">
        <w:rPr>
          <w:rFonts w:ascii="細明體" w:eastAsia="細明體" w:hAnsi="細明體" w:hint="eastAsia"/>
          <w:bCs/>
          <w:lang w:eastAsia="zh-TW"/>
        </w:rPr>
        <w:t xml:space="preserve"> </w:t>
      </w:r>
      <w:r w:rsidR="002401C0">
        <w:rPr>
          <w:rFonts w:ascii="細明體" w:eastAsia="細明體" w:hAnsi="細明體" w:hint="eastAsia"/>
          <w:kern w:val="2"/>
          <w:lang w:eastAsia="zh-TW"/>
        </w:rPr>
        <w:t>+</w:t>
      </w:r>
      <w:r w:rsidR="002401C0" w:rsidRPr="00704E65">
        <w:rPr>
          <w:rFonts w:ascii="細明體" w:eastAsia="細明體" w:hAnsi="細明體"/>
          <w:kern w:val="2"/>
          <w:lang w:eastAsia="zh-TW"/>
        </w:rPr>
        <w:t>‘</w:t>
      </w:r>
      <w:r w:rsidR="002401C0" w:rsidRPr="00704E65">
        <w:rPr>
          <w:rFonts w:ascii="細明體" w:eastAsia="細明體" w:hAnsi="細明體" w:hint="eastAsia"/>
          <w:kern w:val="2"/>
          <w:lang w:eastAsia="zh-TW"/>
        </w:rPr>
        <w:t>,</w:t>
      </w:r>
      <w:r w:rsidR="002401C0" w:rsidRPr="00704E65">
        <w:rPr>
          <w:rFonts w:ascii="細明體" w:eastAsia="細明體" w:hAnsi="細明體"/>
          <w:kern w:val="2"/>
          <w:lang w:eastAsia="zh-TW"/>
        </w:rPr>
        <w:t>’</w:t>
      </w:r>
      <w:r w:rsidR="002401C0" w:rsidRPr="00704E65">
        <w:rPr>
          <w:rFonts w:ascii="細明體" w:eastAsia="細明體" w:hAnsi="細明體" w:hint="eastAsia"/>
          <w:kern w:val="2"/>
          <w:lang w:eastAsia="zh-TW"/>
        </w:rPr>
        <w:t>+</w:t>
      </w:r>
      <w:r w:rsidR="002401C0">
        <w:rPr>
          <w:rFonts w:ascii="細明體" w:eastAsia="細明體" w:hAnsi="細明體" w:hint="eastAsia"/>
          <w:kern w:val="2"/>
          <w:lang w:eastAsia="zh-TW"/>
        </w:rPr>
        <w:t xml:space="preserve"> </w:t>
      </w:r>
      <w:r w:rsidR="001734EE">
        <w:rPr>
          <w:rFonts w:ascii="細明體" w:eastAsia="細明體" w:hAnsi="細明體" w:hint="eastAsia"/>
          <w:kern w:val="2"/>
          <w:lang w:eastAsia="zh-TW"/>
        </w:rPr>
        <w:t>$</w:t>
      </w:r>
      <w:r w:rsidR="001734EE" w:rsidRPr="00704E65">
        <w:rPr>
          <w:rFonts w:ascii="細明體" w:eastAsia="細明體" w:hAnsi="細明體" w:hint="eastAsia"/>
          <w:bCs/>
          <w:lang w:eastAsia="zh-TW"/>
        </w:rPr>
        <w:t>修改原因</w:t>
      </w:r>
      <w:r w:rsidR="001734EE">
        <w:rPr>
          <w:rFonts w:ascii="細明體" w:eastAsia="細明體" w:hAnsi="細明體" w:hint="eastAsia"/>
          <w:bCs/>
          <w:lang w:eastAsia="zh-TW"/>
        </w:rPr>
        <w:t>中文</w:t>
      </w:r>
    </w:p>
    <w:p w:rsidR="001734EE" w:rsidRPr="00704E65" w:rsidRDefault="001734EE" w:rsidP="001734EE">
      <w:pPr>
        <w:pStyle w:val="Tabletext"/>
        <w:keepLines w:val="0"/>
        <w:numPr>
          <w:ilvl w:val="5"/>
          <w:numId w:val="32"/>
        </w:numPr>
        <w:spacing w:after="0" w:line="240" w:lineRule="auto"/>
        <w:rPr>
          <w:rFonts w:ascii="細明體" w:eastAsia="細明體" w:hAnsi="細明體" w:hint="eastAsia"/>
          <w:kern w:val="2"/>
          <w:lang w:eastAsia="zh-TW"/>
        </w:rPr>
      </w:pPr>
      <w:r w:rsidRPr="001734EE">
        <w:rPr>
          <w:rFonts w:ascii="細明體" w:eastAsia="細明體" w:hAnsi="細明體" w:hint="eastAsia"/>
          <w:kern w:val="2"/>
          <w:lang w:eastAsia="zh-TW"/>
        </w:rPr>
        <w:t>//</w:t>
      </w:r>
      <w:r>
        <w:rPr>
          <w:rFonts w:ascii="細明體" w:eastAsia="細明體" w:hAnsi="細明體" w:hint="eastAsia"/>
          <w:kern w:val="2"/>
          <w:lang w:eastAsia="zh-TW"/>
        </w:rPr>
        <w:t>**</w:t>
      </w:r>
      <w:r w:rsidRPr="001734EE">
        <w:rPr>
          <w:rFonts w:ascii="細明體" w:eastAsia="細明體" w:hAnsi="細明體" w:hint="eastAsia"/>
          <w:kern w:val="2"/>
          <w:lang w:eastAsia="zh-TW"/>
        </w:rPr>
        <w:t>為了避免明細欄位長度不夠放，所以一個受編只取一筆明細就好</w:t>
      </w:r>
    </w:p>
    <w:p w:rsidR="00E95106" w:rsidRDefault="00E95106" w:rsidP="00E95106">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hint="eastAsia"/>
          <w:lang w:eastAsia="zh-TW"/>
        </w:rPr>
        <w:t>拒賠件數</w:t>
      </w:r>
      <w:r w:rsidRPr="00704E65">
        <w:rPr>
          <w:rFonts w:ascii="細明體" w:eastAsia="細明體" w:hAnsi="細明體" w:hint="eastAsia"/>
          <w:kern w:val="2"/>
          <w:lang w:eastAsia="zh-TW"/>
        </w:rPr>
        <w:t>處理件數 = 1</w:t>
      </w:r>
    </w:p>
    <w:p w:rsidR="001734EE" w:rsidRPr="00704E65" w:rsidRDefault="001734EE" w:rsidP="009074D9">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$受理編號＿TMP = </w:t>
      </w:r>
      <w:r w:rsidRPr="00704E65">
        <w:rPr>
          <w:rFonts w:ascii="細明體" w:eastAsia="細明體" w:hAnsi="細明體" w:hint="eastAsia"/>
          <w:kern w:val="2"/>
          <w:lang w:eastAsia="zh-TW"/>
        </w:rPr>
        <w:t>$</w:t>
      </w:r>
      <w:r w:rsidRPr="00704E65">
        <w:rPr>
          <w:rFonts w:ascii="細明體" w:eastAsia="細明體" w:hAnsi="細明體" w:hint="eastAsia"/>
          <w:bCs/>
          <w:lang w:eastAsia="zh-TW"/>
        </w:rPr>
        <w:t>DTAAV009</w:t>
      </w:r>
      <w:r w:rsidRPr="00704E65">
        <w:rPr>
          <w:rFonts w:ascii="細明體" w:eastAsia="細明體" w:hAnsi="細明體" w:hint="eastAsia"/>
          <w:kern w:val="2"/>
          <w:lang w:eastAsia="zh-TW"/>
        </w:rPr>
        <w:t>.受理編號</w:t>
      </w:r>
    </w:p>
    <w:p w:rsidR="00E95106" w:rsidRPr="00704E65" w:rsidRDefault="00E95106" w:rsidP="00E95106">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拒賠件數</w:t>
      </w:r>
      <w:r w:rsidRPr="00704E65">
        <w:rPr>
          <w:rFonts w:ascii="細明體" w:eastAsia="細明體" w:hAnsi="細明體" w:hint="eastAsia"/>
          <w:kern w:val="2"/>
          <w:lang w:eastAsia="zh-TW"/>
        </w:rPr>
        <w:t>_評分明細 = $</w:t>
      </w:r>
      <w:r w:rsidRPr="00704E65">
        <w:rPr>
          <w:rFonts w:ascii="細明體" w:eastAsia="細明體" w:hAnsi="細明體" w:hint="eastAsia"/>
          <w:lang w:eastAsia="zh-TW"/>
        </w:rPr>
        <w:t>拒賠件數</w:t>
      </w:r>
      <w:r w:rsidRPr="00704E65">
        <w:rPr>
          <w:rFonts w:ascii="細明體" w:eastAsia="細明體" w:hAnsi="細明體" w:hint="eastAsia"/>
          <w:kern w:val="2"/>
          <w:lang w:eastAsia="zh-TW"/>
        </w:rPr>
        <w:t>_表頭 + $</w:t>
      </w:r>
      <w:r w:rsidRPr="00704E65">
        <w:rPr>
          <w:rFonts w:ascii="細明體" w:eastAsia="細明體" w:hAnsi="細明體" w:hint="eastAsia"/>
          <w:lang w:eastAsia="zh-TW"/>
        </w:rPr>
        <w:t>拒賠件數</w:t>
      </w:r>
      <w:r w:rsidRPr="00704E65">
        <w:rPr>
          <w:rFonts w:ascii="細明體" w:eastAsia="細明體" w:hAnsi="細明體" w:hint="eastAsia"/>
          <w:kern w:val="2"/>
          <w:lang w:eastAsia="zh-TW"/>
        </w:rPr>
        <w:t>＿當筆明細</w:t>
      </w:r>
    </w:p>
    <w:p w:rsidR="00E95106" w:rsidRDefault="00E95106" w:rsidP="00E95106">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ELSE</w:t>
      </w:r>
    </w:p>
    <w:p w:rsidR="001734EE" w:rsidRDefault="001734EE" w:rsidP="009074D9">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IF  最後一筆</w:t>
      </w:r>
    </w:p>
    <w:p w:rsidR="001734EE" w:rsidRDefault="001734EE" w:rsidP="009074D9">
      <w:pPr>
        <w:pStyle w:val="Tabletext"/>
        <w:keepLines w:val="0"/>
        <w:numPr>
          <w:ilvl w:val="7"/>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$受理編號＿TMP = </w:t>
      </w:r>
      <w:r w:rsidRPr="00704E65">
        <w:rPr>
          <w:rFonts w:ascii="細明體" w:eastAsia="細明體" w:hAnsi="細明體" w:hint="eastAsia"/>
          <w:kern w:val="2"/>
          <w:lang w:eastAsia="zh-TW"/>
        </w:rPr>
        <w:t>$</w:t>
      </w:r>
      <w:r w:rsidRPr="00704E65">
        <w:rPr>
          <w:rFonts w:ascii="細明體" w:eastAsia="細明體" w:hAnsi="細明體" w:hint="eastAsia"/>
          <w:bCs/>
          <w:lang w:eastAsia="zh-TW"/>
        </w:rPr>
        <w:t>DTAAV009</w:t>
      </w:r>
      <w:r w:rsidRPr="00704E65">
        <w:rPr>
          <w:rFonts w:ascii="細明體" w:eastAsia="細明體" w:hAnsi="細明體" w:hint="eastAsia"/>
          <w:kern w:val="2"/>
          <w:lang w:eastAsia="zh-TW"/>
        </w:rPr>
        <w:t>.受理編號</w:t>
      </w:r>
    </w:p>
    <w:p w:rsidR="001734EE" w:rsidRDefault="001734EE" w:rsidP="009074D9">
      <w:pPr>
        <w:pStyle w:val="Tabletext"/>
        <w:keepLines w:val="0"/>
        <w:numPr>
          <w:ilvl w:val="8"/>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不處理</w:t>
      </w:r>
    </w:p>
    <w:p w:rsidR="001734EE" w:rsidRDefault="001734EE" w:rsidP="009074D9">
      <w:pPr>
        <w:pStyle w:val="Tabletext"/>
        <w:keepLines w:val="0"/>
        <w:numPr>
          <w:ilvl w:val="7"/>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w:t>
      </w:r>
    </w:p>
    <w:p w:rsidR="001734EE" w:rsidRDefault="001734EE" w:rsidP="009074D9">
      <w:pPr>
        <w:pStyle w:val="Tabletext"/>
        <w:keepLines w:val="0"/>
        <w:numPr>
          <w:ilvl w:val="8"/>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拒賠件數</w:t>
      </w:r>
      <w:r w:rsidRPr="00704E65">
        <w:rPr>
          <w:rFonts w:ascii="細明體" w:eastAsia="細明體" w:hAnsi="細明體" w:hint="eastAsia"/>
          <w:kern w:val="2"/>
          <w:lang w:eastAsia="zh-TW"/>
        </w:rPr>
        <w:t>_評分明細 = $</w:t>
      </w:r>
      <w:r w:rsidRPr="00704E65">
        <w:rPr>
          <w:rFonts w:ascii="細明體" w:eastAsia="細明體" w:hAnsi="細明體" w:hint="eastAsia"/>
          <w:lang w:eastAsia="zh-TW"/>
        </w:rPr>
        <w:t>拒賠件數</w:t>
      </w:r>
      <w:r w:rsidRPr="00704E65">
        <w:rPr>
          <w:rFonts w:ascii="細明體" w:eastAsia="細明體" w:hAnsi="細明體" w:hint="eastAsia"/>
          <w:kern w:val="2"/>
          <w:lang w:eastAsia="zh-TW"/>
        </w:rPr>
        <w:t>_表頭 + $</w:t>
      </w:r>
      <w:r w:rsidRPr="00704E65">
        <w:rPr>
          <w:rFonts w:ascii="細明體" w:eastAsia="細明體" w:hAnsi="細明體" w:hint="eastAsia"/>
          <w:lang w:eastAsia="zh-TW"/>
        </w:rPr>
        <w:t>拒賠件數</w:t>
      </w:r>
      <w:r w:rsidRPr="00704E65">
        <w:rPr>
          <w:rFonts w:ascii="細明體" w:eastAsia="細明體" w:hAnsi="細明體" w:hint="eastAsia"/>
          <w:kern w:val="2"/>
          <w:lang w:eastAsia="zh-TW"/>
        </w:rPr>
        <w:t>＿當筆明細</w:t>
      </w:r>
    </w:p>
    <w:p w:rsidR="001734EE" w:rsidRDefault="001734EE" w:rsidP="009074D9">
      <w:pPr>
        <w:pStyle w:val="Tabletext"/>
        <w:keepLines w:val="0"/>
        <w:numPr>
          <w:ilvl w:val="7"/>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1734EE" w:rsidRDefault="001734EE" w:rsidP="009074D9">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w:t>
      </w:r>
    </w:p>
    <w:p w:rsidR="001734EE" w:rsidRDefault="001734EE" w:rsidP="009074D9">
      <w:pPr>
        <w:pStyle w:val="Tabletext"/>
        <w:keepLines w:val="0"/>
        <w:numPr>
          <w:ilvl w:val="7"/>
          <w:numId w:val="32"/>
        </w:numPr>
        <w:spacing w:after="0" w:line="240" w:lineRule="auto"/>
        <w:rPr>
          <w:rFonts w:ascii="細明體" w:eastAsia="細明體" w:hAnsi="細明體" w:hint="eastAsia"/>
          <w:kern w:val="2"/>
          <w:lang w:eastAsia="zh-TW"/>
        </w:rPr>
      </w:pPr>
      <w:r w:rsidRPr="001734EE">
        <w:rPr>
          <w:rFonts w:ascii="細明體" w:eastAsia="細明體" w:hAnsi="細明體" w:hint="eastAsia"/>
          <w:kern w:val="2"/>
          <w:lang w:eastAsia="zh-TW"/>
        </w:rPr>
        <w:t>//第二筆以後且不為最後一筆，判斷不同受編才要加明細</w:t>
      </w:r>
    </w:p>
    <w:p w:rsidR="001734EE" w:rsidRDefault="001734EE" w:rsidP="001734EE">
      <w:pPr>
        <w:pStyle w:val="Tabletext"/>
        <w:keepLines w:val="0"/>
        <w:numPr>
          <w:ilvl w:val="7"/>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$受理編號＿TMP = </w:t>
      </w:r>
      <w:r w:rsidRPr="00704E65">
        <w:rPr>
          <w:rFonts w:ascii="細明體" w:eastAsia="細明體" w:hAnsi="細明體" w:hint="eastAsia"/>
          <w:kern w:val="2"/>
          <w:lang w:eastAsia="zh-TW"/>
        </w:rPr>
        <w:t>$</w:t>
      </w:r>
      <w:r w:rsidRPr="00704E65">
        <w:rPr>
          <w:rFonts w:ascii="細明體" w:eastAsia="細明體" w:hAnsi="細明體" w:hint="eastAsia"/>
          <w:bCs/>
          <w:lang w:eastAsia="zh-TW"/>
        </w:rPr>
        <w:t>DTAAV009</w:t>
      </w:r>
      <w:r w:rsidRPr="00704E65">
        <w:rPr>
          <w:rFonts w:ascii="細明體" w:eastAsia="細明體" w:hAnsi="細明體" w:hint="eastAsia"/>
          <w:kern w:val="2"/>
          <w:lang w:eastAsia="zh-TW"/>
        </w:rPr>
        <w:t>.受理編號</w:t>
      </w:r>
    </w:p>
    <w:p w:rsidR="001734EE" w:rsidRDefault="001734EE" w:rsidP="001734EE">
      <w:pPr>
        <w:pStyle w:val="Tabletext"/>
        <w:keepLines w:val="0"/>
        <w:numPr>
          <w:ilvl w:val="8"/>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不處理</w:t>
      </w:r>
    </w:p>
    <w:p w:rsidR="001734EE" w:rsidRDefault="001734EE" w:rsidP="001734EE">
      <w:pPr>
        <w:pStyle w:val="Tabletext"/>
        <w:keepLines w:val="0"/>
        <w:numPr>
          <w:ilvl w:val="7"/>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w:t>
      </w:r>
    </w:p>
    <w:p w:rsidR="001734EE" w:rsidRDefault="001734EE" w:rsidP="001734EE">
      <w:pPr>
        <w:pStyle w:val="Tabletext"/>
        <w:keepLines w:val="0"/>
        <w:numPr>
          <w:ilvl w:val="8"/>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拒賠件數</w:t>
      </w:r>
      <w:r w:rsidRPr="00704E65">
        <w:rPr>
          <w:rFonts w:ascii="細明體" w:eastAsia="細明體" w:hAnsi="細明體" w:hint="eastAsia"/>
          <w:kern w:val="2"/>
          <w:lang w:eastAsia="zh-TW"/>
        </w:rPr>
        <w:t>_評分明細 = $</w:t>
      </w:r>
      <w:r w:rsidRPr="00704E65">
        <w:rPr>
          <w:rFonts w:ascii="細明體" w:eastAsia="細明體" w:hAnsi="細明體" w:hint="eastAsia"/>
          <w:lang w:eastAsia="zh-TW"/>
        </w:rPr>
        <w:t>拒賠件數</w:t>
      </w:r>
      <w:r w:rsidRPr="00704E65">
        <w:rPr>
          <w:rFonts w:ascii="細明體" w:eastAsia="細明體" w:hAnsi="細明體" w:hint="eastAsia"/>
          <w:kern w:val="2"/>
          <w:lang w:eastAsia="zh-TW"/>
        </w:rPr>
        <w:t>_表頭 + $</w:t>
      </w:r>
      <w:r w:rsidRPr="00704E65">
        <w:rPr>
          <w:rFonts w:ascii="細明體" w:eastAsia="細明體" w:hAnsi="細明體" w:hint="eastAsia"/>
          <w:lang w:eastAsia="zh-TW"/>
        </w:rPr>
        <w:t>拒賠件數</w:t>
      </w:r>
      <w:r w:rsidRPr="00704E65">
        <w:rPr>
          <w:rFonts w:ascii="細明體" w:eastAsia="細明體" w:hAnsi="細明體" w:hint="eastAsia"/>
          <w:kern w:val="2"/>
          <w:lang w:eastAsia="zh-TW"/>
        </w:rPr>
        <w:t>＿當筆明細</w:t>
      </w:r>
    </w:p>
    <w:p w:rsidR="001734EE" w:rsidRDefault="001734EE" w:rsidP="001734EE">
      <w:pPr>
        <w:pStyle w:val="Tabletext"/>
        <w:keepLines w:val="0"/>
        <w:numPr>
          <w:ilvl w:val="8"/>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$受理編號＿TMP = </w:t>
      </w:r>
      <w:r w:rsidRPr="00704E65">
        <w:rPr>
          <w:rFonts w:ascii="細明體" w:eastAsia="細明體" w:hAnsi="細明體" w:hint="eastAsia"/>
          <w:kern w:val="2"/>
          <w:lang w:eastAsia="zh-TW"/>
        </w:rPr>
        <w:t>$</w:t>
      </w:r>
      <w:r w:rsidRPr="00704E65">
        <w:rPr>
          <w:rFonts w:ascii="細明體" w:eastAsia="細明體" w:hAnsi="細明體" w:hint="eastAsia"/>
          <w:bCs/>
          <w:lang w:eastAsia="zh-TW"/>
        </w:rPr>
        <w:t>DTAAV009</w:t>
      </w:r>
      <w:r w:rsidRPr="00704E65">
        <w:rPr>
          <w:rFonts w:ascii="細明體" w:eastAsia="細明體" w:hAnsi="細明體" w:hint="eastAsia"/>
          <w:kern w:val="2"/>
          <w:lang w:eastAsia="zh-TW"/>
        </w:rPr>
        <w:t>.受理編號</w:t>
      </w:r>
    </w:p>
    <w:p w:rsidR="001734EE" w:rsidRDefault="001734EE" w:rsidP="001734EE">
      <w:pPr>
        <w:pStyle w:val="Tabletext"/>
        <w:keepLines w:val="0"/>
        <w:numPr>
          <w:ilvl w:val="7"/>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6D5305" w:rsidRDefault="006D5305" w:rsidP="009074D9">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E95106" w:rsidRPr="00704E65" w:rsidRDefault="00E95106" w:rsidP="00E95106">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6B6A5A" w:rsidRPr="00704E65" w:rsidRDefault="006B6A5A" w:rsidP="006B6A5A">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//**組成</w:t>
      </w:r>
      <w:r w:rsidRPr="00704E65">
        <w:rPr>
          <w:rFonts w:ascii="細明體" w:eastAsia="細明體" w:hAnsi="細明體" w:hint="eastAsia"/>
          <w:caps/>
          <w:lang w:eastAsia="zh-TW"/>
        </w:rPr>
        <w:t>拒賠比例</w:t>
      </w:r>
      <w:r w:rsidRPr="00704E65">
        <w:rPr>
          <w:rFonts w:ascii="細明體" w:eastAsia="細明體" w:hAnsi="細明體" w:hint="eastAsia"/>
          <w:kern w:val="2"/>
          <w:lang w:eastAsia="zh-TW"/>
        </w:rPr>
        <w:t>的評分明細資料(處理相同ID的時候做一次就可以)</w:t>
      </w:r>
    </w:p>
    <w:p w:rsidR="006B6A5A" w:rsidRPr="00704E65" w:rsidRDefault="006B6A5A" w:rsidP="002401C0">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$拒賠</w:t>
      </w:r>
      <w:r w:rsidRPr="00704E65">
        <w:rPr>
          <w:rFonts w:ascii="細明體" w:eastAsia="細明體" w:hAnsi="細明體" w:hint="eastAsia"/>
          <w:caps/>
          <w:lang w:eastAsia="zh-TW"/>
        </w:rPr>
        <w:t>比例</w:t>
      </w:r>
      <w:r w:rsidRPr="00704E65">
        <w:rPr>
          <w:rFonts w:ascii="細明體" w:eastAsia="細明體" w:hAnsi="細明體" w:hint="eastAsia"/>
          <w:kern w:val="2"/>
          <w:lang w:eastAsia="zh-TW"/>
        </w:rPr>
        <w:t xml:space="preserve">_表頭  = </w:t>
      </w:r>
      <w:r w:rsidRPr="00704E65">
        <w:rPr>
          <w:rFonts w:ascii="細明體" w:eastAsia="細明體" w:hAnsi="細明體"/>
          <w:kern w:val="2"/>
          <w:lang w:eastAsia="zh-TW"/>
        </w:rPr>
        <w:t>“</w:t>
      </w:r>
      <w:r w:rsidR="002401C0" w:rsidRPr="002401C0">
        <w:rPr>
          <w:rFonts w:ascii="細明體" w:eastAsia="細明體" w:hAnsi="細明體" w:hint="eastAsia"/>
          <w:kern w:val="2"/>
          <w:lang w:eastAsia="zh-TW"/>
        </w:rPr>
        <w:t>受理編號,事故日期,給付保險金個數,不給付保險金個數;</w:t>
      </w:r>
      <w:r w:rsidRPr="00704E65">
        <w:rPr>
          <w:rFonts w:ascii="細明體" w:eastAsia="細明體" w:hAnsi="細明體"/>
          <w:kern w:val="2"/>
          <w:lang w:eastAsia="zh-TW"/>
        </w:rPr>
        <w:t>”</w:t>
      </w:r>
    </w:p>
    <w:p w:rsidR="006B6A5A" w:rsidRPr="00704E65" w:rsidRDefault="006B6A5A" w:rsidP="006B6A5A">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$拒賠比例處理件數 = 0</w:t>
      </w:r>
    </w:p>
    <w:p w:rsidR="006B6A5A" w:rsidRPr="00704E65" w:rsidRDefault="006B6A5A" w:rsidP="006B6A5A">
      <w:pPr>
        <w:pStyle w:val="Tabletext"/>
        <w:keepLines w:val="0"/>
        <w:numPr>
          <w:ilvl w:val="3"/>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讀取異常狀況拒賠明細檔DTAAV006，BY參數:</w:t>
      </w:r>
    </w:p>
    <w:p w:rsidR="006B6A5A" w:rsidRPr="00704E65" w:rsidRDefault="006B6A5A" w:rsidP="006B6A5A">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 xml:space="preserve">DTAAV006.事故者ID(OCR_ID) = </w:t>
      </w:r>
      <w:r w:rsidRPr="00704E65">
        <w:rPr>
          <w:rFonts w:ascii="細明體" w:eastAsia="細明體" w:hAnsi="細明體" w:cs="Arial Unicode MS" w:hint="eastAsia"/>
        </w:rPr>
        <w:t>同$DTAAV011</w:t>
      </w:r>
    </w:p>
    <w:p w:rsidR="006B6A5A" w:rsidRPr="00704E65" w:rsidRDefault="006B6A5A" w:rsidP="006B6A5A">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lang w:eastAsia="zh-TW"/>
        </w:rPr>
        <w:t>DTAAV006.模型分類(FAMS_MOD_TYPE) =</w:t>
      </w:r>
      <w:r w:rsidRPr="00704E65">
        <w:rPr>
          <w:rFonts w:ascii="細明體" w:eastAsia="細明體" w:hAnsi="細明體" w:cs="Arial Unicode MS" w:hint="eastAsia"/>
        </w:rPr>
        <w:t>同$DTAAV011</w:t>
      </w:r>
    </w:p>
    <w:p w:rsidR="006B6A5A" w:rsidRPr="00704E65" w:rsidRDefault="006B6A5A" w:rsidP="006B6A5A">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bCs/>
          <w:lang w:eastAsia="zh-TW"/>
        </w:rPr>
        <w:t>ORDER BY 受理編號</w:t>
      </w:r>
    </w:p>
    <w:p w:rsidR="006B6A5A" w:rsidRPr="00704E65" w:rsidRDefault="006B6A5A" w:rsidP="006B6A5A">
      <w:pPr>
        <w:pStyle w:val="Tabletext"/>
        <w:keepLines w:val="0"/>
        <w:numPr>
          <w:ilvl w:val="3"/>
          <w:numId w:val="32"/>
        </w:numPr>
        <w:spacing w:after="0" w:line="240" w:lineRule="auto"/>
        <w:rPr>
          <w:rFonts w:ascii="細明體" w:eastAsia="細明體" w:hAnsi="細明體" w:hint="eastAsia"/>
          <w:bCs/>
          <w:lang w:eastAsia="zh-TW"/>
        </w:rPr>
      </w:pPr>
      <w:r w:rsidRPr="00704E65">
        <w:rPr>
          <w:rFonts w:ascii="細明體" w:eastAsia="細明體" w:hAnsi="細明體" w:hint="eastAsia"/>
          <w:bCs/>
          <w:lang w:eastAsia="zh-TW"/>
        </w:rPr>
        <w:t>讀取欄位:</w:t>
      </w:r>
    </w:p>
    <w:p w:rsidR="006B6A5A" w:rsidRPr="00704E65" w:rsidRDefault="006B6A5A" w:rsidP="006B6A5A">
      <w:pPr>
        <w:pStyle w:val="Tabletext"/>
        <w:keepLines w:val="0"/>
        <w:numPr>
          <w:ilvl w:val="4"/>
          <w:numId w:val="32"/>
        </w:numPr>
        <w:spacing w:after="0" w:line="240" w:lineRule="auto"/>
        <w:rPr>
          <w:rFonts w:ascii="細明體" w:eastAsia="細明體" w:hAnsi="細明體" w:hint="eastAsia"/>
          <w:bCs/>
          <w:lang w:eastAsia="zh-TW"/>
        </w:rPr>
      </w:pPr>
      <w:r w:rsidRPr="00704E65">
        <w:rPr>
          <w:rFonts w:ascii="細明體" w:eastAsia="細明體" w:hAnsi="細明體" w:hint="eastAsia"/>
          <w:bCs/>
          <w:lang w:eastAsia="zh-TW"/>
        </w:rPr>
        <w:t>DTAAV006.*</w:t>
      </w:r>
    </w:p>
    <w:p w:rsidR="006B6A5A" w:rsidRPr="00704E65" w:rsidRDefault="006B6A5A" w:rsidP="006B6A5A">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w:t>
      </w:r>
    </w:p>
    <w:p w:rsidR="006B6A5A" w:rsidRPr="00704E65" w:rsidRDefault="006B6A5A" w:rsidP="006B6A5A">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拒賠比例</w:t>
      </w:r>
      <w:r w:rsidRPr="00704E65">
        <w:rPr>
          <w:rFonts w:ascii="細明體" w:eastAsia="細明體" w:hAnsi="細明體" w:hint="eastAsia"/>
          <w:kern w:val="2"/>
          <w:lang w:eastAsia="zh-TW"/>
        </w:rPr>
        <w:t xml:space="preserve">_評分明細 = </w:t>
      </w:r>
      <w:r w:rsidR="00CE0AB7" w:rsidRPr="00704E65">
        <w:rPr>
          <w:rFonts w:ascii="細明體" w:eastAsia="細明體" w:hAnsi="細明體" w:hint="eastAsia"/>
          <w:kern w:val="2"/>
          <w:lang w:eastAsia="zh-TW"/>
        </w:rPr>
        <w:t>$拒賠</w:t>
      </w:r>
      <w:r w:rsidR="00CE0AB7" w:rsidRPr="00704E65">
        <w:rPr>
          <w:rFonts w:ascii="細明體" w:eastAsia="細明體" w:hAnsi="細明體" w:hint="eastAsia"/>
          <w:caps/>
          <w:lang w:eastAsia="zh-TW"/>
        </w:rPr>
        <w:t>比例</w:t>
      </w:r>
      <w:r w:rsidR="00CE0AB7" w:rsidRPr="00704E65">
        <w:rPr>
          <w:rFonts w:ascii="細明體" w:eastAsia="細明體" w:hAnsi="細明體" w:hint="eastAsia"/>
          <w:kern w:val="2"/>
          <w:lang w:eastAsia="zh-TW"/>
        </w:rPr>
        <w:t>_表頭</w:t>
      </w:r>
    </w:p>
    <w:p w:rsidR="006B6A5A" w:rsidRPr="00704E65" w:rsidRDefault="006B6A5A" w:rsidP="006B6A5A">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若有資料，依序判斷每筆資料($DTAAV006)</w:t>
      </w:r>
    </w:p>
    <w:p w:rsidR="006B6A5A" w:rsidRPr="00704E65" w:rsidRDefault="006B6A5A" w:rsidP="006B6A5A">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拒賠比例</w:t>
      </w:r>
      <w:r w:rsidRPr="00704E65">
        <w:rPr>
          <w:rFonts w:ascii="細明體" w:eastAsia="細明體" w:hAnsi="細明體" w:hint="eastAsia"/>
          <w:kern w:val="2"/>
          <w:lang w:eastAsia="zh-TW"/>
        </w:rPr>
        <w:t xml:space="preserve">處理件數  ++ </w:t>
      </w:r>
    </w:p>
    <w:p w:rsidR="006B6A5A" w:rsidRPr="00704E65" w:rsidRDefault="006B6A5A" w:rsidP="006B6A5A">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拒賠比例</w:t>
      </w:r>
      <w:r w:rsidRPr="00704E65">
        <w:rPr>
          <w:rFonts w:ascii="細明體" w:eastAsia="細明體" w:hAnsi="細明體" w:hint="eastAsia"/>
          <w:kern w:val="2"/>
          <w:lang w:eastAsia="zh-TW"/>
        </w:rPr>
        <w:t xml:space="preserve">＿當筆明細 = $DTAAV006.受理編號  </w:t>
      </w:r>
      <w:r w:rsidR="00640310" w:rsidRPr="00704E65">
        <w:rPr>
          <w:rFonts w:ascii="細明體" w:eastAsia="細明體" w:hAnsi="細明體" w:hint="eastAsia"/>
          <w:kern w:val="2"/>
          <w:lang w:eastAsia="zh-TW"/>
        </w:rPr>
        <w:t xml:space="preserve">+ </w:t>
      </w:r>
      <w:r w:rsidR="00640310" w:rsidRPr="00704E65">
        <w:rPr>
          <w:rFonts w:ascii="細明體" w:eastAsia="細明體" w:hAnsi="細明體"/>
          <w:kern w:val="2"/>
          <w:lang w:eastAsia="zh-TW"/>
        </w:rPr>
        <w:t>‘</w:t>
      </w:r>
      <w:r w:rsidR="00640310" w:rsidRPr="00704E65">
        <w:rPr>
          <w:rFonts w:ascii="細明體" w:eastAsia="細明體" w:hAnsi="細明體" w:hint="eastAsia"/>
          <w:kern w:val="2"/>
          <w:lang w:eastAsia="zh-TW"/>
        </w:rPr>
        <w:t>,</w:t>
      </w:r>
      <w:r w:rsidR="00640310" w:rsidRPr="00704E65">
        <w:rPr>
          <w:rFonts w:ascii="細明體" w:eastAsia="細明體" w:hAnsi="細明體"/>
          <w:kern w:val="2"/>
          <w:lang w:eastAsia="zh-TW"/>
        </w:rPr>
        <w:t>’</w:t>
      </w:r>
      <w:r w:rsidR="00640310" w:rsidRPr="00704E65">
        <w:rPr>
          <w:rFonts w:ascii="細明體" w:eastAsia="細明體" w:hAnsi="細明體" w:hint="eastAsia"/>
          <w:kern w:val="2"/>
          <w:lang w:eastAsia="zh-TW"/>
        </w:rPr>
        <w:t>+$DTAAV006.</w:t>
      </w:r>
      <w:r w:rsidR="00640310">
        <w:rPr>
          <w:rFonts w:ascii="細明體" w:eastAsia="細明體" w:hAnsi="細明體" w:hint="eastAsia"/>
          <w:kern w:val="2"/>
          <w:lang w:eastAsia="zh-TW"/>
        </w:rPr>
        <w:t>受理日期</w:t>
      </w:r>
      <w:r w:rsidRPr="00704E65">
        <w:rPr>
          <w:rFonts w:ascii="細明體" w:eastAsia="細明體" w:hAnsi="細明體" w:hint="eastAsia"/>
          <w:kern w:val="2"/>
          <w:lang w:eastAsia="zh-TW"/>
        </w:rPr>
        <w:t xml:space="preserve">+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+$DTAAV006.給付保險金個數+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+$DTAAV006.</w:t>
      </w:r>
      <w:r w:rsidR="003B59FE" w:rsidRPr="00704E65">
        <w:rPr>
          <w:rFonts w:ascii="細明體" w:eastAsia="細明體" w:hAnsi="細明體" w:hint="eastAsia"/>
          <w:kern w:val="2"/>
          <w:lang w:eastAsia="zh-TW"/>
        </w:rPr>
        <w:t>拒賠保險金個數</w:t>
      </w:r>
      <w:r w:rsidRPr="00704E65">
        <w:rPr>
          <w:rFonts w:ascii="細明體" w:eastAsia="細明體" w:hAnsi="細明體" w:hint="eastAsia"/>
          <w:kern w:val="2"/>
          <w:lang w:eastAsia="zh-TW"/>
        </w:rPr>
        <w:t xml:space="preserve">  </w:t>
      </w:r>
    </w:p>
    <w:p w:rsidR="006B6A5A" w:rsidRPr="00704E65" w:rsidRDefault="006B6A5A" w:rsidP="006B6A5A">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hint="eastAsia"/>
          <w:lang w:eastAsia="zh-TW"/>
        </w:rPr>
        <w:t>拒賠比例</w:t>
      </w:r>
      <w:r w:rsidRPr="00704E65">
        <w:rPr>
          <w:rFonts w:ascii="細明體" w:eastAsia="細明體" w:hAnsi="細明體" w:hint="eastAsia"/>
          <w:kern w:val="2"/>
          <w:lang w:eastAsia="zh-TW"/>
        </w:rPr>
        <w:t>處理件數</w:t>
      </w:r>
      <w:r w:rsidR="003B59FE" w:rsidRPr="00704E65">
        <w:rPr>
          <w:rFonts w:ascii="細明體" w:eastAsia="細明體" w:hAnsi="細明體" w:hint="eastAsia"/>
          <w:kern w:val="2"/>
          <w:lang w:eastAsia="zh-TW"/>
        </w:rPr>
        <w:t xml:space="preserve"> = 1</w:t>
      </w:r>
    </w:p>
    <w:p w:rsidR="006B6A5A" w:rsidRPr="00704E65" w:rsidRDefault="006B6A5A" w:rsidP="006B6A5A">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拒賠比例</w:t>
      </w:r>
      <w:r w:rsidRPr="00704E65">
        <w:rPr>
          <w:rFonts w:ascii="細明體" w:eastAsia="細明體" w:hAnsi="細明體" w:hint="eastAsia"/>
          <w:kern w:val="2"/>
          <w:lang w:eastAsia="zh-TW"/>
        </w:rPr>
        <w:t>_評分明細 = $</w:t>
      </w:r>
      <w:r w:rsidRPr="00704E65">
        <w:rPr>
          <w:rFonts w:ascii="細明體" w:eastAsia="細明體" w:hAnsi="細明體" w:hint="eastAsia"/>
          <w:lang w:eastAsia="zh-TW"/>
        </w:rPr>
        <w:t>拒賠比例</w:t>
      </w:r>
      <w:r w:rsidRPr="00704E65">
        <w:rPr>
          <w:rFonts w:ascii="細明體" w:eastAsia="細明體" w:hAnsi="細明體" w:hint="eastAsia"/>
          <w:kern w:val="2"/>
          <w:lang w:eastAsia="zh-TW"/>
        </w:rPr>
        <w:t>_表頭 + $</w:t>
      </w:r>
      <w:r w:rsidRPr="00704E65">
        <w:rPr>
          <w:rFonts w:ascii="細明體" w:eastAsia="細明體" w:hAnsi="細明體" w:hint="eastAsia"/>
          <w:lang w:eastAsia="zh-TW"/>
        </w:rPr>
        <w:t>拒賠比例</w:t>
      </w:r>
      <w:r w:rsidRPr="00704E65">
        <w:rPr>
          <w:rFonts w:ascii="細明體" w:eastAsia="細明體" w:hAnsi="細明體" w:hint="eastAsia"/>
          <w:kern w:val="2"/>
          <w:lang w:eastAsia="zh-TW"/>
        </w:rPr>
        <w:t>＿當筆明細</w:t>
      </w:r>
    </w:p>
    <w:p w:rsidR="006B6A5A" w:rsidRPr="00704E65" w:rsidRDefault="006B6A5A" w:rsidP="006B6A5A">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ELSE</w:t>
      </w:r>
    </w:p>
    <w:p w:rsidR="006B6A5A" w:rsidRPr="00704E65" w:rsidRDefault="006B6A5A" w:rsidP="006B6A5A">
      <w:pPr>
        <w:pStyle w:val="Tabletext"/>
        <w:keepLines w:val="0"/>
        <w:numPr>
          <w:ilvl w:val="6"/>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拒賠比例</w:t>
      </w:r>
      <w:r w:rsidRPr="00704E65">
        <w:rPr>
          <w:rFonts w:ascii="細明體" w:eastAsia="細明體" w:hAnsi="細明體" w:hint="eastAsia"/>
          <w:kern w:val="2"/>
          <w:lang w:eastAsia="zh-TW"/>
        </w:rPr>
        <w:t>_評分明細 = $</w:t>
      </w:r>
      <w:r w:rsidRPr="00704E65">
        <w:rPr>
          <w:rFonts w:ascii="細明體" w:eastAsia="細明體" w:hAnsi="細明體" w:hint="eastAsia"/>
          <w:lang w:eastAsia="zh-TW"/>
        </w:rPr>
        <w:t>拒賠比例</w:t>
      </w:r>
      <w:r w:rsidRPr="00704E65">
        <w:rPr>
          <w:rFonts w:ascii="細明體" w:eastAsia="細明體" w:hAnsi="細明體" w:hint="eastAsia"/>
          <w:kern w:val="2"/>
          <w:lang w:eastAsia="zh-TW"/>
        </w:rPr>
        <w:t xml:space="preserve">_評分明細 +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w:t>
      </w:r>
      <w:r w:rsidRPr="00704E65">
        <w:rPr>
          <w:rFonts w:ascii="細明體" w:eastAsia="細明體" w:hAnsi="細明體" w:hint="eastAsia"/>
          <w:lang w:eastAsia="zh-TW"/>
        </w:rPr>
        <w:t>拒賠比例</w:t>
      </w:r>
      <w:r w:rsidRPr="00704E65">
        <w:rPr>
          <w:rFonts w:ascii="細明體" w:eastAsia="細明體" w:hAnsi="細明體" w:hint="eastAsia"/>
          <w:kern w:val="2"/>
          <w:lang w:eastAsia="zh-TW"/>
        </w:rPr>
        <w:t>＿當筆明細</w:t>
      </w:r>
    </w:p>
    <w:p w:rsidR="006B6A5A" w:rsidRPr="00704E65" w:rsidRDefault="006B6A5A" w:rsidP="006B6A5A">
      <w:pPr>
        <w:pStyle w:val="Tabletext"/>
        <w:keepLines w:val="0"/>
        <w:numPr>
          <w:ilvl w:val="5"/>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3B59FE" w:rsidRPr="00704E65" w:rsidRDefault="003B59FE" w:rsidP="003B59F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//**組成</w:t>
      </w:r>
      <w:r w:rsidRPr="00704E65">
        <w:rPr>
          <w:rFonts w:ascii="細明體" w:eastAsia="細明體" w:hAnsi="細明體" w:hint="eastAsia"/>
          <w:caps/>
          <w:lang w:eastAsia="zh-TW"/>
        </w:rPr>
        <w:t>控管保戶</w:t>
      </w:r>
      <w:r w:rsidRPr="00704E65">
        <w:rPr>
          <w:rFonts w:ascii="細明體" w:eastAsia="細明體" w:hAnsi="細明體" w:hint="eastAsia"/>
          <w:kern w:val="2"/>
          <w:lang w:eastAsia="zh-TW"/>
        </w:rPr>
        <w:t>的評分明細資料(處理相同ID的時候做一次就可以)</w:t>
      </w:r>
    </w:p>
    <w:p w:rsidR="003B59FE" w:rsidRPr="00704E65" w:rsidRDefault="003B59FE" w:rsidP="009074D9">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$控管保戶_表頭  = </w:t>
      </w:r>
      <w:r w:rsidRPr="00704E65">
        <w:rPr>
          <w:rFonts w:ascii="細明體" w:eastAsia="細明體" w:hAnsi="細明體"/>
          <w:kern w:val="2"/>
          <w:lang w:eastAsia="zh-TW"/>
        </w:rPr>
        <w:t>“</w:t>
      </w:r>
      <w:r w:rsidR="009074D9" w:rsidRPr="009074D9">
        <w:rPr>
          <w:rFonts w:ascii="細明體" w:eastAsia="細明體" w:hAnsi="細明體" w:hint="eastAsia"/>
          <w:kern w:val="2"/>
          <w:lang w:eastAsia="zh-TW"/>
        </w:rPr>
        <w:t>保戶姓名,保戶生日,控管原因,建檔人員,建檔日期;</w:t>
      </w:r>
      <w:r w:rsidRPr="00704E65">
        <w:rPr>
          <w:rFonts w:ascii="細明體" w:eastAsia="細明體" w:hAnsi="細明體"/>
          <w:kern w:val="2"/>
          <w:lang w:eastAsia="zh-TW"/>
        </w:rPr>
        <w:t>”</w:t>
      </w:r>
    </w:p>
    <w:p w:rsidR="003B59FE" w:rsidRPr="00704E65" w:rsidRDefault="003B59FE" w:rsidP="003B59FE">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$控管保戶處理件數 = 0</w:t>
      </w:r>
    </w:p>
    <w:p w:rsidR="003B59FE" w:rsidRPr="00704E65" w:rsidRDefault="003B59FE" w:rsidP="00C877A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$DTAAV010.是否異常保戶 &lt;&gt; </w:t>
      </w:r>
      <w:r w:rsidRPr="00704E65">
        <w:rPr>
          <w:rFonts w:ascii="細明體" w:eastAsia="細明體" w:hAnsi="細明體"/>
          <w:kern w:val="2"/>
          <w:lang w:eastAsia="zh-TW"/>
        </w:rPr>
        <w:t>‘</w:t>
      </w:r>
      <w:r w:rsidRPr="00704E65">
        <w:rPr>
          <w:rFonts w:ascii="細明體" w:eastAsia="細明體" w:hAnsi="細明體" w:hint="eastAsia"/>
          <w:kern w:val="2"/>
          <w:lang w:eastAsia="zh-TW"/>
        </w:rPr>
        <w:t>Y</w:t>
      </w:r>
      <w:r w:rsidRPr="00704E65">
        <w:rPr>
          <w:rFonts w:ascii="細明體" w:eastAsia="細明體" w:hAnsi="細明體"/>
          <w:kern w:val="2"/>
          <w:lang w:eastAsia="zh-TW"/>
        </w:rPr>
        <w:t>’</w:t>
      </w:r>
    </w:p>
    <w:p w:rsidR="003B59FE" w:rsidRPr="00704E65" w:rsidRDefault="003B59FE" w:rsidP="00C877A7">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控管保戶</w:t>
      </w:r>
      <w:r w:rsidRPr="00704E65">
        <w:rPr>
          <w:rFonts w:ascii="細明體" w:eastAsia="細明體" w:hAnsi="細明體" w:hint="eastAsia"/>
          <w:kern w:val="2"/>
          <w:lang w:eastAsia="zh-TW"/>
        </w:rPr>
        <w:t xml:space="preserve">_評分明細 = </w:t>
      </w:r>
      <w:r w:rsidR="00640310" w:rsidRPr="00704E65">
        <w:rPr>
          <w:rFonts w:ascii="細明體" w:eastAsia="細明體" w:hAnsi="細明體" w:hint="eastAsia"/>
          <w:kern w:val="2"/>
          <w:lang w:eastAsia="zh-TW"/>
        </w:rPr>
        <w:t>$控管保戶_表頭</w:t>
      </w:r>
    </w:p>
    <w:p w:rsidR="003B59FE" w:rsidRPr="00704E65" w:rsidRDefault="003B59FE" w:rsidP="00C877A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ELSE </w:t>
      </w:r>
    </w:p>
    <w:p w:rsidR="003B59FE" w:rsidRPr="00704E65" w:rsidRDefault="003B59FE" w:rsidP="00640310">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控管保戶</w:t>
      </w:r>
      <w:r w:rsidRPr="00704E65">
        <w:rPr>
          <w:rFonts w:ascii="細明體" w:eastAsia="細明體" w:hAnsi="細明體" w:hint="eastAsia"/>
          <w:kern w:val="2"/>
          <w:lang w:eastAsia="zh-TW"/>
        </w:rPr>
        <w:t xml:space="preserve">＿當筆明細 = $DTAAV010.異常保戶姓名+ </w:t>
      </w:r>
      <w:r w:rsidRPr="00704E65">
        <w:rPr>
          <w:rFonts w:ascii="細明體" w:eastAsia="細明體" w:hAnsi="細明體"/>
          <w:kern w:val="2"/>
          <w:lang w:eastAsia="zh-TW"/>
        </w:rPr>
        <w:t>‘</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+$DTAAV010.異常保戶生日</w:t>
      </w:r>
      <w:r w:rsidR="009074D9" w:rsidRPr="00704E65">
        <w:rPr>
          <w:rFonts w:ascii="細明體" w:eastAsia="細明體" w:hAnsi="細明體" w:hint="eastAsia"/>
          <w:kern w:val="2"/>
          <w:lang w:eastAsia="zh-TW"/>
        </w:rPr>
        <w:t xml:space="preserve">+ </w:t>
      </w:r>
      <w:r w:rsidR="009074D9" w:rsidRPr="00704E65">
        <w:rPr>
          <w:rFonts w:ascii="細明體" w:eastAsia="細明體" w:hAnsi="細明體"/>
          <w:kern w:val="2"/>
          <w:lang w:eastAsia="zh-TW"/>
        </w:rPr>
        <w:t>‘</w:t>
      </w:r>
      <w:r w:rsidR="009074D9" w:rsidRPr="00704E65">
        <w:rPr>
          <w:rFonts w:ascii="細明體" w:eastAsia="細明體" w:hAnsi="細明體" w:hint="eastAsia"/>
          <w:kern w:val="2"/>
          <w:lang w:eastAsia="zh-TW"/>
        </w:rPr>
        <w:t>,</w:t>
      </w:r>
      <w:r w:rsidR="009074D9" w:rsidRPr="00704E65">
        <w:rPr>
          <w:rFonts w:ascii="細明體" w:eastAsia="細明體" w:hAnsi="細明體"/>
          <w:kern w:val="2"/>
          <w:lang w:eastAsia="zh-TW"/>
        </w:rPr>
        <w:t>’</w:t>
      </w:r>
      <w:r w:rsidR="009074D9" w:rsidRPr="00704E65">
        <w:rPr>
          <w:rFonts w:ascii="細明體" w:eastAsia="細明體" w:hAnsi="細明體" w:hint="eastAsia"/>
          <w:kern w:val="2"/>
          <w:lang w:eastAsia="zh-TW"/>
        </w:rPr>
        <w:t>+$DTAAV010.控管原因</w:t>
      </w:r>
      <w:r w:rsidR="007B3278" w:rsidRPr="00704E65">
        <w:rPr>
          <w:rFonts w:ascii="細明體" w:eastAsia="細明體" w:hAnsi="細明體" w:hint="eastAsia"/>
          <w:kern w:val="2"/>
          <w:lang w:eastAsia="zh-TW"/>
        </w:rPr>
        <w:t xml:space="preserve">+ </w:t>
      </w:r>
      <w:r w:rsidR="007B3278" w:rsidRPr="00704E65">
        <w:rPr>
          <w:rFonts w:ascii="細明體" w:eastAsia="細明體" w:hAnsi="細明體"/>
          <w:kern w:val="2"/>
          <w:lang w:eastAsia="zh-TW"/>
        </w:rPr>
        <w:t>‘</w:t>
      </w:r>
      <w:r w:rsidR="007B3278" w:rsidRPr="00704E65">
        <w:rPr>
          <w:rFonts w:ascii="細明體" w:eastAsia="細明體" w:hAnsi="細明體" w:hint="eastAsia"/>
          <w:kern w:val="2"/>
          <w:lang w:eastAsia="zh-TW"/>
        </w:rPr>
        <w:t>,</w:t>
      </w:r>
      <w:r w:rsidR="007B3278" w:rsidRPr="00704E65">
        <w:rPr>
          <w:rFonts w:ascii="細明體" w:eastAsia="細明體" w:hAnsi="細明體"/>
          <w:kern w:val="2"/>
          <w:lang w:eastAsia="zh-TW"/>
        </w:rPr>
        <w:t>’</w:t>
      </w:r>
      <w:r w:rsidRPr="00704E65">
        <w:rPr>
          <w:rFonts w:ascii="細明體" w:eastAsia="細明體" w:hAnsi="細明體" w:hint="eastAsia"/>
          <w:kern w:val="2"/>
          <w:lang w:eastAsia="zh-TW"/>
        </w:rPr>
        <w:t>+</w:t>
      </w:r>
      <w:r w:rsidR="007B3278" w:rsidRPr="00704E65">
        <w:rPr>
          <w:rFonts w:ascii="細明體" w:eastAsia="細明體" w:hAnsi="細明體" w:hint="eastAsia"/>
          <w:kern w:val="2"/>
          <w:lang w:eastAsia="zh-TW"/>
        </w:rPr>
        <w:t>$DTAAV010.</w:t>
      </w:r>
      <w:r w:rsidR="007B3278" w:rsidRPr="00640310">
        <w:rPr>
          <w:rFonts w:ascii="細明體" w:eastAsia="細明體" w:hAnsi="細明體" w:hint="eastAsia"/>
          <w:kern w:val="2"/>
          <w:lang w:eastAsia="zh-TW"/>
        </w:rPr>
        <w:t>控管記錄更新</w:t>
      </w:r>
      <w:r w:rsidR="007B3278">
        <w:rPr>
          <w:rFonts w:ascii="細明體" w:eastAsia="細明體" w:hAnsi="細明體" w:hint="eastAsia"/>
          <w:kern w:val="2"/>
          <w:lang w:eastAsia="zh-TW"/>
        </w:rPr>
        <w:t xml:space="preserve">人員+ </w:t>
      </w:r>
      <w:r w:rsidR="007B3278" w:rsidRPr="00704E65">
        <w:rPr>
          <w:rFonts w:ascii="細明體" w:eastAsia="細明體" w:hAnsi="細明體"/>
          <w:kern w:val="2"/>
          <w:lang w:eastAsia="zh-TW"/>
        </w:rPr>
        <w:t>‘</w:t>
      </w:r>
      <w:r w:rsidR="007B3278" w:rsidRPr="00704E65">
        <w:rPr>
          <w:rFonts w:ascii="細明體" w:eastAsia="細明體" w:hAnsi="細明體" w:hint="eastAsia"/>
          <w:kern w:val="2"/>
          <w:lang w:eastAsia="zh-TW"/>
        </w:rPr>
        <w:t>,</w:t>
      </w:r>
      <w:r w:rsidR="007B3278" w:rsidRPr="00704E65">
        <w:rPr>
          <w:rFonts w:ascii="細明體" w:eastAsia="細明體" w:hAnsi="細明體"/>
          <w:kern w:val="2"/>
          <w:lang w:eastAsia="zh-TW"/>
        </w:rPr>
        <w:t>’</w:t>
      </w:r>
      <w:r w:rsidR="007B3278" w:rsidRPr="00704E65">
        <w:rPr>
          <w:rFonts w:ascii="細明體" w:eastAsia="細明體" w:hAnsi="細明體" w:hint="eastAsia"/>
          <w:kern w:val="2"/>
          <w:lang w:eastAsia="zh-TW"/>
        </w:rPr>
        <w:t>+</w:t>
      </w:r>
      <w:r w:rsidR="00640310" w:rsidRPr="00704E65">
        <w:rPr>
          <w:rFonts w:ascii="細明體" w:eastAsia="細明體" w:hAnsi="細明體" w:hint="eastAsia"/>
          <w:kern w:val="2"/>
          <w:lang w:eastAsia="zh-TW"/>
        </w:rPr>
        <w:t>$DTAAV010.</w:t>
      </w:r>
      <w:r w:rsidR="00640310" w:rsidRPr="00640310">
        <w:rPr>
          <w:rFonts w:ascii="細明體" w:eastAsia="細明體" w:hAnsi="細明體" w:hint="eastAsia"/>
          <w:kern w:val="2"/>
          <w:lang w:eastAsia="zh-TW"/>
        </w:rPr>
        <w:t>控管記錄更新時間</w:t>
      </w:r>
      <w:r w:rsidR="00640310" w:rsidRPr="00704E65">
        <w:rPr>
          <w:rFonts w:ascii="細明體" w:eastAsia="細明體" w:hAnsi="細明體" w:hint="eastAsia"/>
          <w:kern w:val="2"/>
          <w:lang w:eastAsia="zh-TW"/>
        </w:rPr>
        <w:t xml:space="preserve">  </w:t>
      </w:r>
      <w:r w:rsidRPr="00704E65">
        <w:rPr>
          <w:rFonts w:ascii="細明體" w:eastAsia="細明體" w:hAnsi="細明體" w:hint="eastAsia"/>
          <w:kern w:val="2"/>
          <w:lang w:eastAsia="zh-TW"/>
        </w:rPr>
        <w:t xml:space="preserve">  </w:t>
      </w:r>
    </w:p>
    <w:p w:rsidR="003B59FE" w:rsidRPr="00704E65" w:rsidRDefault="003B59FE" w:rsidP="00C877A7">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w:t>
      </w:r>
      <w:r w:rsidRPr="00704E65">
        <w:rPr>
          <w:rFonts w:ascii="細明體" w:eastAsia="細明體" w:hAnsi="細明體" w:hint="eastAsia"/>
          <w:lang w:eastAsia="zh-TW"/>
        </w:rPr>
        <w:t>控管保戶</w:t>
      </w:r>
      <w:r w:rsidRPr="00704E65">
        <w:rPr>
          <w:rFonts w:ascii="細明體" w:eastAsia="細明體" w:hAnsi="細明體" w:hint="eastAsia"/>
          <w:kern w:val="2"/>
          <w:lang w:eastAsia="zh-TW"/>
        </w:rPr>
        <w:t>_評分明細 = $</w:t>
      </w:r>
      <w:r w:rsidRPr="00704E65">
        <w:rPr>
          <w:rFonts w:ascii="細明體" w:eastAsia="細明體" w:hAnsi="細明體" w:hint="eastAsia"/>
          <w:lang w:eastAsia="zh-TW"/>
        </w:rPr>
        <w:t>控管保戶</w:t>
      </w:r>
      <w:r w:rsidRPr="00704E65">
        <w:rPr>
          <w:rFonts w:ascii="細明體" w:eastAsia="細明體" w:hAnsi="細明體" w:hint="eastAsia"/>
          <w:kern w:val="2"/>
          <w:lang w:eastAsia="zh-TW"/>
        </w:rPr>
        <w:t>_表頭 + $</w:t>
      </w:r>
      <w:r w:rsidRPr="00704E65">
        <w:rPr>
          <w:rFonts w:ascii="細明體" w:eastAsia="細明體" w:hAnsi="細明體" w:hint="eastAsia"/>
          <w:lang w:eastAsia="zh-TW"/>
        </w:rPr>
        <w:t>控管保戶</w:t>
      </w:r>
      <w:r w:rsidRPr="00704E65">
        <w:rPr>
          <w:rFonts w:ascii="細明體" w:eastAsia="細明體" w:hAnsi="細明體" w:hint="eastAsia"/>
          <w:kern w:val="2"/>
          <w:lang w:eastAsia="zh-TW"/>
        </w:rPr>
        <w:t>＿當筆明細</w:t>
      </w:r>
    </w:p>
    <w:p w:rsidR="003B59FE" w:rsidRDefault="003B59FE" w:rsidP="00C877A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2A5E97" w:rsidRPr="00275B45" w:rsidRDefault="00B76CBE" w:rsidP="002A5E97">
      <w:pPr>
        <w:numPr>
          <w:ilvl w:val="3"/>
          <w:numId w:val="32"/>
        </w:numPr>
        <w:rPr>
          <w:rFonts w:ascii="細明體" w:eastAsia="細明體" w:hAnsi="細明體" w:hint="eastAsia"/>
          <w:kern w:val="0"/>
          <w:sz w:val="20"/>
          <w:szCs w:val="20"/>
        </w:rPr>
      </w:pPr>
      <w:r w:rsidRPr="00275B45">
        <w:rPr>
          <w:rFonts w:ascii="細明體" w:eastAsia="細明體" w:hAnsi="細明體" w:hint="eastAsia"/>
          <w:sz w:val="20"/>
          <w:szCs w:val="20"/>
        </w:rPr>
        <w:t>讀取解除契約明細檔DTAAVE01，BY參數:</w:t>
      </w:r>
      <w:r w:rsidR="002A5E97" w:rsidRPr="00275B45">
        <w:rPr>
          <w:rFonts w:hint="eastAsia"/>
          <w:sz w:val="20"/>
          <w:szCs w:val="20"/>
        </w:rPr>
        <w:t xml:space="preserve"> </w:t>
      </w:r>
    </w:p>
    <w:p w:rsidR="002A5E97" w:rsidRPr="002A5E97" w:rsidRDefault="002A5E97" w:rsidP="00275B45">
      <w:pPr>
        <w:numPr>
          <w:ilvl w:val="4"/>
          <w:numId w:val="32"/>
        </w:numPr>
        <w:rPr>
          <w:rFonts w:ascii="細明體" w:eastAsia="細明體" w:hAnsi="細明體" w:hint="eastAsia"/>
          <w:kern w:val="0"/>
          <w:sz w:val="20"/>
          <w:szCs w:val="20"/>
        </w:rPr>
      </w:pPr>
      <w:r w:rsidRPr="00275B45">
        <w:rPr>
          <w:rFonts w:ascii="細明體" w:eastAsia="細明體" w:hAnsi="細明體" w:hint="eastAsia"/>
          <w:sz w:val="20"/>
          <w:szCs w:val="20"/>
        </w:rPr>
        <w:t>DTAAVE01</w:t>
      </w:r>
      <w:r w:rsidRPr="002A5E97">
        <w:rPr>
          <w:rFonts w:ascii="細明體" w:eastAsia="細明體" w:hAnsi="細明體" w:hint="eastAsia"/>
          <w:kern w:val="0"/>
          <w:sz w:val="20"/>
          <w:szCs w:val="20"/>
        </w:rPr>
        <w:t>.事故者ID(OCR_ID) = 同$DTAAV011</w:t>
      </w:r>
    </w:p>
    <w:p w:rsidR="00B76CBE" w:rsidRPr="00275B45" w:rsidRDefault="002A5E97" w:rsidP="00B76CBE">
      <w:pPr>
        <w:pStyle w:val="Tabletext"/>
        <w:keepLines w:val="0"/>
        <w:numPr>
          <w:ilvl w:val="3"/>
          <w:numId w:val="32"/>
        </w:numPr>
        <w:spacing w:after="0" w:line="240" w:lineRule="auto"/>
        <w:rPr>
          <w:rFonts w:ascii="細明體" w:eastAsia="細明體" w:hAnsi="細明體" w:hint="eastAsia"/>
          <w:bCs/>
          <w:lang w:eastAsia="zh-TW"/>
        </w:rPr>
      </w:pPr>
      <w:r>
        <w:rPr>
          <w:rFonts w:ascii="細明體" w:eastAsia="細明體" w:hAnsi="細明體" w:hint="eastAsia"/>
          <w:bCs/>
          <w:lang w:eastAsia="zh-TW"/>
        </w:rPr>
        <w:t xml:space="preserve">$解除契約_表頭= </w:t>
      </w:r>
      <w:r>
        <w:rPr>
          <w:rFonts w:ascii="細明體" w:eastAsia="細明體" w:hAnsi="細明體"/>
          <w:bCs/>
          <w:lang w:eastAsia="zh-TW"/>
        </w:rPr>
        <w:t>“</w:t>
      </w:r>
      <w:r w:rsidRPr="00275B45">
        <w:rPr>
          <w:rFonts w:ascii="Courier New" w:hAnsi="Courier New" w:cs="Courier New"/>
          <w:color w:val="2A00FF"/>
          <w:lang w:eastAsia="zh-TW"/>
        </w:rPr>
        <w:t>受理編號</w:t>
      </w:r>
      <w:r w:rsidRPr="00275B45">
        <w:rPr>
          <w:rFonts w:ascii="Courier New" w:hAnsi="Courier New" w:cs="Courier New"/>
          <w:color w:val="2A00FF"/>
          <w:lang w:eastAsia="zh-TW"/>
        </w:rPr>
        <w:t>,</w:t>
      </w:r>
      <w:r w:rsidRPr="00275B45">
        <w:rPr>
          <w:rFonts w:ascii="Courier New" w:hAnsi="Courier New" w:cs="Courier New"/>
          <w:color w:val="2A00FF"/>
          <w:lang w:eastAsia="zh-TW"/>
        </w:rPr>
        <w:t>保單號碼</w:t>
      </w:r>
      <w:r w:rsidRPr="00275B45">
        <w:rPr>
          <w:rFonts w:ascii="Courier New" w:hAnsi="Courier New" w:cs="Courier New"/>
          <w:color w:val="2A00FF"/>
          <w:lang w:eastAsia="zh-TW"/>
        </w:rPr>
        <w:t>,</w:t>
      </w:r>
      <w:r w:rsidRPr="00275B45">
        <w:rPr>
          <w:rFonts w:ascii="Courier New" w:hAnsi="Courier New" w:cs="Courier New"/>
          <w:color w:val="2A00FF"/>
          <w:lang w:eastAsia="zh-TW"/>
        </w:rPr>
        <w:t>解除原因</w:t>
      </w:r>
      <w:r w:rsidRPr="00275B45">
        <w:rPr>
          <w:rFonts w:ascii="Courier New" w:hAnsi="Courier New" w:cs="Courier New"/>
          <w:color w:val="2A00FF"/>
          <w:lang w:eastAsia="zh-TW"/>
        </w:rPr>
        <w:t>,</w:t>
      </w:r>
      <w:r w:rsidRPr="00275B45">
        <w:rPr>
          <w:rFonts w:ascii="Courier New" w:hAnsi="Courier New" w:cs="Courier New"/>
          <w:color w:val="2A00FF"/>
          <w:lang w:eastAsia="zh-TW"/>
        </w:rPr>
        <w:t>解除方式</w:t>
      </w:r>
      <w:r w:rsidRPr="00275B45">
        <w:rPr>
          <w:rFonts w:ascii="Courier New" w:hAnsi="Courier New" w:cs="Courier New"/>
          <w:color w:val="2A00FF"/>
          <w:lang w:eastAsia="zh-TW"/>
        </w:rPr>
        <w:t>,</w:t>
      </w:r>
      <w:r w:rsidRPr="00275B45">
        <w:rPr>
          <w:rFonts w:ascii="Courier New" w:hAnsi="Courier New" w:cs="Courier New"/>
          <w:color w:val="2A00FF"/>
          <w:lang w:eastAsia="zh-TW"/>
        </w:rPr>
        <w:t>違反要保書告知事項</w:t>
      </w:r>
      <w:r w:rsidRPr="00275B45">
        <w:rPr>
          <w:rFonts w:ascii="Courier New" w:hAnsi="Courier New" w:cs="Courier New"/>
          <w:color w:val="2A00FF"/>
          <w:lang w:eastAsia="zh-TW"/>
        </w:rPr>
        <w:t>,</w:t>
      </w:r>
      <w:r w:rsidRPr="00275B45">
        <w:rPr>
          <w:rFonts w:ascii="Courier New" w:hAnsi="Courier New" w:cs="Courier New"/>
          <w:color w:val="2A00FF"/>
          <w:lang w:eastAsia="zh-TW"/>
        </w:rPr>
        <w:t>解除契約日期</w:t>
      </w:r>
      <w:r w:rsidRPr="00275B45">
        <w:rPr>
          <w:rFonts w:ascii="Courier New" w:hAnsi="Courier New" w:cs="Courier New"/>
          <w:color w:val="2A00FF"/>
          <w:lang w:eastAsia="zh-TW"/>
        </w:rPr>
        <w:t>”</w:t>
      </w:r>
    </w:p>
    <w:p w:rsidR="002A5E97" w:rsidRPr="002A5E97" w:rsidRDefault="002A5E97" w:rsidP="00B76CBE">
      <w:pPr>
        <w:pStyle w:val="Tabletext"/>
        <w:keepLines w:val="0"/>
        <w:numPr>
          <w:ilvl w:val="3"/>
          <w:numId w:val="32"/>
        </w:numPr>
        <w:spacing w:after="0" w:line="240" w:lineRule="auto"/>
        <w:rPr>
          <w:rFonts w:ascii="細明體" w:eastAsia="細明體" w:hAnsi="細明體" w:hint="eastAsia"/>
          <w:bCs/>
          <w:lang w:eastAsia="zh-TW"/>
        </w:rPr>
      </w:pPr>
      <w:r>
        <w:rPr>
          <w:rFonts w:ascii="細明體" w:eastAsia="細明體" w:hAnsi="細明體" w:hint="eastAsia"/>
          <w:bCs/>
          <w:lang w:eastAsia="zh-TW"/>
        </w:rPr>
        <w:t>$解除契約_明細 = DTAAVE01.明細資料</w:t>
      </w:r>
    </w:p>
    <w:p w:rsidR="002A5E97" w:rsidRPr="00BF6408" w:rsidRDefault="002A5E97" w:rsidP="002A5E97">
      <w:pPr>
        <w:numPr>
          <w:ilvl w:val="3"/>
          <w:numId w:val="32"/>
        </w:numPr>
        <w:rPr>
          <w:rFonts w:ascii="細明體" w:eastAsia="細明體" w:hAnsi="細明體" w:hint="eastAsia"/>
          <w:kern w:val="0"/>
          <w:sz w:val="20"/>
          <w:szCs w:val="20"/>
        </w:rPr>
      </w:pPr>
      <w:r w:rsidRPr="00BF6408">
        <w:rPr>
          <w:rFonts w:ascii="細明體" w:eastAsia="細明體" w:hAnsi="細明體" w:hint="eastAsia"/>
          <w:sz w:val="20"/>
          <w:szCs w:val="20"/>
        </w:rPr>
        <w:t>讀取</w:t>
      </w:r>
      <w:r>
        <w:rPr>
          <w:rFonts w:ascii="細明體" w:eastAsia="細明體" w:hAnsi="細明體" w:hint="eastAsia"/>
          <w:sz w:val="20"/>
          <w:szCs w:val="20"/>
        </w:rPr>
        <w:t>傷害險不續保</w:t>
      </w:r>
      <w:r w:rsidRPr="00BF6408">
        <w:rPr>
          <w:rFonts w:ascii="細明體" w:eastAsia="細明體" w:hAnsi="細明體" w:hint="eastAsia"/>
          <w:sz w:val="20"/>
          <w:szCs w:val="20"/>
        </w:rPr>
        <w:t>檔DTAAVE0</w:t>
      </w:r>
      <w:r>
        <w:rPr>
          <w:rFonts w:ascii="細明體" w:eastAsia="細明體" w:hAnsi="細明體" w:hint="eastAsia"/>
          <w:sz w:val="20"/>
          <w:szCs w:val="20"/>
        </w:rPr>
        <w:t>2</w:t>
      </w:r>
      <w:r w:rsidRPr="00BF6408">
        <w:rPr>
          <w:rFonts w:ascii="細明體" w:eastAsia="細明體" w:hAnsi="細明體" w:hint="eastAsia"/>
          <w:sz w:val="20"/>
          <w:szCs w:val="20"/>
        </w:rPr>
        <w:t>，BY參數:</w:t>
      </w:r>
      <w:r w:rsidRPr="00BF6408">
        <w:rPr>
          <w:rFonts w:hint="eastAsia"/>
          <w:sz w:val="20"/>
          <w:szCs w:val="20"/>
        </w:rPr>
        <w:t xml:space="preserve"> </w:t>
      </w:r>
    </w:p>
    <w:p w:rsidR="002A5E97" w:rsidRDefault="002A5E97" w:rsidP="002A5E97">
      <w:pPr>
        <w:numPr>
          <w:ilvl w:val="4"/>
          <w:numId w:val="32"/>
        </w:numPr>
        <w:rPr>
          <w:rFonts w:ascii="細明體" w:eastAsia="細明體" w:hAnsi="細明體" w:hint="eastAsia"/>
          <w:kern w:val="0"/>
          <w:sz w:val="20"/>
          <w:szCs w:val="20"/>
        </w:rPr>
      </w:pPr>
      <w:r w:rsidRPr="00BF6408">
        <w:rPr>
          <w:rFonts w:ascii="細明體" w:eastAsia="細明體" w:hAnsi="細明體" w:hint="eastAsia"/>
          <w:sz w:val="20"/>
          <w:szCs w:val="20"/>
        </w:rPr>
        <w:t>DTAAVE0</w:t>
      </w:r>
      <w:r>
        <w:rPr>
          <w:rFonts w:ascii="細明體" w:eastAsia="細明體" w:hAnsi="細明體" w:hint="eastAsia"/>
          <w:sz w:val="20"/>
          <w:szCs w:val="20"/>
        </w:rPr>
        <w:t>2</w:t>
      </w:r>
      <w:r w:rsidRPr="002A5E97">
        <w:rPr>
          <w:rFonts w:ascii="細明體" w:eastAsia="細明體" w:hAnsi="細明體" w:hint="eastAsia"/>
          <w:kern w:val="0"/>
          <w:sz w:val="20"/>
          <w:szCs w:val="20"/>
        </w:rPr>
        <w:t>.事故者ID(OCR_ID) = 同$DTAAV011</w:t>
      </w:r>
    </w:p>
    <w:p w:rsidR="002A5E97" w:rsidRDefault="002A5E97" w:rsidP="00275B45">
      <w:pPr>
        <w:numPr>
          <w:ilvl w:val="3"/>
          <w:numId w:val="32"/>
        </w:numPr>
        <w:rPr>
          <w:rFonts w:ascii="細明體" w:eastAsia="細明體" w:hAnsi="細明體" w:hint="eastAsia"/>
          <w:kern w:val="0"/>
          <w:sz w:val="20"/>
          <w:szCs w:val="20"/>
        </w:rPr>
      </w:pPr>
      <w:r>
        <w:rPr>
          <w:rFonts w:ascii="細明體" w:eastAsia="細明體" w:hAnsi="細明體" w:hint="eastAsia"/>
          <w:kern w:val="0"/>
          <w:sz w:val="20"/>
          <w:szCs w:val="20"/>
        </w:rPr>
        <w:t xml:space="preserve">$傷害險不續保_表頭 = </w:t>
      </w:r>
      <w:r>
        <w:rPr>
          <w:rFonts w:ascii="細明體" w:eastAsia="細明體" w:hAnsi="細明體"/>
          <w:kern w:val="0"/>
          <w:sz w:val="20"/>
          <w:szCs w:val="20"/>
        </w:rPr>
        <w:t>“</w:t>
      </w:r>
      <w:r w:rsidRPr="002A5E97">
        <w:rPr>
          <w:rFonts w:ascii="細明體" w:eastAsia="細明體" w:hAnsi="細明體" w:hint="eastAsia"/>
          <w:kern w:val="0"/>
          <w:sz w:val="20"/>
          <w:szCs w:val="20"/>
        </w:rPr>
        <w:t>受理編號,保單號碼,險別,種類,不續保/待觀察原因,簽准日,保單週年日</w:t>
      </w:r>
      <w:r>
        <w:rPr>
          <w:rFonts w:ascii="細明體" w:eastAsia="細明體" w:hAnsi="細明體"/>
          <w:kern w:val="0"/>
          <w:sz w:val="20"/>
          <w:szCs w:val="20"/>
        </w:rPr>
        <w:t>”</w:t>
      </w:r>
    </w:p>
    <w:p w:rsidR="00B76CBE" w:rsidRPr="002A5E97" w:rsidRDefault="002A5E97" w:rsidP="00275B45">
      <w:pPr>
        <w:numPr>
          <w:ilvl w:val="3"/>
          <w:numId w:val="32"/>
        </w:numPr>
        <w:rPr>
          <w:rFonts w:ascii="細明體" w:eastAsia="細明體" w:hAnsi="細明體" w:hint="eastAsia"/>
        </w:rPr>
      </w:pPr>
      <w:r w:rsidRPr="00275B45">
        <w:rPr>
          <w:rFonts w:ascii="細明體" w:eastAsia="細明體" w:hAnsi="細明體" w:hint="eastAsia"/>
          <w:kern w:val="0"/>
          <w:sz w:val="20"/>
          <w:szCs w:val="20"/>
        </w:rPr>
        <w:t>$傷害險不續保_明細 = DTAAVE02.明細資料</w:t>
      </w:r>
    </w:p>
    <w:p w:rsidR="00DC42EE" w:rsidRPr="00704E65" w:rsidRDefault="00DC42EE"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輸入件數6 ++</w:t>
      </w:r>
    </w:p>
    <w:p w:rsidR="00DC42EE" w:rsidRPr="00704E65" w:rsidRDefault="00DC42EE"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w:t>
      </w:r>
      <w:r w:rsidRPr="00704E65">
        <w:rPr>
          <w:rFonts w:ascii="細明體" w:eastAsia="細明體" w:hAnsi="細明體" w:hint="eastAsia"/>
          <w:caps/>
          <w:lang w:eastAsia="zh-TW"/>
        </w:rPr>
        <w:t>拒賠件數</w:t>
      </w:r>
      <w:r w:rsidRPr="00704E65">
        <w:rPr>
          <w:rFonts w:ascii="細明體" w:eastAsia="細明體" w:hAnsi="細明體" w:hint="eastAsia"/>
          <w:lang w:eastAsia="zh-TW"/>
        </w:rPr>
        <w:t>:E01 (因子代碼)</w:t>
      </w:r>
    </w:p>
    <w:p w:rsidR="00DC42EE" w:rsidRPr="00704E65" w:rsidRDefault="00DC42EE"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E01</w:t>
      </w:r>
      <w:r w:rsidRPr="00704E65">
        <w:rPr>
          <w:rFonts w:ascii="細明體" w:eastAsia="細明體" w:hAnsi="細明體"/>
          <w:lang w:eastAsia="zh-TW"/>
        </w:rPr>
        <w:t>’</w:t>
      </w:r>
    </w:p>
    <w:p w:rsidR="00DC42EE" w:rsidRPr="00704E65" w:rsidRDefault="00DC42EE"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Pr="00704E65">
        <w:rPr>
          <w:rFonts w:ascii="細明體" w:eastAsia="細明體" w:hAnsi="細明體" w:hint="eastAsia"/>
          <w:caps/>
          <w:lang w:eastAsia="zh-TW"/>
        </w:rPr>
        <w:t>拒賠件數</w:t>
      </w:r>
    </w:p>
    <w:p w:rsidR="00DC42EE" w:rsidRPr="00704E65" w:rsidRDefault="00DC42EE" w:rsidP="00DF0A9F">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w:t>
      </w:r>
    </w:p>
    <w:p w:rsidR="00176AFB" w:rsidRPr="00704E65" w:rsidRDefault="00176AFB" w:rsidP="00DF0A9F">
      <w:pPr>
        <w:pStyle w:val="Tabletext"/>
        <w:keepLines w:val="0"/>
        <w:numPr>
          <w:ilvl w:val="4"/>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件數紀錄變數不同，</w:t>
      </w:r>
    </w:p>
    <w:p w:rsidR="00DC42EE" w:rsidRPr="00704E65" w:rsidRDefault="00DC42EE"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w:t>
      </w:r>
      <w:r w:rsidRPr="00704E65">
        <w:rPr>
          <w:rFonts w:ascii="細明體" w:eastAsia="細明體" w:hAnsi="細明體" w:hint="eastAsia"/>
          <w:caps/>
          <w:lang w:eastAsia="zh-TW"/>
        </w:rPr>
        <w:t>拒賠比例</w:t>
      </w:r>
      <w:r w:rsidRPr="00704E65">
        <w:rPr>
          <w:rFonts w:ascii="細明體" w:eastAsia="細明體" w:hAnsi="細明體" w:hint="eastAsia"/>
          <w:lang w:eastAsia="zh-TW"/>
        </w:rPr>
        <w:t>:E02 (因子代碼)</w:t>
      </w:r>
    </w:p>
    <w:p w:rsidR="00DC42EE" w:rsidRPr="00704E65" w:rsidRDefault="00DC42EE"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E02</w:t>
      </w:r>
      <w:r w:rsidRPr="00704E65">
        <w:rPr>
          <w:rFonts w:ascii="細明體" w:eastAsia="細明體" w:hAnsi="細明體"/>
          <w:lang w:eastAsia="zh-TW"/>
        </w:rPr>
        <w:t>’</w:t>
      </w:r>
    </w:p>
    <w:p w:rsidR="00DC42EE" w:rsidRPr="00704E65" w:rsidRDefault="00DC42EE"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Pr="00704E65">
        <w:rPr>
          <w:rFonts w:ascii="細明體" w:eastAsia="細明體" w:hAnsi="細明體" w:hint="eastAsia"/>
          <w:caps/>
          <w:lang w:eastAsia="zh-TW"/>
        </w:rPr>
        <w:t>拒賠件數</w:t>
      </w:r>
    </w:p>
    <w:p w:rsidR="00DC42EE" w:rsidRPr="00704E65" w:rsidRDefault="00DC42EE" w:rsidP="00DF0A9F">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w:t>
      </w:r>
    </w:p>
    <w:p w:rsidR="00176AFB" w:rsidRPr="00704E65" w:rsidRDefault="00176AFB" w:rsidP="00DF0A9F">
      <w:pPr>
        <w:pStyle w:val="Tabletext"/>
        <w:keepLines w:val="0"/>
        <w:numPr>
          <w:ilvl w:val="4"/>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件數紀錄變數不同，</w:t>
      </w:r>
    </w:p>
    <w:p w:rsidR="00DC42EE" w:rsidRPr="00704E65" w:rsidRDefault="00DC42EE"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w:t>
      </w:r>
      <w:r w:rsidRPr="00704E65">
        <w:rPr>
          <w:rFonts w:ascii="細明體" w:eastAsia="細明體" w:hAnsi="細明體" w:hint="eastAsia"/>
          <w:caps/>
          <w:lang w:eastAsia="zh-TW"/>
        </w:rPr>
        <w:t>控管保戶</w:t>
      </w:r>
      <w:r w:rsidRPr="00704E65">
        <w:rPr>
          <w:rFonts w:ascii="細明體" w:eastAsia="細明體" w:hAnsi="細明體" w:hint="eastAsia"/>
          <w:lang w:eastAsia="zh-TW"/>
        </w:rPr>
        <w:t>:E01 (因子代碼)</w:t>
      </w:r>
    </w:p>
    <w:p w:rsidR="00DC42EE" w:rsidRPr="00704E65" w:rsidRDefault="00DC42EE"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sidRPr="00704E65">
        <w:rPr>
          <w:rFonts w:ascii="細明體" w:eastAsia="細明體" w:hAnsi="細明體" w:hint="eastAsia"/>
          <w:lang w:eastAsia="zh-TW"/>
        </w:rPr>
        <w:t>E03</w:t>
      </w:r>
      <w:r w:rsidRPr="00704E65">
        <w:rPr>
          <w:rFonts w:ascii="細明體" w:eastAsia="細明體" w:hAnsi="細明體"/>
          <w:lang w:eastAsia="zh-TW"/>
        </w:rPr>
        <w:t>’</w:t>
      </w:r>
    </w:p>
    <w:p w:rsidR="00DC42EE" w:rsidRPr="00704E65" w:rsidRDefault="00DC42EE" w:rsidP="00DF0A9F">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Pr="00704E65">
        <w:rPr>
          <w:rFonts w:ascii="細明體" w:eastAsia="細明體" w:hAnsi="細明體" w:hint="eastAsia"/>
          <w:caps/>
          <w:lang w:eastAsia="zh-TW"/>
        </w:rPr>
        <w:t>異常保戶</w:t>
      </w:r>
    </w:p>
    <w:p w:rsidR="00DC42EE" w:rsidRPr="00704E65" w:rsidRDefault="00DC42EE" w:rsidP="00DF0A9F">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w:t>
      </w:r>
    </w:p>
    <w:p w:rsidR="00176AFB" w:rsidRPr="00275B45" w:rsidRDefault="00176AFB" w:rsidP="00DF0A9F">
      <w:pPr>
        <w:pStyle w:val="Tabletext"/>
        <w:keepLines w:val="0"/>
        <w:numPr>
          <w:ilvl w:val="4"/>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件數紀錄變數不同，</w:t>
      </w:r>
    </w:p>
    <w:p w:rsidR="002A5E97" w:rsidRPr="00704E65" w:rsidRDefault="002A5E97" w:rsidP="002A5E9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w:t>
      </w:r>
      <w:r w:rsidRPr="00704E65">
        <w:rPr>
          <w:rFonts w:ascii="細明體" w:eastAsia="細明體" w:hAnsi="細明體" w:hint="eastAsia"/>
          <w:caps/>
          <w:lang w:eastAsia="zh-TW"/>
        </w:rPr>
        <w:t>控管保戶</w:t>
      </w:r>
      <w:r>
        <w:rPr>
          <w:rFonts w:ascii="細明體" w:eastAsia="細明體" w:hAnsi="細明體" w:hint="eastAsia"/>
          <w:lang w:eastAsia="zh-TW"/>
        </w:rPr>
        <w:t>:E04</w:t>
      </w:r>
      <w:r w:rsidRPr="00704E65">
        <w:rPr>
          <w:rFonts w:ascii="細明體" w:eastAsia="細明體" w:hAnsi="細明體" w:hint="eastAsia"/>
          <w:lang w:eastAsia="zh-TW"/>
        </w:rPr>
        <w:t xml:space="preserve"> (因子代碼)</w:t>
      </w:r>
    </w:p>
    <w:p w:rsidR="002A5E97" w:rsidRPr="00704E65" w:rsidRDefault="002A5E97" w:rsidP="002A5E9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Pr>
          <w:rFonts w:ascii="細明體" w:eastAsia="細明體" w:hAnsi="細明體" w:hint="eastAsia"/>
          <w:lang w:eastAsia="zh-TW"/>
        </w:rPr>
        <w:t>E04</w:t>
      </w:r>
      <w:r w:rsidRPr="00704E65">
        <w:rPr>
          <w:rFonts w:ascii="細明體" w:eastAsia="細明體" w:hAnsi="細明體"/>
          <w:lang w:eastAsia="zh-TW"/>
        </w:rPr>
        <w:t>’</w:t>
      </w:r>
    </w:p>
    <w:p w:rsidR="002A5E97" w:rsidRPr="00704E65" w:rsidRDefault="002A5E97" w:rsidP="002A5E9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Pr="002A5E97">
        <w:rPr>
          <w:rFonts w:ascii="細明體" w:eastAsia="細明體" w:hAnsi="細明體" w:hint="eastAsia"/>
          <w:caps/>
          <w:lang w:eastAsia="zh-TW"/>
        </w:rPr>
        <w:t>解除契約件數</w:t>
      </w:r>
    </w:p>
    <w:p w:rsidR="002A5E97" w:rsidRPr="00704E65" w:rsidRDefault="002A5E97" w:rsidP="002A5E97">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w:t>
      </w:r>
    </w:p>
    <w:p w:rsidR="002A5E97" w:rsidRPr="00275B45" w:rsidRDefault="002A5E97" w:rsidP="002A5E97">
      <w:pPr>
        <w:pStyle w:val="Tabletext"/>
        <w:keepLines w:val="0"/>
        <w:numPr>
          <w:ilvl w:val="4"/>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件數紀錄變數不同，</w:t>
      </w:r>
    </w:p>
    <w:p w:rsidR="002A5E97" w:rsidRPr="00704E65" w:rsidRDefault="002A5E97" w:rsidP="002A5E9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//**處理</w:t>
      </w:r>
      <w:r w:rsidRPr="00704E65">
        <w:rPr>
          <w:rFonts w:ascii="細明體" w:eastAsia="細明體" w:hAnsi="細明體" w:hint="eastAsia"/>
          <w:caps/>
          <w:lang w:eastAsia="zh-TW"/>
        </w:rPr>
        <w:t>控管保戶</w:t>
      </w:r>
      <w:r>
        <w:rPr>
          <w:rFonts w:ascii="細明體" w:eastAsia="細明體" w:hAnsi="細明體" w:hint="eastAsia"/>
          <w:lang w:eastAsia="zh-TW"/>
        </w:rPr>
        <w:t>:E05</w:t>
      </w:r>
      <w:r w:rsidRPr="00704E65">
        <w:rPr>
          <w:rFonts w:ascii="細明體" w:eastAsia="細明體" w:hAnsi="細明體" w:hint="eastAsia"/>
          <w:lang w:eastAsia="zh-TW"/>
        </w:rPr>
        <w:t xml:space="preserve"> (因子代碼)</w:t>
      </w:r>
    </w:p>
    <w:p w:rsidR="002A5E97" w:rsidRPr="00704E65" w:rsidRDefault="002A5E97" w:rsidP="002A5E9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$因子代碼 = </w:t>
      </w:r>
      <w:r w:rsidRPr="00704E65">
        <w:rPr>
          <w:rFonts w:ascii="細明體" w:eastAsia="細明體" w:hAnsi="細明體"/>
          <w:lang w:eastAsia="zh-TW"/>
        </w:rPr>
        <w:t>‘</w:t>
      </w:r>
      <w:r>
        <w:rPr>
          <w:rFonts w:ascii="細明體" w:eastAsia="細明體" w:hAnsi="細明體" w:hint="eastAsia"/>
          <w:lang w:eastAsia="zh-TW"/>
        </w:rPr>
        <w:t>E05</w:t>
      </w:r>
      <w:r w:rsidRPr="00704E65">
        <w:rPr>
          <w:rFonts w:ascii="細明體" w:eastAsia="細明體" w:hAnsi="細明體"/>
          <w:lang w:eastAsia="zh-TW"/>
        </w:rPr>
        <w:t>’</w:t>
      </w:r>
    </w:p>
    <w:p w:rsidR="002A5E97" w:rsidRPr="00704E65" w:rsidRDefault="002A5E97" w:rsidP="002A5E9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 xml:space="preserve">$比對數值 = </w:t>
      </w:r>
      <w:r w:rsidRPr="00704E65">
        <w:rPr>
          <w:rFonts w:ascii="細明體" w:eastAsia="細明體" w:hAnsi="細明體" w:hint="eastAsia"/>
          <w:kern w:val="2"/>
          <w:lang w:eastAsia="zh-TW"/>
        </w:rPr>
        <w:t>處理當筆</w:t>
      </w:r>
      <w:r w:rsidRPr="00704E65">
        <w:rPr>
          <w:rFonts w:ascii="細明體" w:eastAsia="細明體" w:hAnsi="細明體" w:hint="eastAsia"/>
          <w:lang w:eastAsia="zh-TW"/>
        </w:rPr>
        <w:t>$DTAAV010.</w:t>
      </w:r>
      <w:r w:rsidRPr="002A5E97">
        <w:rPr>
          <w:rFonts w:ascii="細明體" w:eastAsia="細明體" w:hAnsi="細明體" w:hint="eastAsia"/>
          <w:caps/>
          <w:lang w:eastAsia="zh-TW"/>
        </w:rPr>
        <w:t>傷害險不續保件數</w:t>
      </w:r>
    </w:p>
    <w:p w:rsidR="002A5E97" w:rsidRPr="00704E65" w:rsidRDefault="002A5E97" w:rsidP="002A5E97">
      <w:pPr>
        <w:pStyle w:val="Tabletext"/>
        <w:keepLines w:val="0"/>
        <w:numPr>
          <w:ilvl w:val="3"/>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處理方式同</w:t>
      </w:r>
      <w:r w:rsidRPr="00704E65">
        <w:rPr>
          <w:rFonts w:ascii="細明體" w:eastAsia="細明體" w:hAnsi="細明體" w:hint="eastAsia"/>
          <w:b/>
          <w:color w:val="7030A0"/>
          <w:lang w:eastAsia="zh-TW"/>
        </w:rPr>
        <w:t>//*****V010共同處理程式段******START//</w:t>
      </w:r>
    </w:p>
    <w:p w:rsidR="002A5E97" w:rsidRPr="00704E65" w:rsidRDefault="002A5E97" w:rsidP="002A5E97">
      <w:pPr>
        <w:pStyle w:val="Tabletext"/>
        <w:keepLines w:val="0"/>
        <w:numPr>
          <w:ilvl w:val="4"/>
          <w:numId w:val="32"/>
        </w:numPr>
        <w:spacing w:after="0" w:line="240" w:lineRule="auto"/>
        <w:rPr>
          <w:rFonts w:ascii="細明體" w:eastAsia="細明體" w:hAnsi="細明體" w:hint="eastAsia"/>
          <w:b/>
          <w:color w:val="7030A0"/>
          <w:kern w:val="2"/>
          <w:lang w:eastAsia="zh-TW"/>
        </w:rPr>
      </w:pPr>
      <w:r w:rsidRPr="00704E65">
        <w:rPr>
          <w:rFonts w:ascii="細明體" w:eastAsia="細明體" w:hAnsi="細明體" w:hint="eastAsia"/>
          <w:kern w:val="2"/>
          <w:lang w:eastAsia="zh-TW"/>
        </w:rPr>
        <w:t>件數紀錄變數不同，</w:t>
      </w:r>
    </w:p>
    <w:p w:rsidR="00DC42EE" w:rsidRPr="00704E65" w:rsidRDefault="00DC42EE" w:rsidP="00DC42EE">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  (//END</w:t>
      </w:r>
      <w:r w:rsidRPr="00704E65">
        <w:rPr>
          <w:rFonts w:ascii="細明體" w:eastAsia="細明體" w:hAnsi="細明體" w:hint="eastAsia"/>
          <w:color w:val="FF0000"/>
          <w:kern w:val="2"/>
          <w:lang w:eastAsia="zh-TW"/>
        </w:rPr>
        <w:t>處理不良理賠紀錄</w:t>
      </w:r>
      <w:r w:rsidRPr="00704E65">
        <w:rPr>
          <w:rFonts w:ascii="細明體" w:eastAsia="細明體" w:hAnsi="細明體" w:hint="eastAsia"/>
          <w:kern w:val="2"/>
          <w:lang w:eastAsia="zh-TW"/>
        </w:rPr>
        <w:t>)</w:t>
      </w:r>
    </w:p>
    <w:p w:rsidR="002A5E97" w:rsidRDefault="002A5E97" w:rsidP="00AE4478">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//STEP7</w:t>
      </w:r>
    </w:p>
    <w:p w:rsidR="00AE4478" w:rsidRPr="00704E65" w:rsidRDefault="00AE4478" w:rsidP="00AE4478">
      <w:pPr>
        <w:pStyle w:val="Tabletext"/>
        <w:keepLines w:val="0"/>
        <w:numPr>
          <w:ilvl w:val="0"/>
          <w:numId w:val="32"/>
        </w:numPr>
        <w:spacing w:after="0" w:line="240" w:lineRule="auto"/>
        <w:rPr>
          <w:rFonts w:ascii="細明體" w:eastAsia="細明體" w:hAnsi="細明體"/>
          <w:kern w:val="2"/>
          <w:lang w:eastAsia="zh-TW"/>
        </w:rPr>
      </w:pPr>
      <w:r w:rsidRPr="00704E65">
        <w:rPr>
          <w:rFonts w:ascii="細明體" w:eastAsia="細明體" w:hAnsi="細明體"/>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r w:rsidRPr="00704E65">
        <w:rPr>
          <w:rFonts w:ascii="細明體" w:eastAsia="細明體" w:hAnsi="細明體"/>
          <w:kern w:val="2"/>
          <w:lang w:eastAsia="zh-TW"/>
        </w:rPr>
        <w:t xml:space="preserve"> </w:t>
      </w:r>
      <w:r w:rsidR="00B76CBE">
        <w:rPr>
          <w:rFonts w:ascii="細明體" w:eastAsia="細明體" w:hAnsi="細明體" w:hint="eastAsia"/>
          <w:kern w:val="2"/>
          <w:lang w:eastAsia="zh-TW"/>
        </w:rPr>
        <w:t xml:space="preserve">OR </w:t>
      </w:r>
      <w:r w:rsidR="00B76CBE">
        <w:rPr>
          <w:rFonts w:ascii="細明體" w:eastAsia="細明體" w:hAnsi="細明體"/>
          <w:kern w:val="2"/>
          <w:lang w:eastAsia="zh-TW"/>
        </w:rPr>
        <w:t>‘</w:t>
      </w:r>
      <w:r w:rsidR="00B76CBE">
        <w:rPr>
          <w:rFonts w:ascii="細明體" w:eastAsia="細明體" w:hAnsi="細明體" w:hint="eastAsia"/>
          <w:kern w:val="2"/>
          <w:lang w:eastAsia="zh-TW"/>
        </w:rPr>
        <w:t>X</w:t>
      </w:r>
      <w:r w:rsidR="00B76CBE">
        <w:rPr>
          <w:rFonts w:ascii="細明體" w:eastAsia="細明體" w:hAnsi="細明體"/>
          <w:kern w:val="2"/>
          <w:lang w:eastAsia="zh-TW"/>
        </w:rPr>
        <w:t>’</w:t>
      </w:r>
      <w:r w:rsidRPr="00704E65">
        <w:rPr>
          <w:rFonts w:ascii="細明體" w:eastAsia="細明體" w:hAnsi="細明體"/>
          <w:kern w:val="2"/>
          <w:lang w:eastAsia="zh-TW"/>
        </w:rPr>
        <w:t xml:space="preserve"> OR ‘</w:t>
      </w:r>
      <w:r w:rsidRPr="00704E65">
        <w:rPr>
          <w:rFonts w:ascii="細明體" w:eastAsia="細明體" w:hAnsi="細明體" w:hint="eastAsia"/>
          <w:kern w:val="2"/>
          <w:lang w:eastAsia="zh-TW"/>
        </w:rPr>
        <w:t>7</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(醫院)</w:t>
      </w:r>
    </w:p>
    <w:p w:rsidR="00AE4478" w:rsidRPr="00704E65" w:rsidRDefault="00AE4478" w:rsidP="00AE4478">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讀取理賠案件FAMS評分紀錄檔DTAAV011，BY參數:</w:t>
      </w:r>
    </w:p>
    <w:p w:rsidR="00AE4478" w:rsidRPr="00704E65" w:rsidRDefault="00AE4478" w:rsidP="00AE4478">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$模型分類 &lt;&gt; </w:t>
      </w:r>
      <w:r w:rsidRPr="00704E65">
        <w:rPr>
          <w:rFonts w:ascii="細明體" w:eastAsia="細明體" w:hAnsi="細明體"/>
          <w:kern w:val="2"/>
          <w:lang w:eastAsia="zh-TW"/>
        </w:rPr>
        <w:t>‘</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(全部)</w:t>
      </w:r>
    </w:p>
    <w:p w:rsidR="00AE4478" w:rsidRPr="00704E65" w:rsidRDefault="00AE4478" w:rsidP="00AE4478">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 = $模型分類</w:t>
      </w:r>
    </w:p>
    <w:p w:rsidR="00AE4478" w:rsidRPr="00704E65" w:rsidRDefault="00AE4478" w:rsidP="00AE4478">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AE4478" w:rsidRPr="00704E65" w:rsidRDefault="00AE4478" w:rsidP="00AE4478">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因子代碼: LIKE </w:t>
      </w:r>
      <w:r w:rsidRPr="00704E65">
        <w:rPr>
          <w:rFonts w:ascii="細明體" w:eastAsia="細明體" w:hAnsi="細明體"/>
          <w:kern w:val="2"/>
          <w:lang w:eastAsia="zh-TW"/>
        </w:rPr>
        <w:t>‘</w:t>
      </w:r>
      <w:r w:rsidRPr="00704E65">
        <w:rPr>
          <w:rFonts w:ascii="細明體" w:eastAsia="細明體" w:hAnsi="細明體" w:hint="eastAsia"/>
          <w:kern w:val="2"/>
          <w:lang w:eastAsia="zh-TW"/>
        </w:rPr>
        <w:t>F%</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(醫院)</w:t>
      </w:r>
    </w:p>
    <w:p w:rsidR="00AE4478" w:rsidRPr="00704E65" w:rsidRDefault="00AE4478" w:rsidP="00AE4478">
      <w:pPr>
        <w:pStyle w:val="Tabletext"/>
        <w:keepLines w:val="0"/>
        <w:numPr>
          <w:ilvl w:val="2"/>
          <w:numId w:val="32"/>
        </w:numPr>
        <w:spacing w:after="0" w:line="240" w:lineRule="auto"/>
        <w:rPr>
          <w:rFonts w:ascii="細明體" w:eastAsia="細明體" w:hAnsi="細明體"/>
          <w:kern w:val="2"/>
          <w:lang w:eastAsia="zh-TW"/>
        </w:rPr>
      </w:pPr>
      <w:r w:rsidRPr="00704E65">
        <w:rPr>
          <w:rFonts w:ascii="細明體" w:eastAsia="細明體" w:hAnsi="細明體"/>
          <w:kern w:val="2"/>
          <w:lang w:eastAsia="zh-TW"/>
        </w:rPr>
        <w:t>IF</w:t>
      </w:r>
      <w:r w:rsidRPr="00704E65">
        <w:rPr>
          <w:rFonts w:ascii="細明體" w:eastAsia="細明體" w:hAnsi="細明體" w:hint="eastAsia"/>
          <w:kern w:val="2"/>
          <w:lang w:eastAsia="zh-TW"/>
        </w:rPr>
        <w:t xml:space="preserve"> $</w:t>
      </w:r>
      <w:r w:rsidRPr="00704E65">
        <w:rPr>
          <w:rFonts w:ascii="細明體" w:eastAsia="細明體" w:hAnsi="細明體"/>
          <w:kern w:val="2"/>
          <w:lang w:eastAsia="zh-TW"/>
        </w:rPr>
        <w:t>整批或當日件 = ‘D’ (當日)</w:t>
      </w:r>
    </w:p>
    <w:p w:rsidR="00183EE6" w:rsidRPr="008D287C" w:rsidRDefault="00183EE6" w:rsidP="00183EE6">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IF $處理日期  不為空值</w:t>
      </w:r>
    </w:p>
    <w:p w:rsidR="00183EE6" w:rsidRPr="008D287C" w:rsidRDefault="00183EE6" w:rsidP="00183EE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Pr>
          <w:rFonts w:ascii="細明體" w:eastAsia="細明體" w:hAnsi="細明體" w:hint="eastAsia"/>
          <w:lang w:eastAsia="zh-TW"/>
        </w:rPr>
        <w:t>$處理日期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183EE6" w:rsidRPr="00704E65" w:rsidRDefault="00183EE6" w:rsidP="00183EE6">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ELSE</w:t>
      </w:r>
    </w:p>
    <w:p w:rsidR="00183EE6" w:rsidRPr="008D287C" w:rsidRDefault="00183EE6" w:rsidP="00183EE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183EE6" w:rsidRPr="00B84758" w:rsidRDefault="00183EE6" w:rsidP="00183EE6">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END IF</w:t>
      </w:r>
    </w:p>
    <w:p w:rsidR="00FB2C5B" w:rsidRDefault="00FB2C5B" w:rsidP="006315D3">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 xml:space="preserve">ELSE IF </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Pr>
          <w:rFonts w:ascii="細明體" w:eastAsia="細明體" w:hAnsi="細明體"/>
          <w:kern w:val="2"/>
          <w:lang w:eastAsia="zh-TW"/>
        </w:rPr>
        <w:t xml:space="preserve"> </w:t>
      </w:r>
      <w:r w:rsidR="006315D3" w:rsidRPr="006315D3">
        <w:rPr>
          <w:rFonts w:ascii="細明體" w:eastAsia="細明體" w:hAnsi="細明體"/>
          <w:kern w:val="2"/>
          <w:lang w:eastAsia="zh-TW"/>
        </w:rPr>
        <w:t>IN (‘N’,’3’)</w:t>
      </w:r>
      <w:r w:rsidRPr="00704E65">
        <w:rPr>
          <w:rFonts w:ascii="細明體" w:eastAsia="細明體" w:hAnsi="細明體"/>
          <w:kern w:val="2"/>
          <w:lang w:eastAsia="zh-TW"/>
        </w:rPr>
        <w:t xml:space="preserve"> (</w:t>
      </w:r>
      <w:r>
        <w:rPr>
          <w:rFonts w:ascii="細明體" w:eastAsia="細明體" w:hAnsi="細明體" w:hint="eastAsia"/>
          <w:kern w:val="2"/>
          <w:lang w:eastAsia="zh-TW"/>
        </w:rPr>
        <w:t>線上即時</w:t>
      </w:r>
      <w:r w:rsidR="006315D3" w:rsidRPr="006315D3">
        <w:rPr>
          <w:rFonts w:ascii="細明體" w:eastAsia="細明體" w:hAnsi="細明體" w:hint="eastAsia"/>
          <w:kern w:val="2"/>
          <w:lang w:eastAsia="zh-TW"/>
        </w:rPr>
        <w:t>、3登件</w:t>
      </w:r>
      <w:r w:rsidRPr="00704E65">
        <w:rPr>
          <w:rFonts w:ascii="細明體" w:eastAsia="細明體" w:hAnsi="細明體"/>
          <w:kern w:val="2"/>
          <w:lang w:eastAsia="zh-TW"/>
        </w:rPr>
        <w:t>)</w:t>
      </w:r>
    </w:p>
    <w:p w:rsidR="00FB2C5B" w:rsidRDefault="00FB2C5B" w:rsidP="00FB2C5B">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DTAAV011</w:t>
      </w:r>
      <w:r>
        <w:rPr>
          <w:rFonts w:ascii="細明體" w:eastAsia="細明體" w:hAnsi="細明體" w:cs="細明體" w:hint="eastAsia"/>
          <w:lang w:eastAsia="zh-TW"/>
        </w:rPr>
        <w:t>.</w:t>
      </w:r>
      <w:r>
        <w:rPr>
          <w:rFonts w:ascii="細明體" w:eastAsia="細明體" w:hAnsi="細明體" w:hint="eastAsia"/>
          <w:kern w:val="2"/>
          <w:lang w:eastAsia="zh-TW"/>
        </w:rPr>
        <w:t>受理編號 IN (</w:t>
      </w:r>
    </w:p>
    <w:p w:rsidR="00FB2C5B" w:rsidRPr="00967CBF" w:rsidRDefault="00FB2C5B" w:rsidP="00FB2C5B">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w:t>
      </w:r>
      <w:r w:rsidRPr="00B41F2C">
        <w:rPr>
          <w:rFonts w:ascii="細明體" w:eastAsia="細明體" w:hAnsi="細明體" w:hint="eastAsia"/>
          <w:bCs/>
          <w:lang w:eastAsia="zh-TW"/>
        </w:rPr>
        <w:t>理賠偵測線上計算檔</w:t>
      </w:r>
      <w:r>
        <w:rPr>
          <w:rFonts w:ascii="細明體" w:eastAsia="細明體" w:hAnsi="細明體" w:hint="eastAsia"/>
          <w:bCs/>
          <w:lang w:eastAsia="zh-TW"/>
        </w:rPr>
        <w:t>DTAAV014，BY參數</w:t>
      </w:r>
    </w:p>
    <w:p w:rsidR="00FB2C5B" w:rsidRPr="00967CBF" w:rsidRDefault="00FB2C5B"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bCs/>
          <w:lang w:eastAsia="zh-TW"/>
        </w:rPr>
        <w:t xml:space="preserve">計算開始時間: &gt;= 系統時間 + </w:t>
      </w:r>
      <w:r>
        <w:rPr>
          <w:rFonts w:ascii="細明體" w:eastAsia="細明體" w:hAnsi="細明體"/>
          <w:bCs/>
          <w:lang w:eastAsia="zh-TW"/>
        </w:rPr>
        <w:t>‘</w:t>
      </w:r>
      <w:r>
        <w:rPr>
          <w:rFonts w:ascii="細明體" w:eastAsia="細明體" w:hAnsi="細明體" w:hint="eastAsia"/>
          <w:bCs/>
          <w:lang w:eastAsia="zh-TW"/>
        </w:rPr>
        <w:t xml:space="preserve"> 00:00:00.000</w:t>
      </w:r>
      <w:r>
        <w:rPr>
          <w:rFonts w:ascii="細明體" w:eastAsia="細明體" w:hAnsi="細明體"/>
          <w:bCs/>
          <w:lang w:eastAsia="zh-TW"/>
        </w:rPr>
        <w:t>’</w:t>
      </w:r>
    </w:p>
    <w:p w:rsidR="00FB2C5B" w:rsidRDefault="00FB2C5B"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計算終止時間: 空值</w:t>
      </w:r>
    </w:p>
    <w:p w:rsidR="00FB2C5B" w:rsidRDefault="00FB2C5B"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是否成功 :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p>
    <w:p w:rsidR="00124710" w:rsidRDefault="00124710"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錯誤訊息:不為空值</w:t>
      </w:r>
    </w:p>
    <w:p w:rsidR="006315D3" w:rsidRDefault="006315D3" w:rsidP="006315D3">
      <w:pPr>
        <w:pStyle w:val="Tabletext"/>
        <w:keepLines w:val="0"/>
        <w:numPr>
          <w:ilvl w:val="5"/>
          <w:numId w:val="32"/>
        </w:numPr>
        <w:spacing w:after="0" w:line="240" w:lineRule="auto"/>
        <w:rPr>
          <w:rFonts w:ascii="細明體" w:eastAsia="細明體" w:hAnsi="細明體" w:hint="eastAsia"/>
          <w:kern w:val="2"/>
          <w:lang w:eastAsia="zh-TW"/>
        </w:rPr>
      </w:pPr>
      <w:r w:rsidRPr="006315D3">
        <w:rPr>
          <w:rFonts w:ascii="細明體" w:eastAsia="細明體" w:hAnsi="細明體" w:hint="eastAsia"/>
          <w:kern w:val="2"/>
          <w:lang w:eastAsia="zh-TW"/>
        </w:rPr>
        <w:t>計算來源 =作業來源</w:t>
      </w:r>
    </w:p>
    <w:p w:rsidR="00FB2C5B" w:rsidRDefault="00FB2C5B"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FB2C5B" w:rsidRDefault="00FB2C5B" w:rsidP="00FB2C5B">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w:t>
      </w:r>
    </w:p>
    <w:p w:rsidR="00FB2C5B" w:rsidRPr="00FB2C5B" w:rsidRDefault="00FB2C5B" w:rsidP="00FB2C5B">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p>
    <w:p w:rsidR="00AE4478" w:rsidRPr="00704E65" w:rsidRDefault="00AE4478" w:rsidP="00AE4478">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END IF</w:t>
      </w:r>
    </w:p>
    <w:p w:rsidR="00AE4478" w:rsidRPr="00704E65" w:rsidRDefault="00AE4478" w:rsidP="00AE4478">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 xml:space="preserve">IF </w:t>
      </w: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不為空值</w:t>
      </w:r>
    </w:p>
    <w:p w:rsidR="00AE4478" w:rsidRPr="00704E65" w:rsidRDefault="00AE4478" w:rsidP="00AE4478">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受理編號:</w:t>
      </w:r>
      <w:r w:rsidRPr="00704E65">
        <w:rPr>
          <w:rFonts w:ascii="細明體" w:eastAsia="細明體" w:hAnsi="細明體" w:hint="eastAsia"/>
          <w:lang w:eastAsia="zh-TW"/>
        </w:rPr>
        <w:t xml:space="preserve"> $</w:t>
      </w:r>
      <w:r w:rsidRPr="00704E65">
        <w:rPr>
          <w:rFonts w:ascii="細明體" w:eastAsia="細明體" w:hAnsi="細明體"/>
          <w:lang w:eastAsia="zh-TW"/>
        </w:rPr>
        <w:t>受理編號</w:t>
      </w:r>
    </w:p>
    <w:p w:rsidR="00AE4478" w:rsidRPr="00704E65" w:rsidRDefault="00AE4478" w:rsidP="00AE4478">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AE4478" w:rsidRPr="00704E65" w:rsidRDefault="00AE4478" w:rsidP="00AE4478">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ORDER BY 受理編號，事故者ID，模型分類，因子代碼</w:t>
      </w:r>
    </w:p>
    <w:p w:rsidR="00AE4478" w:rsidRPr="00704E65" w:rsidRDefault="00AE4478" w:rsidP="00AE4478">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若無資料,屬正常</w:t>
      </w:r>
    </w:p>
    <w:p w:rsidR="00AE4478" w:rsidRPr="00704E65" w:rsidRDefault="00AE4478" w:rsidP="00AE4478">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FATAL出件數相關資料給LOG檔顯示。</w:t>
      </w:r>
    </w:p>
    <w:p w:rsidR="00AE4478" w:rsidRPr="00704E65" w:rsidRDefault="00AE4478" w:rsidP="00AE4478">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p>
    <w:p w:rsidR="00AE4478" w:rsidRPr="00704E65" w:rsidRDefault="00AE4478" w:rsidP="00AE4478">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輸入件數7 = 0, 成功件數7 = 0 , 失敗件數7 = 0</w:t>
      </w:r>
    </w:p>
    <w:p w:rsidR="00AE4478" w:rsidRPr="00704E65" w:rsidRDefault="00AE4478" w:rsidP="00AE4478">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(批次作業件數記錄模組)，記錄件數相關資料。</w:t>
      </w:r>
    </w:p>
    <w:p w:rsidR="00AE4478" w:rsidRPr="00704E65" w:rsidRDefault="00AE4478" w:rsidP="00AE4478">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AE4478" w:rsidRPr="00704E65" w:rsidRDefault="00AE4478" w:rsidP="00AE4478">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ELSE</w:t>
      </w:r>
    </w:p>
    <w:p w:rsidR="00AE4478" w:rsidRPr="00704E65" w:rsidRDefault="00AE4478" w:rsidP="00AE4478">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輸入件數7 = 0, 成功件數7 = 0 , 失敗件數7 = 0</w:t>
      </w:r>
    </w:p>
    <w:p w:rsidR="00AE4478" w:rsidRPr="00704E65" w:rsidRDefault="00AE4478" w:rsidP="00AE4478">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AE4478" w:rsidRPr="00704E65" w:rsidRDefault="00AE4478" w:rsidP="00AE4478">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若有資料，處理方式同</w:t>
      </w:r>
      <w:r w:rsidRPr="00704E65">
        <w:rPr>
          <w:rFonts w:ascii="細明體" w:eastAsia="細明體" w:hAnsi="細明體" w:hint="eastAsia"/>
          <w:b/>
          <w:color w:val="00B050"/>
          <w:lang w:eastAsia="zh-TW"/>
        </w:rPr>
        <w:t>//**V011*共同處理程式段******START~END//</w:t>
      </w:r>
    </w:p>
    <w:p w:rsidR="00AE4478" w:rsidRPr="00704E65" w:rsidRDefault="00AE4478" w:rsidP="00AE4478">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件數紀錄變數不同，改為</w:t>
      </w:r>
      <w:r w:rsidRPr="00704E65">
        <w:rPr>
          <w:rFonts w:ascii="細明體" w:eastAsia="細明體" w:hAnsi="細明體" w:hint="eastAsia"/>
          <w:lang w:eastAsia="zh-TW"/>
        </w:rPr>
        <w:t>輸入件數7 , 成功件數7  , 失敗件數7</w:t>
      </w:r>
    </w:p>
    <w:p w:rsidR="00AE4478" w:rsidRDefault="00AE4478" w:rsidP="00AE4478">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 (</w:t>
      </w:r>
      <w:r w:rsidRPr="00704E65">
        <w:rPr>
          <w:rFonts w:ascii="細明體" w:eastAsia="細明體" w:hAnsi="細明體" w:hint="eastAsia"/>
          <w:kern w:val="2"/>
          <w:lang w:eastAsia="zh-TW"/>
        </w:rPr>
        <w:t>//**醫院評分分數)</w:t>
      </w:r>
    </w:p>
    <w:p w:rsidR="002A5E97" w:rsidRDefault="002A5E97" w:rsidP="00C877A7">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//STEP8</w:t>
      </w:r>
    </w:p>
    <w:p w:rsidR="00C877A7" w:rsidRDefault="00C877A7" w:rsidP="00C877A7">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r w:rsidRPr="00704E65">
        <w:rPr>
          <w:rFonts w:ascii="細明體" w:eastAsia="細明體" w:hAnsi="細明體"/>
          <w:kern w:val="2"/>
          <w:lang w:eastAsia="zh-TW"/>
        </w:rPr>
        <w:t xml:space="preserve"> </w:t>
      </w:r>
      <w:r w:rsidR="00B76CBE">
        <w:rPr>
          <w:rFonts w:ascii="細明體" w:eastAsia="細明體" w:hAnsi="細明體" w:hint="eastAsia"/>
          <w:kern w:val="2"/>
          <w:lang w:eastAsia="zh-TW"/>
        </w:rPr>
        <w:t xml:space="preserve">OR </w:t>
      </w:r>
      <w:r w:rsidR="00B76CBE">
        <w:rPr>
          <w:rFonts w:ascii="細明體" w:eastAsia="細明體" w:hAnsi="細明體"/>
          <w:kern w:val="2"/>
          <w:lang w:eastAsia="zh-TW"/>
        </w:rPr>
        <w:t>‘</w:t>
      </w:r>
      <w:r w:rsidR="00B76CBE">
        <w:rPr>
          <w:rFonts w:ascii="細明體" w:eastAsia="細明體" w:hAnsi="細明體" w:hint="eastAsia"/>
          <w:kern w:val="2"/>
          <w:lang w:eastAsia="zh-TW"/>
        </w:rPr>
        <w:t>X</w:t>
      </w:r>
      <w:r w:rsidR="00B76CBE">
        <w:rPr>
          <w:rFonts w:ascii="細明體" w:eastAsia="細明體" w:hAnsi="細明體"/>
          <w:kern w:val="2"/>
          <w:lang w:eastAsia="zh-TW"/>
        </w:rPr>
        <w:t>’</w:t>
      </w:r>
      <w:r w:rsidRPr="00704E65">
        <w:rPr>
          <w:rFonts w:ascii="細明體" w:eastAsia="細明體" w:hAnsi="細明體"/>
          <w:kern w:val="2"/>
          <w:lang w:eastAsia="zh-TW"/>
        </w:rPr>
        <w:t xml:space="preserve"> OR ‘</w:t>
      </w:r>
      <w:r>
        <w:rPr>
          <w:rFonts w:ascii="細明體" w:eastAsia="細明體" w:hAnsi="細明體" w:hint="eastAsia"/>
          <w:kern w:val="2"/>
          <w:lang w:eastAsia="zh-TW"/>
        </w:rPr>
        <w:t>8</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(醫師)</w:t>
      </w:r>
    </w:p>
    <w:p w:rsidR="00C877A7" w:rsidRPr="00704E65" w:rsidRDefault="00C877A7" w:rsidP="00C877A7">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讀取理賠案件FAMS評分紀錄檔DTAAV011，BY參數:</w:t>
      </w:r>
    </w:p>
    <w:p w:rsidR="00C877A7" w:rsidRPr="00704E65" w:rsidRDefault="00C877A7" w:rsidP="00C877A7">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IF $模型分類 &lt;&gt; </w:t>
      </w:r>
      <w:r w:rsidRPr="00704E65">
        <w:rPr>
          <w:rFonts w:ascii="細明體" w:eastAsia="細明體" w:hAnsi="細明體"/>
          <w:kern w:val="2"/>
          <w:lang w:eastAsia="zh-TW"/>
        </w:rPr>
        <w:t>‘</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(全部)</w:t>
      </w:r>
    </w:p>
    <w:p w:rsidR="00C877A7" w:rsidRPr="00704E65" w:rsidRDefault="00C877A7" w:rsidP="00C877A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 = $模型分類</w:t>
      </w:r>
    </w:p>
    <w:p w:rsidR="00C877A7" w:rsidRPr="00704E65" w:rsidRDefault="00C877A7" w:rsidP="00C877A7">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END IF</w:t>
      </w:r>
    </w:p>
    <w:p w:rsidR="00C877A7" w:rsidRPr="00704E65" w:rsidRDefault="00C877A7" w:rsidP="00C877A7">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因子代碼: LIKE </w:t>
      </w:r>
      <w:r w:rsidRPr="00704E65">
        <w:rPr>
          <w:rFonts w:ascii="細明體" w:eastAsia="細明體" w:hAnsi="細明體"/>
          <w:kern w:val="2"/>
          <w:lang w:eastAsia="zh-TW"/>
        </w:rPr>
        <w:t>‘</w:t>
      </w:r>
      <w:r>
        <w:rPr>
          <w:rFonts w:ascii="細明體" w:eastAsia="細明體" w:hAnsi="細明體" w:hint="eastAsia"/>
          <w:kern w:val="2"/>
          <w:lang w:eastAsia="zh-TW"/>
        </w:rPr>
        <w:t>G</w:t>
      </w:r>
      <w:r w:rsidRPr="00704E65">
        <w:rPr>
          <w:rFonts w:ascii="細明體" w:eastAsia="細明體" w:hAnsi="細明體" w:hint="eastAsia"/>
          <w:kern w:val="2"/>
          <w:lang w:eastAsia="zh-TW"/>
        </w:rPr>
        <w:t>%</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 (醫師)</w:t>
      </w:r>
    </w:p>
    <w:p w:rsidR="00C877A7" w:rsidRPr="00704E65" w:rsidRDefault="00C877A7" w:rsidP="00C877A7">
      <w:pPr>
        <w:pStyle w:val="Tabletext"/>
        <w:keepLines w:val="0"/>
        <w:numPr>
          <w:ilvl w:val="2"/>
          <w:numId w:val="32"/>
        </w:numPr>
        <w:spacing w:after="0" w:line="240" w:lineRule="auto"/>
        <w:rPr>
          <w:rFonts w:ascii="細明體" w:eastAsia="細明體" w:hAnsi="細明體"/>
          <w:kern w:val="2"/>
          <w:lang w:eastAsia="zh-TW"/>
        </w:rPr>
      </w:pPr>
      <w:r w:rsidRPr="00704E65">
        <w:rPr>
          <w:rFonts w:ascii="細明體" w:eastAsia="細明體" w:hAnsi="細明體"/>
          <w:kern w:val="2"/>
          <w:lang w:eastAsia="zh-TW"/>
        </w:rPr>
        <w:t>IF</w:t>
      </w:r>
      <w:r w:rsidRPr="00704E65">
        <w:rPr>
          <w:rFonts w:ascii="細明體" w:eastAsia="細明體" w:hAnsi="細明體" w:hint="eastAsia"/>
          <w:kern w:val="2"/>
          <w:lang w:eastAsia="zh-TW"/>
        </w:rPr>
        <w:t xml:space="preserve"> $</w:t>
      </w:r>
      <w:r w:rsidRPr="00704E65">
        <w:rPr>
          <w:rFonts w:ascii="細明體" w:eastAsia="細明體" w:hAnsi="細明體"/>
          <w:kern w:val="2"/>
          <w:lang w:eastAsia="zh-TW"/>
        </w:rPr>
        <w:t>整批或當日件 = ‘D’ (當日)</w:t>
      </w:r>
    </w:p>
    <w:p w:rsidR="00183EE6" w:rsidRPr="008D287C" w:rsidRDefault="00183EE6" w:rsidP="00183EE6">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lang w:eastAsia="zh-TW"/>
        </w:rPr>
        <w:t>IF $處理日期  不為空值</w:t>
      </w:r>
    </w:p>
    <w:p w:rsidR="00183EE6" w:rsidRPr="008D287C" w:rsidRDefault="00183EE6" w:rsidP="00183EE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Pr>
          <w:rFonts w:ascii="細明體" w:eastAsia="細明體" w:hAnsi="細明體" w:hint="eastAsia"/>
          <w:lang w:eastAsia="zh-TW"/>
        </w:rPr>
        <w:t>$處理日期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183EE6" w:rsidRPr="00704E65" w:rsidRDefault="00183EE6" w:rsidP="00183EE6">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ELSE</w:t>
      </w:r>
    </w:p>
    <w:p w:rsidR="00183EE6" w:rsidRPr="008D287C" w:rsidRDefault="00183EE6" w:rsidP="00183EE6">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183EE6" w:rsidRPr="00B84758" w:rsidRDefault="00183EE6" w:rsidP="00183EE6">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END IF</w:t>
      </w:r>
    </w:p>
    <w:p w:rsidR="00FB2C5B" w:rsidRDefault="00FB2C5B" w:rsidP="006315D3">
      <w:pPr>
        <w:pStyle w:val="Tabletext"/>
        <w:keepLines w:val="0"/>
        <w:numPr>
          <w:ilvl w:val="2"/>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w:t>
      </w:r>
      <w:r>
        <w:rPr>
          <w:rFonts w:ascii="細明體" w:eastAsia="細明體" w:hAnsi="細明體" w:hint="eastAsia"/>
          <w:color w:val="000000"/>
          <w:lang w:eastAsia="zh-TW"/>
        </w:rPr>
        <w:t xml:space="preserve"> IF </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Pr>
          <w:rFonts w:ascii="細明體" w:eastAsia="細明體" w:hAnsi="細明體"/>
          <w:kern w:val="2"/>
          <w:lang w:eastAsia="zh-TW"/>
        </w:rPr>
        <w:t xml:space="preserve"> </w:t>
      </w:r>
      <w:r w:rsidR="006315D3" w:rsidRPr="006315D3">
        <w:rPr>
          <w:rFonts w:ascii="細明體" w:eastAsia="細明體" w:hAnsi="細明體"/>
          <w:kern w:val="2"/>
          <w:lang w:eastAsia="zh-TW"/>
        </w:rPr>
        <w:t>IN (‘N’,’3’)</w:t>
      </w:r>
      <w:r w:rsidRPr="00704E65">
        <w:rPr>
          <w:rFonts w:ascii="細明體" w:eastAsia="細明體" w:hAnsi="細明體"/>
          <w:kern w:val="2"/>
          <w:lang w:eastAsia="zh-TW"/>
        </w:rPr>
        <w:t xml:space="preserve"> (</w:t>
      </w:r>
      <w:r>
        <w:rPr>
          <w:rFonts w:ascii="細明體" w:eastAsia="細明體" w:hAnsi="細明體" w:hint="eastAsia"/>
          <w:kern w:val="2"/>
          <w:lang w:eastAsia="zh-TW"/>
        </w:rPr>
        <w:t>線上即時</w:t>
      </w:r>
      <w:r w:rsidR="006315D3" w:rsidRPr="006315D3">
        <w:rPr>
          <w:rFonts w:ascii="細明體" w:eastAsia="細明體" w:hAnsi="細明體" w:hint="eastAsia"/>
          <w:kern w:val="2"/>
          <w:lang w:eastAsia="zh-TW"/>
        </w:rPr>
        <w:t>、3登件</w:t>
      </w:r>
      <w:r w:rsidRPr="00704E65">
        <w:rPr>
          <w:rFonts w:ascii="細明體" w:eastAsia="細明體" w:hAnsi="細明體"/>
          <w:kern w:val="2"/>
          <w:lang w:eastAsia="zh-TW"/>
        </w:rPr>
        <w:t>)</w:t>
      </w:r>
    </w:p>
    <w:p w:rsidR="00FB2C5B" w:rsidRDefault="00FB2C5B" w:rsidP="00FB2C5B">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DTAAV011</w:t>
      </w:r>
      <w:r>
        <w:rPr>
          <w:rFonts w:ascii="細明體" w:eastAsia="細明體" w:hAnsi="細明體" w:cs="細明體" w:hint="eastAsia"/>
          <w:lang w:eastAsia="zh-TW"/>
        </w:rPr>
        <w:t>.</w:t>
      </w:r>
      <w:r>
        <w:rPr>
          <w:rFonts w:ascii="細明體" w:eastAsia="細明體" w:hAnsi="細明體" w:hint="eastAsia"/>
          <w:kern w:val="2"/>
          <w:lang w:eastAsia="zh-TW"/>
        </w:rPr>
        <w:t>受理編號 IN (</w:t>
      </w:r>
    </w:p>
    <w:p w:rsidR="00FB2C5B" w:rsidRPr="00967CBF" w:rsidRDefault="00FB2C5B" w:rsidP="00FB2C5B">
      <w:pPr>
        <w:pStyle w:val="Tabletext"/>
        <w:keepLines w:val="0"/>
        <w:numPr>
          <w:ilvl w:val="4"/>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w:t>
      </w:r>
      <w:r w:rsidRPr="00B41F2C">
        <w:rPr>
          <w:rFonts w:ascii="細明體" w:eastAsia="細明體" w:hAnsi="細明體" w:hint="eastAsia"/>
          <w:bCs/>
          <w:lang w:eastAsia="zh-TW"/>
        </w:rPr>
        <w:t>理賠偵測線上計算檔</w:t>
      </w:r>
      <w:r>
        <w:rPr>
          <w:rFonts w:ascii="細明體" w:eastAsia="細明體" w:hAnsi="細明體" w:hint="eastAsia"/>
          <w:bCs/>
          <w:lang w:eastAsia="zh-TW"/>
        </w:rPr>
        <w:t>DTAAV014，BY參數</w:t>
      </w:r>
    </w:p>
    <w:p w:rsidR="00FB2C5B" w:rsidRPr="00967CBF" w:rsidRDefault="00FB2C5B"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bCs/>
          <w:lang w:eastAsia="zh-TW"/>
        </w:rPr>
        <w:t xml:space="preserve">計算開始時間: &gt;= 系統時間 + </w:t>
      </w:r>
      <w:r>
        <w:rPr>
          <w:rFonts w:ascii="細明體" w:eastAsia="細明體" w:hAnsi="細明體"/>
          <w:bCs/>
          <w:lang w:eastAsia="zh-TW"/>
        </w:rPr>
        <w:t>‘</w:t>
      </w:r>
      <w:r>
        <w:rPr>
          <w:rFonts w:ascii="細明體" w:eastAsia="細明體" w:hAnsi="細明體" w:hint="eastAsia"/>
          <w:bCs/>
          <w:lang w:eastAsia="zh-TW"/>
        </w:rPr>
        <w:t xml:space="preserve"> 00:00:00.000</w:t>
      </w:r>
      <w:r>
        <w:rPr>
          <w:rFonts w:ascii="細明體" w:eastAsia="細明體" w:hAnsi="細明體"/>
          <w:bCs/>
          <w:lang w:eastAsia="zh-TW"/>
        </w:rPr>
        <w:t>’</w:t>
      </w:r>
    </w:p>
    <w:p w:rsidR="00FB2C5B" w:rsidRDefault="00FB2C5B"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計算終止時間: 空值</w:t>
      </w:r>
    </w:p>
    <w:p w:rsidR="00FB2C5B" w:rsidRDefault="00FB2C5B"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是否成功 :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p>
    <w:p w:rsidR="00124710" w:rsidRDefault="00124710"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錯誤訊息:不為空值</w:t>
      </w:r>
    </w:p>
    <w:p w:rsidR="006315D3" w:rsidRDefault="006315D3" w:rsidP="006315D3">
      <w:pPr>
        <w:pStyle w:val="Tabletext"/>
        <w:keepLines w:val="0"/>
        <w:numPr>
          <w:ilvl w:val="5"/>
          <w:numId w:val="32"/>
        </w:numPr>
        <w:spacing w:after="0" w:line="240" w:lineRule="auto"/>
        <w:rPr>
          <w:rFonts w:ascii="細明體" w:eastAsia="細明體" w:hAnsi="細明體" w:hint="eastAsia"/>
          <w:kern w:val="2"/>
          <w:lang w:eastAsia="zh-TW"/>
        </w:rPr>
      </w:pPr>
      <w:r w:rsidRPr="006315D3">
        <w:rPr>
          <w:rFonts w:ascii="細明體" w:eastAsia="細明體" w:hAnsi="細明體" w:hint="eastAsia"/>
          <w:kern w:val="2"/>
          <w:lang w:eastAsia="zh-TW"/>
        </w:rPr>
        <w:t>計算來源 =作業來源</w:t>
      </w:r>
    </w:p>
    <w:p w:rsidR="00FB2C5B" w:rsidRDefault="00FB2C5B" w:rsidP="00FB2C5B">
      <w:pPr>
        <w:pStyle w:val="Tabletext"/>
        <w:keepLines w:val="0"/>
        <w:numPr>
          <w:ilvl w:val="5"/>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FB2C5B" w:rsidRDefault="00FB2C5B" w:rsidP="00FB2C5B">
      <w:pPr>
        <w:pStyle w:val="Tabletext"/>
        <w:keepLines w:val="0"/>
        <w:numPr>
          <w:ilvl w:val="6"/>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w:t>
      </w:r>
    </w:p>
    <w:p w:rsidR="00FB2C5B" w:rsidRPr="00704E65" w:rsidRDefault="00FB2C5B" w:rsidP="00FB2C5B">
      <w:pPr>
        <w:pStyle w:val="Tabletext"/>
        <w:keepLines w:val="0"/>
        <w:numPr>
          <w:ilvl w:val="3"/>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p>
    <w:p w:rsidR="00C877A7" w:rsidRPr="00704E65" w:rsidRDefault="00C877A7" w:rsidP="00C877A7">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END IF</w:t>
      </w:r>
    </w:p>
    <w:p w:rsidR="00C877A7" w:rsidRPr="00704E65" w:rsidRDefault="00C877A7" w:rsidP="00C877A7">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 xml:space="preserve">IF </w:t>
      </w: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不為空值</w:t>
      </w:r>
    </w:p>
    <w:p w:rsidR="00C877A7" w:rsidRPr="00704E65" w:rsidRDefault="00C877A7" w:rsidP="00C877A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受理編號:</w:t>
      </w:r>
      <w:r w:rsidRPr="00704E65">
        <w:rPr>
          <w:rFonts w:ascii="細明體" w:eastAsia="細明體" w:hAnsi="細明體" w:hint="eastAsia"/>
          <w:lang w:eastAsia="zh-TW"/>
        </w:rPr>
        <w:t xml:space="preserve"> $</w:t>
      </w:r>
      <w:r w:rsidRPr="00704E65">
        <w:rPr>
          <w:rFonts w:ascii="細明體" w:eastAsia="細明體" w:hAnsi="細明體"/>
          <w:lang w:eastAsia="zh-TW"/>
        </w:rPr>
        <w:t>受理編號</w:t>
      </w:r>
    </w:p>
    <w:p w:rsidR="00C877A7" w:rsidRPr="00704E65" w:rsidRDefault="00C877A7" w:rsidP="00C877A7">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C877A7" w:rsidRPr="00704E65" w:rsidRDefault="00C877A7" w:rsidP="00C877A7">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ORDER BY 受理編號，事故者ID，模型分類，因子代碼</w:t>
      </w:r>
    </w:p>
    <w:p w:rsidR="00C877A7" w:rsidRPr="00704E65" w:rsidRDefault="00C877A7" w:rsidP="00C877A7">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若無資料,屬正常</w:t>
      </w:r>
    </w:p>
    <w:p w:rsidR="00C877A7" w:rsidRPr="00704E65" w:rsidRDefault="00C877A7" w:rsidP="00C877A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FATAL出件數相關資料給LOG檔顯示。</w:t>
      </w:r>
    </w:p>
    <w:p w:rsidR="00C877A7" w:rsidRPr="00704E65" w:rsidRDefault="00C877A7" w:rsidP="00C877A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IF $</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sidRPr="00704E65">
        <w:rPr>
          <w:rFonts w:ascii="細明體" w:eastAsia="細明體" w:hAnsi="細明體"/>
          <w:kern w:val="2"/>
          <w:lang w:eastAsia="zh-TW"/>
        </w:rPr>
        <w:t>= ‘</w:t>
      </w:r>
      <w:r w:rsidRPr="00704E65">
        <w:rPr>
          <w:rFonts w:ascii="細明體" w:eastAsia="細明體" w:hAnsi="細明體" w:hint="eastAsia"/>
          <w:kern w:val="2"/>
          <w:lang w:eastAsia="zh-TW"/>
        </w:rPr>
        <w:t>0</w:t>
      </w:r>
      <w:r w:rsidRPr="00704E65">
        <w:rPr>
          <w:rFonts w:ascii="細明體" w:eastAsia="細明體" w:hAnsi="細明體"/>
          <w:kern w:val="2"/>
          <w:lang w:eastAsia="zh-TW"/>
        </w:rPr>
        <w:t>’</w:t>
      </w:r>
      <w:r w:rsidRPr="00704E65">
        <w:rPr>
          <w:rFonts w:ascii="細明體" w:eastAsia="細明體" w:hAnsi="細明體" w:hint="eastAsia"/>
          <w:kern w:val="2"/>
          <w:lang w:eastAsia="zh-TW"/>
        </w:rPr>
        <w:t>(全部)</w:t>
      </w:r>
    </w:p>
    <w:p w:rsidR="00C877A7" w:rsidRPr="00704E65" w:rsidRDefault="00C877A7" w:rsidP="00C877A7">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w:t>
      </w:r>
      <w:r>
        <w:rPr>
          <w:rFonts w:ascii="細明體" w:eastAsia="細明體" w:hAnsi="細明體" w:hint="eastAsia"/>
          <w:lang w:eastAsia="zh-TW"/>
        </w:rPr>
        <w:t>8</w:t>
      </w:r>
      <w:r w:rsidRPr="00704E65">
        <w:rPr>
          <w:rFonts w:ascii="細明體" w:eastAsia="細明體" w:hAnsi="細明體" w:hint="eastAsia"/>
          <w:lang w:eastAsia="zh-TW"/>
        </w:rPr>
        <w:t xml:space="preserve"> = 0, 成功件數</w:t>
      </w:r>
      <w:r>
        <w:rPr>
          <w:rFonts w:ascii="細明體" w:eastAsia="細明體" w:hAnsi="細明體" w:hint="eastAsia"/>
          <w:lang w:eastAsia="zh-TW"/>
        </w:rPr>
        <w:t>8</w:t>
      </w:r>
      <w:r w:rsidRPr="00704E65">
        <w:rPr>
          <w:rFonts w:ascii="細明體" w:eastAsia="細明體" w:hAnsi="細明體" w:hint="eastAsia"/>
          <w:lang w:eastAsia="zh-TW"/>
        </w:rPr>
        <w:t xml:space="preserve"> = 0 , 失敗件數</w:t>
      </w:r>
      <w:r>
        <w:rPr>
          <w:rFonts w:ascii="細明體" w:eastAsia="細明體" w:hAnsi="細明體" w:hint="eastAsia"/>
          <w:lang w:eastAsia="zh-TW"/>
        </w:rPr>
        <w:t>8</w:t>
      </w:r>
      <w:r w:rsidRPr="00704E65">
        <w:rPr>
          <w:rFonts w:ascii="細明體" w:eastAsia="細明體" w:hAnsi="細明體" w:hint="eastAsia"/>
          <w:lang w:eastAsia="zh-TW"/>
        </w:rPr>
        <w:t xml:space="preserve"> = 0</w:t>
      </w:r>
    </w:p>
    <w:p w:rsidR="00C877A7" w:rsidRPr="00704E65" w:rsidRDefault="00C877A7" w:rsidP="00C877A7">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(批次作業件數記錄模組)，記錄件數相關資料。</w:t>
      </w:r>
    </w:p>
    <w:p w:rsidR="00C877A7" w:rsidRPr="00704E65" w:rsidRDefault="00C877A7" w:rsidP="00C877A7">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C877A7" w:rsidRPr="00704E65" w:rsidRDefault="00C877A7" w:rsidP="00C877A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ELSE</w:t>
      </w:r>
    </w:p>
    <w:p w:rsidR="00C877A7" w:rsidRPr="00704E65" w:rsidRDefault="00C877A7" w:rsidP="00C877A7">
      <w:pPr>
        <w:pStyle w:val="Tabletext"/>
        <w:keepLines w:val="0"/>
        <w:numPr>
          <w:ilvl w:val="4"/>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輸入件數</w:t>
      </w:r>
      <w:r>
        <w:rPr>
          <w:rFonts w:ascii="細明體" w:eastAsia="細明體" w:hAnsi="細明體" w:hint="eastAsia"/>
          <w:lang w:eastAsia="zh-TW"/>
        </w:rPr>
        <w:t>8</w:t>
      </w:r>
      <w:r w:rsidRPr="00704E65">
        <w:rPr>
          <w:rFonts w:ascii="細明體" w:eastAsia="細明體" w:hAnsi="細明體" w:hint="eastAsia"/>
          <w:lang w:eastAsia="zh-TW"/>
        </w:rPr>
        <w:t xml:space="preserve"> = 0, 成功件數</w:t>
      </w:r>
      <w:r>
        <w:rPr>
          <w:rFonts w:ascii="細明體" w:eastAsia="細明體" w:hAnsi="細明體" w:hint="eastAsia"/>
          <w:lang w:eastAsia="zh-TW"/>
        </w:rPr>
        <w:t>8</w:t>
      </w:r>
      <w:r w:rsidRPr="00704E65">
        <w:rPr>
          <w:rFonts w:ascii="細明體" w:eastAsia="細明體" w:hAnsi="細明體" w:hint="eastAsia"/>
          <w:lang w:eastAsia="zh-TW"/>
        </w:rPr>
        <w:t xml:space="preserve"> = 0 , 失敗件數</w:t>
      </w:r>
      <w:r>
        <w:rPr>
          <w:rFonts w:ascii="細明體" w:eastAsia="細明體" w:hAnsi="細明體" w:hint="eastAsia"/>
          <w:lang w:eastAsia="zh-TW"/>
        </w:rPr>
        <w:t>8</w:t>
      </w:r>
      <w:r w:rsidRPr="00704E65">
        <w:rPr>
          <w:rFonts w:ascii="細明體" w:eastAsia="細明體" w:hAnsi="細明體" w:hint="eastAsia"/>
          <w:lang w:eastAsia="zh-TW"/>
        </w:rPr>
        <w:t xml:space="preserve"> = 0</w:t>
      </w:r>
    </w:p>
    <w:p w:rsidR="00C877A7" w:rsidRPr="00704E65" w:rsidRDefault="00C877A7" w:rsidP="00C877A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C877A7" w:rsidRPr="00704E65" w:rsidRDefault="00C877A7" w:rsidP="00C877A7">
      <w:pPr>
        <w:pStyle w:val="Tabletext"/>
        <w:keepLines w:val="0"/>
        <w:numPr>
          <w:ilvl w:val="2"/>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若有資料，處理方式同</w:t>
      </w:r>
      <w:r w:rsidRPr="00704E65">
        <w:rPr>
          <w:rFonts w:ascii="細明體" w:eastAsia="細明體" w:hAnsi="細明體" w:hint="eastAsia"/>
          <w:b/>
          <w:color w:val="00B050"/>
          <w:lang w:eastAsia="zh-TW"/>
        </w:rPr>
        <w:t>//**V011*共同處理程式段******START~END//</w:t>
      </w:r>
    </w:p>
    <w:p w:rsidR="00C877A7" w:rsidRPr="00704E65" w:rsidRDefault="00C877A7" w:rsidP="00C877A7">
      <w:pPr>
        <w:pStyle w:val="Tabletext"/>
        <w:keepLines w:val="0"/>
        <w:numPr>
          <w:ilvl w:val="3"/>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件數紀錄變數不同，改為</w:t>
      </w:r>
      <w:r w:rsidRPr="00704E65">
        <w:rPr>
          <w:rFonts w:ascii="細明體" w:eastAsia="細明體" w:hAnsi="細明體" w:hint="eastAsia"/>
          <w:lang w:eastAsia="zh-TW"/>
        </w:rPr>
        <w:t>輸入件數</w:t>
      </w:r>
      <w:r>
        <w:rPr>
          <w:rFonts w:ascii="細明體" w:eastAsia="細明體" w:hAnsi="細明體" w:hint="eastAsia"/>
          <w:lang w:eastAsia="zh-TW"/>
        </w:rPr>
        <w:t>8</w:t>
      </w:r>
      <w:r w:rsidRPr="00704E65">
        <w:rPr>
          <w:rFonts w:ascii="細明體" w:eastAsia="細明體" w:hAnsi="細明體" w:hint="eastAsia"/>
          <w:lang w:eastAsia="zh-TW"/>
        </w:rPr>
        <w:t xml:space="preserve"> , 成功件數</w:t>
      </w:r>
      <w:r>
        <w:rPr>
          <w:rFonts w:ascii="細明體" w:eastAsia="細明體" w:hAnsi="細明體" w:hint="eastAsia"/>
          <w:lang w:eastAsia="zh-TW"/>
        </w:rPr>
        <w:t>8</w:t>
      </w:r>
      <w:r w:rsidRPr="00704E65">
        <w:rPr>
          <w:rFonts w:ascii="細明體" w:eastAsia="細明體" w:hAnsi="細明體" w:hint="eastAsia"/>
          <w:lang w:eastAsia="zh-TW"/>
        </w:rPr>
        <w:t xml:space="preserve">  , 失敗件數</w:t>
      </w:r>
      <w:r>
        <w:rPr>
          <w:rFonts w:ascii="細明體" w:eastAsia="細明體" w:hAnsi="細明體" w:hint="eastAsia"/>
          <w:lang w:eastAsia="zh-TW"/>
        </w:rPr>
        <w:t>8</w:t>
      </w:r>
    </w:p>
    <w:p w:rsidR="00C877A7" w:rsidRDefault="00C877A7" w:rsidP="00C877A7">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 (</w:t>
      </w:r>
      <w:r w:rsidRPr="00704E65">
        <w:rPr>
          <w:rFonts w:ascii="細明體" w:eastAsia="細明體" w:hAnsi="細明體" w:hint="eastAsia"/>
          <w:kern w:val="2"/>
          <w:lang w:eastAsia="zh-TW"/>
        </w:rPr>
        <w:t>//**醫師評分分數)</w:t>
      </w:r>
    </w:p>
    <w:p w:rsidR="00B76CBE" w:rsidRDefault="00B76CBE" w:rsidP="00C877A7">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lang w:eastAsia="zh-TW"/>
        </w:rPr>
        <w:t>執行步驟</w:t>
      </w:r>
      <w:r w:rsidRPr="00704E65">
        <w:rPr>
          <w:rFonts w:ascii="細明體" w:eastAsia="細明體" w:hAnsi="細明體" w:hint="eastAsia"/>
          <w:lang w:eastAsia="zh-TW"/>
        </w:rPr>
        <w:t xml:space="preserve"> </w:t>
      </w:r>
      <w:r>
        <w:rPr>
          <w:rFonts w:ascii="細明體" w:eastAsia="細明體" w:hAnsi="細明體"/>
          <w:kern w:val="2"/>
          <w:lang w:eastAsia="zh-TW"/>
        </w:rPr>
        <w:t>= ‘</w:t>
      </w:r>
      <w:r>
        <w:rPr>
          <w:rFonts w:ascii="細明體" w:eastAsia="細明體" w:hAnsi="細明體" w:hint="eastAsia"/>
          <w:kern w:val="2"/>
          <w:lang w:eastAsia="zh-TW"/>
        </w:rPr>
        <w:t>X</w:t>
      </w:r>
      <w:r>
        <w:rPr>
          <w:rFonts w:ascii="細明體" w:eastAsia="細明體" w:hAnsi="細明體"/>
          <w:kern w:val="2"/>
          <w:lang w:eastAsia="zh-TW"/>
        </w:rPr>
        <w:t>’</w:t>
      </w:r>
    </w:p>
    <w:p w:rsidR="00B76CBE" w:rsidRDefault="00B76CBE" w:rsidP="00275B45">
      <w:pPr>
        <w:pStyle w:val="Tabletext"/>
        <w:keepLines w:val="0"/>
        <w:numPr>
          <w:ilvl w:val="1"/>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更新DTAAV014.END_TIME = 系統現在時間</w:t>
      </w:r>
    </w:p>
    <w:p w:rsidR="00B76CBE" w:rsidRDefault="00B76CBE" w:rsidP="00C877A7">
      <w:pPr>
        <w:pStyle w:val="Tabletext"/>
        <w:keepLines w:val="0"/>
        <w:numPr>
          <w:ilvl w:val="0"/>
          <w:numId w:val="32"/>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11637D" w:rsidRDefault="0011637D" w:rsidP="00C877A7">
      <w:pPr>
        <w:pStyle w:val="Tabletext"/>
        <w:keepLines w:val="0"/>
        <w:numPr>
          <w:ilvl w:val="0"/>
          <w:numId w:val="32"/>
        </w:numPr>
        <w:spacing w:after="0" w:line="240" w:lineRule="auto"/>
        <w:rPr>
          <w:rFonts w:ascii="細明體" w:eastAsia="細明體" w:hAnsi="細明體" w:hint="eastAsia"/>
          <w:kern w:val="2"/>
          <w:lang w:eastAsia="zh-TW"/>
        </w:rPr>
      </w:pPr>
      <w:r w:rsidRPr="00A63EC3">
        <w:rPr>
          <w:rFonts w:ascii="細明體" w:eastAsia="細明體" w:hAnsi="細明體" w:hint="eastAsia"/>
          <w:b/>
          <w:color w:val="FF0000"/>
          <w:kern w:val="2"/>
          <w:lang w:eastAsia="zh-TW"/>
        </w:rPr>
        <w:t>//**STEP_正式檔</w:t>
      </w:r>
      <w:r>
        <w:rPr>
          <w:rFonts w:ascii="細明體" w:eastAsia="細明體" w:hAnsi="細明體" w:hint="eastAsia"/>
          <w:b/>
          <w:color w:val="FF0000"/>
          <w:kern w:val="2"/>
          <w:lang w:eastAsia="zh-TW"/>
        </w:rPr>
        <w:t>END</w:t>
      </w:r>
    </w:p>
    <w:p w:rsidR="00EF3C8B" w:rsidRPr="00704E65" w:rsidRDefault="00EF3C8B" w:rsidP="00DC42EE">
      <w:pPr>
        <w:pStyle w:val="Tabletext"/>
        <w:keepLines w:val="0"/>
        <w:numPr>
          <w:ilvl w:val="0"/>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執行結果顯示</w:t>
      </w:r>
    </w:p>
    <w:p w:rsidR="00DB6615" w:rsidRPr="00704E65" w:rsidRDefault="00DB6615" w:rsidP="00EF3C8B">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FATAL出件數相關資料給LOG檔顯示。</w:t>
      </w:r>
    </w:p>
    <w:p w:rsidR="00DB6615" w:rsidRPr="00704E65" w:rsidRDefault="00DB6615" w:rsidP="00EF3C8B">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w:t>
      </w:r>
      <w:r w:rsidR="001614E3" w:rsidRPr="00704E65">
        <w:rPr>
          <w:rFonts w:ascii="細明體" w:eastAsia="細明體" w:hAnsi="細明體" w:hint="eastAsia"/>
          <w:lang w:eastAsia="zh-TW"/>
        </w:rPr>
        <w:t>所有</w:t>
      </w:r>
      <w:r w:rsidRPr="00704E65">
        <w:rPr>
          <w:rFonts w:ascii="細明體" w:eastAsia="細明體" w:hAnsi="細明體" w:hint="eastAsia"/>
          <w:lang w:eastAsia="zh-TW"/>
        </w:rPr>
        <w:t>件數</w:t>
      </w:r>
      <w:r w:rsidR="001614E3" w:rsidRPr="00704E65">
        <w:rPr>
          <w:rFonts w:ascii="細明體" w:eastAsia="細明體" w:hAnsi="細明體" w:hint="eastAsia"/>
          <w:lang w:eastAsia="zh-TW"/>
        </w:rPr>
        <w:t>相關資料</w:t>
      </w:r>
      <w:r w:rsidRPr="00704E65">
        <w:rPr>
          <w:rFonts w:ascii="細明體" w:eastAsia="細明體" w:hAnsi="細明體" w:hint="eastAsia"/>
          <w:lang w:eastAsia="zh-TW"/>
        </w:rPr>
        <w:t>。</w:t>
      </w:r>
    </w:p>
    <w:p w:rsidR="00DB6615" w:rsidRPr="00704E65" w:rsidRDefault="00DB6615" w:rsidP="00EF3C8B">
      <w:pPr>
        <w:pStyle w:val="Tabletext"/>
        <w:keepLines w:val="0"/>
        <w:numPr>
          <w:ilvl w:val="1"/>
          <w:numId w:val="32"/>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8A3A95" w:rsidRPr="00704E65" w:rsidRDefault="008A3A95" w:rsidP="008A3A95">
      <w:pPr>
        <w:pStyle w:val="Tabletext"/>
        <w:keepLines w:val="0"/>
        <w:spacing w:after="0" w:line="240" w:lineRule="auto"/>
        <w:rPr>
          <w:rFonts w:ascii="細明體" w:eastAsia="細明體" w:hAnsi="細明體" w:hint="eastAsia"/>
          <w:kern w:val="2"/>
          <w:lang w:eastAsia="zh-TW"/>
        </w:rPr>
      </w:pPr>
    </w:p>
    <w:p w:rsidR="00137442" w:rsidRDefault="00137442" w:rsidP="008A3A95">
      <w:pPr>
        <w:pStyle w:val="Tabletext"/>
        <w:keepLines w:val="0"/>
        <w:spacing w:after="0" w:line="240" w:lineRule="auto"/>
        <w:rPr>
          <w:rFonts w:ascii="細明體" w:eastAsia="細明體" w:hAnsi="細明體" w:hint="eastAsia"/>
          <w:kern w:val="2"/>
          <w:lang w:eastAsia="zh-TW"/>
        </w:rPr>
      </w:pPr>
      <w:bookmarkStart w:id="14" w:name="STEP_1"/>
      <w:bookmarkStart w:id="15" w:name="STEP_總分"/>
      <w:bookmarkEnd w:id="14"/>
      <w:r w:rsidRPr="00704E65">
        <w:rPr>
          <w:rFonts w:ascii="細明體" w:eastAsia="細明體" w:hAnsi="細明體" w:hint="eastAsia"/>
          <w:b/>
          <w:color w:val="00B050"/>
          <w:kern w:val="2"/>
          <w:lang w:eastAsia="zh-TW"/>
        </w:rPr>
        <w:t>計算總分STEP</w:t>
      </w:r>
      <w:r w:rsidR="00441F81" w:rsidRPr="00704E65">
        <w:rPr>
          <w:rFonts w:ascii="細明體" w:eastAsia="細明體" w:hAnsi="細明體" w:hint="eastAsia"/>
          <w:kern w:val="2"/>
          <w:lang w:eastAsia="zh-TW"/>
        </w:rPr>
        <w:t>[</w:t>
      </w:r>
      <w:hyperlink w:anchor="STEP_總分_BACK" w:history="1">
        <w:r w:rsidR="00441F81" w:rsidRPr="00704E65">
          <w:rPr>
            <w:rStyle w:val="ad"/>
            <w:rFonts w:ascii="細明體" w:eastAsia="細明體" w:hAnsi="細明體" w:hint="eastAsia"/>
            <w:kern w:val="2"/>
            <w:lang w:eastAsia="zh-TW"/>
          </w:rPr>
          <w:t>B</w:t>
        </w:r>
        <w:r w:rsidR="00441F81" w:rsidRPr="00704E65">
          <w:rPr>
            <w:rStyle w:val="ad"/>
            <w:rFonts w:ascii="細明體" w:eastAsia="細明體" w:hAnsi="細明體" w:hint="eastAsia"/>
            <w:kern w:val="2"/>
            <w:lang w:eastAsia="zh-TW"/>
          </w:rPr>
          <w:t>A</w:t>
        </w:r>
        <w:r w:rsidR="00441F81" w:rsidRPr="00704E65">
          <w:rPr>
            <w:rStyle w:val="ad"/>
            <w:rFonts w:ascii="細明體" w:eastAsia="細明體" w:hAnsi="細明體" w:hint="eastAsia"/>
            <w:kern w:val="2"/>
            <w:lang w:eastAsia="zh-TW"/>
          </w:rPr>
          <w:t>CK</w:t>
        </w:r>
      </w:hyperlink>
      <w:r w:rsidR="00441F81" w:rsidRPr="00704E65">
        <w:rPr>
          <w:rFonts w:ascii="細明體" w:eastAsia="細明體" w:hAnsi="細明體" w:hint="eastAsia"/>
          <w:kern w:val="2"/>
          <w:lang w:eastAsia="zh-TW"/>
        </w:rPr>
        <w:t>]</w:t>
      </w:r>
    </w:p>
    <w:bookmarkEnd w:id="15"/>
    <w:p w:rsidR="00CB353B" w:rsidRDefault="00CB353B" w:rsidP="00137442">
      <w:pPr>
        <w:pStyle w:val="Tabletext"/>
        <w:keepLines w:val="0"/>
        <w:numPr>
          <w:ilvl w:val="0"/>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//**判斷若為線上即時批次作業,要以</w:t>
      </w:r>
      <w:r w:rsidRPr="00B41F2C">
        <w:rPr>
          <w:rFonts w:ascii="細明體" w:eastAsia="細明體" w:hAnsi="細明體" w:hint="eastAsia"/>
          <w:bCs/>
          <w:lang w:eastAsia="zh-TW"/>
        </w:rPr>
        <w:t>理賠偵測線上計算檔</w:t>
      </w:r>
      <w:r>
        <w:rPr>
          <w:rFonts w:ascii="細明體" w:eastAsia="細明體" w:hAnsi="細明體" w:hint="eastAsia"/>
          <w:bCs/>
          <w:lang w:eastAsia="zh-TW"/>
        </w:rPr>
        <w:t>DTAAV014為主</w:t>
      </w:r>
    </w:p>
    <w:p w:rsidR="00CB353B" w:rsidRDefault="00CB353B" w:rsidP="006315D3">
      <w:pPr>
        <w:pStyle w:val="Tabletext"/>
        <w:keepLines w:val="0"/>
        <w:numPr>
          <w:ilvl w:val="0"/>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Pr>
          <w:rFonts w:ascii="細明體" w:eastAsia="細明體" w:hAnsi="細明體"/>
          <w:kern w:val="2"/>
          <w:lang w:eastAsia="zh-TW"/>
        </w:rPr>
        <w:t xml:space="preserve"> </w:t>
      </w:r>
      <w:r w:rsidR="006315D3" w:rsidRPr="006315D3">
        <w:rPr>
          <w:rFonts w:ascii="細明體" w:eastAsia="細明體" w:hAnsi="細明體"/>
          <w:kern w:val="2"/>
          <w:lang w:eastAsia="zh-TW"/>
        </w:rPr>
        <w:t>IN (‘N’,’3’)</w:t>
      </w:r>
      <w:r w:rsidR="006315D3" w:rsidRPr="006315D3" w:rsidDel="006315D3">
        <w:rPr>
          <w:rFonts w:ascii="細明體" w:eastAsia="細明體" w:hAnsi="細明體"/>
          <w:kern w:val="2"/>
          <w:lang w:eastAsia="zh-TW"/>
        </w:rPr>
        <w:t xml:space="preserve"> </w:t>
      </w:r>
      <w:r>
        <w:rPr>
          <w:rFonts w:ascii="細明體" w:eastAsia="細明體" w:hAnsi="細明體" w:hint="eastAsia"/>
          <w:kern w:val="2"/>
          <w:lang w:eastAsia="zh-TW"/>
        </w:rPr>
        <w:t>(線上即時</w:t>
      </w:r>
      <w:r w:rsidR="006315D3" w:rsidRPr="006315D3">
        <w:rPr>
          <w:rFonts w:ascii="細明體" w:eastAsia="細明體" w:hAnsi="細明體" w:hint="eastAsia"/>
          <w:kern w:val="2"/>
          <w:lang w:eastAsia="zh-TW"/>
        </w:rPr>
        <w:t>、3登件</w:t>
      </w:r>
      <w:r>
        <w:rPr>
          <w:rFonts w:ascii="細明體" w:eastAsia="細明體" w:hAnsi="細明體" w:hint="eastAsia"/>
          <w:kern w:val="2"/>
          <w:lang w:eastAsia="zh-TW"/>
        </w:rPr>
        <w:t>)</w:t>
      </w:r>
    </w:p>
    <w:p w:rsidR="00CE644A" w:rsidRDefault="00CE644A" w:rsidP="00B84758">
      <w:pPr>
        <w:pStyle w:val="Tabletext"/>
        <w:keepLines w:val="0"/>
        <w:numPr>
          <w:ilvl w:val="1"/>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//**先將DTAAV011</w:t>
      </w:r>
      <w:r w:rsidR="00C05328">
        <w:rPr>
          <w:rFonts w:ascii="細明體" w:eastAsia="細明體" w:hAnsi="細明體" w:hint="eastAsia"/>
          <w:kern w:val="2"/>
          <w:lang w:eastAsia="zh-TW"/>
        </w:rPr>
        <w:t>的資料刪除，條件是</w:t>
      </w:r>
      <w:r>
        <w:rPr>
          <w:rFonts w:ascii="細明體" w:eastAsia="細明體" w:hAnsi="細明體" w:hint="eastAsia"/>
          <w:kern w:val="2"/>
          <w:lang w:eastAsia="zh-TW"/>
        </w:rPr>
        <w:t>DTAAV014</w:t>
      </w:r>
      <w:r w:rsidR="00C05328">
        <w:rPr>
          <w:rFonts w:ascii="細明體" w:eastAsia="細明體" w:hAnsi="細明體" w:hint="eastAsia"/>
          <w:kern w:val="2"/>
          <w:lang w:eastAsia="zh-TW"/>
        </w:rPr>
        <w:t>執行</w:t>
      </w:r>
      <w:r>
        <w:rPr>
          <w:rFonts w:ascii="細明體" w:eastAsia="細明體" w:hAnsi="細明體" w:hint="eastAsia"/>
          <w:kern w:val="2"/>
          <w:lang w:eastAsia="zh-TW"/>
        </w:rPr>
        <w:t>失敗件的案件</w:t>
      </w:r>
    </w:p>
    <w:p w:rsidR="00C05328" w:rsidRDefault="00C05328" w:rsidP="00B84758">
      <w:pPr>
        <w:pStyle w:val="Tabletext"/>
        <w:keepLines w:val="0"/>
        <w:numPr>
          <w:ilvl w:val="1"/>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刪除</w:t>
      </w:r>
      <w:r w:rsidRPr="003F425A">
        <w:rPr>
          <w:rFonts w:ascii="細明體" w:eastAsia="細明體" w:hAnsi="細明體" w:cs="細明體" w:hint="eastAsia"/>
          <w:lang w:eastAsia="zh-TW"/>
        </w:rPr>
        <w:t>理賠案件FAMS評分紀錄暫存檔</w:t>
      </w:r>
      <w:r>
        <w:rPr>
          <w:rFonts w:ascii="細明體" w:eastAsia="細明體" w:hAnsi="細明體" w:hint="eastAsia"/>
          <w:kern w:val="2"/>
          <w:lang w:eastAsia="zh-TW"/>
        </w:rPr>
        <w:t>DTAAV011,BY參數</w:t>
      </w:r>
    </w:p>
    <w:p w:rsidR="00C05328" w:rsidRDefault="00C05328" w:rsidP="00B84758">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受理編號: in </w:t>
      </w:r>
    </w:p>
    <w:p w:rsidR="00C05328" w:rsidRPr="00B84758" w:rsidRDefault="00C05328" w:rsidP="00B84758">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w:t>
      </w:r>
      <w:r w:rsidRPr="00B41F2C">
        <w:rPr>
          <w:rFonts w:ascii="細明體" w:eastAsia="細明體" w:hAnsi="細明體" w:hint="eastAsia"/>
          <w:bCs/>
          <w:lang w:eastAsia="zh-TW"/>
        </w:rPr>
        <w:t>理賠偵測線上計算檔</w:t>
      </w:r>
      <w:r>
        <w:rPr>
          <w:rFonts w:ascii="細明體" w:eastAsia="細明體" w:hAnsi="細明體" w:hint="eastAsia"/>
          <w:bCs/>
          <w:lang w:eastAsia="zh-TW"/>
        </w:rPr>
        <w:t>DTAAV014，BY參數</w:t>
      </w:r>
    </w:p>
    <w:p w:rsidR="00C05328" w:rsidRPr="00B84758" w:rsidRDefault="00C05328" w:rsidP="00B84758">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bCs/>
          <w:lang w:eastAsia="zh-TW"/>
        </w:rPr>
        <w:t>計算開始時間:不為空值</w:t>
      </w:r>
    </w:p>
    <w:p w:rsidR="00C05328" w:rsidRDefault="00C05328" w:rsidP="00B84758">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是否成功 :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p>
    <w:p w:rsidR="00C05328" w:rsidRDefault="00C05328" w:rsidP="00B84758">
      <w:pPr>
        <w:pStyle w:val="Tabletext"/>
        <w:keepLines w:val="0"/>
        <w:numPr>
          <w:ilvl w:val="4"/>
          <w:numId w:val="38"/>
        </w:numPr>
        <w:spacing w:after="0" w:line="240" w:lineRule="auto"/>
        <w:rPr>
          <w:rFonts w:ascii="細明體" w:eastAsia="細明體" w:hAnsi="細明體" w:hint="eastAsia"/>
          <w:kern w:val="2"/>
          <w:lang w:eastAsia="zh-TW"/>
        </w:rPr>
      </w:pPr>
      <w:r w:rsidRPr="00C05328">
        <w:rPr>
          <w:rFonts w:ascii="細明體" w:eastAsia="細明體" w:hAnsi="細明體" w:hint="eastAsia"/>
          <w:kern w:val="2"/>
          <w:lang w:eastAsia="zh-TW"/>
        </w:rPr>
        <w:t>錯誤訊息</w:t>
      </w:r>
      <w:r>
        <w:rPr>
          <w:rFonts w:ascii="細明體" w:eastAsia="細明體" w:hAnsi="細明體" w:hint="eastAsia"/>
          <w:kern w:val="2"/>
          <w:lang w:eastAsia="zh-TW"/>
        </w:rPr>
        <w:t>:不為空值</w:t>
      </w:r>
    </w:p>
    <w:p w:rsidR="006315D3" w:rsidRDefault="006315D3" w:rsidP="006315D3">
      <w:pPr>
        <w:pStyle w:val="Tabletext"/>
        <w:keepLines w:val="0"/>
        <w:numPr>
          <w:ilvl w:val="4"/>
          <w:numId w:val="38"/>
        </w:numPr>
        <w:spacing w:after="0" w:line="240" w:lineRule="auto"/>
        <w:rPr>
          <w:rFonts w:ascii="細明體" w:eastAsia="細明體" w:hAnsi="細明體" w:hint="eastAsia"/>
          <w:kern w:val="2"/>
          <w:lang w:eastAsia="zh-TW"/>
        </w:rPr>
      </w:pPr>
      <w:r w:rsidRPr="006315D3">
        <w:rPr>
          <w:rFonts w:ascii="細明體" w:eastAsia="細明體" w:hAnsi="細明體" w:hint="eastAsia"/>
          <w:kern w:val="2"/>
          <w:lang w:eastAsia="zh-TW"/>
        </w:rPr>
        <w:t>計算來源 =作業來源</w:t>
      </w:r>
    </w:p>
    <w:p w:rsidR="00C05328" w:rsidRDefault="00C05328" w:rsidP="00B84758">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C05328" w:rsidRDefault="00C05328" w:rsidP="00B84758">
      <w:pPr>
        <w:pStyle w:val="Tabletext"/>
        <w:keepLines w:val="0"/>
        <w:numPr>
          <w:ilvl w:val="5"/>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w:t>
      </w:r>
    </w:p>
    <w:p w:rsidR="00C05328" w:rsidRDefault="00C05328" w:rsidP="00B84758">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模型分類:</w:t>
      </w:r>
      <w:r w:rsidRPr="00704E65">
        <w:rPr>
          <w:rFonts w:ascii="細明體" w:eastAsia="細明體" w:hAnsi="細明體" w:hint="eastAsia"/>
          <w:kern w:val="2"/>
          <w:lang w:eastAsia="zh-TW"/>
        </w:rPr>
        <w:t>$模型分類</w:t>
      </w:r>
    </w:p>
    <w:p w:rsidR="00C05328" w:rsidRDefault="00C05328" w:rsidP="00B84758">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若無資料</w:t>
      </w:r>
    </w:p>
    <w:p w:rsidR="00C05328" w:rsidRDefault="00C05328" w:rsidP="00B84758">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屬正常，繼續下一step</w:t>
      </w:r>
    </w:p>
    <w:p w:rsidR="00C05328" w:rsidRDefault="00C05328" w:rsidP="00B84758">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若有誤，</w:t>
      </w:r>
    </w:p>
    <w:p w:rsidR="00C05328" w:rsidRPr="00704E65" w:rsidRDefault="00C05328" w:rsidP="00B84758">
      <w:pPr>
        <w:pStyle w:val="Tabletext"/>
        <w:keepLines w:val="0"/>
        <w:numPr>
          <w:ilvl w:val="3"/>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LOG錯誤訊息 </w:t>
      </w:r>
      <w:r w:rsidRPr="00704E65">
        <w:rPr>
          <w:rFonts w:ascii="細明體" w:eastAsia="細明體" w:hAnsi="細明體"/>
          <w:kern w:val="2"/>
          <w:lang w:eastAsia="zh-TW"/>
        </w:rPr>
        <w:t>“</w:t>
      </w:r>
      <w:r>
        <w:rPr>
          <w:rFonts w:ascii="細明體" w:eastAsia="細明體" w:hAnsi="細明體" w:hint="eastAsia"/>
          <w:kern w:val="2"/>
          <w:lang w:eastAsia="zh-TW"/>
        </w:rPr>
        <w:t>刪除</w:t>
      </w:r>
      <w:r w:rsidRPr="00704E65">
        <w:rPr>
          <w:rFonts w:ascii="細明體" w:eastAsia="細明體" w:hAnsi="細明體" w:cs="細明體" w:hint="eastAsia"/>
          <w:lang w:eastAsia="zh-TW"/>
        </w:rPr>
        <w:t>理賠案件FAMS評分紀錄檔錯誤，</w:t>
      </w:r>
      <w:r w:rsidRPr="00704E65">
        <w:rPr>
          <w:rFonts w:ascii="細明體" w:eastAsia="細明體" w:hAnsi="細明體" w:hint="eastAsia"/>
          <w:kern w:val="2"/>
          <w:lang w:eastAsia="zh-TW"/>
        </w:rPr>
        <w:t>受理編號：</w:t>
      </w:r>
      <w:r w:rsidRPr="00704E65">
        <w:rPr>
          <w:rFonts w:ascii="細明體" w:eastAsia="細明體" w:hAnsi="細明體" w:cs="細明體"/>
          <w:lang w:eastAsia="zh-TW"/>
        </w:rPr>
        <w:t>”</w:t>
      </w:r>
      <w:r w:rsidRPr="00704E65">
        <w:rPr>
          <w:rFonts w:ascii="細明體" w:eastAsia="細明體" w:hAnsi="細明體" w:cs="細明體" w:hint="eastAsia"/>
          <w:lang w:eastAsia="zh-TW"/>
        </w:rPr>
        <w:t>+</w:t>
      </w:r>
      <w:r w:rsidRPr="00704E65">
        <w:rPr>
          <w:rFonts w:ascii="細明體" w:eastAsia="細明體" w:hAnsi="細明體" w:hint="eastAsia"/>
          <w:kern w:val="2"/>
          <w:lang w:eastAsia="zh-TW"/>
        </w:rPr>
        <w:t xml:space="preserve">受理編號+ </w:t>
      </w:r>
      <w:r w:rsidRPr="00704E65">
        <w:rPr>
          <w:rFonts w:ascii="細明體" w:eastAsia="細明體" w:hAnsi="細明體"/>
          <w:kern w:val="2"/>
          <w:lang w:eastAsia="zh-TW"/>
        </w:rPr>
        <w:t>“</w:t>
      </w:r>
      <w:r w:rsidRPr="00704E65">
        <w:rPr>
          <w:rFonts w:ascii="細明體" w:eastAsia="細明體" w:hAnsi="細明體" w:hint="eastAsia"/>
          <w:kern w:val="2"/>
          <w:lang w:eastAsia="zh-TW"/>
        </w:rPr>
        <w:t>模型分類:</w:t>
      </w:r>
      <w:r w:rsidRPr="00704E65">
        <w:rPr>
          <w:rFonts w:ascii="細明體" w:eastAsia="細明體" w:hAnsi="細明體"/>
          <w:kern w:val="2"/>
          <w:lang w:eastAsia="zh-TW"/>
        </w:rPr>
        <w:t>”</w:t>
      </w:r>
      <w:r w:rsidRPr="00704E65">
        <w:rPr>
          <w:rFonts w:ascii="細明體" w:eastAsia="細明體" w:hAnsi="細明體" w:hint="eastAsia"/>
          <w:kern w:val="2"/>
          <w:lang w:eastAsia="zh-TW"/>
        </w:rPr>
        <w:t>+模型分類</w:t>
      </w:r>
    </w:p>
    <w:p w:rsidR="00C05328" w:rsidRPr="00704E65" w:rsidRDefault="00C05328" w:rsidP="00B84758">
      <w:pPr>
        <w:pStyle w:val="Tabletext"/>
        <w:keepLines w:val="0"/>
        <w:numPr>
          <w:ilvl w:val="3"/>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FATAL出件數相關資料給LOG檔顯示。</w:t>
      </w:r>
    </w:p>
    <w:p w:rsidR="00C05328" w:rsidRPr="00704E65" w:rsidRDefault="00C05328" w:rsidP="00B84758">
      <w:pPr>
        <w:pStyle w:val="Tabletext"/>
        <w:keepLines w:val="0"/>
        <w:numPr>
          <w:ilvl w:val="3"/>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計算總分處理件數 = 0; 計算總分失敗件數 = 0; 計算總分成功件數 = 0;</w:t>
      </w:r>
    </w:p>
    <w:p w:rsidR="00C05328" w:rsidRPr="00704E65" w:rsidRDefault="00C05328" w:rsidP="00B84758">
      <w:pPr>
        <w:pStyle w:val="Tabletext"/>
        <w:keepLines w:val="0"/>
        <w:numPr>
          <w:ilvl w:val="3"/>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(批次作業件數記錄模組)，記錄件數相關資料。</w:t>
      </w:r>
    </w:p>
    <w:p w:rsidR="00C05328" w:rsidRPr="00704E65" w:rsidRDefault="00C05328" w:rsidP="00B84758">
      <w:pPr>
        <w:pStyle w:val="Tabletext"/>
        <w:keepLines w:val="0"/>
        <w:numPr>
          <w:ilvl w:val="3"/>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C804F7" w:rsidRDefault="00C804F7" w:rsidP="00B84758">
      <w:pPr>
        <w:pStyle w:val="Tabletext"/>
        <w:keepLines w:val="0"/>
        <w:numPr>
          <w:ilvl w:val="1"/>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//**因為排程第一支AAV0_B001 會押計算開始時間，所以撈處理案件的時候改以計算開始時間為主</w:t>
      </w:r>
    </w:p>
    <w:p w:rsidR="00596545" w:rsidRPr="00596545" w:rsidRDefault="00596545" w:rsidP="00B84758">
      <w:pPr>
        <w:pStyle w:val="Tabletext"/>
        <w:keepLines w:val="0"/>
        <w:numPr>
          <w:ilvl w:val="1"/>
          <w:numId w:val="38"/>
        </w:numPr>
        <w:spacing w:after="0" w:line="240" w:lineRule="auto"/>
        <w:rPr>
          <w:rFonts w:ascii="細明體" w:eastAsia="細明體" w:hAnsi="細明體" w:hint="eastAsia"/>
          <w:b/>
          <w:color w:val="00B0F0"/>
          <w:kern w:val="2"/>
          <w:lang w:eastAsia="zh-TW"/>
        </w:rPr>
      </w:pPr>
      <w:r w:rsidRPr="00596545">
        <w:rPr>
          <w:rFonts w:ascii="細明體" w:eastAsia="細明體" w:hAnsi="細明體" w:hint="eastAsia"/>
          <w:b/>
          <w:color w:val="00B0F0"/>
          <w:kern w:val="2"/>
          <w:lang w:eastAsia="zh-TW"/>
        </w:rPr>
        <w:t xml:space="preserve">WITH TA AS </w:t>
      </w:r>
    </w:p>
    <w:p w:rsidR="00CB353B" w:rsidRPr="00BC47F1" w:rsidRDefault="00C804F7" w:rsidP="007769EA">
      <w:pPr>
        <w:pStyle w:val="Tabletext"/>
        <w:keepLines w:val="0"/>
        <w:numPr>
          <w:ilvl w:val="2"/>
          <w:numId w:val="38"/>
        </w:numPr>
        <w:spacing w:after="0" w:line="240" w:lineRule="auto"/>
        <w:rPr>
          <w:rFonts w:ascii="細明體" w:eastAsia="細明體" w:hAnsi="細明體" w:hint="eastAsia"/>
          <w:kern w:val="2"/>
          <w:lang w:eastAsia="zh-TW"/>
        </w:rPr>
      </w:pPr>
      <w:r w:rsidRPr="007769EA">
        <w:rPr>
          <w:rFonts w:ascii="細明體" w:eastAsia="細明體" w:hAnsi="細明體" w:hint="eastAsia"/>
          <w:kern w:val="2"/>
          <w:lang w:eastAsia="zh-TW"/>
        </w:rPr>
        <w:t>讀取</w:t>
      </w:r>
      <w:r w:rsidRPr="00BC47F1">
        <w:rPr>
          <w:rFonts w:ascii="細明體" w:eastAsia="細明體" w:hAnsi="細明體" w:hint="eastAsia"/>
          <w:bCs/>
          <w:lang w:eastAsia="zh-TW"/>
        </w:rPr>
        <w:t>理賠偵測線上計算檔DTAAV014</w:t>
      </w:r>
      <w:r w:rsidR="007769EA" w:rsidRPr="00BC47F1">
        <w:rPr>
          <w:rFonts w:ascii="細明體" w:eastAsia="細明體" w:hAnsi="細明體" w:hint="eastAsia"/>
          <w:bCs/>
          <w:lang w:eastAsia="zh-TW"/>
        </w:rPr>
        <w:t xml:space="preserve"> </w:t>
      </w:r>
      <w:r w:rsidR="00497CB1">
        <w:rPr>
          <w:rFonts w:ascii="細明體" w:eastAsia="細明體" w:hAnsi="細明體" w:hint="eastAsia"/>
          <w:bCs/>
          <w:lang w:eastAsia="zh-TW"/>
        </w:rPr>
        <w:t xml:space="preserve">LEFT </w:t>
      </w:r>
      <w:r w:rsidR="007769EA" w:rsidRPr="00BC47F1">
        <w:rPr>
          <w:rFonts w:ascii="細明體" w:eastAsia="細明體" w:hAnsi="細明體" w:hint="eastAsia"/>
          <w:bCs/>
          <w:lang w:eastAsia="zh-TW"/>
        </w:rPr>
        <w:t>JOIN DTAAV011</w:t>
      </w:r>
      <w:r w:rsidR="00BC47F1">
        <w:rPr>
          <w:rFonts w:ascii="細明體" w:eastAsia="細明體" w:hAnsi="細明體" w:hint="eastAsia"/>
          <w:bCs/>
          <w:lang w:eastAsia="zh-TW"/>
        </w:rPr>
        <w:t xml:space="preserve"> </w:t>
      </w:r>
      <w:r w:rsidR="00BC47F1">
        <w:rPr>
          <w:rFonts w:ascii="細明體" w:eastAsia="細明體" w:hAnsi="細明體" w:hint="eastAsia"/>
          <w:kern w:val="2"/>
          <w:lang w:eastAsia="zh-TW"/>
        </w:rPr>
        <w:t>ON 受理編號,模型分類</w:t>
      </w:r>
      <w:r w:rsidR="00497CB1">
        <w:rPr>
          <w:rFonts w:ascii="細明體" w:eastAsia="細明體" w:hAnsi="細明體" w:hint="eastAsia"/>
          <w:kern w:val="2"/>
          <w:lang w:eastAsia="zh-TW"/>
        </w:rPr>
        <w:t>,</w:t>
      </w:r>
      <w:r w:rsidR="00497CB1" w:rsidRPr="00497CB1">
        <w:rPr>
          <w:rFonts w:ascii="細明體" w:eastAsia="細明體" w:hAnsi="細明體" w:hint="eastAsia"/>
          <w:kern w:val="2"/>
          <w:lang w:eastAsia="zh-TW"/>
        </w:rPr>
        <w:t xml:space="preserve"> </w:t>
      </w:r>
      <w:r w:rsidR="00497CB1" w:rsidRPr="00131409">
        <w:rPr>
          <w:rFonts w:ascii="細明體" w:eastAsia="細明體" w:hAnsi="細明體" w:hint="eastAsia"/>
          <w:kern w:val="2"/>
          <w:lang w:eastAsia="zh-TW"/>
        </w:rPr>
        <w:t>因子代碼</w:t>
      </w:r>
      <w:r w:rsidR="00497CB1">
        <w:rPr>
          <w:rFonts w:ascii="細明體" w:eastAsia="細明體" w:hAnsi="細明體" w:hint="eastAsia"/>
          <w:kern w:val="2"/>
          <w:lang w:eastAsia="zh-TW"/>
        </w:rPr>
        <w:t>=</w:t>
      </w:r>
      <w:r w:rsidR="00497CB1">
        <w:rPr>
          <w:rFonts w:ascii="細明體" w:eastAsia="細明體" w:hAnsi="細明體"/>
          <w:kern w:val="2"/>
          <w:lang w:eastAsia="zh-TW"/>
        </w:rPr>
        <w:t>’</w:t>
      </w:r>
      <w:r w:rsidR="00497CB1">
        <w:rPr>
          <w:rFonts w:ascii="細明體" w:eastAsia="細明體" w:hAnsi="細明體" w:hint="eastAsia"/>
          <w:kern w:val="2"/>
          <w:lang w:eastAsia="zh-TW"/>
        </w:rPr>
        <w:t>G04</w:t>
      </w:r>
      <w:r w:rsidR="00497CB1">
        <w:rPr>
          <w:rFonts w:ascii="細明體" w:eastAsia="細明體" w:hAnsi="細明體"/>
          <w:kern w:val="2"/>
          <w:lang w:eastAsia="zh-TW"/>
        </w:rPr>
        <w:t>’</w:t>
      </w:r>
      <w:r w:rsidRPr="00BC47F1">
        <w:rPr>
          <w:rFonts w:ascii="細明體" w:eastAsia="細明體" w:hAnsi="細明體" w:hint="eastAsia"/>
          <w:bCs/>
          <w:lang w:eastAsia="zh-TW"/>
        </w:rPr>
        <w:t>，BY參數</w:t>
      </w:r>
    </w:p>
    <w:p w:rsidR="00C804F7" w:rsidRPr="00B84758" w:rsidRDefault="00C804F7" w:rsidP="00B84758">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bCs/>
          <w:lang w:eastAsia="zh-TW"/>
        </w:rPr>
        <w:t xml:space="preserve">計算開始時間: &gt;= 系統時間 + </w:t>
      </w:r>
      <w:r>
        <w:rPr>
          <w:rFonts w:ascii="細明體" w:eastAsia="細明體" w:hAnsi="細明體"/>
          <w:bCs/>
          <w:lang w:eastAsia="zh-TW"/>
        </w:rPr>
        <w:t>‘</w:t>
      </w:r>
      <w:r>
        <w:rPr>
          <w:rFonts w:ascii="細明體" w:eastAsia="細明體" w:hAnsi="細明體" w:hint="eastAsia"/>
          <w:bCs/>
          <w:lang w:eastAsia="zh-TW"/>
        </w:rPr>
        <w:t xml:space="preserve"> 00:00:00.000</w:t>
      </w:r>
      <w:r>
        <w:rPr>
          <w:rFonts w:ascii="細明體" w:eastAsia="細明體" w:hAnsi="細明體"/>
          <w:bCs/>
          <w:lang w:eastAsia="zh-TW"/>
        </w:rPr>
        <w:t>’</w:t>
      </w:r>
    </w:p>
    <w:p w:rsidR="00C804F7" w:rsidRDefault="006170B6" w:rsidP="00B84758">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計算終止時間: 空值</w:t>
      </w:r>
    </w:p>
    <w:p w:rsidR="006170B6" w:rsidRDefault="006170B6" w:rsidP="00B84758">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是否成功 :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p>
    <w:p w:rsidR="006315D3" w:rsidRDefault="006315D3" w:rsidP="006315D3">
      <w:pPr>
        <w:pStyle w:val="Tabletext"/>
        <w:keepLines w:val="0"/>
        <w:numPr>
          <w:ilvl w:val="3"/>
          <w:numId w:val="38"/>
        </w:numPr>
        <w:spacing w:after="0" w:line="240" w:lineRule="auto"/>
        <w:rPr>
          <w:rFonts w:ascii="細明體" w:eastAsia="細明體" w:hAnsi="細明體" w:hint="eastAsia"/>
          <w:kern w:val="2"/>
          <w:lang w:eastAsia="zh-TW"/>
        </w:rPr>
      </w:pPr>
      <w:r w:rsidRPr="006315D3">
        <w:rPr>
          <w:rFonts w:ascii="細明體" w:eastAsia="細明體" w:hAnsi="細明體" w:hint="eastAsia"/>
          <w:kern w:val="2"/>
          <w:lang w:eastAsia="zh-TW"/>
        </w:rPr>
        <w:t>計算來源 =作業來源</w:t>
      </w:r>
    </w:p>
    <w:p w:rsidR="00596545" w:rsidRDefault="00596545" w:rsidP="00B84758">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讀取欄位:</w:t>
      </w:r>
    </w:p>
    <w:p w:rsidR="00596545" w:rsidRDefault="00596545" w:rsidP="00B84758">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w:t>
      </w:r>
    </w:p>
    <w:p w:rsidR="00596545" w:rsidRDefault="00596545" w:rsidP="00B84758">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模型分類</w:t>
      </w:r>
    </w:p>
    <w:p w:rsidR="002477EB" w:rsidRDefault="002477EB" w:rsidP="00B84758">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事故日期</w:t>
      </w:r>
    </w:p>
    <w:p w:rsidR="00E36B94" w:rsidRDefault="00E36B94" w:rsidP="00E36B94">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V011.</w:t>
      </w:r>
      <w:r w:rsidRPr="00E36B94">
        <w:rPr>
          <w:rFonts w:ascii="細明體" w:eastAsia="細明體" w:hAnsi="細明體" w:hint="eastAsia"/>
          <w:kern w:val="2"/>
          <w:lang w:eastAsia="zh-TW"/>
        </w:rPr>
        <w:t>代碼數值</w:t>
      </w:r>
      <w:r w:rsidR="00542701">
        <w:rPr>
          <w:rFonts w:ascii="細明體" w:eastAsia="細明體" w:hAnsi="細明體" w:hint="eastAsia"/>
          <w:kern w:val="2"/>
          <w:lang w:eastAsia="zh-TW"/>
        </w:rPr>
        <w:t>(AS 異常醫師)</w:t>
      </w:r>
    </w:p>
    <w:p w:rsidR="00596545" w:rsidRPr="00B84758" w:rsidRDefault="00596545" w:rsidP="00B84758">
      <w:pPr>
        <w:pStyle w:val="Tabletext"/>
        <w:keepLines w:val="0"/>
        <w:numPr>
          <w:ilvl w:val="1"/>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w:t>
      </w:r>
      <w:r w:rsidRPr="00704E65">
        <w:rPr>
          <w:rFonts w:ascii="細明體" w:eastAsia="細明體" w:hAnsi="細明體" w:cs="細明體" w:hint="eastAsia"/>
          <w:lang w:eastAsia="zh-TW"/>
        </w:rPr>
        <w:t>理賠案件FAMS評分紀錄檔DTAAV011</w:t>
      </w:r>
    </w:p>
    <w:p w:rsidR="00596545" w:rsidRDefault="00596545" w:rsidP="00B84758">
      <w:pPr>
        <w:pStyle w:val="Tabletext"/>
        <w:keepLines w:val="0"/>
        <w:numPr>
          <w:ilvl w:val="1"/>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JOIN TA ON 受理編號,模型分類相同</w:t>
      </w:r>
    </w:p>
    <w:p w:rsidR="00686782" w:rsidRDefault="00686782" w:rsidP="00B84758">
      <w:pPr>
        <w:pStyle w:val="Tabletext"/>
        <w:keepLines w:val="0"/>
        <w:numPr>
          <w:ilvl w:val="1"/>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JOIN DTAAV010 ON事故人ID,模型分類相同</w:t>
      </w:r>
    </w:p>
    <w:p w:rsidR="00596545" w:rsidRPr="00B84758" w:rsidRDefault="00A33D9F" w:rsidP="00B84758">
      <w:pPr>
        <w:pStyle w:val="Tabletext"/>
        <w:keepLines w:val="0"/>
        <w:numPr>
          <w:ilvl w:val="1"/>
          <w:numId w:val="38"/>
        </w:numPr>
        <w:spacing w:after="0" w:line="240" w:lineRule="auto"/>
        <w:rPr>
          <w:rFonts w:ascii="細明體" w:eastAsia="細明體" w:hAnsi="細明體" w:hint="eastAsia"/>
          <w:kern w:val="2"/>
          <w:lang w:eastAsia="zh-TW"/>
        </w:rPr>
      </w:pPr>
      <w:r>
        <w:rPr>
          <w:rFonts w:ascii="細明體" w:eastAsia="細明體" w:hAnsi="細明體" w:cs="細明體" w:hint="eastAsia"/>
          <w:lang w:eastAsia="zh-TW"/>
        </w:rPr>
        <w:t>BY</w:t>
      </w:r>
      <w:r w:rsidR="00596545">
        <w:rPr>
          <w:rFonts w:ascii="細明體" w:eastAsia="細明體" w:hAnsi="細明體" w:cs="細明體" w:hint="eastAsia"/>
          <w:lang w:eastAsia="zh-TW"/>
        </w:rPr>
        <w:t>查詢條件</w:t>
      </w:r>
      <w:r w:rsidR="00596545" w:rsidRPr="00704E65">
        <w:rPr>
          <w:rFonts w:ascii="細明體" w:eastAsia="細明體" w:hAnsi="細明體" w:cs="細明體" w:hint="eastAsia"/>
          <w:lang w:eastAsia="zh-TW"/>
        </w:rPr>
        <w:t>:</w:t>
      </w:r>
    </w:p>
    <w:p w:rsidR="00596545" w:rsidRDefault="00596545" w:rsidP="00B84758">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DTAAV011.</w:t>
      </w:r>
      <w:r w:rsidRPr="00704E65">
        <w:rPr>
          <w:rFonts w:ascii="細明體" w:eastAsia="細明體" w:hAnsi="細明體" w:hint="eastAsia"/>
          <w:kern w:val="2"/>
          <w:lang w:eastAsia="zh-TW"/>
        </w:rPr>
        <w:t>模型分類 = $模型分類</w:t>
      </w:r>
    </w:p>
    <w:p w:rsidR="00596545" w:rsidRPr="00B84758" w:rsidRDefault="00596545" w:rsidP="00B84758">
      <w:pPr>
        <w:pStyle w:val="Tabletext"/>
        <w:keepLines w:val="0"/>
        <w:numPr>
          <w:ilvl w:val="1"/>
          <w:numId w:val="38"/>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GROUP BY</w:t>
      </w:r>
      <w:r w:rsidRPr="00704E65">
        <w:rPr>
          <w:rFonts w:ascii="細明體" w:eastAsia="細明體" w:hAnsi="細明體" w:hint="eastAsia"/>
          <w:kern w:val="2"/>
          <w:lang w:eastAsia="zh-TW"/>
        </w:rPr>
        <w:t>受理編號, 事故者ID, 模型分類  HAVING  SUM(</w:t>
      </w:r>
      <w:r w:rsidRPr="00704E65">
        <w:rPr>
          <w:rFonts w:ascii="細明體" w:eastAsia="細明體" w:hAnsi="細明體"/>
          <w:color w:val="000000"/>
          <w:lang w:eastAsia="zh-TW"/>
        </w:rPr>
        <w:t>版本評分基準分數</w:t>
      </w:r>
      <w:r w:rsidRPr="00704E65">
        <w:rPr>
          <w:rFonts w:ascii="細明體" w:eastAsia="細明體" w:hAnsi="細明體" w:hint="eastAsia"/>
          <w:color w:val="000000"/>
          <w:lang w:eastAsia="zh-TW"/>
        </w:rPr>
        <w:t>) &gt; 0</w:t>
      </w:r>
    </w:p>
    <w:p w:rsidR="00596545" w:rsidRPr="00704E65" w:rsidRDefault="00596545" w:rsidP="00B84758">
      <w:pPr>
        <w:pStyle w:val="Tabletext"/>
        <w:keepLines w:val="0"/>
        <w:numPr>
          <w:ilvl w:val="1"/>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讀取欄位</w:t>
      </w:r>
    </w:p>
    <w:p w:rsidR="00596545" w:rsidRPr="00704E65" w:rsidRDefault="00596545" w:rsidP="00B84758">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DTAAV011.</w:t>
      </w:r>
      <w:r w:rsidRPr="00704E65">
        <w:rPr>
          <w:rFonts w:ascii="細明體" w:eastAsia="細明體" w:hAnsi="細明體" w:hint="eastAsia"/>
          <w:kern w:val="2"/>
          <w:lang w:eastAsia="zh-TW"/>
        </w:rPr>
        <w:t>受理編號</w:t>
      </w:r>
    </w:p>
    <w:p w:rsidR="00596545" w:rsidRPr="00704E65" w:rsidRDefault="00596545" w:rsidP="00B84758">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DTAAV011.</w:t>
      </w:r>
      <w:r w:rsidRPr="00704E65">
        <w:rPr>
          <w:rFonts w:ascii="細明體" w:eastAsia="細明體" w:hAnsi="細明體" w:hint="eastAsia"/>
          <w:kern w:val="2"/>
          <w:lang w:eastAsia="zh-TW"/>
        </w:rPr>
        <w:t>事故者ID</w:t>
      </w:r>
    </w:p>
    <w:p w:rsidR="00596545" w:rsidRPr="00704E65" w:rsidRDefault="00596545" w:rsidP="00B84758">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DTAAV011.</w:t>
      </w:r>
      <w:r w:rsidRPr="00704E65">
        <w:rPr>
          <w:rFonts w:ascii="細明體" w:eastAsia="細明體" w:hAnsi="細明體" w:hint="eastAsia"/>
          <w:kern w:val="2"/>
          <w:lang w:eastAsia="zh-TW"/>
        </w:rPr>
        <w:t>模型分類</w:t>
      </w:r>
    </w:p>
    <w:p w:rsidR="00596545" w:rsidRPr="00144952" w:rsidRDefault="00596545" w:rsidP="00B84758">
      <w:pPr>
        <w:pStyle w:val="Tabletext"/>
        <w:keepLines w:val="0"/>
        <w:numPr>
          <w:ilvl w:val="2"/>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SUM(</w:t>
      </w:r>
      <w:r w:rsidRPr="00704E65">
        <w:rPr>
          <w:rFonts w:ascii="細明體" w:eastAsia="細明體" w:hAnsi="細明體"/>
          <w:color w:val="000000"/>
          <w:lang w:eastAsia="zh-TW"/>
        </w:rPr>
        <w:t>版本評分基準分數</w:t>
      </w:r>
      <w:r w:rsidRPr="00704E65">
        <w:rPr>
          <w:rFonts w:ascii="細明體" w:eastAsia="細明體" w:hAnsi="細明體" w:hint="eastAsia"/>
          <w:color w:val="000000"/>
          <w:lang w:eastAsia="zh-TW"/>
        </w:rPr>
        <w:t>) AS  總分</w:t>
      </w:r>
    </w:p>
    <w:p w:rsidR="00853B0D" w:rsidRPr="00144952" w:rsidRDefault="00853B0D" w:rsidP="00853B0D">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MAX(V010.</w:t>
      </w:r>
      <w:r w:rsidRPr="00853B0D">
        <w:rPr>
          <w:rFonts w:ascii="細明體" w:eastAsia="細明體" w:hAnsi="細明體" w:hint="eastAsia"/>
          <w:color w:val="000000"/>
          <w:lang w:eastAsia="zh-TW"/>
        </w:rPr>
        <w:t>異常保戶</w:t>
      </w:r>
      <w:r>
        <w:rPr>
          <w:rFonts w:ascii="細明體" w:eastAsia="細明體" w:hAnsi="細明體" w:hint="eastAsia"/>
          <w:color w:val="000000"/>
          <w:lang w:eastAsia="zh-TW"/>
        </w:rPr>
        <w:t>)</w:t>
      </w:r>
    </w:p>
    <w:p w:rsidR="00B433DB" w:rsidRDefault="00B433DB" w:rsidP="00853B0D">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MAX(TA.</w:t>
      </w:r>
      <w:r w:rsidR="00542701">
        <w:rPr>
          <w:rFonts w:ascii="細明體" w:eastAsia="細明體" w:hAnsi="細明體" w:hint="eastAsia"/>
          <w:kern w:val="2"/>
          <w:lang w:eastAsia="zh-TW"/>
        </w:rPr>
        <w:t>異常醫師)</w:t>
      </w:r>
    </w:p>
    <w:p w:rsidR="002477EB" w:rsidRDefault="002477EB" w:rsidP="00853B0D">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MAX(TA.事故日期)</w:t>
      </w:r>
    </w:p>
    <w:p w:rsidR="00704CB3" w:rsidRDefault="00704CB3" w:rsidP="00853B0D">
      <w:pPr>
        <w:pStyle w:val="Tabletext"/>
        <w:keepLines w:val="0"/>
        <w:numPr>
          <w:ilvl w:val="2"/>
          <w:numId w:val="38"/>
        </w:numPr>
        <w:spacing w:after="0" w:line="240" w:lineRule="auto"/>
        <w:rPr>
          <w:ins w:id="16" w:author="FIS" w:date="2014-12-22T16:37:00Z"/>
          <w:rFonts w:ascii="細明體" w:eastAsia="細明體" w:hAnsi="細明體" w:hint="eastAsia"/>
          <w:kern w:val="2"/>
          <w:lang w:eastAsia="zh-TW"/>
        </w:rPr>
      </w:pPr>
      <w:r>
        <w:rPr>
          <w:rFonts w:ascii="細明體" w:eastAsia="細明體" w:hAnsi="細明體" w:hint="eastAsia"/>
          <w:kern w:val="2"/>
          <w:lang w:eastAsia="zh-TW"/>
        </w:rPr>
        <w:t>MAX(TA.事故者生日)</w:t>
      </w:r>
    </w:p>
    <w:p w:rsidR="00850ED8" w:rsidRDefault="00850ED8" w:rsidP="00853B0D">
      <w:pPr>
        <w:pStyle w:val="Tabletext"/>
        <w:keepLines w:val="0"/>
        <w:numPr>
          <w:ilvl w:val="2"/>
          <w:numId w:val="38"/>
        </w:numPr>
        <w:spacing w:after="0" w:line="240" w:lineRule="auto"/>
        <w:rPr>
          <w:rFonts w:ascii="細明體" w:eastAsia="細明體" w:hAnsi="細明體" w:hint="eastAsia"/>
          <w:kern w:val="2"/>
          <w:lang w:eastAsia="zh-TW"/>
        </w:rPr>
      </w:pPr>
      <w:ins w:id="17" w:author="FIS" w:date="2014-12-22T16:37:00Z">
        <w:r>
          <w:rPr>
            <w:rFonts w:ascii="細明體" w:eastAsia="細明體" w:hAnsi="細明體" w:hint="eastAsia"/>
            <w:kern w:val="2"/>
            <w:lang w:eastAsia="zh-TW"/>
          </w:rPr>
          <w:t>因子E05=Y的件數</w:t>
        </w:r>
      </w:ins>
    </w:p>
    <w:p w:rsidR="00CB353B" w:rsidRPr="00B84758" w:rsidRDefault="00CB353B" w:rsidP="00CB353B">
      <w:pPr>
        <w:pStyle w:val="Tabletext"/>
        <w:keepLines w:val="0"/>
        <w:numPr>
          <w:ilvl w:val="0"/>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w:t>
      </w:r>
    </w:p>
    <w:p w:rsidR="00CB353B" w:rsidRDefault="00CB353B" w:rsidP="00B84758">
      <w:pPr>
        <w:pStyle w:val="Tabletext"/>
        <w:keepLines w:val="0"/>
        <w:numPr>
          <w:ilvl w:val="1"/>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執行原有程式段</w:t>
      </w:r>
    </w:p>
    <w:p w:rsidR="00556A9F" w:rsidRDefault="00556A9F" w:rsidP="00B84758">
      <w:pPr>
        <w:pStyle w:val="Tabletext"/>
        <w:keepLines w:val="0"/>
        <w:numPr>
          <w:ilvl w:val="1"/>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//**這邊也要判斷$</w:t>
      </w:r>
      <w:r w:rsidRPr="004D2E51">
        <w:rPr>
          <w:rFonts w:ascii="細明體" w:eastAsia="細明體" w:hAnsi="細明體" w:hint="eastAsia"/>
          <w:kern w:val="2"/>
          <w:lang w:eastAsia="zh-TW"/>
        </w:rPr>
        <w:t>是否另外產生資料</w:t>
      </w:r>
      <w:r>
        <w:rPr>
          <w:rFonts w:ascii="細明體" w:eastAsia="細明體" w:hAnsi="細明體" w:hint="eastAsia"/>
          <w:kern w:val="2"/>
          <w:lang w:eastAsia="zh-TW"/>
        </w:rPr>
        <w:t xml:space="preserve"> = </w:t>
      </w:r>
      <w:r>
        <w:rPr>
          <w:rFonts w:ascii="細明體" w:eastAsia="細明體" w:hAnsi="細明體"/>
          <w:kern w:val="2"/>
          <w:lang w:eastAsia="zh-TW"/>
        </w:rPr>
        <w:t>“</w:t>
      </w:r>
      <w:r>
        <w:rPr>
          <w:rFonts w:ascii="細明體" w:eastAsia="細明體" w:hAnsi="細明體" w:hint="eastAsia"/>
          <w:kern w:val="2"/>
          <w:lang w:eastAsia="zh-TW"/>
        </w:rPr>
        <w:t>Y</w:t>
      </w:r>
      <w:r>
        <w:rPr>
          <w:rFonts w:ascii="細明體" w:eastAsia="細明體" w:hAnsi="細明體"/>
          <w:kern w:val="2"/>
          <w:lang w:eastAsia="zh-TW"/>
        </w:rPr>
        <w:t>”</w:t>
      </w:r>
      <w:r>
        <w:rPr>
          <w:rFonts w:ascii="細明體" w:eastAsia="細明體" w:hAnsi="細明體" w:hint="eastAsia"/>
          <w:kern w:val="2"/>
          <w:lang w:eastAsia="zh-TW"/>
        </w:rPr>
        <w:t>(要以暫存Table處理)</w:t>
      </w:r>
    </w:p>
    <w:p w:rsidR="00556A9F" w:rsidRPr="00B84758" w:rsidRDefault="00556A9F" w:rsidP="00B84758">
      <w:pPr>
        <w:pStyle w:val="Tabletext"/>
        <w:keepLines w:val="0"/>
        <w:numPr>
          <w:ilvl w:val="1"/>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ab/>
        <w:t>//**計算加總每個案件所有因子的分數總合並將加總後分數&gt;0的資料回押</w:t>
      </w:r>
    </w:p>
    <w:p w:rsidR="00137442" w:rsidRPr="00704E65" w:rsidRDefault="00726039" w:rsidP="00B84758">
      <w:pPr>
        <w:pStyle w:val="Tabletext"/>
        <w:keepLines w:val="0"/>
        <w:numPr>
          <w:ilvl w:val="1"/>
          <w:numId w:val="38"/>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讀取理賠案件FAMS評分紀錄檔DTAAV011，BY參數:</w:t>
      </w:r>
    </w:p>
    <w:p w:rsidR="00726039" w:rsidRPr="00704E65" w:rsidRDefault="00726039" w:rsidP="00B84758">
      <w:pPr>
        <w:pStyle w:val="Tabletext"/>
        <w:keepLines w:val="0"/>
        <w:numPr>
          <w:ilvl w:val="2"/>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 = $模型分類</w:t>
      </w:r>
    </w:p>
    <w:p w:rsidR="009A78B3" w:rsidRPr="00704E65" w:rsidRDefault="009A78B3" w:rsidP="00B84758">
      <w:pPr>
        <w:pStyle w:val="Tabletext"/>
        <w:keepLines w:val="0"/>
        <w:numPr>
          <w:ilvl w:val="2"/>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 xml:space="preserve">IF </w:t>
      </w:r>
      <w:r w:rsidRPr="00704E65">
        <w:rPr>
          <w:rFonts w:ascii="細明體" w:eastAsia="細明體" w:hAnsi="細明體" w:hint="eastAsia"/>
          <w:lang w:eastAsia="zh-TW"/>
        </w:rPr>
        <w:t>$</w:t>
      </w:r>
      <w:r w:rsidRPr="00704E65">
        <w:rPr>
          <w:rFonts w:ascii="細明體" w:eastAsia="細明體" w:hAnsi="細明體"/>
          <w:lang w:eastAsia="zh-TW"/>
        </w:rPr>
        <w:t>受理編號</w:t>
      </w:r>
      <w:r w:rsidRPr="00704E65">
        <w:rPr>
          <w:rFonts w:ascii="細明體" w:eastAsia="細明體" w:hAnsi="細明體" w:hint="eastAsia"/>
          <w:lang w:eastAsia="zh-TW"/>
        </w:rPr>
        <w:t xml:space="preserve"> 不為空值</w:t>
      </w:r>
    </w:p>
    <w:p w:rsidR="009A78B3" w:rsidRPr="00704E65" w:rsidRDefault="009A78B3" w:rsidP="00B84758">
      <w:pPr>
        <w:pStyle w:val="Tabletext"/>
        <w:keepLines w:val="0"/>
        <w:numPr>
          <w:ilvl w:val="3"/>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受理編號:</w:t>
      </w:r>
      <w:r w:rsidRPr="00704E65">
        <w:rPr>
          <w:rFonts w:ascii="細明體" w:eastAsia="細明體" w:hAnsi="細明體" w:hint="eastAsia"/>
          <w:lang w:eastAsia="zh-TW"/>
        </w:rPr>
        <w:t xml:space="preserve"> $</w:t>
      </w:r>
      <w:r w:rsidRPr="00704E65">
        <w:rPr>
          <w:rFonts w:ascii="細明體" w:eastAsia="細明體" w:hAnsi="細明體"/>
          <w:lang w:eastAsia="zh-TW"/>
        </w:rPr>
        <w:t>受理編號</w:t>
      </w:r>
    </w:p>
    <w:p w:rsidR="009A78B3" w:rsidRPr="00C25680" w:rsidRDefault="009A78B3" w:rsidP="00B84758">
      <w:pPr>
        <w:pStyle w:val="Tabletext"/>
        <w:keepLines w:val="0"/>
        <w:numPr>
          <w:ilvl w:val="2"/>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END IF</w:t>
      </w:r>
    </w:p>
    <w:p w:rsidR="00685D84" w:rsidRPr="00C25680" w:rsidRDefault="00685D84" w:rsidP="00B84758">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lang w:eastAsia="zh-TW"/>
        </w:rPr>
        <w:t>//**</w:t>
      </w:r>
      <w:r w:rsidRPr="00685D84">
        <w:rPr>
          <w:rFonts w:ascii="細明體" w:eastAsia="細明體" w:hAnsi="細明體" w:hint="eastAsia"/>
          <w:lang w:eastAsia="zh-TW"/>
        </w:rPr>
        <w:t>避免權重調整後計算基準影響以前的案件，</w:t>
      </w:r>
      <w:r>
        <w:rPr>
          <w:rFonts w:ascii="細明體" w:eastAsia="細明體" w:hAnsi="細明體" w:hint="eastAsia"/>
          <w:lang w:eastAsia="zh-TW"/>
        </w:rPr>
        <w:t>daily</w:t>
      </w:r>
      <w:r w:rsidRPr="00685D84">
        <w:rPr>
          <w:rFonts w:ascii="細明體" w:eastAsia="細明體" w:hAnsi="細明體" w:hint="eastAsia"/>
          <w:lang w:eastAsia="zh-TW"/>
        </w:rPr>
        <w:t>增加只處理重算當天異動件</w:t>
      </w:r>
    </w:p>
    <w:p w:rsidR="00685D84" w:rsidRPr="00704E65" w:rsidRDefault="00685D84" w:rsidP="00B84758">
      <w:pPr>
        <w:pStyle w:val="Tabletext"/>
        <w:keepLines w:val="0"/>
        <w:numPr>
          <w:ilvl w:val="2"/>
          <w:numId w:val="38"/>
        </w:numPr>
        <w:spacing w:after="0" w:line="240" w:lineRule="auto"/>
        <w:rPr>
          <w:rFonts w:ascii="細明體" w:eastAsia="細明體" w:hAnsi="細明體"/>
          <w:kern w:val="2"/>
          <w:lang w:eastAsia="zh-TW"/>
        </w:rPr>
      </w:pPr>
      <w:r w:rsidRPr="00704E65">
        <w:rPr>
          <w:rFonts w:ascii="細明體" w:eastAsia="細明體" w:hAnsi="細明體"/>
          <w:kern w:val="2"/>
          <w:lang w:eastAsia="zh-TW"/>
        </w:rPr>
        <w:t>IF</w:t>
      </w:r>
      <w:r w:rsidRPr="00704E65">
        <w:rPr>
          <w:rFonts w:ascii="細明體" w:eastAsia="細明體" w:hAnsi="細明體" w:hint="eastAsia"/>
          <w:kern w:val="2"/>
          <w:lang w:eastAsia="zh-TW"/>
        </w:rPr>
        <w:t xml:space="preserve"> $</w:t>
      </w:r>
      <w:r w:rsidRPr="00704E65">
        <w:rPr>
          <w:rFonts w:ascii="細明體" w:eastAsia="細明體" w:hAnsi="細明體"/>
          <w:kern w:val="2"/>
          <w:lang w:eastAsia="zh-TW"/>
        </w:rPr>
        <w:t>整批或當日件 = ‘D’ (當日)</w:t>
      </w:r>
    </w:p>
    <w:p w:rsidR="00685D84" w:rsidRPr="008D287C" w:rsidRDefault="00685D84" w:rsidP="00B84758">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lang w:eastAsia="zh-TW"/>
        </w:rPr>
        <w:t>IF $處理日期  不為空值</w:t>
      </w:r>
    </w:p>
    <w:p w:rsidR="00685D84" w:rsidRPr="008D287C" w:rsidRDefault="00685D84" w:rsidP="00B84758">
      <w:pPr>
        <w:pStyle w:val="Tabletext"/>
        <w:keepLines w:val="0"/>
        <w:numPr>
          <w:ilvl w:val="4"/>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Pr>
          <w:rFonts w:ascii="細明體" w:eastAsia="細明體" w:hAnsi="細明體" w:hint="eastAsia"/>
          <w:lang w:eastAsia="zh-TW"/>
        </w:rPr>
        <w:t>$處理日期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685D84" w:rsidRPr="00704E65" w:rsidRDefault="00685D84" w:rsidP="00B84758">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ELSE</w:t>
      </w:r>
    </w:p>
    <w:p w:rsidR="00685D84" w:rsidRPr="008D287C" w:rsidRDefault="00685D84" w:rsidP="00B84758">
      <w:pPr>
        <w:pStyle w:val="Tabletext"/>
        <w:keepLines w:val="0"/>
        <w:numPr>
          <w:ilvl w:val="4"/>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資料更新時間: </w:t>
      </w:r>
      <w:r w:rsidRPr="00704E65">
        <w:rPr>
          <w:rFonts w:ascii="細明體" w:eastAsia="細明體" w:hAnsi="細明體"/>
          <w:color w:val="000000"/>
          <w:lang w:eastAsia="zh-TW"/>
        </w:rPr>
        <w:t xml:space="preserve">BETWEEN </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00:00:00.000000’</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AND</w:t>
      </w:r>
      <w:r w:rsidRPr="00704E65">
        <w:rPr>
          <w:rFonts w:ascii="細明體" w:eastAsia="細明體" w:hAnsi="細明體" w:hint="eastAsia"/>
          <w:color w:val="000000"/>
          <w:lang w:eastAsia="zh-TW"/>
        </w:rPr>
        <w:t>系統日期</w:t>
      </w:r>
      <w:r w:rsidRPr="00704E65">
        <w:rPr>
          <w:rFonts w:ascii="細明體" w:eastAsia="細明體" w:hAnsi="細明體"/>
          <w:color w:val="000000"/>
          <w:lang w:eastAsia="zh-TW"/>
        </w:rPr>
        <w:t>+</w:t>
      </w:r>
      <w:r w:rsidRPr="00704E65">
        <w:rPr>
          <w:rFonts w:ascii="細明體" w:eastAsia="細明體" w:hAnsi="細明體" w:hint="eastAsia"/>
          <w:color w:val="000000"/>
          <w:lang w:eastAsia="zh-TW"/>
        </w:rPr>
        <w:t xml:space="preserve"> </w:t>
      </w:r>
      <w:r w:rsidRPr="00704E65">
        <w:rPr>
          <w:rFonts w:ascii="細明體" w:eastAsia="細明體" w:hAnsi="細明體"/>
          <w:color w:val="000000"/>
          <w:lang w:eastAsia="zh-TW"/>
        </w:rPr>
        <w:t>‘</w:t>
      </w:r>
      <w:r>
        <w:rPr>
          <w:rFonts w:ascii="細明體" w:eastAsia="細明體" w:hAnsi="細明體" w:hint="eastAsia"/>
          <w:color w:val="000000"/>
          <w:lang w:eastAsia="zh-TW"/>
        </w:rPr>
        <w:t xml:space="preserve"> </w:t>
      </w:r>
      <w:r w:rsidRPr="00704E65">
        <w:rPr>
          <w:rFonts w:ascii="細明體" w:eastAsia="細明體" w:hAnsi="細明體"/>
          <w:color w:val="000000"/>
          <w:lang w:eastAsia="zh-TW"/>
        </w:rPr>
        <w:t>23:59:59.999999’</w:t>
      </w:r>
    </w:p>
    <w:p w:rsidR="00685D84" w:rsidRPr="00704E65" w:rsidRDefault="00685D84" w:rsidP="00B84758">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END IF</w:t>
      </w:r>
    </w:p>
    <w:p w:rsidR="00685D84" w:rsidRPr="00704E65" w:rsidRDefault="00685D84" w:rsidP="00B84758">
      <w:pPr>
        <w:pStyle w:val="Tabletext"/>
        <w:keepLines w:val="0"/>
        <w:numPr>
          <w:ilvl w:val="2"/>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END IF</w:t>
      </w:r>
    </w:p>
    <w:p w:rsidR="00726039" w:rsidRPr="00704E65" w:rsidRDefault="00726039" w:rsidP="00B84758">
      <w:pPr>
        <w:pStyle w:val="Tabletext"/>
        <w:keepLines w:val="0"/>
        <w:numPr>
          <w:ilvl w:val="2"/>
          <w:numId w:val="38"/>
        </w:numPr>
        <w:spacing w:after="0" w:line="240" w:lineRule="auto"/>
        <w:rPr>
          <w:rFonts w:ascii="細明體" w:eastAsia="細明體" w:hAnsi="細明體" w:hint="eastAsia"/>
          <w:kern w:val="2"/>
          <w:lang w:eastAsia="zh-TW"/>
        </w:rPr>
      </w:pPr>
      <w:r w:rsidRPr="00704E65">
        <w:rPr>
          <w:rFonts w:ascii="細明體" w:eastAsia="細明體" w:hAnsi="細明體" w:cs="細明體" w:hint="eastAsia"/>
          <w:lang w:eastAsia="zh-TW"/>
        </w:rPr>
        <w:t>GROUP BY</w:t>
      </w:r>
      <w:r w:rsidRPr="00704E65">
        <w:rPr>
          <w:rFonts w:ascii="細明體" w:eastAsia="細明體" w:hAnsi="細明體" w:hint="eastAsia"/>
          <w:kern w:val="2"/>
          <w:lang w:eastAsia="zh-TW"/>
        </w:rPr>
        <w:t>受理編號, 事故者ID, 模型分類  HAVING  SUM(</w:t>
      </w:r>
      <w:r w:rsidRPr="00704E65">
        <w:rPr>
          <w:rFonts w:ascii="細明體" w:eastAsia="細明體" w:hAnsi="細明體"/>
          <w:color w:val="000000"/>
          <w:lang w:eastAsia="zh-TW"/>
        </w:rPr>
        <w:t>版本評分基準分數</w:t>
      </w:r>
      <w:r w:rsidRPr="00704E65">
        <w:rPr>
          <w:rFonts w:ascii="細明體" w:eastAsia="細明體" w:hAnsi="細明體" w:hint="eastAsia"/>
          <w:color w:val="000000"/>
          <w:lang w:eastAsia="zh-TW"/>
        </w:rPr>
        <w:t>) &gt; 0</w:t>
      </w:r>
    </w:p>
    <w:p w:rsidR="00137442" w:rsidRPr="00704E65" w:rsidRDefault="00137442" w:rsidP="00B84758">
      <w:pPr>
        <w:pStyle w:val="Tabletext"/>
        <w:keepLines w:val="0"/>
        <w:numPr>
          <w:ilvl w:val="2"/>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讀取欄位</w:t>
      </w:r>
    </w:p>
    <w:p w:rsidR="00726039" w:rsidRPr="00704E65" w:rsidRDefault="00726039" w:rsidP="00B84758">
      <w:pPr>
        <w:pStyle w:val="Tabletext"/>
        <w:keepLines w:val="0"/>
        <w:numPr>
          <w:ilvl w:val="3"/>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受理編號</w:t>
      </w:r>
    </w:p>
    <w:p w:rsidR="00726039" w:rsidRPr="00704E65" w:rsidRDefault="00726039" w:rsidP="00B84758">
      <w:pPr>
        <w:pStyle w:val="Tabletext"/>
        <w:keepLines w:val="0"/>
        <w:numPr>
          <w:ilvl w:val="3"/>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事故者ID</w:t>
      </w:r>
    </w:p>
    <w:p w:rsidR="00137442" w:rsidRPr="00704E65" w:rsidRDefault="00137442" w:rsidP="00B84758">
      <w:pPr>
        <w:pStyle w:val="Tabletext"/>
        <w:keepLines w:val="0"/>
        <w:numPr>
          <w:ilvl w:val="3"/>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w:t>
      </w:r>
    </w:p>
    <w:p w:rsidR="00CB353B" w:rsidRPr="00850ED8" w:rsidRDefault="00726039" w:rsidP="00B84758">
      <w:pPr>
        <w:pStyle w:val="Tabletext"/>
        <w:keepLines w:val="0"/>
        <w:numPr>
          <w:ilvl w:val="3"/>
          <w:numId w:val="38"/>
        </w:numPr>
        <w:spacing w:after="0" w:line="240" w:lineRule="auto"/>
        <w:rPr>
          <w:ins w:id="18" w:author="FIS" w:date="2014-12-22T16:35:00Z"/>
          <w:rFonts w:ascii="細明體" w:eastAsia="細明體" w:hAnsi="細明體" w:hint="eastAsia"/>
          <w:kern w:val="2"/>
          <w:lang w:eastAsia="zh-TW"/>
          <w:rPrChange w:id="19" w:author="FIS" w:date="2014-12-22T16:35:00Z">
            <w:rPr>
              <w:ins w:id="20" w:author="FIS" w:date="2014-12-22T16:35:00Z"/>
              <w:rFonts w:ascii="細明體" w:eastAsia="細明體" w:hAnsi="細明體" w:hint="eastAsia"/>
              <w:color w:val="000000"/>
              <w:lang w:eastAsia="zh-TW"/>
            </w:rPr>
          </w:rPrChange>
        </w:rPr>
      </w:pPr>
      <w:r w:rsidRPr="00704E65">
        <w:rPr>
          <w:rFonts w:ascii="細明體" w:eastAsia="細明體" w:hAnsi="細明體" w:hint="eastAsia"/>
          <w:kern w:val="2"/>
          <w:lang w:eastAsia="zh-TW"/>
        </w:rPr>
        <w:t>SUM(</w:t>
      </w:r>
      <w:r w:rsidRPr="00704E65">
        <w:rPr>
          <w:rFonts w:ascii="細明體" w:eastAsia="細明體" w:hAnsi="細明體"/>
          <w:color w:val="000000"/>
          <w:lang w:eastAsia="zh-TW"/>
        </w:rPr>
        <w:t>版本評分基準分數</w:t>
      </w:r>
      <w:r w:rsidRPr="00704E65">
        <w:rPr>
          <w:rFonts w:ascii="細明體" w:eastAsia="細明體" w:hAnsi="細明體" w:hint="eastAsia"/>
          <w:color w:val="000000"/>
          <w:lang w:eastAsia="zh-TW"/>
        </w:rPr>
        <w:t xml:space="preserve">) AS </w:t>
      </w:r>
      <w:r w:rsidR="00475FFF" w:rsidRPr="00704E65">
        <w:rPr>
          <w:rFonts w:ascii="細明體" w:eastAsia="細明體" w:hAnsi="細明體" w:hint="eastAsia"/>
          <w:color w:val="000000"/>
          <w:lang w:eastAsia="zh-TW"/>
        </w:rPr>
        <w:t xml:space="preserve"> </w:t>
      </w:r>
      <w:r w:rsidRPr="00704E65">
        <w:rPr>
          <w:rFonts w:ascii="細明體" w:eastAsia="細明體" w:hAnsi="細明體" w:hint="eastAsia"/>
          <w:color w:val="000000"/>
          <w:lang w:eastAsia="zh-TW"/>
        </w:rPr>
        <w:t>總分</w:t>
      </w:r>
    </w:p>
    <w:p w:rsidR="00850ED8" w:rsidRPr="00B84758" w:rsidRDefault="00850ED8" w:rsidP="00B84758">
      <w:pPr>
        <w:pStyle w:val="Tabletext"/>
        <w:keepLines w:val="0"/>
        <w:numPr>
          <w:ilvl w:val="3"/>
          <w:numId w:val="38"/>
        </w:numPr>
        <w:spacing w:after="0" w:line="240" w:lineRule="auto"/>
        <w:rPr>
          <w:rFonts w:ascii="細明體" w:eastAsia="細明體" w:hAnsi="細明體" w:hint="eastAsia"/>
          <w:kern w:val="2"/>
          <w:lang w:eastAsia="zh-TW"/>
        </w:rPr>
      </w:pPr>
      <w:ins w:id="21" w:author="FIS" w:date="2014-12-22T16:36:00Z">
        <w:r>
          <w:rPr>
            <w:rFonts w:ascii="細明體" w:eastAsia="細明體" w:hAnsi="細明體" w:hint="eastAsia"/>
            <w:kern w:val="2"/>
            <w:lang w:eastAsia="zh-TW"/>
          </w:rPr>
          <w:t>因子E05=Y的件數</w:t>
        </w:r>
      </w:ins>
    </w:p>
    <w:p w:rsidR="008A23FA" w:rsidRPr="00704E65" w:rsidRDefault="008A23FA" w:rsidP="00B84758">
      <w:pPr>
        <w:pStyle w:val="Tabletext"/>
        <w:keepLines w:val="0"/>
        <w:numPr>
          <w:ilvl w:val="0"/>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726039" w:rsidRPr="00704E65" w:rsidRDefault="00726039" w:rsidP="00726039">
      <w:pPr>
        <w:pStyle w:val="Tabletext"/>
        <w:keepLines w:val="0"/>
        <w:numPr>
          <w:ilvl w:val="1"/>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若無資料，屬正常</w:t>
      </w:r>
    </w:p>
    <w:p w:rsidR="00726039" w:rsidRPr="00704E65" w:rsidRDefault="00726039" w:rsidP="00726039">
      <w:pPr>
        <w:pStyle w:val="Tabletext"/>
        <w:keepLines w:val="0"/>
        <w:numPr>
          <w:ilvl w:val="2"/>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FATAL出件數相關資料給LOG檔顯示。</w:t>
      </w:r>
    </w:p>
    <w:p w:rsidR="00137442" w:rsidRPr="00704E65" w:rsidRDefault="00726039" w:rsidP="00137442">
      <w:pPr>
        <w:pStyle w:val="Tabletext"/>
        <w:keepLines w:val="0"/>
        <w:numPr>
          <w:ilvl w:val="2"/>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計算總分處理件數 = 0; 計算總分失敗件數 = 0; 計算總分成功件數 = 0;</w:t>
      </w:r>
    </w:p>
    <w:p w:rsidR="00726039" w:rsidRPr="00704E65" w:rsidRDefault="00726039" w:rsidP="000F6885">
      <w:pPr>
        <w:pStyle w:val="Tabletext"/>
        <w:keepLines w:val="0"/>
        <w:numPr>
          <w:ilvl w:val="2"/>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(批次作業件數記錄模組)，記錄件數相關資料。</w:t>
      </w:r>
    </w:p>
    <w:p w:rsidR="00726039" w:rsidRPr="00704E65" w:rsidRDefault="00726039" w:rsidP="000F6885">
      <w:pPr>
        <w:pStyle w:val="Tabletext"/>
        <w:keepLines w:val="0"/>
        <w:numPr>
          <w:ilvl w:val="2"/>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8767BE" w:rsidRDefault="008767BE" w:rsidP="00137442">
      <w:pPr>
        <w:pStyle w:val="Tabletext"/>
        <w:keepLines w:val="0"/>
        <w:numPr>
          <w:ilvl w:val="1"/>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判斷是否符合扣分條件：</w:t>
      </w:r>
    </w:p>
    <w:p w:rsidR="00D633BE" w:rsidRDefault="00D633BE" w:rsidP="00144952">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疾病代碼過去無績效之查核：</w:t>
      </w:r>
    </w:p>
    <w:p w:rsidR="00206372" w:rsidRDefault="00CF691A" w:rsidP="00144952">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READ </w:t>
      </w:r>
      <w:r w:rsidR="00206372">
        <w:rPr>
          <w:rFonts w:ascii="細明體" w:eastAsia="細明體" w:hAnsi="細明體" w:hint="eastAsia"/>
          <w:kern w:val="2"/>
          <w:lang w:eastAsia="zh-TW"/>
        </w:rPr>
        <w:t>DTAAVF01 VF01</w:t>
      </w:r>
      <w:r w:rsidR="00F64F4A">
        <w:rPr>
          <w:rFonts w:ascii="細明體" w:eastAsia="細明體" w:hAnsi="細明體" w:hint="eastAsia"/>
          <w:kern w:val="2"/>
          <w:lang w:eastAsia="zh-TW"/>
        </w:rPr>
        <w:t xml:space="preserve"> (5個疾病代碼都要比對)</w:t>
      </w:r>
    </w:p>
    <w:p w:rsidR="008767BE" w:rsidRDefault="00206372" w:rsidP="00144952">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INNER JOIN DTAAA020 A020</w:t>
      </w:r>
    </w:p>
    <w:p w:rsidR="00206372" w:rsidRDefault="00206372" w:rsidP="00144952">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ON VF01.醫院代碼 =</w:t>
      </w:r>
      <w:r w:rsidRPr="00206372">
        <w:rPr>
          <w:rFonts w:hint="eastAsia"/>
        </w:rPr>
        <w:t xml:space="preserve"> </w:t>
      </w:r>
      <w:r>
        <w:rPr>
          <w:rFonts w:ascii="細明體" w:eastAsia="細明體" w:hAnsi="細明體" w:hint="eastAsia"/>
          <w:kern w:val="2"/>
          <w:lang w:eastAsia="zh-TW"/>
        </w:rPr>
        <w:t>A020.</w:t>
      </w:r>
      <w:r w:rsidRPr="00206372">
        <w:rPr>
          <w:rFonts w:ascii="細明體" w:eastAsia="細明體" w:hAnsi="細明體" w:hint="eastAsia"/>
          <w:kern w:val="2"/>
          <w:lang w:eastAsia="zh-TW"/>
        </w:rPr>
        <w:t>受理_疾病代碼1</w:t>
      </w:r>
      <w:r>
        <w:rPr>
          <w:rFonts w:ascii="細明體" w:eastAsia="細明體" w:hAnsi="細明體" w:hint="eastAsia"/>
          <w:kern w:val="2"/>
          <w:lang w:eastAsia="zh-TW"/>
        </w:rPr>
        <w:t xml:space="preserve"> OR VF01.醫院代碼 =</w:t>
      </w:r>
      <w:r w:rsidRPr="00206372">
        <w:rPr>
          <w:rFonts w:hint="eastAsia"/>
        </w:rPr>
        <w:t xml:space="preserve"> </w:t>
      </w:r>
      <w:r>
        <w:rPr>
          <w:rFonts w:ascii="細明體" w:eastAsia="細明體" w:hAnsi="細明體" w:hint="eastAsia"/>
          <w:kern w:val="2"/>
          <w:lang w:eastAsia="zh-TW"/>
        </w:rPr>
        <w:t>A020.</w:t>
      </w:r>
      <w:r w:rsidRPr="00206372">
        <w:rPr>
          <w:rFonts w:ascii="細明體" w:eastAsia="細明體" w:hAnsi="細明體" w:hint="eastAsia"/>
          <w:kern w:val="2"/>
          <w:lang w:eastAsia="zh-TW"/>
        </w:rPr>
        <w:t>核定_疾病代碼1</w:t>
      </w:r>
    </w:p>
    <w:p w:rsidR="00206372" w:rsidRDefault="00CF691A" w:rsidP="00144952">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WHERE</w:t>
      </w:r>
    </w:p>
    <w:p w:rsidR="00CF691A" w:rsidRDefault="00206372" w:rsidP="00144952">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A020.受理編號 =受理編號</w:t>
      </w:r>
    </w:p>
    <w:p w:rsidR="000A54F5" w:rsidRPr="00144952" w:rsidRDefault="000A54F5" w:rsidP="00144952">
      <w:pPr>
        <w:pStyle w:val="Tabletext"/>
        <w:keepLines w:val="0"/>
        <w:numPr>
          <w:ilvl w:val="4"/>
          <w:numId w:val="38"/>
        </w:numPr>
        <w:spacing w:after="0" w:line="240" w:lineRule="auto"/>
        <w:rPr>
          <w:rFonts w:ascii="細明體" w:eastAsia="細明體" w:hAnsi="細明體" w:hint="eastAsia"/>
          <w:kern w:val="2"/>
          <w:lang w:eastAsia="zh-TW"/>
        </w:rPr>
      </w:pPr>
      <w:r w:rsidRPr="00463CF3">
        <w:rPr>
          <w:rFonts w:ascii="細明體" w:eastAsia="細明體" w:hAnsi="細明體" w:hint="eastAsia"/>
          <w:kern w:val="2"/>
          <w:lang w:eastAsia="zh-TW"/>
        </w:rPr>
        <w:t>VF01</w:t>
      </w:r>
      <w:r w:rsidRPr="006318AB">
        <w:rPr>
          <w:rFonts w:ascii="細明體" w:eastAsia="細明體" w:hAnsi="細明體" w:hint="eastAsia"/>
          <w:kern w:val="2"/>
          <w:lang w:eastAsia="zh-TW"/>
        </w:rPr>
        <w:t>.事故人ID=事故者ID</w:t>
      </w:r>
    </w:p>
    <w:p w:rsidR="006318AB" w:rsidRDefault="006318AB" w:rsidP="00144952">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00C816FE" w:rsidRPr="00704E65">
        <w:rPr>
          <w:rFonts w:ascii="細明體" w:eastAsia="細明體" w:hAnsi="細明體" w:hint="eastAsia"/>
          <w:kern w:val="2"/>
          <w:lang w:eastAsia="zh-TW"/>
        </w:rPr>
        <w:t>$</w:t>
      </w:r>
      <w:r w:rsidR="00C816FE">
        <w:rPr>
          <w:rFonts w:ascii="細明體" w:eastAsia="細明體" w:hAnsi="細明體" w:hint="eastAsia"/>
          <w:kern w:val="2"/>
          <w:lang w:eastAsia="zh-TW"/>
        </w:rPr>
        <w:t>是否3登</w:t>
      </w:r>
      <w:r w:rsidR="00C816FE">
        <w:rPr>
          <w:rFonts w:ascii="細明體" w:eastAsia="細明體" w:hAnsi="細明體"/>
          <w:kern w:val="2"/>
          <w:lang w:eastAsia="zh-TW"/>
        </w:rPr>
        <w:t xml:space="preserve"> = ‘</w:t>
      </w:r>
      <w:r w:rsidR="00C816FE">
        <w:rPr>
          <w:rFonts w:ascii="細明體" w:eastAsia="細明體" w:hAnsi="細明體" w:hint="eastAsia"/>
          <w:kern w:val="2"/>
          <w:lang w:eastAsia="zh-TW"/>
        </w:rPr>
        <w:t>Y</w:t>
      </w:r>
      <w:r w:rsidR="00C816FE" w:rsidRPr="00704E65">
        <w:rPr>
          <w:rFonts w:ascii="細明體" w:eastAsia="細明體" w:hAnsi="細明體"/>
          <w:kern w:val="2"/>
          <w:lang w:eastAsia="zh-TW"/>
        </w:rPr>
        <w:t>’</w:t>
      </w:r>
    </w:p>
    <w:p w:rsidR="009159F3" w:rsidRDefault="00A3428A" w:rsidP="00144952">
      <w:pPr>
        <w:pStyle w:val="Tabletext"/>
        <w:keepLines w:val="0"/>
        <w:numPr>
          <w:ilvl w:val="5"/>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VF01.醫院代碼 =</w:t>
      </w:r>
      <w:r w:rsidRPr="00206372">
        <w:rPr>
          <w:rFonts w:hint="eastAsia"/>
          <w:lang w:eastAsia="zh-TW"/>
        </w:rPr>
        <w:t xml:space="preserve"> </w:t>
      </w:r>
      <w:r>
        <w:rPr>
          <w:rFonts w:ascii="細明體" w:eastAsia="細明體" w:hAnsi="細明體" w:hint="eastAsia"/>
          <w:kern w:val="2"/>
          <w:lang w:eastAsia="zh-TW"/>
        </w:rPr>
        <w:t>A020.</w:t>
      </w:r>
      <w:r w:rsidRPr="00206372">
        <w:rPr>
          <w:rFonts w:ascii="細明體" w:eastAsia="細明體" w:hAnsi="細明體" w:hint="eastAsia"/>
          <w:kern w:val="2"/>
          <w:lang w:eastAsia="zh-TW"/>
        </w:rPr>
        <w:t>受理_疾病代碼1</w:t>
      </w:r>
      <w:r>
        <w:rPr>
          <w:rFonts w:ascii="細明體" w:eastAsia="細明體" w:hAnsi="細明體" w:hint="eastAsia"/>
          <w:kern w:val="2"/>
          <w:lang w:eastAsia="zh-TW"/>
        </w:rPr>
        <w:t>(5個疾病代碼都要比對)</w:t>
      </w:r>
    </w:p>
    <w:p w:rsidR="00C816FE" w:rsidRDefault="00C816FE" w:rsidP="00144952">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w:t>
      </w:r>
    </w:p>
    <w:p w:rsidR="00A3428A" w:rsidRPr="00144952" w:rsidRDefault="00A3428A" w:rsidP="00144952">
      <w:pPr>
        <w:pStyle w:val="Tabletext"/>
        <w:keepLines w:val="0"/>
        <w:numPr>
          <w:ilvl w:val="5"/>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VF01.醫院代碼 =</w:t>
      </w:r>
      <w:r w:rsidRPr="00206372">
        <w:rPr>
          <w:rFonts w:hint="eastAsia"/>
          <w:lang w:eastAsia="zh-TW"/>
        </w:rPr>
        <w:t xml:space="preserve"> </w:t>
      </w:r>
      <w:r>
        <w:rPr>
          <w:rFonts w:ascii="細明體" w:eastAsia="細明體" w:hAnsi="細明體" w:hint="eastAsia"/>
          <w:kern w:val="2"/>
          <w:lang w:eastAsia="zh-TW"/>
        </w:rPr>
        <w:t>A020.</w:t>
      </w:r>
      <w:r w:rsidRPr="00206372">
        <w:rPr>
          <w:rFonts w:ascii="細明體" w:eastAsia="細明體" w:hAnsi="細明體" w:hint="eastAsia"/>
          <w:kern w:val="2"/>
          <w:lang w:eastAsia="zh-TW"/>
        </w:rPr>
        <w:t>核定_疾病代碼1</w:t>
      </w:r>
      <w:r>
        <w:rPr>
          <w:rFonts w:ascii="細明體" w:eastAsia="細明體" w:hAnsi="細明體" w:hint="eastAsia"/>
          <w:kern w:val="2"/>
          <w:lang w:eastAsia="zh-TW"/>
        </w:rPr>
        <w:t>(5個疾病代碼都要比對)</w:t>
      </w:r>
    </w:p>
    <w:p w:rsidR="00567A09" w:rsidRDefault="00567A09" w:rsidP="00144952">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IF NOT FND</w:t>
      </w:r>
    </w:p>
    <w:p w:rsidR="00567A09" w:rsidRDefault="00567A09" w:rsidP="00144952">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不視為錯誤</w:t>
      </w:r>
    </w:p>
    <w:p w:rsidR="00567A09" w:rsidRDefault="00E70D43" w:rsidP="00144952">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是否扣分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r w:rsidR="00F10E23">
        <w:rPr>
          <w:rFonts w:ascii="細明體" w:eastAsia="細明體" w:hAnsi="細明體" w:hint="eastAsia"/>
          <w:kern w:val="2"/>
          <w:lang w:eastAsia="zh-TW"/>
        </w:rPr>
        <w:t xml:space="preserve">(DEFAULT </w:t>
      </w:r>
      <w:r w:rsidR="00F10E23">
        <w:rPr>
          <w:rFonts w:ascii="細明體" w:eastAsia="細明體" w:hAnsi="細明體"/>
          <w:kern w:val="2"/>
          <w:lang w:eastAsia="zh-TW"/>
        </w:rPr>
        <w:t>‘</w:t>
      </w:r>
      <w:r w:rsidR="00F10E23">
        <w:rPr>
          <w:rFonts w:ascii="細明體" w:eastAsia="細明體" w:hAnsi="細明體" w:hint="eastAsia"/>
          <w:kern w:val="2"/>
          <w:lang w:eastAsia="zh-TW"/>
        </w:rPr>
        <w:t>Y</w:t>
      </w:r>
      <w:r w:rsidR="00F10E23">
        <w:rPr>
          <w:rFonts w:ascii="細明體" w:eastAsia="細明體" w:hAnsi="細明體"/>
          <w:kern w:val="2"/>
          <w:lang w:eastAsia="zh-TW"/>
        </w:rPr>
        <w:t>’</w:t>
      </w:r>
      <w:r w:rsidR="00F10E23">
        <w:rPr>
          <w:rFonts w:ascii="細明體" w:eastAsia="細明體" w:hAnsi="細明體" w:hint="eastAsia"/>
          <w:kern w:val="2"/>
          <w:lang w:eastAsia="zh-TW"/>
        </w:rPr>
        <w:t>)</w:t>
      </w:r>
    </w:p>
    <w:p w:rsidR="002209F9" w:rsidRDefault="002209F9" w:rsidP="00144952">
      <w:pPr>
        <w:pStyle w:val="Tabletext"/>
        <w:keepLines w:val="0"/>
        <w:numPr>
          <w:ilvl w:val="4"/>
          <w:numId w:val="38"/>
        </w:numPr>
        <w:spacing w:after="0" w:line="240" w:lineRule="auto"/>
        <w:rPr>
          <w:rFonts w:ascii="細明體" w:eastAsia="細明體" w:hAnsi="細明體" w:hint="eastAsia"/>
          <w:kern w:val="2"/>
          <w:lang w:eastAsia="zh-TW"/>
        </w:rPr>
      </w:pPr>
      <w:r>
        <w:rPr>
          <w:rFonts w:ascii="sөũ" w:hAnsi="sөũ" w:hint="eastAsia"/>
          <w:lang w:eastAsia="zh-TW"/>
        </w:rPr>
        <w:t>扣分代碼</w:t>
      </w:r>
      <w:r>
        <w:rPr>
          <w:rFonts w:ascii="sөũ" w:hAnsi="sөũ" w:hint="eastAsia"/>
          <w:lang w:eastAsia="zh-TW"/>
        </w:rPr>
        <w:t>=</w:t>
      </w:r>
      <w:r>
        <w:rPr>
          <w:rFonts w:ascii="sөũ" w:hAnsi="sөũ"/>
          <w:lang w:eastAsia="zh-TW"/>
        </w:rPr>
        <w:t>’’</w:t>
      </w:r>
      <w:r w:rsidRPr="002209F9">
        <w:rPr>
          <w:rFonts w:ascii="細明體" w:eastAsia="細明體" w:hAnsi="細明體" w:hint="eastAsia"/>
          <w:kern w:val="2"/>
          <w:lang w:eastAsia="zh-TW"/>
        </w:rPr>
        <w:t xml:space="preserve"> </w:t>
      </w:r>
      <w:r>
        <w:rPr>
          <w:rFonts w:ascii="細明體" w:eastAsia="細明體" w:hAnsi="細明體" w:hint="eastAsia"/>
          <w:kern w:val="2"/>
          <w:lang w:eastAsia="zh-TW"/>
        </w:rPr>
        <w:t xml:space="preserve">(DEFAULT </w:t>
      </w:r>
      <w:r>
        <w:rPr>
          <w:rFonts w:ascii="細明體" w:eastAsia="細明體" w:hAnsi="細明體"/>
          <w:kern w:val="2"/>
          <w:lang w:eastAsia="zh-TW"/>
        </w:rPr>
        <w:t>‘</w:t>
      </w:r>
      <w:r>
        <w:rPr>
          <w:rFonts w:ascii="細明體" w:eastAsia="細明體" w:hAnsi="細明體" w:hint="eastAsia"/>
          <w:kern w:val="2"/>
          <w:lang w:eastAsia="zh-TW"/>
        </w:rPr>
        <w:t>-1</w:t>
      </w:r>
      <w:r>
        <w:rPr>
          <w:rFonts w:ascii="細明體" w:eastAsia="細明體" w:hAnsi="細明體"/>
          <w:kern w:val="2"/>
          <w:lang w:eastAsia="zh-TW"/>
        </w:rPr>
        <w:t>’</w:t>
      </w:r>
      <w:r>
        <w:rPr>
          <w:rFonts w:ascii="細明體" w:eastAsia="細明體" w:hAnsi="細明體" w:hint="eastAsia"/>
          <w:kern w:val="2"/>
          <w:lang w:eastAsia="zh-TW"/>
        </w:rPr>
        <w:t>)</w:t>
      </w:r>
    </w:p>
    <w:p w:rsidR="00567A09" w:rsidRDefault="00176AF0" w:rsidP="00144952">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逐筆讀取交查結果：</w:t>
      </w:r>
    </w:p>
    <w:p w:rsidR="00176AF0" w:rsidRDefault="00176AF0" w:rsidP="00144952">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00D33626">
        <w:rPr>
          <w:rFonts w:ascii="細明體" w:eastAsia="細明體" w:hAnsi="細明體" w:hint="eastAsia"/>
          <w:kern w:val="2"/>
          <w:lang w:eastAsia="zh-TW"/>
        </w:rPr>
        <w:t>VF01.</w:t>
      </w:r>
      <w:r w:rsidR="00D33626" w:rsidRPr="00D33626">
        <w:rPr>
          <w:rFonts w:ascii="細明體" w:eastAsia="細明體" w:hAnsi="細明體" w:hint="eastAsia"/>
          <w:kern w:val="2"/>
          <w:lang w:eastAsia="zh-TW"/>
        </w:rPr>
        <w:t>交查件數</w:t>
      </w:r>
      <w:r w:rsidR="00D33626">
        <w:rPr>
          <w:rFonts w:ascii="細明體" w:eastAsia="細明體" w:hAnsi="細明體" w:hint="eastAsia"/>
          <w:kern w:val="2"/>
          <w:lang w:eastAsia="zh-TW"/>
        </w:rPr>
        <w:t xml:space="preserve"> = 0 OR VF01.</w:t>
      </w:r>
      <w:r w:rsidR="00D33626" w:rsidRPr="00D33626">
        <w:rPr>
          <w:rFonts w:ascii="細明體" w:eastAsia="細明體" w:hAnsi="細明體" w:hint="eastAsia"/>
          <w:kern w:val="2"/>
          <w:lang w:eastAsia="zh-TW"/>
        </w:rPr>
        <w:t>交查績效_不給付</w:t>
      </w:r>
      <w:r w:rsidR="00D33626">
        <w:rPr>
          <w:rFonts w:ascii="細明體" w:eastAsia="細明體" w:hAnsi="細明體" w:hint="eastAsia"/>
          <w:kern w:val="2"/>
          <w:lang w:eastAsia="zh-TW"/>
        </w:rPr>
        <w:t xml:space="preserve"> = 0</w:t>
      </w:r>
    </w:p>
    <w:p w:rsidR="00D33626" w:rsidRDefault="00D33626" w:rsidP="00144952">
      <w:pPr>
        <w:pStyle w:val="Tabletext"/>
        <w:keepLines w:val="0"/>
        <w:numPr>
          <w:ilvl w:val="5"/>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是否扣分 =</w:t>
      </w:r>
      <w:r>
        <w:rPr>
          <w:rFonts w:ascii="細明體" w:eastAsia="細明體" w:hAnsi="細明體"/>
          <w:kern w:val="2"/>
          <w:lang w:eastAsia="zh-TW"/>
        </w:rPr>
        <w:t>’</w:t>
      </w:r>
      <w:r>
        <w:rPr>
          <w:rFonts w:ascii="細明體" w:eastAsia="細明體" w:hAnsi="細明體" w:hint="eastAsia"/>
          <w:kern w:val="2"/>
          <w:lang w:eastAsia="zh-TW"/>
        </w:rPr>
        <w:t>N</w:t>
      </w:r>
      <w:r>
        <w:rPr>
          <w:rFonts w:ascii="細明體" w:eastAsia="細明體" w:hAnsi="細明體"/>
          <w:kern w:val="2"/>
          <w:lang w:eastAsia="zh-TW"/>
        </w:rPr>
        <w:t>’</w:t>
      </w:r>
    </w:p>
    <w:p w:rsidR="002209F9" w:rsidRDefault="002209F9" w:rsidP="00144952">
      <w:pPr>
        <w:pStyle w:val="Tabletext"/>
        <w:keepLines w:val="0"/>
        <w:numPr>
          <w:ilvl w:val="5"/>
          <w:numId w:val="38"/>
        </w:numPr>
        <w:spacing w:after="0" w:line="240" w:lineRule="auto"/>
        <w:rPr>
          <w:rFonts w:ascii="細明體" w:eastAsia="細明體" w:hAnsi="細明體" w:hint="eastAsia"/>
          <w:kern w:val="2"/>
          <w:lang w:eastAsia="zh-TW"/>
        </w:rPr>
      </w:pPr>
      <w:r>
        <w:rPr>
          <w:rFonts w:ascii="sөũ" w:hAnsi="sөũ" w:hint="eastAsia"/>
          <w:lang w:eastAsia="zh-TW"/>
        </w:rPr>
        <w:t>扣分代碼</w:t>
      </w:r>
      <w:r>
        <w:rPr>
          <w:rFonts w:ascii="sөũ" w:hAnsi="sөũ" w:hint="eastAsia"/>
          <w:lang w:eastAsia="zh-TW"/>
        </w:rPr>
        <w:t>=</w:t>
      </w:r>
      <w:r>
        <w:rPr>
          <w:rFonts w:ascii="sөũ" w:hAnsi="sөũ"/>
          <w:lang w:eastAsia="zh-TW"/>
        </w:rPr>
        <w:t>’’</w:t>
      </w:r>
    </w:p>
    <w:p w:rsidR="00066DDB" w:rsidRPr="00144952" w:rsidRDefault="00066DDB" w:rsidP="00144952">
      <w:pPr>
        <w:pStyle w:val="Tabletext"/>
        <w:keepLines w:val="0"/>
        <w:numPr>
          <w:ilvl w:val="5"/>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BREAK</w:t>
      </w:r>
    </w:p>
    <w:p w:rsidR="00137442" w:rsidRPr="00704E65" w:rsidRDefault="00137442" w:rsidP="00137442">
      <w:pPr>
        <w:pStyle w:val="Tabletext"/>
        <w:keepLines w:val="0"/>
        <w:numPr>
          <w:ilvl w:val="1"/>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若有資料，依序處理每筆資料</w:t>
      </w:r>
      <w:r w:rsidR="00726039" w:rsidRPr="00704E65">
        <w:rPr>
          <w:rFonts w:ascii="細明體" w:eastAsia="細明體" w:hAnsi="細明體" w:hint="eastAsia"/>
          <w:lang w:eastAsia="zh-TW"/>
        </w:rPr>
        <w:t>($DTAAV011_TMP</w:t>
      </w:r>
      <w:r w:rsidRPr="00704E65">
        <w:rPr>
          <w:rFonts w:ascii="細明體" w:eastAsia="細明體" w:hAnsi="細明體" w:hint="eastAsia"/>
          <w:lang w:eastAsia="zh-TW"/>
        </w:rPr>
        <w:t>)</w:t>
      </w:r>
    </w:p>
    <w:p w:rsidR="00A02F75" w:rsidRDefault="00A02F75" w:rsidP="000F6885">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計算標準化後總分：</w:t>
      </w:r>
    </w:p>
    <w:p w:rsidR="009F3680" w:rsidRDefault="00CD50C8" w:rsidP="00C24626">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CALL</w:t>
      </w:r>
      <w:r w:rsidR="002078AA" w:rsidRPr="00704E65">
        <w:rPr>
          <w:rFonts w:ascii="細明體" w:eastAsia="細明體" w:hAnsi="細明體" w:hint="eastAsia"/>
          <w:b/>
          <w:color w:val="00B050"/>
          <w:kern w:val="2"/>
          <w:lang w:eastAsia="zh-TW"/>
        </w:rPr>
        <w:t>計算</w:t>
      </w:r>
      <w:r w:rsidR="002078AA">
        <w:rPr>
          <w:rFonts w:ascii="細明體" w:eastAsia="細明體" w:hAnsi="細明體" w:hint="eastAsia"/>
          <w:b/>
          <w:color w:val="00B050"/>
          <w:kern w:val="2"/>
          <w:lang w:eastAsia="zh-TW"/>
        </w:rPr>
        <w:t>標準化</w:t>
      </w:r>
      <w:r w:rsidR="002078AA" w:rsidRPr="00704E65">
        <w:rPr>
          <w:rFonts w:ascii="細明體" w:eastAsia="細明體" w:hAnsi="細明體" w:hint="eastAsia"/>
          <w:b/>
          <w:color w:val="00B050"/>
          <w:kern w:val="2"/>
          <w:lang w:eastAsia="zh-TW"/>
        </w:rPr>
        <w:t>總分STEP</w:t>
      </w:r>
      <w:r w:rsidR="002078AA">
        <w:rPr>
          <w:rFonts w:ascii="細明體" w:eastAsia="細明體" w:hAnsi="細明體" w:hint="eastAsia"/>
          <w:kern w:val="2"/>
          <w:lang w:eastAsia="zh-TW"/>
        </w:rPr>
        <w:t xml:space="preserve"> </w:t>
      </w:r>
    </w:p>
    <w:p w:rsidR="00E172B9" w:rsidRDefault="00E172B9" w:rsidP="00E172B9">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IF是否扣分 = </w:t>
      </w:r>
      <w:r>
        <w:rPr>
          <w:rFonts w:ascii="細明體" w:eastAsia="細明體" w:hAnsi="細明體"/>
          <w:kern w:val="2"/>
          <w:lang w:eastAsia="zh-TW"/>
        </w:rPr>
        <w:t>‘</w:t>
      </w:r>
      <w:r>
        <w:rPr>
          <w:rFonts w:ascii="細明體" w:eastAsia="細明體" w:hAnsi="細明體" w:hint="eastAsia"/>
          <w:kern w:val="2"/>
          <w:lang w:eastAsia="zh-TW"/>
        </w:rPr>
        <w:t>Y</w:t>
      </w:r>
      <w:r>
        <w:rPr>
          <w:rFonts w:ascii="細明體" w:eastAsia="細明體" w:hAnsi="細明體"/>
          <w:kern w:val="2"/>
          <w:lang w:eastAsia="zh-TW"/>
        </w:rPr>
        <w:t>’</w:t>
      </w:r>
    </w:p>
    <w:p w:rsidR="00E172B9" w:rsidRDefault="00E172B9" w:rsidP="00E172B9">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讀取中文代碼：</w:t>
      </w:r>
    </w:p>
    <w:p w:rsidR="00E172B9" w:rsidRPr="00B90AE0" w:rsidRDefault="00E172B9" w:rsidP="00E172B9">
      <w:pPr>
        <w:pStyle w:val="Tabletext"/>
        <w:keepLines w:val="0"/>
        <w:numPr>
          <w:ilvl w:val="4"/>
          <w:numId w:val="38"/>
        </w:numPr>
        <w:spacing w:after="0" w:line="240" w:lineRule="auto"/>
        <w:rPr>
          <w:rFonts w:ascii="細明體" w:eastAsia="細明體" w:hAnsi="細明體" w:hint="eastAsia"/>
          <w:kern w:val="2"/>
          <w:lang w:eastAsia="zh-TW"/>
        </w:rPr>
      </w:pPr>
      <w:r>
        <w:rPr>
          <w:rFonts w:ascii="sөũ" w:hAnsi="sөũ"/>
        </w:rPr>
        <w:t>子系統</w:t>
      </w:r>
      <w:r>
        <w:rPr>
          <w:rFonts w:ascii="sөũ" w:hAnsi="sөũ" w:hint="eastAsia"/>
          <w:lang w:eastAsia="zh-TW"/>
        </w:rPr>
        <w:t>=</w:t>
      </w:r>
      <w:r>
        <w:rPr>
          <w:rFonts w:ascii="sөũ" w:hAnsi="sөũ"/>
          <w:lang w:eastAsia="zh-TW"/>
        </w:rPr>
        <w:t>’</w:t>
      </w:r>
      <w:r>
        <w:rPr>
          <w:rFonts w:ascii="sөũ" w:hAnsi="sөũ" w:hint="eastAsia"/>
          <w:lang w:eastAsia="zh-TW"/>
        </w:rPr>
        <w:t>AA</w:t>
      </w:r>
      <w:r>
        <w:rPr>
          <w:rFonts w:ascii="sөũ" w:hAnsi="sөũ"/>
          <w:lang w:eastAsia="zh-TW"/>
        </w:rPr>
        <w:t>’</w:t>
      </w:r>
    </w:p>
    <w:p w:rsidR="00E172B9" w:rsidRPr="00B90AE0" w:rsidRDefault="00E172B9" w:rsidP="00E172B9">
      <w:pPr>
        <w:pStyle w:val="Tabletext"/>
        <w:keepLines w:val="0"/>
        <w:numPr>
          <w:ilvl w:val="4"/>
          <w:numId w:val="38"/>
        </w:numPr>
        <w:spacing w:after="0" w:line="240" w:lineRule="auto"/>
        <w:rPr>
          <w:rFonts w:ascii="細明體" w:eastAsia="細明體" w:hAnsi="細明體" w:hint="eastAsia"/>
          <w:kern w:val="2"/>
          <w:lang w:eastAsia="zh-TW"/>
        </w:rPr>
      </w:pPr>
      <w:r>
        <w:rPr>
          <w:rFonts w:ascii="sөũ" w:hAnsi="sөũ"/>
        </w:rPr>
        <w:t>欄位名稱</w:t>
      </w:r>
      <w:r>
        <w:rPr>
          <w:rFonts w:ascii="sөũ" w:hAnsi="sөũ" w:hint="eastAsia"/>
          <w:lang w:eastAsia="zh-TW"/>
        </w:rPr>
        <w:t xml:space="preserve"> = </w:t>
      </w:r>
      <w:r>
        <w:rPr>
          <w:rFonts w:ascii="sөũ" w:hAnsi="sөũ"/>
          <w:lang w:eastAsia="zh-TW"/>
        </w:rPr>
        <w:t>‘</w:t>
      </w:r>
      <w:r>
        <w:rPr>
          <w:rFonts w:ascii="sөũ" w:hAnsi="sөũ"/>
        </w:rPr>
        <w:t>RISK_</w:t>
      </w:r>
      <w:r>
        <w:rPr>
          <w:rFonts w:ascii="sөũ" w:hAnsi="sөũ" w:hint="eastAsia"/>
          <w:lang w:eastAsia="zh-TW"/>
        </w:rPr>
        <w:t>DE</w:t>
      </w:r>
      <w:r>
        <w:rPr>
          <w:rFonts w:ascii="sөũ" w:hAnsi="sөũ"/>
        </w:rPr>
        <w:t>SCOR</w:t>
      </w:r>
      <w:r>
        <w:rPr>
          <w:rFonts w:ascii="sөũ" w:hAnsi="sөũ"/>
          <w:lang w:eastAsia="zh-TW"/>
        </w:rPr>
        <w:t>’</w:t>
      </w:r>
    </w:p>
    <w:p w:rsidR="00E172B9" w:rsidRPr="00B90AE0" w:rsidRDefault="00E172B9" w:rsidP="00E172B9">
      <w:pPr>
        <w:pStyle w:val="Tabletext"/>
        <w:keepLines w:val="0"/>
        <w:numPr>
          <w:ilvl w:val="4"/>
          <w:numId w:val="38"/>
        </w:numPr>
        <w:spacing w:after="0" w:line="240" w:lineRule="auto"/>
        <w:rPr>
          <w:rFonts w:ascii="細明體" w:eastAsia="細明體" w:hAnsi="細明體" w:hint="eastAsia"/>
          <w:kern w:val="2"/>
          <w:lang w:eastAsia="zh-TW"/>
        </w:rPr>
      </w:pPr>
      <w:r>
        <w:rPr>
          <w:rFonts w:ascii="sөũ" w:hAnsi="sөũ"/>
        </w:rPr>
        <w:t>代碼</w:t>
      </w:r>
      <w:r>
        <w:rPr>
          <w:rFonts w:ascii="sөũ" w:hAnsi="sөũ" w:hint="eastAsia"/>
          <w:lang w:eastAsia="zh-TW"/>
        </w:rPr>
        <w:t xml:space="preserve"> = </w:t>
      </w:r>
      <w:r>
        <w:rPr>
          <w:rFonts w:ascii="sөũ" w:hAnsi="sөũ" w:hint="eastAsia"/>
          <w:lang w:eastAsia="zh-TW"/>
        </w:rPr>
        <w:t>扣分代碼</w:t>
      </w:r>
    </w:p>
    <w:p w:rsidR="00E172B9" w:rsidRDefault="00E172B9" w:rsidP="00144952">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標準化後總分 =標準化後總分-</w:t>
      </w:r>
      <w:r>
        <w:rPr>
          <w:rFonts w:ascii="sөũ" w:hAnsi="sөũ"/>
          <w:lang w:eastAsia="zh-TW"/>
        </w:rPr>
        <w:t>代碼中文</w:t>
      </w:r>
    </w:p>
    <w:p w:rsidR="0018565C" w:rsidRDefault="0018565C" w:rsidP="000F6885">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判斷是否有特殊風險評分狀況：</w:t>
      </w:r>
      <w:r w:rsidR="00250B04">
        <w:rPr>
          <w:rFonts w:ascii="細明體" w:eastAsia="細明體" w:hAnsi="細明體" w:hint="eastAsia"/>
          <w:kern w:val="2"/>
          <w:lang w:eastAsia="zh-TW"/>
        </w:rPr>
        <w:t>(依序判斷)</w:t>
      </w:r>
    </w:p>
    <w:p w:rsidR="00E54FA4" w:rsidRDefault="00E54FA4" w:rsidP="00144952">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特殊風險 = </w:t>
      </w:r>
      <w:r>
        <w:rPr>
          <w:rFonts w:ascii="細明體" w:eastAsia="細明體" w:hAnsi="細明體"/>
          <w:kern w:val="2"/>
          <w:lang w:eastAsia="zh-TW"/>
        </w:rPr>
        <w:t>‘’</w:t>
      </w:r>
    </w:p>
    <w:p w:rsidR="00D70B1D" w:rsidRDefault="00D70B1D" w:rsidP="00144952">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抓取過去已理賠紀錄：</w:t>
      </w:r>
    </w:p>
    <w:p w:rsidR="00F76A0A" w:rsidRDefault="00F76A0A" w:rsidP="00F76A0A">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CALL AA_A9Z001.</w:t>
      </w:r>
      <w:r w:rsidRPr="00A95E43">
        <w:rPr>
          <w:rFonts w:ascii="細明體" w:eastAsia="細明體" w:hAnsi="細明體"/>
          <w:kern w:val="2"/>
          <w:lang w:eastAsia="zh-TW"/>
        </w:rPr>
        <w:t>getDTAAB001ByOcrID</w:t>
      </w:r>
      <w:r>
        <w:rPr>
          <w:rFonts w:ascii="細明體" w:eastAsia="細明體" w:hAnsi="細明體" w:hint="eastAsia"/>
          <w:kern w:val="2"/>
          <w:lang w:eastAsia="zh-TW"/>
        </w:rPr>
        <w:t>：</w:t>
      </w:r>
      <w:r w:rsidRPr="00A95E43">
        <w:rPr>
          <w:rFonts w:ascii="細明體" w:eastAsia="細明體" w:hAnsi="細明體"/>
          <w:kern w:val="2"/>
          <w:lang w:eastAsia="zh-TW"/>
        </w:rPr>
        <w:t>(查詢理賠紀錄檔BY事故者ID)</w:t>
      </w:r>
    </w:p>
    <w:p w:rsidR="00F76A0A" w:rsidRDefault="00F76A0A" w:rsidP="00F76A0A">
      <w:pPr>
        <w:pStyle w:val="Tabletext"/>
        <w:keepLines w:val="0"/>
        <w:numPr>
          <w:ilvl w:val="5"/>
          <w:numId w:val="38"/>
        </w:numPr>
        <w:spacing w:after="0" w:line="240" w:lineRule="auto"/>
        <w:rPr>
          <w:rFonts w:ascii="細明體" w:eastAsia="細明體" w:hAnsi="細明體" w:hint="eastAsia"/>
          <w:kern w:val="2"/>
          <w:lang w:eastAsia="zh-TW"/>
        </w:rPr>
      </w:pPr>
      <w:r w:rsidRPr="00A95E43">
        <w:rPr>
          <w:rFonts w:ascii="細明體" w:eastAsia="細明體" w:hAnsi="細明體"/>
          <w:kern w:val="2"/>
          <w:lang w:eastAsia="zh-TW"/>
        </w:rPr>
        <w:t>事故者ID</w:t>
      </w:r>
      <w:r>
        <w:rPr>
          <w:rFonts w:ascii="細明體" w:eastAsia="細明體" w:hAnsi="細明體" w:hint="eastAsia"/>
          <w:kern w:val="2"/>
          <w:lang w:eastAsia="zh-TW"/>
        </w:rPr>
        <w:t xml:space="preserve"> =</w:t>
      </w:r>
      <w:r w:rsidRPr="00704E65">
        <w:rPr>
          <w:rFonts w:ascii="細明體" w:eastAsia="細明體" w:hAnsi="細明體" w:hint="eastAsia"/>
          <w:kern w:val="2"/>
          <w:lang w:eastAsia="zh-TW"/>
        </w:rPr>
        <w:t>事故者ID</w:t>
      </w:r>
    </w:p>
    <w:p w:rsidR="00F76A0A" w:rsidRDefault="00F76A0A" w:rsidP="00F76A0A">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IF NOT FND</w:t>
      </w:r>
    </w:p>
    <w:p w:rsidR="00F76A0A" w:rsidRPr="003E0171" w:rsidRDefault="00F76A0A" w:rsidP="00144952">
      <w:pPr>
        <w:pStyle w:val="Tabletext"/>
        <w:keepLines w:val="0"/>
        <w:numPr>
          <w:ilvl w:val="5"/>
          <w:numId w:val="38"/>
        </w:numPr>
        <w:spacing w:after="0" w:line="240" w:lineRule="auto"/>
        <w:rPr>
          <w:rFonts w:ascii="細明體" w:eastAsia="細明體" w:hAnsi="細明體" w:hint="eastAsia"/>
          <w:kern w:val="2"/>
          <w:lang w:eastAsia="zh-TW"/>
        </w:rPr>
      </w:pPr>
      <w:r w:rsidRPr="002F17A3">
        <w:rPr>
          <w:rFonts w:ascii="細明體" w:eastAsia="細明體" w:hAnsi="細明體" w:hint="eastAsia"/>
          <w:kern w:val="2"/>
          <w:lang w:eastAsia="zh-TW"/>
        </w:rPr>
        <w:t>視為正常</w:t>
      </w:r>
    </w:p>
    <w:p w:rsidR="004F7B50" w:rsidRPr="00144952" w:rsidRDefault="004F7B50" w:rsidP="00144952">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IF</w:t>
      </w:r>
      <w:r w:rsidR="005F702E">
        <w:rPr>
          <w:rFonts w:ascii="細明體" w:eastAsia="細明體" w:hAnsi="細明體" w:hint="eastAsia"/>
          <w:kern w:val="2"/>
          <w:lang w:eastAsia="zh-TW"/>
        </w:rPr>
        <w:t xml:space="preserve"> </w:t>
      </w:r>
      <w:r w:rsidR="005F702E" w:rsidRPr="00853B0D">
        <w:rPr>
          <w:rFonts w:ascii="細明體" w:eastAsia="細明體" w:hAnsi="細明體" w:hint="eastAsia"/>
          <w:color w:val="000000"/>
          <w:lang w:eastAsia="zh-TW"/>
        </w:rPr>
        <w:t>異常保戶</w:t>
      </w:r>
      <w:r w:rsidR="005F702E">
        <w:rPr>
          <w:rFonts w:ascii="細明體" w:eastAsia="細明體" w:hAnsi="細明體" w:hint="eastAsia"/>
          <w:color w:val="000000"/>
          <w:lang w:eastAsia="zh-TW"/>
        </w:rPr>
        <w:t xml:space="preserve"> =</w:t>
      </w:r>
      <w:r w:rsidR="005F702E">
        <w:rPr>
          <w:rFonts w:ascii="細明體" w:eastAsia="細明體" w:hAnsi="細明體"/>
          <w:color w:val="000000"/>
          <w:lang w:eastAsia="zh-TW"/>
        </w:rPr>
        <w:t>’</w:t>
      </w:r>
      <w:r w:rsidR="005F702E">
        <w:rPr>
          <w:rFonts w:ascii="細明體" w:eastAsia="細明體" w:hAnsi="細明體" w:hint="eastAsia"/>
          <w:color w:val="000000"/>
          <w:lang w:eastAsia="zh-TW"/>
        </w:rPr>
        <w:t>Y</w:t>
      </w:r>
      <w:r w:rsidR="005F702E">
        <w:rPr>
          <w:rFonts w:ascii="細明體" w:eastAsia="細明體" w:hAnsi="細明體"/>
          <w:color w:val="000000"/>
          <w:lang w:eastAsia="zh-TW"/>
        </w:rPr>
        <w:t>’</w:t>
      </w:r>
    </w:p>
    <w:p w:rsidR="00096AC9" w:rsidRPr="00144952" w:rsidRDefault="00096AC9" w:rsidP="00144952">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特殊風險 =</w:t>
      </w:r>
      <w:r>
        <w:rPr>
          <w:rFonts w:ascii="細明體" w:eastAsia="細明體" w:hAnsi="細明體"/>
          <w:kern w:val="2"/>
          <w:lang w:eastAsia="zh-TW"/>
        </w:rPr>
        <w:t>’</w:t>
      </w:r>
      <w:r>
        <w:rPr>
          <w:rFonts w:ascii="細明體" w:eastAsia="細明體" w:hAnsi="細明體" w:hint="eastAsia"/>
          <w:kern w:val="2"/>
          <w:lang w:eastAsia="zh-TW"/>
        </w:rPr>
        <w:t>H3</w:t>
      </w:r>
      <w:r>
        <w:rPr>
          <w:rFonts w:ascii="細明體" w:eastAsia="細明體" w:hAnsi="細明體"/>
          <w:kern w:val="2"/>
          <w:lang w:eastAsia="zh-TW"/>
        </w:rPr>
        <w:t>’</w:t>
      </w:r>
    </w:p>
    <w:p w:rsidR="00E050B6" w:rsidRDefault="00424BD8" w:rsidP="00144952">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color w:val="000000"/>
          <w:lang w:eastAsia="zh-TW"/>
        </w:rPr>
        <w:t>ELSE IF</w:t>
      </w:r>
      <w:r w:rsidR="0051614F" w:rsidRPr="00704E65">
        <w:rPr>
          <w:rFonts w:ascii="細明體" w:eastAsia="細明體" w:hAnsi="細明體" w:hint="eastAsia"/>
          <w:kern w:val="2"/>
          <w:lang w:eastAsia="zh-TW"/>
        </w:rPr>
        <w:t>模型分類</w:t>
      </w:r>
      <w:r w:rsidR="0051614F">
        <w:rPr>
          <w:rFonts w:ascii="細明體" w:eastAsia="細明體" w:hAnsi="細明體" w:hint="eastAsia"/>
          <w:kern w:val="2"/>
          <w:lang w:eastAsia="zh-TW"/>
        </w:rPr>
        <w:t>=</w:t>
      </w:r>
      <w:r w:rsidR="0051614F">
        <w:rPr>
          <w:rFonts w:ascii="細明體" w:eastAsia="細明體" w:hAnsi="細明體"/>
          <w:kern w:val="2"/>
          <w:lang w:eastAsia="zh-TW"/>
        </w:rPr>
        <w:t>’</w:t>
      </w:r>
      <w:r w:rsidR="0051614F">
        <w:rPr>
          <w:rFonts w:ascii="細明體" w:eastAsia="細明體" w:hAnsi="細明體" w:hint="eastAsia"/>
          <w:kern w:val="2"/>
          <w:lang w:eastAsia="zh-TW"/>
        </w:rPr>
        <w:t>1</w:t>
      </w:r>
      <w:r w:rsidR="0051614F">
        <w:rPr>
          <w:rFonts w:ascii="細明體" w:eastAsia="細明體" w:hAnsi="細明體"/>
          <w:kern w:val="2"/>
          <w:lang w:eastAsia="zh-TW"/>
        </w:rPr>
        <w:t>’</w:t>
      </w:r>
      <w:r w:rsidR="002B3C1B">
        <w:rPr>
          <w:rFonts w:ascii="細明體" w:eastAsia="細明體" w:hAnsi="細明體" w:hint="eastAsia"/>
          <w:kern w:val="2"/>
          <w:lang w:eastAsia="zh-TW"/>
        </w:rPr>
        <w:t xml:space="preserve"> </w:t>
      </w:r>
    </w:p>
    <w:p w:rsidR="00424BD8" w:rsidRDefault="00E050B6" w:rsidP="00144952">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IF</w:t>
      </w:r>
      <w:r w:rsidR="002B3C1B">
        <w:rPr>
          <w:rFonts w:ascii="細明體" w:eastAsia="細明體" w:hAnsi="細明體" w:hint="eastAsia"/>
          <w:kern w:val="2"/>
          <w:lang w:eastAsia="zh-TW"/>
        </w:rPr>
        <w:t>AA_A9Z001回傳的理賠紀錄(LIST&lt;DTAAB001&gt;)</w:t>
      </w:r>
      <w:r>
        <w:rPr>
          <w:rFonts w:ascii="細明體" w:eastAsia="細明體" w:hAnsi="細明體" w:hint="eastAsia"/>
          <w:kern w:val="2"/>
          <w:lang w:eastAsia="zh-TW"/>
        </w:rPr>
        <w:t xml:space="preserve"> </w:t>
      </w:r>
      <w:r w:rsidR="002B3C1B">
        <w:rPr>
          <w:rFonts w:ascii="細明體" w:eastAsia="細明體" w:hAnsi="細明體" w:hint="eastAsia"/>
          <w:kern w:val="2"/>
          <w:lang w:eastAsia="zh-TW"/>
        </w:rPr>
        <w:t>是空的</w:t>
      </w:r>
    </w:p>
    <w:p w:rsidR="00E050B6" w:rsidRDefault="00E050B6" w:rsidP="00144952">
      <w:pPr>
        <w:pStyle w:val="Tabletext"/>
        <w:keepLines w:val="0"/>
        <w:numPr>
          <w:ilvl w:val="5"/>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特殊風險 =</w:t>
      </w:r>
      <w:r>
        <w:rPr>
          <w:rFonts w:ascii="細明體" w:eastAsia="細明體" w:hAnsi="細明體"/>
          <w:kern w:val="2"/>
          <w:lang w:eastAsia="zh-TW"/>
        </w:rPr>
        <w:t>’</w:t>
      </w:r>
      <w:r>
        <w:rPr>
          <w:rFonts w:ascii="細明體" w:eastAsia="細明體" w:hAnsi="細明體" w:hint="eastAsia"/>
          <w:kern w:val="2"/>
          <w:lang w:eastAsia="zh-TW"/>
        </w:rPr>
        <w:t>H4</w:t>
      </w:r>
      <w:r>
        <w:rPr>
          <w:rFonts w:ascii="細明體" w:eastAsia="細明體" w:hAnsi="細明體"/>
          <w:kern w:val="2"/>
          <w:lang w:eastAsia="zh-TW"/>
        </w:rPr>
        <w:t>’</w:t>
      </w:r>
    </w:p>
    <w:p w:rsidR="00E050B6" w:rsidRDefault="00E050B6" w:rsidP="00144952">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w:t>
      </w:r>
    </w:p>
    <w:p w:rsidR="00941647" w:rsidRDefault="00941647" w:rsidP="00144952">
      <w:pPr>
        <w:pStyle w:val="Tabletext"/>
        <w:keepLines w:val="0"/>
        <w:numPr>
          <w:ilvl w:val="5"/>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逐筆判斷</w:t>
      </w:r>
      <w:r w:rsidR="000D01CC">
        <w:rPr>
          <w:rFonts w:ascii="細明體" w:eastAsia="細明體" w:hAnsi="細明體" w:hint="eastAsia"/>
          <w:kern w:val="2"/>
          <w:lang w:eastAsia="zh-TW"/>
        </w:rPr>
        <w:t>AA_A9Z001</w:t>
      </w:r>
      <w:r>
        <w:rPr>
          <w:rFonts w:ascii="細明體" w:eastAsia="細明體" w:hAnsi="細明體" w:hint="eastAsia"/>
          <w:kern w:val="2"/>
          <w:lang w:eastAsia="zh-TW"/>
        </w:rPr>
        <w:t>回傳的理賠紀錄(LIST&lt;DTAAB001&gt;)</w:t>
      </w:r>
    </w:p>
    <w:p w:rsidR="003C5FDB" w:rsidRDefault="003C5FDB" w:rsidP="00144952">
      <w:pPr>
        <w:pStyle w:val="Tabletext"/>
        <w:keepLines w:val="0"/>
        <w:numPr>
          <w:ilvl w:val="5"/>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001D7EA2">
        <w:rPr>
          <w:rFonts w:ascii="細明體" w:eastAsia="細明體" w:hAnsi="細明體" w:hint="eastAsia"/>
          <w:kern w:val="2"/>
          <w:lang w:eastAsia="zh-TW"/>
        </w:rPr>
        <w:t>事故原因 IN (</w:t>
      </w:r>
      <w:r w:rsidR="001D7EA2">
        <w:rPr>
          <w:rFonts w:ascii="細明體" w:eastAsia="細明體" w:hAnsi="細明體"/>
          <w:kern w:val="2"/>
          <w:lang w:eastAsia="zh-TW"/>
        </w:rPr>
        <w:t>’</w:t>
      </w:r>
      <w:r w:rsidR="001D7EA2">
        <w:rPr>
          <w:rFonts w:ascii="細明體" w:eastAsia="細明體" w:hAnsi="細明體" w:hint="eastAsia"/>
          <w:kern w:val="2"/>
          <w:lang w:eastAsia="zh-TW"/>
        </w:rPr>
        <w:t>A05</w:t>
      </w:r>
      <w:r w:rsidR="001D7EA2">
        <w:rPr>
          <w:rFonts w:ascii="細明體" w:eastAsia="細明體" w:hAnsi="細明體"/>
          <w:kern w:val="2"/>
          <w:lang w:eastAsia="zh-TW"/>
        </w:rPr>
        <w:t>’</w:t>
      </w:r>
      <w:r w:rsidR="001D7EA2">
        <w:rPr>
          <w:rFonts w:ascii="細明體" w:eastAsia="細明體" w:hAnsi="細明體" w:hint="eastAsia"/>
          <w:kern w:val="2"/>
          <w:lang w:eastAsia="zh-TW"/>
        </w:rPr>
        <w:t>,</w:t>
      </w:r>
      <w:r w:rsidR="001D7EA2">
        <w:rPr>
          <w:rFonts w:ascii="細明體" w:eastAsia="細明體" w:hAnsi="細明體"/>
          <w:kern w:val="2"/>
          <w:lang w:eastAsia="zh-TW"/>
        </w:rPr>
        <w:t>’</w:t>
      </w:r>
      <w:r w:rsidR="001D7EA2">
        <w:rPr>
          <w:rFonts w:ascii="細明體" w:eastAsia="細明體" w:hAnsi="細明體" w:hint="eastAsia"/>
          <w:kern w:val="2"/>
          <w:lang w:eastAsia="zh-TW"/>
        </w:rPr>
        <w:t>79</w:t>
      </w:r>
      <w:r w:rsidR="001D7EA2">
        <w:rPr>
          <w:rFonts w:ascii="細明體" w:eastAsia="細明體" w:hAnsi="細明體"/>
          <w:kern w:val="2"/>
          <w:lang w:eastAsia="zh-TW"/>
        </w:rPr>
        <w:t>’</w:t>
      </w:r>
      <w:r w:rsidR="001D7EA2">
        <w:rPr>
          <w:rFonts w:ascii="細明體" w:eastAsia="細明體" w:hAnsi="細明體" w:hint="eastAsia"/>
          <w:kern w:val="2"/>
          <w:lang w:eastAsia="zh-TW"/>
        </w:rPr>
        <w:t>) AND 系統別 =</w:t>
      </w:r>
      <w:r w:rsidR="001D7EA2">
        <w:rPr>
          <w:rFonts w:ascii="細明體" w:eastAsia="細明體" w:hAnsi="細明體"/>
          <w:kern w:val="2"/>
          <w:lang w:eastAsia="zh-TW"/>
        </w:rPr>
        <w:t>’</w:t>
      </w:r>
      <w:r w:rsidR="001D7EA2">
        <w:rPr>
          <w:rFonts w:ascii="細明體" w:eastAsia="細明體" w:hAnsi="細明體" w:hint="eastAsia"/>
          <w:kern w:val="2"/>
          <w:lang w:eastAsia="zh-TW"/>
        </w:rPr>
        <w:t>1</w:t>
      </w:r>
      <w:r w:rsidR="001D7EA2">
        <w:rPr>
          <w:rFonts w:ascii="細明體" w:eastAsia="細明體" w:hAnsi="細明體"/>
          <w:kern w:val="2"/>
          <w:lang w:eastAsia="zh-TW"/>
        </w:rPr>
        <w:t>’</w:t>
      </w:r>
      <w:r w:rsidR="001D7EA2">
        <w:rPr>
          <w:rFonts w:ascii="細明體" w:eastAsia="細明體" w:hAnsi="細明體" w:hint="eastAsia"/>
          <w:kern w:val="2"/>
          <w:lang w:eastAsia="zh-TW"/>
        </w:rPr>
        <w:t xml:space="preserve"> AND 給付狀態 NOT IN (</w:t>
      </w:r>
      <w:r w:rsidR="001D7EA2">
        <w:rPr>
          <w:rFonts w:ascii="細明體" w:eastAsia="細明體" w:hAnsi="細明體"/>
          <w:kern w:val="2"/>
          <w:lang w:eastAsia="zh-TW"/>
        </w:rPr>
        <w:t>‘</w:t>
      </w:r>
      <w:r w:rsidR="001D7EA2">
        <w:rPr>
          <w:rFonts w:ascii="細明體" w:eastAsia="細明體" w:hAnsi="細明體" w:hint="eastAsia"/>
          <w:kern w:val="2"/>
          <w:lang w:eastAsia="zh-TW"/>
        </w:rPr>
        <w:t>0</w:t>
      </w:r>
      <w:r w:rsidR="001D7EA2">
        <w:rPr>
          <w:rFonts w:ascii="細明體" w:eastAsia="細明體" w:hAnsi="細明體"/>
          <w:kern w:val="2"/>
          <w:lang w:eastAsia="zh-TW"/>
        </w:rPr>
        <w:t>’</w:t>
      </w:r>
      <w:r w:rsidR="001D7EA2">
        <w:rPr>
          <w:rFonts w:ascii="細明體" w:eastAsia="細明體" w:hAnsi="細明體" w:hint="eastAsia"/>
          <w:kern w:val="2"/>
          <w:lang w:eastAsia="zh-TW"/>
        </w:rPr>
        <w:t>,</w:t>
      </w:r>
      <w:r w:rsidR="001D7EA2">
        <w:rPr>
          <w:rFonts w:ascii="細明體" w:eastAsia="細明體" w:hAnsi="細明體"/>
          <w:kern w:val="2"/>
          <w:lang w:eastAsia="zh-TW"/>
        </w:rPr>
        <w:t>’</w:t>
      </w:r>
      <w:r w:rsidR="001D7EA2">
        <w:rPr>
          <w:rFonts w:ascii="細明體" w:eastAsia="細明體" w:hAnsi="細明體" w:hint="eastAsia"/>
          <w:kern w:val="2"/>
          <w:lang w:eastAsia="zh-TW"/>
        </w:rPr>
        <w:t>5</w:t>
      </w:r>
      <w:r w:rsidR="001D7EA2">
        <w:rPr>
          <w:rFonts w:ascii="細明體" w:eastAsia="細明體" w:hAnsi="細明體"/>
          <w:kern w:val="2"/>
          <w:lang w:eastAsia="zh-TW"/>
        </w:rPr>
        <w:t>’</w:t>
      </w:r>
      <w:r w:rsidR="001D7EA2">
        <w:rPr>
          <w:rFonts w:ascii="細明體" w:eastAsia="細明體" w:hAnsi="細明體" w:hint="eastAsia"/>
          <w:kern w:val="2"/>
          <w:lang w:eastAsia="zh-TW"/>
        </w:rPr>
        <w:t>,</w:t>
      </w:r>
      <w:r w:rsidR="001D7EA2">
        <w:rPr>
          <w:rFonts w:ascii="細明體" w:eastAsia="細明體" w:hAnsi="細明體"/>
          <w:kern w:val="2"/>
          <w:lang w:eastAsia="zh-TW"/>
        </w:rPr>
        <w:t>’</w:t>
      </w:r>
      <w:r w:rsidR="001D7EA2">
        <w:rPr>
          <w:rFonts w:ascii="細明體" w:eastAsia="細明體" w:hAnsi="細明體" w:hint="eastAsia"/>
          <w:kern w:val="2"/>
          <w:lang w:eastAsia="zh-TW"/>
        </w:rPr>
        <w:t>6</w:t>
      </w:r>
      <w:r w:rsidR="001D7EA2">
        <w:rPr>
          <w:rFonts w:ascii="細明體" w:eastAsia="細明體" w:hAnsi="細明體"/>
          <w:kern w:val="2"/>
          <w:lang w:eastAsia="zh-TW"/>
        </w:rPr>
        <w:t>’</w:t>
      </w:r>
      <w:r w:rsidR="001D7EA2">
        <w:rPr>
          <w:rFonts w:ascii="細明體" w:eastAsia="細明體" w:hAnsi="細明體" w:hint="eastAsia"/>
          <w:kern w:val="2"/>
          <w:lang w:eastAsia="zh-TW"/>
        </w:rPr>
        <w:t>)</w:t>
      </w:r>
    </w:p>
    <w:p w:rsidR="00DB486C" w:rsidRDefault="00DB486C" w:rsidP="00DB486C">
      <w:pPr>
        <w:pStyle w:val="Tabletext"/>
        <w:keepLines w:val="0"/>
        <w:numPr>
          <w:ilvl w:val="6"/>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精神病件數 =精神病件數+1</w:t>
      </w:r>
    </w:p>
    <w:p w:rsidR="00DB486C" w:rsidRDefault="00DB486C" w:rsidP="00DB486C">
      <w:pPr>
        <w:pStyle w:val="Tabletext"/>
        <w:keepLines w:val="0"/>
        <w:numPr>
          <w:ilvl w:val="6"/>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BREAK</w:t>
      </w:r>
    </w:p>
    <w:p w:rsidR="00DB486C" w:rsidRDefault="00DB486C" w:rsidP="00144952">
      <w:pPr>
        <w:pStyle w:val="Tabletext"/>
        <w:keepLines w:val="0"/>
        <w:numPr>
          <w:ilvl w:val="5"/>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IF精神病件數 = 0</w:t>
      </w:r>
    </w:p>
    <w:p w:rsidR="00CF2A09" w:rsidRDefault="00CF2A09" w:rsidP="00144952">
      <w:pPr>
        <w:pStyle w:val="Tabletext"/>
        <w:keepLines w:val="0"/>
        <w:numPr>
          <w:ilvl w:val="6"/>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特殊風險 =</w:t>
      </w:r>
      <w:r>
        <w:rPr>
          <w:rFonts w:ascii="細明體" w:eastAsia="細明體" w:hAnsi="細明體"/>
          <w:kern w:val="2"/>
          <w:lang w:eastAsia="zh-TW"/>
        </w:rPr>
        <w:t>’</w:t>
      </w:r>
      <w:r>
        <w:rPr>
          <w:rFonts w:ascii="細明體" w:eastAsia="細明體" w:hAnsi="細明體" w:hint="eastAsia"/>
          <w:kern w:val="2"/>
          <w:lang w:eastAsia="zh-TW"/>
        </w:rPr>
        <w:t>H</w:t>
      </w:r>
      <w:r w:rsidR="003B1EE1">
        <w:rPr>
          <w:rFonts w:ascii="細明體" w:eastAsia="細明體" w:hAnsi="細明體" w:hint="eastAsia"/>
          <w:kern w:val="2"/>
          <w:lang w:eastAsia="zh-TW"/>
        </w:rPr>
        <w:t>4</w:t>
      </w:r>
      <w:r>
        <w:rPr>
          <w:rFonts w:ascii="細明體" w:eastAsia="細明體" w:hAnsi="細明體"/>
          <w:kern w:val="2"/>
          <w:lang w:eastAsia="zh-TW"/>
        </w:rPr>
        <w:t>’</w:t>
      </w:r>
    </w:p>
    <w:p w:rsidR="0051614F" w:rsidRDefault="0051614F" w:rsidP="00144952">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 IF</w:t>
      </w:r>
      <w:r w:rsidR="00C77AEA">
        <w:rPr>
          <w:rFonts w:ascii="細明體" w:eastAsia="細明體" w:hAnsi="細明體" w:hint="eastAsia"/>
          <w:kern w:val="2"/>
          <w:lang w:eastAsia="zh-TW"/>
        </w:rPr>
        <w:t>異常醫師 =</w:t>
      </w:r>
      <w:r w:rsidR="00C77AEA">
        <w:rPr>
          <w:rFonts w:ascii="細明體" w:eastAsia="細明體" w:hAnsi="細明體"/>
          <w:kern w:val="2"/>
          <w:lang w:eastAsia="zh-TW"/>
        </w:rPr>
        <w:t>’</w:t>
      </w:r>
      <w:r w:rsidR="00C77AEA">
        <w:rPr>
          <w:rFonts w:ascii="細明體" w:eastAsia="細明體" w:hAnsi="細明體" w:hint="eastAsia"/>
          <w:kern w:val="2"/>
          <w:lang w:eastAsia="zh-TW"/>
        </w:rPr>
        <w:t>Y</w:t>
      </w:r>
      <w:r w:rsidR="00C77AEA">
        <w:rPr>
          <w:rFonts w:ascii="細明體" w:eastAsia="細明體" w:hAnsi="細明體"/>
          <w:kern w:val="2"/>
          <w:lang w:eastAsia="zh-TW"/>
        </w:rPr>
        <w:t>’</w:t>
      </w:r>
    </w:p>
    <w:p w:rsidR="00F356F5" w:rsidRDefault="00F356F5" w:rsidP="00144952">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特殊風險 =</w:t>
      </w:r>
      <w:r>
        <w:rPr>
          <w:rFonts w:ascii="細明體" w:eastAsia="細明體" w:hAnsi="細明體"/>
          <w:kern w:val="2"/>
          <w:lang w:eastAsia="zh-TW"/>
        </w:rPr>
        <w:t>’</w:t>
      </w:r>
      <w:r>
        <w:rPr>
          <w:rFonts w:ascii="細明體" w:eastAsia="細明體" w:hAnsi="細明體" w:hint="eastAsia"/>
          <w:kern w:val="2"/>
          <w:lang w:eastAsia="zh-TW"/>
        </w:rPr>
        <w:t>H5</w:t>
      </w:r>
      <w:r>
        <w:rPr>
          <w:rFonts w:ascii="細明體" w:eastAsia="細明體" w:hAnsi="細明體"/>
          <w:kern w:val="2"/>
          <w:lang w:eastAsia="zh-TW"/>
        </w:rPr>
        <w:t>’</w:t>
      </w:r>
    </w:p>
    <w:p w:rsidR="00B90E52" w:rsidRDefault="00B90E52" w:rsidP="00144952">
      <w:pPr>
        <w:pStyle w:val="Tabletext"/>
        <w:keepLines w:val="0"/>
        <w:numPr>
          <w:ilvl w:val="3"/>
          <w:numId w:val="38"/>
        </w:numPr>
        <w:spacing w:after="0" w:line="240" w:lineRule="auto"/>
        <w:rPr>
          <w:ins w:id="22" w:author="FIS" w:date="2014-12-22T16:33:00Z"/>
          <w:rFonts w:ascii="細明體" w:eastAsia="細明體" w:hAnsi="細明體" w:hint="eastAsia"/>
          <w:kern w:val="2"/>
          <w:lang w:eastAsia="zh-TW"/>
        </w:rPr>
      </w:pPr>
      <w:ins w:id="23" w:author="FIS" w:date="2014-12-22T16:32:00Z">
        <w:r>
          <w:rPr>
            <w:rFonts w:ascii="細明體" w:eastAsia="細明體" w:hAnsi="細明體" w:hint="eastAsia"/>
            <w:kern w:val="2"/>
            <w:lang w:eastAsia="zh-TW"/>
          </w:rPr>
          <w:t xml:space="preserve">ELSE IF </w:t>
        </w:r>
      </w:ins>
      <w:ins w:id="24" w:author="FIS" w:date="2014-12-22T16:33:00Z">
        <w:r>
          <w:rPr>
            <w:rFonts w:ascii="細明體" w:eastAsia="細明體" w:hAnsi="細明體" w:hint="eastAsia"/>
            <w:kern w:val="2"/>
            <w:lang w:eastAsia="zh-TW"/>
          </w:rPr>
          <w:t>因子E05</w:t>
        </w:r>
      </w:ins>
      <w:ins w:id="25" w:author="FIS" w:date="2014-12-22T16:34:00Z">
        <w:r>
          <w:rPr>
            <w:rFonts w:ascii="細明體" w:eastAsia="細明體" w:hAnsi="細明體" w:hint="eastAsia"/>
            <w:kern w:val="2"/>
            <w:lang w:eastAsia="zh-TW"/>
          </w:rPr>
          <w:t>=Y</w:t>
        </w:r>
      </w:ins>
      <w:ins w:id="26" w:author="FIS" w:date="2014-12-22T16:33:00Z">
        <w:r>
          <w:rPr>
            <w:rFonts w:ascii="細明體" w:eastAsia="細明體" w:hAnsi="細明體" w:hint="eastAsia"/>
            <w:kern w:val="2"/>
            <w:lang w:eastAsia="zh-TW"/>
          </w:rPr>
          <w:t xml:space="preserve">的件數 != 0 </w:t>
        </w:r>
      </w:ins>
    </w:p>
    <w:p w:rsidR="00B90E52" w:rsidRDefault="00B90E52" w:rsidP="00B90E52">
      <w:pPr>
        <w:pStyle w:val="Tabletext"/>
        <w:keepLines w:val="0"/>
        <w:numPr>
          <w:ilvl w:val="4"/>
          <w:numId w:val="38"/>
        </w:numPr>
        <w:spacing w:after="0" w:line="240" w:lineRule="auto"/>
        <w:rPr>
          <w:ins w:id="27" w:author="FIS" w:date="2014-12-22T16:32:00Z"/>
          <w:rFonts w:ascii="細明體" w:eastAsia="細明體" w:hAnsi="細明體" w:hint="eastAsia"/>
          <w:kern w:val="2"/>
          <w:lang w:eastAsia="zh-TW"/>
        </w:rPr>
        <w:pPrChange w:id="28" w:author="FIS" w:date="2014-12-22T16:33:00Z">
          <w:pPr>
            <w:pStyle w:val="Tabletext"/>
            <w:keepLines w:val="0"/>
            <w:numPr>
              <w:ilvl w:val="3"/>
              <w:numId w:val="38"/>
            </w:numPr>
            <w:spacing w:after="0" w:line="240" w:lineRule="auto"/>
            <w:ind w:left="2409" w:hanging="708"/>
          </w:pPr>
        </w:pPrChange>
      </w:pPr>
      <w:ins w:id="29" w:author="FIS" w:date="2014-12-22T16:33:00Z">
        <w:r>
          <w:rPr>
            <w:rFonts w:ascii="細明體" w:eastAsia="細明體" w:hAnsi="細明體" w:hint="eastAsia"/>
            <w:kern w:val="2"/>
            <w:lang w:eastAsia="zh-TW"/>
          </w:rPr>
          <w:t>特殊風險 =</w:t>
        </w:r>
        <w:r>
          <w:rPr>
            <w:rFonts w:ascii="細明體" w:eastAsia="細明體" w:hAnsi="細明體"/>
            <w:kern w:val="2"/>
            <w:lang w:eastAsia="zh-TW"/>
          </w:rPr>
          <w:t>’</w:t>
        </w:r>
        <w:r>
          <w:rPr>
            <w:rFonts w:ascii="細明體" w:eastAsia="細明體" w:hAnsi="細明體" w:hint="eastAsia"/>
            <w:kern w:val="2"/>
            <w:lang w:eastAsia="zh-TW"/>
          </w:rPr>
          <w:t>H6</w:t>
        </w:r>
        <w:r>
          <w:rPr>
            <w:rFonts w:ascii="細明體" w:eastAsia="細明體" w:hAnsi="細明體"/>
            <w:kern w:val="2"/>
            <w:lang w:eastAsia="zh-TW"/>
          </w:rPr>
          <w:t>’</w:t>
        </w:r>
      </w:ins>
    </w:p>
    <w:p w:rsidR="00EF7645" w:rsidRDefault="00B22D70" w:rsidP="00144952">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w:t>
      </w:r>
      <w:r w:rsidR="00B01A9C">
        <w:rPr>
          <w:rFonts w:ascii="細明體" w:eastAsia="細明體" w:hAnsi="細明體" w:hint="eastAsia"/>
          <w:kern w:val="2"/>
          <w:lang w:eastAsia="zh-TW"/>
        </w:rPr>
        <w:t xml:space="preserve"> IF AA_A9Z001回傳的理賠紀錄(LIST&lt;DTAAB001&gt;)不是空的</w:t>
      </w:r>
    </w:p>
    <w:p w:rsidR="002175D5" w:rsidRDefault="002477EB" w:rsidP="00144952">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IF</w:t>
      </w:r>
      <w:r w:rsidR="00AE214A">
        <w:rPr>
          <w:rFonts w:ascii="細明體" w:eastAsia="細明體" w:hAnsi="細明體" w:hint="eastAsia"/>
          <w:kern w:val="2"/>
          <w:lang w:eastAsia="zh-TW"/>
        </w:rPr>
        <w:t xml:space="preserve"> </w:t>
      </w:r>
      <w:r w:rsidR="00E90312">
        <w:rPr>
          <w:rFonts w:ascii="細明體" w:eastAsia="細明體" w:hAnsi="細明體" w:hint="eastAsia"/>
          <w:kern w:val="2"/>
          <w:lang w:eastAsia="zh-TW"/>
        </w:rPr>
        <w:t xml:space="preserve">DATE.DIFFDAY(事故者生日, </w:t>
      </w:r>
      <w:r>
        <w:rPr>
          <w:rFonts w:ascii="細明體" w:eastAsia="細明體" w:hAnsi="細明體" w:hint="eastAsia"/>
          <w:kern w:val="2"/>
          <w:lang w:eastAsia="zh-TW"/>
        </w:rPr>
        <w:t>事故日期</w:t>
      </w:r>
      <w:r w:rsidR="00E90312">
        <w:rPr>
          <w:rFonts w:ascii="細明體" w:eastAsia="細明體" w:hAnsi="細明體" w:hint="eastAsia"/>
          <w:kern w:val="2"/>
          <w:lang w:eastAsia="zh-TW"/>
        </w:rPr>
        <w:t>) &lt; 365</w:t>
      </w:r>
    </w:p>
    <w:p w:rsidR="00803A03" w:rsidRDefault="00414995" w:rsidP="00144952">
      <w:pPr>
        <w:pStyle w:val="Tabletext"/>
        <w:keepLines w:val="0"/>
        <w:numPr>
          <w:ilvl w:val="5"/>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特殊風險 =</w:t>
      </w:r>
      <w:r>
        <w:rPr>
          <w:rFonts w:ascii="細明體" w:eastAsia="細明體" w:hAnsi="細明體"/>
          <w:kern w:val="2"/>
          <w:lang w:eastAsia="zh-TW"/>
        </w:rPr>
        <w:t>’</w:t>
      </w:r>
      <w:r>
        <w:rPr>
          <w:rFonts w:ascii="細明體" w:eastAsia="細明體" w:hAnsi="細明體" w:hint="eastAsia"/>
          <w:kern w:val="2"/>
          <w:lang w:eastAsia="zh-TW"/>
        </w:rPr>
        <w:t>M3</w:t>
      </w:r>
      <w:r>
        <w:rPr>
          <w:rFonts w:ascii="細明體" w:eastAsia="細明體" w:hAnsi="細明體"/>
          <w:kern w:val="2"/>
          <w:lang w:eastAsia="zh-TW"/>
        </w:rPr>
        <w:t>’</w:t>
      </w:r>
    </w:p>
    <w:p w:rsidR="00726039" w:rsidRPr="00704E65" w:rsidRDefault="00726039" w:rsidP="000F6885">
      <w:pPr>
        <w:pStyle w:val="Tabletext"/>
        <w:keepLines w:val="0"/>
        <w:numPr>
          <w:ilvl w:val="2"/>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計算總分處理件數 ++</w:t>
      </w:r>
    </w:p>
    <w:p w:rsidR="00726039" w:rsidRPr="00704E65" w:rsidRDefault="00726039" w:rsidP="000F6885">
      <w:pPr>
        <w:pStyle w:val="Tabletext"/>
        <w:keepLines w:val="0"/>
        <w:numPr>
          <w:ilvl w:val="2"/>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更新</w:t>
      </w:r>
      <w:r w:rsidRPr="00704E65">
        <w:rPr>
          <w:rFonts w:ascii="細明體" w:eastAsia="細明體" w:hAnsi="細明體" w:cs="細明體" w:hint="eastAsia"/>
          <w:lang w:eastAsia="zh-TW"/>
        </w:rPr>
        <w:t>理賠案件FAMS評分紀錄檔DTAAV011,BY參數:</w:t>
      </w:r>
    </w:p>
    <w:p w:rsidR="00726039" w:rsidRPr="00704E65" w:rsidRDefault="00726039" w:rsidP="000F6885">
      <w:pPr>
        <w:pStyle w:val="Tabletext"/>
        <w:keepLines w:val="0"/>
        <w:numPr>
          <w:ilvl w:val="3"/>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受理編號:同處理當筆</w:t>
      </w:r>
      <w:r w:rsidRPr="00704E65">
        <w:rPr>
          <w:rFonts w:ascii="細明體" w:eastAsia="細明體" w:hAnsi="細明體" w:hint="eastAsia"/>
          <w:lang w:eastAsia="zh-TW"/>
        </w:rPr>
        <w:t>$DTAAV011_TMP</w:t>
      </w:r>
      <w:r w:rsidR="00475FFF" w:rsidRPr="00704E65">
        <w:rPr>
          <w:rFonts w:ascii="細明體" w:eastAsia="細明體" w:hAnsi="細明體" w:hint="eastAsia"/>
          <w:lang w:eastAsia="zh-TW"/>
        </w:rPr>
        <w:t>.</w:t>
      </w:r>
      <w:r w:rsidR="00475FFF" w:rsidRPr="00704E65">
        <w:rPr>
          <w:rFonts w:ascii="細明體" w:eastAsia="細明體" w:hAnsi="細明體" w:hint="eastAsia"/>
          <w:kern w:val="2"/>
          <w:lang w:eastAsia="zh-TW"/>
        </w:rPr>
        <w:t>受理編號</w:t>
      </w:r>
    </w:p>
    <w:p w:rsidR="00726039" w:rsidRPr="00704E65" w:rsidRDefault="00726039" w:rsidP="000F6885">
      <w:pPr>
        <w:pStyle w:val="Tabletext"/>
        <w:keepLines w:val="0"/>
        <w:numPr>
          <w:ilvl w:val="3"/>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事故者ID:同處理當筆</w:t>
      </w:r>
      <w:r w:rsidRPr="00704E65">
        <w:rPr>
          <w:rFonts w:ascii="細明體" w:eastAsia="細明體" w:hAnsi="細明體" w:hint="eastAsia"/>
          <w:lang w:eastAsia="zh-TW"/>
        </w:rPr>
        <w:t>$DTAAV011_TMP</w:t>
      </w:r>
      <w:r w:rsidR="00475FFF" w:rsidRPr="00704E65">
        <w:rPr>
          <w:rFonts w:ascii="細明體" w:eastAsia="細明體" w:hAnsi="細明體" w:hint="eastAsia"/>
          <w:lang w:eastAsia="zh-TW"/>
        </w:rPr>
        <w:t>.</w:t>
      </w:r>
      <w:r w:rsidR="00475FFF" w:rsidRPr="00704E65">
        <w:rPr>
          <w:rFonts w:ascii="細明體" w:eastAsia="細明體" w:hAnsi="細明體" w:hint="eastAsia"/>
          <w:kern w:val="2"/>
          <w:lang w:eastAsia="zh-TW"/>
        </w:rPr>
        <w:t>事故者ID</w:t>
      </w:r>
    </w:p>
    <w:p w:rsidR="00726039" w:rsidRPr="00704E65" w:rsidRDefault="00726039" w:rsidP="000F6885">
      <w:pPr>
        <w:pStyle w:val="Tabletext"/>
        <w:keepLines w:val="0"/>
        <w:numPr>
          <w:ilvl w:val="3"/>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模型分類:同處理當筆</w:t>
      </w:r>
      <w:r w:rsidRPr="00704E65">
        <w:rPr>
          <w:rFonts w:ascii="細明體" w:eastAsia="細明體" w:hAnsi="細明體" w:hint="eastAsia"/>
          <w:lang w:eastAsia="zh-TW"/>
        </w:rPr>
        <w:t>$DTAAV011_TMP</w:t>
      </w:r>
      <w:r w:rsidR="00475FFF" w:rsidRPr="00704E65">
        <w:rPr>
          <w:rFonts w:ascii="細明體" w:eastAsia="細明體" w:hAnsi="細明體" w:hint="eastAsia"/>
          <w:lang w:eastAsia="zh-TW"/>
        </w:rPr>
        <w:t>.</w:t>
      </w:r>
      <w:r w:rsidR="00475FFF" w:rsidRPr="00704E65">
        <w:rPr>
          <w:rFonts w:ascii="細明體" w:eastAsia="細明體" w:hAnsi="細明體" w:hint="eastAsia"/>
          <w:kern w:val="2"/>
          <w:lang w:eastAsia="zh-TW"/>
        </w:rPr>
        <w:t>模型分類</w:t>
      </w:r>
    </w:p>
    <w:p w:rsidR="00726039" w:rsidRPr="00704E65" w:rsidRDefault="00475FFF" w:rsidP="000F6885">
      <w:pPr>
        <w:pStyle w:val="Tabletext"/>
        <w:keepLines w:val="0"/>
        <w:numPr>
          <w:ilvl w:val="3"/>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更新欄位:</w:t>
      </w:r>
    </w:p>
    <w:p w:rsidR="00475FFF" w:rsidRPr="00C24626" w:rsidRDefault="00475FFF" w:rsidP="000F6885">
      <w:pPr>
        <w:pStyle w:val="Tabletext"/>
        <w:keepLines w:val="0"/>
        <w:numPr>
          <w:ilvl w:val="4"/>
          <w:numId w:val="38"/>
        </w:numPr>
        <w:spacing w:after="0" w:line="240" w:lineRule="auto"/>
        <w:rPr>
          <w:rFonts w:ascii="細明體" w:eastAsia="細明體" w:hAnsi="細明體" w:hint="eastAsia"/>
          <w:kern w:val="2"/>
          <w:lang w:eastAsia="zh-TW"/>
        </w:rPr>
      </w:pPr>
      <w:r w:rsidRPr="00704E65">
        <w:rPr>
          <w:rFonts w:ascii="細明體" w:eastAsia="細明體" w:hAnsi="細明體"/>
          <w:color w:val="000000"/>
          <w:lang w:eastAsia="zh-TW"/>
        </w:rPr>
        <w:t>總分 </w:t>
      </w:r>
      <w:r w:rsidRPr="00704E65">
        <w:rPr>
          <w:rFonts w:ascii="細明體" w:eastAsia="細明體" w:hAnsi="細明體" w:hint="eastAsia"/>
          <w:color w:val="000000"/>
          <w:lang w:eastAsia="zh-TW"/>
        </w:rPr>
        <w:t xml:space="preserve"> =</w:t>
      </w:r>
      <w:r w:rsidRPr="00704E65">
        <w:rPr>
          <w:rFonts w:ascii="細明體" w:eastAsia="細明體" w:hAnsi="細明體" w:hint="eastAsia"/>
          <w:kern w:val="2"/>
          <w:lang w:eastAsia="zh-TW"/>
        </w:rPr>
        <w:t>同處理當筆</w:t>
      </w:r>
      <w:r w:rsidRPr="00704E65">
        <w:rPr>
          <w:rFonts w:ascii="細明體" w:eastAsia="細明體" w:hAnsi="細明體" w:hint="eastAsia"/>
          <w:lang w:eastAsia="zh-TW"/>
        </w:rPr>
        <w:t>$DTAAV011_TMP.</w:t>
      </w:r>
      <w:r w:rsidRPr="00704E65">
        <w:rPr>
          <w:rFonts w:ascii="細明體" w:eastAsia="細明體" w:hAnsi="細明體" w:hint="eastAsia"/>
          <w:color w:val="000000"/>
          <w:lang w:eastAsia="zh-TW"/>
        </w:rPr>
        <w:t>總分</w:t>
      </w:r>
    </w:p>
    <w:p w:rsidR="00F1752F" w:rsidRPr="00704E65" w:rsidRDefault="00F1752F" w:rsidP="00F1752F">
      <w:pPr>
        <w:pStyle w:val="Tabletext"/>
        <w:keepLines w:val="0"/>
        <w:numPr>
          <w:ilvl w:val="4"/>
          <w:numId w:val="38"/>
        </w:numPr>
        <w:spacing w:after="0" w:line="240" w:lineRule="auto"/>
        <w:rPr>
          <w:rFonts w:ascii="細明體" w:eastAsia="細明體" w:hAnsi="細明體" w:hint="eastAsia"/>
          <w:kern w:val="2"/>
          <w:lang w:eastAsia="zh-TW"/>
        </w:rPr>
      </w:pPr>
      <w:r w:rsidRPr="00F1752F">
        <w:rPr>
          <w:rFonts w:ascii="細明體" w:eastAsia="細明體" w:hAnsi="細明體" w:hint="eastAsia"/>
          <w:kern w:val="2"/>
          <w:lang w:eastAsia="zh-TW"/>
        </w:rPr>
        <w:t>標準化總分</w:t>
      </w:r>
      <w:r>
        <w:rPr>
          <w:rFonts w:ascii="細明體" w:eastAsia="細明體" w:hAnsi="細明體" w:hint="eastAsia"/>
          <w:kern w:val="2"/>
          <w:lang w:eastAsia="zh-TW"/>
        </w:rPr>
        <w:t>=</w:t>
      </w:r>
      <w:r w:rsidRPr="00F1752F">
        <w:rPr>
          <w:rFonts w:ascii="細明體" w:eastAsia="細明體" w:hAnsi="細明體" w:hint="eastAsia"/>
          <w:kern w:val="2"/>
          <w:lang w:eastAsia="zh-TW"/>
        </w:rPr>
        <w:t xml:space="preserve"> </w:t>
      </w:r>
      <w:r>
        <w:rPr>
          <w:rFonts w:ascii="細明體" w:eastAsia="細明體" w:hAnsi="細明體" w:hint="eastAsia"/>
          <w:kern w:val="2"/>
          <w:lang w:eastAsia="zh-TW"/>
        </w:rPr>
        <w:t>AA_V1Z008.</w:t>
      </w:r>
      <w:r>
        <w:rPr>
          <w:rFonts w:ascii="細明體" w:eastAsia="細明體" w:hAnsi="細明體" w:cs="Arial" w:hint="eastAsia"/>
          <w:lang w:eastAsia="zh-TW"/>
        </w:rPr>
        <w:t>標準化後總分</w:t>
      </w:r>
    </w:p>
    <w:p w:rsidR="00475FFF" w:rsidRPr="00704E65" w:rsidRDefault="00475FFF" w:rsidP="000F6885">
      <w:pPr>
        <w:pStyle w:val="Tabletext"/>
        <w:keepLines w:val="0"/>
        <w:numPr>
          <w:ilvl w:val="3"/>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color w:val="000000"/>
          <w:lang w:eastAsia="zh-TW"/>
        </w:rPr>
        <w:t>若有誤，</w:t>
      </w:r>
    </w:p>
    <w:p w:rsidR="00475FFF" w:rsidRPr="00704E65" w:rsidRDefault="00475FFF" w:rsidP="000F6885">
      <w:pPr>
        <w:pStyle w:val="Tabletext"/>
        <w:keepLines w:val="0"/>
        <w:numPr>
          <w:ilvl w:val="4"/>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LOG錯誤訊息 </w:t>
      </w:r>
      <w:r w:rsidRPr="00704E65">
        <w:rPr>
          <w:rFonts w:ascii="細明體" w:eastAsia="細明體" w:hAnsi="細明體"/>
          <w:kern w:val="2"/>
          <w:lang w:eastAsia="zh-TW"/>
        </w:rPr>
        <w:t>“</w:t>
      </w:r>
      <w:r w:rsidRPr="00704E65">
        <w:rPr>
          <w:rFonts w:ascii="細明體" w:eastAsia="細明體" w:hAnsi="細明體" w:hint="eastAsia"/>
          <w:kern w:val="2"/>
          <w:lang w:eastAsia="zh-TW"/>
        </w:rPr>
        <w:t>更新</w:t>
      </w:r>
      <w:r w:rsidRPr="00704E65">
        <w:rPr>
          <w:rFonts w:ascii="細明體" w:eastAsia="細明體" w:hAnsi="細明體" w:cs="細明體" w:hint="eastAsia"/>
          <w:lang w:eastAsia="zh-TW"/>
        </w:rPr>
        <w:t>理賠案件FAMS評分紀錄檔總分錯誤，</w:t>
      </w:r>
      <w:r w:rsidRPr="00704E65">
        <w:rPr>
          <w:rFonts w:ascii="細明體" w:eastAsia="細明體" w:hAnsi="細明體" w:hint="eastAsia"/>
          <w:kern w:val="2"/>
          <w:lang w:eastAsia="zh-TW"/>
        </w:rPr>
        <w:t>受理編號：</w:t>
      </w:r>
      <w:r w:rsidRPr="00704E65">
        <w:rPr>
          <w:rFonts w:ascii="細明體" w:eastAsia="細明體" w:hAnsi="細明體" w:cs="細明體"/>
          <w:lang w:eastAsia="zh-TW"/>
        </w:rPr>
        <w:t>”</w:t>
      </w:r>
      <w:r w:rsidRPr="00704E65">
        <w:rPr>
          <w:rFonts w:ascii="細明體" w:eastAsia="細明體" w:hAnsi="細明體" w:cs="細明體" w:hint="eastAsia"/>
          <w:lang w:eastAsia="zh-TW"/>
        </w:rPr>
        <w:t>+</w:t>
      </w:r>
      <w:r w:rsidRPr="00704E65">
        <w:rPr>
          <w:rFonts w:ascii="細明體" w:eastAsia="細明體" w:hAnsi="細明體" w:hint="eastAsia"/>
          <w:kern w:val="2"/>
          <w:lang w:eastAsia="zh-TW"/>
        </w:rPr>
        <w:t xml:space="preserve">受理編號+ </w:t>
      </w:r>
      <w:r w:rsidRPr="00704E65">
        <w:rPr>
          <w:rFonts w:ascii="細明體" w:eastAsia="細明體" w:hAnsi="細明體"/>
          <w:kern w:val="2"/>
          <w:lang w:eastAsia="zh-TW"/>
        </w:rPr>
        <w:t>“</w:t>
      </w:r>
      <w:r w:rsidRPr="00704E65">
        <w:rPr>
          <w:rFonts w:ascii="細明體" w:eastAsia="細明體" w:hAnsi="細明體" w:hint="eastAsia"/>
          <w:kern w:val="2"/>
          <w:lang w:eastAsia="zh-TW"/>
        </w:rPr>
        <w:t>事故者ID:</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+事故者ID + </w:t>
      </w:r>
      <w:r w:rsidRPr="00704E65">
        <w:rPr>
          <w:rFonts w:ascii="細明體" w:eastAsia="細明體" w:hAnsi="細明體"/>
          <w:kern w:val="2"/>
          <w:lang w:eastAsia="zh-TW"/>
        </w:rPr>
        <w:t>“</w:t>
      </w:r>
      <w:r w:rsidRPr="00704E65">
        <w:rPr>
          <w:rFonts w:ascii="細明體" w:eastAsia="細明體" w:hAnsi="細明體" w:hint="eastAsia"/>
          <w:kern w:val="2"/>
          <w:lang w:eastAsia="zh-TW"/>
        </w:rPr>
        <w:t>模型分類:</w:t>
      </w:r>
      <w:r w:rsidRPr="00704E65">
        <w:rPr>
          <w:rFonts w:ascii="細明體" w:eastAsia="細明體" w:hAnsi="細明體"/>
          <w:kern w:val="2"/>
          <w:lang w:eastAsia="zh-TW"/>
        </w:rPr>
        <w:t>”</w:t>
      </w:r>
      <w:r w:rsidRPr="00704E65">
        <w:rPr>
          <w:rFonts w:ascii="細明體" w:eastAsia="細明體" w:hAnsi="細明體" w:hint="eastAsia"/>
          <w:kern w:val="2"/>
          <w:lang w:eastAsia="zh-TW"/>
        </w:rPr>
        <w:t>+模型分類</w:t>
      </w:r>
    </w:p>
    <w:p w:rsidR="00475FFF" w:rsidRPr="00704E65" w:rsidRDefault="00475FFF" w:rsidP="000F6885">
      <w:pPr>
        <w:pStyle w:val="Tabletext"/>
        <w:keepLines w:val="0"/>
        <w:numPr>
          <w:ilvl w:val="4"/>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計算總分失敗件數++</w:t>
      </w:r>
    </w:p>
    <w:p w:rsidR="00475FFF" w:rsidRPr="00704E65" w:rsidRDefault="00475FFF" w:rsidP="000F6885">
      <w:pPr>
        <w:pStyle w:val="Tabletext"/>
        <w:keepLines w:val="0"/>
        <w:numPr>
          <w:ilvl w:val="3"/>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若無誤，</w:t>
      </w:r>
    </w:p>
    <w:p w:rsidR="00475FFF" w:rsidRDefault="00475FFF" w:rsidP="000F6885">
      <w:pPr>
        <w:pStyle w:val="Tabletext"/>
        <w:keepLines w:val="0"/>
        <w:numPr>
          <w:ilvl w:val="4"/>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計算總分成功件數++</w:t>
      </w:r>
    </w:p>
    <w:p w:rsidR="008A23FA" w:rsidRDefault="008A23FA" w:rsidP="00493E11">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Pr>
          <w:rFonts w:ascii="細明體" w:eastAsia="細明體" w:hAnsi="細明體"/>
          <w:kern w:val="2"/>
          <w:lang w:eastAsia="zh-TW"/>
        </w:rPr>
        <w:t xml:space="preserve"> </w:t>
      </w:r>
      <w:r w:rsidR="00493E11" w:rsidRPr="00493E11">
        <w:rPr>
          <w:rFonts w:ascii="細明體" w:eastAsia="細明體" w:hAnsi="細明體"/>
          <w:kern w:val="2"/>
          <w:lang w:eastAsia="zh-TW"/>
        </w:rPr>
        <w:t>IN (‘N’,’3’)</w:t>
      </w:r>
      <w:r w:rsidR="00493E11" w:rsidRPr="00493E11" w:rsidDel="00493E11">
        <w:rPr>
          <w:rFonts w:ascii="細明體" w:eastAsia="細明體" w:hAnsi="細明體"/>
          <w:kern w:val="2"/>
          <w:lang w:eastAsia="zh-TW"/>
        </w:rPr>
        <w:t xml:space="preserve"> </w:t>
      </w:r>
      <w:r>
        <w:rPr>
          <w:rFonts w:ascii="細明體" w:eastAsia="細明體" w:hAnsi="細明體" w:hint="eastAsia"/>
          <w:kern w:val="2"/>
          <w:lang w:eastAsia="zh-TW"/>
        </w:rPr>
        <w:t>(線上即時</w:t>
      </w:r>
      <w:r w:rsidR="00493E11" w:rsidRPr="00493E11">
        <w:rPr>
          <w:rFonts w:ascii="細明體" w:eastAsia="細明體" w:hAnsi="細明體" w:hint="eastAsia"/>
          <w:kern w:val="2"/>
          <w:lang w:eastAsia="zh-TW"/>
        </w:rPr>
        <w:t>、3登件</w:t>
      </w:r>
      <w:r>
        <w:rPr>
          <w:rFonts w:ascii="細明體" w:eastAsia="細明體" w:hAnsi="細明體" w:hint="eastAsia"/>
          <w:kern w:val="2"/>
          <w:lang w:eastAsia="zh-TW"/>
        </w:rPr>
        <w:t>)</w:t>
      </w:r>
    </w:p>
    <w:p w:rsidR="008A23FA" w:rsidRPr="00B84758" w:rsidRDefault="008A23FA" w:rsidP="00B84758">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//**增加回押</w:t>
      </w:r>
      <w:r w:rsidRPr="00B41F2C">
        <w:rPr>
          <w:rFonts w:ascii="細明體" w:eastAsia="細明體" w:hAnsi="細明體" w:hint="eastAsia"/>
          <w:bCs/>
          <w:lang w:eastAsia="zh-TW"/>
        </w:rPr>
        <w:t>理賠偵測線上計算檔</w:t>
      </w:r>
      <w:r>
        <w:rPr>
          <w:rFonts w:ascii="細明體" w:eastAsia="細明體" w:hAnsi="細明體" w:hint="eastAsia"/>
          <w:bCs/>
          <w:lang w:eastAsia="zh-TW"/>
        </w:rPr>
        <w:t>DTAAV014的計算終止時間及是否成功欄位</w:t>
      </w:r>
    </w:p>
    <w:p w:rsidR="008A23FA" w:rsidRDefault="008A23FA" w:rsidP="00B84758">
      <w:pPr>
        <w:pStyle w:val="Tabletext"/>
        <w:keepLines w:val="0"/>
        <w:numPr>
          <w:ilvl w:val="3"/>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更新</w:t>
      </w:r>
      <w:r w:rsidRPr="00113159">
        <w:rPr>
          <w:rFonts w:hint="eastAsia"/>
          <w:lang w:eastAsia="zh-TW"/>
        </w:rPr>
        <w:t>理賠偵測線上計算檔</w:t>
      </w:r>
      <w:r>
        <w:rPr>
          <w:rFonts w:ascii="細明體" w:eastAsia="細明體" w:hAnsi="細明體" w:hint="eastAsia"/>
          <w:kern w:val="2"/>
          <w:lang w:eastAsia="zh-TW"/>
        </w:rPr>
        <w:t>DTAAV014，BY參數:</w:t>
      </w:r>
    </w:p>
    <w:p w:rsidR="008A23FA" w:rsidRDefault="008A23FA" w:rsidP="00B84758">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w:t>
      </w:r>
      <w:r w:rsidR="00943AB2" w:rsidRPr="00704E65">
        <w:rPr>
          <w:rFonts w:ascii="細明體" w:eastAsia="細明體" w:hAnsi="細明體" w:hint="eastAsia"/>
          <w:kern w:val="2"/>
          <w:lang w:eastAsia="zh-TW"/>
        </w:rPr>
        <w:t>同處理當筆</w:t>
      </w:r>
      <w:r w:rsidR="00943AB2" w:rsidRPr="00704E65">
        <w:rPr>
          <w:rFonts w:ascii="細明體" w:eastAsia="細明體" w:hAnsi="細明體" w:hint="eastAsia"/>
          <w:lang w:eastAsia="zh-TW"/>
        </w:rPr>
        <w:t>$DTAAV011_TMP.</w:t>
      </w:r>
      <w:r w:rsidR="00943AB2" w:rsidRPr="00704E65">
        <w:rPr>
          <w:rFonts w:ascii="細明體" w:eastAsia="細明體" w:hAnsi="細明體" w:hint="eastAsia"/>
          <w:kern w:val="2"/>
          <w:lang w:eastAsia="zh-TW"/>
        </w:rPr>
        <w:t>受理編號</w:t>
      </w:r>
    </w:p>
    <w:p w:rsidR="00943AB2" w:rsidRDefault="00943AB2" w:rsidP="00B84758">
      <w:pPr>
        <w:pStyle w:val="Tabletext"/>
        <w:keepLines w:val="0"/>
        <w:numPr>
          <w:ilvl w:val="4"/>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模型分類:同處理當筆</w:t>
      </w:r>
      <w:r w:rsidRPr="00704E65">
        <w:rPr>
          <w:rFonts w:ascii="細明體" w:eastAsia="細明體" w:hAnsi="細明體" w:hint="eastAsia"/>
          <w:lang w:eastAsia="zh-TW"/>
        </w:rPr>
        <w:t>$DTAAV011_TMP.</w:t>
      </w:r>
      <w:r w:rsidRPr="00704E65">
        <w:rPr>
          <w:rFonts w:ascii="細明體" w:eastAsia="細明體" w:hAnsi="細明體" w:hint="eastAsia"/>
          <w:kern w:val="2"/>
          <w:lang w:eastAsia="zh-TW"/>
        </w:rPr>
        <w:t>模型分類</w:t>
      </w:r>
    </w:p>
    <w:p w:rsidR="00943AB2" w:rsidRDefault="00943AB2" w:rsidP="00B84758">
      <w:pPr>
        <w:pStyle w:val="Tabletext"/>
        <w:keepLines w:val="0"/>
        <w:numPr>
          <w:ilvl w:val="4"/>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事故者ID:同處理當筆</w:t>
      </w:r>
      <w:r w:rsidRPr="00704E65">
        <w:rPr>
          <w:rFonts w:ascii="細明體" w:eastAsia="細明體" w:hAnsi="細明體" w:hint="eastAsia"/>
          <w:lang w:eastAsia="zh-TW"/>
        </w:rPr>
        <w:t>$DTAAV011_TMP.</w:t>
      </w:r>
      <w:r w:rsidRPr="00704E65">
        <w:rPr>
          <w:rFonts w:ascii="細明體" w:eastAsia="細明體" w:hAnsi="細明體" w:hint="eastAsia"/>
          <w:kern w:val="2"/>
          <w:lang w:eastAsia="zh-TW"/>
        </w:rPr>
        <w:t>事故者ID</w:t>
      </w:r>
    </w:p>
    <w:p w:rsidR="00493E11" w:rsidRPr="007679C2" w:rsidRDefault="00493E11" w:rsidP="00493E11">
      <w:pPr>
        <w:pStyle w:val="Tabletext"/>
        <w:keepLines w:val="0"/>
        <w:numPr>
          <w:ilvl w:val="4"/>
          <w:numId w:val="38"/>
        </w:numPr>
        <w:spacing w:after="0" w:line="240" w:lineRule="auto"/>
        <w:rPr>
          <w:rFonts w:ascii="細明體" w:eastAsia="細明體" w:hAnsi="細明體" w:hint="eastAsia"/>
          <w:kern w:val="2"/>
          <w:lang w:eastAsia="zh-TW"/>
        </w:rPr>
      </w:pPr>
      <w:r w:rsidRPr="00493E11">
        <w:rPr>
          <w:rFonts w:ascii="細明體" w:eastAsia="細明體" w:hAnsi="細明體" w:hint="eastAsia"/>
          <w:kern w:val="2"/>
          <w:lang w:eastAsia="zh-TW"/>
        </w:rPr>
        <w:t xml:space="preserve">計算來源 </w:t>
      </w:r>
      <w:r>
        <w:rPr>
          <w:rFonts w:ascii="細明體" w:eastAsia="細明體" w:hAnsi="細明體" w:hint="eastAsia"/>
          <w:kern w:val="2"/>
          <w:lang w:eastAsia="zh-TW"/>
        </w:rPr>
        <w:t>:</w:t>
      </w:r>
      <w:r w:rsidRPr="00493E11">
        <w:rPr>
          <w:rFonts w:ascii="細明體" w:eastAsia="細明體" w:hAnsi="細明體" w:hint="eastAsia"/>
          <w:kern w:val="2"/>
          <w:lang w:eastAsia="zh-TW"/>
        </w:rPr>
        <w:t>作業來源</w:t>
      </w:r>
    </w:p>
    <w:p w:rsidR="008A23FA" w:rsidRPr="007679C2" w:rsidRDefault="008A23FA" w:rsidP="00B84758">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lang w:eastAsia="zh-TW"/>
        </w:rPr>
        <w:t>更新欄位:</w:t>
      </w:r>
    </w:p>
    <w:p w:rsidR="008A23FA" w:rsidRDefault="008A23FA" w:rsidP="00B84758">
      <w:pPr>
        <w:pStyle w:val="Tabletext"/>
        <w:keepLines w:val="0"/>
        <w:numPr>
          <w:ilvl w:val="5"/>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計算</w:t>
      </w:r>
      <w:r w:rsidR="00943AB2">
        <w:rPr>
          <w:rFonts w:ascii="細明體" w:eastAsia="細明體" w:hAnsi="細明體" w:hint="eastAsia"/>
          <w:kern w:val="2"/>
          <w:lang w:eastAsia="zh-TW"/>
        </w:rPr>
        <w:t>終止</w:t>
      </w:r>
      <w:r>
        <w:rPr>
          <w:rFonts w:ascii="細明體" w:eastAsia="細明體" w:hAnsi="細明體" w:hint="eastAsia"/>
          <w:kern w:val="2"/>
          <w:lang w:eastAsia="zh-TW"/>
        </w:rPr>
        <w:t>時間:系統日期時間(TIMESTAMP)</w:t>
      </w:r>
    </w:p>
    <w:p w:rsidR="00943AB2" w:rsidRDefault="00943AB2" w:rsidP="00B84758">
      <w:pPr>
        <w:pStyle w:val="Tabletext"/>
        <w:keepLines w:val="0"/>
        <w:numPr>
          <w:ilvl w:val="5"/>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是否成功: </w:t>
      </w:r>
      <w:r>
        <w:rPr>
          <w:rFonts w:ascii="細明體" w:eastAsia="細明體" w:hAnsi="細明體"/>
          <w:kern w:val="2"/>
          <w:lang w:eastAsia="zh-TW"/>
        </w:rPr>
        <w:t>‘</w:t>
      </w:r>
      <w:r>
        <w:rPr>
          <w:rFonts w:ascii="細明體" w:eastAsia="細明體" w:hAnsi="細明體" w:hint="eastAsia"/>
          <w:kern w:val="2"/>
          <w:lang w:eastAsia="zh-TW"/>
        </w:rPr>
        <w:t>Y</w:t>
      </w:r>
      <w:r>
        <w:rPr>
          <w:rFonts w:ascii="細明體" w:eastAsia="細明體" w:hAnsi="細明體"/>
          <w:kern w:val="2"/>
          <w:lang w:eastAsia="zh-TW"/>
        </w:rPr>
        <w:t>’</w:t>
      </w:r>
    </w:p>
    <w:p w:rsidR="008A23FA" w:rsidRDefault="00943AB2" w:rsidP="00B84758">
      <w:pPr>
        <w:pStyle w:val="Tabletext"/>
        <w:keepLines w:val="0"/>
        <w:numPr>
          <w:ilvl w:val="4"/>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若更新有誤,</w:t>
      </w:r>
    </w:p>
    <w:p w:rsidR="00943AB2" w:rsidRPr="00704E65" w:rsidRDefault="00943AB2" w:rsidP="00B84758">
      <w:pPr>
        <w:pStyle w:val="Tabletext"/>
        <w:keepLines w:val="0"/>
        <w:numPr>
          <w:ilvl w:val="5"/>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 xml:space="preserve">LOG錯誤訊息 </w:t>
      </w:r>
      <w:r w:rsidRPr="00704E65">
        <w:rPr>
          <w:rFonts w:ascii="細明體" w:eastAsia="細明體" w:hAnsi="細明體"/>
          <w:kern w:val="2"/>
          <w:lang w:eastAsia="zh-TW"/>
        </w:rPr>
        <w:t>“</w:t>
      </w:r>
      <w:r w:rsidR="008B1492" w:rsidRPr="00704E65">
        <w:rPr>
          <w:rFonts w:ascii="細明體" w:eastAsia="細明體" w:hAnsi="細明體" w:hint="eastAsia"/>
          <w:kern w:val="2"/>
          <w:lang w:eastAsia="zh-TW"/>
        </w:rPr>
        <w:t>計算總分</w:t>
      </w:r>
      <w:r w:rsidRPr="00704E65">
        <w:rPr>
          <w:rFonts w:ascii="細明體" w:eastAsia="細明體" w:hAnsi="細明體" w:hint="eastAsia"/>
          <w:kern w:val="2"/>
          <w:lang w:eastAsia="zh-TW"/>
        </w:rPr>
        <w:t>更新</w:t>
      </w:r>
      <w:r w:rsidRPr="00113159">
        <w:rPr>
          <w:rFonts w:hint="eastAsia"/>
          <w:lang w:eastAsia="zh-TW"/>
        </w:rPr>
        <w:t>理賠偵測線上計算檔</w:t>
      </w:r>
      <w:r w:rsidRPr="00704E65">
        <w:rPr>
          <w:rFonts w:ascii="細明體" w:eastAsia="細明體" w:hAnsi="細明體" w:cs="細明體" w:hint="eastAsia"/>
          <w:lang w:eastAsia="zh-TW"/>
        </w:rPr>
        <w:t>錯誤，</w:t>
      </w:r>
      <w:r w:rsidRPr="00704E65">
        <w:rPr>
          <w:rFonts w:ascii="細明體" w:eastAsia="細明體" w:hAnsi="細明體" w:hint="eastAsia"/>
          <w:kern w:val="2"/>
          <w:lang w:eastAsia="zh-TW"/>
        </w:rPr>
        <w:t>受理編號：</w:t>
      </w:r>
      <w:r w:rsidRPr="00704E65">
        <w:rPr>
          <w:rFonts w:ascii="細明體" w:eastAsia="細明體" w:hAnsi="細明體" w:cs="細明體"/>
          <w:lang w:eastAsia="zh-TW"/>
        </w:rPr>
        <w:t>”</w:t>
      </w:r>
      <w:r w:rsidRPr="00704E65">
        <w:rPr>
          <w:rFonts w:ascii="細明體" w:eastAsia="細明體" w:hAnsi="細明體" w:cs="細明體" w:hint="eastAsia"/>
          <w:lang w:eastAsia="zh-TW"/>
        </w:rPr>
        <w:t>+</w:t>
      </w:r>
      <w:r w:rsidRPr="00704E65">
        <w:rPr>
          <w:rFonts w:ascii="細明體" w:eastAsia="細明體" w:hAnsi="細明體" w:hint="eastAsia"/>
          <w:kern w:val="2"/>
          <w:lang w:eastAsia="zh-TW"/>
        </w:rPr>
        <w:t xml:space="preserve">受理編號+ </w:t>
      </w:r>
      <w:r w:rsidRPr="00704E65">
        <w:rPr>
          <w:rFonts w:ascii="細明體" w:eastAsia="細明體" w:hAnsi="細明體"/>
          <w:kern w:val="2"/>
          <w:lang w:eastAsia="zh-TW"/>
        </w:rPr>
        <w:t>“</w:t>
      </w:r>
      <w:r w:rsidRPr="00704E65">
        <w:rPr>
          <w:rFonts w:ascii="細明體" w:eastAsia="細明體" w:hAnsi="細明體" w:hint="eastAsia"/>
          <w:kern w:val="2"/>
          <w:lang w:eastAsia="zh-TW"/>
        </w:rPr>
        <w:t>事故者ID:</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+事故者ID + </w:t>
      </w:r>
      <w:r w:rsidRPr="00704E65">
        <w:rPr>
          <w:rFonts w:ascii="細明體" w:eastAsia="細明體" w:hAnsi="細明體"/>
          <w:kern w:val="2"/>
          <w:lang w:eastAsia="zh-TW"/>
        </w:rPr>
        <w:t>“</w:t>
      </w:r>
      <w:r w:rsidRPr="00704E65">
        <w:rPr>
          <w:rFonts w:ascii="細明體" w:eastAsia="細明體" w:hAnsi="細明體" w:hint="eastAsia"/>
          <w:kern w:val="2"/>
          <w:lang w:eastAsia="zh-TW"/>
        </w:rPr>
        <w:t>模型分類:</w:t>
      </w:r>
      <w:r w:rsidRPr="00704E65">
        <w:rPr>
          <w:rFonts w:ascii="細明體" w:eastAsia="細明體" w:hAnsi="細明體"/>
          <w:kern w:val="2"/>
          <w:lang w:eastAsia="zh-TW"/>
        </w:rPr>
        <w:t>”</w:t>
      </w:r>
      <w:r w:rsidRPr="00704E65">
        <w:rPr>
          <w:rFonts w:ascii="細明體" w:eastAsia="細明體" w:hAnsi="細明體" w:hint="eastAsia"/>
          <w:kern w:val="2"/>
          <w:lang w:eastAsia="zh-TW"/>
        </w:rPr>
        <w:t>+模型分類</w:t>
      </w:r>
    </w:p>
    <w:p w:rsidR="008A23FA" w:rsidRPr="00704E65" w:rsidRDefault="00943AB2" w:rsidP="00B84758">
      <w:pPr>
        <w:pStyle w:val="Tabletext"/>
        <w:keepLines w:val="0"/>
        <w:numPr>
          <w:ilvl w:val="2"/>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596D30" w:rsidRPr="00B90E52" w:rsidRDefault="00596D30" w:rsidP="00B90E52">
      <w:pPr>
        <w:pStyle w:val="Tabletext"/>
        <w:keepLines w:val="0"/>
        <w:numPr>
          <w:ilvl w:val="1"/>
          <w:numId w:val="38"/>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704E65">
        <w:rPr>
          <w:rFonts w:ascii="細明體" w:eastAsia="細明體" w:hAnsi="細明體" w:hint="eastAsia"/>
          <w:kern w:val="2"/>
          <w:lang w:eastAsia="zh-TW"/>
        </w:rPr>
        <w:t>$</w:t>
      </w:r>
      <w:r w:rsidRPr="00704E65">
        <w:rPr>
          <w:rFonts w:ascii="細明體" w:eastAsia="細明體" w:hAnsi="細明體"/>
          <w:kern w:val="2"/>
          <w:lang w:eastAsia="zh-TW"/>
        </w:rPr>
        <w:t>整批或當日件</w:t>
      </w:r>
      <w:r>
        <w:rPr>
          <w:rFonts w:ascii="細明體" w:eastAsia="細明體" w:hAnsi="細明體"/>
          <w:kern w:val="2"/>
          <w:lang w:eastAsia="zh-TW"/>
        </w:rPr>
        <w:t xml:space="preserve"> </w:t>
      </w:r>
      <w:r>
        <w:rPr>
          <w:rFonts w:ascii="細明體" w:eastAsia="細明體" w:hAnsi="細明體" w:hint="eastAsia"/>
          <w:kern w:val="2"/>
          <w:lang w:eastAsia="zh-TW"/>
        </w:rPr>
        <w:t>=</w:t>
      </w:r>
      <w:r w:rsidRPr="00493E11">
        <w:rPr>
          <w:rFonts w:ascii="細明體" w:eastAsia="細明體" w:hAnsi="細明體"/>
          <w:kern w:val="2"/>
          <w:lang w:eastAsia="zh-TW"/>
        </w:rPr>
        <w:t>’3’</w:t>
      </w:r>
      <w:r w:rsidR="00117E85">
        <w:rPr>
          <w:rFonts w:ascii="細明體" w:eastAsia="細明體" w:hAnsi="細明體" w:hint="eastAsia"/>
          <w:kern w:val="2"/>
          <w:lang w:eastAsia="zh-TW"/>
        </w:rPr>
        <w:t xml:space="preserve"> </w:t>
      </w:r>
      <w:r>
        <w:rPr>
          <w:rFonts w:ascii="細明體" w:eastAsia="細明體" w:hAnsi="細明體" w:hint="eastAsia"/>
          <w:kern w:val="2"/>
          <w:lang w:eastAsia="zh-TW"/>
        </w:rPr>
        <w:t>(</w:t>
      </w:r>
      <w:r w:rsidRPr="00493E11">
        <w:rPr>
          <w:rFonts w:ascii="細明體" w:eastAsia="細明體" w:hAnsi="細明體" w:hint="eastAsia"/>
          <w:kern w:val="2"/>
          <w:lang w:eastAsia="zh-TW"/>
        </w:rPr>
        <w:t>3登件</w:t>
      </w:r>
      <w:r w:rsidR="004B44ED">
        <w:rPr>
          <w:rFonts w:ascii="細明體" w:eastAsia="細明體" w:hAnsi="細明體" w:hint="eastAsia"/>
          <w:kern w:val="2"/>
          <w:lang w:eastAsia="zh-TW"/>
        </w:rPr>
        <w:t>判斷是否全自動核賠</w:t>
      </w:r>
      <w:r>
        <w:rPr>
          <w:rFonts w:ascii="細明體" w:eastAsia="細明體" w:hAnsi="細明體" w:hint="eastAsia"/>
          <w:kern w:val="2"/>
          <w:lang w:eastAsia="zh-TW"/>
        </w:rPr>
        <w:t>)</w:t>
      </w:r>
    </w:p>
    <w:p w:rsidR="00701829" w:rsidRDefault="00701829" w:rsidP="00B90E52">
      <w:pPr>
        <w:pStyle w:val="Tabletext"/>
        <w:keepLines w:val="0"/>
        <w:numPr>
          <w:ilvl w:val="2"/>
          <w:numId w:val="38"/>
        </w:numPr>
        <w:spacing w:after="0" w:line="240" w:lineRule="auto"/>
        <w:rPr>
          <w:rFonts w:ascii="細明體" w:eastAsia="細明體" w:hAnsi="細明體" w:hint="eastAsia"/>
          <w:kern w:val="2"/>
          <w:lang w:eastAsia="zh-TW"/>
        </w:rPr>
      </w:pPr>
      <w:hyperlink w:anchor="STEP_總分_BACK" w:history="1">
        <w:r w:rsidRPr="00FA78A5">
          <w:rPr>
            <w:rStyle w:val="ad"/>
            <w:rFonts w:ascii="細明體" w:eastAsia="細明體" w:hAnsi="細明體"/>
            <w:b/>
            <w:kern w:val="2"/>
            <w:lang w:eastAsia="zh-TW"/>
          </w:rPr>
          <w:t>STEP_</w:t>
        </w:r>
        <w:r>
          <w:rPr>
            <w:rStyle w:val="ad"/>
            <w:rFonts w:ascii="細明體" w:eastAsia="細明體" w:hAnsi="細明體" w:hint="eastAsia"/>
            <w:b/>
            <w:kern w:val="2"/>
            <w:lang w:eastAsia="zh-TW"/>
          </w:rPr>
          <w:t>全自動核賠判定</w:t>
        </w:r>
      </w:hyperlink>
      <w:r w:rsidRPr="00704E65">
        <w:rPr>
          <w:rFonts w:ascii="細明體" w:eastAsia="細明體" w:hAnsi="細明體" w:hint="eastAsia"/>
          <w:b/>
          <w:color w:val="00B050"/>
          <w:kern w:val="2"/>
          <w:lang w:eastAsia="zh-TW"/>
        </w:rPr>
        <w:t>STEP</w:t>
      </w:r>
    </w:p>
    <w:p w:rsidR="00475FFF" w:rsidRPr="00704E65" w:rsidRDefault="00475FFF" w:rsidP="00475FFF">
      <w:pPr>
        <w:pStyle w:val="Tabletext"/>
        <w:keepLines w:val="0"/>
        <w:numPr>
          <w:ilvl w:val="0"/>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執行結果顯示</w:t>
      </w:r>
      <w:r w:rsidR="003C4B1C" w:rsidRPr="00704E65">
        <w:rPr>
          <w:rFonts w:ascii="細明體" w:eastAsia="細明體" w:hAnsi="細明體" w:hint="eastAsia"/>
          <w:kern w:val="2"/>
          <w:lang w:eastAsia="zh-TW"/>
        </w:rPr>
        <w:t>[</w:t>
      </w:r>
      <w:hyperlink w:anchor="STEP_總分_BACK" w:history="1">
        <w:r w:rsidR="003C4B1C" w:rsidRPr="00704E65">
          <w:rPr>
            <w:rStyle w:val="ad"/>
            <w:rFonts w:ascii="細明體" w:eastAsia="細明體" w:hAnsi="細明體" w:hint="eastAsia"/>
            <w:kern w:val="2"/>
            <w:lang w:eastAsia="zh-TW"/>
          </w:rPr>
          <w:t>BA</w:t>
        </w:r>
        <w:r w:rsidR="003C4B1C" w:rsidRPr="00704E65">
          <w:rPr>
            <w:rStyle w:val="ad"/>
            <w:rFonts w:ascii="細明體" w:eastAsia="細明體" w:hAnsi="細明體" w:hint="eastAsia"/>
            <w:kern w:val="2"/>
            <w:lang w:eastAsia="zh-TW"/>
          </w:rPr>
          <w:t>C</w:t>
        </w:r>
        <w:r w:rsidR="003C4B1C" w:rsidRPr="00704E65">
          <w:rPr>
            <w:rStyle w:val="ad"/>
            <w:rFonts w:ascii="細明體" w:eastAsia="細明體" w:hAnsi="細明體" w:hint="eastAsia"/>
            <w:kern w:val="2"/>
            <w:lang w:eastAsia="zh-TW"/>
          </w:rPr>
          <w:t>K</w:t>
        </w:r>
      </w:hyperlink>
      <w:r w:rsidR="003C4B1C" w:rsidRPr="00704E65">
        <w:rPr>
          <w:rFonts w:ascii="細明體" w:eastAsia="細明體" w:hAnsi="細明體" w:hint="eastAsia"/>
          <w:kern w:val="2"/>
          <w:lang w:eastAsia="zh-TW"/>
        </w:rPr>
        <w:t>]</w:t>
      </w:r>
    </w:p>
    <w:p w:rsidR="00475FFF" w:rsidRPr="00704E65" w:rsidRDefault="00475FFF" w:rsidP="00475FFF">
      <w:pPr>
        <w:pStyle w:val="Tabletext"/>
        <w:keepLines w:val="0"/>
        <w:numPr>
          <w:ilvl w:val="1"/>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FATAL出件數相關資料給LOG檔顯示。</w:t>
      </w:r>
    </w:p>
    <w:p w:rsidR="00475FFF" w:rsidRPr="00704E65" w:rsidRDefault="00475FFF" w:rsidP="00475FFF">
      <w:pPr>
        <w:pStyle w:val="Tabletext"/>
        <w:keepLines w:val="0"/>
        <w:numPr>
          <w:ilvl w:val="1"/>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C</w:t>
      </w:r>
      <w:r w:rsidRPr="00704E65">
        <w:rPr>
          <w:rFonts w:ascii="細明體" w:eastAsia="細明體" w:hAnsi="細明體"/>
          <w:lang w:eastAsia="zh-TW"/>
        </w:rPr>
        <w:t>ALL batch.CountManager</w:t>
      </w:r>
      <w:r w:rsidRPr="00704E65">
        <w:rPr>
          <w:rFonts w:ascii="細明體" w:eastAsia="細明體" w:hAnsi="細明體" w:hint="eastAsia"/>
          <w:lang w:eastAsia="zh-TW"/>
        </w:rPr>
        <w:t>(批次作業件數記錄模組)，記錄所有件數相關資料。</w:t>
      </w:r>
    </w:p>
    <w:p w:rsidR="00475FFF" w:rsidRPr="00704E65" w:rsidRDefault="00475FFF" w:rsidP="00475FFF">
      <w:pPr>
        <w:pStyle w:val="Tabletext"/>
        <w:keepLines w:val="0"/>
        <w:numPr>
          <w:ilvl w:val="1"/>
          <w:numId w:val="38"/>
        </w:numPr>
        <w:spacing w:after="0" w:line="240" w:lineRule="auto"/>
        <w:rPr>
          <w:rFonts w:ascii="細明體" w:eastAsia="細明體" w:hAnsi="細明體" w:hint="eastAsia"/>
          <w:kern w:val="2"/>
          <w:lang w:eastAsia="zh-TW"/>
        </w:rPr>
      </w:pPr>
      <w:r w:rsidRPr="00704E65">
        <w:rPr>
          <w:rFonts w:ascii="細明體" w:eastAsia="細明體" w:hAnsi="細明體" w:hint="eastAsia"/>
          <w:lang w:eastAsia="zh-TW"/>
        </w:rPr>
        <w:t>RETURN</w:t>
      </w:r>
    </w:p>
    <w:p w:rsidR="00137442" w:rsidRDefault="00137442" w:rsidP="008A3A95">
      <w:pPr>
        <w:pStyle w:val="Tabletext"/>
        <w:keepLines w:val="0"/>
        <w:spacing w:after="0" w:line="240" w:lineRule="auto"/>
        <w:rPr>
          <w:rFonts w:ascii="細明體" w:eastAsia="細明體" w:hAnsi="細明體" w:hint="eastAsia"/>
          <w:kern w:val="2"/>
          <w:lang w:eastAsia="zh-TW"/>
        </w:rPr>
      </w:pPr>
    </w:p>
    <w:p w:rsidR="009C64E1" w:rsidRDefault="00FA78A5" w:rsidP="009C64E1">
      <w:pPr>
        <w:pStyle w:val="Tabletext"/>
        <w:keepLines w:val="0"/>
        <w:spacing w:after="0" w:line="240" w:lineRule="auto"/>
        <w:rPr>
          <w:rFonts w:ascii="細明體" w:eastAsia="細明體" w:hAnsi="細明體" w:hint="eastAsia"/>
          <w:kern w:val="2"/>
          <w:lang w:eastAsia="zh-TW"/>
        </w:rPr>
      </w:pPr>
      <w:hyperlink w:anchor="STEP_總分_BACK" w:history="1">
        <w:r w:rsidRPr="00FA78A5">
          <w:rPr>
            <w:rStyle w:val="ad"/>
            <w:rFonts w:ascii="細明體" w:eastAsia="細明體" w:hAnsi="細明體"/>
            <w:b/>
            <w:kern w:val="2"/>
            <w:lang w:eastAsia="zh-TW"/>
          </w:rPr>
          <w:t>STEP_標準化總分</w:t>
        </w:r>
      </w:hyperlink>
      <w:r w:rsidR="009C64E1" w:rsidRPr="00704E65">
        <w:rPr>
          <w:rFonts w:ascii="細明體" w:eastAsia="細明體" w:hAnsi="細明體" w:hint="eastAsia"/>
          <w:b/>
          <w:color w:val="00B050"/>
          <w:kern w:val="2"/>
          <w:lang w:eastAsia="zh-TW"/>
        </w:rPr>
        <w:t>STEP</w:t>
      </w:r>
      <w:r w:rsidR="009C64E1" w:rsidRPr="00704E65">
        <w:rPr>
          <w:rFonts w:ascii="細明體" w:eastAsia="細明體" w:hAnsi="細明體" w:hint="eastAsia"/>
          <w:kern w:val="2"/>
          <w:lang w:eastAsia="zh-TW"/>
        </w:rPr>
        <w:t>[</w:t>
      </w:r>
      <w:hyperlink w:anchor="STEP_總分_BACK" w:history="1">
        <w:r w:rsidR="009C64E1" w:rsidRPr="00704E65">
          <w:rPr>
            <w:rStyle w:val="ad"/>
            <w:rFonts w:ascii="細明體" w:eastAsia="細明體" w:hAnsi="細明體" w:hint="eastAsia"/>
            <w:kern w:val="2"/>
            <w:lang w:eastAsia="zh-TW"/>
          </w:rPr>
          <w:t>BA</w:t>
        </w:r>
        <w:r w:rsidR="009C64E1" w:rsidRPr="00704E65">
          <w:rPr>
            <w:rStyle w:val="ad"/>
            <w:rFonts w:ascii="細明體" w:eastAsia="細明體" w:hAnsi="細明體" w:hint="eastAsia"/>
            <w:kern w:val="2"/>
            <w:lang w:eastAsia="zh-TW"/>
          </w:rPr>
          <w:t>C</w:t>
        </w:r>
        <w:r w:rsidR="009C64E1" w:rsidRPr="00704E65">
          <w:rPr>
            <w:rStyle w:val="ad"/>
            <w:rFonts w:ascii="細明體" w:eastAsia="細明體" w:hAnsi="細明體" w:hint="eastAsia"/>
            <w:kern w:val="2"/>
            <w:lang w:eastAsia="zh-TW"/>
          </w:rPr>
          <w:t>K</w:t>
        </w:r>
      </w:hyperlink>
      <w:r w:rsidR="009C64E1" w:rsidRPr="00704E65">
        <w:rPr>
          <w:rFonts w:ascii="細明體" w:eastAsia="細明體" w:hAnsi="細明體" w:hint="eastAsia"/>
          <w:kern w:val="2"/>
          <w:lang w:eastAsia="zh-TW"/>
        </w:rPr>
        <w:t>]</w:t>
      </w:r>
    </w:p>
    <w:p w:rsidR="001F0BB9" w:rsidRDefault="001F0BB9" w:rsidP="00C24626">
      <w:pPr>
        <w:pStyle w:val="Tabletext"/>
        <w:keepLines w:val="0"/>
        <w:numPr>
          <w:ilvl w:val="0"/>
          <w:numId w:val="43"/>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讀取總分標準化設定資料：</w:t>
      </w:r>
    </w:p>
    <w:p w:rsidR="001F0BB9" w:rsidRDefault="001F0BB9" w:rsidP="00C24626">
      <w:pPr>
        <w:pStyle w:val="Tabletext"/>
        <w:keepLines w:val="0"/>
        <w:numPr>
          <w:ilvl w:val="1"/>
          <w:numId w:val="43"/>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READ DTAAV107</w:t>
      </w:r>
    </w:p>
    <w:p w:rsidR="001F0BB9" w:rsidRDefault="001F0BB9" w:rsidP="00C24626">
      <w:pPr>
        <w:pStyle w:val="Tabletext"/>
        <w:keepLines w:val="0"/>
        <w:numPr>
          <w:ilvl w:val="1"/>
          <w:numId w:val="43"/>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WHERE</w:t>
      </w:r>
    </w:p>
    <w:p w:rsidR="001F0BB9" w:rsidRDefault="001F0BB9" w:rsidP="00C24626">
      <w:pPr>
        <w:pStyle w:val="Tabletext"/>
        <w:keepLines w:val="0"/>
        <w:numPr>
          <w:ilvl w:val="2"/>
          <w:numId w:val="43"/>
        </w:numPr>
        <w:spacing w:after="0" w:line="240" w:lineRule="auto"/>
        <w:rPr>
          <w:rFonts w:ascii="細明體" w:eastAsia="細明體" w:hAnsi="細明體" w:hint="eastAsia"/>
          <w:kern w:val="2"/>
          <w:lang w:eastAsia="zh-TW"/>
        </w:rPr>
      </w:pPr>
      <w:r w:rsidRPr="0071396E">
        <w:rPr>
          <w:rFonts w:ascii="細明體" w:eastAsia="細明體" w:hAnsi="細明體" w:hint="eastAsia"/>
          <w:kern w:val="2"/>
          <w:lang w:eastAsia="zh-TW"/>
        </w:rPr>
        <w:t>模型分類</w:t>
      </w:r>
      <w:r>
        <w:rPr>
          <w:rFonts w:ascii="細明體" w:eastAsia="細明體" w:hAnsi="細明體" w:hint="eastAsia"/>
          <w:kern w:val="2"/>
          <w:lang w:eastAsia="zh-TW"/>
        </w:rPr>
        <w:t>= 傳入.</w:t>
      </w:r>
      <w:r w:rsidRPr="00704E65">
        <w:rPr>
          <w:rFonts w:ascii="細明體" w:eastAsia="細明體" w:hAnsi="細明體" w:hint="eastAsia"/>
          <w:lang w:eastAsia="zh-TW"/>
        </w:rPr>
        <w:t>模型分類</w:t>
      </w:r>
    </w:p>
    <w:p w:rsidR="001F0BB9" w:rsidRPr="00C01DB9" w:rsidRDefault="001F0BB9" w:rsidP="00C24626">
      <w:pPr>
        <w:pStyle w:val="Tabletext"/>
        <w:keepLines w:val="0"/>
        <w:numPr>
          <w:ilvl w:val="2"/>
          <w:numId w:val="43"/>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IF 傳入.</w:t>
      </w:r>
      <w:r>
        <w:rPr>
          <w:rFonts w:ascii="細明體" w:eastAsia="細明體" w:hAnsi="細明體" w:hint="eastAsia"/>
          <w:lang w:eastAsia="zh-TW"/>
        </w:rPr>
        <w:t>是否另外產生資料 =</w:t>
      </w:r>
      <w:r>
        <w:rPr>
          <w:rFonts w:ascii="細明體" w:eastAsia="細明體" w:hAnsi="細明體"/>
          <w:lang w:eastAsia="zh-TW"/>
        </w:rPr>
        <w:t>’</w:t>
      </w:r>
      <w:r>
        <w:rPr>
          <w:rFonts w:ascii="細明體" w:eastAsia="細明體" w:hAnsi="細明體" w:hint="eastAsia"/>
          <w:lang w:eastAsia="zh-TW"/>
        </w:rPr>
        <w:t>Y</w:t>
      </w:r>
      <w:r>
        <w:rPr>
          <w:rFonts w:ascii="細明體" w:eastAsia="細明體" w:hAnsi="細明體"/>
          <w:lang w:eastAsia="zh-TW"/>
        </w:rPr>
        <w:t>’</w:t>
      </w:r>
    </w:p>
    <w:p w:rsidR="001F0BB9" w:rsidRPr="00C01DB9" w:rsidRDefault="001F0BB9" w:rsidP="00C24626">
      <w:pPr>
        <w:pStyle w:val="Tabletext"/>
        <w:keepLines w:val="0"/>
        <w:numPr>
          <w:ilvl w:val="3"/>
          <w:numId w:val="43"/>
        </w:numPr>
        <w:spacing w:after="0" w:line="240" w:lineRule="auto"/>
        <w:rPr>
          <w:rFonts w:ascii="細明體" w:eastAsia="細明體" w:hAnsi="細明體" w:hint="eastAsia"/>
          <w:kern w:val="2"/>
          <w:lang w:eastAsia="zh-TW"/>
        </w:rPr>
      </w:pPr>
      <w:r w:rsidRPr="0071396E">
        <w:rPr>
          <w:rFonts w:ascii="細明體" w:eastAsia="細明體" w:hAnsi="細明體" w:hint="eastAsia"/>
          <w:kern w:val="2"/>
          <w:lang w:eastAsia="zh-TW"/>
        </w:rPr>
        <w:t>是否正式</w:t>
      </w:r>
      <w:r>
        <w:rPr>
          <w:rFonts w:ascii="細明體" w:eastAsia="細明體" w:hAnsi="細明體" w:hint="eastAsia"/>
          <w:kern w:val="2"/>
          <w:lang w:eastAsia="zh-TW"/>
        </w:rPr>
        <w:t xml:space="preserve"> = </w:t>
      </w:r>
      <w:r>
        <w:rPr>
          <w:rFonts w:ascii="細明體" w:eastAsia="細明體" w:hAnsi="細明體"/>
          <w:kern w:val="2"/>
          <w:lang w:eastAsia="zh-TW"/>
        </w:rPr>
        <w:t>‘</w:t>
      </w:r>
      <w:r>
        <w:rPr>
          <w:rFonts w:ascii="細明體" w:eastAsia="細明體" w:hAnsi="細明體" w:hint="eastAsia"/>
          <w:kern w:val="2"/>
          <w:lang w:eastAsia="zh-TW"/>
        </w:rPr>
        <w:t>2</w:t>
      </w:r>
      <w:r>
        <w:rPr>
          <w:rFonts w:ascii="細明體" w:eastAsia="細明體" w:hAnsi="細明體"/>
          <w:kern w:val="2"/>
          <w:lang w:eastAsia="zh-TW"/>
        </w:rPr>
        <w:t>’</w:t>
      </w:r>
    </w:p>
    <w:p w:rsidR="001F0BB9" w:rsidRDefault="001F0BB9" w:rsidP="00C24626">
      <w:pPr>
        <w:pStyle w:val="Tabletext"/>
        <w:keepLines w:val="0"/>
        <w:numPr>
          <w:ilvl w:val="2"/>
          <w:numId w:val="43"/>
        </w:numPr>
        <w:spacing w:after="0" w:line="240" w:lineRule="auto"/>
        <w:rPr>
          <w:rFonts w:ascii="細明體" w:eastAsia="細明體" w:hAnsi="細明體" w:hint="eastAsia"/>
          <w:kern w:val="2"/>
          <w:lang w:eastAsia="zh-TW"/>
        </w:rPr>
      </w:pPr>
      <w:r>
        <w:rPr>
          <w:rFonts w:ascii="細明體" w:eastAsia="細明體" w:hAnsi="細明體" w:hint="eastAsia"/>
          <w:lang w:eastAsia="zh-TW"/>
        </w:rPr>
        <w:t>ELSE</w:t>
      </w:r>
    </w:p>
    <w:p w:rsidR="001F0BB9" w:rsidRDefault="001F0BB9" w:rsidP="00C24626">
      <w:pPr>
        <w:pStyle w:val="Tabletext"/>
        <w:keepLines w:val="0"/>
        <w:numPr>
          <w:ilvl w:val="3"/>
          <w:numId w:val="43"/>
        </w:numPr>
        <w:spacing w:after="0" w:line="240" w:lineRule="auto"/>
        <w:rPr>
          <w:rFonts w:ascii="細明體" w:eastAsia="細明體" w:hAnsi="細明體" w:hint="eastAsia"/>
          <w:kern w:val="2"/>
          <w:lang w:eastAsia="zh-TW"/>
        </w:rPr>
      </w:pPr>
      <w:r w:rsidRPr="0071396E">
        <w:rPr>
          <w:rFonts w:ascii="細明體" w:eastAsia="細明體" w:hAnsi="細明體" w:hint="eastAsia"/>
          <w:kern w:val="2"/>
          <w:lang w:eastAsia="zh-TW"/>
        </w:rPr>
        <w:t>是否正式</w:t>
      </w:r>
      <w:r>
        <w:rPr>
          <w:rFonts w:ascii="細明體" w:eastAsia="細明體" w:hAnsi="細明體" w:hint="eastAsia"/>
          <w:kern w:val="2"/>
          <w:lang w:eastAsia="zh-TW"/>
        </w:rPr>
        <w:t xml:space="preserve"> = </w:t>
      </w:r>
      <w:r>
        <w:rPr>
          <w:rFonts w:ascii="細明體" w:eastAsia="細明體" w:hAnsi="細明體"/>
          <w:kern w:val="2"/>
          <w:lang w:eastAsia="zh-TW"/>
        </w:rPr>
        <w:t>‘</w:t>
      </w:r>
      <w:r>
        <w:rPr>
          <w:rFonts w:ascii="細明體" w:eastAsia="細明體" w:hAnsi="細明體" w:hint="eastAsia"/>
          <w:kern w:val="2"/>
          <w:lang w:eastAsia="zh-TW"/>
        </w:rPr>
        <w:t>1</w:t>
      </w:r>
      <w:r>
        <w:rPr>
          <w:rFonts w:ascii="細明體" w:eastAsia="細明體" w:hAnsi="細明體"/>
          <w:kern w:val="2"/>
          <w:lang w:eastAsia="zh-TW"/>
        </w:rPr>
        <w:t>’</w:t>
      </w:r>
    </w:p>
    <w:p w:rsidR="001F0BB9" w:rsidRDefault="001F0BB9" w:rsidP="00C24626">
      <w:pPr>
        <w:pStyle w:val="Tabletext"/>
        <w:keepLines w:val="0"/>
        <w:numPr>
          <w:ilvl w:val="0"/>
          <w:numId w:val="43"/>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計算標準化後總分：</w:t>
      </w:r>
    </w:p>
    <w:p w:rsidR="001F0BB9" w:rsidRDefault="001F0BB9" w:rsidP="00C24626">
      <w:pPr>
        <w:pStyle w:val="Tabletext"/>
        <w:keepLines w:val="0"/>
        <w:numPr>
          <w:ilvl w:val="1"/>
          <w:numId w:val="43"/>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CALL AA_V1Z008.s</w:t>
      </w:r>
      <w:r w:rsidRPr="00BB1E2C">
        <w:rPr>
          <w:rFonts w:ascii="細明體" w:eastAsia="細明體" w:hAnsi="細明體" w:hint="eastAsia"/>
          <w:kern w:val="2"/>
          <w:lang w:eastAsia="zh-TW"/>
        </w:rPr>
        <w:t>tdScore</w:t>
      </w:r>
      <w:r>
        <w:rPr>
          <w:rFonts w:ascii="細明體" w:eastAsia="細明體" w:hAnsi="細明體" w:hint="eastAsia"/>
          <w:kern w:val="2"/>
          <w:lang w:eastAsia="zh-TW"/>
        </w:rPr>
        <w:t>()：</w:t>
      </w:r>
      <w:r w:rsidRPr="00CD50C8">
        <w:rPr>
          <w:rFonts w:ascii="細明體" w:eastAsia="細明體" w:hAnsi="細明體" w:hint="eastAsia"/>
          <w:kern w:val="2"/>
          <w:lang w:eastAsia="zh-TW"/>
        </w:rPr>
        <w:t>(總分標準化)</w:t>
      </w:r>
    </w:p>
    <w:p w:rsidR="001F0BB9" w:rsidRPr="00C01DB9" w:rsidRDefault="001F0BB9" w:rsidP="00C24626">
      <w:pPr>
        <w:pStyle w:val="Tabletext"/>
        <w:keepLines w:val="0"/>
        <w:numPr>
          <w:ilvl w:val="2"/>
          <w:numId w:val="43"/>
        </w:numPr>
        <w:spacing w:after="0" w:line="240" w:lineRule="auto"/>
        <w:rPr>
          <w:rFonts w:ascii="細明體" w:eastAsia="細明體" w:hAnsi="細明體" w:hint="eastAsia"/>
          <w:kern w:val="2"/>
          <w:lang w:eastAsia="zh-TW"/>
        </w:rPr>
      </w:pPr>
      <w:r>
        <w:rPr>
          <w:rFonts w:ascii="細明體" w:eastAsia="細明體" w:hAnsi="細明體" w:hint="eastAsia"/>
          <w:lang w:eastAsia="zh-TW"/>
        </w:rPr>
        <w:t>總分 =</w:t>
      </w:r>
      <w:r w:rsidRPr="00704E65">
        <w:rPr>
          <w:rFonts w:ascii="細明體" w:eastAsia="細明體" w:hAnsi="細明體" w:hint="eastAsia"/>
          <w:kern w:val="2"/>
          <w:lang w:eastAsia="zh-TW"/>
        </w:rPr>
        <w:t>同處理當筆</w:t>
      </w:r>
      <w:r w:rsidRPr="00704E65">
        <w:rPr>
          <w:rFonts w:ascii="細明體" w:eastAsia="細明體" w:hAnsi="細明體" w:hint="eastAsia"/>
          <w:lang w:eastAsia="zh-TW"/>
        </w:rPr>
        <w:t>$DTAAV011_TMP.</w:t>
      </w:r>
      <w:r w:rsidRPr="00704E65">
        <w:rPr>
          <w:rFonts w:ascii="細明體" w:eastAsia="細明體" w:hAnsi="細明體" w:hint="eastAsia"/>
          <w:color w:val="000000"/>
          <w:lang w:eastAsia="zh-TW"/>
        </w:rPr>
        <w:t>總分</w:t>
      </w:r>
    </w:p>
    <w:p w:rsidR="001F0BB9" w:rsidRPr="00C01DB9" w:rsidRDefault="001F0BB9" w:rsidP="00C24626">
      <w:pPr>
        <w:pStyle w:val="Tabletext"/>
        <w:keepLines w:val="0"/>
        <w:numPr>
          <w:ilvl w:val="2"/>
          <w:numId w:val="43"/>
        </w:numPr>
        <w:spacing w:after="0" w:line="240" w:lineRule="auto"/>
        <w:rPr>
          <w:rFonts w:ascii="細明體" w:eastAsia="細明體" w:hAnsi="細明體" w:hint="eastAsia"/>
          <w:kern w:val="2"/>
          <w:lang w:eastAsia="zh-TW"/>
        </w:rPr>
      </w:pPr>
      <w:r>
        <w:rPr>
          <w:rFonts w:ascii="細明體" w:eastAsia="細明體" w:hAnsi="細明體" w:cs="Arial Unicode MS" w:hint="eastAsia"/>
        </w:rPr>
        <w:t>模型分類</w:t>
      </w:r>
      <w:r>
        <w:rPr>
          <w:rFonts w:ascii="細明體" w:eastAsia="細明體" w:hAnsi="細明體" w:cs="Arial Unicode MS" w:hint="eastAsia"/>
          <w:lang w:eastAsia="zh-TW"/>
        </w:rPr>
        <w:t>=</w:t>
      </w:r>
      <w:r>
        <w:rPr>
          <w:rFonts w:ascii="細明體" w:eastAsia="細明體" w:hAnsi="細明體" w:hint="eastAsia"/>
          <w:kern w:val="2"/>
          <w:lang w:eastAsia="zh-TW"/>
        </w:rPr>
        <w:t>傳入.</w:t>
      </w:r>
      <w:r w:rsidRPr="00704E65">
        <w:rPr>
          <w:rFonts w:ascii="細明體" w:eastAsia="細明體" w:hAnsi="細明體" w:hint="eastAsia"/>
          <w:lang w:eastAsia="zh-TW"/>
        </w:rPr>
        <w:t>模型分類</w:t>
      </w:r>
    </w:p>
    <w:p w:rsidR="001F0BB9" w:rsidRDefault="001F0BB9" w:rsidP="00C24626">
      <w:pPr>
        <w:pStyle w:val="Tabletext"/>
        <w:keepLines w:val="0"/>
        <w:numPr>
          <w:ilvl w:val="2"/>
          <w:numId w:val="43"/>
        </w:numPr>
        <w:spacing w:after="0" w:line="240" w:lineRule="auto"/>
        <w:rPr>
          <w:rFonts w:ascii="細明體" w:eastAsia="細明體" w:hAnsi="細明體" w:hint="eastAsia"/>
          <w:kern w:val="2"/>
          <w:lang w:eastAsia="zh-TW"/>
        </w:rPr>
      </w:pPr>
      <w:r>
        <w:rPr>
          <w:rFonts w:ascii="細明體" w:eastAsia="細明體" w:hAnsi="細明體" w:cs="Arial Unicode MS" w:hint="eastAsia"/>
        </w:rPr>
        <w:t>總分設定</w:t>
      </w:r>
      <w:r>
        <w:rPr>
          <w:rFonts w:ascii="細明體" w:eastAsia="細明體" w:hAnsi="細明體" w:cs="Arial Unicode MS" w:hint="eastAsia"/>
          <w:lang w:eastAsia="zh-TW"/>
        </w:rPr>
        <w:t>=</w:t>
      </w:r>
      <w:r w:rsidRPr="001B5CD4">
        <w:rPr>
          <w:rFonts w:ascii="細明體" w:eastAsia="細明體" w:hAnsi="細明體" w:hint="eastAsia"/>
          <w:kern w:val="2"/>
          <w:lang w:eastAsia="zh-TW"/>
        </w:rPr>
        <w:t xml:space="preserve"> </w:t>
      </w:r>
      <w:r>
        <w:rPr>
          <w:rFonts w:ascii="細明體" w:eastAsia="細明體" w:hAnsi="細明體" w:hint="eastAsia"/>
          <w:kern w:val="2"/>
          <w:lang w:eastAsia="zh-TW"/>
        </w:rPr>
        <w:t>DTAAV107</w:t>
      </w:r>
    </w:p>
    <w:p w:rsidR="001F0BB9" w:rsidRDefault="001F0BB9" w:rsidP="00C24626">
      <w:pPr>
        <w:pStyle w:val="Tabletext"/>
        <w:keepLines w:val="0"/>
        <w:numPr>
          <w:ilvl w:val="1"/>
          <w:numId w:val="43"/>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IF 未正常結束</w:t>
      </w:r>
    </w:p>
    <w:p w:rsidR="009C64E1" w:rsidRDefault="001F0BB9" w:rsidP="00C24626">
      <w:pPr>
        <w:pStyle w:val="Tabletext"/>
        <w:keepLines w:val="0"/>
        <w:numPr>
          <w:ilvl w:val="2"/>
          <w:numId w:val="43"/>
        </w:numPr>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LOG</w:t>
      </w:r>
      <w:r>
        <w:rPr>
          <w:rFonts w:ascii="細明體" w:eastAsia="細明體" w:hAnsi="細明體" w:hint="eastAsia"/>
          <w:kern w:val="2"/>
          <w:lang w:eastAsia="zh-TW"/>
        </w:rPr>
        <w:t>錯誤訊息：</w:t>
      </w:r>
      <w:r w:rsidRPr="00704E65">
        <w:rPr>
          <w:rFonts w:ascii="細明體" w:eastAsia="細明體" w:hAnsi="細明體" w:hint="eastAsia"/>
          <w:kern w:val="2"/>
          <w:lang w:eastAsia="zh-TW"/>
        </w:rPr>
        <w:t>受理編號：</w:t>
      </w:r>
      <w:r w:rsidRPr="00704E65">
        <w:rPr>
          <w:rFonts w:ascii="細明體" w:eastAsia="細明體" w:hAnsi="細明體" w:cs="細明體"/>
          <w:lang w:eastAsia="zh-TW"/>
        </w:rPr>
        <w:t>”</w:t>
      </w:r>
      <w:r w:rsidRPr="00704E65">
        <w:rPr>
          <w:rFonts w:ascii="細明體" w:eastAsia="細明體" w:hAnsi="細明體" w:cs="細明體" w:hint="eastAsia"/>
          <w:lang w:eastAsia="zh-TW"/>
        </w:rPr>
        <w:t>+</w:t>
      </w:r>
      <w:r w:rsidRPr="00704E65">
        <w:rPr>
          <w:rFonts w:ascii="細明體" w:eastAsia="細明體" w:hAnsi="細明體" w:hint="eastAsia"/>
          <w:kern w:val="2"/>
          <w:lang w:eastAsia="zh-TW"/>
        </w:rPr>
        <w:t xml:space="preserve">受理編號+ </w:t>
      </w:r>
      <w:r w:rsidRPr="00704E65">
        <w:rPr>
          <w:rFonts w:ascii="細明體" w:eastAsia="細明體" w:hAnsi="細明體"/>
          <w:kern w:val="2"/>
          <w:lang w:eastAsia="zh-TW"/>
        </w:rPr>
        <w:t>“</w:t>
      </w:r>
      <w:r w:rsidRPr="00704E65">
        <w:rPr>
          <w:rFonts w:ascii="細明體" w:eastAsia="細明體" w:hAnsi="細明體" w:hint="eastAsia"/>
          <w:kern w:val="2"/>
          <w:lang w:eastAsia="zh-TW"/>
        </w:rPr>
        <w:t>事故者ID:</w:t>
      </w:r>
      <w:r w:rsidRPr="00704E65">
        <w:rPr>
          <w:rFonts w:ascii="細明體" w:eastAsia="細明體" w:hAnsi="細明體"/>
          <w:kern w:val="2"/>
          <w:lang w:eastAsia="zh-TW"/>
        </w:rPr>
        <w:t>’</w:t>
      </w:r>
      <w:r w:rsidRPr="00704E65">
        <w:rPr>
          <w:rFonts w:ascii="細明體" w:eastAsia="細明體" w:hAnsi="細明體" w:hint="eastAsia"/>
          <w:kern w:val="2"/>
          <w:lang w:eastAsia="zh-TW"/>
        </w:rPr>
        <w:t xml:space="preserve">+事故者ID + </w:t>
      </w:r>
      <w:r w:rsidRPr="00704E65">
        <w:rPr>
          <w:rFonts w:ascii="細明體" w:eastAsia="細明體" w:hAnsi="細明體"/>
          <w:kern w:val="2"/>
          <w:lang w:eastAsia="zh-TW"/>
        </w:rPr>
        <w:t>“</w:t>
      </w:r>
      <w:r w:rsidRPr="00704E65">
        <w:rPr>
          <w:rFonts w:ascii="細明體" w:eastAsia="細明體" w:hAnsi="細明體" w:hint="eastAsia"/>
          <w:kern w:val="2"/>
          <w:lang w:eastAsia="zh-TW"/>
        </w:rPr>
        <w:t>模型分類:</w:t>
      </w:r>
      <w:r w:rsidRPr="00704E65">
        <w:rPr>
          <w:rFonts w:ascii="細明體" w:eastAsia="細明體" w:hAnsi="細明體"/>
          <w:kern w:val="2"/>
          <w:lang w:eastAsia="zh-TW"/>
        </w:rPr>
        <w:t>”</w:t>
      </w:r>
      <w:r w:rsidRPr="00704E65">
        <w:rPr>
          <w:rFonts w:ascii="細明體" w:eastAsia="細明體" w:hAnsi="細明體" w:hint="eastAsia"/>
          <w:kern w:val="2"/>
          <w:lang w:eastAsia="zh-TW"/>
        </w:rPr>
        <w:t>+模型分類</w:t>
      </w:r>
      <w:r>
        <w:rPr>
          <w:rFonts w:ascii="細明體" w:eastAsia="細明體" w:hAnsi="細明體" w:hint="eastAsia"/>
          <w:kern w:val="2"/>
          <w:lang w:eastAsia="zh-TW"/>
        </w:rPr>
        <w:t>+</w:t>
      </w:r>
      <w:r>
        <w:rPr>
          <w:rFonts w:ascii="細明體" w:eastAsia="細明體" w:hAnsi="細明體"/>
          <w:kern w:val="2"/>
          <w:lang w:eastAsia="zh-TW"/>
        </w:rPr>
        <w:t>”</w:t>
      </w:r>
      <w:r>
        <w:rPr>
          <w:rFonts w:ascii="細明體" w:eastAsia="細明體" w:hAnsi="細明體" w:hint="eastAsia"/>
          <w:kern w:val="2"/>
          <w:lang w:eastAsia="zh-TW"/>
        </w:rPr>
        <w:t>計算</w:t>
      </w:r>
      <w:r w:rsidRPr="00CD50C8">
        <w:rPr>
          <w:rFonts w:ascii="細明體" w:eastAsia="細明體" w:hAnsi="細明體" w:hint="eastAsia"/>
          <w:kern w:val="2"/>
          <w:lang w:eastAsia="zh-TW"/>
        </w:rPr>
        <w:t>標準化</w:t>
      </w:r>
      <w:r>
        <w:rPr>
          <w:rFonts w:ascii="細明體" w:eastAsia="細明體" w:hAnsi="細明體" w:hint="eastAsia"/>
          <w:kern w:val="2"/>
          <w:lang w:eastAsia="zh-TW"/>
        </w:rPr>
        <w:t>總分有誤</w:t>
      </w:r>
      <w:r>
        <w:rPr>
          <w:rFonts w:ascii="細明體" w:eastAsia="細明體" w:hAnsi="細明體"/>
          <w:kern w:val="2"/>
          <w:lang w:eastAsia="zh-TW"/>
        </w:rPr>
        <w:t>”</w:t>
      </w:r>
      <w:r>
        <w:rPr>
          <w:rFonts w:ascii="細明體" w:eastAsia="細明體" w:hAnsi="細明體" w:hint="eastAsia"/>
          <w:kern w:val="2"/>
          <w:lang w:eastAsia="zh-TW"/>
        </w:rPr>
        <w:t>+EXCEPTION</w:t>
      </w:r>
    </w:p>
    <w:p w:rsidR="00507F36" w:rsidRDefault="00507F36" w:rsidP="008A3A95">
      <w:pPr>
        <w:pStyle w:val="Tabletext"/>
        <w:keepLines w:val="0"/>
        <w:spacing w:after="0" w:line="240" w:lineRule="auto"/>
        <w:rPr>
          <w:rFonts w:ascii="細明體" w:eastAsia="細明體" w:hAnsi="細明體" w:hint="eastAsia"/>
          <w:kern w:val="2"/>
          <w:lang w:eastAsia="zh-TW"/>
        </w:rPr>
      </w:pPr>
    </w:p>
    <w:p w:rsidR="00FD0501" w:rsidRDefault="00FD0501" w:rsidP="00FD0501">
      <w:pPr>
        <w:pStyle w:val="Tabletext"/>
        <w:keepLines w:val="0"/>
        <w:spacing w:after="0" w:line="240" w:lineRule="auto"/>
        <w:rPr>
          <w:rFonts w:ascii="細明體" w:eastAsia="細明體" w:hAnsi="細明體" w:hint="eastAsia"/>
          <w:kern w:val="2"/>
          <w:lang w:eastAsia="zh-TW"/>
        </w:rPr>
      </w:pPr>
      <w:hyperlink w:anchor="STEP_總分_BACK" w:history="1">
        <w:r w:rsidRPr="00FA78A5">
          <w:rPr>
            <w:rStyle w:val="ad"/>
            <w:rFonts w:ascii="細明體" w:eastAsia="細明體" w:hAnsi="細明體"/>
            <w:b/>
            <w:kern w:val="2"/>
            <w:lang w:eastAsia="zh-TW"/>
          </w:rPr>
          <w:t>STEP_</w:t>
        </w:r>
        <w:r>
          <w:rPr>
            <w:rStyle w:val="ad"/>
            <w:rFonts w:ascii="細明體" w:eastAsia="細明體" w:hAnsi="細明體" w:hint="eastAsia"/>
            <w:b/>
            <w:kern w:val="2"/>
            <w:lang w:eastAsia="zh-TW"/>
          </w:rPr>
          <w:t>全自動核賠判定</w:t>
        </w:r>
      </w:hyperlink>
      <w:r w:rsidRPr="00704E65">
        <w:rPr>
          <w:rFonts w:ascii="細明體" w:eastAsia="細明體" w:hAnsi="細明體" w:hint="eastAsia"/>
          <w:b/>
          <w:color w:val="00B050"/>
          <w:kern w:val="2"/>
          <w:lang w:eastAsia="zh-TW"/>
        </w:rPr>
        <w:t>STEP</w:t>
      </w:r>
      <w:r w:rsidRPr="00704E65">
        <w:rPr>
          <w:rFonts w:ascii="細明體" w:eastAsia="細明體" w:hAnsi="細明體" w:hint="eastAsia"/>
          <w:kern w:val="2"/>
          <w:lang w:eastAsia="zh-TW"/>
        </w:rPr>
        <w:t>[</w:t>
      </w:r>
      <w:hyperlink w:anchor="STEP_總分_BACK" w:history="1">
        <w:r w:rsidRPr="00704E65">
          <w:rPr>
            <w:rStyle w:val="ad"/>
            <w:rFonts w:ascii="細明體" w:eastAsia="細明體" w:hAnsi="細明體" w:hint="eastAsia"/>
            <w:kern w:val="2"/>
            <w:lang w:eastAsia="zh-TW"/>
          </w:rPr>
          <w:t>BACK</w:t>
        </w:r>
      </w:hyperlink>
      <w:r w:rsidRPr="00704E65">
        <w:rPr>
          <w:rFonts w:ascii="細明體" w:eastAsia="細明體" w:hAnsi="細明體" w:hint="eastAsia"/>
          <w:kern w:val="2"/>
          <w:lang w:eastAsia="zh-TW"/>
        </w:rPr>
        <w:t>]</w:t>
      </w:r>
    </w:p>
    <w:p w:rsidR="007D247C" w:rsidRDefault="007D247C" w:rsidP="00FD0501">
      <w:pPr>
        <w:pStyle w:val="Tabletext"/>
        <w:keepLines w:val="0"/>
        <w:numPr>
          <w:ilvl w:val="0"/>
          <w:numId w:val="45"/>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是否低風險 = </w:t>
      </w:r>
      <w:r w:rsidR="007F0C9D">
        <w:rPr>
          <w:rFonts w:ascii="細明體" w:eastAsia="細明體" w:hAnsi="細明體"/>
          <w:kern w:val="2"/>
          <w:lang w:eastAsia="zh-TW"/>
        </w:rPr>
        <w:t>‘</w:t>
      </w:r>
      <w:r w:rsidR="007F0C9D">
        <w:rPr>
          <w:rFonts w:ascii="細明體" w:eastAsia="細明體" w:hAnsi="細明體" w:hint="eastAsia"/>
          <w:kern w:val="2"/>
          <w:lang w:eastAsia="zh-TW"/>
        </w:rPr>
        <w:t>N</w:t>
      </w:r>
      <w:r w:rsidR="007F0C9D">
        <w:rPr>
          <w:rFonts w:ascii="細明體" w:eastAsia="細明體" w:hAnsi="細明體"/>
          <w:kern w:val="2"/>
          <w:lang w:eastAsia="zh-TW"/>
        </w:rPr>
        <w:t>’</w:t>
      </w:r>
    </w:p>
    <w:p w:rsidR="004A42A4" w:rsidRDefault="004A42A4" w:rsidP="00FD0501">
      <w:pPr>
        <w:pStyle w:val="Tabletext"/>
        <w:keepLines w:val="0"/>
        <w:numPr>
          <w:ilvl w:val="0"/>
          <w:numId w:val="45"/>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判斷是否已存在特殊風險：</w:t>
      </w:r>
    </w:p>
    <w:p w:rsidR="004A42A4" w:rsidRDefault="004A42A4" w:rsidP="00B90E52">
      <w:pPr>
        <w:pStyle w:val="Tabletext"/>
        <w:keepLines w:val="0"/>
        <w:numPr>
          <w:ilvl w:val="1"/>
          <w:numId w:val="45"/>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特殊風險 &lt;&gt; </w:t>
      </w:r>
      <w:r>
        <w:rPr>
          <w:rFonts w:ascii="細明體" w:eastAsia="細明體" w:hAnsi="細明體"/>
          <w:kern w:val="2"/>
          <w:lang w:eastAsia="zh-TW"/>
        </w:rPr>
        <w:t>‘</w:t>
      </w:r>
      <w:r w:rsidR="0023658E">
        <w:rPr>
          <w:rFonts w:ascii="細明體" w:eastAsia="細明體" w:hAnsi="細明體" w:hint="eastAsia"/>
          <w:kern w:val="2"/>
          <w:lang w:eastAsia="zh-TW"/>
        </w:rPr>
        <w:t>0</w:t>
      </w:r>
      <w:r>
        <w:rPr>
          <w:rFonts w:ascii="細明體" w:eastAsia="細明體" w:hAnsi="細明體"/>
          <w:kern w:val="2"/>
          <w:lang w:eastAsia="zh-TW"/>
        </w:rPr>
        <w:t>’</w:t>
      </w:r>
    </w:p>
    <w:p w:rsidR="00E73AD9" w:rsidRDefault="00CD0B21" w:rsidP="00B90E52">
      <w:pPr>
        <w:pStyle w:val="Tabletext"/>
        <w:keepLines w:val="0"/>
        <w:numPr>
          <w:ilvl w:val="2"/>
          <w:numId w:val="45"/>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不符合原因 =</w:t>
      </w:r>
      <w:r w:rsidR="0034272F">
        <w:rPr>
          <w:rFonts w:ascii="細明體" w:eastAsia="細明體" w:hAnsi="細明體"/>
          <w:kern w:val="2"/>
          <w:lang w:eastAsia="zh-TW"/>
        </w:rPr>
        <w:t>’</w:t>
      </w:r>
      <w:r w:rsidR="00FC2CF8">
        <w:rPr>
          <w:rFonts w:ascii="細明體" w:eastAsia="細明體" w:hAnsi="細明體" w:hint="eastAsia"/>
          <w:kern w:val="2"/>
          <w:lang w:eastAsia="zh-TW"/>
        </w:rPr>
        <w:t>屬特殊風險件</w:t>
      </w:r>
      <w:r w:rsidR="00FC2CF8">
        <w:rPr>
          <w:rFonts w:ascii="細明體" w:eastAsia="細明體" w:hAnsi="細明體"/>
          <w:kern w:val="2"/>
          <w:lang w:eastAsia="zh-TW"/>
        </w:rPr>
        <w:t>’</w:t>
      </w:r>
      <w:r w:rsidR="00FC2CF8">
        <w:rPr>
          <w:rFonts w:ascii="細明體" w:eastAsia="細明體" w:hAnsi="細明體" w:hint="eastAsia"/>
          <w:kern w:val="2"/>
          <w:lang w:eastAsia="zh-TW"/>
        </w:rPr>
        <w:t>+</w:t>
      </w:r>
      <w:r w:rsidR="001B5364">
        <w:rPr>
          <w:rFonts w:ascii="細明體" w:eastAsia="細明體" w:hAnsi="細明體" w:hint="eastAsia"/>
          <w:kern w:val="2"/>
          <w:lang w:eastAsia="zh-TW"/>
        </w:rPr>
        <w:t>特殊風險+</w:t>
      </w:r>
      <w:r w:rsidR="005D3D02">
        <w:rPr>
          <w:rFonts w:ascii="細明體" w:eastAsia="細明體" w:hAnsi="細明體" w:hint="eastAsia"/>
          <w:kern w:val="2"/>
          <w:lang w:eastAsia="zh-TW"/>
        </w:rPr>
        <w:t>特殊風險中文</w:t>
      </w:r>
    </w:p>
    <w:p w:rsidR="00FD0501" w:rsidRDefault="00217180" w:rsidP="00FD0501">
      <w:pPr>
        <w:pStyle w:val="Tabletext"/>
        <w:keepLines w:val="0"/>
        <w:numPr>
          <w:ilvl w:val="0"/>
          <w:numId w:val="45"/>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判斷是否符合</w:t>
      </w:r>
      <w:r w:rsidR="00310D51">
        <w:rPr>
          <w:rFonts w:ascii="細明體" w:eastAsia="細明體" w:hAnsi="細明體" w:hint="eastAsia"/>
          <w:kern w:val="2"/>
          <w:lang w:eastAsia="zh-TW"/>
        </w:rPr>
        <w:t>低風險</w:t>
      </w:r>
      <w:r w:rsidR="00FD0501">
        <w:rPr>
          <w:rFonts w:ascii="細明體" w:eastAsia="細明體" w:hAnsi="細明體" w:hint="eastAsia"/>
          <w:kern w:val="2"/>
          <w:lang w:eastAsia="zh-TW"/>
        </w:rPr>
        <w:t>：</w:t>
      </w:r>
    </w:p>
    <w:p w:rsidR="001D316C" w:rsidRDefault="001D316C" w:rsidP="00B90E52">
      <w:pPr>
        <w:pStyle w:val="Tabletext"/>
        <w:keepLines w:val="0"/>
        <w:numPr>
          <w:ilvl w:val="1"/>
          <w:numId w:val="45"/>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CALL AA_V1Z008.</w:t>
      </w:r>
      <w:bookmarkStart w:id="30" w:name="_Toc383154265"/>
      <w:r w:rsidRPr="0034777D">
        <w:rPr>
          <w:rFonts w:ascii="細明體" w:eastAsia="細明體" w:hAnsi="細明體" w:hint="eastAsia"/>
          <w:kern w:val="2"/>
          <w:lang w:eastAsia="zh-TW"/>
        </w:rPr>
        <w:t>stdRiskLvl</w:t>
      </w:r>
      <w:r>
        <w:rPr>
          <w:rFonts w:ascii="細明體" w:eastAsia="細明體" w:hAnsi="細明體" w:hint="eastAsia"/>
          <w:kern w:val="2"/>
          <w:lang w:eastAsia="zh-TW"/>
        </w:rPr>
        <w:t>()：(</w:t>
      </w:r>
      <w:r w:rsidRPr="0034777D">
        <w:rPr>
          <w:rFonts w:ascii="細明體" w:eastAsia="細明體" w:hAnsi="細明體" w:hint="eastAsia"/>
          <w:kern w:val="2"/>
          <w:lang w:eastAsia="zh-TW"/>
        </w:rPr>
        <w:t>標準化風險分級</w:t>
      </w:r>
      <w:bookmarkEnd w:id="30"/>
      <w:r>
        <w:rPr>
          <w:rFonts w:ascii="細明體" w:eastAsia="細明體" w:hAnsi="細明體" w:hint="eastAsia"/>
          <w:kern w:val="2"/>
          <w:lang w:eastAsia="zh-TW"/>
        </w:rPr>
        <w:t>)</w:t>
      </w:r>
    </w:p>
    <w:p w:rsidR="0034777D" w:rsidRDefault="0034777D" w:rsidP="00B90E52">
      <w:pPr>
        <w:pStyle w:val="Tabletext"/>
        <w:keepLines w:val="0"/>
        <w:numPr>
          <w:ilvl w:val="2"/>
          <w:numId w:val="45"/>
        </w:numPr>
        <w:spacing w:after="0" w:line="240" w:lineRule="auto"/>
        <w:rPr>
          <w:rFonts w:ascii="細明體" w:eastAsia="細明體" w:hAnsi="細明體" w:hint="eastAsia"/>
          <w:kern w:val="2"/>
          <w:lang w:eastAsia="zh-TW"/>
        </w:rPr>
      </w:pPr>
      <w:r>
        <w:rPr>
          <w:rFonts w:ascii="細明體" w:eastAsia="細明體" w:hAnsi="細明體" w:cs="Arial" w:hint="eastAsia"/>
        </w:rPr>
        <w:t>標準化後總分</w:t>
      </w:r>
      <w:r>
        <w:rPr>
          <w:rFonts w:ascii="細明體" w:eastAsia="細明體" w:hAnsi="細明體" w:cs="Arial" w:hint="eastAsia"/>
          <w:lang w:eastAsia="zh-TW"/>
        </w:rPr>
        <w:t xml:space="preserve"> = 標準化後總分</w:t>
      </w:r>
    </w:p>
    <w:p w:rsidR="001D316C" w:rsidRPr="00B90E52" w:rsidRDefault="001D316C" w:rsidP="00B90E52">
      <w:pPr>
        <w:pStyle w:val="Tabletext"/>
        <w:keepLines w:val="0"/>
        <w:numPr>
          <w:ilvl w:val="1"/>
          <w:numId w:val="45"/>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IF 回傳</w:t>
      </w:r>
      <w:r w:rsidR="00F07C60">
        <w:rPr>
          <w:rFonts w:ascii="細明體" w:eastAsia="細明體" w:hAnsi="細明體" w:hint="eastAsia"/>
          <w:kern w:val="2"/>
          <w:lang w:eastAsia="zh-TW"/>
        </w:rPr>
        <w:t>.</w:t>
      </w:r>
      <w:r w:rsidR="00F07C60">
        <w:rPr>
          <w:rFonts w:ascii="細明體" w:eastAsia="細明體" w:hAnsi="細明體" w:cs="Arial" w:hint="eastAsia"/>
          <w:lang w:eastAsia="zh-TW"/>
        </w:rPr>
        <w:t xml:space="preserve">風險等級代碼 = </w:t>
      </w:r>
      <w:r w:rsidR="00F07C60">
        <w:rPr>
          <w:rFonts w:ascii="細明體" w:eastAsia="細明體" w:hAnsi="細明體" w:cs="Arial"/>
          <w:lang w:eastAsia="zh-TW"/>
        </w:rPr>
        <w:t>‘</w:t>
      </w:r>
      <w:r w:rsidR="00F07C60">
        <w:rPr>
          <w:rFonts w:ascii="細明體" w:eastAsia="細明體" w:hAnsi="細明體" w:cs="Arial" w:hint="eastAsia"/>
          <w:lang w:eastAsia="zh-TW"/>
        </w:rPr>
        <w:t>L1</w:t>
      </w:r>
      <w:r w:rsidR="00F07C60">
        <w:rPr>
          <w:rFonts w:ascii="細明體" w:eastAsia="細明體" w:hAnsi="細明體" w:cs="Arial"/>
          <w:lang w:eastAsia="zh-TW"/>
        </w:rPr>
        <w:t>’</w:t>
      </w:r>
      <w:r w:rsidR="00F07C60">
        <w:rPr>
          <w:rFonts w:ascii="細明體" w:eastAsia="細明體" w:hAnsi="細明體" w:cs="Arial" w:hint="eastAsia"/>
          <w:lang w:eastAsia="zh-TW"/>
        </w:rPr>
        <w:t>(</w:t>
      </w:r>
      <w:r w:rsidR="00F07C60">
        <w:rPr>
          <w:rFonts w:ascii="sөũ" w:hAnsi="sөũ"/>
          <w:lang w:eastAsia="zh-TW"/>
        </w:rPr>
        <w:t>低風險</w:t>
      </w:r>
      <w:r w:rsidR="00F07C60">
        <w:rPr>
          <w:rFonts w:ascii="細明體" w:eastAsia="細明體" w:hAnsi="細明體" w:cs="Arial" w:hint="eastAsia"/>
          <w:lang w:eastAsia="zh-TW"/>
        </w:rPr>
        <w:t>)</w:t>
      </w:r>
    </w:p>
    <w:p w:rsidR="00E73AD9" w:rsidRPr="00B90E52" w:rsidRDefault="00E73AD9" w:rsidP="00B90E52">
      <w:pPr>
        <w:pStyle w:val="Tabletext"/>
        <w:keepLines w:val="0"/>
        <w:numPr>
          <w:ilvl w:val="2"/>
          <w:numId w:val="45"/>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是否低風險 = </w:t>
      </w:r>
      <w:r w:rsidR="007F0C9D">
        <w:rPr>
          <w:rFonts w:ascii="細明體" w:eastAsia="細明體" w:hAnsi="細明體"/>
          <w:kern w:val="2"/>
          <w:lang w:eastAsia="zh-TW"/>
        </w:rPr>
        <w:t>‘</w:t>
      </w:r>
      <w:r w:rsidR="007F0C9D">
        <w:rPr>
          <w:rFonts w:ascii="細明體" w:eastAsia="細明體" w:hAnsi="細明體" w:hint="eastAsia"/>
          <w:kern w:val="2"/>
          <w:lang w:eastAsia="zh-TW"/>
        </w:rPr>
        <w:t>Y</w:t>
      </w:r>
      <w:r w:rsidR="007F0C9D">
        <w:rPr>
          <w:rFonts w:ascii="細明體" w:eastAsia="細明體" w:hAnsi="細明體"/>
          <w:kern w:val="2"/>
          <w:lang w:eastAsia="zh-TW"/>
        </w:rPr>
        <w:t>’</w:t>
      </w:r>
    </w:p>
    <w:p w:rsidR="004A42A4" w:rsidRDefault="004A42A4" w:rsidP="00B90E52">
      <w:pPr>
        <w:pStyle w:val="Tabletext"/>
        <w:keepLines w:val="0"/>
        <w:numPr>
          <w:ilvl w:val="1"/>
          <w:numId w:val="45"/>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 (不符合</w:t>
      </w:r>
      <w:r w:rsidR="00F653B1">
        <w:rPr>
          <w:rFonts w:ascii="細明體" w:eastAsia="細明體" w:hAnsi="細明體" w:hint="eastAsia"/>
          <w:kern w:val="2"/>
          <w:lang w:eastAsia="zh-TW"/>
        </w:rPr>
        <w:t>)</w:t>
      </w:r>
    </w:p>
    <w:p w:rsidR="00FD0501" w:rsidRDefault="0034272F" w:rsidP="00B90E52">
      <w:pPr>
        <w:pStyle w:val="Tabletext"/>
        <w:keepLines w:val="0"/>
        <w:numPr>
          <w:ilvl w:val="2"/>
          <w:numId w:val="45"/>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不符合原因 =</w:t>
      </w:r>
      <w:r>
        <w:rPr>
          <w:rFonts w:ascii="細明體" w:eastAsia="細明體" w:hAnsi="細明體"/>
          <w:kern w:val="2"/>
          <w:lang w:eastAsia="zh-TW"/>
        </w:rPr>
        <w:t>’</w:t>
      </w:r>
      <w:r w:rsidR="004050D4">
        <w:rPr>
          <w:rFonts w:ascii="細明體" w:eastAsia="細明體" w:hAnsi="細明體" w:hint="eastAsia"/>
          <w:kern w:val="2"/>
          <w:lang w:eastAsia="zh-TW"/>
        </w:rPr>
        <w:t>非低</w:t>
      </w:r>
      <w:r>
        <w:rPr>
          <w:rFonts w:ascii="細明體" w:eastAsia="細明體" w:hAnsi="細明體" w:hint="eastAsia"/>
          <w:kern w:val="2"/>
          <w:lang w:eastAsia="zh-TW"/>
        </w:rPr>
        <w:t>風險件</w:t>
      </w:r>
      <w:r>
        <w:rPr>
          <w:rFonts w:ascii="細明體" w:eastAsia="細明體" w:hAnsi="細明體"/>
          <w:kern w:val="2"/>
          <w:lang w:eastAsia="zh-TW"/>
        </w:rPr>
        <w:t>’</w:t>
      </w:r>
      <w:r>
        <w:rPr>
          <w:rFonts w:ascii="細明體" w:eastAsia="細明體" w:hAnsi="細明體" w:hint="eastAsia"/>
          <w:kern w:val="2"/>
          <w:lang w:eastAsia="zh-TW"/>
        </w:rPr>
        <w:t>+</w:t>
      </w:r>
      <w:r w:rsidR="004050D4">
        <w:rPr>
          <w:rFonts w:ascii="細明體" w:eastAsia="細明體" w:hAnsi="細明體" w:hint="eastAsia"/>
          <w:kern w:val="2"/>
          <w:lang w:eastAsia="zh-TW"/>
        </w:rPr>
        <w:t>回傳.</w:t>
      </w:r>
      <w:r w:rsidR="004050D4">
        <w:rPr>
          <w:rFonts w:ascii="細明體" w:eastAsia="細明體" w:hAnsi="細明體" w:cs="Arial" w:hint="eastAsia"/>
          <w:lang w:eastAsia="zh-TW"/>
        </w:rPr>
        <w:t>風險等級代碼</w:t>
      </w:r>
    </w:p>
    <w:p w:rsidR="00FD0501" w:rsidRDefault="000F541D" w:rsidP="00B90E52">
      <w:pPr>
        <w:pStyle w:val="Tabletext"/>
        <w:keepLines w:val="0"/>
        <w:numPr>
          <w:ilvl w:val="0"/>
          <w:numId w:val="45"/>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檔案更新：</w:t>
      </w:r>
    </w:p>
    <w:p w:rsidR="0065071F" w:rsidRDefault="0065071F" w:rsidP="00B90E52">
      <w:pPr>
        <w:pStyle w:val="Tabletext"/>
        <w:keepLines w:val="0"/>
        <w:spacing w:after="0" w:line="240" w:lineRule="auto"/>
        <w:ind w:left="850"/>
        <w:rPr>
          <w:rFonts w:ascii="細明體" w:eastAsia="細明體" w:hAnsi="細明體" w:hint="eastAsia"/>
          <w:kern w:val="2"/>
          <w:lang w:eastAsia="zh-TW"/>
        </w:rPr>
      </w:pPr>
      <w:r>
        <w:rPr>
          <w:rFonts w:ascii="細明體" w:eastAsia="細明體" w:hAnsi="細明體" w:hint="eastAsia"/>
          <w:kern w:val="2"/>
          <w:lang w:eastAsia="zh-TW"/>
        </w:rPr>
        <w:t>註1：</w:t>
      </w:r>
      <w:r w:rsidRPr="00BD07F1">
        <w:rPr>
          <w:rFonts w:ascii="細明體" w:eastAsia="細明體" w:hAnsi="細明體" w:hint="eastAsia"/>
          <w:kern w:val="2"/>
          <w:lang w:eastAsia="zh-TW"/>
        </w:rPr>
        <w:t>自動核賠相關資訊檔</w:t>
      </w:r>
      <w:r>
        <w:rPr>
          <w:rFonts w:ascii="細明體" w:eastAsia="細明體" w:hAnsi="細明體" w:hint="eastAsia"/>
          <w:kern w:val="2"/>
          <w:lang w:eastAsia="zh-TW"/>
        </w:rPr>
        <w:t>(</w:t>
      </w:r>
      <w:r w:rsidRPr="00BD07F1">
        <w:rPr>
          <w:rFonts w:ascii="細明體" w:eastAsia="細明體" w:hAnsi="細明體"/>
          <w:kern w:val="2"/>
          <w:lang w:eastAsia="zh-TW"/>
        </w:rPr>
        <w:t>DTAAA080</w:t>
      </w:r>
      <w:r>
        <w:rPr>
          <w:rFonts w:ascii="細明體" w:eastAsia="細明體" w:hAnsi="細明體" w:hint="eastAsia"/>
          <w:kern w:val="2"/>
          <w:lang w:eastAsia="zh-TW"/>
        </w:rPr>
        <w:t>)-只有失敗件會寫，所以成功的不處理，失敗由逆推模組處理</w:t>
      </w:r>
    </w:p>
    <w:p w:rsidR="0065071F" w:rsidRDefault="0065071F" w:rsidP="00B90E52">
      <w:pPr>
        <w:pStyle w:val="Tabletext"/>
        <w:keepLines w:val="0"/>
        <w:spacing w:after="0" w:line="240" w:lineRule="auto"/>
        <w:ind w:left="850"/>
        <w:rPr>
          <w:rFonts w:ascii="細明體" w:eastAsia="細明體" w:hAnsi="細明體" w:hint="eastAsia"/>
          <w:kern w:val="2"/>
          <w:lang w:eastAsia="zh-TW"/>
        </w:rPr>
      </w:pPr>
      <w:r>
        <w:rPr>
          <w:rFonts w:ascii="細明體" w:eastAsia="細明體" w:hAnsi="細明體" w:hint="eastAsia"/>
          <w:kern w:val="2"/>
          <w:lang w:eastAsia="zh-TW"/>
        </w:rPr>
        <w:t>註2：</w:t>
      </w:r>
      <w:r w:rsidRPr="00BD07F1">
        <w:rPr>
          <w:rFonts w:ascii="細明體" w:eastAsia="細明體" w:hAnsi="細明體" w:hint="eastAsia"/>
          <w:kern w:val="2"/>
          <w:lang w:eastAsia="zh-TW"/>
        </w:rPr>
        <w:t>跨區取件分派紀錄檔</w:t>
      </w:r>
      <w:r>
        <w:rPr>
          <w:rFonts w:ascii="細明體" w:eastAsia="細明體" w:hAnsi="細明體" w:hint="eastAsia"/>
          <w:kern w:val="2"/>
          <w:lang w:eastAsia="zh-TW"/>
        </w:rPr>
        <w:t>(</w:t>
      </w:r>
      <w:r w:rsidRPr="00BD07F1">
        <w:rPr>
          <w:rFonts w:ascii="細明體" w:eastAsia="細明體" w:hAnsi="細明體"/>
          <w:kern w:val="2"/>
          <w:lang w:eastAsia="zh-TW"/>
        </w:rPr>
        <w:t>DTAAA100</w:t>
      </w:r>
      <w:r>
        <w:rPr>
          <w:rFonts w:ascii="細明體" w:eastAsia="細明體" w:hAnsi="細明體" w:hint="eastAsia"/>
          <w:kern w:val="2"/>
          <w:lang w:eastAsia="zh-TW"/>
        </w:rPr>
        <w:t>)- 三登DEFAULT壓A，所以成功的不需處理，失敗由逆推模組處理</w:t>
      </w:r>
    </w:p>
    <w:p w:rsidR="008A13EC" w:rsidRDefault="008A13EC" w:rsidP="00B90E52">
      <w:pPr>
        <w:pStyle w:val="Tabletext"/>
        <w:keepLines w:val="0"/>
        <w:numPr>
          <w:ilvl w:val="1"/>
          <w:numId w:val="45"/>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IF是否低風險 = </w:t>
      </w:r>
      <w:r>
        <w:rPr>
          <w:rFonts w:ascii="細明體" w:eastAsia="細明體" w:hAnsi="細明體"/>
          <w:kern w:val="2"/>
          <w:lang w:eastAsia="zh-TW"/>
        </w:rPr>
        <w:t>‘</w:t>
      </w:r>
      <w:r w:rsidR="0084510F">
        <w:rPr>
          <w:rFonts w:ascii="細明體" w:eastAsia="細明體" w:hAnsi="細明體" w:hint="eastAsia"/>
          <w:kern w:val="2"/>
          <w:lang w:eastAsia="zh-TW"/>
        </w:rPr>
        <w:t>Y</w:t>
      </w:r>
      <w:r>
        <w:rPr>
          <w:rFonts w:ascii="細明體" w:eastAsia="細明體" w:hAnsi="細明體"/>
          <w:kern w:val="2"/>
          <w:lang w:eastAsia="zh-TW"/>
        </w:rPr>
        <w:t>’</w:t>
      </w:r>
    </w:p>
    <w:p w:rsidR="00112039" w:rsidRDefault="00112039" w:rsidP="00112039">
      <w:pPr>
        <w:pStyle w:val="Tabletext"/>
        <w:keepLines w:val="0"/>
        <w:numPr>
          <w:ilvl w:val="2"/>
          <w:numId w:val="45"/>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更新</w:t>
      </w:r>
      <w:r w:rsidRPr="00BD07F1">
        <w:rPr>
          <w:rFonts w:ascii="細明體" w:eastAsia="細明體" w:hAnsi="細明體" w:hint="eastAsia"/>
          <w:kern w:val="2"/>
          <w:lang w:eastAsia="zh-TW"/>
        </w:rPr>
        <w:t>理賠受理檔</w:t>
      </w:r>
      <w:r>
        <w:rPr>
          <w:rFonts w:ascii="細明體" w:eastAsia="細明體" w:hAnsi="細明體" w:hint="eastAsia"/>
          <w:kern w:val="2"/>
          <w:lang w:eastAsia="zh-TW"/>
        </w:rPr>
        <w:t>(</w:t>
      </w:r>
      <w:r w:rsidRPr="00BD07F1">
        <w:rPr>
          <w:rFonts w:ascii="細明體" w:eastAsia="細明體" w:hAnsi="細明體"/>
          <w:kern w:val="2"/>
          <w:lang w:eastAsia="zh-TW"/>
        </w:rPr>
        <w:t>DTAAA001</w:t>
      </w:r>
      <w:r>
        <w:rPr>
          <w:rFonts w:ascii="細明體" w:eastAsia="細明體" w:hAnsi="細明體" w:hint="eastAsia"/>
          <w:kern w:val="2"/>
          <w:lang w:eastAsia="zh-TW"/>
        </w:rPr>
        <w:t>)：</w:t>
      </w:r>
    </w:p>
    <w:p w:rsidR="00112039" w:rsidRPr="00704E65" w:rsidRDefault="00112039" w:rsidP="00B90E52">
      <w:pPr>
        <w:pStyle w:val="Tabletext"/>
        <w:keepLines w:val="0"/>
        <w:numPr>
          <w:ilvl w:val="3"/>
          <w:numId w:val="45"/>
        </w:numPr>
        <w:spacing w:after="0" w:line="240" w:lineRule="auto"/>
        <w:rPr>
          <w:rFonts w:ascii="細明體" w:eastAsia="細明體" w:hAnsi="細明體"/>
          <w:kern w:val="2"/>
          <w:lang w:eastAsia="zh-TW"/>
        </w:rPr>
      </w:pPr>
      <w:r>
        <w:rPr>
          <w:rFonts w:ascii="細明體" w:eastAsia="細明體" w:hAnsi="細明體" w:hint="eastAsia"/>
          <w:kern w:val="2"/>
          <w:lang w:eastAsia="zh-TW"/>
        </w:rPr>
        <w:t>CALL AA_Z0Z001.</w:t>
      </w:r>
      <w:r w:rsidRPr="00BE322C">
        <w:rPr>
          <w:rFonts w:ascii="細明體" w:eastAsia="細明體" w:hAnsi="細明體"/>
          <w:kern w:val="2"/>
          <w:lang w:eastAsia="zh-TW"/>
        </w:rPr>
        <w:t>updatebyTableBobyFields</w:t>
      </w:r>
      <w:r>
        <w:rPr>
          <w:rFonts w:ascii="細明體" w:eastAsia="細明體" w:hAnsi="細明體" w:hint="eastAsia"/>
          <w:kern w:val="2"/>
          <w:lang w:eastAsia="zh-TW"/>
        </w:rPr>
        <w:t>()：(更新檔案共用模組)</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96"/>
        <w:gridCol w:w="3081"/>
        <w:gridCol w:w="1701"/>
      </w:tblGrid>
      <w:tr w:rsidR="00112039" w:rsidRPr="00701852" w:rsidTr="00527649">
        <w:tc>
          <w:tcPr>
            <w:tcW w:w="1596" w:type="dxa"/>
            <w:shd w:val="clear" w:color="auto" w:fill="C0C0C0"/>
          </w:tcPr>
          <w:p w:rsidR="00112039" w:rsidRPr="00701852" w:rsidRDefault="00112039" w:rsidP="00527649">
            <w:pPr>
              <w:pStyle w:val="Tabletext"/>
              <w:keepLines w:val="0"/>
              <w:spacing w:after="0" w:line="240" w:lineRule="auto"/>
              <w:jc w:val="center"/>
              <w:rPr>
                <w:rFonts w:eastAsia="細明體"/>
                <w:kern w:val="2"/>
                <w:szCs w:val="24"/>
                <w:lang w:eastAsia="zh-TW"/>
              </w:rPr>
            </w:pPr>
            <w:r w:rsidRPr="00701852">
              <w:rPr>
                <w:rFonts w:eastAsia="細明體"/>
                <w:kern w:val="2"/>
                <w:szCs w:val="24"/>
                <w:lang w:eastAsia="zh-TW"/>
              </w:rPr>
              <w:t>欄位說明</w:t>
            </w:r>
          </w:p>
        </w:tc>
        <w:tc>
          <w:tcPr>
            <w:tcW w:w="3081" w:type="dxa"/>
            <w:shd w:val="clear" w:color="auto" w:fill="C0C0C0"/>
          </w:tcPr>
          <w:p w:rsidR="00112039" w:rsidRPr="00701852" w:rsidRDefault="00112039" w:rsidP="00527649">
            <w:pPr>
              <w:pStyle w:val="Tabletext"/>
              <w:keepLines w:val="0"/>
              <w:spacing w:after="0" w:line="240" w:lineRule="auto"/>
              <w:jc w:val="center"/>
              <w:rPr>
                <w:rFonts w:eastAsia="細明體"/>
                <w:kern w:val="2"/>
                <w:szCs w:val="24"/>
                <w:lang w:eastAsia="zh-TW"/>
              </w:rPr>
            </w:pPr>
            <w:r w:rsidRPr="00701852">
              <w:rPr>
                <w:rFonts w:eastAsia="細明體"/>
                <w:kern w:val="2"/>
                <w:szCs w:val="24"/>
                <w:lang w:eastAsia="zh-TW"/>
              </w:rPr>
              <w:t>資料內容</w:t>
            </w:r>
          </w:p>
        </w:tc>
        <w:tc>
          <w:tcPr>
            <w:tcW w:w="1701" w:type="dxa"/>
            <w:shd w:val="clear" w:color="auto" w:fill="C0C0C0"/>
          </w:tcPr>
          <w:p w:rsidR="00112039" w:rsidRPr="00701852" w:rsidRDefault="00112039" w:rsidP="00527649">
            <w:pPr>
              <w:pStyle w:val="Tabletext"/>
              <w:keepLines w:val="0"/>
              <w:spacing w:after="0" w:line="240" w:lineRule="auto"/>
              <w:jc w:val="center"/>
              <w:rPr>
                <w:rFonts w:eastAsia="細明體"/>
                <w:kern w:val="2"/>
                <w:szCs w:val="24"/>
                <w:lang w:eastAsia="zh-TW"/>
              </w:rPr>
            </w:pPr>
            <w:r w:rsidRPr="00701852">
              <w:rPr>
                <w:rFonts w:eastAsia="細明體"/>
                <w:kern w:val="2"/>
                <w:szCs w:val="24"/>
                <w:lang w:eastAsia="zh-TW"/>
              </w:rPr>
              <w:t>其他說明</w:t>
            </w:r>
          </w:p>
        </w:tc>
      </w:tr>
      <w:tr w:rsidR="00112039" w:rsidRPr="00824F77" w:rsidTr="00527649">
        <w:tc>
          <w:tcPr>
            <w:tcW w:w="1596" w:type="dxa"/>
            <w:shd w:val="clear" w:color="auto" w:fill="FFFF99"/>
            <w:vAlign w:val="center"/>
          </w:tcPr>
          <w:p w:rsidR="00112039" w:rsidRPr="00701852" w:rsidRDefault="00112039" w:rsidP="00527649">
            <w:pPr>
              <w:rPr>
                <w:rFonts w:eastAsia="細明體"/>
                <w:sz w:val="20"/>
              </w:rPr>
            </w:pPr>
            <w:r w:rsidRPr="00701852">
              <w:rPr>
                <w:rFonts w:eastAsia="細明體"/>
                <w:sz w:val="20"/>
              </w:rPr>
              <w:t>受理編號</w:t>
            </w:r>
          </w:p>
        </w:tc>
        <w:tc>
          <w:tcPr>
            <w:tcW w:w="3081" w:type="dxa"/>
          </w:tcPr>
          <w:p w:rsidR="00112039" w:rsidRPr="00701852" w:rsidRDefault="00112039" w:rsidP="00527649">
            <w:pPr>
              <w:pStyle w:val="af"/>
              <w:ind w:leftChars="-6" w:left="-14"/>
              <w:rPr>
                <w:szCs w:val="24"/>
              </w:rPr>
            </w:pPr>
            <w:r w:rsidRPr="00701852">
              <w:rPr>
                <w:szCs w:val="24"/>
              </w:rPr>
              <w:t>受理編號</w:t>
            </w:r>
          </w:p>
        </w:tc>
        <w:tc>
          <w:tcPr>
            <w:tcW w:w="1701" w:type="dxa"/>
          </w:tcPr>
          <w:p w:rsidR="00112039" w:rsidRPr="00824F77" w:rsidRDefault="00112039" w:rsidP="00527649">
            <w:pPr>
              <w:rPr>
                <w:rFonts w:eastAsia="標楷體"/>
                <w:sz w:val="20"/>
                <w:szCs w:val="20"/>
              </w:rPr>
            </w:pPr>
          </w:p>
        </w:tc>
      </w:tr>
      <w:tr w:rsidR="00112039" w:rsidRPr="00824F77" w:rsidTr="00527649">
        <w:tc>
          <w:tcPr>
            <w:tcW w:w="1596" w:type="dxa"/>
            <w:shd w:val="clear" w:color="auto" w:fill="FFFF99"/>
            <w:vAlign w:val="center"/>
          </w:tcPr>
          <w:p w:rsidR="00112039" w:rsidRPr="00701852" w:rsidRDefault="00546430" w:rsidP="00527649">
            <w:pPr>
              <w:rPr>
                <w:rFonts w:eastAsia="細明體"/>
                <w:sz w:val="20"/>
              </w:rPr>
            </w:pPr>
            <w:r w:rsidRPr="00546430">
              <w:rPr>
                <w:rFonts w:eastAsia="細明體" w:hint="eastAsia"/>
                <w:sz w:val="20"/>
              </w:rPr>
              <w:t>是否全自動核賠件</w:t>
            </w:r>
          </w:p>
        </w:tc>
        <w:tc>
          <w:tcPr>
            <w:tcW w:w="3081" w:type="dxa"/>
          </w:tcPr>
          <w:p w:rsidR="00112039" w:rsidRPr="00701852" w:rsidRDefault="00546430" w:rsidP="00527649">
            <w:pPr>
              <w:pStyle w:val="af"/>
              <w:ind w:leftChars="-6" w:left="-14"/>
              <w:rPr>
                <w:szCs w:val="24"/>
              </w:rPr>
            </w:pPr>
            <w:r>
              <w:rPr>
                <w:szCs w:val="24"/>
              </w:rPr>
              <w:t>‘</w:t>
            </w:r>
            <w:r>
              <w:rPr>
                <w:rFonts w:hint="eastAsia"/>
                <w:szCs w:val="24"/>
              </w:rPr>
              <w:t>Y</w:t>
            </w:r>
            <w:r>
              <w:rPr>
                <w:szCs w:val="24"/>
              </w:rPr>
              <w:t>’</w:t>
            </w:r>
          </w:p>
        </w:tc>
        <w:tc>
          <w:tcPr>
            <w:tcW w:w="1701" w:type="dxa"/>
          </w:tcPr>
          <w:p w:rsidR="00112039" w:rsidRPr="00824F77" w:rsidRDefault="00112039" w:rsidP="00527649">
            <w:pPr>
              <w:rPr>
                <w:rFonts w:eastAsia="標楷體"/>
                <w:sz w:val="20"/>
                <w:szCs w:val="20"/>
              </w:rPr>
            </w:pPr>
          </w:p>
        </w:tc>
      </w:tr>
    </w:tbl>
    <w:p w:rsidR="001E2D8A" w:rsidRDefault="001E2D8A" w:rsidP="00B90E52">
      <w:pPr>
        <w:pStyle w:val="Tabletext"/>
        <w:keepLines w:val="0"/>
        <w:numPr>
          <w:ilvl w:val="1"/>
          <w:numId w:val="45"/>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w:t>
      </w:r>
      <w:r w:rsidR="00203090">
        <w:rPr>
          <w:rFonts w:ascii="細明體" w:eastAsia="細明體" w:hAnsi="細明體" w:hint="eastAsia"/>
          <w:kern w:val="2"/>
          <w:lang w:eastAsia="zh-TW"/>
        </w:rPr>
        <w:t>(不符合</w:t>
      </w:r>
      <w:r w:rsidR="00203090" w:rsidRPr="00BE322C">
        <w:rPr>
          <w:kern w:val="2"/>
          <w:szCs w:val="24"/>
          <w:lang w:eastAsia="zh-TW"/>
        </w:rPr>
        <w:t>逆推，發生錯誤不處理，由模組發</w:t>
      </w:r>
      <w:r w:rsidR="00203090" w:rsidRPr="00BE322C">
        <w:rPr>
          <w:kern w:val="2"/>
          <w:szCs w:val="24"/>
          <w:lang w:eastAsia="zh-TW"/>
        </w:rPr>
        <w:t>MAIL</w:t>
      </w:r>
      <w:r w:rsidR="00203090" w:rsidRPr="00BE322C">
        <w:rPr>
          <w:kern w:val="2"/>
          <w:szCs w:val="24"/>
          <w:lang w:eastAsia="zh-TW"/>
        </w:rPr>
        <w:t>通知</w:t>
      </w:r>
      <w:r w:rsidR="00203090">
        <w:rPr>
          <w:rFonts w:ascii="細明體" w:eastAsia="細明體" w:hAnsi="細明體" w:hint="eastAsia"/>
          <w:kern w:val="2"/>
          <w:lang w:eastAsia="zh-TW"/>
        </w:rPr>
        <w:t>)</w:t>
      </w:r>
    </w:p>
    <w:p w:rsidR="00203090" w:rsidRPr="00BE322C" w:rsidRDefault="00203090" w:rsidP="00B90E52">
      <w:pPr>
        <w:pStyle w:val="Tabletext"/>
        <w:keepLines w:val="0"/>
        <w:numPr>
          <w:ilvl w:val="2"/>
          <w:numId w:val="45"/>
        </w:numPr>
        <w:spacing w:after="0" w:line="240" w:lineRule="auto"/>
        <w:rPr>
          <w:rFonts w:hint="eastAsia"/>
          <w:kern w:val="2"/>
          <w:szCs w:val="24"/>
          <w:lang w:eastAsia="zh-TW"/>
        </w:rPr>
      </w:pPr>
      <w:r w:rsidRPr="00BE322C">
        <w:rPr>
          <w:rFonts w:ascii="細明體" w:eastAsia="細明體" w:hAnsi="細明體" w:hint="eastAsia"/>
          <w:lang w:eastAsia="zh-TW"/>
        </w:rPr>
        <w:t xml:space="preserve">CALL </w:t>
      </w:r>
      <w:r w:rsidRPr="00BE322C">
        <w:rPr>
          <w:rFonts w:ascii="細明體" w:eastAsia="細明體" w:hAnsi="細明體"/>
          <w:lang w:eastAsia="zh-TW"/>
        </w:rPr>
        <w:t>AA_B2Z601</w:t>
      </w:r>
      <w:r w:rsidRPr="00BE322C">
        <w:rPr>
          <w:kern w:val="2"/>
          <w:szCs w:val="24"/>
          <w:lang w:eastAsia="zh-TW"/>
        </w:rPr>
        <w:t>.undoFullautoProcess</w:t>
      </w:r>
      <w:r w:rsidRPr="00BE322C">
        <w:rPr>
          <w:rFonts w:hint="eastAsia"/>
          <w:kern w:val="2"/>
          <w:szCs w:val="24"/>
          <w:lang w:eastAsia="zh-TW"/>
        </w:rPr>
        <w:t>()</w:t>
      </w:r>
      <w:r w:rsidRPr="00BE322C">
        <w:rPr>
          <w:rFonts w:hint="eastAsia"/>
          <w:kern w:val="2"/>
          <w:szCs w:val="24"/>
          <w:lang w:eastAsia="zh-TW"/>
        </w:rPr>
        <w:t>：</w:t>
      </w:r>
      <w:r w:rsidRPr="00BE322C">
        <w:rPr>
          <w:rFonts w:hint="eastAsia"/>
          <w:kern w:val="2"/>
          <w:szCs w:val="24"/>
          <w:lang w:eastAsia="zh-TW"/>
        </w:rPr>
        <w:t>(</w:t>
      </w:r>
      <w:r w:rsidRPr="00BE322C">
        <w:rPr>
          <w:rFonts w:hint="eastAsia"/>
          <w:kern w:val="2"/>
          <w:szCs w:val="24"/>
          <w:lang w:eastAsia="zh-TW"/>
        </w:rPr>
        <w:t>取消全自動核賠流程</w:t>
      </w:r>
      <w:r w:rsidRPr="00BE322C">
        <w:rPr>
          <w:rFonts w:hint="eastAsia"/>
          <w:kern w:val="2"/>
          <w:szCs w:val="24"/>
          <w:lang w:eastAsia="zh-TW"/>
        </w:rPr>
        <w:t>)</w:t>
      </w:r>
    </w:p>
    <w:p w:rsidR="00203090" w:rsidRPr="00BE322C" w:rsidRDefault="00203090" w:rsidP="00B90E52">
      <w:pPr>
        <w:pStyle w:val="Tabletext"/>
        <w:keepLines w:val="0"/>
        <w:numPr>
          <w:ilvl w:val="3"/>
          <w:numId w:val="45"/>
        </w:numPr>
        <w:spacing w:after="0" w:line="240" w:lineRule="auto"/>
        <w:rPr>
          <w:rFonts w:hint="eastAsia"/>
          <w:kern w:val="2"/>
          <w:szCs w:val="24"/>
          <w:lang w:eastAsia="zh-TW"/>
        </w:rPr>
      </w:pPr>
      <w:r w:rsidRPr="00BE322C">
        <w:rPr>
          <w:rFonts w:hint="eastAsia"/>
          <w:kern w:val="2"/>
          <w:szCs w:val="24"/>
          <w:lang w:eastAsia="zh-TW"/>
        </w:rPr>
        <w:t>受理編號</w:t>
      </w:r>
      <w:r w:rsidRPr="00BE322C">
        <w:rPr>
          <w:rFonts w:hint="eastAsia"/>
          <w:kern w:val="2"/>
          <w:szCs w:val="24"/>
          <w:lang w:eastAsia="zh-TW"/>
        </w:rPr>
        <w:t xml:space="preserve"> =</w:t>
      </w:r>
      <w:r w:rsidRPr="00BE322C">
        <w:rPr>
          <w:rFonts w:hint="eastAsia"/>
          <w:kern w:val="2"/>
          <w:szCs w:val="24"/>
          <w:lang w:eastAsia="zh-TW"/>
        </w:rPr>
        <w:t>受理編號</w:t>
      </w:r>
    </w:p>
    <w:p w:rsidR="00203090" w:rsidRDefault="00203090" w:rsidP="00B90E52">
      <w:pPr>
        <w:pStyle w:val="Tabletext"/>
        <w:keepLines w:val="0"/>
        <w:numPr>
          <w:ilvl w:val="3"/>
          <w:numId w:val="45"/>
        </w:numPr>
        <w:spacing w:after="0" w:line="240" w:lineRule="auto"/>
        <w:rPr>
          <w:rFonts w:hint="eastAsia"/>
          <w:kern w:val="2"/>
          <w:szCs w:val="24"/>
          <w:lang w:eastAsia="zh-TW"/>
        </w:rPr>
      </w:pPr>
      <w:r w:rsidRPr="00BE322C">
        <w:rPr>
          <w:rFonts w:hint="eastAsia"/>
          <w:kern w:val="2"/>
          <w:szCs w:val="24"/>
          <w:lang w:eastAsia="zh-TW"/>
        </w:rPr>
        <w:t>錯誤訊息</w:t>
      </w:r>
      <w:r w:rsidRPr="00BE322C">
        <w:rPr>
          <w:rFonts w:hint="eastAsia"/>
          <w:kern w:val="2"/>
          <w:szCs w:val="24"/>
          <w:lang w:eastAsia="zh-TW"/>
        </w:rPr>
        <w:t xml:space="preserve"> =</w:t>
      </w:r>
      <w:r w:rsidR="00DC0971">
        <w:rPr>
          <w:rFonts w:ascii="細明體" w:eastAsia="細明體" w:hAnsi="細明體" w:hint="eastAsia"/>
          <w:kern w:val="2"/>
          <w:lang w:eastAsia="zh-TW"/>
        </w:rPr>
        <w:t>不符合原因</w:t>
      </w:r>
    </w:p>
    <w:p w:rsidR="00137442" w:rsidRPr="00704E65" w:rsidRDefault="00137442" w:rsidP="008A3A95">
      <w:pPr>
        <w:pStyle w:val="Tabletext"/>
        <w:keepLines w:val="0"/>
        <w:spacing w:after="0" w:line="240" w:lineRule="auto"/>
        <w:rPr>
          <w:rFonts w:ascii="細明體" w:eastAsia="細明體" w:hAnsi="細明體" w:hint="eastAsia"/>
          <w:kern w:val="2"/>
          <w:lang w:eastAsia="zh-TW"/>
        </w:rPr>
      </w:pPr>
    </w:p>
    <w:p w:rsidR="008A3A95" w:rsidRPr="00704E65" w:rsidRDefault="008A3A95" w:rsidP="008A3A95">
      <w:pPr>
        <w:pStyle w:val="Tabletext"/>
        <w:keepLines w:val="0"/>
        <w:spacing w:after="0" w:line="240" w:lineRule="auto"/>
        <w:rPr>
          <w:rFonts w:ascii="細明體" w:eastAsia="細明體" w:hAnsi="細明體" w:hint="eastAsia"/>
          <w:kern w:val="2"/>
          <w:lang w:eastAsia="zh-TW"/>
        </w:rPr>
      </w:pPr>
      <w:bookmarkStart w:id="31" w:name="A"/>
      <w:bookmarkEnd w:id="31"/>
      <w:r w:rsidRPr="00704E65">
        <w:rPr>
          <w:rFonts w:ascii="細明體" w:eastAsia="細明體" w:hAnsi="細明體" w:hint="eastAsia"/>
          <w:kern w:val="2"/>
          <w:lang w:eastAsia="zh-TW"/>
        </w:rPr>
        <w:t>FORMAT(A) [</w:t>
      </w:r>
      <w:hyperlink w:anchor="A_BACK" w:history="1">
        <w:r w:rsidRPr="00704E65">
          <w:rPr>
            <w:rStyle w:val="ad"/>
            <w:rFonts w:ascii="細明體" w:eastAsia="細明體" w:hAnsi="細明體" w:hint="eastAsia"/>
            <w:kern w:val="2"/>
            <w:lang w:eastAsia="zh-TW"/>
          </w:rPr>
          <w:t>BA</w:t>
        </w:r>
        <w:r w:rsidRPr="00704E65">
          <w:rPr>
            <w:rStyle w:val="ad"/>
            <w:rFonts w:ascii="細明體" w:eastAsia="細明體" w:hAnsi="細明體" w:hint="eastAsia"/>
            <w:kern w:val="2"/>
            <w:lang w:eastAsia="zh-TW"/>
          </w:rPr>
          <w:t>C</w:t>
        </w:r>
        <w:r w:rsidRPr="00704E65">
          <w:rPr>
            <w:rStyle w:val="ad"/>
            <w:rFonts w:ascii="細明體" w:eastAsia="細明體" w:hAnsi="細明體" w:hint="eastAsia"/>
            <w:kern w:val="2"/>
            <w:lang w:eastAsia="zh-TW"/>
          </w:rPr>
          <w:t>K</w:t>
        </w:r>
      </w:hyperlink>
      <w:r w:rsidRPr="00704E65">
        <w:rPr>
          <w:rFonts w:ascii="細明體" w:eastAsia="細明體" w:hAnsi="細明體" w:hint="eastAsia"/>
          <w:kern w:val="2"/>
          <w:lang w:eastAsia="zh-TW"/>
        </w:rPr>
        <w:t>]</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0"/>
        <w:gridCol w:w="3224"/>
        <w:gridCol w:w="3543"/>
        <w:tblGridChange w:id="32">
          <w:tblGrid>
            <w:gridCol w:w="2980"/>
            <w:gridCol w:w="3224"/>
            <w:gridCol w:w="3543"/>
          </w:tblGrid>
        </w:tblGridChange>
      </w:tblGrid>
      <w:tr w:rsidR="008A3A95" w:rsidRPr="00704E65" w:rsidTr="00C877A7">
        <w:trPr>
          <w:trHeight w:val="540"/>
        </w:trPr>
        <w:tc>
          <w:tcPr>
            <w:tcW w:w="2980" w:type="dxa"/>
            <w:tcBorders>
              <w:bottom w:val="single" w:sz="4" w:space="0" w:color="auto"/>
            </w:tcBorders>
            <w:shd w:val="clear" w:color="auto" w:fill="C0C0C0"/>
            <w:vAlign w:val="center"/>
          </w:tcPr>
          <w:p w:rsidR="008A3A95" w:rsidRPr="00704E65" w:rsidRDefault="008A3A95" w:rsidP="00A60373">
            <w:pPr>
              <w:pStyle w:val="Tabletext"/>
              <w:keepLines w:val="0"/>
              <w:spacing w:after="0" w:line="240" w:lineRule="auto"/>
              <w:jc w:val="both"/>
              <w:rPr>
                <w:rFonts w:ascii="細明體" w:eastAsia="細明體" w:hAnsi="細明體" w:hint="eastAsia"/>
                <w:color w:val="000000"/>
                <w:kern w:val="2"/>
                <w:lang w:eastAsia="zh-TW"/>
              </w:rPr>
            </w:pPr>
            <w:r w:rsidRPr="00704E65">
              <w:rPr>
                <w:rFonts w:ascii="細明體" w:eastAsia="細明體" w:hAnsi="細明體" w:hint="eastAsia"/>
                <w:color w:val="000000"/>
                <w:kern w:val="2"/>
                <w:lang w:eastAsia="zh-TW"/>
              </w:rPr>
              <w:t>欄位</w:t>
            </w:r>
          </w:p>
        </w:tc>
        <w:tc>
          <w:tcPr>
            <w:tcW w:w="6767" w:type="dxa"/>
            <w:gridSpan w:val="2"/>
            <w:tcBorders>
              <w:bottom w:val="single" w:sz="4" w:space="0" w:color="auto"/>
            </w:tcBorders>
            <w:shd w:val="clear" w:color="auto" w:fill="BFBFBF"/>
            <w:vAlign w:val="center"/>
          </w:tcPr>
          <w:p w:rsidR="008A3A95" w:rsidRPr="00704E65" w:rsidRDefault="001C57F5" w:rsidP="00A60373">
            <w:pPr>
              <w:pStyle w:val="Tabletext"/>
              <w:keepLines w:val="0"/>
              <w:spacing w:after="0" w:line="240" w:lineRule="auto"/>
              <w:jc w:val="both"/>
              <w:rPr>
                <w:rFonts w:ascii="細明體" w:eastAsia="細明體" w:hAnsi="細明體" w:hint="eastAsia"/>
                <w:color w:val="000000"/>
                <w:kern w:val="2"/>
                <w:lang w:eastAsia="zh-TW"/>
              </w:rPr>
            </w:pPr>
            <w:r w:rsidRPr="00704E65">
              <w:rPr>
                <w:rFonts w:ascii="細明體" w:eastAsia="細明體" w:hAnsi="細明體" w:hint="eastAsia"/>
                <w:color w:val="000000"/>
                <w:kern w:val="2"/>
                <w:lang w:eastAsia="zh-TW"/>
              </w:rPr>
              <w:t>值</w:t>
            </w:r>
          </w:p>
        </w:tc>
      </w:tr>
      <w:tr w:rsidR="007F0B0F" w:rsidRPr="00704E65" w:rsidTr="00C877A7">
        <w:trPr>
          <w:trHeight w:val="540"/>
        </w:trPr>
        <w:tc>
          <w:tcPr>
            <w:tcW w:w="2980" w:type="dxa"/>
            <w:shd w:val="clear" w:color="auto" w:fill="FFFF99"/>
            <w:vAlign w:val="center"/>
          </w:tcPr>
          <w:p w:rsidR="007F0B0F" w:rsidRPr="00704E65" w:rsidRDefault="007F0B0F" w:rsidP="00331A56">
            <w:pPr>
              <w:rPr>
                <w:rFonts w:ascii="細明體" w:eastAsia="細明體" w:hAnsi="細明體" w:hint="eastAsia"/>
                <w:sz w:val="20"/>
                <w:szCs w:val="20"/>
              </w:rPr>
            </w:pPr>
            <w:r w:rsidRPr="00704E65">
              <w:rPr>
                <w:rFonts w:ascii="細明體" w:eastAsia="細明體" w:hAnsi="細明體" w:hint="eastAsia"/>
                <w:sz w:val="20"/>
                <w:szCs w:val="20"/>
              </w:rPr>
              <w:t>受理編號</w:t>
            </w:r>
          </w:p>
        </w:tc>
        <w:tc>
          <w:tcPr>
            <w:tcW w:w="6767" w:type="dxa"/>
            <w:gridSpan w:val="2"/>
            <w:shd w:val="clear" w:color="auto" w:fill="auto"/>
            <w:vAlign w:val="center"/>
          </w:tcPr>
          <w:p w:rsidR="007F0B0F" w:rsidRPr="00704E65" w:rsidRDefault="007F0B0F" w:rsidP="00A60373">
            <w:pPr>
              <w:rPr>
                <w:rFonts w:ascii="細明體" w:eastAsia="細明體" w:hAnsi="細明體" w:cs="Arial Unicode MS" w:hint="eastAsia"/>
                <w:sz w:val="20"/>
                <w:szCs w:val="20"/>
              </w:rPr>
            </w:pPr>
            <w:r w:rsidRPr="00704E65">
              <w:rPr>
                <w:rFonts w:ascii="細明體" w:eastAsia="細明體" w:hAnsi="細明體" w:cs="Arial Unicode MS" w:hint="eastAsia"/>
                <w:sz w:val="20"/>
                <w:szCs w:val="20"/>
              </w:rPr>
              <w:t>同$DTAAV011</w:t>
            </w:r>
          </w:p>
        </w:tc>
      </w:tr>
      <w:tr w:rsidR="007F0B0F" w:rsidRPr="00704E65" w:rsidTr="00C877A7">
        <w:trPr>
          <w:trHeight w:val="540"/>
        </w:trPr>
        <w:tc>
          <w:tcPr>
            <w:tcW w:w="2980" w:type="dxa"/>
            <w:shd w:val="clear" w:color="auto" w:fill="FFFF99"/>
            <w:vAlign w:val="center"/>
          </w:tcPr>
          <w:p w:rsidR="007F0B0F" w:rsidRPr="00704E65" w:rsidRDefault="007F0B0F" w:rsidP="00331A56">
            <w:pPr>
              <w:rPr>
                <w:rFonts w:ascii="細明體" w:eastAsia="細明體" w:hAnsi="細明體" w:hint="eastAsia"/>
                <w:sz w:val="20"/>
                <w:szCs w:val="20"/>
              </w:rPr>
            </w:pPr>
            <w:r w:rsidRPr="00704E65">
              <w:rPr>
                <w:rFonts w:ascii="細明體" w:eastAsia="細明體" w:hAnsi="細明體" w:hint="eastAsia"/>
                <w:sz w:val="20"/>
                <w:szCs w:val="20"/>
              </w:rPr>
              <w:t>事故者ID</w:t>
            </w:r>
          </w:p>
        </w:tc>
        <w:tc>
          <w:tcPr>
            <w:tcW w:w="6767" w:type="dxa"/>
            <w:gridSpan w:val="2"/>
            <w:shd w:val="clear" w:color="auto" w:fill="auto"/>
            <w:vAlign w:val="center"/>
          </w:tcPr>
          <w:p w:rsidR="007F0B0F" w:rsidRPr="00704E65" w:rsidRDefault="007F0B0F" w:rsidP="00A60373">
            <w:pPr>
              <w:rPr>
                <w:rFonts w:ascii="細明體" w:eastAsia="細明體" w:hAnsi="細明體" w:hint="eastAsia"/>
                <w:sz w:val="20"/>
                <w:szCs w:val="20"/>
              </w:rPr>
            </w:pPr>
            <w:r w:rsidRPr="00704E65">
              <w:rPr>
                <w:rFonts w:ascii="細明體" w:eastAsia="細明體" w:hAnsi="細明體" w:cs="Arial Unicode MS" w:hint="eastAsia"/>
                <w:sz w:val="20"/>
                <w:szCs w:val="20"/>
              </w:rPr>
              <w:t>同$DTAAV011</w:t>
            </w:r>
          </w:p>
        </w:tc>
      </w:tr>
      <w:tr w:rsidR="007F0B0F" w:rsidRPr="00704E65" w:rsidTr="00C877A7">
        <w:trPr>
          <w:trHeight w:val="540"/>
        </w:trPr>
        <w:tc>
          <w:tcPr>
            <w:tcW w:w="2980" w:type="dxa"/>
            <w:shd w:val="clear" w:color="auto" w:fill="FFFF99"/>
            <w:vAlign w:val="center"/>
          </w:tcPr>
          <w:p w:rsidR="007F0B0F" w:rsidRPr="00704E65" w:rsidRDefault="007F0B0F" w:rsidP="00331A56">
            <w:pPr>
              <w:rPr>
                <w:rFonts w:ascii="細明體" w:eastAsia="細明體" w:hAnsi="細明體" w:cs="Arial Unicode MS" w:hint="eastAsia"/>
                <w:sz w:val="20"/>
                <w:szCs w:val="20"/>
              </w:rPr>
            </w:pPr>
            <w:r w:rsidRPr="00704E65">
              <w:rPr>
                <w:rFonts w:ascii="細明體" w:eastAsia="細明體" w:hAnsi="細明體" w:cs="Arial Unicode MS" w:hint="eastAsia"/>
                <w:sz w:val="20"/>
                <w:szCs w:val="20"/>
              </w:rPr>
              <w:t>模型分類</w:t>
            </w:r>
          </w:p>
        </w:tc>
        <w:tc>
          <w:tcPr>
            <w:tcW w:w="6767" w:type="dxa"/>
            <w:gridSpan w:val="2"/>
            <w:shd w:val="clear" w:color="auto" w:fill="auto"/>
            <w:vAlign w:val="center"/>
          </w:tcPr>
          <w:p w:rsidR="007F0B0F" w:rsidRPr="00704E65" w:rsidRDefault="007F0B0F" w:rsidP="00A60373">
            <w:pPr>
              <w:rPr>
                <w:rFonts w:ascii="細明體" w:eastAsia="細明體" w:hAnsi="細明體" w:hint="eastAsia"/>
                <w:caps/>
                <w:sz w:val="20"/>
                <w:szCs w:val="20"/>
              </w:rPr>
            </w:pPr>
            <w:r w:rsidRPr="00704E65">
              <w:rPr>
                <w:rFonts w:ascii="細明體" w:eastAsia="細明體" w:hAnsi="細明體" w:cs="Arial Unicode MS" w:hint="eastAsia"/>
                <w:sz w:val="20"/>
                <w:szCs w:val="20"/>
              </w:rPr>
              <w:t>同$DTAAV011</w:t>
            </w:r>
          </w:p>
        </w:tc>
      </w:tr>
      <w:tr w:rsidR="007F0B0F" w:rsidRPr="00704E65" w:rsidTr="00C877A7">
        <w:trPr>
          <w:trHeight w:val="540"/>
        </w:trPr>
        <w:tc>
          <w:tcPr>
            <w:tcW w:w="2980" w:type="dxa"/>
            <w:shd w:val="clear" w:color="auto" w:fill="FFFF99"/>
            <w:vAlign w:val="center"/>
          </w:tcPr>
          <w:p w:rsidR="007F0B0F" w:rsidRPr="00704E65" w:rsidRDefault="007F0B0F" w:rsidP="00331A56">
            <w:pPr>
              <w:rPr>
                <w:rFonts w:ascii="細明體" w:eastAsia="細明體" w:hAnsi="細明體" w:hint="eastAsia"/>
                <w:sz w:val="20"/>
                <w:szCs w:val="20"/>
              </w:rPr>
            </w:pPr>
            <w:r w:rsidRPr="00704E65">
              <w:rPr>
                <w:rFonts w:ascii="細明體" w:eastAsia="細明體" w:hAnsi="細明體" w:hint="eastAsia"/>
                <w:sz w:val="20"/>
                <w:szCs w:val="20"/>
              </w:rPr>
              <w:t>因子代碼</w:t>
            </w:r>
          </w:p>
        </w:tc>
        <w:tc>
          <w:tcPr>
            <w:tcW w:w="6767" w:type="dxa"/>
            <w:gridSpan w:val="2"/>
            <w:shd w:val="clear" w:color="auto" w:fill="auto"/>
            <w:vAlign w:val="center"/>
          </w:tcPr>
          <w:p w:rsidR="007F0B0F" w:rsidRPr="00704E65" w:rsidRDefault="007F0B0F" w:rsidP="00A60373">
            <w:pPr>
              <w:rPr>
                <w:rFonts w:ascii="細明體" w:eastAsia="細明體" w:hAnsi="細明體" w:hint="eastAsia"/>
                <w:caps/>
                <w:sz w:val="20"/>
                <w:szCs w:val="20"/>
              </w:rPr>
            </w:pPr>
            <w:r w:rsidRPr="00704E65">
              <w:rPr>
                <w:rFonts w:ascii="細明體" w:eastAsia="細明體" w:hAnsi="細明體" w:hint="eastAsia"/>
                <w:sz w:val="20"/>
                <w:szCs w:val="20"/>
              </w:rPr>
              <w:t>$因子代碼</w:t>
            </w:r>
          </w:p>
        </w:tc>
      </w:tr>
      <w:tr w:rsidR="007F0B0F" w:rsidRPr="00704E65" w:rsidTr="00C877A7">
        <w:trPr>
          <w:trHeight w:val="540"/>
        </w:trPr>
        <w:tc>
          <w:tcPr>
            <w:tcW w:w="2980" w:type="dxa"/>
            <w:shd w:val="clear" w:color="auto" w:fill="FFFF99"/>
            <w:vAlign w:val="center"/>
          </w:tcPr>
          <w:p w:rsidR="007F0B0F" w:rsidRPr="00704E65" w:rsidRDefault="007F0B0F" w:rsidP="00331A56">
            <w:pPr>
              <w:rPr>
                <w:rFonts w:ascii="細明體" w:eastAsia="細明體" w:hAnsi="細明體" w:hint="eastAsia"/>
                <w:sz w:val="20"/>
                <w:szCs w:val="20"/>
              </w:rPr>
            </w:pPr>
            <w:r w:rsidRPr="00704E65">
              <w:rPr>
                <w:rFonts w:ascii="細明體" w:eastAsia="細明體" w:hAnsi="細明體" w:hint="eastAsia"/>
                <w:sz w:val="20"/>
                <w:szCs w:val="20"/>
              </w:rPr>
              <w:t>事故日期</w:t>
            </w:r>
          </w:p>
        </w:tc>
        <w:tc>
          <w:tcPr>
            <w:tcW w:w="6767" w:type="dxa"/>
            <w:gridSpan w:val="2"/>
            <w:shd w:val="clear" w:color="auto" w:fill="auto"/>
            <w:vAlign w:val="center"/>
          </w:tcPr>
          <w:p w:rsidR="007F0B0F" w:rsidRPr="00704E65" w:rsidRDefault="007F0B0F" w:rsidP="00A60373">
            <w:pPr>
              <w:rPr>
                <w:rFonts w:ascii="細明體" w:eastAsia="細明體" w:hAnsi="細明體" w:hint="eastAsia"/>
                <w:caps/>
                <w:sz w:val="20"/>
                <w:szCs w:val="20"/>
              </w:rPr>
            </w:pPr>
            <w:r w:rsidRPr="00704E65">
              <w:rPr>
                <w:rFonts w:ascii="細明體" w:eastAsia="細明體" w:hAnsi="細明體" w:cs="Arial Unicode MS" w:hint="eastAsia"/>
                <w:sz w:val="20"/>
                <w:szCs w:val="20"/>
              </w:rPr>
              <w:t>同$DTAAV011</w:t>
            </w:r>
          </w:p>
        </w:tc>
      </w:tr>
      <w:tr w:rsidR="007F0B0F" w:rsidRPr="00704E65" w:rsidTr="00C877A7">
        <w:trPr>
          <w:trHeight w:val="540"/>
        </w:trPr>
        <w:tc>
          <w:tcPr>
            <w:tcW w:w="2980" w:type="dxa"/>
            <w:shd w:val="clear" w:color="auto" w:fill="FFFF99"/>
            <w:vAlign w:val="center"/>
          </w:tcPr>
          <w:p w:rsidR="007F0B0F" w:rsidRPr="00704E65" w:rsidRDefault="007F0B0F" w:rsidP="00331A56">
            <w:pPr>
              <w:rPr>
                <w:rFonts w:ascii="細明體" w:eastAsia="細明體" w:hAnsi="細明體" w:hint="eastAsia"/>
                <w:sz w:val="20"/>
                <w:szCs w:val="20"/>
              </w:rPr>
            </w:pPr>
            <w:r w:rsidRPr="00704E65">
              <w:rPr>
                <w:rFonts w:ascii="細明體" w:eastAsia="細明體" w:hAnsi="細明體" w:hint="eastAsia"/>
                <w:sz w:val="20"/>
                <w:szCs w:val="20"/>
              </w:rPr>
              <w:t>代碼數值</w:t>
            </w:r>
          </w:p>
        </w:tc>
        <w:tc>
          <w:tcPr>
            <w:tcW w:w="6767" w:type="dxa"/>
            <w:gridSpan w:val="2"/>
            <w:shd w:val="clear" w:color="auto" w:fill="auto"/>
            <w:vAlign w:val="center"/>
          </w:tcPr>
          <w:p w:rsidR="007F0B0F" w:rsidRPr="00704E65" w:rsidRDefault="007F0B0F" w:rsidP="00A60373">
            <w:pPr>
              <w:rPr>
                <w:rFonts w:ascii="細明體" w:eastAsia="細明體" w:hAnsi="細明體" w:hint="eastAsia"/>
                <w:caps/>
                <w:sz w:val="20"/>
                <w:szCs w:val="20"/>
              </w:rPr>
            </w:pPr>
            <w:r w:rsidRPr="00704E65">
              <w:rPr>
                <w:rFonts w:ascii="細明體" w:eastAsia="細明體" w:hAnsi="細明體" w:hint="eastAsia"/>
                <w:sz w:val="20"/>
                <w:szCs w:val="20"/>
              </w:rPr>
              <w:t>$比對數值</w:t>
            </w:r>
          </w:p>
        </w:tc>
      </w:tr>
      <w:tr w:rsidR="007F0B0F" w:rsidRPr="00704E65" w:rsidTr="00C877A7">
        <w:trPr>
          <w:trHeight w:val="540"/>
        </w:trPr>
        <w:tc>
          <w:tcPr>
            <w:tcW w:w="2980" w:type="dxa"/>
            <w:shd w:val="clear" w:color="auto" w:fill="FFFF99"/>
            <w:vAlign w:val="center"/>
          </w:tcPr>
          <w:p w:rsidR="007F0B0F" w:rsidRPr="00704E65" w:rsidRDefault="007F0B0F" w:rsidP="00331A56">
            <w:pPr>
              <w:rPr>
                <w:rFonts w:ascii="細明體" w:eastAsia="細明體" w:hAnsi="細明體" w:hint="eastAsia"/>
                <w:sz w:val="20"/>
                <w:szCs w:val="20"/>
              </w:rPr>
            </w:pPr>
            <w:r w:rsidRPr="00704E65">
              <w:rPr>
                <w:rFonts w:ascii="細明體" w:eastAsia="細明體" w:hAnsi="細明體" w:hint="eastAsia"/>
                <w:sz w:val="20"/>
                <w:szCs w:val="20"/>
              </w:rPr>
              <w:t>版本評分基準分數</w:t>
            </w:r>
          </w:p>
        </w:tc>
        <w:tc>
          <w:tcPr>
            <w:tcW w:w="6767" w:type="dxa"/>
            <w:gridSpan w:val="2"/>
            <w:shd w:val="clear" w:color="auto" w:fill="auto"/>
            <w:vAlign w:val="center"/>
          </w:tcPr>
          <w:p w:rsidR="007F0B0F" w:rsidRPr="00704E65" w:rsidRDefault="007F0B0F" w:rsidP="00A60373">
            <w:pPr>
              <w:rPr>
                <w:rFonts w:ascii="細明體" w:eastAsia="細明體" w:hAnsi="細明體" w:hint="eastAsia"/>
                <w:caps/>
                <w:sz w:val="20"/>
                <w:szCs w:val="20"/>
              </w:rPr>
            </w:pPr>
            <w:r w:rsidRPr="00704E65">
              <w:rPr>
                <w:rFonts w:ascii="細明體" w:eastAsia="細明體" w:hAnsi="細明體" w:hint="eastAsia"/>
                <w:sz w:val="20"/>
                <w:szCs w:val="20"/>
              </w:rPr>
              <w:t>$評分分數</w:t>
            </w:r>
          </w:p>
        </w:tc>
      </w:tr>
      <w:tr w:rsidR="007F0B0F" w:rsidRPr="00704E65" w:rsidTr="00C877A7">
        <w:trPr>
          <w:trHeight w:val="540"/>
        </w:trPr>
        <w:tc>
          <w:tcPr>
            <w:tcW w:w="2980" w:type="dxa"/>
            <w:shd w:val="clear" w:color="auto" w:fill="FFFF99"/>
            <w:vAlign w:val="center"/>
          </w:tcPr>
          <w:p w:rsidR="007F0B0F" w:rsidRPr="00704E65" w:rsidRDefault="007F0B0F" w:rsidP="00331A56">
            <w:pPr>
              <w:rPr>
                <w:rFonts w:ascii="細明體" w:eastAsia="細明體" w:hAnsi="細明體" w:hint="eastAsia"/>
                <w:sz w:val="20"/>
                <w:szCs w:val="20"/>
              </w:rPr>
            </w:pPr>
            <w:r w:rsidRPr="00704E65">
              <w:rPr>
                <w:rFonts w:ascii="細明體" w:eastAsia="細明體" w:hAnsi="細明體" w:hint="eastAsia"/>
                <w:sz w:val="20"/>
                <w:szCs w:val="20"/>
              </w:rPr>
              <w:t>總分</w:t>
            </w:r>
          </w:p>
        </w:tc>
        <w:tc>
          <w:tcPr>
            <w:tcW w:w="6767" w:type="dxa"/>
            <w:gridSpan w:val="2"/>
            <w:shd w:val="clear" w:color="auto" w:fill="auto"/>
            <w:vAlign w:val="center"/>
          </w:tcPr>
          <w:p w:rsidR="007F0B0F" w:rsidRPr="00704E65" w:rsidRDefault="007F0B0F" w:rsidP="00A60373">
            <w:pPr>
              <w:rPr>
                <w:rFonts w:ascii="細明體" w:eastAsia="細明體" w:hAnsi="細明體" w:hint="eastAsia"/>
                <w:caps/>
                <w:sz w:val="20"/>
                <w:szCs w:val="20"/>
              </w:rPr>
            </w:pPr>
            <w:r w:rsidRPr="00704E65">
              <w:rPr>
                <w:rFonts w:ascii="細明體" w:eastAsia="細明體" w:hAnsi="細明體" w:hint="eastAsia"/>
                <w:caps/>
                <w:sz w:val="20"/>
                <w:szCs w:val="20"/>
              </w:rPr>
              <w:t>0</w:t>
            </w:r>
          </w:p>
        </w:tc>
      </w:tr>
      <w:tr w:rsidR="007F0B0F" w:rsidRPr="00704E65" w:rsidTr="00C877A7">
        <w:trPr>
          <w:trHeight w:val="540"/>
        </w:trPr>
        <w:tc>
          <w:tcPr>
            <w:tcW w:w="2980" w:type="dxa"/>
            <w:shd w:val="clear" w:color="auto" w:fill="FFFF99"/>
            <w:vAlign w:val="center"/>
          </w:tcPr>
          <w:p w:rsidR="007F0B0F" w:rsidRPr="00704E65" w:rsidRDefault="007F0B0F" w:rsidP="00331A56">
            <w:pPr>
              <w:rPr>
                <w:rFonts w:ascii="細明體" w:eastAsia="細明體" w:hAnsi="細明體" w:hint="eastAsia"/>
                <w:sz w:val="20"/>
                <w:szCs w:val="20"/>
              </w:rPr>
            </w:pPr>
            <w:r w:rsidRPr="00704E65">
              <w:rPr>
                <w:rFonts w:ascii="細明體" w:eastAsia="細明體" w:hAnsi="細明體" w:hint="eastAsia"/>
                <w:sz w:val="20"/>
                <w:szCs w:val="20"/>
              </w:rPr>
              <w:t>是否有調整評分</w:t>
            </w:r>
          </w:p>
        </w:tc>
        <w:tc>
          <w:tcPr>
            <w:tcW w:w="6767" w:type="dxa"/>
            <w:gridSpan w:val="2"/>
            <w:shd w:val="clear" w:color="auto" w:fill="auto"/>
            <w:vAlign w:val="center"/>
          </w:tcPr>
          <w:p w:rsidR="007F0B0F" w:rsidRPr="00704E65" w:rsidRDefault="007F0B0F" w:rsidP="00A60373">
            <w:pPr>
              <w:rPr>
                <w:rFonts w:ascii="細明體" w:eastAsia="細明體" w:hAnsi="細明體" w:hint="eastAsia"/>
                <w:caps/>
                <w:sz w:val="20"/>
                <w:szCs w:val="20"/>
              </w:rPr>
            </w:pPr>
            <w:r w:rsidRPr="00704E65">
              <w:rPr>
                <w:rFonts w:ascii="細明體" w:eastAsia="細明體" w:hAnsi="細明體" w:hint="eastAsia"/>
                <w:caps/>
                <w:sz w:val="20"/>
                <w:szCs w:val="20"/>
              </w:rPr>
              <w:t>N</w:t>
            </w:r>
          </w:p>
        </w:tc>
      </w:tr>
      <w:tr w:rsidR="007F0B0F" w:rsidRPr="00704E65" w:rsidTr="00C877A7">
        <w:trPr>
          <w:trHeight w:val="540"/>
        </w:trPr>
        <w:tc>
          <w:tcPr>
            <w:tcW w:w="2980" w:type="dxa"/>
            <w:shd w:val="clear" w:color="auto" w:fill="FFFF99"/>
            <w:vAlign w:val="center"/>
          </w:tcPr>
          <w:p w:rsidR="007F0B0F" w:rsidRPr="00704E65" w:rsidRDefault="007F0B0F" w:rsidP="00331A56">
            <w:pPr>
              <w:rPr>
                <w:rFonts w:ascii="細明體" w:eastAsia="細明體" w:hAnsi="細明體" w:hint="eastAsia"/>
                <w:sz w:val="20"/>
                <w:szCs w:val="20"/>
              </w:rPr>
            </w:pPr>
            <w:r w:rsidRPr="00704E65">
              <w:rPr>
                <w:rFonts w:ascii="細明體" w:eastAsia="細明體" w:hAnsi="細明體" w:hint="eastAsia"/>
                <w:sz w:val="20"/>
                <w:szCs w:val="20"/>
              </w:rPr>
              <w:t>調整後分數</w:t>
            </w:r>
          </w:p>
        </w:tc>
        <w:tc>
          <w:tcPr>
            <w:tcW w:w="6767" w:type="dxa"/>
            <w:gridSpan w:val="2"/>
            <w:shd w:val="clear" w:color="auto" w:fill="auto"/>
            <w:vAlign w:val="center"/>
          </w:tcPr>
          <w:p w:rsidR="007F0B0F" w:rsidRPr="00704E65" w:rsidRDefault="007F0B0F" w:rsidP="00A60373">
            <w:pPr>
              <w:rPr>
                <w:rFonts w:ascii="細明體" w:eastAsia="細明體" w:hAnsi="細明體" w:hint="eastAsia"/>
                <w:caps/>
                <w:sz w:val="20"/>
                <w:szCs w:val="20"/>
              </w:rPr>
            </w:pPr>
            <w:r w:rsidRPr="00704E65">
              <w:rPr>
                <w:rFonts w:ascii="細明體" w:eastAsia="細明體" w:hAnsi="細明體" w:hint="eastAsia"/>
                <w:caps/>
                <w:sz w:val="20"/>
                <w:szCs w:val="20"/>
              </w:rPr>
              <w:t>0</w:t>
            </w:r>
          </w:p>
        </w:tc>
      </w:tr>
      <w:tr w:rsidR="007F0B0F" w:rsidRPr="00704E65" w:rsidTr="00C877A7">
        <w:trPr>
          <w:trHeight w:val="540"/>
        </w:trPr>
        <w:tc>
          <w:tcPr>
            <w:tcW w:w="2980" w:type="dxa"/>
            <w:shd w:val="clear" w:color="auto" w:fill="FFFF99"/>
            <w:vAlign w:val="center"/>
          </w:tcPr>
          <w:p w:rsidR="007F0B0F" w:rsidRPr="00704E65" w:rsidRDefault="007F0B0F" w:rsidP="00331A56">
            <w:pPr>
              <w:rPr>
                <w:rFonts w:ascii="細明體" w:eastAsia="細明體" w:hAnsi="細明體" w:hint="eastAsia"/>
                <w:sz w:val="20"/>
                <w:szCs w:val="20"/>
              </w:rPr>
            </w:pPr>
            <w:r w:rsidRPr="00704E65">
              <w:rPr>
                <w:rFonts w:ascii="細明體" w:eastAsia="細明體" w:hAnsi="細明體" w:hint="eastAsia"/>
                <w:sz w:val="20"/>
                <w:szCs w:val="20"/>
              </w:rPr>
              <w:t>修正原因說明</w:t>
            </w:r>
          </w:p>
        </w:tc>
        <w:tc>
          <w:tcPr>
            <w:tcW w:w="6767" w:type="dxa"/>
            <w:gridSpan w:val="2"/>
            <w:shd w:val="clear" w:color="auto" w:fill="auto"/>
            <w:vAlign w:val="center"/>
          </w:tcPr>
          <w:p w:rsidR="007F0B0F" w:rsidRPr="00704E65" w:rsidRDefault="007F0B0F" w:rsidP="00A60373">
            <w:pPr>
              <w:rPr>
                <w:rFonts w:ascii="細明體" w:eastAsia="細明體" w:hAnsi="細明體" w:hint="eastAsia"/>
                <w:caps/>
                <w:sz w:val="20"/>
                <w:szCs w:val="20"/>
              </w:rPr>
            </w:pPr>
            <w:r w:rsidRPr="00704E65">
              <w:rPr>
                <w:rFonts w:ascii="細明體" w:eastAsia="細明體" w:hAnsi="細明體" w:hint="eastAsia"/>
                <w:caps/>
                <w:sz w:val="20"/>
                <w:szCs w:val="20"/>
              </w:rPr>
              <w:t>空白</w:t>
            </w:r>
          </w:p>
        </w:tc>
      </w:tr>
      <w:tr w:rsidR="004F5DE9" w:rsidRPr="00704E65" w:rsidTr="00C877A7">
        <w:trPr>
          <w:trHeight w:val="36"/>
        </w:trPr>
        <w:tc>
          <w:tcPr>
            <w:tcW w:w="2980" w:type="dxa"/>
            <w:vMerge w:val="restart"/>
            <w:shd w:val="clear" w:color="auto" w:fill="FFFF99"/>
            <w:vAlign w:val="center"/>
          </w:tcPr>
          <w:p w:rsidR="004F5DE9" w:rsidRPr="00704E65" w:rsidRDefault="004C393E" w:rsidP="00331A56">
            <w:pPr>
              <w:rPr>
                <w:rFonts w:ascii="細明體" w:eastAsia="細明體" w:hAnsi="細明體" w:hint="eastAsia"/>
                <w:sz w:val="20"/>
                <w:szCs w:val="20"/>
              </w:rPr>
            </w:pPr>
            <w:r w:rsidRPr="00704E65">
              <w:rPr>
                <w:rFonts w:ascii="細明體" w:eastAsia="細明體" w:hAnsi="細明體" w:hint="eastAsia"/>
                <w:sz w:val="20"/>
                <w:szCs w:val="20"/>
              </w:rPr>
              <w:t>評分明細資料</w:t>
            </w:r>
          </w:p>
        </w:tc>
        <w:tc>
          <w:tcPr>
            <w:tcW w:w="3224" w:type="dxa"/>
            <w:shd w:val="clear" w:color="auto" w:fill="E5B8B7"/>
            <w:vAlign w:val="center"/>
          </w:tcPr>
          <w:p w:rsidR="004F5DE9" w:rsidRPr="00704E65" w:rsidRDefault="004F5DE9" w:rsidP="00A60373">
            <w:pPr>
              <w:rPr>
                <w:rFonts w:ascii="細明體" w:eastAsia="細明體" w:hAnsi="細明體" w:hint="eastAsia"/>
                <w:caps/>
                <w:sz w:val="20"/>
                <w:szCs w:val="20"/>
              </w:rPr>
            </w:pPr>
            <w:r w:rsidRPr="00704E65">
              <w:rPr>
                <w:rFonts w:ascii="細明體" w:eastAsia="細明體" w:hAnsi="細明體" w:hint="eastAsia"/>
                <w:caps/>
                <w:sz w:val="20"/>
                <w:szCs w:val="20"/>
              </w:rPr>
              <w:t>因子代碼</w:t>
            </w:r>
          </w:p>
        </w:tc>
        <w:tc>
          <w:tcPr>
            <w:tcW w:w="3543" w:type="dxa"/>
            <w:shd w:val="clear" w:color="auto" w:fill="E5B8B7"/>
            <w:vAlign w:val="center"/>
          </w:tcPr>
          <w:p w:rsidR="004F5DE9" w:rsidRPr="00704E65" w:rsidRDefault="004F5DE9" w:rsidP="00A60373">
            <w:pPr>
              <w:rPr>
                <w:rFonts w:ascii="細明體" w:eastAsia="細明體" w:hAnsi="細明體" w:hint="eastAsia"/>
                <w:caps/>
                <w:sz w:val="20"/>
                <w:szCs w:val="20"/>
              </w:rPr>
            </w:pPr>
            <w:r w:rsidRPr="00704E65">
              <w:rPr>
                <w:rFonts w:ascii="細明體" w:eastAsia="細明體" w:hAnsi="細明體" w:hint="eastAsia"/>
                <w:caps/>
                <w:sz w:val="20"/>
                <w:szCs w:val="20"/>
              </w:rPr>
              <w:t>評分明細</w:t>
            </w:r>
          </w:p>
        </w:tc>
      </w:tr>
      <w:tr w:rsidR="004F5DE9" w:rsidRPr="00704E65" w:rsidTr="00C877A7">
        <w:trPr>
          <w:trHeight w:val="36"/>
        </w:trPr>
        <w:tc>
          <w:tcPr>
            <w:tcW w:w="2980" w:type="dxa"/>
            <w:vMerge/>
            <w:shd w:val="clear" w:color="auto" w:fill="FFFF99"/>
            <w:vAlign w:val="center"/>
          </w:tcPr>
          <w:p w:rsidR="004F5DE9" w:rsidRPr="00704E65" w:rsidRDefault="004F5DE9" w:rsidP="00331A56">
            <w:pPr>
              <w:rPr>
                <w:rFonts w:ascii="細明體" w:eastAsia="細明體" w:hAnsi="細明體" w:hint="eastAsia"/>
                <w:sz w:val="20"/>
                <w:szCs w:val="20"/>
              </w:rPr>
            </w:pPr>
          </w:p>
        </w:tc>
        <w:tc>
          <w:tcPr>
            <w:tcW w:w="3224" w:type="dxa"/>
            <w:shd w:val="clear" w:color="auto" w:fill="auto"/>
            <w:vAlign w:val="center"/>
          </w:tcPr>
          <w:p w:rsidR="004F5DE9" w:rsidRPr="00704E65" w:rsidRDefault="004F5DE9" w:rsidP="00A60373">
            <w:pPr>
              <w:rPr>
                <w:rFonts w:ascii="細明體" w:eastAsia="細明體" w:hAnsi="細明體" w:hint="eastAsia"/>
                <w:caps/>
                <w:sz w:val="20"/>
                <w:szCs w:val="20"/>
              </w:rPr>
            </w:pPr>
            <w:r w:rsidRPr="00704E65">
              <w:rPr>
                <w:rFonts w:ascii="細明體" w:eastAsia="細明體" w:hAnsi="細明體" w:hint="eastAsia"/>
                <w:caps/>
                <w:sz w:val="20"/>
                <w:szCs w:val="20"/>
              </w:rPr>
              <w:t>B01(異地求診次數)</w:t>
            </w:r>
          </w:p>
        </w:tc>
        <w:tc>
          <w:tcPr>
            <w:tcW w:w="3543" w:type="dxa"/>
            <w:shd w:val="clear" w:color="auto" w:fill="auto"/>
            <w:vAlign w:val="center"/>
          </w:tcPr>
          <w:p w:rsidR="004F5DE9" w:rsidRPr="00704E65" w:rsidRDefault="004F5DE9" w:rsidP="00A60373">
            <w:pPr>
              <w:rPr>
                <w:rFonts w:ascii="細明體" w:eastAsia="細明體" w:hAnsi="細明體" w:hint="eastAsia"/>
                <w:caps/>
                <w:sz w:val="20"/>
                <w:szCs w:val="20"/>
              </w:rPr>
            </w:pPr>
            <w:r w:rsidRPr="00704E65">
              <w:rPr>
                <w:rFonts w:ascii="細明體" w:eastAsia="細明體" w:hAnsi="細明體" w:hint="eastAsia"/>
                <w:sz w:val="20"/>
                <w:szCs w:val="20"/>
              </w:rPr>
              <w:t>$異地求診_評分明細</w:t>
            </w:r>
          </w:p>
        </w:tc>
      </w:tr>
      <w:tr w:rsidR="004F5DE9" w:rsidRPr="00704E65" w:rsidTr="00C877A7">
        <w:trPr>
          <w:trHeight w:val="36"/>
        </w:trPr>
        <w:tc>
          <w:tcPr>
            <w:tcW w:w="2980" w:type="dxa"/>
            <w:vMerge/>
            <w:shd w:val="clear" w:color="auto" w:fill="FFFF99"/>
            <w:vAlign w:val="center"/>
          </w:tcPr>
          <w:p w:rsidR="004F5DE9" w:rsidRPr="00704E65" w:rsidRDefault="004F5DE9" w:rsidP="00331A56">
            <w:pPr>
              <w:rPr>
                <w:rFonts w:ascii="細明體" w:eastAsia="細明體" w:hAnsi="細明體" w:hint="eastAsia"/>
                <w:sz w:val="20"/>
                <w:szCs w:val="20"/>
              </w:rPr>
            </w:pPr>
          </w:p>
        </w:tc>
        <w:tc>
          <w:tcPr>
            <w:tcW w:w="3224" w:type="dxa"/>
            <w:shd w:val="clear" w:color="auto" w:fill="auto"/>
            <w:vAlign w:val="center"/>
          </w:tcPr>
          <w:p w:rsidR="004F5DE9" w:rsidRPr="00704E65" w:rsidRDefault="00793DF0" w:rsidP="00793DF0">
            <w:pPr>
              <w:rPr>
                <w:rFonts w:ascii="細明體" w:eastAsia="細明體" w:hAnsi="細明體" w:hint="eastAsia"/>
                <w:caps/>
                <w:sz w:val="20"/>
                <w:szCs w:val="20"/>
              </w:rPr>
            </w:pPr>
            <w:r w:rsidRPr="00704E65">
              <w:rPr>
                <w:rFonts w:ascii="細明體" w:eastAsia="細明體" w:hAnsi="細明體" w:hint="eastAsia"/>
                <w:caps/>
                <w:sz w:val="20"/>
                <w:szCs w:val="20"/>
              </w:rPr>
              <w:t>B02(亂序申請次數)</w:t>
            </w:r>
          </w:p>
        </w:tc>
        <w:tc>
          <w:tcPr>
            <w:tcW w:w="3543" w:type="dxa"/>
            <w:shd w:val="clear" w:color="auto" w:fill="auto"/>
            <w:vAlign w:val="center"/>
          </w:tcPr>
          <w:p w:rsidR="004F5DE9" w:rsidRPr="00704E65" w:rsidRDefault="00793DF0" w:rsidP="00A60373">
            <w:pPr>
              <w:rPr>
                <w:rFonts w:ascii="細明體" w:eastAsia="細明體" w:hAnsi="細明體" w:hint="eastAsia"/>
                <w:caps/>
                <w:sz w:val="20"/>
                <w:szCs w:val="20"/>
              </w:rPr>
            </w:pPr>
            <w:r w:rsidRPr="00704E65">
              <w:rPr>
                <w:rFonts w:ascii="細明體" w:eastAsia="細明體" w:hAnsi="細明體" w:hint="eastAsia"/>
                <w:sz w:val="20"/>
                <w:szCs w:val="20"/>
              </w:rPr>
              <w:t>$亂序申請_評分明細</w:t>
            </w:r>
          </w:p>
        </w:tc>
      </w:tr>
      <w:tr w:rsidR="004F5DE9" w:rsidRPr="00704E65" w:rsidTr="00C877A7">
        <w:trPr>
          <w:trHeight w:val="36"/>
        </w:trPr>
        <w:tc>
          <w:tcPr>
            <w:tcW w:w="2980" w:type="dxa"/>
            <w:vMerge/>
            <w:shd w:val="clear" w:color="auto" w:fill="FFFF99"/>
            <w:vAlign w:val="center"/>
          </w:tcPr>
          <w:p w:rsidR="004F5DE9" w:rsidRPr="00704E65" w:rsidRDefault="004F5DE9" w:rsidP="00331A56">
            <w:pPr>
              <w:rPr>
                <w:rFonts w:ascii="細明體" w:eastAsia="細明體" w:hAnsi="細明體" w:hint="eastAsia"/>
                <w:sz w:val="20"/>
                <w:szCs w:val="20"/>
              </w:rPr>
            </w:pPr>
          </w:p>
        </w:tc>
        <w:tc>
          <w:tcPr>
            <w:tcW w:w="3224" w:type="dxa"/>
            <w:shd w:val="clear" w:color="auto" w:fill="auto"/>
            <w:vAlign w:val="center"/>
          </w:tcPr>
          <w:p w:rsidR="004F5DE9" w:rsidRPr="00704E65" w:rsidRDefault="00841DC8" w:rsidP="00A60373">
            <w:pPr>
              <w:rPr>
                <w:rFonts w:ascii="細明體" w:eastAsia="細明體" w:hAnsi="細明體" w:hint="eastAsia"/>
                <w:caps/>
                <w:sz w:val="20"/>
                <w:szCs w:val="20"/>
              </w:rPr>
            </w:pPr>
            <w:r w:rsidRPr="00704E65">
              <w:rPr>
                <w:rFonts w:ascii="細明體" w:eastAsia="細明體" w:hAnsi="細明體" w:hint="eastAsia"/>
                <w:caps/>
                <w:sz w:val="20"/>
                <w:szCs w:val="20"/>
              </w:rPr>
              <w:t>B03(規避住院上限)</w:t>
            </w:r>
          </w:p>
        </w:tc>
        <w:tc>
          <w:tcPr>
            <w:tcW w:w="3543" w:type="dxa"/>
            <w:shd w:val="clear" w:color="auto" w:fill="auto"/>
            <w:vAlign w:val="center"/>
          </w:tcPr>
          <w:p w:rsidR="004F5DE9" w:rsidRPr="00704E65" w:rsidRDefault="00841DC8" w:rsidP="00841DC8">
            <w:pPr>
              <w:rPr>
                <w:rFonts w:ascii="細明體" w:eastAsia="細明體" w:hAnsi="細明體" w:hint="eastAsia"/>
                <w:caps/>
                <w:sz w:val="20"/>
                <w:szCs w:val="20"/>
              </w:rPr>
            </w:pPr>
            <w:r w:rsidRPr="00704E65">
              <w:rPr>
                <w:rFonts w:ascii="細明體" w:eastAsia="細明體" w:hAnsi="細明體" w:hint="eastAsia"/>
                <w:sz w:val="20"/>
                <w:szCs w:val="20"/>
              </w:rPr>
              <w:t>$</w:t>
            </w:r>
            <w:r w:rsidRPr="00704E65">
              <w:rPr>
                <w:rFonts w:ascii="細明體" w:eastAsia="細明體" w:hAnsi="細明體" w:hint="eastAsia"/>
                <w:caps/>
                <w:sz w:val="20"/>
                <w:szCs w:val="20"/>
              </w:rPr>
              <w:t>規避住院</w:t>
            </w:r>
            <w:r w:rsidRPr="00704E65">
              <w:rPr>
                <w:rFonts w:ascii="細明體" w:eastAsia="細明體" w:hAnsi="細明體" w:hint="eastAsia"/>
                <w:sz w:val="20"/>
                <w:szCs w:val="20"/>
              </w:rPr>
              <w:t>_評分明細</w:t>
            </w:r>
          </w:p>
        </w:tc>
      </w:tr>
      <w:tr w:rsidR="00126E89" w:rsidRPr="00704E65" w:rsidTr="004F5DE9">
        <w:trPr>
          <w:trHeight w:val="36"/>
        </w:trPr>
        <w:tc>
          <w:tcPr>
            <w:tcW w:w="2980" w:type="dxa"/>
            <w:vMerge/>
            <w:shd w:val="clear" w:color="auto" w:fill="FFFF99"/>
            <w:vAlign w:val="center"/>
          </w:tcPr>
          <w:p w:rsidR="00126E89" w:rsidRPr="00704E65" w:rsidRDefault="00126E89" w:rsidP="00331A56">
            <w:pPr>
              <w:rPr>
                <w:rFonts w:ascii="細明體" w:eastAsia="細明體" w:hAnsi="細明體" w:hint="eastAsia"/>
                <w:sz w:val="20"/>
                <w:szCs w:val="20"/>
              </w:rPr>
            </w:pPr>
          </w:p>
        </w:tc>
        <w:tc>
          <w:tcPr>
            <w:tcW w:w="3224" w:type="dxa"/>
            <w:shd w:val="clear" w:color="auto" w:fill="auto"/>
            <w:vAlign w:val="center"/>
          </w:tcPr>
          <w:p w:rsidR="00126E89" w:rsidRPr="00704E65" w:rsidRDefault="00126E89" w:rsidP="00A60373">
            <w:pPr>
              <w:rPr>
                <w:rFonts w:ascii="細明體" w:eastAsia="細明體" w:hAnsi="細明體" w:hint="eastAsia"/>
                <w:caps/>
                <w:sz w:val="20"/>
                <w:szCs w:val="20"/>
              </w:rPr>
            </w:pPr>
            <w:r w:rsidRPr="00704E65">
              <w:rPr>
                <w:rFonts w:ascii="細明體" w:eastAsia="細明體" w:hAnsi="細明體" w:hint="eastAsia"/>
                <w:caps/>
                <w:sz w:val="20"/>
                <w:szCs w:val="20"/>
              </w:rPr>
              <w:t>B04(異地申請次數)</w:t>
            </w:r>
          </w:p>
        </w:tc>
        <w:tc>
          <w:tcPr>
            <w:tcW w:w="3543" w:type="dxa"/>
            <w:shd w:val="clear" w:color="auto" w:fill="auto"/>
            <w:vAlign w:val="center"/>
          </w:tcPr>
          <w:p w:rsidR="00126E89" w:rsidRPr="00704E65" w:rsidRDefault="00126E89" w:rsidP="00841DC8">
            <w:pPr>
              <w:rPr>
                <w:rFonts w:ascii="細明體" w:eastAsia="細明體" w:hAnsi="細明體" w:hint="eastAsia"/>
                <w:sz w:val="20"/>
                <w:szCs w:val="20"/>
              </w:rPr>
            </w:pPr>
            <w:r w:rsidRPr="00704E65">
              <w:rPr>
                <w:rFonts w:ascii="細明體" w:eastAsia="細明體" w:hAnsi="細明體" w:hint="eastAsia"/>
                <w:sz w:val="20"/>
                <w:szCs w:val="20"/>
              </w:rPr>
              <w:t>$異地申請_評分明細</w:t>
            </w:r>
          </w:p>
        </w:tc>
      </w:tr>
      <w:tr w:rsidR="00DB75BE" w:rsidRPr="00704E65" w:rsidTr="004F5DE9">
        <w:trPr>
          <w:trHeight w:val="36"/>
        </w:trPr>
        <w:tc>
          <w:tcPr>
            <w:tcW w:w="2980" w:type="dxa"/>
            <w:vMerge/>
            <w:shd w:val="clear" w:color="auto" w:fill="FFFF99"/>
            <w:vAlign w:val="center"/>
          </w:tcPr>
          <w:p w:rsidR="00DB75BE" w:rsidRPr="00704E65" w:rsidRDefault="00DB75BE" w:rsidP="00331A56">
            <w:pPr>
              <w:rPr>
                <w:rFonts w:ascii="細明體" w:eastAsia="細明體" w:hAnsi="細明體" w:hint="eastAsia"/>
                <w:sz w:val="20"/>
                <w:szCs w:val="20"/>
              </w:rPr>
            </w:pPr>
          </w:p>
        </w:tc>
        <w:tc>
          <w:tcPr>
            <w:tcW w:w="3224" w:type="dxa"/>
            <w:shd w:val="clear" w:color="auto" w:fill="auto"/>
            <w:vAlign w:val="center"/>
          </w:tcPr>
          <w:p w:rsidR="00DB75BE" w:rsidRPr="00704E65" w:rsidRDefault="00DB75BE" w:rsidP="00A60373">
            <w:pPr>
              <w:rPr>
                <w:rFonts w:ascii="細明體" w:eastAsia="細明體" w:hAnsi="細明體" w:hint="eastAsia"/>
                <w:caps/>
                <w:sz w:val="20"/>
                <w:szCs w:val="20"/>
              </w:rPr>
            </w:pPr>
            <w:r>
              <w:rPr>
                <w:rFonts w:ascii="細明體" w:eastAsia="細明體" w:hAnsi="細明體" w:hint="eastAsia"/>
                <w:caps/>
                <w:sz w:val="20"/>
                <w:szCs w:val="20"/>
              </w:rPr>
              <w:t>B05(櫃檯件)</w:t>
            </w:r>
          </w:p>
        </w:tc>
        <w:tc>
          <w:tcPr>
            <w:tcW w:w="3543" w:type="dxa"/>
            <w:shd w:val="clear" w:color="auto" w:fill="auto"/>
            <w:vAlign w:val="center"/>
          </w:tcPr>
          <w:p w:rsidR="00DB75BE" w:rsidRPr="00704E65" w:rsidRDefault="00DB75BE" w:rsidP="00841DC8">
            <w:pPr>
              <w:rPr>
                <w:rFonts w:ascii="細明體" w:eastAsia="細明體" w:hAnsi="細明體" w:hint="eastAsia"/>
                <w:sz w:val="20"/>
                <w:szCs w:val="20"/>
              </w:rPr>
            </w:pPr>
            <w:r>
              <w:rPr>
                <w:rFonts w:ascii="細明體" w:eastAsia="細明體" w:hAnsi="細明體" w:hint="eastAsia"/>
                <w:sz w:val="20"/>
                <w:szCs w:val="20"/>
              </w:rPr>
              <w:t>$櫃檯件_評分明細</w:t>
            </w:r>
          </w:p>
        </w:tc>
      </w:tr>
      <w:tr w:rsidR="00A01C0A" w:rsidRPr="00704E65" w:rsidTr="004F5DE9">
        <w:trPr>
          <w:trHeight w:val="36"/>
        </w:trPr>
        <w:tc>
          <w:tcPr>
            <w:tcW w:w="2980" w:type="dxa"/>
            <w:vMerge/>
            <w:shd w:val="clear" w:color="auto" w:fill="FFFF99"/>
            <w:vAlign w:val="center"/>
          </w:tcPr>
          <w:p w:rsidR="00A01C0A" w:rsidRPr="00704E65" w:rsidRDefault="00A01C0A" w:rsidP="00331A56">
            <w:pPr>
              <w:rPr>
                <w:rFonts w:ascii="細明體" w:eastAsia="細明體" w:hAnsi="細明體" w:hint="eastAsia"/>
                <w:sz w:val="20"/>
                <w:szCs w:val="20"/>
              </w:rPr>
            </w:pPr>
          </w:p>
        </w:tc>
        <w:tc>
          <w:tcPr>
            <w:tcW w:w="3224" w:type="dxa"/>
            <w:shd w:val="clear" w:color="auto" w:fill="auto"/>
            <w:vAlign w:val="center"/>
          </w:tcPr>
          <w:p w:rsidR="00A01C0A" w:rsidRDefault="00A01C0A" w:rsidP="00A60373">
            <w:pPr>
              <w:rPr>
                <w:rFonts w:ascii="細明體" w:eastAsia="細明體" w:hAnsi="細明體" w:hint="eastAsia"/>
                <w:caps/>
                <w:sz w:val="20"/>
                <w:szCs w:val="20"/>
              </w:rPr>
            </w:pPr>
            <w:r>
              <w:rPr>
                <w:rFonts w:ascii="細明體" w:eastAsia="細明體" w:hAnsi="細明體" w:hint="eastAsia"/>
                <w:caps/>
                <w:sz w:val="20"/>
                <w:szCs w:val="20"/>
              </w:rPr>
              <w:t>B07(</w:t>
            </w:r>
            <w:r w:rsidRPr="00A01C0A">
              <w:rPr>
                <w:rFonts w:ascii="細明體" w:eastAsia="細明體" w:hAnsi="細明體" w:hint="eastAsia"/>
                <w:caps/>
                <w:sz w:val="20"/>
                <w:szCs w:val="20"/>
              </w:rPr>
              <w:t>住院手術次數</w:t>
            </w:r>
            <w:r>
              <w:rPr>
                <w:rFonts w:ascii="細明體" w:eastAsia="細明體" w:hAnsi="細明體" w:hint="eastAsia"/>
                <w:caps/>
                <w:sz w:val="20"/>
                <w:szCs w:val="20"/>
              </w:rPr>
              <w:t>)</w:t>
            </w:r>
          </w:p>
        </w:tc>
        <w:tc>
          <w:tcPr>
            <w:tcW w:w="3543" w:type="dxa"/>
            <w:shd w:val="clear" w:color="auto" w:fill="auto"/>
            <w:vAlign w:val="center"/>
          </w:tcPr>
          <w:p w:rsidR="00A01C0A" w:rsidRDefault="00A01C0A" w:rsidP="00841DC8">
            <w:pPr>
              <w:rPr>
                <w:rFonts w:ascii="細明體" w:eastAsia="細明體" w:hAnsi="細明體" w:hint="eastAsia"/>
                <w:sz w:val="20"/>
                <w:szCs w:val="20"/>
              </w:rPr>
            </w:pPr>
            <w:r>
              <w:rPr>
                <w:rFonts w:ascii="細明體" w:eastAsia="細明體" w:hAnsi="細明體" w:hint="eastAsia"/>
                <w:sz w:val="20"/>
                <w:szCs w:val="20"/>
              </w:rPr>
              <w:t>$</w:t>
            </w:r>
            <w:r w:rsidRPr="00A01C0A">
              <w:rPr>
                <w:rFonts w:ascii="細明體" w:eastAsia="細明體" w:hAnsi="細明體" w:hint="eastAsia"/>
                <w:sz w:val="20"/>
                <w:szCs w:val="20"/>
              </w:rPr>
              <w:t>住院手術次數</w:t>
            </w:r>
            <w:r>
              <w:rPr>
                <w:rFonts w:ascii="細明體" w:eastAsia="細明體" w:hAnsi="細明體" w:hint="eastAsia"/>
                <w:sz w:val="20"/>
                <w:szCs w:val="20"/>
              </w:rPr>
              <w:t>_評分明細</w:t>
            </w:r>
          </w:p>
        </w:tc>
      </w:tr>
      <w:tr w:rsidR="00A01C0A" w:rsidRPr="00704E65" w:rsidTr="004F5DE9">
        <w:trPr>
          <w:trHeight w:val="36"/>
        </w:trPr>
        <w:tc>
          <w:tcPr>
            <w:tcW w:w="2980" w:type="dxa"/>
            <w:vMerge/>
            <w:shd w:val="clear" w:color="auto" w:fill="FFFF99"/>
            <w:vAlign w:val="center"/>
          </w:tcPr>
          <w:p w:rsidR="00A01C0A" w:rsidRPr="00704E65" w:rsidRDefault="00A01C0A" w:rsidP="00331A56">
            <w:pPr>
              <w:rPr>
                <w:rFonts w:ascii="細明體" w:eastAsia="細明體" w:hAnsi="細明體" w:hint="eastAsia"/>
                <w:sz w:val="20"/>
                <w:szCs w:val="20"/>
              </w:rPr>
            </w:pPr>
          </w:p>
        </w:tc>
        <w:tc>
          <w:tcPr>
            <w:tcW w:w="3224" w:type="dxa"/>
            <w:shd w:val="clear" w:color="auto" w:fill="auto"/>
            <w:vAlign w:val="center"/>
          </w:tcPr>
          <w:p w:rsidR="00A01C0A" w:rsidRDefault="00A01C0A" w:rsidP="00A60373">
            <w:pPr>
              <w:rPr>
                <w:rFonts w:ascii="細明體" w:eastAsia="細明體" w:hAnsi="細明體" w:hint="eastAsia"/>
                <w:caps/>
                <w:sz w:val="20"/>
                <w:szCs w:val="20"/>
              </w:rPr>
            </w:pPr>
            <w:r>
              <w:rPr>
                <w:rFonts w:ascii="細明體" w:eastAsia="細明體" w:hAnsi="細明體" w:hint="eastAsia"/>
                <w:caps/>
                <w:sz w:val="20"/>
                <w:szCs w:val="20"/>
              </w:rPr>
              <w:t>B08(</w:t>
            </w:r>
            <w:r w:rsidRPr="00A01C0A">
              <w:rPr>
                <w:rFonts w:ascii="細明體" w:eastAsia="細明體" w:hAnsi="細明體" w:hint="eastAsia"/>
                <w:caps/>
                <w:sz w:val="20"/>
                <w:szCs w:val="20"/>
              </w:rPr>
              <w:t>住院手術比例</w:t>
            </w:r>
            <w:r>
              <w:rPr>
                <w:rFonts w:ascii="細明體" w:eastAsia="細明體" w:hAnsi="細明體" w:hint="eastAsia"/>
                <w:caps/>
                <w:sz w:val="20"/>
                <w:szCs w:val="20"/>
              </w:rPr>
              <w:t>)</w:t>
            </w:r>
          </w:p>
        </w:tc>
        <w:tc>
          <w:tcPr>
            <w:tcW w:w="3543" w:type="dxa"/>
            <w:shd w:val="clear" w:color="auto" w:fill="auto"/>
            <w:vAlign w:val="center"/>
          </w:tcPr>
          <w:p w:rsidR="00A01C0A" w:rsidRDefault="00A01C0A" w:rsidP="00841DC8">
            <w:pPr>
              <w:rPr>
                <w:rFonts w:ascii="細明體" w:eastAsia="細明體" w:hAnsi="細明體" w:hint="eastAsia"/>
                <w:sz w:val="20"/>
                <w:szCs w:val="20"/>
              </w:rPr>
            </w:pPr>
            <w:r>
              <w:rPr>
                <w:rFonts w:ascii="細明體" w:eastAsia="細明體" w:hAnsi="細明體" w:hint="eastAsia"/>
                <w:sz w:val="20"/>
                <w:szCs w:val="20"/>
              </w:rPr>
              <w:t>$</w:t>
            </w:r>
            <w:r w:rsidRPr="00A01C0A">
              <w:rPr>
                <w:rFonts w:ascii="細明體" w:eastAsia="細明體" w:hAnsi="細明體" w:hint="eastAsia"/>
                <w:sz w:val="20"/>
                <w:szCs w:val="20"/>
              </w:rPr>
              <w:t>住院手術比例</w:t>
            </w:r>
            <w:r>
              <w:rPr>
                <w:rFonts w:ascii="細明體" w:eastAsia="細明體" w:hAnsi="細明體" w:hint="eastAsia"/>
                <w:sz w:val="20"/>
                <w:szCs w:val="20"/>
              </w:rPr>
              <w:t>_評分明細</w:t>
            </w:r>
          </w:p>
        </w:tc>
      </w:tr>
      <w:tr w:rsidR="00A01C0A" w:rsidRPr="00704E65" w:rsidTr="004F5DE9">
        <w:trPr>
          <w:trHeight w:val="36"/>
        </w:trPr>
        <w:tc>
          <w:tcPr>
            <w:tcW w:w="2980" w:type="dxa"/>
            <w:vMerge/>
            <w:shd w:val="clear" w:color="auto" w:fill="FFFF99"/>
            <w:vAlign w:val="center"/>
          </w:tcPr>
          <w:p w:rsidR="00A01C0A" w:rsidRPr="00704E65" w:rsidRDefault="00A01C0A" w:rsidP="00331A56">
            <w:pPr>
              <w:rPr>
                <w:rFonts w:ascii="細明體" w:eastAsia="細明體" w:hAnsi="細明體" w:hint="eastAsia"/>
                <w:sz w:val="20"/>
                <w:szCs w:val="20"/>
              </w:rPr>
            </w:pPr>
          </w:p>
        </w:tc>
        <w:tc>
          <w:tcPr>
            <w:tcW w:w="3224" w:type="dxa"/>
            <w:shd w:val="clear" w:color="auto" w:fill="auto"/>
            <w:vAlign w:val="center"/>
          </w:tcPr>
          <w:p w:rsidR="00A01C0A" w:rsidRDefault="00A01C0A" w:rsidP="00A60373">
            <w:pPr>
              <w:rPr>
                <w:rFonts w:ascii="細明體" w:eastAsia="細明體" w:hAnsi="細明體" w:hint="eastAsia"/>
                <w:caps/>
                <w:sz w:val="20"/>
                <w:szCs w:val="20"/>
              </w:rPr>
            </w:pPr>
            <w:r>
              <w:rPr>
                <w:rFonts w:ascii="細明體" w:eastAsia="細明體" w:hAnsi="細明體" w:hint="eastAsia"/>
                <w:caps/>
                <w:sz w:val="20"/>
                <w:szCs w:val="20"/>
              </w:rPr>
              <w:t>B09(</w:t>
            </w:r>
            <w:r w:rsidRPr="00A01C0A">
              <w:rPr>
                <w:rFonts w:ascii="細明體" w:eastAsia="細明體" w:hAnsi="細明體" w:hint="eastAsia"/>
                <w:caps/>
                <w:sz w:val="20"/>
                <w:szCs w:val="20"/>
              </w:rPr>
              <w:t>平均實支次數</w:t>
            </w:r>
            <w:r>
              <w:rPr>
                <w:rFonts w:ascii="細明體" w:eastAsia="細明體" w:hAnsi="細明體" w:hint="eastAsia"/>
                <w:caps/>
                <w:sz w:val="20"/>
                <w:szCs w:val="20"/>
              </w:rPr>
              <w:t>)</w:t>
            </w:r>
          </w:p>
        </w:tc>
        <w:tc>
          <w:tcPr>
            <w:tcW w:w="3543" w:type="dxa"/>
            <w:shd w:val="clear" w:color="auto" w:fill="auto"/>
            <w:vAlign w:val="center"/>
          </w:tcPr>
          <w:p w:rsidR="00A01C0A" w:rsidRDefault="00A01C0A" w:rsidP="00841DC8">
            <w:pPr>
              <w:rPr>
                <w:rFonts w:ascii="細明體" w:eastAsia="細明體" w:hAnsi="細明體" w:hint="eastAsia"/>
                <w:sz w:val="20"/>
                <w:szCs w:val="20"/>
              </w:rPr>
            </w:pPr>
            <w:r>
              <w:rPr>
                <w:rFonts w:ascii="細明體" w:eastAsia="細明體" w:hAnsi="細明體" w:hint="eastAsia"/>
                <w:sz w:val="20"/>
                <w:szCs w:val="20"/>
              </w:rPr>
              <w:t>$</w:t>
            </w:r>
            <w:r w:rsidRPr="00A01C0A">
              <w:rPr>
                <w:rFonts w:ascii="細明體" w:eastAsia="細明體" w:hAnsi="細明體" w:hint="eastAsia"/>
                <w:sz w:val="20"/>
                <w:szCs w:val="20"/>
              </w:rPr>
              <w:t>平均實支次數</w:t>
            </w:r>
            <w:r>
              <w:rPr>
                <w:rFonts w:ascii="細明體" w:eastAsia="細明體" w:hAnsi="細明體" w:hint="eastAsia"/>
                <w:sz w:val="20"/>
                <w:szCs w:val="20"/>
              </w:rPr>
              <w:t>_評分明細</w:t>
            </w:r>
          </w:p>
        </w:tc>
      </w:tr>
      <w:tr w:rsidR="00A01C0A" w:rsidRPr="00704E65" w:rsidTr="004F5DE9">
        <w:trPr>
          <w:trHeight w:val="36"/>
        </w:trPr>
        <w:tc>
          <w:tcPr>
            <w:tcW w:w="2980" w:type="dxa"/>
            <w:vMerge/>
            <w:shd w:val="clear" w:color="auto" w:fill="FFFF99"/>
            <w:vAlign w:val="center"/>
          </w:tcPr>
          <w:p w:rsidR="00A01C0A" w:rsidRPr="00704E65" w:rsidRDefault="00A01C0A" w:rsidP="00331A56">
            <w:pPr>
              <w:rPr>
                <w:rFonts w:ascii="細明體" w:eastAsia="細明體" w:hAnsi="細明體" w:hint="eastAsia"/>
                <w:sz w:val="20"/>
                <w:szCs w:val="20"/>
              </w:rPr>
            </w:pPr>
          </w:p>
        </w:tc>
        <w:tc>
          <w:tcPr>
            <w:tcW w:w="3224" w:type="dxa"/>
            <w:shd w:val="clear" w:color="auto" w:fill="auto"/>
            <w:vAlign w:val="center"/>
          </w:tcPr>
          <w:p w:rsidR="00A01C0A" w:rsidRDefault="00A01C0A" w:rsidP="00A60373">
            <w:pPr>
              <w:rPr>
                <w:rFonts w:ascii="細明體" w:eastAsia="細明體" w:hAnsi="細明體" w:hint="eastAsia"/>
                <w:caps/>
                <w:sz w:val="20"/>
                <w:szCs w:val="20"/>
              </w:rPr>
            </w:pPr>
            <w:r>
              <w:rPr>
                <w:rFonts w:ascii="細明體" w:eastAsia="細明體" w:hAnsi="細明體" w:hint="eastAsia"/>
                <w:caps/>
                <w:sz w:val="20"/>
                <w:szCs w:val="20"/>
              </w:rPr>
              <w:t>B10(</w:t>
            </w:r>
            <w:r w:rsidRPr="00A01C0A">
              <w:rPr>
                <w:rFonts w:ascii="細明體" w:eastAsia="細明體" w:hAnsi="細明體" w:hint="eastAsia"/>
                <w:caps/>
                <w:sz w:val="20"/>
                <w:szCs w:val="20"/>
              </w:rPr>
              <w:t>平均實支金額與保額比</w:t>
            </w:r>
            <w:r>
              <w:rPr>
                <w:rFonts w:ascii="細明體" w:eastAsia="細明體" w:hAnsi="細明體" w:hint="eastAsia"/>
                <w:caps/>
                <w:sz w:val="20"/>
                <w:szCs w:val="20"/>
              </w:rPr>
              <w:t>)</w:t>
            </w:r>
          </w:p>
        </w:tc>
        <w:tc>
          <w:tcPr>
            <w:tcW w:w="3543" w:type="dxa"/>
            <w:shd w:val="clear" w:color="auto" w:fill="auto"/>
            <w:vAlign w:val="center"/>
          </w:tcPr>
          <w:p w:rsidR="00A01C0A" w:rsidRDefault="00A01C0A" w:rsidP="00841DC8">
            <w:pPr>
              <w:rPr>
                <w:rFonts w:ascii="細明體" w:eastAsia="細明體" w:hAnsi="細明體" w:hint="eastAsia"/>
                <w:sz w:val="20"/>
                <w:szCs w:val="20"/>
              </w:rPr>
            </w:pPr>
            <w:r>
              <w:rPr>
                <w:rFonts w:ascii="細明體" w:eastAsia="細明體" w:hAnsi="細明體" w:hint="eastAsia"/>
                <w:sz w:val="20"/>
                <w:szCs w:val="20"/>
              </w:rPr>
              <w:t>$</w:t>
            </w:r>
            <w:r w:rsidRPr="00A01C0A">
              <w:rPr>
                <w:rFonts w:ascii="細明體" w:eastAsia="細明體" w:hAnsi="細明體" w:hint="eastAsia"/>
                <w:sz w:val="20"/>
                <w:szCs w:val="20"/>
              </w:rPr>
              <w:t>平均實支金額與保額比</w:t>
            </w:r>
            <w:r>
              <w:rPr>
                <w:rFonts w:ascii="細明體" w:eastAsia="細明體" w:hAnsi="細明體" w:hint="eastAsia"/>
                <w:sz w:val="20"/>
                <w:szCs w:val="20"/>
              </w:rPr>
              <w:t>_評分明細</w:t>
            </w:r>
          </w:p>
        </w:tc>
      </w:tr>
      <w:tr w:rsidR="00126E89" w:rsidRPr="00704E65" w:rsidTr="00C877A7">
        <w:trPr>
          <w:trHeight w:val="36"/>
        </w:trPr>
        <w:tc>
          <w:tcPr>
            <w:tcW w:w="2980" w:type="dxa"/>
            <w:vMerge/>
            <w:shd w:val="clear" w:color="auto" w:fill="FFFF99"/>
            <w:vAlign w:val="center"/>
          </w:tcPr>
          <w:p w:rsidR="00126E89" w:rsidRPr="00704E65" w:rsidRDefault="00126E89" w:rsidP="00331A56">
            <w:pPr>
              <w:rPr>
                <w:rFonts w:ascii="細明體" w:eastAsia="細明體" w:hAnsi="細明體" w:hint="eastAsia"/>
                <w:sz w:val="20"/>
                <w:szCs w:val="20"/>
              </w:rPr>
            </w:pPr>
          </w:p>
        </w:tc>
        <w:tc>
          <w:tcPr>
            <w:tcW w:w="3224" w:type="dxa"/>
            <w:shd w:val="clear" w:color="auto" w:fill="auto"/>
            <w:vAlign w:val="center"/>
          </w:tcPr>
          <w:p w:rsidR="00126E89" w:rsidRPr="00704E65" w:rsidRDefault="00126E89" w:rsidP="00A60373">
            <w:pPr>
              <w:rPr>
                <w:rFonts w:ascii="細明體" w:eastAsia="細明體" w:hAnsi="細明體" w:hint="eastAsia"/>
                <w:caps/>
                <w:sz w:val="20"/>
                <w:szCs w:val="20"/>
              </w:rPr>
            </w:pPr>
            <w:r w:rsidRPr="00704E65">
              <w:rPr>
                <w:rFonts w:ascii="細明體" w:eastAsia="細明體" w:hAnsi="細明體" w:hint="eastAsia"/>
                <w:caps/>
                <w:sz w:val="20"/>
                <w:szCs w:val="20"/>
              </w:rPr>
              <w:t>E01(拒賠次數)</w:t>
            </w:r>
          </w:p>
        </w:tc>
        <w:tc>
          <w:tcPr>
            <w:tcW w:w="3543" w:type="dxa"/>
            <w:shd w:val="clear" w:color="auto" w:fill="auto"/>
            <w:vAlign w:val="center"/>
          </w:tcPr>
          <w:p w:rsidR="00126E89" w:rsidRPr="00704E65" w:rsidRDefault="00126E89" w:rsidP="00A60373">
            <w:pPr>
              <w:rPr>
                <w:rFonts w:ascii="細明體" w:eastAsia="細明體" w:hAnsi="細明體" w:hint="eastAsia"/>
                <w:caps/>
                <w:sz w:val="20"/>
                <w:szCs w:val="20"/>
              </w:rPr>
            </w:pPr>
            <w:r w:rsidRPr="00704E65">
              <w:rPr>
                <w:rFonts w:ascii="細明體" w:eastAsia="細明體" w:hAnsi="細明體" w:hint="eastAsia"/>
                <w:sz w:val="20"/>
                <w:szCs w:val="20"/>
              </w:rPr>
              <w:t>$拒賠件數_評分明細</w:t>
            </w:r>
          </w:p>
        </w:tc>
      </w:tr>
      <w:tr w:rsidR="00126E89" w:rsidRPr="00704E65" w:rsidTr="00C877A7">
        <w:trPr>
          <w:trHeight w:val="36"/>
        </w:trPr>
        <w:tc>
          <w:tcPr>
            <w:tcW w:w="2980" w:type="dxa"/>
            <w:vMerge/>
            <w:shd w:val="clear" w:color="auto" w:fill="FFFF99"/>
            <w:vAlign w:val="center"/>
          </w:tcPr>
          <w:p w:rsidR="00126E89" w:rsidRPr="00704E65" w:rsidRDefault="00126E89" w:rsidP="00331A56">
            <w:pPr>
              <w:rPr>
                <w:rFonts w:ascii="細明體" w:eastAsia="細明體" w:hAnsi="細明體" w:hint="eastAsia"/>
                <w:sz w:val="20"/>
                <w:szCs w:val="20"/>
              </w:rPr>
            </w:pPr>
          </w:p>
        </w:tc>
        <w:tc>
          <w:tcPr>
            <w:tcW w:w="3224" w:type="dxa"/>
            <w:shd w:val="clear" w:color="auto" w:fill="auto"/>
            <w:vAlign w:val="center"/>
          </w:tcPr>
          <w:p w:rsidR="00126E89" w:rsidRPr="00704E65" w:rsidRDefault="00126E89" w:rsidP="00A60373">
            <w:pPr>
              <w:rPr>
                <w:rFonts w:ascii="細明體" w:eastAsia="細明體" w:hAnsi="細明體" w:hint="eastAsia"/>
                <w:caps/>
                <w:sz w:val="20"/>
                <w:szCs w:val="20"/>
              </w:rPr>
            </w:pPr>
            <w:r w:rsidRPr="00704E65">
              <w:rPr>
                <w:rFonts w:ascii="細明體" w:eastAsia="細明體" w:hAnsi="細明體" w:hint="eastAsia"/>
                <w:caps/>
                <w:sz w:val="20"/>
                <w:szCs w:val="20"/>
              </w:rPr>
              <w:t>E02(拒賠比例)</w:t>
            </w:r>
          </w:p>
        </w:tc>
        <w:tc>
          <w:tcPr>
            <w:tcW w:w="3543" w:type="dxa"/>
            <w:shd w:val="clear" w:color="auto" w:fill="auto"/>
            <w:vAlign w:val="center"/>
          </w:tcPr>
          <w:p w:rsidR="00126E89" w:rsidRPr="00704E65" w:rsidRDefault="00126E89" w:rsidP="00A60373">
            <w:pPr>
              <w:rPr>
                <w:rFonts w:ascii="細明體" w:eastAsia="細明體" w:hAnsi="細明體" w:hint="eastAsia"/>
                <w:caps/>
                <w:sz w:val="20"/>
                <w:szCs w:val="20"/>
              </w:rPr>
            </w:pPr>
            <w:r w:rsidRPr="00704E65">
              <w:rPr>
                <w:rFonts w:ascii="細明體" w:eastAsia="細明體" w:hAnsi="細明體" w:hint="eastAsia"/>
                <w:sz w:val="20"/>
                <w:szCs w:val="20"/>
              </w:rPr>
              <w:t>$拒賠比例_評分明細</w:t>
            </w:r>
          </w:p>
        </w:tc>
      </w:tr>
      <w:tr w:rsidR="00126E89" w:rsidRPr="00704E65" w:rsidTr="00C877A7">
        <w:trPr>
          <w:trHeight w:val="36"/>
        </w:trPr>
        <w:tc>
          <w:tcPr>
            <w:tcW w:w="2980" w:type="dxa"/>
            <w:vMerge/>
            <w:shd w:val="clear" w:color="auto" w:fill="FFFF99"/>
            <w:vAlign w:val="center"/>
          </w:tcPr>
          <w:p w:rsidR="00126E89" w:rsidRPr="00704E65" w:rsidRDefault="00126E89" w:rsidP="00331A56">
            <w:pPr>
              <w:rPr>
                <w:rFonts w:ascii="細明體" w:eastAsia="細明體" w:hAnsi="細明體" w:hint="eastAsia"/>
                <w:sz w:val="20"/>
                <w:szCs w:val="20"/>
              </w:rPr>
            </w:pPr>
          </w:p>
        </w:tc>
        <w:tc>
          <w:tcPr>
            <w:tcW w:w="3224" w:type="dxa"/>
            <w:shd w:val="clear" w:color="auto" w:fill="auto"/>
            <w:vAlign w:val="center"/>
          </w:tcPr>
          <w:p w:rsidR="00126E89" w:rsidRPr="00704E65" w:rsidRDefault="00126E89" w:rsidP="00A60373">
            <w:pPr>
              <w:rPr>
                <w:rFonts w:ascii="細明體" w:eastAsia="細明體" w:hAnsi="細明體" w:hint="eastAsia"/>
                <w:caps/>
                <w:sz w:val="20"/>
                <w:szCs w:val="20"/>
              </w:rPr>
            </w:pPr>
            <w:r w:rsidRPr="00704E65">
              <w:rPr>
                <w:rFonts w:ascii="細明體" w:eastAsia="細明體" w:hAnsi="細明體" w:hint="eastAsia"/>
                <w:caps/>
                <w:sz w:val="20"/>
                <w:szCs w:val="20"/>
              </w:rPr>
              <w:t>E03(控管保戶)</w:t>
            </w:r>
          </w:p>
        </w:tc>
        <w:tc>
          <w:tcPr>
            <w:tcW w:w="3543" w:type="dxa"/>
            <w:shd w:val="clear" w:color="auto" w:fill="auto"/>
            <w:vAlign w:val="center"/>
          </w:tcPr>
          <w:p w:rsidR="00126E89" w:rsidRPr="00704E65" w:rsidRDefault="00126E89" w:rsidP="00A60373">
            <w:pPr>
              <w:rPr>
                <w:rFonts w:ascii="細明體" w:eastAsia="細明體" w:hAnsi="細明體" w:hint="eastAsia"/>
                <w:caps/>
                <w:sz w:val="20"/>
                <w:szCs w:val="20"/>
              </w:rPr>
            </w:pPr>
            <w:r w:rsidRPr="00704E65">
              <w:rPr>
                <w:rFonts w:ascii="細明體" w:eastAsia="細明體" w:hAnsi="細明體" w:hint="eastAsia"/>
                <w:sz w:val="20"/>
                <w:szCs w:val="20"/>
              </w:rPr>
              <w:t>$控管保戶_評分明細</w:t>
            </w:r>
          </w:p>
        </w:tc>
      </w:tr>
      <w:tr w:rsidR="00DB75BE" w:rsidRPr="00704E65" w:rsidTr="00C877A7">
        <w:trPr>
          <w:trHeight w:val="36"/>
        </w:trPr>
        <w:tc>
          <w:tcPr>
            <w:tcW w:w="2980" w:type="dxa"/>
            <w:vMerge/>
            <w:shd w:val="clear" w:color="auto" w:fill="FFFF99"/>
            <w:vAlign w:val="center"/>
          </w:tcPr>
          <w:p w:rsidR="00DB75BE" w:rsidRPr="00704E65" w:rsidRDefault="00DB75BE" w:rsidP="00331A56">
            <w:pPr>
              <w:rPr>
                <w:rFonts w:ascii="細明體" w:eastAsia="細明體" w:hAnsi="細明體" w:hint="eastAsia"/>
                <w:sz w:val="20"/>
                <w:szCs w:val="20"/>
              </w:rPr>
            </w:pPr>
          </w:p>
        </w:tc>
        <w:tc>
          <w:tcPr>
            <w:tcW w:w="3224" w:type="dxa"/>
            <w:shd w:val="clear" w:color="auto" w:fill="auto"/>
            <w:vAlign w:val="center"/>
          </w:tcPr>
          <w:p w:rsidR="00DB75BE" w:rsidRPr="00704E65" w:rsidRDefault="00DB75BE" w:rsidP="00A60373">
            <w:pPr>
              <w:rPr>
                <w:rFonts w:ascii="細明體" w:eastAsia="細明體" w:hAnsi="細明體" w:hint="eastAsia"/>
                <w:caps/>
                <w:sz w:val="20"/>
                <w:szCs w:val="20"/>
              </w:rPr>
            </w:pPr>
            <w:r>
              <w:rPr>
                <w:rFonts w:ascii="細明體" w:eastAsia="細明體" w:hAnsi="細明體" w:hint="eastAsia"/>
                <w:caps/>
                <w:sz w:val="20"/>
                <w:szCs w:val="20"/>
              </w:rPr>
              <w:t>E04(解除契約)</w:t>
            </w:r>
          </w:p>
        </w:tc>
        <w:tc>
          <w:tcPr>
            <w:tcW w:w="3543" w:type="dxa"/>
            <w:shd w:val="clear" w:color="auto" w:fill="auto"/>
            <w:vAlign w:val="center"/>
          </w:tcPr>
          <w:p w:rsidR="00DB75BE" w:rsidRPr="00704E65" w:rsidRDefault="00DB75BE" w:rsidP="00A60373">
            <w:pPr>
              <w:rPr>
                <w:rFonts w:ascii="細明體" w:eastAsia="細明體" w:hAnsi="細明體" w:hint="eastAsia"/>
                <w:sz w:val="20"/>
                <w:szCs w:val="20"/>
              </w:rPr>
            </w:pPr>
            <w:r>
              <w:rPr>
                <w:rFonts w:ascii="細明體" w:eastAsia="細明體" w:hAnsi="細明體" w:hint="eastAsia"/>
                <w:sz w:val="20"/>
                <w:szCs w:val="20"/>
              </w:rPr>
              <w:t>$解除契約_明細</w:t>
            </w:r>
          </w:p>
        </w:tc>
      </w:tr>
      <w:tr w:rsidR="00DB75BE" w:rsidRPr="00704E65" w:rsidTr="00C877A7">
        <w:trPr>
          <w:trHeight w:val="36"/>
        </w:trPr>
        <w:tc>
          <w:tcPr>
            <w:tcW w:w="2980" w:type="dxa"/>
            <w:vMerge/>
            <w:shd w:val="clear" w:color="auto" w:fill="FFFF99"/>
            <w:vAlign w:val="center"/>
          </w:tcPr>
          <w:p w:rsidR="00DB75BE" w:rsidRPr="00704E65" w:rsidRDefault="00DB75BE" w:rsidP="00331A56">
            <w:pPr>
              <w:rPr>
                <w:rFonts w:ascii="細明體" w:eastAsia="細明體" w:hAnsi="細明體" w:hint="eastAsia"/>
                <w:sz w:val="20"/>
                <w:szCs w:val="20"/>
              </w:rPr>
            </w:pPr>
          </w:p>
        </w:tc>
        <w:tc>
          <w:tcPr>
            <w:tcW w:w="3224" w:type="dxa"/>
            <w:shd w:val="clear" w:color="auto" w:fill="auto"/>
            <w:vAlign w:val="center"/>
          </w:tcPr>
          <w:p w:rsidR="00DB75BE" w:rsidRDefault="00DB75BE" w:rsidP="00A60373">
            <w:pPr>
              <w:rPr>
                <w:rFonts w:ascii="細明體" w:eastAsia="細明體" w:hAnsi="細明體" w:hint="eastAsia"/>
                <w:caps/>
                <w:sz w:val="20"/>
                <w:szCs w:val="20"/>
              </w:rPr>
            </w:pPr>
            <w:r>
              <w:rPr>
                <w:rFonts w:ascii="細明體" w:eastAsia="細明體" w:hAnsi="細明體" w:hint="eastAsia"/>
                <w:caps/>
                <w:sz w:val="20"/>
                <w:szCs w:val="20"/>
              </w:rPr>
              <w:t>E05(傷害險不續保)</w:t>
            </w:r>
          </w:p>
        </w:tc>
        <w:tc>
          <w:tcPr>
            <w:tcW w:w="3543" w:type="dxa"/>
            <w:shd w:val="clear" w:color="auto" w:fill="auto"/>
            <w:vAlign w:val="center"/>
          </w:tcPr>
          <w:p w:rsidR="00DB75BE" w:rsidRDefault="00DB75BE" w:rsidP="00A60373">
            <w:pPr>
              <w:rPr>
                <w:rFonts w:ascii="細明體" w:eastAsia="細明體" w:hAnsi="細明體" w:hint="eastAsia"/>
                <w:sz w:val="20"/>
                <w:szCs w:val="20"/>
              </w:rPr>
            </w:pPr>
            <w:r>
              <w:rPr>
                <w:rFonts w:ascii="細明體" w:eastAsia="細明體" w:hAnsi="細明體" w:hint="eastAsia"/>
                <w:sz w:val="20"/>
                <w:szCs w:val="20"/>
              </w:rPr>
              <w:t>$傷害險不續保_明細</w:t>
            </w:r>
          </w:p>
        </w:tc>
      </w:tr>
      <w:tr w:rsidR="00126E89" w:rsidRPr="00704E65" w:rsidTr="00C877A7">
        <w:trPr>
          <w:trHeight w:val="36"/>
        </w:trPr>
        <w:tc>
          <w:tcPr>
            <w:tcW w:w="2980" w:type="dxa"/>
            <w:vMerge/>
            <w:shd w:val="clear" w:color="auto" w:fill="FFFF99"/>
            <w:vAlign w:val="center"/>
          </w:tcPr>
          <w:p w:rsidR="00126E89" w:rsidRPr="00704E65" w:rsidRDefault="00126E89" w:rsidP="00331A56">
            <w:pPr>
              <w:rPr>
                <w:rFonts w:ascii="細明體" w:eastAsia="細明體" w:hAnsi="細明體" w:hint="eastAsia"/>
                <w:sz w:val="20"/>
                <w:szCs w:val="20"/>
              </w:rPr>
            </w:pPr>
          </w:p>
        </w:tc>
        <w:tc>
          <w:tcPr>
            <w:tcW w:w="3224"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D01(</w:t>
            </w:r>
            <w:r w:rsidRPr="00295DC0">
              <w:rPr>
                <w:rFonts w:ascii="細明體" w:eastAsia="細明體" w:hAnsi="細明體" w:hint="eastAsia"/>
                <w:caps/>
                <w:sz w:val="20"/>
                <w:szCs w:val="20"/>
              </w:rPr>
              <w:t>罹癌一至三年住院日數</w:t>
            </w:r>
            <w:r>
              <w:rPr>
                <w:rFonts w:ascii="細明體" w:eastAsia="細明體" w:hAnsi="細明體" w:hint="eastAsia"/>
                <w:caps/>
                <w:sz w:val="20"/>
                <w:szCs w:val="20"/>
              </w:rPr>
              <w:t>)</w:t>
            </w:r>
          </w:p>
        </w:tc>
        <w:tc>
          <w:tcPr>
            <w:tcW w:w="3543"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$評分明細D01</w:t>
            </w:r>
          </w:p>
        </w:tc>
      </w:tr>
      <w:tr w:rsidR="00126E89" w:rsidRPr="00704E65" w:rsidTr="004F5DE9">
        <w:trPr>
          <w:trHeight w:val="36"/>
        </w:trPr>
        <w:tc>
          <w:tcPr>
            <w:tcW w:w="2980" w:type="dxa"/>
            <w:vMerge/>
            <w:shd w:val="clear" w:color="auto" w:fill="FFFF99"/>
            <w:vAlign w:val="center"/>
          </w:tcPr>
          <w:p w:rsidR="00126E89" w:rsidRPr="00704E65" w:rsidRDefault="00126E89" w:rsidP="00331A56">
            <w:pPr>
              <w:rPr>
                <w:rFonts w:ascii="細明體" w:eastAsia="細明體" w:hAnsi="細明體" w:hint="eastAsia"/>
                <w:sz w:val="20"/>
                <w:szCs w:val="20"/>
              </w:rPr>
            </w:pPr>
          </w:p>
        </w:tc>
        <w:tc>
          <w:tcPr>
            <w:tcW w:w="3224"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D02(</w:t>
            </w:r>
            <w:r w:rsidRPr="00295DC0">
              <w:rPr>
                <w:rFonts w:ascii="細明體" w:eastAsia="細明體" w:hAnsi="細明體" w:hint="eastAsia"/>
                <w:caps/>
                <w:sz w:val="20"/>
                <w:szCs w:val="20"/>
              </w:rPr>
              <w:t>罹癌三至五年住院日數</w:t>
            </w:r>
            <w:r>
              <w:rPr>
                <w:rFonts w:ascii="細明體" w:eastAsia="細明體" w:hAnsi="細明體" w:hint="eastAsia"/>
                <w:caps/>
                <w:sz w:val="20"/>
                <w:szCs w:val="20"/>
              </w:rPr>
              <w:t>)</w:t>
            </w:r>
          </w:p>
        </w:tc>
        <w:tc>
          <w:tcPr>
            <w:tcW w:w="3543"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$評分明細D02</w:t>
            </w:r>
          </w:p>
        </w:tc>
      </w:tr>
      <w:tr w:rsidR="00126E89" w:rsidRPr="00704E65" w:rsidTr="004F5DE9">
        <w:trPr>
          <w:trHeight w:val="36"/>
        </w:trPr>
        <w:tc>
          <w:tcPr>
            <w:tcW w:w="2980" w:type="dxa"/>
            <w:vMerge/>
            <w:shd w:val="clear" w:color="auto" w:fill="FFFF99"/>
            <w:vAlign w:val="center"/>
          </w:tcPr>
          <w:p w:rsidR="00126E89" w:rsidRPr="00704E65" w:rsidRDefault="00126E89" w:rsidP="00331A56">
            <w:pPr>
              <w:rPr>
                <w:rFonts w:ascii="細明體" w:eastAsia="細明體" w:hAnsi="細明體" w:hint="eastAsia"/>
                <w:sz w:val="20"/>
                <w:szCs w:val="20"/>
              </w:rPr>
            </w:pPr>
          </w:p>
        </w:tc>
        <w:tc>
          <w:tcPr>
            <w:tcW w:w="3224"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D03(</w:t>
            </w:r>
            <w:r w:rsidRPr="00295DC0">
              <w:rPr>
                <w:rFonts w:ascii="細明體" w:eastAsia="細明體" w:hAnsi="細明體" w:hint="eastAsia"/>
                <w:caps/>
                <w:sz w:val="20"/>
                <w:szCs w:val="20"/>
              </w:rPr>
              <w:t>罹癌超過五年住院日數</w:t>
            </w:r>
            <w:r>
              <w:rPr>
                <w:rFonts w:ascii="細明體" w:eastAsia="細明體" w:hAnsi="細明體" w:hint="eastAsia"/>
                <w:caps/>
                <w:sz w:val="20"/>
                <w:szCs w:val="20"/>
              </w:rPr>
              <w:t>)</w:t>
            </w:r>
          </w:p>
        </w:tc>
        <w:tc>
          <w:tcPr>
            <w:tcW w:w="3543"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$評分明細D03</w:t>
            </w:r>
          </w:p>
        </w:tc>
      </w:tr>
      <w:tr w:rsidR="00126E89" w:rsidRPr="00704E65" w:rsidTr="004F5DE9">
        <w:trPr>
          <w:trHeight w:val="36"/>
        </w:trPr>
        <w:tc>
          <w:tcPr>
            <w:tcW w:w="2980" w:type="dxa"/>
            <w:vMerge/>
            <w:shd w:val="clear" w:color="auto" w:fill="FFFF99"/>
            <w:vAlign w:val="center"/>
          </w:tcPr>
          <w:p w:rsidR="00126E89" w:rsidRPr="00704E65" w:rsidRDefault="00126E89" w:rsidP="00331A56">
            <w:pPr>
              <w:rPr>
                <w:rFonts w:ascii="細明體" w:eastAsia="細明體" w:hAnsi="細明體" w:hint="eastAsia"/>
                <w:sz w:val="20"/>
                <w:szCs w:val="20"/>
              </w:rPr>
            </w:pPr>
          </w:p>
        </w:tc>
        <w:tc>
          <w:tcPr>
            <w:tcW w:w="3224"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D04(</w:t>
            </w:r>
            <w:r w:rsidRPr="00295DC0">
              <w:rPr>
                <w:rFonts w:ascii="細明體" w:eastAsia="細明體" w:hAnsi="細明體" w:hint="eastAsia"/>
                <w:caps/>
                <w:sz w:val="20"/>
                <w:szCs w:val="20"/>
              </w:rPr>
              <w:t>罹癌一至三年住院次數</w:t>
            </w:r>
            <w:r>
              <w:rPr>
                <w:rFonts w:ascii="細明體" w:eastAsia="細明體" w:hAnsi="細明體" w:hint="eastAsia"/>
                <w:caps/>
                <w:sz w:val="20"/>
                <w:szCs w:val="20"/>
              </w:rPr>
              <w:t>)</w:t>
            </w:r>
          </w:p>
        </w:tc>
        <w:tc>
          <w:tcPr>
            <w:tcW w:w="3543"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$評分明細D04</w:t>
            </w:r>
          </w:p>
        </w:tc>
      </w:tr>
      <w:tr w:rsidR="00126E89" w:rsidRPr="00704E65" w:rsidTr="004F5DE9">
        <w:trPr>
          <w:trHeight w:val="36"/>
        </w:trPr>
        <w:tc>
          <w:tcPr>
            <w:tcW w:w="2980" w:type="dxa"/>
            <w:vMerge/>
            <w:shd w:val="clear" w:color="auto" w:fill="FFFF99"/>
            <w:vAlign w:val="center"/>
          </w:tcPr>
          <w:p w:rsidR="00126E89" w:rsidRPr="00704E65" w:rsidRDefault="00126E89" w:rsidP="00331A56">
            <w:pPr>
              <w:rPr>
                <w:rFonts w:ascii="細明體" w:eastAsia="細明體" w:hAnsi="細明體" w:hint="eastAsia"/>
                <w:sz w:val="20"/>
                <w:szCs w:val="20"/>
              </w:rPr>
            </w:pPr>
          </w:p>
        </w:tc>
        <w:tc>
          <w:tcPr>
            <w:tcW w:w="3224"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D05(</w:t>
            </w:r>
            <w:r w:rsidRPr="00295DC0">
              <w:rPr>
                <w:rFonts w:ascii="細明體" w:eastAsia="細明體" w:hAnsi="細明體" w:hint="eastAsia"/>
                <w:caps/>
                <w:sz w:val="20"/>
                <w:szCs w:val="20"/>
              </w:rPr>
              <w:t>罹癌三至五年住院次數</w:t>
            </w:r>
            <w:r>
              <w:rPr>
                <w:rFonts w:ascii="細明體" w:eastAsia="細明體" w:hAnsi="細明體" w:hint="eastAsia"/>
                <w:caps/>
                <w:sz w:val="20"/>
                <w:szCs w:val="20"/>
              </w:rPr>
              <w:t>)</w:t>
            </w:r>
          </w:p>
        </w:tc>
        <w:tc>
          <w:tcPr>
            <w:tcW w:w="3543"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$評分明細D05</w:t>
            </w:r>
          </w:p>
        </w:tc>
      </w:tr>
      <w:tr w:rsidR="00126E89" w:rsidRPr="00704E65" w:rsidTr="004F5DE9">
        <w:trPr>
          <w:trHeight w:val="36"/>
        </w:trPr>
        <w:tc>
          <w:tcPr>
            <w:tcW w:w="2980" w:type="dxa"/>
            <w:vMerge/>
            <w:shd w:val="clear" w:color="auto" w:fill="FFFF99"/>
            <w:vAlign w:val="center"/>
          </w:tcPr>
          <w:p w:rsidR="00126E89" w:rsidRPr="00704E65" w:rsidRDefault="00126E89" w:rsidP="00331A56">
            <w:pPr>
              <w:rPr>
                <w:rFonts w:ascii="細明體" w:eastAsia="細明體" w:hAnsi="細明體" w:hint="eastAsia"/>
                <w:sz w:val="20"/>
                <w:szCs w:val="20"/>
              </w:rPr>
            </w:pPr>
          </w:p>
        </w:tc>
        <w:tc>
          <w:tcPr>
            <w:tcW w:w="3224"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D06(</w:t>
            </w:r>
            <w:r w:rsidRPr="00295DC0">
              <w:rPr>
                <w:rFonts w:ascii="細明體" w:eastAsia="細明體" w:hAnsi="細明體" w:hint="eastAsia"/>
                <w:caps/>
                <w:sz w:val="20"/>
                <w:szCs w:val="20"/>
              </w:rPr>
              <w:t>罹癌五年以上住院次數</w:t>
            </w:r>
            <w:r>
              <w:rPr>
                <w:rFonts w:ascii="細明體" w:eastAsia="細明體" w:hAnsi="細明體" w:hint="eastAsia"/>
                <w:caps/>
                <w:sz w:val="20"/>
                <w:szCs w:val="20"/>
              </w:rPr>
              <w:t>)</w:t>
            </w:r>
          </w:p>
        </w:tc>
        <w:tc>
          <w:tcPr>
            <w:tcW w:w="3543"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$評分明細D06</w:t>
            </w:r>
          </w:p>
        </w:tc>
      </w:tr>
      <w:tr w:rsidR="00126E89" w:rsidRPr="00704E65" w:rsidTr="004F5DE9">
        <w:trPr>
          <w:trHeight w:val="36"/>
        </w:trPr>
        <w:tc>
          <w:tcPr>
            <w:tcW w:w="2980" w:type="dxa"/>
            <w:vMerge/>
            <w:shd w:val="clear" w:color="auto" w:fill="FFFF99"/>
            <w:vAlign w:val="center"/>
          </w:tcPr>
          <w:p w:rsidR="00126E89" w:rsidRPr="00704E65" w:rsidRDefault="00126E89" w:rsidP="00331A56">
            <w:pPr>
              <w:rPr>
                <w:rFonts w:ascii="細明體" w:eastAsia="細明體" w:hAnsi="細明體" w:hint="eastAsia"/>
                <w:sz w:val="20"/>
                <w:szCs w:val="20"/>
              </w:rPr>
            </w:pPr>
          </w:p>
        </w:tc>
        <w:tc>
          <w:tcPr>
            <w:tcW w:w="3224"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D07(</w:t>
            </w:r>
            <w:r w:rsidRPr="00295DC0">
              <w:rPr>
                <w:rFonts w:ascii="細明體" w:eastAsia="細明體" w:hAnsi="細明體" w:hint="eastAsia"/>
                <w:caps/>
                <w:sz w:val="20"/>
                <w:szCs w:val="20"/>
              </w:rPr>
              <w:t>罹癌一至三年門診次數</w:t>
            </w:r>
            <w:r>
              <w:rPr>
                <w:rFonts w:ascii="細明體" w:eastAsia="細明體" w:hAnsi="細明體" w:hint="eastAsia"/>
                <w:caps/>
                <w:sz w:val="20"/>
                <w:szCs w:val="20"/>
              </w:rPr>
              <w:t>)</w:t>
            </w:r>
          </w:p>
        </w:tc>
        <w:tc>
          <w:tcPr>
            <w:tcW w:w="3543"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$評分明細D07</w:t>
            </w:r>
          </w:p>
        </w:tc>
      </w:tr>
      <w:tr w:rsidR="00126E89" w:rsidRPr="00704E65" w:rsidTr="004F5DE9">
        <w:trPr>
          <w:trHeight w:val="36"/>
        </w:trPr>
        <w:tc>
          <w:tcPr>
            <w:tcW w:w="2980" w:type="dxa"/>
            <w:vMerge/>
            <w:shd w:val="clear" w:color="auto" w:fill="FFFF99"/>
            <w:vAlign w:val="center"/>
          </w:tcPr>
          <w:p w:rsidR="00126E89" w:rsidRPr="00704E65" w:rsidRDefault="00126E89" w:rsidP="00331A56">
            <w:pPr>
              <w:rPr>
                <w:rFonts w:ascii="細明體" w:eastAsia="細明體" w:hAnsi="細明體" w:hint="eastAsia"/>
                <w:sz w:val="20"/>
                <w:szCs w:val="20"/>
              </w:rPr>
            </w:pPr>
          </w:p>
        </w:tc>
        <w:tc>
          <w:tcPr>
            <w:tcW w:w="3224"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D08(</w:t>
            </w:r>
            <w:r w:rsidRPr="00295DC0">
              <w:rPr>
                <w:rFonts w:ascii="細明體" w:eastAsia="細明體" w:hAnsi="細明體" w:hint="eastAsia"/>
                <w:caps/>
                <w:sz w:val="20"/>
                <w:szCs w:val="20"/>
              </w:rPr>
              <w:t>罹癌三至五年門診次數</w:t>
            </w:r>
            <w:r>
              <w:rPr>
                <w:rFonts w:ascii="細明體" w:eastAsia="細明體" w:hAnsi="細明體" w:hint="eastAsia"/>
                <w:caps/>
                <w:sz w:val="20"/>
                <w:szCs w:val="20"/>
              </w:rPr>
              <w:t>)</w:t>
            </w:r>
          </w:p>
        </w:tc>
        <w:tc>
          <w:tcPr>
            <w:tcW w:w="3543"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$評分明細D08</w:t>
            </w:r>
          </w:p>
        </w:tc>
      </w:tr>
      <w:tr w:rsidR="00126E89" w:rsidRPr="00704E65" w:rsidTr="00C877A7">
        <w:trPr>
          <w:trHeight w:val="36"/>
        </w:trPr>
        <w:tc>
          <w:tcPr>
            <w:tcW w:w="2980" w:type="dxa"/>
            <w:vMerge/>
            <w:shd w:val="clear" w:color="auto" w:fill="FFFF99"/>
            <w:vAlign w:val="center"/>
          </w:tcPr>
          <w:p w:rsidR="00126E89" w:rsidRPr="00704E65" w:rsidRDefault="00126E89" w:rsidP="00331A56">
            <w:pPr>
              <w:rPr>
                <w:rFonts w:ascii="細明體" w:eastAsia="細明體" w:hAnsi="細明體" w:hint="eastAsia"/>
                <w:sz w:val="20"/>
                <w:szCs w:val="20"/>
              </w:rPr>
            </w:pPr>
          </w:p>
        </w:tc>
        <w:tc>
          <w:tcPr>
            <w:tcW w:w="3224"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D09(</w:t>
            </w:r>
            <w:r w:rsidRPr="00295DC0">
              <w:rPr>
                <w:rFonts w:ascii="細明體" w:eastAsia="細明體" w:hAnsi="細明體" w:hint="eastAsia"/>
                <w:caps/>
                <w:sz w:val="20"/>
                <w:szCs w:val="20"/>
              </w:rPr>
              <w:t>罹癌五年以上門診次數</w:t>
            </w:r>
            <w:r>
              <w:rPr>
                <w:rFonts w:ascii="細明體" w:eastAsia="細明體" w:hAnsi="細明體" w:hint="eastAsia"/>
                <w:caps/>
                <w:sz w:val="20"/>
                <w:szCs w:val="20"/>
              </w:rPr>
              <w:t>)</w:t>
            </w:r>
          </w:p>
        </w:tc>
        <w:tc>
          <w:tcPr>
            <w:tcW w:w="3543" w:type="dxa"/>
            <w:shd w:val="clear" w:color="auto" w:fill="auto"/>
            <w:vAlign w:val="center"/>
          </w:tcPr>
          <w:p w:rsidR="00126E89" w:rsidRPr="00704E65" w:rsidRDefault="00126E89" w:rsidP="00A60373">
            <w:pPr>
              <w:rPr>
                <w:rFonts w:ascii="細明體" w:eastAsia="細明體" w:hAnsi="細明體" w:hint="eastAsia"/>
                <w:caps/>
                <w:sz w:val="20"/>
                <w:szCs w:val="20"/>
              </w:rPr>
            </w:pPr>
            <w:r>
              <w:rPr>
                <w:rFonts w:ascii="細明體" w:eastAsia="細明體" w:hAnsi="細明體" w:hint="eastAsia"/>
                <w:caps/>
                <w:sz w:val="20"/>
                <w:szCs w:val="20"/>
              </w:rPr>
              <w:t>$評分明細D09</w:t>
            </w:r>
          </w:p>
        </w:tc>
      </w:tr>
      <w:tr w:rsidR="00126E89" w:rsidRPr="00704E65" w:rsidTr="009D6891">
        <w:trPr>
          <w:trHeight w:val="36"/>
        </w:trPr>
        <w:tc>
          <w:tcPr>
            <w:tcW w:w="2980" w:type="dxa"/>
            <w:shd w:val="clear" w:color="auto" w:fill="FFFF99"/>
            <w:vAlign w:val="center"/>
          </w:tcPr>
          <w:p w:rsidR="00126E89" w:rsidRPr="00704E65" w:rsidRDefault="00126E89" w:rsidP="00331A56">
            <w:pPr>
              <w:rPr>
                <w:rFonts w:ascii="細明體" w:eastAsia="細明體" w:hAnsi="細明體" w:hint="eastAsia"/>
                <w:sz w:val="20"/>
                <w:szCs w:val="20"/>
              </w:rPr>
            </w:pPr>
            <w:r w:rsidRPr="00704E65">
              <w:rPr>
                <w:rFonts w:ascii="細明體" w:eastAsia="細明體" w:hAnsi="細明體" w:hint="eastAsia"/>
                <w:sz w:val="20"/>
                <w:szCs w:val="20"/>
              </w:rPr>
              <w:t>明細資料種類</w:t>
            </w:r>
          </w:p>
        </w:tc>
        <w:tc>
          <w:tcPr>
            <w:tcW w:w="6767" w:type="dxa"/>
            <w:gridSpan w:val="2"/>
            <w:shd w:val="clear" w:color="auto" w:fill="auto"/>
            <w:vAlign w:val="center"/>
          </w:tcPr>
          <w:p w:rsidR="00126E89" w:rsidRDefault="00126E89" w:rsidP="00A60373">
            <w:pPr>
              <w:rPr>
                <w:rFonts w:ascii="細明體" w:eastAsia="細明體" w:hAnsi="細明體" w:hint="eastAsia"/>
                <w:caps/>
                <w:sz w:val="20"/>
                <w:szCs w:val="20"/>
              </w:rPr>
            </w:pPr>
            <w:r>
              <w:rPr>
                <w:rFonts w:ascii="細明體" w:eastAsia="細明體" w:hAnsi="細明體" w:hint="eastAsia"/>
                <w:caps/>
                <w:sz w:val="20"/>
                <w:szCs w:val="20"/>
              </w:rPr>
              <w:t>空白</w:t>
            </w:r>
          </w:p>
        </w:tc>
      </w:tr>
      <w:tr w:rsidR="00126E89" w:rsidRPr="00704E65" w:rsidTr="00C877A7">
        <w:trPr>
          <w:trHeight w:val="540"/>
        </w:trPr>
        <w:tc>
          <w:tcPr>
            <w:tcW w:w="2980" w:type="dxa"/>
            <w:shd w:val="clear" w:color="auto" w:fill="FFFF99"/>
            <w:vAlign w:val="center"/>
          </w:tcPr>
          <w:p w:rsidR="00126E89" w:rsidRPr="00704E65" w:rsidRDefault="00126E89" w:rsidP="00331A56">
            <w:pPr>
              <w:rPr>
                <w:rFonts w:ascii="細明體" w:eastAsia="細明體" w:hAnsi="細明體" w:hint="eastAsia"/>
                <w:caps/>
                <w:sz w:val="20"/>
                <w:szCs w:val="20"/>
              </w:rPr>
            </w:pPr>
            <w:r w:rsidRPr="00704E65">
              <w:rPr>
                <w:rFonts w:ascii="細明體" w:eastAsia="細明體" w:hAnsi="細明體" w:hint="eastAsia"/>
                <w:caps/>
                <w:sz w:val="20"/>
                <w:szCs w:val="20"/>
              </w:rPr>
              <w:t>資料更新時間</w:t>
            </w:r>
          </w:p>
        </w:tc>
        <w:tc>
          <w:tcPr>
            <w:tcW w:w="6767" w:type="dxa"/>
            <w:gridSpan w:val="2"/>
            <w:shd w:val="clear" w:color="auto" w:fill="auto"/>
            <w:vAlign w:val="center"/>
          </w:tcPr>
          <w:p w:rsidR="00126E89" w:rsidRPr="00704E65" w:rsidRDefault="00126E89" w:rsidP="00A60373">
            <w:pPr>
              <w:rPr>
                <w:rFonts w:ascii="細明體" w:eastAsia="細明體" w:hAnsi="細明體" w:hint="eastAsia"/>
                <w:caps/>
                <w:sz w:val="20"/>
                <w:szCs w:val="20"/>
              </w:rPr>
            </w:pPr>
            <w:r w:rsidRPr="00704E65">
              <w:rPr>
                <w:rFonts w:ascii="細明體" w:eastAsia="細明體" w:hAnsi="細明體" w:hint="eastAsia"/>
                <w:sz w:val="20"/>
                <w:szCs w:val="20"/>
              </w:rPr>
              <w:t>$批次執行時間</w:t>
            </w:r>
          </w:p>
        </w:tc>
      </w:tr>
      <w:tr w:rsidR="00126E89" w:rsidRPr="00704E65" w:rsidTr="00C877A7">
        <w:trPr>
          <w:trHeight w:val="540"/>
        </w:trPr>
        <w:tc>
          <w:tcPr>
            <w:tcW w:w="2980" w:type="dxa"/>
            <w:shd w:val="clear" w:color="auto" w:fill="FFFF99"/>
            <w:vAlign w:val="center"/>
          </w:tcPr>
          <w:p w:rsidR="00126E89" w:rsidRPr="00704E65" w:rsidRDefault="00126E89" w:rsidP="00331A56">
            <w:pPr>
              <w:rPr>
                <w:rFonts w:ascii="細明體" w:eastAsia="細明體" w:hAnsi="細明體" w:hint="eastAsia"/>
                <w:caps/>
                <w:sz w:val="20"/>
                <w:szCs w:val="20"/>
              </w:rPr>
            </w:pPr>
            <w:r w:rsidRPr="00704E65">
              <w:rPr>
                <w:rFonts w:ascii="細明體" w:eastAsia="細明體" w:hAnsi="細明體" w:hint="eastAsia"/>
                <w:caps/>
                <w:sz w:val="20"/>
                <w:szCs w:val="20"/>
              </w:rPr>
              <w:t>因子分數</w:t>
            </w:r>
          </w:p>
        </w:tc>
        <w:tc>
          <w:tcPr>
            <w:tcW w:w="6767" w:type="dxa"/>
            <w:gridSpan w:val="2"/>
            <w:shd w:val="clear" w:color="auto" w:fill="auto"/>
            <w:vAlign w:val="center"/>
          </w:tcPr>
          <w:p w:rsidR="00126E89" w:rsidRPr="00704E65" w:rsidRDefault="00126E89" w:rsidP="00A60373">
            <w:pPr>
              <w:rPr>
                <w:rFonts w:ascii="細明體" w:eastAsia="細明體" w:hAnsi="細明體" w:hint="eastAsia"/>
                <w:sz w:val="20"/>
                <w:szCs w:val="20"/>
              </w:rPr>
            </w:pPr>
            <w:r w:rsidRPr="00704E65">
              <w:rPr>
                <w:rFonts w:ascii="細明體" w:eastAsia="細明體" w:hAnsi="細明體" w:hint="eastAsia"/>
                <w:caps/>
                <w:sz w:val="20"/>
                <w:szCs w:val="20"/>
              </w:rPr>
              <w:t>$因子分數</w:t>
            </w:r>
          </w:p>
        </w:tc>
      </w:tr>
      <w:tr w:rsidR="00126E89" w:rsidRPr="00704E65" w:rsidTr="00C877A7">
        <w:trPr>
          <w:trHeight w:val="540"/>
        </w:trPr>
        <w:tc>
          <w:tcPr>
            <w:tcW w:w="2980" w:type="dxa"/>
            <w:shd w:val="clear" w:color="auto" w:fill="FFFF99"/>
            <w:vAlign w:val="center"/>
          </w:tcPr>
          <w:p w:rsidR="00126E89" w:rsidRPr="00704E65" w:rsidRDefault="00126E89" w:rsidP="00331A56">
            <w:pPr>
              <w:rPr>
                <w:rFonts w:ascii="細明體" w:eastAsia="細明體" w:hAnsi="細明體" w:hint="eastAsia"/>
                <w:caps/>
                <w:sz w:val="20"/>
                <w:szCs w:val="20"/>
              </w:rPr>
            </w:pPr>
            <w:r w:rsidRPr="00704E65">
              <w:rPr>
                <w:rFonts w:ascii="細明體" w:eastAsia="細明體" w:hAnsi="細明體" w:hint="eastAsia"/>
                <w:caps/>
                <w:sz w:val="20"/>
                <w:szCs w:val="20"/>
              </w:rPr>
              <w:t>權重分數</w:t>
            </w:r>
          </w:p>
        </w:tc>
        <w:tc>
          <w:tcPr>
            <w:tcW w:w="6767" w:type="dxa"/>
            <w:gridSpan w:val="2"/>
            <w:shd w:val="clear" w:color="auto" w:fill="auto"/>
            <w:vAlign w:val="center"/>
          </w:tcPr>
          <w:p w:rsidR="00126E89" w:rsidRPr="00704E65" w:rsidRDefault="00126E89" w:rsidP="00A60373">
            <w:pPr>
              <w:rPr>
                <w:rFonts w:ascii="細明體" w:eastAsia="細明體" w:hAnsi="細明體" w:hint="eastAsia"/>
                <w:sz w:val="20"/>
                <w:szCs w:val="20"/>
              </w:rPr>
            </w:pPr>
            <w:r w:rsidRPr="00704E65">
              <w:rPr>
                <w:rFonts w:ascii="細明體" w:eastAsia="細明體" w:hAnsi="細明體" w:hint="eastAsia"/>
                <w:caps/>
                <w:sz w:val="20"/>
                <w:szCs w:val="20"/>
              </w:rPr>
              <w:t>$權重分數</w:t>
            </w:r>
          </w:p>
        </w:tc>
      </w:tr>
    </w:tbl>
    <w:p w:rsidR="00F20386" w:rsidRPr="00704E65" w:rsidRDefault="00F20386" w:rsidP="00F20386">
      <w:pPr>
        <w:pStyle w:val="Tabletext"/>
        <w:keepLines w:val="0"/>
        <w:spacing w:after="0" w:line="240" w:lineRule="auto"/>
        <w:rPr>
          <w:rFonts w:ascii="細明體" w:eastAsia="細明體" w:hAnsi="細明體" w:hint="eastAsia"/>
          <w:kern w:val="2"/>
          <w:lang w:eastAsia="zh-TW"/>
        </w:rPr>
      </w:pPr>
    </w:p>
    <w:sectPr w:rsidR="00F20386" w:rsidRPr="00704E65" w:rsidSect="00E30C50">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2E5" w:rsidRDefault="006E52E5" w:rsidP="000C2BA8">
      <w:r>
        <w:separator/>
      </w:r>
    </w:p>
  </w:endnote>
  <w:endnote w:type="continuationSeparator" w:id="0">
    <w:p w:rsidR="006E52E5" w:rsidRDefault="006E52E5" w:rsidP="000C2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華康粗圓體">
    <w:altName w:val="細明體"/>
    <w:charset w:val="88"/>
    <w:family w:val="modern"/>
    <w:pitch w:val="fixed"/>
    <w:sig w:usb0="80000001" w:usb1="28091800" w:usb2="00000016" w:usb3="00000000" w:csb0="00100000" w:csb1="00000000"/>
  </w:font>
  <w:font w:name="Arial Unicode MS">
    <w:altName w:val="Arial"/>
    <w:panose1 w:val="020B0604020202020204"/>
    <w:charset w:val="00"/>
    <w:family w:val="roman"/>
    <w:pitch w:val="variable"/>
    <w:sig w:usb0="00000003" w:usb1="00000000" w:usb2="00000000" w:usb3="00000000" w:csb0="00000001" w:csb1="00000000"/>
  </w:font>
  <w:font w:name="sөũ">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2E5" w:rsidRDefault="006E52E5" w:rsidP="000C2BA8">
      <w:r>
        <w:separator/>
      </w:r>
    </w:p>
  </w:footnote>
  <w:footnote w:type="continuationSeparator" w:id="0">
    <w:p w:rsidR="006E52E5" w:rsidRDefault="006E52E5" w:rsidP="000C2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34933E"/>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E6EC9B60"/>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120A57CE"/>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E4203FE8"/>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7A2426E8"/>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4EB03F0C"/>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EF58BD20"/>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99641C02"/>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30C2D88A"/>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B8F4FF60"/>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4A55640"/>
    <w:multiLevelType w:val="hybridMultilevel"/>
    <w:tmpl w:val="30D0171E"/>
    <w:lvl w:ilvl="0" w:tplc="ECAAC074">
      <w:start w:val="1"/>
      <w:numFmt w:val="bullet"/>
      <w:pStyle w:val="a"/>
      <w:lvlText w:val=""/>
      <w:lvlJc w:val="left"/>
      <w:pPr>
        <w:tabs>
          <w:tab w:val="num" w:pos="1330"/>
        </w:tabs>
        <w:ind w:left="1330" w:hanging="480"/>
      </w:pPr>
      <w:rPr>
        <w:rFonts w:ascii="Wingdings" w:hAnsi="Wingdings" w:hint="default"/>
      </w:rPr>
    </w:lvl>
    <w:lvl w:ilvl="1" w:tplc="04090003">
      <w:start w:val="1"/>
      <w:numFmt w:val="bullet"/>
      <w:lvlText w:val=""/>
      <w:lvlJc w:val="left"/>
      <w:pPr>
        <w:tabs>
          <w:tab w:val="num" w:pos="850"/>
        </w:tabs>
        <w:ind w:left="850" w:hanging="480"/>
      </w:pPr>
      <w:rPr>
        <w:rFonts w:ascii="Wingdings" w:hAnsi="Wingdings" w:hint="default"/>
      </w:rPr>
    </w:lvl>
    <w:lvl w:ilvl="2" w:tplc="04090005">
      <w:start w:val="1"/>
      <w:numFmt w:val="bullet"/>
      <w:lvlText w:val=""/>
      <w:lvlJc w:val="left"/>
      <w:pPr>
        <w:tabs>
          <w:tab w:val="num" w:pos="1330"/>
        </w:tabs>
        <w:ind w:left="1330" w:hanging="480"/>
      </w:pPr>
      <w:rPr>
        <w:rFonts w:ascii="Wingdings" w:hAnsi="Wingdings" w:hint="default"/>
      </w:rPr>
    </w:lvl>
    <w:lvl w:ilvl="3" w:tplc="04090001" w:tentative="1">
      <w:start w:val="1"/>
      <w:numFmt w:val="bullet"/>
      <w:lvlText w:val=""/>
      <w:lvlJc w:val="left"/>
      <w:pPr>
        <w:tabs>
          <w:tab w:val="num" w:pos="1810"/>
        </w:tabs>
        <w:ind w:left="1810" w:hanging="480"/>
      </w:pPr>
      <w:rPr>
        <w:rFonts w:ascii="Wingdings" w:hAnsi="Wingdings" w:hint="default"/>
      </w:rPr>
    </w:lvl>
    <w:lvl w:ilvl="4" w:tplc="04090003" w:tentative="1">
      <w:start w:val="1"/>
      <w:numFmt w:val="bullet"/>
      <w:lvlText w:val=""/>
      <w:lvlJc w:val="left"/>
      <w:pPr>
        <w:tabs>
          <w:tab w:val="num" w:pos="2290"/>
        </w:tabs>
        <w:ind w:left="2290" w:hanging="480"/>
      </w:pPr>
      <w:rPr>
        <w:rFonts w:ascii="Wingdings" w:hAnsi="Wingdings" w:hint="default"/>
      </w:rPr>
    </w:lvl>
    <w:lvl w:ilvl="5" w:tplc="04090005" w:tentative="1">
      <w:start w:val="1"/>
      <w:numFmt w:val="bullet"/>
      <w:lvlText w:val=""/>
      <w:lvlJc w:val="left"/>
      <w:pPr>
        <w:tabs>
          <w:tab w:val="num" w:pos="2770"/>
        </w:tabs>
        <w:ind w:left="2770" w:hanging="480"/>
      </w:pPr>
      <w:rPr>
        <w:rFonts w:ascii="Wingdings" w:hAnsi="Wingdings" w:hint="default"/>
      </w:rPr>
    </w:lvl>
    <w:lvl w:ilvl="6" w:tplc="04090001" w:tentative="1">
      <w:start w:val="1"/>
      <w:numFmt w:val="bullet"/>
      <w:lvlText w:val=""/>
      <w:lvlJc w:val="left"/>
      <w:pPr>
        <w:tabs>
          <w:tab w:val="num" w:pos="3250"/>
        </w:tabs>
        <w:ind w:left="3250" w:hanging="480"/>
      </w:pPr>
      <w:rPr>
        <w:rFonts w:ascii="Wingdings" w:hAnsi="Wingdings" w:hint="default"/>
      </w:rPr>
    </w:lvl>
    <w:lvl w:ilvl="7" w:tplc="04090003" w:tentative="1">
      <w:start w:val="1"/>
      <w:numFmt w:val="bullet"/>
      <w:lvlText w:val=""/>
      <w:lvlJc w:val="left"/>
      <w:pPr>
        <w:tabs>
          <w:tab w:val="num" w:pos="3730"/>
        </w:tabs>
        <w:ind w:left="3730" w:hanging="480"/>
      </w:pPr>
      <w:rPr>
        <w:rFonts w:ascii="Wingdings" w:hAnsi="Wingdings" w:hint="default"/>
      </w:rPr>
    </w:lvl>
    <w:lvl w:ilvl="8" w:tplc="04090005" w:tentative="1">
      <w:start w:val="1"/>
      <w:numFmt w:val="bullet"/>
      <w:lvlText w:val=""/>
      <w:lvlJc w:val="left"/>
      <w:pPr>
        <w:tabs>
          <w:tab w:val="num" w:pos="4210"/>
        </w:tabs>
        <w:ind w:left="4210" w:hanging="480"/>
      </w:pPr>
      <w:rPr>
        <w:rFonts w:ascii="Wingdings" w:hAnsi="Wingdings" w:hint="default"/>
      </w:rPr>
    </w:lvl>
  </w:abstractNum>
  <w:abstractNum w:abstractNumId="11" w15:restartNumberingAfterBreak="0">
    <w:nsid w:val="05F411C3"/>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12" w15:restartNumberingAfterBreak="0">
    <w:nsid w:val="07B96F68"/>
    <w:multiLevelType w:val="hybridMultilevel"/>
    <w:tmpl w:val="7FA431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98A13EA"/>
    <w:multiLevelType w:val="hybridMultilevel"/>
    <w:tmpl w:val="D70ED7C6"/>
    <w:lvl w:ilvl="0" w:tplc="47B4384E">
      <w:start w:val="1"/>
      <w:numFmt w:val="taiwaneseCountingThousand"/>
      <w:lvlText w:val="%1、"/>
      <w:lvlJc w:val="left"/>
      <w:pPr>
        <w:tabs>
          <w:tab w:val="num" w:pos="480"/>
        </w:tabs>
        <w:ind w:left="480" w:hanging="480"/>
      </w:pPr>
      <w:rPr>
        <w:rFonts w:hint="eastAsia"/>
      </w:rPr>
    </w:lvl>
    <w:lvl w:ilvl="1" w:tplc="9E303100">
      <w:start w:val="1"/>
      <w:numFmt w:val="decimal"/>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68B8D9C6">
      <w:start w:val="1"/>
      <w:numFmt w:val="lowerLetter"/>
      <w:lvlText w:val="%4."/>
      <w:lvlJc w:val="left"/>
      <w:pPr>
        <w:tabs>
          <w:tab w:val="num" w:pos="1800"/>
        </w:tabs>
        <w:ind w:left="1800" w:hanging="36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0CA13F06"/>
    <w:multiLevelType w:val="multilevel"/>
    <w:tmpl w:val="16064180"/>
    <w:lvl w:ilvl="0">
      <w:start w:val="1"/>
      <w:numFmt w:val="decimal"/>
      <w:lvlText w:val="%1."/>
      <w:lvlJc w:val="left"/>
      <w:pPr>
        <w:ind w:left="425" w:hanging="425"/>
      </w:pPr>
      <w:rPr>
        <w:rFonts w:ascii="細明體" w:eastAsia="細明體" w:hAnsi="細明體" w:cs="Courier New"/>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16E50CC5"/>
    <w:multiLevelType w:val="hybridMultilevel"/>
    <w:tmpl w:val="69321C7C"/>
    <w:lvl w:ilvl="0" w:tplc="6DF026A6">
      <w:start w:val="1"/>
      <w:numFmt w:val="upperLetter"/>
      <w:lvlText w:val="%1."/>
      <w:lvlJc w:val="left"/>
      <w:pPr>
        <w:tabs>
          <w:tab w:val="num" w:pos="360"/>
        </w:tabs>
        <w:ind w:left="360" w:hanging="360"/>
      </w:pPr>
      <w:rPr>
        <w:rFonts w:hint="eastAsia"/>
      </w:rPr>
    </w:lvl>
    <w:lvl w:ilvl="1" w:tplc="1F14A860">
      <w:start w:val="1"/>
      <w:numFmt w:val="decimal"/>
      <w:lvlText w:val="%2."/>
      <w:lvlJc w:val="left"/>
      <w:pPr>
        <w:tabs>
          <w:tab w:val="num" w:pos="840"/>
        </w:tabs>
        <w:ind w:left="840" w:hanging="3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AFB3854"/>
    <w:multiLevelType w:val="multilevel"/>
    <w:tmpl w:val="C896CC2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b w:val="0"/>
        <w:i w:val="0"/>
      </w:rPr>
    </w:lvl>
    <w:lvl w:ilvl="2">
      <w:start w:val="1"/>
      <w:numFmt w:val="decimal"/>
      <w:lvlText w:val="%2.%3"/>
      <w:lvlJc w:val="left"/>
      <w:pPr>
        <w:tabs>
          <w:tab w:val="num" w:pos="1418"/>
        </w:tabs>
        <w:ind w:left="1418" w:hanging="567"/>
      </w:pPr>
      <w:rPr>
        <w:rFonts w:ascii="Times New Roman" w:hAnsi="Times New Roman" w:cs="Times New Roman" w:hint="default"/>
      </w:rPr>
    </w:lvl>
    <w:lvl w:ilvl="3">
      <w:start w:val="1"/>
      <w:numFmt w:val="decimal"/>
      <w:lvlText w:val="%2.%3.%4"/>
      <w:lvlJc w:val="left"/>
      <w:pPr>
        <w:tabs>
          <w:tab w:val="num" w:pos="1984"/>
        </w:tabs>
        <w:ind w:left="1984" w:hanging="708"/>
      </w:pPr>
      <w:rPr>
        <w:rFonts w:ascii="Times New Roman" w:hAnsi="Times New Roman" w:cs="Times New Roman" w:hint="default"/>
      </w:rPr>
    </w:lvl>
    <w:lvl w:ilvl="4">
      <w:start w:val="1"/>
      <w:numFmt w:val="decimal"/>
      <w:lvlText w:val="%2.%3.%4.%5"/>
      <w:lvlJc w:val="left"/>
      <w:pPr>
        <w:tabs>
          <w:tab w:val="num" w:pos="2551"/>
        </w:tabs>
        <w:ind w:left="2551" w:hanging="850"/>
      </w:pPr>
      <w:rPr>
        <w:rFonts w:ascii="Times New Roman" w:hAnsi="Times New Roman" w:cs="Times New Roman" w:hint="default"/>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17" w15:restartNumberingAfterBreak="0">
    <w:nsid w:val="1D6C71E1"/>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18" w15:restartNumberingAfterBreak="0">
    <w:nsid w:val="1F0C3F44"/>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19" w15:restartNumberingAfterBreak="0">
    <w:nsid w:val="1F523826"/>
    <w:multiLevelType w:val="hybridMultilevel"/>
    <w:tmpl w:val="964AF9C0"/>
    <w:lvl w:ilvl="0" w:tplc="02EEB11E">
      <w:start w:val="1"/>
      <w:numFmt w:val="decimal"/>
      <w:lvlText w:val="%1."/>
      <w:lvlJc w:val="left"/>
      <w:pPr>
        <w:tabs>
          <w:tab w:val="num" w:pos="960"/>
        </w:tabs>
        <w:ind w:left="960" w:hanging="9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273E407A"/>
    <w:multiLevelType w:val="multilevel"/>
    <w:tmpl w:val="D46CB290"/>
    <w:lvl w:ilvl="0">
      <w:start w:val="1"/>
      <w:numFmt w:val="decimal"/>
      <w:lvlText w:val="%1"/>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1" w15:restartNumberingAfterBreak="0">
    <w:nsid w:val="27D6684E"/>
    <w:multiLevelType w:val="hybridMultilevel"/>
    <w:tmpl w:val="199E44E8"/>
    <w:lvl w:ilvl="0" w:tplc="92346B04">
      <w:start w:val="1"/>
      <w:numFmt w:val="decimal"/>
      <w:lvlText w:val="%1."/>
      <w:lvlJc w:val="left"/>
      <w:pPr>
        <w:ind w:left="465" w:hanging="360"/>
      </w:pPr>
      <w:rPr>
        <w:rFonts w:hint="default"/>
      </w:rPr>
    </w:lvl>
    <w:lvl w:ilvl="1" w:tplc="04090019" w:tentative="1">
      <w:start w:val="1"/>
      <w:numFmt w:val="ideographTraditional"/>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ideographTraditional"/>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ideographTraditional"/>
      <w:lvlText w:val="%8、"/>
      <w:lvlJc w:val="left"/>
      <w:pPr>
        <w:ind w:left="3945" w:hanging="480"/>
      </w:pPr>
    </w:lvl>
    <w:lvl w:ilvl="8" w:tplc="0409001B" w:tentative="1">
      <w:start w:val="1"/>
      <w:numFmt w:val="lowerRoman"/>
      <w:lvlText w:val="%9."/>
      <w:lvlJc w:val="right"/>
      <w:pPr>
        <w:ind w:left="4425" w:hanging="480"/>
      </w:pPr>
    </w:lvl>
  </w:abstractNum>
  <w:abstractNum w:abstractNumId="22" w15:restartNumberingAfterBreak="0">
    <w:nsid w:val="2B2278D6"/>
    <w:multiLevelType w:val="hybridMultilevel"/>
    <w:tmpl w:val="7E283FAC"/>
    <w:lvl w:ilvl="0" w:tplc="CD96AF0A">
      <w:start w:val="1"/>
      <w:numFmt w:val="decimal"/>
      <w:pStyle w:val="bullet"/>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DFF4F06"/>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24" w15:restartNumberingAfterBreak="0">
    <w:nsid w:val="3826592A"/>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25" w15:restartNumberingAfterBreak="0">
    <w:nsid w:val="38E31A6B"/>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6" w15:restartNumberingAfterBreak="0">
    <w:nsid w:val="4220171D"/>
    <w:multiLevelType w:val="hybridMultilevel"/>
    <w:tmpl w:val="AB1250DC"/>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15:restartNumberingAfterBreak="0">
    <w:nsid w:val="48A05760"/>
    <w:multiLevelType w:val="multilevel"/>
    <w:tmpl w:val="407C595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8"/>
        </w:tabs>
        <w:ind w:left="1248" w:hanging="708"/>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8" w15:restartNumberingAfterBreak="0">
    <w:nsid w:val="4DA03033"/>
    <w:multiLevelType w:val="multilevel"/>
    <w:tmpl w:val="E9EEFC3C"/>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1729"/>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9" w15:restartNumberingAfterBreak="0">
    <w:nsid w:val="51740963"/>
    <w:multiLevelType w:val="multilevel"/>
    <w:tmpl w:val="407C595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8"/>
        </w:tabs>
        <w:ind w:left="1248" w:hanging="708"/>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30" w15:restartNumberingAfterBreak="0">
    <w:nsid w:val="539D7C9B"/>
    <w:multiLevelType w:val="hybridMultilevel"/>
    <w:tmpl w:val="27C4D84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DEE2AE7"/>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32" w15:restartNumberingAfterBreak="0">
    <w:nsid w:val="5E040A0A"/>
    <w:multiLevelType w:val="singleLevel"/>
    <w:tmpl w:val="9CB8D998"/>
    <w:lvl w:ilvl="0">
      <w:start w:val="1"/>
      <w:numFmt w:val="bullet"/>
      <w:pStyle w:val="1"/>
      <w:lvlText w:val=""/>
      <w:lvlJc w:val="left"/>
      <w:pPr>
        <w:tabs>
          <w:tab w:val="num" w:pos="425"/>
        </w:tabs>
        <w:ind w:left="425" w:hanging="425"/>
      </w:pPr>
      <w:rPr>
        <w:rFonts w:ascii="Wingdings" w:hAnsi="Wingdings" w:hint="default"/>
      </w:rPr>
    </w:lvl>
  </w:abstractNum>
  <w:abstractNum w:abstractNumId="33" w15:restartNumberingAfterBreak="0">
    <w:nsid w:val="5FB33135"/>
    <w:multiLevelType w:val="multilevel"/>
    <w:tmpl w:val="D46CB290"/>
    <w:lvl w:ilvl="0">
      <w:start w:val="1"/>
      <w:numFmt w:val="decimal"/>
      <w:lvlText w:val="%1"/>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4" w15:restartNumberingAfterBreak="0">
    <w:nsid w:val="620C3181"/>
    <w:multiLevelType w:val="multilevel"/>
    <w:tmpl w:val="CF8A9E08"/>
    <w:lvl w:ilvl="0">
      <w:start w:val="1"/>
      <w:numFmt w:val="taiwa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color w:val="000000"/>
      </w:rPr>
    </w:lvl>
    <w:lvl w:ilvl="4">
      <w:start w:val="1"/>
      <w:numFmt w:val="decimal"/>
      <w:lvlText w:val="%1.%2.%3.%4.%5"/>
      <w:lvlJc w:val="left"/>
      <w:pPr>
        <w:ind w:left="2551" w:hanging="850"/>
      </w:pPr>
      <w:rPr>
        <w:rFonts w:hint="eastAsia"/>
        <w:b w:val="0"/>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2C856BE"/>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36" w15:restartNumberingAfterBreak="0">
    <w:nsid w:val="66B33B91"/>
    <w:multiLevelType w:val="hybridMultilevel"/>
    <w:tmpl w:val="F76693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75163BE"/>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4"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38" w15:restartNumberingAfterBreak="0">
    <w:nsid w:val="6C0A78C5"/>
    <w:multiLevelType w:val="hybridMultilevel"/>
    <w:tmpl w:val="C09CC38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7018170B"/>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40" w15:restartNumberingAfterBreak="0">
    <w:nsid w:val="74787690"/>
    <w:multiLevelType w:val="hybridMultilevel"/>
    <w:tmpl w:val="662C4400"/>
    <w:lvl w:ilvl="0" w:tplc="87487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7F425C5"/>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42" w15:restartNumberingAfterBreak="0">
    <w:nsid w:val="78C27839"/>
    <w:multiLevelType w:val="hybridMultilevel"/>
    <w:tmpl w:val="CF6AA28C"/>
    <w:lvl w:ilvl="0" w:tplc="02EEB11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4"/>
  </w:num>
  <w:num w:numId="2">
    <w:abstractNumId w:val="19"/>
  </w:num>
  <w:num w:numId="3">
    <w:abstractNumId w:val="15"/>
  </w:num>
  <w:num w:numId="4">
    <w:abstractNumId w:val="22"/>
  </w:num>
  <w:num w:numId="5">
    <w:abstractNumId w:val="16"/>
  </w:num>
  <w:num w:numId="6">
    <w:abstractNumId w:val="38"/>
  </w:num>
  <w:num w:numId="7">
    <w:abstractNumId w:val="30"/>
  </w:num>
  <w:num w:numId="8">
    <w:abstractNumId w:val="32"/>
  </w:num>
  <w:num w:numId="9">
    <w:abstractNumId w:val="10"/>
  </w:num>
  <w:num w:numId="10">
    <w:abstractNumId w:val="26"/>
  </w:num>
  <w:num w:numId="11">
    <w:abstractNumId w:val="27"/>
  </w:num>
  <w:num w:numId="12">
    <w:abstractNumId w:val="29"/>
  </w:num>
  <w:num w:numId="13">
    <w:abstractNumId w:val="18"/>
  </w:num>
  <w:num w:numId="14">
    <w:abstractNumId w:val="41"/>
  </w:num>
  <w:num w:numId="15">
    <w:abstractNumId w:val="25"/>
  </w:num>
  <w:num w:numId="16">
    <w:abstractNumId w:val="11"/>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35"/>
  </w:num>
  <w:num w:numId="28">
    <w:abstractNumId w:val="31"/>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23"/>
  </w:num>
  <w:num w:numId="32">
    <w:abstractNumId w:val="39"/>
  </w:num>
  <w:num w:numId="33">
    <w:abstractNumId w:val="42"/>
  </w:num>
  <w:num w:numId="34">
    <w:abstractNumId w:val="28"/>
  </w:num>
  <w:num w:numId="35">
    <w:abstractNumId w:val="36"/>
  </w:num>
  <w:num w:numId="36">
    <w:abstractNumId w:val="33"/>
  </w:num>
  <w:num w:numId="37">
    <w:abstractNumId w:val="20"/>
  </w:num>
  <w:num w:numId="38">
    <w:abstractNumId w:val="37"/>
  </w:num>
  <w:num w:numId="39">
    <w:abstractNumId w:val="14"/>
  </w:num>
  <w:num w:numId="40">
    <w:abstractNumId w:val="12"/>
  </w:num>
  <w:num w:numId="41">
    <w:abstractNumId w:val="40"/>
  </w:num>
  <w:num w:numId="42">
    <w:abstractNumId w:val="21"/>
  </w:num>
  <w:num w:numId="43">
    <w:abstractNumId w:val="24"/>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trackRevisions/>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2BA8"/>
    <w:rsid w:val="0000096F"/>
    <w:rsid w:val="000024F6"/>
    <w:rsid w:val="00002C7F"/>
    <w:rsid w:val="00003563"/>
    <w:rsid w:val="0000563E"/>
    <w:rsid w:val="000110F3"/>
    <w:rsid w:val="00012E7C"/>
    <w:rsid w:val="000134DD"/>
    <w:rsid w:val="00014A6C"/>
    <w:rsid w:val="0001563C"/>
    <w:rsid w:val="00016F11"/>
    <w:rsid w:val="00020BCC"/>
    <w:rsid w:val="000212D5"/>
    <w:rsid w:val="00021755"/>
    <w:rsid w:val="00026A58"/>
    <w:rsid w:val="00026F13"/>
    <w:rsid w:val="00027926"/>
    <w:rsid w:val="00027B35"/>
    <w:rsid w:val="00027D1B"/>
    <w:rsid w:val="00027FC5"/>
    <w:rsid w:val="00031272"/>
    <w:rsid w:val="00033535"/>
    <w:rsid w:val="00033619"/>
    <w:rsid w:val="00035854"/>
    <w:rsid w:val="000378D6"/>
    <w:rsid w:val="00037D02"/>
    <w:rsid w:val="00042C50"/>
    <w:rsid w:val="00044B33"/>
    <w:rsid w:val="00050D23"/>
    <w:rsid w:val="000519F8"/>
    <w:rsid w:val="000527F0"/>
    <w:rsid w:val="000556C0"/>
    <w:rsid w:val="000558F2"/>
    <w:rsid w:val="00055B24"/>
    <w:rsid w:val="00060930"/>
    <w:rsid w:val="00063EA5"/>
    <w:rsid w:val="00065586"/>
    <w:rsid w:val="00066DDB"/>
    <w:rsid w:val="00070A6B"/>
    <w:rsid w:val="000719ED"/>
    <w:rsid w:val="000726A0"/>
    <w:rsid w:val="00073BA3"/>
    <w:rsid w:val="00074A36"/>
    <w:rsid w:val="00075C91"/>
    <w:rsid w:val="00077C11"/>
    <w:rsid w:val="0008099E"/>
    <w:rsid w:val="000814EE"/>
    <w:rsid w:val="00082D62"/>
    <w:rsid w:val="0008361E"/>
    <w:rsid w:val="0008439C"/>
    <w:rsid w:val="00084E23"/>
    <w:rsid w:val="00084EAA"/>
    <w:rsid w:val="000876EA"/>
    <w:rsid w:val="000922A0"/>
    <w:rsid w:val="00094626"/>
    <w:rsid w:val="00096AC9"/>
    <w:rsid w:val="00097092"/>
    <w:rsid w:val="00097AB5"/>
    <w:rsid w:val="000A1EB4"/>
    <w:rsid w:val="000A238B"/>
    <w:rsid w:val="000A3B8C"/>
    <w:rsid w:val="000A3E9D"/>
    <w:rsid w:val="000A4263"/>
    <w:rsid w:val="000A54F5"/>
    <w:rsid w:val="000A5518"/>
    <w:rsid w:val="000A5DC1"/>
    <w:rsid w:val="000A740A"/>
    <w:rsid w:val="000A757A"/>
    <w:rsid w:val="000B1567"/>
    <w:rsid w:val="000B1B22"/>
    <w:rsid w:val="000B1B3B"/>
    <w:rsid w:val="000B23D1"/>
    <w:rsid w:val="000B29D1"/>
    <w:rsid w:val="000B3D5C"/>
    <w:rsid w:val="000B5824"/>
    <w:rsid w:val="000B5B46"/>
    <w:rsid w:val="000B5DF5"/>
    <w:rsid w:val="000B7900"/>
    <w:rsid w:val="000C0C05"/>
    <w:rsid w:val="000C14B1"/>
    <w:rsid w:val="000C2080"/>
    <w:rsid w:val="000C290F"/>
    <w:rsid w:val="000C2B47"/>
    <w:rsid w:val="000C2BA8"/>
    <w:rsid w:val="000C32F1"/>
    <w:rsid w:val="000C4195"/>
    <w:rsid w:val="000C6C3F"/>
    <w:rsid w:val="000C7426"/>
    <w:rsid w:val="000D01CC"/>
    <w:rsid w:val="000D0758"/>
    <w:rsid w:val="000D07A9"/>
    <w:rsid w:val="000D452C"/>
    <w:rsid w:val="000D4EE9"/>
    <w:rsid w:val="000D6712"/>
    <w:rsid w:val="000E05E0"/>
    <w:rsid w:val="000E17F0"/>
    <w:rsid w:val="000E2505"/>
    <w:rsid w:val="000E38A7"/>
    <w:rsid w:val="000E3A3C"/>
    <w:rsid w:val="000E3E84"/>
    <w:rsid w:val="000E5276"/>
    <w:rsid w:val="000E5486"/>
    <w:rsid w:val="000E57E8"/>
    <w:rsid w:val="000E6BD5"/>
    <w:rsid w:val="000E6EA1"/>
    <w:rsid w:val="000E7517"/>
    <w:rsid w:val="000E7C24"/>
    <w:rsid w:val="000F0395"/>
    <w:rsid w:val="000F08F7"/>
    <w:rsid w:val="000F0EAB"/>
    <w:rsid w:val="000F10A2"/>
    <w:rsid w:val="000F2463"/>
    <w:rsid w:val="000F37F7"/>
    <w:rsid w:val="000F3CF9"/>
    <w:rsid w:val="000F4D30"/>
    <w:rsid w:val="000F4F2F"/>
    <w:rsid w:val="000F541D"/>
    <w:rsid w:val="000F6885"/>
    <w:rsid w:val="000F6FAF"/>
    <w:rsid w:val="000F76A1"/>
    <w:rsid w:val="000F7EEB"/>
    <w:rsid w:val="001029E3"/>
    <w:rsid w:val="001031E5"/>
    <w:rsid w:val="00105169"/>
    <w:rsid w:val="00105641"/>
    <w:rsid w:val="00106035"/>
    <w:rsid w:val="00110D8C"/>
    <w:rsid w:val="0011118D"/>
    <w:rsid w:val="0011125A"/>
    <w:rsid w:val="001112EA"/>
    <w:rsid w:val="001113FA"/>
    <w:rsid w:val="00112039"/>
    <w:rsid w:val="00112BFC"/>
    <w:rsid w:val="00112C80"/>
    <w:rsid w:val="00112CFE"/>
    <w:rsid w:val="00115668"/>
    <w:rsid w:val="0011637D"/>
    <w:rsid w:val="00116648"/>
    <w:rsid w:val="0011777A"/>
    <w:rsid w:val="00117E85"/>
    <w:rsid w:val="001214C2"/>
    <w:rsid w:val="00122177"/>
    <w:rsid w:val="00122265"/>
    <w:rsid w:val="0012244B"/>
    <w:rsid w:val="00124710"/>
    <w:rsid w:val="00124800"/>
    <w:rsid w:val="001266FD"/>
    <w:rsid w:val="00126E79"/>
    <w:rsid w:val="00126E89"/>
    <w:rsid w:val="00131409"/>
    <w:rsid w:val="001314C4"/>
    <w:rsid w:val="00131868"/>
    <w:rsid w:val="00132923"/>
    <w:rsid w:val="001343D4"/>
    <w:rsid w:val="00134BB9"/>
    <w:rsid w:val="00134DCF"/>
    <w:rsid w:val="00135E9D"/>
    <w:rsid w:val="00136FFA"/>
    <w:rsid w:val="00137442"/>
    <w:rsid w:val="001376A9"/>
    <w:rsid w:val="00137FCC"/>
    <w:rsid w:val="0014040B"/>
    <w:rsid w:val="00140D40"/>
    <w:rsid w:val="001431B5"/>
    <w:rsid w:val="0014365B"/>
    <w:rsid w:val="001441A3"/>
    <w:rsid w:val="00144952"/>
    <w:rsid w:val="00145E03"/>
    <w:rsid w:val="00146D45"/>
    <w:rsid w:val="00147CA4"/>
    <w:rsid w:val="00150105"/>
    <w:rsid w:val="00151155"/>
    <w:rsid w:val="001517EA"/>
    <w:rsid w:val="00152110"/>
    <w:rsid w:val="00152AEF"/>
    <w:rsid w:val="001533D9"/>
    <w:rsid w:val="001537BC"/>
    <w:rsid w:val="00153F38"/>
    <w:rsid w:val="00154805"/>
    <w:rsid w:val="0015485D"/>
    <w:rsid w:val="00155547"/>
    <w:rsid w:val="00156568"/>
    <w:rsid w:val="001570DB"/>
    <w:rsid w:val="0015751B"/>
    <w:rsid w:val="00157624"/>
    <w:rsid w:val="00157DD2"/>
    <w:rsid w:val="0016095B"/>
    <w:rsid w:val="00160ADC"/>
    <w:rsid w:val="001614E3"/>
    <w:rsid w:val="001619B9"/>
    <w:rsid w:val="0016229D"/>
    <w:rsid w:val="00162624"/>
    <w:rsid w:val="001633BB"/>
    <w:rsid w:val="00164942"/>
    <w:rsid w:val="001664DA"/>
    <w:rsid w:val="001677B3"/>
    <w:rsid w:val="001678C2"/>
    <w:rsid w:val="00167DC4"/>
    <w:rsid w:val="0017097A"/>
    <w:rsid w:val="00171951"/>
    <w:rsid w:val="001734EE"/>
    <w:rsid w:val="001752ED"/>
    <w:rsid w:val="0017539B"/>
    <w:rsid w:val="00176AF0"/>
    <w:rsid w:val="00176AFB"/>
    <w:rsid w:val="00181D03"/>
    <w:rsid w:val="00182540"/>
    <w:rsid w:val="00183411"/>
    <w:rsid w:val="00183EE6"/>
    <w:rsid w:val="0018426C"/>
    <w:rsid w:val="00184863"/>
    <w:rsid w:val="001848F8"/>
    <w:rsid w:val="0018502A"/>
    <w:rsid w:val="0018565C"/>
    <w:rsid w:val="001857CC"/>
    <w:rsid w:val="00186246"/>
    <w:rsid w:val="00186737"/>
    <w:rsid w:val="00186E1D"/>
    <w:rsid w:val="00186FAA"/>
    <w:rsid w:val="0019228C"/>
    <w:rsid w:val="00193929"/>
    <w:rsid w:val="001949BE"/>
    <w:rsid w:val="001959B2"/>
    <w:rsid w:val="001A0ADD"/>
    <w:rsid w:val="001A1E06"/>
    <w:rsid w:val="001A2402"/>
    <w:rsid w:val="001A2B06"/>
    <w:rsid w:val="001A2BD7"/>
    <w:rsid w:val="001A3584"/>
    <w:rsid w:val="001A5718"/>
    <w:rsid w:val="001A578F"/>
    <w:rsid w:val="001B11F7"/>
    <w:rsid w:val="001B33A7"/>
    <w:rsid w:val="001B4EAD"/>
    <w:rsid w:val="001B5364"/>
    <w:rsid w:val="001B5CD4"/>
    <w:rsid w:val="001B6F6C"/>
    <w:rsid w:val="001B6F6F"/>
    <w:rsid w:val="001B7BC4"/>
    <w:rsid w:val="001C1A14"/>
    <w:rsid w:val="001C2704"/>
    <w:rsid w:val="001C2B0F"/>
    <w:rsid w:val="001C309A"/>
    <w:rsid w:val="001C3BE6"/>
    <w:rsid w:val="001C3FDB"/>
    <w:rsid w:val="001C41F1"/>
    <w:rsid w:val="001C4E1D"/>
    <w:rsid w:val="001C57F5"/>
    <w:rsid w:val="001C684D"/>
    <w:rsid w:val="001D0435"/>
    <w:rsid w:val="001D0E9D"/>
    <w:rsid w:val="001D2491"/>
    <w:rsid w:val="001D316C"/>
    <w:rsid w:val="001D3ADE"/>
    <w:rsid w:val="001D7776"/>
    <w:rsid w:val="001D7EA2"/>
    <w:rsid w:val="001E073C"/>
    <w:rsid w:val="001E0897"/>
    <w:rsid w:val="001E12EE"/>
    <w:rsid w:val="001E1438"/>
    <w:rsid w:val="001E2B9B"/>
    <w:rsid w:val="001E2D8A"/>
    <w:rsid w:val="001E3ED1"/>
    <w:rsid w:val="001E4613"/>
    <w:rsid w:val="001E5C82"/>
    <w:rsid w:val="001E6695"/>
    <w:rsid w:val="001E6D6E"/>
    <w:rsid w:val="001E7EFA"/>
    <w:rsid w:val="001F0BB9"/>
    <w:rsid w:val="001F32B1"/>
    <w:rsid w:val="001F4C49"/>
    <w:rsid w:val="001F531E"/>
    <w:rsid w:val="001F5B3D"/>
    <w:rsid w:val="001F710C"/>
    <w:rsid w:val="00201536"/>
    <w:rsid w:val="00203090"/>
    <w:rsid w:val="00206372"/>
    <w:rsid w:val="00206461"/>
    <w:rsid w:val="00207652"/>
    <w:rsid w:val="002078AA"/>
    <w:rsid w:val="002103E0"/>
    <w:rsid w:val="002106CA"/>
    <w:rsid w:val="002134E7"/>
    <w:rsid w:val="0021514C"/>
    <w:rsid w:val="0021615B"/>
    <w:rsid w:val="002169BB"/>
    <w:rsid w:val="00217180"/>
    <w:rsid w:val="002175D5"/>
    <w:rsid w:val="002177BE"/>
    <w:rsid w:val="002209F9"/>
    <w:rsid w:val="00221E19"/>
    <w:rsid w:val="0022325E"/>
    <w:rsid w:val="00224B9E"/>
    <w:rsid w:val="00225A49"/>
    <w:rsid w:val="00225BEE"/>
    <w:rsid w:val="00227043"/>
    <w:rsid w:val="002272E6"/>
    <w:rsid w:val="00227D04"/>
    <w:rsid w:val="00227E7F"/>
    <w:rsid w:val="002329F9"/>
    <w:rsid w:val="00233210"/>
    <w:rsid w:val="002335A1"/>
    <w:rsid w:val="00234A08"/>
    <w:rsid w:val="0023658E"/>
    <w:rsid w:val="002374DC"/>
    <w:rsid w:val="002401C0"/>
    <w:rsid w:val="002407D4"/>
    <w:rsid w:val="00241368"/>
    <w:rsid w:val="00241CB2"/>
    <w:rsid w:val="00241E8D"/>
    <w:rsid w:val="002421EF"/>
    <w:rsid w:val="00242DF0"/>
    <w:rsid w:val="00242F37"/>
    <w:rsid w:val="00243D96"/>
    <w:rsid w:val="00243E91"/>
    <w:rsid w:val="00246260"/>
    <w:rsid w:val="00246E06"/>
    <w:rsid w:val="00246F3C"/>
    <w:rsid w:val="00247745"/>
    <w:rsid w:val="002477EB"/>
    <w:rsid w:val="00250B04"/>
    <w:rsid w:val="00250D2D"/>
    <w:rsid w:val="00250F79"/>
    <w:rsid w:val="002543A5"/>
    <w:rsid w:val="00256B93"/>
    <w:rsid w:val="00257273"/>
    <w:rsid w:val="002577FB"/>
    <w:rsid w:val="002602E5"/>
    <w:rsid w:val="00262779"/>
    <w:rsid w:val="00262788"/>
    <w:rsid w:val="00263994"/>
    <w:rsid w:val="00263DFE"/>
    <w:rsid w:val="002651FE"/>
    <w:rsid w:val="00266117"/>
    <w:rsid w:val="00266618"/>
    <w:rsid w:val="00272048"/>
    <w:rsid w:val="0027255C"/>
    <w:rsid w:val="0027311F"/>
    <w:rsid w:val="002737A7"/>
    <w:rsid w:val="00273C1F"/>
    <w:rsid w:val="00274796"/>
    <w:rsid w:val="00275259"/>
    <w:rsid w:val="00275B45"/>
    <w:rsid w:val="00277D86"/>
    <w:rsid w:val="00280672"/>
    <w:rsid w:val="00281D7D"/>
    <w:rsid w:val="002831BB"/>
    <w:rsid w:val="00283478"/>
    <w:rsid w:val="00284D22"/>
    <w:rsid w:val="00286384"/>
    <w:rsid w:val="00287A6C"/>
    <w:rsid w:val="00290D9F"/>
    <w:rsid w:val="0029187B"/>
    <w:rsid w:val="00291FF9"/>
    <w:rsid w:val="00293C61"/>
    <w:rsid w:val="00295163"/>
    <w:rsid w:val="00295DC0"/>
    <w:rsid w:val="002A0378"/>
    <w:rsid w:val="002A3335"/>
    <w:rsid w:val="002A3AE7"/>
    <w:rsid w:val="002A53E7"/>
    <w:rsid w:val="002A5E97"/>
    <w:rsid w:val="002A6B21"/>
    <w:rsid w:val="002A6FA5"/>
    <w:rsid w:val="002B1F02"/>
    <w:rsid w:val="002B3026"/>
    <w:rsid w:val="002B395E"/>
    <w:rsid w:val="002B3C1B"/>
    <w:rsid w:val="002B465A"/>
    <w:rsid w:val="002B4FB0"/>
    <w:rsid w:val="002B55E2"/>
    <w:rsid w:val="002B58D6"/>
    <w:rsid w:val="002B5B93"/>
    <w:rsid w:val="002B63DE"/>
    <w:rsid w:val="002B7029"/>
    <w:rsid w:val="002B784E"/>
    <w:rsid w:val="002C2513"/>
    <w:rsid w:val="002C29D1"/>
    <w:rsid w:val="002C2E69"/>
    <w:rsid w:val="002C475F"/>
    <w:rsid w:val="002C57C6"/>
    <w:rsid w:val="002D21F3"/>
    <w:rsid w:val="002D3629"/>
    <w:rsid w:val="002D7662"/>
    <w:rsid w:val="002D7D92"/>
    <w:rsid w:val="002E287D"/>
    <w:rsid w:val="002E328C"/>
    <w:rsid w:val="002E41E0"/>
    <w:rsid w:val="002E7766"/>
    <w:rsid w:val="002F1777"/>
    <w:rsid w:val="002F17A3"/>
    <w:rsid w:val="002F1DBA"/>
    <w:rsid w:val="002F62AF"/>
    <w:rsid w:val="002F6AE1"/>
    <w:rsid w:val="002F6C42"/>
    <w:rsid w:val="002F6EA2"/>
    <w:rsid w:val="003011AB"/>
    <w:rsid w:val="00302FAE"/>
    <w:rsid w:val="00303AF3"/>
    <w:rsid w:val="00304D23"/>
    <w:rsid w:val="00305137"/>
    <w:rsid w:val="0030542C"/>
    <w:rsid w:val="00305C2A"/>
    <w:rsid w:val="00306FC7"/>
    <w:rsid w:val="003076ED"/>
    <w:rsid w:val="00307C34"/>
    <w:rsid w:val="0031013D"/>
    <w:rsid w:val="00310D51"/>
    <w:rsid w:val="00311F84"/>
    <w:rsid w:val="0031349D"/>
    <w:rsid w:val="00316261"/>
    <w:rsid w:val="00320FDD"/>
    <w:rsid w:val="00321C07"/>
    <w:rsid w:val="00321F42"/>
    <w:rsid w:val="00322D04"/>
    <w:rsid w:val="00322F9E"/>
    <w:rsid w:val="00323631"/>
    <w:rsid w:val="003239B6"/>
    <w:rsid w:val="00326BA6"/>
    <w:rsid w:val="0033015A"/>
    <w:rsid w:val="003305F4"/>
    <w:rsid w:val="00331A56"/>
    <w:rsid w:val="003329AD"/>
    <w:rsid w:val="00334274"/>
    <w:rsid w:val="003344C9"/>
    <w:rsid w:val="00336972"/>
    <w:rsid w:val="003379E7"/>
    <w:rsid w:val="00342687"/>
    <w:rsid w:val="0034272F"/>
    <w:rsid w:val="0034296F"/>
    <w:rsid w:val="00344325"/>
    <w:rsid w:val="003448C8"/>
    <w:rsid w:val="0034501B"/>
    <w:rsid w:val="00347095"/>
    <w:rsid w:val="00347264"/>
    <w:rsid w:val="00347363"/>
    <w:rsid w:val="0034777D"/>
    <w:rsid w:val="00350114"/>
    <w:rsid w:val="0035326C"/>
    <w:rsid w:val="003534AA"/>
    <w:rsid w:val="00354547"/>
    <w:rsid w:val="0035467B"/>
    <w:rsid w:val="00355B08"/>
    <w:rsid w:val="00355D14"/>
    <w:rsid w:val="00356383"/>
    <w:rsid w:val="00361C81"/>
    <w:rsid w:val="003640C4"/>
    <w:rsid w:val="0036470B"/>
    <w:rsid w:val="00364B5E"/>
    <w:rsid w:val="0036513E"/>
    <w:rsid w:val="0036551B"/>
    <w:rsid w:val="0036621D"/>
    <w:rsid w:val="003720BA"/>
    <w:rsid w:val="00373701"/>
    <w:rsid w:val="0037557B"/>
    <w:rsid w:val="00375F9C"/>
    <w:rsid w:val="0037656B"/>
    <w:rsid w:val="003776B3"/>
    <w:rsid w:val="003823C8"/>
    <w:rsid w:val="0038341A"/>
    <w:rsid w:val="00383AF7"/>
    <w:rsid w:val="003846FB"/>
    <w:rsid w:val="0039450E"/>
    <w:rsid w:val="00394E7C"/>
    <w:rsid w:val="003962C1"/>
    <w:rsid w:val="0039747D"/>
    <w:rsid w:val="0039751A"/>
    <w:rsid w:val="00397ED4"/>
    <w:rsid w:val="003A0042"/>
    <w:rsid w:val="003A0593"/>
    <w:rsid w:val="003A11F9"/>
    <w:rsid w:val="003A196B"/>
    <w:rsid w:val="003A1A10"/>
    <w:rsid w:val="003A1F7A"/>
    <w:rsid w:val="003A3896"/>
    <w:rsid w:val="003A43C8"/>
    <w:rsid w:val="003A6620"/>
    <w:rsid w:val="003A6C70"/>
    <w:rsid w:val="003B0AF6"/>
    <w:rsid w:val="003B19F5"/>
    <w:rsid w:val="003B1EE1"/>
    <w:rsid w:val="003B233B"/>
    <w:rsid w:val="003B34A7"/>
    <w:rsid w:val="003B37D3"/>
    <w:rsid w:val="003B460E"/>
    <w:rsid w:val="003B4BFF"/>
    <w:rsid w:val="003B59FE"/>
    <w:rsid w:val="003C1675"/>
    <w:rsid w:val="003C19EC"/>
    <w:rsid w:val="003C2078"/>
    <w:rsid w:val="003C2A94"/>
    <w:rsid w:val="003C34D1"/>
    <w:rsid w:val="003C4B1C"/>
    <w:rsid w:val="003C4BEB"/>
    <w:rsid w:val="003C5FDB"/>
    <w:rsid w:val="003D02D0"/>
    <w:rsid w:val="003D0A4B"/>
    <w:rsid w:val="003D1C84"/>
    <w:rsid w:val="003D21E9"/>
    <w:rsid w:val="003D2AC1"/>
    <w:rsid w:val="003D31F7"/>
    <w:rsid w:val="003D3DDD"/>
    <w:rsid w:val="003D50AB"/>
    <w:rsid w:val="003D7571"/>
    <w:rsid w:val="003D7DA8"/>
    <w:rsid w:val="003E0171"/>
    <w:rsid w:val="003E178A"/>
    <w:rsid w:val="003E2772"/>
    <w:rsid w:val="003E2BBC"/>
    <w:rsid w:val="003E2E2B"/>
    <w:rsid w:val="003E3957"/>
    <w:rsid w:val="003E3B20"/>
    <w:rsid w:val="003E4147"/>
    <w:rsid w:val="003E5979"/>
    <w:rsid w:val="003E5D81"/>
    <w:rsid w:val="003E7021"/>
    <w:rsid w:val="003F0E2F"/>
    <w:rsid w:val="003F1740"/>
    <w:rsid w:val="003F1862"/>
    <w:rsid w:val="003F1F68"/>
    <w:rsid w:val="003F242E"/>
    <w:rsid w:val="003F425A"/>
    <w:rsid w:val="003F4F5B"/>
    <w:rsid w:val="003F60C6"/>
    <w:rsid w:val="00403413"/>
    <w:rsid w:val="00403625"/>
    <w:rsid w:val="0040455F"/>
    <w:rsid w:val="00404C69"/>
    <w:rsid w:val="004050D4"/>
    <w:rsid w:val="004052B9"/>
    <w:rsid w:val="00405370"/>
    <w:rsid w:val="00405464"/>
    <w:rsid w:val="004055E4"/>
    <w:rsid w:val="00411851"/>
    <w:rsid w:val="0041190F"/>
    <w:rsid w:val="00411A07"/>
    <w:rsid w:val="00414995"/>
    <w:rsid w:val="004167FF"/>
    <w:rsid w:val="00416B42"/>
    <w:rsid w:val="00416FB5"/>
    <w:rsid w:val="004209C4"/>
    <w:rsid w:val="0042131F"/>
    <w:rsid w:val="00421CDC"/>
    <w:rsid w:val="004224DA"/>
    <w:rsid w:val="00424BD8"/>
    <w:rsid w:val="00425798"/>
    <w:rsid w:val="0042593D"/>
    <w:rsid w:val="00425E5D"/>
    <w:rsid w:val="004264F9"/>
    <w:rsid w:val="0042745B"/>
    <w:rsid w:val="00432713"/>
    <w:rsid w:val="00434585"/>
    <w:rsid w:val="00435763"/>
    <w:rsid w:val="00436568"/>
    <w:rsid w:val="00437AC8"/>
    <w:rsid w:val="00440BA5"/>
    <w:rsid w:val="00441C65"/>
    <w:rsid w:val="00441D0C"/>
    <w:rsid w:val="00441D8E"/>
    <w:rsid w:val="00441F81"/>
    <w:rsid w:val="00442005"/>
    <w:rsid w:val="004420D4"/>
    <w:rsid w:val="00446D21"/>
    <w:rsid w:val="00447AF7"/>
    <w:rsid w:val="00451146"/>
    <w:rsid w:val="00452313"/>
    <w:rsid w:val="00454AF2"/>
    <w:rsid w:val="00456955"/>
    <w:rsid w:val="00456A0E"/>
    <w:rsid w:val="00461BC0"/>
    <w:rsid w:val="00462CB7"/>
    <w:rsid w:val="00463CF3"/>
    <w:rsid w:val="00464A05"/>
    <w:rsid w:val="004650B8"/>
    <w:rsid w:val="00465F98"/>
    <w:rsid w:val="0046634B"/>
    <w:rsid w:val="00467E07"/>
    <w:rsid w:val="004714FF"/>
    <w:rsid w:val="00471DCF"/>
    <w:rsid w:val="00472FCE"/>
    <w:rsid w:val="0047387D"/>
    <w:rsid w:val="00475FFF"/>
    <w:rsid w:val="00476A49"/>
    <w:rsid w:val="00476DF5"/>
    <w:rsid w:val="00480721"/>
    <w:rsid w:val="004812E1"/>
    <w:rsid w:val="00482B3B"/>
    <w:rsid w:val="004833C1"/>
    <w:rsid w:val="00484E72"/>
    <w:rsid w:val="00486F35"/>
    <w:rsid w:val="0049084B"/>
    <w:rsid w:val="00490A61"/>
    <w:rsid w:val="00491FEA"/>
    <w:rsid w:val="00493E11"/>
    <w:rsid w:val="00494F00"/>
    <w:rsid w:val="00496772"/>
    <w:rsid w:val="00497CB1"/>
    <w:rsid w:val="004A0DFD"/>
    <w:rsid w:val="004A1250"/>
    <w:rsid w:val="004A1296"/>
    <w:rsid w:val="004A134E"/>
    <w:rsid w:val="004A2396"/>
    <w:rsid w:val="004A30B4"/>
    <w:rsid w:val="004A33E6"/>
    <w:rsid w:val="004A40E8"/>
    <w:rsid w:val="004A42A4"/>
    <w:rsid w:val="004B138B"/>
    <w:rsid w:val="004B1727"/>
    <w:rsid w:val="004B18E8"/>
    <w:rsid w:val="004B1B07"/>
    <w:rsid w:val="004B2114"/>
    <w:rsid w:val="004B3C0F"/>
    <w:rsid w:val="004B3D1D"/>
    <w:rsid w:val="004B44ED"/>
    <w:rsid w:val="004B6651"/>
    <w:rsid w:val="004B7FDD"/>
    <w:rsid w:val="004C055F"/>
    <w:rsid w:val="004C27AB"/>
    <w:rsid w:val="004C2F3E"/>
    <w:rsid w:val="004C3585"/>
    <w:rsid w:val="004C3705"/>
    <w:rsid w:val="004C393E"/>
    <w:rsid w:val="004C3DB2"/>
    <w:rsid w:val="004C3E6A"/>
    <w:rsid w:val="004C54AC"/>
    <w:rsid w:val="004C67E8"/>
    <w:rsid w:val="004D018F"/>
    <w:rsid w:val="004D0F9E"/>
    <w:rsid w:val="004D152D"/>
    <w:rsid w:val="004D17D5"/>
    <w:rsid w:val="004D22A6"/>
    <w:rsid w:val="004D382E"/>
    <w:rsid w:val="004D424C"/>
    <w:rsid w:val="004D4F4C"/>
    <w:rsid w:val="004D57E5"/>
    <w:rsid w:val="004D6423"/>
    <w:rsid w:val="004E0165"/>
    <w:rsid w:val="004E0428"/>
    <w:rsid w:val="004E0966"/>
    <w:rsid w:val="004E152D"/>
    <w:rsid w:val="004E1DD6"/>
    <w:rsid w:val="004E1E50"/>
    <w:rsid w:val="004E2F84"/>
    <w:rsid w:val="004E314B"/>
    <w:rsid w:val="004E65BF"/>
    <w:rsid w:val="004E73AD"/>
    <w:rsid w:val="004F004F"/>
    <w:rsid w:val="004F0C72"/>
    <w:rsid w:val="004F213B"/>
    <w:rsid w:val="004F2824"/>
    <w:rsid w:val="004F2ABA"/>
    <w:rsid w:val="004F3CAB"/>
    <w:rsid w:val="004F4848"/>
    <w:rsid w:val="004F588B"/>
    <w:rsid w:val="004F5DE9"/>
    <w:rsid w:val="004F5E01"/>
    <w:rsid w:val="004F5E82"/>
    <w:rsid w:val="004F662C"/>
    <w:rsid w:val="004F7556"/>
    <w:rsid w:val="004F7B50"/>
    <w:rsid w:val="005027D9"/>
    <w:rsid w:val="005038FD"/>
    <w:rsid w:val="00507F36"/>
    <w:rsid w:val="00511762"/>
    <w:rsid w:val="00512518"/>
    <w:rsid w:val="0051614F"/>
    <w:rsid w:val="00520588"/>
    <w:rsid w:val="0052063D"/>
    <w:rsid w:val="00520D4B"/>
    <w:rsid w:val="00522386"/>
    <w:rsid w:val="005223D0"/>
    <w:rsid w:val="00524BF8"/>
    <w:rsid w:val="00524DE8"/>
    <w:rsid w:val="0052573F"/>
    <w:rsid w:val="005267EC"/>
    <w:rsid w:val="0052703E"/>
    <w:rsid w:val="00527649"/>
    <w:rsid w:val="005277F4"/>
    <w:rsid w:val="0053050D"/>
    <w:rsid w:val="0053248E"/>
    <w:rsid w:val="0053262C"/>
    <w:rsid w:val="005338BB"/>
    <w:rsid w:val="00533E1C"/>
    <w:rsid w:val="00534A5D"/>
    <w:rsid w:val="005359C7"/>
    <w:rsid w:val="00535AB3"/>
    <w:rsid w:val="00535EC4"/>
    <w:rsid w:val="00536EB7"/>
    <w:rsid w:val="00541039"/>
    <w:rsid w:val="0054239E"/>
    <w:rsid w:val="00542622"/>
    <w:rsid w:val="00542701"/>
    <w:rsid w:val="005445E2"/>
    <w:rsid w:val="00544AD3"/>
    <w:rsid w:val="005458B0"/>
    <w:rsid w:val="00546430"/>
    <w:rsid w:val="00547508"/>
    <w:rsid w:val="005510F0"/>
    <w:rsid w:val="00551188"/>
    <w:rsid w:val="0055124B"/>
    <w:rsid w:val="00551DB9"/>
    <w:rsid w:val="005530EB"/>
    <w:rsid w:val="00554F57"/>
    <w:rsid w:val="00555472"/>
    <w:rsid w:val="0055568F"/>
    <w:rsid w:val="00556A9F"/>
    <w:rsid w:val="00557B70"/>
    <w:rsid w:val="00557C39"/>
    <w:rsid w:val="005603AB"/>
    <w:rsid w:val="00561192"/>
    <w:rsid w:val="00562666"/>
    <w:rsid w:val="00562832"/>
    <w:rsid w:val="00563E15"/>
    <w:rsid w:val="00564441"/>
    <w:rsid w:val="00565FBA"/>
    <w:rsid w:val="005664FB"/>
    <w:rsid w:val="00566B02"/>
    <w:rsid w:val="00567112"/>
    <w:rsid w:val="00567A09"/>
    <w:rsid w:val="00567A38"/>
    <w:rsid w:val="00570E68"/>
    <w:rsid w:val="0057345B"/>
    <w:rsid w:val="00573726"/>
    <w:rsid w:val="0057549F"/>
    <w:rsid w:val="00575F14"/>
    <w:rsid w:val="005768D6"/>
    <w:rsid w:val="00577390"/>
    <w:rsid w:val="00577ADF"/>
    <w:rsid w:val="00580DCB"/>
    <w:rsid w:val="00580E84"/>
    <w:rsid w:val="00582DAD"/>
    <w:rsid w:val="0058328C"/>
    <w:rsid w:val="00584A40"/>
    <w:rsid w:val="00584E6E"/>
    <w:rsid w:val="00585C82"/>
    <w:rsid w:val="00587322"/>
    <w:rsid w:val="00587D36"/>
    <w:rsid w:val="005904B6"/>
    <w:rsid w:val="00590714"/>
    <w:rsid w:val="005909A6"/>
    <w:rsid w:val="005914F6"/>
    <w:rsid w:val="0059270F"/>
    <w:rsid w:val="00592B39"/>
    <w:rsid w:val="00592CC1"/>
    <w:rsid w:val="00595781"/>
    <w:rsid w:val="00595CF1"/>
    <w:rsid w:val="005964BA"/>
    <w:rsid w:val="00596545"/>
    <w:rsid w:val="00596C99"/>
    <w:rsid w:val="00596D30"/>
    <w:rsid w:val="00596DE5"/>
    <w:rsid w:val="005973E8"/>
    <w:rsid w:val="005A1D45"/>
    <w:rsid w:val="005A3015"/>
    <w:rsid w:val="005A45FB"/>
    <w:rsid w:val="005A5D0F"/>
    <w:rsid w:val="005A76AF"/>
    <w:rsid w:val="005B0159"/>
    <w:rsid w:val="005B0192"/>
    <w:rsid w:val="005B2C3C"/>
    <w:rsid w:val="005B3464"/>
    <w:rsid w:val="005B3496"/>
    <w:rsid w:val="005B350F"/>
    <w:rsid w:val="005B35F9"/>
    <w:rsid w:val="005B400A"/>
    <w:rsid w:val="005B53C3"/>
    <w:rsid w:val="005B6A5A"/>
    <w:rsid w:val="005B6AF5"/>
    <w:rsid w:val="005B72C7"/>
    <w:rsid w:val="005C02B9"/>
    <w:rsid w:val="005C1B22"/>
    <w:rsid w:val="005C37AE"/>
    <w:rsid w:val="005C3CBE"/>
    <w:rsid w:val="005C6A2D"/>
    <w:rsid w:val="005C7DDD"/>
    <w:rsid w:val="005D1DFA"/>
    <w:rsid w:val="005D1FAF"/>
    <w:rsid w:val="005D263D"/>
    <w:rsid w:val="005D3D02"/>
    <w:rsid w:val="005D48D0"/>
    <w:rsid w:val="005D7EE5"/>
    <w:rsid w:val="005E1BFE"/>
    <w:rsid w:val="005E214A"/>
    <w:rsid w:val="005E2C8D"/>
    <w:rsid w:val="005E4032"/>
    <w:rsid w:val="005E4327"/>
    <w:rsid w:val="005E472A"/>
    <w:rsid w:val="005E4F83"/>
    <w:rsid w:val="005E6DB1"/>
    <w:rsid w:val="005E7D37"/>
    <w:rsid w:val="005F02F6"/>
    <w:rsid w:val="005F154F"/>
    <w:rsid w:val="005F19FD"/>
    <w:rsid w:val="005F2A42"/>
    <w:rsid w:val="005F4A91"/>
    <w:rsid w:val="005F4C8F"/>
    <w:rsid w:val="005F4F66"/>
    <w:rsid w:val="005F5AF0"/>
    <w:rsid w:val="005F6C09"/>
    <w:rsid w:val="005F702E"/>
    <w:rsid w:val="0060019D"/>
    <w:rsid w:val="006002AF"/>
    <w:rsid w:val="006006BF"/>
    <w:rsid w:val="00600B8A"/>
    <w:rsid w:val="00603A53"/>
    <w:rsid w:val="0060454B"/>
    <w:rsid w:val="006076B7"/>
    <w:rsid w:val="006101F6"/>
    <w:rsid w:val="00611DCB"/>
    <w:rsid w:val="0061215E"/>
    <w:rsid w:val="00613510"/>
    <w:rsid w:val="00613AEE"/>
    <w:rsid w:val="00614237"/>
    <w:rsid w:val="006161CD"/>
    <w:rsid w:val="006170B6"/>
    <w:rsid w:val="00620515"/>
    <w:rsid w:val="00623029"/>
    <w:rsid w:val="00624263"/>
    <w:rsid w:val="006242E0"/>
    <w:rsid w:val="006267C2"/>
    <w:rsid w:val="00627077"/>
    <w:rsid w:val="00627286"/>
    <w:rsid w:val="006315D3"/>
    <w:rsid w:val="006318AB"/>
    <w:rsid w:val="00631915"/>
    <w:rsid w:val="00632DA0"/>
    <w:rsid w:val="006332DD"/>
    <w:rsid w:val="006333E6"/>
    <w:rsid w:val="00635179"/>
    <w:rsid w:val="00635D40"/>
    <w:rsid w:val="00635EB7"/>
    <w:rsid w:val="006370FB"/>
    <w:rsid w:val="00637315"/>
    <w:rsid w:val="00640310"/>
    <w:rsid w:val="00641A8D"/>
    <w:rsid w:val="0064438E"/>
    <w:rsid w:val="00644C85"/>
    <w:rsid w:val="00646673"/>
    <w:rsid w:val="00647209"/>
    <w:rsid w:val="00647943"/>
    <w:rsid w:val="0065071F"/>
    <w:rsid w:val="00651AE9"/>
    <w:rsid w:val="00652965"/>
    <w:rsid w:val="00654AE8"/>
    <w:rsid w:val="00654D20"/>
    <w:rsid w:val="00655810"/>
    <w:rsid w:val="00656383"/>
    <w:rsid w:val="00657560"/>
    <w:rsid w:val="00657B00"/>
    <w:rsid w:val="00657F04"/>
    <w:rsid w:val="00662371"/>
    <w:rsid w:val="006627C3"/>
    <w:rsid w:val="006636B1"/>
    <w:rsid w:val="00663D5B"/>
    <w:rsid w:val="00665428"/>
    <w:rsid w:val="0066785C"/>
    <w:rsid w:val="006741AF"/>
    <w:rsid w:val="0067435B"/>
    <w:rsid w:val="00677086"/>
    <w:rsid w:val="0067720E"/>
    <w:rsid w:val="006807F7"/>
    <w:rsid w:val="00682647"/>
    <w:rsid w:val="00683C4A"/>
    <w:rsid w:val="00684203"/>
    <w:rsid w:val="00685D84"/>
    <w:rsid w:val="00686717"/>
    <w:rsid w:val="00686782"/>
    <w:rsid w:val="00686A9A"/>
    <w:rsid w:val="00686DB7"/>
    <w:rsid w:val="00690433"/>
    <w:rsid w:val="006916AD"/>
    <w:rsid w:val="0069343E"/>
    <w:rsid w:val="006943CA"/>
    <w:rsid w:val="00697BC7"/>
    <w:rsid w:val="006A0A33"/>
    <w:rsid w:val="006A0D7D"/>
    <w:rsid w:val="006A1EB5"/>
    <w:rsid w:val="006A39A6"/>
    <w:rsid w:val="006A44D0"/>
    <w:rsid w:val="006A485D"/>
    <w:rsid w:val="006A4BF1"/>
    <w:rsid w:val="006A5222"/>
    <w:rsid w:val="006B112E"/>
    <w:rsid w:val="006B2128"/>
    <w:rsid w:val="006B62A5"/>
    <w:rsid w:val="006B6A5A"/>
    <w:rsid w:val="006C01E4"/>
    <w:rsid w:val="006C0776"/>
    <w:rsid w:val="006C19E5"/>
    <w:rsid w:val="006C2D05"/>
    <w:rsid w:val="006C2E60"/>
    <w:rsid w:val="006C3202"/>
    <w:rsid w:val="006C3212"/>
    <w:rsid w:val="006C34D3"/>
    <w:rsid w:val="006C499A"/>
    <w:rsid w:val="006C6664"/>
    <w:rsid w:val="006C7E3E"/>
    <w:rsid w:val="006D0714"/>
    <w:rsid w:val="006D12F9"/>
    <w:rsid w:val="006D20AD"/>
    <w:rsid w:val="006D21D6"/>
    <w:rsid w:val="006D3210"/>
    <w:rsid w:val="006D3C6C"/>
    <w:rsid w:val="006D4070"/>
    <w:rsid w:val="006D5305"/>
    <w:rsid w:val="006D622D"/>
    <w:rsid w:val="006D641B"/>
    <w:rsid w:val="006E2200"/>
    <w:rsid w:val="006E2614"/>
    <w:rsid w:val="006E28E1"/>
    <w:rsid w:val="006E4750"/>
    <w:rsid w:val="006E4E52"/>
    <w:rsid w:val="006E52E5"/>
    <w:rsid w:val="006F35DF"/>
    <w:rsid w:val="006F4442"/>
    <w:rsid w:val="006F5143"/>
    <w:rsid w:val="006F6F5E"/>
    <w:rsid w:val="00701829"/>
    <w:rsid w:val="0070296A"/>
    <w:rsid w:val="00702B40"/>
    <w:rsid w:val="00703725"/>
    <w:rsid w:val="00703BCB"/>
    <w:rsid w:val="0070429B"/>
    <w:rsid w:val="00704CB3"/>
    <w:rsid w:val="00704D56"/>
    <w:rsid w:val="00704E65"/>
    <w:rsid w:val="00705677"/>
    <w:rsid w:val="007057E5"/>
    <w:rsid w:val="00705D80"/>
    <w:rsid w:val="00705F16"/>
    <w:rsid w:val="0071141D"/>
    <w:rsid w:val="00711DDE"/>
    <w:rsid w:val="0071396E"/>
    <w:rsid w:val="0071465C"/>
    <w:rsid w:val="00714894"/>
    <w:rsid w:val="00715517"/>
    <w:rsid w:val="00715B75"/>
    <w:rsid w:val="00720079"/>
    <w:rsid w:val="0072114D"/>
    <w:rsid w:val="00721A81"/>
    <w:rsid w:val="00723709"/>
    <w:rsid w:val="00724092"/>
    <w:rsid w:val="00724B8E"/>
    <w:rsid w:val="00725A8F"/>
    <w:rsid w:val="00726039"/>
    <w:rsid w:val="00727A7F"/>
    <w:rsid w:val="007305B1"/>
    <w:rsid w:val="00730B1E"/>
    <w:rsid w:val="00730BBF"/>
    <w:rsid w:val="00730BFF"/>
    <w:rsid w:val="00730C4B"/>
    <w:rsid w:val="00730C85"/>
    <w:rsid w:val="00730DF9"/>
    <w:rsid w:val="00732BF0"/>
    <w:rsid w:val="007330BB"/>
    <w:rsid w:val="007334BF"/>
    <w:rsid w:val="00734F22"/>
    <w:rsid w:val="0073519E"/>
    <w:rsid w:val="007375BE"/>
    <w:rsid w:val="00740FB8"/>
    <w:rsid w:val="00741847"/>
    <w:rsid w:val="00741FA1"/>
    <w:rsid w:val="00743A52"/>
    <w:rsid w:val="00745F51"/>
    <w:rsid w:val="00746C66"/>
    <w:rsid w:val="0074721A"/>
    <w:rsid w:val="00747E94"/>
    <w:rsid w:val="00747FEF"/>
    <w:rsid w:val="00750797"/>
    <w:rsid w:val="0075125C"/>
    <w:rsid w:val="007541F0"/>
    <w:rsid w:val="00756EC9"/>
    <w:rsid w:val="00757412"/>
    <w:rsid w:val="007604BA"/>
    <w:rsid w:val="00761352"/>
    <w:rsid w:val="007616C4"/>
    <w:rsid w:val="00761D50"/>
    <w:rsid w:val="00762039"/>
    <w:rsid w:val="007620DF"/>
    <w:rsid w:val="00762F5A"/>
    <w:rsid w:val="00763FEF"/>
    <w:rsid w:val="0076750B"/>
    <w:rsid w:val="007738A3"/>
    <w:rsid w:val="007769EA"/>
    <w:rsid w:val="00776FD6"/>
    <w:rsid w:val="00777AD0"/>
    <w:rsid w:val="00780364"/>
    <w:rsid w:val="00781D49"/>
    <w:rsid w:val="00783531"/>
    <w:rsid w:val="00784337"/>
    <w:rsid w:val="00784624"/>
    <w:rsid w:val="007847DB"/>
    <w:rsid w:val="0078507B"/>
    <w:rsid w:val="00785204"/>
    <w:rsid w:val="00785733"/>
    <w:rsid w:val="00785FB3"/>
    <w:rsid w:val="00790082"/>
    <w:rsid w:val="007925F3"/>
    <w:rsid w:val="00793DF0"/>
    <w:rsid w:val="00793F3F"/>
    <w:rsid w:val="007949B7"/>
    <w:rsid w:val="00797D7D"/>
    <w:rsid w:val="00797DBD"/>
    <w:rsid w:val="007A0907"/>
    <w:rsid w:val="007A0F6A"/>
    <w:rsid w:val="007A2552"/>
    <w:rsid w:val="007A309D"/>
    <w:rsid w:val="007A463A"/>
    <w:rsid w:val="007A5940"/>
    <w:rsid w:val="007A67CD"/>
    <w:rsid w:val="007A745C"/>
    <w:rsid w:val="007A78E8"/>
    <w:rsid w:val="007B0293"/>
    <w:rsid w:val="007B1C86"/>
    <w:rsid w:val="007B1D2B"/>
    <w:rsid w:val="007B2584"/>
    <w:rsid w:val="007B2E8E"/>
    <w:rsid w:val="007B3278"/>
    <w:rsid w:val="007B6126"/>
    <w:rsid w:val="007C01AF"/>
    <w:rsid w:val="007C02C5"/>
    <w:rsid w:val="007C090B"/>
    <w:rsid w:val="007C0AFD"/>
    <w:rsid w:val="007C0E70"/>
    <w:rsid w:val="007C113C"/>
    <w:rsid w:val="007C2FA2"/>
    <w:rsid w:val="007C39E9"/>
    <w:rsid w:val="007C46F2"/>
    <w:rsid w:val="007C54B1"/>
    <w:rsid w:val="007C7659"/>
    <w:rsid w:val="007D0CAC"/>
    <w:rsid w:val="007D247C"/>
    <w:rsid w:val="007D3BEB"/>
    <w:rsid w:val="007D51B0"/>
    <w:rsid w:val="007E019B"/>
    <w:rsid w:val="007E2DD2"/>
    <w:rsid w:val="007E4895"/>
    <w:rsid w:val="007E58EF"/>
    <w:rsid w:val="007E5AD9"/>
    <w:rsid w:val="007E6267"/>
    <w:rsid w:val="007E7194"/>
    <w:rsid w:val="007E7C52"/>
    <w:rsid w:val="007F0B0F"/>
    <w:rsid w:val="007F0C9D"/>
    <w:rsid w:val="007F169D"/>
    <w:rsid w:val="007F2D19"/>
    <w:rsid w:val="007F359A"/>
    <w:rsid w:val="007F3E86"/>
    <w:rsid w:val="007F4A82"/>
    <w:rsid w:val="007F60DE"/>
    <w:rsid w:val="007F62BB"/>
    <w:rsid w:val="007F69E8"/>
    <w:rsid w:val="007F6B33"/>
    <w:rsid w:val="007F77F4"/>
    <w:rsid w:val="007F7B3D"/>
    <w:rsid w:val="00800308"/>
    <w:rsid w:val="008008D3"/>
    <w:rsid w:val="008010C9"/>
    <w:rsid w:val="008012A6"/>
    <w:rsid w:val="008015FE"/>
    <w:rsid w:val="00801FC6"/>
    <w:rsid w:val="00802A53"/>
    <w:rsid w:val="00803998"/>
    <w:rsid w:val="00803A03"/>
    <w:rsid w:val="008044D2"/>
    <w:rsid w:val="008046E1"/>
    <w:rsid w:val="00804C2A"/>
    <w:rsid w:val="00804EBC"/>
    <w:rsid w:val="00804FD5"/>
    <w:rsid w:val="0080526B"/>
    <w:rsid w:val="0080540B"/>
    <w:rsid w:val="008062E1"/>
    <w:rsid w:val="008103EB"/>
    <w:rsid w:val="00811D8A"/>
    <w:rsid w:val="008123BB"/>
    <w:rsid w:val="008135DB"/>
    <w:rsid w:val="008135F0"/>
    <w:rsid w:val="00813BF0"/>
    <w:rsid w:val="00815AFD"/>
    <w:rsid w:val="00816116"/>
    <w:rsid w:val="00816180"/>
    <w:rsid w:val="00823181"/>
    <w:rsid w:val="008236E0"/>
    <w:rsid w:val="00825D5E"/>
    <w:rsid w:val="0083004F"/>
    <w:rsid w:val="0083116C"/>
    <w:rsid w:val="008314D8"/>
    <w:rsid w:val="00834268"/>
    <w:rsid w:val="0083494B"/>
    <w:rsid w:val="00836CDA"/>
    <w:rsid w:val="00841DC8"/>
    <w:rsid w:val="0084228E"/>
    <w:rsid w:val="00842977"/>
    <w:rsid w:val="00843F48"/>
    <w:rsid w:val="00844EC2"/>
    <w:rsid w:val="0084510F"/>
    <w:rsid w:val="0084575E"/>
    <w:rsid w:val="00846113"/>
    <w:rsid w:val="008467C1"/>
    <w:rsid w:val="008468AB"/>
    <w:rsid w:val="008470C1"/>
    <w:rsid w:val="008471AF"/>
    <w:rsid w:val="00850ED8"/>
    <w:rsid w:val="00851305"/>
    <w:rsid w:val="0085189B"/>
    <w:rsid w:val="00853289"/>
    <w:rsid w:val="00853B0D"/>
    <w:rsid w:val="00854D2B"/>
    <w:rsid w:val="00854D57"/>
    <w:rsid w:val="00857C9B"/>
    <w:rsid w:val="00860A3C"/>
    <w:rsid w:val="0086111B"/>
    <w:rsid w:val="008620F2"/>
    <w:rsid w:val="00862963"/>
    <w:rsid w:val="008630E4"/>
    <w:rsid w:val="00863F2B"/>
    <w:rsid w:val="00865C9A"/>
    <w:rsid w:val="00866146"/>
    <w:rsid w:val="00867A21"/>
    <w:rsid w:val="00871974"/>
    <w:rsid w:val="0087288F"/>
    <w:rsid w:val="00873054"/>
    <w:rsid w:val="00873FBD"/>
    <w:rsid w:val="00875EDD"/>
    <w:rsid w:val="008767BE"/>
    <w:rsid w:val="00876A57"/>
    <w:rsid w:val="00880532"/>
    <w:rsid w:val="00880D4D"/>
    <w:rsid w:val="00882083"/>
    <w:rsid w:val="00883B68"/>
    <w:rsid w:val="008854CF"/>
    <w:rsid w:val="0088573F"/>
    <w:rsid w:val="00886E3E"/>
    <w:rsid w:val="00887469"/>
    <w:rsid w:val="00887F90"/>
    <w:rsid w:val="00891CBA"/>
    <w:rsid w:val="008921F6"/>
    <w:rsid w:val="00892768"/>
    <w:rsid w:val="008936D5"/>
    <w:rsid w:val="00893C6D"/>
    <w:rsid w:val="00894151"/>
    <w:rsid w:val="0089437F"/>
    <w:rsid w:val="008954D2"/>
    <w:rsid w:val="008956D9"/>
    <w:rsid w:val="008A07BD"/>
    <w:rsid w:val="008A116B"/>
    <w:rsid w:val="008A13EC"/>
    <w:rsid w:val="008A22E8"/>
    <w:rsid w:val="008A23C7"/>
    <w:rsid w:val="008A23FA"/>
    <w:rsid w:val="008A347D"/>
    <w:rsid w:val="008A3A95"/>
    <w:rsid w:val="008A3C5A"/>
    <w:rsid w:val="008A4ADA"/>
    <w:rsid w:val="008A4D4D"/>
    <w:rsid w:val="008A54EE"/>
    <w:rsid w:val="008A5E8C"/>
    <w:rsid w:val="008B00CC"/>
    <w:rsid w:val="008B0CAD"/>
    <w:rsid w:val="008B1492"/>
    <w:rsid w:val="008B3E98"/>
    <w:rsid w:val="008B3FE3"/>
    <w:rsid w:val="008B536B"/>
    <w:rsid w:val="008B6445"/>
    <w:rsid w:val="008C1FFB"/>
    <w:rsid w:val="008C2334"/>
    <w:rsid w:val="008C2F2A"/>
    <w:rsid w:val="008C34E7"/>
    <w:rsid w:val="008C4011"/>
    <w:rsid w:val="008C5A98"/>
    <w:rsid w:val="008C5CA6"/>
    <w:rsid w:val="008D0A7E"/>
    <w:rsid w:val="008D0E51"/>
    <w:rsid w:val="008D14DE"/>
    <w:rsid w:val="008D1594"/>
    <w:rsid w:val="008D193C"/>
    <w:rsid w:val="008D1AF0"/>
    <w:rsid w:val="008D1E9C"/>
    <w:rsid w:val="008D3304"/>
    <w:rsid w:val="008D36B9"/>
    <w:rsid w:val="008D5558"/>
    <w:rsid w:val="008D56DA"/>
    <w:rsid w:val="008D57AD"/>
    <w:rsid w:val="008D5A1C"/>
    <w:rsid w:val="008D5C92"/>
    <w:rsid w:val="008D7043"/>
    <w:rsid w:val="008E26C8"/>
    <w:rsid w:val="008E34A8"/>
    <w:rsid w:val="008E5378"/>
    <w:rsid w:val="008E5E27"/>
    <w:rsid w:val="008E6A09"/>
    <w:rsid w:val="008F0E9A"/>
    <w:rsid w:val="008F16B9"/>
    <w:rsid w:val="008F20DB"/>
    <w:rsid w:val="008F28C4"/>
    <w:rsid w:val="008F31DA"/>
    <w:rsid w:val="008F42BF"/>
    <w:rsid w:val="008F51D7"/>
    <w:rsid w:val="008F5451"/>
    <w:rsid w:val="008F5FFE"/>
    <w:rsid w:val="008F6CA4"/>
    <w:rsid w:val="0090258C"/>
    <w:rsid w:val="0090261A"/>
    <w:rsid w:val="00905368"/>
    <w:rsid w:val="00906ABE"/>
    <w:rsid w:val="009071EC"/>
    <w:rsid w:val="009074D9"/>
    <w:rsid w:val="00907E85"/>
    <w:rsid w:val="00910CAF"/>
    <w:rsid w:val="00913AFA"/>
    <w:rsid w:val="00914E6F"/>
    <w:rsid w:val="00915346"/>
    <w:rsid w:val="009153FD"/>
    <w:rsid w:val="009159F3"/>
    <w:rsid w:val="00915C55"/>
    <w:rsid w:val="009162A1"/>
    <w:rsid w:val="009173FD"/>
    <w:rsid w:val="00920447"/>
    <w:rsid w:val="009207D4"/>
    <w:rsid w:val="00921FAF"/>
    <w:rsid w:val="009229D9"/>
    <w:rsid w:val="00923E90"/>
    <w:rsid w:val="009245D0"/>
    <w:rsid w:val="00925B37"/>
    <w:rsid w:val="00927F92"/>
    <w:rsid w:val="009300A6"/>
    <w:rsid w:val="009311E5"/>
    <w:rsid w:val="00933E0B"/>
    <w:rsid w:val="00936540"/>
    <w:rsid w:val="0094015D"/>
    <w:rsid w:val="00940B81"/>
    <w:rsid w:val="00941647"/>
    <w:rsid w:val="00941E44"/>
    <w:rsid w:val="00943416"/>
    <w:rsid w:val="00943AB2"/>
    <w:rsid w:val="00944CE4"/>
    <w:rsid w:val="00945C0A"/>
    <w:rsid w:val="0094631E"/>
    <w:rsid w:val="00946BD3"/>
    <w:rsid w:val="00947C5C"/>
    <w:rsid w:val="00951D7F"/>
    <w:rsid w:val="009532D4"/>
    <w:rsid w:val="00953A43"/>
    <w:rsid w:val="00956DBA"/>
    <w:rsid w:val="00957014"/>
    <w:rsid w:val="00957505"/>
    <w:rsid w:val="0096016A"/>
    <w:rsid w:val="00960F2B"/>
    <w:rsid w:val="00961086"/>
    <w:rsid w:val="00961990"/>
    <w:rsid w:val="00967455"/>
    <w:rsid w:val="00967DDA"/>
    <w:rsid w:val="009708F8"/>
    <w:rsid w:val="00971A78"/>
    <w:rsid w:val="00972E3A"/>
    <w:rsid w:val="00973623"/>
    <w:rsid w:val="009736E3"/>
    <w:rsid w:val="00974FAA"/>
    <w:rsid w:val="00976074"/>
    <w:rsid w:val="00976962"/>
    <w:rsid w:val="00977ED5"/>
    <w:rsid w:val="009809D0"/>
    <w:rsid w:val="00980A6B"/>
    <w:rsid w:val="00980FF7"/>
    <w:rsid w:val="009831CC"/>
    <w:rsid w:val="00984F04"/>
    <w:rsid w:val="00986B68"/>
    <w:rsid w:val="00986E59"/>
    <w:rsid w:val="00987A8C"/>
    <w:rsid w:val="00991090"/>
    <w:rsid w:val="00992010"/>
    <w:rsid w:val="009931FC"/>
    <w:rsid w:val="00993BF7"/>
    <w:rsid w:val="00995871"/>
    <w:rsid w:val="00996112"/>
    <w:rsid w:val="009A05DF"/>
    <w:rsid w:val="009A3D65"/>
    <w:rsid w:val="009A40CE"/>
    <w:rsid w:val="009A557C"/>
    <w:rsid w:val="009A5A2B"/>
    <w:rsid w:val="009A64A0"/>
    <w:rsid w:val="009A687F"/>
    <w:rsid w:val="009A75A6"/>
    <w:rsid w:val="009A78B3"/>
    <w:rsid w:val="009B0AFF"/>
    <w:rsid w:val="009B15A3"/>
    <w:rsid w:val="009B16F8"/>
    <w:rsid w:val="009B254F"/>
    <w:rsid w:val="009B4431"/>
    <w:rsid w:val="009B4C37"/>
    <w:rsid w:val="009B55BE"/>
    <w:rsid w:val="009B5C81"/>
    <w:rsid w:val="009B74A8"/>
    <w:rsid w:val="009B76AD"/>
    <w:rsid w:val="009C06B5"/>
    <w:rsid w:val="009C086E"/>
    <w:rsid w:val="009C0CDC"/>
    <w:rsid w:val="009C20D1"/>
    <w:rsid w:val="009C2D2A"/>
    <w:rsid w:val="009C3022"/>
    <w:rsid w:val="009C3B73"/>
    <w:rsid w:val="009C5B9C"/>
    <w:rsid w:val="009C5C35"/>
    <w:rsid w:val="009C630F"/>
    <w:rsid w:val="009C64E1"/>
    <w:rsid w:val="009C66E3"/>
    <w:rsid w:val="009C7F10"/>
    <w:rsid w:val="009D0723"/>
    <w:rsid w:val="009D0B8F"/>
    <w:rsid w:val="009D60D9"/>
    <w:rsid w:val="009D680F"/>
    <w:rsid w:val="009D6891"/>
    <w:rsid w:val="009D710E"/>
    <w:rsid w:val="009D7619"/>
    <w:rsid w:val="009D7820"/>
    <w:rsid w:val="009D7A6C"/>
    <w:rsid w:val="009E265C"/>
    <w:rsid w:val="009E2ABC"/>
    <w:rsid w:val="009E2B19"/>
    <w:rsid w:val="009E580E"/>
    <w:rsid w:val="009E59D2"/>
    <w:rsid w:val="009E5F5B"/>
    <w:rsid w:val="009F0F2C"/>
    <w:rsid w:val="009F10BF"/>
    <w:rsid w:val="009F1443"/>
    <w:rsid w:val="009F19BD"/>
    <w:rsid w:val="009F1B26"/>
    <w:rsid w:val="009F28BA"/>
    <w:rsid w:val="009F2E82"/>
    <w:rsid w:val="009F3680"/>
    <w:rsid w:val="009F623C"/>
    <w:rsid w:val="00A008BF"/>
    <w:rsid w:val="00A00FFE"/>
    <w:rsid w:val="00A01994"/>
    <w:rsid w:val="00A01C0A"/>
    <w:rsid w:val="00A02067"/>
    <w:rsid w:val="00A02507"/>
    <w:rsid w:val="00A028D3"/>
    <w:rsid w:val="00A02A4C"/>
    <w:rsid w:val="00A02F75"/>
    <w:rsid w:val="00A035AC"/>
    <w:rsid w:val="00A0570E"/>
    <w:rsid w:val="00A0628E"/>
    <w:rsid w:val="00A06359"/>
    <w:rsid w:val="00A10409"/>
    <w:rsid w:val="00A12A77"/>
    <w:rsid w:val="00A1429D"/>
    <w:rsid w:val="00A1430F"/>
    <w:rsid w:val="00A16440"/>
    <w:rsid w:val="00A1689B"/>
    <w:rsid w:val="00A20035"/>
    <w:rsid w:val="00A2044D"/>
    <w:rsid w:val="00A231ED"/>
    <w:rsid w:val="00A23B5F"/>
    <w:rsid w:val="00A24EC9"/>
    <w:rsid w:val="00A24F3E"/>
    <w:rsid w:val="00A25E98"/>
    <w:rsid w:val="00A2640F"/>
    <w:rsid w:val="00A26460"/>
    <w:rsid w:val="00A27B50"/>
    <w:rsid w:val="00A31200"/>
    <w:rsid w:val="00A31635"/>
    <w:rsid w:val="00A31A72"/>
    <w:rsid w:val="00A3300A"/>
    <w:rsid w:val="00A33D9F"/>
    <w:rsid w:val="00A3428A"/>
    <w:rsid w:val="00A370DA"/>
    <w:rsid w:val="00A402EC"/>
    <w:rsid w:val="00A4157D"/>
    <w:rsid w:val="00A4259D"/>
    <w:rsid w:val="00A445D9"/>
    <w:rsid w:val="00A44615"/>
    <w:rsid w:val="00A46139"/>
    <w:rsid w:val="00A4790B"/>
    <w:rsid w:val="00A522A1"/>
    <w:rsid w:val="00A56074"/>
    <w:rsid w:val="00A564AA"/>
    <w:rsid w:val="00A56754"/>
    <w:rsid w:val="00A60373"/>
    <w:rsid w:val="00A60B91"/>
    <w:rsid w:val="00A61B78"/>
    <w:rsid w:val="00A61D86"/>
    <w:rsid w:val="00A637B3"/>
    <w:rsid w:val="00A63A7D"/>
    <w:rsid w:val="00A653CA"/>
    <w:rsid w:val="00A6585A"/>
    <w:rsid w:val="00A6648C"/>
    <w:rsid w:val="00A66E91"/>
    <w:rsid w:val="00A670ED"/>
    <w:rsid w:val="00A70911"/>
    <w:rsid w:val="00A71384"/>
    <w:rsid w:val="00A71C46"/>
    <w:rsid w:val="00A72064"/>
    <w:rsid w:val="00A734BC"/>
    <w:rsid w:val="00A7501A"/>
    <w:rsid w:val="00A76400"/>
    <w:rsid w:val="00A77944"/>
    <w:rsid w:val="00A77ED4"/>
    <w:rsid w:val="00A809BB"/>
    <w:rsid w:val="00A82C7F"/>
    <w:rsid w:val="00A85AF6"/>
    <w:rsid w:val="00A87303"/>
    <w:rsid w:val="00A875EA"/>
    <w:rsid w:val="00A90574"/>
    <w:rsid w:val="00A90A7B"/>
    <w:rsid w:val="00A910F9"/>
    <w:rsid w:val="00A91205"/>
    <w:rsid w:val="00A91351"/>
    <w:rsid w:val="00A93222"/>
    <w:rsid w:val="00A93242"/>
    <w:rsid w:val="00A93A19"/>
    <w:rsid w:val="00A95E43"/>
    <w:rsid w:val="00A9781E"/>
    <w:rsid w:val="00AA026D"/>
    <w:rsid w:val="00AA1BB9"/>
    <w:rsid w:val="00AA4245"/>
    <w:rsid w:val="00AA4979"/>
    <w:rsid w:val="00AA667E"/>
    <w:rsid w:val="00AA6C28"/>
    <w:rsid w:val="00AA7AA0"/>
    <w:rsid w:val="00AB50F5"/>
    <w:rsid w:val="00AB55A0"/>
    <w:rsid w:val="00AB657A"/>
    <w:rsid w:val="00AC0671"/>
    <w:rsid w:val="00AC1ECB"/>
    <w:rsid w:val="00AC2928"/>
    <w:rsid w:val="00AC323E"/>
    <w:rsid w:val="00AC3280"/>
    <w:rsid w:val="00AC3646"/>
    <w:rsid w:val="00AC4CF2"/>
    <w:rsid w:val="00AC50CD"/>
    <w:rsid w:val="00AC7855"/>
    <w:rsid w:val="00AD08AB"/>
    <w:rsid w:val="00AD0E62"/>
    <w:rsid w:val="00AD10F2"/>
    <w:rsid w:val="00AD4A6F"/>
    <w:rsid w:val="00AD69BA"/>
    <w:rsid w:val="00AD754A"/>
    <w:rsid w:val="00AD7F3F"/>
    <w:rsid w:val="00AE0239"/>
    <w:rsid w:val="00AE03D0"/>
    <w:rsid w:val="00AE0DCC"/>
    <w:rsid w:val="00AE12EA"/>
    <w:rsid w:val="00AE214A"/>
    <w:rsid w:val="00AE2306"/>
    <w:rsid w:val="00AE3CAA"/>
    <w:rsid w:val="00AE4360"/>
    <w:rsid w:val="00AE4478"/>
    <w:rsid w:val="00AE474D"/>
    <w:rsid w:val="00AE6068"/>
    <w:rsid w:val="00AE63BA"/>
    <w:rsid w:val="00AE699E"/>
    <w:rsid w:val="00AF036A"/>
    <w:rsid w:val="00AF145B"/>
    <w:rsid w:val="00AF17EC"/>
    <w:rsid w:val="00AF4328"/>
    <w:rsid w:val="00AF5639"/>
    <w:rsid w:val="00AF63A7"/>
    <w:rsid w:val="00AF7A86"/>
    <w:rsid w:val="00AF7D3C"/>
    <w:rsid w:val="00B0068E"/>
    <w:rsid w:val="00B00796"/>
    <w:rsid w:val="00B0088D"/>
    <w:rsid w:val="00B01A9C"/>
    <w:rsid w:val="00B03002"/>
    <w:rsid w:val="00B031C4"/>
    <w:rsid w:val="00B045C8"/>
    <w:rsid w:val="00B06685"/>
    <w:rsid w:val="00B06EC2"/>
    <w:rsid w:val="00B11882"/>
    <w:rsid w:val="00B1207A"/>
    <w:rsid w:val="00B12C7C"/>
    <w:rsid w:val="00B13443"/>
    <w:rsid w:val="00B166FA"/>
    <w:rsid w:val="00B17155"/>
    <w:rsid w:val="00B17737"/>
    <w:rsid w:val="00B220FB"/>
    <w:rsid w:val="00B22490"/>
    <w:rsid w:val="00B22D70"/>
    <w:rsid w:val="00B24791"/>
    <w:rsid w:val="00B264E0"/>
    <w:rsid w:val="00B26753"/>
    <w:rsid w:val="00B26BAC"/>
    <w:rsid w:val="00B26BAD"/>
    <w:rsid w:val="00B3096E"/>
    <w:rsid w:val="00B30E81"/>
    <w:rsid w:val="00B31912"/>
    <w:rsid w:val="00B34242"/>
    <w:rsid w:val="00B34D7C"/>
    <w:rsid w:val="00B362D7"/>
    <w:rsid w:val="00B36688"/>
    <w:rsid w:val="00B370C1"/>
    <w:rsid w:val="00B40B65"/>
    <w:rsid w:val="00B40DEF"/>
    <w:rsid w:val="00B4211D"/>
    <w:rsid w:val="00B423F6"/>
    <w:rsid w:val="00B4242E"/>
    <w:rsid w:val="00B42480"/>
    <w:rsid w:val="00B431D2"/>
    <w:rsid w:val="00B433DB"/>
    <w:rsid w:val="00B4376C"/>
    <w:rsid w:val="00B4542E"/>
    <w:rsid w:val="00B459B4"/>
    <w:rsid w:val="00B46913"/>
    <w:rsid w:val="00B46993"/>
    <w:rsid w:val="00B50BA3"/>
    <w:rsid w:val="00B51EF5"/>
    <w:rsid w:val="00B52B7E"/>
    <w:rsid w:val="00B52D55"/>
    <w:rsid w:val="00B546F9"/>
    <w:rsid w:val="00B54832"/>
    <w:rsid w:val="00B54AF5"/>
    <w:rsid w:val="00B55F40"/>
    <w:rsid w:val="00B566DD"/>
    <w:rsid w:val="00B57CD3"/>
    <w:rsid w:val="00B600B1"/>
    <w:rsid w:val="00B62530"/>
    <w:rsid w:val="00B6293A"/>
    <w:rsid w:val="00B62C5E"/>
    <w:rsid w:val="00B62E6D"/>
    <w:rsid w:val="00B62EA8"/>
    <w:rsid w:val="00B644F3"/>
    <w:rsid w:val="00B67B80"/>
    <w:rsid w:val="00B704E1"/>
    <w:rsid w:val="00B71666"/>
    <w:rsid w:val="00B71C78"/>
    <w:rsid w:val="00B71EA6"/>
    <w:rsid w:val="00B72A1E"/>
    <w:rsid w:val="00B72C81"/>
    <w:rsid w:val="00B730E2"/>
    <w:rsid w:val="00B736DB"/>
    <w:rsid w:val="00B76564"/>
    <w:rsid w:val="00B769DF"/>
    <w:rsid w:val="00B76CBE"/>
    <w:rsid w:val="00B803F0"/>
    <w:rsid w:val="00B81230"/>
    <w:rsid w:val="00B812E1"/>
    <w:rsid w:val="00B8246A"/>
    <w:rsid w:val="00B829A4"/>
    <w:rsid w:val="00B83141"/>
    <w:rsid w:val="00B8351D"/>
    <w:rsid w:val="00B84758"/>
    <w:rsid w:val="00B84F14"/>
    <w:rsid w:val="00B8577B"/>
    <w:rsid w:val="00B903B1"/>
    <w:rsid w:val="00B90421"/>
    <w:rsid w:val="00B90E52"/>
    <w:rsid w:val="00B94923"/>
    <w:rsid w:val="00B971AF"/>
    <w:rsid w:val="00B97E67"/>
    <w:rsid w:val="00BA174F"/>
    <w:rsid w:val="00BA1A86"/>
    <w:rsid w:val="00BA31ED"/>
    <w:rsid w:val="00BA5F53"/>
    <w:rsid w:val="00BA74E8"/>
    <w:rsid w:val="00BB0637"/>
    <w:rsid w:val="00BB1AC4"/>
    <w:rsid w:val="00BB1FBB"/>
    <w:rsid w:val="00BB4E79"/>
    <w:rsid w:val="00BB6CDF"/>
    <w:rsid w:val="00BB7007"/>
    <w:rsid w:val="00BC47F1"/>
    <w:rsid w:val="00BC4ECB"/>
    <w:rsid w:val="00BC7723"/>
    <w:rsid w:val="00BD07F1"/>
    <w:rsid w:val="00BD2394"/>
    <w:rsid w:val="00BD2C55"/>
    <w:rsid w:val="00BD36FD"/>
    <w:rsid w:val="00BD3C07"/>
    <w:rsid w:val="00BD5123"/>
    <w:rsid w:val="00BD52EF"/>
    <w:rsid w:val="00BD7FAF"/>
    <w:rsid w:val="00BE1D7B"/>
    <w:rsid w:val="00BE6E4A"/>
    <w:rsid w:val="00BE6F1D"/>
    <w:rsid w:val="00BF01DA"/>
    <w:rsid w:val="00BF07BB"/>
    <w:rsid w:val="00BF15C5"/>
    <w:rsid w:val="00BF1C01"/>
    <w:rsid w:val="00BF20C0"/>
    <w:rsid w:val="00BF2555"/>
    <w:rsid w:val="00BF38BD"/>
    <w:rsid w:val="00BF529A"/>
    <w:rsid w:val="00BF5C95"/>
    <w:rsid w:val="00BF60C9"/>
    <w:rsid w:val="00C029EC"/>
    <w:rsid w:val="00C030B9"/>
    <w:rsid w:val="00C03D6F"/>
    <w:rsid w:val="00C04213"/>
    <w:rsid w:val="00C046ED"/>
    <w:rsid w:val="00C04711"/>
    <w:rsid w:val="00C050FA"/>
    <w:rsid w:val="00C05328"/>
    <w:rsid w:val="00C1029C"/>
    <w:rsid w:val="00C1131E"/>
    <w:rsid w:val="00C12DD1"/>
    <w:rsid w:val="00C1572D"/>
    <w:rsid w:val="00C202E1"/>
    <w:rsid w:val="00C20E2F"/>
    <w:rsid w:val="00C2157E"/>
    <w:rsid w:val="00C22C50"/>
    <w:rsid w:val="00C22D8D"/>
    <w:rsid w:val="00C24626"/>
    <w:rsid w:val="00C25680"/>
    <w:rsid w:val="00C26B8D"/>
    <w:rsid w:val="00C26D12"/>
    <w:rsid w:val="00C26F2F"/>
    <w:rsid w:val="00C27C77"/>
    <w:rsid w:val="00C30037"/>
    <w:rsid w:val="00C301B6"/>
    <w:rsid w:val="00C31584"/>
    <w:rsid w:val="00C31BDE"/>
    <w:rsid w:val="00C3205C"/>
    <w:rsid w:val="00C3242D"/>
    <w:rsid w:val="00C325F6"/>
    <w:rsid w:val="00C32658"/>
    <w:rsid w:val="00C339EC"/>
    <w:rsid w:val="00C34465"/>
    <w:rsid w:val="00C34DE1"/>
    <w:rsid w:val="00C35E4E"/>
    <w:rsid w:val="00C37A98"/>
    <w:rsid w:val="00C40CD4"/>
    <w:rsid w:val="00C42ECD"/>
    <w:rsid w:val="00C43083"/>
    <w:rsid w:val="00C43123"/>
    <w:rsid w:val="00C453DA"/>
    <w:rsid w:val="00C46D6D"/>
    <w:rsid w:val="00C479E3"/>
    <w:rsid w:val="00C47B67"/>
    <w:rsid w:val="00C50821"/>
    <w:rsid w:val="00C5114E"/>
    <w:rsid w:val="00C51492"/>
    <w:rsid w:val="00C51707"/>
    <w:rsid w:val="00C521D0"/>
    <w:rsid w:val="00C52E8D"/>
    <w:rsid w:val="00C532B2"/>
    <w:rsid w:val="00C578B8"/>
    <w:rsid w:val="00C57A02"/>
    <w:rsid w:val="00C57F69"/>
    <w:rsid w:val="00C60F70"/>
    <w:rsid w:val="00C612EF"/>
    <w:rsid w:val="00C6167F"/>
    <w:rsid w:val="00C62C7D"/>
    <w:rsid w:val="00C63CFF"/>
    <w:rsid w:val="00C65953"/>
    <w:rsid w:val="00C65BFE"/>
    <w:rsid w:val="00C662AA"/>
    <w:rsid w:val="00C6709A"/>
    <w:rsid w:val="00C67287"/>
    <w:rsid w:val="00C708DD"/>
    <w:rsid w:val="00C70C5E"/>
    <w:rsid w:val="00C73248"/>
    <w:rsid w:val="00C73828"/>
    <w:rsid w:val="00C74AA8"/>
    <w:rsid w:val="00C74DBE"/>
    <w:rsid w:val="00C753E8"/>
    <w:rsid w:val="00C7629F"/>
    <w:rsid w:val="00C766A6"/>
    <w:rsid w:val="00C77787"/>
    <w:rsid w:val="00C77AEA"/>
    <w:rsid w:val="00C804F7"/>
    <w:rsid w:val="00C8130F"/>
    <w:rsid w:val="00C816FE"/>
    <w:rsid w:val="00C83B26"/>
    <w:rsid w:val="00C841ED"/>
    <w:rsid w:val="00C84468"/>
    <w:rsid w:val="00C85D2B"/>
    <w:rsid w:val="00C877A7"/>
    <w:rsid w:val="00C90518"/>
    <w:rsid w:val="00C9348C"/>
    <w:rsid w:val="00C94333"/>
    <w:rsid w:val="00C96408"/>
    <w:rsid w:val="00C96509"/>
    <w:rsid w:val="00C96915"/>
    <w:rsid w:val="00C96B3D"/>
    <w:rsid w:val="00C97427"/>
    <w:rsid w:val="00CA0BB0"/>
    <w:rsid w:val="00CA1848"/>
    <w:rsid w:val="00CA344E"/>
    <w:rsid w:val="00CA3FC3"/>
    <w:rsid w:val="00CA554B"/>
    <w:rsid w:val="00CA6DAD"/>
    <w:rsid w:val="00CA71EB"/>
    <w:rsid w:val="00CA7289"/>
    <w:rsid w:val="00CB0141"/>
    <w:rsid w:val="00CB1F39"/>
    <w:rsid w:val="00CB223F"/>
    <w:rsid w:val="00CB2555"/>
    <w:rsid w:val="00CB2A3C"/>
    <w:rsid w:val="00CB31BD"/>
    <w:rsid w:val="00CB353B"/>
    <w:rsid w:val="00CB5591"/>
    <w:rsid w:val="00CC1CE3"/>
    <w:rsid w:val="00CC2D7A"/>
    <w:rsid w:val="00CC2E27"/>
    <w:rsid w:val="00CC42CF"/>
    <w:rsid w:val="00CC43D6"/>
    <w:rsid w:val="00CC508E"/>
    <w:rsid w:val="00CC5F98"/>
    <w:rsid w:val="00CC6B5B"/>
    <w:rsid w:val="00CC711E"/>
    <w:rsid w:val="00CC7978"/>
    <w:rsid w:val="00CC7AF8"/>
    <w:rsid w:val="00CD0230"/>
    <w:rsid w:val="00CD0619"/>
    <w:rsid w:val="00CD0B21"/>
    <w:rsid w:val="00CD105A"/>
    <w:rsid w:val="00CD264C"/>
    <w:rsid w:val="00CD2C38"/>
    <w:rsid w:val="00CD2ECA"/>
    <w:rsid w:val="00CD3111"/>
    <w:rsid w:val="00CD481C"/>
    <w:rsid w:val="00CD50C8"/>
    <w:rsid w:val="00CD6728"/>
    <w:rsid w:val="00CD7702"/>
    <w:rsid w:val="00CE0AB7"/>
    <w:rsid w:val="00CE1D88"/>
    <w:rsid w:val="00CE4975"/>
    <w:rsid w:val="00CE5083"/>
    <w:rsid w:val="00CE525E"/>
    <w:rsid w:val="00CE52A1"/>
    <w:rsid w:val="00CE644A"/>
    <w:rsid w:val="00CE7682"/>
    <w:rsid w:val="00CE76D6"/>
    <w:rsid w:val="00CF1372"/>
    <w:rsid w:val="00CF1EB3"/>
    <w:rsid w:val="00CF2A09"/>
    <w:rsid w:val="00CF554B"/>
    <w:rsid w:val="00CF5CE2"/>
    <w:rsid w:val="00CF691A"/>
    <w:rsid w:val="00D00577"/>
    <w:rsid w:val="00D0060C"/>
    <w:rsid w:val="00D00D7C"/>
    <w:rsid w:val="00D01672"/>
    <w:rsid w:val="00D04FD9"/>
    <w:rsid w:val="00D053E4"/>
    <w:rsid w:val="00D054CD"/>
    <w:rsid w:val="00D058F5"/>
    <w:rsid w:val="00D05ADA"/>
    <w:rsid w:val="00D0735B"/>
    <w:rsid w:val="00D111D8"/>
    <w:rsid w:val="00D1228B"/>
    <w:rsid w:val="00D12B5D"/>
    <w:rsid w:val="00D13E0B"/>
    <w:rsid w:val="00D16CFC"/>
    <w:rsid w:val="00D206F4"/>
    <w:rsid w:val="00D21E35"/>
    <w:rsid w:val="00D21FA7"/>
    <w:rsid w:val="00D21FF9"/>
    <w:rsid w:val="00D222B3"/>
    <w:rsid w:val="00D23D50"/>
    <w:rsid w:val="00D2554F"/>
    <w:rsid w:val="00D25DC4"/>
    <w:rsid w:val="00D307DD"/>
    <w:rsid w:val="00D3231D"/>
    <w:rsid w:val="00D329E0"/>
    <w:rsid w:val="00D32EE6"/>
    <w:rsid w:val="00D33626"/>
    <w:rsid w:val="00D33A0E"/>
    <w:rsid w:val="00D3441D"/>
    <w:rsid w:val="00D34988"/>
    <w:rsid w:val="00D34FC6"/>
    <w:rsid w:val="00D353D5"/>
    <w:rsid w:val="00D35F13"/>
    <w:rsid w:val="00D40657"/>
    <w:rsid w:val="00D41184"/>
    <w:rsid w:val="00D41F45"/>
    <w:rsid w:val="00D42ECD"/>
    <w:rsid w:val="00D44CFE"/>
    <w:rsid w:val="00D44DFE"/>
    <w:rsid w:val="00D4742C"/>
    <w:rsid w:val="00D50157"/>
    <w:rsid w:val="00D50B6D"/>
    <w:rsid w:val="00D513EE"/>
    <w:rsid w:val="00D516EB"/>
    <w:rsid w:val="00D52C20"/>
    <w:rsid w:val="00D53822"/>
    <w:rsid w:val="00D544A1"/>
    <w:rsid w:val="00D54A2E"/>
    <w:rsid w:val="00D55944"/>
    <w:rsid w:val="00D576C3"/>
    <w:rsid w:val="00D60DE7"/>
    <w:rsid w:val="00D61769"/>
    <w:rsid w:val="00D62047"/>
    <w:rsid w:val="00D633BE"/>
    <w:rsid w:val="00D65132"/>
    <w:rsid w:val="00D6576A"/>
    <w:rsid w:val="00D65C96"/>
    <w:rsid w:val="00D678DC"/>
    <w:rsid w:val="00D7076E"/>
    <w:rsid w:val="00D7084C"/>
    <w:rsid w:val="00D70B1D"/>
    <w:rsid w:val="00D71AE2"/>
    <w:rsid w:val="00D722F3"/>
    <w:rsid w:val="00D72352"/>
    <w:rsid w:val="00D736CD"/>
    <w:rsid w:val="00D7530B"/>
    <w:rsid w:val="00D770E5"/>
    <w:rsid w:val="00D77781"/>
    <w:rsid w:val="00D77C21"/>
    <w:rsid w:val="00D80E52"/>
    <w:rsid w:val="00D811EC"/>
    <w:rsid w:val="00D81E58"/>
    <w:rsid w:val="00D85121"/>
    <w:rsid w:val="00D85FC3"/>
    <w:rsid w:val="00D86B85"/>
    <w:rsid w:val="00D91613"/>
    <w:rsid w:val="00D9194A"/>
    <w:rsid w:val="00D91960"/>
    <w:rsid w:val="00D934AD"/>
    <w:rsid w:val="00D93F73"/>
    <w:rsid w:val="00D951EB"/>
    <w:rsid w:val="00D9528C"/>
    <w:rsid w:val="00D96062"/>
    <w:rsid w:val="00D96276"/>
    <w:rsid w:val="00D96F1C"/>
    <w:rsid w:val="00DA1791"/>
    <w:rsid w:val="00DA1A28"/>
    <w:rsid w:val="00DA2A62"/>
    <w:rsid w:val="00DA4038"/>
    <w:rsid w:val="00DA4E27"/>
    <w:rsid w:val="00DA556F"/>
    <w:rsid w:val="00DA5D5D"/>
    <w:rsid w:val="00DA7E77"/>
    <w:rsid w:val="00DB0F8F"/>
    <w:rsid w:val="00DB20E1"/>
    <w:rsid w:val="00DB27DC"/>
    <w:rsid w:val="00DB2848"/>
    <w:rsid w:val="00DB2ABC"/>
    <w:rsid w:val="00DB2B2F"/>
    <w:rsid w:val="00DB407D"/>
    <w:rsid w:val="00DB486C"/>
    <w:rsid w:val="00DB4A88"/>
    <w:rsid w:val="00DB65B3"/>
    <w:rsid w:val="00DB6615"/>
    <w:rsid w:val="00DB6D0B"/>
    <w:rsid w:val="00DB7147"/>
    <w:rsid w:val="00DB75BE"/>
    <w:rsid w:val="00DB7F41"/>
    <w:rsid w:val="00DC0164"/>
    <w:rsid w:val="00DC0971"/>
    <w:rsid w:val="00DC26DC"/>
    <w:rsid w:val="00DC36EB"/>
    <w:rsid w:val="00DC42EE"/>
    <w:rsid w:val="00DC660C"/>
    <w:rsid w:val="00DC6EE9"/>
    <w:rsid w:val="00DD02FA"/>
    <w:rsid w:val="00DD1B6D"/>
    <w:rsid w:val="00DD2FBE"/>
    <w:rsid w:val="00DD5FA2"/>
    <w:rsid w:val="00DD70EC"/>
    <w:rsid w:val="00DE23B3"/>
    <w:rsid w:val="00DE2493"/>
    <w:rsid w:val="00DE2F16"/>
    <w:rsid w:val="00DE33C5"/>
    <w:rsid w:val="00DE3998"/>
    <w:rsid w:val="00DE703F"/>
    <w:rsid w:val="00DF01EA"/>
    <w:rsid w:val="00DF02A3"/>
    <w:rsid w:val="00DF0A9F"/>
    <w:rsid w:val="00DF11C9"/>
    <w:rsid w:val="00DF2271"/>
    <w:rsid w:val="00DF2DF6"/>
    <w:rsid w:val="00E00109"/>
    <w:rsid w:val="00E027BD"/>
    <w:rsid w:val="00E02CC9"/>
    <w:rsid w:val="00E03A1E"/>
    <w:rsid w:val="00E04D06"/>
    <w:rsid w:val="00E050B6"/>
    <w:rsid w:val="00E05D63"/>
    <w:rsid w:val="00E05FB7"/>
    <w:rsid w:val="00E06659"/>
    <w:rsid w:val="00E0697C"/>
    <w:rsid w:val="00E07E9A"/>
    <w:rsid w:val="00E10EF6"/>
    <w:rsid w:val="00E1599C"/>
    <w:rsid w:val="00E15E3F"/>
    <w:rsid w:val="00E16EC1"/>
    <w:rsid w:val="00E1718D"/>
    <w:rsid w:val="00E172B9"/>
    <w:rsid w:val="00E17CD7"/>
    <w:rsid w:val="00E17F33"/>
    <w:rsid w:val="00E24424"/>
    <w:rsid w:val="00E2510F"/>
    <w:rsid w:val="00E2563D"/>
    <w:rsid w:val="00E25B4F"/>
    <w:rsid w:val="00E26698"/>
    <w:rsid w:val="00E26931"/>
    <w:rsid w:val="00E26A01"/>
    <w:rsid w:val="00E26DBA"/>
    <w:rsid w:val="00E30C50"/>
    <w:rsid w:val="00E30C63"/>
    <w:rsid w:val="00E31307"/>
    <w:rsid w:val="00E31D7E"/>
    <w:rsid w:val="00E3282F"/>
    <w:rsid w:val="00E331F8"/>
    <w:rsid w:val="00E33D34"/>
    <w:rsid w:val="00E34676"/>
    <w:rsid w:val="00E36B94"/>
    <w:rsid w:val="00E40AAA"/>
    <w:rsid w:val="00E41FEF"/>
    <w:rsid w:val="00E45C46"/>
    <w:rsid w:val="00E45EE8"/>
    <w:rsid w:val="00E45FB7"/>
    <w:rsid w:val="00E4650D"/>
    <w:rsid w:val="00E46969"/>
    <w:rsid w:val="00E52A8F"/>
    <w:rsid w:val="00E530DF"/>
    <w:rsid w:val="00E54FA4"/>
    <w:rsid w:val="00E57428"/>
    <w:rsid w:val="00E60AE5"/>
    <w:rsid w:val="00E61CCE"/>
    <w:rsid w:val="00E6211D"/>
    <w:rsid w:val="00E63CA3"/>
    <w:rsid w:val="00E64862"/>
    <w:rsid w:val="00E649AB"/>
    <w:rsid w:val="00E66CEA"/>
    <w:rsid w:val="00E70D43"/>
    <w:rsid w:val="00E70DDC"/>
    <w:rsid w:val="00E71AAE"/>
    <w:rsid w:val="00E725A0"/>
    <w:rsid w:val="00E73AD9"/>
    <w:rsid w:val="00E76982"/>
    <w:rsid w:val="00E77771"/>
    <w:rsid w:val="00E8009B"/>
    <w:rsid w:val="00E81737"/>
    <w:rsid w:val="00E82671"/>
    <w:rsid w:val="00E82BAD"/>
    <w:rsid w:val="00E833E4"/>
    <w:rsid w:val="00E84D59"/>
    <w:rsid w:val="00E85858"/>
    <w:rsid w:val="00E86694"/>
    <w:rsid w:val="00E8743F"/>
    <w:rsid w:val="00E90312"/>
    <w:rsid w:val="00E91866"/>
    <w:rsid w:val="00E925E4"/>
    <w:rsid w:val="00E93A7A"/>
    <w:rsid w:val="00E95106"/>
    <w:rsid w:val="00E95AAF"/>
    <w:rsid w:val="00E96364"/>
    <w:rsid w:val="00E973B8"/>
    <w:rsid w:val="00EA0536"/>
    <w:rsid w:val="00EA06F0"/>
    <w:rsid w:val="00EA0D9D"/>
    <w:rsid w:val="00EA14CC"/>
    <w:rsid w:val="00EA3868"/>
    <w:rsid w:val="00EA428C"/>
    <w:rsid w:val="00EA6E34"/>
    <w:rsid w:val="00EA7195"/>
    <w:rsid w:val="00EB0923"/>
    <w:rsid w:val="00EB1E6D"/>
    <w:rsid w:val="00EB24CE"/>
    <w:rsid w:val="00EB2D4B"/>
    <w:rsid w:val="00EB30CF"/>
    <w:rsid w:val="00EB3A5A"/>
    <w:rsid w:val="00EB42C6"/>
    <w:rsid w:val="00EB4EE3"/>
    <w:rsid w:val="00EC0DCB"/>
    <w:rsid w:val="00EC1020"/>
    <w:rsid w:val="00EC1727"/>
    <w:rsid w:val="00EC324D"/>
    <w:rsid w:val="00EC4DB4"/>
    <w:rsid w:val="00EC4E17"/>
    <w:rsid w:val="00EC6B72"/>
    <w:rsid w:val="00EC6CF4"/>
    <w:rsid w:val="00EC73AB"/>
    <w:rsid w:val="00EC78C3"/>
    <w:rsid w:val="00ED00A5"/>
    <w:rsid w:val="00ED00DB"/>
    <w:rsid w:val="00ED08E1"/>
    <w:rsid w:val="00ED24C0"/>
    <w:rsid w:val="00ED37D9"/>
    <w:rsid w:val="00ED39D1"/>
    <w:rsid w:val="00ED597F"/>
    <w:rsid w:val="00ED5AE7"/>
    <w:rsid w:val="00ED64FC"/>
    <w:rsid w:val="00ED675D"/>
    <w:rsid w:val="00ED6C48"/>
    <w:rsid w:val="00EE0E4B"/>
    <w:rsid w:val="00EE203F"/>
    <w:rsid w:val="00EE289D"/>
    <w:rsid w:val="00EE29AB"/>
    <w:rsid w:val="00EE29CF"/>
    <w:rsid w:val="00EE3F07"/>
    <w:rsid w:val="00EE4207"/>
    <w:rsid w:val="00EE4B1F"/>
    <w:rsid w:val="00EE534A"/>
    <w:rsid w:val="00EE58B9"/>
    <w:rsid w:val="00EE7757"/>
    <w:rsid w:val="00EF07A9"/>
    <w:rsid w:val="00EF3C8B"/>
    <w:rsid w:val="00EF481E"/>
    <w:rsid w:val="00EF5EA3"/>
    <w:rsid w:val="00EF7645"/>
    <w:rsid w:val="00F00F41"/>
    <w:rsid w:val="00F0159F"/>
    <w:rsid w:val="00F026BF"/>
    <w:rsid w:val="00F03ACD"/>
    <w:rsid w:val="00F03CFD"/>
    <w:rsid w:val="00F04901"/>
    <w:rsid w:val="00F04B94"/>
    <w:rsid w:val="00F04C73"/>
    <w:rsid w:val="00F066A8"/>
    <w:rsid w:val="00F066B3"/>
    <w:rsid w:val="00F0747E"/>
    <w:rsid w:val="00F07C60"/>
    <w:rsid w:val="00F07F7A"/>
    <w:rsid w:val="00F10AF8"/>
    <w:rsid w:val="00F10E23"/>
    <w:rsid w:val="00F10FD6"/>
    <w:rsid w:val="00F11FCF"/>
    <w:rsid w:val="00F135FA"/>
    <w:rsid w:val="00F15576"/>
    <w:rsid w:val="00F1752F"/>
    <w:rsid w:val="00F20386"/>
    <w:rsid w:val="00F221C5"/>
    <w:rsid w:val="00F22501"/>
    <w:rsid w:val="00F2256E"/>
    <w:rsid w:val="00F22FF1"/>
    <w:rsid w:val="00F231E8"/>
    <w:rsid w:val="00F23A61"/>
    <w:rsid w:val="00F23E75"/>
    <w:rsid w:val="00F3078A"/>
    <w:rsid w:val="00F32A26"/>
    <w:rsid w:val="00F33632"/>
    <w:rsid w:val="00F344B6"/>
    <w:rsid w:val="00F35198"/>
    <w:rsid w:val="00F356F5"/>
    <w:rsid w:val="00F35FC2"/>
    <w:rsid w:val="00F36464"/>
    <w:rsid w:val="00F36920"/>
    <w:rsid w:val="00F37281"/>
    <w:rsid w:val="00F3768C"/>
    <w:rsid w:val="00F41B02"/>
    <w:rsid w:val="00F42466"/>
    <w:rsid w:val="00F43E60"/>
    <w:rsid w:val="00F451B2"/>
    <w:rsid w:val="00F4579C"/>
    <w:rsid w:val="00F47249"/>
    <w:rsid w:val="00F477FB"/>
    <w:rsid w:val="00F50E74"/>
    <w:rsid w:val="00F5517A"/>
    <w:rsid w:val="00F57F24"/>
    <w:rsid w:val="00F60083"/>
    <w:rsid w:val="00F60214"/>
    <w:rsid w:val="00F6145F"/>
    <w:rsid w:val="00F62E45"/>
    <w:rsid w:val="00F64F4A"/>
    <w:rsid w:val="00F653B1"/>
    <w:rsid w:val="00F65B01"/>
    <w:rsid w:val="00F65D05"/>
    <w:rsid w:val="00F67A62"/>
    <w:rsid w:val="00F67D7D"/>
    <w:rsid w:val="00F73304"/>
    <w:rsid w:val="00F73BCA"/>
    <w:rsid w:val="00F750A5"/>
    <w:rsid w:val="00F76A0A"/>
    <w:rsid w:val="00F77F03"/>
    <w:rsid w:val="00F819F6"/>
    <w:rsid w:val="00F81EFF"/>
    <w:rsid w:val="00F82788"/>
    <w:rsid w:val="00F83173"/>
    <w:rsid w:val="00F8491B"/>
    <w:rsid w:val="00F86982"/>
    <w:rsid w:val="00F905C9"/>
    <w:rsid w:val="00F91793"/>
    <w:rsid w:val="00F92EAD"/>
    <w:rsid w:val="00F9427D"/>
    <w:rsid w:val="00F95470"/>
    <w:rsid w:val="00F95779"/>
    <w:rsid w:val="00F96580"/>
    <w:rsid w:val="00F96E2D"/>
    <w:rsid w:val="00F97990"/>
    <w:rsid w:val="00F97D67"/>
    <w:rsid w:val="00F97DED"/>
    <w:rsid w:val="00FA09EC"/>
    <w:rsid w:val="00FA246D"/>
    <w:rsid w:val="00FA3C91"/>
    <w:rsid w:val="00FA3E69"/>
    <w:rsid w:val="00FA5FD8"/>
    <w:rsid w:val="00FA619C"/>
    <w:rsid w:val="00FA78A5"/>
    <w:rsid w:val="00FB0A45"/>
    <w:rsid w:val="00FB206C"/>
    <w:rsid w:val="00FB2AC6"/>
    <w:rsid w:val="00FB2C5B"/>
    <w:rsid w:val="00FB2CB6"/>
    <w:rsid w:val="00FB2F6E"/>
    <w:rsid w:val="00FB4229"/>
    <w:rsid w:val="00FB4EC3"/>
    <w:rsid w:val="00FB55DB"/>
    <w:rsid w:val="00FC0118"/>
    <w:rsid w:val="00FC289D"/>
    <w:rsid w:val="00FC2CF8"/>
    <w:rsid w:val="00FC445C"/>
    <w:rsid w:val="00FC467A"/>
    <w:rsid w:val="00FC6DE6"/>
    <w:rsid w:val="00FC7640"/>
    <w:rsid w:val="00FC79CE"/>
    <w:rsid w:val="00FD0501"/>
    <w:rsid w:val="00FD0ED6"/>
    <w:rsid w:val="00FD22C2"/>
    <w:rsid w:val="00FD35ED"/>
    <w:rsid w:val="00FD3F3C"/>
    <w:rsid w:val="00FD406F"/>
    <w:rsid w:val="00FD4893"/>
    <w:rsid w:val="00FD553B"/>
    <w:rsid w:val="00FD6AAE"/>
    <w:rsid w:val="00FE08EF"/>
    <w:rsid w:val="00FE0A9A"/>
    <w:rsid w:val="00FE226E"/>
    <w:rsid w:val="00FE369E"/>
    <w:rsid w:val="00FE5079"/>
    <w:rsid w:val="00FE6062"/>
    <w:rsid w:val="00FE62CC"/>
    <w:rsid w:val="00FE72E3"/>
    <w:rsid w:val="00FE7A9E"/>
    <w:rsid w:val="00FF2900"/>
    <w:rsid w:val="00FF3642"/>
    <w:rsid w:val="00FF58F5"/>
    <w:rsid w:val="00FF597B"/>
    <w:rsid w:val="00FF60B1"/>
    <w:rsid w:val="00FF6608"/>
    <w:rsid w:val="00FF75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67140D6B-079E-42B2-AA90-3C1674C8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C2BA8"/>
    <w:pPr>
      <w:widowControl w:val="0"/>
    </w:pPr>
    <w:rPr>
      <w:rFonts w:ascii="Times New Roman" w:hAnsi="Times New Roman"/>
      <w:kern w:val="2"/>
      <w:sz w:val="24"/>
      <w:szCs w:val="24"/>
    </w:rPr>
  </w:style>
  <w:style w:type="paragraph" w:styleId="10">
    <w:name w:val="heading 1"/>
    <w:basedOn w:val="a0"/>
    <w:next w:val="a0"/>
    <w:qFormat/>
    <w:rsid w:val="008C2F2A"/>
    <w:pPr>
      <w:keepNext/>
      <w:spacing w:before="180" w:after="180" w:line="720" w:lineRule="auto"/>
      <w:outlineLvl w:val="0"/>
    </w:pPr>
    <w:rPr>
      <w:rFonts w:ascii="Arial" w:hAnsi="Arial"/>
      <w:b/>
      <w:bCs/>
      <w:kern w:val="52"/>
      <w:sz w:val="52"/>
      <w:szCs w:val="52"/>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C2BA8"/>
    <w:pPr>
      <w:tabs>
        <w:tab w:val="center" w:pos="4153"/>
        <w:tab w:val="right" w:pos="8306"/>
      </w:tabs>
      <w:snapToGrid w:val="0"/>
    </w:pPr>
    <w:rPr>
      <w:sz w:val="20"/>
      <w:szCs w:val="20"/>
    </w:rPr>
  </w:style>
  <w:style w:type="character" w:customStyle="1" w:styleId="a5">
    <w:name w:val="頁首 字元"/>
    <w:link w:val="a4"/>
    <w:uiPriority w:val="99"/>
    <w:rsid w:val="000C2BA8"/>
    <w:rPr>
      <w:sz w:val="20"/>
      <w:szCs w:val="20"/>
    </w:rPr>
  </w:style>
  <w:style w:type="paragraph" w:styleId="a6">
    <w:name w:val="footer"/>
    <w:basedOn w:val="a0"/>
    <w:link w:val="a7"/>
    <w:uiPriority w:val="99"/>
    <w:unhideWhenUsed/>
    <w:rsid w:val="000C2BA8"/>
    <w:pPr>
      <w:tabs>
        <w:tab w:val="center" w:pos="4153"/>
        <w:tab w:val="right" w:pos="8306"/>
      </w:tabs>
      <w:snapToGrid w:val="0"/>
    </w:pPr>
    <w:rPr>
      <w:sz w:val="20"/>
      <w:szCs w:val="20"/>
    </w:rPr>
  </w:style>
  <w:style w:type="character" w:customStyle="1" w:styleId="a7">
    <w:name w:val="頁尾 字元"/>
    <w:link w:val="a6"/>
    <w:uiPriority w:val="99"/>
    <w:rsid w:val="000C2BA8"/>
    <w:rPr>
      <w:sz w:val="20"/>
      <w:szCs w:val="20"/>
    </w:rPr>
  </w:style>
  <w:style w:type="paragraph" w:customStyle="1" w:styleId="Tabletext">
    <w:name w:val="Tabletext"/>
    <w:basedOn w:val="a0"/>
    <w:rsid w:val="000C2BA8"/>
    <w:pPr>
      <w:keepLines/>
      <w:spacing w:after="120" w:line="240" w:lineRule="atLeast"/>
    </w:pPr>
    <w:rPr>
      <w:kern w:val="0"/>
      <w:sz w:val="20"/>
      <w:szCs w:val="20"/>
      <w:lang w:eastAsia="en-US"/>
    </w:rPr>
  </w:style>
  <w:style w:type="character" w:customStyle="1" w:styleId="style131">
    <w:name w:val="style131"/>
    <w:rsid w:val="002E287D"/>
    <w:rPr>
      <w:rFonts w:ascii="Arial" w:hAnsi="Arial" w:cs="Arial" w:hint="default"/>
      <w:color w:val="000099"/>
    </w:rPr>
  </w:style>
  <w:style w:type="paragraph" w:styleId="Web">
    <w:name w:val="Normal (Web)"/>
    <w:basedOn w:val="a0"/>
    <w:uiPriority w:val="99"/>
    <w:semiHidden/>
    <w:unhideWhenUsed/>
    <w:rsid w:val="000719ED"/>
    <w:pPr>
      <w:widowControl/>
      <w:spacing w:before="100" w:beforeAutospacing="1" w:after="100" w:afterAutospacing="1"/>
    </w:pPr>
    <w:rPr>
      <w:rFonts w:ascii="新細明體" w:hAnsi="新細明體" w:cs="新細明體"/>
      <w:kern w:val="0"/>
    </w:rPr>
  </w:style>
  <w:style w:type="character" w:customStyle="1" w:styleId="style31">
    <w:name w:val="style31"/>
    <w:rsid w:val="00BF20C0"/>
    <w:rPr>
      <w:rFonts w:ascii="Arial" w:hAnsi="Arial" w:cs="Arial" w:hint="default"/>
      <w:sz w:val="20"/>
      <w:szCs w:val="20"/>
    </w:rPr>
  </w:style>
  <w:style w:type="character" w:styleId="a8">
    <w:name w:val="page number"/>
    <w:basedOn w:val="a1"/>
    <w:rsid w:val="00BF20C0"/>
  </w:style>
  <w:style w:type="paragraph" w:styleId="a9">
    <w:name w:val="Body Text"/>
    <w:basedOn w:val="a0"/>
    <w:link w:val="aa"/>
    <w:rsid w:val="00C2157E"/>
    <w:pPr>
      <w:jc w:val="both"/>
    </w:pPr>
    <w:rPr>
      <w:color w:val="FF0000"/>
      <w:sz w:val="21"/>
      <w:szCs w:val="20"/>
      <w:lang w:eastAsia="zh-CN"/>
    </w:rPr>
  </w:style>
  <w:style w:type="character" w:customStyle="1" w:styleId="aa">
    <w:name w:val="本文 字元"/>
    <w:link w:val="a9"/>
    <w:rsid w:val="00C2157E"/>
    <w:rPr>
      <w:rFonts w:ascii="Times New Roman" w:hAnsi="Times New Roman"/>
      <w:color w:val="FF0000"/>
      <w:kern w:val="2"/>
      <w:sz w:val="21"/>
      <w:lang w:eastAsia="zh-CN"/>
    </w:rPr>
  </w:style>
  <w:style w:type="character" w:customStyle="1" w:styleId="SoDAField">
    <w:name w:val="SoDA Field"/>
    <w:rsid w:val="00E52A8F"/>
    <w:rPr>
      <w:color w:val="0000FF"/>
      <w:sz w:val="20"/>
    </w:rPr>
  </w:style>
  <w:style w:type="paragraph" w:styleId="ab">
    <w:name w:val="Balloon Text"/>
    <w:basedOn w:val="a0"/>
    <w:link w:val="ac"/>
    <w:uiPriority w:val="99"/>
    <w:semiHidden/>
    <w:unhideWhenUsed/>
    <w:rsid w:val="002B58D6"/>
    <w:rPr>
      <w:rFonts w:ascii="Cambria" w:hAnsi="Cambria"/>
      <w:sz w:val="18"/>
      <w:szCs w:val="18"/>
    </w:rPr>
  </w:style>
  <w:style w:type="character" w:customStyle="1" w:styleId="ac">
    <w:name w:val="註解方塊文字 字元"/>
    <w:link w:val="ab"/>
    <w:uiPriority w:val="99"/>
    <w:semiHidden/>
    <w:rsid w:val="002B58D6"/>
    <w:rPr>
      <w:rFonts w:ascii="Cambria" w:eastAsia="新細明體" w:hAnsi="Cambria" w:cs="Times New Roman"/>
      <w:kern w:val="2"/>
      <w:sz w:val="18"/>
      <w:szCs w:val="18"/>
    </w:rPr>
  </w:style>
  <w:style w:type="character" w:styleId="ad">
    <w:name w:val="Hyperlink"/>
    <w:uiPriority w:val="99"/>
    <w:unhideWhenUsed/>
    <w:rsid w:val="00283478"/>
    <w:rPr>
      <w:color w:val="0000FF"/>
      <w:u w:val="single"/>
    </w:rPr>
  </w:style>
  <w:style w:type="table" w:styleId="ae">
    <w:name w:val="Table Grid"/>
    <w:basedOn w:val="a2"/>
    <w:rsid w:val="00F22FF1"/>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Indent"/>
    <w:aliases w:val="表正文,正文非缩进"/>
    <w:basedOn w:val="a0"/>
    <w:rsid w:val="00F22FF1"/>
    <w:pPr>
      <w:ind w:left="425"/>
      <w:jc w:val="both"/>
    </w:pPr>
    <w:rPr>
      <w:sz w:val="21"/>
      <w:szCs w:val="20"/>
    </w:rPr>
  </w:style>
  <w:style w:type="paragraph" w:customStyle="1" w:styleId="defaulttext">
    <w:name w:val="_default text"/>
    <w:basedOn w:val="a0"/>
    <w:rsid w:val="00A60B91"/>
    <w:pPr>
      <w:autoSpaceDE w:val="0"/>
      <w:autoSpaceDN w:val="0"/>
      <w:adjustRightInd w:val="0"/>
      <w:spacing w:after="180"/>
      <w:jc w:val="both"/>
    </w:pPr>
    <w:rPr>
      <w:kern w:val="0"/>
      <w:sz w:val="18"/>
      <w:szCs w:val="20"/>
      <w:lang w:eastAsia="zh-CN"/>
    </w:rPr>
  </w:style>
  <w:style w:type="paragraph" w:customStyle="1" w:styleId="12B">
    <w:name w:val="12B"/>
    <w:next w:val="a0"/>
    <w:rsid w:val="000B1B3B"/>
    <w:pPr>
      <w:spacing w:line="460" w:lineRule="exact"/>
    </w:pPr>
    <w:rPr>
      <w:rFonts w:ascii="Arial" w:eastAsia="華康粗圓體" w:hAnsi="Arial"/>
      <w:sz w:val="24"/>
    </w:rPr>
  </w:style>
  <w:style w:type="paragraph" w:customStyle="1" w:styleId="bullet">
    <w:name w:val="bullet"/>
    <w:basedOn w:val="a0"/>
    <w:rsid w:val="008C2F2A"/>
    <w:pPr>
      <w:numPr>
        <w:numId w:val="4"/>
      </w:numPr>
      <w:jc w:val="both"/>
    </w:pPr>
    <w:rPr>
      <w:sz w:val="21"/>
      <w:szCs w:val="20"/>
    </w:rPr>
  </w:style>
  <w:style w:type="paragraph" w:customStyle="1" w:styleId="1">
    <w:name w:val="样式1"/>
    <w:basedOn w:val="10"/>
    <w:rsid w:val="008C2F2A"/>
    <w:pPr>
      <w:pageBreakBefore/>
      <w:numPr>
        <w:numId w:val="8"/>
      </w:numPr>
      <w:tabs>
        <w:tab w:val="clear" w:pos="425"/>
        <w:tab w:val="num" w:pos="1330"/>
      </w:tabs>
      <w:snapToGrid w:val="0"/>
      <w:spacing w:before="120" w:after="120" w:line="480" w:lineRule="auto"/>
      <w:ind w:left="1330" w:hanging="480"/>
      <w:jc w:val="both"/>
    </w:pPr>
    <w:rPr>
      <w:b w:val="0"/>
      <w:bCs w:val="0"/>
      <w:snapToGrid w:val="0"/>
      <w:spacing w:val="22"/>
      <w:kern w:val="2"/>
      <w:sz w:val="32"/>
      <w:szCs w:val="20"/>
      <w:lang w:eastAsia="zh-CN"/>
    </w:rPr>
  </w:style>
  <w:style w:type="paragraph" w:customStyle="1" w:styleId="a">
    <w:name w:val="表格文字"/>
    <w:basedOn w:val="a0"/>
    <w:rsid w:val="008C2F2A"/>
    <w:pPr>
      <w:numPr>
        <w:numId w:val="9"/>
      </w:numPr>
      <w:tabs>
        <w:tab w:val="clear" w:pos="1330"/>
      </w:tabs>
      <w:autoSpaceDE w:val="0"/>
      <w:autoSpaceDN w:val="0"/>
      <w:adjustRightInd w:val="0"/>
      <w:ind w:left="0" w:firstLine="0"/>
    </w:pPr>
    <w:rPr>
      <w:rFonts w:ascii="細明體" w:eastAsia="細明體"/>
      <w:kern w:val="0"/>
    </w:rPr>
  </w:style>
  <w:style w:type="character" w:styleId="af0">
    <w:name w:val="annotation reference"/>
    <w:semiHidden/>
    <w:rsid w:val="00373701"/>
    <w:rPr>
      <w:sz w:val="18"/>
      <w:szCs w:val="18"/>
    </w:rPr>
  </w:style>
  <w:style w:type="paragraph" w:styleId="af1">
    <w:name w:val="annotation text"/>
    <w:basedOn w:val="a0"/>
    <w:semiHidden/>
    <w:rsid w:val="00373701"/>
  </w:style>
  <w:style w:type="paragraph" w:styleId="af2">
    <w:name w:val="annotation subject"/>
    <w:basedOn w:val="af1"/>
    <w:next w:val="af1"/>
    <w:semiHidden/>
    <w:rsid w:val="00373701"/>
    <w:rPr>
      <w:b/>
      <w:bCs/>
    </w:rPr>
  </w:style>
  <w:style w:type="paragraph" w:customStyle="1" w:styleId="Tabletext0pt">
    <w:name w:val="樣式 Tabletext + 套用後:  0 pt 行距:  單行間距"/>
    <w:basedOn w:val="Tabletext"/>
    <w:autoRedefine/>
    <w:rsid w:val="009E580E"/>
    <w:pPr>
      <w:spacing w:after="0" w:line="240" w:lineRule="auto"/>
      <w:ind w:leftChars="300" w:left="300"/>
    </w:pPr>
    <w:rPr>
      <w:rFonts w:cs="新細明體"/>
      <w:kern w:val="2"/>
    </w:rPr>
  </w:style>
  <w:style w:type="character" w:styleId="af3">
    <w:name w:val="FollowedHyperlink"/>
    <w:uiPriority w:val="99"/>
    <w:semiHidden/>
    <w:unhideWhenUsed/>
    <w:rsid w:val="00F2038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3571">
      <w:bodyDiv w:val="1"/>
      <w:marLeft w:val="0"/>
      <w:marRight w:val="0"/>
      <w:marTop w:val="0"/>
      <w:marBottom w:val="0"/>
      <w:divBdr>
        <w:top w:val="none" w:sz="0" w:space="0" w:color="auto"/>
        <w:left w:val="none" w:sz="0" w:space="0" w:color="auto"/>
        <w:bottom w:val="none" w:sz="0" w:space="0" w:color="auto"/>
        <w:right w:val="none" w:sz="0" w:space="0" w:color="auto"/>
      </w:divBdr>
    </w:div>
    <w:div w:id="226956469">
      <w:bodyDiv w:val="1"/>
      <w:marLeft w:val="0"/>
      <w:marRight w:val="0"/>
      <w:marTop w:val="0"/>
      <w:marBottom w:val="0"/>
      <w:divBdr>
        <w:top w:val="none" w:sz="0" w:space="0" w:color="auto"/>
        <w:left w:val="none" w:sz="0" w:space="0" w:color="auto"/>
        <w:bottom w:val="none" w:sz="0" w:space="0" w:color="auto"/>
        <w:right w:val="none" w:sz="0" w:space="0" w:color="auto"/>
      </w:divBdr>
    </w:div>
    <w:div w:id="367490166">
      <w:bodyDiv w:val="1"/>
      <w:marLeft w:val="0"/>
      <w:marRight w:val="0"/>
      <w:marTop w:val="0"/>
      <w:marBottom w:val="0"/>
      <w:divBdr>
        <w:top w:val="none" w:sz="0" w:space="0" w:color="auto"/>
        <w:left w:val="none" w:sz="0" w:space="0" w:color="auto"/>
        <w:bottom w:val="none" w:sz="0" w:space="0" w:color="auto"/>
        <w:right w:val="none" w:sz="0" w:space="0" w:color="auto"/>
      </w:divBdr>
    </w:div>
    <w:div w:id="368529953">
      <w:bodyDiv w:val="1"/>
      <w:marLeft w:val="0"/>
      <w:marRight w:val="0"/>
      <w:marTop w:val="0"/>
      <w:marBottom w:val="0"/>
      <w:divBdr>
        <w:top w:val="none" w:sz="0" w:space="0" w:color="auto"/>
        <w:left w:val="none" w:sz="0" w:space="0" w:color="auto"/>
        <w:bottom w:val="none" w:sz="0" w:space="0" w:color="auto"/>
        <w:right w:val="none" w:sz="0" w:space="0" w:color="auto"/>
      </w:divBdr>
    </w:div>
    <w:div w:id="456604657">
      <w:bodyDiv w:val="1"/>
      <w:marLeft w:val="0"/>
      <w:marRight w:val="0"/>
      <w:marTop w:val="0"/>
      <w:marBottom w:val="0"/>
      <w:divBdr>
        <w:top w:val="none" w:sz="0" w:space="0" w:color="auto"/>
        <w:left w:val="none" w:sz="0" w:space="0" w:color="auto"/>
        <w:bottom w:val="none" w:sz="0" w:space="0" w:color="auto"/>
        <w:right w:val="none" w:sz="0" w:space="0" w:color="auto"/>
      </w:divBdr>
    </w:div>
    <w:div w:id="787554313">
      <w:bodyDiv w:val="1"/>
      <w:marLeft w:val="0"/>
      <w:marRight w:val="0"/>
      <w:marTop w:val="0"/>
      <w:marBottom w:val="0"/>
      <w:divBdr>
        <w:top w:val="none" w:sz="0" w:space="0" w:color="auto"/>
        <w:left w:val="none" w:sz="0" w:space="0" w:color="auto"/>
        <w:bottom w:val="none" w:sz="0" w:space="0" w:color="auto"/>
        <w:right w:val="none" w:sz="0" w:space="0" w:color="auto"/>
      </w:divBdr>
    </w:div>
    <w:div w:id="802380566">
      <w:bodyDiv w:val="1"/>
      <w:marLeft w:val="0"/>
      <w:marRight w:val="0"/>
      <w:marTop w:val="0"/>
      <w:marBottom w:val="0"/>
      <w:divBdr>
        <w:top w:val="none" w:sz="0" w:space="0" w:color="auto"/>
        <w:left w:val="none" w:sz="0" w:space="0" w:color="auto"/>
        <w:bottom w:val="none" w:sz="0" w:space="0" w:color="auto"/>
        <w:right w:val="none" w:sz="0" w:space="0" w:color="auto"/>
      </w:divBdr>
    </w:div>
    <w:div w:id="835995574">
      <w:bodyDiv w:val="1"/>
      <w:marLeft w:val="0"/>
      <w:marRight w:val="0"/>
      <w:marTop w:val="0"/>
      <w:marBottom w:val="0"/>
      <w:divBdr>
        <w:top w:val="none" w:sz="0" w:space="0" w:color="auto"/>
        <w:left w:val="none" w:sz="0" w:space="0" w:color="auto"/>
        <w:bottom w:val="none" w:sz="0" w:space="0" w:color="auto"/>
        <w:right w:val="none" w:sz="0" w:space="0" w:color="auto"/>
      </w:divBdr>
    </w:div>
    <w:div w:id="1361396063">
      <w:bodyDiv w:val="1"/>
      <w:marLeft w:val="0"/>
      <w:marRight w:val="0"/>
      <w:marTop w:val="0"/>
      <w:marBottom w:val="0"/>
      <w:divBdr>
        <w:top w:val="none" w:sz="0" w:space="0" w:color="auto"/>
        <w:left w:val="none" w:sz="0" w:space="0" w:color="auto"/>
        <w:bottom w:val="none" w:sz="0" w:space="0" w:color="auto"/>
        <w:right w:val="none" w:sz="0" w:space="0" w:color="auto"/>
      </w:divBdr>
    </w:div>
    <w:div w:id="1471702936">
      <w:bodyDiv w:val="1"/>
      <w:marLeft w:val="0"/>
      <w:marRight w:val="0"/>
      <w:marTop w:val="0"/>
      <w:marBottom w:val="0"/>
      <w:divBdr>
        <w:top w:val="none" w:sz="0" w:space="0" w:color="auto"/>
        <w:left w:val="none" w:sz="0" w:space="0" w:color="auto"/>
        <w:bottom w:val="none" w:sz="0" w:space="0" w:color="auto"/>
        <w:right w:val="none" w:sz="0" w:space="0" w:color="auto"/>
      </w:divBdr>
    </w:div>
    <w:div w:id="1523784385">
      <w:bodyDiv w:val="1"/>
      <w:marLeft w:val="0"/>
      <w:marRight w:val="0"/>
      <w:marTop w:val="0"/>
      <w:marBottom w:val="0"/>
      <w:divBdr>
        <w:top w:val="none" w:sz="0" w:space="0" w:color="auto"/>
        <w:left w:val="none" w:sz="0" w:space="0" w:color="auto"/>
        <w:bottom w:val="none" w:sz="0" w:space="0" w:color="auto"/>
        <w:right w:val="none" w:sz="0" w:space="0" w:color="auto"/>
      </w:divBdr>
    </w:div>
    <w:div w:id="1802724804">
      <w:bodyDiv w:val="1"/>
      <w:marLeft w:val="0"/>
      <w:marRight w:val="0"/>
      <w:marTop w:val="0"/>
      <w:marBottom w:val="0"/>
      <w:divBdr>
        <w:top w:val="none" w:sz="0" w:space="0" w:color="auto"/>
        <w:left w:val="none" w:sz="0" w:space="0" w:color="auto"/>
        <w:bottom w:val="none" w:sz="0" w:space="0" w:color="auto"/>
        <w:right w:val="none" w:sz="0" w:space="0" w:color="auto"/>
      </w:divBdr>
    </w:div>
    <w:div w:id="1932854214">
      <w:bodyDiv w:val="1"/>
      <w:marLeft w:val="0"/>
      <w:marRight w:val="0"/>
      <w:marTop w:val="0"/>
      <w:marBottom w:val="0"/>
      <w:divBdr>
        <w:top w:val="none" w:sz="0" w:space="0" w:color="auto"/>
        <w:left w:val="none" w:sz="0" w:space="0" w:color="auto"/>
        <w:bottom w:val="none" w:sz="0" w:space="0" w:color="auto"/>
        <w:right w:val="none" w:sz="0" w:space="0" w:color="auto"/>
      </w:divBdr>
    </w:div>
    <w:div w:id="1935551738">
      <w:bodyDiv w:val="1"/>
      <w:marLeft w:val="0"/>
      <w:marRight w:val="0"/>
      <w:marTop w:val="0"/>
      <w:marBottom w:val="0"/>
      <w:divBdr>
        <w:top w:val="none" w:sz="0" w:space="0" w:color="auto"/>
        <w:left w:val="none" w:sz="0" w:space="0" w:color="auto"/>
        <w:bottom w:val="none" w:sz="0" w:space="0" w:color="auto"/>
        <w:right w:val="none" w:sz="0" w:space="0" w:color="auto"/>
      </w:divBdr>
    </w:div>
    <w:div w:id="1962875424">
      <w:bodyDiv w:val="1"/>
      <w:marLeft w:val="0"/>
      <w:marRight w:val="0"/>
      <w:marTop w:val="0"/>
      <w:marBottom w:val="0"/>
      <w:divBdr>
        <w:top w:val="none" w:sz="0" w:space="0" w:color="auto"/>
        <w:left w:val="none" w:sz="0" w:space="0" w:color="auto"/>
        <w:bottom w:val="none" w:sz="0" w:space="0" w:color="auto"/>
        <w:right w:val="none" w:sz="0" w:space="0" w:color="auto"/>
      </w:divBdr>
    </w:div>
    <w:div w:id="1973363319">
      <w:bodyDiv w:val="1"/>
      <w:marLeft w:val="0"/>
      <w:marRight w:val="0"/>
      <w:marTop w:val="0"/>
      <w:marBottom w:val="0"/>
      <w:divBdr>
        <w:top w:val="none" w:sz="0" w:space="0" w:color="auto"/>
        <w:left w:val="none" w:sz="0" w:space="0" w:color="auto"/>
        <w:bottom w:val="none" w:sz="0" w:space="0" w:color="auto"/>
        <w:right w:val="none" w:sz="0" w:space="0" w:color="auto"/>
      </w:divBdr>
    </w:div>
    <w:div w:id="1998919305">
      <w:bodyDiv w:val="1"/>
      <w:marLeft w:val="0"/>
      <w:marRight w:val="0"/>
      <w:marTop w:val="0"/>
      <w:marBottom w:val="0"/>
      <w:divBdr>
        <w:top w:val="none" w:sz="0" w:space="0" w:color="auto"/>
        <w:left w:val="none" w:sz="0" w:space="0" w:color="auto"/>
        <w:bottom w:val="none" w:sz="0" w:space="0" w:color="auto"/>
        <w:right w:val="none" w:sz="0" w:space="0" w:color="auto"/>
      </w:divBdr>
    </w:div>
    <w:div w:id="211335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E4938-97F2-46E7-A4EA-C941CEB3C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4763</Words>
  <Characters>27155</Characters>
  <Application>Microsoft Office Word</Application>
  <DocSecurity>0</DocSecurity>
  <Lines>226</Lines>
  <Paragraphs>63</Paragraphs>
  <ScaleCrop>false</ScaleCrop>
  <Company/>
  <LinksUpToDate>false</LinksUpToDate>
  <CharactersWithSpaces>31855</CharactersWithSpaces>
  <SharedDoc>false</SharedDoc>
  <HLinks>
    <vt:vector size="60" baseType="variant">
      <vt:variant>
        <vt:i4>5570656</vt:i4>
      </vt:variant>
      <vt:variant>
        <vt:i4>30</vt:i4>
      </vt:variant>
      <vt:variant>
        <vt:i4>0</vt:i4>
      </vt:variant>
      <vt:variant>
        <vt:i4>5</vt:i4>
      </vt:variant>
      <vt:variant>
        <vt:lpwstr/>
      </vt:variant>
      <vt:variant>
        <vt:lpwstr>A_BACK</vt:lpwstr>
      </vt:variant>
      <vt:variant>
        <vt:i4>2121028174</vt:i4>
      </vt:variant>
      <vt:variant>
        <vt:i4>27</vt:i4>
      </vt:variant>
      <vt:variant>
        <vt:i4>0</vt:i4>
      </vt:variant>
      <vt:variant>
        <vt:i4>5</vt:i4>
      </vt:variant>
      <vt:variant>
        <vt:lpwstr/>
      </vt:variant>
      <vt:variant>
        <vt:lpwstr>STEP_總分_BACK</vt:lpwstr>
      </vt:variant>
      <vt:variant>
        <vt:i4>2121028174</vt:i4>
      </vt:variant>
      <vt:variant>
        <vt:i4>24</vt:i4>
      </vt:variant>
      <vt:variant>
        <vt:i4>0</vt:i4>
      </vt:variant>
      <vt:variant>
        <vt:i4>5</vt:i4>
      </vt:variant>
      <vt:variant>
        <vt:lpwstr/>
      </vt:variant>
      <vt:variant>
        <vt:lpwstr>STEP_總分_BACK</vt:lpwstr>
      </vt:variant>
      <vt:variant>
        <vt:i4>2121028174</vt:i4>
      </vt:variant>
      <vt:variant>
        <vt:i4>21</vt:i4>
      </vt:variant>
      <vt:variant>
        <vt:i4>0</vt:i4>
      </vt:variant>
      <vt:variant>
        <vt:i4>5</vt:i4>
      </vt:variant>
      <vt:variant>
        <vt:lpwstr/>
      </vt:variant>
      <vt:variant>
        <vt:lpwstr>STEP_總分_BACK</vt:lpwstr>
      </vt:variant>
      <vt:variant>
        <vt:i4>2121028174</vt:i4>
      </vt:variant>
      <vt:variant>
        <vt:i4>18</vt:i4>
      </vt:variant>
      <vt:variant>
        <vt:i4>0</vt:i4>
      </vt:variant>
      <vt:variant>
        <vt:i4>5</vt:i4>
      </vt:variant>
      <vt:variant>
        <vt:lpwstr/>
      </vt:variant>
      <vt:variant>
        <vt:lpwstr>STEP_總分_BACK</vt:lpwstr>
      </vt:variant>
      <vt:variant>
        <vt:i4>2121028174</vt:i4>
      </vt:variant>
      <vt:variant>
        <vt:i4>15</vt:i4>
      </vt:variant>
      <vt:variant>
        <vt:i4>0</vt:i4>
      </vt:variant>
      <vt:variant>
        <vt:i4>5</vt:i4>
      </vt:variant>
      <vt:variant>
        <vt:lpwstr/>
      </vt:variant>
      <vt:variant>
        <vt:lpwstr>STEP_總分_BACK</vt:lpwstr>
      </vt:variant>
      <vt:variant>
        <vt:i4>2121028174</vt:i4>
      </vt:variant>
      <vt:variant>
        <vt:i4>12</vt:i4>
      </vt:variant>
      <vt:variant>
        <vt:i4>0</vt:i4>
      </vt:variant>
      <vt:variant>
        <vt:i4>5</vt:i4>
      </vt:variant>
      <vt:variant>
        <vt:lpwstr/>
      </vt:variant>
      <vt:variant>
        <vt:lpwstr>STEP_總分_BACK</vt:lpwstr>
      </vt:variant>
      <vt:variant>
        <vt:i4>2121028174</vt:i4>
      </vt:variant>
      <vt:variant>
        <vt:i4>9</vt:i4>
      </vt:variant>
      <vt:variant>
        <vt:i4>0</vt:i4>
      </vt:variant>
      <vt:variant>
        <vt:i4>5</vt:i4>
      </vt:variant>
      <vt:variant>
        <vt:lpwstr/>
      </vt:variant>
      <vt:variant>
        <vt:lpwstr>STEP_總分_BACK</vt:lpwstr>
      </vt:variant>
      <vt:variant>
        <vt:i4>97</vt:i4>
      </vt:variant>
      <vt:variant>
        <vt:i4>6</vt:i4>
      </vt:variant>
      <vt:variant>
        <vt:i4>0</vt:i4>
      </vt:variant>
      <vt:variant>
        <vt:i4>5</vt:i4>
      </vt:variant>
      <vt:variant>
        <vt:lpwstr/>
      </vt:variant>
      <vt:variant>
        <vt:lpwstr>A</vt:lpwstr>
      </vt:variant>
      <vt:variant>
        <vt:i4>2117664841</vt:i4>
      </vt:variant>
      <vt:variant>
        <vt:i4>3</vt:i4>
      </vt:variant>
      <vt:variant>
        <vt:i4>0</vt:i4>
      </vt:variant>
      <vt:variant>
        <vt:i4>5</vt:i4>
      </vt:variant>
      <vt:variant>
        <vt:lpwstr/>
      </vt:variant>
      <vt:variant>
        <vt:lpwstr>STEP_總分</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i9200215</dc:creator>
  <cp:keywords/>
  <cp:lastModifiedBy>戴余修</cp:lastModifiedBy>
  <cp:revision>2</cp:revision>
  <cp:lastPrinted>2010-04-21T01:53:00Z</cp:lastPrinted>
  <dcterms:created xsi:type="dcterms:W3CDTF">2020-07-27T00:57:00Z</dcterms:created>
  <dcterms:modified xsi:type="dcterms:W3CDTF">2020-07-27T00:57:00Z</dcterms:modified>
</cp:coreProperties>
</file>