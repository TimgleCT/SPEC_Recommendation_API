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4"/>
                <w:attr w:name="Day" w:val="13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/>
                  <w:lang w:eastAsia="zh-TW"/>
                </w:rPr>
                <w:t>200</w:t>
              </w:r>
              <w:r w:rsidR="007E6493">
                <w:rPr>
                  <w:rFonts w:ascii="細明體" w:eastAsia="細明體" w:hAnsi="細明體" w:hint="eastAsia"/>
                  <w:lang w:eastAsia="zh-TW"/>
                </w:rPr>
                <w:t>6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FF334B">
                <w:rPr>
                  <w:rFonts w:ascii="細明體" w:eastAsia="細明體" w:hAnsi="細明體" w:hint="eastAsia"/>
                  <w:lang w:eastAsia="zh-TW"/>
                </w:rPr>
                <w:t>4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7E6493">
                <w:rPr>
                  <w:rFonts w:ascii="細明體" w:eastAsia="細明體" w:hAnsi="細明體" w:hint="eastAsia"/>
                  <w:lang w:eastAsia="zh-TW"/>
                </w:rPr>
                <w:t>13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A51195" w:rsidRDefault="007E649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7E6493">
              <w:rPr>
                <w:rFonts w:ascii="細明體" w:eastAsia="細明體" w:hAnsi="細明體" w:hint="eastAsia"/>
                <w:lang w:eastAsia="zh-TW"/>
              </w:rPr>
              <w:t>預付金批次處理--</w:t>
            </w:r>
            <w:r w:rsidR="00A51195" w:rsidRPr="00A51195">
              <w:rPr>
                <w:rFonts w:ascii="細明體" w:eastAsia="細明體" w:hAnsi="細明體" w:hint="eastAsia"/>
                <w:lang w:eastAsia="zh-TW"/>
              </w:rPr>
              <w:t>HOST處理完成後回壓檔案編號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</w:tr>
      <w:tr w:rsidR="007C028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28F" w:rsidRDefault="007C028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4"/>
                <w:attr w:name="Day" w:val="23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2006/4/23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28F" w:rsidRDefault="007C028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28F" w:rsidRPr="007E6493" w:rsidRDefault="007C028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改UPDATE DTAAI010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28F" w:rsidRDefault="007C028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</w:tr>
      <w:tr w:rsidR="001C15B4">
        <w:trPr>
          <w:ins w:id="1" w:author="huai" w:date="2006-05-11T15:40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5B4" w:rsidRDefault="001C15B4">
            <w:pPr>
              <w:pStyle w:val="Tabletext"/>
              <w:rPr>
                <w:ins w:id="2" w:author="huai" w:date="2006-05-11T15:40:00Z"/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5"/>
                <w:attr w:name="Year" w:val="2006"/>
              </w:smartTagPr>
              <w:ins w:id="3" w:author="huai" w:date="2006-05-11T15:41:00Z">
                <w:r>
                  <w:rPr>
                    <w:rFonts w:ascii="細明體" w:eastAsia="細明體" w:hAnsi="細明體" w:hint="eastAsia"/>
                    <w:lang w:eastAsia="zh-TW"/>
                  </w:rPr>
                  <w:t>2006/5/11</w:t>
                </w:r>
              </w:ins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5B4" w:rsidRDefault="001C15B4">
            <w:pPr>
              <w:pStyle w:val="Tabletext"/>
              <w:rPr>
                <w:ins w:id="4" w:author="huai" w:date="2006-05-11T15:40:00Z"/>
                <w:rFonts w:ascii="細明體" w:eastAsia="細明體" w:hAnsi="細明體" w:hint="eastAsia"/>
                <w:lang w:eastAsia="zh-TW"/>
              </w:rPr>
            </w:pPr>
            <w:ins w:id="5" w:author="huai" w:date="2006-05-11T15:41:00Z">
              <w:r>
                <w:rPr>
                  <w:rFonts w:ascii="細明體" w:eastAsia="細明體" w:hAnsi="細明體" w:hint="eastAsia"/>
                  <w:lang w:eastAsia="zh-TW"/>
                </w:rPr>
                <w:t>1.2</w:t>
              </w:r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5B4" w:rsidRPr="001C15B4" w:rsidRDefault="001C15B4">
            <w:pPr>
              <w:pStyle w:val="Tabletext"/>
              <w:rPr>
                <w:ins w:id="6" w:author="huai" w:date="2006-05-11T15:40:00Z"/>
                <w:rFonts w:ascii="細明體" w:eastAsia="細明體" w:hAnsi="細明體" w:hint="eastAsia"/>
                <w:lang w:eastAsia="zh-TW"/>
              </w:rPr>
            </w:pPr>
            <w:ins w:id="7" w:author="huai" w:date="2006-05-11T15:41:00Z">
              <w:r>
                <w:rPr>
                  <w:rFonts w:ascii="細明體" w:eastAsia="細明體" w:hAnsi="細明體" w:hint="eastAsia"/>
                  <w:lang w:eastAsia="zh-TW"/>
                </w:rPr>
                <w:t>增加BPM處理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5B4" w:rsidRDefault="001C15B4">
            <w:pPr>
              <w:pStyle w:val="Tabletext"/>
              <w:rPr>
                <w:ins w:id="8" w:author="huai" w:date="2006-05-11T15:40:00Z"/>
                <w:rFonts w:ascii="細明體" w:eastAsia="細明體" w:hAnsi="細明體" w:hint="eastAsia"/>
                <w:lang w:eastAsia="zh-TW"/>
              </w:rPr>
            </w:pPr>
            <w:ins w:id="9" w:author="huai" w:date="2006-05-11T15:41:00Z">
              <w:r>
                <w:rPr>
                  <w:rFonts w:ascii="細明體" w:eastAsia="細明體" w:hAnsi="細明體" w:hint="eastAsia"/>
                  <w:lang w:eastAsia="zh-TW"/>
                </w:rPr>
                <w:t>Huai</w:t>
              </w:r>
            </w:ins>
          </w:p>
        </w:tc>
      </w:tr>
      <w:tr w:rsidR="002F0E41">
        <w:trPr>
          <w:ins w:id="10" w:author="huai" w:date="2006-05-16T15:01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E41" w:rsidRDefault="002F0E41">
            <w:pPr>
              <w:pStyle w:val="Tabletext"/>
              <w:rPr>
                <w:ins w:id="11" w:author="huai" w:date="2006-05-16T15:01:00Z"/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5"/>
                <w:attr w:name="Day" w:val="16"/>
                <w:attr w:name="IsLunarDate" w:val="False"/>
                <w:attr w:name="IsROCDate" w:val="False"/>
              </w:smartTagPr>
              <w:ins w:id="12" w:author="huai" w:date="2006-05-16T15:01:00Z">
                <w:r>
                  <w:rPr>
                    <w:rFonts w:ascii="細明體" w:eastAsia="細明體" w:hAnsi="細明體" w:hint="eastAsia"/>
                    <w:lang w:eastAsia="zh-TW"/>
                  </w:rPr>
                  <w:t>2006/5/16</w:t>
                </w:r>
              </w:ins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E41" w:rsidRDefault="002F0E41">
            <w:pPr>
              <w:pStyle w:val="Tabletext"/>
              <w:rPr>
                <w:ins w:id="13" w:author="huai" w:date="2006-05-16T15:01:00Z"/>
                <w:rFonts w:ascii="細明體" w:eastAsia="細明體" w:hAnsi="細明體" w:hint="eastAsia"/>
                <w:lang w:eastAsia="zh-TW"/>
              </w:rPr>
            </w:pPr>
            <w:ins w:id="14" w:author="huai" w:date="2006-05-16T15:01:00Z">
              <w:r>
                <w:rPr>
                  <w:rFonts w:ascii="細明體" w:eastAsia="細明體" w:hAnsi="細明體" w:hint="eastAsia"/>
                  <w:lang w:eastAsia="zh-TW"/>
                </w:rPr>
                <w:t>1.3</w:t>
              </w:r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E41" w:rsidRDefault="002F0E41">
            <w:pPr>
              <w:pStyle w:val="Tabletext"/>
              <w:rPr>
                <w:ins w:id="15" w:author="huai" w:date="2006-05-16T15:01:00Z"/>
                <w:rFonts w:ascii="細明體" w:eastAsia="細明體" w:hAnsi="細明體" w:hint="eastAsia"/>
                <w:lang w:eastAsia="zh-TW"/>
              </w:rPr>
            </w:pPr>
            <w:ins w:id="16" w:author="huai" w:date="2006-05-16T15:01:00Z">
              <w:r>
                <w:rPr>
                  <w:rFonts w:ascii="細明體" w:eastAsia="細明體" w:hAnsi="細明體" w:hint="eastAsia"/>
                  <w:lang w:eastAsia="zh-TW"/>
                </w:rPr>
                <w:t>增加update欄位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E41" w:rsidRDefault="002F0E41">
            <w:pPr>
              <w:pStyle w:val="Tabletext"/>
              <w:rPr>
                <w:ins w:id="17" w:author="huai" w:date="2006-05-16T15:01:00Z"/>
                <w:rFonts w:ascii="細明體" w:eastAsia="細明體" w:hAnsi="細明體" w:hint="eastAsia"/>
                <w:lang w:eastAsia="zh-TW"/>
              </w:rPr>
            </w:pPr>
            <w:ins w:id="18" w:author="huai" w:date="2006-05-16T15:01:00Z">
              <w:r>
                <w:rPr>
                  <w:rFonts w:ascii="細明體" w:eastAsia="細明體" w:hAnsi="細明體" w:hint="eastAsia"/>
                  <w:lang w:eastAsia="zh-TW"/>
                </w:rPr>
                <w:t>Huai</w:t>
              </w:r>
            </w:ins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4C7E4A" w:rsidP="003E7D29">
      <w:pPr>
        <w:pStyle w:val="Tabletext"/>
        <w:keepLines w:val="0"/>
        <w:numPr>
          <w:ilvl w:val="0"/>
          <w:numId w:val="10"/>
          <w:numberingChange w:id="19" w:author="huai" w:date="2006-05-11T15:40:00Z" w:original="%1:1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A51195" w:rsidRDefault="007E6493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E6493">
              <w:rPr>
                <w:rFonts w:hint="eastAsia"/>
                <w:color w:val="000000"/>
                <w:sz w:val="20"/>
                <w:szCs w:val="20"/>
              </w:rPr>
              <w:t>預付金批次處理</w:t>
            </w:r>
            <w:r w:rsidRPr="007E6493">
              <w:rPr>
                <w:rFonts w:hint="eastAsia"/>
                <w:color w:val="000000"/>
                <w:sz w:val="20"/>
                <w:szCs w:val="20"/>
              </w:rPr>
              <w:t>--</w:t>
            </w:r>
            <w:r w:rsidR="003C0B84" w:rsidRPr="003C0B84">
              <w:rPr>
                <w:rFonts w:ascii="細明體" w:eastAsia="細明體" w:hAnsi="細明體" w:hint="eastAsia"/>
              </w:rPr>
              <w:t xml:space="preserve"> </w:t>
            </w:r>
            <w:r w:rsidR="00A51195" w:rsidRPr="00A51195">
              <w:rPr>
                <w:rFonts w:ascii="細明體" w:eastAsia="細明體" w:hAnsi="細明體" w:hint="eastAsia"/>
                <w:sz w:val="20"/>
                <w:szCs w:val="20"/>
              </w:rPr>
              <w:t>HOST處理完成後回壓檔案編號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7E6493">
              <w:rPr>
                <w:rFonts w:ascii="細明體" w:eastAsia="細明體" w:hAnsi="細明體" w:hint="eastAsia"/>
                <w:sz w:val="20"/>
                <w:szCs w:val="20"/>
              </w:rPr>
              <w:t>I1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ins w:id="20" w:author="allychou" w:date="2006-05-29T10:22:00Z">
              <w:r w:rsidR="00FF3DA6">
                <w:rPr>
                  <w:rFonts w:ascii="細明體" w:eastAsia="細明體" w:hAnsi="細明體" w:hint="eastAsia"/>
                  <w:sz w:val="20"/>
                  <w:szCs w:val="20"/>
                </w:rPr>
                <w:t>B</w:t>
              </w:r>
            </w:ins>
            <w:del w:id="21" w:author="allychou" w:date="2006-05-29T10:22:00Z">
              <w:r w:rsidR="00724B23" w:rsidDel="00FF3DA6">
                <w:rPr>
                  <w:rFonts w:ascii="細明體" w:eastAsia="細明體" w:hAnsi="細明體" w:hint="eastAsia"/>
                  <w:sz w:val="20"/>
                  <w:szCs w:val="20"/>
                </w:rPr>
                <w:delText>0</w:delText>
              </w:r>
            </w:del>
            <w:r w:rsidR="007E6493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F334B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A51195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3E7D29" w:rsidRPr="00D8233C" w:rsidRDefault="00724B23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  <w:r w:rsidR="00A51195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7E6493">
              <w:rPr>
                <w:rFonts w:hint="eastAsia"/>
                <w:sz w:val="20"/>
                <w:szCs w:val="20"/>
              </w:rPr>
              <w:t>HOST</w:t>
            </w:r>
            <w:r w:rsidR="00A51195">
              <w:rPr>
                <w:rFonts w:hint="eastAsia"/>
                <w:sz w:val="20"/>
                <w:szCs w:val="20"/>
              </w:rPr>
              <w:t>處理完成後回壓檔案編號</w:t>
            </w:r>
          </w:p>
        </w:tc>
      </w:tr>
    </w:tbl>
    <w:p w:rsidR="003E7D29" w:rsidRPr="00612B1F" w:rsidRDefault="003E7D29" w:rsidP="00D254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3E7D29">
      <w:pPr>
        <w:pStyle w:val="Tabletext"/>
        <w:keepLines w:val="0"/>
        <w:numPr>
          <w:ilvl w:val="0"/>
          <w:numId w:val="10"/>
          <w:numberingChange w:id="22" w:author="huai" w:date="2006-05-11T15:40:00Z" w:original="%1:2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使用模組：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4"/>
        <w:gridCol w:w="4310"/>
        <w:gridCol w:w="4176"/>
      </w:tblGrid>
      <w:tr w:rsidR="004C7E4A">
        <w:tc>
          <w:tcPr>
            <w:tcW w:w="694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31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76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255EF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1255EF" w:rsidRDefault="001255EF">
            <w:pPr>
              <w:numPr>
                <w:ilvl w:val="0"/>
                <w:numId w:val="15"/>
                <w:numberingChange w:id="23" w:author="huai" w:date="2006-05-11T15:40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CathayDate</w:t>
            </w:r>
          </w:p>
        </w:tc>
        <w:tc>
          <w:tcPr>
            <w:tcW w:w="4176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com.cathay.common.util.CathayDate</w:t>
            </w:r>
          </w:p>
        </w:tc>
      </w:tr>
      <w:tr w:rsidR="00C235AC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C235AC" w:rsidRDefault="00C235AC">
            <w:pPr>
              <w:numPr>
                <w:ilvl w:val="0"/>
                <w:numId w:val="15"/>
                <w:numberingChange w:id="24" w:author="huai" w:date="2006-05-11T15:40:00Z" w:original="%1:2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C235AC" w:rsidRPr="00C235AC" w:rsidRDefault="00C235AC">
            <w:pPr>
              <w:rPr>
                <w:bCs/>
                <w:sz w:val="20"/>
                <w:szCs w:val="20"/>
              </w:rPr>
            </w:pPr>
            <w:r w:rsidRPr="00C235AC">
              <w:rPr>
                <w:rFonts w:hint="eastAsia"/>
                <w:sz w:val="20"/>
                <w:szCs w:val="20"/>
              </w:rPr>
              <w:t>紀錄處理件數</w:t>
            </w:r>
          </w:p>
        </w:tc>
        <w:tc>
          <w:tcPr>
            <w:tcW w:w="4176" w:type="dxa"/>
          </w:tcPr>
          <w:p w:rsidR="00C235AC" w:rsidRPr="006170A9" w:rsidRDefault="00C235AC" w:rsidP="001255EF">
            <w:pPr>
              <w:pStyle w:val="HTML"/>
              <w:rPr>
                <w:rFonts w:ascii="Arial" w:hAnsi="Arial" w:cs="Arial"/>
                <w:bCs/>
              </w:rPr>
            </w:pPr>
            <w:r w:rsidRPr="006170A9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CountManager.addCountNumber()</w:t>
            </w:r>
          </w:p>
        </w:tc>
      </w:tr>
    </w:tbl>
    <w:p w:rsidR="004C7E4A" w:rsidRDefault="004C7E4A">
      <w:pPr>
        <w:rPr>
          <w:rFonts w:ascii="細明體" w:eastAsia="細明體" w:hAnsi="細明體" w:hint="eastAsia"/>
          <w:sz w:val="20"/>
          <w:szCs w:val="20"/>
        </w:rPr>
      </w:pPr>
    </w:p>
    <w:p w:rsidR="004C7E4A" w:rsidRDefault="004C7E4A" w:rsidP="00D254AC">
      <w:pPr>
        <w:numPr>
          <w:ilvl w:val="0"/>
          <w:numId w:val="10"/>
          <w:numberingChange w:id="25" w:author="huai" w:date="2006-05-11T15:40:00Z" w:original="%1:3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</w:t>
            </w:r>
            <w:r w:rsidR="00757FB4"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</w:tr>
      <w:tr w:rsidR="004C7E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7E4A" w:rsidRDefault="004C7E4A">
            <w:pPr>
              <w:numPr>
                <w:ilvl w:val="0"/>
                <w:numId w:val="16"/>
                <w:numberingChange w:id="26" w:author="huai" w:date="2006-05-11T15:40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C7E4A" w:rsidRDefault="003C0B84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HOST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處理完畢之檔案</w:t>
            </w:r>
          </w:p>
          <w:p w:rsidR="00F13D43" w:rsidRPr="006170A9" w:rsidRDefault="00F13D43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HOST_TO_UNIX\DBAA\AAI1_</w:t>
            </w:r>
            <w:del w:id="27" w:author="allychou" w:date="2006-05-29T10:27:00Z">
              <w:r w:rsidDel="007643C3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delText>0</w:delText>
              </w:r>
            </w:del>
            <w:ins w:id="28" w:author="allychou" w:date="2006-05-29T10:27:00Z">
              <w:r w:rsidR="007643C3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t>B</w:t>
              </w:r>
            </w:ins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10</w:t>
            </w:r>
            <w:del w:id="29" w:author="allychou" w:date="2006-05-29T10:27:00Z">
              <w:r w:rsidDel="007643C3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delText>0</w:delText>
              </w:r>
            </w:del>
            <w:ins w:id="30" w:author="allychou" w:date="2006-05-29T10:27:00Z">
              <w:r w:rsidR="007643C3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t>2</w:t>
              </w:r>
            </w:ins>
          </w:p>
        </w:tc>
        <w:tc>
          <w:tcPr>
            <w:tcW w:w="3870" w:type="dxa"/>
          </w:tcPr>
          <w:p w:rsidR="005B2CBE" w:rsidRDefault="005B2CBE" w:rsidP="005B2C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參照</w:t>
            </w:r>
          </w:p>
          <w:p w:rsidR="005B2CBE" w:rsidRDefault="005B2CBE" w:rsidP="005B2C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I_預付金\資料交換格式</w:t>
            </w:r>
          </w:p>
          <w:p w:rsidR="0068172B" w:rsidRDefault="006817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  CHAR 14</w:t>
            </w:r>
          </w:p>
          <w:p w:rsidR="0068172B" w:rsidRDefault="0068172B">
            <w:pPr>
              <w:rPr>
                <w:ins w:id="31" w:author="huai" w:date="2006-05-16T15:01:00Z"/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檔案編號  CHAR 1</w:t>
            </w:r>
            <w:r w:rsidR="00A51195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  <w:p w:rsidR="002F0E41" w:rsidRDefault="002F0E41">
            <w:pPr>
              <w:numPr>
                <w:ins w:id="32" w:author="huai" w:date="2006-05-16T15:01:00Z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  <w:ins w:id="33" w:author="huai" w:date="2006-05-16T15:02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帳務處理單位 CHAR 7</w:t>
              </w:r>
            </w:ins>
          </w:p>
        </w:tc>
      </w:tr>
      <w:tr w:rsidR="005B2CB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B2CBE" w:rsidRDefault="005B2CBE" w:rsidP="00DA0CFB">
            <w:pPr>
              <w:numPr>
                <w:ilvl w:val="0"/>
                <w:numId w:val="16"/>
                <w:numberingChange w:id="34" w:author="huai" w:date="2006-05-11T15:40:00Z" w:original="%1:2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5B2CBE" w:rsidRDefault="005B2CBE" w:rsidP="00DA0CFB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錯誤檔案</w:t>
            </w:r>
          </w:p>
          <w:p w:rsidR="005B2CBE" w:rsidRDefault="005B2CBE" w:rsidP="00DA0CFB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HOST_TO_UNIX\DBAA\AAI1_</w:t>
            </w:r>
            <w:del w:id="35" w:author="allychou" w:date="2006-05-29T10:28:00Z">
              <w:r w:rsidDel="007643C3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delText>0</w:delText>
              </w:r>
            </w:del>
            <w:ins w:id="36" w:author="allychou" w:date="2006-05-29T10:28:00Z">
              <w:r w:rsidR="007643C3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t>B</w:t>
              </w:r>
            </w:ins>
            <w:r w:rsidR="00C3706E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0</w:t>
            </w:r>
            <w:del w:id="37" w:author="allychou" w:date="2006-05-29T10:28:00Z">
              <w:r w:rsidDel="007643C3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delText>0</w:delText>
              </w:r>
            </w:del>
            <w:ins w:id="38" w:author="allychou" w:date="2006-05-29T10:28:00Z">
              <w:r w:rsidR="007643C3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t>2</w:t>
              </w:r>
            </w:ins>
          </w:p>
          <w:p w:rsidR="005B2CBE" w:rsidRDefault="005B2CBE" w:rsidP="00DA0CFB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檔名為原檔名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+ ERR</w:t>
            </w:r>
          </w:p>
        </w:tc>
        <w:tc>
          <w:tcPr>
            <w:tcW w:w="3870" w:type="dxa"/>
          </w:tcPr>
          <w:p w:rsidR="005B2CBE" w:rsidRPr="00C352C0" w:rsidRDefault="005B2CBE" w:rsidP="00DA0CF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612B1F">
      <w:pPr>
        <w:pStyle w:val="Tabletext"/>
        <w:keepLines w:val="0"/>
        <w:numPr>
          <w:ilvl w:val="0"/>
          <w:numId w:val="10"/>
          <w:numberingChange w:id="39" w:author="huai" w:date="2006-05-11T15:40:00Z" w:original="%1:4:35:、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>
        <w:tc>
          <w:tcPr>
            <w:tcW w:w="1080" w:type="dxa"/>
            <w:gridSpan w:val="2"/>
          </w:tcPr>
          <w:p w:rsidR="004C7E4A" w:rsidRDefault="004C7E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4C7E4A">
        <w:tc>
          <w:tcPr>
            <w:tcW w:w="9180" w:type="dxa"/>
            <w:gridSpan w:val="5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0C044D">
        <w:tc>
          <w:tcPr>
            <w:tcW w:w="720" w:type="dxa"/>
          </w:tcPr>
          <w:p w:rsidR="000C044D" w:rsidRDefault="000C044D">
            <w:pPr>
              <w:numPr>
                <w:ilvl w:val="0"/>
                <w:numId w:val="17"/>
                <w:numberingChange w:id="40" w:author="huai" w:date="2006-05-11T15:40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C044D" w:rsidRP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處理日期</w:t>
            </w:r>
          </w:p>
        </w:tc>
        <w:tc>
          <w:tcPr>
            <w:tcW w:w="1800" w:type="dxa"/>
            <w:vAlign w:val="bottom"/>
          </w:tcPr>
          <w:p w:rsid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0C044D" w:rsidRDefault="000C044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4C7E4A" w:rsidRDefault="004C7E4A">
      <w:pPr>
        <w:rPr>
          <w:color w:val="000000"/>
        </w:rPr>
      </w:pPr>
    </w:p>
    <w:p w:rsidR="00336FA8" w:rsidRDefault="00336FA8" w:rsidP="00336FA8">
      <w:pPr>
        <w:pStyle w:val="Tabletext"/>
        <w:keepLines w:val="0"/>
        <w:numPr>
          <w:ilvl w:val="0"/>
          <w:numId w:val="10"/>
          <w:numberingChange w:id="41" w:author="huai" w:date="2006-05-11T15:40:00Z" w:original="%1:5:35:、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612B1F" w:rsidRDefault="00612B1F" w:rsidP="00612B1F">
      <w:pPr>
        <w:pStyle w:val="Tabletext"/>
        <w:keepLines w:val="0"/>
        <w:numPr>
          <w:ilvl w:val="1"/>
          <w:numId w:val="10"/>
          <w:numberingChange w:id="42" w:author="huai" w:date="2006-05-11T15:40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612B1F" w:rsidRDefault="00612B1F" w:rsidP="00612B1F">
      <w:pPr>
        <w:pStyle w:val="Tabletext"/>
        <w:keepLines w:val="0"/>
        <w:numPr>
          <w:ilvl w:val="2"/>
          <w:numId w:val="10"/>
          <w:numberingChange w:id="43" w:author="huai" w:date="2006-05-11T15:40:00Z" w:original="%2:1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清處理件數為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78238B" w:rsidRDefault="0078238B" w:rsidP="00612B1F">
      <w:pPr>
        <w:pStyle w:val="Tabletext"/>
        <w:keepLines w:val="0"/>
        <w:numPr>
          <w:ilvl w:val="2"/>
          <w:numId w:val="10"/>
          <w:numberingChange w:id="44" w:author="huai" w:date="2006-05-11T15:40:00Z" w:original="%2:1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處理日期時間</w:t>
      </w:r>
      <w:r>
        <w:rPr>
          <w:rFonts w:hint="eastAsia"/>
          <w:kern w:val="2"/>
          <w:szCs w:val="24"/>
          <w:lang w:eastAsia="zh-TW"/>
        </w:rPr>
        <w:t>:CURRENT TIMESTAMP</w:t>
      </w:r>
      <w:r>
        <w:rPr>
          <w:rFonts w:hint="eastAsia"/>
          <w:kern w:val="2"/>
          <w:szCs w:val="24"/>
          <w:lang w:eastAsia="zh-TW"/>
        </w:rPr>
        <w:t>。</w:t>
      </w:r>
    </w:p>
    <w:p w:rsidR="000350EF" w:rsidRPr="000350EF" w:rsidRDefault="000350EF" w:rsidP="00612B1F">
      <w:pPr>
        <w:pStyle w:val="Tabletext"/>
        <w:keepLines w:val="0"/>
        <w:numPr>
          <w:ilvl w:val="1"/>
          <w:numId w:val="10"/>
          <w:numberingChange w:id="45" w:author="huai" w:date="2006-05-11T15:40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逐筆讀取</w:t>
      </w:r>
      <w:r>
        <w:rPr>
          <w:rFonts w:ascii="Arial" w:hAnsi="Arial" w:cs="Arial" w:hint="eastAsia"/>
          <w:color w:val="000000"/>
          <w:lang w:eastAsia="zh-TW"/>
        </w:rPr>
        <w:t>HOST</w:t>
      </w:r>
      <w:r>
        <w:rPr>
          <w:rFonts w:ascii="Arial" w:hAnsi="Arial" w:cs="Arial" w:hint="eastAsia"/>
          <w:color w:val="000000"/>
          <w:lang w:eastAsia="zh-TW"/>
        </w:rPr>
        <w:t>處理完畢之檔案：</w:t>
      </w:r>
    </w:p>
    <w:p w:rsidR="00612B1F" w:rsidRDefault="000350EF" w:rsidP="000350EF">
      <w:pPr>
        <w:pStyle w:val="Tabletext"/>
        <w:keepLines w:val="0"/>
        <w:numPr>
          <w:ilvl w:val="2"/>
          <w:numId w:val="10"/>
          <w:numberingChange w:id="46" w:author="huai" w:date="2006-05-11T15:40:00Z" w:original="%2:2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依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UPDATE </w:t>
      </w:r>
      <w:r w:rsidR="000A2E95">
        <w:rPr>
          <w:rFonts w:hint="eastAsia"/>
          <w:kern w:val="2"/>
          <w:szCs w:val="24"/>
          <w:lang w:eastAsia="zh-TW"/>
        </w:rPr>
        <w:t>DTAAI01</w:t>
      </w:r>
      <w:r w:rsidR="007C028F">
        <w:rPr>
          <w:rFonts w:hint="eastAsia"/>
          <w:kern w:val="2"/>
          <w:szCs w:val="24"/>
          <w:lang w:eastAsia="zh-TW"/>
        </w:rPr>
        <w:t>0</w:t>
      </w:r>
      <w:r w:rsidR="00612B1F">
        <w:rPr>
          <w:rFonts w:hint="eastAsia"/>
          <w:kern w:val="2"/>
          <w:szCs w:val="24"/>
          <w:lang w:eastAsia="zh-TW"/>
        </w:rPr>
        <w:t>：</w:t>
      </w:r>
    </w:p>
    <w:p w:rsidR="00612B1F" w:rsidRDefault="000350EF" w:rsidP="000350EF">
      <w:pPr>
        <w:pStyle w:val="Tabletext"/>
        <w:keepLines w:val="0"/>
        <w:numPr>
          <w:ilvl w:val="3"/>
          <w:numId w:val="10"/>
          <w:numberingChange w:id="47" w:author="huai" w:date="2006-05-11T15:40:00Z" w:original="%2:2:0:.%3:1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檔案編號</w:t>
      </w:r>
      <w:r w:rsidR="00612B1F"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HOST</w:t>
      </w:r>
      <w:r>
        <w:rPr>
          <w:rFonts w:ascii="Arial" w:hAnsi="Arial" w:cs="Arial" w:hint="eastAsia"/>
          <w:color w:val="000000"/>
          <w:lang w:eastAsia="zh-TW"/>
        </w:rPr>
        <w:t>處理完畢之檔案</w:t>
      </w:r>
      <w:r>
        <w:rPr>
          <w:rFonts w:ascii="Arial" w:hAnsi="Arial" w:cs="Arial" w:hint="eastAsia"/>
          <w:color w:val="000000"/>
          <w:lang w:eastAsia="zh-TW"/>
        </w:rPr>
        <w:t>.</w:t>
      </w:r>
      <w:r>
        <w:rPr>
          <w:rFonts w:ascii="Arial" w:hAnsi="Arial" w:cs="Arial" w:hint="eastAsia"/>
          <w:color w:val="000000"/>
          <w:lang w:eastAsia="zh-TW"/>
        </w:rPr>
        <w:t>檔案編號</w:t>
      </w:r>
      <w:r w:rsidR="00612B1F">
        <w:rPr>
          <w:rFonts w:hint="eastAsia"/>
          <w:kern w:val="2"/>
          <w:szCs w:val="24"/>
          <w:lang w:eastAsia="zh-TW"/>
        </w:rPr>
        <w:t>。</w:t>
      </w:r>
    </w:p>
    <w:p w:rsidR="003716E9" w:rsidRDefault="003716E9" w:rsidP="003716E9">
      <w:pPr>
        <w:pStyle w:val="Tabletext"/>
        <w:keepLines w:val="0"/>
        <w:numPr>
          <w:ilvl w:val="3"/>
          <w:numId w:val="10"/>
          <w:ins w:id="48" w:author="huai" w:date="2006-05-18T11:55:00Z"/>
        </w:numPr>
        <w:spacing w:after="0" w:line="240" w:lineRule="auto"/>
        <w:rPr>
          <w:ins w:id="49" w:author="huai" w:date="2006-05-18T11:56:00Z"/>
          <w:rFonts w:hint="eastAsia"/>
          <w:kern w:val="2"/>
          <w:szCs w:val="24"/>
          <w:lang w:eastAsia="zh-TW"/>
        </w:rPr>
        <w:pPrChange w:id="50" w:author="huai" w:date="2006-05-18T11:55:00Z">
          <w:pPr>
            <w:pStyle w:val="Tabletext"/>
            <w:keepLines w:val="0"/>
            <w:spacing w:after="0" w:line="240" w:lineRule="auto"/>
          </w:pPr>
        </w:pPrChange>
      </w:pPr>
      <w:ins w:id="51" w:author="huai" w:date="2006-05-18T11:55:00Z">
        <w:r>
          <w:rPr>
            <w:rFonts w:hint="eastAsia"/>
            <w:kern w:val="2"/>
            <w:szCs w:val="24"/>
            <w:lang w:eastAsia="zh-TW"/>
          </w:rPr>
          <w:t xml:space="preserve">SET </w:t>
        </w:r>
        <w:r>
          <w:rPr>
            <w:rFonts w:hint="eastAsia"/>
            <w:kern w:val="2"/>
            <w:szCs w:val="24"/>
            <w:lang w:eastAsia="zh-TW"/>
          </w:rPr>
          <w:t>預付金處理進度</w:t>
        </w:r>
        <w:r>
          <w:rPr>
            <w:rFonts w:hint="eastAsia"/>
            <w:kern w:val="2"/>
            <w:szCs w:val="24"/>
            <w:lang w:eastAsia="zh-TW"/>
          </w:rPr>
          <w:t xml:space="preserve"> = 20</w:t>
        </w:r>
      </w:ins>
    </w:p>
    <w:p w:rsidR="003716E9" w:rsidRDefault="003716E9" w:rsidP="003716E9">
      <w:pPr>
        <w:pStyle w:val="Tabletext"/>
        <w:keepLines w:val="0"/>
        <w:numPr>
          <w:ilvl w:val="3"/>
          <w:numId w:val="10"/>
          <w:ins w:id="52" w:author="huai" w:date="2006-05-18T11:56:00Z"/>
        </w:numPr>
        <w:spacing w:after="0" w:line="240" w:lineRule="auto"/>
        <w:rPr>
          <w:ins w:id="53" w:author="huai" w:date="2006-05-18T11:56:00Z"/>
          <w:rFonts w:hint="eastAsia"/>
          <w:kern w:val="2"/>
          <w:szCs w:val="24"/>
          <w:lang w:eastAsia="zh-TW"/>
        </w:rPr>
      </w:pPr>
      <w:ins w:id="54" w:author="huai" w:date="2006-05-18T11:56:00Z">
        <w:r>
          <w:rPr>
            <w:rFonts w:hint="eastAsia"/>
            <w:kern w:val="2"/>
            <w:szCs w:val="24"/>
            <w:lang w:eastAsia="zh-TW"/>
          </w:rPr>
          <w:t xml:space="preserve">IF UPDATE </w:t>
        </w:r>
        <w:r>
          <w:rPr>
            <w:rFonts w:hint="eastAsia"/>
            <w:kern w:val="2"/>
            <w:szCs w:val="24"/>
            <w:lang w:eastAsia="zh-TW"/>
          </w:rPr>
          <w:t>不成功：</w:t>
        </w:r>
      </w:ins>
    </w:p>
    <w:p w:rsidR="003716E9" w:rsidRDefault="003716E9" w:rsidP="003716E9">
      <w:pPr>
        <w:pStyle w:val="Tabletext"/>
        <w:keepLines w:val="0"/>
        <w:numPr>
          <w:ilvl w:val="4"/>
          <w:numId w:val="10"/>
          <w:ins w:id="55" w:author="huai" w:date="2006-05-18T11:56:00Z"/>
        </w:numPr>
        <w:spacing w:after="0" w:line="240" w:lineRule="auto"/>
        <w:rPr>
          <w:ins w:id="56" w:author="huai" w:date="2006-05-18T11:56:00Z"/>
          <w:rFonts w:hint="eastAsia"/>
          <w:kern w:val="2"/>
          <w:szCs w:val="24"/>
          <w:lang w:eastAsia="zh-TW"/>
        </w:rPr>
      </w:pPr>
      <w:ins w:id="57" w:author="huai" w:date="2006-05-18T11:56:00Z">
        <w:r>
          <w:rPr>
            <w:rFonts w:hint="eastAsia"/>
            <w:kern w:val="2"/>
            <w:szCs w:val="24"/>
            <w:lang w:eastAsia="zh-TW"/>
          </w:rPr>
          <w:t>ERROR_CNT = ERROR_CNT + 1</w:t>
        </w:r>
        <w:r>
          <w:rPr>
            <w:rFonts w:hint="eastAsia"/>
            <w:kern w:val="2"/>
            <w:szCs w:val="24"/>
            <w:lang w:eastAsia="zh-TW"/>
          </w:rPr>
          <w:t>。</w:t>
        </w:r>
      </w:ins>
    </w:p>
    <w:p w:rsidR="003716E9" w:rsidRDefault="003716E9" w:rsidP="003716E9">
      <w:pPr>
        <w:pStyle w:val="Tabletext"/>
        <w:keepLines w:val="0"/>
        <w:numPr>
          <w:ilvl w:val="4"/>
          <w:numId w:val="10"/>
          <w:ins w:id="58" w:author="huai" w:date="2006-05-18T11:56:00Z"/>
        </w:numPr>
        <w:spacing w:after="0" w:line="240" w:lineRule="auto"/>
        <w:rPr>
          <w:ins w:id="59" w:author="huai" w:date="2006-05-18T11:56:00Z"/>
          <w:rFonts w:hint="eastAsia"/>
          <w:kern w:val="2"/>
          <w:szCs w:val="24"/>
          <w:lang w:eastAsia="zh-TW"/>
        </w:rPr>
      </w:pPr>
      <w:ins w:id="60" w:author="huai" w:date="2006-05-18T11:56:00Z">
        <w:r>
          <w:rPr>
            <w:rFonts w:hint="eastAsia"/>
            <w:kern w:val="2"/>
            <w:szCs w:val="24"/>
            <w:lang w:eastAsia="zh-TW"/>
          </w:rPr>
          <w:t>寫入錯誤訊息：更新</w:t>
        </w:r>
        <w:r>
          <w:rPr>
            <w:rFonts w:hint="eastAsia"/>
            <w:kern w:val="2"/>
            <w:szCs w:val="24"/>
            <w:lang w:eastAsia="zh-TW"/>
          </w:rPr>
          <w:t>DTAAI01</w:t>
        </w:r>
      </w:ins>
      <w:ins w:id="61" w:author="huai" w:date="2006-05-18T11:58:00Z">
        <w:r w:rsidR="005E4376">
          <w:rPr>
            <w:rFonts w:hint="eastAsia"/>
            <w:kern w:val="2"/>
            <w:szCs w:val="24"/>
            <w:lang w:eastAsia="zh-TW"/>
          </w:rPr>
          <w:t>0</w:t>
        </w:r>
      </w:ins>
      <w:ins w:id="62" w:author="huai" w:date="2006-05-18T11:56:00Z">
        <w:r>
          <w:rPr>
            <w:rFonts w:hint="eastAsia"/>
            <w:kern w:val="2"/>
            <w:szCs w:val="24"/>
            <w:lang w:eastAsia="zh-TW"/>
          </w:rPr>
          <w:t>檔案號碼失敗</w:t>
        </w:r>
        <w:r>
          <w:rPr>
            <w:rFonts w:hint="eastAsia"/>
            <w:kern w:val="2"/>
            <w:szCs w:val="24"/>
            <w:lang w:eastAsia="zh-TW"/>
          </w:rPr>
          <w:t xml:space="preserve"> + </w:t>
        </w:r>
        <w:r>
          <w:rPr>
            <w:rFonts w:hint="eastAsia"/>
            <w:kern w:val="2"/>
            <w:szCs w:val="24"/>
            <w:lang w:eastAsia="zh-TW"/>
          </w:rPr>
          <w:t>受理編號。</w:t>
        </w:r>
      </w:ins>
    </w:p>
    <w:p w:rsidR="003716E9" w:rsidRDefault="003716E9" w:rsidP="003716E9">
      <w:pPr>
        <w:pStyle w:val="Tabletext"/>
        <w:keepLines w:val="0"/>
        <w:numPr>
          <w:ilvl w:val="4"/>
          <w:numId w:val="10"/>
          <w:ins w:id="63" w:author="huai" w:date="2006-05-18T11:56:00Z"/>
        </w:numPr>
        <w:spacing w:after="0" w:line="240" w:lineRule="auto"/>
        <w:rPr>
          <w:ins w:id="64" w:author="huai" w:date="2006-05-18T11:56:00Z"/>
          <w:rFonts w:hint="eastAsia"/>
          <w:kern w:val="2"/>
          <w:szCs w:val="24"/>
          <w:lang w:eastAsia="zh-TW"/>
        </w:rPr>
      </w:pPr>
      <w:ins w:id="65" w:author="huai" w:date="2006-05-18T11:56:00Z">
        <w:r>
          <w:rPr>
            <w:rFonts w:hint="eastAsia"/>
            <w:kern w:val="2"/>
            <w:szCs w:val="24"/>
            <w:lang w:eastAsia="zh-TW"/>
          </w:rPr>
          <w:t xml:space="preserve">CONTROL-M EXIT_CODE = 1 </w:t>
        </w:r>
        <w:r>
          <w:rPr>
            <w:rFonts w:hint="eastAsia"/>
            <w:kern w:val="2"/>
            <w:szCs w:val="24"/>
            <w:lang w:eastAsia="zh-TW"/>
          </w:rPr>
          <w:t>。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</w:ins>
    </w:p>
    <w:p w:rsidR="003716E9" w:rsidRDefault="003716E9" w:rsidP="003716E9">
      <w:pPr>
        <w:pStyle w:val="Tabletext"/>
        <w:keepLines w:val="0"/>
        <w:numPr>
          <w:ilvl w:val="4"/>
          <w:numId w:val="10"/>
          <w:ins w:id="66" w:author="huai" w:date="2006-05-18T11:56:00Z"/>
        </w:numPr>
        <w:spacing w:after="0" w:line="240" w:lineRule="auto"/>
        <w:rPr>
          <w:ins w:id="67" w:author="huai" w:date="2006-05-18T11:56:00Z"/>
          <w:rFonts w:hint="eastAsia"/>
          <w:kern w:val="2"/>
          <w:szCs w:val="24"/>
          <w:lang w:eastAsia="zh-TW"/>
        </w:rPr>
      </w:pPr>
      <w:ins w:id="68" w:author="huai" w:date="2006-05-18T11:56:00Z">
        <w:r>
          <w:rPr>
            <w:rFonts w:hint="eastAsia"/>
            <w:kern w:val="2"/>
            <w:szCs w:val="24"/>
            <w:lang w:eastAsia="zh-TW"/>
          </w:rPr>
          <w:t>將該筆資料寫入錯誤檔。</w:t>
        </w:r>
      </w:ins>
    </w:p>
    <w:p w:rsidR="003716E9" w:rsidRPr="00ED3BFC" w:rsidRDefault="003716E9" w:rsidP="003716E9">
      <w:pPr>
        <w:pStyle w:val="Tabletext"/>
        <w:keepLines w:val="0"/>
        <w:numPr>
          <w:ilvl w:val="4"/>
          <w:numId w:val="10"/>
          <w:ins w:id="69" w:author="huai" w:date="2006-05-18T11:56:00Z"/>
        </w:numPr>
        <w:spacing w:after="0" w:line="240" w:lineRule="auto"/>
        <w:rPr>
          <w:ins w:id="70" w:author="huai" w:date="2006-05-18T11:55:00Z"/>
          <w:rFonts w:hint="eastAsia"/>
          <w:color w:val="FF0000"/>
          <w:kern w:val="2"/>
          <w:szCs w:val="24"/>
          <w:lang w:eastAsia="zh-TW"/>
          <w:rPrChange w:id="71" w:author="allychou" w:date="2006-05-19T14:56:00Z">
            <w:rPr>
              <w:ins w:id="72" w:author="huai" w:date="2006-05-18T11:55:00Z"/>
              <w:rFonts w:hint="eastAsia"/>
              <w:kern w:val="2"/>
              <w:szCs w:val="24"/>
              <w:lang w:eastAsia="zh-TW"/>
            </w:rPr>
          </w:rPrChange>
        </w:rPr>
        <w:pPrChange w:id="73" w:author="huai" w:date="2006-05-18T11:55:00Z">
          <w:pPr>
            <w:pStyle w:val="Tabletext"/>
            <w:keepLines w:val="0"/>
            <w:spacing w:after="0" w:line="240" w:lineRule="auto"/>
          </w:pPr>
        </w:pPrChange>
      </w:pPr>
      <w:ins w:id="74" w:author="huai" w:date="2006-05-18T11:56:00Z">
        <w:r w:rsidRPr="00ED3BFC">
          <w:rPr>
            <w:rFonts w:hint="eastAsia"/>
            <w:color w:val="FF0000"/>
            <w:kern w:val="2"/>
            <w:szCs w:val="24"/>
            <w:lang w:eastAsia="zh-TW"/>
            <w:rPrChange w:id="75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>繼續處理下一筆。</w:t>
        </w:r>
      </w:ins>
    </w:p>
    <w:p w:rsidR="001A44F4" w:rsidRPr="00ED3BFC" w:rsidRDefault="001A44F4" w:rsidP="001A44F4">
      <w:pPr>
        <w:pStyle w:val="Tabletext"/>
        <w:keepLines w:val="0"/>
        <w:numPr>
          <w:ilvl w:val="2"/>
          <w:numId w:val="10"/>
          <w:ins w:id="76" w:author="huai" w:date="2006-05-16T18:05:00Z"/>
        </w:numPr>
        <w:spacing w:after="0" w:line="240" w:lineRule="auto"/>
        <w:rPr>
          <w:ins w:id="77" w:author="huai" w:date="2006-05-16T18:05:00Z"/>
          <w:rFonts w:hint="eastAsia"/>
          <w:color w:val="FF0000"/>
          <w:kern w:val="2"/>
          <w:szCs w:val="24"/>
          <w:lang w:eastAsia="zh-TW"/>
          <w:rPrChange w:id="78" w:author="allychou" w:date="2006-05-19T14:56:00Z">
            <w:rPr>
              <w:ins w:id="79" w:author="huai" w:date="2006-05-16T18:05:00Z"/>
              <w:rFonts w:hint="eastAsia"/>
              <w:kern w:val="2"/>
              <w:szCs w:val="24"/>
              <w:lang w:eastAsia="zh-TW"/>
            </w:rPr>
          </w:rPrChange>
        </w:rPr>
      </w:pPr>
      <w:ins w:id="80" w:author="huai" w:date="2006-05-16T18:05:00Z">
        <w:r w:rsidRPr="00ED3BFC">
          <w:rPr>
            <w:rFonts w:hint="eastAsia"/>
            <w:color w:val="FF0000"/>
            <w:kern w:val="2"/>
            <w:szCs w:val="24"/>
            <w:lang w:eastAsia="zh-TW"/>
            <w:rPrChange w:id="81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>依</w:t>
        </w:r>
        <w:r w:rsidRPr="00ED3BFC">
          <w:rPr>
            <w:rFonts w:hint="eastAsia"/>
            <w:color w:val="FF0000"/>
            <w:kern w:val="2"/>
            <w:szCs w:val="24"/>
            <w:lang w:eastAsia="zh-TW"/>
            <w:rPrChange w:id="82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 </w:t>
        </w:r>
        <w:r w:rsidRPr="00ED3BFC">
          <w:rPr>
            <w:rFonts w:hint="eastAsia"/>
            <w:color w:val="FF0000"/>
            <w:kern w:val="2"/>
            <w:szCs w:val="24"/>
            <w:lang w:eastAsia="zh-TW"/>
            <w:rPrChange w:id="83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>受理編號</w:t>
        </w:r>
        <w:r w:rsidRPr="00ED3BFC">
          <w:rPr>
            <w:rFonts w:hint="eastAsia"/>
            <w:color w:val="FF0000"/>
            <w:kern w:val="2"/>
            <w:szCs w:val="24"/>
            <w:lang w:eastAsia="zh-TW"/>
            <w:rPrChange w:id="84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 UPDATE DTAAI001</w:t>
        </w:r>
        <w:r w:rsidRPr="00ED3BFC">
          <w:rPr>
            <w:rFonts w:hint="eastAsia"/>
            <w:color w:val="FF0000"/>
            <w:kern w:val="2"/>
            <w:szCs w:val="24"/>
            <w:lang w:eastAsia="zh-TW"/>
            <w:rPrChange w:id="85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>：</w:t>
        </w:r>
      </w:ins>
    </w:p>
    <w:p w:rsidR="002F0E41" w:rsidRPr="00ED3BFC" w:rsidRDefault="002F0E41" w:rsidP="002F0E41">
      <w:pPr>
        <w:pStyle w:val="Tabletext"/>
        <w:keepLines w:val="0"/>
        <w:numPr>
          <w:ilvl w:val="3"/>
          <w:numId w:val="10"/>
          <w:ins w:id="86" w:author="huai" w:date="2006-05-16T15:02:00Z"/>
        </w:numPr>
        <w:spacing w:after="0" w:line="240" w:lineRule="auto"/>
        <w:rPr>
          <w:ins w:id="87" w:author="huai" w:date="2006-05-18T11:56:00Z"/>
          <w:rFonts w:hint="eastAsia"/>
          <w:color w:val="FF0000"/>
          <w:kern w:val="2"/>
          <w:szCs w:val="24"/>
          <w:lang w:eastAsia="zh-TW"/>
          <w:rPrChange w:id="88" w:author="allychou" w:date="2006-05-19T14:56:00Z">
            <w:rPr>
              <w:ins w:id="89" w:author="huai" w:date="2006-05-18T11:56:00Z"/>
              <w:rFonts w:hint="eastAsia"/>
              <w:kern w:val="2"/>
              <w:szCs w:val="24"/>
              <w:lang w:eastAsia="zh-TW"/>
            </w:rPr>
          </w:rPrChange>
        </w:rPr>
        <w:pPrChange w:id="90" w:author="huai" w:date="2006-05-16T15:02:00Z">
          <w:pPr>
            <w:pStyle w:val="Tabletext"/>
            <w:keepLines w:val="0"/>
            <w:spacing w:after="0" w:line="240" w:lineRule="auto"/>
          </w:pPr>
        </w:pPrChange>
      </w:pPr>
      <w:ins w:id="91" w:author="huai" w:date="2006-05-16T15:02:00Z">
        <w:r w:rsidRPr="00ED3BFC">
          <w:rPr>
            <w:rFonts w:hint="eastAsia"/>
            <w:color w:val="FF0000"/>
            <w:kern w:val="2"/>
            <w:szCs w:val="24"/>
            <w:lang w:eastAsia="zh-TW"/>
            <w:rPrChange w:id="92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SET </w:t>
        </w:r>
        <w:r w:rsidRPr="00ED3BFC">
          <w:rPr>
            <w:rFonts w:ascii="細明體" w:eastAsia="細明體" w:hAnsi="細明體" w:hint="eastAsia"/>
            <w:color w:val="FF0000"/>
            <w:lang w:eastAsia="zh-TW"/>
            <w:rPrChange w:id="93" w:author="allychou" w:date="2006-05-19T14:56:00Z">
              <w:rPr>
                <w:rFonts w:ascii="細明體" w:eastAsia="細明體" w:hAnsi="細明體" w:hint="eastAsia"/>
                <w:lang w:eastAsia="zh-TW"/>
              </w:rPr>
            </w:rPrChange>
          </w:rPr>
          <w:t>帳務處理單位</w:t>
        </w:r>
        <w:r w:rsidRPr="00ED3BFC">
          <w:rPr>
            <w:rFonts w:hint="eastAsia"/>
            <w:color w:val="FF0000"/>
            <w:kern w:val="2"/>
            <w:szCs w:val="24"/>
            <w:lang w:eastAsia="zh-TW"/>
            <w:rPrChange w:id="94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>= HOST</w:t>
        </w:r>
        <w:r w:rsidRPr="00ED3BFC">
          <w:rPr>
            <w:rFonts w:ascii="Arial" w:hAnsi="Arial" w:cs="Arial" w:hint="eastAsia"/>
            <w:color w:val="FF0000"/>
            <w:lang w:eastAsia="zh-TW"/>
            <w:rPrChange w:id="95" w:author="allychou" w:date="2006-05-19T14:56:00Z">
              <w:rPr>
                <w:rFonts w:ascii="Arial" w:hAnsi="Arial" w:cs="Arial" w:hint="eastAsia"/>
                <w:color w:val="000000"/>
                <w:lang w:eastAsia="zh-TW"/>
              </w:rPr>
            </w:rPrChange>
          </w:rPr>
          <w:t>處理完畢之檔案</w:t>
        </w:r>
        <w:r w:rsidRPr="00ED3BFC">
          <w:rPr>
            <w:rFonts w:ascii="Arial" w:hAnsi="Arial" w:cs="Arial" w:hint="eastAsia"/>
            <w:color w:val="FF0000"/>
            <w:lang w:eastAsia="zh-TW"/>
            <w:rPrChange w:id="96" w:author="allychou" w:date="2006-05-19T14:56:00Z">
              <w:rPr>
                <w:rFonts w:ascii="Arial" w:hAnsi="Arial" w:cs="Arial" w:hint="eastAsia"/>
                <w:color w:val="000000"/>
                <w:lang w:eastAsia="zh-TW"/>
              </w:rPr>
            </w:rPrChange>
          </w:rPr>
          <w:t>.</w:t>
        </w:r>
        <w:r w:rsidRPr="00ED3BFC">
          <w:rPr>
            <w:rFonts w:ascii="細明體" w:eastAsia="細明體" w:hAnsi="細明體" w:hint="eastAsia"/>
            <w:color w:val="FF0000"/>
            <w:lang w:eastAsia="zh-TW"/>
            <w:rPrChange w:id="97" w:author="allychou" w:date="2006-05-19T14:56:00Z">
              <w:rPr>
                <w:rFonts w:ascii="細明體" w:eastAsia="細明體" w:hAnsi="細明體" w:hint="eastAsia"/>
                <w:lang w:eastAsia="zh-TW"/>
              </w:rPr>
            </w:rPrChange>
          </w:rPr>
          <w:t xml:space="preserve"> 帳務處理單位</w:t>
        </w:r>
        <w:r w:rsidRPr="00ED3BFC">
          <w:rPr>
            <w:rFonts w:hint="eastAsia"/>
            <w:color w:val="FF0000"/>
            <w:kern w:val="2"/>
            <w:szCs w:val="24"/>
            <w:lang w:eastAsia="zh-TW"/>
            <w:rPrChange w:id="98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>。</w:t>
        </w:r>
      </w:ins>
    </w:p>
    <w:p w:rsidR="003716E9" w:rsidRPr="00ED3BFC" w:rsidRDefault="003716E9" w:rsidP="003716E9">
      <w:pPr>
        <w:pStyle w:val="Tabletext"/>
        <w:keepLines w:val="0"/>
        <w:numPr>
          <w:ilvl w:val="3"/>
          <w:numId w:val="10"/>
          <w:ins w:id="99" w:author="huai" w:date="2006-05-18T11:56:00Z"/>
        </w:numPr>
        <w:spacing w:after="0" w:line="240" w:lineRule="auto"/>
        <w:rPr>
          <w:ins w:id="100" w:author="huai" w:date="2006-05-18T11:56:00Z"/>
          <w:rFonts w:hint="eastAsia"/>
          <w:color w:val="FF0000"/>
          <w:kern w:val="2"/>
          <w:szCs w:val="24"/>
          <w:lang w:eastAsia="zh-TW"/>
          <w:rPrChange w:id="101" w:author="allychou" w:date="2006-05-19T14:56:00Z">
            <w:rPr>
              <w:ins w:id="102" w:author="huai" w:date="2006-05-18T11:56:00Z"/>
              <w:rFonts w:hint="eastAsia"/>
              <w:kern w:val="2"/>
              <w:szCs w:val="24"/>
              <w:lang w:eastAsia="zh-TW"/>
            </w:rPr>
          </w:rPrChange>
        </w:rPr>
      </w:pPr>
      <w:ins w:id="103" w:author="huai" w:date="2006-05-18T11:56:00Z">
        <w:r w:rsidRPr="00ED3BFC">
          <w:rPr>
            <w:rFonts w:hint="eastAsia"/>
            <w:color w:val="FF0000"/>
            <w:kern w:val="2"/>
            <w:szCs w:val="24"/>
            <w:lang w:eastAsia="zh-TW"/>
            <w:rPrChange w:id="104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IF UPDATE </w:t>
        </w:r>
        <w:r w:rsidRPr="00ED3BFC">
          <w:rPr>
            <w:rFonts w:hint="eastAsia"/>
            <w:color w:val="FF0000"/>
            <w:kern w:val="2"/>
            <w:szCs w:val="24"/>
            <w:lang w:eastAsia="zh-TW"/>
            <w:rPrChange w:id="105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>不成功：</w:t>
        </w:r>
      </w:ins>
    </w:p>
    <w:p w:rsidR="003716E9" w:rsidRPr="00ED3BFC" w:rsidRDefault="003716E9" w:rsidP="003716E9">
      <w:pPr>
        <w:pStyle w:val="Tabletext"/>
        <w:keepLines w:val="0"/>
        <w:numPr>
          <w:ilvl w:val="4"/>
          <w:numId w:val="10"/>
          <w:ins w:id="106" w:author="huai" w:date="2006-05-18T11:56:00Z"/>
        </w:numPr>
        <w:spacing w:after="0" w:line="240" w:lineRule="auto"/>
        <w:rPr>
          <w:ins w:id="107" w:author="huai" w:date="2006-05-18T11:56:00Z"/>
          <w:rFonts w:hint="eastAsia"/>
          <w:color w:val="FF0000"/>
          <w:kern w:val="2"/>
          <w:szCs w:val="24"/>
          <w:lang w:eastAsia="zh-TW"/>
          <w:rPrChange w:id="108" w:author="allychou" w:date="2006-05-19T14:56:00Z">
            <w:rPr>
              <w:ins w:id="109" w:author="huai" w:date="2006-05-18T11:56:00Z"/>
              <w:rFonts w:hint="eastAsia"/>
              <w:kern w:val="2"/>
              <w:szCs w:val="24"/>
              <w:lang w:eastAsia="zh-TW"/>
            </w:rPr>
          </w:rPrChange>
        </w:rPr>
      </w:pPr>
      <w:ins w:id="110" w:author="huai" w:date="2006-05-18T11:56:00Z">
        <w:r w:rsidRPr="00ED3BFC">
          <w:rPr>
            <w:rFonts w:hint="eastAsia"/>
            <w:color w:val="FF0000"/>
            <w:kern w:val="2"/>
            <w:szCs w:val="24"/>
            <w:lang w:eastAsia="zh-TW"/>
            <w:rPrChange w:id="111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>ERROR_CNT = ERROR_CNT + 1</w:t>
        </w:r>
        <w:r w:rsidRPr="00ED3BFC">
          <w:rPr>
            <w:rFonts w:hint="eastAsia"/>
            <w:color w:val="FF0000"/>
            <w:kern w:val="2"/>
            <w:szCs w:val="24"/>
            <w:lang w:eastAsia="zh-TW"/>
            <w:rPrChange w:id="112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>。</w:t>
        </w:r>
      </w:ins>
    </w:p>
    <w:p w:rsidR="003716E9" w:rsidRPr="00ED3BFC" w:rsidRDefault="003716E9" w:rsidP="003716E9">
      <w:pPr>
        <w:pStyle w:val="Tabletext"/>
        <w:keepLines w:val="0"/>
        <w:numPr>
          <w:ilvl w:val="4"/>
          <w:numId w:val="10"/>
          <w:ins w:id="113" w:author="huai" w:date="2006-05-18T11:56:00Z"/>
        </w:numPr>
        <w:spacing w:after="0" w:line="240" w:lineRule="auto"/>
        <w:rPr>
          <w:ins w:id="114" w:author="huai" w:date="2006-05-18T11:56:00Z"/>
          <w:rFonts w:hint="eastAsia"/>
          <w:color w:val="FF0000"/>
          <w:kern w:val="2"/>
          <w:szCs w:val="24"/>
          <w:lang w:eastAsia="zh-TW"/>
          <w:rPrChange w:id="115" w:author="allychou" w:date="2006-05-19T14:56:00Z">
            <w:rPr>
              <w:ins w:id="116" w:author="huai" w:date="2006-05-18T11:56:00Z"/>
              <w:rFonts w:hint="eastAsia"/>
              <w:kern w:val="2"/>
              <w:szCs w:val="24"/>
              <w:lang w:eastAsia="zh-TW"/>
            </w:rPr>
          </w:rPrChange>
        </w:rPr>
      </w:pPr>
      <w:ins w:id="117" w:author="huai" w:date="2006-05-18T11:56:00Z">
        <w:r w:rsidRPr="00ED3BFC">
          <w:rPr>
            <w:rFonts w:hint="eastAsia"/>
            <w:color w:val="FF0000"/>
            <w:kern w:val="2"/>
            <w:szCs w:val="24"/>
            <w:lang w:eastAsia="zh-TW"/>
            <w:rPrChange w:id="118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>寫入錯誤訊息：更新</w:t>
        </w:r>
        <w:r w:rsidRPr="00ED3BFC">
          <w:rPr>
            <w:rFonts w:hint="eastAsia"/>
            <w:color w:val="FF0000"/>
            <w:kern w:val="2"/>
            <w:szCs w:val="24"/>
            <w:lang w:eastAsia="zh-TW"/>
            <w:rPrChange w:id="119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>DTAAI0</w:t>
        </w:r>
      </w:ins>
      <w:ins w:id="120" w:author="huai" w:date="2006-05-18T11:58:00Z">
        <w:r w:rsidR="005E4376" w:rsidRPr="00ED3BFC">
          <w:rPr>
            <w:rFonts w:hint="eastAsia"/>
            <w:color w:val="FF0000"/>
            <w:kern w:val="2"/>
            <w:szCs w:val="24"/>
            <w:lang w:eastAsia="zh-TW"/>
            <w:rPrChange w:id="121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>0</w:t>
        </w:r>
      </w:ins>
      <w:ins w:id="122" w:author="huai" w:date="2006-05-18T11:56:00Z">
        <w:r w:rsidRPr="00ED3BFC">
          <w:rPr>
            <w:rFonts w:hint="eastAsia"/>
            <w:color w:val="FF0000"/>
            <w:kern w:val="2"/>
            <w:szCs w:val="24"/>
            <w:lang w:eastAsia="zh-TW"/>
            <w:rPrChange w:id="123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>1</w:t>
        </w:r>
      </w:ins>
      <w:ins w:id="124" w:author="allychou" w:date="2006-10-23T11:18:00Z">
        <w:r w:rsidR="00EE02E4">
          <w:rPr>
            <w:rFonts w:ascii="Verdana" w:hAnsi="Verdana" w:cs="Verdana"/>
            <w:color w:val="2A00FF"/>
            <w:sz w:val="18"/>
            <w:szCs w:val="18"/>
            <w:highlight w:val="white"/>
            <w:lang w:eastAsia="zh-TW"/>
          </w:rPr>
          <w:t>帳務處理單位</w:t>
        </w:r>
      </w:ins>
      <w:ins w:id="125" w:author="huai" w:date="2006-05-18T11:56:00Z">
        <w:del w:id="126" w:author="allychou" w:date="2006-10-23T11:18:00Z">
          <w:r w:rsidRPr="00ED3BFC" w:rsidDel="00EE02E4">
            <w:rPr>
              <w:rFonts w:hint="eastAsia"/>
              <w:color w:val="FF0000"/>
              <w:kern w:val="2"/>
              <w:szCs w:val="24"/>
              <w:lang w:eastAsia="zh-TW"/>
              <w:rPrChange w:id="127" w:author="allychou" w:date="2006-05-19T14:56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>檔案號碼</w:delText>
          </w:r>
        </w:del>
        <w:r w:rsidRPr="00ED3BFC">
          <w:rPr>
            <w:rFonts w:hint="eastAsia"/>
            <w:color w:val="FF0000"/>
            <w:kern w:val="2"/>
            <w:szCs w:val="24"/>
            <w:lang w:eastAsia="zh-TW"/>
            <w:rPrChange w:id="128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>失敗</w:t>
        </w:r>
        <w:r w:rsidRPr="00ED3BFC">
          <w:rPr>
            <w:rFonts w:hint="eastAsia"/>
            <w:color w:val="FF0000"/>
            <w:kern w:val="2"/>
            <w:szCs w:val="24"/>
            <w:lang w:eastAsia="zh-TW"/>
            <w:rPrChange w:id="129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 + </w:t>
        </w:r>
        <w:r w:rsidRPr="00ED3BFC">
          <w:rPr>
            <w:rFonts w:hint="eastAsia"/>
            <w:color w:val="FF0000"/>
            <w:kern w:val="2"/>
            <w:szCs w:val="24"/>
            <w:lang w:eastAsia="zh-TW"/>
            <w:rPrChange w:id="130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>受理編號。</w:t>
        </w:r>
      </w:ins>
    </w:p>
    <w:p w:rsidR="003716E9" w:rsidRPr="00ED3BFC" w:rsidRDefault="003716E9" w:rsidP="003716E9">
      <w:pPr>
        <w:pStyle w:val="Tabletext"/>
        <w:keepLines w:val="0"/>
        <w:numPr>
          <w:ilvl w:val="4"/>
          <w:numId w:val="10"/>
          <w:ins w:id="131" w:author="huai" w:date="2006-05-18T11:56:00Z"/>
        </w:numPr>
        <w:spacing w:after="0" w:line="240" w:lineRule="auto"/>
        <w:rPr>
          <w:ins w:id="132" w:author="huai" w:date="2006-05-18T11:56:00Z"/>
          <w:rFonts w:hint="eastAsia"/>
          <w:color w:val="FF0000"/>
          <w:kern w:val="2"/>
          <w:szCs w:val="24"/>
          <w:lang w:eastAsia="zh-TW"/>
          <w:rPrChange w:id="133" w:author="allychou" w:date="2006-05-19T14:56:00Z">
            <w:rPr>
              <w:ins w:id="134" w:author="huai" w:date="2006-05-18T11:56:00Z"/>
              <w:rFonts w:hint="eastAsia"/>
              <w:kern w:val="2"/>
              <w:szCs w:val="24"/>
              <w:lang w:eastAsia="zh-TW"/>
            </w:rPr>
          </w:rPrChange>
        </w:rPr>
      </w:pPr>
      <w:ins w:id="135" w:author="huai" w:date="2006-05-18T11:56:00Z">
        <w:r w:rsidRPr="00ED3BFC">
          <w:rPr>
            <w:rFonts w:hint="eastAsia"/>
            <w:color w:val="FF0000"/>
            <w:kern w:val="2"/>
            <w:szCs w:val="24"/>
            <w:lang w:eastAsia="zh-TW"/>
            <w:rPrChange w:id="136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CONTROL-M EXIT_CODE = 1 </w:t>
        </w:r>
        <w:r w:rsidRPr="00ED3BFC">
          <w:rPr>
            <w:rFonts w:hint="eastAsia"/>
            <w:color w:val="FF0000"/>
            <w:kern w:val="2"/>
            <w:szCs w:val="24"/>
            <w:lang w:eastAsia="zh-TW"/>
            <w:rPrChange w:id="137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>。</w:t>
        </w:r>
        <w:r w:rsidRPr="00ED3BFC">
          <w:rPr>
            <w:rFonts w:hint="eastAsia"/>
            <w:color w:val="FF0000"/>
            <w:kern w:val="2"/>
            <w:szCs w:val="24"/>
            <w:lang w:eastAsia="zh-TW"/>
            <w:rPrChange w:id="138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 </w:t>
        </w:r>
      </w:ins>
    </w:p>
    <w:p w:rsidR="003716E9" w:rsidRPr="00ED3BFC" w:rsidRDefault="003716E9" w:rsidP="003716E9">
      <w:pPr>
        <w:pStyle w:val="Tabletext"/>
        <w:keepLines w:val="0"/>
        <w:numPr>
          <w:ilvl w:val="4"/>
          <w:numId w:val="10"/>
          <w:ins w:id="139" w:author="huai" w:date="2006-05-18T11:56:00Z"/>
        </w:numPr>
        <w:spacing w:after="0" w:line="240" w:lineRule="auto"/>
        <w:rPr>
          <w:ins w:id="140" w:author="huai" w:date="2006-05-18T11:56:00Z"/>
          <w:rFonts w:hint="eastAsia"/>
          <w:color w:val="FF0000"/>
          <w:kern w:val="2"/>
          <w:szCs w:val="24"/>
          <w:lang w:eastAsia="zh-TW"/>
          <w:rPrChange w:id="141" w:author="allychou" w:date="2006-05-19T14:56:00Z">
            <w:rPr>
              <w:ins w:id="142" w:author="huai" w:date="2006-05-18T11:56:00Z"/>
              <w:rFonts w:hint="eastAsia"/>
              <w:kern w:val="2"/>
              <w:szCs w:val="24"/>
              <w:lang w:eastAsia="zh-TW"/>
            </w:rPr>
          </w:rPrChange>
        </w:rPr>
      </w:pPr>
      <w:ins w:id="143" w:author="huai" w:date="2006-05-18T11:56:00Z">
        <w:r w:rsidRPr="00ED3BFC">
          <w:rPr>
            <w:rFonts w:hint="eastAsia"/>
            <w:color w:val="FF0000"/>
            <w:kern w:val="2"/>
            <w:szCs w:val="24"/>
            <w:lang w:eastAsia="zh-TW"/>
            <w:rPrChange w:id="144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>將該筆資料寫入錯誤檔。</w:t>
        </w:r>
      </w:ins>
    </w:p>
    <w:p w:rsidR="003716E9" w:rsidRPr="00ED3BFC" w:rsidRDefault="003716E9" w:rsidP="003716E9">
      <w:pPr>
        <w:pStyle w:val="Tabletext"/>
        <w:keepLines w:val="0"/>
        <w:numPr>
          <w:ilvl w:val="4"/>
          <w:numId w:val="10"/>
          <w:ins w:id="145" w:author="huai" w:date="2006-05-18T11:56:00Z"/>
        </w:numPr>
        <w:spacing w:after="0" w:line="240" w:lineRule="auto"/>
        <w:rPr>
          <w:ins w:id="146" w:author="huai" w:date="2006-05-18T11:56:00Z"/>
          <w:rFonts w:hint="eastAsia"/>
          <w:color w:val="FF0000"/>
          <w:kern w:val="2"/>
          <w:szCs w:val="24"/>
          <w:lang w:eastAsia="zh-TW"/>
          <w:rPrChange w:id="147" w:author="allychou" w:date="2006-05-19T14:56:00Z">
            <w:rPr>
              <w:ins w:id="148" w:author="huai" w:date="2006-05-18T11:56:00Z"/>
              <w:rFonts w:hint="eastAsia"/>
              <w:kern w:val="2"/>
              <w:szCs w:val="24"/>
              <w:lang w:eastAsia="zh-TW"/>
            </w:rPr>
          </w:rPrChange>
        </w:rPr>
      </w:pPr>
      <w:ins w:id="149" w:author="huai" w:date="2006-05-18T11:56:00Z">
        <w:r w:rsidRPr="00ED3BFC">
          <w:rPr>
            <w:rFonts w:hint="eastAsia"/>
            <w:color w:val="FF0000"/>
            <w:kern w:val="2"/>
            <w:szCs w:val="24"/>
            <w:lang w:eastAsia="zh-TW"/>
            <w:rPrChange w:id="150" w:author="allychou" w:date="2006-05-19T14:56:00Z">
              <w:rPr>
                <w:rFonts w:hint="eastAsia"/>
                <w:kern w:val="2"/>
                <w:szCs w:val="24"/>
                <w:lang w:eastAsia="zh-TW"/>
              </w:rPr>
            </w:rPrChange>
          </w:rPr>
          <w:t>繼續處理下一筆。</w:t>
        </w:r>
      </w:ins>
    </w:p>
    <w:p w:rsidR="00FF3B36" w:rsidRPr="00672097" w:rsidRDefault="00FF3B36" w:rsidP="001C15B4">
      <w:pPr>
        <w:pStyle w:val="Tabletext"/>
        <w:keepLines w:val="0"/>
        <w:numPr>
          <w:ilvl w:val="2"/>
          <w:numId w:val="10"/>
          <w:ins w:id="151" w:author="allychou" w:date="2006-05-19T15:12:00Z"/>
        </w:numPr>
        <w:spacing w:after="0" w:line="240" w:lineRule="auto"/>
        <w:rPr>
          <w:ins w:id="152" w:author="allychou" w:date="2006-05-19T15:12:00Z"/>
          <w:rFonts w:hint="eastAsia"/>
          <w:strike/>
          <w:color w:val="FF0000"/>
          <w:kern w:val="2"/>
          <w:lang w:eastAsia="zh-TW"/>
          <w:rPrChange w:id="153" w:author="allychou" w:date="2006-10-23T11:59:00Z">
            <w:rPr>
              <w:ins w:id="154" w:author="allychou" w:date="2006-05-19T15:12:00Z"/>
              <w:rFonts w:hint="eastAsia"/>
              <w:kern w:val="2"/>
              <w:szCs w:val="24"/>
              <w:lang w:eastAsia="zh-TW"/>
            </w:rPr>
          </w:rPrChange>
        </w:rPr>
      </w:pPr>
      <w:ins w:id="155" w:author="allychou" w:date="2006-05-19T15:12:00Z">
        <w:r w:rsidRPr="00672097">
          <w:rPr>
            <w:rFonts w:hint="eastAsia"/>
            <w:strike/>
            <w:color w:val="FF0000"/>
            <w:kern w:val="2"/>
            <w:lang w:eastAsia="zh-TW"/>
            <w:rPrChange w:id="156" w:author="allychou" w:date="2006-10-23T11:59:00Z">
              <w:rPr>
                <w:rFonts w:hint="eastAsia"/>
                <w:color w:val="FF0000"/>
                <w:kern w:val="2"/>
                <w:szCs w:val="24"/>
                <w:lang w:eastAsia="zh-TW"/>
              </w:rPr>
            </w:rPrChange>
          </w:rPr>
          <w:t>CALL BPM UPDATE</w:t>
        </w:r>
        <w:r w:rsidRPr="00672097">
          <w:rPr>
            <w:rFonts w:hint="eastAsia"/>
            <w:strike/>
            <w:color w:val="FF0000"/>
            <w:kern w:val="2"/>
            <w:lang w:eastAsia="zh-TW"/>
            <w:rPrChange w:id="157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t>檔案編號</w:t>
        </w:r>
      </w:ins>
    </w:p>
    <w:p w:rsidR="00FF3B36" w:rsidRPr="00672097" w:rsidRDefault="00FF3B36" w:rsidP="00FF3B36">
      <w:pPr>
        <w:pStyle w:val="Tabletext"/>
        <w:keepLines w:val="0"/>
        <w:numPr>
          <w:ins w:id="158" w:author="allychou" w:date="2006-05-19T15:12:00Z"/>
        </w:numPr>
        <w:spacing w:after="0" w:line="240" w:lineRule="auto"/>
        <w:ind w:left="851"/>
        <w:rPr>
          <w:ins w:id="159" w:author="allychou" w:date="2006-05-19T15:12:00Z"/>
          <w:rFonts w:hint="eastAsia"/>
          <w:strike/>
          <w:color w:val="FF0000"/>
          <w:lang w:eastAsia="zh-TW"/>
          <w:rPrChange w:id="160" w:author="allychou" w:date="2006-10-23T11:59:00Z">
            <w:rPr>
              <w:ins w:id="161" w:author="allychou" w:date="2006-05-19T15:12:00Z"/>
              <w:rFonts w:hint="eastAsia"/>
              <w:color w:val="FF0000"/>
              <w:lang w:eastAsia="zh-TW"/>
            </w:rPr>
          </w:rPrChange>
        </w:rPr>
      </w:pPr>
      <w:ins w:id="162" w:author="allychou" w:date="2006-05-19T15:12:00Z">
        <w:r w:rsidRPr="00672097">
          <w:rPr>
            <w:rFonts w:hint="eastAsia"/>
            <w:strike/>
            <w:color w:val="FF0000"/>
            <w:kern w:val="2"/>
            <w:lang w:eastAsia="zh-TW"/>
            <w:rPrChange w:id="163" w:author="allychou" w:date="2006-10-23T11:59:00Z">
              <w:rPr>
                <w:rFonts w:hint="eastAsia"/>
                <w:color w:val="FF0000"/>
                <w:kern w:val="2"/>
                <w:szCs w:val="24"/>
                <w:lang w:eastAsia="zh-TW"/>
              </w:rPr>
            </w:rPrChange>
          </w:rPr>
          <w:t xml:space="preserve">        </w:t>
        </w:r>
        <w:smartTag w:uri="urn:schemas-microsoft-com:office:smarttags" w:element="chsdate">
          <w:smartTagPr>
            <w:attr w:name="Year" w:val="1899"/>
            <w:attr w:name="Month" w:val="12"/>
            <w:attr w:name="Day" w:val="30"/>
            <w:attr w:name="IsLunarDate" w:val="False"/>
            <w:attr w:name="IsROCDate" w:val="False"/>
          </w:smartTagPr>
          <w:r w:rsidRPr="00672097">
            <w:rPr>
              <w:rFonts w:hint="eastAsia"/>
              <w:strike/>
              <w:color w:val="FF0000"/>
              <w:kern w:val="2"/>
              <w:lang w:eastAsia="zh-TW"/>
              <w:rPrChange w:id="164" w:author="allychou" w:date="2006-10-23T11:59:00Z">
                <w:rPr>
                  <w:rFonts w:hint="eastAsia"/>
                  <w:color w:val="FF0000"/>
                  <w:kern w:val="2"/>
                  <w:szCs w:val="24"/>
                  <w:lang w:eastAsia="zh-TW"/>
                </w:rPr>
              </w:rPrChange>
            </w:rPr>
            <w:t>2.3.1</w:t>
          </w:r>
        </w:smartTag>
        <w:r w:rsidRPr="00672097">
          <w:rPr>
            <w:rFonts w:hint="eastAsia"/>
            <w:strike/>
            <w:color w:val="FF0000"/>
            <w:kern w:val="2"/>
            <w:lang w:eastAsia="zh-TW"/>
            <w:rPrChange w:id="165" w:author="allychou" w:date="2006-10-23T11:59:00Z">
              <w:rPr>
                <w:rFonts w:hint="eastAsia"/>
                <w:color w:val="FF0000"/>
                <w:kern w:val="2"/>
                <w:szCs w:val="24"/>
                <w:lang w:eastAsia="zh-TW"/>
              </w:rPr>
            </w:rPrChange>
          </w:rPr>
          <w:t xml:space="preserve">   </w:t>
        </w:r>
        <w:r w:rsidRPr="00672097">
          <w:rPr>
            <w:rFonts w:hint="eastAsia"/>
            <w:strike/>
            <w:color w:val="FF0000"/>
            <w:lang w:eastAsia="zh-TW"/>
            <w:rPrChange w:id="166" w:author="allychou" w:date="2006-10-23T11:59:00Z">
              <w:rPr>
                <w:rFonts w:hint="eastAsia"/>
                <w:color w:val="FF0000"/>
                <w:lang w:eastAsia="zh-TW"/>
              </w:rPr>
            </w:rPrChange>
          </w:rPr>
          <w:t>參數：</w:t>
        </w:r>
      </w:ins>
    </w:p>
    <w:p w:rsidR="00FF3B36" w:rsidRPr="00672097" w:rsidRDefault="00FF3B36" w:rsidP="00FF3B36">
      <w:pPr>
        <w:pStyle w:val="Tabletext"/>
        <w:keepLines w:val="0"/>
        <w:numPr>
          <w:ins w:id="167" w:author="allychou" w:date="2006-05-19T15:12:00Z"/>
        </w:numPr>
        <w:spacing w:after="0" w:line="240" w:lineRule="auto"/>
        <w:ind w:left="1276"/>
        <w:rPr>
          <w:ins w:id="168" w:author="allychou" w:date="2006-05-19T15:12:00Z"/>
          <w:rFonts w:hint="eastAsia"/>
          <w:strike/>
          <w:color w:val="FF0000"/>
          <w:lang w:eastAsia="zh-TW"/>
          <w:rPrChange w:id="169" w:author="allychou" w:date="2006-10-23T11:59:00Z">
            <w:rPr>
              <w:ins w:id="170" w:author="allychou" w:date="2006-05-19T15:12:00Z"/>
              <w:rFonts w:hint="eastAsia"/>
              <w:color w:val="FF0000"/>
              <w:lang w:eastAsia="zh-TW"/>
            </w:rPr>
          </w:rPrChange>
        </w:rPr>
      </w:pPr>
      <w:ins w:id="171" w:author="allychou" w:date="2006-05-19T15:12:00Z">
        <w:r w:rsidRPr="00672097">
          <w:rPr>
            <w:rFonts w:hint="eastAsia"/>
            <w:strike/>
            <w:color w:val="FF0000"/>
            <w:lang w:eastAsia="zh-TW"/>
            <w:rPrChange w:id="172" w:author="allychou" w:date="2006-10-23T11:59:00Z">
              <w:rPr>
                <w:rFonts w:hint="eastAsia"/>
                <w:color w:val="FF0000"/>
                <w:lang w:eastAsia="zh-TW"/>
              </w:rPr>
            </w:rPrChange>
          </w:rPr>
          <w:t xml:space="preserve">          </w:t>
        </w:r>
        <w:smartTag w:uri="urn:schemas-microsoft-com:office:smarttags" w:element="chsdate">
          <w:smartTagPr>
            <w:attr w:name="Year" w:val="1899"/>
            <w:attr w:name="Month" w:val="12"/>
            <w:attr w:name="Day" w:val="30"/>
            <w:attr w:name="IsLunarDate" w:val="False"/>
            <w:attr w:name="IsROCDate" w:val="False"/>
          </w:smartTagPr>
          <w:r w:rsidRPr="00672097">
            <w:rPr>
              <w:rFonts w:hint="eastAsia"/>
              <w:strike/>
              <w:color w:val="FF0000"/>
              <w:lang w:eastAsia="zh-TW"/>
              <w:rPrChange w:id="173" w:author="allychou" w:date="2006-10-23T11:59:00Z">
                <w:rPr>
                  <w:rFonts w:hint="eastAsia"/>
                  <w:color w:val="FF0000"/>
                  <w:lang w:eastAsia="zh-TW"/>
                </w:rPr>
              </w:rPrChange>
            </w:rPr>
            <w:t>2.3. 1</w:t>
          </w:r>
        </w:smartTag>
        <w:r w:rsidRPr="00672097">
          <w:rPr>
            <w:rFonts w:hint="eastAsia"/>
            <w:strike/>
            <w:color w:val="FF0000"/>
            <w:lang w:eastAsia="zh-TW"/>
            <w:rPrChange w:id="174" w:author="allychou" w:date="2006-10-23T11:59:00Z">
              <w:rPr>
                <w:rFonts w:hint="eastAsia"/>
                <w:color w:val="FF0000"/>
                <w:lang w:eastAsia="zh-TW"/>
              </w:rPr>
            </w:rPrChange>
          </w:rPr>
          <w:t>.1   APLY_NO</w:t>
        </w:r>
        <w:r w:rsidRPr="00672097">
          <w:rPr>
            <w:rFonts w:hint="eastAsia"/>
            <w:strike/>
            <w:color w:val="FF0000"/>
            <w:lang w:eastAsia="zh-TW"/>
            <w:rPrChange w:id="175" w:author="allychou" w:date="2006-10-23T11:59:00Z">
              <w:rPr>
                <w:rFonts w:hint="eastAsia"/>
                <w:color w:val="FF0000"/>
                <w:lang w:eastAsia="zh-TW"/>
              </w:rPr>
            </w:rPrChange>
          </w:rPr>
          <w:t>：</w:t>
        </w:r>
        <w:r w:rsidRPr="00672097">
          <w:rPr>
            <w:rFonts w:ascii="新細明體" w:hAnsi="新細明體" w:cs="Arial Unicode MS" w:hint="eastAsia"/>
            <w:strike/>
            <w:color w:val="FF0000"/>
            <w:lang w:eastAsia="zh-TW"/>
            <w:rPrChange w:id="176" w:author="allychou" w:date="2006-10-23T11:59:00Z">
              <w:rPr>
                <w:rFonts w:ascii="新細明體" w:hAnsi="新細明體" w:cs="Arial Unicode MS" w:hint="eastAsia"/>
                <w:color w:val="FF0000"/>
                <w:lang w:eastAsia="zh-TW"/>
              </w:rPr>
            </w:rPrChange>
          </w:rPr>
          <w:t>受理編號</w:t>
        </w:r>
      </w:ins>
    </w:p>
    <w:p w:rsidR="00FF3B36" w:rsidRPr="00672097" w:rsidRDefault="00FF3B36" w:rsidP="00FF3B36">
      <w:pPr>
        <w:pStyle w:val="Tabletext"/>
        <w:keepLines w:val="0"/>
        <w:numPr>
          <w:ins w:id="177" w:author="allychou" w:date="2006-05-19T15:12:00Z"/>
        </w:numPr>
        <w:spacing w:after="0" w:line="240" w:lineRule="auto"/>
        <w:ind w:left="851"/>
        <w:rPr>
          <w:ins w:id="178" w:author="allychou" w:date="2006-05-19T15:12:00Z"/>
          <w:rFonts w:hint="eastAsia"/>
          <w:strike/>
          <w:color w:val="FF0000"/>
          <w:kern w:val="2"/>
          <w:lang w:eastAsia="zh-TW"/>
          <w:rPrChange w:id="179" w:author="allychou" w:date="2006-10-23T11:59:00Z">
            <w:rPr>
              <w:ins w:id="180" w:author="allychou" w:date="2006-05-19T15:12:00Z"/>
              <w:rFonts w:hint="eastAsia"/>
              <w:color w:val="FF0000"/>
              <w:kern w:val="2"/>
              <w:szCs w:val="24"/>
              <w:lang w:eastAsia="zh-TW"/>
            </w:rPr>
          </w:rPrChange>
        </w:rPr>
        <w:pPrChange w:id="181" w:author="allychou" w:date="2006-05-19T15:12:00Z">
          <w:pPr>
            <w:pStyle w:val="Tabletext"/>
            <w:keepLines w:val="0"/>
            <w:spacing w:after="0" w:line="240" w:lineRule="auto"/>
          </w:pPr>
        </w:pPrChange>
      </w:pPr>
      <w:ins w:id="182" w:author="allychou" w:date="2006-05-19T15:12:00Z">
        <w:r w:rsidRPr="00672097">
          <w:rPr>
            <w:rFonts w:hint="eastAsia"/>
            <w:strike/>
            <w:color w:val="FF0000"/>
            <w:kern w:val="2"/>
            <w:lang w:eastAsia="zh-TW"/>
            <w:rPrChange w:id="183" w:author="allychou" w:date="2006-10-23T11:59:00Z">
              <w:rPr>
                <w:rFonts w:hint="eastAsia"/>
                <w:color w:val="FF0000"/>
                <w:kern w:val="2"/>
                <w:szCs w:val="24"/>
                <w:lang w:eastAsia="zh-TW"/>
              </w:rPr>
            </w:rPrChange>
          </w:rPr>
          <w:t xml:space="preserve">              </w:t>
        </w:r>
      </w:ins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ins w:id="184" w:author="allychou" w:date="2006-05-19T15:13:00Z">
          <w:r w:rsidRPr="00672097">
            <w:rPr>
              <w:rFonts w:hint="eastAsia"/>
              <w:strike/>
              <w:color w:val="FF0000"/>
              <w:lang w:eastAsia="zh-TW"/>
              <w:rPrChange w:id="185" w:author="allychou" w:date="2006-10-23T11:59:00Z">
                <w:rPr>
                  <w:rFonts w:hint="eastAsia"/>
                  <w:color w:val="FF0000"/>
                  <w:lang w:eastAsia="zh-TW"/>
                </w:rPr>
              </w:rPrChange>
            </w:rPr>
            <w:t>2.3. 1</w:t>
          </w:r>
        </w:ins>
      </w:smartTag>
      <w:ins w:id="186" w:author="allychou" w:date="2006-05-19T15:13:00Z">
        <w:r w:rsidRPr="00672097">
          <w:rPr>
            <w:rFonts w:hint="eastAsia"/>
            <w:strike/>
            <w:color w:val="FF0000"/>
            <w:lang w:eastAsia="zh-TW"/>
            <w:rPrChange w:id="187" w:author="allychou" w:date="2006-10-23T11:59:00Z">
              <w:rPr>
                <w:rFonts w:hint="eastAsia"/>
                <w:color w:val="FF0000"/>
                <w:lang w:eastAsia="zh-TW"/>
              </w:rPr>
            </w:rPrChange>
          </w:rPr>
          <w:t>.2   FILE_NO</w:t>
        </w:r>
        <w:r w:rsidRPr="00672097">
          <w:rPr>
            <w:rFonts w:hint="eastAsia"/>
            <w:strike/>
            <w:color w:val="FF0000"/>
            <w:lang w:eastAsia="zh-TW"/>
            <w:rPrChange w:id="188" w:author="allychou" w:date="2006-10-23T11:59:00Z">
              <w:rPr>
                <w:rFonts w:hint="eastAsia"/>
                <w:color w:val="FF0000"/>
                <w:lang w:eastAsia="zh-TW"/>
              </w:rPr>
            </w:rPrChange>
          </w:rPr>
          <w:t>：</w:t>
        </w:r>
        <w:r w:rsidRPr="00672097">
          <w:rPr>
            <w:rFonts w:ascii="新細明體" w:hAnsi="新細明體" w:cs="Arial Unicode MS" w:hint="eastAsia"/>
            <w:strike/>
            <w:color w:val="FF0000"/>
            <w:lang w:eastAsia="zh-TW"/>
            <w:rPrChange w:id="189" w:author="allychou" w:date="2006-10-23T11:59:00Z">
              <w:rPr>
                <w:rFonts w:ascii="新細明體" w:hAnsi="新細明體" w:cs="Arial Unicode MS" w:hint="eastAsia"/>
                <w:color w:val="FF0000"/>
                <w:lang w:eastAsia="zh-TW"/>
              </w:rPr>
            </w:rPrChange>
          </w:rPr>
          <w:t xml:space="preserve"> 2.1.1</w:t>
        </w:r>
        <w:r w:rsidRPr="00672097">
          <w:rPr>
            <w:rFonts w:hint="eastAsia"/>
            <w:strike/>
            <w:color w:val="FF0000"/>
            <w:kern w:val="2"/>
            <w:lang w:eastAsia="zh-TW"/>
            <w:rPrChange w:id="190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 HOST</w:t>
        </w:r>
        <w:r w:rsidRPr="00672097">
          <w:rPr>
            <w:rFonts w:ascii="Arial" w:hAnsi="Arial" w:cs="Arial" w:hint="eastAsia"/>
            <w:strike/>
            <w:color w:val="FF0000"/>
            <w:lang w:eastAsia="zh-TW"/>
            <w:rPrChange w:id="191" w:author="allychou" w:date="2006-10-23T11:59:00Z">
              <w:rPr>
                <w:rFonts w:ascii="Arial" w:hAnsi="Arial" w:cs="Arial" w:hint="eastAsia"/>
                <w:color w:val="000000"/>
                <w:lang w:eastAsia="zh-TW"/>
              </w:rPr>
            </w:rPrChange>
          </w:rPr>
          <w:t>處理完畢之檔案</w:t>
        </w:r>
        <w:r w:rsidRPr="00672097">
          <w:rPr>
            <w:rFonts w:ascii="Arial" w:hAnsi="Arial" w:cs="Arial" w:hint="eastAsia"/>
            <w:strike/>
            <w:color w:val="FF0000"/>
            <w:lang w:eastAsia="zh-TW"/>
            <w:rPrChange w:id="192" w:author="allychou" w:date="2006-10-23T11:59:00Z">
              <w:rPr>
                <w:rFonts w:ascii="Arial" w:hAnsi="Arial" w:cs="Arial" w:hint="eastAsia"/>
                <w:color w:val="000000"/>
                <w:lang w:eastAsia="zh-TW"/>
              </w:rPr>
            </w:rPrChange>
          </w:rPr>
          <w:t>.</w:t>
        </w:r>
        <w:r w:rsidRPr="00672097">
          <w:rPr>
            <w:rFonts w:ascii="Arial" w:hAnsi="Arial" w:cs="Arial" w:hint="eastAsia"/>
            <w:strike/>
            <w:color w:val="FF0000"/>
            <w:lang w:eastAsia="zh-TW"/>
            <w:rPrChange w:id="193" w:author="allychou" w:date="2006-10-23T11:59:00Z">
              <w:rPr>
                <w:rFonts w:ascii="Arial" w:hAnsi="Arial" w:cs="Arial" w:hint="eastAsia"/>
                <w:color w:val="000000"/>
                <w:lang w:eastAsia="zh-TW"/>
              </w:rPr>
            </w:rPrChange>
          </w:rPr>
          <w:t>檔案編號</w:t>
        </w:r>
      </w:ins>
    </w:p>
    <w:p w:rsidR="000350EF" w:rsidRPr="00672097" w:rsidDel="003716E9" w:rsidRDefault="000350EF" w:rsidP="00612B1F">
      <w:pPr>
        <w:pStyle w:val="Tabletext"/>
        <w:keepLines w:val="0"/>
        <w:numPr>
          <w:ilvl w:val="2"/>
          <w:numId w:val="10"/>
          <w:numberingChange w:id="194" w:author="huai" w:date="2006-05-11T15:40:00Z" w:original="%2:2:0:.%3:2:0:"/>
        </w:numPr>
        <w:spacing w:after="0" w:line="240" w:lineRule="auto"/>
        <w:rPr>
          <w:del w:id="195" w:author="huai" w:date="2006-05-18T11:56:00Z"/>
          <w:rFonts w:hint="eastAsia"/>
          <w:strike/>
          <w:color w:val="FF0000"/>
          <w:kern w:val="2"/>
          <w:lang w:eastAsia="zh-TW"/>
          <w:rPrChange w:id="196" w:author="allychou" w:date="2006-10-23T11:59:00Z">
            <w:rPr>
              <w:del w:id="197" w:author="huai" w:date="2006-05-18T11:56:00Z"/>
              <w:rFonts w:hint="eastAsia"/>
              <w:kern w:val="2"/>
              <w:szCs w:val="24"/>
              <w:lang w:eastAsia="zh-TW"/>
            </w:rPr>
          </w:rPrChange>
        </w:rPr>
      </w:pPr>
      <w:del w:id="198" w:author="huai" w:date="2006-05-18T11:56:00Z">
        <w:r w:rsidRPr="00672097" w:rsidDel="003716E9">
          <w:rPr>
            <w:rFonts w:hint="eastAsia"/>
            <w:strike/>
            <w:color w:val="FF0000"/>
            <w:kern w:val="2"/>
            <w:lang w:eastAsia="zh-TW"/>
            <w:rPrChange w:id="199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 xml:space="preserve">IF UPDATE </w:delText>
        </w:r>
        <w:r w:rsidRPr="00672097" w:rsidDel="003716E9">
          <w:rPr>
            <w:rFonts w:hint="eastAsia"/>
            <w:strike/>
            <w:color w:val="FF0000"/>
            <w:kern w:val="2"/>
            <w:lang w:eastAsia="zh-TW"/>
            <w:rPrChange w:id="200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不成功：</w:delText>
        </w:r>
      </w:del>
    </w:p>
    <w:p w:rsidR="000350EF" w:rsidRPr="00672097" w:rsidDel="003716E9" w:rsidRDefault="000350EF" w:rsidP="000350EF">
      <w:pPr>
        <w:pStyle w:val="Tabletext"/>
        <w:keepLines w:val="0"/>
        <w:numPr>
          <w:ilvl w:val="3"/>
          <w:numId w:val="10"/>
          <w:numberingChange w:id="201" w:author="huai" w:date="2006-05-11T15:40:00Z" w:original="%2:2:0:.%3:2:0:.%4:1:0:"/>
        </w:numPr>
        <w:spacing w:after="0" w:line="240" w:lineRule="auto"/>
        <w:rPr>
          <w:del w:id="202" w:author="huai" w:date="2006-05-18T11:56:00Z"/>
          <w:rFonts w:hint="eastAsia"/>
          <w:strike/>
          <w:color w:val="FF0000"/>
          <w:kern w:val="2"/>
          <w:lang w:eastAsia="zh-TW"/>
          <w:rPrChange w:id="203" w:author="allychou" w:date="2006-10-23T11:59:00Z">
            <w:rPr>
              <w:del w:id="204" w:author="huai" w:date="2006-05-18T11:56:00Z"/>
              <w:rFonts w:hint="eastAsia"/>
              <w:kern w:val="2"/>
              <w:szCs w:val="24"/>
              <w:lang w:eastAsia="zh-TW"/>
            </w:rPr>
          </w:rPrChange>
        </w:rPr>
      </w:pPr>
      <w:del w:id="205" w:author="huai" w:date="2006-05-18T11:56:00Z">
        <w:r w:rsidRPr="00672097" w:rsidDel="003716E9">
          <w:rPr>
            <w:rFonts w:hint="eastAsia"/>
            <w:strike/>
            <w:color w:val="FF0000"/>
            <w:kern w:val="2"/>
            <w:lang w:eastAsia="zh-TW"/>
            <w:rPrChange w:id="206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ERROR_CNT = ERROR_CNT + 1</w:delText>
        </w:r>
        <w:r w:rsidRPr="00672097" w:rsidDel="003716E9">
          <w:rPr>
            <w:rFonts w:hint="eastAsia"/>
            <w:strike/>
            <w:color w:val="FF0000"/>
            <w:kern w:val="2"/>
            <w:lang w:eastAsia="zh-TW"/>
            <w:rPrChange w:id="207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。</w:delText>
        </w:r>
      </w:del>
    </w:p>
    <w:p w:rsidR="00A90628" w:rsidRPr="00672097" w:rsidDel="003716E9" w:rsidRDefault="005B2CBE" w:rsidP="000350EF">
      <w:pPr>
        <w:pStyle w:val="Tabletext"/>
        <w:keepLines w:val="0"/>
        <w:numPr>
          <w:ilvl w:val="3"/>
          <w:numId w:val="10"/>
          <w:numberingChange w:id="208" w:author="huai" w:date="2006-05-11T15:40:00Z" w:original="%2:2:0:.%3:2:0:.%4:2:0:"/>
        </w:numPr>
        <w:spacing w:after="0" w:line="240" w:lineRule="auto"/>
        <w:rPr>
          <w:del w:id="209" w:author="huai" w:date="2006-05-18T11:56:00Z"/>
          <w:rFonts w:hint="eastAsia"/>
          <w:strike/>
          <w:color w:val="FF0000"/>
          <w:kern w:val="2"/>
          <w:lang w:eastAsia="zh-TW"/>
          <w:rPrChange w:id="210" w:author="allychou" w:date="2006-10-23T11:59:00Z">
            <w:rPr>
              <w:del w:id="211" w:author="huai" w:date="2006-05-18T11:56:00Z"/>
              <w:rFonts w:hint="eastAsia"/>
              <w:kern w:val="2"/>
              <w:szCs w:val="24"/>
              <w:lang w:eastAsia="zh-TW"/>
            </w:rPr>
          </w:rPrChange>
        </w:rPr>
      </w:pPr>
      <w:del w:id="212" w:author="huai" w:date="2006-05-18T11:56:00Z">
        <w:r w:rsidRPr="00672097" w:rsidDel="003716E9">
          <w:rPr>
            <w:rFonts w:hint="eastAsia"/>
            <w:strike/>
            <w:color w:val="FF0000"/>
            <w:kern w:val="2"/>
            <w:lang w:eastAsia="zh-TW"/>
            <w:rPrChange w:id="213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寫入</w:delText>
        </w:r>
        <w:r w:rsidR="00A90628" w:rsidRPr="00672097" w:rsidDel="003716E9">
          <w:rPr>
            <w:rFonts w:hint="eastAsia"/>
            <w:strike/>
            <w:color w:val="FF0000"/>
            <w:kern w:val="2"/>
            <w:lang w:eastAsia="zh-TW"/>
            <w:rPrChange w:id="214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錯誤訊息：更新</w:delText>
        </w:r>
        <w:r w:rsidR="00A90628" w:rsidRPr="00672097" w:rsidDel="003716E9">
          <w:rPr>
            <w:rFonts w:hint="eastAsia"/>
            <w:strike/>
            <w:color w:val="FF0000"/>
            <w:kern w:val="2"/>
            <w:lang w:eastAsia="zh-TW"/>
            <w:rPrChange w:id="215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DTAAI001</w:delText>
        </w:r>
        <w:r w:rsidR="00A90628" w:rsidRPr="00672097" w:rsidDel="003716E9">
          <w:rPr>
            <w:rFonts w:hint="eastAsia"/>
            <w:strike/>
            <w:color w:val="FF0000"/>
            <w:kern w:val="2"/>
            <w:lang w:eastAsia="zh-TW"/>
            <w:rPrChange w:id="216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檔案號碼失敗</w:delText>
        </w:r>
        <w:r w:rsidR="00A90628" w:rsidRPr="00672097" w:rsidDel="003716E9">
          <w:rPr>
            <w:rFonts w:hint="eastAsia"/>
            <w:strike/>
            <w:color w:val="FF0000"/>
            <w:kern w:val="2"/>
            <w:lang w:eastAsia="zh-TW"/>
            <w:rPrChange w:id="217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 xml:space="preserve"> + </w:delText>
        </w:r>
        <w:r w:rsidR="00A90628" w:rsidRPr="00672097" w:rsidDel="003716E9">
          <w:rPr>
            <w:rFonts w:hint="eastAsia"/>
            <w:strike/>
            <w:color w:val="FF0000"/>
            <w:kern w:val="2"/>
            <w:lang w:eastAsia="zh-TW"/>
            <w:rPrChange w:id="218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受理編號</w:delText>
        </w:r>
      </w:del>
      <w:del w:id="219" w:author="huai" w:date="2006-05-18T11:55:00Z">
        <w:r w:rsidR="00A90628" w:rsidRPr="00672097" w:rsidDel="003716E9">
          <w:rPr>
            <w:rFonts w:hint="eastAsia"/>
            <w:strike/>
            <w:color w:val="FF0000"/>
            <w:kern w:val="2"/>
            <w:lang w:eastAsia="zh-TW"/>
            <w:rPrChange w:id="220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、保單號碼、險別、事故者</w:delText>
        </w:r>
        <w:r w:rsidR="00A90628" w:rsidRPr="00672097" w:rsidDel="003716E9">
          <w:rPr>
            <w:rFonts w:hint="eastAsia"/>
            <w:strike/>
            <w:color w:val="FF0000"/>
            <w:kern w:val="2"/>
            <w:lang w:eastAsia="zh-TW"/>
            <w:rPrChange w:id="221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ID</w:delText>
        </w:r>
      </w:del>
      <w:del w:id="222" w:author="huai" w:date="2006-05-18T11:56:00Z">
        <w:r w:rsidR="00A90628" w:rsidRPr="00672097" w:rsidDel="003716E9">
          <w:rPr>
            <w:rFonts w:hint="eastAsia"/>
            <w:strike/>
            <w:color w:val="FF0000"/>
            <w:kern w:val="2"/>
            <w:lang w:eastAsia="zh-TW"/>
            <w:rPrChange w:id="223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。</w:delText>
        </w:r>
      </w:del>
    </w:p>
    <w:p w:rsidR="00AB338C" w:rsidRPr="00672097" w:rsidDel="003716E9" w:rsidRDefault="00F13D43" w:rsidP="000350EF">
      <w:pPr>
        <w:pStyle w:val="Tabletext"/>
        <w:keepLines w:val="0"/>
        <w:numPr>
          <w:ilvl w:val="3"/>
          <w:numId w:val="10"/>
          <w:numberingChange w:id="224" w:author="huai" w:date="2006-05-11T15:40:00Z" w:original="%2:2:0:.%3:2:0:.%4:3:0:"/>
        </w:numPr>
        <w:spacing w:after="0" w:line="240" w:lineRule="auto"/>
        <w:rPr>
          <w:del w:id="225" w:author="huai" w:date="2006-05-18T11:56:00Z"/>
          <w:rFonts w:hint="eastAsia"/>
          <w:strike/>
          <w:color w:val="FF0000"/>
          <w:kern w:val="2"/>
          <w:lang w:eastAsia="zh-TW"/>
          <w:rPrChange w:id="226" w:author="allychou" w:date="2006-10-23T11:59:00Z">
            <w:rPr>
              <w:del w:id="227" w:author="huai" w:date="2006-05-18T11:56:00Z"/>
              <w:rFonts w:hint="eastAsia"/>
              <w:kern w:val="2"/>
              <w:szCs w:val="24"/>
              <w:lang w:eastAsia="zh-TW"/>
            </w:rPr>
          </w:rPrChange>
        </w:rPr>
      </w:pPr>
      <w:del w:id="228" w:author="huai" w:date="2006-05-18T11:56:00Z">
        <w:r w:rsidRPr="00672097" w:rsidDel="003716E9">
          <w:rPr>
            <w:rFonts w:hint="eastAsia"/>
            <w:strike/>
            <w:color w:val="FF0000"/>
            <w:kern w:val="2"/>
            <w:lang w:eastAsia="zh-TW"/>
            <w:rPrChange w:id="229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 xml:space="preserve">CONTROL-M </w:delText>
        </w:r>
        <w:r w:rsidR="005B2CBE" w:rsidRPr="00672097" w:rsidDel="003716E9">
          <w:rPr>
            <w:rFonts w:hint="eastAsia"/>
            <w:strike/>
            <w:color w:val="FF0000"/>
            <w:kern w:val="2"/>
            <w:lang w:eastAsia="zh-TW"/>
            <w:rPrChange w:id="230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EXIT</w:delText>
        </w:r>
        <w:r w:rsidRPr="00672097" w:rsidDel="003716E9">
          <w:rPr>
            <w:rFonts w:hint="eastAsia"/>
            <w:strike/>
            <w:color w:val="FF0000"/>
            <w:kern w:val="2"/>
            <w:lang w:eastAsia="zh-TW"/>
            <w:rPrChange w:id="231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 xml:space="preserve">_CODE = 1 </w:delText>
        </w:r>
        <w:r w:rsidRPr="00672097" w:rsidDel="003716E9">
          <w:rPr>
            <w:rFonts w:hint="eastAsia"/>
            <w:strike/>
            <w:color w:val="FF0000"/>
            <w:kern w:val="2"/>
            <w:lang w:eastAsia="zh-TW"/>
            <w:rPrChange w:id="232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。</w:delText>
        </w:r>
        <w:r w:rsidR="00AB338C" w:rsidRPr="00672097" w:rsidDel="003716E9">
          <w:rPr>
            <w:rFonts w:hint="eastAsia"/>
            <w:strike/>
            <w:color w:val="FF0000"/>
            <w:kern w:val="2"/>
            <w:lang w:eastAsia="zh-TW"/>
            <w:rPrChange w:id="233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 xml:space="preserve"> </w:delText>
        </w:r>
      </w:del>
    </w:p>
    <w:p w:rsidR="002E23F7" w:rsidRPr="00672097" w:rsidDel="003716E9" w:rsidRDefault="002E23F7" w:rsidP="002E23F7">
      <w:pPr>
        <w:pStyle w:val="Tabletext"/>
        <w:keepLines w:val="0"/>
        <w:numPr>
          <w:ilvl w:val="3"/>
          <w:numId w:val="10"/>
          <w:numberingChange w:id="234" w:author="huai" w:date="2006-05-11T15:40:00Z" w:original="%2:2:0:.%3:2:0:.%4:4:0:"/>
        </w:numPr>
        <w:spacing w:after="0" w:line="240" w:lineRule="auto"/>
        <w:rPr>
          <w:del w:id="235" w:author="huai" w:date="2006-05-18T11:56:00Z"/>
          <w:rFonts w:hint="eastAsia"/>
          <w:strike/>
          <w:color w:val="FF0000"/>
          <w:kern w:val="2"/>
          <w:lang w:eastAsia="zh-TW"/>
          <w:rPrChange w:id="236" w:author="allychou" w:date="2006-10-23T11:59:00Z">
            <w:rPr>
              <w:del w:id="237" w:author="huai" w:date="2006-05-18T11:56:00Z"/>
              <w:rFonts w:hint="eastAsia"/>
              <w:kern w:val="2"/>
              <w:szCs w:val="24"/>
              <w:lang w:eastAsia="zh-TW"/>
            </w:rPr>
          </w:rPrChange>
        </w:rPr>
      </w:pPr>
      <w:del w:id="238" w:author="huai" w:date="2006-05-18T11:56:00Z">
        <w:r w:rsidRPr="00672097" w:rsidDel="003716E9">
          <w:rPr>
            <w:rFonts w:hint="eastAsia"/>
            <w:strike/>
            <w:color w:val="FF0000"/>
            <w:kern w:val="2"/>
            <w:lang w:eastAsia="zh-TW"/>
            <w:rPrChange w:id="239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將該筆資料寫入錯誤檔。</w:delText>
        </w:r>
      </w:del>
    </w:p>
    <w:p w:rsidR="003E2AD0" w:rsidRPr="00672097" w:rsidDel="003716E9" w:rsidRDefault="002E23F7" w:rsidP="002E23F7">
      <w:pPr>
        <w:pStyle w:val="Tabletext"/>
        <w:keepLines w:val="0"/>
        <w:numPr>
          <w:ilvl w:val="3"/>
          <w:numId w:val="10"/>
          <w:numberingChange w:id="240" w:author="huai" w:date="2006-05-11T15:40:00Z" w:original="%2:2:0:.%3:2:0:.%4:5:0:"/>
        </w:numPr>
        <w:spacing w:after="0" w:line="240" w:lineRule="auto"/>
        <w:rPr>
          <w:del w:id="241" w:author="huai" w:date="2006-05-18T11:56:00Z"/>
          <w:rFonts w:hint="eastAsia"/>
          <w:strike/>
          <w:color w:val="FF0000"/>
          <w:kern w:val="2"/>
          <w:lang w:eastAsia="zh-TW"/>
          <w:rPrChange w:id="242" w:author="allychou" w:date="2006-10-23T11:59:00Z">
            <w:rPr>
              <w:del w:id="243" w:author="huai" w:date="2006-05-18T11:56:00Z"/>
              <w:rFonts w:hint="eastAsia"/>
              <w:kern w:val="2"/>
              <w:szCs w:val="24"/>
              <w:lang w:eastAsia="zh-TW"/>
            </w:rPr>
          </w:rPrChange>
        </w:rPr>
      </w:pPr>
      <w:del w:id="244" w:author="huai" w:date="2006-05-18T11:56:00Z">
        <w:r w:rsidRPr="00672097" w:rsidDel="003716E9">
          <w:rPr>
            <w:rFonts w:hint="eastAsia"/>
            <w:strike/>
            <w:color w:val="FF0000"/>
            <w:kern w:val="2"/>
            <w:lang w:eastAsia="zh-TW"/>
            <w:rPrChange w:id="245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繼續處理下一筆。</w:delText>
        </w:r>
      </w:del>
    </w:p>
    <w:p w:rsidR="001C15B4" w:rsidRPr="00672097" w:rsidRDefault="001C15B4" w:rsidP="001C15B4">
      <w:pPr>
        <w:pStyle w:val="Tabletext"/>
        <w:keepLines w:val="0"/>
        <w:numPr>
          <w:ilvl w:val="2"/>
          <w:numId w:val="10"/>
          <w:ins w:id="246" w:author="huai" w:date="2006-05-11T15:42:00Z"/>
        </w:numPr>
        <w:spacing w:after="0" w:line="240" w:lineRule="auto"/>
        <w:rPr>
          <w:ins w:id="247" w:author="allychou" w:date="2006-05-19T14:52:00Z"/>
          <w:rFonts w:hint="eastAsia"/>
          <w:strike/>
          <w:color w:val="FF0000"/>
          <w:kern w:val="2"/>
          <w:lang w:eastAsia="zh-TW"/>
          <w:rPrChange w:id="248" w:author="allychou" w:date="2006-10-23T11:59:00Z">
            <w:rPr>
              <w:ins w:id="249" w:author="allychou" w:date="2006-05-19T14:52:00Z"/>
              <w:rFonts w:hint="eastAsia"/>
              <w:kern w:val="2"/>
              <w:szCs w:val="24"/>
              <w:lang w:eastAsia="zh-TW"/>
            </w:rPr>
          </w:rPrChange>
        </w:rPr>
      </w:pPr>
      <w:ins w:id="250" w:author="huai" w:date="2006-05-11T15:42:00Z">
        <w:r w:rsidRPr="00672097">
          <w:rPr>
            <w:rFonts w:hint="eastAsia"/>
            <w:strike/>
            <w:color w:val="FF0000"/>
            <w:kern w:val="2"/>
            <w:lang w:eastAsia="zh-TW"/>
            <w:rPrChange w:id="251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CALL BPM UPDATE </w:t>
        </w:r>
        <w:r w:rsidRPr="00672097">
          <w:rPr>
            <w:rFonts w:hint="eastAsia"/>
            <w:strike/>
            <w:color w:val="FF0000"/>
            <w:kern w:val="2"/>
            <w:lang w:eastAsia="zh-TW"/>
            <w:rPrChange w:id="252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t>進度</w:t>
        </w:r>
      </w:ins>
      <w:ins w:id="253" w:author="allychou" w:date="2006-05-19T14:56:00Z">
        <w:r w:rsidR="00ED3BFC" w:rsidRPr="00672097">
          <w:rPr>
            <w:rFonts w:hint="eastAsia"/>
            <w:strike/>
            <w:color w:val="FF0000"/>
            <w:kern w:val="2"/>
            <w:lang w:eastAsia="zh-TW"/>
            <w:rPrChange w:id="254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t>(</w:t>
        </w:r>
        <w:r w:rsidR="00ED3BFC" w:rsidRPr="00672097">
          <w:rPr>
            <w:rFonts w:hint="eastAsia"/>
            <w:strike/>
            <w:color w:val="FF0000"/>
            <w:kern w:val="2"/>
            <w:lang w:eastAsia="zh-TW"/>
            <w:rPrChange w:id="255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t>進度</w:t>
        </w:r>
      </w:ins>
      <w:ins w:id="256" w:author="huai" w:date="2006-05-11T15:42:00Z">
        <w:r w:rsidRPr="00672097">
          <w:rPr>
            <w:rFonts w:hint="eastAsia"/>
            <w:strike/>
            <w:color w:val="FF0000"/>
            <w:kern w:val="2"/>
            <w:lang w:eastAsia="zh-TW"/>
            <w:rPrChange w:id="257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t>為</w:t>
        </w:r>
        <w:del w:id="258" w:author="allychou" w:date="2006-05-19T14:56:00Z">
          <w:r w:rsidRPr="00672097" w:rsidDel="00ED3BFC">
            <w:rPr>
              <w:rFonts w:hint="eastAsia"/>
              <w:strike/>
              <w:color w:val="FF0000"/>
              <w:kern w:val="2"/>
              <w:lang w:eastAsia="zh-TW"/>
              <w:rPrChange w:id="259" w:author="allychou" w:date="2006-10-23T11:59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 xml:space="preserve"> </w:delText>
          </w:r>
        </w:del>
        <w:r w:rsidRPr="00672097">
          <w:rPr>
            <w:rFonts w:hint="eastAsia"/>
            <w:strike/>
            <w:color w:val="FF0000"/>
            <w:kern w:val="2"/>
            <w:lang w:eastAsia="zh-TW"/>
            <w:rPrChange w:id="260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t>待收據繳回</w:t>
        </w:r>
      </w:ins>
      <w:ins w:id="261" w:author="allychou" w:date="2006-05-19T14:56:00Z">
        <w:r w:rsidR="00ED3BFC" w:rsidRPr="00672097">
          <w:rPr>
            <w:rFonts w:hint="eastAsia"/>
            <w:strike/>
            <w:color w:val="FF0000"/>
            <w:kern w:val="2"/>
            <w:lang w:eastAsia="zh-TW"/>
            <w:rPrChange w:id="262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t>)</w:t>
        </w:r>
      </w:ins>
      <w:ins w:id="263" w:author="huai" w:date="2006-05-11T15:42:00Z">
        <w:r w:rsidRPr="00672097">
          <w:rPr>
            <w:rFonts w:hint="eastAsia"/>
            <w:strike/>
            <w:color w:val="FF0000"/>
            <w:kern w:val="2"/>
            <w:lang w:eastAsia="zh-TW"/>
            <w:rPrChange w:id="264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t>。</w:t>
        </w:r>
      </w:ins>
    </w:p>
    <w:p w:rsidR="00ED3BFC" w:rsidRPr="00672097" w:rsidRDefault="00ED3BFC" w:rsidP="00ED3BFC">
      <w:pPr>
        <w:pStyle w:val="Tabletext"/>
        <w:keepLines w:val="0"/>
        <w:numPr>
          <w:ins w:id="265" w:author="allychou" w:date="2006-05-19T14:52:00Z"/>
        </w:numPr>
        <w:spacing w:after="0" w:line="240" w:lineRule="auto"/>
        <w:ind w:left="851"/>
        <w:rPr>
          <w:ins w:id="266" w:author="allychou" w:date="2006-05-19T14:52:00Z"/>
          <w:rFonts w:hint="eastAsia"/>
          <w:strike/>
          <w:color w:val="FF0000"/>
          <w:lang w:eastAsia="zh-TW"/>
          <w:rPrChange w:id="267" w:author="allychou" w:date="2006-10-23T11:59:00Z">
            <w:rPr>
              <w:ins w:id="268" w:author="allychou" w:date="2006-05-19T14:52:00Z"/>
              <w:rFonts w:hint="eastAsia"/>
              <w:color w:val="FF0000"/>
              <w:lang w:eastAsia="zh-TW"/>
            </w:rPr>
          </w:rPrChange>
        </w:rPr>
      </w:pPr>
      <w:ins w:id="269" w:author="allychou" w:date="2006-05-19T14:52:00Z">
        <w:r w:rsidRPr="00672097">
          <w:rPr>
            <w:rFonts w:hint="eastAsia"/>
            <w:strike/>
            <w:color w:val="FF0000"/>
            <w:kern w:val="2"/>
            <w:lang w:eastAsia="zh-TW"/>
            <w:rPrChange w:id="270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         </w:t>
        </w:r>
        <w:smartTag w:uri="urn:schemas-microsoft-com:office:smarttags" w:element="chsdate">
          <w:smartTagPr>
            <w:attr w:name="Year" w:val="1899"/>
            <w:attr w:name="Month" w:val="12"/>
            <w:attr w:name="Day" w:val="30"/>
            <w:attr w:name="IsLunarDate" w:val="False"/>
            <w:attr w:name="IsROCDate" w:val="False"/>
          </w:smartTagPr>
          <w:r w:rsidRPr="00672097">
            <w:rPr>
              <w:rFonts w:hint="eastAsia"/>
              <w:strike/>
              <w:color w:val="FF0000"/>
              <w:kern w:val="2"/>
              <w:lang w:eastAsia="zh-TW"/>
              <w:rPrChange w:id="271" w:author="allychou" w:date="2006-10-23T11:59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t>2.</w:t>
          </w:r>
        </w:smartTag>
      </w:ins>
      <w:ins w:id="272" w:author="allychou" w:date="2006-05-19T15:12:00Z">
        <w:r w:rsidR="00FF3B36" w:rsidRPr="00672097">
          <w:rPr>
            <w:rFonts w:hint="eastAsia"/>
            <w:strike/>
            <w:color w:val="FF0000"/>
            <w:kern w:val="2"/>
            <w:lang w:eastAsia="zh-TW"/>
            <w:rPrChange w:id="273" w:author="allychou" w:date="2006-10-23T11:59:00Z">
              <w:rPr>
                <w:rFonts w:hint="eastAsia"/>
                <w:color w:val="FF0000"/>
                <w:kern w:val="2"/>
                <w:szCs w:val="24"/>
                <w:lang w:eastAsia="zh-TW"/>
              </w:rPr>
            </w:rPrChange>
          </w:rPr>
          <w:t>4</w:t>
        </w:r>
      </w:ins>
      <w:ins w:id="274" w:author="allychou" w:date="2006-05-19T14:52:00Z">
        <w:r w:rsidRPr="00672097">
          <w:rPr>
            <w:rFonts w:hint="eastAsia"/>
            <w:strike/>
            <w:color w:val="FF0000"/>
            <w:kern w:val="2"/>
            <w:lang w:eastAsia="zh-TW"/>
            <w:rPrChange w:id="275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t>.1</w:t>
        </w:r>
        <w:r w:rsidRPr="00672097">
          <w:rPr>
            <w:rFonts w:hint="eastAsia"/>
            <w:strike/>
            <w:color w:val="FF0000"/>
            <w:kern w:val="2"/>
            <w:lang w:eastAsia="zh-TW"/>
            <w:rPrChange w:id="276" w:author="allychou" w:date="2006-10-23T11:59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   </w:t>
        </w:r>
        <w:r w:rsidRPr="00672097">
          <w:rPr>
            <w:rFonts w:hint="eastAsia"/>
            <w:strike/>
            <w:color w:val="FF0000"/>
            <w:lang w:eastAsia="zh-TW"/>
            <w:rPrChange w:id="277" w:author="allychou" w:date="2006-10-23T11:59:00Z">
              <w:rPr>
                <w:rFonts w:hint="eastAsia"/>
                <w:color w:val="FF0000"/>
                <w:lang w:eastAsia="zh-TW"/>
              </w:rPr>
            </w:rPrChange>
          </w:rPr>
          <w:t>參數：</w:t>
        </w:r>
      </w:ins>
    </w:p>
    <w:p w:rsidR="00ED3BFC" w:rsidRPr="00672097" w:rsidRDefault="00ED3BFC" w:rsidP="00ED3BFC">
      <w:pPr>
        <w:pStyle w:val="Tabletext"/>
        <w:keepLines w:val="0"/>
        <w:numPr>
          <w:ins w:id="278" w:author="allychou" w:date="2006-05-19T14:52:00Z"/>
        </w:numPr>
        <w:spacing w:after="0" w:line="240" w:lineRule="auto"/>
        <w:ind w:left="1276"/>
        <w:rPr>
          <w:ins w:id="279" w:author="allychou" w:date="2006-05-19T14:52:00Z"/>
          <w:rFonts w:hint="eastAsia"/>
          <w:strike/>
          <w:color w:val="FF0000"/>
          <w:lang w:eastAsia="zh-TW"/>
          <w:rPrChange w:id="280" w:author="allychou" w:date="2006-10-23T11:59:00Z">
            <w:rPr>
              <w:ins w:id="281" w:author="allychou" w:date="2006-05-19T14:52:00Z"/>
              <w:rFonts w:hint="eastAsia"/>
              <w:color w:val="FF0000"/>
              <w:lang w:eastAsia="zh-TW"/>
            </w:rPr>
          </w:rPrChange>
        </w:rPr>
      </w:pPr>
      <w:ins w:id="282" w:author="allychou" w:date="2006-05-19T14:52:00Z">
        <w:r w:rsidRPr="00672097">
          <w:rPr>
            <w:rFonts w:hint="eastAsia"/>
            <w:strike/>
            <w:color w:val="FF0000"/>
            <w:lang w:eastAsia="zh-TW"/>
            <w:rPrChange w:id="283" w:author="allychou" w:date="2006-10-23T11:59:00Z">
              <w:rPr>
                <w:rFonts w:hint="eastAsia"/>
                <w:color w:val="FF0000"/>
                <w:lang w:eastAsia="zh-TW"/>
              </w:rPr>
            </w:rPrChange>
          </w:rPr>
          <w:t xml:space="preserve">          </w:t>
        </w:r>
        <w:smartTag w:uri="urn:schemas-microsoft-com:office:smarttags" w:element="chsdate">
          <w:smartTagPr>
            <w:attr w:name="Year" w:val="1899"/>
            <w:attr w:name="Month" w:val="12"/>
            <w:attr w:name="Day" w:val="30"/>
            <w:attr w:name="IsLunarDate" w:val="False"/>
            <w:attr w:name="IsROCDate" w:val="False"/>
          </w:smartTagPr>
          <w:r w:rsidRPr="00672097">
            <w:rPr>
              <w:rFonts w:hint="eastAsia"/>
              <w:strike/>
              <w:color w:val="FF0000"/>
              <w:lang w:eastAsia="zh-TW"/>
              <w:rPrChange w:id="284" w:author="allychou" w:date="2006-10-23T11:59:00Z">
                <w:rPr>
                  <w:rFonts w:hint="eastAsia"/>
                  <w:color w:val="FF0000"/>
                  <w:lang w:eastAsia="zh-TW"/>
                </w:rPr>
              </w:rPrChange>
            </w:rPr>
            <w:t>2.</w:t>
          </w:r>
        </w:smartTag>
      </w:ins>
      <w:ins w:id="285" w:author="allychou" w:date="2006-05-19T15:12:00Z">
        <w:r w:rsidR="00FF3B36" w:rsidRPr="00672097">
          <w:rPr>
            <w:rFonts w:hint="eastAsia"/>
            <w:strike/>
            <w:color w:val="FF0000"/>
            <w:lang w:eastAsia="zh-TW"/>
            <w:rPrChange w:id="286" w:author="allychou" w:date="2006-10-23T11:59:00Z">
              <w:rPr>
                <w:rFonts w:hint="eastAsia"/>
                <w:color w:val="FF0000"/>
                <w:lang w:eastAsia="zh-TW"/>
              </w:rPr>
            </w:rPrChange>
          </w:rPr>
          <w:t>4</w:t>
        </w:r>
      </w:ins>
      <w:ins w:id="287" w:author="allychou" w:date="2006-05-19T14:52:00Z">
        <w:r w:rsidRPr="00672097">
          <w:rPr>
            <w:rFonts w:hint="eastAsia"/>
            <w:strike/>
            <w:color w:val="FF0000"/>
            <w:lang w:eastAsia="zh-TW"/>
            <w:rPrChange w:id="288" w:author="allychou" w:date="2006-10-23T11:59:00Z">
              <w:rPr>
                <w:rFonts w:hint="eastAsia"/>
                <w:color w:val="FF0000"/>
                <w:lang w:eastAsia="zh-TW"/>
              </w:rPr>
            </w:rPrChange>
          </w:rPr>
          <w:t>.1</w:t>
        </w:r>
        <w:r w:rsidRPr="00672097">
          <w:rPr>
            <w:rFonts w:hint="eastAsia"/>
            <w:strike/>
            <w:color w:val="FF0000"/>
            <w:lang w:eastAsia="zh-TW"/>
            <w:rPrChange w:id="289" w:author="allychou" w:date="2006-10-23T11:59:00Z">
              <w:rPr>
                <w:rFonts w:hint="eastAsia"/>
                <w:color w:val="FF0000"/>
                <w:lang w:eastAsia="zh-TW"/>
              </w:rPr>
            </w:rPrChange>
          </w:rPr>
          <w:t>.1   APLY_NO</w:t>
        </w:r>
        <w:r w:rsidRPr="00672097">
          <w:rPr>
            <w:rFonts w:hint="eastAsia"/>
            <w:strike/>
            <w:color w:val="FF0000"/>
            <w:lang w:eastAsia="zh-TW"/>
            <w:rPrChange w:id="290" w:author="allychou" w:date="2006-10-23T11:59:00Z">
              <w:rPr>
                <w:rFonts w:hint="eastAsia"/>
                <w:color w:val="FF0000"/>
                <w:lang w:eastAsia="zh-TW"/>
              </w:rPr>
            </w:rPrChange>
          </w:rPr>
          <w:t>：</w:t>
        </w:r>
        <w:r w:rsidRPr="00672097">
          <w:rPr>
            <w:rFonts w:ascii="新細明體" w:hAnsi="新細明體" w:cs="Arial Unicode MS" w:hint="eastAsia"/>
            <w:strike/>
            <w:color w:val="FF0000"/>
            <w:lang w:eastAsia="zh-TW"/>
            <w:rPrChange w:id="291" w:author="allychou" w:date="2006-10-23T11:59:00Z">
              <w:rPr>
                <w:rFonts w:ascii="新細明體" w:hAnsi="新細明體" w:cs="Arial Unicode MS" w:hint="eastAsia"/>
                <w:color w:val="FF0000"/>
                <w:lang w:eastAsia="zh-TW"/>
              </w:rPr>
            </w:rPrChange>
          </w:rPr>
          <w:t>受理編號</w:t>
        </w:r>
      </w:ins>
    </w:p>
    <w:p w:rsidR="00ED3BFC" w:rsidRPr="00672097" w:rsidRDefault="00ED3BFC" w:rsidP="00ED3BFC">
      <w:pPr>
        <w:pStyle w:val="Tabletext"/>
        <w:keepLines w:val="0"/>
        <w:numPr>
          <w:ins w:id="292" w:author="allychou" w:date="2006-05-19T14:52:00Z"/>
        </w:numPr>
        <w:spacing w:after="0" w:line="240" w:lineRule="auto"/>
        <w:ind w:left="1276"/>
        <w:rPr>
          <w:ins w:id="293" w:author="allychou" w:date="2006-05-19T14:52:00Z"/>
          <w:rFonts w:hint="eastAsia"/>
          <w:strike/>
          <w:color w:val="FF0000"/>
          <w:lang w:eastAsia="zh-TW"/>
          <w:rPrChange w:id="294" w:author="allychou" w:date="2006-10-23T11:59:00Z">
            <w:rPr>
              <w:ins w:id="295" w:author="allychou" w:date="2006-05-19T14:52:00Z"/>
              <w:rFonts w:hint="eastAsia"/>
              <w:color w:val="FF0000"/>
              <w:lang w:eastAsia="zh-TW"/>
            </w:rPr>
          </w:rPrChange>
        </w:rPr>
      </w:pPr>
      <w:ins w:id="296" w:author="allychou" w:date="2006-05-19T14:52:00Z">
        <w:r w:rsidRPr="00672097">
          <w:rPr>
            <w:rFonts w:hint="eastAsia"/>
            <w:strike/>
            <w:color w:val="FF0000"/>
            <w:lang w:eastAsia="zh-TW"/>
            <w:rPrChange w:id="297" w:author="allychou" w:date="2006-10-23T11:59:00Z">
              <w:rPr>
                <w:rFonts w:hint="eastAsia"/>
                <w:color w:val="FF0000"/>
                <w:lang w:eastAsia="zh-TW"/>
              </w:rPr>
            </w:rPrChange>
          </w:rPr>
          <w:t xml:space="preserve">          </w:t>
        </w:r>
        <w:smartTag w:uri="urn:schemas-microsoft-com:office:smarttags" w:element="chsdate">
          <w:smartTagPr>
            <w:attr w:name="Year" w:val="1899"/>
            <w:attr w:name="Month" w:val="12"/>
            <w:attr w:name="Day" w:val="30"/>
            <w:attr w:name="IsLunarDate" w:val="False"/>
            <w:attr w:name="IsROCDate" w:val="False"/>
          </w:smartTagPr>
          <w:r w:rsidRPr="00672097">
            <w:rPr>
              <w:rFonts w:hint="eastAsia"/>
              <w:strike/>
              <w:color w:val="FF0000"/>
              <w:lang w:eastAsia="zh-TW"/>
              <w:rPrChange w:id="298" w:author="allychou" w:date="2006-10-23T11:59:00Z">
                <w:rPr>
                  <w:rFonts w:hint="eastAsia"/>
                  <w:color w:val="FF0000"/>
                  <w:lang w:eastAsia="zh-TW"/>
                </w:rPr>
              </w:rPrChange>
            </w:rPr>
            <w:t>2.</w:t>
          </w:r>
        </w:smartTag>
      </w:ins>
      <w:ins w:id="299" w:author="allychou" w:date="2006-05-19T15:12:00Z">
        <w:r w:rsidR="00FF3B36" w:rsidRPr="00672097">
          <w:rPr>
            <w:rFonts w:hint="eastAsia"/>
            <w:strike/>
            <w:color w:val="FF0000"/>
            <w:lang w:eastAsia="zh-TW"/>
            <w:rPrChange w:id="300" w:author="allychou" w:date="2006-10-23T11:59:00Z">
              <w:rPr>
                <w:rFonts w:hint="eastAsia"/>
                <w:color w:val="FF0000"/>
                <w:lang w:eastAsia="zh-TW"/>
              </w:rPr>
            </w:rPrChange>
          </w:rPr>
          <w:t>4</w:t>
        </w:r>
      </w:ins>
      <w:ins w:id="301" w:author="allychou" w:date="2006-05-19T14:52:00Z">
        <w:r w:rsidRPr="00672097">
          <w:rPr>
            <w:rFonts w:hint="eastAsia"/>
            <w:strike/>
            <w:color w:val="FF0000"/>
            <w:lang w:eastAsia="zh-TW"/>
            <w:rPrChange w:id="302" w:author="allychou" w:date="2006-10-23T11:59:00Z">
              <w:rPr>
                <w:rFonts w:hint="eastAsia"/>
                <w:color w:val="FF0000"/>
                <w:lang w:eastAsia="zh-TW"/>
              </w:rPr>
            </w:rPrChange>
          </w:rPr>
          <w:t>.1</w:t>
        </w:r>
        <w:r w:rsidRPr="00672097">
          <w:rPr>
            <w:rFonts w:hint="eastAsia"/>
            <w:strike/>
            <w:color w:val="FF0000"/>
            <w:lang w:eastAsia="zh-TW"/>
            <w:rPrChange w:id="303" w:author="allychou" w:date="2006-10-23T11:59:00Z">
              <w:rPr>
                <w:rFonts w:hint="eastAsia"/>
                <w:color w:val="FF0000"/>
                <w:lang w:eastAsia="zh-TW"/>
              </w:rPr>
            </w:rPrChange>
          </w:rPr>
          <w:t xml:space="preserve">.2   </w:t>
        </w:r>
        <w:r w:rsidRPr="00672097">
          <w:rPr>
            <w:strike/>
            <w:color w:val="FF0000"/>
            <w:lang w:eastAsia="zh-TW"/>
            <w:rPrChange w:id="304" w:author="allychou" w:date="2006-10-23T11:59:00Z">
              <w:rPr>
                <w:color w:val="FF0000"/>
                <w:lang w:eastAsia="zh-TW"/>
              </w:rPr>
            </w:rPrChange>
          </w:rPr>
          <w:t>stepElement.doDispatch()</w:t>
        </w:r>
      </w:ins>
    </w:p>
    <w:p w:rsidR="00ED3BFC" w:rsidRDefault="00ED3BFC" w:rsidP="00ED3BFC">
      <w:pPr>
        <w:pStyle w:val="Tabletext"/>
        <w:keepLines w:val="0"/>
        <w:numPr>
          <w:ins w:id="305" w:author="allychou" w:date="2006-05-19T14:52:00Z"/>
        </w:numPr>
        <w:spacing w:after="0" w:line="240" w:lineRule="auto"/>
        <w:ind w:left="1418"/>
        <w:rPr>
          <w:ins w:id="306" w:author="huai" w:date="2006-05-11T15:42:00Z"/>
          <w:rFonts w:hint="eastAsia"/>
          <w:kern w:val="2"/>
          <w:szCs w:val="24"/>
          <w:lang w:eastAsia="zh-TW"/>
        </w:rPr>
        <w:pPrChange w:id="307" w:author="allychou" w:date="2006-05-19T14:52:00Z">
          <w:pPr>
            <w:pStyle w:val="Tabletext"/>
            <w:keepLines w:val="0"/>
            <w:spacing w:after="0" w:line="240" w:lineRule="auto"/>
          </w:pPr>
        </w:pPrChange>
      </w:pPr>
    </w:p>
    <w:p w:rsidR="000E04CF" w:rsidRDefault="000E04CF" w:rsidP="000E04CF">
      <w:pPr>
        <w:pStyle w:val="Tabletext"/>
        <w:keepLines w:val="0"/>
        <w:numPr>
          <w:ilvl w:val="1"/>
          <w:numId w:val="10"/>
          <w:ins w:id="308" w:author="allychou" w:date="2006-06-22T10:39:00Z"/>
        </w:numPr>
        <w:spacing w:after="0" w:line="240" w:lineRule="auto"/>
        <w:rPr>
          <w:ins w:id="309" w:author="allychou" w:date="2006-06-22T10:39:00Z"/>
          <w:rFonts w:hint="eastAsia"/>
          <w:kern w:val="2"/>
          <w:szCs w:val="24"/>
          <w:lang w:eastAsia="zh-TW"/>
        </w:rPr>
      </w:pPr>
      <w:ins w:id="310" w:author="allychou" w:date="2006-06-22T10:40:00Z">
        <w:r>
          <w:rPr>
            <w:rFonts w:hint="eastAsia"/>
            <w:kern w:val="2"/>
            <w:szCs w:val="24"/>
            <w:lang w:eastAsia="zh-TW"/>
          </w:rPr>
          <w:t>將</w:t>
        </w:r>
        <w:r>
          <w:rPr>
            <w:rFonts w:hint="eastAsia"/>
            <w:kern w:val="2"/>
            <w:szCs w:val="24"/>
            <w:lang w:eastAsia="zh-TW"/>
          </w:rPr>
          <w:t>INPUT</w:t>
        </w:r>
        <w:r>
          <w:rPr>
            <w:rFonts w:hint="eastAsia"/>
            <w:kern w:val="2"/>
            <w:szCs w:val="24"/>
            <w:lang w:eastAsia="zh-TW"/>
          </w:rPr>
          <w:t>檔搬至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相同目錄</w:t>
        </w:r>
        <w:r>
          <w:rPr>
            <w:rFonts w:hint="eastAsia"/>
            <w:kern w:val="2"/>
            <w:szCs w:val="24"/>
            <w:lang w:eastAsia="zh-TW"/>
          </w:rPr>
          <w:t xml:space="preserve">\BAK </w:t>
        </w:r>
        <w:r>
          <w:rPr>
            <w:rFonts w:hint="eastAsia"/>
            <w:kern w:val="2"/>
            <w:szCs w:val="24"/>
            <w:lang w:eastAsia="zh-TW"/>
          </w:rPr>
          <w:t>下。</w:t>
        </w:r>
      </w:ins>
    </w:p>
    <w:p w:rsidR="002E23F7" w:rsidRDefault="002E23F7" w:rsidP="002E23F7">
      <w:pPr>
        <w:pStyle w:val="Tabletext"/>
        <w:keepLines w:val="0"/>
        <w:numPr>
          <w:ilvl w:val="1"/>
          <w:numId w:val="10"/>
          <w:numberingChange w:id="311" w:author="huai" w:date="2006-05-11T15:40:00Z" w:original="%2:3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>HOST</w:t>
      </w:r>
      <w:r>
        <w:rPr>
          <w:rFonts w:hint="eastAsia"/>
          <w:kern w:val="2"/>
          <w:szCs w:val="24"/>
          <w:lang w:eastAsia="zh-TW"/>
        </w:rPr>
        <w:t>檔案刪除。</w:t>
      </w:r>
    </w:p>
    <w:p w:rsidR="00612B1F" w:rsidRDefault="00612B1F" w:rsidP="008626BE">
      <w:pPr>
        <w:pStyle w:val="Tabletext"/>
        <w:keepLines w:val="0"/>
        <w:numPr>
          <w:ilvl w:val="1"/>
          <w:numId w:val="10"/>
          <w:numberingChange w:id="312" w:author="huai" w:date="2006-05-11T15:40:00Z" w:original="%2:4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程式結束時：</w:t>
      </w:r>
    </w:p>
    <w:p w:rsidR="00612B1F" w:rsidRDefault="00612B1F" w:rsidP="008626BE">
      <w:pPr>
        <w:pStyle w:val="Tabletext"/>
        <w:keepLines w:val="0"/>
        <w:numPr>
          <w:ilvl w:val="2"/>
          <w:numId w:val="10"/>
          <w:numberingChange w:id="313" w:author="huai" w:date="2006-05-11T15:40:00Z" w:original="%2:4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 w:rsidR="00C235AC">
        <w:rPr>
          <w:rFonts w:hint="eastAsia"/>
          <w:kern w:val="2"/>
          <w:szCs w:val="24"/>
          <w:lang w:eastAsia="zh-TW"/>
        </w:rPr>
        <w:t>4</w:t>
      </w:r>
      <w:r w:rsidR="002E35AC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紀錄處理件數：</w:t>
      </w:r>
    </w:p>
    <w:p w:rsidR="00612B1F" w:rsidRDefault="00612B1F" w:rsidP="008626BE">
      <w:pPr>
        <w:pStyle w:val="Tabletext"/>
        <w:keepLines w:val="0"/>
        <w:numPr>
          <w:ilvl w:val="3"/>
          <w:numId w:val="10"/>
          <w:numberingChange w:id="314" w:author="huai" w:date="2006-05-11T15:40:00Z" w:original="%2:4:0:.%3:1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JOB name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JAAAD</w:t>
      </w:r>
      <w:r w:rsidR="008626BE">
        <w:rPr>
          <w:rFonts w:hint="eastAsia"/>
          <w:kern w:val="2"/>
          <w:szCs w:val="24"/>
          <w:lang w:eastAsia="zh-TW"/>
        </w:rPr>
        <w:t>I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8626BE">
          <w:rPr>
            <w:rFonts w:hint="eastAsia"/>
            <w:kern w:val="2"/>
            <w:szCs w:val="24"/>
            <w:lang w:eastAsia="zh-TW"/>
          </w:rPr>
          <w:t>001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0"/>
          <w:numberingChange w:id="315" w:author="huai" w:date="2006-05-11T15:40:00Z" w:original="%2:4:0:.%3:1:0:.%4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 w:rsidR="008626BE">
        <w:rPr>
          <w:rFonts w:hint="eastAsia"/>
          <w:kern w:val="2"/>
          <w:szCs w:val="24"/>
          <w:lang w:eastAsia="zh-TW"/>
        </w:rPr>
        <w:t>I1</w:t>
      </w:r>
      <w:ins w:id="316" w:author="allychou" w:date="2006-05-29T10:28:00Z">
        <w:r w:rsidR="007643C3">
          <w:rPr>
            <w:rFonts w:hint="eastAsia"/>
            <w:kern w:val="2"/>
            <w:szCs w:val="24"/>
            <w:lang w:eastAsia="zh-TW"/>
          </w:rPr>
          <w:t>B</w:t>
        </w:r>
      </w:ins>
      <w:del w:id="317" w:author="allychou" w:date="2006-05-29T10:28:00Z">
        <w:r w:rsidRPr="007643C3" w:rsidDel="007643C3">
          <w:rPr>
            <w:rFonts w:hint="eastAsia"/>
            <w:b/>
            <w:kern w:val="2"/>
            <w:szCs w:val="24"/>
            <w:lang w:eastAsia="zh-TW"/>
            <w:rPrChange w:id="318" w:author="allychou" w:date="2006-05-29T10:28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0</w:delText>
        </w:r>
      </w:del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"/>
          <w:attr w:name="UnitName" w:val="’"/>
        </w:smartTagPr>
        <w:r w:rsidR="008626BE">
          <w:rPr>
            <w:rFonts w:hint="eastAsia"/>
            <w:kern w:val="2"/>
            <w:szCs w:val="24"/>
            <w:lang w:eastAsia="zh-TW"/>
          </w:rPr>
          <w:t>1</w:t>
        </w:r>
        <w:r>
          <w:rPr>
            <w:rFonts w:hint="eastAsia"/>
            <w:kern w:val="2"/>
            <w:szCs w:val="24"/>
            <w:lang w:eastAsia="zh-TW"/>
          </w:rPr>
          <w:t>0</w:t>
        </w:r>
        <w:r w:rsidR="003E2AD0"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0"/>
          <w:numberingChange w:id="319" w:author="huai" w:date="2006-05-11T15:40:00Z" w:original="%2:4:0:.%3:1:0:.%4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處理日期時間：</w:t>
      </w:r>
      <w:r w:rsidR="0078238B">
        <w:rPr>
          <w:rFonts w:hint="eastAsia"/>
          <w:kern w:val="2"/>
          <w:szCs w:val="24"/>
          <w:lang w:eastAsia="zh-TW"/>
        </w:rPr>
        <w:t>1.2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8626BE">
      <w:pPr>
        <w:pStyle w:val="Tabletext"/>
        <w:keepLines w:val="0"/>
        <w:numPr>
          <w:ilvl w:val="3"/>
          <w:numId w:val="10"/>
          <w:numberingChange w:id="320" w:author="huai" w:date="2006-05-11T15:40:00Z" w:original="%2:4:0:.%3:1:0:.%4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業務別：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’</w:t>
      </w:r>
    </w:p>
    <w:p w:rsidR="00612B1F" w:rsidRDefault="00612B1F" w:rsidP="008626BE">
      <w:pPr>
        <w:pStyle w:val="Tabletext"/>
        <w:keepLines w:val="0"/>
        <w:numPr>
          <w:ilvl w:val="3"/>
          <w:numId w:val="10"/>
          <w:numberingChange w:id="321" w:author="huai" w:date="2006-05-11T15:40:00Z" w:original="%2:4:0:.%3:1:0:.%4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次系統別：</w:t>
      </w:r>
      <w:r>
        <w:rPr>
          <w:kern w:val="2"/>
          <w:szCs w:val="24"/>
          <w:lang w:eastAsia="zh-TW"/>
        </w:rPr>
        <w:t>’</w:t>
      </w:r>
      <w:r w:rsidR="008626BE">
        <w:rPr>
          <w:rFonts w:hint="eastAsia"/>
          <w:kern w:val="2"/>
          <w:szCs w:val="24"/>
          <w:lang w:eastAsia="zh-TW"/>
        </w:rPr>
        <w:t>I1</w:t>
      </w:r>
      <w:r>
        <w:rPr>
          <w:kern w:val="2"/>
          <w:szCs w:val="24"/>
          <w:lang w:eastAsia="zh-TW"/>
        </w:rPr>
        <w:t>’</w:t>
      </w:r>
    </w:p>
    <w:p w:rsidR="00612B1F" w:rsidRDefault="00612B1F" w:rsidP="008626BE">
      <w:pPr>
        <w:pStyle w:val="Tabletext"/>
        <w:keepLines w:val="0"/>
        <w:numPr>
          <w:ilvl w:val="3"/>
          <w:numId w:val="10"/>
          <w:numberingChange w:id="322" w:author="huai" w:date="2006-05-11T15:40:00Z" w:original="%2:4:0:.%3:1:0:.%4:6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作業週期：日</w:t>
      </w:r>
    </w:p>
    <w:sectPr w:rsidR="00612B1F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8DF" w:rsidRDefault="00C168DF">
      <w:r>
        <w:separator/>
      </w:r>
    </w:p>
  </w:endnote>
  <w:endnote w:type="continuationSeparator" w:id="0">
    <w:p w:rsidR="00C168DF" w:rsidRDefault="00C16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097" w:rsidRDefault="00672097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72097" w:rsidRDefault="0067209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097" w:rsidRDefault="00672097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7315C5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7315C5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8DF" w:rsidRDefault="00C168DF">
      <w:r>
        <w:separator/>
      </w:r>
    </w:p>
  </w:footnote>
  <w:footnote w:type="continuationSeparator" w:id="0">
    <w:p w:rsidR="00C168DF" w:rsidRDefault="00C16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6FB5"/>
    <w:multiLevelType w:val="multilevel"/>
    <w:tmpl w:val="999439E4"/>
    <w:lvl w:ilvl="0">
      <w:start w:val="6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2301812"/>
    <w:multiLevelType w:val="multilevel"/>
    <w:tmpl w:val="4ABC94A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701E64"/>
    <w:multiLevelType w:val="hybridMultilevel"/>
    <w:tmpl w:val="2A4C0F14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D82C6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8055713"/>
    <w:multiLevelType w:val="multilevel"/>
    <w:tmpl w:val="0409001F"/>
    <w:numStyleLink w:val="111111"/>
  </w:abstractNum>
  <w:abstractNum w:abstractNumId="5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6773D2"/>
    <w:multiLevelType w:val="multilevel"/>
    <w:tmpl w:val="7374C08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0D0B12FF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5965321"/>
    <w:multiLevelType w:val="hybridMultilevel"/>
    <w:tmpl w:val="B726AFA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EA15099"/>
    <w:multiLevelType w:val="hybridMultilevel"/>
    <w:tmpl w:val="0338C742"/>
    <w:lvl w:ilvl="0" w:tplc="A5D8F3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1EB65BC7"/>
    <w:multiLevelType w:val="hybridMultilevel"/>
    <w:tmpl w:val="78D89654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6A71910"/>
    <w:multiLevelType w:val="hybridMultilevel"/>
    <w:tmpl w:val="59EE5CF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92654C7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2A7C1B29"/>
    <w:multiLevelType w:val="hybridMultilevel"/>
    <w:tmpl w:val="3A94C6C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C6134B0"/>
    <w:multiLevelType w:val="multilevel"/>
    <w:tmpl w:val="1ABCFB08"/>
    <w:lvl w:ilvl="0">
      <w:start w:val="7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1380"/>
        </w:tabs>
        <w:ind w:left="1380" w:hanging="5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400"/>
        </w:tabs>
        <w:ind w:left="2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280"/>
        </w:tabs>
        <w:ind w:left="5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320"/>
        </w:tabs>
        <w:ind w:left="7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520"/>
        </w:tabs>
        <w:ind w:left="8520" w:hanging="1800"/>
      </w:pPr>
      <w:rPr>
        <w:rFonts w:hint="eastAsia"/>
      </w:rPr>
    </w:lvl>
  </w:abstractNum>
  <w:abstractNum w:abstractNumId="17" w15:restartNumberingAfterBreak="0">
    <w:nsid w:val="307655B8"/>
    <w:multiLevelType w:val="multilevel"/>
    <w:tmpl w:val="A5DA1062"/>
    <w:lvl w:ilvl="0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47107CB"/>
    <w:multiLevelType w:val="hybridMultilevel"/>
    <w:tmpl w:val="2AE4D8D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9D572A7"/>
    <w:multiLevelType w:val="multilevel"/>
    <w:tmpl w:val="87D2EADA"/>
    <w:lvl w:ilvl="0">
      <w:start w:val="3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D885E02"/>
    <w:multiLevelType w:val="hybridMultilevel"/>
    <w:tmpl w:val="92321B12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3DF9290A"/>
    <w:multiLevelType w:val="hybridMultilevel"/>
    <w:tmpl w:val="59A4750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15224CB"/>
    <w:multiLevelType w:val="hybridMultilevel"/>
    <w:tmpl w:val="8A9AC1E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7030826"/>
    <w:multiLevelType w:val="hybridMultilevel"/>
    <w:tmpl w:val="A69C272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8A80B8D"/>
    <w:multiLevelType w:val="multilevel"/>
    <w:tmpl w:val="28C67F28"/>
    <w:lvl w:ilvl="0">
      <w:start w:val="1"/>
      <w:numFmt w:val="ideographDigit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&lt;%8&gt;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&lt;%8.%9&gt;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9AD300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C0D5531"/>
    <w:multiLevelType w:val="multilevel"/>
    <w:tmpl w:val="7C2660C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4CC4480D"/>
    <w:multiLevelType w:val="hybridMultilevel"/>
    <w:tmpl w:val="C5FCCB1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4E556751"/>
    <w:multiLevelType w:val="multilevel"/>
    <w:tmpl w:val="AD16DB0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52AE31F7"/>
    <w:multiLevelType w:val="hybridMultilevel"/>
    <w:tmpl w:val="2286F35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48D6CDF"/>
    <w:multiLevelType w:val="multilevel"/>
    <w:tmpl w:val="C5FCCB1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20C3181"/>
    <w:multiLevelType w:val="multilevel"/>
    <w:tmpl w:val="BC242FF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18"/>
        </w:tabs>
        <w:ind w:left="1418" w:hanging="567"/>
      </w:pPr>
      <w:rPr>
        <w:rFonts w:ascii="新細明體" w:eastAsia="新細明體" w:hAnsi="新細明體" w:cs="Arial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&lt;%8&gt;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#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34E7B24"/>
    <w:multiLevelType w:val="multilevel"/>
    <w:tmpl w:val="48B0E7E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eastAsia="細明體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859791B"/>
    <w:multiLevelType w:val="hybridMultilevel"/>
    <w:tmpl w:val="B6EA9BF4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9" w15:restartNumberingAfterBreak="0">
    <w:nsid w:val="6A0E67DB"/>
    <w:multiLevelType w:val="hybridMultilevel"/>
    <w:tmpl w:val="0CE4F95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BB8463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700B3184"/>
    <w:multiLevelType w:val="hybridMultilevel"/>
    <w:tmpl w:val="A0EAA67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0FE12C9"/>
    <w:multiLevelType w:val="hybridMultilevel"/>
    <w:tmpl w:val="BE4CF32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28C3D15"/>
    <w:multiLevelType w:val="multilevel"/>
    <w:tmpl w:val="C09CC38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6AB4BB9"/>
    <w:multiLevelType w:val="hybridMultilevel"/>
    <w:tmpl w:val="9416A9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781333EA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A0439BD"/>
    <w:multiLevelType w:val="hybridMultilevel"/>
    <w:tmpl w:val="810C475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8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9" w15:restartNumberingAfterBreak="0">
    <w:nsid w:val="7ED57A75"/>
    <w:multiLevelType w:val="hybridMultilevel"/>
    <w:tmpl w:val="7374C08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3"/>
  </w:num>
  <w:num w:numId="2">
    <w:abstractNumId w:val="34"/>
  </w:num>
  <w:num w:numId="3">
    <w:abstractNumId w:val="24"/>
  </w:num>
  <w:num w:numId="4">
    <w:abstractNumId w:val="8"/>
  </w:num>
  <w:num w:numId="5">
    <w:abstractNumId w:val="0"/>
  </w:num>
  <w:num w:numId="6">
    <w:abstractNumId w:val="31"/>
  </w:num>
  <w:num w:numId="7">
    <w:abstractNumId w:val="26"/>
  </w:num>
  <w:num w:numId="8">
    <w:abstractNumId w:val="1"/>
  </w:num>
  <w:num w:numId="9">
    <w:abstractNumId w:val="5"/>
  </w:num>
  <w:num w:numId="10">
    <w:abstractNumId w:val="10"/>
  </w:num>
  <w:num w:numId="11">
    <w:abstractNumId w:val="40"/>
  </w:num>
  <w:num w:numId="12">
    <w:abstractNumId w:val="16"/>
  </w:num>
  <w:num w:numId="13">
    <w:abstractNumId w:val="11"/>
  </w:num>
  <w:num w:numId="14">
    <w:abstractNumId w:val="32"/>
  </w:num>
  <w:num w:numId="15">
    <w:abstractNumId w:val="36"/>
  </w:num>
  <w:num w:numId="16">
    <w:abstractNumId w:val="48"/>
  </w:num>
  <w:num w:numId="17">
    <w:abstractNumId w:val="41"/>
  </w:num>
  <w:num w:numId="18">
    <w:abstractNumId w:val="29"/>
  </w:num>
  <w:num w:numId="19">
    <w:abstractNumId w:val="30"/>
  </w:num>
  <w:num w:numId="20">
    <w:abstractNumId w:val="39"/>
  </w:num>
  <w:num w:numId="21">
    <w:abstractNumId w:val="12"/>
  </w:num>
  <w:num w:numId="22">
    <w:abstractNumId w:val="20"/>
  </w:num>
  <w:num w:numId="23">
    <w:abstractNumId w:val="33"/>
  </w:num>
  <w:num w:numId="24">
    <w:abstractNumId w:val="4"/>
  </w:num>
  <w:num w:numId="25">
    <w:abstractNumId w:val="28"/>
  </w:num>
  <w:num w:numId="26">
    <w:abstractNumId w:val="38"/>
  </w:num>
  <w:num w:numId="27">
    <w:abstractNumId w:val="19"/>
  </w:num>
  <w:num w:numId="28">
    <w:abstractNumId w:val="46"/>
  </w:num>
  <w:num w:numId="29">
    <w:abstractNumId w:val="7"/>
  </w:num>
  <w:num w:numId="30">
    <w:abstractNumId w:val="17"/>
  </w:num>
  <w:num w:numId="31">
    <w:abstractNumId w:val="3"/>
  </w:num>
  <w:num w:numId="32">
    <w:abstractNumId w:val="14"/>
  </w:num>
  <w:num w:numId="33">
    <w:abstractNumId w:val="35"/>
  </w:num>
  <w:num w:numId="34">
    <w:abstractNumId w:val="27"/>
  </w:num>
  <w:num w:numId="35">
    <w:abstractNumId w:val="44"/>
  </w:num>
  <w:num w:numId="36">
    <w:abstractNumId w:val="49"/>
  </w:num>
  <w:num w:numId="37">
    <w:abstractNumId w:val="6"/>
  </w:num>
  <w:num w:numId="38">
    <w:abstractNumId w:val="9"/>
  </w:num>
  <w:num w:numId="39">
    <w:abstractNumId w:val="42"/>
  </w:num>
  <w:num w:numId="40">
    <w:abstractNumId w:val="43"/>
  </w:num>
  <w:num w:numId="41">
    <w:abstractNumId w:val="21"/>
  </w:num>
  <w:num w:numId="42">
    <w:abstractNumId w:val="13"/>
  </w:num>
  <w:num w:numId="43">
    <w:abstractNumId w:val="2"/>
  </w:num>
  <w:num w:numId="44">
    <w:abstractNumId w:val="37"/>
  </w:num>
  <w:num w:numId="45">
    <w:abstractNumId w:val="22"/>
  </w:num>
  <w:num w:numId="46">
    <w:abstractNumId w:val="47"/>
  </w:num>
  <w:num w:numId="47">
    <w:abstractNumId w:val="45"/>
  </w:num>
  <w:num w:numId="48">
    <w:abstractNumId w:val="18"/>
  </w:num>
  <w:num w:numId="49">
    <w:abstractNumId w:val="25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103BC"/>
    <w:rsid w:val="00010CD2"/>
    <w:rsid w:val="000257D5"/>
    <w:rsid w:val="000350EF"/>
    <w:rsid w:val="00073C82"/>
    <w:rsid w:val="000911A4"/>
    <w:rsid w:val="000A2E95"/>
    <w:rsid w:val="000C044D"/>
    <w:rsid w:val="000C51DA"/>
    <w:rsid w:val="000D173A"/>
    <w:rsid w:val="000E04CF"/>
    <w:rsid w:val="001046FB"/>
    <w:rsid w:val="00114232"/>
    <w:rsid w:val="001255EF"/>
    <w:rsid w:val="0013687F"/>
    <w:rsid w:val="00163509"/>
    <w:rsid w:val="00172BB4"/>
    <w:rsid w:val="0017760A"/>
    <w:rsid w:val="001A44F4"/>
    <w:rsid w:val="001C15B4"/>
    <w:rsid w:val="001F12AD"/>
    <w:rsid w:val="0020636A"/>
    <w:rsid w:val="0021236B"/>
    <w:rsid w:val="00262D84"/>
    <w:rsid w:val="002644A3"/>
    <w:rsid w:val="00272585"/>
    <w:rsid w:val="002852A9"/>
    <w:rsid w:val="00293853"/>
    <w:rsid w:val="002A18D3"/>
    <w:rsid w:val="002C18AC"/>
    <w:rsid w:val="002D1243"/>
    <w:rsid w:val="002E208C"/>
    <w:rsid w:val="002E23F7"/>
    <w:rsid w:val="002E35AC"/>
    <w:rsid w:val="002E7051"/>
    <w:rsid w:val="002F0E41"/>
    <w:rsid w:val="00301377"/>
    <w:rsid w:val="00304CE8"/>
    <w:rsid w:val="003343C6"/>
    <w:rsid w:val="00336FA8"/>
    <w:rsid w:val="00351402"/>
    <w:rsid w:val="00361A95"/>
    <w:rsid w:val="00363504"/>
    <w:rsid w:val="003716E9"/>
    <w:rsid w:val="00381403"/>
    <w:rsid w:val="00391C23"/>
    <w:rsid w:val="003C0406"/>
    <w:rsid w:val="003C0B84"/>
    <w:rsid w:val="003E2AD0"/>
    <w:rsid w:val="003E3C02"/>
    <w:rsid w:val="003E7D29"/>
    <w:rsid w:val="003F1D73"/>
    <w:rsid w:val="0040512F"/>
    <w:rsid w:val="004160E9"/>
    <w:rsid w:val="00416D93"/>
    <w:rsid w:val="004252C4"/>
    <w:rsid w:val="00436887"/>
    <w:rsid w:val="00474C68"/>
    <w:rsid w:val="004C7E4A"/>
    <w:rsid w:val="004F4C2E"/>
    <w:rsid w:val="005271BD"/>
    <w:rsid w:val="00570356"/>
    <w:rsid w:val="0058117E"/>
    <w:rsid w:val="005A2077"/>
    <w:rsid w:val="005B2CBE"/>
    <w:rsid w:val="005C02DF"/>
    <w:rsid w:val="005C5575"/>
    <w:rsid w:val="005D246B"/>
    <w:rsid w:val="005D3FB0"/>
    <w:rsid w:val="005E2495"/>
    <w:rsid w:val="005E4376"/>
    <w:rsid w:val="005E6ADB"/>
    <w:rsid w:val="005F5F76"/>
    <w:rsid w:val="00612B1F"/>
    <w:rsid w:val="00613094"/>
    <w:rsid w:val="006170A9"/>
    <w:rsid w:val="00672097"/>
    <w:rsid w:val="00674DB7"/>
    <w:rsid w:val="0068172B"/>
    <w:rsid w:val="006A19F9"/>
    <w:rsid w:val="006D65CE"/>
    <w:rsid w:val="006F1ACA"/>
    <w:rsid w:val="006F6685"/>
    <w:rsid w:val="006F7832"/>
    <w:rsid w:val="00711139"/>
    <w:rsid w:val="00724B23"/>
    <w:rsid w:val="007315C5"/>
    <w:rsid w:val="00742344"/>
    <w:rsid w:val="00744E86"/>
    <w:rsid w:val="0074655D"/>
    <w:rsid w:val="00757FB4"/>
    <w:rsid w:val="007643C3"/>
    <w:rsid w:val="00777F49"/>
    <w:rsid w:val="0078238B"/>
    <w:rsid w:val="007C028F"/>
    <w:rsid w:val="007D627E"/>
    <w:rsid w:val="007E5CDA"/>
    <w:rsid w:val="007E6493"/>
    <w:rsid w:val="007F2C34"/>
    <w:rsid w:val="007F71E5"/>
    <w:rsid w:val="008252FB"/>
    <w:rsid w:val="00830E10"/>
    <w:rsid w:val="00856F36"/>
    <w:rsid w:val="008626BE"/>
    <w:rsid w:val="00865226"/>
    <w:rsid w:val="008707F8"/>
    <w:rsid w:val="00873877"/>
    <w:rsid w:val="008A0040"/>
    <w:rsid w:val="008A2AFE"/>
    <w:rsid w:val="008B0D06"/>
    <w:rsid w:val="008C6CC8"/>
    <w:rsid w:val="008F4297"/>
    <w:rsid w:val="009110C3"/>
    <w:rsid w:val="0093219C"/>
    <w:rsid w:val="00940A24"/>
    <w:rsid w:val="00941154"/>
    <w:rsid w:val="00943683"/>
    <w:rsid w:val="00946233"/>
    <w:rsid w:val="0098408B"/>
    <w:rsid w:val="009842EB"/>
    <w:rsid w:val="009F6CC9"/>
    <w:rsid w:val="00A25DD3"/>
    <w:rsid w:val="00A444B8"/>
    <w:rsid w:val="00A51195"/>
    <w:rsid w:val="00A53A43"/>
    <w:rsid w:val="00A553F7"/>
    <w:rsid w:val="00A65945"/>
    <w:rsid w:val="00A90628"/>
    <w:rsid w:val="00AA159E"/>
    <w:rsid w:val="00AA79A8"/>
    <w:rsid w:val="00AB338C"/>
    <w:rsid w:val="00AD45B2"/>
    <w:rsid w:val="00AF3FD6"/>
    <w:rsid w:val="00AF7C15"/>
    <w:rsid w:val="00B87B4B"/>
    <w:rsid w:val="00BB017B"/>
    <w:rsid w:val="00BB2300"/>
    <w:rsid w:val="00BC1EB3"/>
    <w:rsid w:val="00BD7A7A"/>
    <w:rsid w:val="00BE7F16"/>
    <w:rsid w:val="00BF6B1F"/>
    <w:rsid w:val="00C00AA6"/>
    <w:rsid w:val="00C02EB2"/>
    <w:rsid w:val="00C13085"/>
    <w:rsid w:val="00C157C4"/>
    <w:rsid w:val="00C168DF"/>
    <w:rsid w:val="00C17015"/>
    <w:rsid w:val="00C235AC"/>
    <w:rsid w:val="00C3706E"/>
    <w:rsid w:val="00C531BA"/>
    <w:rsid w:val="00CC0078"/>
    <w:rsid w:val="00CC0CCB"/>
    <w:rsid w:val="00CF722B"/>
    <w:rsid w:val="00D02648"/>
    <w:rsid w:val="00D1076C"/>
    <w:rsid w:val="00D1708D"/>
    <w:rsid w:val="00D254AC"/>
    <w:rsid w:val="00D305F8"/>
    <w:rsid w:val="00D567D2"/>
    <w:rsid w:val="00D8233C"/>
    <w:rsid w:val="00D934BC"/>
    <w:rsid w:val="00DA0CFB"/>
    <w:rsid w:val="00DD6969"/>
    <w:rsid w:val="00E12B1B"/>
    <w:rsid w:val="00E1550A"/>
    <w:rsid w:val="00E26B6C"/>
    <w:rsid w:val="00E95357"/>
    <w:rsid w:val="00EB262C"/>
    <w:rsid w:val="00EB3924"/>
    <w:rsid w:val="00EC02AF"/>
    <w:rsid w:val="00ED3BFC"/>
    <w:rsid w:val="00ED3E0F"/>
    <w:rsid w:val="00ED7438"/>
    <w:rsid w:val="00EE02E4"/>
    <w:rsid w:val="00EE1362"/>
    <w:rsid w:val="00EF0EA6"/>
    <w:rsid w:val="00F13D43"/>
    <w:rsid w:val="00F3175F"/>
    <w:rsid w:val="00F3444C"/>
    <w:rsid w:val="00F42EE5"/>
    <w:rsid w:val="00F57E82"/>
    <w:rsid w:val="00F8209B"/>
    <w:rsid w:val="00F96BD2"/>
    <w:rsid w:val="00F97D23"/>
    <w:rsid w:val="00FA348E"/>
    <w:rsid w:val="00FA5C7A"/>
    <w:rsid w:val="00FF0B16"/>
    <w:rsid w:val="00FF334B"/>
    <w:rsid w:val="00FF3B36"/>
    <w:rsid w:val="00FF3DA6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92EAC65-B59A-463C-967C-9F975EBA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basedOn w:val="a0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26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2020-07-27T00:57:00Z</dcterms:created>
  <dcterms:modified xsi:type="dcterms:W3CDTF">2020-07-27T00:57:00Z</dcterms:modified>
</cp:coreProperties>
</file>