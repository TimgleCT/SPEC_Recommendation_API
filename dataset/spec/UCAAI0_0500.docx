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3"/>
                <w:attr w:name="Month" w:val="4"/>
                <w:attr w:name="Year" w:val="2006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414672"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0</w:t>
              </w:r>
              <w:r w:rsidR="00414672">
                <w:rPr>
                  <w:rFonts w:ascii="新細明體" w:hAnsi="新細明體" w:hint="eastAsia"/>
                  <w:bCs/>
                  <w:lang w:eastAsia="zh-TW"/>
                </w:rPr>
                <w:t>4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414672">
                <w:rPr>
                  <w:rFonts w:ascii="新細明體" w:hAnsi="新細明體" w:hint="eastAsia"/>
                  <w:bCs/>
                  <w:lang w:eastAsia="zh-TW"/>
                </w:rPr>
                <w:t>23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87F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1E" w:rsidRDefault="00F87F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9"/>
                <w:attr w:name="Month" w:val="6"/>
                <w:attr w:name="Year" w:val="2006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2006/06/19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1E" w:rsidRDefault="00F87F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更改顯示內容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1E" w:rsidRDefault="00F87F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7F1E" w:rsidRDefault="00F87F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62993">
        <w:trPr>
          <w:ins w:id="1" w:author="huai" w:date="2006-08-21T10:25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993" w:rsidRDefault="00262993">
            <w:pPr>
              <w:pStyle w:val="Tabletext"/>
              <w:rPr>
                <w:ins w:id="2" w:author="huai" w:date="2006-08-21T10:25:00Z"/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8"/>
                <w:attr w:name="Day" w:val="21"/>
                <w:attr w:name="IsLunarDate" w:val="False"/>
                <w:attr w:name="IsROCDate" w:val="False"/>
              </w:smartTagPr>
              <w:ins w:id="3" w:author="huai" w:date="2006-08-21T10:25:00Z">
                <w:r>
                  <w:rPr>
                    <w:rFonts w:ascii="新細明體" w:hAnsi="新細明體" w:hint="eastAsia"/>
                    <w:bCs/>
                    <w:lang w:eastAsia="zh-TW"/>
                  </w:rPr>
                  <w:t>2006/08/21</w:t>
                </w:r>
              </w:ins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993" w:rsidRDefault="00262993">
            <w:pPr>
              <w:pStyle w:val="Tabletext"/>
              <w:rPr>
                <w:ins w:id="4" w:author="huai" w:date="2006-08-21T10:25:00Z"/>
                <w:rFonts w:ascii="新細明體" w:hAnsi="新細明體" w:hint="eastAsia"/>
                <w:bCs/>
                <w:lang w:eastAsia="zh-TW"/>
              </w:rPr>
            </w:pPr>
            <w:ins w:id="5" w:author="huai" w:date="2006-08-21T10:25:00Z">
              <w:r>
                <w:rPr>
                  <w:rFonts w:ascii="新細明體" w:hAnsi="新細明體" w:hint="eastAsia"/>
                  <w:bCs/>
                  <w:lang w:eastAsia="zh-TW"/>
                </w:rPr>
                <w:t>增加傳票組號</w:t>
              </w:r>
            </w:ins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993" w:rsidRDefault="00262993">
            <w:pPr>
              <w:pStyle w:val="Tabletext"/>
              <w:rPr>
                <w:ins w:id="6" w:author="huai" w:date="2006-08-21T10:25:00Z"/>
                <w:rFonts w:ascii="新細明體" w:hAnsi="新細明體" w:hint="eastAsia"/>
                <w:bCs/>
                <w:lang w:eastAsia="zh-TW"/>
              </w:rPr>
            </w:pPr>
            <w:proofErr w:type="spellStart"/>
            <w:ins w:id="7" w:author="huai" w:date="2006-08-21T10:25:00Z">
              <w:r>
                <w:rPr>
                  <w:rFonts w:ascii="新細明體" w:hAnsi="新細明體" w:hint="eastAsia"/>
                  <w:bCs/>
                  <w:lang w:eastAsia="zh-TW"/>
                </w:rPr>
                <w:t>Huai</w:t>
              </w:r>
              <w:proofErr w:type="spellEnd"/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2993" w:rsidRDefault="00262993">
            <w:pPr>
              <w:pStyle w:val="Tabletext"/>
              <w:rPr>
                <w:ins w:id="8" w:author="huai" w:date="2006-08-21T10:25:00Z"/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414672">
        <w:rPr>
          <w:rFonts w:hint="eastAsia"/>
          <w:b/>
          <w:kern w:val="2"/>
          <w:sz w:val="24"/>
          <w:szCs w:val="24"/>
          <w:lang w:eastAsia="zh-TW"/>
        </w:rPr>
        <w:t>I</w:t>
      </w:r>
      <w:r>
        <w:rPr>
          <w:rFonts w:hint="eastAsia"/>
          <w:b/>
          <w:kern w:val="2"/>
          <w:sz w:val="24"/>
          <w:szCs w:val="24"/>
          <w:lang w:eastAsia="zh-TW"/>
        </w:rPr>
        <w:t>00</w:t>
      </w:r>
      <w:r w:rsidR="00D85FA2">
        <w:rPr>
          <w:rFonts w:hint="eastAsia"/>
          <w:b/>
          <w:kern w:val="2"/>
          <w:sz w:val="24"/>
          <w:szCs w:val="24"/>
          <w:lang w:eastAsia="zh-TW"/>
        </w:rPr>
        <w:t>5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414672">
        <w:rPr>
          <w:rFonts w:hint="eastAsia"/>
          <w:b/>
          <w:kern w:val="2"/>
          <w:sz w:val="24"/>
          <w:szCs w:val="24"/>
          <w:lang w:eastAsia="zh-TW"/>
        </w:rPr>
        <w:t>預付金</w:t>
      </w:r>
      <w:r w:rsidR="00D85FA2">
        <w:rPr>
          <w:rFonts w:hint="eastAsia"/>
          <w:b/>
          <w:kern w:val="2"/>
          <w:sz w:val="24"/>
          <w:szCs w:val="24"/>
          <w:lang w:eastAsia="zh-TW"/>
        </w:rPr>
        <w:t>報表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  <w:numberingChange w:id="9" w:author="huai" w:date="2006-08-21T10:25:00Z" w:original="%1:1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4146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預付金</w:t>
            </w:r>
            <w:r w:rsidR="00D85FA2">
              <w:rPr>
                <w:rFonts w:ascii="細明體" w:eastAsia="細明體" w:hAnsi="細明體" w:hint="eastAsia"/>
                <w:sz w:val="20"/>
                <w:szCs w:val="20"/>
              </w:rPr>
              <w:t>報表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414672"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0_0</w:t>
            </w:r>
            <w:r w:rsidR="00D85FA2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41467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預付金</w:t>
            </w:r>
            <w:r w:rsidR="00D85FA2">
              <w:rPr>
                <w:rFonts w:ascii="細明體" w:eastAsia="細明體" w:hAnsi="細明體" w:hint="eastAsia"/>
                <w:sz w:val="20"/>
                <w:szCs w:val="20"/>
              </w:rPr>
              <w:t>報表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912B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10" w:author="huai" w:date="2006-08-21T10:25:00Z" w:original="%1:2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  <w:numberingChange w:id="11" w:author="huai" w:date="2006-08-21T10:25:00Z" w:original="%1:1:0:.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645303" w:rsidRDefault="00C92DA2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12" w:author="huai" w:date="2006-08-21T10:25:00Z" w:original="%1:3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  <w:numberingChange w:id="13" w:author="huai" w:date="2006-08-21T10:25:00Z" w:original="%1:1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414672">
            <w:pPr>
              <w:pStyle w:val="Tabletext"/>
              <w:rPr>
                <w:rFonts w:hint="eastAsia"/>
                <w:lang w:eastAsia="zh-TW"/>
              </w:rPr>
            </w:pPr>
            <w:r w:rsidRPr="00414672">
              <w:rPr>
                <w:rFonts w:ascii="新細明體" w:hAnsi="新細明體" w:hint="eastAsia"/>
              </w:rPr>
              <w:t>理賠預付金申請書檔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</w:t>
            </w:r>
            <w:r w:rsidR="00414672">
              <w:rPr>
                <w:rFonts w:hint="eastAsia"/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01</w:t>
            </w:r>
            <w:r w:rsidR="00414672"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41467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14672" w:rsidRDefault="00414672">
            <w:pPr>
              <w:numPr>
                <w:ilvl w:val="0"/>
                <w:numId w:val="5"/>
                <w:numberingChange w:id="14" w:author="huai" w:date="2006-08-21T10:25:00Z" w:original="%1:2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414672" w:rsidRPr="00CB197F" w:rsidRDefault="00414672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CB197F">
              <w:rPr>
                <w:rFonts w:ascii="新細明體" w:hAnsi="新細明體" w:hint="eastAsia"/>
                <w:lang w:eastAsia="zh-TW"/>
              </w:rPr>
              <w:t>理賠預付金給付紀錄檔</w:t>
            </w:r>
          </w:p>
        </w:tc>
        <w:tc>
          <w:tcPr>
            <w:tcW w:w="3960" w:type="dxa"/>
          </w:tcPr>
          <w:p w:rsidR="00414672" w:rsidRDefault="0041467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DTAAI001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  <w:numberingChange w:id="15" w:author="huai" w:date="2006-08-21T10:25:00Z" w:original="%1:4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CB197F">
        <w:tc>
          <w:tcPr>
            <w:tcW w:w="720" w:type="dxa"/>
          </w:tcPr>
          <w:p w:rsidR="00CB197F" w:rsidRDefault="00CB197F" w:rsidP="00CB197F">
            <w:pPr>
              <w:numPr>
                <w:ilvl w:val="0"/>
                <w:numId w:val="21"/>
                <w:numberingChange w:id="16" w:author="huai" w:date="2006-08-21T10:25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CB197F" w:rsidRDefault="00CB197F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800" w:type="dxa"/>
          </w:tcPr>
          <w:p w:rsidR="00CB197F" w:rsidRDefault="00CB197F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CB197F" w:rsidRDefault="00CB197F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  <w:numberingChange w:id="17" w:author="huai" w:date="2006-08-21T10:25:00Z" w:original="%1:1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D85FA2" w:rsidRDefault="00D85FA2" w:rsidP="00D85FA2">
      <w:pPr>
        <w:pStyle w:val="Tabletext"/>
        <w:keepLines w:val="0"/>
        <w:numPr>
          <w:ilvl w:val="1"/>
          <w:numId w:val="2"/>
          <w:numberingChange w:id="18" w:author="huai" w:date="2006-08-21T10:25:00Z" w:original="%1:1:0:.%2:1:0: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>畫面初始值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D85FA2">
        <w:tc>
          <w:tcPr>
            <w:tcW w:w="252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D85FA2">
        <w:tc>
          <w:tcPr>
            <w:tcW w:w="252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帳務日期</w:t>
            </w:r>
          </w:p>
        </w:tc>
        <w:tc>
          <w:tcPr>
            <w:tcW w:w="378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CURRENT DATE</w:t>
            </w:r>
          </w:p>
        </w:tc>
        <w:tc>
          <w:tcPr>
            <w:tcW w:w="234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D85FA2" w:rsidRDefault="00D85FA2" w:rsidP="00D85FA2">
      <w:pPr>
        <w:pStyle w:val="Tabletext"/>
        <w:keepLines w:val="0"/>
        <w:spacing w:after="0" w:line="240" w:lineRule="auto"/>
        <w:ind w:left="425"/>
        <w:rPr>
          <w:rFonts w:hint="eastAsia"/>
          <w:bCs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  <w:numberingChange w:id="19" w:author="huai" w:date="2006-08-21T10:25:00Z" w:original="%1:2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</w:p>
    <w:p w:rsidR="0023751E" w:rsidRDefault="0023751E" w:rsidP="00AC44F0">
      <w:pPr>
        <w:pStyle w:val="Tabletext"/>
        <w:keepLines w:val="0"/>
        <w:numPr>
          <w:ilvl w:val="1"/>
          <w:numId w:val="2"/>
          <w:numberingChange w:id="20" w:author="huai" w:date="2006-08-21T10:25:00Z" w:original="%1:2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>
        <w:tc>
          <w:tcPr>
            <w:tcW w:w="720" w:type="dxa"/>
          </w:tcPr>
          <w:p w:rsidR="0023751E" w:rsidRDefault="0023751E">
            <w:pPr>
              <w:pStyle w:val="Tabletext"/>
              <w:keepLines w:val="0"/>
              <w:numPr>
                <w:ilvl w:val="0"/>
                <w:numId w:val="7"/>
                <w:numberingChange w:id="21" w:author="huai" w:date="2006-08-21T10:25:00Z" w:original="%1:1:0: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3751E" w:rsidRDefault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帳務日期</w:t>
            </w:r>
            <w:r w:rsidR="00CB197F">
              <w:rPr>
                <w:rFonts w:hint="eastAsia"/>
                <w:bCs/>
                <w:lang w:eastAsia="zh-TW"/>
              </w:rPr>
              <w:t>需有值</w:t>
            </w:r>
            <w:r>
              <w:rPr>
                <w:rFonts w:hint="eastAsia"/>
                <w:bCs/>
                <w:lang w:eastAsia="zh-TW"/>
              </w:rPr>
              <w:t>且為合理日期</w:t>
            </w:r>
          </w:p>
        </w:tc>
        <w:tc>
          <w:tcPr>
            <w:tcW w:w="3320" w:type="dxa"/>
          </w:tcPr>
          <w:p w:rsidR="0023751E" w:rsidRDefault="00CB197F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</w:t>
            </w:r>
            <w:r w:rsidR="00D85FA2">
              <w:rPr>
                <w:rFonts w:hint="eastAsia"/>
                <w:bCs/>
                <w:lang w:eastAsia="zh-TW"/>
              </w:rPr>
              <w:t>帳務日期</w:t>
            </w:r>
          </w:p>
        </w:tc>
      </w:tr>
      <w:tr w:rsidR="00D85FA2">
        <w:tc>
          <w:tcPr>
            <w:tcW w:w="720" w:type="dxa"/>
          </w:tcPr>
          <w:p w:rsidR="00D85FA2" w:rsidRDefault="00D85FA2">
            <w:pPr>
              <w:pStyle w:val="Tabletext"/>
              <w:keepLines w:val="0"/>
              <w:numPr>
                <w:ilvl w:val="0"/>
                <w:numId w:val="7"/>
                <w:numberingChange w:id="22" w:author="huai" w:date="2006-08-21T10:25:00Z" w:original="%1:2:0: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85FA2" w:rsidRDefault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帳務單位須有值</w:t>
            </w:r>
          </w:p>
        </w:tc>
        <w:tc>
          <w:tcPr>
            <w:tcW w:w="3320" w:type="dxa"/>
          </w:tcPr>
          <w:p w:rsidR="00D85FA2" w:rsidRDefault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請輸入帳務單位</w:t>
            </w:r>
          </w:p>
        </w:tc>
      </w:tr>
      <w:tr w:rsidR="00262993">
        <w:trPr>
          <w:ins w:id="23" w:author="huai" w:date="2006-08-21T10:26:00Z"/>
        </w:trPr>
        <w:tc>
          <w:tcPr>
            <w:tcW w:w="720" w:type="dxa"/>
          </w:tcPr>
          <w:p w:rsidR="00262993" w:rsidRDefault="00262993">
            <w:pPr>
              <w:pStyle w:val="Tabletext"/>
              <w:keepLines w:val="0"/>
              <w:numPr>
                <w:ilvl w:val="0"/>
                <w:numId w:val="7"/>
                <w:numberingChange w:id="24" w:author="huai" w:date="2006-08-21T10:25:00Z" w:original="%1:2:0:"/>
              </w:numPr>
              <w:spacing w:after="0" w:line="240" w:lineRule="auto"/>
              <w:rPr>
                <w:ins w:id="25" w:author="huai" w:date="2006-08-21T10:26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262993" w:rsidRDefault="00262993">
            <w:pPr>
              <w:pStyle w:val="Tabletext"/>
              <w:keepLines w:val="0"/>
              <w:spacing w:after="0" w:line="240" w:lineRule="auto"/>
              <w:rPr>
                <w:ins w:id="26" w:author="huai" w:date="2006-08-21T10:26:00Z"/>
                <w:rFonts w:hint="eastAsia"/>
                <w:bCs/>
                <w:lang w:eastAsia="zh-TW"/>
              </w:rPr>
            </w:pPr>
            <w:ins w:id="27" w:author="huai" w:date="2006-08-21T10:26:00Z">
              <w:r>
                <w:rPr>
                  <w:rFonts w:hint="eastAsia"/>
                  <w:bCs/>
                  <w:lang w:eastAsia="zh-TW"/>
                </w:rPr>
                <w:t>傳票組號需有值</w:t>
              </w:r>
            </w:ins>
          </w:p>
        </w:tc>
        <w:tc>
          <w:tcPr>
            <w:tcW w:w="3320" w:type="dxa"/>
          </w:tcPr>
          <w:p w:rsidR="00262993" w:rsidRDefault="00262993">
            <w:pPr>
              <w:pStyle w:val="Tabletext"/>
              <w:keepLines w:val="0"/>
              <w:spacing w:after="0" w:line="240" w:lineRule="auto"/>
              <w:rPr>
                <w:ins w:id="28" w:author="huai" w:date="2006-08-21T10:26:00Z"/>
                <w:rFonts w:hint="eastAsia"/>
                <w:bCs/>
                <w:lang w:eastAsia="zh-TW"/>
              </w:rPr>
            </w:pPr>
            <w:ins w:id="29" w:author="huai" w:date="2006-08-21T10:26:00Z">
              <w:r>
                <w:rPr>
                  <w:rFonts w:hint="eastAsia"/>
                  <w:bCs/>
                  <w:lang w:eastAsia="zh-TW"/>
                </w:rPr>
                <w:t>請輸入傳票組號</w:t>
              </w:r>
            </w:ins>
          </w:p>
        </w:tc>
      </w:tr>
    </w:tbl>
    <w:p w:rsidR="00080E74" w:rsidRDefault="00CB197F" w:rsidP="00AC44F0">
      <w:pPr>
        <w:pStyle w:val="Tabletext"/>
        <w:keepLines w:val="0"/>
        <w:numPr>
          <w:ilvl w:val="1"/>
          <w:numId w:val="2"/>
          <w:numberingChange w:id="30" w:author="huai" w:date="2006-08-21T10:25:00Z" w:original="%1:2:0:.%2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READ DTAAI0</w:t>
      </w:r>
      <w:r w:rsidR="00080E74">
        <w:rPr>
          <w:rFonts w:hint="eastAsia"/>
          <w:lang w:eastAsia="zh-TW"/>
        </w:rPr>
        <w:t>0</w:t>
      </w:r>
      <w:r w:rsidR="00D85FA2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 xml:space="preserve"> BY</w:t>
      </w:r>
      <w:r w:rsidR="00D85FA2">
        <w:rPr>
          <w:rFonts w:hint="eastAsia"/>
          <w:lang w:eastAsia="zh-TW"/>
        </w:rPr>
        <w:t>帳務日期</w:t>
      </w:r>
      <w:r w:rsidR="00D85FA2">
        <w:rPr>
          <w:rFonts w:hint="eastAsia"/>
          <w:lang w:eastAsia="zh-TW"/>
        </w:rPr>
        <w:t xml:space="preserve"> </w:t>
      </w:r>
      <w:r w:rsidR="00D85FA2">
        <w:rPr>
          <w:rFonts w:hint="eastAsia"/>
          <w:lang w:eastAsia="zh-TW"/>
        </w:rPr>
        <w:t>、</w:t>
      </w:r>
      <w:r w:rsidR="00D85FA2">
        <w:rPr>
          <w:rFonts w:hint="eastAsia"/>
          <w:lang w:eastAsia="zh-TW"/>
        </w:rPr>
        <w:t xml:space="preserve"> </w:t>
      </w:r>
      <w:r w:rsidR="00D85FA2">
        <w:rPr>
          <w:rFonts w:hint="eastAsia"/>
          <w:lang w:eastAsia="zh-TW"/>
        </w:rPr>
        <w:t>帳務單位</w:t>
      </w:r>
      <w:r w:rsidR="00D85FA2">
        <w:rPr>
          <w:rFonts w:hint="eastAsia"/>
          <w:lang w:eastAsia="zh-TW"/>
        </w:rPr>
        <w:t xml:space="preserve"> </w:t>
      </w:r>
      <w:ins w:id="31" w:author="huai" w:date="2006-08-21T10:26:00Z">
        <w:r w:rsidR="00262993">
          <w:rPr>
            <w:rFonts w:hint="eastAsia"/>
            <w:lang w:eastAsia="zh-TW"/>
          </w:rPr>
          <w:t>、傳票組號</w:t>
        </w:r>
      </w:ins>
      <w:r w:rsidR="00F87F1E">
        <w:rPr>
          <w:rFonts w:hint="eastAsia"/>
          <w:lang w:eastAsia="zh-TW"/>
        </w:rPr>
        <w:t>ORDER</w:t>
      </w:r>
      <w:r w:rsidR="00D85FA2">
        <w:rPr>
          <w:rFonts w:hint="eastAsia"/>
          <w:lang w:eastAsia="zh-TW"/>
        </w:rPr>
        <w:t xml:space="preserve"> BY </w:t>
      </w:r>
      <w:r w:rsidR="00D34E27">
        <w:rPr>
          <w:rFonts w:hint="eastAsia"/>
          <w:lang w:eastAsia="zh-TW"/>
        </w:rPr>
        <w:t>險別</w:t>
      </w:r>
    </w:p>
    <w:p w:rsidR="00080E74" w:rsidRDefault="00080E74" w:rsidP="00080E74">
      <w:pPr>
        <w:pStyle w:val="Tabletext"/>
        <w:keepLines w:val="0"/>
        <w:numPr>
          <w:ilvl w:val="2"/>
          <w:numId w:val="2"/>
          <w:numberingChange w:id="32" w:author="huai" w:date="2006-08-21T10:25:00Z" w:original="%1:2:0:.%2:2:0:.%3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NOT FOUND</w:t>
      </w:r>
      <w:r>
        <w:rPr>
          <w:rFonts w:hint="eastAsia"/>
          <w:lang w:eastAsia="zh-TW"/>
        </w:rPr>
        <w:t>：</w:t>
      </w:r>
    </w:p>
    <w:p w:rsidR="00080E74" w:rsidRDefault="00080E74" w:rsidP="00080E74">
      <w:pPr>
        <w:pStyle w:val="Tabletext"/>
        <w:keepLines w:val="0"/>
        <w:numPr>
          <w:ilvl w:val="3"/>
          <w:numId w:val="2"/>
          <w:numberingChange w:id="33" w:author="huai" w:date="2006-08-21T10:25:00Z" w:original="%1:2:0:.%2:2:0:.%3:1:0:.%4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 xml:space="preserve">  </w:t>
      </w:r>
      <w:r>
        <w:rPr>
          <w:rFonts w:hint="eastAsia"/>
          <w:lang w:eastAsia="zh-TW"/>
        </w:rPr>
        <w:t>查無</w:t>
      </w:r>
      <w:r w:rsidR="00D85FA2">
        <w:rPr>
          <w:rFonts w:hint="eastAsia"/>
          <w:lang w:eastAsia="zh-TW"/>
        </w:rPr>
        <w:t>相關資料</w:t>
      </w:r>
      <w:r>
        <w:rPr>
          <w:rFonts w:hint="eastAsia"/>
          <w:lang w:eastAsia="zh-TW"/>
        </w:rPr>
        <w:t>。</w:t>
      </w:r>
    </w:p>
    <w:p w:rsidR="00080E74" w:rsidRDefault="00080E74" w:rsidP="00080E74">
      <w:pPr>
        <w:pStyle w:val="Tabletext"/>
        <w:keepLines w:val="0"/>
        <w:numPr>
          <w:ilvl w:val="3"/>
          <w:numId w:val="2"/>
          <w:numberingChange w:id="34" w:author="huai" w:date="2006-08-21T10:25:00Z" w:original="%1:2:0:.%2:2:0:.%3:1:0:.%4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080E74" w:rsidRDefault="00080E74" w:rsidP="00080E74">
      <w:pPr>
        <w:pStyle w:val="Tabletext"/>
        <w:keepLines w:val="0"/>
        <w:numPr>
          <w:ilvl w:val="2"/>
          <w:numId w:val="2"/>
          <w:numberingChange w:id="35" w:author="huai" w:date="2006-08-21T10:25:00Z" w:original="%1:2:0:.%2:2:0:.%3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FOUND</w:t>
      </w:r>
      <w:r>
        <w:rPr>
          <w:rFonts w:hint="eastAsia"/>
          <w:lang w:eastAsia="zh-TW"/>
        </w:rPr>
        <w:t>：</w:t>
      </w:r>
    </w:p>
    <w:p w:rsidR="00D85FA2" w:rsidRDefault="00C1057F" w:rsidP="00D85FA2">
      <w:pPr>
        <w:pStyle w:val="Tabletext"/>
        <w:keepLines w:val="0"/>
        <w:numPr>
          <w:ilvl w:val="3"/>
          <w:numId w:val="2"/>
          <w:numberingChange w:id="36" w:author="huai" w:date="2006-08-21T10:25:00Z" w:original="%1:2:0:.%2:2:0:.%3:2:0:.%4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依所抓出來的受理編號讀取</w:t>
      </w:r>
      <w:r w:rsidR="00D85FA2">
        <w:rPr>
          <w:rFonts w:hint="eastAsia"/>
          <w:lang w:eastAsia="zh-TW"/>
        </w:rPr>
        <w:t>READ</w:t>
      </w:r>
      <w:r>
        <w:rPr>
          <w:rFonts w:hint="eastAsia"/>
          <w:lang w:eastAsia="zh-TW"/>
        </w:rPr>
        <w:t xml:space="preserve"> DTAAI010 </w:t>
      </w:r>
      <w:r w:rsidR="00D85FA2">
        <w:rPr>
          <w:rFonts w:hint="eastAsia"/>
          <w:lang w:eastAsia="zh-TW"/>
        </w:rPr>
        <w:t xml:space="preserve"> 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D85FA2">
        <w:tc>
          <w:tcPr>
            <w:tcW w:w="252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  <w:r>
              <w:rPr>
                <w:rFonts w:hint="eastAsia"/>
                <w:b/>
                <w:bCs/>
                <w:lang w:eastAsia="zh-TW"/>
              </w:rPr>
              <w:t>(DTAAI010)</w:t>
            </w:r>
          </w:p>
        </w:tc>
        <w:tc>
          <w:tcPr>
            <w:tcW w:w="234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D85FA2">
        <w:tc>
          <w:tcPr>
            <w:tcW w:w="252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經手人姓名</w:t>
            </w:r>
          </w:p>
        </w:tc>
        <w:tc>
          <w:tcPr>
            <w:tcW w:w="3780" w:type="dxa"/>
          </w:tcPr>
          <w:p w:rsidR="00D85FA2" w:rsidRDefault="00C1057F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DTAAI00</w:t>
            </w:r>
            <w:r w:rsidR="00D34E27">
              <w:rPr>
                <w:rFonts w:hint="eastAsia"/>
                <w:bCs/>
                <w:lang w:eastAsia="zh-TW"/>
              </w:rPr>
              <w:t>1</w:t>
            </w:r>
            <w:r w:rsidR="001B0AC8">
              <w:rPr>
                <w:rFonts w:hint="eastAsia"/>
                <w:bCs/>
                <w:lang w:eastAsia="zh-TW"/>
              </w:rPr>
              <w:t>.</w:t>
            </w:r>
            <w:r w:rsidR="001B0AC8">
              <w:rPr>
                <w:rFonts w:hint="eastAsia"/>
                <w:bCs/>
                <w:lang w:eastAsia="zh-TW"/>
              </w:rPr>
              <w:t>受理人員姓名</w:t>
            </w:r>
          </w:p>
        </w:tc>
        <w:tc>
          <w:tcPr>
            <w:tcW w:w="234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85FA2">
        <w:tc>
          <w:tcPr>
            <w:tcW w:w="252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經手人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D85FA2" w:rsidRDefault="00C1057F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DTAAI00</w:t>
            </w:r>
            <w:r w:rsidR="00D34E27">
              <w:rPr>
                <w:rFonts w:hint="eastAsia"/>
                <w:bCs/>
                <w:lang w:eastAsia="zh-TW"/>
              </w:rPr>
              <w:t>1</w:t>
            </w:r>
            <w:r w:rsidR="001B0AC8">
              <w:rPr>
                <w:rFonts w:hint="eastAsia"/>
                <w:bCs/>
                <w:lang w:eastAsia="zh-TW"/>
              </w:rPr>
              <w:t>.</w:t>
            </w:r>
            <w:r w:rsidR="001B0AC8">
              <w:rPr>
                <w:rFonts w:hint="eastAsia"/>
                <w:bCs/>
                <w:lang w:eastAsia="zh-TW"/>
              </w:rPr>
              <w:t>受理人員</w:t>
            </w:r>
            <w:r w:rsidR="001B0AC8">
              <w:rPr>
                <w:rFonts w:hint="eastAsia"/>
                <w:bCs/>
                <w:lang w:eastAsia="zh-TW"/>
              </w:rPr>
              <w:t>ID</w:t>
            </w:r>
          </w:p>
        </w:tc>
        <w:tc>
          <w:tcPr>
            <w:tcW w:w="2340" w:type="dxa"/>
          </w:tcPr>
          <w:p w:rsidR="00D85FA2" w:rsidRDefault="00D34E27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可依此排序</w:t>
            </w:r>
          </w:p>
        </w:tc>
      </w:tr>
      <w:tr w:rsidR="00D85FA2">
        <w:tc>
          <w:tcPr>
            <w:tcW w:w="252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申請日期</w:t>
            </w:r>
          </w:p>
        </w:tc>
        <w:tc>
          <w:tcPr>
            <w:tcW w:w="3780" w:type="dxa"/>
          </w:tcPr>
          <w:p w:rsidR="00D85FA2" w:rsidRDefault="00C1057F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DTAAI00</w:t>
            </w:r>
            <w:r w:rsidR="00D34E27">
              <w:rPr>
                <w:rFonts w:hint="eastAsia"/>
                <w:bCs/>
                <w:lang w:eastAsia="zh-TW"/>
              </w:rPr>
              <w:t>1</w:t>
            </w:r>
            <w:r w:rsidR="001B0AC8">
              <w:rPr>
                <w:rFonts w:hint="eastAsia"/>
                <w:bCs/>
                <w:lang w:eastAsia="zh-TW"/>
              </w:rPr>
              <w:t>.</w:t>
            </w:r>
            <w:r w:rsidR="001B0AC8">
              <w:rPr>
                <w:rFonts w:hint="eastAsia"/>
                <w:bCs/>
                <w:lang w:eastAsia="zh-TW"/>
              </w:rPr>
              <w:t>受理日期</w:t>
            </w:r>
          </w:p>
        </w:tc>
        <w:tc>
          <w:tcPr>
            <w:tcW w:w="234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85FA2">
        <w:tc>
          <w:tcPr>
            <w:tcW w:w="252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被保人姓名</w:t>
            </w:r>
          </w:p>
        </w:tc>
        <w:tc>
          <w:tcPr>
            <w:tcW w:w="3780" w:type="dxa"/>
          </w:tcPr>
          <w:p w:rsidR="00D85FA2" w:rsidRDefault="00C1057F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DTAAI010</w:t>
            </w:r>
            <w:r w:rsidR="001B0AC8">
              <w:rPr>
                <w:rFonts w:hint="eastAsia"/>
                <w:bCs/>
                <w:lang w:eastAsia="zh-TW"/>
              </w:rPr>
              <w:t>.</w:t>
            </w:r>
            <w:r w:rsidR="001B0AC8">
              <w:rPr>
                <w:rFonts w:hint="eastAsia"/>
                <w:bCs/>
                <w:lang w:eastAsia="zh-TW"/>
              </w:rPr>
              <w:t>事故者姓名</w:t>
            </w:r>
          </w:p>
        </w:tc>
        <w:tc>
          <w:tcPr>
            <w:tcW w:w="234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85FA2">
        <w:tc>
          <w:tcPr>
            <w:tcW w:w="252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被保人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D85FA2" w:rsidRPr="0034569E" w:rsidRDefault="00C1057F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DTAAI00</w:t>
            </w:r>
            <w:r w:rsidR="00D34E27">
              <w:rPr>
                <w:rFonts w:hint="eastAsia"/>
                <w:bCs/>
                <w:lang w:eastAsia="zh-TW"/>
              </w:rPr>
              <w:t>1</w:t>
            </w:r>
            <w:r w:rsidR="001B0AC8">
              <w:rPr>
                <w:rFonts w:hint="eastAsia"/>
                <w:bCs/>
                <w:lang w:eastAsia="zh-TW"/>
              </w:rPr>
              <w:t>.</w:t>
            </w:r>
            <w:r w:rsidR="001B0AC8">
              <w:rPr>
                <w:rFonts w:hint="eastAsia"/>
                <w:bCs/>
                <w:lang w:eastAsia="zh-TW"/>
              </w:rPr>
              <w:t>事故者</w:t>
            </w:r>
            <w:r w:rsidR="001B0AC8">
              <w:rPr>
                <w:rFonts w:hint="eastAsia"/>
                <w:bCs/>
                <w:lang w:eastAsia="zh-TW"/>
              </w:rPr>
              <w:t>ID</w:t>
            </w:r>
          </w:p>
        </w:tc>
        <w:tc>
          <w:tcPr>
            <w:tcW w:w="2340" w:type="dxa"/>
          </w:tcPr>
          <w:p w:rsidR="00D85FA2" w:rsidRDefault="00D34E27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可依此排序</w:t>
            </w:r>
          </w:p>
        </w:tc>
      </w:tr>
      <w:tr w:rsidR="00F87F1E">
        <w:tc>
          <w:tcPr>
            <w:tcW w:w="2520" w:type="dxa"/>
          </w:tcPr>
          <w:p w:rsidR="00F87F1E" w:rsidRDefault="00F87F1E" w:rsidP="00D85FA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險別</w:t>
            </w:r>
          </w:p>
        </w:tc>
        <w:tc>
          <w:tcPr>
            <w:tcW w:w="3780" w:type="dxa"/>
          </w:tcPr>
          <w:p w:rsidR="00F87F1E" w:rsidRDefault="00F87F1E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READ DTAGA001_PROD_DEFI BY DTAAI001.</w:t>
            </w:r>
            <w:r>
              <w:rPr>
                <w:rFonts w:hint="eastAsia"/>
                <w:bCs/>
                <w:lang w:eastAsia="zh-TW"/>
              </w:rPr>
              <w:t>險別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</w:p>
          <w:p w:rsidR="00F87F1E" w:rsidRDefault="00F87F1E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GET </w:t>
            </w:r>
            <w:r>
              <w:rPr>
                <w:rFonts w:hint="eastAsia"/>
                <w:bCs/>
                <w:lang w:eastAsia="zh-TW"/>
              </w:rPr>
              <w:t>險別簡稱</w:t>
            </w:r>
          </w:p>
        </w:tc>
        <w:tc>
          <w:tcPr>
            <w:tcW w:w="2340" w:type="dxa"/>
          </w:tcPr>
          <w:p w:rsidR="00F87F1E" w:rsidRDefault="00F87F1E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85FA2">
        <w:tc>
          <w:tcPr>
            <w:tcW w:w="252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預付金額</w:t>
            </w:r>
          </w:p>
        </w:tc>
        <w:tc>
          <w:tcPr>
            <w:tcW w:w="3780" w:type="dxa"/>
          </w:tcPr>
          <w:p w:rsidR="00D85FA2" w:rsidRDefault="00C1057F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DTAAI00</w:t>
            </w:r>
            <w:r w:rsidR="00D34E27">
              <w:rPr>
                <w:rFonts w:hint="eastAsia"/>
                <w:bCs/>
                <w:lang w:eastAsia="zh-TW"/>
              </w:rPr>
              <w:t>1</w:t>
            </w:r>
            <w:r w:rsidR="001B0AC8">
              <w:rPr>
                <w:rFonts w:hint="eastAsia"/>
                <w:bCs/>
                <w:lang w:eastAsia="zh-TW"/>
              </w:rPr>
              <w:t>.</w:t>
            </w:r>
            <w:r w:rsidR="001B0AC8">
              <w:rPr>
                <w:rFonts w:hint="eastAsia"/>
                <w:bCs/>
                <w:lang w:eastAsia="zh-TW"/>
              </w:rPr>
              <w:t>預付</w:t>
            </w:r>
            <w:r w:rsidR="00D34E27">
              <w:rPr>
                <w:rFonts w:hint="eastAsia"/>
                <w:bCs/>
                <w:lang w:eastAsia="zh-TW"/>
              </w:rPr>
              <w:t>金</w:t>
            </w:r>
            <w:r w:rsidR="001B0AC8">
              <w:rPr>
                <w:rFonts w:hint="eastAsia"/>
                <w:bCs/>
                <w:lang w:eastAsia="zh-TW"/>
              </w:rPr>
              <w:t>額</w:t>
            </w:r>
          </w:p>
        </w:tc>
        <w:tc>
          <w:tcPr>
            <w:tcW w:w="234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85FA2">
        <w:tc>
          <w:tcPr>
            <w:tcW w:w="252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檔案編號</w:t>
            </w:r>
          </w:p>
        </w:tc>
        <w:tc>
          <w:tcPr>
            <w:tcW w:w="378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DTAAI010</w:t>
            </w:r>
          </w:p>
        </w:tc>
        <w:tc>
          <w:tcPr>
            <w:tcW w:w="234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LINK  AAI0_0700 BY</w:t>
            </w:r>
            <w:r>
              <w:rPr>
                <w:rFonts w:hint="eastAsia"/>
                <w:bCs/>
                <w:lang w:eastAsia="zh-TW"/>
              </w:rPr>
              <w:t>檔案編號</w:t>
            </w:r>
            <w:r w:rsidR="00D34E27">
              <w:rPr>
                <w:rFonts w:hint="eastAsia"/>
                <w:bCs/>
                <w:lang w:eastAsia="zh-TW"/>
              </w:rPr>
              <w:t xml:space="preserve"> </w:t>
            </w:r>
            <w:r w:rsidR="00D34E27">
              <w:rPr>
                <w:rFonts w:hint="eastAsia"/>
                <w:bCs/>
                <w:lang w:eastAsia="zh-TW"/>
              </w:rPr>
              <w:t>可依此排序</w:t>
            </w:r>
          </w:p>
        </w:tc>
      </w:tr>
      <w:tr w:rsidR="00D85FA2">
        <w:tc>
          <w:tcPr>
            <w:tcW w:w="252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受理編號</w:t>
            </w:r>
          </w:p>
        </w:tc>
        <w:tc>
          <w:tcPr>
            <w:tcW w:w="3780" w:type="dxa"/>
          </w:tcPr>
          <w:p w:rsidR="00D85FA2" w:rsidRDefault="00C1057F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DTAAI00</w:t>
            </w:r>
            <w:r w:rsidR="00D34E27">
              <w:rPr>
                <w:rFonts w:hint="eastAsia"/>
                <w:bCs/>
                <w:lang w:eastAsia="zh-TW"/>
              </w:rPr>
              <w:t>1</w:t>
            </w:r>
          </w:p>
        </w:tc>
        <w:tc>
          <w:tcPr>
            <w:tcW w:w="2340" w:type="dxa"/>
          </w:tcPr>
          <w:p w:rsidR="00D85FA2" w:rsidRDefault="00D85FA2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HIDDEN</w:t>
            </w:r>
          </w:p>
        </w:tc>
      </w:tr>
      <w:tr w:rsidR="00C1057F">
        <w:tc>
          <w:tcPr>
            <w:tcW w:w="2520" w:type="dxa"/>
          </w:tcPr>
          <w:p w:rsidR="00C1057F" w:rsidRDefault="00C1057F" w:rsidP="00D85FA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合計</w:t>
            </w:r>
          </w:p>
        </w:tc>
        <w:tc>
          <w:tcPr>
            <w:tcW w:w="3780" w:type="dxa"/>
          </w:tcPr>
          <w:p w:rsidR="00C1057F" w:rsidRDefault="00C1057F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所有預付金額之合計</w:t>
            </w:r>
          </w:p>
        </w:tc>
        <w:tc>
          <w:tcPr>
            <w:tcW w:w="2340" w:type="dxa"/>
          </w:tcPr>
          <w:p w:rsidR="00C1057F" w:rsidRDefault="00C1057F" w:rsidP="00D85FA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BC7FFE" w:rsidRDefault="00080E74" w:rsidP="00080E74">
      <w:pPr>
        <w:pStyle w:val="Tabletext"/>
        <w:keepLines w:val="0"/>
        <w:numPr>
          <w:ilvl w:val="1"/>
          <w:numId w:val="2"/>
          <w:numberingChange w:id="37" w:author="huai" w:date="2006-08-21T10:25:00Z" w:original="%1:2:0:.%2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sectPr w:rsidR="00BC7FF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C81" w:rsidRDefault="00BB4C81" w:rsidP="00BB4C81">
      <w:r>
        <w:separator/>
      </w:r>
    </w:p>
  </w:endnote>
  <w:endnote w:type="continuationSeparator" w:id="0">
    <w:p w:rsidR="00BB4C81" w:rsidRDefault="00BB4C81" w:rsidP="00BB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C81" w:rsidRDefault="00BB4C81" w:rsidP="00BB4C81">
      <w:r>
        <w:separator/>
      </w:r>
    </w:p>
  </w:footnote>
  <w:footnote w:type="continuationSeparator" w:id="0">
    <w:p w:rsidR="00BB4C81" w:rsidRDefault="00BB4C81" w:rsidP="00BB4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AAA2963"/>
    <w:multiLevelType w:val="hybridMultilevel"/>
    <w:tmpl w:val="ED325DF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FA025C1"/>
    <w:multiLevelType w:val="hybridMultilevel"/>
    <w:tmpl w:val="6A8C13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7"/>
  </w:num>
  <w:num w:numId="5">
    <w:abstractNumId w:val="15"/>
  </w:num>
  <w:num w:numId="6">
    <w:abstractNumId w:val="8"/>
  </w:num>
  <w:num w:numId="7">
    <w:abstractNumId w:val="3"/>
  </w:num>
  <w:num w:numId="8">
    <w:abstractNumId w:val="18"/>
  </w:num>
  <w:num w:numId="9">
    <w:abstractNumId w:val="0"/>
  </w:num>
  <w:num w:numId="10">
    <w:abstractNumId w:val="20"/>
  </w:num>
  <w:num w:numId="11">
    <w:abstractNumId w:val="19"/>
  </w:num>
  <w:num w:numId="12">
    <w:abstractNumId w:val="1"/>
  </w:num>
  <w:num w:numId="13">
    <w:abstractNumId w:val="16"/>
  </w:num>
  <w:num w:numId="14">
    <w:abstractNumId w:val="7"/>
  </w:num>
  <w:num w:numId="15">
    <w:abstractNumId w:val="12"/>
  </w:num>
  <w:num w:numId="16">
    <w:abstractNumId w:val="4"/>
  </w:num>
  <w:num w:numId="17">
    <w:abstractNumId w:val="14"/>
  </w:num>
  <w:num w:numId="18">
    <w:abstractNumId w:val="13"/>
  </w:num>
  <w:num w:numId="19">
    <w:abstractNumId w:val="11"/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70689"/>
    <w:rsid w:val="0007575E"/>
    <w:rsid w:val="00080E74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20E72"/>
    <w:rsid w:val="00132718"/>
    <w:rsid w:val="001667C7"/>
    <w:rsid w:val="00170500"/>
    <w:rsid w:val="0018125C"/>
    <w:rsid w:val="001872D8"/>
    <w:rsid w:val="001B0AC8"/>
    <w:rsid w:val="001B350E"/>
    <w:rsid w:val="001D1238"/>
    <w:rsid w:val="001F2A03"/>
    <w:rsid w:val="00212685"/>
    <w:rsid w:val="00214A90"/>
    <w:rsid w:val="00234C3F"/>
    <w:rsid w:val="00236985"/>
    <w:rsid w:val="0023751E"/>
    <w:rsid w:val="00245CF4"/>
    <w:rsid w:val="00260078"/>
    <w:rsid w:val="00262993"/>
    <w:rsid w:val="0027724D"/>
    <w:rsid w:val="00280570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A545C"/>
    <w:rsid w:val="003B256E"/>
    <w:rsid w:val="003B47FC"/>
    <w:rsid w:val="003E57B7"/>
    <w:rsid w:val="003E6911"/>
    <w:rsid w:val="00402183"/>
    <w:rsid w:val="0040617B"/>
    <w:rsid w:val="00414672"/>
    <w:rsid w:val="00435785"/>
    <w:rsid w:val="00436155"/>
    <w:rsid w:val="004619F6"/>
    <w:rsid w:val="00462CD4"/>
    <w:rsid w:val="0047106B"/>
    <w:rsid w:val="0048237D"/>
    <w:rsid w:val="004823C3"/>
    <w:rsid w:val="00484313"/>
    <w:rsid w:val="0048564F"/>
    <w:rsid w:val="00487409"/>
    <w:rsid w:val="004C2E14"/>
    <w:rsid w:val="004C732B"/>
    <w:rsid w:val="004F09C0"/>
    <w:rsid w:val="00507194"/>
    <w:rsid w:val="00516B0E"/>
    <w:rsid w:val="00532D8C"/>
    <w:rsid w:val="0058351A"/>
    <w:rsid w:val="005B3FB8"/>
    <w:rsid w:val="005B7524"/>
    <w:rsid w:val="005C3815"/>
    <w:rsid w:val="005D062B"/>
    <w:rsid w:val="006137F7"/>
    <w:rsid w:val="00617108"/>
    <w:rsid w:val="006268AC"/>
    <w:rsid w:val="00637333"/>
    <w:rsid w:val="00645303"/>
    <w:rsid w:val="006535B2"/>
    <w:rsid w:val="00657D8A"/>
    <w:rsid w:val="00674D0D"/>
    <w:rsid w:val="00684946"/>
    <w:rsid w:val="00686716"/>
    <w:rsid w:val="00693ED8"/>
    <w:rsid w:val="006B5620"/>
    <w:rsid w:val="006C36E0"/>
    <w:rsid w:val="006D7F3F"/>
    <w:rsid w:val="0071761C"/>
    <w:rsid w:val="00725A0C"/>
    <w:rsid w:val="007260C0"/>
    <w:rsid w:val="007306EC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81315D"/>
    <w:rsid w:val="00834BA6"/>
    <w:rsid w:val="00837CE0"/>
    <w:rsid w:val="008404C7"/>
    <w:rsid w:val="00840CB8"/>
    <w:rsid w:val="008504F8"/>
    <w:rsid w:val="00865346"/>
    <w:rsid w:val="00870A8E"/>
    <w:rsid w:val="008960D1"/>
    <w:rsid w:val="008D7DAC"/>
    <w:rsid w:val="008E1E82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751A4"/>
    <w:rsid w:val="00986CD3"/>
    <w:rsid w:val="00994FC0"/>
    <w:rsid w:val="009B055F"/>
    <w:rsid w:val="009B3B73"/>
    <w:rsid w:val="009B4663"/>
    <w:rsid w:val="00A06EF1"/>
    <w:rsid w:val="00A15AE6"/>
    <w:rsid w:val="00A23753"/>
    <w:rsid w:val="00A31187"/>
    <w:rsid w:val="00A728BB"/>
    <w:rsid w:val="00A773B1"/>
    <w:rsid w:val="00A96156"/>
    <w:rsid w:val="00AA298E"/>
    <w:rsid w:val="00AA7751"/>
    <w:rsid w:val="00AB4A97"/>
    <w:rsid w:val="00AC44F0"/>
    <w:rsid w:val="00AD2751"/>
    <w:rsid w:val="00AE4BBD"/>
    <w:rsid w:val="00AF477C"/>
    <w:rsid w:val="00B10478"/>
    <w:rsid w:val="00B22BFC"/>
    <w:rsid w:val="00B2398C"/>
    <w:rsid w:val="00B41DC2"/>
    <w:rsid w:val="00B60F82"/>
    <w:rsid w:val="00B72A02"/>
    <w:rsid w:val="00B74CB1"/>
    <w:rsid w:val="00B77E6C"/>
    <w:rsid w:val="00BB4C81"/>
    <w:rsid w:val="00BC7FFE"/>
    <w:rsid w:val="00BE1857"/>
    <w:rsid w:val="00BF0F90"/>
    <w:rsid w:val="00C1057F"/>
    <w:rsid w:val="00C24A95"/>
    <w:rsid w:val="00C3025A"/>
    <w:rsid w:val="00C318BC"/>
    <w:rsid w:val="00C51F84"/>
    <w:rsid w:val="00C70352"/>
    <w:rsid w:val="00C757E4"/>
    <w:rsid w:val="00C92DA2"/>
    <w:rsid w:val="00C9460D"/>
    <w:rsid w:val="00CB197F"/>
    <w:rsid w:val="00CB25A4"/>
    <w:rsid w:val="00CB3658"/>
    <w:rsid w:val="00CB7F06"/>
    <w:rsid w:val="00CD0ADA"/>
    <w:rsid w:val="00CD1AA8"/>
    <w:rsid w:val="00CE3EFF"/>
    <w:rsid w:val="00D0481F"/>
    <w:rsid w:val="00D13D3C"/>
    <w:rsid w:val="00D202E5"/>
    <w:rsid w:val="00D22252"/>
    <w:rsid w:val="00D23912"/>
    <w:rsid w:val="00D25907"/>
    <w:rsid w:val="00D32083"/>
    <w:rsid w:val="00D34E27"/>
    <w:rsid w:val="00D35BD3"/>
    <w:rsid w:val="00D43CDC"/>
    <w:rsid w:val="00D54B1C"/>
    <w:rsid w:val="00D55572"/>
    <w:rsid w:val="00D656AA"/>
    <w:rsid w:val="00D85FA2"/>
    <w:rsid w:val="00DA308A"/>
    <w:rsid w:val="00DA6C1D"/>
    <w:rsid w:val="00DB34AB"/>
    <w:rsid w:val="00DE129A"/>
    <w:rsid w:val="00DE4C46"/>
    <w:rsid w:val="00E04471"/>
    <w:rsid w:val="00E07266"/>
    <w:rsid w:val="00E204D7"/>
    <w:rsid w:val="00E254E1"/>
    <w:rsid w:val="00E51EB7"/>
    <w:rsid w:val="00E66841"/>
    <w:rsid w:val="00E8020D"/>
    <w:rsid w:val="00EA40BC"/>
    <w:rsid w:val="00EA71C2"/>
    <w:rsid w:val="00EC7787"/>
    <w:rsid w:val="00ED0498"/>
    <w:rsid w:val="00EE1BD5"/>
    <w:rsid w:val="00EE55DE"/>
    <w:rsid w:val="00F04AD3"/>
    <w:rsid w:val="00F0594A"/>
    <w:rsid w:val="00F418D3"/>
    <w:rsid w:val="00F44BDE"/>
    <w:rsid w:val="00F47751"/>
    <w:rsid w:val="00F620E5"/>
    <w:rsid w:val="00F77DDA"/>
    <w:rsid w:val="00F862D3"/>
    <w:rsid w:val="00F87F1E"/>
    <w:rsid w:val="00FA7D2F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C2E0795-7CB3-4766-99B7-CB79CC49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basedOn w:val="a0"/>
    <w:semiHidden/>
    <w:rsid w:val="00870A8E"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basedOn w:val="a0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rsid w:val="004C732B"/>
    <w:rPr>
      <w:color w:val="0000FF"/>
      <w:u w:val="single"/>
    </w:rPr>
  </w:style>
  <w:style w:type="character" w:styleId="ab">
    <w:name w:val="FollowedHyperlink"/>
    <w:basedOn w:val="a0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BB4C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BB4C81"/>
  </w:style>
  <w:style w:type="paragraph" w:styleId="ae">
    <w:name w:val="footer"/>
    <w:basedOn w:val="a"/>
    <w:link w:val="af"/>
    <w:rsid w:val="00BB4C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BB4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