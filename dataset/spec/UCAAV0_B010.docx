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4536"/>
        <w:gridCol w:w="1276"/>
        <w:gridCol w:w="2126"/>
      </w:tblGrid>
      <w:tr w:rsidR="00CE6365" w:rsidRPr="00DC457D" w:rsidTr="00E969F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C2928" w:rsidRPr="00DC457D" w:rsidTr="00E969F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E969F7" w:rsidP="000C2BA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C457D">
              <w:rPr>
                <w:rFonts w:ascii="細明體" w:eastAsia="細明體" w:hAnsi="細明體"/>
                <w:lang w:eastAsia="zh-TW"/>
              </w:rPr>
              <w:t>2012/05/04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AC292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DC457D">
              <w:rPr>
                <w:rFonts w:ascii="細明體" w:eastAsia="細明體" w:hAnsi="細明體"/>
                <w:lang w:eastAsia="zh-TW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AC292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DC457D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E30C50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9618B1" w:rsidP="00C26F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2E4980" w:rsidRPr="00DC457D" w:rsidTr="00E969F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980" w:rsidRPr="00DC457D" w:rsidRDefault="002E4980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2012/5/23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980" w:rsidRPr="00DC457D" w:rsidRDefault="00D91E5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980" w:rsidRPr="00DC457D" w:rsidRDefault="002E4980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lang w:eastAsia="zh-TW"/>
              </w:rPr>
              <w:t>odify:調整癌症浮濫就診改call 模組處理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980" w:rsidRPr="00DC457D" w:rsidRDefault="002E4980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980" w:rsidRPr="00DC457D" w:rsidRDefault="00D91E58" w:rsidP="00C26F2F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D91E58">
              <w:rPr>
                <w:rFonts w:ascii="細明體" w:eastAsia="細明體" w:hAnsi="細明體"/>
                <w:bCs/>
                <w:lang w:eastAsia="zh-TW"/>
              </w:rPr>
              <w:t>120529000144</w:t>
            </w:r>
          </w:p>
        </w:tc>
      </w:tr>
      <w:tr w:rsidR="00D91E58" w:rsidRPr="00DC457D" w:rsidTr="00E969F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E58" w:rsidRDefault="00D91E58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2012/7/4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E58" w:rsidRDefault="00D91E58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E58" w:rsidRDefault="00D91E5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配合明細查詢，DTAAV010新增欄位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E58" w:rsidRPr="00DC457D" w:rsidRDefault="00D91E58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E58" w:rsidRPr="00D91E58" w:rsidRDefault="00D91E58" w:rsidP="00C26F2F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D91E58">
              <w:rPr>
                <w:rFonts w:ascii="細明體" w:eastAsia="細明體" w:hAnsi="細明體"/>
                <w:bCs/>
                <w:lang w:eastAsia="zh-TW"/>
              </w:rPr>
              <w:t>120529000144</w:t>
            </w:r>
          </w:p>
        </w:tc>
      </w:tr>
      <w:tr w:rsidR="001835A9" w:rsidRPr="00DC457D" w:rsidTr="00E969F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5A9" w:rsidRDefault="001835A9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5A9" w:rsidRDefault="001835A9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5A9" w:rsidRDefault="001835A9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配合明細查詢調整，增加控管保戶修改建檔人員欄位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5A9" w:rsidRPr="00DC457D" w:rsidRDefault="001835A9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5A9" w:rsidRPr="00D91E58" w:rsidRDefault="001835A9" w:rsidP="001835A9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D91E58">
              <w:rPr>
                <w:rFonts w:ascii="細明體" w:eastAsia="細明體" w:hAnsi="細明體"/>
                <w:bCs/>
                <w:lang w:eastAsia="zh-TW"/>
              </w:rPr>
              <w:t>120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814000198</w:t>
            </w:r>
          </w:p>
        </w:tc>
      </w:tr>
      <w:tr w:rsidR="00934961" w:rsidRPr="00DC457D" w:rsidTr="00E969F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961" w:rsidRDefault="00934961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961" w:rsidRDefault="00934961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961" w:rsidRDefault="00934961" w:rsidP="001E4355">
            <w:pPr>
              <w:pStyle w:val="Tabletext"/>
              <w:numPr>
                <w:ilvl w:val="0"/>
                <w:numId w:val="40"/>
              </w:numPr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增加傳入參數:處理日期，若有傳入則END_CASE_DATE以傳入日期為主，否則抓系統SHUTDOWN DATE</w:t>
            </w:r>
          </w:p>
          <w:p w:rsidR="00406214" w:rsidRPr="00406214" w:rsidRDefault="00406214" w:rsidP="001E4355">
            <w:pPr>
              <w:pStyle w:val="Tabletext"/>
              <w:numPr>
                <w:ilvl w:val="0"/>
                <w:numId w:val="40"/>
              </w:numPr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DAILY處理查詢條件判斷改為&gt;=SHUTDOWN DATE,為了處理假日輸入進來的案件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961" w:rsidRPr="00934961" w:rsidRDefault="00934961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961" w:rsidRPr="00D91E58" w:rsidRDefault="00934961" w:rsidP="001835A9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9D0BF3">
              <w:rPr>
                <w:rFonts w:ascii="細明體" w:eastAsia="細明體" w:hAnsi="細明體"/>
                <w:bCs/>
                <w:lang w:eastAsia="zh-TW"/>
              </w:rPr>
              <w:t>120925000061</w:t>
            </w:r>
          </w:p>
        </w:tc>
      </w:tr>
      <w:tr w:rsidR="001E4355" w:rsidRPr="00DC457D" w:rsidTr="00E969F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355" w:rsidRDefault="001E4355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355" w:rsidRDefault="001E4355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355" w:rsidRDefault="001E4355" w:rsidP="00F5435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調整每日件數處理查詢條件改以DTAAA009</w:t>
            </w:r>
            <w:r w:rsidR="00F33602">
              <w:rPr>
                <w:rFonts w:ascii="細明體" w:eastAsia="細明體" w:hAnsi="細明體" w:hint="eastAsia"/>
                <w:lang w:eastAsia="zh-TW"/>
              </w:rPr>
              <w:t>做過核定的</w:t>
            </w:r>
            <w:r>
              <w:rPr>
                <w:rFonts w:ascii="細明體" w:eastAsia="細明體" w:hAnsi="細明體" w:hint="eastAsia"/>
                <w:lang w:eastAsia="zh-TW"/>
              </w:rPr>
              <w:t>資料為主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355" w:rsidRPr="00DC457D" w:rsidRDefault="001E4355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355" w:rsidRPr="009D0BF3" w:rsidRDefault="001E4355" w:rsidP="001835A9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120927000131</w:t>
            </w:r>
          </w:p>
        </w:tc>
      </w:tr>
      <w:tr w:rsidR="00F54352" w:rsidRPr="00DC457D" w:rsidTr="006A4899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352" w:rsidRDefault="00F54352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2012/11/29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352" w:rsidRDefault="00F54352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7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352" w:rsidRDefault="00F54352" w:rsidP="00E21B05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申請書:</w:t>
            </w:r>
            <w:r w:rsidRPr="00A4241C">
              <w:rPr>
                <w:rFonts w:ascii="細明體" w:eastAsia="細明體" w:hAnsi="細明體"/>
                <w:lang w:eastAsia="zh-TW"/>
              </w:rPr>
              <w:t>121113000178</w:t>
            </w:r>
            <w:r w:rsidRPr="00A4241C">
              <w:rPr>
                <w:rFonts w:ascii="細明體" w:eastAsia="細明體" w:hAnsi="細明體" w:hint="eastAsia"/>
                <w:lang w:eastAsia="zh-TW"/>
              </w:rPr>
              <w:t xml:space="preserve"> 理賠偵測系統第二階段</w:t>
            </w:r>
          </w:p>
          <w:p w:rsidR="00F54352" w:rsidRDefault="00F54352" w:rsidP="00F5435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增加參數代碼(N:線上即時)處理已結案案件，準備明細資料給隔天線上計算使用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352" w:rsidRPr="00DC457D" w:rsidRDefault="00F54352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352" w:rsidRDefault="00F54352" w:rsidP="001835A9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121128000193</w:t>
            </w:r>
          </w:p>
        </w:tc>
      </w:tr>
      <w:tr w:rsidR="006A4899" w:rsidRPr="00DC457D" w:rsidTr="006A4899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4899" w:rsidRDefault="006A4899" w:rsidP="00D1648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</w:t>
            </w:r>
            <w:r w:rsidR="00D16484">
              <w:rPr>
                <w:rFonts w:ascii="細明體" w:eastAsia="細明體" w:hAnsi="細明體" w:hint="eastAsia"/>
                <w:lang w:eastAsia="zh-TW"/>
              </w:rPr>
              <w:t>3</w:t>
            </w:r>
            <w:r>
              <w:rPr>
                <w:rFonts w:ascii="細明體" w:eastAsia="細明體" w:hAnsi="細明體" w:hint="eastAsia"/>
                <w:lang w:eastAsia="zh-TW"/>
              </w:rPr>
              <w:t>/11/18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4899" w:rsidRDefault="006A4899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8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4899" w:rsidRDefault="006A4899" w:rsidP="006A4899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申請書</w:t>
            </w:r>
            <w:r>
              <w:rPr>
                <w:lang w:eastAsia="zh-TW"/>
              </w:rPr>
              <w:t>130930000336</w:t>
            </w:r>
          </w:p>
          <w:p w:rsidR="006A4899" w:rsidRDefault="006A4899" w:rsidP="006A4899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導入模型三、四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4899" w:rsidRPr="00CC5B93" w:rsidRDefault="006A4899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4899" w:rsidRDefault="006A4899" w:rsidP="001835A9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B76CBE">
              <w:rPr>
                <w:rFonts w:ascii="細明體" w:eastAsia="細明體" w:hAnsi="細明體"/>
                <w:bCs/>
                <w:lang w:eastAsia="zh-TW"/>
              </w:rPr>
              <w:t>130806000422</w:t>
            </w:r>
          </w:p>
        </w:tc>
      </w:tr>
      <w:tr w:rsidR="00651D4B" w:rsidRPr="00DC457D" w:rsidTr="00FC696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B" w:rsidRDefault="00651D4B" w:rsidP="00D1648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04E65">
              <w:rPr>
                <w:rFonts w:ascii="細明體" w:eastAsia="細明體" w:hAnsi="細明體"/>
                <w:lang w:eastAsia="zh-TW"/>
              </w:rPr>
              <w:t>201</w:t>
            </w:r>
            <w:r>
              <w:rPr>
                <w:rFonts w:ascii="細明體" w:eastAsia="細明體" w:hAnsi="細明體" w:hint="eastAsia"/>
                <w:lang w:eastAsia="zh-TW"/>
              </w:rPr>
              <w:t>4/4/21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B" w:rsidRDefault="00651D4B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9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B" w:rsidRPr="00FC6967" w:rsidRDefault="00651D4B" w:rsidP="006A4899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FC6967">
              <w:rPr>
                <w:lang w:eastAsia="zh-TW"/>
              </w:rPr>
              <w:t>理賠偵測系統風險因子優化作業</w:t>
            </w:r>
            <w:r w:rsidRPr="00FC6967">
              <w:rPr>
                <w:rFonts w:hint="eastAsia"/>
                <w:lang w:eastAsia="zh-TW"/>
              </w:rPr>
              <w:t>(</w:t>
            </w:r>
            <w:r w:rsidRPr="00FC6967">
              <w:rPr>
                <w:b/>
                <w:bCs/>
                <w:lang w:eastAsia="zh-TW"/>
              </w:rPr>
              <w:t>131231000468</w:t>
            </w:r>
            <w:r w:rsidRPr="00FC6967">
              <w:rPr>
                <w:rFonts w:hint="eastAsia"/>
                <w:b/>
                <w:bCs/>
                <w:lang w:eastAsia="zh-TW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B" w:rsidRDefault="00651D4B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B" w:rsidRPr="00B76CBE" w:rsidRDefault="00651D4B" w:rsidP="001835A9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t>140408000090</w:t>
            </w:r>
          </w:p>
        </w:tc>
      </w:tr>
      <w:tr w:rsidR="00BA6792" w:rsidRPr="00DC457D" w:rsidTr="00FC6967">
        <w:trPr>
          <w:ins w:id="1" w:author="FIS" w:date="2015-01-07T14:20:00Z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792" w:rsidRPr="00704E65" w:rsidRDefault="00BA6792" w:rsidP="00BA6792">
            <w:pPr>
              <w:pStyle w:val="Tabletext"/>
              <w:rPr>
                <w:ins w:id="2" w:author="FIS" w:date="2015-01-07T14:20:00Z"/>
                <w:rFonts w:ascii="細明體" w:eastAsia="細明體" w:hAnsi="細明體"/>
                <w:lang w:eastAsia="zh-TW"/>
              </w:rPr>
            </w:pPr>
            <w:ins w:id="3" w:author="FIS" w:date="2015-01-07T14:20:00Z">
              <w:r>
                <w:rPr>
                  <w:rFonts w:ascii="細明體" w:eastAsia="細明體" w:hAnsi="細明體"/>
                  <w:lang w:eastAsia="zh-TW"/>
                </w:rPr>
                <w:t>201</w:t>
              </w:r>
              <w:r>
                <w:rPr>
                  <w:rFonts w:ascii="細明體" w:eastAsia="細明體" w:hAnsi="細明體" w:hint="eastAsia"/>
                  <w:lang w:eastAsia="zh-TW"/>
                </w:rPr>
                <w:t>5</w:t>
              </w:r>
              <w:r>
                <w:rPr>
                  <w:rFonts w:ascii="細明體" w:eastAsia="細明體" w:hAnsi="細明體"/>
                  <w:lang w:eastAsia="zh-TW"/>
                </w:rPr>
                <w:t>/1/</w:t>
              </w:r>
              <w:r>
                <w:rPr>
                  <w:rFonts w:ascii="細明體" w:eastAsia="細明體" w:hAnsi="細明體" w:hint="eastAsia"/>
                  <w:lang w:eastAsia="zh-TW"/>
                </w:rPr>
                <w:t>7</w:t>
              </w:r>
            </w:ins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792" w:rsidRDefault="00BA6792" w:rsidP="00405370">
            <w:pPr>
              <w:pStyle w:val="Tabletext"/>
              <w:rPr>
                <w:ins w:id="4" w:author="FIS" w:date="2015-01-07T14:20:00Z"/>
                <w:rFonts w:ascii="細明體" w:eastAsia="細明體" w:hAnsi="細明體" w:hint="eastAsia"/>
                <w:lang w:eastAsia="zh-TW"/>
              </w:rPr>
            </w:pPr>
            <w:ins w:id="5" w:author="FIS" w:date="2015-01-07T14:20:00Z">
              <w:r>
                <w:rPr>
                  <w:rFonts w:ascii="細明體" w:eastAsia="細明體" w:hAnsi="細明體" w:hint="eastAsia"/>
                  <w:lang w:eastAsia="zh-TW"/>
                </w:rPr>
                <w:t>10</w:t>
              </w:r>
            </w:ins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792" w:rsidRPr="00FC6967" w:rsidRDefault="00BA6792" w:rsidP="006A4899">
            <w:pPr>
              <w:pStyle w:val="Tabletext"/>
              <w:jc w:val="both"/>
              <w:rPr>
                <w:ins w:id="6" w:author="FIS" w:date="2015-01-07T14:20:00Z"/>
                <w:lang w:eastAsia="zh-TW"/>
              </w:rPr>
            </w:pPr>
            <w:ins w:id="7" w:author="FIS" w:date="2015-01-07T14:20:00Z">
              <w:r>
                <w:rPr>
                  <w:rFonts w:ascii="細明體" w:eastAsia="細明體" w:hAnsi="細明體" w:hint="eastAsia"/>
                  <w:lang w:eastAsia="zh-TW"/>
                </w:rPr>
                <w:t>配合控管保戶檔共用，此檢核改用模組判斷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792" w:rsidRPr="00701852" w:rsidRDefault="00BA6792" w:rsidP="00405370">
            <w:pPr>
              <w:pStyle w:val="Tabletext"/>
              <w:rPr>
                <w:ins w:id="8" w:author="FIS" w:date="2015-01-07T14:20:00Z"/>
                <w:lang w:eastAsia="zh-TW"/>
              </w:rPr>
            </w:pPr>
            <w:ins w:id="9" w:author="FIS" w:date="2015-01-07T14:20:00Z">
              <w:r>
                <w:rPr>
                  <w:rFonts w:ascii="細明體" w:eastAsia="細明體" w:hAnsi="細明體" w:hint="eastAsia"/>
                  <w:lang w:eastAsia="zh-TW"/>
                </w:rPr>
                <w:t>蕭侑文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792" w:rsidRDefault="00BA6792" w:rsidP="001835A9">
            <w:pPr>
              <w:pStyle w:val="Tabletext"/>
              <w:rPr>
                <w:ins w:id="10" w:author="FIS" w:date="2015-01-07T14:20:00Z"/>
              </w:rPr>
            </w:pPr>
            <w:ins w:id="11" w:author="FIS" w:date="2015-01-07T14:20:00Z">
              <w:r w:rsidRPr="00672797">
                <w:t>141225000350</w:t>
              </w:r>
            </w:ins>
          </w:p>
        </w:tc>
      </w:tr>
    </w:tbl>
    <w:p w:rsidR="001029E3" w:rsidRPr="00DC457D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DC457D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C457D">
        <w:rPr>
          <w:rFonts w:ascii="細明體" w:eastAsia="細明體" w:hAnsi="細明體" w:hint="eastAsia"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CE6365" w:rsidRPr="00C7609D" w:rsidRDefault="00F54352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客戶各項風險指標計算 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/>
                <w:sz w:val="20"/>
                <w:szCs w:val="20"/>
              </w:rPr>
              <w:t>AAV</w:t>
            </w:r>
            <w:r w:rsidR="00F54352">
              <w:rPr>
                <w:rFonts w:ascii="細明體" w:eastAsia="細明體" w:hAnsi="細明體" w:hint="eastAsia"/>
                <w:sz w:val="20"/>
                <w:szCs w:val="20"/>
              </w:rPr>
              <w:t>0_B010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CE6365" w:rsidRPr="00C7609D" w:rsidRDefault="00F54352" w:rsidP="00F5435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客戶各項風險指標計算</w:t>
            </w:r>
            <w:r w:rsidR="00CE6365" w:rsidRPr="00C7609D">
              <w:rPr>
                <w:rFonts w:ascii="細明體" w:eastAsia="細明體" w:hAnsi="細明體" w:hint="eastAsia"/>
                <w:sz w:val="20"/>
                <w:szCs w:val="20"/>
              </w:rPr>
              <w:t>，提供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後續計算各因子分數使用</w:t>
            </w:r>
            <w:r w:rsidR="00CE6365" w:rsidRPr="00C7609D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理賠調查科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理賠調查科，理賠人員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DC457D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DC457D" w:rsidRDefault="00E969F7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程式流程圖</w:t>
      </w:r>
    </w:p>
    <w:p w:rsidR="00E969F7" w:rsidRPr="00DC457D" w:rsidRDefault="009C3B88" w:rsidP="00E969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</w:rPr>
        <w:object w:dxaOrig="5293" w:dyaOrig="4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213.75pt" o:ole="">
            <v:imagedata r:id="rId8" o:title=""/>
          </v:shape>
          <o:OLEObject Type="Embed" ProgID="Visio.Drawing.11" ShapeID="_x0000_i1025" DrawAspect="Content" ObjectID="_1657346348" r:id="rId9"/>
        </w:object>
      </w:r>
    </w:p>
    <w:p w:rsidR="001A4C7E" w:rsidRPr="00CE6365" w:rsidRDefault="001A4C7E" w:rsidP="001A4C7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相關檔案（TABLE）：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CE6365" w:rsidRPr="00C7609D" w:rsidTr="003F2E0E">
        <w:tc>
          <w:tcPr>
            <w:tcW w:w="85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客戶各項風險指標檔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DTAAV010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DC457D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 xml:space="preserve">DTAAA010 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投保動機明細檔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DTAAV001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浮濫就診住院天數明細檔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/>
                <w:sz w:val="20"/>
                <w:szCs w:val="20"/>
              </w:rPr>
              <w:t>DTAAV002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異常狀況處理來源明細檔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/>
                <w:sz w:val="20"/>
                <w:szCs w:val="20"/>
              </w:rPr>
              <w:t>DTAAV005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異常狀況拒賠明細檔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/>
                <w:sz w:val="20"/>
                <w:szCs w:val="20"/>
              </w:rPr>
              <w:t>DTAAV006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規避住院上限明細檔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DTAAV004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亂序申請明細檔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DTAAV003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控管保戶檔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細明體"/>
                <w:sz w:val="20"/>
                <w:szCs w:val="20"/>
              </w:rPr>
              <w:t>DTAAD140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A4899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A4899" w:rsidRPr="00C7609D" w:rsidRDefault="006A4899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6A4899" w:rsidRPr="00DC457D" w:rsidRDefault="006A4899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實支實付金額明細檔</w:t>
            </w:r>
          </w:p>
        </w:tc>
        <w:tc>
          <w:tcPr>
            <w:tcW w:w="2551" w:type="dxa"/>
          </w:tcPr>
          <w:p w:rsidR="006A4899" w:rsidRPr="00DC457D" w:rsidRDefault="006A4899" w:rsidP="00CE6365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DTAAVC03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A4899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A4899" w:rsidRPr="00C7609D" w:rsidRDefault="006A4899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6A4899" w:rsidRPr="00DC457D" w:rsidRDefault="006A4899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解除契約明細檔</w:t>
            </w:r>
          </w:p>
        </w:tc>
        <w:tc>
          <w:tcPr>
            <w:tcW w:w="2551" w:type="dxa"/>
          </w:tcPr>
          <w:p w:rsidR="006A4899" w:rsidRPr="00DC457D" w:rsidRDefault="006A4899" w:rsidP="00CE6365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DTAAVE01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A4899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A4899" w:rsidRPr="00C7609D" w:rsidRDefault="006A4899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6A4899" w:rsidRPr="00DC457D" w:rsidRDefault="006A4899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傷害險不續保檔</w:t>
            </w:r>
          </w:p>
        </w:tc>
        <w:tc>
          <w:tcPr>
            <w:tcW w:w="2551" w:type="dxa"/>
          </w:tcPr>
          <w:p w:rsidR="006A4899" w:rsidRPr="00DC457D" w:rsidRDefault="006A4899" w:rsidP="00CE6365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DTAAVE02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A4899" w:rsidRPr="00C7609D" w:rsidRDefault="006A4899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A10E0E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10E0E" w:rsidRPr="00C7609D" w:rsidRDefault="00A10E0E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A10E0E" w:rsidRDefault="00A10E0E" w:rsidP="00CE636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附約理賠率-被保人理賠率</w:t>
            </w:r>
          </w:p>
        </w:tc>
        <w:tc>
          <w:tcPr>
            <w:tcW w:w="2551" w:type="dxa"/>
          </w:tcPr>
          <w:p w:rsidR="00A10E0E" w:rsidRDefault="00A10E0E" w:rsidP="00CE636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DTAAH209</w:t>
            </w:r>
          </w:p>
        </w:tc>
        <w:tc>
          <w:tcPr>
            <w:tcW w:w="941" w:type="dxa"/>
          </w:tcPr>
          <w:p w:rsidR="00A10E0E" w:rsidRPr="00704E65" w:rsidRDefault="00A10E0E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A10E0E" w:rsidRPr="00704E65" w:rsidRDefault="00A10E0E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A10E0E" w:rsidRPr="00704E65" w:rsidRDefault="00A10E0E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A10E0E" w:rsidRPr="00704E65" w:rsidRDefault="00A10E0E" w:rsidP="003F2E0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E6365" w:rsidRPr="00DC457D" w:rsidRDefault="00CE6365" w:rsidP="001A4C7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A4C7E" w:rsidRPr="00DC457D" w:rsidRDefault="001A4C7E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DC457D" w:rsidTr="00E30C50">
        <w:tc>
          <w:tcPr>
            <w:tcW w:w="720" w:type="dxa"/>
          </w:tcPr>
          <w:p w:rsidR="00C46D6D" w:rsidRPr="00DC457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DC457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DC457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RPr="00DC457D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DC457D" w:rsidRDefault="00C46D6D" w:rsidP="002E4980">
            <w:pPr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C46D6D" w:rsidRPr="00DC457D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5674" w:type="dxa"/>
          </w:tcPr>
          <w:p w:rsidR="00C46D6D" w:rsidRPr="00DC457D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2E4980" w:rsidRPr="00DC457D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E4980" w:rsidRPr="00DC457D" w:rsidRDefault="002E4980" w:rsidP="002E4980">
            <w:pPr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2E4980" w:rsidRPr="00DC457D" w:rsidRDefault="002E4980" w:rsidP="002E49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5674" w:type="dxa"/>
          </w:tcPr>
          <w:p w:rsidR="002E4980" w:rsidRPr="00DC457D" w:rsidRDefault="002E4980" w:rsidP="002E49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DD5F91" w:rsidRPr="00DC457D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5F91" w:rsidRPr="00DC457D" w:rsidRDefault="00DD5F91" w:rsidP="002E4980">
            <w:pPr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DD5F91" w:rsidRPr="00DC457D" w:rsidRDefault="00DD5F91" w:rsidP="002E49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E4980">
              <w:rPr>
                <w:rFonts w:ascii="細明體" w:eastAsia="細明體" w:hAnsi="細明體" w:hint="eastAsia"/>
                <w:sz w:val="20"/>
                <w:szCs w:val="20"/>
              </w:rPr>
              <w:t>癌症浮濫就診明細查詢模組</w:t>
            </w:r>
          </w:p>
        </w:tc>
        <w:tc>
          <w:tcPr>
            <w:tcW w:w="5674" w:type="dxa"/>
          </w:tcPr>
          <w:p w:rsidR="00DD5F91" w:rsidRPr="002E4980" w:rsidRDefault="00DD5F91" w:rsidP="002E498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AA_V1Z005</w:t>
            </w:r>
          </w:p>
        </w:tc>
      </w:tr>
    </w:tbl>
    <w:p w:rsidR="001A4C7E" w:rsidRPr="00DC457D" w:rsidRDefault="001A4C7E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DC457D" w:rsidRDefault="001A4C7E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JAAADV001</w:t>
            </w:r>
          </w:p>
        </w:tc>
      </w:tr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1A4C7E" w:rsidRPr="00DC457D" w:rsidRDefault="001A4C7E" w:rsidP="001A4C7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A4C7E" w:rsidRPr="00DC457D" w:rsidRDefault="001A4C7E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傳入參數</w:t>
      </w:r>
    </w:p>
    <w:p w:rsidR="001A4C7E" w:rsidRPr="00DC457D" w:rsidRDefault="001A4C7E" w:rsidP="001A4C7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93"/>
        <w:gridCol w:w="2067"/>
        <w:gridCol w:w="1800"/>
        <w:gridCol w:w="5630"/>
      </w:tblGrid>
      <w:tr w:rsidR="00EC1727" w:rsidRPr="00DC457D" w:rsidTr="001A4C7E">
        <w:tc>
          <w:tcPr>
            <w:tcW w:w="993" w:type="dxa"/>
            <w:vAlign w:val="center"/>
          </w:tcPr>
          <w:p w:rsidR="00EC1727" w:rsidRPr="00DC457D" w:rsidRDefault="00EC1727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067" w:type="dxa"/>
            <w:vAlign w:val="center"/>
          </w:tcPr>
          <w:p w:rsidR="00EC1727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800" w:type="dxa"/>
            <w:vAlign w:val="center"/>
          </w:tcPr>
          <w:p w:rsidR="00EC1727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30" w:type="dxa"/>
            <w:vAlign w:val="center"/>
          </w:tcPr>
          <w:p w:rsidR="00EC1727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E0A9A" w:rsidRPr="00DC457D" w:rsidTr="001A4C7E">
        <w:tc>
          <w:tcPr>
            <w:tcW w:w="993" w:type="dxa"/>
            <w:vAlign w:val="center"/>
          </w:tcPr>
          <w:p w:rsidR="00FE0A9A" w:rsidRPr="00DC457D" w:rsidRDefault="00FE0A9A" w:rsidP="001A4C7E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067" w:type="dxa"/>
            <w:vAlign w:val="center"/>
          </w:tcPr>
          <w:p w:rsidR="00FE0A9A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整批或當日件</w:t>
            </w:r>
          </w:p>
        </w:tc>
        <w:tc>
          <w:tcPr>
            <w:tcW w:w="1800" w:type="dxa"/>
            <w:vAlign w:val="center"/>
          </w:tcPr>
          <w:p w:rsidR="00FE0A9A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5630" w:type="dxa"/>
            <w:vAlign w:val="center"/>
          </w:tcPr>
          <w:p w:rsidR="00FE0A9A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 xml:space="preserve">D:當日件  </w:t>
            </w:r>
            <w:r w:rsidR="00D36CB2">
              <w:rPr>
                <w:rFonts w:ascii="細明體" w:eastAsia="細明體" w:hAnsi="細明體" w:hint="eastAsia"/>
                <w:sz w:val="20"/>
                <w:szCs w:val="20"/>
              </w:rPr>
              <w:t xml:space="preserve">N:線上即時 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其他:批次</w:t>
            </w:r>
          </w:p>
        </w:tc>
      </w:tr>
      <w:tr w:rsidR="001A4C7E" w:rsidRPr="00DC457D" w:rsidTr="001A4C7E">
        <w:tc>
          <w:tcPr>
            <w:tcW w:w="993" w:type="dxa"/>
            <w:vAlign w:val="center"/>
          </w:tcPr>
          <w:p w:rsidR="001A4C7E" w:rsidRPr="00DC457D" w:rsidRDefault="001A4C7E" w:rsidP="001A4C7E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067" w:type="dxa"/>
            <w:vAlign w:val="center"/>
          </w:tcPr>
          <w:p w:rsidR="001A4C7E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800" w:type="dxa"/>
            <w:vAlign w:val="center"/>
          </w:tcPr>
          <w:p w:rsidR="001A4C7E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VARCHAR(10)</w:t>
            </w:r>
          </w:p>
        </w:tc>
        <w:tc>
          <w:tcPr>
            <w:tcW w:w="5630" w:type="dxa"/>
            <w:vAlign w:val="center"/>
          </w:tcPr>
          <w:p w:rsidR="001A4C7E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BB1FBB" w:rsidRPr="00DC457D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br w:type="page"/>
      </w:r>
      <w:r w:rsidR="00BB1FBB" w:rsidRPr="00DC457D">
        <w:rPr>
          <w:rFonts w:ascii="細明體" w:eastAsia="細明體" w:hAnsi="細明體"/>
          <w:kern w:val="2"/>
          <w:lang w:eastAsia="zh-TW"/>
        </w:rPr>
        <w:t>程式內容：</w:t>
      </w:r>
    </w:p>
    <w:p w:rsidR="00FE0A9A" w:rsidRPr="00DC457D" w:rsidRDefault="00FE0A9A" w:rsidP="00FE0A9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初始化：</w:t>
      </w:r>
    </w:p>
    <w:p w:rsidR="00FE0A9A" w:rsidRPr="00DC457D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回覆訊息預設為0。</w:t>
      </w:r>
    </w:p>
    <w:p w:rsidR="00FE0A9A" w:rsidRPr="00DC457D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輸入件數 = 0</w:t>
      </w:r>
    </w:p>
    <w:p w:rsidR="00FE0A9A" w:rsidRPr="00DC457D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輸出件數 = 0</w:t>
      </w:r>
    </w:p>
    <w:p w:rsidR="00FE0A9A" w:rsidRPr="00DC457D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錯誤件數 = 0</w:t>
      </w:r>
    </w:p>
    <w:p w:rsidR="00E2563D" w:rsidRPr="00DC457D" w:rsidRDefault="00E2563D" w:rsidP="00E2563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$Shutdown_Date = call </w:t>
      </w:r>
      <w:r w:rsidRPr="00DC457D">
        <w:rPr>
          <w:rFonts w:ascii="細明體" w:eastAsia="細明體" w:hAnsi="細明體"/>
          <w:kern w:val="2"/>
          <w:lang w:eastAsia="zh-TW"/>
        </w:rPr>
        <w:t>CathayDate().getShutdownDay</w:t>
      </w:r>
      <w:r w:rsidRPr="00DC457D">
        <w:rPr>
          <w:rFonts w:ascii="細明體" w:eastAsia="細明體" w:hAnsi="細明體" w:hint="eastAsia"/>
          <w:kern w:val="2"/>
          <w:lang w:eastAsia="zh-TW"/>
        </w:rPr>
        <w:t>()取得系統shutdowndate。</w:t>
      </w:r>
    </w:p>
    <w:p w:rsidR="00E2563D" w:rsidRPr="00DC457D" w:rsidRDefault="00E2563D" w:rsidP="00E2563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傳入參數判斷處理</w:t>
      </w:r>
    </w:p>
    <w:p w:rsidR="00E2563D" w:rsidRPr="00DC457D" w:rsidRDefault="00E2563D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若無傳入參數</w:t>
      </w:r>
    </w:p>
    <w:p w:rsidR="00E2563D" w:rsidRPr="00DC457D" w:rsidRDefault="00E2563D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DC457D">
        <w:rPr>
          <w:rFonts w:ascii="細明體" w:eastAsia="細明體" w:hAnsi="細明體"/>
          <w:kern w:val="2"/>
          <w:lang w:eastAsia="zh-TW"/>
        </w:rPr>
        <w:t>“</w:t>
      </w:r>
      <w:r w:rsidRPr="00DC457D">
        <w:rPr>
          <w:rFonts w:ascii="細明體" w:eastAsia="細明體" w:hAnsi="細明體" w:hint="eastAsia"/>
          <w:kern w:val="2"/>
          <w:lang w:eastAsia="zh-TW"/>
        </w:rPr>
        <w:t>請確認</w:t>
      </w:r>
      <w:r w:rsidR="00F6526F">
        <w:rPr>
          <w:rFonts w:ascii="細明體" w:eastAsia="細明體" w:hAnsi="細明體" w:hint="eastAsia"/>
          <w:kern w:val="2"/>
          <w:lang w:eastAsia="zh-TW"/>
        </w:rPr>
        <w:t>至少需</w:t>
      </w:r>
      <w:r w:rsidRPr="00DC457D">
        <w:rPr>
          <w:rFonts w:ascii="細明體" w:eastAsia="細明體" w:hAnsi="細明體" w:hint="eastAsia"/>
          <w:kern w:val="2"/>
          <w:lang w:eastAsia="zh-TW"/>
        </w:rPr>
        <w:t>輸入</w:t>
      </w:r>
      <w:r w:rsidR="00F6526F">
        <w:rPr>
          <w:rFonts w:ascii="細明體" w:eastAsia="細明體" w:hAnsi="細明體" w:hint="eastAsia"/>
          <w:kern w:val="2"/>
          <w:lang w:eastAsia="zh-TW"/>
        </w:rPr>
        <w:t>一個</w:t>
      </w:r>
      <w:r w:rsidRPr="00DC457D">
        <w:rPr>
          <w:rFonts w:ascii="細明體" w:eastAsia="細明體" w:hAnsi="細明體" w:hint="eastAsia"/>
          <w:kern w:val="2"/>
          <w:lang w:eastAsia="zh-TW"/>
        </w:rPr>
        <w:t>參數:</w:t>
      </w:r>
      <w:r w:rsidRPr="00DC457D">
        <w:rPr>
          <w:rFonts w:ascii="細明體" w:eastAsia="細明體" w:hAnsi="細明體" w:hint="eastAsia"/>
          <w:lang w:eastAsia="zh-TW"/>
        </w:rPr>
        <w:t xml:space="preserve"> D-當日 其他-都視為整批</w:t>
      </w:r>
      <w:r w:rsidRPr="00DC457D">
        <w:rPr>
          <w:rFonts w:ascii="細明體" w:eastAsia="細明體" w:hAnsi="細明體"/>
          <w:lang w:eastAsia="zh-TW"/>
        </w:rPr>
        <w:t>”</w:t>
      </w:r>
    </w:p>
    <w:p w:rsidR="00E2563D" w:rsidRPr="00DC457D" w:rsidRDefault="00E2563D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若只有一個傳入參數</w:t>
      </w:r>
    </w:p>
    <w:p w:rsidR="00E2563D" w:rsidRPr="00DC457D" w:rsidRDefault="00E2563D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hint="eastAsia"/>
          <w:lang w:eastAsia="zh-TW"/>
        </w:rPr>
        <w:t xml:space="preserve">整批或當日件 = </w:t>
      </w:r>
      <w:r w:rsidRPr="00DC457D">
        <w:rPr>
          <w:rFonts w:ascii="細明體" w:eastAsia="細明體" w:hAnsi="細明體" w:hint="eastAsia"/>
          <w:kern w:val="2"/>
          <w:lang w:eastAsia="zh-TW"/>
        </w:rPr>
        <w:t>傳入參數</w:t>
      </w:r>
    </w:p>
    <w:p w:rsidR="00F6526F" w:rsidRDefault="00F6526F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$處理日期 =</w:t>
      </w:r>
      <w:r w:rsidR="0011493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14934" w:rsidRPr="00DC457D">
        <w:rPr>
          <w:rFonts w:ascii="細明體" w:eastAsia="細明體" w:hAnsi="細明體" w:hint="eastAsia"/>
          <w:kern w:val="2"/>
          <w:lang w:eastAsia="zh-TW"/>
        </w:rPr>
        <w:t>$Shutdown_Date</w:t>
      </w:r>
    </w:p>
    <w:p w:rsidR="00114934" w:rsidRPr="00114934" w:rsidRDefault="00114934" w:rsidP="0011493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$事故者ID =空白</w:t>
      </w:r>
    </w:p>
    <w:p w:rsidR="00E2563D" w:rsidRPr="00DC457D" w:rsidRDefault="00E2563D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若有兩個傳入參數</w:t>
      </w:r>
    </w:p>
    <w:p w:rsidR="00E2563D" w:rsidRPr="00DC457D" w:rsidRDefault="00E2563D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hint="eastAsia"/>
          <w:lang w:eastAsia="zh-TW"/>
        </w:rPr>
        <w:t xml:space="preserve">整批或當日件 = </w:t>
      </w:r>
      <w:r w:rsidRPr="00DC457D">
        <w:rPr>
          <w:rFonts w:ascii="細明體" w:eastAsia="細明體" w:hAnsi="細明體" w:hint="eastAsia"/>
          <w:kern w:val="2"/>
          <w:lang w:eastAsia="zh-TW"/>
        </w:rPr>
        <w:t>傳入參數1</w:t>
      </w:r>
    </w:p>
    <w:p w:rsidR="00F6526F" w:rsidRDefault="00F6526F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$處理日期 =</w:t>
      </w:r>
      <w:r w:rsidR="00114934" w:rsidRPr="00DC457D">
        <w:rPr>
          <w:rFonts w:ascii="細明體" w:eastAsia="細明體" w:hAnsi="細明體" w:hint="eastAsia"/>
          <w:kern w:val="2"/>
          <w:lang w:eastAsia="zh-TW"/>
        </w:rPr>
        <w:t>傳入參數2</w:t>
      </w:r>
      <w:r w:rsidR="00114934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114934" w:rsidRPr="00114934" w:rsidRDefault="00114934" w:rsidP="0011493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$事故者ID =</w:t>
      </w:r>
      <w:r>
        <w:rPr>
          <w:rFonts w:ascii="細明體" w:eastAsia="細明體" w:hAnsi="細明體" w:hint="eastAsia"/>
          <w:kern w:val="2"/>
          <w:lang w:eastAsia="zh-TW"/>
        </w:rPr>
        <w:t>空白</w:t>
      </w:r>
    </w:p>
    <w:p w:rsidR="00F6526F" w:rsidRPr="00DC457D" w:rsidRDefault="00F6526F" w:rsidP="00F6526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若有三</w:t>
      </w:r>
      <w:r w:rsidRPr="00DC457D">
        <w:rPr>
          <w:rFonts w:ascii="細明體" w:eastAsia="細明體" w:hAnsi="細明體" w:hint="eastAsia"/>
          <w:kern w:val="2"/>
          <w:lang w:eastAsia="zh-TW"/>
        </w:rPr>
        <w:t>個傳入參數</w:t>
      </w:r>
    </w:p>
    <w:p w:rsidR="00F6526F" w:rsidRPr="00DC457D" w:rsidRDefault="00F6526F" w:rsidP="00F6526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hint="eastAsia"/>
          <w:lang w:eastAsia="zh-TW"/>
        </w:rPr>
        <w:t xml:space="preserve">整批或當日件 = </w:t>
      </w:r>
      <w:r w:rsidRPr="00DC457D">
        <w:rPr>
          <w:rFonts w:ascii="細明體" w:eastAsia="細明體" w:hAnsi="細明體" w:hint="eastAsia"/>
          <w:kern w:val="2"/>
          <w:lang w:eastAsia="zh-TW"/>
        </w:rPr>
        <w:t>傳入參數1</w:t>
      </w:r>
    </w:p>
    <w:p w:rsidR="00F6526F" w:rsidRDefault="00F6526F" w:rsidP="00F6526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$處理日期 =</w:t>
      </w:r>
      <w:r w:rsidRPr="00DC457D">
        <w:rPr>
          <w:rFonts w:ascii="細明體" w:eastAsia="細明體" w:hAnsi="細明體" w:hint="eastAsia"/>
          <w:kern w:val="2"/>
          <w:lang w:eastAsia="zh-TW"/>
        </w:rPr>
        <w:t>傳入參數</w:t>
      </w:r>
      <w:r>
        <w:rPr>
          <w:rFonts w:ascii="細明體" w:eastAsia="細明體" w:hAnsi="細明體" w:hint="eastAsia"/>
          <w:kern w:val="2"/>
          <w:lang w:eastAsia="zh-TW"/>
        </w:rPr>
        <w:t>3</w:t>
      </w:r>
    </w:p>
    <w:p w:rsidR="00114934" w:rsidRDefault="00114934" w:rsidP="00F6526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($處理日期 = 空白)</w:t>
      </w:r>
    </w:p>
    <w:p w:rsidR="00114934" w:rsidRDefault="00114934" w:rsidP="001E435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$處理日期 = </w:t>
      </w:r>
      <w:r w:rsidRPr="00DC457D">
        <w:rPr>
          <w:rFonts w:ascii="細明體" w:eastAsia="細明體" w:hAnsi="細明體" w:hint="eastAsia"/>
          <w:kern w:val="2"/>
          <w:lang w:eastAsia="zh-TW"/>
        </w:rPr>
        <w:t>$Shutdown_Date</w:t>
      </w:r>
    </w:p>
    <w:p w:rsidR="00114934" w:rsidRDefault="00114934" w:rsidP="0011493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114934" w:rsidRPr="00114934" w:rsidRDefault="00114934" w:rsidP="0011493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$事故者ID =傳入參數2</w:t>
      </w:r>
    </w:p>
    <w:p w:rsidR="00E2563D" w:rsidRPr="00DC457D" w:rsidRDefault="00E2563D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若有傳入</w:t>
      </w:r>
      <w:r w:rsidR="00F6526F">
        <w:rPr>
          <w:rFonts w:ascii="細明體" w:eastAsia="細明體" w:hAnsi="細明體" w:hint="eastAsia"/>
          <w:kern w:val="2"/>
          <w:lang w:eastAsia="zh-TW"/>
        </w:rPr>
        <w:t>四</w:t>
      </w:r>
      <w:r w:rsidRPr="00DC457D">
        <w:rPr>
          <w:rFonts w:ascii="細明體" w:eastAsia="細明體" w:hAnsi="細明體" w:hint="eastAsia"/>
          <w:kern w:val="2"/>
          <w:lang w:eastAsia="zh-TW"/>
        </w:rPr>
        <w:t>個以上參數</w:t>
      </w:r>
    </w:p>
    <w:p w:rsidR="00E2563D" w:rsidRPr="00DC457D" w:rsidRDefault="00E2563D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DC457D">
        <w:rPr>
          <w:rFonts w:ascii="細明體" w:eastAsia="細明體" w:hAnsi="細明體"/>
          <w:kern w:val="2"/>
          <w:lang w:eastAsia="zh-TW"/>
        </w:rPr>
        <w:t>“</w:t>
      </w:r>
      <w:r w:rsidRPr="00DC457D">
        <w:rPr>
          <w:rFonts w:ascii="細明體" w:eastAsia="細明體" w:hAnsi="細明體" w:hint="eastAsia"/>
          <w:kern w:val="2"/>
          <w:lang w:eastAsia="zh-TW"/>
        </w:rPr>
        <w:t>最多傳入</w:t>
      </w:r>
      <w:r w:rsidR="00F6526F">
        <w:rPr>
          <w:rFonts w:ascii="細明體" w:eastAsia="細明體" w:hAnsi="細明體" w:hint="eastAsia"/>
          <w:kern w:val="2"/>
          <w:lang w:eastAsia="zh-TW"/>
        </w:rPr>
        <w:t>三</w:t>
      </w:r>
      <w:r w:rsidRPr="00DC457D">
        <w:rPr>
          <w:rFonts w:ascii="細明體" w:eastAsia="細明體" w:hAnsi="細明體" w:hint="eastAsia"/>
          <w:kern w:val="2"/>
          <w:lang w:eastAsia="zh-TW"/>
        </w:rPr>
        <w:t>個參數(</w:t>
      </w:r>
      <w:r w:rsidRPr="00DC457D">
        <w:rPr>
          <w:rFonts w:ascii="細明體" w:eastAsia="細明體" w:hAnsi="細明體" w:hint="eastAsia"/>
          <w:lang w:eastAsia="zh-TW"/>
        </w:rPr>
        <w:t>整批或當日件,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事故者ID</w:t>
      </w:r>
      <w:r w:rsidR="00F6526F">
        <w:rPr>
          <w:rFonts w:ascii="細明體" w:eastAsia="細明體" w:hAnsi="細明體" w:hint="eastAsia"/>
          <w:kern w:val="2"/>
          <w:lang w:eastAsia="zh-TW"/>
        </w:rPr>
        <w:t>,</w:t>
      </w:r>
      <w:r w:rsidR="00F6526F" w:rsidRPr="00F6526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6526F">
        <w:rPr>
          <w:rFonts w:ascii="細明體" w:eastAsia="細明體" w:hAnsi="細明體" w:hint="eastAsia"/>
          <w:kern w:val="2"/>
          <w:lang w:eastAsia="zh-TW"/>
        </w:rPr>
        <w:t>處理日期</w:t>
      </w:r>
      <w:r w:rsidRPr="00DC457D">
        <w:rPr>
          <w:rFonts w:ascii="細明體" w:eastAsia="細明體" w:hAnsi="細明體" w:hint="eastAsia"/>
          <w:kern w:val="2"/>
          <w:lang w:eastAsia="zh-TW"/>
        </w:rPr>
        <w:t>)</w:t>
      </w:r>
      <w:r w:rsidRPr="00DC457D">
        <w:rPr>
          <w:rFonts w:ascii="細明體" w:eastAsia="細明體" w:hAnsi="細明體"/>
          <w:lang w:eastAsia="zh-TW"/>
        </w:rPr>
        <w:t>”</w:t>
      </w:r>
    </w:p>
    <w:p w:rsidR="000556C0" w:rsidRPr="00DC457D" w:rsidRDefault="000556C0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清檔：</w:t>
      </w:r>
    </w:p>
    <w:p w:rsidR="00E2563D" w:rsidRPr="00F54352" w:rsidRDefault="00E2563D" w:rsidP="00E2563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 xml:space="preserve">IF </w:t>
      </w: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hint="eastAsia"/>
          <w:lang w:eastAsia="zh-TW"/>
        </w:rPr>
        <w:t xml:space="preserve">整批或當日件 = </w:t>
      </w:r>
      <w:r w:rsidRPr="00DC457D">
        <w:rPr>
          <w:rFonts w:ascii="細明體" w:eastAsia="細明體" w:hAnsi="細明體"/>
          <w:lang w:eastAsia="zh-TW"/>
        </w:rPr>
        <w:t>‘</w:t>
      </w:r>
      <w:r w:rsidRPr="00DC457D">
        <w:rPr>
          <w:rFonts w:ascii="細明體" w:eastAsia="細明體" w:hAnsi="細明體" w:hint="eastAsia"/>
          <w:lang w:eastAsia="zh-TW"/>
        </w:rPr>
        <w:t>D</w:t>
      </w:r>
      <w:r w:rsidRPr="00DC457D">
        <w:rPr>
          <w:rFonts w:ascii="細明體" w:eastAsia="細明體" w:hAnsi="細明體"/>
          <w:lang w:eastAsia="zh-TW"/>
        </w:rPr>
        <w:t>’</w:t>
      </w:r>
      <w:r w:rsidRPr="00DC457D">
        <w:rPr>
          <w:rFonts w:ascii="細明體" w:eastAsia="細明體" w:hAnsi="細明體" w:hint="eastAsia"/>
          <w:lang w:eastAsia="zh-TW"/>
        </w:rPr>
        <w:t>(當日件)</w:t>
      </w:r>
    </w:p>
    <w:p w:rsidR="00284AE8" w:rsidRPr="00DC457D" w:rsidRDefault="00284AE8" w:rsidP="00E2563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//**將每天有做過核定案件的事故者ID資料從客戶各項風險指標檔刪除。</w:t>
      </w:r>
    </w:p>
    <w:p w:rsidR="00E2563D" w:rsidRPr="00DC457D" w:rsidRDefault="00E2563D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WITH TMP_D AS</w:t>
      </w:r>
    </w:p>
    <w:p w:rsidR="00E2563D" w:rsidRPr="00DC457D" w:rsidRDefault="00E2563D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 w:rsidRPr="00DC457D">
        <w:rPr>
          <w:rFonts w:ascii="細明體" w:eastAsia="細明體" w:hAnsi="細明體" w:cs="細明體" w:hint="eastAsia"/>
          <w:lang w:eastAsia="zh-TW"/>
        </w:rPr>
        <w:t>理賠受理輸入申請書檔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DTAAA010 </w:t>
      </w:r>
    </w:p>
    <w:p w:rsidR="00E2563D" w:rsidRPr="00DC457D" w:rsidRDefault="00E2563D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284AE8" w:rsidRDefault="00E2563D" w:rsidP="00E2563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DTAAA010.</w:t>
      </w:r>
      <w:bookmarkStart w:id="12" w:name="BK_OCR_RESN"/>
      <w:bookmarkEnd w:id="12"/>
      <w:r w:rsidR="00284AE8">
        <w:rPr>
          <w:rFonts w:ascii="細明體" w:eastAsia="細明體" w:hAnsi="細明體" w:hint="eastAsia"/>
          <w:kern w:val="2"/>
          <w:lang w:eastAsia="zh-TW"/>
        </w:rPr>
        <w:t>受理編號 IN (</w:t>
      </w:r>
    </w:p>
    <w:p w:rsidR="00284AE8" w:rsidRDefault="00284AE8" w:rsidP="00F54352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284AE8">
        <w:rPr>
          <w:rFonts w:ascii="細明體" w:eastAsia="細明體" w:hAnsi="細明體" w:hint="eastAsia"/>
          <w:kern w:val="2"/>
          <w:lang w:eastAsia="zh-TW"/>
        </w:rPr>
        <w:t>理賠案件處理過程批註檔</w:t>
      </w:r>
      <w:r>
        <w:rPr>
          <w:rFonts w:ascii="細明體" w:eastAsia="細明體" w:hAnsi="細明體" w:hint="eastAsia"/>
          <w:kern w:val="2"/>
          <w:lang w:eastAsia="zh-TW"/>
        </w:rPr>
        <w:t>DTAAA009,BY參數:</w:t>
      </w:r>
    </w:p>
    <w:p w:rsidR="00284AE8" w:rsidRDefault="00284AE8" w:rsidP="00F54352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受理進度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(核定)</w:t>
      </w:r>
    </w:p>
    <w:p w:rsidR="00284AE8" w:rsidRDefault="00284AE8" w:rsidP="00F54352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輸入時間:</w:t>
      </w:r>
      <w:r w:rsidRPr="00284AE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$處理日期</w:t>
      </w:r>
      <w:r w:rsidR="00507379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507379">
        <w:rPr>
          <w:rFonts w:ascii="細明體" w:eastAsia="細明體" w:hAnsi="細明體"/>
          <w:kern w:val="2"/>
          <w:lang w:eastAsia="zh-TW"/>
        </w:rPr>
        <w:t>“</w:t>
      </w:r>
      <w:r w:rsidR="00507379">
        <w:rPr>
          <w:rFonts w:ascii="細明體" w:eastAsia="細明體" w:hAnsi="細明體" w:hint="eastAsia"/>
          <w:kern w:val="2"/>
          <w:lang w:eastAsia="zh-TW"/>
        </w:rPr>
        <w:t xml:space="preserve"> 00:00:00.000</w:t>
      </w:r>
      <w:r w:rsidR="00507379">
        <w:rPr>
          <w:rFonts w:ascii="細明體" w:eastAsia="細明體" w:hAnsi="細明體"/>
          <w:kern w:val="2"/>
          <w:lang w:eastAsia="zh-TW"/>
        </w:rPr>
        <w:t>”</w:t>
      </w:r>
    </w:p>
    <w:p w:rsidR="00284AE8" w:rsidRDefault="00284AE8" w:rsidP="00F54352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撈取欄位:</w:t>
      </w:r>
    </w:p>
    <w:p w:rsidR="00284AE8" w:rsidRPr="00DC457D" w:rsidRDefault="00284AE8" w:rsidP="00F54352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DISTINCT 受理編號</w:t>
      </w:r>
    </w:p>
    <w:p w:rsidR="00284AE8" w:rsidRDefault="00284AE8" w:rsidP="00E2563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055B50" w:rsidRPr="00DC457D" w:rsidRDefault="00055B50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IF $事故者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DC457D">
        <w:rPr>
          <w:rFonts w:ascii="細明體" w:eastAsia="細明體" w:hAnsi="細明體" w:hint="eastAsia"/>
          <w:kern w:val="2"/>
          <w:lang w:eastAsia="zh-TW"/>
        </w:rPr>
        <w:t>ID 不為空白 (事故者ID當作查詢條件)</w:t>
      </w:r>
    </w:p>
    <w:p w:rsidR="00055B50" w:rsidRPr="00DC457D" w:rsidRDefault="00055B50" w:rsidP="006A4899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 $事故者ID</w:t>
      </w:r>
    </w:p>
    <w:p w:rsidR="00055B50" w:rsidRDefault="00055B50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END IF</w:t>
      </w:r>
    </w:p>
    <w:p w:rsidR="00E2563D" w:rsidRPr="00DC457D" w:rsidRDefault="00E2563D" w:rsidP="00E2563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E2563D" w:rsidRPr="00DC457D" w:rsidRDefault="00E2563D" w:rsidP="00E2563D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DTAAA010.事故者ID</w:t>
      </w:r>
    </w:p>
    <w:p w:rsidR="00E2563D" w:rsidRPr="00DC457D" w:rsidRDefault="00E2563D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刪除</w:t>
      </w:r>
      <w:r w:rsidR="00630D9E" w:rsidRPr="00DC457D">
        <w:rPr>
          <w:rFonts w:ascii="細明體" w:eastAsia="細明體" w:hAnsi="細明體" w:cs="細明體" w:hint="eastAsia"/>
          <w:lang w:eastAsia="zh-TW"/>
        </w:rPr>
        <w:t>客戶各項風險指標檔</w:t>
      </w:r>
      <w:r w:rsidR="00630D9E" w:rsidRPr="00DC457D">
        <w:rPr>
          <w:rFonts w:ascii="細明體" w:eastAsia="細明體" w:hAnsi="細明體" w:hint="eastAsia"/>
          <w:lang w:eastAsia="zh-TW"/>
        </w:rPr>
        <w:t>DTAAV010</w:t>
      </w:r>
      <w:r w:rsidRPr="00DC457D">
        <w:rPr>
          <w:rFonts w:ascii="細明體" w:eastAsia="細明體" w:hAnsi="細明體" w:hint="eastAsia"/>
          <w:lang w:eastAsia="zh-TW"/>
        </w:rPr>
        <w:t>,BY參數:</w:t>
      </w:r>
    </w:p>
    <w:p w:rsidR="00E2563D" w:rsidRPr="00DC457D" w:rsidRDefault="00E2563D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 所有符合</w:t>
      </w:r>
      <w:r w:rsidRPr="00DC457D">
        <w:rPr>
          <w:rFonts w:ascii="細明體" w:eastAsia="細明體" w:hAnsi="細明體" w:hint="eastAsia"/>
          <w:lang w:eastAsia="zh-TW"/>
        </w:rPr>
        <w:t>TMP_D的事故者ID</w:t>
      </w:r>
    </w:p>
    <w:p w:rsidR="00C314EF" w:rsidRPr="00000138" w:rsidRDefault="00C314EF" w:rsidP="006A489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IF 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N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(線上即時)</w:t>
      </w:r>
    </w:p>
    <w:p w:rsidR="00C314EF" w:rsidRPr="00DC457D" w:rsidRDefault="00C314EF" w:rsidP="00C314E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WITH TMP_D AS</w:t>
      </w:r>
    </w:p>
    <w:p w:rsidR="00C314EF" w:rsidRPr="00DC457D" w:rsidRDefault="00C314EF" w:rsidP="00C314E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 w:rsidRPr="00DC457D">
        <w:rPr>
          <w:rFonts w:ascii="細明體" w:eastAsia="細明體" w:hAnsi="細明體" w:cs="細明體" w:hint="eastAsia"/>
          <w:lang w:eastAsia="zh-TW"/>
        </w:rPr>
        <w:t>理賠受理輸入申請書檔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DTAAA010 </w:t>
      </w:r>
    </w:p>
    <w:p w:rsidR="00C314EF" w:rsidRPr="00DC457D" w:rsidRDefault="00C314EF" w:rsidP="00C314E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C314EF" w:rsidRDefault="00C314EF" w:rsidP="00C314E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 w:hint="eastAsia"/>
          <w:kern w:val="2"/>
          <w:lang w:eastAsia="zh-TW"/>
        </w:rPr>
        <w:t>受理編號 IN (</w:t>
      </w:r>
    </w:p>
    <w:p w:rsidR="00C314EF" w:rsidRDefault="00C314EF" w:rsidP="00C314EF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284AE8">
        <w:rPr>
          <w:rFonts w:ascii="細明體" w:eastAsia="細明體" w:hAnsi="細明體" w:hint="eastAsia"/>
          <w:kern w:val="2"/>
          <w:lang w:eastAsia="zh-TW"/>
        </w:rPr>
        <w:t>理賠</w:t>
      </w:r>
      <w:r>
        <w:rPr>
          <w:rFonts w:ascii="細明體" w:eastAsia="細明體" w:hAnsi="細明體" w:hint="eastAsia"/>
          <w:kern w:val="2"/>
          <w:lang w:eastAsia="zh-TW"/>
        </w:rPr>
        <w:t>受理</w:t>
      </w:r>
      <w:r w:rsidRPr="00284AE8">
        <w:rPr>
          <w:rFonts w:ascii="細明體" w:eastAsia="細明體" w:hAnsi="細明體" w:hint="eastAsia"/>
          <w:kern w:val="2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DTAAA001,BY參數:</w:t>
      </w:r>
    </w:p>
    <w:p w:rsidR="00C314EF" w:rsidRDefault="00C314EF" w:rsidP="00C314EF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受理進度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(結案)</w:t>
      </w:r>
    </w:p>
    <w:p w:rsidR="00C314EF" w:rsidRDefault="00C314EF" w:rsidP="00C314EF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結案日期:</w:t>
      </w:r>
      <w:r w:rsidRPr="00284AE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$處理日期</w:t>
      </w:r>
    </w:p>
    <w:p w:rsidR="00C314EF" w:rsidRDefault="00C314EF" w:rsidP="00C314EF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撈取欄位:</w:t>
      </w:r>
    </w:p>
    <w:p w:rsidR="00C314EF" w:rsidRPr="00DC457D" w:rsidRDefault="00C314EF" w:rsidP="00C314EF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C314EF" w:rsidRDefault="00C314EF" w:rsidP="00C314E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055B50" w:rsidRPr="00DC457D" w:rsidRDefault="00055B50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IF $事故者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DC457D">
        <w:rPr>
          <w:rFonts w:ascii="細明體" w:eastAsia="細明體" w:hAnsi="細明體" w:hint="eastAsia"/>
          <w:kern w:val="2"/>
          <w:lang w:eastAsia="zh-TW"/>
        </w:rPr>
        <w:t>ID 不為空白 (事故者ID當作查詢條件)</w:t>
      </w:r>
    </w:p>
    <w:p w:rsidR="00055B50" w:rsidRPr="00DC457D" w:rsidRDefault="00055B50" w:rsidP="006A4899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 $事故者ID</w:t>
      </w:r>
    </w:p>
    <w:p w:rsidR="00055B50" w:rsidRDefault="00055B50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END IF</w:t>
      </w:r>
    </w:p>
    <w:p w:rsidR="00C314EF" w:rsidRPr="00DC457D" w:rsidRDefault="00C314EF" w:rsidP="00C314E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C314EF" w:rsidRPr="00DC457D" w:rsidRDefault="00C314EF" w:rsidP="00C314EF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DTAAA010.事故者ID</w:t>
      </w:r>
    </w:p>
    <w:p w:rsidR="00C314EF" w:rsidRPr="00DC457D" w:rsidRDefault="00C314EF" w:rsidP="00C314E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刪除</w:t>
      </w:r>
      <w:r w:rsidRPr="00DC457D">
        <w:rPr>
          <w:rFonts w:ascii="細明體" w:eastAsia="細明體" w:hAnsi="細明體" w:cs="細明體" w:hint="eastAsia"/>
          <w:lang w:eastAsia="zh-TW"/>
        </w:rPr>
        <w:t>客戶各項風險指標檔</w:t>
      </w:r>
      <w:r w:rsidRPr="00DC457D">
        <w:rPr>
          <w:rFonts w:ascii="細明體" w:eastAsia="細明體" w:hAnsi="細明體" w:hint="eastAsia"/>
          <w:lang w:eastAsia="zh-TW"/>
        </w:rPr>
        <w:t>DTAAV010,BY參數:</w:t>
      </w:r>
    </w:p>
    <w:p w:rsidR="00C314EF" w:rsidRPr="00DC457D" w:rsidRDefault="00C314EF" w:rsidP="00C314E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 所有符合</w:t>
      </w:r>
      <w:r w:rsidRPr="00DC457D">
        <w:rPr>
          <w:rFonts w:ascii="細明體" w:eastAsia="細明體" w:hAnsi="細明體" w:hint="eastAsia"/>
          <w:lang w:eastAsia="zh-TW"/>
        </w:rPr>
        <w:t>TMP_D的事故者ID</w:t>
      </w:r>
    </w:p>
    <w:p w:rsidR="00E2563D" w:rsidRPr="00DC457D" w:rsidRDefault="00E2563D" w:rsidP="00E2563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ELSE</w:t>
      </w:r>
    </w:p>
    <w:p w:rsidR="000556C0" w:rsidRPr="00DC457D" w:rsidRDefault="000556C0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FE08EF"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="00FE08EF" w:rsidRPr="00DC457D">
        <w:rPr>
          <w:rFonts w:ascii="細明體" w:eastAsia="細明體" w:hAnsi="細明體" w:hint="eastAsia"/>
        </w:rPr>
        <w:t>事故者ID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空白</w:t>
      </w:r>
      <w:r w:rsidR="00854D57" w:rsidRPr="00DC457D">
        <w:rPr>
          <w:rFonts w:ascii="細明體" w:eastAsia="細明體" w:hAnsi="細明體" w:hint="eastAsia"/>
          <w:kern w:val="2"/>
          <w:lang w:eastAsia="zh-TW"/>
        </w:rPr>
        <w:t xml:space="preserve"> OR 空值</w:t>
      </w:r>
    </w:p>
    <w:p w:rsidR="000556C0" w:rsidRPr="00DC457D" w:rsidRDefault="000556C0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將</w:t>
      </w:r>
      <w:r w:rsidR="00630D9E" w:rsidRPr="00DC457D">
        <w:rPr>
          <w:rFonts w:ascii="細明體" w:eastAsia="細明體" w:hAnsi="細明體" w:cs="細明體" w:hint="eastAsia"/>
          <w:lang w:eastAsia="zh-TW"/>
        </w:rPr>
        <w:t>客戶各項風險指標檔</w:t>
      </w:r>
      <w:r w:rsidR="00630D9E" w:rsidRPr="00DC457D">
        <w:rPr>
          <w:rFonts w:ascii="細明體" w:eastAsia="細明體" w:hAnsi="細明體" w:hint="eastAsia"/>
          <w:lang w:eastAsia="zh-TW"/>
        </w:rPr>
        <w:t>DTAAV010</w:t>
      </w:r>
      <w:r w:rsidRPr="00DC457D">
        <w:rPr>
          <w:rFonts w:ascii="細明體" w:eastAsia="細明體" w:hAnsi="細明體" w:hint="eastAsia"/>
          <w:lang w:eastAsia="zh-TW"/>
        </w:rPr>
        <w:t>清空。</w:t>
      </w:r>
    </w:p>
    <w:p w:rsidR="000556C0" w:rsidRPr="00DC457D" w:rsidRDefault="000556C0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ELSE</w:t>
      </w:r>
    </w:p>
    <w:p w:rsidR="000556C0" w:rsidRPr="00DC457D" w:rsidRDefault="000556C0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刪除</w:t>
      </w:r>
      <w:r w:rsidR="00630D9E" w:rsidRPr="00DC457D">
        <w:rPr>
          <w:rFonts w:ascii="細明體" w:eastAsia="細明體" w:hAnsi="細明體" w:cs="細明體" w:hint="eastAsia"/>
          <w:lang w:eastAsia="zh-TW"/>
        </w:rPr>
        <w:t>客戶各項風險指標檔</w:t>
      </w:r>
      <w:r w:rsidR="00630D9E" w:rsidRPr="00DC457D">
        <w:rPr>
          <w:rFonts w:ascii="細明體" w:eastAsia="細明體" w:hAnsi="細明體" w:hint="eastAsia"/>
          <w:lang w:eastAsia="zh-TW"/>
        </w:rPr>
        <w:t>DTAAV010</w:t>
      </w:r>
      <w:r w:rsidRPr="00DC457D">
        <w:rPr>
          <w:rFonts w:ascii="細明體" w:eastAsia="細明體" w:hAnsi="細明體" w:hint="eastAsia"/>
          <w:lang w:eastAsia="zh-TW"/>
        </w:rPr>
        <w:t>,BY參數:</w:t>
      </w:r>
    </w:p>
    <w:p w:rsidR="000556C0" w:rsidRPr="00DC457D" w:rsidRDefault="00F20386" w:rsidP="00E2563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事故者ID</w:t>
      </w:r>
      <w:r w:rsidR="000556C0" w:rsidRPr="00DC457D">
        <w:rPr>
          <w:rFonts w:ascii="細明體" w:eastAsia="細明體" w:hAnsi="細明體" w:hint="eastAsia"/>
          <w:lang w:eastAsia="zh-TW"/>
        </w:rPr>
        <w:t>:</w:t>
      </w:r>
      <w:r w:rsidR="00FE08EF" w:rsidRPr="00DC457D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FE08EF" w:rsidRPr="00DC457D">
        <w:rPr>
          <w:rFonts w:ascii="細明體" w:eastAsia="細明體" w:hAnsi="細明體" w:hint="eastAsia"/>
        </w:rPr>
        <w:t>事故者ID</w:t>
      </w:r>
    </w:p>
    <w:p w:rsidR="000556C0" w:rsidRPr="00DC457D" w:rsidRDefault="000556C0" w:rsidP="00E2563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若刪除不到屬正常，繼續下一STEP</w:t>
      </w:r>
    </w:p>
    <w:p w:rsidR="000556C0" w:rsidRPr="00DC457D" w:rsidRDefault="000556C0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END IF</w:t>
      </w:r>
    </w:p>
    <w:p w:rsidR="00E2563D" w:rsidRPr="00DC457D" w:rsidRDefault="00E2563D" w:rsidP="00E2563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E</w:t>
      </w:r>
      <w:r w:rsidRPr="00DC457D">
        <w:rPr>
          <w:rFonts w:ascii="細明體" w:eastAsia="細明體" w:hAnsi="細明體" w:hint="eastAsia"/>
          <w:kern w:val="2"/>
          <w:lang w:eastAsia="zh-TW"/>
        </w:rPr>
        <w:t>ND IF</w:t>
      </w:r>
    </w:p>
    <w:p w:rsidR="008A3A95" w:rsidRPr="00DC457D" w:rsidRDefault="008A3A95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$批次執行時間 = 系統日期時間</w:t>
      </w:r>
    </w:p>
    <w:p w:rsidR="000556C0" w:rsidRDefault="00854D57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//**讀取</w:t>
      </w:r>
      <w:r w:rsidR="00B4242E" w:rsidRPr="00DC457D">
        <w:rPr>
          <w:rFonts w:ascii="細明體" w:eastAsia="細明體" w:hAnsi="細明體" w:hint="eastAsia"/>
          <w:kern w:val="2"/>
          <w:lang w:eastAsia="zh-TW"/>
        </w:rPr>
        <w:t>須處理的</w:t>
      </w:r>
      <w:r w:rsidR="00ED24C0" w:rsidRPr="00DC457D">
        <w:rPr>
          <w:rFonts w:ascii="細明體" w:eastAsia="細明體" w:hAnsi="細明體" w:hint="eastAsia"/>
          <w:kern w:val="2"/>
          <w:lang w:eastAsia="zh-TW"/>
        </w:rPr>
        <w:t>所有</w:t>
      </w:r>
      <w:r w:rsidR="00F20386" w:rsidRPr="00DC457D">
        <w:rPr>
          <w:rFonts w:ascii="細明體" w:eastAsia="細明體" w:hAnsi="細明體" w:hint="eastAsia"/>
          <w:kern w:val="2"/>
          <w:lang w:eastAsia="zh-TW"/>
        </w:rPr>
        <w:t>相關</w:t>
      </w:r>
      <w:r w:rsidRPr="00DC457D">
        <w:rPr>
          <w:rFonts w:ascii="細明體" w:eastAsia="細明體" w:hAnsi="細明體" w:hint="eastAsia"/>
          <w:kern w:val="2"/>
          <w:lang w:eastAsia="zh-TW"/>
        </w:rPr>
        <w:t>資料</w:t>
      </w:r>
    </w:p>
    <w:p w:rsidR="00DF5E63" w:rsidRDefault="00DF5E63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//**若為處理當日件</w:t>
      </w:r>
      <w:r w:rsidR="004909ED">
        <w:rPr>
          <w:rFonts w:ascii="細明體" w:eastAsia="細明體" w:hAnsi="細明體" w:hint="eastAsia"/>
          <w:kern w:val="2"/>
          <w:lang w:eastAsia="zh-TW"/>
        </w:rPr>
        <w:t>: 將做過核定的案件事故者ID抓出，與刪除之條件相同</w:t>
      </w:r>
    </w:p>
    <w:p w:rsidR="00DF5E63" w:rsidRPr="00F54352" w:rsidRDefault="00DF5E63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hint="eastAsia"/>
          <w:lang w:eastAsia="zh-TW"/>
        </w:rPr>
        <w:t xml:space="preserve">整批或當日件 = </w:t>
      </w:r>
      <w:r w:rsidRPr="00DC457D">
        <w:rPr>
          <w:rFonts w:ascii="細明體" w:eastAsia="細明體" w:hAnsi="細明體"/>
          <w:lang w:eastAsia="zh-TW"/>
        </w:rPr>
        <w:t>‘</w:t>
      </w:r>
      <w:r w:rsidRPr="00DC457D">
        <w:rPr>
          <w:rFonts w:ascii="細明體" w:eastAsia="細明體" w:hAnsi="細明體" w:hint="eastAsia"/>
          <w:lang w:eastAsia="zh-TW"/>
        </w:rPr>
        <w:t>D</w:t>
      </w:r>
      <w:r w:rsidRPr="00DC457D">
        <w:rPr>
          <w:rFonts w:ascii="細明體" w:eastAsia="細明體" w:hAnsi="細明體"/>
          <w:lang w:eastAsia="zh-TW"/>
        </w:rPr>
        <w:t>’</w:t>
      </w:r>
      <w:r w:rsidRPr="00DC457D">
        <w:rPr>
          <w:rFonts w:ascii="細明體" w:eastAsia="細明體" w:hAnsi="細明體" w:hint="eastAsia"/>
          <w:lang w:eastAsia="zh-TW"/>
        </w:rPr>
        <w:t>(當日件)</w:t>
      </w:r>
    </w:p>
    <w:p w:rsidR="004909ED" w:rsidRPr="00DC457D" w:rsidRDefault="004909ED" w:rsidP="00F5435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 w:rsidRPr="00DC457D">
        <w:rPr>
          <w:rFonts w:ascii="細明體" w:eastAsia="細明體" w:hAnsi="細明體" w:cs="細明體" w:hint="eastAsia"/>
          <w:lang w:eastAsia="zh-TW"/>
        </w:rPr>
        <w:t>理賠受理輸入申請書檔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DTAAA010 </w:t>
      </w:r>
    </w:p>
    <w:p w:rsidR="004909ED" w:rsidRPr="00DC457D" w:rsidRDefault="004909ED" w:rsidP="00F5435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4909ED" w:rsidRDefault="004909ED" w:rsidP="00F543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 w:hint="eastAsia"/>
          <w:kern w:val="2"/>
          <w:lang w:eastAsia="zh-TW"/>
        </w:rPr>
        <w:t>受理編號 IN (</w:t>
      </w:r>
    </w:p>
    <w:p w:rsidR="004909ED" w:rsidRDefault="004909ED" w:rsidP="00F5435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284AE8">
        <w:rPr>
          <w:rFonts w:ascii="細明體" w:eastAsia="細明體" w:hAnsi="細明體" w:hint="eastAsia"/>
          <w:kern w:val="2"/>
          <w:lang w:eastAsia="zh-TW"/>
        </w:rPr>
        <w:t>理賠案件處理過程批註檔</w:t>
      </w:r>
      <w:r>
        <w:rPr>
          <w:rFonts w:ascii="細明體" w:eastAsia="細明體" w:hAnsi="細明體" w:hint="eastAsia"/>
          <w:kern w:val="2"/>
          <w:lang w:eastAsia="zh-TW"/>
        </w:rPr>
        <w:t>DTAAA009,BY參數:</w:t>
      </w:r>
    </w:p>
    <w:p w:rsidR="004909ED" w:rsidRDefault="004909ED" w:rsidP="00F54352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受理進度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(核定)</w:t>
      </w:r>
    </w:p>
    <w:p w:rsidR="004909ED" w:rsidRDefault="004909ED" w:rsidP="00F54352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輸入時間:</w:t>
      </w:r>
      <w:r w:rsidRPr="00284AE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$處理日期</w:t>
      </w:r>
      <w:r w:rsidR="00507379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507379">
        <w:rPr>
          <w:rFonts w:ascii="細明體" w:eastAsia="細明體" w:hAnsi="細明體"/>
          <w:kern w:val="2"/>
          <w:lang w:eastAsia="zh-TW"/>
        </w:rPr>
        <w:t>“</w:t>
      </w:r>
      <w:r w:rsidR="00507379">
        <w:rPr>
          <w:rFonts w:ascii="細明體" w:eastAsia="細明體" w:hAnsi="細明體" w:hint="eastAsia"/>
          <w:kern w:val="2"/>
          <w:lang w:eastAsia="zh-TW"/>
        </w:rPr>
        <w:t xml:space="preserve"> 00:00:00.000</w:t>
      </w:r>
      <w:r w:rsidR="00507379">
        <w:rPr>
          <w:rFonts w:ascii="細明體" w:eastAsia="細明體" w:hAnsi="細明體"/>
          <w:kern w:val="2"/>
          <w:lang w:eastAsia="zh-TW"/>
        </w:rPr>
        <w:t>”</w:t>
      </w:r>
    </w:p>
    <w:p w:rsidR="004909ED" w:rsidRDefault="004909ED" w:rsidP="00F54352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撈取欄位:</w:t>
      </w:r>
    </w:p>
    <w:p w:rsidR="004909ED" w:rsidRPr="00DC457D" w:rsidRDefault="004909ED" w:rsidP="00F54352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DISTINCT 受理編號</w:t>
      </w:r>
    </w:p>
    <w:p w:rsidR="004909ED" w:rsidRDefault="004909ED" w:rsidP="00F543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055B50" w:rsidRPr="00DC457D" w:rsidRDefault="00055B50" w:rsidP="006A489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IF $事故者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DC457D">
        <w:rPr>
          <w:rFonts w:ascii="細明體" w:eastAsia="細明體" w:hAnsi="細明體" w:hint="eastAsia"/>
          <w:kern w:val="2"/>
          <w:lang w:eastAsia="zh-TW"/>
        </w:rPr>
        <w:t>ID 不為空白 (事故者ID當作查詢條件)</w:t>
      </w:r>
    </w:p>
    <w:p w:rsidR="00055B50" w:rsidRPr="00DC457D" w:rsidRDefault="00055B50" w:rsidP="006A489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 $事故者ID</w:t>
      </w:r>
    </w:p>
    <w:p w:rsidR="00055B50" w:rsidRDefault="00055B50" w:rsidP="006A489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END IF</w:t>
      </w:r>
    </w:p>
    <w:p w:rsidR="004909ED" w:rsidRPr="00DC457D" w:rsidRDefault="004909ED" w:rsidP="00F543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撈取欄位</w:t>
      </w:r>
      <w:r w:rsidR="009A07D4">
        <w:rPr>
          <w:rFonts w:ascii="細明體" w:eastAsia="細明體" w:hAnsi="細明體" w:hint="eastAsia"/>
          <w:kern w:val="2"/>
          <w:lang w:eastAsia="zh-TW"/>
        </w:rPr>
        <w:t xml:space="preserve">:DISTINCT </w:t>
      </w:r>
    </w:p>
    <w:p w:rsidR="004909ED" w:rsidRPr="00DC457D" w:rsidRDefault="004909ED" w:rsidP="00F5435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DTAAA010.事故者ID</w:t>
      </w:r>
    </w:p>
    <w:p w:rsidR="009A07D4" w:rsidRDefault="009A07D4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  <w:r w:rsidRPr="009A07D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IF  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N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(線上即時)</w:t>
      </w:r>
    </w:p>
    <w:p w:rsidR="009A07D4" w:rsidRPr="00DC457D" w:rsidRDefault="009A07D4" w:rsidP="009A07D4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 w:rsidRPr="00DC457D">
        <w:rPr>
          <w:rFonts w:ascii="細明體" w:eastAsia="細明體" w:hAnsi="細明體" w:cs="細明體" w:hint="eastAsia"/>
          <w:lang w:eastAsia="zh-TW"/>
        </w:rPr>
        <w:t>理賠受理輸入申請書檔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DTAAA010 </w:t>
      </w:r>
    </w:p>
    <w:p w:rsidR="009A07D4" w:rsidRPr="00DC457D" w:rsidRDefault="009A07D4" w:rsidP="009A07D4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9A07D4" w:rsidRDefault="009A07D4" w:rsidP="009A07D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 w:hint="eastAsia"/>
          <w:kern w:val="2"/>
          <w:lang w:eastAsia="zh-TW"/>
        </w:rPr>
        <w:t>受理編號 IN (</w:t>
      </w:r>
    </w:p>
    <w:p w:rsidR="009A07D4" w:rsidRDefault="009A07D4" w:rsidP="006A489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284AE8">
        <w:rPr>
          <w:rFonts w:ascii="細明體" w:eastAsia="細明體" w:hAnsi="細明體" w:hint="eastAsia"/>
          <w:kern w:val="2"/>
          <w:lang w:eastAsia="zh-TW"/>
        </w:rPr>
        <w:t>理賠</w:t>
      </w:r>
      <w:r>
        <w:rPr>
          <w:rFonts w:ascii="細明體" w:eastAsia="細明體" w:hAnsi="細明體" w:hint="eastAsia"/>
          <w:kern w:val="2"/>
          <w:lang w:eastAsia="zh-TW"/>
        </w:rPr>
        <w:t>受理</w:t>
      </w:r>
      <w:r w:rsidRPr="00284AE8">
        <w:rPr>
          <w:rFonts w:ascii="細明體" w:eastAsia="細明體" w:hAnsi="細明體" w:hint="eastAsia"/>
          <w:kern w:val="2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DTAAA001,BY參數:</w:t>
      </w:r>
    </w:p>
    <w:p w:rsidR="009A07D4" w:rsidRDefault="009A07D4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受理進度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(結案)</w:t>
      </w:r>
    </w:p>
    <w:p w:rsidR="009A07D4" w:rsidRDefault="009A07D4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結案日期:</w:t>
      </w:r>
      <w:r w:rsidRPr="00284AE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$處理日期</w:t>
      </w:r>
    </w:p>
    <w:p w:rsidR="009A07D4" w:rsidRDefault="009A07D4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撈取欄位:</w:t>
      </w:r>
    </w:p>
    <w:p w:rsidR="009A07D4" w:rsidRPr="00DC457D" w:rsidRDefault="009A07D4" w:rsidP="006A4899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9A07D4" w:rsidRDefault="009A07D4" w:rsidP="009A07D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055B50" w:rsidRPr="00DC457D" w:rsidRDefault="00055B50" w:rsidP="006A489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IF $事故者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DC457D">
        <w:rPr>
          <w:rFonts w:ascii="細明體" w:eastAsia="細明體" w:hAnsi="細明體" w:hint="eastAsia"/>
          <w:kern w:val="2"/>
          <w:lang w:eastAsia="zh-TW"/>
        </w:rPr>
        <w:t>ID 不為空白 (事故者ID當作查詢條件)</w:t>
      </w:r>
    </w:p>
    <w:p w:rsidR="00055B50" w:rsidRPr="00DC457D" w:rsidRDefault="00055B50" w:rsidP="006A489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 $事故者ID</w:t>
      </w:r>
    </w:p>
    <w:p w:rsidR="00055B50" w:rsidRDefault="00055B50" w:rsidP="006A489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END IF</w:t>
      </w:r>
    </w:p>
    <w:p w:rsidR="009A07D4" w:rsidRPr="00DC457D" w:rsidRDefault="009A07D4" w:rsidP="009A07D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撈取欄位</w:t>
      </w:r>
      <w:r>
        <w:rPr>
          <w:rFonts w:ascii="細明體" w:eastAsia="細明體" w:hAnsi="細明體" w:hint="eastAsia"/>
          <w:kern w:val="2"/>
          <w:lang w:eastAsia="zh-TW"/>
        </w:rPr>
        <w:t xml:space="preserve">:DISTINCT </w:t>
      </w:r>
    </w:p>
    <w:p w:rsidR="009A07D4" w:rsidRPr="00DC457D" w:rsidRDefault="009A07D4" w:rsidP="009A07D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DTAAA010.事故者ID</w:t>
      </w:r>
    </w:p>
    <w:p w:rsidR="00DF5E63" w:rsidRPr="00DC457D" w:rsidRDefault="00DF5E63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//**</w:t>
      </w: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 &lt;&gt;</w:t>
      </w:r>
      <w:r w:rsidRPr="00DC457D">
        <w:rPr>
          <w:rFonts w:ascii="細明體" w:eastAsia="細明體" w:hAnsi="細明體" w:hint="eastAsia"/>
          <w:lang w:eastAsia="zh-TW"/>
        </w:rPr>
        <w:t xml:space="preserve"> </w:t>
      </w:r>
      <w:r w:rsidRPr="00DC457D">
        <w:rPr>
          <w:rFonts w:ascii="細明體" w:eastAsia="細明體" w:hAnsi="細明體"/>
          <w:lang w:eastAsia="zh-TW"/>
        </w:rPr>
        <w:t>‘</w:t>
      </w:r>
      <w:r w:rsidRPr="00DC457D">
        <w:rPr>
          <w:rFonts w:ascii="細明體" w:eastAsia="細明體" w:hAnsi="細明體" w:hint="eastAsia"/>
          <w:lang w:eastAsia="zh-TW"/>
        </w:rPr>
        <w:t>D</w:t>
      </w:r>
      <w:r w:rsidRPr="00DC457D">
        <w:rPr>
          <w:rFonts w:ascii="細明體" w:eastAsia="細明體" w:hAnsi="細明體"/>
          <w:lang w:eastAsia="zh-TW"/>
        </w:rPr>
        <w:t>’</w:t>
      </w:r>
      <w:r w:rsidRPr="00DC457D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非</w:t>
      </w:r>
      <w:r w:rsidRPr="00DC457D">
        <w:rPr>
          <w:rFonts w:ascii="細明體" w:eastAsia="細明體" w:hAnsi="細明體" w:hint="eastAsia"/>
          <w:lang w:eastAsia="zh-TW"/>
        </w:rPr>
        <w:t>當日件)</w:t>
      </w:r>
    </w:p>
    <w:p w:rsidR="00577390" w:rsidRPr="00DC457D" w:rsidRDefault="00577390" w:rsidP="00F5435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 w:rsidRPr="00DC457D">
        <w:rPr>
          <w:rFonts w:ascii="細明體" w:eastAsia="細明體" w:hAnsi="細明體" w:cs="細明體" w:hint="eastAsia"/>
          <w:lang w:eastAsia="zh-TW"/>
        </w:rPr>
        <w:t>理賠受理輸入申請書檔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DTAAA010 </w:t>
      </w:r>
    </w:p>
    <w:p w:rsidR="00577390" w:rsidRPr="00DC457D" w:rsidRDefault="00577390" w:rsidP="00F5435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J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oin </w:t>
      </w:r>
      <w:r w:rsidRPr="00DC457D">
        <w:rPr>
          <w:rFonts w:ascii="細明體" w:eastAsia="細明體" w:hAnsi="細明體" w:cs="細明體" w:hint="eastAsia"/>
          <w:lang w:eastAsia="zh-TW"/>
        </w:rPr>
        <w:t>理賠受理檔DTAAA001 on 受理編號</w:t>
      </w:r>
    </w:p>
    <w:p w:rsidR="00577390" w:rsidRPr="00DC457D" w:rsidRDefault="00577390" w:rsidP="00F5435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577390" w:rsidRPr="00DC457D" w:rsidRDefault="00577390" w:rsidP="00F543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IF $事故者ID 不為空白 (事故者ID當作查詢條件)</w:t>
      </w:r>
    </w:p>
    <w:p w:rsidR="00577390" w:rsidRPr="00DC457D" w:rsidRDefault="00577390" w:rsidP="00F5435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 $事故者ID</w:t>
      </w:r>
    </w:p>
    <w:p w:rsidR="00577390" w:rsidRPr="00DC457D" w:rsidRDefault="00577390" w:rsidP="00F543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END IF</w:t>
      </w:r>
    </w:p>
    <w:p w:rsidR="00577390" w:rsidRPr="00DC457D" w:rsidRDefault="00577390" w:rsidP="00F543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DTAAA001.受理進度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80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(結案 )</w:t>
      </w:r>
    </w:p>
    <w:p w:rsidR="00406214" w:rsidRDefault="00406214" w:rsidP="007C208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$處理日期 不為空值</w:t>
      </w:r>
    </w:p>
    <w:p w:rsidR="00406214" w:rsidRDefault="00406214" w:rsidP="00F3360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結案日(END_CASE_DATE)</w:t>
      </w:r>
      <w:r>
        <w:rPr>
          <w:rFonts w:ascii="細明體" w:eastAsia="細明體" w:hAnsi="細明體" w:hint="eastAsia"/>
          <w:lang w:eastAsia="zh-TW"/>
        </w:rPr>
        <w:t xml:space="preserve"> &gt;= </w:t>
      </w:r>
      <w:r>
        <w:rPr>
          <w:rFonts w:ascii="細明體" w:eastAsia="細明體" w:hAnsi="細明體" w:hint="eastAsia"/>
          <w:kern w:val="2"/>
          <w:lang w:eastAsia="zh-TW"/>
        </w:rPr>
        <w:t>$處理日期</w:t>
      </w:r>
    </w:p>
    <w:p w:rsidR="00577390" w:rsidRPr="00DC457D" w:rsidRDefault="00577390" w:rsidP="00F543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END IF</w:t>
      </w:r>
    </w:p>
    <w:p w:rsidR="009F6597" w:rsidRPr="00DC457D" w:rsidRDefault="00577390" w:rsidP="00F543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撈取欄位</w:t>
      </w:r>
      <w:r w:rsidR="009F6597" w:rsidRPr="00DC457D">
        <w:rPr>
          <w:rFonts w:ascii="細明體" w:eastAsia="細明體" w:hAnsi="細明體" w:hint="eastAsia"/>
          <w:kern w:val="2"/>
          <w:lang w:eastAsia="zh-TW"/>
        </w:rPr>
        <w:t xml:space="preserve">: DISTINCT </w:t>
      </w:r>
    </w:p>
    <w:p w:rsidR="00577390" w:rsidRPr="00DC457D" w:rsidRDefault="00577390" w:rsidP="00F5435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DTAAA010.事故者ID</w:t>
      </w:r>
    </w:p>
    <w:p w:rsidR="00DF5E63" w:rsidRPr="00DC457D" w:rsidRDefault="00DF5E63" w:rsidP="00F5435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7B6B6C" w:rsidRPr="00DC457D" w:rsidRDefault="007B6B6C" w:rsidP="007B6B6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若無資料,屬正常</w:t>
      </w:r>
    </w:p>
    <w:p w:rsidR="007B6B6C" w:rsidRPr="00DC457D" w:rsidRDefault="007B6B6C" w:rsidP="007B6B6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FATAL出件數相關資料給LOG檔顯示。</w:t>
      </w:r>
    </w:p>
    <w:p w:rsidR="007B6B6C" w:rsidRPr="00DC457D" w:rsidRDefault="007B6B6C" w:rsidP="007B6B6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C</w:t>
      </w:r>
      <w:r w:rsidRPr="00DC457D">
        <w:rPr>
          <w:rFonts w:ascii="細明體" w:eastAsia="細明體" w:hAnsi="細明體"/>
          <w:lang w:eastAsia="zh-TW"/>
        </w:rPr>
        <w:t>ALL batch.CountManager</w:t>
      </w:r>
      <w:r w:rsidRPr="00DC457D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7B6B6C" w:rsidRPr="00DC457D" w:rsidRDefault="007B6B6C" w:rsidP="007B6B6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RETURN</w:t>
      </w:r>
    </w:p>
    <w:p w:rsidR="007B6B6C" w:rsidRPr="00DC457D" w:rsidRDefault="007B6B6C" w:rsidP="007B6B6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若有資料，依序處理每筆資料</w:t>
      </w:r>
    </w:p>
    <w:p w:rsidR="004B6F84" w:rsidRPr="00DC457D" w:rsidRDefault="004B6F84" w:rsidP="004B6F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>//**判斷是否為控管保戶</w:t>
      </w:r>
    </w:p>
    <w:p w:rsidR="004B6F84" w:rsidRPr="00DC457D" w:rsidRDefault="004B6F84" w:rsidP="004B6F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 w:rsidR="009471B4" w:rsidRPr="00DC457D">
        <w:rPr>
          <w:rFonts w:ascii="細明體" w:eastAsia="細明體" w:hAnsi="細明體" w:cs="細明體" w:hint="eastAsia"/>
          <w:lang w:eastAsia="zh-TW"/>
        </w:rPr>
        <w:t>控管保戶檔</w:t>
      </w:r>
      <w:r w:rsidR="009471B4">
        <w:rPr>
          <w:rFonts w:ascii="細明體" w:eastAsia="細明體" w:hAnsi="細明體" w:hint="eastAsia"/>
          <w:kern w:val="2"/>
          <w:lang w:eastAsia="zh-TW"/>
        </w:rPr>
        <w:t>DTAAD140</w:t>
      </w:r>
      <w:r w:rsidRPr="00DC457D">
        <w:rPr>
          <w:rFonts w:ascii="細明體" w:eastAsia="細明體" w:hAnsi="細明體" w:hint="eastAsia"/>
          <w:kern w:val="2"/>
          <w:lang w:eastAsia="zh-TW"/>
        </w:rPr>
        <w:t>,BY參數:</w:t>
      </w:r>
    </w:p>
    <w:p w:rsidR="004B6F84" w:rsidRDefault="004B6F84" w:rsidP="004B6F8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13" w:author="FIS" w:date="2015-01-07T14:21:00Z"/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保戶ID : 同處理當筆事故者ID</w:t>
      </w:r>
    </w:p>
    <w:p w:rsidR="009419CA" w:rsidRDefault="009419CA" w:rsidP="004B6F8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14" w:author="FIS" w:date="2015-01-07T14:21:00Z"/>
          <w:rFonts w:ascii="細明體" w:eastAsia="細明體" w:hAnsi="細明體" w:hint="eastAsia"/>
          <w:kern w:val="2"/>
          <w:lang w:eastAsia="zh-TW"/>
        </w:rPr>
      </w:pPr>
      <w:ins w:id="15" w:author="FIS" w:date="2015-01-07T14:21:00Z">
        <w:r>
          <w:rPr>
            <w:rFonts w:ascii="細明體" w:eastAsia="細明體" w:hAnsi="細明體" w:hint="eastAsia"/>
            <w:kern w:val="2"/>
            <w:lang w:eastAsia="zh-TW"/>
          </w:rPr>
          <w:t>系統別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AA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9419CA" w:rsidRPr="00DC457D" w:rsidRDefault="00ED5E0D" w:rsidP="00ED5E0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6" w:author="FIS" w:date="2015-01-07T14:21:00Z">
        <w:r w:rsidRPr="00ED5E0D">
          <w:rPr>
            <w:rFonts w:ascii="細明體" w:eastAsia="細明體" w:hAnsi="細明體" w:hint="eastAsia"/>
            <w:kern w:val="2"/>
            <w:lang w:eastAsia="zh-TW"/>
          </w:rPr>
          <w:t>控管類型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1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4B6F84" w:rsidRPr="00DC457D" w:rsidRDefault="004B6F84" w:rsidP="004B6F8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4B6F84" w:rsidRDefault="004B6F84" w:rsidP="004B6F8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$是否控管保戶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N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</w:p>
    <w:p w:rsidR="00D91E58" w:rsidRDefault="00D91E58" w:rsidP="004B6F8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異常保戶姓名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</w:t>
      </w:r>
      <w:r>
        <w:rPr>
          <w:rFonts w:ascii="細明體" w:eastAsia="細明體" w:hAnsi="細明體" w:hint="eastAsia"/>
          <w:kern w:val="2"/>
          <w:lang w:eastAsia="zh-TW"/>
        </w:rPr>
        <w:t xml:space="preserve"> 空白</w:t>
      </w:r>
    </w:p>
    <w:p w:rsidR="00D91E58" w:rsidRDefault="00D91E58" w:rsidP="004B6F8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異常保戶生日 </w:t>
      </w:r>
      <w:r w:rsidRPr="00DC457D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 空白</w:t>
      </w:r>
    </w:p>
    <w:p w:rsidR="00D91E58" w:rsidRDefault="00D91E58" w:rsidP="004B6F8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控管原因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空白</w:t>
      </w:r>
    </w:p>
    <w:p w:rsidR="001835A9" w:rsidRDefault="001835A9" w:rsidP="004B6F8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$控管紀錄更新人員=空白</w:t>
      </w:r>
    </w:p>
    <w:p w:rsidR="001835A9" w:rsidRPr="00DC457D" w:rsidRDefault="001835A9" w:rsidP="004B6F8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$控管紀錄更新時間=空白</w:t>
      </w:r>
    </w:p>
    <w:p w:rsidR="004B6F84" w:rsidRPr="00DC457D" w:rsidRDefault="004B6F84" w:rsidP="004B6F8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4B6F84" w:rsidRDefault="004B6F84" w:rsidP="004B6F8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$是否控管保戶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Y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</w:p>
    <w:p w:rsidR="00D91E58" w:rsidRDefault="00D91E58" w:rsidP="00D91E5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異常保戶姓名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</w:t>
      </w:r>
      <w:r>
        <w:rPr>
          <w:rFonts w:ascii="細明體" w:eastAsia="細明體" w:hAnsi="細明體" w:hint="eastAsia"/>
          <w:kern w:val="2"/>
          <w:lang w:eastAsia="zh-TW"/>
        </w:rPr>
        <w:t xml:space="preserve"> 同DTAAD140</w:t>
      </w:r>
    </w:p>
    <w:p w:rsidR="00D91E58" w:rsidRDefault="00D91E58" w:rsidP="00D91E5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異常保戶生日 </w:t>
      </w:r>
      <w:r w:rsidRPr="00DC457D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 同DTAAD140</w:t>
      </w:r>
    </w:p>
    <w:p w:rsidR="00D91E58" w:rsidRDefault="00D91E58" w:rsidP="00D91E5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控管原因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</w:t>
      </w:r>
      <w:r>
        <w:rPr>
          <w:rFonts w:ascii="細明體" w:eastAsia="細明體" w:hAnsi="細明體" w:hint="eastAsia"/>
          <w:kern w:val="2"/>
          <w:lang w:eastAsia="zh-TW"/>
        </w:rPr>
        <w:t xml:space="preserve"> 同DTAAD140</w:t>
      </w:r>
    </w:p>
    <w:p w:rsidR="001835A9" w:rsidRDefault="001835A9" w:rsidP="00D91E5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DTAAD140.修改時間不為空值</w:t>
      </w:r>
    </w:p>
    <w:p w:rsidR="001835A9" w:rsidRDefault="001835A9" w:rsidP="00934961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$控管紀錄更新人員 = DTAAD140.修改人員姓名</w:t>
      </w:r>
    </w:p>
    <w:p w:rsidR="001835A9" w:rsidRDefault="001835A9" w:rsidP="00934961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$控管紀錄更新時間 = DTAAD140.修改時間(取西元年月日 )</w:t>
      </w:r>
    </w:p>
    <w:p w:rsidR="001835A9" w:rsidRDefault="001835A9" w:rsidP="001835A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1835A9" w:rsidRDefault="001835A9" w:rsidP="001835A9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$控管紀錄更新人員 = DTAAD140.輸入人員姓名</w:t>
      </w:r>
    </w:p>
    <w:p w:rsidR="001835A9" w:rsidRDefault="001835A9" w:rsidP="00934961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$控管紀錄更新時間 = DTAAD140.輸入時間(取西元年月日 )</w:t>
      </w:r>
    </w:p>
    <w:p w:rsidR="001835A9" w:rsidRPr="00DC457D" w:rsidRDefault="001835A9" w:rsidP="001835A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7B6B6C" w:rsidRPr="00DC457D" w:rsidRDefault="00B45DB6" w:rsidP="00B45DB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>//**處理拒賠件數，拒賠比例</w:t>
      </w:r>
    </w:p>
    <w:p w:rsidR="00B45DB6" w:rsidRPr="00DC457D" w:rsidRDefault="00B45DB6" w:rsidP="00B45DB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讀取異常狀況拒賠明細檔DTAAV006,BY參數:</w:t>
      </w:r>
    </w:p>
    <w:p w:rsidR="00B45DB6" w:rsidRPr="00DC457D" w:rsidRDefault="00B45DB6" w:rsidP="00B45DB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事故者ID:同處理當筆事故者ID</w:t>
      </w:r>
    </w:p>
    <w:p w:rsidR="00B45DB6" w:rsidRPr="00DC457D" w:rsidRDefault="00B45DB6" w:rsidP="00B45DB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若無資料,</w:t>
      </w:r>
    </w:p>
    <w:p w:rsidR="00B45DB6" w:rsidRPr="00DC457D" w:rsidRDefault="00B45DB6" w:rsidP="00B45D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$拒賠件數</w:t>
      </w:r>
      <w:r w:rsidR="00293D2D">
        <w:rPr>
          <w:rFonts w:ascii="細明體" w:eastAsia="細明體" w:hAnsi="細明體" w:hint="eastAsia"/>
          <w:kern w:val="2"/>
          <w:lang w:eastAsia="zh-TW"/>
        </w:rPr>
        <w:t>_1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B45DB6" w:rsidRDefault="00B45DB6" w:rsidP="00B45D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$拒賠比例</w:t>
      </w:r>
      <w:r w:rsidR="00293D2D">
        <w:rPr>
          <w:rFonts w:ascii="細明體" w:eastAsia="細明體" w:hAnsi="細明體" w:hint="eastAsia"/>
          <w:kern w:val="2"/>
          <w:lang w:eastAsia="zh-TW"/>
        </w:rPr>
        <w:t>_1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293D2D" w:rsidRPr="00DC457D" w:rsidRDefault="00293D2D" w:rsidP="00293D2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$拒賠件數</w:t>
      </w:r>
      <w:r>
        <w:rPr>
          <w:rFonts w:ascii="細明體" w:eastAsia="細明體" w:hAnsi="細明體" w:hint="eastAsia"/>
          <w:kern w:val="2"/>
          <w:lang w:eastAsia="zh-TW"/>
        </w:rPr>
        <w:t>_2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293D2D" w:rsidRDefault="00293D2D" w:rsidP="00293D2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$拒賠比例</w:t>
      </w:r>
      <w:r>
        <w:rPr>
          <w:rFonts w:ascii="細明體" w:eastAsia="細明體" w:hAnsi="細明體" w:hint="eastAsia"/>
          <w:kern w:val="2"/>
          <w:lang w:eastAsia="zh-TW"/>
        </w:rPr>
        <w:t>_2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$拒賠件數</w:t>
      </w:r>
      <w:r>
        <w:rPr>
          <w:rFonts w:ascii="細明體" w:eastAsia="細明體" w:hAnsi="細明體" w:hint="eastAsia"/>
          <w:kern w:val="2"/>
          <w:lang w:eastAsia="zh-TW"/>
        </w:rPr>
        <w:t>_3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91312A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$拒賠比例</w:t>
      </w:r>
      <w:r>
        <w:rPr>
          <w:rFonts w:ascii="細明體" w:eastAsia="細明體" w:hAnsi="細明體" w:hint="eastAsia"/>
          <w:kern w:val="2"/>
          <w:lang w:eastAsia="zh-TW"/>
        </w:rPr>
        <w:t>_3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$拒賠件數</w:t>
      </w:r>
      <w:r>
        <w:rPr>
          <w:rFonts w:ascii="細明體" w:eastAsia="細明體" w:hAnsi="細明體" w:hint="eastAsia"/>
          <w:kern w:val="2"/>
          <w:lang w:eastAsia="zh-TW"/>
        </w:rPr>
        <w:t>_4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91312A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$拒賠比例</w:t>
      </w:r>
      <w:r>
        <w:rPr>
          <w:rFonts w:ascii="細明體" w:eastAsia="細明體" w:hAnsi="細明體" w:hint="eastAsia"/>
          <w:kern w:val="2"/>
          <w:lang w:eastAsia="zh-TW"/>
        </w:rPr>
        <w:t>_4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B45DB6" w:rsidRPr="00DC457D" w:rsidRDefault="00B45DB6" w:rsidP="00B45DB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若有資料，</w:t>
      </w:r>
    </w:p>
    <w:p w:rsidR="00B45DB6" w:rsidRPr="00DC457D" w:rsidRDefault="00B836E4" w:rsidP="00B836E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$拒賠件數</w:t>
      </w:r>
      <w:r w:rsidR="00151131" w:rsidRPr="00DC457D">
        <w:rPr>
          <w:rFonts w:ascii="細明體" w:eastAsia="細明體" w:hAnsi="細明體" w:hint="eastAsia"/>
          <w:kern w:val="2"/>
          <w:lang w:eastAsia="zh-TW"/>
        </w:rPr>
        <w:t>1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查詢出的所有資料中 (拒賠保險金個數 &gt; 0</w:t>
      </w:r>
      <w:r w:rsidR="00151131" w:rsidRPr="00DC457D">
        <w:rPr>
          <w:rFonts w:ascii="細明體" w:eastAsia="細明體" w:hAnsi="細明體" w:hint="eastAsia"/>
          <w:kern w:val="2"/>
          <w:lang w:eastAsia="zh-TW"/>
        </w:rPr>
        <w:t xml:space="preserve"> 且模型分類 = </w:t>
      </w:r>
      <w:r w:rsidR="00151131" w:rsidRPr="00DC457D">
        <w:rPr>
          <w:rFonts w:ascii="細明體" w:eastAsia="細明體" w:hAnsi="細明體"/>
          <w:kern w:val="2"/>
          <w:lang w:eastAsia="zh-TW"/>
        </w:rPr>
        <w:t>‘</w:t>
      </w:r>
      <w:r w:rsidR="00151131" w:rsidRPr="00DC457D">
        <w:rPr>
          <w:rFonts w:ascii="細明體" w:eastAsia="細明體" w:hAnsi="細明體" w:hint="eastAsia"/>
          <w:kern w:val="2"/>
          <w:lang w:eastAsia="zh-TW"/>
        </w:rPr>
        <w:t>1</w:t>
      </w:r>
      <w:r w:rsidR="00151131" w:rsidRPr="00DC457D">
        <w:rPr>
          <w:rFonts w:ascii="細明體" w:eastAsia="細明體" w:hAnsi="細明體"/>
          <w:kern w:val="2"/>
          <w:lang w:eastAsia="zh-TW"/>
        </w:rPr>
        <w:t>’</w:t>
      </w:r>
      <w:r w:rsidR="00151131" w:rsidRPr="00DC457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DC457D">
        <w:rPr>
          <w:rFonts w:ascii="細明體" w:eastAsia="細明體" w:hAnsi="細明體" w:hint="eastAsia"/>
          <w:kern w:val="2"/>
          <w:lang w:eastAsia="zh-TW"/>
        </w:rPr>
        <w:t>)的總筆數</w:t>
      </w:r>
    </w:p>
    <w:p w:rsidR="00B836E4" w:rsidRPr="00DC457D" w:rsidRDefault="00B836E4" w:rsidP="00B836E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$拒賠比例</w:t>
      </w:r>
      <w:r w:rsidR="00151131" w:rsidRPr="00DC457D">
        <w:rPr>
          <w:rFonts w:ascii="細明體" w:eastAsia="細明體" w:hAnsi="細明體" w:hint="eastAsia"/>
          <w:kern w:val="2"/>
          <w:lang w:eastAsia="zh-TW"/>
        </w:rPr>
        <w:t>1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查詢出所有資料</w:t>
      </w:r>
      <w:r w:rsidR="00151131" w:rsidRPr="00DC457D">
        <w:rPr>
          <w:rFonts w:ascii="細明體" w:eastAsia="細明體" w:hAnsi="細明體" w:hint="eastAsia"/>
          <w:kern w:val="2"/>
          <w:lang w:eastAsia="zh-TW"/>
        </w:rPr>
        <w:t xml:space="preserve">中(模型分類 = </w:t>
      </w:r>
      <w:r w:rsidR="00151131" w:rsidRPr="00DC457D">
        <w:rPr>
          <w:rFonts w:ascii="細明體" w:eastAsia="細明體" w:hAnsi="細明體"/>
          <w:kern w:val="2"/>
          <w:lang w:eastAsia="zh-TW"/>
        </w:rPr>
        <w:t>‘</w:t>
      </w:r>
      <w:r w:rsidR="00151131" w:rsidRPr="00DC457D">
        <w:rPr>
          <w:rFonts w:ascii="細明體" w:eastAsia="細明體" w:hAnsi="細明體" w:hint="eastAsia"/>
          <w:kern w:val="2"/>
          <w:lang w:eastAsia="zh-TW"/>
        </w:rPr>
        <w:t>1</w:t>
      </w:r>
      <w:r w:rsidR="00151131" w:rsidRPr="00DC457D">
        <w:rPr>
          <w:rFonts w:ascii="細明體" w:eastAsia="細明體" w:hAnsi="細明體"/>
          <w:kern w:val="2"/>
          <w:lang w:eastAsia="zh-TW"/>
        </w:rPr>
        <w:t>’</w:t>
      </w:r>
      <w:r w:rsidR="00151131" w:rsidRPr="00DC457D">
        <w:rPr>
          <w:rFonts w:ascii="細明體" w:eastAsia="細明體" w:hAnsi="細明體" w:hint="eastAsia"/>
          <w:kern w:val="2"/>
          <w:lang w:eastAsia="zh-TW"/>
        </w:rPr>
        <w:t>)的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拒賠保險金個數加總  </w:t>
      </w:r>
      <w:r w:rsidR="00D04556">
        <w:rPr>
          <w:rFonts w:ascii="細明體" w:eastAsia="細明體" w:hAnsi="細明體" w:hint="eastAsia"/>
          <w:kern w:val="2"/>
          <w:lang w:eastAsia="zh-TW"/>
        </w:rPr>
        <w:t xml:space="preserve">* 100 </w:t>
      </w:r>
      <w:r w:rsidRPr="00DC457D">
        <w:rPr>
          <w:rFonts w:ascii="細明體" w:eastAsia="細明體" w:hAnsi="細明體" w:hint="eastAsia"/>
          <w:kern w:val="2"/>
          <w:lang w:eastAsia="zh-TW"/>
        </w:rPr>
        <w:t>/  查詢出所有資料.給付保險金個數加總   四捨五入到小數點第二位</w:t>
      </w:r>
    </w:p>
    <w:p w:rsidR="00151131" w:rsidRPr="00DC457D" w:rsidRDefault="00151131" w:rsidP="0015113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$拒賠件數2 = 查詢出的所有資料中 (拒賠保險金個數 &gt; 0 且模型分類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2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)的總筆數</w:t>
      </w:r>
    </w:p>
    <w:p w:rsidR="00151131" w:rsidRDefault="00151131" w:rsidP="0015113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$拒賠比例2 = 查詢出所有資料中(模型分類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2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)的拒賠保險金個數加總  </w:t>
      </w:r>
      <w:r w:rsidR="00D04556">
        <w:rPr>
          <w:rFonts w:ascii="細明體" w:eastAsia="細明體" w:hAnsi="細明體" w:hint="eastAsia"/>
          <w:kern w:val="2"/>
          <w:lang w:eastAsia="zh-TW"/>
        </w:rPr>
        <w:t xml:space="preserve">* 100 </w:t>
      </w:r>
      <w:r w:rsidRPr="00DC457D">
        <w:rPr>
          <w:rFonts w:ascii="細明體" w:eastAsia="細明體" w:hAnsi="細明體" w:hint="eastAsia"/>
          <w:kern w:val="2"/>
          <w:lang w:eastAsia="zh-TW"/>
        </w:rPr>
        <w:t>/  查詢出所有資料.給付保險金個數加總   四捨五入到小數點第二位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$拒賠件數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查詢出的所有資料中 (拒賠保險金個數 &gt; 0 且模型分類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)的總筆數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$拒賠比例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查詢出所有資料中(模型分類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)的拒賠保險金個數加總  </w:t>
      </w:r>
      <w:r>
        <w:rPr>
          <w:rFonts w:ascii="細明體" w:eastAsia="細明體" w:hAnsi="細明體" w:hint="eastAsia"/>
          <w:kern w:val="2"/>
          <w:lang w:eastAsia="zh-TW"/>
        </w:rPr>
        <w:t xml:space="preserve">* 100 </w:t>
      </w:r>
      <w:r w:rsidRPr="00DC457D">
        <w:rPr>
          <w:rFonts w:ascii="細明體" w:eastAsia="細明體" w:hAnsi="細明體" w:hint="eastAsia"/>
          <w:kern w:val="2"/>
          <w:lang w:eastAsia="zh-TW"/>
        </w:rPr>
        <w:t>/  查詢出所有資料.給付保險金個數加總   四捨五入到小數點第二位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$拒賠件數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查詢出的所有資料中 (拒賠保險金個數 &gt; 0 且模型分類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)的總筆數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$拒賠比例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查詢出所有資料中(模型分類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)的拒賠保險金個數加總  </w:t>
      </w:r>
      <w:r>
        <w:rPr>
          <w:rFonts w:ascii="細明體" w:eastAsia="細明體" w:hAnsi="細明體" w:hint="eastAsia"/>
          <w:kern w:val="2"/>
          <w:lang w:eastAsia="zh-TW"/>
        </w:rPr>
        <w:t xml:space="preserve">* 100 </w:t>
      </w:r>
      <w:r w:rsidRPr="00DC457D">
        <w:rPr>
          <w:rFonts w:ascii="細明體" w:eastAsia="細明體" w:hAnsi="細明體" w:hint="eastAsia"/>
          <w:kern w:val="2"/>
          <w:lang w:eastAsia="zh-TW"/>
        </w:rPr>
        <w:t>/  查詢出所有資料.給付保險金個數加總   四捨五入到小數點第二位</w:t>
      </w:r>
    </w:p>
    <w:p w:rsidR="0091312A" w:rsidRPr="00DC457D" w:rsidRDefault="0091312A" w:rsidP="0015113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D6D50" w:rsidRPr="00DC457D" w:rsidRDefault="00FD6D50" w:rsidP="00FD6D5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 xml:space="preserve">//**處理亂序申請次數: </w:t>
      </w:r>
    </w:p>
    <w:p w:rsidR="00FD6D50" w:rsidRPr="00DC457D" w:rsidRDefault="00FD6D50" w:rsidP="00FD6D5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讀取亂序申請明細檔DTAAV003，BY參數:</w:t>
      </w:r>
    </w:p>
    <w:p w:rsidR="00FD6D50" w:rsidRPr="00DC457D" w:rsidRDefault="00FD6D50" w:rsidP="00FD6D5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事故者ID:同處理當筆事故者ID</w:t>
      </w:r>
    </w:p>
    <w:p w:rsidR="00FD6D50" w:rsidRPr="00DC457D" w:rsidRDefault="00FD6D50" w:rsidP="00FD6D5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G</w:t>
      </w:r>
      <w:r w:rsidRPr="00DC457D">
        <w:rPr>
          <w:rFonts w:ascii="細明體" w:eastAsia="細明體" w:hAnsi="細明體" w:hint="eastAsia"/>
          <w:kern w:val="2"/>
          <w:lang w:eastAsia="zh-TW"/>
        </w:rPr>
        <w:t>roup by事故者ID,模型分類</w:t>
      </w:r>
    </w:p>
    <w:p w:rsidR="00FD6D50" w:rsidRPr="00DC457D" w:rsidRDefault="00FD6D50" w:rsidP="00FD6D5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FD6D50" w:rsidRPr="00DC457D" w:rsidRDefault="00FD6D50" w:rsidP="00FD6D5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FD6D50" w:rsidRPr="00DC457D" w:rsidRDefault="00FD6D50" w:rsidP="00FD6D5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FD6D50" w:rsidRPr="00DC457D" w:rsidRDefault="00FD6D50" w:rsidP="00FD6D5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C</w:t>
      </w:r>
      <w:r w:rsidRPr="00DC457D">
        <w:rPr>
          <w:rFonts w:ascii="細明體" w:eastAsia="細明體" w:hAnsi="細明體" w:hint="eastAsia"/>
          <w:kern w:val="2"/>
          <w:lang w:eastAsia="zh-TW"/>
        </w:rPr>
        <w:t>ount(*) as $筆數</w:t>
      </w:r>
    </w:p>
    <w:p w:rsidR="00FD6D50" w:rsidRPr="00DC457D" w:rsidRDefault="00FD6D50" w:rsidP="00FD6D5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FD6D50" w:rsidRPr="00DC457D" w:rsidRDefault="00FD6D50" w:rsidP="00FD6D5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$亂序申請次數1 = 0</w:t>
      </w:r>
    </w:p>
    <w:p w:rsidR="00FD6D50" w:rsidRDefault="00FD6D50" w:rsidP="00FD6D5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$亂序申請次數</w:t>
      </w:r>
      <w:r w:rsidR="000715B8" w:rsidRPr="00DC457D">
        <w:rPr>
          <w:rFonts w:ascii="細明體" w:eastAsia="細明體" w:hAnsi="細明體" w:hint="eastAsia"/>
          <w:kern w:val="2"/>
          <w:lang w:eastAsia="zh-TW"/>
        </w:rPr>
        <w:t>2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91312A" w:rsidRDefault="0091312A" w:rsidP="00FD6D5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$亂序申請次數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91312A" w:rsidRPr="00DC457D" w:rsidRDefault="0091312A" w:rsidP="00FD6D5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$亂序申請次數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FD6D50" w:rsidRPr="00DC457D" w:rsidRDefault="00FD6D50" w:rsidP="00FD6D5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若有資料,依查詢</w:t>
      </w:r>
      <w:r w:rsidR="00A7662E" w:rsidRPr="00DC457D">
        <w:rPr>
          <w:rFonts w:ascii="細明體" w:eastAsia="細明體" w:hAnsi="細明體" w:hint="eastAsia"/>
          <w:kern w:val="2"/>
          <w:lang w:eastAsia="zh-TW"/>
        </w:rPr>
        <w:t>結</w:t>
      </w:r>
      <w:r w:rsidRPr="00DC457D">
        <w:rPr>
          <w:rFonts w:ascii="細明體" w:eastAsia="細明體" w:hAnsi="細明體" w:hint="eastAsia"/>
          <w:kern w:val="2"/>
          <w:lang w:eastAsia="zh-TW"/>
        </w:rPr>
        <w:t>果</w:t>
      </w:r>
      <w:r w:rsidR="00A7662E" w:rsidRPr="00DC457D">
        <w:rPr>
          <w:rFonts w:ascii="細明體" w:eastAsia="細明體" w:hAnsi="細明體" w:hint="eastAsia"/>
          <w:kern w:val="2"/>
          <w:lang w:eastAsia="zh-TW"/>
        </w:rPr>
        <w:t>處理</w:t>
      </w:r>
    </w:p>
    <w:p w:rsidR="00FD6D50" w:rsidRPr="00DC457D" w:rsidRDefault="00A7662E" w:rsidP="00FD6D5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IF 處理當筆.模型分類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1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(精神疾病)</w:t>
      </w:r>
    </w:p>
    <w:p w:rsidR="00A7662E" w:rsidRPr="00DC457D" w:rsidRDefault="00A7662E" w:rsidP="00A7662E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$亂序申請次數1 =處理當筆.$筆數</w:t>
      </w:r>
    </w:p>
    <w:p w:rsidR="00A7662E" w:rsidRPr="00DC457D" w:rsidRDefault="000715B8" w:rsidP="00A7662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ELSE IF處理當筆.模型分類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2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(癌症醫療)</w:t>
      </w:r>
    </w:p>
    <w:p w:rsidR="000715B8" w:rsidRDefault="000715B8" w:rsidP="000715B8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$亂序申請次數2 =處理當筆.$筆數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ELSE IF處理當筆.模型分類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(</w:t>
      </w:r>
      <w:r>
        <w:rPr>
          <w:rFonts w:ascii="細明體" w:eastAsia="細明體" w:hAnsi="細明體" w:hint="eastAsia"/>
          <w:kern w:val="2"/>
          <w:lang w:eastAsia="zh-TW"/>
        </w:rPr>
        <w:t>疾病</w:t>
      </w:r>
      <w:r w:rsidRPr="00DC457D">
        <w:rPr>
          <w:rFonts w:ascii="細明體" w:eastAsia="細明體" w:hAnsi="細明體" w:hint="eastAsia"/>
          <w:kern w:val="2"/>
          <w:lang w:eastAsia="zh-TW"/>
        </w:rPr>
        <w:t>)</w:t>
      </w:r>
    </w:p>
    <w:p w:rsidR="0091312A" w:rsidRDefault="0091312A" w:rsidP="0091312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$亂序申請次數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=處理當筆.$筆數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ELSE IF處理當筆.模型分類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(</w:t>
      </w:r>
      <w:r>
        <w:rPr>
          <w:rFonts w:ascii="細明體" w:eastAsia="細明體" w:hAnsi="細明體" w:hint="eastAsia"/>
          <w:kern w:val="2"/>
          <w:lang w:eastAsia="zh-TW"/>
        </w:rPr>
        <w:t>意外</w:t>
      </w:r>
      <w:r w:rsidRPr="00DC457D">
        <w:rPr>
          <w:rFonts w:ascii="細明體" w:eastAsia="細明體" w:hAnsi="細明體" w:hint="eastAsia"/>
          <w:kern w:val="2"/>
          <w:lang w:eastAsia="zh-TW"/>
        </w:rPr>
        <w:t>)</w:t>
      </w:r>
    </w:p>
    <w:p w:rsidR="0091312A" w:rsidRPr="00DC457D" w:rsidRDefault="0091312A" w:rsidP="0091312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$亂序申請次數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=處理當筆.$筆數</w:t>
      </w:r>
    </w:p>
    <w:p w:rsidR="000715B8" w:rsidRPr="00DC457D" w:rsidRDefault="000715B8" w:rsidP="000715B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END IF</w:t>
      </w:r>
    </w:p>
    <w:p w:rsidR="00006F4B" w:rsidRPr="00DC457D" w:rsidRDefault="00006F4B" w:rsidP="00006F4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 xml:space="preserve">//**處理規避住院上限次數: </w:t>
      </w:r>
    </w:p>
    <w:p w:rsidR="00006F4B" w:rsidRPr="00DC457D" w:rsidRDefault="00006F4B" w:rsidP="00006F4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 w:rsidRPr="00DC457D">
        <w:rPr>
          <w:rFonts w:ascii="細明體" w:eastAsia="細明體" w:hAnsi="細明體" w:cs="細明體" w:hint="eastAsia"/>
          <w:lang w:eastAsia="zh-TW"/>
        </w:rPr>
        <w:t>規避住院上限明細檔</w:t>
      </w:r>
      <w:r w:rsidRPr="00DC457D">
        <w:rPr>
          <w:rFonts w:ascii="細明體" w:eastAsia="細明體" w:hAnsi="細明體" w:hint="eastAsia"/>
          <w:kern w:val="2"/>
          <w:lang w:eastAsia="zh-TW"/>
        </w:rPr>
        <w:t>DTAAV004，BY參數:</w:t>
      </w:r>
    </w:p>
    <w:p w:rsidR="00006F4B" w:rsidRPr="00DC457D" w:rsidRDefault="00006F4B" w:rsidP="00006F4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事故者ID:同處理當筆事故者ID</w:t>
      </w:r>
    </w:p>
    <w:p w:rsidR="00006F4B" w:rsidRPr="00DC457D" w:rsidRDefault="00006F4B" w:rsidP="00006F4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G</w:t>
      </w:r>
      <w:r w:rsidRPr="00DC457D">
        <w:rPr>
          <w:rFonts w:ascii="細明體" w:eastAsia="細明體" w:hAnsi="細明體" w:hint="eastAsia"/>
          <w:kern w:val="2"/>
          <w:lang w:eastAsia="zh-TW"/>
        </w:rPr>
        <w:t>roup by事故者ID,模型分類</w:t>
      </w:r>
    </w:p>
    <w:p w:rsidR="00006F4B" w:rsidRPr="00DC457D" w:rsidRDefault="00006F4B" w:rsidP="00006F4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006F4B" w:rsidRPr="00DC457D" w:rsidRDefault="00006F4B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006F4B" w:rsidRPr="00DC457D" w:rsidRDefault="00006F4B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006F4B" w:rsidRPr="00DC457D" w:rsidRDefault="00006F4B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C</w:t>
      </w:r>
      <w:r w:rsidRPr="00DC457D">
        <w:rPr>
          <w:rFonts w:ascii="細明體" w:eastAsia="細明體" w:hAnsi="細明體" w:hint="eastAsia"/>
          <w:kern w:val="2"/>
          <w:lang w:eastAsia="zh-TW"/>
        </w:rPr>
        <w:t>ount(*) as $筆數</w:t>
      </w:r>
    </w:p>
    <w:p w:rsidR="00006F4B" w:rsidRPr="00DC457D" w:rsidRDefault="00006F4B" w:rsidP="00006F4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006F4B" w:rsidRPr="00DC457D" w:rsidRDefault="00006F4B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cs="細明體" w:hint="eastAsia"/>
          <w:lang w:eastAsia="zh-TW"/>
        </w:rPr>
        <w:t>規避住院上限天</w:t>
      </w:r>
      <w:r w:rsidRPr="00DC457D">
        <w:rPr>
          <w:rFonts w:ascii="細明體" w:eastAsia="細明體" w:hAnsi="細明體" w:hint="eastAsia"/>
          <w:kern w:val="2"/>
          <w:lang w:eastAsia="zh-TW"/>
        </w:rPr>
        <w:t>數1 = 0</w:t>
      </w:r>
    </w:p>
    <w:p w:rsidR="00006F4B" w:rsidRDefault="00006F4B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cs="細明體" w:hint="eastAsia"/>
          <w:lang w:eastAsia="zh-TW"/>
        </w:rPr>
        <w:t>規避住院上限天</w:t>
      </w:r>
      <w:r w:rsidRPr="00DC457D">
        <w:rPr>
          <w:rFonts w:ascii="細明體" w:eastAsia="細明體" w:hAnsi="細明體" w:hint="eastAsia"/>
          <w:kern w:val="2"/>
          <w:lang w:eastAsia="zh-TW"/>
        </w:rPr>
        <w:t>數2 = 0</w:t>
      </w:r>
    </w:p>
    <w:p w:rsidR="0091312A" w:rsidRDefault="0091312A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cs="細明體" w:hint="eastAsia"/>
          <w:lang w:eastAsia="zh-TW"/>
        </w:rPr>
        <w:t>規避住院上限天</w:t>
      </w:r>
      <w:r w:rsidRPr="00DC457D">
        <w:rPr>
          <w:rFonts w:ascii="細明體" w:eastAsia="細明體" w:hAnsi="細明體" w:hint="eastAsia"/>
          <w:kern w:val="2"/>
          <w:lang w:eastAsia="zh-TW"/>
        </w:rPr>
        <w:t>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91312A" w:rsidRPr="00DC457D" w:rsidRDefault="0091312A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cs="細明體" w:hint="eastAsia"/>
          <w:lang w:eastAsia="zh-TW"/>
        </w:rPr>
        <w:t>規避住院上限天</w:t>
      </w:r>
      <w:r w:rsidRPr="00DC457D">
        <w:rPr>
          <w:rFonts w:ascii="細明體" w:eastAsia="細明體" w:hAnsi="細明體" w:hint="eastAsia"/>
          <w:kern w:val="2"/>
          <w:lang w:eastAsia="zh-TW"/>
        </w:rPr>
        <w:t>數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006F4B" w:rsidRPr="00DC457D" w:rsidRDefault="00006F4B" w:rsidP="00006F4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若有資料,依查詢結果處理</w:t>
      </w:r>
    </w:p>
    <w:p w:rsidR="00006F4B" w:rsidRPr="00DC457D" w:rsidRDefault="00006F4B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IF 處理當筆.模型分類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1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(精神疾病)</w:t>
      </w:r>
    </w:p>
    <w:p w:rsidR="00006F4B" w:rsidRPr="00DC457D" w:rsidRDefault="00006F4B" w:rsidP="00006F4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cs="細明體" w:hint="eastAsia"/>
          <w:lang w:eastAsia="zh-TW"/>
        </w:rPr>
        <w:t>規避住院上限天</w:t>
      </w:r>
      <w:r w:rsidRPr="00DC457D">
        <w:rPr>
          <w:rFonts w:ascii="細明體" w:eastAsia="細明體" w:hAnsi="細明體" w:hint="eastAsia"/>
          <w:kern w:val="2"/>
          <w:lang w:eastAsia="zh-TW"/>
        </w:rPr>
        <w:t>數1 =處理當筆.$筆數</w:t>
      </w:r>
    </w:p>
    <w:p w:rsidR="00006F4B" w:rsidRPr="00DC457D" w:rsidRDefault="00006F4B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ELSE IF處理當筆.模型分類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2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(癌症醫療)</w:t>
      </w:r>
    </w:p>
    <w:p w:rsidR="0091312A" w:rsidRDefault="00006F4B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cs="細明體" w:hint="eastAsia"/>
          <w:lang w:eastAsia="zh-TW"/>
        </w:rPr>
        <w:t>規避住院上限天</w:t>
      </w:r>
      <w:r w:rsidRPr="00DC457D">
        <w:rPr>
          <w:rFonts w:ascii="細明體" w:eastAsia="細明體" w:hAnsi="細明體" w:hint="eastAsia"/>
          <w:kern w:val="2"/>
          <w:lang w:eastAsia="zh-TW"/>
        </w:rPr>
        <w:t>數2 =處理當筆.$筆數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ELSE IF處理當筆.模型分類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(</w:t>
      </w:r>
      <w:r>
        <w:rPr>
          <w:rFonts w:ascii="細明體" w:eastAsia="細明體" w:hAnsi="細明體" w:hint="eastAsia"/>
          <w:kern w:val="2"/>
          <w:lang w:eastAsia="zh-TW"/>
        </w:rPr>
        <w:t>疾病</w:t>
      </w:r>
      <w:r w:rsidRPr="00DC457D">
        <w:rPr>
          <w:rFonts w:ascii="細明體" w:eastAsia="細明體" w:hAnsi="細明體" w:hint="eastAsia"/>
          <w:kern w:val="2"/>
          <w:lang w:eastAsia="zh-TW"/>
        </w:rPr>
        <w:t>)</w:t>
      </w:r>
    </w:p>
    <w:p w:rsidR="0091312A" w:rsidRPr="00DC457D" w:rsidRDefault="0091312A" w:rsidP="0091312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cs="細明體" w:hint="eastAsia"/>
          <w:lang w:eastAsia="zh-TW"/>
        </w:rPr>
        <w:t>規避住院上限天</w:t>
      </w:r>
      <w:r w:rsidRPr="00DC457D">
        <w:rPr>
          <w:rFonts w:ascii="細明體" w:eastAsia="細明體" w:hAnsi="細明體" w:hint="eastAsia"/>
          <w:kern w:val="2"/>
          <w:lang w:eastAsia="zh-TW"/>
        </w:rPr>
        <w:t>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=處理當筆.$筆數</w:t>
      </w:r>
    </w:p>
    <w:p w:rsidR="0091312A" w:rsidRPr="00DC457D" w:rsidRDefault="0091312A" w:rsidP="00913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ELSE IF處理當筆.模型分類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(</w:t>
      </w:r>
      <w:r>
        <w:rPr>
          <w:rFonts w:ascii="細明體" w:eastAsia="細明體" w:hAnsi="細明體" w:hint="eastAsia"/>
          <w:kern w:val="2"/>
          <w:lang w:eastAsia="zh-TW"/>
        </w:rPr>
        <w:t>意外</w:t>
      </w:r>
      <w:r w:rsidRPr="00DC457D">
        <w:rPr>
          <w:rFonts w:ascii="細明體" w:eastAsia="細明體" w:hAnsi="細明體" w:hint="eastAsia"/>
          <w:kern w:val="2"/>
          <w:lang w:eastAsia="zh-TW"/>
        </w:rPr>
        <w:t>)</w:t>
      </w:r>
    </w:p>
    <w:p w:rsidR="00006F4B" w:rsidRPr="00DC457D" w:rsidRDefault="0091312A" w:rsidP="0091312A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cs="細明體" w:hint="eastAsia"/>
          <w:lang w:eastAsia="zh-TW"/>
        </w:rPr>
        <w:t>規避住院上限天</w:t>
      </w:r>
      <w:r w:rsidRPr="00DC457D">
        <w:rPr>
          <w:rFonts w:ascii="細明體" w:eastAsia="細明體" w:hAnsi="細明體" w:hint="eastAsia"/>
          <w:kern w:val="2"/>
          <w:lang w:eastAsia="zh-TW"/>
        </w:rPr>
        <w:t>數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=處理當筆.$筆數</w:t>
      </w:r>
    </w:p>
    <w:p w:rsidR="00006F4B" w:rsidRPr="00DC457D" w:rsidRDefault="00006F4B" w:rsidP="00006F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END IF</w:t>
      </w:r>
    </w:p>
    <w:p w:rsidR="00405348" w:rsidRPr="00DC457D" w:rsidRDefault="00405348" w:rsidP="0040534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>//**處理異常行為:</w:t>
      </w:r>
      <w:r w:rsidR="00F45725"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 xml:space="preserve"> </w:t>
      </w:r>
      <w:r w:rsidR="005516E5"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>異地求診次數，異地申請次數</w:t>
      </w:r>
    </w:p>
    <w:p w:rsidR="00D649A1" w:rsidRPr="00DC457D" w:rsidRDefault="00D649A1" w:rsidP="00D649A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讀取異常狀況處理來源明細檔DTAAV005，BY參數:</w:t>
      </w:r>
    </w:p>
    <w:p w:rsidR="00D649A1" w:rsidRPr="00DC457D" w:rsidRDefault="00D649A1" w:rsidP="00D649A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事故者ID:同處理當筆事故者ID</w:t>
      </w:r>
    </w:p>
    <w:p w:rsidR="00D649A1" w:rsidRPr="00DC457D" w:rsidRDefault="00D649A1" w:rsidP="00D649A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 xml:space="preserve">重起案件分類: </w:t>
      </w:r>
      <w:r w:rsidRPr="00DC457D">
        <w:rPr>
          <w:rFonts w:ascii="細明體" w:eastAsia="細明體" w:hAnsi="細明體"/>
          <w:lang w:eastAsia="zh-TW"/>
        </w:rPr>
        <w:t>‘</w:t>
      </w:r>
      <w:r w:rsidRPr="00DC457D">
        <w:rPr>
          <w:rFonts w:ascii="細明體" w:eastAsia="細明體" w:hAnsi="細明體" w:hint="eastAsia"/>
          <w:lang w:eastAsia="zh-TW"/>
        </w:rPr>
        <w:t>0</w:t>
      </w:r>
      <w:r w:rsidRPr="00DC457D">
        <w:rPr>
          <w:rFonts w:ascii="細明體" w:eastAsia="細明體" w:hAnsi="細明體"/>
          <w:lang w:eastAsia="zh-TW"/>
        </w:rPr>
        <w:t>’</w:t>
      </w:r>
      <w:r w:rsidRPr="00DC457D">
        <w:rPr>
          <w:rFonts w:ascii="細明體" w:eastAsia="細明體" w:hAnsi="細明體" w:hint="eastAsia"/>
          <w:lang w:eastAsia="zh-TW"/>
        </w:rPr>
        <w:t>(非重起件)</w:t>
      </w:r>
    </w:p>
    <w:p w:rsidR="00D649A1" w:rsidRPr="00DC457D" w:rsidRDefault="00D649A1" w:rsidP="00D649A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</w:rPr>
        <w:t>是否異地申請</w:t>
      </w:r>
      <w:r w:rsidRPr="00DC457D">
        <w:rPr>
          <w:rFonts w:ascii="細明體" w:eastAsia="細明體" w:hAnsi="細明體" w:hint="eastAsia"/>
          <w:lang w:eastAsia="zh-TW"/>
        </w:rPr>
        <w:t xml:space="preserve">: </w:t>
      </w:r>
      <w:r w:rsidRPr="00DC457D">
        <w:rPr>
          <w:rFonts w:ascii="細明體" w:eastAsia="細明體" w:hAnsi="細明體"/>
          <w:lang w:eastAsia="zh-TW"/>
        </w:rPr>
        <w:t>‘</w:t>
      </w:r>
      <w:r w:rsidRPr="00DC457D">
        <w:rPr>
          <w:rFonts w:ascii="細明體" w:eastAsia="細明體" w:hAnsi="細明體" w:hint="eastAsia"/>
          <w:lang w:eastAsia="zh-TW"/>
        </w:rPr>
        <w:t>Y</w:t>
      </w:r>
      <w:r w:rsidRPr="00DC457D">
        <w:rPr>
          <w:rFonts w:ascii="細明體" w:eastAsia="細明體" w:hAnsi="細明體"/>
          <w:lang w:eastAsia="zh-TW"/>
        </w:rPr>
        <w:t>’</w:t>
      </w:r>
      <w:r w:rsidRPr="00DC457D">
        <w:rPr>
          <w:rFonts w:ascii="細明體" w:eastAsia="細明體" w:hAnsi="細明體" w:hint="eastAsia"/>
          <w:lang w:eastAsia="zh-TW"/>
        </w:rPr>
        <w:t xml:space="preserve"> OR  </w:t>
      </w:r>
      <w:r w:rsidRPr="00DC457D">
        <w:rPr>
          <w:rFonts w:ascii="細明體" w:eastAsia="細明體" w:hAnsi="細明體" w:hint="eastAsia"/>
        </w:rPr>
        <w:t>是否異地求診</w:t>
      </w:r>
      <w:r w:rsidRPr="00DC457D">
        <w:rPr>
          <w:rFonts w:ascii="細明體" w:eastAsia="細明體" w:hAnsi="細明體" w:hint="eastAsia"/>
          <w:lang w:eastAsia="zh-TW"/>
        </w:rPr>
        <w:t xml:space="preserve">: </w:t>
      </w:r>
      <w:r w:rsidRPr="00DC457D">
        <w:rPr>
          <w:rFonts w:ascii="細明體" w:eastAsia="細明體" w:hAnsi="細明體"/>
          <w:lang w:eastAsia="zh-TW"/>
        </w:rPr>
        <w:t>‘</w:t>
      </w:r>
      <w:r w:rsidRPr="00DC457D">
        <w:rPr>
          <w:rFonts w:ascii="細明體" w:eastAsia="細明體" w:hAnsi="細明體" w:hint="eastAsia"/>
          <w:lang w:eastAsia="zh-TW"/>
        </w:rPr>
        <w:t>Y</w:t>
      </w:r>
      <w:r w:rsidRPr="00DC457D">
        <w:rPr>
          <w:rFonts w:ascii="細明體" w:eastAsia="細明體" w:hAnsi="細明體"/>
          <w:lang w:eastAsia="zh-TW"/>
        </w:rPr>
        <w:t>’</w:t>
      </w:r>
      <w:r w:rsidR="0091312A">
        <w:rPr>
          <w:rFonts w:ascii="細明體" w:eastAsia="細明體" w:hAnsi="細明體" w:hint="eastAsia"/>
          <w:lang w:eastAsia="zh-TW"/>
        </w:rPr>
        <w:t xml:space="preserve">OR 櫃檯件 = </w:t>
      </w:r>
      <w:r w:rsidR="0091312A">
        <w:rPr>
          <w:rFonts w:ascii="細明體" w:eastAsia="細明體" w:hAnsi="細明體"/>
          <w:lang w:eastAsia="zh-TW"/>
        </w:rPr>
        <w:t>“</w:t>
      </w:r>
      <w:r w:rsidR="0091312A">
        <w:rPr>
          <w:rFonts w:ascii="細明體" w:eastAsia="細明體" w:hAnsi="細明體" w:hint="eastAsia"/>
          <w:lang w:eastAsia="zh-TW"/>
        </w:rPr>
        <w:t>Y</w:t>
      </w:r>
      <w:r w:rsidR="0091312A">
        <w:rPr>
          <w:rFonts w:ascii="細明體" w:eastAsia="細明體" w:hAnsi="細明體"/>
          <w:lang w:eastAsia="zh-TW"/>
        </w:rPr>
        <w:t>”</w:t>
      </w:r>
    </w:p>
    <w:p w:rsidR="00F45725" w:rsidRPr="00DC457D" w:rsidRDefault="00F45725" w:rsidP="0040534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F45725" w:rsidRPr="00DC457D" w:rsidRDefault="00F45725" w:rsidP="00F457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$異地求診次數1 = 0</w:t>
      </w:r>
    </w:p>
    <w:p w:rsidR="000009AC" w:rsidRPr="00DC457D" w:rsidRDefault="000009AC" w:rsidP="00F457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$異地申請次數1 = 0</w:t>
      </w:r>
    </w:p>
    <w:p w:rsidR="000009AC" w:rsidRPr="00DC457D" w:rsidRDefault="000009AC" w:rsidP="000009A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$異地求診次數2 = 0</w:t>
      </w:r>
    </w:p>
    <w:p w:rsidR="000009AC" w:rsidRDefault="000009AC" w:rsidP="000009A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$異地申請次數2 = 0</w:t>
      </w:r>
    </w:p>
    <w:p w:rsidR="006A4899" w:rsidRPr="00DC457D" w:rsidRDefault="006A4899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$異地求診次數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>= 0</w:t>
      </w:r>
    </w:p>
    <w:p w:rsidR="006A4899" w:rsidRDefault="006A4899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$異地申請次數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6A4899" w:rsidRPr="00DC457D" w:rsidRDefault="006A4899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$異地求診次數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6A4899" w:rsidRPr="006A4899" w:rsidRDefault="006A4899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A4899">
        <w:rPr>
          <w:rFonts w:ascii="細明體" w:eastAsia="細明體" w:hAnsi="細明體" w:hint="eastAsia"/>
          <w:kern w:val="2"/>
          <w:lang w:eastAsia="zh-TW"/>
        </w:rPr>
        <w:t>$異地申請次數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6A4899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6A4899" w:rsidRDefault="006A4899" w:rsidP="000009A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$櫃檯件件數1=0</w:t>
      </w:r>
    </w:p>
    <w:p w:rsidR="006A4899" w:rsidRDefault="006A4899" w:rsidP="000009A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$櫃檯件件數2=0</w:t>
      </w:r>
    </w:p>
    <w:p w:rsidR="006A4899" w:rsidRDefault="006A4899" w:rsidP="000009A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$櫃檯件件數3=0</w:t>
      </w:r>
    </w:p>
    <w:p w:rsidR="006A4899" w:rsidRPr="00DC457D" w:rsidRDefault="006A4899" w:rsidP="000009A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$櫃檯件件數4=0</w:t>
      </w:r>
    </w:p>
    <w:p w:rsidR="00F45725" w:rsidRPr="00DC457D" w:rsidRDefault="00F45725" w:rsidP="00F4572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F45725" w:rsidRPr="00DC457D" w:rsidRDefault="000009AC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$異地求診次數1 = 計算查詢出所有資料中,</w:t>
      </w:r>
      <w:r w:rsidR="006A4899"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 w:rsidR="006A4899">
        <w:rPr>
          <w:rFonts w:ascii="細明體" w:eastAsia="細明體" w:hAnsi="細明體" w:hint="eastAsia"/>
          <w:kern w:val="2"/>
          <w:lang w:eastAsia="zh-TW"/>
        </w:rPr>
        <w:t>=1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且是否異地求診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Y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>的筆數</w:t>
      </w:r>
    </w:p>
    <w:p w:rsidR="000009AC" w:rsidRPr="00DC457D" w:rsidRDefault="000009AC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$異地申請件數1 = 計算查詢出所有資料中,</w:t>
      </w:r>
      <w:r w:rsidR="006A4899"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 w:rsidR="006A4899">
        <w:rPr>
          <w:rFonts w:ascii="細明體" w:eastAsia="細明體" w:hAnsi="細明體" w:hint="eastAsia"/>
          <w:kern w:val="2"/>
          <w:lang w:eastAsia="zh-TW"/>
        </w:rPr>
        <w:t>=1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且是否異地申請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Y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="0053524B" w:rsidRPr="00DC457D">
        <w:rPr>
          <w:rFonts w:ascii="細明體" w:eastAsia="細明體" w:hAnsi="細明體" w:hint="eastAsia"/>
          <w:kern w:val="2"/>
          <w:lang w:eastAsia="zh-TW"/>
        </w:rPr>
        <w:t>的筆數(若相同事故者ID,受理單位,居住地址郵遞區號則算一件)</w:t>
      </w:r>
    </w:p>
    <w:p w:rsidR="00021F49" w:rsidRPr="00DC457D" w:rsidRDefault="00021F49" w:rsidP="00021F49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EX:DTAAV005查詢出OCR_ID=</w:t>
      </w:r>
      <w:r w:rsidRPr="00DC457D">
        <w:rPr>
          <w:rFonts w:ascii="細明體" w:eastAsia="細明體" w:hAnsi="細明體"/>
          <w:kern w:val="2"/>
          <w:lang w:eastAsia="zh-TW"/>
        </w:rPr>
        <w:t>‘B101068286’</w:t>
      </w:r>
      <w:r w:rsidRPr="00DC457D">
        <w:rPr>
          <w:rFonts w:ascii="細明體" w:eastAsia="細明體" w:hAnsi="細明體" w:hint="eastAsia"/>
          <w:kern w:val="2"/>
          <w:lang w:eastAsia="zh-TW"/>
        </w:rPr>
        <w:t>有3筆，但最後結果只算一筆</w:t>
      </w:r>
    </w:p>
    <w:p w:rsidR="00021F49" w:rsidRPr="00DC457D" w:rsidRDefault="00021F49" w:rsidP="00021F49">
      <w:pPr>
        <w:pStyle w:val="Tabletext"/>
        <w:keepLines w:val="0"/>
        <w:spacing w:after="0" w:line="240" w:lineRule="auto"/>
        <w:ind w:left="1440" w:firstLine="480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noProof/>
          <w:lang w:eastAsia="zh-TW"/>
        </w:rPr>
        <w:pict>
          <v:shape id="圖片 1" o:spid="_x0000_i1026" type="#_x0000_t75" style="width:6in;height:51.75pt;visibility:visible">
            <v:imagedata r:id="rId10" o:title=""/>
          </v:shape>
        </w:pict>
      </w:r>
    </w:p>
    <w:p w:rsidR="000009AC" w:rsidRPr="00DC457D" w:rsidRDefault="000009AC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$異地求診次數2 = 計算查詢出所有資料中,</w:t>
      </w:r>
      <w:r w:rsidR="006A4899"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 w:rsidR="006A4899">
        <w:rPr>
          <w:rFonts w:ascii="細明體" w:eastAsia="細明體" w:hAnsi="細明體" w:hint="eastAsia"/>
          <w:kern w:val="2"/>
          <w:lang w:eastAsia="zh-TW"/>
        </w:rPr>
        <w:t>=2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且是否異地求診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Y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>的筆數</w:t>
      </w:r>
    </w:p>
    <w:p w:rsidR="0053524B" w:rsidRDefault="000009AC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$異地申請件數2 = 計算查詢出所有資料中,</w:t>
      </w:r>
      <w:r w:rsidR="006A4899"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 w:rsidR="006A4899">
        <w:rPr>
          <w:rFonts w:ascii="細明體" w:eastAsia="細明體" w:hAnsi="細明體" w:hint="eastAsia"/>
          <w:kern w:val="2"/>
          <w:lang w:eastAsia="zh-TW"/>
        </w:rPr>
        <w:t>=2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且是否異地申請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Y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>的筆數</w:t>
      </w:r>
      <w:r w:rsidR="0053524B" w:rsidRPr="00DC457D">
        <w:rPr>
          <w:rFonts w:ascii="細明體" w:eastAsia="細明體" w:hAnsi="細明體" w:hint="eastAsia"/>
          <w:kern w:val="2"/>
          <w:lang w:eastAsia="zh-TW"/>
        </w:rPr>
        <w:t>(若相同事故者ID,受理單位,居住地址郵遞區號則算一件)</w:t>
      </w:r>
    </w:p>
    <w:p w:rsidR="006A4899" w:rsidRPr="00DC457D" w:rsidRDefault="006A4899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$異地求診次數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計算查詢出所有資料中,</w:t>
      </w:r>
      <w:r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>
        <w:rPr>
          <w:rFonts w:ascii="細明體" w:eastAsia="細明體" w:hAnsi="細明體" w:hint="eastAsia"/>
          <w:kern w:val="2"/>
          <w:lang w:eastAsia="zh-TW"/>
        </w:rPr>
        <w:t>=3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且是否異地求診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Y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>的筆數</w:t>
      </w:r>
    </w:p>
    <w:p w:rsidR="006A4899" w:rsidRDefault="006A4899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$異地申請件數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計算查詢出所有資料中,</w:t>
      </w:r>
      <w:r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>
        <w:rPr>
          <w:rFonts w:ascii="細明體" w:eastAsia="細明體" w:hAnsi="細明體" w:hint="eastAsia"/>
          <w:kern w:val="2"/>
          <w:lang w:eastAsia="zh-TW"/>
        </w:rPr>
        <w:t>=3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且是否異地申請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Y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>的筆數(若相同事故者ID,受理單位,居住地址郵遞區號則算一件)</w:t>
      </w:r>
    </w:p>
    <w:p w:rsidR="006A4899" w:rsidRPr="00DC457D" w:rsidRDefault="006A4899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$異地求診次數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計算查詢出所有資料中,</w:t>
      </w:r>
      <w:r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>
        <w:rPr>
          <w:rFonts w:ascii="細明體" w:eastAsia="細明體" w:hAnsi="細明體" w:hint="eastAsia"/>
          <w:kern w:val="2"/>
          <w:lang w:eastAsia="zh-TW"/>
        </w:rPr>
        <w:t>=4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且是否異地求診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Y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>的筆數</w:t>
      </w:r>
    </w:p>
    <w:p w:rsidR="006A4899" w:rsidRDefault="006A4899" w:rsidP="006A48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$異地申請件數</w:t>
      </w:r>
      <w:r>
        <w:rPr>
          <w:rFonts w:ascii="細明體" w:eastAsia="細明體" w:hAnsi="細明體" w:hint="eastAsia"/>
          <w:kern w:val="2"/>
          <w:lang w:eastAsia="zh-TW"/>
        </w:rPr>
        <w:t>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計算查詢出所有資料中,</w:t>
      </w:r>
      <w:r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>
        <w:rPr>
          <w:rFonts w:ascii="細明體" w:eastAsia="細明體" w:hAnsi="細明體" w:hint="eastAsia"/>
          <w:kern w:val="2"/>
          <w:lang w:eastAsia="zh-TW"/>
        </w:rPr>
        <w:t>=4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且是否異地申請 = </w:t>
      </w:r>
      <w:r w:rsidRPr="00DC457D">
        <w:rPr>
          <w:rFonts w:ascii="細明體" w:eastAsia="細明體" w:hAnsi="細明體"/>
          <w:kern w:val="2"/>
          <w:lang w:eastAsia="zh-TW"/>
        </w:rPr>
        <w:t>‘</w:t>
      </w:r>
      <w:r w:rsidRPr="00DC457D">
        <w:rPr>
          <w:rFonts w:ascii="細明體" w:eastAsia="細明體" w:hAnsi="細明體" w:hint="eastAsia"/>
          <w:kern w:val="2"/>
          <w:lang w:eastAsia="zh-TW"/>
        </w:rPr>
        <w:t>Y</w:t>
      </w:r>
      <w:r w:rsidRPr="00DC457D">
        <w:rPr>
          <w:rFonts w:ascii="細明體" w:eastAsia="細明體" w:hAnsi="細明體"/>
          <w:kern w:val="2"/>
          <w:lang w:eastAsia="zh-TW"/>
        </w:rPr>
        <w:t>’</w:t>
      </w:r>
      <w:r w:rsidRPr="00DC457D">
        <w:rPr>
          <w:rFonts w:ascii="細明體" w:eastAsia="細明體" w:hAnsi="細明體" w:hint="eastAsia"/>
          <w:kern w:val="2"/>
          <w:lang w:eastAsia="zh-TW"/>
        </w:rPr>
        <w:t>的筆數(若相同事故者ID,受理單位,居住地址郵遞區號則算一件)</w:t>
      </w:r>
    </w:p>
    <w:p w:rsidR="006A4899" w:rsidRDefault="006A4899" w:rsidP="005352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$櫃檯件件數1 = </w:t>
      </w:r>
      <w:r w:rsidR="00A71B66"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 w:rsidR="00A71B66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A71B66">
        <w:rPr>
          <w:rFonts w:ascii="細明體" w:eastAsia="細明體" w:hAnsi="細明體"/>
          <w:kern w:val="2"/>
          <w:lang w:eastAsia="zh-TW"/>
        </w:rPr>
        <w:t>“</w:t>
      </w:r>
      <w:r w:rsidR="00A71B66">
        <w:rPr>
          <w:rFonts w:ascii="細明體" w:eastAsia="細明體" w:hAnsi="細明體" w:hint="eastAsia"/>
          <w:kern w:val="2"/>
          <w:lang w:eastAsia="zh-TW"/>
        </w:rPr>
        <w:t>1</w:t>
      </w:r>
      <w:r w:rsidR="00A71B66">
        <w:rPr>
          <w:rFonts w:ascii="細明體" w:eastAsia="細明體" w:hAnsi="細明體"/>
          <w:kern w:val="2"/>
          <w:lang w:eastAsia="zh-TW"/>
        </w:rPr>
        <w:t>”</w:t>
      </w:r>
      <w:r w:rsidR="00A71B66">
        <w:rPr>
          <w:rFonts w:ascii="細明體" w:eastAsia="細明體" w:hAnsi="細明體" w:hint="eastAsia"/>
          <w:kern w:val="2"/>
          <w:lang w:eastAsia="zh-TW"/>
        </w:rPr>
        <w:t xml:space="preserve">且櫃檯件= </w:t>
      </w:r>
      <w:r w:rsidR="00A71B66">
        <w:rPr>
          <w:rFonts w:ascii="細明體" w:eastAsia="細明體" w:hAnsi="細明體"/>
          <w:kern w:val="2"/>
          <w:lang w:eastAsia="zh-TW"/>
        </w:rPr>
        <w:t>“</w:t>
      </w:r>
      <w:r w:rsidR="00A71B66">
        <w:rPr>
          <w:rFonts w:ascii="細明體" w:eastAsia="細明體" w:hAnsi="細明體" w:hint="eastAsia"/>
          <w:kern w:val="2"/>
          <w:lang w:eastAsia="zh-TW"/>
        </w:rPr>
        <w:t>Y</w:t>
      </w:r>
      <w:r w:rsidR="00A71B66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依照</w:t>
      </w:r>
      <w:r w:rsidR="00A71B66">
        <w:rPr>
          <w:rFonts w:ascii="細明體" w:eastAsia="細明體" w:hAnsi="細明體" w:hint="eastAsia"/>
          <w:kern w:val="2"/>
          <w:lang w:eastAsia="zh-TW"/>
        </w:rPr>
        <w:t>受編(重複只取一筆)的筆數</w:t>
      </w:r>
    </w:p>
    <w:p w:rsidR="00A71B66" w:rsidRPr="00DC457D" w:rsidRDefault="00A71B66" w:rsidP="00A71B6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$櫃檯件件數2 = </w:t>
      </w:r>
      <w:r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且櫃檯件=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依照受編(重複只取一筆)的筆數</w:t>
      </w:r>
    </w:p>
    <w:p w:rsidR="00A71B66" w:rsidRPr="00DC457D" w:rsidRDefault="00A71B66" w:rsidP="00A71B6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$櫃檯件件數3 = </w:t>
      </w:r>
      <w:r w:rsidRPr="006A4899">
        <w:rPr>
          <w:rFonts w:ascii="細明體" w:eastAsia="細明體" w:hAnsi="細明體" w:hint="eastAsia"/>
          <w:kern w:val="2"/>
          <w:lang w:eastAsia="zh-TW"/>
        </w:rPr>
        <w:t>模型分類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且櫃檯件=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依照受編(重複只取一筆)的筆數</w:t>
      </w:r>
    </w:p>
    <w:p w:rsidR="00A71B66" w:rsidRPr="0067659C" w:rsidRDefault="00A71B66" w:rsidP="00E95AB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95AB3">
        <w:rPr>
          <w:rFonts w:ascii="細明體" w:eastAsia="細明體" w:hAnsi="細明體" w:hint="eastAsia"/>
          <w:kern w:val="2"/>
          <w:lang w:eastAsia="zh-TW"/>
        </w:rPr>
        <w:t>$</w:t>
      </w:r>
      <w:r w:rsidRPr="0091312A">
        <w:rPr>
          <w:rFonts w:ascii="細明體" w:eastAsia="細明體" w:hAnsi="細明體" w:hint="eastAsia"/>
          <w:kern w:val="2"/>
          <w:lang w:eastAsia="zh-TW"/>
        </w:rPr>
        <w:t xml:space="preserve">櫃檯件件數4 = 模型分類= </w:t>
      </w:r>
      <w:r w:rsidRPr="0091312A">
        <w:rPr>
          <w:rFonts w:ascii="細明體" w:eastAsia="細明體" w:hAnsi="細明體"/>
          <w:kern w:val="2"/>
          <w:lang w:eastAsia="zh-TW"/>
        </w:rPr>
        <w:t>“</w:t>
      </w:r>
      <w:r w:rsidRPr="0091312A">
        <w:rPr>
          <w:rFonts w:ascii="細明體" w:eastAsia="細明體" w:hAnsi="細明體" w:hint="eastAsia"/>
          <w:kern w:val="2"/>
          <w:lang w:eastAsia="zh-TW"/>
        </w:rPr>
        <w:t>4</w:t>
      </w:r>
      <w:r w:rsidRPr="0091312A">
        <w:rPr>
          <w:rFonts w:ascii="細明體" w:eastAsia="細明體" w:hAnsi="細明體"/>
          <w:kern w:val="2"/>
          <w:lang w:eastAsia="zh-TW"/>
        </w:rPr>
        <w:t>”</w:t>
      </w:r>
      <w:r w:rsidRPr="0091312A">
        <w:rPr>
          <w:rFonts w:ascii="細明體" w:eastAsia="細明體" w:hAnsi="細明體" w:hint="eastAsia"/>
          <w:kern w:val="2"/>
          <w:lang w:eastAsia="zh-TW"/>
        </w:rPr>
        <w:t xml:space="preserve">且櫃檯件= </w:t>
      </w:r>
      <w:r w:rsidRPr="0091312A">
        <w:rPr>
          <w:rFonts w:ascii="細明體" w:eastAsia="細明體" w:hAnsi="細明體"/>
          <w:kern w:val="2"/>
          <w:lang w:eastAsia="zh-TW"/>
        </w:rPr>
        <w:t>“</w:t>
      </w:r>
      <w:r w:rsidRPr="0091312A">
        <w:rPr>
          <w:rFonts w:ascii="細明體" w:eastAsia="細明體" w:hAnsi="細明體" w:hint="eastAsia"/>
          <w:kern w:val="2"/>
          <w:lang w:eastAsia="zh-TW"/>
        </w:rPr>
        <w:t>Y</w:t>
      </w:r>
      <w:r w:rsidRPr="0091312A">
        <w:rPr>
          <w:rFonts w:ascii="細明體" w:eastAsia="細明體" w:hAnsi="細明體"/>
          <w:kern w:val="2"/>
          <w:lang w:eastAsia="zh-TW"/>
        </w:rPr>
        <w:t>”</w:t>
      </w:r>
      <w:r w:rsidRPr="0091312A">
        <w:rPr>
          <w:rFonts w:ascii="細明體" w:eastAsia="細明體" w:hAnsi="細明體" w:hint="eastAsia"/>
          <w:kern w:val="2"/>
          <w:lang w:eastAsia="zh-TW"/>
        </w:rPr>
        <w:t>依照受編(重複只取一筆)的筆數</w:t>
      </w:r>
    </w:p>
    <w:p w:rsidR="00F45725" w:rsidRPr="00DC457D" w:rsidRDefault="00B34782" w:rsidP="00B3478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>//**處理癌症浮濫就診</w:t>
      </w:r>
    </w:p>
    <w:p w:rsidR="00BA4E4D" w:rsidRDefault="00DD5F91" w:rsidP="00DD5F9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</w:t>
      </w:r>
      <w:r w:rsidRPr="002E4980">
        <w:rPr>
          <w:rFonts w:ascii="細明體" w:eastAsia="細明體" w:hAnsi="細明體" w:hint="eastAsia"/>
          <w:lang w:eastAsia="zh-TW"/>
        </w:rPr>
        <w:t>癌症浮濫就診明細查詢模組</w:t>
      </w:r>
      <w:r>
        <w:rPr>
          <w:rFonts w:ascii="細明體" w:eastAsia="細明體" w:hAnsi="細明體" w:hint="eastAsia"/>
          <w:lang w:eastAsia="zh-TW"/>
        </w:rPr>
        <w:t>AA_V1Z005.</w:t>
      </w:r>
      <w:r w:rsidRPr="00DD5F91">
        <w:rPr>
          <w:rFonts w:ascii="細明體" w:eastAsia="細明體" w:hAnsi="細明體"/>
          <w:lang w:eastAsia="zh-TW"/>
        </w:rPr>
        <w:t>Query_DTAAV002_By_OCRID</w:t>
      </w:r>
      <w:r>
        <w:rPr>
          <w:rFonts w:ascii="細明體" w:eastAsia="細明體" w:hAnsi="細明體" w:hint="eastAsia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，BY參數 :</w:t>
      </w:r>
    </w:p>
    <w:p w:rsidR="00DD5F91" w:rsidRDefault="00DD5F91" w:rsidP="00D91E5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事故者ID:</w:t>
      </w:r>
      <w:r w:rsidR="00E979D7" w:rsidRPr="00E979D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979D7" w:rsidRPr="00DC457D">
        <w:rPr>
          <w:rFonts w:ascii="細明體" w:eastAsia="細明體" w:hAnsi="細明體" w:hint="eastAsia"/>
          <w:kern w:val="2"/>
          <w:lang w:eastAsia="zh-TW"/>
        </w:rPr>
        <w:t>同處理當筆事故者ID</w:t>
      </w:r>
    </w:p>
    <w:p w:rsidR="00E979D7" w:rsidRDefault="00E979D7" w:rsidP="00D91E5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若模組有誤，</w:t>
      </w:r>
    </w:p>
    <w:p w:rsidR="00E979D7" w:rsidRDefault="00E979D7" w:rsidP="00D91E5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LOG 記錄該模組錯誤訊息錯誤訊息。</w:t>
      </w:r>
    </w:p>
    <w:p w:rsidR="00E979D7" w:rsidRDefault="00E979D7" w:rsidP="00D91E5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979D7">
        <w:rPr>
          <w:rFonts w:ascii="細明體" w:eastAsia="細明體" w:hAnsi="細明體" w:hint="eastAsia"/>
          <w:kern w:val="2"/>
          <w:lang w:eastAsia="zh-TW"/>
        </w:rPr>
        <w:t>若無誤，依序處理模組回傳LIST資料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7657"/>
        <w:tblGridChange w:id="17">
          <w:tblGrid>
            <w:gridCol w:w="2516"/>
            <w:gridCol w:w="7657"/>
          </w:tblGrid>
        </w:tblGridChange>
      </w:tblGrid>
      <w:tr w:rsidR="00E979D7" w:rsidRPr="00AE7E5A" w:rsidTr="00D91E58">
        <w:trPr>
          <w:trHeight w:val="540"/>
        </w:trPr>
        <w:tc>
          <w:tcPr>
            <w:tcW w:w="2516" w:type="dxa"/>
            <w:tcBorders>
              <w:bottom w:val="single" w:sz="4" w:space="0" w:color="auto"/>
            </w:tcBorders>
            <w:shd w:val="clear" w:color="auto" w:fill="C0C0C0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aps/>
                <w:lang w:eastAsia="zh-TW"/>
              </w:rPr>
              <w:t>處理當筆LIST.因子代碼</w:t>
            </w:r>
          </w:p>
        </w:tc>
        <w:tc>
          <w:tcPr>
            <w:tcW w:w="7657" w:type="dxa"/>
            <w:shd w:val="clear" w:color="auto" w:fill="C0C0C0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</w:p>
        </w:tc>
      </w:tr>
      <w:tr w:rsidR="00E979D7" w:rsidRPr="00AE7E5A" w:rsidTr="00D91E58">
        <w:trPr>
          <w:trHeight w:val="540"/>
        </w:trPr>
        <w:tc>
          <w:tcPr>
            <w:tcW w:w="2516" w:type="dxa"/>
            <w:shd w:val="clear" w:color="auto" w:fill="FFFF99"/>
          </w:tcPr>
          <w:p w:rsidR="00E979D7" w:rsidRPr="00AE7E5A" w:rsidRDefault="00E979D7" w:rsidP="00E979D7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D01</w:t>
            </w:r>
          </w:p>
        </w:tc>
        <w:tc>
          <w:tcPr>
            <w:tcW w:w="7657" w:type="dxa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$罹癌住院天數1_3年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>_</w:t>
            </w:r>
            <w:r w:rsidR="007C31AB" w:rsidRPr="00AE7E5A">
              <w:rPr>
                <w:rFonts w:ascii="細明體" w:eastAsia="細明體" w:hAnsi="細明體" w:hint="eastAsia"/>
                <w:kern w:val="2"/>
                <w:lang w:eastAsia="zh-TW"/>
              </w:rPr>
              <w:t>MAX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=回傳LIST處理當筆.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$罹癌住院天數1_3年_MAX</w:t>
            </w:r>
          </w:p>
        </w:tc>
      </w:tr>
      <w:tr w:rsidR="00E979D7" w:rsidRPr="00AE7E5A" w:rsidTr="00D91E58">
        <w:trPr>
          <w:trHeight w:val="540"/>
        </w:trPr>
        <w:tc>
          <w:tcPr>
            <w:tcW w:w="2516" w:type="dxa"/>
            <w:shd w:val="clear" w:color="auto" w:fill="FFFF99"/>
          </w:tcPr>
          <w:p w:rsidR="00E979D7" w:rsidRPr="00AE7E5A" w:rsidRDefault="00E979D7" w:rsidP="00E979D7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D02</w:t>
            </w:r>
          </w:p>
        </w:tc>
        <w:tc>
          <w:tcPr>
            <w:tcW w:w="7657" w:type="dxa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$罹癌住院天數3_5年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>_</w:t>
            </w:r>
            <w:r w:rsidR="007C31AB" w:rsidRPr="00AE7E5A">
              <w:rPr>
                <w:rFonts w:ascii="細明體" w:eastAsia="細明體" w:hAnsi="細明體" w:hint="eastAsia"/>
                <w:kern w:val="2"/>
                <w:lang w:eastAsia="zh-TW"/>
              </w:rPr>
              <w:t>MAX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=回傳LIST處理當筆.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7C31AB" w:rsidRPr="00DC457D">
              <w:rPr>
                <w:rFonts w:ascii="細明體" w:eastAsia="細明體" w:hAnsi="細明體" w:hint="eastAsia"/>
                <w:kern w:val="2"/>
                <w:lang w:eastAsia="zh-TW"/>
              </w:rPr>
              <w:t>罹癌住院天數3_5年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_MAX</w:t>
            </w:r>
          </w:p>
        </w:tc>
      </w:tr>
      <w:tr w:rsidR="00E979D7" w:rsidRPr="00AE7E5A" w:rsidTr="00D91E58">
        <w:trPr>
          <w:trHeight w:val="540"/>
        </w:trPr>
        <w:tc>
          <w:tcPr>
            <w:tcW w:w="2516" w:type="dxa"/>
            <w:shd w:val="clear" w:color="auto" w:fill="FFFF99"/>
          </w:tcPr>
          <w:p w:rsidR="00E979D7" w:rsidRPr="00AE7E5A" w:rsidRDefault="00E979D7" w:rsidP="00E979D7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D03</w:t>
            </w:r>
          </w:p>
        </w:tc>
        <w:tc>
          <w:tcPr>
            <w:tcW w:w="7657" w:type="dxa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$罹癌住院天數5年以上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>_</w:t>
            </w:r>
            <w:r w:rsidR="007C31AB" w:rsidRPr="00AE7E5A">
              <w:rPr>
                <w:rFonts w:ascii="細明體" w:eastAsia="細明體" w:hAnsi="細明體" w:hint="eastAsia"/>
                <w:kern w:val="2"/>
                <w:lang w:eastAsia="zh-TW"/>
              </w:rPr>
              <w:t>MAX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=回傳LIST處理當筆.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罹癌住院天數5年以上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_MAX</w:t>
            </w:r>
          </w:p>
        </w:tc>
      </w:tr>
      <w:tr w:rsidR="00E979D7" w:rsidRPr="00AE7E5A" w:rsidTr="00D91E58">
        <w:trPr>
          <w:trHeight w:val="540"/>
        </w:trPr>
        <w:tc>
          <w:tcPr>
            <w:tcW w:w="2516" w:type="dxa"/>
            <w:shd w:val="clear" w:color="auto" w:fill="FFFF99"/>
          </w:tcPr>
          <w:p w:rsidR="00E979D7" w:rsidRPr="00AE7E5A" w:rsidRDefault="00E979D7" w:rsidP="00E979D7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D04</w:t>
            </w:r>
          </w:p>
        </w:tc>
        <w:tc>
          <w:tcPr>
            <w:tcW w:w="7657" w:type="dxa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$罹癌住院次數1_3年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>_</w:t>
            </w:r>
            <w:r w:rsidR="007C31AB" w:rsidRPr="00AE7E5A">
              <w:rPr>
                <w:rFonts w:ascii="細明體" w:eastAsia="細明體" w:hAnsi="細明體" w:hint="eastAsia"/>
                <w:kern w:val="2"/>
                <w:lang w:eastAsia="zh-TW"/>
              </w:rPr>
              <w:t>MAX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=回傳LIST處理當筆.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罹癌住院次數1_3年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_MAX</w:t>
            </w:r>
          </w:p>
        </w:tc>
      </w:tr>
      <w:tr w:rsidR="00E979D7" w:rsidRPr="00AE7E5A" w:rsidTr="00E979D7">
        <w:trPr>
          <w:trHeight w:val="540"/>
        </w:trPr>
        <w:tc>
          <w:tcPr>
            <w:tcW w:w="2516" w:type="dxa"/>
            <w:shd w:val="clear" w:color="auto" w:fill="FFFF99"/>
          </w:tcPr>
          <w:p w:rsidR="00E979D7" w:rsidRDefault="00E979D7" w:rsidP="00E979D7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D05</w:t>
            </w:r>
          </w:p>
        </w:tc>
        <w:tc>
          <w:tcPr>
            <w:tcW w:w="7657" w:type="dxa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$罹癌住院次數3_5年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>_</w:t>
            </w:r>
            <w:r w:rsidR="007C31AB" w:rsidRPr="00AE7E5A">
              <w:rPr>
                <w:rFonts w:ascii="細明體" w:eastAsia="細明體" w:hAnsi="細明體" w:hint="eastAsia"/>
                <w:kern w:val="2"/>
                <w:lang w:eastAsia="zh-TW"/>
              </w:rPr>
              <w:t>MAX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=回傳LIST處理當筆.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罹癌住院次數3_5年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_MAX</w:t>
            </w:r>
          </w:p>
        </w:tc>
      </w:tr>
      <w:tr w:rsidR="00E979D7" w:rsidRPr="00AE7E5A" w:rsidTr="00E979D7">
        <w:trPr>
          <w:trHeight w:val="540"/>
        </w:trPr>
        <w:tc>
          <w:tcPr>
            <w:tcW w:w="2516" w:type="dxa"/>
            <w:shd w:val="clear" w:color="auto" w:fill="FFFF99"/>
          </w:tcPr>
          <w:p w:rsidR="00E979D7" w:rsidRDefault="00E979D7" w:rsidP="00E979D7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D06</w:t>
            </w:r>
          </w:p>
        </w:tc>
        <w:tc>
          <w:tcPr>
            <w:tcW w:w="7657" w:type="dxa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$罹癌住院次數5年以上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>_</w:t>
            </w:r>
            <w:r w:rsidR="007C31AB" w:rsidRPr="00AE7E5A">
              <w:rPr>
                <w:rFonts w:ascii="細明體" w:eastAsia="細明體" w:hAnsi="細明體" w:hint="eastAsia"/>
                <w:kern w:val="2"/>
                <w:lang w:eastAsia="zh-TW"/>
              </w:rPr>
              <w:t>MAX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=回傳LIST處理當筆.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罹癌住院次數5年以上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_MAX</w:t>
            </w:r>
          </w:p>
        </w:tc>
      </w:tr>
      <w:tr w:rsidR="00E979D7" w:rsidRPr="00AE7E5A" w:rsidTr="00E979D7">
        <w:trPr>
          <w:trHeight w:val="540"/>
        </w:trPr>
        <w:tc>
          <w:tcPr>
            <w:tcW w:w="2516" w:type="dxa"/>
            <w:shd w:val="clear" w:color="auto" w:fill="FFFF99"/>
          </w:tcPr>
          <w:p w:rsidR="00E979D7" w:rsidRDefault="00E979D7" w:rsidP="00E979D7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D07</w:t>
            </w:r>
          </w:p>
        </w:tc>
        <w:tc>
          <w:tcPr>
            <w:tcW w:w="7657" w:type="dxa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$罹癌門診天數1_3年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>_</w:t>
            </w:r>
            <w:r w:rsidR="007C31AB" w:rsidRPr="00AE7E5A">
              <w:rPr>
                <w:rFonts w:ascii="細明體" w:eastAsia="細明體" w:hAnsi="細明體" w:hint="eastAsia"/>
                <w:kern w:val="2"/>
                <w:lang w:eastAsia="zh-TW"/>
              </w:rPr>
              <w:t>MAX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=回傳LIST處理當筆.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罹癌門診天數1_3年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_MAX</w:t>
            </w:r>
          </w:p>
        </w:tc>
      </w:tr>
      <w:tr w:rsidR="00E979D7" w:rsidRPr="00AE7E5A" w:rsidTr="00E979D7">
        <w:trPr>
          <w:trHeight w:val="540"/>
        </w:trPr>
        <w:tc>
          <w:tcPr>
            <w:tcW w:w="2516" w:type="dxa"/>
            <w:shd w:val="clear" w:color="auto" w:fill="FFFF99"/>
          </w:tcPr>
          <w:p w:rsidR="00E979D7" w:rsidRDefault="00E979D7" w:rsidP="00E979D7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D08</w:t>
            </w:r>
          </w:p>
        </w:tc>
        <w:tc>
          <w:tcPr>
            <w:tcW w:w="7657" w:type="dxa"/>
          </w:tcPr>
          <w:p w:rsidR="00E979D7" w:rsidRPr="00AE7E5A" w:rsidRDefault="00E979D7" w:rsidP="00E979D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$罹癌門診天數3_5年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>_</w:t>
            </w:r>
            <w:r w:rsidR="007C31AB" w:rsidRPr="00AE7E5A">
              <w:rPr>
                <w:rFonts w:ascii="細明體" w:eastAsia="細明體" w:hAnsi="細明體" w:hint="eastAsia"/>
                <w:kern w:val="2"/>
                <w:lang w:eastAsia="zh-TW"/>
              </w:rPr>
              <w:t>MAX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=回傳LIST處理當筆.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罹癌門診天數3_5年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_MAX</w:t>
            </w:r>
          </w:p>
        </w:tc>
      </w:tr>
      <w:tr w:rsidR="00E979D7" w:rsidRPr="00AE7E5A" w:rsidTr="00E979D7">
        <w:trPr>
          <w:trHeight w:val="540"/>
        </w:trPr>
        <w:tc>
          <w:tcPr>
            <w:tcW w:w="2516" w:type="dxa"/>
            <w:shd w:val="clear" w:color="auto" w:fill="FFFF99"/>
          </w:tcPr>
          <w:p w:rsidR="00E979D7" w:rsidRDefault="00E979D7" w:rsidP="00E979D7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D09</w:t>
            </w:r>
          </w:p>
        </w:tc>
        <w:tc>
          <w:tcPr>
            <w:tcW w:w="7657" w:type="dxa"/>
          </w:tcPr>
          <w:p w:rsidR="00E979D7" w:rsidRPr="00AE7E5A" w:rsidRDefault="00E979D7" w:rsidP="008C636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$罹癌門診天數5年以上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>_</w:t>
            </w:r>
            <w:r w:rsidR="007C31AB" w:rsidRPr="00AE7E5A">
              <w:rPr>
                <w:rFonts w:ascii="細明體" w:eastAsia="細明體" w:hAnsi="細明體" w:hint="eastAsia"/>
                <w:kern w:val="2"/>
                <w:lang w:eastAsia="zh-TW"/>
              </w:rPr>
              <w:t>MAX</w:t>
            </w:r>
            <w:r w:rsidR="007C31AB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=回傳LIST處理當筆.</w:t>
            </w: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罹癌門診天數5年以上</w:t>
            </w:r>
            <w:r w:rsidRPr="00AE7E5A">
              <w:rPr>
                <w:rFonts w:ascii="細明體" w:eastAsia="細明體" w:hAnsi="細明體" w:hint="eastAsia"/>
                <w:kern w:val="2"/>
                <w:lang w:eastAsia="zh-TW"/>
              </w:rPr>
              <w:t>_MAX</w:t>
            </w:r>
          </w:p>
        </w:tc>
      </w:tr>
    </w:tbl>
    <w:p w:rsidR="0067659C" w:rsidRPr="00DC457D" w:rsidRDefault="0067659C" w:rsidP="00651D4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>//**處理</w:t>
      </w:r>
      <w:r w:rsidR="00690847" w:rsidRPr="00690847">
        <w:rPr>
          <w:rFonts w:ascii="細明體" w:eastAsia="細明體" w:hAnsi="細明體" w:hint="eastAsia"/>
          <w:b/>
          <w:color w:val="76923C"/>
          <w:kern w:val="2"/>
          <w:lang w:eastAsia="zh-TW"/>
        </w:rPr>
        <w:t>住院手術次數</w:t>
      </w:r>
      <w:r w:rsidR="00690847">
        <w:rPr>
          <w:rFonts w:ascii="細明體" w:eastAsia="細明體" w:hAnsi="細明體" w:hint="eastAsia"/>
          <w:b/>
          <w:color w:val="76923C"/>
          <w:kern w:val="2"/>
          <w:lang w:eastAsia="zh-TW"/>
        </w:rPr>
        <w:t>、</w:t>
      </w:r>
      <w:r w:rsidR="00690847" w:rsidRPr="00690847">
        <w:rPr>
          <w:rFonts w:ascii="細明體" w:eastAsia="細明體" w:hAnsi="細明體" w:hint="eastAsia"/>
          <w:b/>
          <w:color w:val="76923C"/>
          <w:kern w:val="2"/>
          <w:lang w:eastAsia="zh-TW"/>
        </w:rPr>
        <w:t>住院手術比例</w:t>
      </w:r>
      <w:r w:rsidR="00690847">
        <w:rPr>
          <w:rFonts w:ascii="細明體" w:eastAsia="細明體" w:hAnsi="細明體" w:hint="eastAsia"/>
          <w:b/>
          <w:color w:val="76923C"/>
          <w:kern w:val="2"/>
          <w:lang w:eastAsia="zh-TW"/>
        </w:rPr>
        <w:t>、</w:t>
      </w:r>
      <w:r w:rsidR="00690847" w:rsidRPr="00690847">
        <w:rPr>
          <w:rFonts w:ascii="細明體" w:eastAsia="細明體" w:hAnsi="細明體" w:hint="eastAsia"/>
          <w:b/>
          <w:color w:val="76923C"/>
          <w:kern w:val="2"/>
          <w:lang w:eastAsia="zh-TW"/>
        </w:rPr>
        <w:t>平均實支次數</w:t>
      </w:r>
      <w:r w:rsidR="00690847">
        <w:rPr>
          <w:rFonts w:ascii="細明體" w:eastAsia="細明體" w:hAnsi="細明體" w:hint="eastAsia"/>
          <w:b/>
          <w:color w:val="76923C"/>
          <w:kern w:val="2"/>
          <w:lang w:eastAsia="zh-TW"/>
        </w:rPr>
        <w:t>、</w:t>
      </w:r>
      <w:r w:rsidR="00690847" w:rsidRPr="00690847">
        <w:rPr>
          <w:rFonts w:ascii="細明體" w:eastAsia="細明體" w:hAnsi="細明體" w:hint="eastAsia"/>
          <w:b/>
          <w:color w:val="76923C"/>
          <w:kern w:val="2"/>
          <w:lang w:eastAsia="zh-TW"/>
        </w:rPr>
        <w:t>平均實支金額與保額比</w:t>
      </w:r>
    </w:p>
    <w:p w:rsidR="0067659C" w:rsidRPr="00DC457D" w:rsidRDefault="0067659C" w:rsidP="00651D4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 w:rsidR="00690847">
        <w:rPr>
          <w:rFonts w:ascii="細明體" w:eastAsia="細明體" w:hAnsi="細明體" w:hint="eastAsia"/>
          <w:kern w:val="2"/>
          <w:lang w:eastAsia="zh-TW"/>
        </w:rPr>
        <w:t>實支實付金額</w:t>
      </w:r>
      <w:r w:rsidRPr="00DC457D">
        <w:rPr>
          <w:rFonts w:ascii="細明體" w:eastAsia="細明體" w:hAnsi="細明體" w:hint="eastAsia"/>
          <w:kern w:val="2"/>
          <w:lang w:eastAsia="zh-TW"/>
        </w:rPr>
        <w:t>明細檔DTAAV</w:t>
      </w:r>
      <w:r w:rsidR="00690847">
        <w:rPr>
          <w:rFonts w:ascii="細明體" w:eastAsia="細明體" w:hAnsi="細明體" w:hint="eastAsia"/>
          <w:kern w:val="2"/>
          <w:lang w:eastAsia="zh-TW"/>
        </w:rPr>
        <w:t>C03</w:t>
      </w:r>
      <w:r w:rsidRPr="00DC457D">
        <w:rPr>
          <w:rFonts w:ascii="細明體" w:eastAsia="細明體" w:hAnsi="細明體" w:hint="eastAsia"/>
          <w:kern w:val="2"/>
          <w:lang w:eastAsia="zh-TW"/>
        </w:rPr>
        <w:t>，BY參數:</w:t>
      </w:r>
    </w:p>
    <w:p w:rsidR="0067659C" w:rsidRPr="00DC457D" w:rsidRDefault="0067659C" w:rsidP="00651D4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事故者ID:同處理當筆事故者ID</w:t>
      </w:r>
    </w:p>
    <w:p w:rsidR="0067659C" w:rsidRPr="00DC457D" w:rsidRDefault="0067659C" w:rsidP="00651D4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67659C" w:rsidRPr="00DC457D" w:rsidRDefault="0067659C" w:rsidP="00651D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="00690847" w:rsidRPr="00690847">
        <w:rPr>
          <w:rFonts w:ascii="細明體" w:eastAsia="細明體" w:hAnsi="細明體" w:hint="eastAsia"/>
          <w:kern w:val="2"/>
          <w:lang w:eastAsia="zh-TW"/>
        </w:rPr>
        <w:t>住院手術次數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67659C" w:rsidRPr="00DC457D" w:rsidRDefault="0067659C" w:rsidP="00651D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="00690847" w:rsidRPr="00690847">
        <w:rPr>
          <w:rFonts w:ascii="細明體" w:eastAsia="細明體" w:hAnsi="細明體" w:hint="eastAsia"/>
          <w:kern w:val="2"/>
          <w:lang w:eastAsia="zh-TW"/>
        </w:rPr>
        <w:t>住院手術比例</w:t>
      </w:r>
      <w:r w:rsidRPr="00DC457D">
        <w:rPr>
          <w:rFonts w:ascii="細明體" w:eastAsia="細明體" w:hAnsi="細明體" w:hint="eastAsia"/>
          <w:kern w:val="2"/>
          <w:lang w:eastAsia="zh-TW"/>
        </w:rPr>
        <w:t>= 0</w:t>
      </w:r>
    </w:p>
    <w:p w:rsidR="0067659C" w:rsidRPr="00DC457D" w:rsidRDefault="0067659C" w:rsidP="00651D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="00690847" w:rsidRPr="00690847">
        <w:rPr>
          <w:rFonts w:ascii="細明體" w:eastAsia="細明體" w:hAnsi="細明體" w:hint="eastAsia"/>
          <w:kern w:val="2"/>
          <w:lang w:eastAsia="zh-TW"/>
        </w:rPr>
        <w:t>平均實支次數</w:t>
      </w:r>
      <w:r w:rsidRPr="00DC457D">
        <w:rPr>
          <w:rFonts w:ascii="細明體" w:eastAsia="細明體" w:hAnsi="細明體" w:hint="eastAsia"/>
          <w:kern w:val="2"/>
          <w:lang w:eastAsia="zh-TW"/>
        </w:rPr>
        <w:t>= 0</w:t>
      </w:r>
    </w:p>
    <w:p w:rsidR="0067659C" w:rsidRDefault="0067659C" w:rsidP="00651D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="00690847" w:rsidRPr="00690847">
        <w:rPr>
          <w:rFonts w:ascii="細明體" w:eastAsia="細明體" w:hAnsi="細明體" w:hint="eastAsia"/>
          <w:kern w:val="2"/>
          <w:lang w:eastAsia="zh-TW"/>
        </w:rPr>
        <w:t>平均實支金額與保額比</w:t>
      </w:r>
      <w:r w:rsidRPr="00DC457D">
        <w:rPr>
          <w:rFonts w:ascii="細明體" w:eastAsia="細明體" w:hAnsi="細明體" w:hint="eastAsia"/>
          <w:kern w:val="2"/>
          <w:lang w:eastAsia="zh-TW"/>
        </w:rPr>
        <w:t>= 0</w:t>
      </w:r>
    </w:p>
    <w:p w:rsidR="0067659C" w:rsidRPr="00DC457D" w:rsidRDefault="0067659C" w:rsidP="00651D4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690847" w:rsidRDefault="00690847" w:rsidP="00651D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逐筆讀取$</w:t>
      </w:r>
      <w:r w:rsidRPr="00DC457D">
        <w:rPr>
          <w:rFonts w:ascii="細明體" w:eastAsia="細明體" w:hAnsi="細明體" w:hint="eastAsia"/>
          <w:kern w:val="2"/>
          <w:lang w:eastAsia="zh-TW"/>
        </w:rPr>
        <w:t>DTAAV</w:t>
      </w:r>
      <w:r>
        <w:rPr>
          <w:rFonts w:ascii="細明體" w:eastAsia="細明體" w:hAnsi="細明體" w:hint="eastAsia"/>
          <w:kern w:val="2"/>
          <w:lang w:eastAsia="zh-TW"/>
        </w:rPr>
        <w:t>C03</w:t>
      </w:r>
    </w:p>
    <w:p w:rsidR="00690847" w:rsidRDefault="00690847" w:rsidP="00651D4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$DTAAVC03.</w:t>
      </w:r>
      <w:r w:rsidRPr="00690847">
        <w:rPr>
          <w:rFonts w:hint="eastAsia"/>
        </w:rPr>
        <w:t xml:space="preserve"> </w:t>
      </w:r>
      <w:r w:rsidRPr="00690847">
        <w:rPr>
          <w:rFonts w:ascii="細明體" w:eastAsia="細明體" w:hAnsi="細明體" w:hint="eastAsia"/>
          <w:kern w:val="2"/>
          <w:lang w:eastAsia="zh-TW"/>
        </w:rPr>
        <w:t>因子代碼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B07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67659C" w:rsidRDefault="0067659C" w:rsidP="00651D4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="00690847" w:rsidRPr="00690847">
        <w:rPr>
          <w:rFonts w:ascii="細明體" w:eastAsia="細明體" w:hAnsi="細明體" w:hint="eastAsia"/>
          <w:kern w:val="2"/>
          <w:lang w:eastAsia="zh-TW"/>
        </w:rPr>
        <w:t>住院手術次數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690847">
        <w:rPr>
          <w:rFonts w:ascii="細明體" w:eastAsia="細明體" w:hAnsi="細明體" w:hint="eastAsia"/>
          <w:kern w:val="2"/>
          <w:lang w:eastAsia="zh-TW"/>
        </w:rPr>
        <w:t>$DTAAVC03.</w:t>
      </w:r>
      <w:r w:rsidR="00690847" w:rsidRPr="00690847">
        <w:rPr>
          <w:rFonts w:ascii="細明體" w:eastAsia="細明體" w:hAnsi="細明體" w:hint="eastAsia"/>
          <w:kern w:val="2"/>
          <w:lang w:eastAsia="zh-TW"/>
        </w:rPr>
        <w:t>次數/件數</w:t>
      </w:r>
    </w:p>
    <w:p w:rsidR="00690847" w:rsidRDefault="00690847" w:rsidP="00651D4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690847">
        <w:rPr>
          <w:rFonts w:ascii="細明體" w:eastAsia="細明體" w:hAnsi="細明體" w:hint="eastAsia"/>
          <w:kern w:val="2"/>
          <w:lang w:eastAsia="zh-TW"/>
        </w:rPr>
        <w:t>住院手術比例</w:t>
      </w:r>
      <w:r>
        <w:rPr>
          <w:rFonts w:ascii="細明體" w:eastAsia="細明體" w:hAnsi="細明體" w:hint="eastAsia"/>
          <w:kern w:val="2"/>
          <w:lang w:eastAsia="zh-TW"/>
        </w:rPr>
        <w:t>= $DTAAVC03.</w:t>
      </w:r>
      <w:r w:rsidRPr="00690847">
        <w:rPr>
          <w:rFonts w:hint="eastAsia"/>
        </w:rPr>
        <w:t xml:space="preserve"> </w:t>
      </w:r>
      <w:r w:rsidRPr="00690847">
        <w:rPr>
          <w:rFonts w:ascii="細明體" w:eastAsia="細明體" w:hAnsi="細明體" w:hint="eastAsia"/>
          <w:kern w:val="2"/>
          <w:lang w:eastAsia="zh-TW"/>
        </w:rPr>
        <w:t>比率</w:t>
      </w:r>
    </w:p>
    <w:p w:rsidR="00690847" w:rsidRDefault="00690847" w:rsidP="00651D4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690847" w:rsidRDefault="00690847" w:rsidP="00690847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$DTAAVC03.</w:t>
      </w:r>
      <w:r w:rsidRPr="00690847">
        <w:rPr>
          <w:rFonts w:hint="eastAsia"/>
        </w:rPr>
        <w:t xml:space="preserve"> </w:t>
      </w:r>
      <w:r w:rsidRPr="00690847">
        <w:rPr>
          <w:rFonts w:ascii="細明體" w:eastAsia="細明體" w:hAnsi="細明體" w:hint="eastAsia"/>
          <w:kern w:val="2"/>
          <w:lang w:eastAsia="zh-TW"/>
        </w:rPr>
        <w:t>因子代碼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B09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690847" w:rsidRDefault="00690847" w:rsidP="00690847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690847">
        <w:rPr>
          <w:rFonts w:ascii="細明體" w:eastAsia="細明體" w:hAnsi="細明體" w:hint="eastAsia"/>
          <w:kern w:val="2"/>
          <w:lang w:eastAsia="zh-TW"/>
        </w:rPr>
        <w:t>平均實支次數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 w:hint="eastAsia"/>
          <w:kern w:val="2"/>
          <w:lang w:eastAsia="zh-TW"/>
        </w:rPr>
        <w:t>$DTAAVC03.</w:t>
      </w:r>
      <w:r w:rsidRPr="00690847">
        <w:rPr>
          <w:rFonts w:ascii="細明體" w:eastAsia="細明體" w:hAnsi="細明體" w:hint="eastAsia"/>
          <w:kern w:val="2"/>
          <w:lang w:eastAsia="zh-TW"/>
        </w:rPr>
        <w:t>次數/件數</w:t>
      </w:r>
    </w:p>
    <w:p w:rsidR="00690847" w:rsidRDefault="00690847" w:rsidP="00690847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690847">
        <w:rPr>
          <w:rFonts w:ascii="細明體" w:eastAsia="細明體" w:hAnsi="細明體" w:hint="eastAsia"/>
          <w:kern w:val="2"/>
          <w:lang w:eastAsia="zh-TW"/>
        </w:rPr>
        <w:t>平均實支金額與保額比</w:t>
      </w:r>
      <w:r>
        <w:rPr>
          <w:rFonts w:ascii="細明體" w:eastAsia="細明體" w:hAnsi="細明體" w:hint="eastAsia"/>
          <w:kern w:val="2"/>
          <w:lang w:eastAsia="zh-TW"/>
        </w:rPr>
        <w:t>= $DTAAVC03.</w:t>
      </w:r>
      <w:r w:rsidRPr="00690847">
        <w:rPr>
          <w:rFonts w:hint="eastAsia"/>
          <w:lang w:eastAsia="zh-TW"/>
        </w:rPr>
        <w:t xml:space="preserve"> </w:t>
      </w:r>
      <w:r w:rsidRPr="00690847">
        <w:rPr>
          <w:rFonts w:ascii="細明體" w:eastAsia="細明體" w:hAnsi="細明體" w:hint="eastAsia"/>
          <w:kern w:val="2"/>
          <w:lang w:eastAsia="zh-TW"/>
        </w:rPr>
        <w:t>比率</w:t>
      </w:r>
    </w:p>
    <w:p w:rsidR="00690847" w:rsidRDefault="00690847" w:rsidP="00651D4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690847" w:rsidRPr="00DC457D" w:rsidRDefault="00690847" w:rsidP="006908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>//**處理</w:t>
      </w:r>
      <w:r w:rsidRPr="00690847">
        <w:rPr>
          <w:rFonts w:ascii="細明體" w:eastAsia="細明體" w:hAnsi="細明體" w:hint="eastAsia"/>
          <w:b/>
          <w:color w:val="76923C"/>
          <w:kern w:val="2"/>
          <w:lang w:eastAsia="zh-TW"/>
        </w:rPr>
        <w:t>解除契約件數</w:t>
      </w:r>
    </w:p>
    <w:p w:rsidR="00690847" w:rsidRPr="00DC457D" w:rsidRDefault="00690847" w:rsidP="006908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>解除契約</w:t>
      </w:r>
      <w:r w:rsidRPr="00DC457D">
        <w:rPr>
          <w:rFonts w:ascii="細明體" w:eastAsia="細明體" w:hAnsi="細明體" w:hint="eastAsia"/>
          <w:kern w:val="2"/>
          <w:lang w:eastAsia="zh-TW"/>
        </w:rPr>
        <w:t>明細檔DTAAV</w:t>
      </w:r>
      <w:r>
        <w:rPr>
          <w:rFonts w:ascii="細明體" w:eastAsia="細明體" w:hAnsi="細明體" w:hint="eastAsia"/>
          <w:kern w:val="2"/>
          <w:lang w:eastAsia="zh-TW"/>
        </w:rPr>
        <w:t>E01</w:t>
      </w:r>
      <w:r w:rsidRPr="00DC457D">
        <w:rPr>
          <w:rFonts w:ascii="細明體" w:eastAsia="細明體" w:hAnsi="細明體" w:hint="eastAsia"/>
          <w:kern w:val="2"/>
          <w:lang w:eastAsia="zh-TW"/>
        </w:rPr>
        <w:t>，BY參數:</w:t>
      </w:r>
    </w:p>
    <w:p w:rsidR="00690847" w:rsidRPr="00DC457D" w:rsidRDefault="00690847" w:rsidP="0069084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事故者ID:同處理當筆事故者ID</w:t>
      </w:r>
    </w:p>
    <w:p w:rsidR="00690847" w:rsidRPr="00DC457D" w:rsidRDefault="00690847" w:rsidP="0069084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690847" w:rsidRPr="00DC457D" w:rsidRDefault="00690847" w:rsidP="0069084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690847">
        <w:rPr>
          <w:rFonts w:ascii="細明體" w:eastAsia="細明體" w:hAnsi="細明體" w:hint="eastAsia"/>
          <w:kern w:val="2"/>
          <w:lang w:eastAsia="zh-TW"/>
        </w:rPr>
        <w:t>解除契約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690847" w:rsidRPr="00DC457D" w:rsidRDefault="00690847" w:rsidP="0069084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690847" w:rsidRDefault="00690847" w:rsidP="00690847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690847">
        <w:rPr>
          <w:rFonts w:ascii="細明體" w:eastAsia="細明體" w:hAnsi="細明體" w:hint="eastAsia"/>
          <w:kern w:val="2"/>
          <w:lang w:eastAsia="zh-TW"/>
        </w:rPr>
        <w:t>解除契約</w:t>
      </w:r>
      <w:r>
        <w:rPr>
          <w:rFonts w:ascii="細明體" w:eastAsia="細明體" w:hAnsi="細明體" w:hint="eastAsia"/>
          <w:kern w:val="2"/>
          <w:lang w:eastAsia="zh-TW"/>
        </w:rPr>
        <w:t>件數 = $</w:t>
      </w:r>
      <w:r w:rsidRPr="00DC457D">
        <w:rPr>
          <w:rFonts w:ascii="細明體" w:eastAsia="細明體" w:hAnsi="細明體" w:hint="eastAsia"/>
          <w:kern w:val="2"/>
          <w:lang w:eastAsia="zh-TW"/>
        </w:rPr>
        <w:t>DTAAV</w:t>
      </w:r>
      <w:r>
        <w:rPr>
          <w:rFonts w:ascii="細明體" w:eastAsia="細明體" w:hAnsi="細明體" w:hint="eastAsia"/>
          <w:kern w:val="2"/>
          <w:lang w:eastAsia="zh-TW"/>
        </w:rPr>
        <w:t>E01取到的件數</w:t>
      </w:r>
    </w:p>
    <w:p w:rsidR="00690847" w:rsidRPr="00DC457D" w:rsidRDefault="00690847" w:rsidP="006908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>//**處理</w:t>
      </w:r>
      <w:r>
        <w:rPr>
          <w:rFonts w:ascii="細明體" w:eastAsia="細明體" w:hAnsi="細明體" w:hint="eastAsia"/>
          <w:b/>
          <w:color w:val="76923C"/>
          <w:kern w:val="2"/>
          <w:lang w:eastAsia="zh-TW"/>
        </w:rPr>
        <w:t>傷害險不續保</w:t>
      </w:r>
      <w:r w:rsidRPr="00690847">
        <w:rPr>
          <w:rFonts w:ascii="細明體" w:eastAsia="細明體" w:hAnsi="細明體" w:hint="eastAsia"/>
          <w:b/>
          <w:color w:val="76923C"/>
          <w:kern w:val="2"/>
          <w:lang w:eastAsia="zh-TW"/>
        </w:rPr>
        <w:t>件數</w:t>
      </w:r>
    </w:p>
    <w:p w:rsidR="00690847" w:rsidRPr="00DC457D" w:rsidRDefault="00690847" w:rsidP="006908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>傷害險不續保</w:t>
      </w:r>
      <w:r w:rsidRPr="00DC457D">
        <w:rPr>
          <w:rFonts w:ascii="細明體" w:eastAsia="細明體" w:hAnsi="細明體" w:hint="eastAsia"/>
          <w:kern w:val="2"/>
          <w:lang w:eastAsia="zh-TW"/>
        </w:rPr>
        <w:t>明細檔DTAAV</w:t>
      </w:r>
      <w:r>
        <w:rPr>
          <w:rFonts w:ascii="細明體" w:eastAsia="細明體" w:hAnsi="細明體" w:hint="eastAsia"/>
          <w:kern w:val="2"/>
          <w:lang w:eastAsia="zh-TW"/>
        </w:rPr>
        <w:t>E02</w:t>
      </w:r>
      <w:r w:rsidRPr="00DC457D">
        <w:rPr>
          <w:rFonts w:ascii="細明體" w:eastAsia="細明體" w:hAnsi="細明體" w:hint="eastAsia"/>
          <w:kern w:val="2"/>
          <w:lang w:eastAsia="zh-TW"/>
        </w:rPr>
        <w:t>，BY參數:</w:t>
      </w:r>
    </w:p>
    <w:p w:rsidR="00690847" w:rsidRPr="00DC457D" w:rsidRDefault="00690847" w:rsidP="0069084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事故者ID:同處理當筆事故者ID</w:t>
      </w:r>
    </w:p>
    <w:p w:rsidR="00690847" w:rsidRPr="00DC457D" w:rsidRDefault="00690847" w:rsidP="0069084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690847" w:rsidRPr="00DC457D" w:rsidRDefault="00690847" w:rsidP="0069084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690847">
        <w:rPr>
          <w:rFonts w:ascii="細明體" w:eastAsia="細明體" w:hAnsi="細明體" w:hint="eastAsia"/>
          <w:kern w:val="2"/>
          <w:lang w:eastAsia="zh-TW"/>
        </w:rPr>
        <w:t>傷害險不續保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690847" w:rsidRPr="00DC457D" w:rsidRDefault="00690847" w:rsidP="0069084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690847" w:rsidRDefault="00690847" w:rsidP="00651D4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Pr="00690847">
        <w:rPr>
          <w:rFonts w:ascii="細明體" w:eastAsia="細明體" w:hAnsi="細明體" w:hint="eastAsia"/>
          <w:kern w:val="2"/>
          <w:lang w:eastAsia="zh-TW"/>
        </w:rPr>
        <w:t>傷害險不續保</w:t>
      </w:r>
      <w:r>
        <w:rPr>
          <w:rFonts w:ascii="細明體" w:eastAsia="細明體" w:hAnsi="細明體" w:hint="eastAsia"/>
          <w:kern w:val="2"/>
          <w:lang w:eastAsia="zh-TW"/>
        </w:rPr>
        <w:t>件數 = $</w:t>
      </w:r>
      <w:r w:rsidRPr="00DC457D">
        <w:rPr>
          <w:rFonts w:ascii="細明體" w:eastAsia="細明體" w:hAnsi="細明體" w:hint="eastAsia"/>
          <w:kern w:val="2"/>
          <w:lang w:eastAsia="zh-TW"/>
        </w:rPr>
        <w:t>DTAAV</w:t>
      </w:r>
      <w:r>
        <w:rPr>
          <w:rFonts w:ascii="細明體" w:eastAsia="細明體" w:hAnsi="細明體" w:hint="eastAsia"/>
          <w:kern w:val="2"/>
          <w:lang w:eastAsia="zh-TW"/>
        </w:rPr>
        <w:t>E02取到的件數</w:t>
      </w:r>
    </w:p>
    <w:p w:rsidR="00D56165" w:rsidRPr="00DC457D" w:rsidRDefault="00D56165" w:rsidP="00D5616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b/>
          <w:color w:val="76923C"/>
          <w:kern w:val="2"/>
          <w:lang w:eastAsia="zh-TW"/>
        </w:rPr>
      </w:pPr>
      <w:r w:rsidRPr="00DC457D">
        <w:rPr>
          <w:rFonts w:ascii="細明體" w:eastAsia="細明體" w:hAnsi="細明體" w:hint="eastAsia"/>
          <w:b/>
          <w:color w:val="76923C"/>
          <w:kern w:val="2"/>
          <w:lang w:eastAsia="zh-TW"/>
        </w:rPr>
        <w:t>//**處理</w:t>
      </w:r>
      <w:r>
        <w:rPr>
          <w:rFonts w:ascii="細明體" w:eastAsia="細明體" w:hAnsi="細明體" w:hint="eastAsia"/>
          <w:b/>
          <w:color w:val="76923C"/>
          <w:kern w:val="2"/>
          <w:lang w:eastAsia="zh-TW"/>
        </w:rPr>
        <w:t>是否給付過精神疾病</w:t>
      </w:r>
    </w:p>
    <w:p w:rsidR="00D56165" w:rsidRPr="00DC457D" w:rsidRDefault="00D56165" w:rsidP="00D5616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讀取</w:t>
      </w:r>
      <w:r w:rsidR="00C90EA2">
        <w:rPr>
          <w:rFonts w:ascii="細明體" w:eastAsia="細明體" w:hAnsi="細明體" w:hint="eastAsia"/>
          <w:kern w:val="2"/>
          <w:lang w:eastAsia="zh-TW"/>
        </w:rPr>
        <w:t>浮濫就診住院天數</w:t>
      </w:r>
      <w:r w:rsidRPr="00DC457D">
        <w:rPr>
          <w:rFonts w:ascii="細明體" w:eastAsia="細明體" w:hAnsi="細明體" w:hint="eastAsia"/>
          <w:kern w:val="2"/>
          <w:lang w:eastAsia="zh-TW"/>
        </w:rPr>
        <w:t>明細檔DTAAV</w:t>
      </w:r>
      <w:r w:rsidR="00E3760D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02</w:t>
      </w:r>
      <w:r w:rsidRPr="00DC457D">
        <w:rPr>
          <w:rFonts w:ascii="細明體" w:eastAsia="細明體" w:hAnsi="細明體" w:hint="eastAsia"/>
          <w:kern w:val="2"/>
          <w:lang w:eastAsia="zh-TW"/>
        </w:rPr>
        <w:t>，BY參數:</w:t>
      </w:r>
    </w:p>
    <w:p w:rsidR="00D56165" w:rsidRDefault="00D56165" w:rsidP="00D5616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事故者ID:同處理當筆事故者ID</w:t>
      </w:r>
    </w:p>
    <w:p w:rsidR="00FE412B" w:rsidRPr="00DC457D" w:rsidRDefault="00FE412B" w:rsidP="00D5616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事故原因 IN (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79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A05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D56165" w:rsidRPr="00DC457D" w:rsidRDefault="00D56165" w:rsidP="00D5616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D56165" w:rsidRDefault="00D56165" w:rsidP="00D5616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="00323761">
        <w:rPr>
          <w:rFonts w:ascii="細明體" w:eastAsia="細明體" w:hAnsi="細明體" w:hint="eastAsia"/>
          <w:kern w:val="2"/>
          <w:lang w:eastAsia="zh-TW"/>
        </w:rPr>
        <w:t>精神疾病</w:t>
      </w:r>
      <w:r w:rsidR="00627AF2">
        <w:rPr>
          <w:rFonts w:ascii="細明體" w:eastAsia="細明體" w:hAnsi="細明體" w:hint="eastAsia"/>
          <w:kern w:val="2"/>
          <w:lang w:eastAsia="zh-TW"/>
        </w:rPr>
        <w:t>給付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B05B5B" w:rsidRPr="00DC457D" w:rsidRDefault="00B05B5B" w:rsidP="00B05B5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B05B5B">
        <w:rPr>
          <w:rFonts w:ascii="細明體" w:eastAsia="細明體" w:hAnsi="細明體" w:hint="eastAsia"/>
          <w:kern w:val="2"/>
          <w:lang w:eastAsia="zh-TW"/>
        </w:rPr>
        <w:t>是否給付過精神疾病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56165" w:rsidRPr="00DC457D" w:rsidRDefault="00D56165" w:rsidP="00D5616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若有資料</w:t>
      </w:r>
    </w:p>
    <w:p w:rsidR="00D56165" w:rsidRDefault="00D56165" w:rsidP="00D5616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$</w:t>
      </w:r>
      <w:r w:rsidR="00513980">
        <w:rPr>
          <w:rFonts w:ascii="細明體" w:eastAsia="細明體" w:hAnsi="細明體" w:hint="eastAsia"/>
          <w:kern w:val="2"/>
          <w:lang w:eastAsia="zh-TW"/>
        </w:rPr>
        <w:t>精神疾病給付</w:t>
      </w:r>
      <w:r>
        <w:rPr>
          <w:rFonts w:ascii="細明體" w:eastAsia="細明體" w:hAnsi="細明體" w:hint="eastAsia"/>
          <w:kern w:val="2"/>
          <w:lang w:eastAsia="zh-TW"/>
        </w:rPr>
        <w:t>件數 = $</w:t>
      </w:r>
      <w:r w:rsidRPr="00DC457D">
        <w:rPr>
          <w:rFonts w:ascii="細明體" w:eastAsia="細明體" w:hAnsi="細明體" w:hint="eastAsia"/>
          <w:kern w:val="2"/>
          <w:lang w:eastAsia="zh-TW"/>
        </w:rPr>
        <w:t>DTAAV</w:t>
      </w:r>
      <w:r w:rsidR="00513980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02取到的件數</w:t>
      </w:r>
    </w:p>
    <w:p w:rsidR="00F37B9F" w:rsidRDefault="00B05B5B" w:rsidP="00D5616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B05B5B">
        <w:rPr>
          <w:rFonts w:ascii="細明體" w:eastAsia="細明體" w:hAnsi="細明體" w:hint="eastAsia"/>
          <w:kern w:val="2"/>
          <w:lang w:eastAsia="zh-TW"/>
        </w:rPr>
        <w:t>是否給付過精神疾病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F1B90" w:rsidRDefault="008C6367" w:rsidP="00651D4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DC457D">
        <w:rPr>
          <w:rFonts w:ascii="細明體" w:eastAsia="細明體" w:hAnsi="細明體" w:hint="eastAsia"/>
          <w:lang w:eastAsia="zh-TW"/>
        </w:rPr>
        <w:t>最早事故日期</w:t>
      </w:r>
      <w:r>
        <w:rPr>
          <w:rFonts w:ascii="細明體" w:eastAsia="細明體" w:hAnsi="細明體" w:hint="eastAsia"/>
          <w:lang w:eastAsia="zh-TW"/>
        </w:rPr>
        <w:t xml:space="preserve"> = 模組回傳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DC457D">
        <w:rPr>
          <w:rFonts w:ascii="細明體" w:eastAsia="細明體" w:hAnsi="細明體" w:hint="eastAsia"/>
          <w:lang w:eastAsia="zh-TW"/>
        </w:rPr>
        <w:t>最早事故日期</w:t>
      </w:r>
    </w:p>
    <w:p w:rsidR="008C6367" w:rsidRPr="00DC457D" w:rsidRDefault="008C6367" w:rsidP="00651D4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//**因為有</w:t>
      </w:r>
      <w:r w:rsidR="0067659C">
        <w:rPr>
          <w:rFonts w:ascii="細明體" w:eastAsia="細明體" w:hAnsi="細明體" w:hint="eastAsia"/>
          <w:kern w:val="2"/>
          <w:lang w:eastAsia="zh-TW"/>
        </w:rPr>
        <w:t>四</w:t>
      </w:r>
      <w:r w:rsidRPr="00DC457D">
        <w:rPr>
          <w:rFonts w:ascii="細明體" w:eastAsia="細明體" w:hAnsi="細明體" w:hint="eastAsia"/>
          <w:kern w:val="2"/>
          <w:lang w:eastAsia="zh-TW"/>
        </w:rPr>
        <w:t>個模型分類，所以要寫</w:t>
      </w:r>
      <w:r w:rsidR="0067659C">
        <w:rPr>
          <w:rFonts w:ascii="細明體" w:eastAsia="細明體" w:hAnsi="細明體" w:hint="eastAsia"/>
          <w:kern w:val="2"/>
          <w:lang w:eastAsia="zh-TW"/>
        </w:rPr>
        <w:t>四</w:t>
      </w:r>
      <w:r w:rsidRPr="00DC457D">
        <w:rPr>
          <w:rFonts w:ascii="細明體" w:eastAsia="細明體" w:hAnsi="細明體" w:hint="eastAsia"/>
          <w:kern w:val="2"/>
          <w:lang w:eastAsia="zh-TW"/>
        </w:rPr>
        <w:t>筆資料:一筆為精神疾病、一筆為癌症醫療</w:t>
      </w:r>
      <w:r w:rsidR="0067659C">
        <w:rPr>
          <w:rFonts w:ascii="細明體" w:eastAsia="細明體" w:hAnsi="細明體" w:hint="eastAsia"/>
          <w:kern w:val="2"/>
          <w:lang w:eastAsia="zh-TW"/>
        </w:rPr>
        <w:t>、三.疾病、四.意外</w:t>
      </w:r>
    </w:p>
    <w:p w:rsidR="00B75549" w:rsidRPr="00DC457D" w:rsidRDefault="00DC6B32" w:rsidP="00651D4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新增</w:t>
      </w:r>
      <w:r w:rsidR="0067659C">
        <w:rPr>
          <w:rFonts w:ascii="細明體" w:eastAsia="細明體" w:hAnsi="細明體" w:hint="eastAsia"/>
          <w:kern w:val="2"/>
          <w:lang w:eastAsia="zh-TW"/>
        </w:rPr>
        <w:t>四</w:t>
      </w:r>
      <w:r w:rsidR="002F1B90" w:rsidRPr="00DC457D">
        <w:rPr>
          <w:rFonts w:ascii="細明體" w:eastAsia="細明體" w:hAnsi="細明體" w:hint="eastAsia"/>
          <w:kern w:val="2"/>
          <w:lang w:eastAsia="zh-TW"/>
        </w:rPr>
        <w:t>筆</w:t>
      </w:r>
      <w:r w:rsidRPr="00DC457D">
        <w:rPr>
          <w:rFonts w:ascii="細明體" w:eastAsia="細明體" w:hAnsi="細明體" w:cs="細明體" w:hint="eastAsia"/>
          <w:lang w:eastAsia="zh-TW"/>
        </w:rPr>
        <w:t>客戶各項風險指標檔DTAAV010</w:t>
      </w:r>
    </w:p>
    <w:p w:rsidR="00DC6B32" w:rsidRPr="00DC457D" w:rsidRDefault="00DC6B32" w:rsidP="00651D4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cs="細明體" w:hint="eastAsia"/>
          <w:lang w:eastAsia="zh-TW"/>
        </w:rPr>
        <w:t>格式如</w:t>
      </w:r>
      <w:bookmarkStart w:id="18" w:name="A_BACK"/>
      <w:bookmarkEnd w:id="18"/>
      <w:r w:rsidRPr="00DC457D">
        <w:rPr>
          <w:rFonts w:ascii="細明體" w:eastAsia="細明體" w:hAnsi="細明體" w:cs="細明體"/>
          <w:lang w:eastAsia="zh-TW"/>
        </w:rPr>
        <w:fldChar w:fldCharType="begin"/>
      </w:r>
      <w:r w:rsidRPr="00DC457D">
        <w:rPr>
          <w:rFonts w:ascii="細明體" w:eastAsia="細明體" w:hAnsi="細明體" w:cs="細明體"/>
          <w:lang w:eastAsia="zh-TW"/>
        </w:rPr>
        <w:instrText xml:space="preserve"> HYPERLINK  \l "A" </w:instrText>
      </w:r>
      <w:r w:rsidRPr="00DC457D">
        <w:rPr>
          <w:rFonts w:ascii="細明體" w:eastAsia="細明體" w:hAnsi="細明體" w:cs="細明體"/>
          <w:lang w:eastAsia="zh-TW"/>
        </w:rPr>
      </w:r>
      <w:r w:rsidRPr="00DC457D">
        <w:rPr>
          <w:rFonts w:ascii="細明體" w:eastAsia="細明體" w:hAnsi="細明體" w:cs="細明體"/>
          <w:lang w:eastAsia="zh-TW"/>
        </w:rPr>
        <w:fldChar w:fldCharType="separate"/>
      </w:r>
      <w:r w:rsidRPr="00DC457D">
        <w:rPr>
          <w:rStyle w:val="ad"/>
          <w:rFonts w:ascii="細明體" w:eastAsia="細明體" w:hAnsi="細明體" w:cs="細明體" w:hint="eastAsia"/>
          <w:lang w:eastAsia="zh-TW"/>
        </w:rPr>
        <w:t>FOR</w:t>
      </w:r>
      <w:r w:rsidRPr="00DC457D">
        <w:rPr>
          <w:rStyle w:val="ad"/>
          <w:rFonts w:ascii="細明體" w:eastAsia="細明體" w:hAnsi="細明體" w:cs="細明體" w:hint="eastAsia"/>
          <w:lang w:eastAsia="zh-TW"/>
        </w:rPr>
        <w:t>M</w:t>
      </w:r>
      <w:r w:rsidRPr="00DC457D">
        <w:rPr>
          <w:rStyle w:val="ad"/>
          <w:rFonts w:ascii="細明體" w:eastAsia="細明體" w:hAnsi="細明體" w:cs="細明體" w:hint="eastAsia"/>
          <w:lang w:eastAsia="zh-TW"/>
        </w:rPr>
        <w:t>A</w:t>
      </w:r>
      <w:r w:rsidRPr="00DC457D">
        <w:rPr>
          <w:rStyle w:val="ad"/>
          <w:rFonts w:ascii="細明體" w:eastAsia="細明體" w:hAnsi="細明體" w:cs="細明體" w:hint="eastAsia"/>
          <w:lang w:eastAsia="zh-TW"/>
        </w:rPr>
        <w:t>T</w:t>
      </w:r>
      <w:r w:rsidRPr="00DC457D">
        <w:rPr>
          <w:rStyle w:val="ad"/>
          <w:rFonts w:ascii="細明體" w:eastAsia="細明體" w:hAnsi="細明體" w:cs="細明體" w:hint="eastAsia"/>
          <w:lang w:eastAsia="zh-TW"/>
        </w:rPr>
        <w:t>(A)</w:t>
      </w:r>
      <w:r w:rsidRPr="00DC457D">
        <w:rPr>
          <w:rFonts w:ascii="細明體" w:eastAsia="細明體" w:hAnsi="細明體" w:cs="細明體"/>
          <w:lang w:eastAsia="zh-TW"/>
        </w:rPr>
        <w:fldChar w:fldCharType="end"/>
      </w:r>
    </w:p>
    <w:p w:rsidR="00DC6B32" w:rsidRPr="00DC457D" w:rsidRDefault="00C34BFA" w:rsidP="00651D4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若有誤，LOG記錄錯誤訊息。</w:t>
      </w:r>
    </w:p>
    <w:p w:rsidR="000009AC" w:rsidRPr="00DC457D" w:rsidRDefault="000009AC" w:rsidP="00651D4B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0009AC" w:rsidRPr="00DC457D" w:rsidRDefault="000009AC" w:rsidP="00651D4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FATAL出件數相關資料給LOG檔顯示。</w:t>
      </w:r>
    </w:p>
    <w:p w:rsidR="00F45725" w:rsidRPr="00DC457D" w:rsidRDefault="000009AC" w:rsidP="00651D4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C</w:t>
      </w:r>
      <w:r w:rsidRPr="00DC457D">
        <w:rPr>
          <w:rFonts w:ascii="細明體" w:eastAsia="細明體" w:hAnsi="細明體"/>
          <w:lang w:eastAsia="zh-TW"/>
        </w:rPr>
        <w:t>ALL batch.CountManager</w:t>
      </w:r>
      <w:r w:rsidRPr="00DC457D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582DAD" w:rsidRPr="00DC457D" w:rsidRDefault="00582DAD" w:rsidP="008A3A9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A3A95" w:rsidRPr="00DC457D" w:rsidRDefault="008A3A95" w:rsidP="008A3A9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19" w:name="A"/>
      <w:bookmarkEnd w:id="19"/>
      <w:r w:rsidRPr="00DC457D">
        <w:rPr>
          <w:rFonts w:ascii="細明體" w:eastAsia="細明體" w:hAnsi="細明體" w:hint="eastAsia"/>
          <w:kern w:val="2"/>
          <w:lang w:eastAsia="zh-TW"/>
        </w:rPr>
        <w:t>FORMAT(A) [</w:t>
      </w:r>
      <w:hyperlink w:anchor="A_BACK" w:history="1"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B</w:t>
        </w:r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CK</w:t>
        </w:r>
      </w:hyperlink>
      <w:r w:rsidRPr="00DC457D">
        <w:rPr>
          <w:rFonts w:ascii="細明體" w:eastAsia="細明體" w:hAnsi="細明體" w:hint="eastAsia"/>
          <w:kern w:val="2"/>
          <w:lang w:eastAsia="zh-TW"/>
        </w:rPr>
        <w:t>]</w:t>
      </w: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1"/>
        <w:gridCol w:w="2058"/>
        <w:gridCol w:w="2203"/>
        <w:gridCol w:w="2108"/>
        <w:gridCol w:w="2108"/>
      </w:tblGrid>
      <w:tr w:rsidR="0067659C" w:rsidRPr="00DC457D" w:rsidTr="00651D4B">
        <w:trPr>
          <w:trHeight w:val="540"/>
        </w:trPr>
        <w:tc>
          <w:tcPr>
            <w:tcW w:w="251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67659C" w:rsidRPr="00DC457D" w:rsidRDefault="0067659C" w:rsidP="002F1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2058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7659C" w:rsidRPr="00DC457D" w:rsidRDefault="0067659C" w:rsidP="002F1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第一筆 (精神疾病)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7659C" w:rsidRPr="00DC457D" w:rsidRDefault="0067659C" w:rsidP="002F1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第二筆(癌症醫療)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shd w:val="clear" w:color="auto" w:fill="BFBFBF"/>
          </w:tcPr>
          <w:p w:rsidR="0067659C" w:rsidRPr="00DC457D" w:rsidRDefault="0067659C" w:rsidP="002F1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第三筆(疾病)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shd w:val="clear" w:color="auto" w:fill="BFBFBF"/>
          </w:tcPr>
          <w:p w:rsidR="0067659C" w:rsidRPr="00DC457D" w:rsidRDefault="0067659C" w:rsidP="002F1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第四筆(意外)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事故者ID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處理當筆事故者ID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處理當筆事故者ID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處理當筆事故者ID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cs="Arial Unicode MS" w:hint="eastAsia"/>
                <w:sz w:val="20"/>
                <w:szCs w:val="20"/>
              </w:rPr>
              <w:t>處理當筆事故者ID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模型分類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DC457D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DC457D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DC457D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67659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DC457D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罹癌日期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$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最早事故日期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$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最早事故日期</w:t>
            </w:r>
          </w:p>
        </w:tc>
        <w:tc>
          <w:tcPr>
            <w:tcW w:w="2108" w:type="dxa"/>
            <w:vAlign w:val="center"/>
          </w:tcPr>
          <w:p w:rsidR="0067659C" w:rsidRDefault="0067659C" w:rsidP="002F1B90">
            <w:pPr>
              <w:jc w:val="both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$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最早事故日期</w:t>
            </w:r>
          </w:p>
        </w:tc>
        <w:tc>
          <w:tcPr>
            <w:tcW w:w="2108" w:type="dxa"/>
            <w:vAlign w:val="center"/>
          </w:tcPr>
          <w:p w:rsidR="0067659C" w:rsidRDefault="0067659C" w:rsidP="002F1B90">
            <w:pPr>
              <w:jc w:val="both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$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最早事故日期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罹癌後1~3年住院天數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$罹癌住院天數1_3年_MAX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罹癌後3~5年住院天數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$罹癌住院天數3_5年_MAX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罹癌超過5年住院天數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$罹癌住院天數5年_MAX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罹癌後1~3年住院 次數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$罹癌住院次數1_3年_MAX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罹癌後3~5年住院次數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$罹癌住院次數3_5年_MAX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罹癌超過5年住院次數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$罹癌住院次數5年_MAX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罹癌後1~3年門診 天數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$罹癌住院天數1_3年_MAX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罹癌後3~5年門診天數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$罹癌住院天數3_5年_MAX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罹癌超過5年門診天數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BE53E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$罹癌門診天數5年_MAX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BE53E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BE53E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異地申請件數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$異地申請件數1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$異地申請件數2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$異地申請件數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$異地申請件數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異地求診次數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$異地求診次數1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$異地求診次數2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$異地求診次數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$異地求診次數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亂序申請次數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$亂序申請次數1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$亂序申請次數2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$亂序申請次數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$亂序申請次數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拒賠件數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$拒賠件數1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$拒賠件數2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$拒賠件數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$拒賠件數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拒賠比例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$拒賠比例1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$拒賠比例2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$拒賠比例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$拒賠比例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規避住院日數上限次數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規避住院上限天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數1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規避住院上限天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數2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67659C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規避住院上限天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67659C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規避住院上限天</w:t>
            </w: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數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異常保戶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$是否控管保戶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$是否控管保戶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$是否控管保戶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$是否控管保戶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保戶姓名</w:t>
            </w:r>
          </w:p>
        </w:tc>
        <w:tc>
          <w:tcPr>
            <w:tcW w:w="2058" w:type="dxa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$</w:t>
            </w: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保戶姓名</w:t>
            </w:r>
          </w:p>
        </w:tc>
        <w:tc>
          <w:tcPr>
            <w:tcW w:w="2203" w:type="dxa"/>
            <w:shd w:val="clear" w:color="auto" w:fill="auto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$</w:t>
            </w: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保戶姓名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caps/>
                <w:sz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$</w:t>
            </w: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保戶姓名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caps/>
                <w:sz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$</w:t>
            </w: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保戶姓名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保戶生日</w:t>
            </w:r>
          </w:p>
        </w:tc>
        <w:tc>
          <w:tcPr>
            <w:tcW w:w="2058" w:type="dxa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$</w:t>
            </w: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保戶生日</w:t>
            </w:r>
          </w:p>
        </w:tc>
        <w:tc>
          <w:tcPr>
            <w:tcW w:w="2203" w:type="dxa"/>
            <w:shd w:val="clear" w:color="auto" w:fill="auto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$</w:t>
            </w: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保戶生日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caps/>
                <w:sz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$</w:t>
            </w: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保戶生日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caps/>
                <w:sz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$</w:t>
            </w:r>
            <w:r w:rsidRPr="00CA7C2D">
              <w:rPr>
                <w:rFonts w:ascii="新細明體" w:hAnsi="新細明體" w:hint="eastAsia"/>
                <w:caps/>
                <w:sz w:val="20"/>
              </w:rPr>
              <w:t>異常</w:t>
            </w:r>
            <w:r w:rsidRPr="00CA7C2D">
              <w:rPr>
                <w:rFonts w:ascii="新細明體" w:hAnsi="新細明體" w:hint="eastAsia"/>
                <w:sz w:val="20"/>
              </w:rPr>
              <w:t>保戶生日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A7C2D">
              <w:rPr>
                <w:rFonts w:ascii="新細明體" w:hAnsi="新細明體" w:hint="eastAsia"/>
                <w:sz w:val="20"/>
              </w:rPr>
              <w:t>控管原因</w:t>
            </w:r>
          </w:p>
        </w:tc>
        <w:tc>
          <w:tcPr>
            <w:tcW w:w="2058" w:type="dxa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</w:rPr>
              <w:t>$</w:t>
            </w:r>
            <w:r w:rsidRPr="00CA7C2D">
              <w:rPr>
                <w:rFonts w:ascii="新細明體" w:hAnsi="新細明體" w:hint="eastAsia"/>
                <w:sz w:val="20"/>
              </w:rPr>
              <w:t>控管原因</w:t>
            </w:r>
          </w:p>
        </w:tc>
        <w:tc>
          <w:tcPr>
            <w:tcW w:w="2203" w:type="dxa"/>
            <w:shd w:val="clear" w:color="auto" w:fill="auto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</w:rPr>
              <w:t>$</w:t>
            </w:r>
            <w:r w:rsidRPr="00CA7C2D">
              <w:rPr>
                <w:rFonts w:ascii="新細明體" w:hAnsi="新細明體" w:hint="eastAsia"/>
                <w:sz w:val="20"/>
              </w:rPr>
              <w:t>控管原因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</w:t>
            </w:r>
            <w:r w:rsidRPr="00CA7C2D">
              <w:rPr>
                <w:rFonts w:ascii="新細明體" w:hAnsi="新細明體" w:hint="eastAsia"/>
                <w:sz w:val="20"/>
              </w:rPr>
              <w:t>控管原因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</w:t>
            </w:r>
            <w:r w:rsidRPr="00CA7C2D">
              <w:rPr>
                <w:rFonts w:ascii="新細明體" w:hAnsi="新細明體" w:hint="eastAsia"/>
                <w:sz w:val="20"/>
              </w:rPr>
              <w:t>控管原因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</w:tcPr>
          <w:p w:rsidR="0067659C" w:rsidRPr="00CA7C2D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控管記錄更新人員</w:t>
            </w:r>
          </w:p>
        </w:tc>
        <w:tc>
          <w:tcPr>
            <w:tcW w:w="205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$控管記錄更新人員</w:t>
            </w:r>
          </w:p>
        </w:tc>
        <w:tc>
          <w:tcPr>
            <w:tcW w:w="2203" w:type="dxa"/>
            <w:shd w:val="clear" w:color="auto" w:fill="auto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$控管記錄更新人員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$控管記錄更新人員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$控管記錄更新人員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</w:tcPr>
          <w:p w:rsidR="0067659C" w:rsidRPr="00CA7C2D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控管記錄更新時間</w:t>
            </w:r>
          </w:p>
        </w:tc>
        <w:tc>
          <w:tcPr>
            <w:tcW w:w="205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$控管記錄更新時間</w:t>
            </w:r>
          </w:p>
        </w:tc>
        <w:tc>
          <w:tcPr>
            <w:tcW w:w="2203" w:type="dxa"/>
            <w:shd w:val="clear" w:color="auto" w:fill="auto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$控管記錄更新時間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$控管記錄更新時間</w:t>
            </w:r>
          </w:p>
        </w:tc>
        <w:tc>
          <w:tcPr>
            <w:tcW w:w="2108" w:type="dxa"/>
          </w:tcPr>
          <w:p w:rsidR="0067659C" w:rsidRDefault="0067659C" w:rsidP="002F1B90">
            <w:pPr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$控管記錄更新時間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caps/>
                <w:sz w:val="20"/>
                <w:szCs w:val="20"/>
              </w:rPr>
              <w:t>資料更新時間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$批次執行時間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$批次執行時間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$批次執行時間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$批次執行時間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櫃檯件次數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67659C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$櫃檯件次數3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67659C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$櫃檯件次數4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住院手術次數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住院手術次數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住院手術次數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住院手術比例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住院手術比例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住院手術比例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平均實支次數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平均實支次數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平均實支次數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67659C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平均實支金額與保額比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平均實支金額與保額比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平均實支金額與保額比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67659C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解除契約件數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解除契約件數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解除契約件數</w:t>
            </w:r>
          </w:p>
        </w:tc>
      </w:tr>
      <w:tr w:rsidR="0067659C" w:rsidRPr="00DC457D" w:rsidTr="00651D4B">
        <w:trPr>
          <w:trHeight w:val="540"/>
        </w:trPr>
        <w:tc>
          <w:tcPr>
            <w:tcW w:w="2511" w:type="dxa"/>
            <w:shd w:val="clear" w:color="auto" w:fill="FFFF99"/>
            <w:vAlign w:val="center"/>
          </w:tcPr>
          <w:p w:rsidR="0067659C" w:rsidRPr="0067659C" w:rsidRDefault="0067659C" w:rsidP="002F1B90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傷害險不續保件數</w:t>
            </w:r>
          </w:p>
        </w:tc>
        <w:tc>
          <w:tcPr>
            <w:tcW w:w="205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0</w:t>
            </w:r>
          </w:p>
        </w:tc>
        <w:tc>
          <w:tcPr>
            <w:tcW w:w="2108" w:type="dxa"/>
            <w:vAlign w:val="center"/>
          </w:tcPr>
          <w:p w:rsidR="0067659C" w:rsidRPr="00DC457D" w:rsidRDefault="0067659C" w:rsidP="002F1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</w:t>
            </w:r>
            <w:r w:rsidRPr="0067659C">
              <w:rPr>
                <w:rFonts w:ascii="細明體" w:eastAsia="細明體" w:hAnsi="細明體" w:hint="eastAsia"/>
                <w:caps/>
                <w:sz w:val="20"/>
                <w:szCs w:val="20"/>
              </w:rPr>
              <w:t>傷害險不續保件數</w:t>
            </w:r>
          </w:p>
        </w:tc>
      </w:tr>
    </w:tbl>
    <w:p w:rsidR="00F20386" w:rsidRPr="00DC457D" w:rsidRDefault="00F20386" w:rsidP="00F203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20386" w:rsidRPr="00DC457D" w:rsidRDefault="00F20386" w:rsidP="00F203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0" w:name="Q_OCR_RESN"/>
      <w:bookmarkEnd w:id="20"/>
      <w:r w:rsidRPr="00DC457D">
        <w:rPr>
          <w:rFonts w:ascii="細明體" w:eastAsia="細明體" w:hAnsi="細明體" w:hint="eastAsia"/>
          <w:kern w:val="2"/>
          <w:lang w:eastAsia="zh-TW"/>
        </w:rPr>
        <w:t>事故原因代碼抽件條件[</w:t>
      </w:r>
      <w:hyperlink w:anchor="BK_OCR_RESN" w:history="1"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B</w:t>
        </w:r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DC457D">
        <w:rPr>
          <w:rFonts w:ascii="細明體" w:eastAsia="細明體" w:hAnsi="細明體" w:hint="eastAsia"/>
          <w:kern w:val="2"/>
          <w:lang w:eastAsia="zh-TW"/>
        </w:rPr>
        <w:t>]</w:t>
      </w:r>
      <w:r w:rsidR="007003FC" w:rsidRPr="00DC457D"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7003FC" w:rsidRPr="00DC457D">
        <w:rPr>
          <w:rFonts w:ascii="細明體" w:eastAsia="細明體" w:hAnsi="細明體" w:hint="eastAsia"/>
          <w:b/>
          <w:color w:val="FF0000"/>
          <w:kern w:val="2"/>
          <w:lang w:eastAsia="zh-TW"/>
        </w:rPr>
        <w:t>紅字</w:t>
      </w:r>
      <w:r w:rsidR="007003FC" w:rsidRPr="00DC457D">
        <w:rPr>
          <w:rFonts w:ascii="細明體" w:eastAsia="細明體" w:hAnsi="細明體" w:hint="eastAsia"/>
          <w:kern w:val="2"/>
          <w:lang w:eastAsia="zh-TW"/>
        </w:rPr>
        <w:t xml:space="preserve">:精神疾病  </w:t>
      </w:r>
      <w:r w:rsidR="007003FC" w:rsidRPr="00DC457D">
        <w:rPr>
          <w:rFonts w:ascii="細明體" w:eastAsia="細明體" w:hAnsi="細明體" w:hint="eastAsia"/>
          <w:b/>
          <w:color w:val="0070C0"/>
          <w:kern w:val="2"/>
          <w:lang w:eastAsia="zh-TW"/>
        </w:rPr>
        <w:t>藍字</w:t>
      </w:r>
      <w:r w:rsidR="007003FC" w:rsidRPr="00DC457D">
        <w:rPr>
          <w:rFonts w:ascii="細明體" w:eastAsia="細明體" w:hAnsi="細明體" w:hint="eastAsia"/>
          <w:kern w:val="2"/>
          <w:lang w:eastAsia="zh-TW"/>
        </w:rPr>
        <w:t>:癌症醫療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082"/>
        <w:gridCol w:w="1083"/>
        <w:gridCol w:w="1083"/>
        <w:gridCol w:w="1083"/>
        <w:gridCol w:w="1083"/>
        <w:gridCol w:w="1083"/>
      </w:tblGrid>
      <w:tr w:rsidR="00F20386" w:rsidRPr="00DC457D" w:rsidTr="00B76564">
        <w:tc>
          <w:tcPr>
            <w:tcW w:w="1082" w:type="dxa"/>
            <w:shd w:val="clear" w:color="auto" w:fill="BFBFBF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kern w:val="2"/>
                <w:lang w:eastAsia="zh-TW"/>
              </w:rPr>
              <w:t>代碼值</w:t>
            </w:r>
          </w:p>
        </w:tc>
        <w:tc>
          <w:tcPr>
            <w:tcW w:w="1082" w:type="dxa"/>
            <w:shd w:val="clear" w:color="auto" w:fill="BFBFBF"/>
          </w:tcPr>
          <w:p w:rsidR="00F20386" w:rsidRPr="00DC457D" w:rsidRDefault="00F20386" w:rsidP="00B7656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20386" w:rsidRPr="00DC457D" w:rsidRDefault="00F20386" w:rsidP="00B7656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20386" w:rsidRPr="00DC457D" w:rsidRDefault="00F20386" w:rsidP="00B7656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20386" w:rsidRPr="00DC457D" w:rsidRDefault="00F20386" w:rsidP="00B7656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20386" w:rsidRPr="00DC457D" w:rsidRDefault="00F20386" w:rsidP="00B7656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20386" w:rsidRPr="00DC457D" w:rsidRDefault="00F20386" w:rsidP="00B7656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</w:tr>
      <w:tr w:rsidR="00F20386" w:rsidRPr="00DC457D" w:rsidTr="00B76564"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03</w:t>
            </w:r>
          </w:p>
        </w:tc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31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51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66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C1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</w:t>
            </w:r>
          </w:p>
        </w:tc>
      </w:tr>
      <w:tr w:rsidR="00F20386" w:rsidRPr="00DC457D" w:rsidTr="00B76564"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08</w:t>
            </w:r>
          </w:p>
        </w:tc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32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53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67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C01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8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79</w:t>
            </w:r>
          </w:p>
        </w:tc>
      </w:tr>
      <w:tr w:rsidR="00F20386" w:rsidRPr="00DC457D" w:rsidTr="00B76564"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09</w:t>
            </w:r>
          </w:p>
        </w:tc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34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59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70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9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A05</w:t>
            </w:r>
          </w:p>
        </w:tc>
      </w:tr>
      <w:tr w:rsidR="00F20386" w:rsidRPr="00DC457D" w:rsidTr="00B76564"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10</w:t>
            </w:r>
          </w:p>
        </w:tc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37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62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71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10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F20386" w:rsidRPr="00DC457D" w:rsidTr="00B76564"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11</w:t>
            </w:r>
          </w:p>
        </w:tc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38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63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74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</w:t>
            </w: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F20386" w:rsidRPr="00DC457D" w:rsidTr="00B76564"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12</w:t>
            </w:r>
          </w:p>
        </w:tc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40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64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76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C1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F20386" w:rsidRPr="00DC457D" w:rsidTr="00B76564"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20</w:t>
            </w:r>
          </w:p>
        </w:tc>
        <w:tc>
          <w:tcPr>
            <w:tcW w:w="1082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42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65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77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C1</w:t>
            </w:r>
            <w:r w:rsidRPr="00DC457D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F20386" w:rsidRPr="00DC457D" w:rsidRDefault="00F20386" w:rsidP="00B7656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F20386" w:rsidRPr="00DC457D" w:rsidRDefault="00F20386" w:rsidP="00F203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A3A95" w:rsidRPr="00DC457D" w:rsidRDefault="008A3A95" w:rsidP="008A3A9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sectPr w:rsidR="008A3A95" w:rsidRPr="00DC457D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97E" w:rsidRDefault="0050097E" w:rsidP="000C2BA8">
      <w:r>
        <w:separator/>
      </w:r>
    </w:p>
  </w:endnote>
  <w:endnote w:type="continuationSeparator" w:id="0">
    <w:p w:rsidR="0050097E" w:rsidRDefault="0050097E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97E" w:rsidRDefault="0050097E" w:rsidP="000C2BA8">
      <w:r>
        <w:separator/>
      </w:r>
    </w:p>
  </w:footnote>
  <w:footnote w:type="continuationSeparator" w:id="0">
    <w:p w:rsidR="0050097E" w:rsidRDefault="0050097E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8" w15:restartNumberingAfterBreak="0">
    <w:nsid w:val="28E75854"/>
    <w:multiLevelType w:val="hybridMultilevel"/>
    <w:tmpl w:val="887A135E"/>
    <w:lvl w:ilvl="0" w:tplc="5C4090D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1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2956BC3"/>
    <w:multiLevelType w:val="hybridMultilevel"/>
    <w:tmpl w:val="82BAB986"/>
    <w:lvl w:ilvl="0" w:tplc="E562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1B0C84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8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6B33B91"/>
    <w:multiLevelType w:val="hybridMultilevel"/>
    <w:tmpl w:val="F2B47522"/>
    <w:lvl w:ilvl="0" w:tplc="918666D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16"/>
  </w:num>
  <w:num w:numId="3">
    <w:abstractNumId w:val="13"/>
  </w:num>
  <w:num w:numId="4">
    <w:abstractNumId w:val="19"/>
  </w:num>
  <w:num w:numId="5">
    <w:abstractNumId w:val="14"/>
  </w:num>
  <w:num w:numId="6">
    <w:abstractNumId w:val="36"/>
  </w:num>
  <w:num w:numId="7">
    <w:abstractNumId w:val="28"/>
  </w:num>
  <w:num w:numId="8">
    <w:abstractNumId w:val="30"/>
  </w:num>
  <w:num w:numId="9">
    <w:abstractNumId w:val="10"/>
  </w:num>
  <w:num w:numId="10">
    <w:abstractNumId w:val="22"/>
  </w:num>
  <w:num w:numId="11">
    <w:abstractNumId w:val="23"/>
  </w:num>
  <w:num w:numId="12">
    <w:abstractNumId w:val="25"/>
  </w:num>
  <w:num w:numId="13">
    <w:abstractNumId w:val="15"/>
  </w:num>
  <w:num w:numId="14">
    <w:abstractNumId w:val="38"/>
  </w:num>
  <w:num w:numId="15">
    <w:abstractNumId w:val="21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3"/>
  </w:num>
  <w:num w:numId="28">
    <w:abstractNumId w:val="29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0"/>
  </w:num>
  <w:num w:numId="32">
    <w:abstractNumId w:val="37"/>
  </w:num>
  <w:num w:numId="33">
    <w:abstractNumId w:val="39"/>
  </w:num>
  <w:num w:numId="34">
    <w:abstractNumId w:val="24"/>
  </w:num>
  <w:num w:numId="35">
    <w:abstractNumId w:val="35"/>
  </w:num>
  <w:num w:numId="36">
    <w:abstractNumId w:val="31"/>
  </w:num>
  <w:num w:numId="37">
    <w:abstractNumId w:val="17"/>
  </w:num>
  <w:num w:numId="38">
    <w:abstractNumId w:val="18"/>
  </w:num>
  <w:num w:numId="39">
    <w:abstractNumId w:val="34"/>
  </w:num>
  <w:num w:numId="40">
    <w:abstractNumId w:val="2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AC"/>
    <w:rsid w:val="000024F6"/>
    <w:rsid w:val="00002C7F"/>
    <w:rsid w:val="0000563E"/>
    <w:rsid w:val="00006F4B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F49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05F5"/>
    <w:rsid w:val="00042C50"/>
    <w:rsid w:val="00044B33"/>
    <w:rsid w:val="00050D23"/>
    <w:rsid w:val="000519F8"/>
    <w:rsid w:val="000527F0"/>
    <w:rsid w:val="000556C0"/>
    <w:rsid w:val="000558F2"/>
    <w:rsid w:val="00055B50"/>
    <w:rsid w:val="00060930"/>
    <w:rsid w:val="000630ED"/>
    <w:rsid w:val="00063EA5"/>
    <w:rsid w:val="00065586"/>
    <w:rsid w:val="00070A6B"/>
    <w:rsid w:val="000715B8"/>
    <w:rsid w:val="000719ED"/>
    <w:rsid w:val="000726A0"/>
    <w:rsid w:val="00073BA3"/>
    <w:rsid w:val="00074A36"/>
    <w:rsid w:val="00075C91"/>
    <w:rsid w:val="00077C11"/>
    <w:rsid w:val="0008099E"/>
    <w:rsid w:val="000814EE"/>
    <w:rsid w:val="00082412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9D1"/>
    <w:rsid w:val="000B5824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4195"/>
    <w:rsid w:val="000C6C3F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4934"/>
    <w:rsid w:val="00115668"/>
    <w:rsid w:val="00116648"/>
    <w:rsid w:val="00116807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3D4"/>
    <w:rsid w:val="00134BB9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31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67F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52ED"/>
    <w:rsid w:val="0017539B"/>
    <w:rsid w:val="00182540"/>
    <w:rsid w:val="001825D5"/>
    <w:rsid w:val="00183411"/>
    <w:rsid w:val="001835A9"/>
    <w:rsid w:val="0018426C"/>
    <w:rsid w:val="00184535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9BE"/>
    <w:rsid w:val="00194F61"/>
    <w:rsid w:val="001959B2"/>
    <w:rsid w:val="001A0ADD"/>
    <w:rsid w:val="001A1B9A"/>
    <w:rsid w:val="001A1E06"/>
    <w:rsid w:val="001A2402"/>
    <w:rsid w:val="001A2B06"/>
    <w:rsid w:val="001A3584"/>
    <w:rsid w:val="001A4C7E"/>
    <w:rsid w:val="001A4D81"/>
    <w:rsid w:val="001A5718"/>
    <w:rsid w:val="001A578F"/>
    <w:rsid w:val="001B0192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355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E8D"/>
    <w:rsid w:val="002421EF"/>
    <w:rsid w:val="00242DF0"/>
    <w:rsid w:val="00242F37"/>
    <w:rsid w:val="00243D96"/>
    <w:rsid w:val="00243E91"/>
    <w:rsid w:val="00246260"/>
    <w:rsid w:val="00247745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AE8"/>
    <w:rsid w:val="00284D22"/>
    <w:rsid w:val="00287A6C"/>
    <w:rsid w:val="00290D9F"/>
    <w:rsid w:val="00291FF9"/>
    <w:rsid w:val="0029319E"/>
    <w:rsid w:val="00293C61"/>
    <w:rsid w:val="00293D2D"/>
    <w:rsid w:val="00295163"/>
    <w:rsid w:val="002A0378"/>
    <w:rsid w:val="002A3335"/>
    <w:rsid w:val="002A3AE7"/>
    <w:rsid w:val="002A6B21"/>
    <w:rsid w:val="002A6FA5"/>
    <w:rsid w:val="002B1F02"/>
    <w:rsid w:val="002B2B9F"/>
    <w:rsid w:val="002B3026"/>
    <w:rsid w:val="002B395E"/>
    <w:rsid w:val="002B465A"/>
    <w:rsid w:val="002B49CC"/>
    <w:rsid w:val="002B55E2"/>
    <w:rsid w:val="002B58D6"/>
    <w:rsid w:val="002B5B93"/>
    <w:rsid w:val="002B63DE"/>
    <w:rsid w:val="002B7029"/>
    <w:rsid w:val="002B784E"/>
    <w:rsid w:val="002C0FB0"/>
    <w:rsid w:val="002C29D1"/>
    <w:rsid w:val="002C2E69"/>
    <w:rsid w:val="002C475F"/>
    <w:rsid w:val="002C57C6"/>
    <w:rsid w:val="002D3629"/>
    <w:rsid w:val="002D7662"/>
    <w:rsid w:val="002D7D92"/>
    <w:rsid w:val="002E287D"/>
    <w:rsid w:val="002E4980"/>
    <w:rsid w:val="002F1777"/>
    <w:rsid w:val="002F1B90"/>
    <w:rsid w:val="002F1DBA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761"/>
    <w:rsid w:val="003239B6"/>
    <w:rsid w:val="00326BA6"/>
    <w:rsid w:val="0033015A"/>
    <w:rsid w:val="003305F4"/>
    <w:rsid w:val="003329AD"/>
    <w:rsid w:val="00334274"/>
    <w:rsid w:val="003344C9"/>
    <w:rsid w:val="003379E7"/>
    <w:rsid w:val="00341D4E"/>
    <w:rsid w:val="00342687"/>
    <w:rsid w:val="0034296F"/>
    <w:rsid w:val="00344325"/>
    <w:rsid w:val="003448C8"/>
    <w:rsid w:val="0034501B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720BA"/>
    <w:rsid w:val="00373701"/>
    <w:rsid w:val="0037557B"/>
    <w:rsid w:val="00375F9C"/>
    <w:rsid w:val="0037656B"/>
    <w:rsid w:val="003823C8"/>
    <w:rsid w:val="0038341A"/>
    <w:rsid w:val="00383AF7"/>
    <w:rsid w:val="003846FB"/>
    <w:rsid w:val="0039450E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44EE"/>
    <w:rsid w:val="003A6620"/>
    <w:rsid w:val="003A6C70"/>
    <w:rsid w:val="003B0AF6"/>
    <w:rsid w:val="003B233B"/>
    <w:rsid w:val="003B34A7"/>
    <w:rsid w:val="003B37D3"/>
    <w:rsid w:val="003B460E"/>
    <w:rsid w:val="003C1675"/>
    <w:rsid w:val="003C19EC"/>
    <w:rsid w:val="003C2844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F68"/>
    <w:rsid w:val="003F2E0E"/>
    <w:rsid w:val="003F4F5B"/>
    <w:rsid w:val="003F60C6"/>
    <w:rsid w:val="00403625"/>
    <w:rsid w:val="0040455F"/>
    <w:rsid w:val="00404C69"/>
    <w:rsid w:val="004052B9"/>
    <w:rsid w:val="00405348"/>
    <w:rsid w:val="00405370"/>
    <w:rsid w:val="00405464"/>
    <w:rsid w:val="004055E4"/>
    <w:rsid w:val="00406214"/>
    <w:rsid w:val="00411851"/>
    <w:rsid w:val="0041190F"/>
    <w:rsid w:val="00411A07"/>
    <w:rsid w:val="00416B42"/>
    <w:rsid w:val="00416D16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31C7"/>
    <w:rsid w:val="00434585"/>
    <w:rsid w:val="00434A1F"/>
    <w:rsid w:val="00435763"/>
    <w:rsid w:val="00437AC8"/>
    <w:rsid w:val="00440BA5"/>
    <w:rsid w:val="00441C65"/>
    <w:rsid w:val="00441D0C"/>
    <w:rsid w:val="00441D8E"/>
    <w:rsid w:val="00442005"/>
    <w:rsid w:val="004420D4"/>
    <w:rsid w:val="0044375C"/>
    <w:rsid w:val="004477BF"/>
    <w:rsid w:val="00447AF7"/>
    <w:rsid w:val="00452313"/>
    <w:rsid w:val="00454AF2"/>
    <w:rsid w:val="00456955"/>
    <w:rsid w:val="00456A0E"/>
    <w:rsid w:val="00461BC0"/>
    <w:rsid w:val="00462CB7"/>
    <w:rsid w:val="00463FFC"/>
    <w:rsid w:val="00464510"/>
    <w:rsid w:val="00464A05"/>
    <w:rsid w:val="004650B8"/>
    <w:rsid w:val="00465F98"/>
    <w:rsid w:val="0046634B"/>
    <w:rsid w:val="00467E07"/>
    <w:rsid w:val="004714FF"/>
    <w:rsid w:val="00471DCF"/>
    <w:rsid w:val="00472FCE"/>
    <w:rsid w:val="0047387D"/>
    <w:rsid w:val="00476A49"/>
    <w:rsid w:val="00476DF5"/>
    <w:rsid w:val="004812E1"/>
    <w:rsid w:val="00484E72"/>
    <w:rsid w:val="00486F35"/>
    <w:rsid w:val="0049084B"/>
    <w:rsid w:val="004909ED"/>
    <w:rsid w:val="00490A61"/>
    <w:rsid w:val="00494F00"/>
    <w:rsid w:val="00496772"/>
    <w:rsid w:val="004A0DFD"/>
    <w:rsid w:val="004A1250"/>
    <w:rsid w:val="004A134E"/>
    <w:rsid w:val="004A2396"/>
    <w:rsid w:val="004A30B4"/>
    <w:rsid w:val="004A33E6"/>
    <w:rsid w:val="004A3631"/>
    <w:rsid w:val="004A40E8"/>
    <w:rsid w:val="004B138B"/>
    <w:rsid w:val="004B1727"/>
    <w:rsid w:val="004B18E8"/>
    <w:rsid w:val="004B1B07"/>
    <w:rsid w:val="004B2114"/>
    <w:rsid w:val="004B3D1D"/>
    <w:rsid w:val="004B6651"/>
    <w:rsid w:val="004B6F84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E7608"/>
    <w:rsid w:val="004F004F"/>
    <w:rsid w:val="004F0C72"/>
    <w:rsid w:val="004F213B"/>
    <w:rsid w:val="004F2ABA"/>
    <w:rsid w:val="004F4848"/>
    <w:rsid w:val="004F588B"/>
    <w:rsid w:val="004F5E01"/>
    <w:rsid w:val="004F5E82"/>
    <w:rsid w:val="004F7556"/>
    <w:rsid w:val="0050097E"/>
    <w:rsid w:val="005027D9"/>
    <w:rsid w:val="005038FD"/>
    <w:rsid w:val="00507379"/>
    <w:rsid w:val="00513980"/>
    <w:rsid w:val="00520588"/>
    <w:rsid w:val="00522A52"/>
    <w:rsid w:val="00524BF8"/>
    <w:rsid w:val="005267EC"/>
    <w:rsid w:val="0052703E"/>
    <w:rsid w:val="0053050D"/>
    <w:rsid w:val="00531E77"/>
    <w:rsid w:val="005338BB"/>
    <w:rsid w:val="00534A5D"/>
    <w:rsid w:val="0053524B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51188"/>
    <w:rsid w:val="0055124B"/>
    <w:rsid w:val="005516E5"/>
    <w:rsid w:val="00551DB9"/>
    <w:rsid w:val="005530EB"/>
    <w:rsid w:val="00554F57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9"/>
    <w:rsid w:val="00580DCB"/>
    <w:rsid w:val="00582DAD"/>
    <w:rsid w:val="0058328C"/>
    <w:rsid w:val="00584A40"/>
    <w:rsid w:val="00584E6E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67C2"/>
    <w:rsid w:val="00627077"/>
    <w:rsid w:val="00627286"/>
    <w:rsid w:val="00627AF2"/>
    <w:rsid w:val="00630330"/>
    <w:rsid w:val="00630D9E"/>
    <w:rsid w:val="00632DA0"/>
    <w:rsid w:val="006333E6"/>
    <w:rsid w:val="00635D40"/>
    <w:rsid w:val="00635EB7"/>
    <w:rsid w:val="006370FB"/>
    <w:rsid w:val="00637315"/>
    <w:rsid w:val="00646673"/>
    <w:rsid w:val="00647209"/>
    <w:rsid w:val="00651AE9"/>
    <w:rsid w:val="00651D4B"/>
    <w:rsid w:val="00652965"/>
    <w:rsid w:val="00654AE8"/>
    <w:rsid w:val="00654D20"/>
    <w:rsid w:val="00655810"/>
    <w:rsid w:val="00656383"/>
    <w:rsid w:val="00657560"/>
    <w:rsid w:val="00657B00"/>
    <w:rsid w:val="006623C4"/>
    <w:rsid w:val="006627C3"/>
    <w:rsid w:val="00665428"/>
    <w:rsid w:val="0066785C"/>
    <w:rsid w:val="0067144B"/>
    <w:rsid w:val="006741AF"/>
    <w:rsid w:val="0067435B"/>
    <w:rsid w:val="0067659C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0847"/>
    <w:rsid w:val="006916AD"/>
    <w:rsid w:val="0069343E"/>
    <w:rsid w:val="006943CA"/>
    <w:rsid w:val="00697BC7"/>
    <w:rsid w:val="006A0A33"/>
    <w:rsid w:val="006A0D7D"/>
    <w:rsid w:val="006A1EB5"/>
    <w:rsid w:val="006A485D"/>
    <w:rsid w:val="006A4899"/>
    <w:rsid w:val="006A4BF1"/>
    <w:rsid w:val="006A4FE0"/>
    <w:rsid w:val="006A5222"/>
    <w:rsid w:val="006B112E"/>
    <w:rsid w:val="006B2128"/>
    <w:rsid w:val="006B62A5"/>
    <w:rsid w:val="006C01E4"/>
    <w:rsid w:val="006C02EB"/>
    <w:rsid w:val="006C0776"/>
    <w:rsid w:val="006C19E5"/>
    <w:rsid w:val="006C2D05"/>
    <w:rsid w:val="006C3202"/>
    <w:rsid w:val="006C3212"/>
    <w:rsid w:val="006C34D3"/>
    <w:rsid w:val="006C499A"/>
    <w:rsid w:val="006C6664"/>
    <w:rsid w:val="006D0714"/>
    <w:rsid w:val="006D12F9"/>
    <w:rsid w:val="006D20AD"/>
    <w:rsid w:val="006D21D6"/>
    <w:rsid w:val="006D3210"/>
    <w:rsid w:val="006D3C6C"/>
    <w:rsid w:val="006D4070"/>
    <w:rsid w:val="006D4FEC"/>
    <w:rsid w:val="006D641B"/>
    <w:rsid w:val="006E2200"/>
    <w:rsid w:val="006E2614"/>
    <w:rsid w:val="006E28E1"/>
    <w:rsid w:val="006E4750"/>
    <w:rsid w:val="006E4E52"/>
    <w:rsid w:val="006F4442"/>
    <w:rsid w:val="006F5143"/>
    <w:rsid w:val="006F6F5E"/>
    <w:rsid w:val="007003FC"/>
    <w:rsid w:val="00702B40"/>
    <w:rsid w:val="00703725"/>
    <w:rsid w:val="00703BCB"/>
    <w:rsid w:val="0070429B"/>
    <w:rsid w:val="00704D56"/>
    <w:rsid w:val="00704FF5"/>
    <w:rsid w:val="00705677"/>
    <w:rsid w:val="007057E5"/>
    <w:rsid w:val="00705D80"/>
    <w:rsid w:val="0071141D"/>
    <w:rsid w:val="00711DDE"/>
    <w:rsid w:val="0071465C"/>
    <w:rsid w:val="00714894"/>
    <w:rsid w:val="00715B75"/>
    <w:rsid w:val="00716A91"/>
    <w:rsid w:val="00720079"/>
    <w:rsid w:val="00721A81"/>
    <w:rsid w:val="00723709"/>
    <w:rsid w:val="00724092"/>
    <w:rsid w:val="00724C82"/>
    <w:rsid w:val="007305B1"/>
    <w:rsid w:val="00730B1E"/>
    <w:rsid w:val="00730BBF"/>
    <w:rsid w:val="00730C4B"/>
    <w:rsid w:val="00730DF9"/>
    <w:rsid w:val="007330BB"/>
    <w:rsid w:val="007334BF"/>
    <w:rsid w:val="00734F22"/>
    <w:rsid w:val="0073519E"/>
    <w:rsid w:val="007375BE"/>
    <w:rsid w:val="00740FB8"/>
    <w:rsid w:val="00741847"/>
    <w:rsid w:val="00742439"/>
    <w:rsid w:val="00743A52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750B"/>
    <w:rsid w:val="007703E8"/>
    <w:rsid w:val="007738A3"/>
    <w:rsid w:val="00776FD6"/>
    <w:rsid w:val="00777AD0"/>
    <w:rsid w:val="00780364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B6B6C"/>
    <w:rsid w:val="007C01AF"/>
    <w:rsid w:val="007C02C5"/>
    <w:rsid w:val="007C090B"/>
    <w:rsid w:val="007C0E70"/>
    <w:rsid w:val="007C113C"/>
    <w:rsid w:val="007C2087"/>
    <w:rsid w:val="007C2FA2"/>
    <w:rsid w:val="007C31AB"/>
    <w:rsid w:val="007C39E9"/>
    <w:rsid w:val="007C46F2"/>
    <w:rsid w:val="007C7659"/>
    <w:rsid w:val="007D3BEB"/>
    <w:rsid w:val="007E019B"/>
    <w:rsid w:val="007E4895"/>
    <w:rsid w:val="007E58EF"/>
    <w:rsid w:val="007E5AD9"/>
    <w:rsid w:val="007E5EE0"/>
    <w:rsid w:val="007E6267"/>
    <w:rsid w:val="007E7194"/>
    <w:rsid w:val="007E7C52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228E"/>
    <w:rsid w:val="00843F48"/>
    <w:rsid w:val="00844EC2"/>
    <w:rsid w:val="00846113"/>
    <w:rsid w:val="008467C1"/>
    <w:rsid w:val="008468AB"/>
    <w:rsid w:val="008470C1"/>
    <w:rsid w:val="008471AF"/>
    <w:rsid w:val="00851305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23B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27F8"/>
    <w:rsid w:val="00893A8E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4011"/>
    <w:rsid w:val="008C5A98"/>
    <w:rsid w:val="008C5CA6"/>
    <w:rsid w:val="008C6367"/>
    <w:rsid w:val="008D0E51"/>
    <w:rsid w:val="008D14DE"/>
    <w:rsid w:val="008D1594"/>
    <w:rsid w:val="008D193C"/>
    <w:rsid w:val="008D1AF0"/>
    <w:rsid w:val="008D3304"/>
    <w:rsid w:val="008D5558"/>
    <w:rsid w:val="008D56DA"/>
    <w:rsid w:val="008D57AD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CA4"/>
    <w:rsid w:val="0090261A"/>
    <w:rsid w:val="00905368"/>
    <w:rsid w:val="009071EC"/>
    <w:rsid w:val="00907E85"/>
    <w:rsid w:val="00910CAF"/>
    <w:rsid w:val="0091312A"/>
    <w:rsid w:val="00913AFA"/>
    <w:rsid w:val="00914E6F"/>
    <w:rsid w:val="009153FD"/>
    <w:rsid w:val="00915C55"/>
    <w:rsid w:val="009162A1"/>
    <w:rsid w:val="009173FD"/>
    <w:rsid w:val="009207D4"/>
    <w:rsid w:val="009211D0"/>
    <w:rsid w:val="00921FAF"/>
    <w:rsid w:val="009229D9"/>
    <w:rsid w:val="00923E90"/>
    <w:rsid w:val="009245D0"/>
    <w:rsid w:val="00925232"/>
    <w:rsid w:val="00925B37"/>
    <w:rsid w:val="00927F92"/>
    <w:rsid w:val="009300A6"/>
    <w:rsid w:val="009311E5"/>
    <w:rsid w:val="00931F46"/>
    <w:rsid w:val="00933E0B"/>
    <w:rsid w:val="00934961"/>
    <w:rsid w:val="0094015D"/>
    <w:rsid w:val="009419CA"/>
    <w:rsid w:val="00941E44"/>
    <w:rsid w:val="00941E94"/>
    <w:rsid w:val="00944CE4"/>
    <w:rsid w:val="00945C0A"/>
    <w:rsid w:val="0094631E"/>
    <w:rsid w:val="00946BD3"/>
    <w:rsid w:val="009471B4"/>
    <w:rsid w:val="00947C5C"/>
    <w:rsid w:val="00951D7F"/>
    <w:rsid w:val="00952718"/>
    <w:rsid w:val="009532D4"/>
    <w:rsid w:val="00953A43"/>
    <w:rsid w:val="00954E58"/>
    <w:rsid w:val="00957014"/>
    <w:rsid w:val="00957505"/>
    <w:rsid w:val="0096016A"/>
    <w:rsid w:val="00960F2B"/>
    <w:rsid w:val="00961086"/>
    <w:rsid w:val="009618B1"/>
    <w:rsid w:val="00961990"/>
    <w:rsid w:val="00965DDA"/>
    <w:rsid w:val="00967DDA"/>
    <w:rsid w:val="009708F8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07D4"/>
    <w:rsid w:val="009A3D65"/>
    <w:rsid w:val="009A557C"/>
    <w:rsid w:val="009A5A2B"/>
    <w:rsid w:val="009A687F"/>
    <w:rsid w:val="009A75A6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3B88"/>
    <w:rsid w:val="009C5B9C"/>
    <w:rsid w:val="009C5C35"/>
    <w:rsid w:val="009C630F"/>
    <w:rsid w:val="009C66E3"/>
    <w:rsid w:val="009C7F10"/>
    <w:rsid w:val="009D0B8F"/>
    <w:rsid w:val="009D60D9"/>
    <w:rsid w:val="009D680F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9F6597"/>
    <w:rsid w:val="00A008BF"/>
    <w:rsid w:val="00A00FFE"/>
    <w:rsid w:val="00A014D9"/>
    <w:rsid w:val="00A02067"/>
    <w:rsid w:val="00A02507"/>
    <w:rsid w:val="00A028D3"/>
    <w:rsid w:val="00A02A4C"/>
    <w:rsid w:val="00A035AC"/>
    <w:rsid w:val="00A0570E"/>
    <w:rsid w:val="00A0628E"/>
    <w:rsid w:val="00A06359"/>
    <w:rsid w:val="00A10E0E"/>
    <w:rsid w:val="00A1193E"/>
    <w:rsid w:val="00A1429D"/>
    <w:rsid w:val="00A1430F"/>
    <w:rsid w:val="00A16440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48CF"/>
    <w:rsid w:val="00A370DA"/>
    <w:rsid w:val="00A402EC"/>
    <w:rsid w:val="00A4157D"/>
    <w:rsid w:val="00A4207C"/>
    <w:rsid w:val="00A4259D"/>
    <w:rsid w:val="00A445D9"/>
    <w:rsid w:val="00A44615"/>
    <w:rsid w:val="00A4613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B66"/>
    <w:rsid w:val="00A71C46"/>
    <w:rsid w:val="00A72064"/>
    <w:rsid w:val="00A734BC"/>
    <w:rsid w:val="00A76400"/>
    <w:rsid w:val="00A7662E"/>
    <w:rsid w:val="00A777AB"/>
    <w:rsid w:val="00A77944"/>
    <w:rsid w:val="00A77ED4"/>
    <w:rsid w:val="00A809BB"/>
    <w:rsid w:val="00A824C1"/>
    <w:rsid w:val="00A82C7F"/>
    <w:rsid w:val="00A849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80"/>
    <w:rsid w:val="00AC3646"/>
    <w:rsid w:val="00AC4CF2"/>
    <w:rsid w:val="00AC50CD"/>
    <w:rsid w:val="00AC7855"/>
    <w:rsid w:val="00AD08AB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3CAA"/>
    <w:rsid w:val="00AE4360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AF7CE6"/>
    <w:rsid w:val="00B0068E"/>
    <w:rsid w:val="00B00796"/>
    <w:rsid w:val="00B0088D"/>
    <w:rsid w:val="00B03002"/>
    <w:rsid w:val="00B031C4"/>
    <w:rsid w:val="00B05B5B"/>
    <w:rsid w:val="00B06685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782"/>
    <w:rsid w:val="00B34D7C"/>
    <w:rsid w:val="00B362D7"/>
    <w:rsid w:val="00B36688"/>
    <w:rsid w:val="00B370C1"/>
    <w:rsid w:val="00B40B7A"/>
    <w:rsid w:val="00B40DEF"/>
    <w:rsid w:val="00B4211D"/>
    <w:rsid w:val="00B423F6"/>
    <w:rsid w:val="00B4242E"/>
    <w:rsid w:val="00B42480"/>
    <w:rsid w:val="00B4376C"/>
    <w:rsid w:val="00B4542E"/>
    <w:rsid w:val="00B459B4"/>
    <w:rsid w:val="00B45DB6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311B"/>
    <w:rsid w:val="00B644F3"/>
    <w:rsid w:val="00B704E1"/>
    <w:rsid w:val="00B71666"/>
    <w:rsid w:val="00B71C78"/>
    <w:rsid w:val="00B71EA6"/>
    <w:rsid w:val="00B72C81"/>
    <w:rsid w:val="00B730E2"/>
    <w:rsid w:val="00B736DB"/>
    <w:rsid w:val="00B75549"/>
    <w:rsid w:val="00B76564"/>
    <w:rsid w:val="00B803F0"/>
    <w:rsid w:val="00B81230"/>
    <w:rsid w:val="00B812E1"/>
    <w:rsid w:val="00B829A4"/>
    <w:rsid w:val="00B83141"/>
    <w:rsid w:val="00B836E4"/>
    <w:rsid w:val="00B84F14"/>
    <w:rsid w:val="00B8577B"/>
    <w:rsid w:val="00B903B1"/>
    <w:rsid w:val="00B971AF"/>
    <w:rsid w:val="00B97E67"/>
    <w:rsid w:val="00BA174F"/>
    <w:rsid w:val="00BA1A86"/>
    <w:rsid w:val="00BA31ED"/>
    <w:rsid w:val="00BA4E4D"/>
    <w:rsid w:val="00BA5F53"/>
    <w:rsid w:val="00BA6792"/>
    <w:rsid w:val="00BA74E8"/>
    <w:rsid w:val="00BB0637"/>
    <w:rsid w:val="00BB1AC4"/>
    <w:rsid w:val="00BB1FBB"/>
    <w:rsid w:val="00BB4E79"/>
    <w:rsid w:val="00BB6CDF"/>
    <w:rsid w:val="00BB7007"/>
    <w:rsid w:val="00BC3FDD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53E0"/>
    <w:rsid w:val="00BE6E4A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C029EC"/>
    <w:rsid w:val="00C030B9"/>
    <w:rsid w:val="00C046ED"/>
    <w:rsid w:val="00C04711"/>
    <w:rsid w:val="00C050FA"/>
    <w:rsid w:val="00C1029C"/>
    <w:rsid w:val="00C1131E"/>
    <w:rsid w:val="00C12DD1"/>
    <w:rsid w:val="00C1572D"/>
    <w:rsid w:val="00C202E1"/>
    <w:rsid w:val="00C2157E"/>
    <w:rsid w:val="00C22C50"/>
    <w:rsid w:val="00C26B8D"/>
    <w:rsid w:val="00C26F2F"/>
    <w:rsid w:val="00C27C77"/>
    <w:rsid w:val="00C30037"/>
    <w:rsid w:val="00C301B6"/>
    <w:rsid w:val="00C314EF"/>
    <w:rsid w:val="00C31584"/>
    <w:rsid w:val="00C31BDE"/>
    <w:rsid w:val="00C3205C"/>
    <w:rsid w:val="00C3242D"/>
    <w:rsid w:val="00C325F6"/>
    <w:rsid w:val="00C32658"/>
    <w:rsid w:val="00C339EC"/>
    <w:rsid w:val="00C34465"/>
    <w:rsid w:val="00C34BFA"/>
    <w:rsid w:val="00C34DE1"/>
    <w:rsid w:val="00C35E4E"/>
    <w:rsid w:val="00C37A98"/>
    <w:rsid w:val="00C40CD4"/>
    <w:rsid w:val="00C42ECD"/>
    <w:rsid w:val="00C43083"/>
    <w:rsid w:val="00C43123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4468"/>
    <w:rsid w:val="00C85D2B"/>
    <w:rsid w:val="00C90518"/>
    <w:rsid w:val="00C90EA2"/>
    <w:rsid w:val="00C9348C"/>
    <w:rsid w:val="00C96408"/>
    <w:rsid w:val="00C96B3D"/>
    <w:rsid w:val="00C97427"/>
    <w:rsid w:val="00CA0BB0"/>
    <w:rsid w:val="00CA1848"/>
    <w:rsid w:val="00CA243F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5591"/>
    <w:rsid w:val="00CC048B"/>
    <w:rsid w:val="00CC1CE3"/>
    <w:rsid w:val="00CC2D7A"/>
    <w:rsid w:val="00CC2E27"/>
    <w:rsid w:val="00CC341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6365"/>
    <w:rsid w:val="00CE7682"/>
    <w:rsid w:val="00CE76D6"/>
    <w:rsid w:val="00CF1372"/>
    <w:rsid w:val="00CF554B"/>
    <w:rsid w:val="00CF5CE2"/>
    <w:rsid w:val="00D00577"/>
    <w:rsid w:val="00D0060C"/>
    <w:rsid w:val="00D01672"/>
    <w:rsid w:val="00D04556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16484"/>
    <w:rsid w:val="00D21E35"/>
    <w:rsid w:val="00D21FA7"/>
    <w:rsid w:val="00D21FF9"/>
    <w:rsid w:val="00D222B3"/>
    <w:rsid w:val="00D23D50"/>
    <w:rsid w:val="00D2554F"/>
    <w:rsid w:val="00D25DC4"/>
    <w:rsid w:val="00D307DD"/>
    <w:rsid w:val="00D32211"/>
    <w:rsid w:val="00D329E0"/>
    <w:rsid w:val="00D32EE6"/>
    <w:rsid w:val="00D33A0E"/>
    <w:rsid w:val="00D3441D"/>
    <w:rsid w:val="00D34988"/>
    <w:rsid w:val="00D34FC6"/>
    <w:rsid w:val="00D35F13"/>
    <w:rsid w:val="00D36CB2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5944"/>
    <w:rsid w:val="00D56165"/>
    <w:rsid w:val="00D576C3"/>
    <w:rsid w:val="00D60DE7"/>
    <w:rsid w:val="00D61769"/>
    <w:rsid w:val="00D62047"/>
    <w:rsid w:val="00D649A1"/>
    <w:rsid w:val="00D6576A"/>
    <w:rsid w:val="00D65C96"/>
    <w:rsid w:val="00D7076E"/>
    <w:rsid w:val="00D7084C"/>
    <w:rsid w:val="00D71AE2"/>
    <w:rsid w:val="00D72352"/>
    <w:rsid w:val="00D736CD"/>
    <w:rsid w:val="00D73EA2"/>
    <w:rsid w:val="00D7530B"/>
    <w:rsid w:val="00D77781"/>
    <w:rsid w:val="00D811EC"/>
    <w:rsid w:val="00D81E58"/>
    <w:rsid w:val="00D85FC3"/>
    <w:rsid w:val="00D91613"/>
    <w:rsid w:val="00D9194A"/>
    <w:rsid w:val="00D91960"/>
    <w:rsid w:val="00D91E58"/>
    <w:rsid w:val="00D934AD"/>
    <w:rsid w:val="00D93F73"/>
    <w:rsid w:val="00D951EB"/>
    <w:rsid w:val="00D9528C"/>
    <w:rsid w:val="00D96062"/>
    <w:rsid w:val="00D96276"/>
    <w:rsid w:val="00D96E89"/>
    <w:rsid w:val="00D96F1C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57D"/>
    <w:rsid w:val="00DC660C"/>
    <w:rsid w:val="00DC6B32"/>
    <w:rsid w:val="00DC6EE9"/>
    <w:rsid w:val="00DD02FA"/>
    <w:rsid w:val="00DD1B6D"/>
    <w:rsid w:val="00DD2FBE"/>
    <w:rsid w:val="00DD5F91"/>
    <w:rsid w:val="00DD5FA2"/>
    <w:rsid w:val="00DD70EC"/>
    <w:rsid w:val="00DE23B3"/>
    <w:rsid w:val="00DE2493"/>
    <w:rsid w:val="00DE2F16"/>
    <w:rsid w:val="00DE33C5"/>
    <w:rsid w:val="00DE703F"/>
    <w:rsid w:val="00DF01EA"/>
    <w:rsid w:val="00DF11C9"/>
    <w:rsid w:val="00DF2271"/>
    <w:rsid w:val="00DF2DF6"/>
    <w:rsid w:val="00DF5E63"/>
    <w:rsid w:val="00E00109"/>
    <w:rsid w:val="00E027BD"/>
    <w:rsid w:val="00E02CC9"/>
    <w:rsid w:val="00E03A1E"/>
    <w:rsid w:val="00E05D63"/>
    <w:rsid w:val="00E05FB7"/>
    <w:rsid w:val="00E06659"/>
    <w:rsid w:val="00E0697C"/>
    <w:rsid w:val="00E06ADD"/>
    <w:rsid w:val="00E1599C"/>
    <w:rsid w:val="00E15E3F"/>
    <w:rsid w:val="00E16EC1"/>
    <w:rsid w:val="00E17CD7"/>
    <w:rsid w:val="00E17F33"/>
    <w:rsid w:val="00E21B05"/>
    <w:rsid w:val="00E233F9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31F8"/>
    <w:rsid w:val="00E33D34"/>
    <w:rsid w:val="00E34676"/>
    <w:rsid w:val="00E3760D"/>
    <w:rsid w:val="00E40AAA"/>
    <w:rsid w:val="00E41FEF"/>
    <w:rsid w:val="00E45C46"/>
    <w:rsid w:val="00E45EE8"/>
    <w:rsid w:val="00E45FB7"/>
    <w:rsid w:val="00E4650D"/>
    <w:rsid w:val="00E46969"/>
    <w:rsid w:val="00E52A8F"/>
    <w:rsid w:val="00E57428"/>
    <w:rsid w:val="00E60AE5"/>
    <w:rsid w:val="00E60D26"/>
    <w:rsid w:val="00E61CCE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AAF"/>
    <w:rsid w:val="00E95AB3"/>
    <w:rsid w:val="00E96364"/>
    <w:rsid w:val="00E969F7"/>
    <w:rsid w:val="00E973B8"/>
    <w:rsid w:val="00E979D7"/>
    <w:rsid w:val="00EA06F0"/>
    <w:rsid w:val="00EA0D9D"/>
    <w:rsid w:val="00EA14CC"/>
    <w:rsid w:val="00EA3868"/>
    <w:rsid w:val="00EA428C"/>
    <w:rsid w:val="00EA6E34"/>
    <w:rsid w:val="00EA7F61"/>
    <w:rsid w:val="00EB1BE2"/>
    <w:rsid w:val="00EB1E6D"/>
    <w:rsid w:val="00EB30CF"/>
    <w:rsid w:val="00EB3A5A"/>
    <w:rsid w:val="00EB4EE3"/>
    <w:rsid w:val="00EB7F64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24C0"/>
    <w:rsid w:val="00ED37D9"/>
    <w:rsid w:val="00ED39D1"/>
    <w:rsid w:val="00ED597F"/>
    <w:rsid w:val="00ED5AE7"/>
    <w:rsid w:val="00ED5E0D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E7ABC"/>
    <w:rsid w:val="00EF07A9"/>
    <w:rsid w:val="00EF481E"/>
    <w:rsid w:val="00EF5EA3"/>
    <w:rsid w:val="00F00F41"/>
    <w:rsid w:val="00F0159F"/>
    <w:rsid w:val="00F026BF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02"/>
    <w:rsid w:val="00F344B6"/>
    <w:rsid w:val="00F35198"/>
    <w:rsid w:val="00F35FC2"/>
    <w:rsid w:val="00F36464"/>
    <w:rsid w:val="00F36920"/>
    <w:rsid w:val="00F3768C"/>
    <w:rsid w:val="00F37B9F"/>
    <w:rsid w:val="00F41B02"/>
    <w:rsid w:val="00F42466"/>
    <w:rsid w:val="00F43E60"/>
    <w:rsid w:val="00F451B2"/>
    <w:rsid w:val="00F45725"/>
    <w:rsid w:val="00F4579C"/>
    <w:rsid w:val="00F477FB"/>
    <w:rsid w:val="00F50E74"/>
    <w:rsid w:val="00F54352"/>
    <w:rsid w:val="00F57F24"/>
    <w:rsid w:val="00F60083"/>
    <w:rsid w:val="00F60214"/>
    <w:rsid w:val="00F62E45"/>
    <w:rsid w:val="00F6526F"/>
    <w:rsid w:val="00F65D05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4229"/>
    <w:rsid w:val="00FB4EC3"/>
    <w:rsid w:val="00FB55DB"/>
    <w:rsid w:val="00FC0118"/>
    <w:rsid w:val="00FC1B66"/>
    <w:rsid w:val="00FC289D"/>
    <w:rsid w:val="00FC467A"/>
    <w:rsid w:val="00FC6967"/>
    <w:rsid w:val="00FC6DE6"/>
    <w:rsid w:val="00FC7640"/>
    <w:rsid w:val="00FC79CE"/>
    <w:rsid w:val="00FD0ED6"/>
    <w:rsid w:val="00FD22C2"/>
    <w:rsid w:val="00FD35ED"/>
    <w:rsid w:val="00FD3F3C"/>
    <w:rsid w:val="00FD406F"/>
    <w:rsid w:val="00FD4893"/>
    <w:rsid w:val="00FD553B"/>
    <w:rsid w:val="00FD6D50"/>
    <w:rsid w:val="00FE08EF"/>
    <w:rsid w:val="00FE0A9A"/>
    <w:rsid w:val="00FE226E"/>
    <w:rsid w:val="00FE369E"/>
    <w:rsid w:val="00FE412B"/>
    <w:rsid w:val="00FE5079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C28A65F-5FEB-4A90-954C-1E64C269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E2D2A-486C-4D79-92A7-F310595D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Links>
    <vt:vector size="18" baseType="variant">
      <vt:variant>
        <vt:i4>7798884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BK_OCR_RESN</vt:lpwstr>
      </vt:variant>
      <vt:variant>
        <vt:i4>5570656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A_BACK</vt:lpwstr>
      </vt:variant>
      <vt:variant>
        <vt:i4>97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