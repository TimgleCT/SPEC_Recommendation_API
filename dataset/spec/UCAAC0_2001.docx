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029"/>
        <w:gridCol w:w="3345"/>
        <w:gridCol w:w="1865"/>
        <w:gridCol w:w="1865"/>
      </w:tblGrid>
      <w:tr w:rsidR="00CA3D1B" w:rsidRPr="008B0B97" w:rsidTr="00EF5699">
        <w:trPr>
          <w:trHeight w:val="269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8700A" w:rsidRDefault="00CA3D1B" w:rsidP="00D22A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3D1B" w:rsidRPr="00EF5699" w:rsidRDefault="00EF5699" w:rsidP="00EF5699">
            <w:pPr>
              <w:jc w:val="center"/>
              <w:rPr>
                <w:rFonts w:hint="eastAsia"/>
              </w:rPr>
            </w:pPr>
            <w:r w:rsidRPr="00EF5699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F5699" w:rsidRPr="008B0B97" w:rsidTr="00D22AE2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557BA5">
              <w:rPr>
                <w:rFonts w:ascii="細明體" w:eastAsia="細明體" w:hAnsi="細明體" w:cs="Courier New" w:hint="eastAsia"/>
                <w:sz w:val="20"/>
                <w:szCs w:val="20"/>
              </w:rPr>
              <w:t>1/05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EF5699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699" w:rsidRPr="00E8700A" w:rsidRDefault="002D0EEF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270E">
              <w:rPr>
                <w:rFonts w:ascii="細明體" w:eastAsia="細明體" w:hAnsi="細明體" w:cs="Courier New"/>
                <w:sz w:val="20"/>
                <w:szCs w:val="20"/>
              </w:rPr>
              <w:t>121123000199</w:t>
            </w:r>
          </w:p>
        </w:tc>
      </w:tr>
      <w:tr w:rsidR="00CB63F3" w:rsidRPr="008B0B97" w:rsidTr="00D22AE2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3F3" w:rsidRPr="00E8700A" w:rsidRDefault="00CB63F3" w:rsidP="008753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0" w:author="FIS" w:date="2014-07-02T09:42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2014/7/1</w:t>
              </w:r>
            </w:ins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3F3" w:rsidRDefault="00CB63F3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1" w:author="FIS" w:date="2014-07-02T09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3F3" w:rsidRPr="00E8700A" w:rsidRDefault="00CB63F3" w:rsidP="0087535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FIS" w:date="2014-07-02T09:42:00Z">
              <w:r w:rsidRPr="000B5E48">
                <w:rPr>
                  <w:rFonts w:hint="eastAsia"/>
                  <w:color w:val="0000FF"/>
                  <w:sz w:val="20"/>
                  <w:szCs w:val="20"/>
                </w:rPr>
                <w:t>新增防癌險設控規則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3F3" w:rsidRDefault="00CB63F3" w:rsidP="008753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4-07-02T09:42:00Z">
              <w:r w:rsidRPr="000B5E48">
                <w:rPr>
                  <w:sz w:val="20"/>
                  <w:szCs w:val="20"/>
                </w:rPr>
                <w:t>侑文</w:t>
              </w:r>
            </w:ins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3F3" w:rsidRPr="0069270E" w:rsidRDefault="00CB63F3" w:rsidP="008753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ins w:id="4" w:author="FIS" w:date="2014-07-02T09:42:00Z">
              <w:r w:rsidRPr="000B5E48">
                <w:rPr>
                  <w:sz w:val="20"/>
                  <w:szCs w:val="20"/>
                </w:rPr>
                <w:t>140701000443</w:t>
              </w:r>
            </w:ins>
          </w:p>
        </w:tc>
      </w:tr>
    </w:tbl>
    <w:p w:rsidR="00CA3D1B" w:rsidRPr="008B0B97" w:rsidRDefault="00CA3D1B" w:rsidP="00CA3D1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3D1B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0229C7" w:rsidRPr="00E01490" w:rsidRDefault="007A153B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特定癌症</w:t>
            </w:r>
            <w:r w:rsidR="00EA1551">
              <w:rPr>
                <w:rFonts w:ascii="細明體" w:eastAsia="細明體" w:hAnsi="細明體" w:hint="eastAsia"/>
                <w:sz w:val="20"/>
                <w:szCs w:val="20"/>
              </w:rPr>
              <w:t>項目維護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200</w:t>
            </w:r>
            <w:r w:rsidR="00EA1551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</w:t>
            </w:r>
            <w:r w:rsidR="00165291">
              <w:rPr>
                <w:rFonts w:ascii="細明體" w:eastAsia="細明體" w:cs="細明體" w:hint="eastAsia"/>
                <w:kern w:val="0"/>
                <w:sz w:val="20"/>
              </w:rPr>
              <w:t>防癌疾病項目維護檔</w:t>
            </w:r>
            <w:r w:rsidR="00526C24">
              <w:rPr>
                <w:rFonts w:ascii="細明體" w:eastAsia="細明體" w:cs="細明體" w:hint="eastAsia"/>
                <w:kern w:val="0"/>
                <w:sz w:val="20"/>
              </w:rPr>
              <w:t>(DTAAC201)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69460B" w:rsidRDefault="000229C7" w:rsidP="00D22AE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0229C7" w:rsidRPr="00E01490" w:rsidRDefault="000229C7" w:rsidP="008753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229C7" w:rsidRPr="0069460B" w:rsidTr="00D22AE2">
        <w:tc>
          <w:tcPr>
            <w:tcW w:w="2340" w:type="dxa"/>
          </w:tcPr>
          <w:p w:rsidR="000229C7" w:rsidRPr="00146204" w:rsidRDefault="000229C7" w:rsidP="0087535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46204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583" w:type="dxa"/>
          </w:tcPr>
          <w:p w:rsidR="000229C7" w:rsidRPr="00B744A8" w:rsidRDefault="000229C7" w:rsidP="008753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46204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96109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CA3D1B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CA3D1B" w:rsidRDefault="00804024" w:rsidP="00CA3D1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pict>
          <v:group id="_x0000_s1032" style="width:393.75pt;height:81pt;mso-position-horizontal-relative:char;mso-position-vertical-relative:line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3" type="#_x0000_t134" style="position:absolute;left:795;top:5280;width:2355;height:960">
              <v:textbox style="mso-next-textbox:#_x0000_s1033">
                <w:txbxContent>
                  <w:p w:rsidR="00804024" w:rsidRPr="007D200E" w:rsidRDefault="00804024" w:rsidP="00804024">
                    <w:pPr>
                      <w:rPr>
                        <w:rFonts w:ascii="細明體" w:eastAsia="細明體" w:hAnsi="細明體" w:hint="eastAsia"/>
                        <w:sz w:val="20"/>
                      </w:rPr>
                    </w:pPr>
                    <w:r w:rsidRPr="007D200E">
                      <w:rPr>
                        <w:rFonts w:ascii="細明體" w:eastAsia="細明體" w:hAnsi="細明體" w:hint="eastAsia"/>
                        <w:sz w:val="20"/>
                      </w:rPr>
                      <w:t>勾選各險別疾病分類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5" type="#_x0000_t109" style="position:absolute;left:3705;top:5280;width:1860;height:1035">
              <v:textbox style="mso-next-textbox:#_x0000_s1035">
                <w:txbxContent>
                  <w:p w:rsidR="00804024" w:rsidRPr="007D200E" w:rsidRDefault="00804024" w:rsidP="00804024">
                    <w:pPr>
                      <w:rPr>
                        <w:rFonts w:ascii="細明體" w:eastAsia="細明體" w:hAnsi="細明體"/>
                        <w:sz w:val="20"/>
                      </w:rPr>
                    </w:pPr>
                    <w:r w:rsidRPr="007D200E">
                      <w:rPr>
                        <w:rFonts w:ascii="細明體" w:eastAsia="細明體" w:hAnsi="細明體" w:hint="eastAsia"/>
                        <w:sz w:val="20"/>
                      </w:rPr>
                      <w:t>規則判斷</w:t>
                    </w:r>
                  </w:p>
                </w:txbxContent>
              </v:textbox>
            </v:shape>
            <v:shape id="_x0000_s1036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7" type="#_x0000_t132" style="position:absolute;left:6345;top:4950;width:2325;height:1620">
              <v:textbox style="mso-next-textbox:#_x0000_s1037">
                <w:txbxContent>
                  <w:p w:rsidR="00804024" w:rsidRPr="007D200E" w:rsidRDefault="00804024" w:rsidP="00804024">
                    <w:pPr>
                      <w:rPr>
                        <w:rFonts w:ascii="細明體" w:eastAsia="細明體" w:hAnsi="細明體"/>
                        <w:sz w:val="20"/>
                        <w:szCs w:val="20"/>
                      </w:rPr>
                    </w:pPr>
                    <w:r w:rsidRPr="007D200E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寫入</w:t>
                    </w:r>
                    <w:r w:rsidR="003A3012" w:rsidRPr="007D200E">
                      <w:rPr>
                        <w:rFonts w:ascii="細明體" w:eastAsia="細明體" w:hAnsi="細明體" w:cs="細明體" w:hint="eastAsia"/>
                        <w:kern w:val="0"/>
                        <w:sz w:val="20"/>
                        <w:szCs w:val="20"/>
                      </w:rPr>
                      <w:t>防癌疾病項目維護檔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3D1B" w:rsidRPr="008B0B97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CA3D1B" w:rsidRPr="0069460B" w:rsidTr="00D22AE2">
        <w:tc>
          <w:tcPr>
            <w:tcW w:w="72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A3D1B" w:rsidRPr="0069460B" w:rsidTr="00D22AE2">
        <w:tc>
          <w:tcPr>
            <w:tcW w:w="720" w:type="dxa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CA3D1B" w:rsidRPr="0069460B" w:rsidRDefault="00CA3D1B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423" w:type="dxa"/>
          </w:tcPr>
          <w:p w:rsidR="00CA3D1B" w:rsidRPr="0069460B" w:rsidRDefault="00CA3D1B" w:rsidP="00D22A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A3D1B" w:rsidRPr="008B0B97" w:rsidRDefault="00CA3D1B" w:rsidP="00CA3D1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3D1B" w:rsidRPr="008B0B97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410"/>
        <w:gridCol w:w="850"/>
        <w:gridCol w:w="851"/>
        <w:gridCol w:w="850"/>
        <w:gridCol w:w="851"/>
      </w:tblGrid>
      <w:tr w:rsidR="00CA3D1B" w:rsidRPr="0069460B" w:rsidTr="00D22AE2">
        <w:trPr>
          <w:trHeight w:val="364"/>
        </w:trPr>
        <w:tc>
          <w:tcPr>
            <w:tcW w:w="851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260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410" w:type="dxa"/>
            <w:vAlign w:val="center"/>
          </w:tcPr>
          <w:p w:rsidR="00CA3D1B" w:rsidRPr="0069460B" w:rsidRDefault="00CA3D1B" w:rsidP="00D22A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CA3D1B" w:rsidRPr="00E60524" w:rsidRDefault="00CA3D1B" w:rsidP="00D22AE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3336F" w:rsidRPr="0069460B" w:rsidTr="00D22AE2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93336F" w:rsidRPr="0069460B" w:rsidRDefault="0093336F" w:rsidP="00CA3D1B">
            <w:pPr>
              <w:widowControl/>
              <w:numPr>
                <w:ilvl w:val="0"/>
                <w:numId w:val="7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93336F" w:rsidRPr="0069460B" w:rsidRDefault="00297524" w:rsidP="00D22AE2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防癌疾病分類設定</w:t>
            </w: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93336F" w:rsidRPr="0069460B" w:rsidRDefault="0093336F" w:rsidP="00D22AE2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C20</w:t>
            </w:r>
            <w:r w:rsidR="00381A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93336F" w:rsidRPr="00E60524" w:rsidRDefault="0093336F" w:rsidP="0087535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571120" w:rsidRPr="0069460B" w:rsidTr="00D22AE2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571120" w:rsidRPr="0069460B" w:rsidRDefault="00571120" w:rsidP="00CA3D1B">
            <w:pPr>
              <w:widowControl/>
              <w:numPr>
                <w:ilvl w:val="0"/>
                <w:numId w:val="7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571120" w:rsidRPr="0069460B" w:rsidRDefault="00571120" w:rsidP="00BF6024">
            <w:pPr>
              <w:jc w:val="both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防癌疾病分類設定</w:t>
            </w:r>
            <w:r w:rsidR="004B0B31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571120" w:rsidRPr="0069460B" w:rsidRDefault="00571120" w:rsidP="00BF6024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C201</w:t>
            </w:r>
            <w:r w:rsidR="004B0B31">
              <w:rPr>
                <w:rFonts w:ascii="細明體" w:eastAsia="細明體" w:hAnsi="細明體" w:hint="eastAsia"/>
                <w:sz w:val="20"/>
                <w:szCs w:val="20"/>
              </w:rPr>
              <w:t>_LOG</w:t>
            </w:r>
          </w:p>
        </w:tc>
        <w:tc>
          <w:tcPr>
            <w:tcW w:w="850" w:type="dxa"/>
          </w:tcPr>
          <w:p w:rsidR="00571120" w:rsidRPr="00E60524" w:rsidRDefault="00572070" w:rsidP="00BF602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571120" w:rsidRPr="00E60524" w:rsidRDefault="00571120" w:rsidP="00BF602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571120" w:rsidRPr="00E60524" w:rsidRDefault="00571120" w:rsidP="00BF602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571120" w:rsidRPr="00E60524" w:rsidRDefault="00571120" w:rsidP="00BF602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CA3D1B" w:rsidRPr="00DC5268" w:rsidRDefault="00CA3D1B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C5268">
        <w:rPr>
          <w:rFonts w:ascii="細明體" w:eastAsia="細明體" w:hAnsi="細明體" w:hint="eastAsia"/>
          <w:kern w:val="2"/>
          <w:szCs w:val="24"/>
          <w:lang w:eastAsia="zh-TW"/>
        </w:rPr>
        <w:t>畫面：</w:t>
      </w:r>
      <w:r w:rsidR="00003282" w:rsidRPr="00767838">
        <w:rPr>
          <w:rFonts w:ascii="細明體" w:eastAsia="細明體" w:hAnsi="細明體" w:hint="eastAsia"/>
          <w:kern w:val="2"/>
          <w:szCs w:val="24"/>
          <w:lang w:eastAsia="zh-TW"/>
        </w:rPr>
        <w:t>AAC0_20</w:t>
      </w:r>
      <w:r w:rsidRPr="00767838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767838">
        <w:rPr>
          <w:rFonts w:ascii="細明體" w:eastAsia="細明體" w:hAnsi="細明體" w:hint="eastAsia"/>
          <w:kern w:val="2"/>
          <w:szCs w:val="24"/>
          <w:lang w:eastAsia="zh-TW"/>
        </w:rPr>
        <w:t>1</w:t>
      </w:r>
    </w:p>
    <w:p w:rsidR="00CA3D1B" w:rsidRPr="006F0694" w:rsidRDefault="00DF4775" w:rsidP="006F069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5" w:name="_GoBack"/>
      <w:bookmarkEnd w:id="5"/>
      <w:r>
        <w:rPr>
          <w:rFonts w:ascii="細明體" w:eastAsia="細明體" w:hAnsi="細明體"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3.25pt;height:164.25pt">
            <v:imagedata r:id="rId7" o:title=""/>
          </v:shape>
        </w:pict>
      </w:r>
    </w:p>
    <w:p w:rsidR="00CA3D1B" w:rsidRPr="008B0B97" w:rsidRDefault="00DC5268" w:rsidP="00CA3D1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A3D1B" w:rsidRPr="008B0B97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CA3D1B" w:rsidRDefault="00CA3D1B" w:rsidP="00CA3D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055E59" w:rsidRDefault="00055E59" w:rsidP="00F563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6" w:author="FIS" w:date="2014-07-02T11:29:00Z"/>
          <w:rFonts w:ascii="細明體" w:eastAsia="細明體" w:hAnsi="細明體" w:hint="eastAsia"/>
          <w:kern w:val="2"/>
          <w:szCs w:val="24"/>
          <w:lang w:eastAsia="zh-TW"/>
        </w:rPr>
      </w:pPr>
      <w:ins w:id="7" w:author="FIS" w:date="2014-07-02T11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傳入參數：</w:t>
        </w:r>
      </w:ins>
    </w:p>
    <w:p w:rsidR="00055E59" w:rsidRDefault="00055E59" w:rsidP="00055E5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8" w:author="FIS" w:date="2014-07-02T11:29:00Z"/>
          <w:rFonts w:ascii="細明體" w:eastAsia="細明體" w:hAnsi="細明體" w:hint="eastAsia"/>
          <w:kern w:val="2"/>
          <w:szCs w:val="24"/>
          <w:lang w:eastAsia="zh-TW"/>
        </w:rPr>
        <w:pPrChange w:id="9" w:author="FIS" w:date="2014-07-02T11:29:00Z">
          <w:pPr>
            <w:pStyle w:val="Tabletext"/>
            <w:keepLines w:val="0"/>
            <w:numPr>
              <w:ilvl w:val="2"/>
              <w:numId w:val="9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0" w:author="FIS" w:date="2014-07-02T11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作業來</w:t>
        </w:r>
      </w:ins>
      <w:ins w:id="11" w:author="FIS" w:date="2014-07-02T11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源</w:t>
        </w:r>
      </w:ins>
    </w:p>
    <w:p w:rsidR="00CC5AED" w:rsidRDefault="00CC5AED" w:rsidP="00F563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Button控制：</w:t>
      </w:r>
    </w:p>
    <w:p w:rsidR="00436678" w:rsidRDefault="00436678" w:rsidP="0043667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回上頁button、新增button、清除button：ENABLE</w:t>
      </w:r>
    </w:p>
    <w:p w:rsidR="00F37313" w:rsidRPr="00436678" w:rsidRDefault="00C96D3C" w:rsidP="0043667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修改button：DISABLE</w:t>
      </w:r>
    </w:p>
    <w:p w:rsidR="00F56352" w:rsidRDefault="00972AEC" w:rsidP="00F563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StepA.</w:t>
      </w:r>
      <w:r w:rsidR="00E13A64">
        <w:rPr>
          <w:rFonts w:ascii="細明體" w:eastAsia="細明體" w:hAnsi="細明體" w:hint="eastAsia"/>
          <w:kern w:val="2"/>
          <w:szCs w:val="24"/>
          <w:lang w:eastAsia="zh-TW"/>
        </w:rPr>
        <w:t>自動帶入特定癌症總覽資料</w:t>
      </w:r>
      <w:r w:rsidR="00993580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AB5FCF">
        <w:rPr>
          <w:rFonts w:ascii="細明體" w:eastAsia="細明體" w:hAnsi="細明體" w:hint="eastAsia"/>
          <w:kern w:val="2"/>
          <w:szCs w:val="24"/>
          <w:lang w:eastAsia="zh-TW"/>
        </w:rPr>
        <w:t>第一區</w:t>
      </w:r>
      <w:r w:rsidR="00993580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26674C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36768" w:rsidRPr="00636768" w:rsidRDefault="00AC10AE" w:rsidP="0063676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一頁顯示</w:t>
      </w:r>
      <w:r w:rsidR="00D11B58">
        <w:rPr>
          <w:rFonts w:ascii="細明體" w:eastAsia="細明體" w:hAnsi="細明體" w:hint="eastAsia"/>
          <w:kern w:val="2"/>
          <w:szCs w:val="24"/>
          <w:lang w:eastAsia="zh-TW"/>
        </w:rPr>
        <w:t>15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筆</w:t>
      </w:r>
      <w:r w:rsidR="006367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AF1E95" w:rsidRDefault="00257EE7" w:rsidP="00AF1E9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READ</w:t>
      </w:r>
      <w:r w:rsidR="000B639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A4677C">
        <w:rPr>
          <w:rFonts w:ascii="細明體" w:eastAsia="細明體" w:hAnsi="細明體" w:hint="eastAsia"/>
          <w:kern w:val="2"/>
          <w:szCs w:val="24"/>
          <w:lang w:eastAsia="zh-TW"/>
        </w:rPr>
        <w:t>DTAAC20</w:t>
      </w:r>
      <w:r w:rsidR="009C4031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A4677C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D52D20">
        <w:rPr>
          <w:rFonts w:ascii="細明體" w:eastAsia="細明體" w:hAnsi="細明體" w:hint="eastAsia"/>
          <w:lang w:eastAsia="zh-TW"/>
        </w:rPr>
        <w:t>防癌疾病分類設定</w:t>
      </w:r>
      <w:r w:rsidR="00D52D20" w:rsidRPr="0036053B">
        <w:rPr>
          <w:rFonts w:ascii="細明體" w:eastAsia="細明體" w:hAnsi="細明體" w:hint="eastAsia"/>
          <w:lang w:eastAsia="zh-TW"/>
        </w:rPr>
        <w:t>檔</w:t>
      </w:r>
      <w:r w:rsidR="00A4677C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444048">
        <w:rPr>
          <w:rFonts w:ascii="細明體" w:eastAsia="細明體" w:hAnsi="細明體" w:hint="eastAsia"/>
          <w:kern w:val="2"/>
          <w:szCs w:val="24"/>
          <w:lang w:eastAsia="zh-TW"/>
        </w:rPr>
        <w:t>，BY疾病編號由小到大排序</w:t>
      </w:r>
      <w:r w:rsidR="00281E3F">
        <w:rPr>
          <w:rFonts w:ascii="細明體" w:eastAsia="細明體" w:hAnsi="細明體" w:hint="eastAsia"/>
          <w:kern w:val="2"/>
          <w:szCs w:val="24"/>
          <w:lang w:eastAsia="zh-TW"/>
        </w:rPr>
        <w:t>，SET畫面資料如下：</w:t>
      </w:r>
    </w:p>
    <w:tbl>
      <w:tblPr>
        <w:tblW w:w="771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380BC2" w:rsidRPr="00D47250" w:rsidTr="00FC2594">
        <w:tc>
          <w:tcPr>
            <w:tcW w:w="2333" w:type="dxa"/>
            <w:shd w:val="clear" w:color="auto" w:fill="C0C0C0"/>
          </w:tcPr>
          <w:p w:rsidR="00380BC2" w:rsidRPr="00D47250" w:rsidRDefault="00380BC2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380BC2" w:rsidRPr="00D47250" w:rsidRDefault="00380BC2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380BC2" w:rsidRPr="00D47250" w:rsidRDefault="00380BC2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380BC2" w:rsidRPr="00FD0611" w:rsidTr="00FC2594">
        <w:tc>
          <w:tcPr>
            <w:tcW w:w="2333" w:type="dxa"/>
            <w:shd w:val="clear" w:color="auto" w:fill="FFFF99"/>
            <w:vAlign w:val="center"/>
          </w:tcPr>
          <w:p w:rsidR="00380BC2" w:rsidRPr="00764A73" w:rsidRDefault="001C39D1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序號</w:t>
            </w:r>
          </w:p>
        </w:tc>
        <w:tc>
          <w:tcPr>
            <w:tcW w:w="2835" w:type="dxa"/>
          </w:tcPr>
          <w:p w:rsidR="00380BC2" w:rsidRPr="00DA183F" w:rsidRDefault="00C9076D" w:rsidP="005321E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由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開始顯示</w:t>
            </w:r>
          </w:p>
        </w:tc>
        <w:tc>
          <w:tcPr>
            <w:tcW w:w="2551" w:type="dxa"/>
          </w:tcPr>
          <w:p w:rsidR="00380BC2" w:rsidRPr="00FD0611" w:rsidRDefault="00380BC2" w:rsidP="005321E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380BC2" w:rsidRPr="00FD0611" w:rsidTr="00FC2594">
        <w:tc>
          <w:tcPr>
            <w:tcW w:w="2333" w:type="dxa"/>
            <w:shd w:val="clear" w:color="auto" w:fill="FFFF99"/>
            <w:vAlign w:val="center"/>
          </w:tcPr>
          <w:p w:rsidR="00380BC2" w:rsidRPr="00764A73" w:rsidRDefault="00AB1066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</w:t>
            </w:r>
            <w:r w:rsidR="001C39D1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編號</w:t>
            </w:r>
          </w:p>
        </w:tc>
        <w:tc>
          <w:tcPr>
            <w:tcW w:w="2835" w:type="dxa"/>
          </w:tcPr>
          <w:p w:rsidR="00380BC2" w:rsidRDefault="00444048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DTAAC201</w:t>
            </w:r>
            <w:r w:rsidR="003B1997">
              <w:rPr>
                <w:rFonts w:ascii="細明體" w:eastAsia="細明體" w:hAnsi="細明體" w:hint="eastAsia"/>
                <w:sz w:val="20"/>
              </w:rPr>
              <w:t>.</w:t>
            </w:r>
            <w:r w:rsidR="00C41919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551" w:type="dxa"/>
          </w:tcPr>
          <w:p w:rsidR="00380BC2" w:rsidRPr="0022703A" w:rsidRDefault="004A0B19" w:rsidP="005321E8">
            <w:pPr>
              <w:rPr>
                <w:rFonts w:ascii="細明體" w:eastAsia="細明體" w:hAnsi="細明體" w:hint="eastAsia"/>
                <w:sz w:val="20"/>
              </w:rPr>
            </w:pPr>
            <w:r w:rsidRPr="0022703A">
              <w:rPr>
                <w:rFonts w:ascii="細明體" w:eastAsia="細明體" w:hAnsi="細明體" w:hint="eastAsia"/>
                <w:sz w:val="20"/>
              </w:rPr>
              <w:t>三碼</w:t>
            </w:r>
            <w:r w:rsidR="00BF5FCC" w:rsidRPr="0022703A">
              <w:rPr>
                <w:rFonts w:ascii="細明體" w:eastAsia="細明體" w:hAnsi="細明體" w:hint="eastAsia"/>
                <w:sz w:val="20"/>
              </w:rPr>
              <w:t>ex.003</w:t>
            </w:r>
          </w:p>
        </w:tc>
      </w:tr>
      <w:tr w:rsidR="00380BC2" w:rsidRPr="00FD0611" w:rsidTr="00FC2594">
        <w:tc>
          <w:tcPr>
            <w:tcW w:w="2333" w:type="dxa"/>
            <w:shd w:val="clear" w:color="auto" w:fill="FFFF99"/>
            <w:vAlign w:val="center"/>
          </w:tcPr>
          <w:p w:rsidR="00380BC2" w:rsidRPr="008660C8" w:rsidRDefault="00AB1066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</w:t>
            </w:r>
            <w:r w:rsidR="001C39D1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名稱</w:t>
            </w:r>
          </w:p>
        </w:tc>
        <w:tc>
          <w:tcPr>
            <w:tcW w:w="2835" w:type="dxa"/>
          </w:tcPr>
          <w:p w:rsidR="00380BC2" w:rsidRDefault="00D243D6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380BC2" w:rsidRPr="00FD0611" w:rsidRDefault="00380BC2" w:rsidP="005321E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380BC2" w:rsidRPr="00E24C8A" w:rsidTr="00441383">
        <w:tc>
          <w:tcPr>
            <w:tcW w:w="2333" w:type="dxa"/>
            <w:shd w:val="clear" w:color="auto" w:fill="FFFF99"/>
            <w:vAlign w:val="center"/>
          </w:tcPr>
          <w:p w:rsidR="00380BC2" w:rsidRPr="00E24C8A" w:rsidRDefault="00965253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380BC2" w:rsidRPr="00E24C8A" w:rsidRDefault="00520535" w:rsidP="0044138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DTAAC201.</w:t>
            </w:r>
            <w:r w:rsidR="006069A4"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380BC2" w:rsidRDefault="003C1F21" w:rsidP="00955F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7D07B7"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顯示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C662C7" w:rsidRPr="00E24C8A" w:rsidRDefault="00C662C7" w:rsidP="007D07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7D07B7"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顯示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380BC2" w:rsidRPr="00FD0611" w:rsidTr="00FC2594">
        <w:tc>
          <w:tcPr>
            <w:tcW w:w="2333" w:type="dxa"/>
            <w:shd w:val="clear" w:color="auto" w:fill="FFFF99"/>
            <w:vAlign w:val="center"/>
          </w:tcPr>
          <w:p w:rsidR="00380BC2" w:rsidRDefault="0058561E" w:rsidP="005321E8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選取修改</w:t>
            </w:r>
          </w:p>
        </w:tc>
        <w:tc>
          <w:tcPr>
            <w:tcW w:w="2835" w:type="dxa"/>
          </w:tcPr>
          <w:p w:rsidR="00380BC2" w:rsidRDefault="00380BC2" w:rsidP="005321E8">
            <w:p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2551" w:type="dxa"/>
          </w:tcPr>
          <w:p w:rsidR="00380BC2" w:rsidRPr="00FD0611" w:rsidRDefault="00FF3F8F" w:rsidP="005321E8">
            <w:pPr>
              <w:rPr>
                <w:rFonts w:ascii="Calibri" w:eastAsia="標楷體" w:hAnsi="標楷體" w:hint="eastAsia"/>
                <w:sz w:val="22"/>
              </w:rPr>
            </w:pPr>
            <w:r w:rsidRPr="0003512F">
              <w:rPr>
                <w:rFonts w:ascii="細明體" w:eastAsia="細明體" w:hAnsi="細明體" w:hint="eastAsia"/>
                <w:sz w:val="20"/>
                <w:szCs w:val="20"/>
              </w:rPr>
              <w:t>預設都不選取</w:t>
            </w:r>
          </w:p>
        </w:tc>
      </w:tr>
    </w:tbl>
    <w:p w:rsidR="00732F2C" w:rsidRDefault="00732F2C" w:rsidP="00732F2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查無資料視為正常。</w:t>
      </w:r>
    </w:p>
    <w:p w:rsidR="00E13A64" w:rsidRDefault="00972AEC" w:rsidP="00F5635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StepB.</w:t>
      </w:r>
      <w:r w:rsidR="0075503A">
        <w:rPr>
          <w:rFonts w:ascii="細明體" w:eastAsia="細明體" w:hAnsi="細明體" w:hint="eastAsia"/>
          <w:kern w:val="2"/>
          <w:szCs w:val="24"/>
          <w:lang w:eastAsia="zh-TW"/>
        </w:rPr>
        <w:t>清空</w:t>
      </w:r>
      <w:r w:rsidR="00C2281E">
        <w:rPr>
          <w:rFonts w:ascii="細明體" w:eastAsia="細明體" w:hAnsi="細明體" w:hint="eastAsia"/>
          <w:kern w:val="2"/>
          <w:szCs w:val="24"/>
          <w:lang w:eastAsia="zh-TW"/>
        </w:rPr>
        <w:t>及預設</w:t>
      </w:r>
      <w:r w:rsidR="0075503A">
        <w:rPr>
          <w:rFonts w:ascii="細明體" w:eastAsia="細明體" w:hAnsi="細明體" w:hint="eastAsia"/>
          <w:kern w:val="2"/>
          <w:szCs w:val="24"/>
          <w:lang w:eastAsia="zh-TW"/>
        </w:rPr>
        <w:t>特定癌症維護資料</w:t>
      </w:r>
      <w:r w:rsidR="00FF78BC">
        <w:rPr>
          <w:rFonts w:ascii="細明體" w:eastAsia="細明體" w:hAnsi="細明體" w:hint="eastAsia"/>
          <w:kern w:val="2"/>
          <w:szCs w:val="24"/>
          <w:lang w:eastAsia="zh-TW"/>
        </w:rPr>
        <w:t>(第二區)</w:t>
      </w:r>
      <w:r w:rsidR="0026674C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6674C" w:rsidRDefault="00281898" w:rsidP="0026674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清空</w:t>
      </w:r>
      <w:r w:rsidR="00791F20">
        <w:rPr>
          <w:rFonts w:ascii="細明體" w:eastAsia="細明體" w:hAnsi="細明體" w:hint="eastAsia"/>
          <w:kern w:val="2"/>
          <w:szCs w:val="24"/>
          <w:lang w:eastAsia="zh-TW"/>
        </w:rPr>
        <w:t>欄位：癌症名稱</w:t>
      </w:r>
    </w:p>
    <w:p w:rsidR="00C2281E" w:rsidRDefault="00907947" w:rsidP="0026674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預設欄位：</w:t>
      </w:r>
    </w:p>
    <w:p w:rsidR="00907947" w:rsidRDefault="00B70F92" w:rsidP="0090794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癌症編號：</w:t>
      </w:r>
      <w:r w:rsidR="00B932AB">
        <w:rPr>
          <w:rFonts w:ascii="細明體" w:eastAsia="細明體" w:hAnsi="細明體" w:hint="eastAsia"/>
          <w:kern w:val="2"/>
          <w:szCs w:val="24"/>
          <w:lang w:eastAsia="zh-TW"/>
        </w:rPr>
        <w:t>DTAAC201.癌症編號最大值</w:t>
      </w:r>
      <w:r w:rsidR="009D561D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932AB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9D561D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B932AB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8D45BA">
        <w:rPr>
          <w:rFonts w:ascii="細明體" w:eastAsia="細明體" w:hAnsi="細明體" w:hint="eastAsia"/>
          <w:kern w:val="2"/>
          <w:szCs w:val="24"/>
          <w:lang w:eastAsia="zh-TW"/>
        </w:rPr>
        <w:t xml:space="preserve"> (</w:t>
      </w:r>
      <w:r w:rsidR="008D45BA" w:rsidRPr="0022703A">
        <w:rPr>
          <w:rFonts w:ascii="細明體" w:eastAsia="細明體" w:hAnsi="細明體" w:hint="eastAsia"/>
          <w:lang w:eastAsia="zh-TW"/>
        </w:rPr>
        <w:t>三碼ex.003</w:t>
      </w:r>
      <w:r w:rsidR="008D45BA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B70F92" w:rsidRDefault="001D7A3A" w:rsidP="0090794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是否顯示：</w:t>
      </w:r>
      <w:r w:rsidR="00CC518C">
        <w:rPr>
          <w:rFonts w:ascii="細明體" w:eastAsia="細明體" w:hAnsi="細明體" w:hint="eastAsia"/>
          <w:kern w:val="2"/>
          <w:szCs w:val="24"/>
          <w:lang w:eastAsia="zh-TW"/>
        </w:rPr>
        <w:t>是</w:t>
      </w:r>
    </w:p>
    <w:p w:rsidR="001D7A3A" w:rsidRDefault="00D91CAB" w:rsidP="0090794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異動日期：</w:t>
      </w:r>
      <w:r w:rsidR="00CA0F38">
        <w:rPr>
          <w:rFonts w:ascii="細明體" w:eastAsia="細明體" w:hAnsi="細明體" w:hint="eastAsia"/>
          <w:kern w:val="2"/>
          <w:szCs w:val="24"/>
          <w:lang w:eastAsia="zh-TW"/>
        </w:rPr>
        <w:t>DB DATE(格式：TIMESTAMP)</w:t>
      </w:r>
    </w:p>
    <w:p w:rsidR="00D91CAB" w:rsidRDefault="00AC28BB" w:rsidP="0090794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異動人員：</w:t>
      </w:r>
      <w:r w:rsidR="00E80468">
        <w:rPr>
          <w:rFonts w:ascii="細明體" w:eastAsia="細明體" w:hAnsi="細明體" w:hint="eastAsia"/>
          <w:kern w:val="2"/>
          <w:szCs w:val="24"/>
          <w:lang w:eastAsia="zh-TW"/>
        </w:rPr>
        <w:t>登入者ID</w:t>
      </w:r>
      <w:r w:rsidR="00AB3BE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E80468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AB3BE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E80468">
        <w:rPr>
          <w:rFonts w:ascii="細明體" w:eastAsia="細明體" w:hAnsi="細明體" w:hint="eastAsia"/>
          <w:kern w:val="2"/>
          <w:szCs w:val="24"/>
          <w:lang w:eastAsia="zh-TW"/>
        </w:rPr>
        <w:t>登入者姓名</w:t>
      </w:r>
    </w:p>
    <w:p w:rsidR="00E230A9" w:rsidRDefault="00E230A9" w:rsidP="00E230A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2" w:author="FIS" w:date="2014-07-02T11:30:00Z"/>
          <w:rFonts w:ascii="細明體" w:eastAsia="細明體" w:hAnsi="細明體" w:hint="eastAsia"/>
          <w:kern w:val="2"/>
          <w:szCs w:val="24"/>
          <w:lang w:eastAsia="zh-TW"/>
        </w:rPr>
        <w:pPrChange w:id="13" w:author="FIS" w:date="2014-07-02T11:29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14" w:author="FIS" w:date="2014-07-02T11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顯示權限控制：</w:t>
        </w:r>
      </w:ins>
    </w:p>
    <w:p w:rsidR="00055E59" w:rsidRDefault="00055E59" w:rsidP="00055E5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5" w:author="FIS" w:date="2014-07-02T11:30:00Z"/>
          <w:rFonts w:ascii="細明體" w:eastAsia="細明體" w:hAnsi="細明體" w:hint="eastAsia"/>
          <w:kern w:val="2"/>
          <w:szCs w:val="24"/>
          <w:lang w:eastAsia="zh-TW"/>
        </w:rPr>
        <w:pPrChange w:id="16" w:author="FIS" w:date="2014-07-02T11:30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17" w:author="FIS" w:date="2014-07-02T11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IF作業來源 = 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AAA0_0200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(理賠診斷書待過來)</w:t>
        </w:r>
      </w:ins>
    </w:p>
    <w:p w:rsidR="00624A78" w:rsidRDefault="00624A78" w:rsidP="00624A7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18" w:author="FIS" w:date="2014-07-02T11:30:00Z"/>
          <w:rFonts w:ascii="細明體" w:eastAsia="細明體" w:hAnsi="細明體" w:hint="eastAsia"/>
          <w:kern w:val="2"/>
          <w:szCs w:val="24"/>
          <w:lang w:eastAsia="zh-TW"/>
        </w:rPr>
        <w:pPrChange w:id="19" w:author="FIS" w:date="2014-07-02T11:30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20" w:author="FIS" w:date="2014-07-02T11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第一區：</w:t>
        </w:r>
      </w:ins>
    </w:p>
    <w:p w:rsidR="00624A78" w:rsidRDefault="00624A78" w:rsidP="00624A7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ins w:id="21" w:author="FIS" w:date="2014-07-02T11:31:00Z"/>
          <w:rFonts w:ascii="細明體" w:eastAsia="細明體" w:hAnsi="細明體" w:hint="eastAsia"/>
          <w:kern w:val="2"/>
          <w:szCs w:val="24"/>
          <w:lang w:eastAsia="zh-TW"/>
        </w:rPr>
        <w:pPrChange w:id="22" w:author="FIS" w:date="2014-07-02T11:30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23" w:author="FIS" w:date="2014-07-02T11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顯示欄位：</w:t>
        </w:r>
      </w:ins>
    </w:p>
    <w:p w:rsidR="00624A78" w:rsidRDefault="00624A78" w:rsidP="00624A7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ins w:id="24" w:author="FIS" w:date="2014-07-02T11:31:00Z"/>
          <w:rFonts w:ascii="細明體" w:eastAsia="細明體" w:hAnsi="細明體" w:hint="eastAsia"/>
          <w:kern w:val="2"/>
          <w:szCs w:val="24"/>
          <w:lang w:eastAsia="zh-TW"/>
        </w:rPr>
        <w:pPrChange w:id="25" w:author="FIS" w:date="2014-07-02T11:31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26" w:author="FIS" w:date="2014-07-02T11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序號</w:t>
        </w:r>
      </w:ins>
    </w:p>
    <w:p w:rsidR="00624A78" w:rsidRDefault="00624A78" w:rsidP="00624A7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ins w:id="27" w:author="FIS" w:date="2014-07-02T11:31:00Z"/>
          <w:rFonts w:ascii="細明體" w:eastAsia="細明體" w:hAnsi="細明體" w:hint="eastAsia"/>
          <w:kern w:val="2"/>
          <w:szCs w:val="24"/>
          <w:lang w:eastAsia="zh-TW"/>
        </w:rPr>
        <w:pPrChange w:id="28" w:author="FIS" w:date="2014-07-02T11:31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29" w:author="FIS" w:date="2014-07-02T11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癌症編號，並且改為超連結，</w:t>
        </w:r>
        <w:r w:rsidR="00EB6B0D">
          <w:rPr>
            <w:rFonts w:ascii="細明體" w:eastAsia="細明體" w:hAnsi="細明體" w:hint="eastAsia"/>
            <w:kern w:val="2"/>
            <w:szCs w:val="24"/>
            <w:lang w:eastAsia="zh-TW"/>
          </w:rPr>
          <w:t>可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將資料帶回原頁面</w:t>
        </w:r>
      </w:ins>
    </w:p>
    <w:p w:rsidR="00624A78" w:rsidRDefault="00624A78" w:rsidP="00624A7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ins w:id="30" w:author="FIS" w:date="2014-07-02T11:31:00Z"/>
          <w:rFonts w:ascii="細明體" w:eastAsia="細明體" w:hAnsi="細明體" w:hint="eastAsia"/>
          <w:kern w:val="2"/>
          <w:szCs w:val="24"/>
          <w:lang w:eastAsia="zh-TW"/>
        </w:rPr>
        <w:pPrChange w:id="31" w:author="FIS" w:date="2014-07-02T11:31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2" w:author="FIS" w:date="2014-07-02T11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癌症名稱</w:t>
        </w:r>
      </w:ins>
    </w:p>
    <w:p w:rsidR="00624A78" w:rsidRDefault="00624A78" w:rsidP="00624A7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3" w:author="FIS" w:date="2014-07-02T11:29:00Z"/>
          <w:rFonts w:ascii="細明體" w:eastAsia="細明體" w:hAnsi="細明體" w:hint="eastAsia"/>
          <w:kern w:val="2"/>
          <w:szCs w:val="24"/>
          <w:lang w:eastAsia="zh-TW"/>
        </w:rPr>
        <w:pPrChange w:id="34" w:author="FIS" w:date="2014-07-02T11:30:00Z">
          <w:pPr>
            <w:pStyle w:val="Tabletext"/>
            <w:keepLines w:val="0"/>
            <w:numPr>
              <w:ilvl w:val="1"/>
              <w:numId w:val="9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5" w:author="FIS" w:date="2014-07-02T11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第二區不顯示</w:t>
        </w:r>
      </w:ins>
    </w:p>
    <w:p w:rsidR="0088190F" w:rsidRDefault="00651113" w:rsidP="0088190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選取修改radio</w:t>
      </w:r>
      <w:r w:rsidR="00F155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4D4113" w:rsidRDefault="00C90C89" w:rsidP="00B07D8E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Button控制：</w:t>
      </w:r>
    </w:p>
    <w:p w:rsidR="00C90C89" w:rsidRDefault="00203B60" w:rsidP="00C90C89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回上頁button、</w:t>
      </w:r>
      <w:r w:rsidR="0022067B">
        <w:rPr>
          <w:rFonts w:ascii="細明體" w:eastAsia="細明體" w:hAnsi="細明體" w:hint="eastAsia"/>
          <w:kern w:val="2"/>
          <w:szCs w:val="24"/>
          <w:lang w:eastAsia="zh-TW"/>
        </w:rPr>
        <w:t>修改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button、清除button：ENABLE</w:t>
      </w:r>
    </w:p>
    <w:p w:rsidR="00203B60" w:rsidRDefault="0022067B" w:rsidP="00C90C89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新增</w:t>
      </w:r>
      <w:r w:rsidR="00203B60">
        <w:rPr>
          <w:rFonts w:ascii="細明體" w:eastAsia="細明體" w:hAnsi="細明體" w:hint="eastAsia"/>
          <w:kern w:val="2"/>
          <w:szCs w:val="24"/>
          <w:lang w:eastAsia="zh-TW"/>
        </w:rPr>
        <w:t>button：DISABLE</w:t>
      </w:r>
    </w:p>
    <w:p w:rsidR="000439D6" w:rsidRDefault="00446559" w:rsidP="00B07D8E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在第一區</w:t>
      </w:r>
      <w:r w:rsidR="002779BC">
        <w:rPr>
          <w:rFonts w:ascii="細明體" w:eastAsia="細明體" w:hAnsi="細明體" w:hint="eastAsia"/>
          <w:kern w:val="2"/>
          <w:szCs w:val="24"/>
          <w:lang w:eastAsia="zh-TW"/>
        </w:rPr>
        <w:t>點選後，自動將該筆資料帶入第二區內</w:t>
      </w:r>
      <w:r w:rsidR="00ED660A">
        <w:rPr>
          <w:rFonts w:ascii="細明體" w:eastAsia="細明體" w:hAnsi="細明體" w:hint="eastAsia"/>
          <w:kern w:val="2"/>
          <w:szCs w:val="24"/>
          <w:lang w:eastAsia="zh-TW"/>
        </w:rPr>
        <w:t>，SET第二區欄位如下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771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9E3ABC" w:rsidRPr="00D47250" w:rsidTr="005321E8">
        <w:tc>
          <w:tcPr>
            <w:tcW w:w="2333" w:type="dxa"/>
            <w:shd w:val="clear" w:color="auto" w:fill="C0C0C0"/>
          </w:tcPr>
          <w:p w:rsidR="009E3ABC" w:rsidRPr="00D47250" w:rsidRDefault="009E3ABC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lastRenderedPageBreak/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9E3ABC" w:rsidRPr="00D47250" w:rsidRDefault="009E3ABC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9E3ABC" w:rsidRPr="00D47250" w:rsidRDefault="009E3ABC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9E3ABC" w:rsidRPr="00FD0611" w:rsidTr="005321E8">
        <w:tc>
          <w:tcPr>
            <w:tcW w:w="2333" w:type="dxa"/>
            <w:shd w:val="clear" w:color="auto" w:fill="FFFF99"/>
            <w:vAlign w:val="center"/>
          </w:tcPr>
          <w:p w:rsidR="009E3ABC" w:rsidRPr="00764A73" w:rsidRDefault="009E3ABC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835" w:type="dxa"/>
          </w:tcPr>
          <w:p w:rsidR="009E3ABC" w:rsidRDefault="009E3ABC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551" w:type="dxa"/>
          </w:tcPr>
          <w:p w:rsidR="009E3ABC" w:rsidRPr="0022703A" w:rsidRDefault="009E3ABC" w:rsidP="005321E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E3ABC" w:rsidRPr="00FD0611" w:rsidTr="005321E8">
        <w:tc>
          <w:tcPr>
            <w:tcW w:w="2333" w:type="dxa"/>
            <w:shd w:val="clear" w:color="auto" w:fill="FFFF99"/>
            <w:vAlign w:val="center"/>
          </w:tcPr>
          <w:p w:rsidR="009E3ABC" w:rsidRPr="008660C8" w:rsidRDefault="009E3ABC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835" w:type="dxa"/>
          </w:tcPr>
          <w:p w:rsidR="009E3ABC" w:rsidRDefault="009E3ABC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DTAAC201.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9E3ABC" w:rsidRPr="00FD0611" w:rsidRDefault="009E3ABC" w:rsidP="005321E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9E3ABC" w:rsidRPr="00E24C8A" w:rsidTr="005321E8">
        <w:tc>
          <w:tcPr>
            <w:tcW w:w="2333" w:type="dxa"/>
            <w:shd w:val="clear" w:color="auto" w:fill="FFFF99"/>
            <w:vAlign w:val="center"/>
          </w:tcPr>
          <w:p w:rsidR="009E3ABC" w:rsidRPr="00E24C8A" w:rsidRDefault="009E3ABC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9E3ABC" w:rsidRPr="00E24C8A" w:rsidRDefault="009E3ABC" w:rsidP="005321E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DTAAC201.</w:t>
            </w: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9E3ABC" w:rsidRDefault="009E3ABC" w:rsidP="005321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顯示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9E3ABC" w:rsidRPr="00E24C8A" w:rsidRDefault="009E3ABC" w:rsidP="005321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顯示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9E3ABC" w:rsidRPr="00FD0611" w:rsidTr="005321E8">
        <w:tc>
          <w:tcPr>
            <w:tcW w:w="2333" w:type="dxa"/>
            <w:shd w:val="clear" w:color="auto" w:fill="FFFF99"/>
            <w:vAlign w:val="center"/>
          </w:tcPr>
          <w:p w:rsidR="009E3ABC" w:rsidRPr="00764A73" w:rsidRDefault="009E3ABC" w:rsidP="005321E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異動人員</w:t>
            </w:r>
          </w:p>
        </w:tc>
        <w:tc>
          <w:tcPr>
            <w:tcW w:w="2835" w:type="dxa"/>
          </w:tcPr>
          <w:p w:rsidR="009E3ABC" w:rsidRPr="00FE412B" w:rsidRDefault="009C23EE" w:rsidP="005321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412B">
              <w:rPr>
                <w:rFonts w:ascii="細明體" w:eastAsia="細明體" w:hAnsi="細明體" w:hint="eastAsia"/>
                <w:sz w:val="20"/>
                <w:szCs w:val="20"/>
              </w:rPr>
              <w:t>登入者ID + 登入者姓名</w:t>
            </w:r>
          </w:p>
        </w:tc>
        <w:tc>
          <w:tcPr>
            <w:tcW w:w="2551" w:type="dxa"/>
          </w:tcPr>
          <w:p w:rsidR="009E3ABC" w:rsidRPr="00FD0611" w:rsidRDefault="009E3ABC" w:rsidP="005321E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9E3ABC" w:rsidRPr="00FD0611" w:rsidTr="005321E8">
        <w:tc>
          <w:tcPr>
            <w:tcW w:w="2333" w:type="dxa"/>
            <w:shd w:val="clear" w:color="auto" w:fill="FFFF99"/>
            <w:vAlign w:val="center"/>
          </w:tcPr>
          <w:p w:rsidR="009E3ABC" w:rsidRDefault="009E3ABC" w:rsidP="005321E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日期</w:t>
            </w:r>
          </w:p>
        </w:tc>
        <w:tc>
          <w:tcPr>
            <w:tcW w:w="2835" w:type="dxa"/>
          </w:tcPr>
          <w:p w:rsidR="009E3ABC" w:rsidRPr="00FE412B" w:rsidRDefault="00994DCA" w:rsidP="005321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412B">
              <w:rPr>
                <w:rFonts w:ascii="細明體" w:eastAsia="細明體" w:hAnsi="細明體" w:hint="eastAsia"/>
                <w:sz w:val="20"/>
                <w:szCs w:val="20"/>
              </w:rPr>
              <w:t>DB DATE</w:t>
            </w:r>
          </w:p>
        </w:tc>
        <w:tc>
          <w:tcPr>
            <w:tcW w:w="2551" w:type="dxa"/>
          </w:tcPr>
          <w:p w:rsidR="009E3ABC" w:rsidRPr="00FD0611" w:rsidRDefault="009E3ABC" w:rsidP="005321E8">
            <w:pPr>
              <w:rPr>
                <w:rFonts w:ascii="Calibri" w:eastAsia="標楷體" w:hAnsi="標楷體" w:hint="eastAsia"/>
                <w:sz w:val="22"/>
              </w:rPr>
            </w:pPr>
            <w:r w:rsidRPr="00B27500">
              <w:rPr>
                <w:rFonts w:ascii="細明體" w:eastAsia="細明體" w:hAnsi="細明體" w:hint="eastAsia"/>
                <w:sz w:val="20"/>
                <w:szCs w:val="20"/>
              </w:rPr>
              <w:t>格式：DATE</w:t>
            </w:r>
          </w:p>
        </w:tc>
      </w:tr>
    </w:tbl>
    <w:p w:rsidR="003F69EB" w:rsidRDefault="003F69EB" w:rsidP="00B07D8E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回上頁button：</w:t>
      </w:r>
    </w:p>
    <w:p w:rsidR="000439D6" w:rsidRDefault="000909D3" w:rsidP="00B07D8E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同頁面</w:t>
      </w:r>
      <w:r w:rsidR="00ED70B8">
        <w:rPr>
          <w:rFonts w:ascii="細明體" w:eastAsia="細明體" w:hAnsi="細明體" w:hint="eastAsia"/>
          <w:kern w:val="2"/>
          <w:szCs w:val="24"/>
          <w:lang w:eastAsia="zh-TW"/>
        </w:rPr>
        <w:t>連至AAC0_2000</w:t>
      </w:r>
    </w:p>
    <w:p w:rsidR="003F69EB" w:rsidRDefault="003F69EB" w:rsidP="00B07D8E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新增button：</w:t>
      </w:r>
    </w:p>
    <w:p w:rsidR="004914A7" w:rsidRDefault="004914A7" w:rsidP="00B07D8E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檢核：</w:t>
      </w:r>
    </w:p>
    <w:p w:rsidR="004914A7" w:rsidRDefault="00116CA7" w:rsidP="004914A7">
      <w:pPr>
        <w:pStyle w:val="Tabletext"/>
        <w:keepLines w:val="0"/>
        <w:numPr>
          <w:ilvl w:val="3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畫面.</w:t>
      </w:r>
      <w:r w:rsidR="00441F1A">
        <w:rPr>
          <w:rFonts w:ascii="細明體" w:eastAsia="細明體" w:hAnsi="細明體" w:hint="eastAsia"/>
          <w:kern w:val="2"/>
          <w:szCs w:val="24"/>
          <w:lang w:eastAsia="zh-TW"/>
        </w:rPr>
        <w:t>癌症名稱是否有資料，無資料丟出訊息：請輸入癌症名稱。</w:t>
      </w:r>
    </w:p>
    <w:p w:rsidR="000439D6" w:rsidRDefault="00CE52FC" w:rsidP="00B07D8E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寫入DTAAC2</w:t>
      </w:r>
      <w:r w:rsidR="00E56AAF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="00452170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452170">
        <w:rPr>
          <w:rFonts w:ascii="細明體" w:eastAsia="細明體" w:hAnsi="細明體" w:hint="eastAsia"/>
          <w:lang w:eastAsia="zh-TW"/>
        </w:rPr>
        <w:t>防癌疾病分類設定</w:t>
      </w:r>
      <w:r w:rsidR="00452170" w:rsidRPr="0036053B">
        <w:rPr>
          <w:rFonts w:ascii="細明體" w:eastAsia="細明體" w:hAnsi="細明體" w:hint="eastAsia"/>
          <w:lang w:eastAsia="zh-TW"/>
        </w:rPr>
        <w:t>檔</w:t>
      </w:r>
      <w:r w:rsidR="00452170">
        <w:rPr>
          <w:rFonts w:ascii="細明體" w:eastAsia="細明體" w:hAnsi="細明體" w:hint="eastAsia"/>
          <w:kern w:val="2"/>
          <w:szCs w:val="24"/>
          <w:lang w:eastAsia="zh-TW"/>
        </w:rPr>
        <w:t>)，SET</w:t>
      </w:r>
      <w:r w:rsidR="00452170" w:rsidRPr="00452170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452170">
        <w:rPr>
          <w:rFonts w:ascii="細明體" w:eastAsia="細明體" w:hAnsi="細明體" w:hint="eastAsia"/>
          <w:kern w:val="2"/>
          <w:szCs w:val="24"/>
          <w:lang w:eastAsia="zh-TW"/>
        </w:rPr>
        <w:t>DTAAC210資料如下：</w:t>
      </w:r>
    </w:p>
    <w:tbl>
      <w:tblPr>
        <w:tblW w:w="7719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CD32C8" w:rsidRPr="00D47250" w:rsidTr="00065EB8">
        <w:tc>
          <w:tcPr>
            <w:tcW w:w="2333" w:type="dxa"/>
            <w:shd w:val="clear" w:color="auto" w:fill="C0C0C0"/>
          </w:tcPr>
          <w:p w:rsidR="00CD32C8" w:rsidRPr="00D47250" w:rsidRDefault="00CD32C8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CD32C8" w:rsidRPr="00D47250" w:rsidRDefault="00CD32C8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CD32C8" w:rsidRPr="00D47250" w:rsidRDefault="00CD32C8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F423C4" w:rsidRPr="00FD0611" w:rsidTr="00065EB8">
        <w:tc>
          <w:tcPr>
            <w:tcW w:w="2333" w:type="dxa"/>
            <w:shd w:val="clear" w:color="auto" w:fill="FFFF99"/>
            <w:vAlign w:val="center"/>
          </w:tcPr>
          <w:p w:rsidR="00F423C4" w:rsidRDefault="00F423C4" w:rsidP="005321E8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835" w:type="dxa"/>
          </w:tcPr>
          <w:p w:rsidR="00F423C4" w:rsidRDefault="00F423C4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551" w:type="dxa"/>
          </w:tcPr>
          <w:p w:rsidR="00F423C4" w:rsidRPr="00FD0611" w:rsidRDefault="00F423C4" w:rsidP="005321E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F423C4" w:rsidRPr="00FD0611" w:rsidTr="00065EB8">
        <w:tc>
          <w:tcPr>
            <w:tcW w:w="2333" w:type="dxa"/>
            <w:shd w:val="clear" w:color="auto" w:fill="FFFF99"/>
            <w:vAlign w:val="center"/>
          </w:tcPr>
          <w:p w:rsidR="00F423C4" w:rsidRDefault="00F423C4" w:rsidP="005321E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癌症名稱</w:t>
            </w:r>
          </w:p>
        </w:tc>
        <w:tc>
          <w:tcPr>
            <w:tcW w:w="2835" w:type="dxa"/>
          </w:tcPr>
          <w:p w:rsidR="00F423C4" w:rsidRDefault="00565CDA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</w:t>
            </w:r>
            <w:r w:rsidR="00F423C4">
              <w:rPr>
                <w:rFonts w:ascii="細明體" w:eastAsia="細明體" w:hAnsi="細明體" w:hint="eastAsia"/>
                <w:sz w:val="20"/>
              </w:rPr>
              <w:t>.</w:t>
            </w:r>
            <w:r w:rsidR="00F423C4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F423C4" w:rsidRPr="0022703A" w:rsidRDefault="00F423C4" w:rsidP="005321E8">
            <w:pPr>
              <w:rPr>
                <w:rFonts w:ascii="細明體" w:eastAsia="細明體" w:hAnsi="細明體" w:hint="eastAsia"/>
                <w:sz w:val="20"/>
              </w:rPr>
            </w:pPr>
            <w:r w:rsidRPr="0022703A">
              <w:rPr>
                <w:rFonts w:ascii="細明體" w:eastAsia="細明體" w:hAnsi="細明體" w:hint="eastAsia"/>
                <w:sz w:val="20"/>
              </w:rPr>
              <w:t>三碼ex.003</w:t>
            </w:r>
          </w:p>
        </w:tc>
      </w:tr>
      <w:tr w:rsidR="00F423C4" w:rsidRPr="00FD0611" w:rsidTr="005321E8">
        <w:tc>
          <w:tcPr>
            <w:tcW w:w="2333" w:type="dxa"/>
            <w:shd w:val="clear" w:color="auto" w:fill="FFFF99"/>
            <w:vAlign w:val="center"/>
          </w:tcPr>
          <w:p w:rsidR="00F423C4" w:rsidRDefault="00F423C4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F423C4" w:rsidRPr="00E24C8A" w:rsidRDefault="00A12D63" w:rsidP="005321E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  <w:r w:rsidR="00F423C4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F423C4"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A31491" w:rsidRDefault="00A31491" w:rsidP="00A314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F423C4" w:rsidRPr="00FD0611" w:rsidRDefault="00A31491" w:rsidP="00A31491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</w:tbl>
    <w:p w:rsidR="00B84B03" w:rsidRDefault="00B84B03" w:rsidP="00B84B03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寫入DTAAC201</w:t>
      </w:r>
      <w:r w:rsidR="00CF15EC">
        <w:rPr>
          <w:rFonts w:ascii="細明體" w:eastAsia="細明體" w:hAnsi="細明體" w:hint="eastAsia"/>
          <w:kern w:val="2"/>
          <w:szCs w:val="24"/>
          <w:lang w:eastAsia="zh-TW"/>
        </w:rPr>
        <w:t>_LOG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防癌疾病分類設定</w:t>
      </w:r>
      <w:r w:rsidR="00CF15EC">
        <w:rPr>
          <w:rFonts w:ascii="細明體" w:eastAsia="細明體" w:hAnsi="細明體" w:hint="eastAsia"/>
          <w:lang w:eastAsia="zh-TW"/>
        </w:rPr>
        <w:t>LOG</w:t>
      </w:r>
      <w:r w:rsidRPr="0036053B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)，SET</w:t>
      </w:r>
      <w:r w:rsidRPr="00452170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DTAAC210</w:t>
      </w:r>
      <w:r w:rsidR="00CF15EC">
        <w:rPr>
          <w:rFonts w:ascii="細明體" w:eastAsia="細明體" w:hAnsi="細明體" w:hint="eastAsia"/>
          <w:kern w:val="2"/>
          <w:szCs w:val="24"/>
          <w:lang w:eastAsia="zh-TW"/>
        </w:rPr>
        <w:t>_LOG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資料如下：</w:t>
      </w:r>
    </w:p>
    <w:tbl>
      <w:tblPr>
        <w:tblW w:w="7719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D240D0" w:rsidRPr="00D47250" w:rsidTr="00BF6024">
        <w:tc>
          <w:tcPr>
            <w:tcW w:w="2333" w:type="dxa"/>
            <w:shd w:val="clear" w:color="auto" w:fill="C0C0C0"/>
          </w:tcPr>
          <w:p w:rsidR="00D240D0" w:rsidRPr="00D47250" w:rsidRDefault="00D240D0" w:rsidP="00BF602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D240D0" w:rsidRPr="00D47250" w:rsidRDefault="00D240D0" w:rsidP="00BF602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D240D0" w:rsidRPr="00D47250" w:rsidRDefault="00D240D0" w:rsidP="00BF602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Pr="00764A73" w:rsidRDefault="00413563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異動種類</w:t>
            </w:r>
          </w:p>
        </w:tc>
        <w:tc>
          <w:tcPr>
            <w:tcW w:w="2835" w:type="dxa"/>
          </w:tcPr>
          <w:p w:rsidR="00413563" w:rsidRDefault="00413563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I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551" w:type="dxa"/>
          </w:tcPr>
          <w:p w:rsidR="00413563" w:rsidRPr="00E24C8A" w:rsidRDefault="00413563" w:rsidP="00620A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Pr="00764A73" w:rsidRDefault="00413563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異動人員ID</w:t>
            </w:r>
          </w:p>
        </w:tc>
        <w:tc>
          <w:tcPr>
            <w:tcW w:w="2835" w:type="dxa"/>
          </w:tcPr>
          <w:p w:rsidR="00413563" w:rsidRDefault="00413563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2551" w:type="dxa"/>
          </w:tcPr>
          <w:p w:rsidR="00413563" w:rsidRPr="00FD0611" w:rsidRDefault="00413563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Pr="008660C8" w:rsidRDefault="00413563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 xml:space="preserve">異動人員姓名  </w:t>
            </w:r>
          </w:p>
        </w:tc>
        <w:tc>
          <w:tcPr>
            <w:tcW w:w="2835" w:type="dxa"/>
          </w:tcPr>
          <w:p w:rsidR="00413563" w:rsidRDefault="00413563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2551" w:type="dxa"/>
          </w:tcPr>
          <w:p w:rsidR="00413563" w:rsidRPr="00FD0611" w:rsidRDefault="00413563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Pr="008660C8" w:rsidRDefault="00413563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異動日期</w:t>
            </w:r>
          </w:p>
        </w:tc>
        <w:tc>
          <w:tcPr>
            <w:tcW w:w="2835" w:type="dxa"/>
          </w:tcPr>
          <w:p w:rsidR="00413563" w:rsidRDefault="00413563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551" w:type="dxa"/>
          </w:tcPr>
          <w:p w:rsidR="00413563" w:rsidRPr="00FD0611" w:rsidRDefault="00413563" w:rsidP="00620A01">
            <w:pPr>
              <w:rPr>
                <w:rFonts w:ascii="Calibri" w:eastAsia="標楷體" w:hAnsi="標楷體" w:hint="eastAsia"/>
                <w:sz w:val="22"/>
              </w:rPr>
            </w:pPr>
            <w:r w:rsidRPr="003B47CF">
              <w:rPr>
                <w:rFonts w:ascii="細明體" w:eastAsia="細明體" w:hAnsi="細明體" w:hint="eastAsia"/>
                <w:sz w:val="20"/>
                <w:szCs w:val="20"/>
              </w:rPr>
              <w:t>格式：TIMESTAMP</w:t>
            </w: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Default="00413563" w:rsidP="00620A01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835" w:type="dxa"/>
          </w:tcPr>
          <w:p w:rsidR="00413563" w:rsidRDefault="00413563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551" w:type="dxa"/>
          </w:tcPr>
          <w:p w:rsidR="00413563" w:rsidRPr="00FD0611" w:rsidRDefault="00413563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Default="00413563" w:rsidP="00BF6024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癌症名稱</w:t>
            </w:r>
          </w:p>
        </w:tc>
        <w:tc>
          <w:tcPr>
            <w:tcW w:w="2835" w:type="dxa"/>
          </w:tcPr>
          <w:p w:rsidR="00413563" w:rsidRDefault="00413563" w:rsidP="00BF602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413563" w:rsidRPr="0022703A" w:rsidRDefault="00413563" w:rsidP="00BF6024">
            <w:pPr>
              <w:rPr>
                <w:rFonts w:ascii="細明體" w:eastAsia="細明體" w:hAnsi="細明體" w:hint="eastAsia"/>
                <w:sz w:val="20"/>
              </w:rPr>
            </w:pPr>
            <w:r w:rsidRPr="0022703A">
              <w:rPr>
                <w:rFonts w:ascii="細明體" w:eastAsia="細明體" w:hAnsi="細明體" w:hint="eastAsia"/>
                <w:sz w:val="20"/>
              </w:rPr>
              <w:t>三碼ex.003</w:t>
            </w:r>
          </w:p>
        </w:tc>
      </w:tr>
      <w:tr w:rsidR="00413563" w:rsidRPr="00FD0611" w:rsidTr="00BF6024">
        <w:tc>
          <w:tcPr>
            <w:tcW w:w="2333" w:type="dxa"/>
            <w:shd w:val="clear" w:color="auto" w:fill="FFFF99"/>
            <w:vAlign w:val="center"/>
          </w:tcPr>
          <w:p w:rsidR="00413563" w:rsidRDefault="00413563" w:rsidP="00BF602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413563" w:rsidRPr="00E24C8A" w:rsidRDefault="00413563" w:rsidP="00BF602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413563" w:rsidRDefault="00413563" w:rsidP="00BF602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413563" w:rsidRPr="00FD0611" w:rsidRDefault="00413563" w:rsidP="00BF6024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</w:tbl>
    <w:p w:rsidR="00F25B1A" w:rsidRDefault="00F25B1A" w:rsidP="00D240D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A7415" w:rsidRDefault="00FC0CC7" w:rsidP="00CA7415">
      <w:pPr>
        <w:pStyle w:val="Tabletext"/>
        <w:keepLines w:val="0"/>
        <w:numPr>
          <w:ilvl w:val="2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新增成功後，</w:t>
      </w:r>
      <w:r w:rsidR="005266A4">
        <w:rPr>
          <w:rFonts w:ascii="細明體" w:eastAsia="細明體" w:hAnsi="細明體" w:hint="eastAsia"/>
          <w:kern w:val="2"/>
          <w:szCs w:val="24"/>
          <w:lang w:eastAsia="zh-TW"/>
        </w:rPr>
        <w:t>重新</w:t>
      </w:r>
      <w:r w:rsidR="00475D2E">
        <w:rPr>
          <w:rFonts w:ascii="細明體" w:eastAsia="細明體" w:hAnsi="細明體" w:hint="eastAsia"/>
          <w:kern w:val="2"/>
          <w:szCs w:val="24"/>
          <w:lang w:eastAsia="zh-TW"/>
        </w:rPr>
        <w:t>執行</w:t>
      </w:r>
      <w:r w:rsidR="00991BA7" w:rsidRPr="005A1553">
        <w:rPr>
          <w:rFonts w:ascii="細明體" w:eastAsia="細明體" w:hAnsi="細明體" w:hint="eastAsia"/>
          <w:b/>
          <w:kern w:val="2"/>
          <w:szCs w:val="24"/>
          <w:lang w:eastAsia="zh-TW"/>
        </w:rPr>
        <w:t>初始</w:t>
      </w:r>
      <w:r w:rsidR="005A1553">
        <w:rPr>
          <w:rFonts w:ascii="細明體" w:eastAsia="細明體" w:hAnsi="細明體" w:hint="eastAsia"/>
          <w:b/>
          <w:kern w:val="2"/>
          <w:szCs w:val="24"/>
          <w:lang w:eastAsia="zh-TW"/>
        </w:rPr>
        <w:t>作業</w:t>
      </w:r>
    </w:p>
    <w:p w:rsidR="003F69EB" w:rsidRDefault="003F69EB" w:rsidP="00B07D8E">
      <w:pPr>
        <w:pStyle w:val="Tabletext"/>
        <w:keepLines w:val="0"/>
        <w:numPr>
          <w:ilvl w:val="1"/>
          <w:numId w:val="2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修改button：</w:t>
      </w:r>
    </w:p>
    <w:p w:rsidR="000439D6" w:rsidRDefault="007B71F4" w:rsidP="00B07D8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只開放</w:t>
      </w:r>
      <w:r w:rsidR="005C6322">
        <w:rPr>
          <w:rFonts w:ascii="細明體" w:eastAsia="細明體" w:hAnsi="細明體" w:hint="eastAsia"/>
          <w:kern w:val="2"/>
          <w:szCs w:val="24"/>
          <w:lang w:eastAsia="zh-TW"/>
        </w:rPr>
        <w:t>癌症名稱及</w:t>
      </w:r>
      <w:r w:rsidR="0036659C">
        <w:rPr>
          <w:rFonts w:ascii="細明體" w:eastAsia="細明體" w:hAnsi="細明體" w:hint="eastAsia"/>
          <w:kern w:val="2"/>
          <w:szCs w:val="24"/>
          <w:lang w:eastAsia="zh-TW"/>
        </w:rPr>
        <w:t>是否顯示欄位可修改</w:t>
      </w:r>
      <w:r w:rsidR="0073774E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73774E" w:rsidRDefault="0073774E" w:rsidP="00B07D8E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檢核：</w:t>
      </w:r>
    </w:p>
    <w:p w:rsidR="00A91BCB" w:rsidRPr="00A6281A" w:rsidRDefault="003608EC" w:rsidP="00A6281A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畫面.</w:t>
      </w:r>
      <w:r w:rsidR="0073774E">
        <w:rPr>
          <w:rFonts w:ascii="細明體" w:eastAsia="細明體" w:hAnsi="細明體" w:hint="eastAsia"/>
          <w:kern w:val="2"/>
          <w:szCs w:val="24"/>
          <w:lang w:eastAsia="zh-TW"/>
        </w:rPr>
        <w:t>癌症名稱是否有資料，無資料丟出訊息：請輸入癌症名稱。</w:t>
      </w:r>
    </w:p>
    <w:p w:rsidR="00C9328A" w:rsidRDefault="00C9328A" w:rsidP="00C9328A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更新</w:t>
      </w:r>
      <w:r w:rsidR="00946884">
        <w:rPr>
          <w:rFonts w:ascii="細明體" w:eastAsia="細明體" w:hAnsi="細明體" w:hint="eastAsia"/>
          <w:kern w:val="2"/>
          <w:szCs w:val="24"/>
          <w:lang w:eastAsia="zh-TW"/>
        </w:rPr>
        <w:t>DTAAC2</w:t>
      </w:r>
      <w:r w:rsidR="00E56AAF">
        <w:rPr>
          <w:rFonts w:ascii="細明體" w:eastAsia="細明體" w:hAnsi="細明體" w:hint="eastAsia"/>
          <w:kern w:val="2"/>
          <w:szCs w:val="24"/>
          <w:lang w:eastAsia="zh-TW"/>
        </w:rPr>
        <w:t>01</w:t>
      </w:r>
      <w:r w:rsidR="00946884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946884">
        <w:rPr>
          <w:rFonts w:ascii="細明體" w:eastAsia="細明體" w:hAnsi="細明體" w:hint="eastAsia"/>
          <w:lang w:eastAsia="zh-TW"/>
        </w:rPr>
        <w:t>防癌疾病分類設定</w:t>
      </w:r>
      <w:r w:rsidR="00946884" w:rsidRPr="0036053B">
        <w:rPr>
          <w:rFonts w:ascii="細明體" w:eastAsia="細明體" w:hAnsi="細明體" w:hint="eastAsia"/>
          <w:lang w:eastAsia="zh-TW"/>
        </w:rPr>
        <w:t>檔</w:t>
      </w:r>
      <w:r w:rsidR="00946884">
        <w:rPr>
          <w:rFonts w:ascii="細明體" w:eastAsia="細明體" w:hAnsi="細明體" w:hint="eastAsia"/>
          <w:kern w:val="2"/>
          <w:szCs w:val="24"/>
          <w:lang w:eastAsia="zh-TW"/>
        </w:rPr>
        <w:t>)，</w:t>
      </w:r>
      <w:r w:rsidR="0006156E">
        <w:rPr>
          <w:rFonts w:ascii="細明體" w:eastAsia="細明體" w:hAnsi="細明體" w:hint="eastAsia"/>
          <w:kern w:val="2"/>
          <w:szCs w:val="24"/>
          <w:lang w:eastAsia="zh-TW"/>
        </w:rPr>
        <w:t>WHERE條件</w:t>
      </w:r>
      <w:r w:rsidR="00946884">
        <w:rPr>
          <w:rFonts w:ascii="細明體" w:eastAsia="細明體" w:hAnsi="細明體" w:hint="eastAsia"/>
          <w:kern w:val="2"/>
          <w:szCs w:val="24"/>
          <w:lang w:eastAsia="zh-TW"/>
        </w:rPr>
        <w:t>如下：</w:t>
      </w:r>
    </w:p>
    <w:p w:rsidR="0006156E" w:rsidRDefault="00E56AAF" w:rsidP="0006156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DTAAC201.癌症編號 = 畫面.癌症編號</w:t>
      </w:r>
    </w:p>
    <w:p w:rsidR="006768E2" w:rsidRDefault="006768E2" w:rsidP="0006156E">
      <w:pPr>
        <w:pStyle w:val="Tabletext"/>
        <w:keepLines w:val="0"/>
        <w:numPr>
          <w:ilvl w:val="3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更新欄位如下：</w:t>
      </w:r>
    </w:p>
    <w:tbl>
      <w:tblPr>
        <w:tblW w:w="7719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CF4C13" w:rsidRPr="00D47250" w:rsidTr="005321E8">
        <w:tc>
          <w:tcPr>
            <w:tcW w:w="2333" w:type="dxa"/>
            <w:shd w:val="clear" w:color="auto" w:fill="C0C0C0"/>
          </w:tcPr>
          <w:p w:rsidR="00CF4C13" w:rsidRPr="00D47250" w:rsidRDefault="00CF4C13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CF4C13" w:rsidRPr="00D47250" w:rsidRDefault="00CF4C13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CF4C13" w:rsidRPr="00D47250" w:rsidRDefault="00CF4C13" w:rsidP="005321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F4C13" w:rsidRPr="00FD0611" w:rsidTr="005321E8">
        <w:tc>
          <w:tcPr>
            <w:tcW w:w="2333" w:type="dxa"/>
            <w:shd w:val="clear" w:color="auto" w:fill="FFFF99"/>
            <w:vAlign w:val="center"/>
          </w:tcPr>
          <w:p w:rsidR="00CF4C13" w:rsidRDefault="00CF4C13" w:rsidP="005321E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癌症名稱</w:t>
            </w:r>
          </w:p>
        </w:tc>
        <w:tc>
          <w:tcPr>
            <w:tcW w:w="2835" w:type="dxa"/>
          </w:tcPr>
          <w:p w:rsidR="00CF4C13" w:rsidRDefault="00CF4C13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CF4C13" w:rsidRPr="0022703A" w:rsidRDefault="00CF4C13" w:rsidP="005321E8">
            <w:pPr>
              <w:rPr>
                <w:rFonts w:ascii="細明體" w:eastAsia="細明體" w:hAnsi="細明體" w:hint="eastAsia"/>
                <w:sz w:val="20"/>
              </w:rPr>
            </w:pPr>
            <w:r w:rsidRPr="0022703A">
              <w:rPr>
                <w:rFonts w:ascii="細明體" w:eastAsia="細明體" w:hAnsi="細明體" w:hint="eastAsia"/>
                <w:sz w:val="20"/>
              </w:rPr>
              <w:t>三碼ex.003</w:t>
            </w:r>
          </w:p>
        </w:tc>
      </w:tr>
      <w:tr w:rsidR="00CF4C13" w:rsidRPr="00FD0611" w:rsidTr="005321E8">
        <w:tc>
          <w:tcPr>
            <w:tcW w:w="2333" w:type="dxa"/>
            <w:shd w:val="clear" w:color="auto" w:fill="FFFF99"/>
            <w:vAlign w:val="center"/>
          </w:tcPr>
          <w:p w:rsidR="00CF4C13" w:rsidRDefault="00CF4C13" w:rsidP="005321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CF4C13" w:rsidRPr="00E24C8A" w:rsidRDefault="00CF4C13" w:rsidP="005321E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CF4C13" w:rsidRDefault="00CF4C13" w:rsidP="005321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CF4C13" w:rsidRPr="00FD0611" w:rsidRDefault="00CF4C13" w:rsidP="005321E8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</w:tbl>
    <w:p w:rsidR="00841A91" w:rsidRDefault="00841A91" w:rsidP="00841A91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寫入DTAAC201_LOG(</w:t>
      </w:r>
      <w:r>
        <w:rPr>
          <w:rFonts w:ascii="細明體" w:eastAsia="細明體" w:hAnsi="細明體" w:hint="eastAsia"/>
          <w:lang w:eastAsia="zh-TW"/>
        </w:rPr>
        <w:t>防癌疾病分類設定LOG</w:t>
      </w:r>
      <w:r w:rsidRPr="0036053B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)，SET</w:t>
      </w:r>
      <w:r w:rsidRPr="00452170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DTAAC210_LOG資料如下：</w:t>
      </w:r>
    </w:p>
    <w:tbl>
      <w:tblPr>
        <w:tblW w:w="7719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2835"/>
        <w:gridCol w:w="2551"/>
      </w:tblGrid>
      <w:tr w:rsidR="00841A91" w:rsidRPr="00D47250" w:rsidTr="00620A01">
        <w:tc>
          <w:tcPr>
            <w:tcW w:w="2333" w:type="dxa"/>
            <w:shd w:val="clear" w:color="auto" w:fill="C0C0C0"/>
          </w:tcPr>
          <w:p w:rsidR="00841A91" w:rsidRPr="00D47250" w:rsidRDefault="00841A91" w:rsidP="00620A0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35" w:type="dxa"/>
            <w:shd w:val="clear" w:color="auto" w:fill="C0C0C0"/>
          </w:tcPr>
          <w:p w:rsidR="00841A91" w:rsidRPr="00D47250" w:rsidRDefault="00841A91" w:rsidP="00620A0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841A91" w:rsidRPr="00D47250" w:rsidRDefault="00841A91" w:rsidP="00620A0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Pr="00764A73" w:rsidRDefault="00841A91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異動種類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U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2551" w:type="dxa"/>
          </w:tcPr>
          <w:p w:rsidR="00841A91" w:rsidRPr="00E24C8A" w:rsidRDefault="00841A91" w:rsidP="00620A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Pr="00764A73" w:rsidRDefault="00841A91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異動人員ID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2551" w:type="dxa"/>
          </w:tcPr>
          <w:p w:rsidR="00841A91" w:rsidRPr="00FD0611" w:rsidRDefault="00841A91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Pr="008660C8" w:rsidRDefault="00841A91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 xml:space="preserve">異動人員姓名  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2551" w:type="dxa"/>
          </w:tcPr>
          <w:p w:rsidR="00841A91" w:rsidRPr="00FD0611" w:rsidRDefault="00841A91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Pr="008660C8" w:rsidRDefault="00841A91" w:rsidP="00620A01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4A125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異動日期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551" w:type="dxa"/>
          </w:tcPr>
          <w:p w:rsidR="00841A91" w:rsidRPr="00FD0611" w:rsidRDefault="00841A91" w:rsidP="00620A01">
            <w:pPr>
              <w:rPr>
                <w:rFonts w:ascii="Calibri" w:eastAsia="標楷體" w:hAnsi="標楷體" w:hint="eastAsia"/>
                <w:sz w:val="22"/>
              </w:rPr>
            </w:pPr>
            <w:r w:rsidRPr="003B47CF">
              <w:rPr>
                <w:rFonts w:ascii="細明體" w:eastAsia="細明體" w:hAnsi="細明體" w:hint="eastAsia"/>
                <w:sz w:val="20"/>
                <w:szCs w:val="20"/>
              </w:rPr>
              <w:t>格式：TIMESTAMP</w:t>
            </w: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Default="00841A91" w:rsidP="00620A01">
            <w:pPr>
              <w:pStyle w:val="a7"/>
              <w:spacing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癌症編號</w:t>
            </w:r>
          </w:p>
        </w:tc>
        <w:tc>
          <w:tcPr>
            <w:tcW w:w="2551" w:type="dxa"/>
          </w:tcPr>
          <w:p w:rsidR="00841A91" w:rsidRPr="00FD0611" w:rsidRDefault="00841A91" w:rsidP="00620A01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Default="00841A91" w:rsidP="00620A01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癌症名稱</w:t>
            </w:r>
          </w:p>
        </w:tc>
        <w:tc>
          <w:tcPr>
            <w:tcW w:w="2835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癌症名稱</w:t>
            </w:r>
          </w:p>
        </w:tc>
        <w:tc>
          <w:tcPr>
            <w:tcW w:w="2551" w:type="dxa"/>
          </w:tcPr>
          <w:p w:rsidR="00841A91" w:rsidRPr="0022703A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 w:rsidRPr="0022703A">
              <w:rPr>
                <w:rFonts w:ascii="細明體" w:eastAsia="細明體" w:hAnsi="細明體" w:hint="eastAsia"/>
                <w:sz w:val="20"/>
              </w:rPr>
              <w:t>三碼ex.003</w:t>
            </w:r>
          </w:p>
        </w:tc>
      </w:tr>
      <w:tr w:rsidR="00841A91" w:rsidRPr="00FD0611" w:rsidTr="00620A01">
        <w:tc>
          <w:tcPr>
            <w:tcW w:w="2333" w:type="dxa"/>
            <w:shd w:val="clear" w:color="auto" w:fill="FFFF99"/>
            <w:vAlign w:val="center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835" w:type="dxa"/>
            <w:vAlign w:val="center"/>
          </w:tcPr>
          <w:p w:rsidR="00841A91" w:rsidRPr="00E24C8A" w:rsidRDefault="00841A91" w:rsidP="00620A01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畫面.</w:t>
            </w:r>
            <w:r>
              <w:rPr>
                <w:rFonts w:ascii="細明體" w:eastAsia="細明體" w:hAnsi="細明體" w:hint="eastAsia"/>
                <w:sz w:val="20"/>
              </w:rPr>
              <w:t>是否顯示</w:t>
            </w:r>
          </w:p>
        </w:tc>
        <w:tc>
          <w:tcPr>
            <w:tcW w:w="2551" w:type="dxa"/>
          </w:tcPr>
          <w:p w:rsidR="00841A91" w:rsidRDefault="00841A91" w:rsidP="00620A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是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3C1F21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  <w:p w:rsidR="00841A91" w:rsidRPr="00FD0611" w:rsidRDefault="00841A91" w:rsidP="00620A01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否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662C7">
              <w:rPr>
                <w:rFonts w:ascii="細明體" w:eastAsia="細明體" w:hAnsi="細明體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存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</w:tbl>
    <w:p w:rsidR="003339D9" w:rsidRDefault="0030361F" w:rsidP="003339D9">
      <w:pPr>
        <w:pStyle w:val="Tabletext"/>
        <w:keepLines w:val="0"/>
        <w:numPr>
          <w:ilvl w:val="2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修改成功後，重新執行</w:t>
      </w:r>
      <w:r w:rsidR="005A1553" w:rsidRPr="005A1553">
        <w:rPr>
          <w:rFonts w:ascii="細明體" w:eastAsia="細明體" w:hAnsi="細明體" w:hint="eastAsia"/>
          <w:b/>
          <w:kern w:val="2"/>
          <w:szCs w:val="24"/>
          <w:lang w:eastAsia="zh-TW"/>
        </w:rPr>
        <w:t>初始</w:t>
      </w:r>
      <w:r w:rsidR="005A1553">
        <w:rPr>
          <w:rFonts w:ascii="細明體" w:eastAsia="細明體" w:hAnsi="細明體" w:hint="eastAsia"/>
          <w:b/>
          <w:kern w:val="2"/>
          <w:szCs w:val="24"/>
          <w:lang w:eastAsia="zh-TW"/>
        </w:rPr>
        <w:t>作業</w:t>
      </w:r>
    </w:p>
    <w:p w:rsidR="003F69EB" w:rsidRDefault="003F69EB" w:rsidP="00B07D8E">
      <w:pPr>
        <w:pStyle w:val="Tabletext"/>
        <w:keepLines w:val="0"/>
        <w:numPr>
          <w:ilvl w:val="1"/>
          <w:numId w:val="2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清除button：</w:t>
      </w:r>
    </w:p>
    <w:p w:rsidR="007C7B17" w:rsidRDefault="007C7B17" w:rsidP="00B07D8E">
      <w:pPr>
        <w:pStyle w:val="Tabletext"/>
        <w:keepLines w:val="0"/>
        <w:numPr>
          <w:ilvl w:val="2"/>
          <w:numId w:val="2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Button控制：</w:t>
      </w:r>
    </w:p>
    <w:p w:rsidR="00F62348" w:rsidRDefault="00DA4D6E" w:rsidP="00F62348">
      <w:pPr>
        <w:pStyle w:val="Tabletext"/>
        <w:keepLines w:val="0"/>
        <w:numPr>
          <w:ilvl w:val="3"/>
          <w:numId w:val="2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回上頁button、新增button、清除button：ENABLE</w:t>
      </w:r>
    </w:p>
    <w:p w:rsidR="00B72126" w:rsidRDefault="00B72126" w:rsidP="00F62348">
      <w:pPr>
        <w:pStyle w:val="Tabletext"/>
        <w:keepLines w:val="0"/>
        <w:numPr>
          <w:ilvl w:val="3"/>
          <w:numId w:val="2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修改button：DISABLE</w:t>
      </w:r>
    </w:p>
    <w:p w:rsidR="000439D6" w:rsidRDefault="003F16CA" w:rsidP="00B07D8E">
      <w:pPr>
        <w:pStyle w:val="Tabletext"/>
        <w:keepLines w:val="0"/>
        <w:numPr>
          <w:ilvl w:val="2"/>
          <w:numId w:val="2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功能同</w:t>
      </w:r>
      <w:r w:rsidR="007E7960">
        <w:rPr>
          <w:rFonts w:ascii="細明體" w:eastAsia="細明體" w:hAnsi="細明體" w:hint="eastAsia"/>
          <w:kern w:val="2"/>
          <w:szCs w:val="24"/>
          <w:lang w:eastAsia="zh-TW"/>
        </w:rPr>
        <w:t>Step</w:t>
      </w:r>
      <w:r w:rsidR="00020101"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 w:rsidR="007E7960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990B0C">
        <w:rPr>
          <w:rFonts w:ascii="細明體" w:eastAsia="細明體" w:hAnsi="細明體" w:hint="eastAsia"/>
          <w:kern w:val="2"/>
          <w:szCs w:val="24"/>
          <w:lang w:eastAsia="zh-TW"/>
        </w:rPr>
        <w:t>清空及預設特定癌症維護資料</w:t>
      </w:r>
    </w:p>
    <w:sectPr w:rsidR="000439D6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5E" w:rsidRDefault="0063475E">
      <w:r>
        <w:separator/>
      </w:r>
    </w:p>
  </w:endnote>
  <w:endnote w:type="continuationSeparator" w:id="0">
    <w:p w:rsidR="0063475E" w:rsidRDefault="0063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6C74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5E" w:rsidRDefault="0063475E">
      <w:r>
        <w:separator/>
      </w:r>
    </w:p>
  </w:footnote>
  <w:footnote w:type="continuationSeparator" w:id="0">
    <w:p w:rsidR="0063475E" w:rsidRDefault="0063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4"/>
    <w:multiLevelType w:val="multilevel"/>
    <w:tmpl w:val="F5B8563E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8D57A61"/>
    <w:multiLevelType w:val="multilevel"/>
    <w:tmpl w:val="C310C25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DAC2A71"/>
    <w:multiLevelType w:val="multilevel"/>
    <w:tmpl w:val="43D0D46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428783A"/>
    <w:multiLevelType w:val="multilevel"/>
    <w:tmpl w:val="B8C030FC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AB2435C"/>
    <w:multiLevelType w:val="multilevel"/>
    <w:tmpl w:val="8B9ED5B6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CA3495F"/>
    <w:multiLevelType w:val="multilevel"/>
    <w:tmpl w:val="1340BABC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043551C"/>
    <w:multiLevelType w:val="multilevel"/>
    <w:tmpl w:val="3A28753E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D1D70C7"/>
    <w:multiLevelType w:val="multilevel"/>
    <w:tmpl w:val="B980E8B0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B364E2"/>
    <w:multiLevelType w:val="multilevel"/>
    <w:tmpl w:val="7FC4E99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62039F4"/>
    <w:multiLevelType w:val="multilevel"/>
    <w:tmpl w:val="158CE4F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7648B4"/>
    <w:multiLevelType w:val="multilevel"/>
    <w:tmpl w:val="508C7D40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45092B"/>
    <w:multiLevelType w:val="multilevel"/>
    <w:tmpl w:val="7E4E0F9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3572872"/>
    <w:multiLevelType w:val="multilevel"/>
    <w:tmpl w:val="0E32D22C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2647A6B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844279"/>
    <w:multiLevelType w:val="multilevel"/>
    <w:tmpl w:val="7E4E0F9A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81E56A8"/>
    <w:multiLevelType w:val="multilevel"/>
    <w:tmpl w:val="80F0093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FF7742C"/>
    <w:multiLevelType w:val="multilevel"/>
    <w:tmpl w:val="87B6BBB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24"/>
  </w:num>
  <w:num w:numId="5">
    <w:abstractNumId w:val="17"/>
  </w:num>
  <w:num w:numId="6">
    <w:abstractNumId w:val="5"/>
  </w:num>
  <w:num w:numId="7">
    <w:abstractNumId w:val="21"/>
  </w:num>
  <w:num w:numId="8">
    <w:abstractNumId w:val="22"/>
  </w:num>
  <w:num w:numId="9">
    <w:abstractNumId w:val="19"/>
  </w:num>
  <w:num w:numId="10">
    <w:abstractNumId w:val="10"/>
  </w:num>
  <w:num w:numId="11">
    <w:abstractNumId w:val="25"/>
  </w:num>
  <w:num w:numId="12">
    <w:abstractNumId w:val="3"/>
  </w:num>
  <w:num w:numId="13">
    <w:abstractNumId w:val="26"/>
  </w:num>
  <w:num w:numId="14">
    <w:abstractNumId w:val="13"/>
  </w:num>
  <w:num w:numId="15">
    <w:abstractNumId w:val="1"/>
  </w:num>
  <w:num w:numId="16">
    <w:abstractNumId w:val="23"/>
  </w:num>
  <w:num w:numId="17">
    <w:abstractNumId w:val="15"/>
  </w:num>
  <w:num w:numId="18">
    <w:abstractNumId w:val="18"/>
  </w:num>
  <w:num w:numId="19">
    <w:abstractNumId w:val="11"/>
  </w:num>
  <w:num w:numId="20">
    <w:abstractNumId w:val="7"/>
  </w:num>
  <w:num w:numId="21">
    <w:abstractNumId w:val="4"/>
  </w:num>
  <w:num w:numId="22">
    <w:abstractNumId w:val="9"/>
  </w:num>
  <w:num w:numId="23">
    <w:abstractNumId w:val="12"/>
  </w:num>
  <w:num w:numId="24">
    <w:abstractNumId w:val="14"/>
  </w:num>
  <w:num w:numId="25">
    <w:abstractNumId w:val="16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3282"/>
    <w:rsid w:val="00004263"/>
    <w:rsid w:val="00011189"/>
    <w:rsid w:val="0001315A"/>
    <w:rsid w:val="00016A2B"/>
    <w:rsid w:val="00020101"/>
    <w:rsid w:val="000229C7"/>
    <w:rsid w:val="00026C74"/>
    <w:rsid w:val="00027A82"/>
    <w:rsid w:val="0003512F"/>
    <w:rsid w:val="00035648"/>
    <w:rsid w:val="000439D6"/>
    <w:rsid w:val="00045E94"/>
    <w:rsid w:val="000536D6"/>
    <w:rsid w:val="00055E59"/>
    <w:rsid w:val="0006156E"/>
    <w:rsid w:val="00065EB8"/>
    <w:rsid w:val="0007487B"/>
    <w:rsid w:val="00082355"/>
    <w:rsid w:val="0008691C"/>
    <w:rsid w:val="00087996"/>
    <w:rsid w:val="000909D3"/>
    <w:rsid w:val="000933DA"/>
    <w:rsid w:val="00094385"/>
    <w:rsid w:val="000B2604"/>
    <w:rsid w:val="000B344E"/>
    <w:rsid w:val="000B6394"/>
    <w:rsid w:val="000F1FC1"/>
    <w:rsid w:val="0010757F"/>
    <w:rsid w:val="00110BFD"/>
    <w:rsid w:val="0011198B"/>
    <w:rsid w:val="00116A04"/>
    <w:rsid w:val="00116CA7"/>
    <w:rsid w:val="00116FDC"/>
    <w:rsid w:val="001256C1"/>
    <w:rsid w:val="00132EC3"/>
    <w:rsid w:val="00143F55"/>
    <w:rsid w:val="00145DE9"/>
    <w:rsid w:val="00146204"/>
    <w:rsid w:val="001470FB"/>
    <w:rsid w:val="001627D6"/>
    <w:rsid w:val="00162BBE"/>
    <w:rsid w:val="001639AE"/>
    <w:rsid w:val="00165291"/>
    <w:rsid w:val="00175944"/>
    <w:rsid w:val="00196109"/>
    <w:rsid w:val="0019786A"/>
    <w:rsid w:val="001B5768"/>
    <w:rsid w:val="001C09C0"/>
    <w:rsid w:val="001C39D1"/>
    <w:rsid w:val="001C79F8"/>
    <w:rsid w:val="001D7A3A"/>
    <w:rsid w:val="001E649A"/>
    <w:rsid w:val="001E6A3D"/>
    <w:rsid w:val="001F700F"/>
    <w:rsid w:val="0020037D"/>
    <w:rsid w:val="00203B60"/>
    <w:rsid w:val="00204363"/>
    <w:rsid w:val="0020613D"/>
    <w:rsid w:val="00216854"/>
    <w:rsid w:val="0022067B"/>
    <w:rsid w:val="00221ED3"/>
    <w:rsid w:val="00222E17"/>
    <w:rsid w:val="0022703A"/>
    <w:rsid w:val="0023399B"/>
    <w:rsid w:val="00235CF4"/>
    <w:rsid w:val="0024111C"/>
    <w:rsid w:val="00246E83"/>
    <w:rsid w:val="00250CAC"/>
    <w:rsid w:val="00257EE7"/>
    <w:rsid w:val="00261580"/>
    <w:rsid w:val="00262DED"/>
    <w:rsid w:val="0026674C"/>
    <w:rsid w:val="00266C90"/>
    <w:rsid w:val="00275CB7"/>
    <w:rsid w:val="002779BC"/>
    <w:rsid w:val="002800D1"/>
    <w:rsid w:val="0028125B"/>
    <w:rsid w:val="00281898"/>
    <w:rsid w:val="00281E3F"/>
    <w:rsid w:val="002831F9"/>
    <w:rsid w:val="00283790"/>
    <w:rsid w:val="00285FE2"/>
    <w:rsid w:val="00297524"/>
    <w:rsid w:val="002A06BA"/>
    <w:rsid w:val="002A7015"/>
    <w:rsid w:val="002B56CC"/>
    <w:rsid w:val="002B61C3"/>
    <w:rsid w:val="002C4E52"/>
    <w:rsid w:val="002D0EEF"/>
    <w:rsid w:val="002D1E71"/>
    <w:rsid w:val="002D462F"/>
    <w:rsid w:val="002D64DD"/>
    <w:rsid w:val="002E5BF1"/>
    <w:rsid w:val="002E5E3B"/>
    <w:rsid w:val="0030361F"/>
    <w:rsid w:val="00322EC5"/>
    <w:rsid w:val="00323A6B"/>
    <w:rsid w:val="003245FE"/>
    <w:rsid w:val="003319EE"/>
    <w:rsid w:val="00331F11"/>
    <w:rsid w:val="003339D9"/>
    <w:rsid w:val="003364C9"/>
    <w:rsid w:val="00340969"/>
    <w:rsid w:val="00340AFE"/>
    <w:rsid w:val="0034655E"/>
    <w:rsid w:val="00360581"/>
    <w:rsid w:val="003608EC"/>
    <w:rsid w:val="00362991"/>
    <w:rsid w:val="00364312"/>
    <w:rsid w:val="0036659C"/>
    <w:rsid w:val="003717A7"/>
    <w:rsid w:val="00373766"/>
    <w:rsid w:val="00380BC2"/>
    <w:rsid w:val="00381A9B"/>
    <w:rsid w:val="003931EE"/>
    <w:rsid w:val="0039494D"/>
    <w:rsid w:val="003A1C0F"/>
    <w:rsid w:val="003A3012"/>
    <w:rsid w:val="003A78CB"/>
    <w:rsid w:val="003B1997"/>
    <w:rsid w:val="003B47CF"/>
    <w:rsid w:val="003C1F21"/>
    <w:rsid w:val="003C4D9B"/>
    <w:rsid w:val="003F16CA"/>
    <w:rsid w:val="003F69EB"/>
    <w:rsid w:val="00400792"/>
    <w:rsid w:val="00410735"/>
    <w:rsid w:val="00410B85"/>
    <w:rsid w:val="00413563"/>
    <w:rsid w:val="00421AC1"/>
    <w:rsid w:val="00432070"/>
    <w:rsid w:val="0043426D"/>
    <w:rsid w:val="00436678"/>
    <w:rsid w:val="00441383"/>
    <w:rsid w:val="00441F14"/>
    <w:rsid w:val="00441F1A"/>
    <w:rsid w:val="00444048"/>
    <w:rsid w:val="00446559"/>
    <w:rsid w:val="00450590"/>
    <w:rsid w:val="00452170"/>
    <w:rsid w:val="00454837"/>
    <w:rsid w:val="00456465"/>
    <w:rsid w:val="00457098"/>
    <w:rsid w:val="004711D1"/>
    <w:rsid w:val="00473021"/>
    <w:rsid w:val="004735E9"/>
    <w:rsid w:val="00475D2E"/>
    <w:rsid w:val="0048337A"/>
    <w:rsid w:val="004914A7"/>
    <w:rsid w:val="00492238"/>
    <w:rsid w:val="0049400C"/>
    <w:rsid w:val="004A0B19"/>
    <w:rsid w:val="004A43EB"/>
    <w:rsid w:val="004B0B31"/>
    <w:rsid w:val="004B3B2B"/>
    <w:rsid w:val="004C62EC"/>
    <w:rsid w:val="004D142C"/>
    <w:rsid w:val="004D4113"/>
    <w:rsid w:val="004D71F0"/>
    <w:rsid w:val="004E173C"/>
    <w:rsid w:val="004F1B6C"/>
    <w:rsid w:val="004F367D"/>
    <w:rsid w:val="004F7AE4"/>
    <w:rsid w:val="00500545"/>
    <w:rsid w:val="00502B3A"/>
    <w:rsid w:val="00510CBD"/>
    <w:rsid w:val="00510FC8"/>
    <w:rsid w:val="005113C4"/>
    <w:rsid w:val="00511458"/>
    <w:rsid w:val="00520535"/>
    <w:rsid w:val="005266A4"/>
    <w:rsid w:val="00526C24"/>
    <w:rsid w:val="0053156D"/>
    <w:rsid w:val="005321E8"/>
    <w:rsid w:val="00532833"/>
    <w:rsid w:val="00543B3C"/>
    <w:rsid w:val="005538C8"/>
    <w:rsid w:val="00557BA5"/>
    <w:rsid w:val="00562CE7"/>
    <w:rsid w:val="00565CDA"/>
    <w:rsid w:val="00565E5F"/>
    <w:rsid w:val="00571120"/>
    <w:rsid w:val="00572070"/>
    <w:rsid w:val="00576FCF"/>
    <w:rsid w:val="00584F97"/>
    <w:rsid w:val="0058561E"/>
    <w:rsid w:val="0059295E"/>
    <w:rsid w:val="005A1553"/>
    <w:rsid w:val="005A39BD"/>
    <w:rsid w:val="005A5365"/>
    <w:rsid w:val="005A75A1"/>
    <w:rsid w:val="005C3178"/>
    <w:rsid w:val="005C6322"/>
    <w:rsid w:val="006069A4"/>
    <w:rsid w:val="00610D32"/>
    <w:rsid w:val="006121BB"/>
    <w:rsid w:val="006138C2"/>
    <w:rsid w:val="0061663D"/>
    <w:rsid w:val="00620A01"/>
    <w:rsid w:val="00624A78"/>
    <w:rsid w:val="0063475E"/>
    <w:rsid w:val="00636768"/>
    <w:rsid w:val="00641A36"/>
    <w:rsid w:val="00642970"/>
    <w:rsid w:val="00645950"/>
    <w:rsid w:val="00651113"/>
    <w:rsid w:val="00654039"/>
    <w:rsid w:val="00661243"/>
    <w:rsid w:val="006717C1"/>
    <w:rsid w:val="00671C68"/>
    <w:rsid w:val="0067265D"/>
    <w:rsid w:val="00674AD6"/>
    <w:rsid w:val="006768E2"/>
    <w:rsid w:val="00676B01"/>
    <w:rsid w:val="00685D2C"/>
    <w:rsid w:val="00690052"/>
    <w:rsid w:val="0069270E"/>
    <w:rsid w:val="0069599A"/>
    <w:rsid w:val="006A54FE"/>
    <w:rsid w:val="006D3B62"/>
    <w:rsid w:val="006D5EF5"/>
    <w:rsid w:val="006E3B18"/>
    <w:rsid w:val="006F0694"/>
    <w:rsid w:val="006F5A26"/>
    <w:rsid w:val="006F5A40"/>
    <w:rsid w:val="00700C57"/>
    <w:rsid w:val="00703413"/>
    <w:rsid w:val="00706C42"/>
    <w:rsid w:val="00712AE8"/>
    <w:rsid w:val="00732F2C"/>
    <w:rsid w:val="0073774E"/>
    <w:rsid w:val="00737A47"/>
    <w:rsid w:val="00741810"/>
    <w:rsid w:val="0075503A"/>
    <w:rsid w:val="00764DEB"/>
    <w:rsid w:val="0076569B"/>
    <w:rsid w:val="007657D9"/>
    <w:rsid w:val="00765958"/>
    <w:rsid w:val="00767838"/>
    <w:rsid w:val="0077619C"/>
    <w:rsid w:val="00777D61"/>
    <w:rsid w:val="0079015F"/>
    <w:rsid w:val="00791B22"/>
    <w:rsid w:val="00791F20"/>
    <w:rsid w:val="007A153B"/>
    <w:rsid w:val="007A1C82"/>
    <w:rsid w:val="007A745B"/>
    <w:rsid w:val="007B0E07"/>
    <w:rsid w:val="007B62A9"/>
    <w:rsid w:val="007B71F4"/>
    <w:rsid w:val="007B726B"/>
    <w:rsid w:val="007C1375"/>
    <w:rsid w:val="007C3817"/>
    <w:rsid w:val="007C4125"/>
    <w:rsid w:val="007C64E8"/>
    <w:rsid w:val="007C7B17"/>
    <w:rsid w:val="007D07B7"/>
    <w:rsid w:val="007D200E"/>
    <w:rsid w:val="007D2BC6"/>
    <w:rsid w:val="007D48D4"/>
    <w:rsid w:val="007E7960"/>
    <w:rsid w:val="007F1C2B"/>
    <w:rsid w:val="007F5878"/>
    <w:rsid w:val="00804024"/>
    <w:rsid w:val="00814305"/>
    <w:rsid w:val="00823E04"/>
    <w:rsid w:val="00841A91"/>
    <w:rsid w:val="00843C60"/>
    <w:rsid w:val="008448A8"/>
    <w:rsid w:val="008510E0"/>
    <w:rsid w:val="00852056"/>
    <w:rsid w:val="0085257A"/>
    <w:rsid w:val="008563AB"/>
    <w:rsid w:val="00866366"/>
    <w:rsid w:val="00874517"/>
    <w:rsid w:val="00875359"/>
    <w:rsid w:val="0088190F"/>
    <w:rsid w:val="00881D99"/>
    <w:rsid w:val="008841C3"/>
    <w:rsid w:val="00894C41"/>
    <w:rsid w:val="008A0039"/>
    <w:rsid w:val="008C52B7"/>
    <w:rsid w:val="008C6A08"/>
    <w:rsid w:val="008D45BA"/>
    <w:rsid w:val="008F10F9"/>
    <w:rsid w:val="008F2613"/>
    <w:rsid w:val="008F76EE"/>
    <w:rsid w:val="008F7CEE"/>
    <w:rsid w:val="0090300F"/>
    <w:rsid w:val="00907947"/>
    <w:rsid w:val="00912AB4"/>
    <w:rsid w:val="00915346"/>
    <w:rsid w:val="00916819"/>
    <w:rsid w:val="00923C4E"/>
    <w:rsid w:val="00930A0F"/>
    <w:rsid w:val="0093170D"/>
    <w:rsid w:val="009321B9"/>
    <w:rsid w:val="0093336F"/>
    <w:rsid w:val="00936A7B"/>
    <w:rsid w:val="00941E79"/>
    <w:rsid w:val="00946884"/>
    <w:rsid w:val="009519E6"/>
    <w:rsid w:val="00953B6A"/>
    <w:rsid w:val="009542E4"/>
    <w:rsid w:val="00955BF8"/>
    <w:rsid w:val="00955FF0"/>
    <w:rsid w:val="00965253"/>
    <w:rsid w:val="00967634"/>
    <w:rsid w:val="00972AEC"/>
    <w:rsid w:val="00980FB8"/>
    <w:rsid w:val="009862EB"/>
    <w:rsid w:val="0098724F"/>
    <w:rsid w:val="00990B0C"/>
    <w:rsid w:val="00991BA7"/>
    <w:rsid w:val="00993580"/>
    <w:rsid w:val="00994DCA"/>
    <w:rsid w:val="009A0E2B"/>
    <w:rsid w:val="009A5265"/>
    <w:rsid w:val="009B220F"/>
    <w:rsid w:val="009B3F90"/>
    <w:rsid w:val="009B7935"/>
    <w:rsid w:val="009C1660"/>
    <w:rsid w:val="009C23EE"/>
    <w:rsid w:val="009C4031"/>
    <w:rsid w:val="009C5335"/>
    <w:rsid w:val="009D1E55"/>
    <w:rsid w:val="009D3BF8"/>
    <w:rsid w:val="009D561D"/>
    <w:rsid w:val="009D578D"/>
    <w:rsid w:val="009E3ABC"/>
    <w:rsid w:val="009F6C62"/>
    <w:rsid w:val="009F73BE"/>
    <w:rsid w:val="00A02246"/>
    <w:rsid w:val="00A06901"/>
    <w:rsid w:val="00A10039"/>
    <w:rsid w:val="00A10535"/>
    <w:rsid w:val="00A12D63"/>
    <w:rsid w:val="00A12FA2"/>
    <w:rsid w:val="00A31491"/>
    <w:rsid w:val="00A35C13"/>
    <w:rsid w:val="00A3648F"/>
    <w:rsid w:val="00A37364"/>
    <w:rsid w:val="00A4677C"/>
    <w:rsid w:val="00A47F88"/>
    <w:rsid w:val="00A5537D"/>
    <w:rsid w:val="00A6281A"/>
    <w:rsid w:val="00A66DF7"/>
    <w:rsid w:val="00A70544"/>
    <w:rsid w:val="00A70AFD"/>
    <w:rsid w:val="00A70EE2"/>
    <w:rsid w:val="00A7163A"/>
    <w:rsid w:val="00A9001A"/>
    <w:rsid w:val="00A91BCB"/>
    <w:rsid w:val="00A978EF"/>
    <w:rsid w:val="00AB1066"/>
    <w:rsid w:val="00AB3BE2"/>
    <w:rsid w:val="00AB3FA8"/>
    <w:rsid w:val="00AB562B"/>
    <w:rsid w:val="00AB5FCF"/>
    <w:rsid w:val="00AB6BDD"/>
    <w:rsid w:val="00AC10AE"/>
    <w:rsid w:val="00AC28BB"/>
    <w:rsid w:val="00AC59C4"/>
    <w:rsid w:val="00AD426D"/>
    <w:rsid w:val="00AD564E"/>
    <w:rsid w:val="00AD6E66"/>
    <w:rsid w:val="00AD7F12"/>
    <w:rsid w:val="00AF1E95"/>
    <w:rsid w:val="00AF673D"/>
    <w:rsid w:val="00B07601"/>
    <w:rsid w:val="00B07D8E"/>
    <w:rsid w:val="00B1202A"/>
    <w:rsid w:val="00B12622"/>
    <w:rsid w:val="00B1477A"/>
    <w:rsid w:val="00B154F9"/>
    <w:rsid w:val="00B21E4D"/>
    <w:rsid w:val="00B22D2A"/>
    <w:rsid w:val="00B26BC1"/>
    <w:rsid w:val="00B27500"/>
    <w:rsid w:val="00B27E32"/>
    <w:rsid w:val="00B34C2B"/>
    <w:rsid w:val="00B40F92"/>
    <w:rsid w:val="00B41CAB"/>
    <w:rsid w:val="00B4789C"/>
    <w:rsid w:val="00B479AC"/>
    <w:rsid w:val="00B51568"/>
    <w:rsid w:val="00B60A77"/>
    <w:rsid w:val="00B655C3"/>
    <w:rsid w:val="00B66B11"/>
    <w:rsid w:val="00B70F92"/>
    <w:rsid w:val="00B72126"/>
    <w:rsid w:val="00B744A8"/>
    <w:rsid w:val="00B80755"/>
    <w:rsid w:val="00B814D6"/>
    <w:rsid w:val="00B84B03"/>
    <w:rsid w:val="00B8580A"/>
    <w:rsid w:val="00B86008"/>
    <w:rsid w:val="00B868D0"/>
    <w:rsid w:val="00B932AB"/>
    <w:rsid w:val="00BA5583"/>
    <w:rsid w:val="00BB0208"/>
    <w:rsid w:val="00BB029E"/>
    <w:rsid w:val="00BB3357"/>
    <w:rsid w:val="00BB404D"/>
    <w:rsid w:val="00BD1607"/>
    <w:rsid w:val="00BD3ABF"/>
    <w:rsid w:val="00BD5BFB"/>
    <w:rsid w:val="00BE1816"/>
    <w:rsid w:val="00BF0F99"/>
    <w:rsid w:val="00BF190B"/>
    <w:rsid w:val="00BF30CE"/>
    <w:rsid w:val="00BF5FCC"/>
    <w:rsid w:val="00BF6024"/>
    <w:rsid w:val="00C00497"/>
    <w:rsid w:val="00C00896"/>
    <w:rsid w:val="00C06F77"/>
    <w:rsid w:val="00C1165B"/>
    <w:rsid w:val="00C123F2"/>
    <w:rsid w:val="00C1401B"/>
    <w:rsid w:val="00C2281E"/>
    <w:rsid w:val="00C327DB"/>
    <w:rsid w:val="00C34373"/>
    <w:rsid w:val="00C40205"/>
    <w:rsid w:val="00C41919"/>
    <w:rsid w:val="00C46176"/>
    <w:rsid w:val="00C548B9"/>
    <w:rsid w:val="00C55FE5"/>
    <w:rsid w:val="00C56145"/>
    <w:rsid w:val="00C662C7"/>
    <w:rsid w:val="00C67049"/>
    <w:rsid w:val="00C70827"/>
    <w:rsid w:val="00C7097E"/>
    <w:rsid w:val="00C72355"/>
    <w:rsid w:val="00C806DA"/>
    <w:rsid w:val="00C812DE"/>
    <w:rsid w:val="00C83B04"/>
    <w:rsid w:val="00C86780"/>
    <w:rsid w:val="00C9076D"/>
    <w:rsid w:val="00C90C89"/>
    <w:rsid w:val="00C9328A"/>
    <w:rsid w:val="00C96D3C"/>
    <w:rsid w:val="00CA0E13"/>
    <w:rsid w:val="00CA0F38"/>
    <w:rsid w:val="00CA1374"/>
    <w:rsid w:val="00CA14D8"/>
    <w:rsid w:val="00CA3326"/>
    <w:rsid w:val="00CA3D1B"/>
    <w:rsid w:val="00CA7415"/>
    <w:rsid w:val="00CB3316"/>
    <w:rsid w:val="00CB63F3"/>
    <w:rsid w:val="00CC12B2"/>
    <w:rsid w:val="00CC44D7"/>
    <w:rsid w:val="00CC49C5"/>
    <w:rsid w:val="00CC518C"/>
    <w:rsid w:val="00CC556B"/>
    <w:rsid w:val="00CC5AED"/>
    <w:rsid w:val="00CD0C88"/>
    <w:rsid w:val="00CD32C8"/>
    <w:rsid w:val="00CE2169"/>
    <w:rsid w:val="00CE52FC"/>
    <w:rsid w:val="00CF15EC"/>
    <w:rsid w:val="00CF20A9"/>
    <w:rsid w:val="00CF224E"/>
    <w:rsid w:val="00CF33BB"/>
    <w:rsid w:val="00CF4C13"/>
    <w:rsid w:val="00CF4C7F"/>
    <w:rsid w:val="00CF7A2E"/>
    <w:rsid w:val="00D006AD"/>
    <w:rsid w:val="00D009A6"/>
    <w:rsid w:val="00D07B54"/>
    <w:rsid w:val="00D11B58"/>
    <w:rsid w:val="00D14140"/>
    <w:rsid w:val="00D22AE2"/>
    <w:rsid w:val="00D240D0"/>
    <w:rsid w:val="00D243D6"/>
    <w:rsid w:val="00D33275"/>
    <w:rsid w:val="00D37973"/>
    <w:rsid w:val="00D52395"/>
    <w:rsid w:val="00D52D20"/>
    <w:rsid w:val="00D55A70"/>
    <w:rsid w:val="00D5666B"/>
    <w:rsid w:val="00D57858"/>
    <w:rsid w:val="00D60A7B"/>
    <w:rsid w:val="00D70AE5"/>
    <w:rsid w:val="00D72BF7"/>
    <w:rsid w:val="00D8423E"/>
    <w:rsid w:val="00D86586"/>
    <w:rsid w:val="00D875BE"/>
    <w:rsid w:val="00D91CAB"/>
    <w:rsid w:val="00D95C3B"/>
    <w:rsid w:val="00DA0DE1"/>
    <w:rsid w:val="00DA1872"/>
    <w:rsid w:val="00DA2E47"/>
    <w:rsid w:val="00DA4D6E"/>
    <w:rsid w:val="00DB00E9"/>
    <w:rsid w:val="00DB7A87"/>
    <w:rsid w:val="00DC5268"/>
    <w:rsid w:val="00DE10D6"/>
    <w:rsid w:val="00DE17AE"/>
    <w:rsid w:val="00DE3703"/>
    <w:rsid w:val="00DE5E49"/>
    <w:rsid w:val="00DE6AEF"/>
    <w:rsid w:val="00DF45A8"/>
    <w:rsid w:val="00DF4775"/>
    <w:rsid w:val="00DF782C"/>
    <w:rsid w:val="00E0259C"/>
    <w:rsid w:val="00E06EA7"/>
    <w:rsid w:val="00E13A64"/>
    <w:rsid w:val="00E14564"/>
    <w:rsid w:val="00E230A9"/>
    <w:rsid w:val="00E465B4"/>
    <w:rsid w:val="00E5005C"/>
    <w:rsid w:val="00E56AAF"/>
    <w:rsid w:val="00E70D80"/>
    <w:rsid w:val="00E80468"/>
    <w:rsid w:val="00E874B2"/>
    <w:rsid w:val="00EA1551"/>
    <w:rsid w:val="00EA15BD"/>
    <w:rsid w:val="00EA7FB3"/>
    <w:rsid w:val="00EB212D"/>
    <w:rsid w:val="00EB43A9"/>
    <w:rsid w:val="00EB6B0D"/>
    <w:rsid w:val="00EC2854"/>
    <w:rsid w:val="00EC58E1"/>
    <w:rsid w:val="00EC6F01"/>
    <w:rsid w:val="00ED1A33"/>
    <w:rsid w:val="00ED660A"/>
    <w:rsid w:val="00ED70B8"/>
    <w:rsid w:val="00EE1C15"/>
    <w:rsid w:val="00EF226A"/>
    <w:rsid w:val="00EF5699"/>
    <w:rsid w:val="00EF7733"/>
    <w:rsid w:val="00F04497"/>
    <w:rsid w:val="00F15503"/>
    <w:rsid w:val="00F16468"/>
    <w:rsid w:val="00F2184F"/>
    <w:rsid w:val="00F25B1A"/>
    <w:rsid w:val="00F313C7"/>
    <w:rsid w:val="00F37313"/>
    <w:rsid w:val="00F40F61"/>
    <w:rsid w:val="00F423C4"/>
    <w:rsid w:val="00F475D3"/>
    <w:rsid w:val="00F55336"/>
    <w:rsid w:val="00F56352"/>
    <w:rsid w:val="00F56735"/>
    <w:rsid w:val="00F62348"/>
    <w:rsid w:val="00F72D1D"/>
    <w:rsid w:val="00F85FB7"/>
    <w:rsid w:val="00F86CB4"/>
    <w:rsid w:val="00F87378"/>
    <w:rsid w:val="00F9071D"/>
    <w:rsid w:val="00FC0CC7"/>
    <w:rsid w:val="00FC0D2F"/>
    <w:rsid w:val="00FC2209"/>
    <w:rsid w:val="00FC2594"/>
    <w:rsid w:val="00FD4A94"/>
    <w:rsid w:val="00FD5369"/>
    <w:rsid w:val="00FE412B"/>
    <w:rsid w:val="00FF15C1"/>
    <w:rsid w:val="00FF3F8F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."/>
  <w:listSeparator w:val=","/>
  <w15:chartTrackingRefBased/>
  <w15:docId w15:val="{EED8EBAC-8EAC-479C-9211-F6A01403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uiPriority w:val="99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DefaultText">
    <w:name w:val="Default Text"/>
    <w:basedOn w:val="a"/>
    <w:rsid w:val="00CA3D1B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aa">
    <w:name w:val="List Paragraph"/>
    <w:basedOn w:val="a"/>
    <w:uiPriority w:val="34"/>
    <w:qFormat/>
    <w:rsid w:val="00CA3D1B"/>
    <w:pPr>
      <w:ind w:leftChars="200" w:left="480"/>
    </w:pPr>
  </w:style>
  <w:style w:type="paragraph" w:styleId="ab">
    <w:name w:val="Balloon Text"/>
    <w:basedOn w:val="a"/>
    <w:link w:val="ac"/>
    <w:rsid w:val="00E230A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E230A9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