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02371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1D" w:rsidRDefault="0002371D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1D" w:rsidRDefault="0002371D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1D" w:rsidRDefault="0002371D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1D" w:rsidRDefault="0002371D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02371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1D" w:rsidRDefault="0002371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5"/>
                <w:attr w:name="Month" w:val="7"/>
                <w:attr w:name="Day" w:val="15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2005/07/15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1D" w:rsidRDefault="0002371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1D" w:rsidRDefault="0002371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sanyi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1D" w:rsidRDefault="0002371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2371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1D" w:rsidRDefault="0002371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4"/>
                <w:attr w:name="Day" w:val="11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2006/4/11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1D" w:rsidRDefault="0002371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UPDATE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1D" w:rsidRDefault="0002371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sanyi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1D" w:rsidRDefault="0002371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676A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6A8" w:rsidRDefault="009676A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8"/>
                <w:attr w:name="Day" w:val="17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2009/8/17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1E4" w:rsidRDefault="00DB01E4" w:rsidP="00DB01E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在3.案件輸入調整流程</w:t>
            </w:r>
          </w:p>
          <w:p w:rsidR="009676A8" w:rsidRDefault="009676A8" w:rsidP="005043C4">
            <w:pPr>
              <w:pStyle w:val="Tabletext"/>
              <w:numPr>
                <w:ilvl w:val="0"/>
                <w:numId w:val="20"/>
              </w:numPr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先鎖檔 AB_14Z005</w:t>
            </w:r>
          </w:p>
          <w:p w:rsidR="009676A8" w:rsidRDefault="009676A8" w:rsidP="009676A8">
            <w:pPr>
              <w:pStyle w:val="Tabletext"/>
              <w:numPr>
                <w:ilvl w:val="0"/>
                <w:numId w:val="20"/>
              </w:numPr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新增資料庫(DTAAI010</w:t>
            </w:r>
            <w:r w:rsidR="00F13DC0">
              <w:rPr>
                <w:rFonts w:ascii="新細明體" w:hAnsi="新細明體" w:hint="eastAsia"/>
                <w:bCs/>
                <w:lang w:eastAsia="zh-TW"/>
              </w:rPr>
              <w:t>、DTAAI001</w:t>
            </w:r>
            <w:r>
              <w:rPr>
                <w:rFonts w:ascii="新細明體" w:hAnsi="新細明體" w:hint="eastAsia"/>
                <w:bCs/>
                <w:lang w:eastAsia="zh-TW"/>
              </w:rPr>
              <w:t>)</w:t>
            </w:r>
          </w:p>
          <w:p w:rsidR="009676A8" w:rsidRDefault="009676A8" w:rsidP="009676A8">
            <w:pPr>
              <w:pStyle w:val="Tabletext"/>
              <w:numPr>
                <w:ilvl w:val="0"/>
                <w:numId w:val="20"/>
              </w:numPr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MQ更新HOST主檔</w:t>
            </w:r>
          </w:p>
          <w:p w:rsidR="009676A8" w:rsidRDefault="009676A8" w:rsidP="009676A8">
            <w:pPr>
              <w:pStyle w:val="Tabletext"/>
              <w:numPr>
                <w:ilvl w:val="0"/>
                <w:numId w:val="20"/>
              </w:numPr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 xml:space="preserve">更新資料庫(DTAAI010) </w:t>
            </w:r>
            <w:r w:rsidR="009A318D" w:rsidRPr="009A318D">
              <w:rPr>
                <w:rFonts w:ascii="新細明體" w:hAnsi="新細明體"/>
                <w:bCs/>
                <w:lang w:eastAsia="zh-TW"/>
              </w:rPr>
              <w:sym w:font="Wingdings" w:char="F0DF"/>
            </w:r>
            <w:r>
              <w:rPr>
                <w:rFonts w:ascii="新細明體" w:hAnsi="新細明體" w:hint="eastAsia"/>
                <w:bCs/>
                <w:lang w:eastAsia="zh-TW"/>
              </w:rPr>
              <w:t xml:space="preserve"> 更新流水號</w:t>
            </w:r>
          </w:p>
          <w:p w:rsidR="009676A8" w:rsidRDefault="009676A8" w:rsidP="009676A8">
            <w:pPr>
              <w:pStyle w:val="Tabletext"/>
              <w:numPr>
                <w:ilvl w:val="0"/>
                <w:numId w:val="20"/>
              </w:numPr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解鎖</w:t>
            </w:r>
            <w:r w:rsidR="0064477D">
              <w:rPr>
                <w:rFonts w:ascii="新細明體" w:hAnsi="新細明體" w:hint="eastAsia"/>
                <w:bCs/>
                <w:lang w:eastAsia="zh-TW"/>
              </w:rPr>
              <w:t xml:space="preserve"> AB_14Z006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6A8" w:rsidRDefault="009676A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SANYI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6A8" w:rsidRDefault="009676A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3750E" w:rsidRPr="00F956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750E" w:rsidRPr="00F9567D" w:rsidRDefault="00F3750E">
            <w:pPr>
              <w:pStyle w:val="Tabletext"/>
              <w:rPr>
                <w:rFonts w:ascii="新細明體" w:hAnsi="新細明體" w:hint="eastAsia"/>
                <w:bCs/>
                <w:color w:val="215868"/>
                <w:lang w:eastAsia="zh-TW"/>
              </w:rPr>
            </w:pPr>
            <w:r w:rsidRPr="00F9567D">
              <w:rPr>
                <w:rFonts w:ascii="新細明體" w:hAnsi="新細明體" w:hint="eastAsia"/>
                <w:bCs/>
                <w:color w:val="215868"/>
                <w:lang w:eastAsia="zh-TW"/>
              </w:rPr>
              <w:t>2011/03/28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750E" w:rsidRPr="00F9567D" w:rsidRDefault="00F3750E" w:rsidP="00DB01E4">
            <w:pPr>
              <w:pStyle w:val="Tabletext"/>
              <w:rPr>
                <w:rFonts w:ascii="新細明體" w:hAnsi="新細明體" w:hint="eastAsia"/>
                <w:bCs/>
                <w:color w:val="215868"/>
                <w:lang w:eastAsia="zh-TW"/>
              </w:rPr>
            </w:pPr>
            <w:r w:rsidRPr="00F9567D">
              <w:rPr>
                <w:rFonts w:ascii="新細明體" w:hAnsi="新細明體" w:hint="eastAsia"/>
                <w:bCs/>
                <w:color w:val="215868"/>
                <w:lang w:eastAsia="zh-TW"/>
              </w:rPr>
              <w:t>經手人轄區判斷修改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750E" w:rsidRPr="00F9567D" w:rsidRDefault="00F3750E">
            <w:pPr>
              <w:pStyle w:val="Tabletext"/>
              <w:rPr>
                <w:rFonts w:ascii="新細明體" w:hAnsi="新細明體" w:hint="eastAsia"/>
                <w:bCs/>
                <w:color w:val="215868"/>
                <w:lang w:eastAsia="zh-TW"/>
              </w:rPr>
            </w:pPr>
            <w:r w:rsidRPr="00F9567D">
              <w:rPr>
                <w:rFonts w:ascii="新細明體" w:hAnsi="新細明體" w:hint="eastAsia"/>
                <w:bCs/>
                <w:color w:val="215868"/>
                <w:lang w:eastAsia="zh-TW"/>
              </w:rPr>
              <w:t>慈蓮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750E" w:rsidRPr="00F9567D" w:rsidRDefault="00F3750E">
            <w:pPr>
              <w:pStyle w:val="Tabletext"/>
              <w:rPr>
                <w:rFonts w:ascii="新細明體" w:hAnsi="新細明體" w:hint="eastAsia"/>
                <w:bCs/>
                <w:color w:val="215868"/>
                <w:lang w:eastAsia="zh-TW"/>
              </w:rPr>
            </w:pPr>
          </w:p>
        </w:tc>
      </w:tr>
      <w:tr w:rsidR="00DF33BA" w:rsidRPr="00F956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3BA" w:rsidRPr="00F9567D" w:rsidRDefault="00DF33BA">
            <w:pPr>
              <w:pStyle w:val="Tabletext"/>
              <w:rPr>
                <w:rFonts w:ascii="新細明體" w:hAnsi="新細明體" w:hint="eastAsia"/>
                <w:bCs/>
                <w:color w:val="215868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215868"/>
                <w:lang w:eastAsia="zh-TW"/>
              </w:rPr>
              <w:t>2011/07/25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3BA" w:rsidRPr="00F9567D" w:rsidRDefault="00DF33BA" w:rsidP="009D5015">
            <w:pPr>
              <w:pStyle w:val="Tabletext"/>
              <w:rPr>
                <w:rFonts w:ascii="新細明體" w:hAnsi="新細明體" w:hint="eastAsia"/>
                <w:bCs/>
                <w:color w:val="215868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215868"/>
                <w:lang w:eastAsia="zh-TW"/>
              </w:rPr>
              <w:t>增加保戶設控</w:t>
            </w:r>
            <w:r w:rsidR="009D5015">
              <w:rPr>
                <w:rFonts w:ascii="新細明體" w:hAnsi="新細明體" w:hint="eastAsia"/>
                <w:bCs/>
                <w:color w:val="215868"/>
                <w:lang w:eastAsia="zh-TW"/>
              </w:rPr>
              <w:t>，預付天數改為最多七天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3BA" w:rsidRPr="009D5015" w:rsidRDefault="009D5015">
            <w:pPr>
              <w:pStyle w:val="Tabletext"/>
              <w:rPr>
                <w:rFonts w:ascii="新細明體" w:hAnsi="新細明體" w:hint="eastAsia"/>
                <w:bCs/>
                <w:color w:val="215868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215868"/>
                <w:lang w:eastAsia="zh-TW"/>
              </w:rPr>
              <w:t>慈蓮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3BA" w:rsidRPr="00F9567D" w:rsidRDefault="00DF33BA">
            <w:pPr>
              <w:pStyle w:val="Tabletext"/>
              <w:rPr>
                <w:rFonts w:ascii="新細明體" w:hAnsi="新細明體" w:hint="eastAsia"/>
                <w:bCs/>
                <w:color w:val="215868"/>
                <w:lang w:eastAsia="zh-TW"/>
              </w:rPr>
            </w:pPr>
          </w:p>
        </w:tc>
      </w:tr>
      <w:tr w:rsidR="009B0577" w:rsidRPr="00D436E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577" w:rsidRPr="00D436EB" w:rsidRDefault="009B0577">
            <w:pPr>
              <w:pStyle w:val="Tabletext"/>
              <w:rPr>
                <w:rFonts w:ascii="新細明體" w:hAnsi="新細明體" w:hint="eastAsia"/>
                <w:bCs/>
                <w:color w:val="4F6228"/>
                <w:lang w:eastAsia="zh-TW"/>
              </w:rPr>
            </w:pPr>
            <w:r w:rsidRPr="00D436EB">
              <w:rPr>
                <w:rFonts w:ascii="新細明體" w:hAnsi="新細明體" w:hint="eastAsia"/>
                <w:bCs/>
                <w:color w:val="4F6228"/>
                <w:lang w:eastAsia="zh-TW"/>
              </w:rPr>
              <w:t>2011/08/22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577" w:rsidRPr="00D436EB" w:rsidRDefault="009B0577" w:rsidP="009D5015">
            <w:pPr>
              <w:pStyle w:val="Tabletext"/>
              <w:rPr>
                <w:rFonts w:ascii="新細明體" w:hAnsi="新細明體" w:hint="eastAsia"/>
                <w:bCs/>
                <w:color w:val="4F6228"/>
                <w:lang w:eastAsia="zh-TW"/>
              </w:rPr>
            </w:pPr>
            <w:r w:rsidRPr="00D436EB">
              <w:rPr>
                <w:rFonts w:ascii="新細明體" w:hAnsi="新細明體" w:hint="eastAsia"/>
                <w:bCs/>
                <w:color w:val="4F6228"/>
                <w:lang w:eastAsia="zh-TW"/>
              </w:rPr>
              <w:t>預付金改匯給保戶，並可在平版電腦執行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577" w:rsidRPr="00D436EB" w:rsidRDefault="009B0577">
            <w:pPr>
              <w:pStyle w:val="Tabletext"/>
              <w:rPr>
                <w:rFonts w:ascii="新細明體" w:hAnsi="新細明體" w:hint="eastAsia"/>
                <w:bCs/>
                <w:color w:val="4F6228"/>
                <w:lang w:eastAsia="zh-TW"/>
              </w:rPr>
            </w:pPr>
            <w:r w:rsidRPr="00D436EB">
              <w:rPr>
                <w:rFonts w:ascii="新細明體" w:hAnsi="新細明體" w:hint="eastAsia"/>
                <w:bCs/>
                <w:color w:val="4F6228"/>
                <w:lang w:eastAsia="zh-TW"/>
              </w:rPr>
              <w:t>慈蓮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577" w:rsidRPr="00D436EB" w:rsidRDefault="009B0577">
            <w:pPr>
              <w:pStyle w:val="Tabletext"/>
              <w:rPr>
                <w:rFonts w:ascii="新細明體" w:hAnsi="新細明體" w:hint="eastAsia"/>
                <w:bCs/>
                <w:color w:val="4F6228"/>
                <w:lang w:eastAsia="zh-TW"/>
              </w:rPr>
            </w:pPr>
          </w:p>
        </w:tc>
      </w:tr>
      <w:tr w:rsidR="004C5FAD" w:rsidRPr="004C5FA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FAD" w:rsidRPr="004C5FAD" w:rsidRDefault="004C5FAD">
            <w:pPr>
              <w:pStyle w:val="Tabletext"/>
              <w:rPr>
                <w:rFonts w:ascii="新細明體" w:hAnsi="新細明體" w:hint="eastAsia"/>
                <w:bCs/>
                <w:color w:val="7030A0"/>
                <w:lang w:eastAsia="zh-TW"/>
              </w:rPr>
            </w:pPr>
            <w:r w:rsidRPr="004C5FAD">
              <w:rPr>
                <w:rFonts w:ascii="新細明體" w:hAnsi="新細明體" w:hint="eastAsia"/>
                <w:bCs/>
                <w:color w:val="7030A0"/>
                <w:lang w:eastAsia="zh-TW"/>
              </w:rPr>
              <w:t>2012/01/11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FAD" w:rsidRPr="004C5FAD" w:rsidRDefault="004C5FAD" w:rsidP="009D5015">
            <w:pPr>
              <w:pStyle w:val="Tabletext"/>
              <w:rPr>
                <w:rFonts w:ascii="新細明體" w:hAnsi="新細明體" w:hint="eastAsia"/>
                <w:bCs/>
                <w:color w:val="7030A0"/>
                <w:lang w:eastAsia="zh-TW"/>
              </w:rPr>
            </w:pPr>
            <w:r w:rsidRPr="004C5FAD">
              <w:rPr>
                <w:rFonts w:ascii="新細明體" w:hAnsi="新細明體" w:hint="eastAsia"/>
                <w:bCs/>
                <w:color w:val="7030A0"/>
                <w:lang w:eastAsia="zh-TW"/>
              </w:rPr>
              <w:t>自動帶入事故者姓名及生日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FAD" w:rsidRPr="004C5FAD" w:rsidRDefault="004C5FAD">
            <w:pPr>
              <w:pStyle w:val="Tabletext"/>
              <w:rPr>
                <w:rFonts w:ascii="新細明體" w:hAnsi="新細明體" w:hint="eastAsia"/>
                <w:bCs/>
                <w:color w:val="7030A0"/>
                <w:lang w:eastAsia="zh-TW"/>
              </w:rPr>
            </w:pPr>
            <w:r w:rsidRPr="004C5FAD">
              <w:rPr>
                <w:rFonts w:ascii="新細明體" w:hAnsi="新細明體" w:hint="eastAsia"/>
                <w:bCs/>
                <w:color w:val="7030A0"/>
                <w:lang w:eastAsia="zh-TW"/>
              </w:rPr>
              <w:t>慈蓮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FAD" w:rsidRPr="004C5FAD" w:rsidRDefault="004C5FAD">
            <w:pPr>
              <w:pStyle w:val="Tabletext"/>
              <w:rPr>
                <w:rFonts w:ascii="新細明體" w:hAnsi="新細明體" w:hint="eastAsia"/>
                <w:bCs/>
                <w:color w:val="7030A0"/>
                <w:lang w:eastAsia="zh-TW"/>
              </w:rPr>
            </w:pPr>
          </w:p>
        </w:tc>
      </w:tr>
      <w:tr w:rsidR="009A318D" w:rsidRPr="00A967F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18D" w:rsidRPr="00A967FB" w:rsidRDefault="009A318D">
            <w:pPr>
              <w:pStyle w:val="Tabletext"/>
              <w:rPr>
                <w:rFonts w:ascii="新細明體" w:hAnsi="新細明體" w:hint="eastAsia"/>
                <w:bCs/>
                <w:color w:val="984806"/>
                <w:lang w:eastAsia="zh-TW"/>
              </w:rPr>
            </w:pPr>
            <w:r w:rsidRPr="00A967FB">
              <w:rPr>
                <w:rFonts w:ascii="新細明體" w:hAnsi="新細明體" w:hint="eastAsia"/>
                <w:bCs/>
                <w:color w:val="984806"/>
                <w:lang w:eastAsia="zh-TW"/>
              </w:rPr>
              <w:t>2012/08/08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18D" w:rsidRPr="00A967FB" w:rsidRDefault="002D4C10" w:rsidP="009D5015">
            <w:pPr>
              <w:pStyle w:val="Tabletext"/>
              <w:rPr>
                <w:rFonts w:ascii="新細明體" w:hAnsi="新細明體" w:hint="eastAsia"/>
                <w:bCs/>
                <w:color w:val="984806"/>
                <w:lang w:eastAsia="zh-TW"/>
              </w:rPr>
            </w:pPr>
            <w:r w:rsidRPr="00A967FB">
              <w:rPr>
                <w:rFonts w:ascii="細明體" w:eastAsia="細明體" w:hAnsi="細明體" w:cs="Courier New" w:hint="eastAsia"/>
                <w:color w:val="984806"/>
              </w:rPr>
              <w:t>移除FileNet4.5程式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18D" w:rsidRPr="00A967FB" w:rsidRDefault="00A967FB">
            <w:pPr>
              <w:pStyle w:val="Tabletext"/>
              <w:rPr>
                <w:rFonts w:ascii="新細明體" w:hAnsi="新細明體" w:hint="eastAsia"/>
                <w:bCs/>
                <w:color w:val="984806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984806"/>
                <w:lang w:eastAsia="zh-TW"/>
              </w:rPr>
              <w:t>慈蓮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18D" w:rsidRPr="00A967FB" w:rsidRDefault="009A318D">
            <w:pPr>
              <w:pStyle w:val="Tabletext"/>
              <w:rPr>
                <w:rFonts w:ascii="新細明體" w:hAnsi="新細明體" w:hint="eastAsia"/>
                <w:bCs/>
                <w:color w:val="984806"/>
                <w:lang w:eastAsia="zh-TW"/>
              </w:rPr>
            </w:pPr>
          </w:p>
        </w:tc>
      </w:tr>
    </w:tbl>
    <w:p w:rsidR="0002371D" w:rsidRDefault="0002371D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1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A468C5" w:rsidRPr="002A58AE" w:rsidTr="00175514">
        <w:tc>
          <w:tcPr>
            <w:tcW w:w="1216" w:type="dxa"/>
          </w:tcPr>
          <w:p w:rsidR="00A468C5" w:rsidRPr="002A58AE" w:rsidRDefault="00A468C5" w:rsidP="003B211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A468C5" w:rsidRPr="002A58AE" w:rsidRDefault="00A468C5" w:rsidP="003B211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A468C5" w:rsidRPr="002A58AE" w:rsidRDefault="00A468C5" w:rsidP="003B211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A468C5" w:rsidRPr="002A58AE" w:rsidRDefault="00A468C5" w:rsidP="003B211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A468C5" w:rsidRPr="002A58AE" w:rsidRDefault="00A468C5" w:rsidP="003B211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A468C5" w:rsidRPr="002A58AE" w:rsidTr="00175514">
        <w:tc>
          <w:tcPr>
            <w:tcW w:w="1216" w:type="dxa"/>
          </w:tcPr>
          <w:p w:rsidR="00A468C5" w:rsidRPr="002A58AE" w:rsidRDefault="00A468C5" w:rsidP="00A468C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03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03</w:t>
            </w:r>
          </w:p>
        </w:tc>
        <w:tc>
          <w:tcPr>
            <w:tcW w:w="1010" w:type="dxa"/>
          </w:tcPr>
          <w:p w:rsidR="00A468C5" w:rsidRPr="002A58AE" w:rsidRDefault="00A468C5" w:rsidP="003B211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9</w:t>
            </w:r>
          </w:p>
        </w:tc>
        <w:tc>
          <w:tcPr>
            <w:tcW w:w="4503" w:type="dxa"/>
          </w:tcPr>
          <w:p w:rsidR="00A468C5" w:rsidRPr="002A58AE" w:rsidRDefault="00A468C5" w:rsidP="003B211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修改一指通取的方式與E98檢核調整</w:t>
            </w:r>
          </w:p>
        </w:tc>
        <w:tc>
          <w:tcPr>
            <w:tcW w:w="1566" w:type="dxa"/>
          </w:tcPr>
          <w:p w:rsidR="00A468C5" w:rsidRPr="002A58AE" w:rsidRDefault="00A468C5" w:rsidP="003B211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A468C5" w:rsidRPr="002A58AE" w:rsidRDefault="00380041" w:rsidP="003B211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140226000250</w:t>
            </w:r>
          </w:p>
        </w:tc>
      </w:tr>
      <w:tr w:rsidR="00175514" w:rsidRPr="002A58AE" w:rsidTr="00175514">
        <w:tc>
          <w:tcPr>
            <w:tcW w:w="1216" w:type="dxa"/>
          </w:tcPr>
          <w:p w:rsidR="00175514" w:rsidRPr="00175514" w:rsidRDefault="00175514" w:rsidP="002D725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75514">
              <w:rPr>
                <w:rFonts w:ascii="新細明體" w:hAnsi="新細明體" w:hint="eastAsia"/>
                <w:bCs/>
                <w:sz w:val="20"/>
                <w:szCs w:val="20"/>
              </w:rPr>
              <w:t>2014/03/</w:t>
            </w:r>
            <w:r w:rsidR="002D7252">
              <w:rPr>
                <w:rFonts w:ascii="新細明體" w:hAnsi="新細明體" w:hint="eastAsia"/>
                <w:bCs/>
                <w:sz w:val="20"/>
                <w:szCs w:val="20"/>
              </w:rPr>
              <w:t>21</w:t>
            </w:r>
          </w:p>
        </w:tc>
        <w:tc>
          <w:tcPr>
            <w:tcW w:w="1010" w:type="dxa"/>
          </w:tcPr>
          <w:p w:rsidR="00175514" w:rsidRPr="00175514" w:rsidRDefault="002E320C" w:rsidP="003B211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bCs/>
                <w:sz w:val="20"/>
                <w:szCs w:val="20"/>
              </w:rPr>
              <w:t>10</w:t>
            </w:r>
          </w:p>
        </w:tc>
        <w:tc>
          <w:tcPr>
            <w:tcW w:w="4503" w:type="dxa"/>
          </w:tcPr>
          <w:p w:rsidR="00175514" w:rsidRPr="000F5C7E" w:rsidRDefault="002D7252" w:rsidP="003B211D">
            <w:pPr>
              <w:spacing w:line="240" w:lineRule="atLeast"/>
              <w:rPr>
                <w:rFonts w:ascii="新細明體" w:hAnsi="新細明體" w:hint="eastAsia"/>
                <w:color w:val="0000FF"/>
                <w:sz w:val="20"/>
                <w:szCs w:val="20"/>
              </w:rPr>
            </w:pPr>
            <w:r w:rsidRPr="000F5C7E">
              <w:rPr>
                <w:rFonts w:ascii="新細明體" w:hAnsi="新細明體" w:hint="eastAsia"/>
                <w:color w:val="0000FF"/>
                <w:sz w:val="20"/>
                <w:szCs w:val="20"/>
              </w:rPr>
              <w:t>1.</w:t>
            </w:r>
            <w:r w:rsidR="00175514" w:rsidRPr="000F5C7E">
              <w:rPr>
                <w:rFonts w:ascii="新細明體" w:hAnsi="新細明體" w:hint="eastAsia"/>
                <w:color w:val="0000FF"/>
                <w:sz w:val="20"/>
                <w:szCs w:val="20"/>
              </w:rPr>
              <w:t>改用模組查詢</w:t>
            </w:r>
            <w:r w:rsidR="00175514" w:rsidRPr="000F5C7E">
              <w:rPr>
                <w:rFonts w:ascii="新細明體" w:hAnsi="新細明體"/>
                <w:color w:val="0000FF"/>
                <w:sz w:val="20"/>
                <w:szCs w:val="20"/>
              </w:rPr>
              <w:t>DTAGA001_PROD_DEFI</w:t>
            </w:r>
            <w:r w:rsidR="00175514" w:rsidRPr="000F5C7E">
              <w:rPr>
                <w:rFonts w:ascii="新細明體" w:hAnsi="新細明體" w:hint="eastAsia"/>
                <w:color w:val="0000FF"/>
                <w:sz w:val="20"/>
                <w:szCs w:val="20"/>
              </w:rPr>
              <w:t>資料</w:t>
            </w:r>
          </w:p>
          <w:p w:rsidR="002D7252" w:rsidRPr="00175514" w:rsidRDefault="002D7252" w:rsidP="003B211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F5C7E">
              <w:rPr>
                <w:rFonts w:ascii="新細明體" w:hAnsi="新細明體" w:cs="Courier New" w:hint="eastAsia"/>
                <w:sz w:val="20"/>
                <w:szCs w:val="20"/>
              </w:rPr>
              <w:t>2.改用模組查詢DTAAB001資料</w:t>
            </w:r>
          </w:p>
        </w:tc>
        <w:tc>
          <w:tcPr>
            <w:tcW w:w="1566" w:type="dxa"/>
          </w:tcPr>
          <w:p w:rsidR="00175514" w:rsidRPr="00175514" w:rsidRDefault="00175514" w:rsidP="003B211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75514">
              <w:rPr>
                <w:rFonts w:ascii="新細明體" w:hAnsi="新細明體" w:hint="eastAsia"/>
                <w:bCs/>
                <w:sz w:val="20"/>
                <w:szCs w:val="20"/>
              </w:rPr>
              <w:t>林金生</w:t>
            </w:r>
          </w:p>
        </w:tc>
        <w:tc>
          <w:tcPr>
            <w:tcW w:w="2071" w:type="dxa"/>
          </w:tcPr>
          <w:p w:rsidR="00175514" w:rsidRPr="00175514" w:rsidRDefault="00175514" w:rsidP="003B211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75514">
              <w:rPr>
                <w:rFonts w:hint="eastAsia"/>
                <w:sz w:val="20"/>
                <w:szCs w:val="20"/>
              </w:rPr>
              <w:t>140219000391</w:t>
            </w:r>
          </w:p>
        </w:tc>
      </w:tr>
      <w:tr w:rsidR="008C5854" w:rsidRPr="002A58AE" w:rsidTr="00175514">
        <w:tc>
          <w:tcPr>
            <w:tcW w:w="1216" w:type="dxa"/>
          </w:tcPr>
          <w:p w:rsidR="008C5854" w:rsidRPr="00175514" w:rsidRDefault="008C5854" w:rsidP="002D7252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2015/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3/6</w:t>
            </w:r>
          </w:p>
        </w:tc>
        <w:tc>
          <w:tcPr>
            <w:tcW w:w="1010" w:type="dxa"/>
          </w:tcPr>
          <w:p w:rsidR="008C5854" w:rsidRPr="00175514" w:rsidRDefault="002E320C" w:rsidP="002E320C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11</w:t>
            </w:r>
          </w:p>
        </w:tc>
        <w:tc>
          <w:tcPr>
            <w:tcW w:w="4503" w:type="dxa"/>
          </w:tcPr>
          <w:p w:rsidR="008C5854" w:rsidRPr="00F6232C" w:rsidRDefault="008C5854" w:rsidP="003B211D">
            <w:pPr>
              <w:spacing w:line="240" w:lineRule="atLeast"/>
              <w:rPr>
                <w:rFonts w:ascii="新細明體" w:hAnsi="新細明體" w:hint="eastAsia"/>
                <w:color w:val="0000FF"/>
                <w:sz w:val="20"/>
                <w:szCs w:val="20"/>
              </w:rPr>
            </w:pPr>
            <w:r w:rsidRPr="00F359B8">
              <w:rPr>
                <w:sz w:val="20"/>
                <w:szCs w:val="20"/>
              </w:rPr>
              <w:t>北二行新增中</w:t>
            </w:r>
            <w:r w:rsidRPr="00F359B8">
              <w:rPr>
                <w:sz w:val="20"/>
                <w:szCs w:val="20"/>
              </w:rPr>
              <w:t>/</w:t>
            </w:r>
            <w:r w:rsidRPr="00F359B8">
              <w:rPr>
                <w:sz w:val="20"/>
                <w:szCs w:val="20"/>
              </w:rPr>
              <w:t>南區服務組</w:t>
            </w:r>
            <w:r w:rsidR="00C50200">
              <w:rPr>
                <w:rFonts w:hint="eastAsia"/>
                <w:sz w:val="20"/>
                <w:szCs w:val="20"/>
              </w:rPr>
              <w:t>-</w:t>
            </w:r>
            <w:r w:rsidR="00C50200">
              <w:rPr>
                <w:rFonts w:hint="eastAsia"/>
                <w:sz w:val="20"/>
                <w:szCs w:val="20"/>
              </w:rPr>
              <w:t>帳歸北二行</w:t>
            </w:r>
          </w:p>
        </w:tc>
        <w:tc>
          <w:tcPr>
            <w:tcW w:w="1566" w:type="dxa"/>
          </w:tcPr>
          <w:p w:rsidR="008C5854" w:rsidRPr="00175514" w:rsidRDefault="008C5854" w:rsidP="003B211D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侑文</w:t>
            </w:r>
          </w:p>
        </w:tc>
        <w:tc>
          <w:tcPr>
            <w:tcW w:w="2071" w:type="dxa"/>
          </w:tcPr>
          <w:p w:rsidR="008C5854" w:rsidRPr="00175514" w:rsidRDefault="008C5854" w:rsidP="003B211D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CE77BD">
              <w:rPr>
                <w:sz w:val="20"/>
                <w:szCs w:val="20"/>
              </w:rPr>
              <w:t>150303000214</w:t>
            </w:r>
          </w:p>
        </w:tc>
      </w:tr>
      <w:tr w:rsidR="002E320C" w:rsidRPr="002A58AE" w:rsidTr="00175514">
        <w:tc>
          <w:tcPr>
            <w:tcW w:w="1216" w:type="dxa"/>
          </w:tcPr>
          <w:p w:rsidR="002E320C" w:rsidRDefault="002E320C" w:rsidP="002D725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2015/03/17</w:t>
            </w:r>
          </w:p>
        </w:tc>
        <w:tc>
          <w:tcPr>
            <w:tcW w:w="1010" w:type="dxa"/>
          </w:tcPr>
          <w:p w:rsidR="002E320C" w:rsidRDefault="002E320C" w:rsidP="002E320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12</w:t>
            </w:r>
          </w:p>
        </w:tc>
        <w:tc>
          <w:tcPr>
            <w:tcW w:w="4503" w:type="dxa"/>
          </w:tcPr>
          <w:p w:rsidR="002E320C" w:rsidRPr="00F359B8" w:rsidRDefault="002E320C" w:rsidP="003B211D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新增控管保戶申請預付金限制</w:t>
            </w:r>
          </w:p>
        </w:tc>
        <w:tc>
          <w:tcPr>
            <w:tcW w:w="1566" w:type="dxa"/>
          </w:tcPr>
          <w:p w:rsidR="002E320C" w:rsidRDefault="002E320C" w:rsidP="003B211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2E320C" w:rsidRPr="00CE77BD" w:rsidRDefault="002E320C" w:rsidP="003B211D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150317000163</w:t>
            </w:r>
          </w:p>
        </w:tc>
      </w:tr>
      <w:tr w:rsidR="004238BB" w:rsidRPr="002A58AE" w:rsidTr="00175514">
        <w:tc>
          <w:tcPr>
            <w:tcW w:w="1216" w:type="dxa"/>
          </w:tcPr>
          <w:p w:rsidR="004238BB" w:rsidRDefault="004238BB" w:rsidP="004238B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2016/3/25</w:t>
            </w:r>
          </w:p>
        </w:tc>
        <w:tc>
          <w:tcPr>
            <w:tcW w:w="1010" w:type="dxa"/>
          </w:tcPr>
          <w:p w:rsidR="004238BB" w:rsidRDefault="004238BB" w:rsidP="004238B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</w:t>
            </w:r>
          </w:p>
        </w:tc>
        <w:tc>
          <w:tcPr>
            <w:tcW w:w="4503" w:type="dxa"/>
          </w:tcPr>
          <w:p w:rsidR="004238BB" w:rsidRDefault="004238BB" w:rsidP="004238BB">
            <w:pPr>
              <w:spacing w:line="240" w:lineRule="atLeast"/>
              <w:rPr>
                <w:rFonts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申請書</w:t>
            </w:r>
            <w:r w:rsidRPr="00AE357F">
              <w:rPr>
                <w:rFonts w:ascii="細明體" w:eastAsia="細明體" w:hAnsi="細明體" w:cs="Courier New"/>
                <w:sz w:val="20"/>
                <w:szCs w:val="20"/>
              </w:rPr>
              <w:t>160315000518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 xml:space="preserve"> </w:t>
            </w:r>
            <w:r w:rsidRPr="00AE357F">
              <w:rPr>
                <w:rFonts w:ascii="細明體" w:eastAsia="細明體" w:hAnsi="細明體" w:cs="Courier New" w:hint="eastAsia"/>
                <w:sz w:val="20"/>
                <w:szCs w:val="20"/>
              </w:rPr>
              <w:t>CSR專案)資助恐攻與洗錢防制系</w:t>
            </w:r>
          </w:p>
        </w:tc>
        <w:tc>
          <w:tcPr>
            <w:tcW w:w="1566" w:type="dxa"/>
          </w:tcPr>
          <w:p w:rsidR="004238BB" w:rsidRDefault="004238BB" w:rsidP="004238B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C43A6">
              <w:rPr>
                <w:rFonts w:hint="eastAsia"/>
                <w:sz w:val="20"/>
                <w:szCs w:val="20"/>
              </w:rPr>
              <w:t>龎伯珊</w:t>
            </w:r>
          </w:p>
        </w:tc>
        <w:tc>
          <w:tcPr>
            <w:tcW w:w="2071" w:type="dxa"/>
          </w:tcPr>
          <w:p w:rsidR="004238BB" w:rsidRDefault="004238BB" w:rsidP="004238BB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AE357F"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  <w:t>160325000352</w:t>
            </w:r>
          </w:p>
        </w:tc>
      </w:tr>
      <w:tr w:rsidR="00165651" w:rsidRPr="002A58AE" w:rsidTr="00175514">
        <w:tc>
          <w:tcPr>
            <w:tcW w:w="1216" w:type="dxa"/>
          </w:tcPr>
          <w:p w:rsidR="00165651" w:rsidRDefault="00165651" w:rsidP="00165651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943634"/>
                <w:sz w:val="20"/>
                <w:szCs w:val="20"/>
              </w:rPr>
              <w:t>2016/04/28</w:t>
            </w:r>
          </w:p>
        </w:tc>
        <w:tc>
          <w:tcPr>
            <w:tcW w:w="1010" w:type="dxa"/>
          </w:tcPr>
          <w:p w:rsidR="00165651" w:rsidRDefault="00165651" w:rsidP="0016565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943634"/>
                <w:sz w:val="20"/>
                <w:szCs w:val="20"/>
              </w:rPr>
              <w:t>14</w:t>
            </w:r>
          </w:p>
        </w:tc>
        <w:tc>
          <w:tcPr>
            <w:tcW w:w="4503" w:type="dxa"/>
          </w:tcPr>
          <w:p w:rsidR="00165651" w:rsidRDefault="00165651" w:rsidP="0016565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Style w:val="HTML"/>
                <w:color w:val="3F5FBF"/>
              </w:rPr>
              <w:t>洗錢防制檢核</w:t>
            </w:r>
            <w:r>
              <w:rPr>
                <w:rStyle w:val="HTML"/>
                <w:rFonts w:hint="eastAsia"/>
                <w:color w:val="3F5FBF"/>
              </w:rPr>
              <w:t xml:space="preserve">改call </w:t>
            </w:r>
            <w:r>
              <w:rPr>
                <w:rFonts w:ascii="sөũ" w:hAnsi="sөũ"/>
                <w:b/>
                <w:bCs/>
                <w:sz w:val="20"/>
                <w:szCs w:val="20"/>
              </w:rPr>
              <w:t>AI_L0Z008.</w:t>
            </w:r>
            <w:r>
              <w:rPr>
                <w:rStyle w:val="Tabletext"/>
                <w:color w:val="000000"/>
              </w:rPr>
              <w:t xml:space="preserve"> </w:t>
            </w:r>
            <w:r>
              <w:rPr>
                <w:rStyle w:val="HTML"/>
                <w:color w:val="000000"/>
              </w:rPr>
              <w:t>checkAntiMoneyLaundering</w:t>
            </w:r>
            <w:r>
              <w:rPr>
                <w:rStyle w:val="HTML"/>
                <w:b/>
                <w:color w:val="000000"/>
              </w:rPr>
              <w:t>()</w:t>
            </w:r>
          </w:p>
        </w:tc>
        <w:tc>
          <w:tcPr>
            <w:tcW w:w="1566" w:type="dxa"/>
          </w:tcPr>
          <w:p w:rsidR="00165651" w:rsidRPr="00FC43A6" w:rsidRDefault="00165651" w:rsidP="00165651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943634"/>
                <w:sz w:val="20"/>
                <w:szCs w:val="20"/>
              </w:rPr>
              <w:t>鐵元</w:t>
            </w:r>
          </w:p>
        </w:tc>
        <w:tc>
          <w:tcPr>
            <w:tcW w:w="2071" w:type="dxa"/>
          </w:tcPr>
          <w:p w:rsidR="00165651" w:rsidRPr="00AE357F" w:rsidRDefault="00165651" w:rsidP="00165651">
            <w:pPr>
              <w:spacing w:line="240" w:lineRule="atLeast"/>
              <w:jc w:val="center"/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r w:rsidRPr="008D43C7">
              <w:rPr>
                <w:rFonts w:ascii="細明體" w:eastAsia="細明體" w:hAnsi="細明體" w:cs="Courier New"/>
                <w:color w:val="943634"/>
                <w:sz w:val="20"/>
                <w:szCs w:val="20"/>
              </w:rPr>
              <w:t>160427000389</w:t>
            </w:r>
          </w:p>
        </w:tc>
      </w:tr>
      <w:tr w:rsidR="00D54039" w:rsidRPr="007D0C51" w:rsidTr="00175514">
        <w:tc>
          <w:tcPr>
            <w:tcW w:w="1216" w:type="dxa"/>
          </w:tcPr>
          <w:p w:rsidR="00D54039" w:rsidRPr="007D0C51" w:rsidRDefault="00887F6F" w:rsidP="0016565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5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0B050"/>
                <w:sz w:val="20"/>
                <w:szCs w:val="20"/>
              </w:rPr>
              <w:t>20</w:t>
            </w:r>
            <w:r w:rsidR="00D54039" w:rsidRPr="007D0C51">
              <w:rPr>
                <w:rFonts w:ascii="細明體" w:eastAsia="細明體" w:hAnsi="細明體" w:cs="Courier New" w:hint="eastAsia"/>
                <w:color w:val="00B050"/>
                <w:sz w:val="20"/>
                <w:szCs w:val="20"/>
              </w:rPr>
              <w:t>16/07/12</w:t>
            </w:r>
          </w:p>
        </w:tc>
        <w:tc>
          <w:tcPr>
            <w:tcW w:w="1010" w:type="dxa"/>
          </w:tcPr>
          <w:p w:rsidR="00D54039" w:rsidRPr="007D0C51" w:rsidRDefault="00D54039" w:rsidP="0016565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50"/>
                <w:sz w:val="20"/>
                <w:szCs w:val="20"/>
              </w:rPr>
            </w:pPr>
            <w:r w:rsidRPr="007D0C51">
              <w:rPr>
                <w:rFonts w:ascii="細明體" w:eastAsia="細明體" w:hAnsi="細明體" w:cs="Courier New" w:hint="eastAsia"/>
                <w:color w:val="00B050"/>
                <w:sz w:val="20"/>
                <w:szCs w:val="20"/>
              </w:rPr>
              <w:t>15</w:t>
            </w:r>
          </w:p>
        </w:tc>
        <w:tc>
          <w:tcPr>
            <w:tcW w:w="4503" w:type="dxa"/>
          </w:tcPr>
          <w:p w:rsidR="00D54039" w:rsidRPr="007D0C51" w:rsidRDefault="00D54039" w:rsidP="007D0C51">
            <w:pPr>
              <w:spacing w:line="240" w:lineRule="atLeast"/>
              <w:rPr>
                <w:rStyle w:val="HTML"/>
                <w:color w:val="00B050"/>
                <w:sz w:val="20"/>
                <w:szCs w:val="20"/>
              </w:rPr>
            </w:pPr>
            <w:r w:rsidRPr="007D0C51">
              <w:rPr>
                <w:rStyle w:val="HTML"/>
                <w:rFonts w:hint="eastAsia"/>
                <w:color w:val="00B050"/>
                <w:sz w:val="20"/>
                <w:szCs w:val="20"/>
              </w:rPr>
              <w:t>修改寫入DTAAI010之受理人員資料規 則</w:t>
            </w:r>
          </w:p>
        </w:tc>
        <w:tc>
          <w:tcPr>
            <w:tcW w:w="1566" w:type="dxa"/>
          </w:tcPr>
          <w:p w:rsidR="00D54039" w:rsidRPr="007D0C51" w:rsidRDefault="00D54039" w:rsidP="0016565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50"/>
                <w:sz w:val="20"/>
                <w:szCs w:val="20"/>
              </w:rPr>
            </w:pPr>
            <w:r w:rsidRPr="007D0C51">
              <w:rPr>
                <w:rFonts w:ascii="細明體" w:eastAsia="細明體" w:hAnsi="細明體" w:cs="Courier New" w:hint="eastAsia"/>
                <w:color w:val="00B050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D54039" w:rsidRPr="007D0C51" w:rsidRDefault="00D54039" w:rsidP="00165651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0B050"/>
                <w:sz w:val="20"/>
                <w:szCs w:val="20"/>
              </w:rPr>
            </w:pPr>
            <w:r w:rsidRPr="007D0C51">
              <w:rPr>
                <w:rFonts w:ascii="細明體" w:eastAsia="細明體" w:hAnsi="細明體"/>
                <w:color w:val="00B050"/>
                <w:sz w:val="20"/>
                <w:szCs w:val="20"/>
              </w:rPr>
              <w:t>160517000118</w:t>
            </w:r>
          </w:p>
        </w:tc>
      </w:tr>
      <w:tr w:rsidR="008C2CF1" w:rsidRPr="007D0C51" w:rsidTr="00175514">
        <w:tc>
          <w:tcPr>
            <w:tcW w:w="1216" w:type="dxa"/>
          </w:tcPr>
          <w:p w:rsidR="008C2CF1" w:rsidRDefault="004A4BFB" w:rsidP="0016565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5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0B050"/>
                <w:sz w:val="20"/>
                <w:szCs w:val="20"/>
              </w:rPr>
              <w:t>2017/03</w:t>
            </w:r>
            <w:r>
              <w:rPr>
                <w:rFonts w:ascii="細明體" w:eastAsia="細明體" w:hAnsi="細明體" w:cs="Courier New"/>
                <w:color w:val="00B050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color w:val="00B050"/>
                <w:sz w:val="20"/>
                <w:szCs w:val="20"/>
              </w:rPr>
              <w:t>16</w:t>
            </w:r>
          </w:p>
        </w:tc>
        <w:tc>
          <w:tcPr>
            <w:tcW w:w="1010" w:type="dxa"/>
          </w:tcPr>
          <w:p w:rsidR="008C2CF1" w:rsidRPr="007D0C51" w:rsidRDefault="004A4BFB" w:rsidP="0016565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5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0B050"/>
                <w:sz w:val="20"/>
                <w:szCs w:val="20"/>
              </w:rPr>
              <w:t>16</w:t>
            </w:r>
          </w:p>
        </w:tc>
        <w:tc>
          <w:tcPr>
            <w:tcW w:w="4503" w:type="dxa"/>
          </w:tcPr>
          <w:p w:rsidR="008C2CF1" w:rsidRPr="007D0C51" w:rsidRDefault="007A31DF" w:rsidP="007D0C51">
            <w:pPr>
              <w:spacing w:line="240" w:lineRule="atLeast"/>
              <w:rPr>
                <w:rStyle w:val="HTML"/>
                <w:rFonts w:hint="eastAsia"/>
                <w:color w:val="00B050"/>
                <w:sz w:val="20"/>
                <w:szCs w:val="20"/>
              </w:rPr>
            </w:pPr>
            <w:r>
              <w:rPr>
                <w:rStyle w:val="HTML"/>
                <w:rFonts w:hint="eastAsia"/>
                <w:color w:val="00B050"/>
                <w:sz w:val="20"/>
                <w:szCs w:val="20"/>
              </w:rPr>
              <w:t>修改送件人為保戶諮詢科時的帳務處理單位</w:t>
            </w:r>
          </w:p>
        </w:tc>
        <w:tc>
          <w:tcPr>
            <w:tcW w:w="1566" w:type="dxa"/>
          </w:tcPr>
          <w:p w:rsidR="008C2CF1" w:rsidRPr="007D0C51" w:rsidRDefault="002972E9" w:rsidP="0016565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5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0B050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8C2CF1" w:rsidRPr="007D0C51" w:rsidRDefault="008B5483" w:rsidP="00165651">
            <w:pPr>
              <w:spacing w:line="240" w:lineRule="atLeast"/>
              <w:jc w:val="center"/>
              <w:rPr>
                <w:rFonts w:ascii="細明體" w:eastAsia="細明體" w:hAnsi="細明體"/>
                <w:color w:val="00B050"/>
                <w:sz w:val="20"/>
                <w:szCs w:val="20"/>
              </w:rPr>
            </w:pPr>
            <w:r w:rsidRPr="008B5483">
              <w:rPr>
                <w:sz w:val="20"/>
              </w:rPr>
              <w:t>170208000557</w:t>
            </w:r>
          </w:p>
        </w:tc>
      </w:tr>
      <w:tr w:rsidR="006925F0" w:rsidRPr="007D0C51" w:rsidTr="00175514">
        <w:trPr>
          <w:ins w:id="2" w:author="cathay" w:date="2018-05-08T15:37:00Z"/>
        </w:trPr>
        <w:tc>
          <w:tcPr>
            <w:tcW w:w="1216" w:type="dxa"/>
          </w:tcPr>
          <w:p w:rsidR="006925F0" w:rsidRDefault="006925F0" w:rsidP="006925F0">
            <w:pPr>
              <w:spacing w:line="240" w:lineRule="atLeast"/>
              <w:jc w:val="center"/>
              <w:rPr>
                <w:ins w:id="3" w:author="cathay" w:date="2018-05-08T15:37:00Z"/>
                <w:rFonts w:ascii="細明體" w:eastAsia="細明體" w:hAnsi="細明體" w:cs="Courier New" w:hint="eastAsia"/>
                <w:color w:val="00B050"/>
                <w:sz w:val="20"/>
                <w:szCs w:val="20"/>
              </w:rPr>
            </w:pPr>
            <w:ins w:id="4" w:author="cathay" w:date="2018-05-08T15:37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2018/05/08</w:t>
              </w:r>
            </w:ins>
          </w:p>
        </w:tc>
        <w:tc>
          <w:tcPr>
            <w:tcW w:w="1010" w:type="dxa"/>
          </w:tcPr>
          <w:p w:rsidR="006925F0" w:rsidRDefault="006925F0" w:rsidP="006925F0">
            <w:pPr>
              <w:spacing w:line="240" w:lineRule="atLeast"/>
              <w:jc w:val="center"/>
              <w:rPr>
                <w:ins w:id="5" w:author="cathay" w:date="2018-05-08T15:37:00Z"/>
                <w:rFonts w:ascii="細明體" w:eastAsia="細明體" w:hAnsi="細明體" w:cs="Courier New" w:hint="eastAsia"/>
                <w:color w:val="00B050"/>
                <w:sz w:val="20"/>
                <w:szCs w:val="20"/>
              </w:rPr>
            </w:pPr>
            <w:ins w:id="6" w:author="cathay" w:date="2018-05-08T15:3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17</w:t>
              </w:r>
            </w:ins>
          </w:p>
        </w:tc>
        <w:tc>
          <w:tcPr>
            <w:tcW w:w="4503" w:type="dxa"/>
          </w:tcPr>
          <w:p w:rsidR="006925F0" w:rsidRDefault="006925F0" w:rsidP="006925F0">
            <w:pPr>
              <w:spacing w:line="240" w:lineRule="atLeast"/>
              <w:rPr>
                <w:ins w:id="7" w:author="cathay" w:date="2018-05-08T15:37:00Z"/>
                <w:rStyle w:val="HTML"/>
                <w:rFonts w:hint="eastAsia"/>
                <w:color w:val="00B050"/>
                <w:sz w:val="20"/>
                <w:szCs w:val="20"/>
              </w:rPr>
            </w:pPr>
            <w:ins w:id="8" w:author="cathay" w:date="2018-05-08T15:37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雙A鎖檔程式調整</w:t>
              </w:r>
            </w:ins>
          </w:p>
        </w:tc>
        <w:tc>
          <w:tcPr>
            <w:tcW w:w="1566" w:type="dxa"/>
          </w:tcPr>
          <w:p w:rsidR="006925F0" w:rsidRDefault="006925F0" w:rsidP="006925F0">
            <w:pPr>
              <w:spacing w:line="240" w:lineRule="atLeast"/>
              <w:jc w:val="center"/>
              <w:rPr>
                <w:ins w:id="9" w:author="cathay" w:date="2018-05-08T15:37:00Z"/>
                <w:rFonts w:ascii="細明體" w:eastAsia="細明體" w:hAnsi="細明體" w:cs="Courier New" w:hint="eastAsia"/>
                <w:color w:val="00B050"/>
                <w:sz w:val="20"/>
                <w:szCs w:val="20"/>
              </w:rPr>
            </w:pPr>
            <w:ins w:id="10" w:author="cathay" w:date="2018-05-08T15:37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6925F0" w:rsidRPr="008B5483" w:rsidRDefault="006925F0" w:rsidP="006925F0">
            <w:pPr>
              <w:spacing w:line="240" w:lineRule="atLeast"/>
              <w:jc w:val="center"/>
              <w:rPr>
                <w:ins w:id="11" w:author="cathay" w:date="2018-05-08T15:37:00Z"/>
                <w:sz w:val="20"/>
              </w:rPr>
            </w:pPr>
            <w:ins w:id="12" w:author="cathay" w:date="2018-05-08T15:37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180118001007</w:t>
              </w:r>
            </w:ins>
          </w:p>
        </w:tc>
      </w:tr>
    </w:tbl>
    <w:p w:rsidR="0002371D" w:rsidRDefault="0002371D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02371D" w:rsidRPr="00380041" w:rsidRDefault="0002371D">
      <w:pPr>
        <w:numPr>
          <w:ilvl w:val="0"/>
          <w:numId w:val="3"/>
        </w:numPr>
        <w:rPr>
          <w:rFonts w:ascii="細明體" w:eastAsia="細明體" w:hAnsi="細明體" w:hint="eastAsia"/>
          <w:b/>
          <w:sz w:val="20"/>
          <w:szCs w:val="20"/>
        </w:rPr>
      </w:pPr>
      <w:r w:rsidRPr="00380041">
        <w:rPr>
          <w:rFonts w:ascii="細明體" w:eastAsia="細明體" w:hAnsi="細明體" w:hint="eastAsia"/>
          <w:b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1843"/>
        <w:gridCol w:w="6689"/>
      </w:tblGrid>
      <w:tr w:rsidR="0002371D" w:rsidTr="00A92393">
        <w:tc>
          <w:tcPr>
            <w:tcW w:w="2268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532" w:type="dxa"/>
            <w:gridSpan w:val="2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預付金輸入</w:t>
            </w:r>
          </w:p>
        </w:tc>
      </w:tr>
      <w:tr w:rsidR="0002371D" w:rsidTr="00A92393">
        <w:tc>
          <w:tcPr>
            <w:tcW w:w="2268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532" w:type="dxa"/>
            <w:gridSpan w:val="2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AAI0_0100</w:t>
            </w:r>
          </w:p>
        </w:tc>
      </w:tr>
      <w:tr w:rsidR="0002371D" w:rsidTr="00A92393">
        <w:tc>
          <w:tcPr>
            <w:tcW w:w="2268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532" w:type="dxa"/>
            <w:gridSpan w:val="2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2371D" w:rsidTr="00A92393">
        <w:tc>
          <w:tcPr>
            <w:tcW w:w="2268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532" w:type="dxa"/>
            <w:gridSpan w:val="2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理賠預付金輸入、資料確認、核定</w:t>
            </w:r>
          </w:p>
        </w:tc>
      </w:tr>
      <w:tr w:rsidR="00380041" w:rsidRPr="002A58AE" w:rsidTr="00A92393">
        <w:tc>
          <w:tcPr>
            <w:tcW w:w="2268" w:type="dxa"/>
          </w:tcPr>
          <w:p w:rsidR="00380041" w:rsidRPr="002A58AE" w:rsidRDefault="00380041" w:rsidP="003B21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532" w:type="dxa"/>
            <w:gridSpan w:val="2"/>
          </w:tcPr>
          <w:p w:rsidR="00380041" w:rsidRPr="002A58AE" w:rsidRDefault="00380041" w:rsidP="003B21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380041" w:rsidRPr="002A58AE" w:rsidTr="00A92393">
        <w:tc>
          <w:tcPr>
            <w:tcW w:w="2268" w:type="dxa"/>
          </w:tcPr>
          <w:p w:rsidR="00380041" w:rsidRPr="002A58AE" w:rsidRDefault="00380041" w:rsidP="003B21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532" w:type="dxa"/>
            <w:gridSpan w:val="2"/>
          </w:tcPr>
          <w:p w:rsidR="00380041" w:rsidRPr="002A58AE" w:rsidRDefault="00380041" w:rsidP="003B21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380041" w:rsidRPr="002A58AE" w:rsidTr="00A92393">
        <w:tc>
          <w:tcPr>
            <w:tcW w:w="2268" w:type="dxa"/>
          </w:tcPr>
          <w:p w:rsidR="00380041" w:rsidRPr="002A58AE" w:rsidRDefault="00380041" w:rsidP="003B21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532" w:type="dxa"/>
            <w:gridSpan w:val="2"/>
          </w:tcPr>
          <w:p w:rsidR="00380041" w:rsidRPr="002A58AE" w:rsidRDefault="00380041" w:rsidP="003B21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80041" w:rsidRPr="002A58AE" w:rsidTr="00A92393">
        <w:tc>
          <w:tcPr>
            <w:tcW w:w="2268" w:type="dxa"/>
          </w:tcPr>
          <w:p w:rsidR="00380041" w:rsidRPr="002A58AE" w:rsidRDefault="00380041" w:rsidP="003B211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532" w:type="dxa"/>
            <w:gridSpan w:val="2"/>
          </w:tcPr>
          <w:p w:rsidR="00380041" w:rsidRPr="002A58AE" w:rsidRDefault="00380041" w:rsidP="003B21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A92393" w:rsidRPr="000C52FD" w:rsidTr="00A92393">
        <w:tc>
          <w:tcPr>
            <w:tcW w:w="2268" w:type="dxa"/>
            <w:vMerge w:val="restart"/>
            <w:vAlign w:val="center"/>
          </w:tcPr>
          <w:p w:rsidR="00A92393" w:rsidRPr="000C52FD" w:rsidRDefault="00A92393" w:rsidP="004E611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843" w:type="dxa"/>
          </w:tcPr>
          <w:p w:rsidR="00A92393" w:rsidRPr="000C52FD" w:rsidRDefault="00A92393" w:rsidP="004E61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689" w:type="dxa"/>
            <w:vAlign w:val="center"/>
          </w:tcPr>
          <w:p w:rsidR="00A92393" w:rsidRPr="000C52FD" w:rsidRDefault="00A92393" w:rsidP="004E6111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□無 □遮蔽 ■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A92393" w:rsidRPr="00E01490" w:rsidTr="00A92393">
        <w:tc>
          <w:tcPr>
            <w:tcW w:w="2268" w:type="dxa"/>
            <w:vMerge/>
          </w:tcPr>
          <w:p w:rsidR="00A92393" w:rsidRPr="000C52FD" w:rsidRDefault="00A92393" w:rsidP="004E61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843" w:type="dxa"/>
          </w:tcPr>
          <w:p w:rsidR="00A92393" w:rsidRPr="000C52FD" w:rsidRDefault="00A92393" w:rsidP="004E61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689" w:type="dxa"/>
            <w:vAlign w:val="center"/>
          </w:tcPr>
          <w:p w:rsidR="00A92393" w:rsidRPr="000C52FD" w:rsidRDefault="00A92393" w:rsidP="004E61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A92393" w:rsidRPr="00E01490" w:rsidTr="00A92393">
        <w:tc>
          <w:tcPr>
            <w:tcW w:w="2268" w:type="dxa"/>
            <w:vMerge/>
          </w:tcPr>
          <w:p w:rsidR="00A92393" w:rsidRPr="000C52FD" w:rsidRDefault="00A92393" w:rsidP="004E61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843" w:type="dxa"/>
          </w:tcPr>
          <w:p w:rsidR="00A92393" w:rsidRPr="000C52FD" w:rsidRDefault="00A92393" w:rsidP="004E61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689" w:type="dxa"/>
            <w:vAlign w:val="center"/>
          </w:tcPr>
          <w:p w:rsidR="00A92393" w:rsidRPr="000C52FD" w:rsidRDefault="00A92393" w:rsidP="004E61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A92393" w:rsidRPr="00F82E63" w:rsidTr="00A92393">
        <w:tc>
          <w:tcPr>
            <w:tcW w:w="2268" w:type="dxa"/>
          </w:tcPr>
          <w:p w:rsidR="00A92393" w:rsidRPr="006A02C0" w:rsidRDefault="00A92393" w:rsidP="004E61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532" w:type="dxa"/>
            <w:gridSpan w:val="2"/>
          </w:tcPr>
          <w:p w:rsidR="00A92393" w:rsidRPr="006A02C0" w:rsidRDefault="00A92393" w:rsidP="004E61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02371D" w:rsidRDefault="0002371D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2371D" w:rsidRPr="00380041" w:rsidRDefault="0002371D">
      <w:pPr>
        <w:numPr>
          <w:ilvl w:val="0"/>
          <w:numId w:val="3"/>
        </w:numPr>
        <w:rPr>
          <w:rFonts w:ascii="細明體" w:eastAsia="細明體" w:hAnsi="細明體" w:hint="eastAsia"/>
          <w:b/>
          <w:sz w:val="20"/>
          <w:szCs w:val="20"/>
        </w:rPr>
      </w:pPr>
      <w:r w:rsidRPr="00380041">
        <w:rPr>
          <w:rFonts w:ascii="細明體" w:eastAsia="細明體" w:hAnsi="細明體" w:hint="eastAsia"/>
          <w:b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02371D">
        <w:tc>
          <w:tcPr>
            <w:tcW w:w="720" w:type="dxa"/>
          </w:tcPr>
          <w:p w:rsidR="0002371D" w:rsidRDefault="000237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:rsidR="0002371D" w:rsidRDefault="000237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:rsidR="0002371D" w:rsidRDefault="000237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02371D" w:rsidRDefault="000237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0237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371D" w:rsidRDefault="0002371D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2371D" w:rsidRDefault="0002371D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理賠預付金申請書模組</w:t>
            </w:r>
          </w:p>
        </w:tc>
        <w:tc>
          <w:tcPr>
            <w:tcW w:w="41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AA_A0Z010</w:t>
            </w:r>
          </w:p>
        </w:tc>
        <w:tc>
          <w:tcPr>
            <w:tcW w:w="3500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237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371D" w:rsidRDefault="0002371D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2371D" w:rsidRDefault="0002371D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理賠預付金主特約檔模組</w:t>
            </w:r>
          </w:p>
        </w:tc>
        <w:tc>
          <w:tcPr>
            <w:tcW w:w="41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AA_A0Z011</w:t>
            </w:r>
          </w:p>
        </w:tc>
        <w:tc>
          <w:tcPr>
            <w:tcW w:w="3500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237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371D" w:rsidRDefault="0002371D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2371D" w:rsidRDefault="0002371D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理賠預付金紀錄檔</w:t>
            </w:r>
          </w:p>
        </w:tc>
        <w:tc>
          <w:tcPr>
            <w:tcW w:w="41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AA_A0Z001</w:t>
            </w:r>
          </w:p>
        </w:tc>
        <w:tc>
          <w:tcPr>
            <w:tcW w:w="3500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237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371D" w:rsidRDefault="0002371D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2371D" w:rsidRDefault="0002371D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理賠預付金檢核模組</w:t>
            </w:r>
          </w:p>
        </w:tc>
        <w:tc>
          <w:tcPr>
            <w:tcW w:w="41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AA_A0Z</w:t>
            </w:r>
            <w:r>
              <w:rPr>
                <w:rFonts w:ascii="細明體" w:eastAsia="細明體" w:hAnsi="細明體" w:hint="eastAsia"/>
                <w:lang w:eastAsia="zh-TW"/>
              </w:rPr>
              <w:t>100</w:t>
            </w:r>
          </w:p>
        </w:tc>
        <w:tc>
          <w:tcPr>
            <w:tcW w:w="3500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237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371D" w:rsidRDefault="0002371D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2371D" w:rsidRDefault="0002371D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客戶投保明細讀取模組</w:t>
            </w:r>
          </w:p>
        </w:tc>
        <w:tc>
          <w:tcPr>
            <w:tcW w:w="41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AA_B0Z000</w:t>
            </w:r>
          </w:p>
        </w:tc>
        <w:tc>
          <w:tcPr>
            <w:tcW w:w="3500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237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371D" w:rsidRDefault="0002371D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2371D" w:rsidRDefault="0002371D">
            <w:pPr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>
              <w:rPr>
                <w:sz w:val="20"/>
                <w:szCs w:val="20"/>
              </w:rPr>
              <w:t>員工基本資料讀取共用類</w:t>
            </w:r>
            <w:r>
              <w:rPr>
                <w:sz w:val="20"/>
                <w:szCs w:val="20"/>
              </w:rPr>
              <w:lastRenderedPageBreak/>
              <w:t>別</w:t>
            </w:r>
          </w:p>
        </w:tc>
        <w:tc>
          <w:tcPr>
            <w:tcW w:w="41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bCs/>
              </w:rPr>
              <w:lastRenderedPageBreak/>
              <w:t>com.cathay.common.hr.PersonnelData</w:t>
            </w:r>
          </w:p>
        </w:tc>
        <w:tc>
          <w:tcPr>
            <w:tcW w:w="3500" w:type="dxa"/>
          </w:tcPr>
          <w:p w:rsidR="0002371D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hyperlink r:id="rId7" w:anchor="getOnDutyByEmployeeID(java.lang.String)" w:history="1">
              <w:r>
                <w:rPr>
                  <w:rStyle w:val="ab"/>
                  <w:rFonts w:ascii="細明體" w:eastAsia="細明體" w:hAnsi="細明體" w:cs="細明體"/>
                  <w:b/>
                  <w:bCs/>
                  <w:sz w:val="20"/>
                  <w:szCs w:val="20"/>
                </w:rPr>
                <w:t>getOnDutyByEmployeeID</w:t>
              </w:r>
            </w:hyperlink>
          </w:p>
        </w:tc>
      </w:tr>
      <w:tr w:rsidR="000237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371D" w:rsidRDefault="0002371D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2371D" w:rsidRDefault="0002371D">
            <w:pPr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  <w:r>
              <w:rPr>
                <w:sz w:val="20"/>
                <w:szCs w:val="20"/>
              </w:rPr>
              <w:t>單位基本資料讀取共用類別</w:t>
            </w:r>
          </w:p>
        </w:tc>
        <w:tc>
          <w:tcPr>
            <w:tcW w:w="41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ascii="MS Reference Sans Serif" w:hAnsi="MS Reference Sans Serif"/>
                <w:color w:val="000000"/>
                <w:kern w:val="2"/>
                <w:lang w:eastAsia="zh-TW"/>
              </w:rPr>
            </w:pPr>
            <w:r>
              <w:t>com.cathay.common.hr</w:t>
            </w:r>
          </w:p>
        </w:tc>
        <w:tc>
          <w:tcPr>
            <w:tcW w:w="3500" w:type="dxa"/>
          </w:tcPr>
          <w:p w:rsidR="0002371D" w:rsidRDefault="0002371D">
            <w:pPr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  <w:hyperlink r:id="rId8" w:anchor="getAdmCenter(java.lang.String)" w:history="1">
              <w:r>
                <w:rPr>
                  <w:rStyle w:val="ab"/>
                  <w:rFonts w:ascii="細明體" w:eastAsia="細明體" w:hAnsi="細明體" w:cs="細明體"/>
                  <w:b/>
                  <w:bCs/>
                  <w:sz w:val="20"/>
                  <w:szCs w:val="20"/>
                </w:rPr>
                <w:t>getAdmCenter</w:t>
              </w:r>
            </w:hyperlink>
          </w:p>
        </w:tc>
      </w:tr>
      <w:tr w:rsidR="0017551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75514" w:rsidRDefault="00175514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175514" w:rsidRDefault="00175514">
            <w:pPr>
              <w:rPr>
                <w:sz w:val="20"/>
                <w:szCs w:val="20"/>
              </w:rPr>
            </w:pPr>
            <w:r w:rsidRPr="00175514">
              <w:rPr>
                <w:rFonts w:hint="eastAsia"/>
                <w:sz w:val="20"/>
                <w:szCs w:val="20"/>
              </w:rPr>
              <w:t>商品精算資料取得模組</w:t>
            </w:r>
          </w:p>
        </w:tc>
        <w:tc>
          <w:tcPr>
            <w:tcW w:w="4140" w:type="dxa"/>
          </w:tcPr>
          <w:p w:rsidR="00175514" w:rsidRDefault="00175514" w:rsidP="00FF4C88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175514">
              <w:rPr>
                <w:lang w:eastAsia="zh-TW"/>
              </w:rPr>
              <w:t>AG_A0Z01</w:t>
            </w:r>
            <w:r w:rsidR="00FF4C88">
              <w:rPr>
                <w:rFonts w:hint="eastAsia"/>
                <w:lang w:eastAsia="zh-TW"/>
              </w:rPr>
              <w:t>1</w:t>
            </w:r>
          </w:p>
        </w:tc>
        <w:tc>
          <w:tcPr>
            <w:tcW w:w="3500" w:type="dxa"/>
          </w:tcPr>
          <w:p w:rsidR="00175514" w:rsidRDefault="00175514">
            <w:pPr>
              <w:rPr>
                <w:rStyle w:val="HTML"/>
                <w:b/>
                <w:bCs/>
                <w:sz w:val="20"/>
                <w:szCs w:val="20"/>
              </w:rPr>
            </w:pPr>
            <w:r w:rsidRPr="00175514">
              <w:rPr>
                <w:rStyle w:val="HTML"/>
                <w:b/>
                <w:bCs/>
                <w:sz w:val="20"/>
                <w:szCs w:val="20"/>
              </w:rPr>
              <w:t>getDTAGA001_PROD_DEFI</w:t>
            </w:r>
          </w:p>
        </w:tc>
      </w:tr>
      <w:tr w:rsidR="002D725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D7252" w:rsidRDefault="002D7252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2D7252" w:rsidRPr="00175514" w:rsidRDefault="002D7252">
            <w:pPr>
              <w:rPr>
                <w:rFonts w:hint="eastAsia"/>
                <w:sz w:val="20"/>
                <w:szCs w:val="20"/>
              </w:rPr>
            </w:pPr>
            <w:r w:rsidRPr="00C828CC">
              <w:rPr>
                <w:rFonts w:hint="eastAsia"/>
                <w:sz w:val="20"/>
                <w:szCs w:val="20"/>
              </w:rPr>
              <w:t>理賠紀錄檔</w:t>
            </w:r>
            <w:r w:rsidRPr="00C828CC">
              <w:rPr>
                <w:rFonts w:hint="eastAsia"/>
                <w:sz w:val="20"/>
                <w:szCs w:val="20"/>
              </w:rPr>
              <w:t>DTAAB001</w:t>
            </w:r>
            <w:r w:rsidRPr="00C828CC">
              <w:rPr>
                <w:rFonts w:hint="eastAsia"/>
                <w:sz w:val="20"/>
                <w:szCs w:val="20"/>
              </w:rPr>
              <w:t>查詢模組</w:t>
            </w:r>
          </w:p>
        </w:tc>
        <w:tc>
          <w:tcPr>
            <w:tcW w:w="4140" w:type="dxa"/>
          </w:tcPr>
          <w:p w:rsidR="002D7252" w:rsidRPr="00175514" w:rsidRDefault="002D7252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C828CC">
              <w:rPr>
                <w:lang w:eastAsia="zh-TW"/>
              </w:rPr>
              <w:t>AA_A9Z001</w:t>
            </w:r>
          </w:p>
        </w:tc>
        <w:tc>
          <w:tcPr>
            <w:tcW w:w="3500" w:type="dxa"/>
          </w:tcPr>
          <w:p w:rsidR="002D7252" w:rsidRPr="00175514" w:rsidRDefault="002D7252">
            <w:pPr>
              <w:rPr>
                <w:rStyle w:val="HTML"/>
                <w:b/>
                <w:bCs/>
                <w:sz w:val="20"/>
                <w:szCs w:val="20"/>
              </w:rPr>
            </w:pPr>
            <w:r w:rsidRPr="00C828CC">
              <w:rPr>
                <w:rStyle w:val="HTML"/>
                <w:b/>
                <w:bCs/>
                <w:sz w:val="20"/>
                <w:szCs w:val="20"/>
              </w:rPr>
              <w:t>getDTAAB001ByPolicyNo</w:t>
            </w:r>
          </w:p>
        </w:tc>
      </w:tr>
    </w:tbl>
    <w:p w:rsidR="0002371D" w:rsidRDefault="0002371D">
      <w:pPr>
        <w:rPr>
          <w:rFonts w:ascii="細明體" w:eastAsia="細明體" w:hAnsi="細明體" w:hint="eastAsia"/>
          <w:sz w:val="20"/>
          <w:szCs w:val="20"/>
        </w:rPr>
      </w:pPr>
    </w:p>
    <w:p w:rsidR="0002371D" w:rsidRPr="00380041" w:rsidRDefault="0002371D">
      <w:pPr>
        <w:numPr>
          <w:ilvl w:val="0"/>
          <w:numId w:val="3"/>
        </w:numPr>
        <w:rPr>
          <w:rFonts w:ascii="細明體" w:eastAsia="細明體" w:hAnsi="細明體" w:hint="eastAsia"/>
          <w:b/>
          <w:sz w:val="20"/>
          <w:szCs w:val="20"/>
        </w:rPr>
      </w:pPr>
      <w:r w:rsidRPr="00380041">
        <w:rPr>
          <w:rFonts w:ascii="細明體" w:eastAsia="細明體" w:hAnsi="細明體" w:hint="eastAsia"/>
          <w:b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02371D">
        <w:tc>
          <w:tcPr>
            <w:tcW w:w="720" w:type="dxa"/>
          </w:tcPr>
          <w:p w:rsidR="0002371D" w:rsidRDefault="000237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02371D" w:rsidRDefault="000237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02371D" w:rsidRDefault="000237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0237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371D" w:rsidRDefault="000237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02371D" w:rsidRDefault="0002371D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理賠預付金申請書檔</w:t>
            </w:r>
          </w:p>
        </w:tc>
        <w:tc>
          <w:tcPr>
            <w:tcW w:w="3960" w:type="dxa"/>
          </w:tcPr>
          <w:p w:rsidR="0002371D" w:rsidRDefault="000237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>
              <w:rPr>
                <w:rFonts w:hint="eastAsia"/>
                <w:sz w:val="20"/>
                <w:szCs w:val="20"/>
              </w:rPr>
              <w:t>AAI010</w:t>
            </w:r>
          </w:p>
        </w:tc>
      </w:tr>
      <w:tr w:rsidR="000237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371D" w:rsidRDefault="000237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02371D" w:rsidRDefault="0002371D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理賠預付金受理主特約檔</w:t>
            </w:r>
          </w:p>
        </w:tc>
        <w:tc>
          <w:tcPr>
            <w:tcW w:w="3960" w:type="dxa"/>
          </w:tcPr>
          <w:p w:rsidR="0002371D" w:rsidRDefault="000237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>
              <w:rPr>
                <w:rFonts w:hint="eastAsia"/>
                <w:sz w:val="20"/>
                <w:szCs w:val="20"/>
              </w:rPr>
              <w:t>AAI011</w:t>
            </w:r>
          </w:p>
        </w:tc>
      </w:tr>
      <w:tr w:rsidR="000237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371D" w:rsidRDefault="000237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02371D" w:rsidRDefault="0002371D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預付金紀錄檔</w:t>
            </w:r>
          </w:p>
        </w:tc>
        <w:tc>
          <w:tcPr>
            <w:tcW w:w="3960" w:type="dxa"/>
          </w:tcPr>
          <w:p w:rsidR="0002371D" w:rsidRDefault="0002371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DTAAI001</w:t>
            </w:r>
          </w:p>
        </w:tc>
      </w:tr>
    </w:tbl>
    <w:p w:rsidR="0002371D" w:rsidRDefault="0002371D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2371D" w:rsidRPr="00380041" w:rsidRDefault="0002371D">
      <w:pPr>
        <w:numPr>
          <w:ilvl w:val="0"/>
          <w:numId w:val="3"/>
        </w:numPr>
        <w:rPr>
          <w:rFonts w:ascii="細明體" w:eastAsia="細明體" w:hAnsi="細明體" w:hint="eastAsia"/>
          <w:b/>
          <w:sz w:val="20"/>
          <w:szCs w:val="20"/>
        </w:rPr>
      </w:pPr>
      <w:r w:rsidRPr="00380041">
        <w:rPr>
          <w:rFonts w:ascii="細明體" w:eastAsia="細明體" w:hAnsi="細明體" w:hint="eastAsia"/>
          <w:b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02371D">
        <w:tc>
          <w:tcPr>
            <w:tcW w:w="9180" w:type="dxa"/>
            <w:gridSpan w:val="4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  <w:vAlign w:val="bottom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14</w:t>
            </w:r>
          </w:p>
        </w:tc>
        <w:tc>
          <w:tcPr>
            <w:tcW w:w="4320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02371D" w:rsidRDefault="0002371D">
      <w:pPr>
        <w:rPr>
          <w:rFonts w:ascii="細明體" w:eastAsia="細明體" w:hAnsi="細明體"/>
          <w:sz w:val="20"/>
          <w:szCs w:val="20"/>
        </w:rPr>
      </w:pPr>
    </w:p>
    <w:p w:rsidR="0002371D" w:rsidRDefault="0002371D">
      <w:pPr>
        <w:rPr>
          <w:rFonts w:ascii="細明體" w:eastAsia="細明體" w:hAnsi="細明體"/>
          <w:sz w:val="20"/>
          <w:szCs w:val="20"/>
        </w:rPr>
      </w:pPr>
    </w:p>
    <w:p w:rsidR="0002371D" w:rsidRDefault="0002371D">
      <w:pPr>
        <w:rPr>
          <w:rFonts w:hint="eastAsia"/>
          <w:sz w:val="20"/>
        </w:rPr>
      </w:pPr>
      <w:r>
        <w:rPr>
          <w:sz w:val="20"/>
        </w:rPr>
        <w:br w:type="page"/>
      </w:r>
    </w:p>
    <w:p w:rsidR="0002371D" w:rsidRDefault="0002371D">
      <w:pPr>
        <w:numPr>
          <w:ilvl w:val="0"/>
          <w:numId w:val="1"/>
        </w:numPr>
        <w:rPr>
          <w:rFonts w:hint="eastAsia"/>
          <w:sz w:val="20"/>
        </w:rPr>
      </w:pPr>
      <w:r>
        <w:rPr>
          <w:rFonts w:hint="eastAsia"/>
          <w:sz w:val="20"/>
        </w:rPr>
        <w:t>畫面</w:t>
      </w:r>
      <w:r>
        <w:rPr>
          <w:rFonts w:hint="eastAsia"/>
          <w:sz w:val="20"/>
        </w:rPr>
        <w:t>USAAI00100</w:t>
      </w:r>
    </w:p>
    <w:p w:rsidR="0002371D" w:rsidRDefault="0002371D">
      <w:pPr>
        <w:rPr>
          <w:rFonts w:hint="eastAsia"/>
          <w:bCs/>
        </w:rPr>
      </w:pPr>
      <w:r>
        <w:rPr>
          <w:rFonts w:hint="eastAsia"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403.5pt">
            <v:imagedata r:id="rId9" o:title=""/>
          </v:shape>
        </w:pict>
      </w:r>
    </w:p>
    <w:p w:rsidR="0002371D" w:rsidRDefault="00AE5121">
      <w:pPr>
        <w:rPr>
          <w:rFonts w:hint="eastAsia"/>
          <w:bCs/>
        </w:rPr>
      </w:pPr>
      <w:r>
        <w:rPr>
          <w:rFonts w:hint="eastAsia"/>
          <w:bCs/>
        </w:rPr>
        <w:t>2011.08.22</w:t>
      </w:r>
      <w:r>
        <w:rPr>
          <w:rFonts w:hint="eastAsia"/>
          <w:bCs/>
        </w:rPr>
        <w:t>修改後的版面</w:t>
      </w:r>
    </w:p>
    <w:p w:rsidR="0002371D" w:rsidRDefault="006D5EA3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>
        <w:rPr>
          <w:rFonts w:hint="eastAsia"/>
        </w:rPr>
        <w:pict>
          <v:shape id="_x0000_i1026" type="#_x0000_t75" style="width:537.75pt;height:327pt">
            <v:imagedata r:id="rId10" o:title=""/>
          </v:shape>
        </w:pict>
      </w:r>
    </w:p>
    <w:p w:rsidR="0002371D" w:rsidRDefault="0002371D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t>說明</w:t>
      </w:r>
    </w:p>
    <w:p w:rsidR="0002371D" w:rsidRDefault="0002371D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02371D" w:rsidRDefault="0002371D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02371D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如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lang w:eastAsia="zh-TW"/>
        </w:rPr>
        <w:t>USAAI00100</w:t>
      </w:r>
      <w:r>
        <w:rPr>
          <w:rFonts w:hint="eastAsia"/>
          <w:lang w:eastAsia="zh-TW"/>
        </w:rPr>
        <w:t>。</w:t>
      </w:r>
    </w:p>
    <w:p w:rsidR="0002371D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受理編號</w:t>
      </w:r>
      <w:r>
        <w:rPr>
          <w:rFonts w:hint="eastAsia"/>
          <w:bCs/>
          <w:lang w:eastAsia="zh-TW"/>
        </w:rPr>
        <w:t xml:space="preserve"> &lt;&gt; </w:t>
      </w:r>
      <w:r>
        <w:rPr>
          <w:rFonts w:hint="eastAsia"/>
          <w:bCs/>
          <w:lang w:eastAsia="zh-TW"/>
        </w:rPr>
        <w:t>空值：</w:t>
      </w:r>
    </w:p>
    <w:p w:rsidR="0002371D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執行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查詢</w:t>
      </w:r>
      <w:r>
        <w:rPr>
          <w:rFonts w:hint="eastAsia"/>
          <w:bCs/>
          <w:lang w:eastAsia="zh-TW"/>
        </w:rPr>
        <w:t>_</w:t>
      </w:r>
      <w:r>
        <w:rPr>
          <w:rFonts w:hint="eastAsia"/>
          <w:bCs/>
          <w:lang w:eastAsia="zh-TW"/>
        </w:rPr>
        <w:t>受理編號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功能。</w:t>
      </w:r>
      <w:r>
        <w:rPr>
          <w:rFonts w:hint="eastAsia"/>
          <w:bCs/>
          <w:lang w:eastAsia="zh-TW"/>
        </w:rPr>
        <w:t xml:space="preserve"> </w:t>
      </w:r>
    </w:p>
    <w:p w:rsidR="0002371D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ELSE </w:t>
      </w:r>
    </w:p>
    <w:p w:rsidR="0002371D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>顯示畫面初始值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登入者人員</w:t>
            </w:r>
          </w:p>
        </w:tc>
        <w:tc>
          <w:tcPr>
            <w:tcW w:w="2340" w:type="dxa"/>
          </w:tcPr>
          <w:p w:rsidR="0002371D" w:rsidRPr="002D3FED" w:rsidRDefault="002D3F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4F6228"/>
                <w:lang w:eastAsia="zh-TW"/>
              </w:rPr>
            </w:pPr>
            <w:r w:rsidRPr="002D3FED">
              <w:rPr>
                <w:rFonts w:hint="eastAsia"/>
                <w:bCs/>
                <w:color w:val="4F6228"/>
                <w:lang w:eastAsia="zh-TW"/>
              </w:rPr>
              <w:t>不可修改</w:t>
            </w: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送件人姓名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登入者姓名</w:t>
            </w:r>
          </w:p>
        </w:tc>
        <w:tc>
          <w:tcPr>
            <w:tcW w:w="2340" w:type="dxa"/>
          </w:tcPr>
          <w:p w:rsidR="0002371D" w:rsidRPr="002D3FED" w:rsidRDefault="002D3F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4F6228"/>
                <w:lang w:eastAsia="zh-TW"/>
              </w:rPr>
            </w:pPr>
            <w:r w:rsidRPr="002D3FED">
              <w:rPr>
                <w:rFonts w:hint="eastAsia"/>
                <w:bCs/>
                <w:color w:val="4F6228"/>
                <w:lang w:eastAsia="zh-TW"/>
              </w:rPr>
              <w:t>不可修改</w:t>
            </w: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送件人單位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登入者單位中文</w:t>
            </w:r>
          </w:p>
        </w:tc>
        <w:tc>
          <w:tcPr>
            <w:tcW w:w="2340" w:type="dxa"/>
          </w:tcPr>
          <w:p w:rsidR="0002371D" w:rsidRPr="002D3FED" w:rsidRDefault="002D3F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4F6228"/>
                <w:lang w:eastAsia="zh-TW"/>
              </w:rPr>
            </w:pPr>
            <w:r w:rsidRPr="002D3FED">
              <w:rPr>
                <w:rFonts w:hint="eastAsia"/>
                <w:bCs/>
                <w:color w:val="4F6228"/>
                <w:lang w:eastAsia="zh-TW"/>
              </w:rPr>
              <w:t>不可修改</w:t>
            </w:r>
          </w:p>
        </w:tc>
      </w:tr>
    </w:tbl>
    <w:p w:rsidR="0002371D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Button </w:t>
      </w:r>
      <w:r>
        <w:rPr>
          <w:rFonts w:hint="eastAsia"/>
          <w:lang w:eastAsia="zh-TW"/>
        </w:rPr>
        <w:t>顯示：</w:t>
      </w:r>
    </w:p>
    <w:tbl>
      <w:tblPr>
        <w:tblW w:w="0" w:type="auto"/>
        <w:tblInd w:w="1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5040"/>
      </w:tblGrid>
      <w:tr w:rsidR="0002371D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Button Name</w:t>
            </w:r>
          </w:p>
        </w:tc>
        <w:tc>
          <w:tcPr>
            <w:tcW w:w="50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是否顯示</w:t>
            </w:r>
          </w:p>
        </w:tc>
      </w:tr>
      <w:tr w:rsidR="0002371D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輸入</w:t>
            </w:r>
          </w:p>
        </w:tc>
        <w:tc>
          <w:tcPr>
            <w:tcW w:w="50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Enable</w:t>
            </w:r>
          </w:p>
        </w:tc>
      </w:tr>
    </w:tbl>
    <w:p w:rsidR="0002371D" w:rsidRPr="004C720C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  <w:r>
        <w:rPr>
          <w:rFonts w:hint="eastAsia"/>
          <w:bCs/>
          <w:color w:val="000000"/>
          <w:lang w:eastAsia="zh-TW"/>
        </w:rPr>
        <w:t>。</w:t>
      </w:r>
    </w:p>
    <w:p w:rsidR="004C720C" w:rsidRPr="00E93383" w:rsidRDefault="004C720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/>
          <w:bCs/>
          <w:color w:val="4F6228"/>
          <w:lang w:eastAsia="zh-TW"/>
        </w:rPr>
      </w:pPr>
      <w:r w:rsidRPr="00E93383">
        <w:rPr>
          <w:rFonts w:hint="eastAsia"/>
          <w:bCs/>
          <w:color w:val="4F6228"/>
          <w:lang w:eastAsia="zh-TW"/>
        </w:rPr>
        <w:t>醫院縣市別：取代碼</w:t>
      </w:r>
      <w:r w:rsidR="00542D47" w:rsidRPr="00E93383">
        <w:rPr>
          <w:rFonts w:hint="eastAsia"/>
          <w:bCs/>
          <w:color w:val="4F6228"/>
          <w:lang w:eastAsia="zh-TW"/>
        </w:rPr>
        <w:t>HOSP_</w:t>
      </w:r>
      <w:r w:rsidRPr="00E93383">
        <w:rPr>
          <w:rFonts w:hint="eastAsia"/>
          <w:bCs/>
          <w:color w:val="4F6228"/>
          <w:lang w:eastAsia="zh-TW"/>
        </w:rPr>
        <w:t>CITY</w:t>
      </w:r>
    </w:p>
    <w:p w:rsidR="004303E8" w:rsidRDefault="004303E8" w:rsidP="004303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 w:rsidRPr="00AE626E">
        <w:rPr>
          <w:rFonts w:hint="eastAsia"/>
          <w:color w:val="4F6228"/>
          <w:lang w:eastAsia="zh-TW"/>
        </w:rPr>
        <w:t>受款人身分別：</w:t>
      </w:r>
    </w:p>
    <w:p w:rsidR="006344AB" w:rsidRDefault="006344AB" w:rsidP="004303E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預設：本人</w:t>
      </w:r>
    </w:p>
    <w:p w:rsidR="004303E8" w:rsidRDefault="004303E8" w:rsidP="004303E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 xml:space="preserve">IF  CURRENT </w:t>
      </w:r>
      <w:r>
        <w:rPr>
          <w:color w:val="4F6228"/>
          <w:lang w:eastAsia="zh-TW"/>
        </w:rPr>
        <w:t>–</w:t>
      </w:r>
      <w:r>
        <w:rPr>
          <w:rFonts w:hint="eastAsia"/>
          <w:color w:val="4F6228"/>
          <w:lang w:eastAsia="zh-TW"/>
        </w:rPr>
        <w:t xml:space="preserve"> </w:t>
      </w:r>
      <w:r>
        <w:rPr>
          <w:rFonts w:hint="eastAsia"/>
          <w:color w:val="4F6228"/>
          <w:lang w:eastAsia="zh-TW"/>
        </w:rPr>
        <w:t>畫面</w:t>
      </w:r>
      <w:r>
        <w:rPr>
          <w:rFonts w:hint="eastAsia"/>
          <w:color w:val="4F6228"/>
          <w:lang w:eastAsia="zh-TW"/>
        </w:rPr>
        <w:t>.</w:t>
      </w:r>
      <w:r>
        <w:rPr>
          <w:rFonts w:hint="eastAsia"/>
          <w:color w:val="4F6228"/>
          <w:lang w:eastAsia="zh-TW"/>
        </w:rPr>
        <w:t>事故人出生日期</w:t>
      </w:r>
      <w:r>
        <w:rPr>
          <w:rFonts w:hint="eastAsia"/>
          <w:color w:val="4F6228"/>
          <w:lang w:eastAsia="zh-TW"/>
        </w:rPr>
        <w:t xml:space="preserve"> &gt;= 20 </w:t>
      </w:r>
      <w:r>
        <w:rPr>
          <w:rFonts w:hint="eastAsia"/>
          <w:color w:val="4F6228"/>
          <w:lang w:eastAsia="zh-TW"/>
        </w:rPr>
        <w:t>歲</w:t>
      </w:r>
    </w:p>
    <w:p w:rsidR="004303E8" w:rsidRDefault="004303E8" w:rsidP="004303E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法定代理人</w:t>
      </w:r>
      <w:r>
        <w:rPr>
          <w:rFonts w:hint="eastAsia"/>
          <w:color w:val="4F6228"/>
          <w:lang w:eastAsia="zh-TW"/>
        </w:rPr>
        <w:t xml:space="preserve"> disable</w:t>
      </w:r>
    </w:p>
    <w:p w:rsidR="000D730C" w:rsidRPr="000D730C" w:rsidRDefault="004303E8" w:rsidP="000D730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END IF</w:t>
      </w:r>
    </w:p>
    <w:p w:rsidR="00B75697" w:rsidRDefault="00B75697" w:rsidP="004303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匯款方式：</w:t>
      </w:r>
    </w:p>
    <w:p w:rsidR="00585A0F" w:rsidRDefault="00585A0F" w:rsidP="00585A0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預設：一指通</w:t>
      </w:r>
    </w:p>
    <w:p w:rsidR="004303E8" w:rsidRDefault="004303E8" w:rsidP="00B7569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勾選一指通，查詢</w:t>
      </w:r>
      <w:r>
        <w:rPr>
          <w:rFonts w:hint="eastAsia"/>
          <w:color w:val="4F6228"/>
          <w:lang w:eastAsia="zh-TW"/>
        </w:rPr>
        <w:t>button</w:t>
      </w:r>
      <w:r w:rsidRPr="00AE626E">
        <w:rPr>
          <w:rFonts w:hint="eastAsia"/>
          <w:color w:val="4F6228"/>
          <w:lang w:eastAsia="zh-TW"/>
        </w:rPr>
        <w:t xml:space="preserve"> </w:t>
      </w:r>
      <w:r>
        <w:rPr>
          <w:rFonts w:hint="eastAsia"/>
          <w:color w:val="4F6228"/>
          <w:lang w:eastAsia="zh-TW"/>
        </w:rPr>
        <w:t>enable</w:t>
      </w:r>
    </w:p>
    <w:p w:rsidR="004303E8" w:rsidRDefault="004303E8" w:rsidP="00B7569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 xml:space="preserve">IF </w:t>
      </w:r>
      <w:r>
        <w:rPr>
          <w:rFonts w:hint="eastAsia"/>
          <w:color w:val="4F6228"/>
          <w:lang w:eastAsia="zh-TW"/>
        </w:rPr>
        <w:t>勾選指定帳戶</w:t>
      </w:r>
    </w:p>
    <w:p w:rsidR="004303E8" w:rsidRDefault="004303E8" w:rsidP="00B7569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受款人姓名</w:t>
      </w:r>
      <w:r>
        <w:rPr>
          <w:rFonts w:hint="eastAsia"/>
          <w:color w:val="4F6228"/>
          <w:lang w:eastAsia="zh-TW"/>
        </w:rPr>
        <w:t>.</w:t>
      </w:r>
      <w:r>
        <w:rPr>
          <w:rFonts w:hint="eastAsia"/>
          <w:color w:val="4F6228"/>
          <w:lang w:eastAsia="zh-TW"/>
        </w:rPr>
        <w:t>受款人</w:t>
      </w:r>
      <w:r>
        <w:rPr>
          <w:rFonts w:hint="eastAsia"/>
          <w:color w:val="4F6228"/>
          <w:lang w:eastAsia="zh-TW"/>
        </w:rPr>
        <w:t>ID.</w:t>
      </w:r>
      <w:r>
        <w:rPr>
          <w:rFonts w:hint="eastAsia"/>
          <w:color w:val="4F6228"/>
          <w:lang w:eastAsia="zh-TW"/>
        </w:rPr>
        <w:t>行庫代號</w:t>
      </w:r>
      <w:r>
        <w:rPr>
          <w:rFonts w:hint="eastAsia"/>
          <w:color w:val="4F6228"/>
          <w:lang w:eastAsia="zh-TW"/>
        </w:rPr>
        <w:t>.</w:t>
      </w:r>
      <w:r>
        <w:rPr>
          <w:rFonts w:hint="eastAsia"/>
          <w:color w:val="4F6228"/>
          <w:lang w:eastAsia="zh-TW"/>
        </w:rPr>
        <w:t>匯款帳號為必輸資料，若未輸即丟錯誤訊息：未輸入</w:t>
      </w:r>
      <w:r>
        <w:rPr>
          <w:rFonts w:hint="eastAsia"/>
          <w:color w:val="4F6228"/>
          <w:lang w:eastAsia="zh-TW"/>
        </w:rPr>
        <w:t>XXX</w:t>
      </w:r>
      <w:r>
        <w:rPr>
          <w:rFonts w:hint="eastAsia"/>
          <w:color w:val="4F6228"/>
          <w:lang w:eastAsia="zh-TW"/>
        </w:rPr>
        <w:t>。</w:t>
      </w:r>
    </w:p>
    <w:p w:rsidR="004303E8" w:rsidRDefault="004303E8" w:rsidP="00B7569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查詢行庫代號</w:t>
      </w:r>
      <w:r>
        <w:rPr>
          <w:rFonts w:hint="eastAsia"/>
          <w:color w:val="4F6228"/>
          <w:lang w:eastAsia="zh-TW"/>
        </w:rPr>
        <w:t>button enable</w:t>
      </w:r>
      <w:r>
        <w:rPr>
          <w:rFonts w:hint="eastAsia"/>
          <w:color w:val="4F6228"/>
          <w:lang w:eastAsia="zh-TW"/>
        </w:rPr>
        <w:t>。</w:t>
      </w:r>
    </w:p>
    <w:p w:rsidR="00B75697" w:rsidRDefault="00B75697" w:rsidP="00B7569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END IF</w:t>
      </w:r>
    </w:p>
    <w:p w:rsidR="00475AB2" w:rsidRDefault="00475AB2" w:rsidP="00475AB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關懷保戶方式：</w:t>
      </w:r>
    </w:p>
    <w:p w:rsidR="00475AB2" w:rsidRDefault="00475AB2" w:rsidP="00475AB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預設：我已前往探視</w:t>
      </w:r>
    </w:p>
    <w:p w:rsidR="007A08E1" w:rsidRDefault="00A05678" w:rsidP="007A08E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>
        <w:rPr>
          <w:rFonts w:hint="eastAsia"/>
          <w:color w:val="7030A0"/>
          <w:lang w:eastAsia="zh-TW"/>
        </w:rPr>
        <w:t>輸入事故者</w:t>
      </w:r>
      <w:r>
        <w:rPr>
          <w:rFonts w:hint="eastAsia"/>
          <w:color w:val="7030A0"/>
          <w:lang w:eastAsia="zh-TW"/>
        </w:rPr>
        <w:t>ID</w:t>
      </w:r>
      <w:r>
        <w:rPr>
          <w:rFonts w:hint="eastAsia"/>
          <w:color w:val="7030A0"/>
          <w:lang w:eastAsia="zh-TW"/>
        </w:rPr>
        <w:t>後，</w:t>
      </w:r>
      <w:r w:rsidR="007A08E1" w:rsidRPr="007A08E1">
        <w:rPr>
          <w:rFonts w:hint="eastAsia"/>
          <w:color w:val="7030A0"/>
          <w:lang w:eastAsia="zh-TW"/>
        </w:rPr>
        <w:t>自動帶入事故者姓名及生日</w:t>
      </w:r>
    </w:p>
    <w:p w:rsidR="007A08E1" w:rsidRDefault="00A05678" w:rsidP="007A08E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>
        <w:rPr>
          <w:rFonts w:hint="eastAsia"/>
          <w:color w:val="7030A0"/>
          <w:lang w:eastAsia="zh-TW"/>
        </w:rPr>
        <w:t xml:space="preserve">READ </w:t>
      </w:r>
      <w:r>
        <w:rPr>
          <w:rFonts w:hint="eastAsia"/>
          <w:color w:val="7030A0"/>
          <w:lang w:eastAsia="zh-TW"/>
        </w:rPr>
        <w:t>客戶資料</w:t>
      </w:r>
      <w:r>
        <w:rPr>
          <w:rFonts w:hint="eastAsia"/>
          <w:color w:val="7030A0"/>
          <w:lang w:eastAsia="zh-TW"/>
        </w:rPr>
        <w:t>DTATA001_CUSTOMER</w:t>
      </w:r>
      <w:r w:rsidR="006646A9">
        <w:rPr>
          <w:rFonts w:hint="eastAsia"/>
          <w:color w:val="7030A0"/>
          <w:lang w:eastAsia="zh-TW"/>
        </w:rPr>
        <w:t xml:space="preserve"> ATA001</w:t>
      </w:r>
    </w:p>
    <w:p w:rsidR="00A05678" w:rsidRDefault="00A05678" w:rsidP="007A08E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>
        <w:rPr>
          <w:rFonts w:hint="eastAsia"/>
          <w:color w:val="7030A0"/>
          <w:lang w:eastAsia="zh-TW"/>
        </w:rPr>
        <w:t xml:space="preserve"> </w:t>
      </w:r>
      <w:r w:rsidR="004A7EF6">
        <w:rPr>
          <w:rFonts w:hint="eastAsia"/>
          <w:color w:val="7030A0"/>
          <w:lang w:eastAsia="zh-TW"/>
        </w:rPr>
        <w:t xml:space="preserve">    BY  </w:t>
      </w:r>
      <w:r w:rsidR="004A7EF6">
        <w:rPr>
          <w:rFonts w:hint="eastAsia"/>
          <w:color w:val="7030A0"/>
          <w:lang w:eastAsia="zh-TW"/>
        </w:rPr>
        <w:t>畫面</w:t>
      </w:r>
      <w:r w:rsidR="004A7EF6">
        <w:rPr>
          <w:rFonts w:hint="eastAsia"/>
          <w:color w:val="7030A0"/>
          <w:lang w:eastAsia="zh-TW"/>
        </w:rPr>
        <w:t>.</w:t>
      </w:r>
      <w:r w:rsidR="004A7EF6">
        <w:rPr>
          <w:rFonts w:hint="eastAsia"/>
          <w:color w:val="7030A0"/>
          <w:lang w:eastAsia="zh-TW"/>
        </w:rPr>
        <w:t>事故者</w:t>
      </w:r>
      <w:r w:rsidR="004A7EF6">
        <w:rPr>
          <w:rFonts w:hint="eastAsia"/>
          <w:color w:val="7030A0"/>
          <w:lang w:eastAsia="zh-TW"/>
        </w:rPr>
        <w:t>ID</w:t>
      </w:r>
    </w:p>
    <w:p w:rsidR="00175D2C" w:rsidRDefault="00175D2C" w:rsidP="00175D2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>
        <w:rPr>
          <w:rFonts w:hint="eastAsia"/>
          <w:color w:val="7030A0"/>
          <w:lang w:eastAsia="zh-TW"/>
        </w:rPr>
        <w:t xml:space="preserve">IF </w:t>
      </w:r>
      <w:r>
        <w:rPr>
          <w:rFonts w:hint="eastAsia"/>
          <w:color w:val="7030A0"/>
          <w:lang w:eastAsia="zh-TW"/>
        </w:rPr>
        <w:t>有資料</w:t>
      </w:r>
    </w:p>
    <w:p w:rsidR="00175D2C" w:rsidRDefault="00175D2C" w:rsidP="00175D2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>
        <w:rPr>
          <w:rFonts w:hint="eastAsia"/>
          <w:color w:val="7030A0"/>
          <w:lang w:eastAsia="zh-TW"/>
        </w:rPr>
        <w:t>自動帶入畫面資料</w:t>
      </w:r>
    </w:p>
    <w:tbl>
      <w:tblPr>
        <w:tblW w:w="7463" w:type="dxa"/>
        <w:tblInd w:w="2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2"/>
        <w:gridCol w:w="2551"/>
        <w:gridCol w:w="2410"/>
      </w:tblGrid>
      <w:tr w:rsidR="00175D2C" w:rsidRPr="00175D2C" w:rsidTr="00313450">
        <w:tc>
          <w:tcPr>
            <w:tcW w:w="2502" w:type="dxa"/>
          </w:tcPr>
          <w:p w:rsidR="00175D2C" w:rsidRPr="00175D2C" w:rsidRDefault="00175D2C" w:rsidP="00381B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7030A0"/>
                <w:lang w:eastAsia="zh-TW"/>
              </w:rPr>
            </w:pPr>
            <w:r w:rsidRPr="00175D2C">
              <w:rPr>
                <w:rFonts w:hint="eastAsia"/>
                <w:b/>
                <w:bCs/>
                <w:color w:val="7030A0"/>
                <w:lang w:eastAsia="zh-TW"/>
              </w:rPr>
              <w:t>畫面欄位</w:t>
            </w:r>
          </w:p>
        </w:tc>
        <w:tc>
          <w:tcPr>
            <w:tcW w:w="2551" w:type="dxa"/>
          </w:tcPr>
          <w:p w:rsidR="00175D2C" w:rsidRPr="00175D2C" w:rsidRDefault="00175D2C" w:rsidP="00381B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7030A0"/>
                <w:lang w:eastAsia="zh-TW"/>
              </w:rPr>
            </w:pPr>
            <w:r w:rsidRPr="00175D2C">
              <w:rPr>
                <w:rFonts w:hint="eastAsia"/>
                <w:b/>
                <w:bCs/>
                <w:color w:val="7030A0"/>
                <w:lang w:eastAsia="zh-TW"/>
              </w:rPr>
              <w:t>資料來源</w:t>
            </w:r>
          </w:p>
        </w:tc>
        <w:tc>
          <w:tcPr>
            <w:tcW w:w="2410" w:type="dxa"/>
          </w:tcPr>
          <w:p w:rsidR="00175D2C" w:rsidRPr="00175D2C" w:rsidRDefault="00175D2C" w:rsidP="00381B1E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7030A0"/>
                <w:lang w:eastAsia="zh-TW"/>
              </w:rPr>
            </w:pPr>
            <w:r w:rsidRPr="00175D2C">
              <w:rPr>
                <w:rFonts w:hint="eastAsia"/>
                <w:b/>
                <w:color w:val="7030A0"/>
                <w:lang w:eastAsia="zh-TW"/>
              </w:rPr>
              <w:t>特殊限制</w:t>
            </w:r>
          </w:p>
        </w:tc>
      </w:tr>
      <w:tr w:rsidR="00175D2C" w:rsidRPr="00175D2C" w:rsidTr="00313450">
        <w:tc>
          <w:tcPr>
            <w:tcW w:w="2502" w:type="dxa"/>
          </w:tcPr>
          <w:p w:rsidR="00175D2C" w:rsidRPr="00175D2C" w:rsidRDefault="006646A9" w:rsidP="00381B1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7030A0"/>
                <w:lang w:eastAsia="zh-TW"/>
              </w:rPr>
            </w:pPr>
            <w:r>
              <w:rPr>
                <w:rFonts w:hint="eastAsia"/>
                <w:color w:val="7030A0"/>
                <w:lang w:eastAsia="zh-TW"/>
              </w:rPr>
              <w:t>事故者姓名</w:t>
            </w:r>
          </w:p>
        </w:tc>
        <w:tc>
          <w:tcPr>
            <w:tcW w:w="2551" w:type="dxa"/>
          </w:tcPr>
          <w:p w:rsidR="00175D2C" w:rsidRPr="00175D2C" w:rsidRDefault="006646A9" w:rsidP="00381B1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7030A0"/>
                <w:lang w:eastAsia="zh-TW"/>
              </w:rPr>
            </w:pPr>
            <w:r>
              <w:rPr>
                <w:rFonts w:hint="eastAsia"/>
                <w:bCs/>
                <w:color w:val="7030A0"/>
                <w:lang w:eastAsia="zh-TW"/>
              </w:rPr>
              <w:t>ATA001.</w:t>
            </w:r>
            <w:r w:rsidR="00FB7C85">
              <w:rPr>
                <w:rFonts w:hint="eastAsia"/>
                <w:bCs/>
                <w:color w:val="7030A0"/>
                <w:lang w:eastAsia="zh-TW"/>
              </w:rPr>
              <w:t>NAME</w:t>
            </w:r>
          </w:p>
        </w:tc>
        <w:tc>
          <w:tcPr>
            <w:tcW w:w="2410" w:type="dxa"/>
          </w:tcPr>
          <w:p w:rsidR="00175D2C" w:rsidRPr="00175D2C" w:rsidRDefault="00175D2C" w:rsidP="00381B1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7030A0"/>
                <w:lang w:eastAsia="zh-TW"/>
              </w:rPr>
            </w:pPr>
            <w:r w:rsidRPr="00175D2C">
              <w:rPr>
                <w:rFonts w:hint="eastAsia"/>
                <w:bCs/>
                <w:color w:val="7030A0"/>
                <w:lang w:eastAsia="zh-TW"/>
              </w:rPr>
              <w:t>可修改</w:t>
            </w:r>
          </w:p>
        </w:tc>
      </w:tr>
      <w:tr w:rsidR="00175D2C" w:rsidRPr="00175D2C" w:rsidTr="00313450">
        <w:tc>
          <w:tcPr>
            <w:tcW w:w="2502" w:type="dxa"/>
          </w:tcPr>
          <w:p w:rsidR="00175D2C" w:rsidRPr="00175D2C" w:rsidRDefault="006646A9" w:rsidP="00381B1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7030A0"/>
                <w:lang w:eastAsia="zh-TW"/>
              </w:rPr>
            </w:pPr>
            <w:r>
              <w:rPr>
                <w:rFonts w:hint="eastAsia"/>
                <w:color w:val="7030A0"/>
                <w:lang w:eastAsia="zh-TW"/>
              </w:rPr>
              <w:t>出生日期</w:t>
            </w:r>
          </w:p>
        </w:tc>
        <w:tc>
          <w:tcPr>
            <w:tcW w:w="2551" w:type="dxa"/>
          </w:tcPr>
          <w:p w:rsidR="00175D2C" w:rsidRPr="00175D2C" w:rsidRDefault="00FB7C85" w:rsidP="00381B1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7030A0"/>
                <w:lang w:eastAsia="zh-TW"/>
              </w:rPr>
            </w:pPr>
            <w:r>
              <w:rPr>
                <w:rFonts w:hint="eastAsia"/>
                <w:bCs/>
                <w:color w:val="7030A0"/>
                <w:lang w:eastAsia="zh-TW"/>
              </w:rPr>
              <w:t>ATA001.BIRTHDAY</w:t>
            </w:r>
          </w:p>
        </w:tc>
        <w:tc>
          <w:tcPr>
            <w:tcW w:w="2410" w:type="dxa"/>
          </w:tcPr>
          <w:p w:rsidR="00175D2C" w:rsidRPr="00175D2C" w:rsidRDefault="00175D2C" w:rsidP="00381B1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7030A0"/>
                <w:lang w:eastAsia="zh-TW"/>
              </w:rPr>
            </w:pPr>
            <w:r w:rsidRPr="00175D2C">
              <w:rPr>
                <w:rFonts w:hint="eastAsia"/>
                <w:bCs/>
                <w:color w:val="7030A0"/>
                <w:lang w:eastAsia="zh-TW"/>
              </w:rPr>
              <w:t>可修改</w:t>
            </w:r>
          </w:p>
        </w:tc>
      </w:tr>
    </w:tbl>
    <w:p w:rsidR="00B54DAE" w:rsidRPr="00B54DAE" w:rsidRDefault="00B54DAE" w:rsidP="00B54DA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 w:rsidRPr="00B54DAE">
        <w:rPr>
          <w:rFonts w:hint="eastAsia"/>
          <w:color w:val="7030A0"/>
          <w:lang w:eastAsia="zh-TW"/>
        </w:rPr>
        <w:t>IF</w:t>
      </w:r>
      <w:r w:rsidRPr="00B54DAE">
        <w:rPr>
          <w:rFonts w:hint="eastAsia"/>
          <w:color w:val="7030A0"/>
          <w:lang w:eastAsia="zh-TW"/>
        </w:rPr>
        <w:t>無資料</w:t>
      </w:r>
    </w:p>
    <w:p w:rsidR="00B54DAE" w:rsidRDefault="00B54DAE" w:rsidP="00B54DA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>
        <w:rPr>
          <w:rFonts w:hint="eastAsia"/>
          <w:color w:val="7030A0"/>
          <w:lang w:eastAsia="zh-TW"/>
        </w:rPr>
        <w:t>視為正常</w:t>
      </w:r>
    </w:p>
    <w:p w:rsidR="00B54DAE" w:rsidRPr="00B54DAE" w:rsidRDefault="00875261" w:rsidP="00B54DA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>
        <w:rPr>
          <w:rFonts w:hint="eastAsia"/>
          <w:color w:val="7030A0"/>
          <w:lang w:eastAsia="zh-TW"/>
        </w:rPr>
        <w:t>事故者姓名及出生日期顯示空白</w:t>
      </w:r>
    </w:p>
    <w:p w:rsidR="0002371D" w:rsidRDefault="0002371D">
      <w:pPr>
        <w:pStyle w:val="Tabletext"/>
        <w:keepLines w:val="0"/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/>
          <w:bCs/>
          <w:color w:val="000000"/>
          <w:lang w:eastAsia="zh-TW"/>
        </w:rPr>
        <w:t xml:space="preserve">  </w:t>
      </w:r>
    </w:p>
    <w:p w:rsidR="0002371D" w:rsidRDefault="0002371D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  <w:r>
        <w:rPr>
          <w:rFonts w:hint="eastAsia"/>
          <w:b/>
          <w:bCs/>
          <w:color w:val="008000"/>
          <w:lang w:eastAsia="zh-TW"/>
        </w:rPr>
        <w:t>_</w:t>
      </w:r>
      <w:r>
        <w:rPr>
          <w:rFonts w:hint="eastAsia"/>
          <w:b/>
          <w:bCs/>
          <w:color w:val="008000"/>
          <w:lang w:eastAsia="zh-TW"/>
        </w:rPr>
        <w:t>事故者</w:t>
      </w:r>
      <w:r>
        <w:rPr>
          <w:rFonts w:hint="eastAsia"/>
          <w:b/>
          <w:bCs/>
          <w:color w:val="008000"/>
          <w:lang w:eastAsia="zh-TW"/>
        </w:rPr>
        <w:t>ID</w:t>
      </w:r>
    </w:p>
    <w:p w:rsidR="0002371D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  <w:r>
        <w:rPr>
          <w:rFonts w:hint="eastAsia"/>
          <w:lang w:eastAsia="zh-TW"/>
        </w:rPr>
        <w:tab/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事故者</w:t>
            </w:r>
            <w:r>
              <w:rPr>
                <w:rFonts w:hint="eastAsia"/>
                <w:bCs/>
                <w:lang w:eastAsia="zh-TW"/>
              </w:rPr>
              <w:t>ID</w:t>
            </w:r>
            <w:r>
              <w:rPr>
                <w:rFonts w:hint="eastAsia"/>
                <w:bCs/>
                <w:lang w:eastAsia="zh-TW"/>
              </w:rPr>
              <w:t>是否有輸入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請輸入正確事故者</w:t>
            </w:r>
            <w:r>
              <w:rPr>
                <w:rFonts w:hint="eastAsia"/>
                <w:bCs/>
                <w:lang w:eastAsia="zh-TW"/>
              </w:rPr>
              <w:t>ID</w:t>
            </w:r>
          </w:p>
        </w:tc>
      </w:tr>
    </w:tbl>
    <w:p w:rsidR="0071031B" w:rsidRDefault="002A0A15" w:rsidP="0071031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查詢控管保戶檔</w:t>
      </w:r>
      <w:r>
        <w:rPr>
          <w:rFonts w:hint="eastAsia"/>
          <w:lang w:eastAsia="zh-TW"/>
        </w:rPr>
        <w:t>DTAAD140</w:t>
      </w:r>
      <w:r>
        <w:rPr>
          <w:rFonts w:hint="eastAsia"/>
          <w:lang w:eastAsia="zh-TW"/>
        </w:rPr>
        <w:t>，其中</w:t>
      </w:r>
      <w:r>
        <w:rPr>
          <w:rFonts w:hint="eastAsia"/>
          <w:lang w:eastAsia="zh-TW"/>
        </w:rPr>
        <w:t>ID=</w:t>
      </w:r>
      <w:r>
        <w:rPr>
          <w:rFonts w:hint="eastAsia"/>
          <w:lang w:eastAsia="zh-TW"/>
        </w:rPr>
        <w:t>事故者</w:t>
      </w:r>
      <w:r>
        <w:rPr>
          <w:rFonts w:hint="eastAsia"/>
          <w:lang w:eastAsia="zh-TW"/>
        </w:rPr>
        <w:t>ID</w:t>
      </w:r>
      <w:r>
        <w:rPr>
          <w:rFonts w:hint="eastAsia"/>
          <w:lang w:eastAsia="zh-TW"/>
        </w:rPr>
        <w:t>，系統別</w:t>
      </w:r>
      <w:r>
        <w:rPr>
          <w:rFonts w:hint="eastAsia"/>
          <w:lang w:eastAsia="zh-TW"/>
        </w:rPr>
        <w:t>SYS_NO=AA</w:t>
      </w:r>
      <w:r>
        <w:rPr>
          <w:rFonts w:hint="eastAsia"/>
          <w:lang w:eastAsia="zh-TW"/>
        </w:rPr>
        <w:t>，控管類別</w:t>
      </w:r>
      <w:r>
        <w:rPr>
          <w:rFonts w:hint="eastAsia"/>
          <w:lang w:eastAsia="zh-TW"/>
        </w:rPr>
        <w:t>TYPE=1</w:t>
      </w:r>
    </w:p>
    <w:p w:rsidR="00252DCC" w:rsidRDefault="00252DCC" w:rsidP="00252DC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若有資料則拋出錯誤訊息『此保戶無預付資格』</w:t>
      </w:r>
    </w:p>
    <w:p w:rsidR="00BC3F7C" w:rsidRDefault="00BC3F7C" w:rsidP="00BC3F7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color w:val="FF0000"/>
          <w:lang w:eastAsia="zh-TW"/>
        </w:rPr>
      </w:pPr>
      <w:r>
        <w:rPr>
          <w:rFonts w:hint="eastAsia"/>
          <w:color w:val="FF0000"/>
          <w:lang w:eastAsia="zh-TW"/>
        </w:rPr>
        <w:t>檢核洗錢資恐風險</w:t>
      </w:r>
      <w:r>
        <w:rPr>
          <w:color w:val="FF0000"/>
          <w:lang w:eastAsia="zh-TW"/>
        </w:rPr>
        <w:t>AI_L0Z008</w:t>
      </w:r>
      <w:r>
        <w:rPr>
          <w:rFonts w:hint="eastAsia"/>
          <w:color w:val="FF0000"/>
          <w:lang w:eastAsia="zh-TW"/>
        </w:rPr>
        <w:t>判斷是否通過</w:t>
      </w:r>
    </w:p>
    <w:p w:rsidR="00BC3F7C" w:rsidRDefault="00BC3F7C" w:rsidP="00BC3F7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color w:val="FF0000"/>
          <w:lang w:eastAsia="zh-TW"/>
        </w:rPr>
        <w:t>若為不通過，則拋出錯誤訊息「系統卡控此保戶預付金資格，若有疑義可洽詢服務中心。」</w:t>
      </w:r>
    </w:p>
    <w:p w:rsidR="0002371D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02371D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讀取資料：</w:t>
      </w:r>
    </w:p>
    <w:p w:rsidR="0002371D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>
        <w:rPr>
          <w:rFonts w:hint="eastAsia"/>
          <w:kern w:val="2"/>
          <w:szCs w:val="24"/>
          <w:lang w:eastAsia="zh-TW"/>
        </w:rPr>
        <w:t xml:space="preserve">DTAAI010 </w:t>
      </w:r>
      <w:r>
        <w:rPr>
          <w:rFonts w:hint="eastAsia"/>
          <w:kern w:val="2"/>
          <w:szCs w:val="24"/>
          <w:lang w:eastAsia="zh-TW"/>
        </w:rPr>
        <w:t>理賠預付金申請書檔：</w:t>
      </w:r>
    </w:p>
    <w:p w:rsidR="0002371D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 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 xml:space="preserve">ID = </w:t>
      </w:r>
      <w:r>
        <w:rPr>
          <w:rFonts w:hint="eastAsia"/>
          <w:kern w:val="2"/>
          <w:szCs w:val="24"/>
          <w:lang w:eastAsia="zh-TW"/>
        </w:rPr>
        <w:t>畫面‧事故者</w:t>
      </w:r>
      <w:r>
        <w:rPr>
          <w:rFonts w:hint="eastAsia"/>
          <w:kern w:val="2"/>
          <w:szCs w:val="24"/>
          <w:lang w:eastAsia="zh-TW"/>
        </w:rPr>
        <w:t>ID</w:t>
      </w:r>
    </w:p>
    <w:p w:rsidR="0002371D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 </w:t>
      </w:r>
      <w:r>
        <w:rPr>
          <w:rFonts w:hint="eastAsia"/>
          <w:kern w:val="2"/>
          <w:szCs w:val="24"/>
          <w:lang w:eastAsia="zh-TW"/>
        </w:rPr>
        <w:t>受理日期</w:t>
      </w:r>
      <w:r>
        <w:rPr>
          <w:rFonts w:hint="eastAsia"/>
          <w:kern w:val="2"/>
          <w:szCs w:val="24"/>
          <w:lang w:eastAsia="zh-TW"/>
        </w:rPr>
        <w:t xml:space="preserve">  = CURRENT DAY</w:t>
      </w:r>
    </w:p>
    <w:p w:rsidR="0002371D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DTAAI010 BY 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 xml:space="preserve">ID  +  </w:t>
      </w:r>
      <w:r>
        <w:rPr>
          <w:rFonts w:hint="eastAsia"/>
          <w:kern w:val="2"/>
          <w:szCs w:val="24"/>
          <w:lang w:eastAsia="zh-TW"/>
        </w:rPr>
        <w:t>受理日期</w:t>
      </w:r>
    </w:p>
    <w:p w:rsidR="0002371D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>
        <w:rPr>
          <w:rFonts w:hint="eastAsia"/>
          <w:kern w:val="2"/>
          <w:szCs w:val="24"/>
          <w:lang w:eastAsia="zh-TW"/>
        </w:rPr>
        <w:t xml:space="preserve">DTAAI001 </w:t>
      </w:r>
      <w:r>
        <w:rPr>
          <w:rFonts w:hint="eastAsia"/>
          <w:kern w:val="2"/>
          <w:szCs w:val="24"/>
          <w:lang w:eastAsia="zh-TW"/>
        </w:rPr>
        <w:t>理賠預付金主特約檔：</w:t>
      </w:r>
    </w:p>
    <w:p w:rsidR="0002371D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 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 = DTAAI010</w:t>
      </w:r>
      <w:r>
        <w:rPr>
          <w:rFonts w:hint="eastAsia"/>
          <w:kern w:val="2"/>
          <w:szCs w:val="24"/>
          <w:lang w:eastAsia="zh-TW"/>
        </w:rPr>
        <w:t>‧受理編號</w:t>
      </w:r>
    </w:p>
    <w:p w:rsidR="0002371D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 DTAAI001  BY </w:t>
      </w:r>
      <w:r>
        <w:rPr>
          <w:rFonts w:hint="eastAsia"/>
          <w:kern w:val="2"/>
          <w:szCs w:val="24"/>
          <w:lang w:eastAsia="zh-TW"/>
        </w:rPr>
        <w:t>受理編號。</w:t>
      </w:r>
    </w:p>
    <w:p w:rsidR="0002371D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有資料，顯示畫面相關欄位如下：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firstLineChars="300" w:firstLine="6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受理編號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事故者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事故日期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出生日期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事故者姓名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聯絡電話區碼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事故者聯絡電話區碼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聯絡電話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事故者聯絡電話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聯絡電話分機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事故者聯絡電話分機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行動電話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事故者手機號碼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E-Mail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事故者</w:t>
            </w:r>
            <w:r>
              <w:rPr>
                <w:rFonts w:hint="eastAsia"/>
                <w:bCs/>
                <w:lang w:eastAsia="zh-TW"/>
              </w:rPr>
              <w:t>Email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申請種類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申請種類</w:t>
            </w:r>
          </w:p>
        </w:tc>
        <w:tc>
          <w:tcPr>
            <w:tcW w:w="2340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1:疾病</w:t>
            </w:r>
          </w:p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2:意外</w:t>
            </w: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預付天數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B69D6" w:rsidRPr="00CA18E9">
        <w:tc>
          <w:tcPr>
            <w:tcW w:w="2520" w:type="dxa"/>
          </w:tcPr>
          <w:p w:rsidR="002B69D6" w:rsidRPr="00CA18E9" w:rsidRDefault="0057761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4F6228"/>
                <w:lang w:eastAsia="zh-TW"/>
              </w:rPr>
            </w:pPr>
            <w:r w:rsidRPr="00CA18E9">
              <w:rPr>
                <w:rFonts w:hint="eastAsia"/>
                <w:color w:val="4F6228"/>
                <w:lang w:eastAsia="zh-TW"/>
              </w:rPr>
              <w:t>醫院縣市別</w:t>
            </w:r>
          </w:p>
        </w:tc>
        <w:tc>
          <w:tcPr>
            <w:tcW w:w="3780" w:type="dxa"/>
          </w:tcPr>
          <w:p w:rsidR="002B69D6" w:rsidRPr="00CA18E9" w:rsidRDefault="00CA18E9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 w:rsidRPr="00CA18E9">
              <w:rPr>
                <w:rFonts w:hint="eastAsia"/>
                <w:color w:val="4F6228"/>
                <w:lang w:eastAsia="zh-TW"/>
              </w:rPr>
              <w:t>DTAAI010</w:t>
            </w:r>
            <w:r w:rsidR="00CE31C5">
              <w:rPr>
                <w:rFonts w:hint="eastAsia"/>
                <w:color w:val="4F6228"/>
                <w:lang w:eastAsia="zh-TW"/>
              </w:rPr>
              <w:t>.</w:t>
            </w:r>
            <w:r w:rsidR="00CE31C5" w:rsidRPr="00CE31C5">
              <w:rPr>
                <w:rFonts w:hint="eastAsia"/>
                <w:color w:val="4F6228"/>
                <w:lang w:eastAsia="zh-TW"/>
              </w:rPr>
              <w:t>HOSP_CITY</w:t>
            </w:r>
          </w:p>
        </w:tc>
        <w:tc>
          <w:tcPr>
            <w:tcW w:w="2340" w:type="dxa"/>
          </w:tcPr>
          <w:p w:rsidR="002B69D6" w:rsidRPr="00CA18E9" w:rsidRDefault="002B69D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4F6228"/>
                <w:lang w:eastAsia="zh-TW"/>
              </w:rPr>
            </w:pPr>
          </w:p>
        </w:tc>
      </w:tr>
      <w:tr w:rsidR="002B69D6" w:rsidRPr="00CA18E9">
        <w:tc>
          <w:tcPr>
            <w:tcW w:w="2520" w:type="dxa"/>
          </w:tcPr>
          <w:p w:rsidR="002B69D6" w:rsidRPr="00CA18E9" w:rsidRDefault="0057761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4F6228"/>
                <w:lang w:eastAsia="zh-TW"/>
              </w:rPr>
            </w:pPr>
            <w:r w:rsidRPr="00CA18E9">
              <w:rPr>
                <w:rFonts w:hint="eastAsia"/>
                <w:color w:val="4F6228"/>
                <w:lang w:eastAsia="zh-TW"/>
              </w:rPr>
              <w:t>醫院名稱</w:t>
            </w:r>
          </w:p>
        </w:tc>
        <w:tc>
          <w:tcPr>
            <w:tcW w:w="3780" w:type="dxa"/>
          </w:tcPr>
          <w:p w:rsidR="002B69D6" w:rsidRPr="00CA18E9" w:rsidRDefault="00CA18E9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 w:rsidRPr="00CA18E9">
              <w:rPr>
                <w:rFonts w:hint="eastAsia"/>
                <w:color w:val="4F6228"/>
                <w:lang w:eastAsia="zh-TW"/>
              </w:rPr>
              <w:t>DTAAI010</w:t>
            </w:r>
            <w:r w:rsidR="00CE31C5">
              <w:rPr>
                <w:rFonts w:hint="eastAsia"/>
                <w:color w:val="4F6228"/>
                <w:lang w:eastAsia="zh-TW"/>
              </w:rPr>
              <w:t>.HOSP_NAME</w:t>
            </w:r>
          </w:p>
        </w:tc>
        <w:tc>
          <w:tcPr>
            <w:tcW w:w="2340" w:type="dxa"/>
          </w:tcPr>
          <w:p w:rsidR="002B69D6" w:rsidRPr="00CA18E9" w:rsidRDefault="002B69D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4F6228"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住院日期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診斷病名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保單號碼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DTAAI001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給付對象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DTAAI001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給付險別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DTAAI001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日額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DTAAI001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預付金額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DTAAI001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751E3" w:rsidTr="003A366D">
        <w:tc>
          <w:tcPr>
            <w:tcW w:w="2520" w:type="dxa"/>
            <w:vAlign w:val="center"/>
          </w:tcPr>
          <w:p w:rsidR="004751E3" w:rsidRPr="00D95559" w:rsidRDefault="004751E3" w:rsidP="0053181C">
            <w:pPr>
              <w:ind w:leftChars="197" w:left="473"/>
              <w:rPr>
                <w:rFonts w:ascii="細明體" w:eastAsia="細明體" w:hAnsi="細明體" w:cs="Arial" w:hint="eastAsia"/>
                <w:color w:val="4F6228"/>
                <w:sz w:val="20"/>
              </w:rPr>
            </w:pPr>
            <w:r w:rsidRPr="004751E3">
              <w:rPr>
                <w:rFonts w:hint="eastAsia"/>
                <w:color w:val="4F6228"/>
                <w:sz w:val="20"/>
                <w:szCs w:val="20"/>
              </w:rPr>
              <w:t>匯款方式</w:t>
            </w:r>
          </w:p>
        </w:tc>
        <w:tc>
          <w:tcPr>
            <w:tcW w:w="3780" w:type="dxa"/>
            <w:vAlign w:val="center"/>
          </w:tcPr>
          <w:p w:rsidR="004751E3" w:rsidRPr="00D95559" w:rsidRDefault="0053181C" w:rsidP="003A366D">
            <w:pPr>
              <w:rPr>
                <w:rFonts w:ascii="細明體" w:eastAsia="細明體" w:hAnsi="細明體" w:cs="Arial Unicode MS" w:hint="eastAsia"/>
                <w:color w:val="4F6228"/>
                <w:sz w:val="20"/>
              </w:rPr>
            </w:pPr>
            <w:r>
              <w:rPr>
                <w:rFonts w:ascii="細明體" w:eastAsia="細明體" w:hAnsi="細明體" w:cs="Arial Unicode MS" w:hint="eastAsia"/>
                <w:color w:val="4F6228"/>
                <w:sz w:val="20"/>
              </w:rPr>
              <w:t>DTAAI010.</w:t>
            </w:r>
            <w:r w:rsidRPr="00D95559">
              <w:rPr>
                <w:rStyle w:val="style31"/>
                <w:rFonts w:ascii="細明體" w:eastAsia="細明體" w:hAnsi="細明體" w:hint="eastAsia"/>
                <w:color w:val="4F6228"/>
              </w:rPr>
              <w:t>RMT_KIND</w:t>
            </w:r>
          </w:p>
        </w:tc>
        <w:tc>
          <w:tcPr>
            <w:tcW w:w="2340" w:type="dxa"/>
            <w:vAlign w:val="center"/>
          </w:tcPr>
          <w:p w:rsidR="004751E3" w:rsidRPr="00D95559" w:rsidRDefault="004751E3" w:rsidP="003A366D">
            <w:pPr>
              <w:rPr>
                <w:rFonts w:ascii="細明體" w:eastAsia="細明體" w:hAnsi="細明體" w:cs="Arial Unicode MS" w:hint="eastAsia"/>
                <w:color w:val="4F6228"/>
                <w:sz w:val="20"/>
              </w:rPr>
            </w:pPr>
            <w:r w:rsidRPr="00D95559">
              <w:rPr>
                <w:rFonts w:ascii="細明體" w:eastAsia="細明體" w:hAnsi="細明體" w:cs="Arial Unicode MS" w:hint="eastAsia"/>
                <w:color w:val="4F6228"/>
                <w:sz w:val="20"/>
              </w:rPr>
              <w:t>1:一指通</w:t>
            </w:r>
          </w:p>
          <w:p w:rsidR="004751E3" w:rsidRPr="00D95559" w:rsidRDefault="004751E3" w:rsidP="003A366D">
            <w:pPr>
              <w:rPr>
                <w:rFonts w:ascii="細明體" w:eastAsia="細明體" w:hAnsi="細明體" w:cs="Arial Unicode MS" w:hint="eastAsia"/>
                <w:color w:val="4F6228"/>
                <w:sz w:val="20"/>
              </w:rPr>
            </w:pPr>
            <w:r w:rsidRPr="00D95559">
              <w:rPr>
                <w:rFonts w:ascii="細明體" w:eastAsia="細明體" w:hAnsi="細明體" w:cs="Arial Unicode MS" w:hint="eastAsia"/>
                <w:color w:val="4F6228"/>
                <w:sz w:val="20"/>
              </w:rPr>
              <w:t>2:指定帳戶</w:t>
            </w:r>
          </w:p>
        </w:tc>
      </w:tr>
      <w:tr w:rsidR="005A58A0" w:rsidTr="003A366D">
        <w:tc>
          <w:tcPr>
            <w:tcW w:w="2520" w:type="dxa"/>
            <w:vAlign w:val="center"/>
          </w:tcPr>
          <w:p w:rsidR="005A58A0" w:rsidRPr="004751E3" w:rsidRDefault="005A58A0" w:rsidP="0053181C">
            <w:pPr>
              <w:ind w:leftChars="197" w:left="473"/>
              <w:rPr>
                <w:rFonts w:hint="eastAsia"/>
                <w:color w:val="4F6228"/>
                <w:sz w:val="20"/>
                <w:szCs w:val="20"/>
              </w:rPr>
            </w:pPr>
            <w:r>
              <w:rPr>
                <w:rFonts w:hint="eastAsia"/>
                <w:color w:val="4F6228"/>
                <w:sz w:val="20"/>
                <w:szCs w:val="20"/>
              </w:rPr>
              <w:t>受款人身分別</w:t>
            </w:r>
          </w:p>
        </w:tc>
        <w:tc>
          <w:tcPr>
            <w:tcW w:w="3780" w:type="dxa"/>
            <w:vAlign w:val="center"/>
          </w:tcPr>
          <w:p w:rsidR="005A58A0" w:rsidRDefault="005A58A0" w:rsidP="003A366D">
            <w:pPr>
              <w:rPr>
                <w:rFonts w:ascii="細明體" w:eastAsia="細明體" w:hAnsi="細明體" w:cs="Arial Unicode MS" w:hint="eastAsia"/>
                <w:color w:val="4F6228"/>
                <w:sz w:val="20"/>
              </w:rPr>
            </w:pPr>
            <w:r>
              <w:rPr>
                <w:rStyle w:val="style31"/>
                <w:rFonts w:ascii="細明體" w:eastAsia="細明體" w:hAnsi="細明體" w:hint="eastAsia"/>
                <w:color w:val="4F6228"/>
              </w:rPr>
              <w:t>DTAAI010.</w:t>
            </w:r>
            <w:r w:rsidRPr="00D95559">
              <w:rPr>
                <w:rStyle w:val="style31"/>
                <w:rFonts w:ascii="細明體" w:eastAsia="細明體" w:hAnsi="細明體"/>
                <w:color w:val="4F6228"/>
              </w:rPr>
              <w:t>ACPT_KIND</w:t>
            </w:r>
          </w:p>
        </w:tc>
        <w:tc>
          <w:tcPr>
            <w:tcW w:w="2340" w:type="dxa"/>
            <w:vAlign w:val="center"/>
          </w:tcPr>
          <w:p w:rsidR="005A58A0" w:rsidRPr="00D95559" w:rsidRDefault="005A58A0" w:rsidP="005A58A0">
            <w:pPr>
              <w:rPr>
                <w:rFonts w:ascii="細明體" w:eastAsia="細明體" w:hAnsi="細明體" w:cs="Arial Unicode MS" w:hint="eastAsia"/>
                <w:color w:val="4F6228"/>
                <w:sz w:val="20"/>
              </w:rPr>
            </w:pPr>
            <w:r w:rsidRPr="00D95559">
              <w:rPr>
                <w:rFonts w:ascii="細明體" w:eastAsia="細明體" w:hAnsi="細明體" w:cs="Arial Unicode MS" w:hint="eastAsia"/>
                <w:color w:val="4F6228"/>
                <w:sz w:val="20"/>
              </w:rPr>
              <w:t>1:本人</w:t>
            </w:r>
          </w:p>
          <w:p w:rsidR="005A58A0" w:rsidRPr="00D95559" w:rsidRDefault="005A58A0" w:rsidP="005A58A0">
            <w:pPr>
              <w:rPr>
                <w:rFonts w:ascii="細明體" w:eastAsia="細明體" w:hAnsi="細明體" w:cs="Arial Unicode MS" w:hint="eastAsia"/>
                <w:color w:val="4F6228"/>
                <w:sz w:val="20"/>
              </w:rPr>
            </w:pPr>
            <w:r w:rsidRPr="00D95559">
              <w:rPr>
                <w:rFonts w:ascii="細明體" w:eastAsia="細明體" w:hAnsi="細明體" w:cs="Arial Unicode MS" w:hint="eastAsia"/>
                <w:color w:val="4F6228"/>
                <w:sz w:val="20"/>
              </w:rPr>
              <w:t>2:法定代理人</w:t>
            </w:r>
          </w:p>
        </w:tc>
      </w:tr>
      <w:tr w:rsidR="00935CDA" w:rsidTr="003A366D">
        <w:tc>
          <w:tcPr>
            <w:tcW w:w="2520" w:type="dxa"/>
            <w:vAlign w:val="center"/>
          </w:tcPr>
          <w:p w:rsidR="00935CDA" w:rsidRDefault="00935CDA" w:rsidP="0053181C">
            <w:pPr>
              <w:ind w:leftChars="197" w:left="473"/>
              <w:rPr>
                <w:rFonts w:hint="eastAsia"/>
                <w:color w:val="4F6228"/>
                <w:sz w:val="20"/>
                <w:szCs w:val="20"/>
              </w:rPr>
            </w:pPr>
            <w:r>
              <w:rPr>
                <w:rFonts w:hint="eastAsia"/>
                <w:color w:val="4F6228"/>
                <w:sz w:val="20"/>
                <w:szCs w:val="20"/>
              </w:rPr>
              <w:t>受款人姓名</w:t>
            </w:r>
          </w:p>
        </w:tc>
        <w:tc>
          <w:tcPr>
            <w:tcW w:w="3780" w:type="dxa"/>
            <w:vAlign w:val="center"/>
          </w:tcPr>
          <w:p w:rsidR="00935CDA" w:rsidRPr="00AD6E41" w:rsidRDefault="00935CDA" w:rsidP="003A366D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ascii="細明體" w:eastAsia="細明體" w:hAnsi="細明體"/>
                <w:color w:val="4F6228"/>
              </w:rPr>
            </w:pPr>
            <w:r>
              <w:rPr>
                <w:rStyle w:val="style31"/>
                <w:rFonts w:ascii="細明體" w:eastAsia="細明體" w:hAnsi="細明體" w:hint="eastAsia"/>
                <w:color w:val="4F6228"/>
              </w:rPr>
              <w:t>DTAAI010.</w:t>
            </w:r>
            <w:r w:rsidRPr="00AD6E41">
              <w:rPr>
                <w:rStyle w:val="style31"/>
                <w:rFonts w:ascii="細明體" w:eastAsia="細明體" w:hAnsi="細明體" w:hint="eastAsia"/>
                <w:color w:val="4F6228"/>
              </w:rPr>
              <w:t>ACPT_NAME</w:t>
            </w:r>
          </w:p>
        </w:tc>
        <w:tc>
          <w:tcPr>
            <w:tcW w:w="2340" w:type="dxa"/>
            <w:vAlign w:val="center"/>
          </w:tcPr>
          <w:p w:rsidR="00935CDA" w:rsidRPr="00D95559" w:rsidRDefault="00935CDA" w:rsidP="005A58A0">
            <w:pPr>
              <w:rPr>
                <w:rFonts w:ascii="細明體" w:eastAsia="細明體" w:hAnsi="細明體" w:cs="Arial Unicode MS" w:hint="eastAsia"/>
                <w:color w:val="4F6228"/>
                <w:sz w:val="20"/>
              </w:rPr>
            </w:pPr>
          </w:p>
        </w:tc>
      </w:tr>
      <w:tr w:rsidR="00935CDA" w:rsidTr="003A366D">
        <w:tc>
          <w:tcPr>
            <w:tcW w:w="2520" w:type="dxa"/>
            <w:vAlign w:val="center"/>
          </w:tcPr>
          <w:p w:rsidR="00935CDA" w:rsidRDefault="00935CDA" w:rsidP="0053181C">
            <w:pPr>
              <w:ind w:leftChars="197" w:left="473"/>
              <w:rPr>
                <w:rFonts w:hint="eastAsia"/>
                <w:color w:val="4F6228"/>
                <w:sz w:val="20"/>
                <w:szCs w:val="20"/>
              </w:rPr>
            </w:pPr>
            <w:r>
              <w:rPr>
                <w:rFonts w:hint="eastAsia"/>
                <w:color w:val="4F6228"/>
                <w:sz w:val="20"/>
                <w:szCs w:val="20"/>
              </w:rPr>
              <w:t>受款人</w:t>
            </w:r>
            <w:r>
              <w:rPr>
                <w:rFonts w:hint="eastAsia"/>
                <w:color w:val="4F6228"/>
                <w:sz w:val="20"/>
                <w:szCs w:val="20"/>
              </w:rPr>
              <w:t>ID</w:t>
            </w:r>
          </w:p>
        </w:tc>
        <w:tc>
          <w:tcPr>
            <w:tcW w:w="3780" w:type="dxa"/>
            <w:vAlign w:val="center"/>
          </w:tcPr>
          <w:p w:rsidR="00935CDA" w:rsidRPr="00AD6E41" w:rsidRDefault="00935CDA" w:rsidP="003A366D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ascii="細明體" w:eastAsia="細明體" w:hAnsi="細明體"/>
                <w:color w:val="4F6228"/>
              </w:rPr>
            </w:pPr>
            <w:r>
              <w:rPr>
                <w:rStyle w:val="style31"/>
                <w:rFonts w:ascii="細明體" w:eastAsia="細明體" w:hAnsi="細明體" w:hint="eastAsia"/>
                <w:color w:val="4F6228"/>
              </w:rPr>
              <w:t>DTAAI010.</w:t>
            </w:r>
            <w:r w:rsidRPr="00AD6E41">
              <w:rPr>
                <w:rStyle w:val="style31"/>
                <w:rFonts w:ascii="細明體" w:eastAsia="細明體" w:hAnsi="細明體" w:hint="eastAsia"/>
                <w:color w:val="4F6228"/>
              </w:rPr>
              <w:t>ACPT_ID</w:t>
            </w:r>
          </w:p>
        </w:tc>
        <w:tc>
          <w:tcPr>
            <w:tcW w:w="2340" w:type="dxa"/>
            <w:vAlign w:val="center"/>
          </w:tcPr>
          <w:p w:rsidR="00935CDA" w:rsidRPr="00D95559" w:rsidRDefault="00935CDA" w:rsidP="005A58A0">
            <w:pPr>
              <w:rPr>
                <w:rFonts w:ascii="細明體" w:eastAsia="細明體" w:hAnsi="細明體" w:cs="Arial Unicode MS" w:hint="eastAsia"/>
                <w:color w:val="4F6228"/>
                <w:sz w:val="20"/>
              </w:rPr>
            </w:pPr>
          </w:p>
        </w:tc>
      </w:tr>
      <w:tr w:rsidR="004978D9" w:rsidTr="003A366D">
        <w:tc>
          <w:tcPr>
            <w:tcW w:w="2520" w:type="dxa"/>
            <w:vAlign w:val="center"/>
          </w:tcPr>
          <w:p w:rsidR="004978D9" w:rsidRDefault="004978D9" w:rsidP="0053181C">
            <w:pPr>
              <w:ind w:leftChars="197" w:left="473"/>
              <w:rPr>
                <w:rFonts w:hint="eastAsia"/>
                <w:color w:val="4F6228"/>
                <w:sz w:val="20"/>
                <w:szCs w:val="20"/>
              </w:rPr>
            </w:pPr>
            <w:r>
              <w:rPr>
                <w:rFonts w:hint="eastAsia"/>
                <w:color w:val="4F6228"/>
                <w:sz w:val="20"/>
                <w:szCs w:val="20"/>
              </w:rPr>
              <w:t>行庫代號</w:t>
            </w:r>
          </w:p>
        </w:tc>
        <w:tc>
          <w:tcPr>
            <w:tcW w:w="3780" w:type="dxa"/>
            <w:vAlign w:val="center"/>
          </w:tcPr>
          <w:p w:rsidR="004978D9" w:rsidRDefault="00733720" w:rsidP="003A366D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ascii="細明體" w:eastAsia="細明體" w:hAnsi="細明體" w:hint="eastAsia"/>
                <w:color w:val="4F6228"/>
              </w:rPr>
            </w:pPr>
            <w:r>
              <w:rPr>
                <w:rStyle w:val="style31"/>
                <w:rFonts w:ascii="細明體" w:eastAsia="細明體" w:hAnsi="細明體" w:hint="eastAsia"/>
                <w:color w:val="4F6228"/>
              </w:rPr>
              <w:t>DTAAI001</w:t>
            </w:r>
            <w:r w:rsidR="00175B5E">
              <w:rPr>
                <w:rStyle w:val="style31"/>
                <w:rFonts w:ascii="細明體" w:eastAsia="細明體" w:hAnsi="細明體" w:hint="eastAsia"/>
                <w:color w:val="4F6228"/>
              </w:rPr>
              <w:t>.</w:t>
            </w:r>
            <w:r w:rsidR="00175B5E" w:rsidRPr="00175B5E">
              <w:rPr>
                <w:rStyle w:val="style31"/>
                <w:rFonts w:ascii="細明體" w:eastAsia="細明體" w:hAnsi="細明體"/>
                <w:color w:val="4F6228"/>
              </w:rPr>
              <w:t>BANK_NO</w:t>
            </w:r>
          </w:p>
        </w:tc>
        <w:tc>
          <w:tcPr>
            <w:tcW w:w="2340" w:type="dxa"/>
            <w:vAlign w:val="center"/>
          </w:tcPr>
          <w:p w:rsidR="004978D9" w:rsidRPr="00D95559" w:rsidRDefault="004978D9" w:rsidP="005A58A0">
            <w:pPr>
              <w:rPr>
                <w:rFonts w:ascii="細明體" w:eastAsia="細明體" w:hAnsi="細明體" w:cs="Arial Unicode MS" w:hint="eastAsia"/>
                <w:color w:val="4F6228"/>
                <w:sz w:val="20"/>
              </w:rPr>
            </w:pPr>
          </w:p>
        </w:tc>
      </w:tr>
      <w:tr w:rsidR="004978D9" w:rsidTr="003A366D">
        <w:tc>
          <w:tcPr>
            <w:tcW w:w="2520" w:type="dxa"/>
            <w:vAlign w:val="center"/>
          </w:tcPr>
          <w:p w:rsidR="004978D9" w:rsidRDefault="004978D9" w:rsidP="0053181C">
            <w:pPr>
              <w:ind w:leftChars="197" w:left="473"/>
              <w:rPr>
                <w:rFonts w:hint="eastAsia"/>
                <w:color w:val="4F6228"/>
                <w:sz w:val="20"/>
                <w:szCs w:val="20"/>
              </w:rPr>
            </w:pPr>
            <w:r>
              <w:rPr>
                <w:rFonts w:hint="eastAsia"/>
                <w:color w:val="4F6228"/>
                <w:sz w:val="20"/>
                <w:szCs w:val="20"/>
              </w:rPr>
              <w:t>匯款帳號</w:t>
            </w:r>
          </w:p>
        </w:tc>
        <w:tc>
          <w:tcPr>
            <w:tcW w:w="3780" w:type="dxa"/>
            <w:vAlign w:val="center"/>
          </w:tcPr>
          <w:p w:rsidR="004978D9" w:rsidRDefault="00733720" w:rsidP="00175B5E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ascii="細明體" w:eastAsia="細明體" w:hAnsi="細明體" w:hint="eastAsia"/>
                <w:color w:val="4F6228"/>
              </w:rPr>
            </w:pPr>
            <w:r>
              <w:rPr>
                <w:rStyle w:val="style31"/>
                <w:rFonts w:ascii="細明體" w:eastAsia="細明體" w:hAnsi="細明體" w:hint="eastAsia"/>
                <w:color w:val="4F6228"/>
              </w:rPr>
              <w:t>DTAAI001</w:t>
            </w:r>
            <w:r w:rsidR="00175B5E" w:rsidRPr="00175B5E">
              <w:rPr>
                <w:rStyle w:val="style31"/>
                <w:rFonts w:ascii="細明體" w:hAnsi="細明體" w:hint="eastAsia"/>
                <w:color w:val="4F6228"/>
              </w:rPr>
              <w:t>.</w:t>
            </w:r>
            <w:r w:rsidR="00175B5E" w:rsidRPr="00175B5E">
              <w:rPr>
                <w:rStyle w:val="style31"/>
                <w:rFonts w:ascii="細明體" w:eastAsia="細明體" w:hAnsi="細明體"/>
                <w:color w:val="4F6228"/>
              </w:rPr>
              <w:t>ACNT_NO</w:t>
            </w:r>
          </w:p>
        </w:tc>
        <w:tc>
          <w:tcPr>
            <w:tcW w:w="2340" w:type="dxa"/>
            <w:vAlign w:val="center"/>
          </w:tcPr>
          <w:p w:rsidR="004978D9" w:rsidRPr="00D95559" w:rsidRDefault="004978D9" w:rsidP="005A58A0">
            <w:pPr>
              <w:rPr>
                <w:rFonts w:ascii="細明體" w:eastAsia="細明體" w:hAnsi="細明體" w:cs="Arial Unicode MS" w:hint="eastAsia"/>
                <w:color w:val="4F6228"/>
                <w:sz w:val="20"/>
              </w:rPr>
            </w:pPr>
          </w:p>
        </w:tc>
      </w:tr>
      <w:tr w:rsidR="00935CDA">
        <w:tc>
          <w:tcPr>
            <w:tcW w:w="2520" w:type="dxa"/>
          </w:tcPr>
          <w:p w:rsidR="00935CDA" w:rsidRDefault="00935CDA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935CDA" w:rsidRDefault="00935CDA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935CDA" w:rsidRDefault="00935C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35CDA">
        <w:tc>
          <w:tcPr>
            <w:tcW w:w="2520" w:type="dxa"/>
          </w:tcPr>
          <w:p w:rsidR="00935CDA" w:rsidRDefault="00935CDA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送件人姓名</w:t>
            </w:r>
          </w:p>
        </w:tc>
        <w:tc>
          <w:tcPr>
            <w:tcW w:w="3780" w:type="dxa"/>
          </w:tcPr>
          <w:p w:rsidR="00935CDA" w:rsidRDefault="00935CDA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935CDA" w:rsidRDefault="00935C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35CDA">
        <w:tc>
          <w:tcPr>
            <w:tcW w:w="2520" w:type="dxa"/>
          </w:tcPr>
          <w:p w:rsidR="00935CDA" w:rsidRDefault="00935CDA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送件人單位</w:t>
            </w:r>
          </w:p>
        </w:tc>
        <w:tc>
          <w:tcPr>
            <w:tcW w:w="3780" w:type="dxa"/>
          </w:tcPr>
          <w:p w:rsidR="00935CDA" w:rsidRDefault="00935CDA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935CDA" w:rsidRDefault="00935C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35CDA">
        <w:tc>
          <w:tcPr>
            <w:tcW w:w="2520" w:type="dxa"/>
          </w:tcPr>
          <w:p w:rsidR="00935CDA" w:rsidRPr="00C8491F" w:rsidRDefault="00935CDA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4F6228"/>
                <w:lang w:eastAsia="zh-TW"/>
              </w:rPr>
            </w:pPr>
            <w:r w:rsidRPr="00C8491F">
              <w:rPr>
                <w:rFonts w:hint="eastAsia"/>
                <w:color w:val="4F6228"/>
                <w:lang w:eastAsia="zh-TW"/>
              </w:rPr>
              <w:t>送件人行動電話</w:t>
            </w:r>
          </w:p>
        </w:tc>
        <w:tc>
          <w:tcPr>
            <w:tcW w:w="3780" w:type="dxa"/>
          </w:tcPr>
          <w:p w:rsidR="00935CDA" w:rsidRPr="00C8491F" w:rsidRDefault="00935CDA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 w:rsidRPr="00C8491F">
              <w:rPr>
                <w:rFonts w:hint="eastAsia"/>
                <w:color w:val="4F6228"/>
                <w:lang w:eastAsia="zh-TW"/>
              </w:rPr>
              <w:t>DTAAI010.</w:t>
            </w:r>
            <w:r w:rsidRPr="00D95559">
              <w:rPr>
                <w:rStyle w:val="style31"/>
                <w:rFonts w:ascii="細明體" w:eastAsia="細明體" w:hAnsi="細明體" w:hint="eastAsia"/>
                <w:color w:val="4F6228"/>
              </w:rPr>
              <w:t>APLY_MOBIL</w:t>
            </w:r>
            <w:r>
              <w:rPr>
                <w:rStyle w:val="style31"/>
                <w:rFonts w:ascii="細明體" w:eastAsia="細明體" w:hAnsi="細明體" w:hint="eastAsia"/>
                <w:color w:val="4F6228"/>
              </w:rPr>
              <w:t>_TEL</w:t>
            </w:r>
          </w:p>
        </w:tc>
        <w:tc>
          <w:tcPr>
            <w:tcW w:w="2340" w:type="dxa"/>
          </w:tcPr>
          <w:p w:rsidR="00935CDA" w:rsidRPr="00C8491F" w:rsidRDefault="00935C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4F6228"/>
                <w:lang w:eastAsia="zh-TW"/>
              </w:rPr>
            </w:pPr>
          </w:p>
        </w:tc>
      </w:tr>
      <w:tr w:rsidR="00565C3E">
        <w:tc>
          <w:tcPr>
            <w:tcW w:w="2520" w:type="dxa"/>
          </w:tcPr>
          <w:p w:rsidR="00565C3E" w:rsidRPr="0006126D" w:rsidRDefault="00565C3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B050"/>
                <w:lang w:eastAsia="zh-TW"/>
              </w:rPr>
            </w:pPr>
            <w:r w:rsidRPr="0006126D">
              <w:rPr>
                <w:rFonts w:hint="eastAsia"/>
                <w:color w:val="00B050"/>
                <w:lang w:eastAsia="zh-TW"/>
              </w:rPr>
              <w:t>受理資料</w:t>
            </w:r>
          </w:p>
        </w:tc>
        <w:tc>
          <w:tcPr>
            <w:tcW w:w="3780" w:type="dxa"/>
          </w:tcPr>
          <w:p w:rsidR="00565C3E" w:rsidRPr="0006126D" w:rsidRDefault="00565C3E">
            <w:pPr>
              <w:pStyle w:val="Tabletext"/>
              <w:keepLines w:val="0"/>
              <w:spacing w:after="0" w:line="240" w:lineRule="auto"/>
              <w:rPr>
                <w:rFonts w:hint="eastAsia"/>
                <w:color w:val="00B050"/>
                <w:lang w:eastAsia="zh-TW"/>
              </w:rPr>
            </w:pPr>
            <w:r w:rsidRPr="0006126D">
              <w:rPr>
                <w:rFonts w:hint="eastAsia"/>
                <w:color w:val="00B050"/>
                <w:lang w:eastAsia="zh-TW"/>
              </w:rPr>
              <w:t>Userobject</w:t>
            </w:r>
          </w:p>
        </w:tc>
        <w:tc>
          <w:tcPr>
            <w:tcW w:w="2340" w:type="dxa"/>
          </w:tcPr>
          <w:p w:rsidR="00565C3E" w:rsidRPr="00C8491F" w:rsidRDefault="00565C3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4F6228"/>
                <w:lang w:eastAsia="zh-TW"/>
              </w:rPr>
            </w:pPr>
          </w:p>
        </w:tc>
      </w:tr>
    </w:tbl>
    <w:p w:rsidR="0002371D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ELSE</w:t>
      </w:r>
    </w:p>
    <w:p w:rsidR="0002371D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‘</w:t>
      </w:r>
      <w:r>
        <w:rPr>
          <w:rFonts w:hint="eastAsia"/>
          <w:lang w:eastAsia="zh-TW"/>
        </w:rPr>
        <w:t>該受理編號不存在</w:t>
      </w:r>
      <w:r>
        <w:rPr>
          <w:lang w:eastAsia="zh-TW"/>
        </w:rPr>
        <w:t>’</w:t>
      </w:r>
      <w:r>
        <w:rPr>
          <w:rFonts w:hint="eastAsia"/>
          <w:lang w:eastAsia="zh-TW"/>
        </w:rPr>
        <w:t>。</w:t>
      </w:r>
    </w:p>
    <w:p w:rsidR="0002371D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END IF</w:t>
      </w:r>
    </w:p>
    <w:p w:rsidR="0002371D" w:rsidRDefault="0002371D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案件輸入</w:t>
      </w:r>
    </w:p>
    <w:p w:rsidR="006F24CF" w:rsidRDefault="006F24C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提示訊息：</w:t>
      </w:r>
    </w:p>
    <w:p w:rsidR="006F24CF" w:rsidRDefault="006F24CF" w:rsidP="006F24C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請再次確認輸入之行庫代號及帳號是否正確</w:t>
      </w:r>
    </w:p>
    <w:p w:rsidR="006F24CF" w:rsidRDefault="006F24CF" w:rsidP="006F24C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 </w:t>
      </w:r>
      <w:r>
        <w:rPr>
          <w:rFonts w:hint="eastAsia"/>
          <w:lang w:eastAsia="zh-TW"/>
        </w:rPr>
        <w:t>否</w:t>
      </w:r>
    </w:p>
    <w:p w:rsidR="006F24CF" w:rsidRDefault="007214DA" w:rsidP="006F24C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跳回原頁面讓其修改</w:t>
      </w:r>
    </w:p>
    <w:p w:rsidR="007214DA" w:rsidRDefault="007214DA" w:rsidP="007214D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ELSE</w:t>
      </w:r>
    </w:p>
    <w:p w:rsidR="007214DA" w:rsidRDefault="007214DA" w:rsidP="007214D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繼續往下執行</w:t>
      </w:r>
    </w:p>
    <w:p w:rsidR="007214DA" w:rsidRDefault="007214DA" w:rsidP="007214D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END IF</w:t>
      </w:r>
    </w:p>
    <w:p w:rsidR="0002371D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事故者</w:t>
            </w:r>
            <w:r>
              <w:rPr>
                <w:rFonts w:hint="eastAsia"/>
                <w:lang w:eastAsia="zh-TW"/>
              </w:rPr>
              <w:t>ID</w:t>
            </w:r>
            <w:r>
              <w:rPr>
                <w:rFonts w:hint="eastAsia"/>
                <w:lang w:eastAsia="zh-TW"/>
              </w:rPr>
              <w:t>需有值且長度為</w:t>
            </w:r>
            <w:r>
              <w:rPr>
                <w:rFonts w:hint="eastAsia"/>
                <w:lang w:eastAsia="zh-TW"/>
              </w:rPr>
              <w:t>10</w:t>
            </w:r>
            <w:r>
              <w:rPr>
                <w:rFonts w:hint="eastAsia"/>
                <w:lang w:eastAsia="zh-TW"/>
              </w:rPr>
              <w:t>碼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請輸入正確事故者</w:t>
            </w:r>
            <w:r>
              <w:rPr>
                <w:rFonts w:hint="eastAsia"/>
                <w:lang w:eastAsia="zh-TW"/>
              </w:rPr>
              <w:t>ID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出生日期需有值且為合理日期且不得大於今天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請輸入正確出生日期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事故日期需有值且為合理日期且不得大於今天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請輸入正確事故日期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事故者姓名需有值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請輸入事故者姓名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聯絡電話或行動電話至少有一項需輸入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請輸入電話連絡方式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E-Mail</w:t>
            </w:r>
            <w:r>
              <w:rPr>
                <w:rFonts w:hint="eastAsia"/>
                <w:lang w:eastAsia="zh-TW"/>
              </w:rPr>
              <w:t>需為合理</w:t>
            </w:r>
            <w:r>
              <w:rPr>
                <w:rFonts w:hint="eastAsia"/>
                <w:lang w:eastAsia="zh-TW"/>
              </w:rPr>
              <w:t>E-Mail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請輸入合理</w:t>
            </w:r>
            <w:r>
              <w:rPr>
                <w:rFonts w:hint="eastAsia"/>
                <w:lang w:eastAsia="zh-TW"/>
              </w:rPr>
              <w:t>E-Mail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申請種類疾病或意外只能有一項勾選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請輸入正確申請種類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預付天數需有值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請輸入預付天數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住院日期需有值且為合理日期且不得大於今天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請輸入正確住院日期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事故日期不得大於申請日期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事故日期不得大於申請日期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住院日期不得大於申請日期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住院日期不得大於申請日期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保單資料至少新增一件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請輸入預付之保單資料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預付天數</w:t>
            </w:r>
            <w:r>
              <w:rPr>
                <w:rFonts w:hint="eastAsia"/>
                <w:lang w:eastAsia="zh-TW"/>
              </w:rPr>
              <w:t>rang1~</w:t>
            </w:r>
            <w:r w:rsidRPr="00D5297E">
              <w:rPr>
                <w:rFonts w:hint="eastAsia"/>
                <w:strike/>
                <w:color w:val="365F91"/>
                <w:lang w:eastAsia="zh-TW"/>
              </w:rPr>
              <w:t>5</w:t>
            </w:r>
            <w:r w:rsidR="00D5297E" w:rsidRPr="00D5297E">
              <w:rPr>
                <w:rFonts w:hint="eastAsia"/>
                <w:color w:val="365F91"/>
                <w:lang w:eastAsia="zh-TW"/>
              </w:rPr>
              <w:t>7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超出可預付天數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住院日期須大於等於事故日期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住院日期不得小於事故日期</w:t>
            </w:r>
          </w:p>
        </w:tc>
      </w:tr>
      <w:tr w:rsidR="0031159B">
        <w:tc>
          <w:tcPr>
            <w:tcW w:w="720" w:type="dxa"/>
          </w:tcPr>
          <w:p w:rsidR="0031159B" w:rsidRDefault="0031159B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31159B" w:rsidRDefault="0031159B" w:rsidP="001E61E4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Fonts w:hint="eastAsia"/>
                <w:lang w:eastAsia="zh-TW"/>
              </w:rPr>
            </w:pPr>
          </w:p>
        </w:tc>
        <w:tc>
          <w:tcPr>
            <w:tcW w:w="3320" w:type="dxa"/>
          </w:tcPr>
          <w:p w:rsidR="00FF0043" w:rsidRDefault="00FF0043" w:rsidP="00FF00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  <w:tr w:rsidR="00BE1DC4" w:rsidRPr="008A698C">
        <w:tc>
          <w:tcPr>
            <w:tcW w:w="720" w:type="dxa"/>
          </w:tcPr>
          <w:p w:rsidR="00BE1DC4" w:rsidRPr="008A698C" w:rsidRDefault="00BE1DC4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</w:p>
        </w:tc>
        <w:tc>
          <w:tcPr>
            <w:tcW w:w="6120" w:type="dxa"/>
          </w:tcPr>
          <w:p w:rsidR="00BE1DC4" w:rsidRPr="008A698C" w:rsidRDefault="008A698C" w:rsidP="008A698C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 w:rsidRPr="008A698C">
              <w:rPr>
                <w:rFonts w:hint="eastAsia"/>
                <w:color w:val="4F6228"/>
                <w:lang w:eastAsia="zh-TW"/>
              </w:rPr>
              <w:t>事故者</w:t>
            </w:r>
            <w:r w:rsidRPr="008A698C">
              <w:rPr>
                <w:rFonts w:hint="eastAsia"/>
                <w:color w:val="4F6228"/>
                <w:lang w:eastAsia="zh-TW"/>
              </w:rPr>
              <w:t xml:space="preserve">ID = </w:t>
            </w:r>
            <w:r w:rsidRPr="008A698C">
              <w:rPr>
                <w:rFonts w:hint="eastAsia"/>
                <w:color w:val="4F6228"/>
                <w:lang w:eastAsia="zh-TW"/>
              </w:rPr>
              <w:t>送件人</w:t>
            </w:r>
            <w:r w:rsidRPr="008A698C">
              <w:rPr>
                <w:rFonts w:hint="eastAsia"/>
                <w:color w:val="4F6228"/>
                <w:lang w:eastAsia="zh-TW"/>
              </w:rPr>
              <w:t>ID</w:t>
            </w:r>
          </w:p>
        </w:tc>
        <w:tc>
          <w:tcPr>
            <w:tcW w:w="3320" w:type="dxa"/>
          </w:tcPr>
          <w:p w:rsidR="00BE1DC4" w:rsidRPr="008A698C" w:rsidRDefault="008A698C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 w:rsidRPr="008A698C">
              <w:rPr>
                <w:rFonts w:hint="eastAsia"/>
                <w:color w:val="4F6228"/>
                <w:lang w:eastAsia="zh-TW"/>
              </w:rPr>
              <w:t>事故者與送件人不得為同一人</w:t>
            </w:r>
          </w:p>
        </w:tc>
      </w:tr>
      <w:tr w:rsidR="00AC341B" w:rsidRPr="008A698C">
        <w:tc>
          <w:tcPr>
            <w:tcW w:w="720" w:type="dxa"/>
          </w:tcPr>
          <w:p w:rsidR="00AC341B" w:rsidRPr="008A698C" w:rsidRDefault="00AC341B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</w:p>
        </w:tc>
        <w:tc>
          <w:tcPr>
            <w:tcW w:w="6120" w:type="dxa"/>
          </w:tcPr>
          <w:p w:rsidR="00AC341B" w:rsidRPr="008A698C" w:rsidRDefault="00AC341B" w:rsidP="008A698C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醫院名稱須有值</w:t>
            </w:r>
          </w:p>
        </w:tc>
        <w:tc>
          <w:tcPr>
            <w:tcW w:w="3320" w:type="dxa"/>
          </w:tcPr>
          <w:p w:rsidR="00AC341B" w:rsidRPr="008A698C" w:rsidRDefault="00AC341B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請輸入醫院名稱</w:t>
            </w:r>
          </w:p>
        </w:tc>
      </w:tr>
      <w:tr w:rsidR="003B01EE" w:rsidRPr="008A698C">
        <w:tc>
          <w:tcPr>
            <w:tcW w:w="720" w:type="dxa"/>
          </w:tcPr>
          <w:p w:rsidR="003B01EE" w:rsidRPr="008A698C" w:rsidRDefault="003B01EE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</w:p>
        </w:tc>
        <w:tc>
          <w:tcPr>
            <w:tcW w:w="6120" w:type="dxa"/>
          </w:tcPr>
          <w:p w:rsidR="003B01EE" w:rsidRDefault="003B01EE" w:rsidP="008A698C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行庫代碼長度需為</w:t>
            </w:r>
            <w:r>
              <w:rPr>
                <w:rFonts w:hint="eastAsia"/>
                <w:color w:val="4F6228"/>
                <w:lang w:eastAsia="zh-TW"/>
              </w:rPr>
              <w:t>7</w:t>
            </w:r>
            <w:r>
              <w:rPr>
                <w:rFonts w:hint="eastAsia"/>
                <w:color w:val="4F6228"/>
                <w:lang w:eastAsia="zh-TW"/>
              </w:rPr>
              <w:t>碼</w:t>
            </w:r>
          </w:p>
        </w:tc>
        <w:tc>
          <w:tcPr>
            <w:tcW w:w="3320" w:type="dxa"/>
          </w:tcPr>
          <w:p w:rsidR="003B01EE" w:rsidRDefault="004B6997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行庫代號須為</w:t>
            </w:r>
            <w:r>
              <w:rPr>
                <w:rFonts w:hint="eastAsia"/>
                <w:color w:val="4F6228"/>
                <w:lang w:eastAsia="zh-TW"/>
              </w:rPr>
              <w:t>7</w:t>
            </w:r>
            <w:r>
              <w:rPr>
                <w:rFonts w:hint="eastAsia"/>
                <w:color w:val="4F6228"/>
                <w:lang w:eastAsia="zh-TW"/>
              </w:rPr>
              <w:t>碼</w:t>
            </w:r>
          </w:p>
        </w:tc>
      </w:tr>
      <w:tr w:rsidR="0028060C" w:rsidRPr="008A698C">
        <w:tc>
          <w:tcPr>
            <w:tcW w:w="720" w:type="dxa"/>
          </w:tcPr>
          <w:p w:rsidR="0028060C" w:rsidRPr="008A698C" w:rsidRDefault="0028060C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</w:p>
        </w:tc>
        <w:tc>
          <w:tcPr>
            <w:tcW w:w="6120" w:type="dxa"/>
          </w:tcPr>
          <w:p w:rsidR="0028060C" w:rsidRDefault="0028060C" w:rsidP="008A698C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受款人姓名須有值</w:t>
            </w:r>
          </w:p>
        </w:tc>
        <w:tc>
          <w:tcPr>
            <w:tcW w:w="3320" w:type="dxa"/>
          </w:tcPr>
          <w:p w:rsidR="0028060C" w:rsidRDefault="0028060C" w:rsidP="003A366D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請輸入受款人姓名</w:t>
            </w:r>
          </w:p>
        </w:tc>
      </w:tr>
      <w:tr w:rsidR="0028060C" w:rsidRPr="008A698C">
        <w:tc>
          <w:tcPr>
            <w:tcW w:w="720" w:type="dxa"/>
          </w:tcPr>
          <w:p w:rsidR="0028060C" w:rsidRPr="008A698C" w:rsidRDefault="0028060C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</w:p>
        </w:tc>
        <w:tc>
          <w:tcPr>
            <w:tcW w:w="6120" w:type="dxa"/>
          </w:tcPr>
          <w:p w:rsidR="0028060C" w:rsidRDefault="0028060C" w:rsidP="008A698C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受款人</w:t>
            </w:r>
            <w:r>
              <w:rPr>
                <w:rFonts w:hint="eastAsia"/>
                <w:color w:val="4F6228"/>
                <w:lang w:eastAsia="zh-TW"/>
              </w:rPr>
              <w:t>ID</w:t>
            </w:r>
            <w:r>
              <w:rPr>
                <w:rFonts w:hint="eastAsia"/>
                <w:color w:val="4F6228"/>
                <w:lang w:eastAsia="zh-TW"/>
              </w:rPr>
              <w:t>須有值</w:t>
            </w:r>
          </w:p>
        </w:tc>
        <w:tc>
          <w:tcPr>
            <w:tcW w:w="3320" w:type="dxa"/>
          </w:tcPr>
          <w:p w:rsidR="0028060C" w:rsidRDefault="0028060C" w:rsidP="003A366D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請輸入受款人</w:t>
            </w:r>
            <w:r>
              <w:rPr>
                <w:rFonts w:hint="eastAsia"/>
                <w:color w:val="4F6228"/>
                <w:lang w:eastAsia="zh-TW"/>
              </w:rPr>
              <w:t>ID</w:t>
            </w:r>
          </w:p>
        </w:tc>
      </w:tr>
      <w:tr w:rsidR="0028060C" w:rsidRPr="008A698C">
        <w:tc>
          <w:tcPr>
            <w:tcW w:w="720" w:type="dxa"/>
          </w:tcPr>
          <w:p w:rsidR="0028060C" w:rsidRPr="008A698C" w:rsidRDefault="0028060C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</w:p>
        </w:tc>
        <w:tc>
          <w:tcPr>
            <w:tcW w:w="6120" w:type="dxa"/>
          </w:tcPr>
          <w:p w:rsidR="0028060C" w:rsidRDefault="0028060C" w:rsidP="008A698C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行庫代號須有值</w:t>
            </w:r>
          </w:p>
        </w:tc>
        <w:tc>
          <w:tcPr>
            <w:tcW w:w="3320" w:type="dxa"/>
          </w:tcPr>
          <w:p w:rsidR="0028060C" w:rsidRDefault="0028060C" w:rsidP="003A366D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請輸入行庫代號</w:t>
            </w:r>
          </w:p>
        </w:tc>
      </w:tr>
      <w:tr w:rsidR="0028060C" w:rsidRPr="008A698C">
        <w:tc>
          <w:tcPr>
            <w:tcW w:w="720" w:type="dxa"/>
          </w:tcPr>
          <w:p w:rsidR="0028060C" w:rsidRPr="008A698C" w:rsidRDefault="0028060C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</w:p>
        </w:tc>
        <w:tc>
          <w:tcPr>
            <w:tcW w:w="6120" w:type="dxa"/>
          </w:tcPr>
          <w:p w:rsidR="0028060C" w:rsidRDefault="0028060C" w:rsidP="008A698C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匯款帳號須有值</w:t>
            </w:r>
          </w:p>
        </w:tc>
        <w:tc>
          <w:tcPr>
            <w:tcW w:w="3320" w:type="dxa"/>
          </w:tcPr>
          <w:p w:rsidR="0028060C" w:rsidRDefault="0028060C" w:rsidP="003A366D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請輸入匯款帳號</w:t>
            </w:r>
          </w:p>
        </w:tc>
      </w:tr>
    </w:tbl>
    <w:p w:rsidR="00252DCC" w:rsidRDefault="00252DC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檢核事故者</w:t>
      </w:r>
      <w:r>
        <w:rPr>
          <w:rFonts w:hint="eastAsia"/>
          <w:color w:val="4F6228"/>
          <w:lang w:eastAsia="zh-TW"/>
        </w:rPr>
        <w:t>ID</w:t>
      </w:r>
      <w:r>
        <w:rPr>
          <w:rFonts w:hint="eastAsia"/>
          <w:color w:val="4F6228"/>
          <w:lang w:eastAsia="zh-TW"/>
        </w:rPr>
        <w:t>是否為控管保戶</w:t>
      </w:r>
    </w:p>
    <w:p w:rsidR="00252DCC" w:rsidRDefault="00252DCC" w:rsidP="00252D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查詢控管保戶檔</w:t>
      </w:r>
      <w:r>
        <w:rPr>
          <w:rFonts w:hint="eastAsia"/>
          <w:lang w:eastAsia="zh-TW"/>
        </w:rPr>
        <w:t>DTAAD140</w:t>
      </w:r>
      <w:r>
        <w:rPr>
          <w:rFonts w:hint="eastAsia"/>
          <w:lang w:eastAsia="zh-TW"/>
        </w:rPr>
        <w:t>，其中</w:t>
      </w:r>
      <w:r>
        <w:rPr>
          <w:rFonts w:hint="eastAsia"/>
          <w:lang w:eastAsia="zh-TW"/>
        </w:rPr>
        <w:t>ID=</w:t>
      </w:r>
      <w:r>
        <w:rPr>
          <w:rFonts w:hint="eastAsia"/>
          <w:lang w:eastAsia="zh-TW"/>
        </w:rPr>
        <w:t>事故者</w:t>
      </w:r>
      <w:r>
        <w:rPr>
          <w:rFonts w:hint="eastAsia"/>
          <w:lang w:eastAsia="zh-TW"/>
        </w:rPr>
        <w:t>ID</w:t>
      </w:r>
      <w:r>
        <w:rPr>
          <w:rFonts w:hint="eastAsia"/>
          <w:lang w:eastAsia="zh-TW"/>
        </w:rPr>
        <w:t>，系統別</w:t>
      </w:r>
      <w:r>
        <w:rPr>
          <w:rFonts w:hint="eastAsia"/>
          <w:lang w:eastAsia="zh-TW"/>
        </w:rPr>
        <w:t>SYS_NO=AA</w:t>
      </w:r>
      <w:r>
        <w:rPr>
          <w:rFonts w:hint="eastAsia"/>
          <w:lang w:eastAsia="zh-TW"/>
        </w:rPr>
        <w:t>，控管類別</w:t>
      </w:r>
      <w:r>
        <w:rPr>
          <w:rFonts w:hint="eastAsia"/>
          <w:lang w:eastAsia="zh-TW"/>
        </w:rPr>
        <w:t>TYPE=1</w:t>
      </w:r>
    </w:p>
    <w:p w:rsidR="00252DCC" w:rsidRPr="00BC3F7C" w:rsidRDefault="00252DCC" w:rsidP="00252DC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color w:val="4F6228"/>
          <w:lang w:eastAsia="zh-TW"/>
        </w:rPr>
      </w:pPr>
      <w:r>
        <w:rPr>
          <w:rFonts w:hint="eastAsia"/>
          <w:lang w:eastAsia="zh-TW"/>
        </w:rPr>
        <w:t>若有資料則拋出錯誤訊息『此保戶無預付資格』</w:t>
      </w:r>
    </w:p>
    <w:p w:rsidR="00BC3F7C" w:rsidRDefault="00BC3F7C" w:rsidP="00BC3F7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color w:val="FF0000"/>
          <w:lang w:eastAsia="zh-TW"/>
        </w:rPr>
      </w:pPr>
      <w:r>
        <w:rPr>
          <w:rFonts w:hint="eastAsia"/>
          <w:color w:val="FF0000"/>
          <w:lang w:eastAsia="zh-TW"/>
        </w:rPr>
        <w:t>檢核洗錢資恐風險</w:t>
      </w:r>
      <w:r>
        <w:rPr>
          <w:color w:val="FF0000"/>
          <w:lang w:eastAsia="zh-TW"/>
        </w:rPr>
        <w:t>AI_L0Z008</w:t>
      </w:r>
      <w:r>
        <w:rPr>
          <w:rFonts w:hint="eastAsia"/>
          <w:color w:val="FF0000"/>
          <w:lang w:eastAsia="zh-TW"/>
        </w:rPr>
        <w:t>判斷是否通過</w:t>
      </w:r>
    </w:p>
    <w:p w:rsidR="00BC3F7C" w:rsidRPr="00BC3F7C" w:rsidRDefault="00BC3F7C" w:rsidP="00BC3F7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color w:val="FF0000"/>
          <w:lang w:eastAsia="zh-TW"/>
        </w:rPr>
        <w:t>若為不通過，則拋出錯誤訊息「系統卡控此保戶預付金資格，若有疑義可洽詢服務中心。」</w:t>
      </w:r>
    </w:p>
    <w:p w:rsidR="00D74F0E" w:rsidRPr="006C79DD" w:rsidRDefault="00D74F0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 w:rsidRPr="006C79DD">
        <w:rPr>
          <w:rFonts w:hint="eastAsia"/>
          <w:color w:val="4F6228"/>
          <w:lang w:eastAsia="zh-TW"/>
        </w:rPr>
        <w:t>檢核行庫代號及匯款帳號</w:t>
      </w:r>
    </w:p>
    <w:p w:rsidR="00D74F0E" w:rsidRPr="006C79DD" w:rsidRDefault="004E7521" w:rsidP="00D74F0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ourier New" w:hAnsi="Courier New" w:cs="Courier New" w:hint="eastAsia"/>
          <w:color w:val="4F6228"/>
          <w:lang w:eastAsia="zh-TW"/>
        </w:rPr>
      </w:pPr>
      <w:r w:rsidRPr="006C79DD">
        <w:rPr>
          <w:rFonts w:hint="eastAsia"/>
          <w:color w:val="4F6228"/>
          <w:lang w:eastAsia="zh-TW"/>
        </w:rPr>
        <w:t xml:space="preserve">CALL </w:t>
      </w:r>
      <w:r w:rsidRPr="006C79DD">
        <w:rPr>
          <w:rFonts w:ascii="Courier New" w:hAnsi="Courier New" w:cs="Courier New"/>
          <w:color w:val="4F6228"/>
          <w:lang w:eastAsia="zh-TW"/>
        </w:rPr>
        <w:t>DC_B0Z028</w:t>
      </w:r>
      <w:r w:rsidRPr="006C79DD">
        <w:rPr>
          <w:rFonts w:ascii="Courier New" w:hAnsi="Courier New" w:cs="Courier New" w:hint="eastAsia"/>
          <w:color w:val="4F6228"/>
          <w:lang w:eastAsia="zh-TW"/>
        </w:rPr>
        <w:t>.</w:t>
      </w:r>
      <w:r w:rsidRPr="006C79DD">
        <w:rPr>
          <w:rFonts w:ascii="Courier New" w:hAnsi="Courier New" w:cs="Courier New"/>
          <w:color w:val="4F6228"/>
          <w:lang w:eastAsia="zh-TW"/>
        </w:rPr>
        <w:t xml:space="preserve"> getBankInfo</w:t>
      </w:r>
      <w:r w:rsidRPr="006C79DD">
        <w:rPr>
          <w:rFonts w:ascii="Courier New" w:hAnsi="Courier New" w:cs="Courier New" w:hint="eastAsia"/>
          <w:color w:val="4F6228"/>
          <w:lang w:eastAsia="zh-TW"/>
        </w:rPr>
        <w:t>，傳入參數：行庫代號</w:t>
      </w:r>
    </w:p>
    <w:p w:rsidR="004E7521" w:rsidRPr="006C79DD" w:rsidRDefault="004E7521" w:rsidP="00D74F0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ourier New" w:hAnsi="Courier New" w:cs="Courier New" w:hint="eastAsia"/>
          <w:color w:val="4F6228"/>
          <w:lang w:eastAsia="zh-TW"/>
        </w:rPr>
      </w:pPr>
      <w:r w:rsidRPr="006C79DD">
        <w:rPr>
          <w:rFonts w:ascii="Courier New" w:hAnsi="Courier New" w:cs="Courier New" w:hint="eastAsia"/>
          <w:color w:val="4F6228"/>
          <w:lang w:eastAsia="zh-TW"/>
        </w:rPr>
        <w:t xml:space="preserve">CALL </w:t>
      </w:r>
      <w:r w:rsidRPr="006C79DD">
        <w:rPr>
          <w:rFonts w:ascii="Courier New" w:hAnsi="Courier New" w:cs="Courier New"/>
          <w:color w:val="4F6228"/>
          <w:lang w:eastAsia="zh-TW"/>
        </w:rPr>
        <w:t>DC_B0Z036.isValidAccountNo</w:t>
      </w:r>
      <w:r w:rsidRPr="006C79DD">
        <w:rPr>
          <w:rFonts w:ascii="Courier New" w:hAnsi="Courier New" w:cs="Courier New" w:hint="eastAsia"/>
          <w:color w:val="4F6228"/>
          <w:lang w:eastAsia="zh-TW"/>
        </w:rPr>
        <w:t>，傳入參數：行庫代號</w:t>
      </w:r>
      <w:r w:rsidRPr="006C79DD">
        <w:rPr>
          <w:rFonts w:ascii="Courier New" w:hAnsi="Courier New" w:cs="Courier New" w:hint="eastAsia"/>
          <w:color w:val="4F6228"/>
          <w:lang w:eastAsia="zh-TW"/>
        </w:rPr>
        <w:t xml:space="preserve">. </w:t>
      </w:r>
      <w:r w:rsidRPr="006C79DD">
        <w:rPr>
          <w:rFonts w:ascii="Courier New" w:hAnsi="Courier New" w:cs="Courier New" w:hint="eastAsia"/>
          <w:color w:val="4F6228"/>
          <w:lang w:eastAsia="zh-TW"/>
        </w:rPr>
        <w:t>銀行帳號</w:t>
      </w:r>
      <w:r w:rsidRPr="006C79DD">
        <w:rPr>
          <w:rFonts w:ascii="Courier New" w:hAnsi="Courier New" w:cs="Courier New" w:hint="eastAsia"/>
          <w:color w:val="4F6228"/>
          <w:lang w:eastAsia="zh-TW"/>
        </w:rPr>
        <w:t xml:space="preserve">. </w:t>
      </w:r>
      <w:r w:rsidRPr="006C79DD">
        <w:rPr>
          <w:rFonts w:ascii="Courier New" w:hAnsi="Courier New" w:cs="Courier New"/>
          <w:color w:val="4F6228"/>
          <w:lang w:eastAsia="zh-TW"/>
        </w:rPr>
        <w:t>“</w:t>
      </w:r>
      <w:r w:rsidRPr="006C79DD">
        <w:rPr>
          <w:rFonts w:ascii="Courier New" w:hAnsi="Courier New" w:cs="Courier New" w:hint="eastAsia"/>
          <w:color w:val="4F6228"/>
          <w:lang w:eastAsia="zh-TW"/>
        </w:rPr>
        <w:t>NTD</w:t>
      </w:r>
      <w:r w:rsidRPr="006C79DD">
        <w:rPr>
          <w:rFonts w:ascii="Courier New" w:hAnsi="Courier New" w:cs="Courier New"/>
          <w:color w:val="4F6228"/>
          <w:lang w:eastAsia="zh-TW"/>
        </w:rPr>
        <w:t>”</w:t>
      </w:r>
    </w:p>
    <w:p w:rsidR="00C90E76" w:rsidRPr="006C79DD" w:rsidRDefault="00C90E76" w:rsidP="00D74F0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ourier New" w:hAnsi="Courier New" w:cs="Courier New" w:hint="eastAsia"/>
          <w:color w:val="4F6228"/>
          <w:lang w:eastAsia="zh-TW"/>
        </w:rPr>
      </w:pPr>
      <w:r w:rsidRPr="006C79DD">
        <w:rPr>
          <w:rFonts w:ascii="Courier New" w:hAnsi="Courier New" w:cs="Courier New" w:hint="eastAsia"/>
          <w:color w:val="4F6228"/>
          <w:lang w:eastAsia="zh-TW"/>
        </w:rPr>
        <w:t xml:space="preserve">IF </w:t>
      </w:r>
      <w:r w:rsidRPr="006C79DD">
        <w:rPr>
          <w:rFonts w:ascii="Courier New" w:hAnsi="Courier New" w:cs="Courier New" w:hint="eastAsia"/>
          <w:color w:val="4F6228"/>
          <w:lang w:eastAsia="zh-TW"/>
        </w:rPr>
        <w:t>檢核未過：回傳檢查行庫代號</w:t>
      </w:r>
      <w:r w:rsidRPr="006C79DD">
        <w:rPr>
          <w:rFonts w:ascii="Courier New" w:hAnsi="Courier New" w:cs="Courier New" w:hint="eastAsia"/>
          <w:color w:val="4F6228"/>
          <w:lang w:eastAsia="zh-TW"/>
        </w:rPr>
        <w:t>/</w:t>
      </w:r>
      <w:r w:rsidRPr="006C79DD">
        <w:rPr>
          <w:rFonts w:ascii="Courier New" w:hAnsi="Courier New" w:cs="Courier New" w:hint="eastAsia"/>
          <w:color w:val="4F6228"/>
          <w:lang w:eastAsia="zh-TW"/>
        </w:rPr>
        <w:t>帳號有誤</w:t>
      </w:r>
    </w:p>
    <w:p w:rsidR="0002371D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受理日期</w:t>
      </w:r>
      <w:r>
        <w:rPr>
          <w:rFonts w:hint="eastAsia"/>
          <w:lang w:eastAsia="zh-TW"/>
        </w:rPr>
        <w:t xml:space="preserve"> = CURRENT TIMESTAMP</w:t>
      </w:r>
      <w:r>
        <w:rPr>
          <w:rFonts w:hint="eastAsia"/>
          <w:lang w:eastAsia="zh-TW"/>
        </w:rPr>
        <w:t>。</w:t>
      </w:r>
    </w:p>
    <w:p w:rsidR="0002371D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規則檢核：</w:t>
      </w:r>
      <w:r>
        <w:rPr>
          <w:rFonts w:hint="eastAsia"/>
          <w:lang w:eastAsia="zh-TW"/>
        </w:rPr>
        <w:t>CALL  AA_I0Z100</w:t>
      </w:r>
    </w:p>
    <w:tbl>
      <w:tblPr>
        <w:tblW w:w="5940" w:type="dxa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2371D">
        <w:trPr>
          <w:trHeight w:val="330"/>
        </w:trPr>
        <w:tc>
          <w:tcPr>
            <w:tcW w:w="244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2371D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DTAAI010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Default="0002371D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2371D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DTAAI001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Default="0002371D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2371D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本次申請總額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Default="0002371D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將預付資料金額加總</w:t>
            </w:r>
          </w:p>
        </w:tc>
      </w:tr>
    </w:tbl>
    <w:p w:rsidR="0002371D" w:rsidRDefault="0002371D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3.3.1   IF   </w:t>
      </w:r>
      <w:r>
        <w:rPr>
          <w:rFonts w:hint="eastAsia"/>
          <w:lang w:eastAsia="zh-TW"/>
        </w:rPr>
        <w:t>模組回覆代碼</w:t>
      </w:r>
      <w:r>
        <w:rPr>
          <w:rFonts w:hint="eastAsia"/>
          <w:lang w:eastAsia="zh-TW"/>
        </w:rPr>
        <w:t xml:space="preserve">  &lt;&gt;  </w:t>
      </w:r>
      <w:r>
        <w:rPr>
          <w:lang w:eastAsia="zh-TW"/>
        </w:rPr>
        <w:t>‘</w:t>
      </w:r>
      <w:r>
        <w:rPr>
          <w:rFonts w:hint="eastAsia"/>
          <w:lang w:eastAsia="zh-TW"/>
        </w:rPr>
        <w:t>0</w:t>
      </w:r>
      <w:r>
        <w:rPr>
          <w:lang w:eastAsia="zh-TW"/>
        </w:rPr>
        <w:t>’</w:t>
      </w:r>
    </w:p>
    <w:p w:rsidR="0002371D" w:rsidRDefault="0002371D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3.3.2   </w:t>
      </w:r>
      <w:r>
        <w:rPr>
          <w:rFonts w:hint="eastAsia"/>
          <w:lang w:eastAsia="zh-TW"/>
        </w:rPr>
        <w:t>回覆訊息為模組回覆訊息</w:t>
      </w:r>
    </w:p>
    <w:p w:rsidR="0002371D" w:rsidRDefault="0002371D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  <w:r>
        <w:rPr>
          <w:rFonts w:hint="eastAsia"/>
          <w:lang w:eastAsia="zh-TW"/>
        </w:rPr>
        <w:t>3.3.3   RETURN</w:t>
      </w:r>
    </w:p>
    <w:p w:rsidR="00D969F0" w:rsidRDefault="00D969F0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</w:p>
    <w:p w:rsidR="0002371D" w:rsidRPr="00DF430F" w:rsidRDefault="00D969F0" w:rsidP="00D969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FF0000"/>
          <w:lang w:eastAsia="zh-TW"/>
        </w:rPr>
      </w:pPr>
      <w:r w:rsidRPr="00DF430F">
        <w:rPr>
          <w:rFonts w:hint="eastAsia"/>
          <w:color w:val="FF0000"/>
          <w:lang w:eastAsia="zh-TW"/>
        </w:rPr>
        <w:t>案件鎖檔</w:t>
      </w:r>
      <w:r w:rsidRPr="00DF430F">
        <w:rPr>
          <w:rFonts w:hint="eastAsia"/>
          <w:color w:val="FF0000"/>
          <w:lang w:eastAsia="zh-TW"/>
        </w:rPr>
        <w:t xml:space="preserve">  AB_14Z005(</w:t>
      </w:r>
      <w:r w:rsidRPr="00DF430F">
        <w:rPr>
          <w:rFonts w:hint="eastAsia"/>
          <w:color w:val="FF0000"/>
          <w:lang w:eastAsia="zh-TW"/>
        </w:rPr>
        <w:t>每張保單寫一次</w:t>
      </w:r>
      <w:r w:rsidRPr="00DF430F">
        <w:rPr>
          <w:rFonts w:hint="eastAsia"/>
          <w:color w:val="FF0000"/>
          <w:lang w:eastAsia="zh-TW"/>
        </w:rPr>
        <w:t>)</w:t>
      </w:r>
    </w:p>
    <w:p w:rsidR="0002371D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TABLES</w:t>
      </w:r>
    </w:p>
    <w:p w:rsidR="0002371D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INSERT DTAAI010 </w:t>
      </w:r>
      <w:r>
        <w:rPr>
          <w:rFonts w:hint="eastAsia"/>
          <w:lang w:eastAsia="zh-TW"/>
        </w:rPr>
        <w:t>理賠受理預付金申請書檔：</w:t>
      </w:r>
    </w:p>
    <w:p w:rsidR="0002371D" w:rsidRPr="00A237FA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案件新增時，受理編號由下列模組產生。</w:t>
      </w:r>
    </w:p>
    <w:p w:rsidR="0002371D" w:rsidRPr="00A237FA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color w:val="000000"/>
          <w:lang w:eastAsia="zh-TW"/>
        </w:rPr>
      </w:pPr>
      <w:r w:rsidRPr="00A237FA">
        <w:rPr>
          <w:rFonts w:hint="eastAsia"/>
          <w:color w:val="000000"/>
          <w:kern w:val="2"/>
          <w:lang w:eastAsia="zh-TW"/>
        </w:rPr>
        <w:t xml:space="preserve">CALL </w:t>
      </w:r>
      <w:r w:rsidRPr="00A237FA">
        <w:rPr>
          <w:rFonts w:ascii="細明體" w:eastAsia="細明體" w:hAnsi="細明體" w:hint="eastAsia"/>
          <w:color w:val="000000"/>
        </w:rPr>
        <w:t>AA_B</w:t>
      </w:r>
      <w:r w:rsidRPr="00A237FA">
        <w:rPr>
          <w:rFonts w:ascii="細明體" w:eastAsia="細明體" w:hAnsi="細明體" w:hint="eastAsia"/>
          <w:color w:val="000000"/>
          <w:lang w:eastAsia="zh-TW"/>
        </w:rPr>
        <w:t>2</w:t>
      </w:r>
      <w:r w:rsidRPr="00A237FA">
        <w:rPr>
          <w:rFonts w:ascii="細明體" w:eastAsia="細明體" w:hAnsi="細明體" w:hint="eastAsia"/>
          <w:color w:val="000000"/>
        </w:rPr>
        <w:t>Z</w:t>
      </w:r>
      <w:r w:rsidRPr="00A237FA">
        <w:rPr>
          <w:rFonts w:ascii="細明體" w:eastAsia="細明體" w:hAnsi="細明體" w:hint="eastAsia"/>
          <w:color w:val="000000"/>
          <w:lang w:eastAsia="zh-TW"/>
        </w:rPr>
        <w:t>0</w:t>
      </w:r>
      <w:r w:rsidRPr="00A237FA">
        <w:rPr>
          <w:rFonts w:ascii="細明體" w:eastAsia="細明體" w:hAnsi="細明體" w:hint="eastAsia"/>
          <w:color w:val="000000"/>
        </w:rPr>
        <w:t>0</w:t>
      </w:r>
      <w:r w:rsidRPr="00A237FA">
        <w:rPr>
          <w:rFonts w:ascii="細明體" w:eastAsia="細明體" w:hAnsi="細明體" w:hint="eastAsia"/>
          <w:color w:val="000000"/>
          <w:lang w:eastAsia="zh-TW"/>
        </w:rPr>
        <w:t>9.Method3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傳輸參數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DTAAI010.事故者ID</w:t>
            </w:r>
          </w:p>
        </w:tc>
      </w:tr>
    </w:tbl>
    <w:p w:rsidR="0002371D" w:rsidRPr="00A237FA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 xml:space="preserve">IF </w:t>
      </w:r>
      <w:r w:rsidRPr="00A237FA">
        <w:rPr>
          <w:rFonts w:hint="eastAsia"/>
          <w:color w:val="000000"/>
          <w:lang w:eastAsia="zh-TW"/>
        </w:rPr>
        <w:t>模組錯誤發生</w:t>
      </w:r>
    </w:p>
    <w:p w:rsidR="0002371D" w:rsidRPr="00A237FA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訊息：</w:t>
      </w:r>
      <w:r w:rsidRPr="00A237FA">
        <w:rPr>
          <w:color w:val="000000"/>
          <w:lang w:eastAsia="zh-TW"/>
        </w:rPr>
        <w:t>”</w:t>
      </w:r>
      <w:r w:rsidRPr="00A237FA">
        <w:rPr>
          <w:rFonts w:hint="eastAsia"/>
          <w:color w:val="000000"/>
          <w:kern w:val="2"/>
          <w:lang w:eastAsia="zh-TW"/>
        </w:rPr>
        <w:t xml:space="preserve"> </w:t>
      </w:r>
      <w:r w:rsidRPr="00A237FA">
        <w:rPr>
          <w:rFonts w:hint="eastAsia"/>
          <w:color w:val="000000"/>
          <w:kern w:val="2"/>
          <w:lang w:eastAsia="zh-TW"/>
        </w:rPr>
        <w:t>抓取受理編號有誤</w:t>
      </w:r>
      <w:r w:rsidRPr="00A237FA">
        <w:rPr>
          <w:color w:val="000000"/>
          <w:kern w:val="2"/>
          <w:lang w:eastAsia="zh-TW"/>
        </w:rPr>
        <w:t>’</w:t>
      </w:r>
      <w:r w:rsidRPr="00A237FA">
        <w:rPr>
          <w:rFonts w:hint="eastAsia"/>
          <w:color w:val="000000"/>
          <w:kern w:val="2"/>
          <w:lang w:eastAsia="zh-TW"/>
        </w:rPr>
        <w:t>+</w:t>
      </w:r>
      <w:r w:rsidRPr="00A237FA">
        <w:rPr>
          <w:rFonts w:hint="eastAsia"/>
          <w:color w:val="000000"/>
          <w:kern w:val="2"/>
          <w:lang w:eastAsia="zh-TW"/>
        </w:rPr>
        <w:t>模組</w:t>
      </w:r>
      <w:r w:rsidRPr="00A237FA">
        <w:rPr>
          <w:rFonts w:hint="eastAsia"/>
          <w:color w:val="000000"/>
          <w:kern w:val="2"/>
          <w:lang w:eastAsia="zh-TW"/>
        </w:rPr>
        <w:t>.</w:t>
      </w:r>
      <w:r w:rsidRPr="00A237FA">
        <w:rPr>
          <w:rFonts w:hint="eastAsia"/>
          <w:color w:val="000000"/>
          <w:kern w:val="2"/>
          <w:lang w:eastAsia="zh-TW"/>
        </w:rPr>
        <w:t>回傳訊息。</w:t>
      </w:r>
    </w:p>
    <w:p w:rsidR="0002371D" w:rsidRPr="00A237FA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kern w:val="2"/>
          <w:lang w:eastAsia="zh-TW"/>
        </w:rPr>
        <w:t>RETURN</w:t>
      </w:r>
    </w:p>
    <w:p w:rsidR="0002371D" w:rsidRPr="00A237FA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 xml:space="preserve">CALL </w:t>
      </w:r>
      <w:r w:rsidRPr="00A237FA">
        <w:rPr>
          <w:rFonts w:ascii="細明體" w:eastAsia="細明體" w:hAnsi="細明體" w:hint="eastAsia"/>
          <w:color w:val="000000"/>
        </w:rPr>
        <w:t>AA_</w:t>
      </w:r>
      <w:r w:rsidRPr="00A237FA">
        <w:rPr>
          <w:rFonts w:ascii="細明體" w:eastAsia="細明體" w:hAnsi="細明體" w:hint="eastAsia"/>
          <w:color w:val="000000"/>
          <w:lang w:eastAsia="zh-TW"/>
        </w:rPr>
        <w:t>I</w:t>
      </w:r>
      <w:r w:rsidRPr="00A237FA">
        <w:rPr>
          <w:rFonts w:ascii="細明體" w:eastAsia="細明體" w:hAnsi="細明體" w:hint="eastAsia"/>
          <w:color w:val="000000"/>
        </w:rPr>
        <w:t>0Z010</w:t>
      </w:r>
      <w:r w:rsidRPr="00A237FA">
        <w:rPr>
          <w:rFonts w:ascii="細明體" w:eastAsia="細明體" w:hAnsi="細明體" w:hint="eastAsia"/>
          <w:color w:val="000000"/>
          <w:lang w:eastAsia="zh-TW"/>
        </w:rPr>
        <w:t>.Method1：</w:t>
      </w:r>
    </w:p>
    <w:tbl>
      <w:tblPr>
        <w:tblW w:w="5940" w:type="dxa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2371D" w:rsidRPr="00A237FA">
        <w:trPr>
          <w:trHeight w:val="330"/>
        </w:trPr>
        <w:tc>
          <w:tcPr>
            <w:tcW w:w="244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350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DTAAI010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本次申請總額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本次預付金加總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預付金受理進度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10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受理人員EMAIL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CALL 人事模組</w:t>
            </w:r>
          </w:p>
        </w:tc>
      </w:tr>
    </w:tbl>
    <w:p w:rsidR="0002371D" w:rsidRPr="00A237FA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失敗處理：</w:t>
      </w:r>
    </w:p>
    <w:p w:rsidR="0002371D" w:rsidRPr="00A237FA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回覆訊息：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color w:val="000000"/>
          <w:lang w:eastAsia="zh-TW"/>
        </w:rPr>
        <w:t>“</w:t>
      </w:r>
      <w:r w:rsidRPr="00A237FA">
        <w:rPr>
          <w:rFonts w:hint="eastAsia"/>
          <w:color w:val="000000"/>
          <w:lang w:eastAsia="zh-TW"/>
        </w:rPr>
        <w:t>寫入理賠受理預付金申請書檔失敗</w:t>
      </w:r>
      <w:r w:rsidRPr="00A237FA">
        <w:rPr>
          <w:color w:val="000000"/>
          <w:lang w:eastAsia="zh-TW"/>
        </w:rPr>
        <w:t>”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。</w:t>
      </w:r>
    </w:p>
    <w:p w:rsidR="0002371D" w:rsidRPr="00A237FA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return</w:t>
      </w:r>
      <w:r w:rsidRPr="00A237FA">
        <w:rPr>
          <w:rFonts w:hint="eastAsia"/>
          <w:color w:val="000000"/>
          <w:lang w:eastAsia="zh-TW"/>
        </w:rPr>
        <w:t>。</w:t>
      </w:r>
    </w:p>
    <w:p w:rsidR="0002371D" w:rsidRPr="00A237FA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</w:p>
    <w:p w:rsidR="0002371D" w:rsidRPr="00A237FA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INSERT DTAAI001</w:t>
      </w:r>
      <w:r w:rsidRPr="00A237FA">
        <w:rPr>
          <w:rFonts w:hint="eastAsia"/>
          <w:color w:val="000000"/>
          <w:lang w:eastAsia="zh-TW"/>
        </w:rPr>
        <w:t>理賠預付金紀錄檔：</w:t>
      </w:r>
    </w:p>
    <w:p w:rsidR="0002371D" w:rsidRPr="00A237FA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受理編號由</w:t>
      </w:r>
      <w:r w:rsidRPr="00A237FA">
        <w:rPr>
          <w:rFonts w:hint="eastAsia"/>
          <w:color w:val="000000"/>
          <w:lang w:eastAsia="zh-TW"/>
        </w:rPr>
        <w:t>3.4.1.2</w:t>
      </w:r>
      <w:r w:rsidRPr="00A237FA">
        <w:rPr>
          <w:rFonts w:hint="eastAsia"/>
          <w:color w:val="000000"/>
          <w:lang w:eastAsia="zh-TW"/>
        </w:rPr>
        <w:t>產生並已寫入</w:t>
      </w:r>
      <w:r w:rsidRPr="00A237FA">
        <w:rPr>
          <w:rFonts w:hint="eastAsia"/>
          <w:color w:val="000000"/>
          <w:lang w:eastAsia="zh-TW"/>
        </w:rPr>
        <w:t xml:space="preserve"> DTAAI001</w:t>
      </w:r>
    </w:p>
    <w:p w:rsidR="0002371D" w:rsidRPr="00267CD6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4F6228"/>
          <w:lang w:eastAsia="zh-TW"/>
        </w:rPr>
      </w:pPr>
      <w:r w:rsidRPr="00267CD6">
        <w:rPr>
          <w:rFonts w:hint="eastAsia"/>
          <w:strike/>
          <w:color w:val="4F6228"/>
          <w:lang w:eastAsia="zh-TW"/>
        </w:rPr>
        <w:t xml:space="preserve">CALL  </w:t>
      </w:r>
      <w:r w:rsidRPr="00267CD6">
        <w:rPr>
          <w:strike/>
          <w:color w:val="4F6228"/>
          <w:lang w:eastAsia="zh-TW"/>
        </w:rPr>
        <w:t xml:space="preserve">FA_ULZ007 </w:t>
      </w:r>
      <w:r w:rsidRPr="00267CD6">
        <w:rPr>
          <w:rFonts w:hint="eastAsia"/>
          <w:strike/>
          <w:color w:val="4F6228"/>
          <w:lang w:eastAsia="zh-TW"/>
        </w:rPr>
        <w:t>BY</w:t>
      </w:r>
      <w:r w:rsidRPr="00267CD6">
        <w:rPr>
          <w:rFonts w:hint="eastAsia"/>
          <w:strike/>
          <w:color w:val="4F6228"/>
          <w:lang w:eastAsia="zh-TW"/>
        </w:rPr>
        <w:t>經手人</w:t>
      </w:r>
      <w:r w:rsidRPr="00267CD6">
        <w:rPr>
          <w:rFonts w:hint="eastAsia"/>
          <w:strike/>
          <w:color w:val="4F6228"/>
          <w:lang w:eastAsia="zh-TW"/>
        </w:rPr>
        <w:t xml:space="preserve">  </w:t>
      </w:r>
      <w:r w:rsidRPr="00267CD6">
        <w:rPr>
          <w:rFonts w:hint="eastAsia"/>
          <w:strike/>
          <w:color w:val="4F6228"/>
          <w:lang w:eastAsia="zh-TW"/>
        </w:rPr>
        <w:t>取得</w:t>
      </w:r>
      <w:r w:rsidRPr="00267CD6">
        <w:rPr>
          <w:rFonts w:hint="eastAsia"/>
          <w:strike/>
          <w:color w:val="4F6228"/>
          <w:lang w:eastAsia="zh-TW"/>
        </w:rPr>
        <w:t xml:space="preserve"> </w:t>
      </w:r>
      <w:r w:rsidRPr="00267CD6">
        <w:rPr>
          <w:rFonts w:hint="eastAsia"/>
          <w:strike/>
          <w:color w:val="4F6228"/>
          <w:lang w:eastAsia="zh-TW"/>
        </w:rPr>
        <w:t>行庫代號</w:t>
      </w:r>
      <w:r w:rsidRPr="00267CD6">
        <w:rPr>
          <w:rFonts w:hint="eastAsia"/>
          <w:strike/>
          <w:color w:val="4F6228"/>
          <w:lang w:eastAsia="zh-TW"/>
        </w:rPr>
        <w:t>(3</w:t>
      </w:r>
      <w:r w:rsidRPr="00267CD6">
        <w:rPr>
          <w:rFonts w:hint="eastAsia"/>
          <w:strike/>
          <w:color w:val="4F6228"/>
          <w:lang w:eastAsia="zh-TW"/>
        </w:rPr>
        <w:t>碼</w:t>
      </w:r>
      <w:r w:rsidRPr="00267CD6">
        <w:rPr>
          <w:rFonts w:hint="eastAsia"/>
          <w:strike/>
          <w:color w:val="4F6228"/>
          <w:lang w:eastAsia="zh-TW"/>
        </w:rPr>
        <w:t>)</w:t>
      </w:r>
      <w:r w:rsidRPr="00267CD6">
        <w:rPr>
          <w:rFonts w:hint="eastAsia"/>
          <w:strike/>
          <w:color w:val="4F6228"/>
          <w:lang w:eastAsia="zh-TW"/>
        </w:rPr>
        <w:t>及帳號</w:t>
      </w:r>
    </w:p>
    <w:p w:rsidR="0002371D" w:rsidRPr="00267CD6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4F6228"/>
          <w:lang w:eastAsia="zh-TW"/>
        </w:rPr>
      </w:pPr>
      <w:r w:rsidRPr="00267CD6">
        <w:rPr>
          <w:rFonts w:hint="eastAsia"/>
          <w:strike/>
          <w:color w:val="4F6228"/>
          <w:lang w:eastAsia="zh-TW"/>
        </w:rPr>
        <w:t xml:space="preserve">CALL DJ_A0Z023 BY </w:t>
      </w:r>
      <w:r w:rsidRPr="00267CD6">
        <w:rPr>
          <w:rFonts w:hint="eastAsia"/>
          <w:strike/>
          <w:color w:val="4F6228"/>
          <w:lang w:eastAsia="zh-TW"/>
        </w:rPr>
        <w:t>上一</w:t>
      </w:r>
      <w:r w:rsidRPr="00267CD6">
        <w:rPr>
          <w:rFonts w:hint="eastAsia"/>
          <w:strike/>
          <w:color w:val="4F6228"/>
          <w:lang w:eastAsia="zh-TW"/>
        </w:rPr>
        <w:t>STEP</w:t>
      </w:r>
      <w:r w:rsidRPr="00267CD6">
        <w:rPr>
          <w:rFonts w:hint="eastAsia"/>
          <w:strike/>
          <w:color w:val="4F6228"/>
          <w:lang w:eastAsia="zh-TW"/>
        </w:rPr>
        <w:t>產生之行庫代號及帳號</w:t>
      </w:r>
      <w:r w:rsidRPr="00267CD6">
        <w:rPr>
          <w:rFonts w:hint="eastAsia"/>
          <w:strike/>
          <w:color w:val="4F6228"/>
          <w:lang w:eastAsia="zh-TW"/>
        </w:rPr>
        <w:t xml:space="preserve"> </w:t>
      </w:r>
      <w:r w:rsidRPr="00267CD6">
        <w:rPr>
          <w:rFonts w:hint="eastAsia"/>
          <w:strike/>
          <w:color w:val="4F6228"/>
          <w:lang w:eastAsia="zh-TW"/>
        </w:rPr>
        <w:t>得到新的行庫代號</w:t>
      </w:r>
      <w:r w:rsidRPr="00267CD6">
        <w:rPr>
          <w:rFonts w:hint="eastAsia"/>
          <w:strike/>
          <w:color w:val="4F6228"/>
          <w:lang w:eastAsia="zh-TW"/>
        </w:rPr>
        <w:t>(7</w:t>
      </w:r>
      <w:r w:rsidRPr="00267CD6">
        <w:rPr>
          <w:rFonts w:hint="eastAsia"/>
          <w:strike/>
          <w:color w:val="4F6228"/>
          <w:lang w:eastAsia="zh-TW"/>
        </w:rPr>
        <w:t>碼</w:t>
      </w:r>
      <w:r w:rsidRPr="00267CD6">
        <w:rPr>
          <w:rFonts w:hint="eastAsia"/>
          <w:strike/>
          <w:color w:val="4F6228"/>
          <w:lang w:eastAsia="zh-TW"/>
        </w:rPr>
        <w:t>)</w:t>
      </w:r>
    </w:p>
    <w:p w:rsidR="0002371D" w:rsidRPr="00A237FA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逐筆將畫面上預付主特約</w:t>
      </w:r>
      <w:r w:rsidRPr="00A237FA">
        <w:rPr>
          <w:rFonts w:hint="eastAsia"/>
          <w:color w:val="000000"/>
          <w:lang w:eastAsia="zh-TW"/>
        </w:rPr>
        <w:t xml:space="preserve">FORMAT </w:t>
      </w:r>
      <w:r w:rsidRPr="00A237FA">
        <w:rPr>
          <w:rFonts w:hint="eastAsia"/>
          <w:color w:val="000000"/>
          <w:lang w:eastAsia="zh-TW"/>
        </w:rPr>
        <w:t>成</w:t>
      </w:r>
      <w:r w:rsidRPr="00A237FA">
        <w:rPr>
          <w:rFonts w:hint="eastAsia"/>
          <w:color w:val="000000"/>
          <w:lang w:eastAsia="zh-TW"/>
        </w:rPr>
        <w:t xml:space="preserve"> DTAAI001</w:t>
      </w:r>
      <w:r w:rsidRPr="00A237FA">
        <w:rPr>
          <w:rFonts w:hint="eastAsia"/>
          <w:color w:val="000000"/>
          <w:lang w:eastAsia="zh-TW"/>
        </w:rPr>
        <w:t>格式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如下：</w:t>
      </w:r>
      <w:r w:rsidRPr="00A237FA">
        <w:rPr>
          <w:rFonts w:hint="eastAsia"/>
          <w:color w:val="000000"/>
          <w:lang w:eastAsia="zh-TW"/>
        </w:rPr>
        <w:t>(</w:t>
      </w:r>
      <w:r w:rsidRPr="00A237FA">
        <w:rPr>
          <w:rFonts w:hint="eastAsia"/>
          <w:color w:val="000000"/>
          <w:lang w:eastAsia="zh-TW"/>
        </w:rPr>
        <w:t>檔案格式註明為批次給予者不須寫入</w:t>
      </w:r>
      <w:r w:rsidRPr="00A237FA">
        <w:rPr>
          <w:rFonts w:hint="eastAsia"/>
          <w:color w:val="000000"/>
          <w:lang w:eastAsia="zh-TW"/>
        </w:rPr>
        <w:t>)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畫面‧受理編號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畫面‧保單號碼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索賠類別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M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畫面‧險別代號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 xml:space="preserve"> BEM1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畫面‧事故者ID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契約角色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畫面‧給付對象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系統日期時間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cs="Arial Unicode MS" w:hint="eastAsia"/>
                <w:color w:val="000000"/>
                <w:sz w:val="20"/>
              </w:rPr>
              <w:t>受理人員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/>
                <w:color w:val="000000"/>
                <w:sz w:val="20"/>
              </w:rPr>
              <w:t>L</w:t>
            </w: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ogin ID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住院起始日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畫面、住院起始日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日額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畫面‧日額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預付天數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畫面‧預付天數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預付金額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畫面‧預付金額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行庫代號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Default="0002371D">
            <w:pPr>
              <w:rPr>
                <w:rFonts w:ascii="新細明體" w:hAnsi="新細明體" w:cs="Arial Unicode MS" w:hint="eastAsia"/>
                <w:strike/>
                <w:color w:val="4F6228"/>
                <w:sz w:val="20"/>
              </w:rPr>
            </w:pPr>
            <w:r w:rsidRPr="00FA4108">
              <w:rPr>
                <w:rFonts w:ascii="新細明體" w:hAnsi="新細明體" w:cs="Arial Unicode MS" w:hint="eastAsia"/>
                <w:strike/>
                <w:color w:val="4F6228"/>
                <w:sz w:val="20"/>
              </w:rPr>
              <w:t>模組(請見3.4.3.2)</w:t>
            </w:r>
          </w:p>
          <w:p w:rsidR="00FA4108" w:rsidRPr="00FA4108" w:rsidRDefault="00FA4108">
            <w:pPr>
              <w:rPr>
                <w:rFonts w:ascii="新細明體" w:hAnsi="新細明體" w:cs="Arial Unicode MS" w:hint="eastAsia"/>
                <w:color w:val="4F6228"/>
                <w:sz w:val="20"/>
              </w:rPr>
            </w:pPr>
            <w:r w:rsidRPr="00FA4108">
              <w:rPr>
                <w:rFonts w:ascii="新細明體" w:hAnsi="新細明體" w:cs="Arial Unicode MS" w:hint="eastAsia"/>
                <w:color w:val="4F6228"/>
                <w:sz w:val="20"/>
              </w:rPr>
              <w:t>畫面.行庫代號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帳號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Default="0002371D">
            <w:pPr>
              <w:rPr>
                <w:rFonts w:ascii="新細明體" w:hAnsi="新細明體" w:cs="Arial Unicode MS" w:hint="eastAsia"/>
                <w:strike/>
                <w:color w:val="4F6228"/>
                <w:sz w:val="20"/>
              </w:rPr>
            </w:pPr>
            <w:r w:rsidRPr="00FA4108">
              <w:rPr>
                <w:rFonts w:ascii="新細明體" w:hAnsi="新細明體" w:cs="Arial Unicode MS" w:hint="eastAsia"/>
                <w:strike/>
                <w:color w:val="4F6228"/>
                <w:sz w:val="20"/>
              </w:rPr>
              <w:t>模組(請見3.4.3.2)</w:t>
            </w:r>
          </w:p>
          <w:p w:rsidR="00FA4108" w:rsidRPr="00FA4108" w:rsidRDefault="00FA4108">
            <w:pPr>
              <w:rPr>
                <w:rFonts w:ascii="新細明體" w:hAnsi="新細明體" w:cs="Arial Unicode MS" w:hint="eastAsia"/>
                <w:color w:val="4F6228"/>
                <w:sz w:val="20"/>
              </w:rPr>
            </w:pPr>
            <w:r w:rsidRPr="00FA4108">
              <w:rPr>
                <w:rFonts w:ascii="新細明體" w:hAnsi="新細明體" w:cs="Arial Unicode MS" w:hint="eastAsia"/>
                <w:color w:val="4F6228"/>
                <w:sz w:val="20"/>
              </w:rPr>
              <w:t>畫面.帳號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模組(經手人所屬單位，參見9.2)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所屬服務中心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模組(經手人所屬服務中心，參見9.2)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年期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MQ回傳的年期</w:t>
            </w:r>
          </w:p>
        </w:tc>
      </w:tr>
    </w:tbl>
    <w:p w:rsidR="0002371D" w:rsidRPr="00A237FA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 xml:space="preserve">CALL </w:t>
      </w:r>
      <w:r w:rsidRPr="00A237FA">
        <w:rPr>
          <w:rFonts w:ascii="細明體" w:eastAsia="細明體" w:hAnsi="細明體" w:hint="eastAsia"/>
          <w:color w:val="000000"/>
          <w:lang w:eastAsia="zh-TW"/>
        </w:rPr>
        <w:t>AA_I0Z001.Method1</w:t>
      </w:r>
      <w:r w:rsidRPr="00A237FA">
        <w:rPr>
          <w:rFonts w:hint="eastAsia"/>
          <w:color w:val="000000"/>
          <w:lang w:eastAsia="zh-TW"/>
        </w:rPr>
        <w:t>。</w:t>
      </w:r>
    </w:p>
    <w:p w:rsidR="0002371D" w:rsidRPr="00A237FA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失敗處理：</w:t>
      </w:r>
    </w:p>
    <w:p w:rsidR="0002371D" w:rsidRPr="00A237FA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回覆訊息：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color w:val="000000"/>
          <w:lang w:eastAsia="zh-TW"/>
        </w:rPr>
        <w:t>“</w:t>
      </w:r>
      <w:r w:rsidRPr="00A237FA">
        <w:rPr>
          <w:rFonts w:hint="eastAsia"/>
          <w:color w:val="000000"/>
          <w:lang w:eastAsia="zh-TW"/>
        </w:rPr>
        <w:t>寫入理賠預付主特約檔失敗</w:t>
      </w:r>
      <w:r w:rsidRPr="00A237FA">
        <w:rPr>
          <w:color w:val="000000"/>
          <w:lang w:eastAsia="zh-TW"/>
        </w:rPr>
        <w:t>”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。</w:t>
      </w:r>
    </w:p>
    <w:p w:rsidR="0002371D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RETURN</w:t>
      </w:r>
    </w:p>
    <w:p w:rsidR="00AB2C22" w:rsidRDefault="00AB2C22" w:rsidP="00AB2C2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MQ</w:t>
      </w:r>
      <w:r>
        <w:rPr>
          <w:rFonts w:hint="eastAsia"/>
          <w:color w:val="000000"/>
          <w:lang w:eastAsia="zh-TW"/>
        </w:rPr>
        <w:t>回</w:t>
      </w:r>
      <w:r>
        <w:rPr>
          <w:rFonts w:hint="eastAsia"/>
          <w:color w:val="000000"/>
          <w:lang w:eastAsia="zh-TW"/>
        </w:rPr>
        <w:t>HOST</w:t>
      </w:r>
      <w:r>
        <w:rPr>
          <w:rFonts w:hint="eastAsia"/>
          <w:color w:val="000000"/>
          <w:lang w:eastAsia="zh-TW"/>
        </w:rPr>
        <w:t>更新主檔資料</w:t>
      </w:r>
    </w:p>
    <w:p w:rsidR="00AB2C22" w:rsidRPr="00AB2C22" w:rsidRDefault="00AB2C22" w:rsidP="00AB2C2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FF0000"/>
          <w:lang w:eastAsia="zh-TW"/>
        </w:rPr>
      </w:pPr>
      <w:r w:rsidRPr="00AB2C22">
        <w:rPr>
          <w:rFonts w:hint="eastAsia"/>
          <w:color w:val="FF0000"/>
          <w:lang w:eastAsia="zh-TW"/>
        </w:rPr>
        <w:t>UPDATE    FILE_NO.DTAAI010</w:t>
      </w:r>
    </w:p>
    <w:p w:rsidR="00AB2C22" w:rsidRPr="00AB2C22" w:rsidRDefault="00AB2C22" w:rsidP="00AB2C2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FF0000"/>
          <w:lang w:eastAsia="zh-TW"/>
        </w:rPr>
      </w:pPr>
      <w:r w:rsidRPr="00AB2C22">
        <w:rPr>
          <w:rFonts w:hint="eastAsia"/>
          <w:color w:val="FF0000"/>
          <w:lang w:eastAsia="zh-TW"/>
        </w:rPr>
        <w:t>解鎖</w:t>
      </w:r>
      <w:r w:rsidRPr="00AB2C22">
        <w:rPr>
          <w:rFonts w:hint="eastAsia"/>
          <w:color w:val="FF0000"/>
          <w:lang w:eastAsia="zh-TW"/>
        </w:rPr>
        <w:t xml:space="preserve">  AB_14Z006 </w:t>
      </w:r>
      <w:r w:rsidRPr="00DF430F">
        <w:rPr>
          <w:rFonts w:hint="eastAsia"/>
          <w:color w:val="FF0000"/>
          <w:lang w:eastAsia="zh-TW"/>
        </w:rPr>
        <w:t>AB_14Z005(</w:t>
      </w:r>
      <w:r w:rsidRPr="00DF430F">
        <w:rPr>
          <w:rFonts w:hint="eastAsia"/>
          <w:color w:val="FF0000"/>
          <w:lang w:eastAsia="zh-TW"/>
        </w:rPr>
        <w:t>每張保單寫一次</w:t>
      </w:r>
      <w:r w:rsidRPr="00DF430F">
        <w:rPr>
          <w:rFonts w:hint="eastAsia"/>
          <w:color w:val="FF0000"/>
          <w:lang w:eastAsia="zh-TW"/>
        </w:rPr>
        <w:t>)</w:t>
      </w:r>
    </w:p>
    <w:p w:rsidR="0002371D" w:rsidRPr="00A237FA" w:rsidRDefault="0002371D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</w:p>
    <w:p w:rsidR="0002371D" w:rsidRPr="008E5806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strike/>
          <w:color w:val="984806"/>
          <w:lang w:eastAsia="zh-TW"/>
        </w:rPr>
      </w:pPr>
      <w:r w:rsidRPr="008E5806">
        <w:rPr>
          <w:rFonts w:hint="eastAsia"/>
          <w:strike/>
          <w:color w:val="984806"/>
          <w:lang w:eastAsia="zh-TW"/>
        </w:rPr>
        <w:t>新增</w:t>
      </w:r>
      <w:r w:rsidRPr="008E5806">
        <w:rPr>
          <w:rFonts w:hint="eastAsia"/>
          <w:strike/>
          <w:color w:val="984806"/>
          <w:lang w:eastAsia="zh-TW"/>
        </w:rPr>
        <w:t>BPM</w:t>
      </w:r>
    </w:p>
    <w:p w:rsidR="0002371D" w:rsidRPr="008E5806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strike/>
          <w:color w:val="984806"/>
          <w:lang w:eastAsia="zh-TW"/>
        </w:rPr>
      </w:pPr>
      <w:r w:rsidRPr="008E5806">
        <w:rPr>
          <w:rFonts w:hint="eastAsia"/>
          <w:strike/>
          <w:color w:val="984806"/>
          <w:lang w:eastAsia="zh-TW"/>
        </w:rPr>
        <w:t>LaunchStep</w:t>
      </w:r>
    </w:p>
    <w:p w:rsidR="0002371D" w:rsidRPr="008E5806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strike/>
          <w:color w:val="984806"/>
          <w:lang w:eastAsia="zh-TW"/>
        </w:rPr>
      </w:pPr>
      <w:r w:rsidRPr="008E5806">
        <w:rPr>
          <w:rFonts w:hint="eastAsia"/>
          <w:strike/>
          <w:color w:val="984806"/>
          <w:lang w:eastAsia="zh-TW"/>
        </w:rPr>
        <w:t>參數：</w:t>
      </w:r>
    </w:p>
    <w:p w:rsidR="0002371D" w:rsidRPr="008E5806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984806"/>
          <w:lang w:eastAsia="zh-TW"/>
        </w:rPr>
      </w:pPr>
      <w:r w:rsidRPr="008E5806">
        <w:rPr>
          <w:rFonts w:hint="eastAsia"/>
          <w:strike/>
          <w:color w:val="984806"/>
          <w:lang w:eastAsia="zh-TW"/>
        </w:rPr>
        <w:t>APLY_NO</w:t>
      </w:r>
      <w:r w:rsidRPr="008E5806">
        <w:rPr>
          <w:rFonts w:hint="eastAsia"/>
          <w:strike/>
          <w:color w:val="984806"/>
          <w:lang w:eastAsia="zh-TW"/>
        </w:rPr>
        <w:t>：</w:t>
      </w:r>
      <w:r w:rsidRPr="008E5806">
        <w:rPr>
          <w:rFonts w:ascii="新細明體" w:hAnsi="新細明體" w:cs="Arial Unicode MS" w:hint="eastAsia"/>
          <w:strike/>
          <w:color w:val="984806"/>
          <w:lang w:eastAsia="zh-TW"/>
        </w:rPr>
        <w:t>畫面‧受理編號</w:t>
      </w:r>
    </w:p>
    <w:p w:rsidR="0002371D" w:rsidRPr="008E5806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984806"/>
          <w:lang w:eastAsia="zh-TW"/>
        </w:rPr>
      </w:pPr>
      <w:r w:rsidRPr="008E5806">
        <w:rPr>
          <w:rFonts w:hint="eastAsia"/>
          <w:strike/>
          <w:color w:val="984806"/>
          <w:lang w:eastAsia="zh-TW"/>
        </w:rPr>
        <w:t>OCR_ID</w:t>
      </w:r>
      <w:r w:rsidRPr="008E5806">
        <w:rPr>
          <w:rFonts w:hint="eastAsia"/>
          <w:strike/>
          <w:color w:val="984806"/>
          <w:lang w:eastAsia="zh-TW"/>
        </w:rPr>
        <w:t>：</w:t>
      </w:r>
      <w:r w:rsidRPr="008E5806">
        <w:rPr>
          <w:rFonts w:ascii="新細明體" w:hAnsi="新細明體" w:cs="Arial Unicode MS" w:hint="eastAsia"/>
          <w:strike/>
          <w:color w:val="984806"/>
        </w:rPr>
        <w:t>畫面‧事故者ID</w:t>
      </w:r>
    </w:p>
    <w:p w:rsidR="0002371D" w:rsidRPr="008E5806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984806"/>
          <w:lang w:eastAsia="zh-TW"/>
        </w:rPr>
      </w:pPr>
      <w:r w:rsidRPr="008E5806">
        <w:rPr>
          <w:rFonts w:hint="eastAsia"/>
          <w:strike/>
          <w:color w:val="984806"/>
          <w:lang w:eastAsia="zh-TW"/>
        </w:rPr>
        <w:t>OCR_NAME</w:t>
      </w:r>
      <w:r w:rsidRPr="008E5806">
        <w:rPr>
          <w:rFonts w:hint="eastAsia"/>
          <w:strike/>
          <w:color w:val="984806"/>
          <w:lang w:eastAsia="zh-TW"/>
        </w:rPr>
        <w:t>：</w:t>
      </w:r>
      <w:r w:rsidRPr="008E5806">
        <w:rPr>
          <w:rFonts w:ascii="新細明體" w:hAnsi="新細明體" w:cs="Arial Unicode MS" w:hint="eastAsia"/>
          <w:strike/>
          <w:color w:val="984806"/>
        </w:rPr>
        <w:t>畫面‧</w:t>
      </w:r>
      <w:r w:rsidRPr="008E5806">
        <w:rPr>
          <w:rFonts w:ascii="sөũ" w:hAnsi="sөũ"/>
          <w:strike/>
          <w:color w:val="984806"/>
        </w:rPr>
        <w:t>事故者姓名</w:t>
      </w:r>
    </w:p>
    <w:p w:rsidR="0002371D" w:rsidRPr="008E5806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984806"/>
          <w:lang w:eastAsia="zh-TW"/>
        </w:rPr>
      </w:pPr>
      <w:r w:rsidRPr="008E5806">
        <w:rPr>
          <w:rFonts w:hint="eastAsia"/>
          <w:strike/>
          <w:color w:val="984806"/>
          <w:lang w:eastAsia="zh-TW"/>
        </w:rPr>
        <w:t>AGENT_ID</w:t>
      </w:r>
      <w:r w:rsidRPr="008E5806">
        <w:rPr>
          <w:rFonts w:hint="eastAsia"/>
          <w:strike/>
          <w:color w:val="984806"/>
          <w:lang w:eastAsia="zh-TW"/>
        </w:rPr>
        <w:t>：同</w:t>
      </w:r>
      <w:r w:rsidRPr="008E5806">
        <w:rPr>
          <w:rFonts w:hint="eastAsia"/>
          <w:strike/>
          <w:color w:val="984806"/>
          <w:lang w:eastAsia="zh-TW"/>
        </w:rPr>
        <w:t>3.4.3.3 Insert DTAAI001</w:t>
      </w:r>
      <w:r w:rsidRPr="008E5806">
        <w:rPr>
          <w:rFonts w:ascii="細明體" w:eastAsia="細明體" w:hAnsi="細明體" w:cs="Arial Unicode MS" w:hint="eastAsia"/>
          <w:strike/>
          <w:color w:val="984806"/>
        </w:rPr>
        <w:t>受理人員</w:t>
      </w:r>
    </w:p>
    <w:p w:rsidR="0002371D" w:rsidRPr="008E5806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984806"/>
          <w:lang w:eastAsia="zh-TW"/>
        </w:rPr>
      </w:pPr>
      <w:r w:rsidRPr="008E5806">
        <w:rPr>
          <w:rFonts w:hint="eastAsia"/>
          <w:strike/>
          <w:color w:val="984806"/>
          <w:lang w:eastAsia="zh-TW"/>
        </w:rPr>
        <w:t xml:space="preserve">TOT_PAY_AMT </w:t>
      </w:r>
      <w:r w:rsidRPr="008E5806">
        <w:rPr>
          <w:rFonts w:hint="eastAsia"/>
          <w:strike/>
          <w:color w:val="984806"/>
          <w:lang w:eastAsia="zh-TW"/>
        </w:rPr>
        <w:t>：同</w:t>
      </w:r>
      <w:r w:rsidRPr="008E5806">
        <w:rPr>
          <w:rFonts w:hint="eastAsia"/>
          <w:strike/>
          <w:color w:val="984806"/>
          <w:lang w:eastAsia="zh-TW"/>
        </w:rPr>
        <w:t>3.3</w:t>
      </w:r>
      <w:r w:rsidRPr="008E5806">
        <w:rPr>
          <w:rFonts w:hint="eastAsia"/>
          <w:strike/>
          <w:color w:val="984806"/>
          <w:lang w:eastAsia="zh-TW"/>
        </w:rPr>
        <w:t>的</w:t>
      </w:r>
      <w:r w:rsidRPr="008E5806">
        <w:rPr>
          <w:rFonts w:ascii="新細明體" w:hAnsi="新細明體" w:cs="Arial Unicode MS" w:hint="eastAsia"/>
          <w:strike/>
          <w:color w:val="984806"/>
        </w:rPr>
        <w:t>預付資料金額加總</w:t>
      </w:r>
    </w:p>
    <w:p w:rsidR="0002371D" w:rsidRPr="008E5806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HTML"/>
          <w:rFonts w:ascii="Times New Roman" w:eastAsia="新細明體" w:hAnsi="Times New Roman" w:cs="Times New Roman" w:hint="eastAsia"/>
          <w:strike/>
          <w:color w:val="984806"/>
          <w:sz w:val="20"/>
          <w:szCs w:val="20"/>
          <w:lang w:eastAsia="zh-TW"/>
        </w:rPr>
      </w:pPr>
      <w:r w:rsidRPr="008E5806">
        <w:rPr>
          <w:rFonts w:hint="eastAsia"/>
          <w:strike/>
          <w:color w:val="984806"/>
          <w:lang w:eastAsia="zh-TW"/>
        </w:rPr>
        <w:t>CREATE_DIVNO</w:t>
      </w:r>
      <w:r w:rsidRPr="008E5806">
        <w:rPr>
          <w:rFonts w:hint="eastAsia"/>
          <w:strike/>
          <w:color w:val="984806"/>
          <w:lang w:eastAsia="zh-TW"/>
        </w:rPr>
        <w:t>：</w:t>
      </w:r>
      <w:r w:rsidRPr="008E5806">
        <w:rPr>
          <w:rStyle w:val="HTML"/>
          <w:rFonts w:hint="eastAsia"/>
          <w:strike/>
          <w:color w:val="984806"/>
          <w:sz w:val="20"/>
          <w:szCs w:val="20"/>
          <w:lang w:eastAsia="zh-TW"/>
        </w:rPr>
        <w:t>ms.</w:t>
      </w:r>
      <w:hyperlink r:id="rId11" w:anchor="getSvcenter()" w:history="1">
        <w:r w:rsidRPr="008E5806">
          <w:rPr>
            <w:rStyle w:val="ab"/>
            <w:rFonts w:ascii="細明體" w:eastAsia="細明體" w:hAnsi="細明體" w:cs="細明體"/>
            <w:bCs/>
            <w:strike/>
            <w:color w:val="984806"/>
          </w:rPr>
          <w:t>getSvcenter</w:t>
        </w:r>
      </w:hyperlink>
      <w:r w:rsidRPr="008E5806">
        <w:rPr>
          <w:rStyle w:val="HTML"/>
          <w:strike/>
          <w:color w:val="984806"/>
          <w:sz w:val="20"/>
          <w:szCs w:val="20"/>
        </w:rPr>
        <w:t>()</w:t>
      </w:r>
      <w:r w:rsidRPr="008E5806">
        <w:rPr>
          <w:rStyle w:val="HTML"/>
          <w:rFonts w:hint="eastAsia"/>
          <w:strike/>
          <w:color w:val="984806"/>
          <w:sz w:val="20"/>
          <w:szCs w:val="20"/>
          <w:lang w:eastAsia="zh-TW"/>
        </w:rPr>
        <w:t>;</w:t>
      </w:r>
    </w:p>
    <w:p w:rsidR="0002371D" w:rsidRPr="008E5806" w:rsidRDefault="0002371D">
      <w:pPr>
        <w:pStyle w:val="Tabletext"/>
        <w:keepLines w:val="0"/>
        <w:spacing w:after="0" w:line="240" w:lineRule="auto"/>
        <w:ind w:left="1276"/>
        <w:rPr>
          <w:rStyle w:val="HTML"/>
          <w:rFonts w:ascii="Times New Roman" w:eastAsia="新細明體" w:hAnsi="Times New Roman" w:cs="Times New Roman" w:hint="eastAsia"/>
          <w:strike/>
          <w:color w:val="984806"/>
          <w:sz w:val="20"/>
          <w:szCs w:val="20"/>
          <w:lang w:eastAsia="zh-TW"/>
        </w:rPr>
      </w:pPr>
      <w:r w:rsidRPr="008E5806">
        <w:rPr>
          <w:rFonts w:hint="eastAsia"/>
          <w:strike/>
          <w:color w:val="984806"/>
          <w:lang w:eastAsia="zh-TW"/>
        </w:rPr>
        <w:t xml:space="preserve">                                                </w:t>
      </w:r>
      <w:hyperlink r:id="rId12" w:history="1">
        <w:r w:rsidRPr="008E5806">
          <w:rPr>
            <w:rStyle w:val="ab"/>
            <w:rFonts w:ascii="細明體" w:eastAsia="細明體" w:hAnsi="細明體" w:cs="細明體"/>
            <w:strike/>
            <w:color w:val="984806"/>
          </w:rPr>
          <w:t>MessagedString</w:t>
        </w:r>
      </w:hyperlink>
      <w:r w:rsidRPr="008E5806">
        <w:rPr>
          <w:rStyle w:val="HTML"/>
          <w:rFonts w:hint="eastAsia"/>
          <w:strike/>
          <w:color w:val="984806"/>
          <w:sz w:val="20"/>
          <w:szCs w:val="20"/>
          <w:lang w:eastAsia="zh-TW"/>
        </w:rPr>
        <w:t xml:space="preserve"> ms= </w:t>
      </w:r>
      <w:hyperlink r:id="rId13" w:tgtFrame="classFrame" w:history="1">
        <w:r w:rsidRPr="008E5806">
          <w:rPr>
            <w:rStyle w:val="ab"/>
            <w:rFonts w:ascii="normal" w:hAnsi="normal"/>
            <w:strike/>
            <w:color w:val="984806"/>
          </w:rPr>
          <w:t>DivData</w:t>
        </w:r>
      </w:hyperlink>
      <w:r w:rsidRPr="008E5806">
        <w:rPr>
          <w:rFonts w:ascii="normal" w:hAnsi="normal" w:hint="eastAsia"/>
          <w:strike/>
          <w:color w:val="984806"/>
          <w:lang w:eastAsia="zh-TW"/>
        </w:rPr>
        <w:t>.</w:t>
      </w:r>
      <w:hyperlink r:id="rId14" w:anchor="getSvcenterByDivNo(java.lang.String)" w:history="1">
        <w:r w:rsidRPr="008E5806">
          <w:rPr>
            <w:rStyle w:val="ab"/>
            <w:rFonts w:ascii="細明體" w:eastAsia="細明體" w:hAnsi="細明體" w:cs="細明體"/>
            <w:bCs/>
            <w:strike/>
            <w:color w:val="984806"/>
          </w:rPr>
          <w:t>getSvcenterByDivNo</w:t>
        </w:r>
      </w:hyperlink>
      <w:r w:rsidRPr="008E5806">
        <w:rPr>
          <w:rStyle w:val="HTML"/>
          <w:rFonts w:hint="eastAsia"/>
          <w:bCs/>
          <w:strike/>
          <w:color w:val="984806"/>
          <w:sz w:val="20"/>
          <w:szCs w:val="20"/>
          <w:lang w:eastAsia="zh-TW"/>
        </w:rPr>
        <w:t>();</w:t>
      </w:r>
    </w:p>
    <w:p w:rsidR="0002371D" w:rsidRPr="008E5806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HTML"/>
          <w:rFonts w:ascii="Times New Roman" w:eastAsia="新細明體" w:hAnsi="Times New Roman" w:cs="Times New Roman" w:hint="eastAsia"/>
          <w:strike/>
          <w:color w:val="984806"/>
          <w:sz w:val="20"/>
          <w:szCs w:val="20"/>
          <w:lang w:eastAsia="zh-TW"/>
        </w:rPr>
      </w:pPr>
      <w:r w:rsidRPr="008E5806">
        <w:rPr>
          <w:rStyle w:val="HTML"/>
          <w:rFonts w:ascii="Times New Roman" w:eastAsia="新細明體" w:hAnsi="Times New Roman" w:cs="Times New Roman" w:hint="eastAsia"/>
          <w:strike/>
          <w:color w:val="984806"/>
          <w:sz w:val="20"/>
          <w:szCs w:val="20"/>
          <w:lang w:eastAsia="zh-TW"/>
        </w:rPr>
        <w:t>APPLY_DIVNO</w:t>
      </w:r>
      <w:r w:rsidRPr="008E5806">
        <w:rPr>
          <w:rFonts w:hint="eastAsia"/>
          <w:strike/>
          <w:color w:val="984806"/>
          <w:lang w:eastAsia="zh-TW"/>
        </w:rPr>
        <w:t>：</w:t>
      </w:r>
      <w:hyperlink r:id="rId15" w:tgtFrame="classFrame" w:history="1">
        <w:r w:rsidRPr="008E5806">
          <w:rPr>
            <w:rStyle w:val="ab"/>
            <w:rFonts w:ascii="normal" w:hAnsi="normal"/>
            <w:strike/>
            <w:color w:val="984806"/>
          </w:rPr>
          <w:t>DivData</w:t>
        </w:r>
      </w:hyperlink>
      <w:r w:rsidRPr="008E5806">
        <w:rPr>
          <w:rFonts w:ascii="normal" w:hAnsi="normal" w:hint="eastAsia"/>
          <w:strike/>
          <w:color w:val="984806"/>
          <w:lang w:eastAsia="zh-TW"/>
        </w:rPr>
        <w:t>.</w:t>
      </w:r>
      <w:hyperlink r:id="rId16" w:anchor="getAdmCenter(java.lang.String)" w:history="1">
        <w:r w:rsidRPr="008E5806">
          <w:rPr>
            <w:rStyle w:val="ab"/>
            <w:rFonts w:ascii="細明體" w:eastAsia="細明體" w:hAnsi="細明體" w:cs="細明體"/>
            <w:bCs/>
            <w:strike/>
            <w:color w:val="984806"/>
          </w:rPr>
          <w:t>getAdmCenter</w:t>
        </w:r>
      </w:hyperlink>
      <w:r w:rsidRPr="008E5806">
        <w:rPr>
          <w:rStyle w:val="HTML"/>
          <w:strike/>
          <w:color w:val="984806"/>
          <w:sz w:val="20"/>
          <w:szCs w:val="20"/>
        </w:rPr>
        <w:t>(</w:t>
      </w:r>
      <w:r w:rsidRPr="008E5806">
        <w:rPr>
          <w:rStyle w:val="HTML"/>
          <w:rFonts w:hint="eastAsia"/>
          <w:strike/>
          <w:color w:val="984806"/>
          <w:sz w:val="20"/>
          <w:szCs w:val="20"/>
          <w:lang w:eastAsia="zh-TW"/>
        </w:rPr>
        <w:t>)</w:t>
      </w:r>
    </w:p>
    <w:p w:rsidR="0002371D" w:rsidRPr="008E5806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HTML"/>
          <w:rFonts w:ascii="Times New Roman" w:eastAsia="新細明體" w:hAnsi="Times New Roman" w:cs="Times New Roman" w:hint="eastAsia"/>
          <w:strike/>
          <w:color w:val="984806"/>
          <w:sz w:val="20"/>
          <w:szCs w:val="20"/>
          <w:lang w:eastAsia="zh-TW"/>
        </w:rPr>
      </w:pPr>
      <w:r w:rsidRPr="008E5806">
        <w:rPr>
          <w:rStyle w:val="HTML"/>
          <w:rFonts w:ascii="Times New Roman" w:eastAsia="新細明體" w:hAnsi="Times New Roman" w:cs="Times New Roman" w:hint="eastAsia"/>
          <w:strike/>
          <w:color w:val="984806"/>
          <w:sz w:val="20"/>
          <w:szCs w:val="20"/>
          <w:lang w:eastAsia="zh-TW"/>
        </w:rPr>
        <w:t>APLY_EMAIL</w:t>
      </w:r>
      <w:r w:rsidRPr="008E5806">
        <w:rPr>
          <w:rFonts w:hint="eastAsia"/>
          <w:strike/>
          <w:color w:val="984806"/>
          <w:lang w:eastAsia="zh-TW"/>
        </w:rPr>
        <w:t>：從人事模組取得同</w:t>
      </w:r>
      <w:r w:rsidRPr="008E5806">
        <w:rPr>
          <w:rFonts w:hint="eastAsia"/>
          <w:strike/>
          <w:color w:val="984806"/>
          <w:lang w:eastAsia="zh-TW"/>
        </w:rPr>
        <w:t>3.4.3.3 Insert DTAAI001</w:t>
      </w:r>
      <w:r w:rsidRPr="008E5806">
        <w:rPr>
          <w:rFonts w:ascii="細明體" w:eastAsia="細明體" w:hAnsi="細明體" w:cs="Arial Unicode MS" w:hint="eastAsia"/>
          <w:strike/>
          <w:color w:val="984806"/>
        </w:rPr>
        <w:t>受理人員</w:t>
      </w:r>
      <w:r w:rsidRPr="008E5806">
        <w:rPr>
          <w:rFonts w:ascii="細明體" w:eastAsia="細明體" w:hAnsi="細明體" w:cs="Arial Unicode MS" w:hint="eastAsia"/>
          <w:strike/>
          <w:color w:val="984806"/>
          <w:lang w:eastAsia="zh-TW"/>
        </w:rPr>
        <w:t>的EMAIL</w:t>
      </w:r>
    </w:p>
    <w:p w:rsidR="0002371D" w:rsidRPr="00A237FA" w:rsidRDefault="0002371D">
      <w:pPr>
        <w:pStyle w:val="Tabletext"/>
        <w:keepLines w:val="0"/>
        <w:spacing w:after="0" w:line="240" w:lineRule="auto"/>
        <w:ind w:left="1276"/>
        <w:rPr>
          <w:rStyle w:val="HTML"/>
          <w:rFonts w:hint="eastAsia"/>
          <w:color w:val="000000"/>
          <w:sz w:val="20"/>
          <w:szCs w:val="20"/>
          <w:lang w:eastAsia="zh-TW"/>
        </w:rPr>
      </w:pPr>
      <w:r w:rsidRPr="00A237FA">
        <w:rPr>
          <w:rStyle w:val="HTML"/>
          <w:rFonts w:hint="eastAsia"/>
          <w:color w:val="000000"/>
          <w:sz w:val="20"/>
          <w:szCs w:val="20"/>
          <w:lang w:eastAsia="zh-TW"/>
        </w:rPr>
        <w:t xml:space="preserve">    </w:t>
      </w:r>
    </w:p>
    <w:p w:rsidR="0002371D" w:rsidRPr="00A237FA" w:rsidRDefault="0002371D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Style w:val="HTML"/>
          <w:rFonts w:hint="eastAsia"/>
          <w:bCs/>
          <w:color w:val="000000"/>
          <w:sz w:val="20"/>
          <w:szCs w:val="20"/>
          <w:lang w:eastAsia="zh-TW"/>
        </w:rPr>
      </w:pPr>
      <w:r w:rsidRPr="00A237FA">
        <w:rPr>
          <w:rStyle w:val="HTML"/>
          <w:rFonts w:hint="eastAsia"/>
          <w:color w:val="000000"/>
          <w:sz w:val="20"/>
          <w:szCs w:val="20"/>
          <w:lang w:eastAsia="zh-TW"/>
        </w:rPr>
        <w:t>及時作業</w:t>
      </w:r>
    </w:p>
    <w:p w:rsidR="0002371D" w:rsidRPr="00A72EB7" w:rsidRDefault="0002371D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細明體" w:eastAsia="細明體" w:hAnsi="細明體" w:cs="細明體" w:hint="eastAsia"/>
          <w:bCs/>
          <w:strike/>
          <w:color w:val="4F6228"/>
          <w:lang w:eastAsia="zh-TW"/>
        </w:rPr>
      </w:pPr>
      <w:r w:rsidRPr="00A237FA">
        <w:rPr>
          <w:rStyle w:val="HTML"/>
          <w:rFonts w:hint="eastAsia"/>
          <w:color w:val="000000"/>
          <w:sz w:val="20"/>
          <w:szCs w:val="20"/>
          <w:lang w:eastAsia="zh-TW"/>
        </w:rPr>
        <w:t xml:space="preserve"> </w:t>
      </w:r>
      <w:r w:rsidRPr="00A72EB7">
        <w:rPr>
          <w:rFonts w:hint="eastAsia"/>
          <w:strike/>
          <w:color w:val="4F6228"/>
          <w:lang w:eastAsia="zh-TW"/>
        </w:rPr>
        <w:t xml:space="preserve">CALL  </w:t>
      </w:r>
      <w:r w:rsidRPr="00A72EB7">
        <w:rPr>
          <w:strike/>
          <w:color w:val="4F6228"/>
          <w:lang w:eastAsia="zh-TW"/>
        </w:rPr>
        <w:t xml:space="preserve">FA_ULZ007 </w:t>
      </w:r>
      <w:r w:rsidRPr="00A72EB7">
        <w:rPr>
          <w:rFonts w:hint="eastAsia"/>
          <w:strike/>
          <w:color w:val="4F6228"/>
          <w:lang w:eastAsia="zh-TW"/>
        </w:rPr>
        <w:t>BY</w:t>
      </w:r>
      <w:r w:rsidRPr="00A72EB7">
        <w:rPr>
          <w:rFonts w:hint="eastAsia"/>
          <w:strike/>
          <w:color w:val="4F6228"/>
          <w:lang w:eastAsia="zh-TW"/>
        </w:rPr>
        <w:t>經手人</w:t>
      </w:r>
      <w:r w:rsidRPr="00A72EB7">
        <w:rPr>
          <w:rFonts w:hint="eastAsia"/>
          <w:strike/>
          <w:color w:val="4F6228"/>
          <w:lang w:eastAsia="zh-TW"/>
        </w:rPr>
        <w:t xml:space="preserve">  </w:t>
      </w:r>
      <w:r w:rsidRPr="00A72EB7">
        <w:rPr>
          <w:rFonts w:hint="eastAsia"/>
          <w:strike/>
          <w:color w:val="4F6228"/>
          <w:lang w:eastAsia="zh-TW"/>
        </w:rPr>
        <w:t>取得</w:t>
      </w:r>
      <w:r w:rsidRPr="00A72EB7">
        <w:rPr>
          <w:rFonts w:hint="eastAsia"/>
          <w:strike/>
          <w:color w:val="4F6228"/>
          <w:lang w:eastAsia="zh-TW"/>
        </w:rPr>
        <w:t xml:space="preserve"> </w:t>
      </w:r>
      <w:r w:rsidRPr="00A72EB7">
        <w:rPr>
          <w:rFonts w:hint="eastAsia"/>
          <w:strike/>
          <w:color w:val="4F6228"/>
          <w:lang w:eastAsia="zh-TW"/>
        </w:rPr>
        <w:t>行庫代號</w:t>
      </w:r>
      <w:r w:rsidRPr="00A72EB7">
        <w:rPr>
          <w:rFonts w:hint="eastAsia"/>
          <w:strike/>
          <w:color w:val="4F6228"/>
          <w:lang w:eastAsia="zh-TW"/>
        </w:rPr>
        <w:t>(3</w:t>
      </w:r>
      <w:r w:rsidRPr="00A72EB7">
        <w:rPr>
          <w:rFonts w:hint="eastAsia"/>
          <w:strike/>
          <w:color w:val="4F6228"/>
          <w:lang w:eastAsia="zh-TW"/>
        </w:rPr>
        <w:t>碼</w:t>
      </w:r>
      <w:r w:rsidRPr="00A72EB7">
        <w:rPr>
          <w:rFonts w:hint="eastAsia"/>
          <w:strike/>
          <w:color w:val="4F6228"/>
          <w:lang w:eastAsia="zh-TW"/>
        </w:rPr>
        <w:t>)</w:t>
      </w:r>
      <w:r w:rsidRPr="00A72EB7">
        <w:rPr>
          <w:rFonts w:hint="eastAsia"/>
          <w:strike/>
          <w:color w:val="4F6228"/>
          <w:lang w:eastAsia="zh-TW"/>
        </w:rPr>
        <w:t>及帳號</w:t>
      </w:r>
    </w:p>
    <w:p w:rsidR="0002371D" w:rsidRPr="00A237FA" w:rsidRDefault="0002371D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細明體" w:eastAsia="細明體" w:hAnsi="細明體" w:cs="細明體" w:hint="eastAsia"/>
          <w:bCs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是否當日作帳欄位判斷</w:t>
      </w:r>
    </w:p>
    <w:p w:rsidR="0002371D" w:rsidRPr="00A237FA" w:rsidRDefault="0002371D">
      <w:pPr>
        <w:pStyle w:val="Tabletext"/>
        <w:keepLines w:val="0"/>
        <w:numPr>
          <w:ilvl w:val="3"/>
          <w:numId w:val="18"/>
        </w:numPr>
        <w:spacing w:after="0" w:line="240" w:lineRule="auto"/>
        <w:rPr>
          <w:rFonts w:ascii="細明體" w:eastAsia="細明體" w:hAnsi="細明體" w:cs="細明體" w:hint="eastAsia"/>
          <w:bCs/>
          <w:color w:val="000000"/>
          <w:lang w:eastAsia="zh-TW"/>
        </w:rPr>
      </w:pPr>
      <w:r w:rsidRPr="00A237FA">
        <w:rPr>
          <w:rFonts w:ascii="細明體" w:eastAsia="細明體" w:hAnsi="細明體" w:cs="細明體" w:hint="eastAsia"/>
          <w:bCs/>
          <w:color w:val="000000"/>
          <w:lang w:eastAsia="zh-TW"/>
        </w:rPr>
        <w:t xml:space="preserve">  若系統時間為5點以後，是否當日作帳 = </w:t>
      </w:r>
      <w:r w:rsidRPr="00A237FA">
        <w:rPr>
          <w:rFonts w:ascii="細明體" w:eastAsia="細明體" w:hAnsi="細明體" w:cs="細明體"/>
          <w:bCs/>
          <w:color w:val="000000"/>
          <w:lang w:eastAsia="zh-TW"/>
        </w:rPr>
        <w:t>“</w:t>
      </w:r>
      <w:r w:rsidRPr="00A237FA">
        <w:rPr>
          <w:rFonts w:ascii="細明體" w:eastAsia="細明體" w:hAnsi="細明體" w:cs="細明體" w:hint="eastAsia"/>
          <w:bCs/>
          <w:color w:val="000000"/>
          <w:lang w:eastAsia="zh-TW"/>
        </w:rPr>
        <w:t>N</w:t>
      </w:r>
      <w:r w:rsidRPr="00A237FA">
        <w:rPr>
          <w:rFonts w:ascii="細明體" w:eastAsia="細明體" w:hAnsi="細明體" w:cs="細明體"/>
          <w:bCs/>
          <w:color w:val="000000"/>
          <w:lang w:eastAsia="zh-TW"/>
        </w:rPr>
        <w:t>”</w:t>
      </w:r>
    </w:p>
    <w:p w:rsidR="0002371D" w:rsidRPr="00A237FA" w:rsidRDefault="0002371D">
      <w:pPr>
        <w:pStyle w:val="Tabletext"/>
        <w:keepLines w:val="0"/>
        <w:numPr>
          <w:ilvl w:val="3"/>
          <w:numId w:val="18"/>
        </w:numPr>
        <w:spacing w:after="0" w:line="240" w:lineRule="auto"/>
        <w:rPr>
          <w:rFonts w:ascii="細明體" w:eastAsia="細明體" w:hAnsi="細明體" w:cs="細明體" w:hint="eastAsia"/>
          <w:bCs/>
          <w:color w:val="000000"/>
          <w:lang w:eastAsia="zh-TW"/>
        </w:rPr>
      </w:pPr>
      <w:r w:rsidRPr="00A237FA">
        <w:rPr>
          <w:rFonts w:ascii="細明體" w:eastAsia="細明體" w:hAnsi="細明體" w:cs="細明體" w:hint="eastAsia"/>
          <w:bCs/>
          <w:color w:val="000000"/>
          <w:lang w:eastAsia="zh-TW"/>
        </w:rPr>
        <w:t xml:space="preserve">  若系統時間為5點以前，且為國泰世華銀行(</w:t>
      </w:r>
      <w:r w:rsidR="00A72EB7" w:rsidRPr="00A72EB7">
        <w:rPr>
          <w:rFonts w:ascii="細明體" w:eastAsia="細明體" w:hAnsi="細明體" w:cs="細明體" w:hint="eastAsia"/>
          <w:bCs/>
          <w:color w:val="4F6228"/>
          <w:lang w:eastAsia="zh-TW"/>
        </w:rPr>
        <w:t>畫面.</w:t>
      </w:r>
      <w:r w:rsidRPr="00A72EB7">
        <w:rPr>
          <w:rFonts w:ascii="細明體" w:eastAsia="細明體" w:hAnsi="細明體" w:cs="細明體" w:hint="eastAsia"/>
          <w:bCs/>
          <w:color w:val="4F6228"/>
          <w:lang w:eastAsia="zh-TW"/>
        </w:rPr>
        <w:t>行庫代號</w:t>
      </w:r>
      <w:r w:rsidRPr="00A237FA">
        <w:rPr>
          <w:rFonts w:ascii="細明體" w:eastAsia="細明體" w:hAnsi="細明體" w:cs="細明體"/>
          <w:bCs/>
          <w:color w:val="000000"/>
          <w:lang w:eastAsia="zh-TW"/>
        </w:rPr>
        <w:t>’</w:t>
      </w:r>
      <w:r w:rsidRPr="00A237FA">
        <w:rPr>
          <w:rFonts w:ascii="細明體" w:eastAsia="細明體" w:hAnsi="細明體" w:cs="細明體" w:hint="eastAsia"/>
          <w:bCs/>
          <w:color w:val="000000"/>
          <w:lang w:eastAsia="zh-TW"/>
        </w:rPr>
        <w:t>013</w:t>
      </w:r>
      <w:r w:rsidRPr="00A237FA">
        <w:rPr>
          <w:rFonts w:ascii="細明體" w:eastAsia="細明體" w:hAnsi="細明體" w:cs="細明體"/>
          <w:bCs/>
          <w:color w:val="000000"/>
          <w:lang w:eastAsia="zh-TW"/>
        </w:rPr>
        <w:t>’</w:t>
      </w:r>
      <w:r w:rsidRPr="00A237FA">
        <w:rPr>
          <w:rFonts w:ascii="細明體" w:eastAsia="細明體" w:hAnsi="細明體" w:cs="細明體" w:hint="eastAsia"/>
          <w:bCs/>
          <w:color w:val="000000"/>
          <w:lang w:eastAsia="zh-TW"/>
        </w:rPr>
        <w:t xml:space="preserve">)，是否當日作帳 = </w:t>
      </w:r>
      <w:r w:rsidRPr="00A237FA">
        <w:rPr>
          <w:rFonts w:ascii="細明體" w:eastAsia="細明體" w:hAnsi="細明體" w:cs="細明體"/>
          <w:bCs/>
          <w:color w:val="000000"/>
          <w:lang w:eastAsia="zh-TW"/>
        </w:rPr>
        <w:t>“</w:t>
      </w:r>
      <w:r w:rsidRPr="00A237FA">
        <w:rPr>
          <w:rFonts w:ascii="細明體" w:eastAsia="細明體" w:hAnsi="細明體" w:cs="細明體" w:hint="eastAsia"/>
          <w:bCs/>
          <w:color w:val="000000"/>
          <w:lang w:eastAsia="zh-TW"/>
        </w:rPr>
        <w:t>Y</w:t>
      </w:r>
      <w:r w:rsidRPr="00A237FA">
        <w:rPr>
          <w:rFonts w:ascii="細明體" w:eastAsia="細明體" w:hAnsi="細明體" w:cs="細明體"/>
          <w:bCs/>
          <w:color w:val="000000"/>
          <w:lang w:eastAsia="zh-TW"/>
        </w:rPr>
        <w:t>”</w:t>
      </w:r>
      <w:r w:rsidRPr="00A237FA">
        <w:rPr>
          <w:rFonts w:ascii="細明體" w:eastAsia="細明體" w:hAnsi="細明體" w:cs="細明體" w:hint="eastAsia"/>
          <w:bCs/>
          <w:color w:val="000000"/>
          <w:lang w:eastAsia="zh-TW"/>
        </w:rPr>
        <w:t xml:space="preserve">，非國泰世華銀行，皆為 </w:t>
      </w:r>
      <w:r w:rsidRPr="00A237FA">
        <w:rPr>
          <w:rFonts w:ascii="細明體" w:eastAsia="細明體" w:hAnsi="細明體" w:cs="細明體"/>
          <w:bCs/>
          <w:color w:val="000000"/>
          <w:lang w:eastAsia="zh-TW"/>
        </w:rPr>
        <w:t>“</w:t>
      </w:r>
      <w:r w:rsidRPr="00A237FA">
        <w:rPr>
          <w:rFonts w:ascii="細明體" w:eastAsia="細明體" w:hAnsi="細明體" w:cs="細明體" w:hint="eastAsia"/>
          <w:bCs/>
          <w:color w:val="000000"/>
          <w:lang w:eastAsia="zh-TW"/>
        </w:rPr>
        <w:t>N</w:t>
      </w:r>
      <w:r w:rsidRPr="00A237FA">
        <w:rPr>
          <w:rFonts w:ascii="細明體" w:eastAsia="細明體" w:hAnsi="細明體" w:cs="細明體"/>
          <w:bCs/>
          <w:color w:val="000000"/>
          <w:lang w:eastAsia="zh-TW"/>
        </w:rPr>
        <w:t>”</w:t>
      </w:r>
    </w:p>
    <w:p w:rsidR="0002371D" w:rsidRPr="00A237FA" w:rsidRDefault="0002371D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Style w:val="HTML"/>
          <w:color w:val="000000"/>
          <w:sz w:val="20"/>
          <w:szCs w:val="20"/>
          <w:lang w:eastAsia="zh-TW"/>
        </w:rPr>
      </w:pPr>
      <w:r w:rsidRPr="00A237FA">
        <w:rPr>
          <w:rFonts w:hint="eastAsia"/>
          <w:color w:val="000000"/>
          <w:lang w:eastAsia="zh-TW"/>
        </w:rPr>
        <w:t xml:space="preserve">  CALL PQAAPREV</w:t>
      </w:r>
      <w:r w:rsidRPr="00A237FA">
        <w:rPr>
          <w:rFonts w:hint="eastAsia"/>
          <w:color w:val="000000"/>
          <w:kern w:val="2"/>
          <w:szCs w:val="24"/>
          <w:lang w:eastAsia="zh-TW"/>
        </w:rPr>
        <w:t>(</w:t>
      </w:r>
      <w:r w:rsidRPr="00A237FA">
        <w:rPr>
          <w:rFonts w:hint="eastAsia"/>
          <w:color w:val="000000"/>
          <w:kern w:val="2"/>
          <w:szCs w:val="24"/>
          <w:lang w:eastAsia="zh-TW"/>
        </w:rPr>
        <w:t>使用</w:t>
      </w:r>
      <w:r w:rsidRPr="00A237FA">
        <w:rPr>
          <w:rFonts w:hint="eastAsia"/>
          <w:color w:val="000000"/>
          <w:kern w:val="2"/>
          <w:szCs w:val="24"/>
          <w:lang w:eastAsia="zh-TW"/>
        </w:rPr>
        <w:t>PBAAPREU)</w:t>
      </w:r>
      <w:r w:rsidRPr="00A237FA">
        <w:rPr>
          <w:rFonts w:hint="eastAsia"/>
          <w:color w:val="000000"/>
          <w:kern w:val="2"/>
          <w:szCs w:val="24"/>
          <w:lang w:eastAsia="zh-TW"/>
        </w:rPr>
        <w:t>。</w:t>
      </w:r>
    </w:p>
    <w:tbl>
      <w:tblPr>
        <w:tblW w:w="9002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6"/>
        <w:gridCol w:w="3188"/>
        <w:gridCol w:w="3748"/>
      </w:tblGrid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2371D" w:rsidRPr="00A237FA" w:rsidRDefault="0002371D">
            <w:pPr>
              <w:jc w:val="center"/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備註</w:t>
            </w: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both"/>
              <w:rPr>
                <w:rFonts w:ascii="細明體" w:eastAsia="細明體" w:hAnsi="細明體" w:cs="Arial Unicode MS" w:hint="eastAsia"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color w:val="000000"/>
                <w:sz w:val="20"/>
              </w:rPr>
              <w:t>回傳碼</w:t>
            </w: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371D" w:rsidRPr="00A237FA" w:rsidRDefault="0002371D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</w:rPr>
              <w:t>0:正常 1:異常</w:t>
            </w: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回傳訊息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是否當日作帳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請件及時作業1.1.2判斷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Y;當日  N:非當日</w:t>
            </w: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預付天數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服務中心代號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模組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" w:hint="eastAsia"/>
                <w:color w:val="000000"/>
                <w:sz w:val="20"/>
              </w:rPr>
              <w:t>ZZ_H0Z040.</w:t>
            </w:r>
            <w:r w:rsidRPr="00A237FA">
              <w:rPr>
                <w:rFonts w:ascii="新細明體" w:hAnsi="新細明體" w:hint="eastAsia"/>
                <w:color w:val="000000"/>
                <w:sz w:val="20"/>
                <w:szCs w:val="20"/>
              </w:rPr>
              <w:t xml:space="preserve"> queryByDivNo(</w:t>
            </w:r>
            <w:r w:rsidRPr="00A237FA">
              <w:rPr>
                <w:rFonts w:ascii="細明體" w:eastAsia="細明體" w:hAnsi="細明體" w:cs="Arial" w:hint="eastAsia"/>
                <w:color w:val="000000"/>
                <w:sz w:val="20"/>
              </w:rPr>
              <w:t xml:space="preserve">服務中心) + </w:t>
            </w:r>
            <w:r w:rsidRPr="00A237FA">
              <w:rPr>
                <w:rFonts w:ascii="細明體" w:eastAsia="細明體" w:hAnsi="細明體" w:cs="Arial"/>
                <w:color w:val="000000"/>
                <w:sz w:val="20"/>
              </w:rPr>
              <w:t>‘</w:t>
            </w:r>
            <w:r w:rsidRPr="00A237FA">
              <w:rPr>
                <w:rFonts w:ascii="細明體" w:eastAsia="細明體" w:hAnsi="細明體" w:cs="Arial" w:hint="eastAsia"/>
                <w:color w:val="000000"/>
                <w:sz w:val="20"/>
              </w:rPr>
              <w:t>00</w:t>
            </w:r>
            <w:r w:rsidRPr="00A237FA">
              <w:rPr>
                <w:rFonts w:ascii="細明體" w:eastAsia="細明體" w:hAnsi="細明體" w:cs="Arial"/>
                <w:color w:val="000000"/>
                <w:sz w:val="20"/>
              </w:rPr>
              <w:t>’</w:t>
            </w: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申請種類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1:疾病 2:意外</w:t>
            </w: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檔案號碼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寫入DTAAI010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此為回傳值</w:t>
            </w: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帳務處理單位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寫入DTAAI001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此為回傳值</w:t>
            </w: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傳入資料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多筆(20筆)</w:t>
            </w: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給付對象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1:本人 2::配偶  3:子女</w:t>
            </w: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日額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</w:tbl>
    <w:p w:rsidR="0002371D" w:rsidRPr="00A237FA" w:rsidRDefault="0002371D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Style w:val="HTML"/>
          <w:rFonts w:hint="eastAsia"/>
          <w:bCs/>
          <w:color w:val="000000"/>
          <w:sz w:val="20"/>
          <w:szCs w:val="20"/>
          <w:lang w:eastAsia="zh-TW"/>
        </w:rPr>
      </w:pPr>
      <w:r w:rsidRPr="00A237FA">
        <w:rPr>
          <w:rStyle w:val="HTML"/>
          <w:rFonts w:hint="eastAsia"/>
          <w:color w:val="000000"/>
          <w:sz w:val="20"/>
          <w:szCs w:val="20"/>
          <w:lang w:eastAsia="zh-TW"/>
        </w:rPr>
        <w:t>經由此MQ請把檔案號碼及帳務處理單位寫入檔案中</w:t>
      </w:r>
    </w:p>
    <w:p w:rsidR="0002371D" w:rsidRPr="00A237FA" w:rsidRDefault="0002371D">
      <w:pPr>
        <w:pStyle w:val="Tabletext"/>
        <w:keepLines w:val="0"/>
        <w:spacing w:after="0" w:line="240" w:lineRule="auto"/>
        <w:ind w:left="1276"/>
        <w:rPr>
          <w:rStyle w:val="HTML"/>
          <w:rFonts w:hint="eastAsia"/>
          <w:bCs/>
          <w:color w:val="000000"/>
          <w:sz w:val="20"/>
          <w:szCs w:val="20"/>
          <w:lang w:eastAsia="zh-TW"/>
        </w:rPr>
      </w:pPr>
    </w:p>
    <w:p w:rsidR="0002371D" w:rsidRPr="00A237FA" w:rsidRDefault="0002371D">
      <w:pPr>
        <w:pStyle w:val="Tabletext"/>
        <w:keepLines w:val="0"/>
        <w:spacing w:after="0" w:line="240" w:lineRule="auto"/>
        <w:ind w:left="1276"/>
        <w:rPr>
          <w:rFonts w:hint="eastAsia"/>
          <w:color w:val="000000"/>
          <w:lang w:eastAsia="zh-TW"/>
        </w:rPr>
      </w:pPr>
      <w:r w:rsidRPr="00A237FA">
        <w:rPr>
          <w:rStyle w:val="HTML"/>
          <w:rFonts w:hint="eastAsia"/>
          <w:b/>
          <w:bCs/>
          <w:color w:val="000000"/>
          <w:sz w:val="20"/>
          <w:szCs w:val="20"/>
          <w:lang w:eastAsia="zh-TW"/>
        </w:rPr>
        <w:tab/>
        <w:t xml:space="preserve">  </w:t>
      </w:r>
    </w:p>
    <w:p w:rsidR="0002371D" w:rsidRPr="00A237FA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新增結果</w:t>
      </w:r>
    </w:p>
    <w:p w:rsidR="0002371D" w:rsidRPr="00A237FA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成功</w:t>
      </w:r>
      <w:r w:rsidRPr="00A237FA">
        <w:rPr>
          <w:color w:val="000000"/>
          <w:lang w:eastAsia="zh-TW"/>
        </w:rPr>
        <w:sym w:font="Wingdings" w:char="F0E8"/>
      </w:r>
      <w:r w:rsidRPr="00A237FA">
        <w:rPr>
          <w:rFonts w:hint="eastAsia"/>
          <w:color w:val="000000"/>
          <w:lang w:eastAsia="zh-TW"/>
        </w:rPr>
        <w:t>將受理編號顯示於畫面上、並顯示訊息：</w:t>
      </w:r>
      <w:r w:rsidRPr="00A237FA">
        <w:rPr>
          <w:color w:val="000000"/>
          <w:lang w:eastAsia="zh-TW"/>
        </w:rPr>
        <w:t>”</w:t>
      </w:r>
      <w:r w:rsidRPr="00A237FA">
        <w:rPr>
          <w:rFonts w:hint="eastAsia"/>
          <w:color w:val="000000"/>
          <w:lang w:eastAsia="zh-TW"/>
        </w:rPr>
        <w:t>預付金輸入成功</w:t>
      </w:r>
      <w:r w:rsidRPr="00A237FA">
        <w:rPr>
          <w:color w:val="000000"/>
          <w:lang w:eastAsia="zh-TW"/>
        </w:rPr>
        <w:t>”</w:t>
      </w:r>
      <w:r w:rsidRPr="00A237FA">
        <w:rPr>
          <w:rFonts w:hint="eastAsia"/>
          <w:color w:val="000000"/>
          <w:lang w:eastAsia="zh-TW"/>
        </w:rPr>
        <w:t>。</w:t>
      </w:r>
    </w:p>
    <w:p w:rsidR="0002371D" w:rsidRPr="00A237FA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失敗</w:t>
      </w:r>
      <w:r w:rsidRPr="00A237FA">
        <w:rPr>
          <w:color w:val="000000"/>
          <w:lang w:eastAsia="zh-TW"/>
        </w:rPr>
        <w:sym w:font="Wingdings" w:char="F0E8"/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顯示各種失敗情況的回覆訊息</w:t>
      </w:r>
    </w:p>
    <w:p w:rsidR="0002371D" w:rsidRPr="00A237FA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為避免</w:t>
      </w:r>
      <w:r w:rsidRPr="00A237FA">
        <w:rPr>
          <w:rFonts w:hint="eastAsia"/>
          <w:color w:val="000000"/>
          <w:lang w:eastAsia="zh-TW"/>
        </w:rPr>
        <w:t>MQ</w:t>
      </w:r>
      <w:r w:rsidRPr="00A237FA">
        <w:rPr>
          <w:rFonts w:hint="eastAsia"/>
          <w:color w:val="000000"/>
          <w:lang w:eastAsia="zh-TW"/>
        </w:rPr>
        <w:t>後新增</w:t>
      </w:r>
      <w:r w:rsidRPr="00A237FA">
        <w:rPr>
          <w:rFonts w:hint="eastAsia"/>
          <w:color w:val="000000"/>
          <w:lang w:eastAsia="zh-TW"/>
        </w:rPr>
        <w:t>DTAAI001</w:t>
      </w:r>
      <w:r w:rsidRPr="00A237FA">
        <w:rPr>
          <w:rFonts w:hint="eastAsia"/>
          <w:color w:val="000000"/>
          <w:lang w:eastAsia="zh-TW"/>
        </w:rPr>
        <w:t>模組出現異常，造成前後端資料不符，若模組出現異常請執行同</w:t>
      </w:r>
      <w:r w:rsidRPr="00A237FA">
        <w:rPr>
          <w:rFonts w:hint="eastAsia"/>
          <w:color w:val="000000"/>
          <w:lang w:eastAsia="zh-TW"/>
        </w:rPr>
        <w:t>5.3</w:t>
      </w:r>
      <w:r w:rsidRPr="00A237FA">
        <w:rPr>
          <w:rFonts w:hint="eastAsia"/>
          <w:color w:val="000000"/>
          <w:lang w:eastAsia="zh-TW"/>
        </w:rPr>
        <w:t>動作。</w:t>
      </w:r>
    </w:p>
    <w:p w:rsidR="0002371D" w:rsidRPr="00A237FA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預付金輸入成功後，丟訊息給經手人所屬單位主管</w:t>
      </w:r>
    </w:p>
    <w:p w:rsidR="0002371D" w:rsidRPr="00A237FA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kern w:val="2"/>
          <w:szCs w:val="24"/>
          <w:lang w:eastAsia="zh-TW"/>
        </w:rPr>
        <w:t xml:space="preserve">Call ZZ_M3Z001 </w:t>
      </w:r>
      <w:r w:rsidRPr="00A237FA">
        <w:rPr>
          <w:rFonts w:hint="eastAsia"/>
          <w:color w:val="000000"/>
          <w:kern w:val="2"/>
          <w:szCs w:val="24"/>
          <w:lang w:eastAsia="zh-TW"/>
        </w:rPr>
        <w:t>寫入即時訊息</w:t>
      </w:r>
      <w:r w:rsidRPr="00A237FA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02371D" w:rsidRPr="00A237FA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kern w:val="2"/>
          <w:szCs w:val="24"/>
          <w:lang w:eastAsia="zh-TW"/>
        </w:rPr>
        <w:t xml:space="preserve">XX X </w:t>
      </w:r>
      <w:r w:rsidRPr="00A237FA">
        <w:rPr>
          <w:rFonts w:hint="eastAsia"/>
          <w:color w:val="000000"/>
          <w:kern w:val="2"/>
          <w:szCs w:val="24"/>
          <w:lang w:eastAsia="zh-TW"/>
        </w:rPr>
        <w:t>為登入人員姓名</w:t>
      </w:r>
    </w:p>
    <w:p w:rsidR="0002371D" w:rsidRPr="00A237FA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kern w:val="2"/>
          <w:szCs w:val="24"/>
          <w:lang w:eastAsia="zh-TW"/>
        </w:rPr>
        <w:t xml:space="preserve">YYY  </w:t>
      </w:r>
      <w:r w:rsidRPr="00A237FA">
        <w:rPr>
          <w:rFonts w:hint="eastAsia"/>
          <w:color w:val="000000"/>
          <w:kern w:val="2"/>
          <w:szCs w:val="24"/>
          <w:lang w:eastAsia="zh-TW"/>
        </w:rPr>
        <w:t>為系統時間</w:t>
      </w:r>
      <w:r w:rsidRPr="00A237FA">
        <w:rPr>
          <w:rFonts w:hint="eastAsia"/>
          <w:color w:val="000000"/>
          <w:kern w:val="2"/>
          <w:szCs w:val="24"/>
          <w:lang w:eastAsia="zh-TW"/>
        </w:rPr>
        <w:t>(</w:t>
      </w:r>
      <w:r w:rsidRPr="00A237FA">
        <w:rPr>
          <w:rFonts w:hint="eastAsia"/>
          <w:color w:val="000000"/>
          <w:kern w:val="2"/>
          <w:szCs w:val="24"/>
          <w:lang w:eastAsia="zh-TW"/>
        </w:rPr>
        <w:t>民國年月日時分秒</w:t>
      </w:r>
      <w:r w:rsidRPr="00A237FA">
        <w:rPr>
          <w:rFonts w:hint="eastAsia"/>
          <w:color w:val="000000"/>
          <w:kern w:val="2"/>
          <w:szCs w:val="24"/>
          <w:lang w:eastAsia="zh-TW"/>
        </w:rPr>
        <w:t>)</w:t>
      </w:r>
    </w:p>
    <w:p w:rsidR="0002371D" w:rsidRPr="00A237FA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2"/>
        <w:gridCol w:w="4908"/>
      </w:tblGrid>
      <w:tr w:rsidR="0002371D" w:rsidRPr="00A237FA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3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02371D" w:rsidRPr="00A237FA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通知抬頭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A237FA">
              <w:rPr>
                <w:rFonts w:ascii="Arial" w:hAnsi="Arial" w:cs="Arial" w:hint="eastAsia"/>
                <w:color w:val="000000"/>
                <w:sz w:val="20"/>
                <w:szCs w:val="20"/>
              </w:rPr>
              <w:t>預付金訊息通知</w:t>
            </w:r>
          </w:p>
        </w:tc>
      </w:tr>
      <w:tr w:rsidR="0002371D" w:rsidRPr="00A237FA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通知訊息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237FA">
              <w:rPr>
                <w:rFonts w:ascii="Arial" w:hAnsi="Arial" w:cs="Arial" w:hint="eastAsia"/>
                <w:color w:val="000000"/>
                <w:sz w:val="20"/>
              </w:rPr>
              <w:t>您轄下業務同仁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 xml:space="preserve"> xxx  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>於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 xml:space="preserve"> yyy 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>申請預付金，詳細資料請至</w:t>
            </w:r>
          </w:p>
          <w:p w:rsidR="0002371D" w:rsidRPr="00A237FA" w:rsidRDefault="0002371D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237FA">
              <w:rPr>
                <w:rFonts w:ascii="Arial" w:hAnsi="Arial" w:cs="Arial" w:hint="eastAsia"/>
                <w:color w:val="000000"/>
                <w:sz w:val="20"/>
              </w:rPr>
              <w:t>金控入口網站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>/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>作業專區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>/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>其他系統連接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>/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>壽險核心系統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>/</w:t>
            </w:r>
          </w:p>
          <w:p w:rsidR="0002371D" w:rsidRPr="00A237FA" w:rsidRDefault="0002371D">
            <w:pPr>
              <w:rPr>
                <w:rFonts w:ascii="Arial" w:hAnsi="Arial" w:cs="Arial"/>
                <w:color w:val="000000"/>
                <w:sz w:val="20"/>
              </w:rPr>
            </w:pPr>
            <w:r w:rsidRPr="00A237FA">
              <w:rPr>
                <w:rFonts w:ascii="Arial" w:hAnsi="Arial" w:cs="Arial" w:hint="eastAsia"/>
                <w:color w:val="000000"/>
                <w:sz w:val="20"/>
              </w:rPr>
              <w:t>理賠系統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>/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>理賠預付金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 xml:space="preserve"> 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>查詢。</w:t>
            </w:r>
          </w:p>
        </w:tc>
      </w:tr>
      <w:tr w:rsidR="0002371D" w:rsidRPr="00A237FA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通知人員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237FA">
              <w:rPr>
                <w:rFonts w:hint="eastAsia"/>
                <w:color w:val="000000"/>
              </w:rPr>
              <w:t>登入人員所屬單位主管</w:t>
            </w:r>
            <w:r w:rsidRPr="00A237FA">
              <w:rPr>
                <w:rFonts w:hint="eastAsia"/>
                <w:color w:val="000000"/>
              </w:rPr>
              <w:t>ID</w:t>
            </w:r>
          </w:p>
        </w:tc>
      </w:tr>
    </w:tbl>
    <w:p w:rsidR="0002371D" w:rsidRPr="00A237FA" w:rsidRDefault="0002371D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</w:p>
    <w:p w:rsidR="0002371D" w:rsidRPr="00A237FA" w:rsidRDefault="0002371D">
      <w:pPr>
        <w:pStyle w:val="Tabletext"/>
        <w:keepLines w:val="0"/>
        <w:spacing w:after="0" w:line="240" w:lineRule="auto"/>
        <w:ind w:left="720"/>
        <w:rPr>
          <w:rFonts w:hint="eastAsia"/>
          <w:color w:val="000000"/>
          <w:lang w:eastAsia="zh-TW"/>
        </w:rPr>
      </w:pPr>
    </w:p>
    <w:p w:rsidR="0002371D" w:rsidRPr="00A237FA" w:rsidRDefault="0002371D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A237FA">
        <w:rPr>
          <w:rFonts w:hint="eastAsia"/>
          <w:b/>
          <w:bCs/>
          <w:color w:val="000000"/>
          <w:lang w:eastAsia="zh-TW"/>
        </w:rPr>
        <w:t>案件修改</w:t>
      </w:r>
    </w:p>
    <w:p w:rsidR="0002371D" w:rsidRPr="00A237FA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將檔案全部刪除：</w:t>
      </w:r>
    </w:p>
    <w:p w:rsidR="0002371D" w:rsidRPr="00A237FA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同</w:t>
      </w:r>
      <w:r w:rsidRPr="00A237FA">
        <w:rPr>
          <w:rFonts w:hint="eastAsia"/>
          <w:color w:val="000000"/>
          <w:lang w:eastAsia="zh-TW"/>
        </w:rPr>
        <w:t>5.3</w:t>
      </w:r>
      <w:r w:rsidRPr="00A237FA">
        <w:rPr>
          <w:rFonts w:hint="eastAsia"/>
          <w:color w:val="000000"/>
          <w:lang w:eastAsia="zh-TW"/>
        </w:rPr>
        <w:t>、</w:t>
      </w:r>
      <w:r w:rsidRPr="00A237FA">
        <w:rPr>
          <w:rFonts w:hint="eastAsia"/>
          <w:color w:val="000000"/>
          <w:lang w:eastAsia="zh-TW"/>
        </w:rPr>
        <w:t>5.4</w:t>
      </w:r>
      <w:r w:rsidRPr="00A237FA">
        <w:rPr>
          <w:rFonts w:hint="eastAsia"/>
          <w:color w:val="000000"/>
          <w:lang w:eastAsia="zh-TW"/>
        </w:rPr>
        <w:t>刪除動作</w:t>
      </w:r>
    </w:p>
    <w:p w:rsidR="0002371D" w:rsidRPr="00A237FA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資料重新撿合並新增</w:t>
      </w:r>
    </w:p>
    <w:p w:rsidR="0002371D" w:rsidRPr="00A237FA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執行</w:t>
      </w:r>
      <w:r w:rsidRPr="00A237FA">
        <w:rPr>
          <w:rFonts w:hint="eastAsia"/>
          <w:color w:val="000000"/>
          <w:lang w:eastAsia="zh-TW"/>
        </w:rPr>
        <w:t>3.1 ~ 3.5</w:t>
      </w:r>
      <w:r w:rsidRPr="00A237FA">
        <w:rPr>
          <w:rFonts w:hint="eastAsia"/>
          <w:color w:val="000000"/>
          <w:lang w:eastAsia="zh-TW"/>
        </w:rPr>
        <w:t>動作</w:t>
      </w:r>
    </w:p>
    <w:p w:rsidR="0002371D" w:rsidRPr="00A237FA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修改結果</w:t>
      </w:r>
    </w:p>
    <w:p w:rsidR="0002371D" w:rsidRPr="00A237FA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成功</w:t>
      </w:r>
      <w:r w:rsidRPr="00A237FA">
        <w:rPr>
          <w:color w:val="000000"/>
          <w:lang w:eastAsia="zh-TW"/>
        </w:rPr>
        <w:sym w:font="Wingdings" w:char="F0E8"/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顯示訊息：</w:t>
      </w:r>
      <w:r w:rsidRPr="00A237FA">
        <w:rPr>
          <w:color w:val="000000"/>
          <w:lang w:eastAsia="zh-TW"/>
        </w:rPr>
        <w:t>”</w:t>
      </w:r>
      <w:r w:rsidRPr="00A237FA">
        <w:rPr>
          <w:rFonts w:hint="eastAsia"/>
          <w:color w:val="000000"/>
          <w:lang w:eastAsia="zh-TW"/>
        </w:rPr>
        <w:t>修改成功</w:t>
      </w:r>
      <w:r w:rsidRPr="00A237FA">
        <w:rPr>
          <w:color w:val="000000"/>
          <w:lang w:eastAsia="zh-TW"/>
        </w:rPr>
        <w:t>”</w:t>
      </w:r>
    </w:p>
    <w:p w:rsidR="0002371D" w:rsidRPr="00A237FA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失敗</w:t>
      </w:r>
      <w:r w:rsidRPr="00A237FA">
        <w:rPr>
          <w:color w:val="000000"/>
          <w:lang w:eastAsia="zh-TW"/>
        </w:rPr>
        <w:sym w:font="Wingdings" w:char="F0E8"/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顯示各種失敗情況的回覆訊息</w:t>
      </w:r>
    </w:p>
    <w:p w:rsidR="0002371D" w:rsidRPr="00A237FA" w:rsidRDefault="0002371D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A237FA">
        <w:rPr>
          <w:rFonts w:hint="eastAsia"/>
          <w:b/>
          <w:bCs/>
          <w:color w:val="000000"/>
          <w:lang w:eastAsia="zh-TW"/>
        </w:rPr>
        <w:t>案件刪除</w:t>
      </w:r>
    </w:p>
    <w:p w:rsidR="0002371D" w:rsidRPr="00A237FA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檢核：須先查詢後才可刪除</w:t>
      </w:r>
    </w:p>
    <w:p w:rsidR="0002371D" w:rsidRPr="00A237FA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顯示確認訊息：</w:t>
      </w:r>
      <w:r w:rsidRPr="00A237FA">
        <w:rPr>
          <w:color w:val="000000"/>
          <w:lang w:eastAsia="zh-TW"/>
        </w:rPr>
        <w:t>”</w:t>
      </w:r>
      <w:r w:rsidRPr="00A237FA">
        <w:rPr>
          <w:rFonts w:hint="eastAsia"/>
          <w:color w:val="000000"/>
          <w:lang w:eastAsia="zh-TW"/>
        </w:rPr>
        <w:t>確定要刪除</w:t>
      </w:r>
      <w:r w:rsidRPr="00A237FA">
        <w:rPr>
          <w:rFonts w:hint="eastAsia"/>
          <w:color w:val="000000"/>
          <w:lang w:eastAsia="zh-TW"/>
        </w:rPr>
        <w:t xml:space="preserve"> ? </w:t>
      </w:r>
      <w:r w:rsidRPr="00A237FA">
        <w:rPr>
          <w:color w:val="000000"/>
          <w:lang w:eastAsia="zh-TW"/>
        </w:rPr>
        <w:t xml:space="preserve">” </w:t>
      </w:r>
      <w:r w:rsidRPr="00A237FA">
        <w:rPr>
          <w:color w:val="000000"/>
        </w:rPr>
        <w:sym w:font="Wingdings" w:char="F0E8"/>
      </w:r>
      <w:r w:rsidRPr="00A237FA">
        <w:rPr>
          <w:rFonts w:hint="eastAsia"/>
          <w:color w:val="000000"/>
          <w:lang w:eastAsia="zh-TW"/>
        </w:rPr>
        <w:t>若確定，才執行刪除動作</w:t>
      </w:r>
    </w:p>
    <w:p w:rsidR="0002371D" w:rsidRPr="00A237FA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及時作業</w:t>
      </w:r>
    </w:p>
    <w:p w:rsidR="0002371D" w:rsidRPr="00A237FA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Style w:val="style31"/>
          <w:rFonts w:ascii="Times New Roman" w:hAnsi="Times New Roman" w:cs="Times New Roman"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 xml:space="preserve">IF  </w:t>
      </w:r>
      <w:r w:rsidRPr="00A237FA">
        <w:rPr>
          <w:rStyle w:val="style31"/>
          <w:rFonts w:ascii="細明體" w:eastAsia="細明體" w:hAnsi="細明體" w:hint="eastAsia"/>
          <w:color w:val="000000"/>
          <w:lang w:eastAsia="zh-TW"/>
        </w:rPr>
        <w:t>交易序號‧DTAAI001 &gt; 0，顯示</w:t>
      </w:r>
      <w:r w:rsidRPr="00A237FA">
        <w:rPr>
          <w:rStyle w:val="style31"/>
          <w:rFonts w:ascii="細明體" w:eastAsia="細明體" w:hAnsi="細明體"/>
          <w:color w:val="000000"/>
          <w:lang w:eastAsia="zh-TW"/>
        </w:rPr>
        <w:t>”</w:t>
      </w:r>
      <w:r w:rsidRPr="00A237FA">
        <w:rPr>
          <w:rStyle w:val="style31"/>
          <w:rFonts w:ascii="細明體" w:eastAsia="細明體" w:hAnsi="細明體" w:hint="eastAsia"/>
          <w:color w:val="000000"/>
          <w:lang w:eastAsia="zh-TW"/>
        </w:rPr>
        <w:t>該筆預付帳務已出，不得剔除</w:t>
      </w:r>
      <w:r w:rsidRPr="00A237FA">
        <w:rPr>
          <w:rStyle w:val="style31"/>
          <w:rFonts w:ascii="細明體" w:eastAsia="細明體" w:hAnsi="細明體"/>
          <w:color w:val="000000"/>
          <w:lang w:eastAsia="zh-TW"/>
        </w:rPr>
        <w:t>”</w:t>
      </w:r>
    </w:p>
    <w:p w:rsidR="0002371D" w:rsidRPr="00A237FA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CALL PQAAPREV</w:t>
      </w:r>
      <w:r w:rsidRPr="00A237FA">
        <w:rPr>
          <w:rFonts w:hint="eastAsia"/>
          <w:color w:val="000000"/>
          <w:kern w:val="2"/>
          <w:szCs w:val="24"/>
          <w:lang w:eastAsia="zh-TW"/>
        </w:rPr>
        <w:t>(</w:t>
      </w:r>
      <w:r w:rsidRPr="00A237FA">
        <w:rPr>
          <w:rFonts w:hint="eastAsia"/>
          <w:color w:val="000000"/>
          <w:kern w:val="2"/>
          <w:szCs w:val="24"/>
          <w:lang w:eastAsia="zh-TW"/>
        </w:rPr>
        <w:t>使用</w:t>
      </w:r>
      <w:r w:rsidRPr="00A237FA">
        <w:rPr>
          <w:rFonts w:hint="eastAsia"/>
          <w:color w:val="000000"/>
          <w:kern w:val="2"/>
          <w:szCs w:val="24"/>
          <w:lang w:eastAsia="zh-TW"/>
        </w:rPr>
        <w:t>PBAAPRED)</w:t>
      </w:r>
      <w:r w:rsidRPr="00A237FA">
        <w:rPr>
          <w:rFonts w:hint="eastAsia"/>
          <w:color w:val="000000"/>
          <w:kern w:val="2"/>
          <w:szCs w:val="24"/>
          <w:lang w:eastAsia="zh-TW"/>
        </w:rPr>
        <w:t>。</w:t>
      </w:r>
    </w:p>
    <w:tbl>
      <w:tblPr>
        <w:tblW w:w="9002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2"/>
        <w:gridCol w:w="3345"/>
        <w:gridCol w:w="3325"/>
      </w:tblGrid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2371D" w:rsidRPr="00A237FA" w:rsidRDefault="0002371D">
            <w:pPr>
              <w:jc w:val="center"/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備註</w:t>
            </w: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both"/>
              <w:rPr>
                <w:rFonts w:ascii="細明體" w:eastAsia="細明體" w:hAnsi="細明體" w:cs="Arial Unicode MS" w:hint="eastAsia"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color w:val="000000"/>
                <w:sz w:val="20"/>
              </w:rPr>
              <w:t>回傳碼</w:t>
            </w: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371D" w:rsidRPr="00A237FA" w:rsidRDefault="0002371D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</w:rPr>
              <w:t>0:正常 1:異常</w:t>
            </w: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回傳訊息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檔案號碼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DTAAI010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傳入資料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多筆(20筆)</w:t>
            </w: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</w:tbl>
    <w:p w:rsidR="0002371D" w:rsidRPr="00A237FA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 xml:space="preserve">IF </w:t>
      </w:r>
      <w:r w:rsidRPr="00A237FA">
        <w:rPr>
          <w:rFonts w:hint="eastAsia"/>
          <w:color w:val="000000"/>
          <w:lang w:eastAsia="zh-TW"/>
        </w:rPr>
        <w:t>回傳碼</w:t>
      </w:r>
      <w:r w:rsidRPr="00A237FA">
        <w:rPr>
          <w:rFonts w:hint="eastAsia"/>
          <w:color w:val="000000"/>
          <w:lang w:eastAsia="zh-TW"/>
        </w:rPr>
        <w:t xml:space="preserve"> = 1</w:t>
      </w:r>
      <w:r w:rsidRPr="00A237FA">
        <w:rPr>
          <w:rFonts w:hint="eastAsia"/>
          <w:color w:val="000000"/>
          <w:lang w:eastAsia="zh-TW"/>
        </w:rPr>
        <w:t>，顯示</w:t>
      </w:r>
      <w:r w:rsidRPr="00A237FA">
        <w:rPr>
          <w:color w:val="000000"/>
          <w:lang w:eastAsia="zh-TW"/>
        </w:rPr>
        <w:t>”</w:t>
      </w:r>
      <w:r w:rsidRPr="00A237FA">
        <w:rPr>
          <w:rFonts w:hint="eastAsia"/>
          <w:color w:val="000000"/>
          <w:lang w:eastAsia="zh-TW"/>
        </w:rPr>
        <w:t>主機主檔剔除異常，請洽系統人員</w:t>
      </w:r>
      <w:r w:rsidRPr="00A237FA">
        <w:rPr>
          <w:color w:val="000000"/>
          <w:lang w:eastAsia="zh-TW"/>
        </w:rPr>
        <w:t>’</w:t>
      </w:r>
      <w:r w:rsidRPr="00A237FA">
        <w:rPr>
          <w:rFonts w:hint="eastAsia"/>
          <w:color w:val="000000"/>
          <w:lang w:eastAsia="zh-TW"/>
        </w:rPr>
        <w:t xml:space="preserve"> </w:t>
      </w:r>
    </w:p>
    <w:p w:rsidR="0002371D" w:rsidRPr="00A237FA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異動</w:t>
      </w:r>
      <w:r w:rsidRPr="00A237FA">
        <w:rPr>
          <w:rFonts w:hint="eastAsia"/>
          <w:color w:val="000000"/>
          <w:lang w:eastAsia="zh-TW"/>
        </w:rPr>
        <w:t xml:space="preserve">TABLES </w:t>
      </w:r>
    </w:p>
    <w:p w:rsidR="0002371D" w:rsidRPr="00A237FA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SELECT FROM DTAAI010 BY</w:t>
      </w:r>
      <w:r w:rsidRPr="00A237FA">
        <w:rPr>
          <w:rFonts w:ascii="新細明體" w:hAnsi="新細明體" w:cs="Arial Unicode MS" w:hint="eastAsia"/>
          <w:color w:val="000000"/>
        </w:rPr>
        <w:t>畫面</w:t>
      </w:r>
      <w:r w:rsidRPr="00A237FA">
        <w:rPr>
          <w:rFonts w:ascii="新細明體" w:hAnsi="新細明體" w:cs="Arial Unicode MS" w:hint="eastAsia"/>
          <w:color w:val="000000"/>
          <w:lang w:eastAsia="zh-TW"/>
        </w:rPr>
        <w:t>.受理編號，然後</w:t>
      </w:r>
      <w:r w:rsidRPr="00A237FA">
        <w:rPr>
          <w:rFonts w:hint="eastAsia"/>
          <w:color w:val="000000"/>
          <w:lang w:eastAsia="zh-TW"/>
        </w:rPr>
        <w:t xml:space="preserve">INSERT </w:t>
      </w:r>
      <w:r w:rsidRPr="00A237FA">
        <w:rPr>
          <w:color w:val="000000"/>
          <w:lang w:eastAsia="zh-TW"/>
        </w:rPr>
        <w:t>DTAAIL10</w:t>
      </w:r>
      <w:r w:rsidRPr="00A237FA">
        <w:rPr>
          <w:rFonts w:hint="eastAsia"/>
          <w:color w:val="000000"/>
          <w:lang w:eastAsia="zh-TW"/>
        </w:rPr>
        <w:t xml:space="preserve"> </w:t>
      </w:r>
    </w:p>
    <w:p w:rsidR="0002371D" w:rsidRPr="00A237FA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cs="Arial" w:hint="eastAsia"/>
          <w:color w:val="000000"/>
          <w:lang w:eastAsia="zh-TW"/>
        </w:rPr>
      </w:pPr>
      <w:hyperlink r:id="rId17" w:history="1">
        <w:r w:rsidRPr="00A237FA">
          <w:rPr>
            <w:rStyle w:val="style3r1"/>
            <w:color w:val="000000"/>
            <w:u w:val="single"/>
          </w:rPr>
          <w:t>LOG</w:t>
        </w:r>
        <w:r w:rsidRPr="00A237FA">
          <w:rPr>
            <w:rStyle w:val="style3r1"/>
            <w:color w:val="000000"/>
            <w:u w:val="single"/>
          </w:rPr>
          <w:t>異動種類</w:t>
        </w:r>
        <w:r w:rsidRPr="00A237FA">
          <w:rPr>
            <w:rStyle w:val="ab"/>
            <w:rFonts w:cs="Arial"/>
            <w:color w:val="000000"/>
          </w:rPr>
          <w:t xml:space="preserve"> </w:t>
        </w:r>
      </w:hyperlink>
      <w:r w:rsidRPr="00A237FA">
        <w:rPr>
          <w:rFonts w:ascii="Arial" w:hAnsi="Arial" w:cs="Arial" w:hint="eastAsia"/>
          <w:color w:val="000000"/>
          <w:lang w:eastAsia="zh-TW"/>
        </w:rPr>
        <w:t>：</w:t>
      </w:r>
      <w:r w:rsidRPr="00A237FA">
        <w:rPr>
          <w:rFonts w:ascii="Arial" w:hAnsi="Arial" w:cs="Arial" w:hint="eastAsia"/>
          <w:color w:val="000000"/>
          <w:lang w:eastAsia="zh-TW"/>
        </w:rPr>
        <w:t>D</w:t>
      </w:r>
    </w:p>
    <w:p w:rsidR="0002371D" w:rsidRPr="00A237FA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hyperlink r:id="rId18" w:history="1">
        <w:r w:rsidRPr="00A237FA">
          <w:rPr>
            <w:rStyle w:val="style3r1"/>
            <w:color w:val="000000"/>
            <w:u w:val="single"/>
            <w:lang w:eastAsia="zh-TW"/>
          </w:rPr>
          <w:t>LOG</w:t>
        </w:r>
        <w:r w:rsidRPr="00A237FA">
          <w:rPr>
            <w:rStyle w:val="style3r1"/>
            <w:color w:val="000000"/>
            <w:u w:val="single"/>
            <w:lang w:eastAsia="zh-TW"/>
          </w:rPr>
          <w:t>異動人員</w:t>
        </w:r>
        <w:r w:rsidRPr="00A237FA">
          <w:rPr>
            <w:rStyle w:val="style3r1"/>
            <w:color w:val="000000"/>
            <w:u w:val="single"/>
            <w:lang w:eastAsia="zh-TW"/>
          </w:rPr>
          <w:t>id</w:t>
        </w:r>
        <w:r w:rsidRPr="00A237FA">
          <w:rPr>
            <w:rStyle w:val="ab"/>
            <w:rFonts w:cs="Arial"/>
            <w:color w:val="000000"/>
            <w:lang w:eastAsia="zh-TW"/>
          </w:rPr>
          <w:t xml:space="preserve"> </w:t>
        </w:r>
      </w:hyperlink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ascii="Arial" w:hAnsi="Arial" w:cs="Arial" w:hint="eastAsia"/>
          <w:color w:val="000000"/>
          <w:lang w:eastAsia="zh-TW"/>
        </w:rPr>
        <w:t>：</w:t>
      </w:r>
      <w:r w:rsidRPr="00A237FA">
        <w:rPr>
          <w:rFonts w:ascii="Arial" w:hAnsi="Arial" w:cs="Arial" w:hint="eastAsia"/>
          <w:color w:val="000000"/>
          <w:lang w:eastAsia="zh-TW"/>
        </w:rPr>
        <w:t>Login ID</w:t>
      </w:r>
    </w:p>
    <w:p w:rsidR="0002371D" w:rsidRPr="00A237FA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hyperlink r:id="rId19" w:history="1">
        <w:r w:rsidRPr="00A237FA">
          <w:rPr>
            <w:rStyle w:val="style31"/>
            <w:color w:val="000000"/>
            <w:u w:val="single"/>
            <w:lang w:eastAsia="zh-TW"/>
          </w:rPr>
          <w:t>LOG</w:t>
        </w:r>
        <w:r w:rsidRPr="00A237FA">
          <w:rPr>
            <w:rStyle w:val="style31"/>
            <w:color w:val="000000"/>
            <w:u w:val="single"/>
            <w:lang w:eastAsia="zh-TW"/>
          </w:rPr>
          <w:t>異動人員姓名</w:t>
        </w:r>
        <w:r w:rsidRPr="00A237FA">
          <w:rPr>
            <w:rStyle w:val="ab"/>
            <w:rFonts w:cs="Arial"/>
            <w:color w:val="000000"/>
            <w:lang w:eastAsia="zh-TW"/>
          </w:rPr>
          <w:t xml:space="preserve"> </w:t>
        </w:r>
      </w:hyperlink>
      <w:r w:rsidRPr="00A237FA">
        <w:rPr>
          <w:rFonts w:ascii="Arial" w:hAnsi="Arial" w:cs="Arial" w:hint="eastAsia"/>
          <w:color w:val="000000"/>
          <w:lang w:eastAsia="zh-TW"/>
        </w:rPr>
        <w:t>：</w:t>
      </w:r>
      <w:r w:rsidRPr="00A237FA">
        <w:rPr>
          <w:rFonts w:ascii="Arial" w:hAnsi="Arial" w:cs="Arial" w:hint="eastAsia"/>
          <w:color w:val="000000"/>
          <w:lang w:eastAsia="zh-TW"/>
        </w:rPr>
        <w:t>Login Name</w:t>
      </w:r>
    </w:p>
    <w:p w:rsidR="0002371D" w:rsidRPr="00A237FA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hyperlink r:id="rId20" w:history="1">
        <w:r w:rsidRPr="00A237FA">
          <w:rPr>
            <w:rStyle w:val="style3r1"/>
            <w:color w:val="000000"/>
            <w:u w:val="single"/>
            <w:lang w:eastAsia="zh-TW"/>
          </w:rPr>
          <w:t>LOG</w:t>
        </w:r>
        <w:r w:rsidRPr="00A237FA">
          <w:rPr>
            <w:rStyle w:val="style3r1"/>
            <w:color w:val="000000"/>
            <w:u w:val="single"/>
            <w:lang w:eastAsia="zh-TW"/>
          </w:rPr>
          <w:t>異動日期</w:t>
        </w:r>
        <w:r w:rsidRPr="00A237FA">
          <w:rPr>
            <w:rStyle w:val="ab"/>
            <w:rFonts w:cs="Arial"/>
            <w:color w:val="000000"/>
            <w:lang w:eastAsia="zh-TW"/>
          </w:rPr>
          <w:t xml:space="preserve"> </w:t>
        </w:r>
      </w:hyperlink>
      <w:r w:rsidRPr="00A237FA">
        <w:rPr>
          <w:rFonts w:ascii="Arial" w:hAnsi="Arial" w:cs="Arial" w:hint="eastAsia"/>
          <w:color w:val="000000"/>
          <w:lang w:eastAsia="zh-TW"/>
        </w:rPr>
        <w:t>：系統日期</w:t>
      </w:r>
    </w:p>
    <w:p w:rsidR="0002371D" w:rsidRPr="00A237FA" w:rsidRDefault="0002371D">
      <w:pPr>
        <w:pStyle w:val="Tabletext"/>
        <w:keepLines w:val="0"/>
        <w:spacing w:after="0" w:line="240" w:lineRule="auto"/>
        <w:ind w:left="1418"/>
        <w:rPr>
          <w:rFonts w:hint="eastAsia"/>
          <w:color w:val="000000"/>
          <w:lang w:eastAsia="zh-TW"/>
        </w:rPr>
      </w:pPr>
    </w:p>
    <w:p w:rsidR="0002371D" w:rsidRPr="00A237FA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 xml:space="preserve">DELETE DTAAI010 </w:t>
      </w:r>
      <w:r w:rsidRPr="00A237FA">
        <w:rPr>
          <w:rFonts w:hint="eastAsia"/>
          <w:color w:val="000000"/>
          <w:lang w:eastAsia="zh-TW"/>
        </w:rPr>
        <w:t>理賠受理預付金檔：</w:t>
      </w:r>
    </w:p>
    <w:p w:rsidR="0002371D" w:rsidRPr="00A237FA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 xml:space="preserve">CALL </w:t>
      </w:r>
      <w:r w:rsidRPr="00A237FA">
        <w:rPr>
          <w:rFonts w:ascii="細明體" w:eastAsia="細明體" w:hAnsi="細明體" w:hint="eastAsia"/>
          <w:color w:val="000000"/>
        </w:rPr>
        <w:t>AA_</w:t>
      </w:r>
      <w:r w:rsidRPr="00A237FA">
        <w:rPr>
          <w:rFonts w:ascii="細明體" w:eastAsia="細明體" w:hAnsi="細明體" w:hint="eastAsia"/>
          <w:color w:val="000000"/>
          <w:lang w:eastAsia="zh-TW"/>
        </w:rPr>
        <w:t>I</w:t>
      </w:r>
      <w:r w:rsidRPr="00A237FA">
        <w:rPr>
          <w:rFonts w:ascii="細明體" w:eastAsia="細明體" w:hAnsi="細明體" w:hint="eastAsia"/>
          <w:color w:val="000000"/>
        </w:rPr>
        <w:t>0Z010</w:t>
      </w:r>
      <w:r w:rsidRPr="00A237FA">
        <w:rPr>
          <w:rFonts w:ascii="細明體" w:eastAsia="細明體" w:hAnsi="細明體" w:hint="eastAsia"/>
          <w:color w:val="000000"/>
          <w:lang w:eastAsia="zh-TW"/>
        </w:rPr>
        <w:t>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</w:tr>
    </w:tbl>
    <w:p w:rsidR="0002371D" w:rsidRPr="00A237FA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失敗處理：</w:t>
      </w:r>
    </w:p>
    <w:p w:rsidR="0002371D" w:rsidRPr="00A237FA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回覆訊息：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color w:val="000000"/>
          <w:lang w:eastAsia="zh-TW"/>
        </w:rPr>
        <w:t>“</w:t>
      </w:r>
      <w:r w:rsidRPr="00A237FA">
        <w:rPr>
          <w:rFonts w:hint="eastAsia"/>
          <w:color w:val="000000"/>
          <w:lang w:eastAsia="zh-TW"/>
        </w:rPr>
        <w:t>刪除理賠受理預付金檔失敗</w:t>
      </w:r>
      <w:r w:rsidRPr="00A237FA">
        <w:rPr>
          <w:color w:val="000000"/>
          <w:lang w:eastAsia="zh-TW"/>
        </w:rPr>
        <w:t>”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。</w:t>
      </w:r>
    </w:p>
    <w:p w:rsidR="0002371D" w:rsidRPr="00A237FA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return</w:t>
      </w:r>
      <w:r w:rsidRPr="00A237FA">
        <w:rPr>
          <w:rFonts w:hint="eastAsia"/>
          <w:color w:val="000000"/>
          <w:lang w:eastAsia="zh-TW"/>
        </w:rPr>
        <w:t>。</w:t>
      </w:r>
    </w:p>
    <w:p w:rsidR="0002371D" w:rsidRPr="00A237FA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</w:p>
    <w:p w:rsidR="0002371D" w:rsidRPr="00A237FA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SELECT FROM DTAAI001 BY</w:t>
      </w:r>
      <w:r w:rsidRPr="00A237FA">
        <w:rPr>
          <w:rFonts w:ascii="新細明體" w:hAnsi="新細明體" w:cs="Arial Unicode MS" w:hint="eastAsia"/>
          <w:color w:val="000000"/>
        </w:rPr>
        <w:t>畫面</w:t>
      </w:r>
      <w:r w:rsidRPr="00A237FA">
        <w:rPr>
          <w:rFonts w:ascii="新細明體" w:hAnsi="新細明體" w:cs="Arial Unicode MS" w:hint="eastAsia"/>
          <w:color w:val="000000"/>
          <w:lang w:eastAsia="zh-TW"/>
        </w:rPr>
        <w:t>.受理編號，然後</w:t>
      </w:r>
      <w:r w:rsidRPr="00A237FA">
        <w:rPr>
          <w:rFonts w:hint="eastAsia"/>
          <w:color w:val="000000"/>
          <w:lang w:eastAsia="zh-TW"/>
        </w:rPr>
        <w:t>INSERT</w:t>
      </w:r>
      <w:r w:rsidRPr="00A237FA">
        <w:rPr>
          <w:color w:val="000000"/>
        </w:rPr>
        <w:t xml:space="preserve"> </w:t>
      </w:r>
      <w:r w:rsidRPr="00A237FA">
        <w:rPr>
          <w:color w:val="000000"/>
          <w:lang w:eastAsia="zh-TW"/>
        </w:rPr>
        <w:t>DTAAIL01</w:t>
      </w:r>
    </w:p>
    <w:p w:rsidR="0002371D" w:rsidRPr="00A237FA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cs="Arial" w:hint="eastAsia"/>
          <w:color w:val="000000"/>
          <w:lang w:eastAsia="zh-TW"/>
        </w:rPr>
      </w:pPr>
      <w:hyperlink r:id="rId21" w:history="1">
        <w:r w:rsidRPr="00A237FA">
          <w:rPr>
            <w:rStyle w:val="style3r1"/>
            <w:color w:val="000000"/>
            <w:u w:val="single"/>
          </w:rPr>
          <w:t>LOG</w:t>
        </w:r>
        <w:r w:rsidRPr="00A237FA">
          <w:rPr>
            <w:rStyle w:val="style3r1"/>
            <w:color w:val="000000"/>
            <w:u w:val="single"/>
          </w:rPr>
          <w:t>異動種類</w:t>
        </w:r>
        <w:r w:rsidRPr="00A237FA">
          <w:rPr>
            <w:rStyle w:val="ab"/>
            <w:rFonts w:cs="Arial"/>
            <w:color w:val="000000"/>
          </w:rPr>
          <w:t xml:space="preserve"> </w:t>
        </w:r>
      </w:hyperlink>
      <w:r w:rsidRPr="00A237FA">
        <w:rPr>
          <w:rFonts w:ascii="Arial" w:hAnsi="Arial" w:cs="Arial" w:hint="eastAsia"/>
          <w:color w:val="000000"/>
          <w:lang w:eastAsia="zh-TW"/>
        </w:rPr>
        <w:t>：</w:t>
      </w:r>
      <w:r w:rsidRPr="00A237FA">
        <w:rPr>
          <w:rFonts w:ascii="Arial" w:hAnsi="Arial" w:cs="Arial" w:hint="eastAsia"/>
          <w:color w:val="000000"/>
          <w:lang w:eastAsia="zh-TW"/>
        </w:rPr>
        <w:t>D</w:t>
      </w:r>
    </w:p>
    <w:p w:rsidR="0002371D" w:rsidRPr="00A237FA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hyperlink r:id="rId22" w:history="1">
        <w:r w:rsidRPr="00A237FA">
          <w:rPr>
            <w:rStyle w:val="style3r1"/>
            <w:color w:val="000000"/>
            <w:u w:val="single"/>
            <w:lang w:eastAsia="zh-TW"/>
          </w:rPr>
          <w:t>LOG</w:t>
        </w:r>
        <w:r w:rsidRPr="00A237FA">
          <w:rPr>
            <w:rStyle w:val="style3r1"/>
            <w:color w:val="000000"/>
            <w:u w:val="single"/>
            <w:lang w:eastAsia="zh-TW"/>
          </w:rPr>
          <w:t>異動人員</w:t>
        </w:r>
        <w:r w:rsidRPr="00A237FA">
          <w:rPr>
            <w:rStyle w:val="style3r1"/>
            <w:color w:val="000000"/>
            <w:u w:val="single"/>
            <w:lang w:eastAsia="zh-TW"/>
          </w:rPr>
          <w:t>id</w:t>
        </w:r>
        <w:r w:rsidRPr="00A237FA">
          <w:rPr>
            <w:rStyle w:val="ab"/>
            <w:rFonts w:cs="Arial"/>
            <w:color w:val="000000"/>
            <w:lang w:eastAsia="zh-TW"/>
          </w:rPr>
          <w:t xml:space="preserve"> </w:t>
        </w:r>
      </w:hyperlink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ascii="Arial" w:hAnsi="Arial" w:cs="Arial" w:hint="eastAsia"/>
          <w:color w:val="000000"/>
          <w:lang w:eastAsia="zh-TW"/>
        </w:rPr>
        <w:t>：</w:t>
      </w:r>
      <w:r w:rsidRPr="00A237FA">
        <w:rPr>
          <w:rFonts w:ascii="Arial" w:hAnsi="Arial" w:cs="Arial" w:hint="eastAsia"/>
          <w:color w:val="000000"/>
          <w:lang w:eastAsia="zh-TW"/>
        </w:rPr>
        <w:t>Login ID</w:t>
      </w:r>
    </w:p>
    <w:p w:rsidR="0002371D" w:rsidRPr="00A237FA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hyperlink r:id="rId23" w:history="1">
        <w:r w:rsidRPr="00A237FA">
          <w:rPr>
            <w:rStyle w:val="style31"/>
            <w:color w:val="000000"/>
            <w:u w:val="single"/>
            <w:lang w:eastAsia="zh-TW"/>
          </w:rPr>
          <w:t>LOG</w:t>
        </w:r>
        <w:r w:rsidRPr="00A237FA">
          <w:rPr>
            <w:rStyle w:val="style31"/>
            <w:color w:val="000000"/>
            <w:u w:val="single"/>
            <w:lang w:eastAsia="zh-TW"/>
          </w:rPr>
          <w:t>異動人員姓名</w:t>
        </w:r>
        <w:r w:rsidRPr="00A237FA">
          <w:rPr>
            <w:rStyle w:val="ab"/>
            <w:rFonts w:cs="Arial"/>
            <w:color w:val="000000"/>
            <w:lang w:eastAsia="zh-TW"/>
          </w:rPr>
          <w:t xml:space="preserve"> </w:t>
        </w:r>
      </w:hyperlink>
      <w:r w:rsidRPr="00A237FA">
        <w:rPr>
          <w:rFonts w:ascii="Arial" w:hAnsi="Arial" w:cs="Arial" w:hint="eastAsia"/>
          <w:color w:val="000000"/>
          <w:lang w:eastAsia="zh-TW"/>
        </w:rPr>
        <w:t>：</w:t>
      </w:r>
      <w:r w:rsidRPr="00A237FA">
        <w:rPr>
          <w:rFonts w:ascii="Arial" w:hAnsi="Arial" w:cs="Arial" w:hint="eastAsia"/>
          <w:color w:val="000000"/>
          <w:lang w:eastAsia="zh-TW"/>
        </w:rPr>
        <w:t>Login Name</w:t>
      </w:r>
    </w:p>
    <w:p w:rsidR="0002371D" w:rsidRPr="00A237FA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hyperlink r:id="rId24" w:history="1">
        <w:r w:rsidRPr="00A237FA">
          <w:rPr>
            <w:rStyle w:val="style3r1"/>
            <w:color w:val="000000"/>
            <w:u w:val="single"/>
          </w:rPr>
          <w:t>LOG</w:t>
        </w:r>
        <w:r w:rsidRPr="00A237FA">
          <w:rPr>
            <w:rStyle w:val="style3r1"/>
            <w:color w:val="000000"/>
            <w:u w:val="single"/>
          </w:rPr>
          <w:t>異動日期</w:t>
        </w:r>
        <w:r w:rsidRPr="00A237FA">
          <w:rPr>
            <w:rStyle w:val="ab"/>
            <w:rFonts w:cs="Arial"/>
            <w:color w:val="000000"/>
          </w:rPr>
          <w:t xml:space="preserve"> </w:t>
        </w:r>
      </w:hyperlink>
      <w:r w:rsidRPr="00A237FA">
        <w:rPr>
          <w:rFonts w:ascii="Arial" w:hAnsi="Arial" w:cs="Arial" w:hint="eastAsia"/>
          <w:color w:val="000000"/>
          <w:lang w:eastAsia="zh-TW"/>
        </w:rPr>
        <w:t>：系統日期</w:t>
      </w:r>
    </w:p>
    <w:p w:rsidR="0002371D" w:rsidRPr="00A237FA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DELETE DTAAI001</w:t>
      </w:r>
      <w:r w:rsidRPr="00A237FA">
        <w:rPr>
          <w:rFonts w:hint="eastAsia"/>
          <w:color w:val="000000"/>
          <w:lang w:eastAsia="zh-TW"/>
        </w:rPr>
        <w:t>理賠預付金紀錄檔：</w:t>
      </w:r>
    </w:p>
    <w:p w:rsidR="0002371D" w:rsidRPr="00A237FA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 xml:space="preserve">CALL </w:t>
      </w:r>
      <w:r w:rsidRPr="00A237FA">
        <w:rPr>
          <w:rFonts w:ascii="細明體" w:eastAsia="細明體" w:hAnsi="細明體" w:hint="eastAsia"/>
          <w:color w:val="000000"/>
        </w:rPr>
        <w:t>AA_A0Z0</w:t>
      </w:r>
      <w:r w:rsidRPr="00A237FA">
        <w:rPr>
          <w:rFonts w:ascii="細明體" w:eastAsia="細明體" w:hAnsi="細明體" w:hint="eastAsia"/>
          <w:color w:val="000000"/>
          <w:lang w:eastAsia="zh-TW"/>
        </w:rPr>
        <w:t>01.Method2：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</w:tr>
    </w:tbl>
    <w:p w:rsidR="0002371D" w:rsidRPr="00A237FA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失敗處理：</w:t>
      </w:r>
    </w:p>
    <w:p w:rsidR="0002371D" w:rsidRPr="00A237FA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回覆訊息：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color w:val="000000"/>
          <w:lang w:eastAsia="zh-TW"/>
        </w:rPr>
        <w:t>“</w:t>
      </w:r>
      <w:r w:rsidRPr="00A237FA">
        <w:rPr>
          <w:rFonts w:hint="eastAsia"/>
          <w:color w:val="000000"/>
          <w:lang w:eastAsia="zh-TW"/>
        </w:rPr>
        <w:t>刪除理賠預付金主特約檔失敗</w:t>
      </w:r>
      <w:r w:rsidRPr="00A237FA">
        <w:rPr>
          <w:color w:val="000000"/>
          <w:lang w:eastAsia="zh-TW"/>
        </w:rPr>
        <w:t>”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。</w:t>
      </w:r>
    </w:p>
    <w:p w:rsidR="0002371D" w:rsidRPr="00A237FA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RETURN</w:t>
      </w:r>
    </w:p>
    <w:p w:rsidR="0002371D" w:rsidRPr="00A237FA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 xml:space="preserve">DELETE  </w:t>
      </w:r>
      <w:r w:rsidRPr="00A237FA">
        <w:rPr>
          <w:rFonts w:hint="eastAsia"/>
          <w:color w:val="000000"/>
          <w:lang w:eastAsia="zh-TW"/>
        </w:rPr>
        <w:t>受理編號</w:t>
      </w:r>
    </w:p>
    <w:p w:rsidR="0002371D" w:rsidRPr="00A237FA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CALL  AA</w:t>
      </w:r>
      <w:r w:rsidRPr="00A237FA">
        <w:rPr>
          <w:color w:val="000000"/>
          <w:lang w:eastAsia="zh-TW"/>
        </w:rPr>
        <w:t>_</w:t>
      </w:r>
      <w:r w:rsidRPr="00A237FA">
        <w:rPr>
          <w:rFonts w:hint="eastAsia"/>
          <w:color w:val="000000"/>
          <w:lang w:eastAsia="zh-TW"/>
        </w:rPr>
        <w:t>B</w:t>
      </w:r>
      <w:r w:rsidRPr="00A237FA">
        <w:rPr>
          <w:color w:val="000000"/>
          <w:lang w:eastAsia="zh-TW"/>
        </w:rPr>
        <w:t>2Z009.</w:t>
      </w:r>
      <w:r w:rsidRPr="00A237FA">
        <w:rPr>
          <w:rFonts w:hint="eastAsia"/>
          <w:color w:val="000000"/>
          <w:lang w:eastAsia="zh-TW"/>
        </w:rPr>
        <w:t>M</w:t>
      </w:r>
      <w:r w:rsidRPr="00A237FA">
        <w:rPr>
          <w:color w:val="000000"/>
          <w:lang w:eastAsia="zh-TW"/>
        </w:rPr>
        <w:t>ethod5</w:t>
      </w:r>
      <w:r w:rsidRPr="00A237FA">
        <w:rPr>
          <w:rFonts w:hint="eastAsia"/>
          <w:color w:val="000000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</w:tr>
    </w:tbl>
    <w:p w:rsidR="0002371D" w:rsidRPr="00A237FA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失敗處理：</w:t>
      </w:r>
    </w:p>
    <w:p w:rsidR="0002371D" w:rsidRPr="00A237FA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回覆訊息：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color w:val="000000"/>
          <w:lang w:eastAsia="zh-TW"/>
        </w:rPr>
        <w:t>“</w:t>
      </w:r>
      <w:r w:rsidRPr="00A237FA">
        <w:rPr>
          <w:rFonts w:hint="eastAsia"/>
          <w:color w:val="000000"/>
          <w:lang w:eastAsia="zh-TW"/>
        </w:rPr>
        <w:t>刪除理賠預付金主特約檔失敗</w:t>
      </w:r>
      <w:r w:rsidRPr="00A237FA">
        <w:rPr>
          <w:color w:val="000000"/>
          <w:lang w:eastAsia="zh-TW"/>
        </w:rPr>
        <w:t>”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。</w:t>
      </w:r>
    </w:p>
    <w:p w:rsidR="0002371D" w:rsidRPr="00A237FA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RETURN</w:t>
      </w:r>
    </w:p>
    <w:p w:rsidR="0002371D" w:rsidRPr="00BA7C62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strike/>
          <w:color w:val="984806"/>
          <w:lang w:eastAsia="zh-TW"/>
        </w:rPr>
      </w:pPr>
      <w:r w:rsidRPr="00BA7C62">
        <w:rPr>
          <w:rFonts w:hint="eastAsia"/>
          <w:strike/>
          <w:color w:val="984806"/>
          <w:lang w:eastAsia="zh-TW"/>
        </w:rPr>
        <w:t>刪除</w:t>
      </w:r>
      <w:r w:rsidRPr="00BA7C62">
        <w:rPr>
          <w:rFonts w:hint="eastAsia"/>
          <w:strike/>
          <w:color w:val="984806"/>
          <w:lang w:eastAsia="zh-TW"/>
        </w:rPr>
        <w:t>BPM</w:t>
      </w:r>
    </w:p>
    <w:p w:rsidR="0002371D" w:rsidRPr="00BA7C62" w:rsidRDefault="0002371D">
      <w:pPr>
        <w:pStyle w:val="Tabletext"/>
        <w:keepLines w:val="0"/>
        <w:spacing w:after="0" w:line="240" w:lineRule="auto"/>
        <w:ind w:left="851"/>
        <w:rPr>
          <w:rFonts w:hint="eastAsia"/>
          <w:strike/>
          <w:color w:val="984806"/>
          <w:lang w:eastAsia="zh-TW"/>
        </w:rPr>
      </w:pPr>
      <w:r w:rsidRPr="00BA7C62">
        <w:rPr>
          <w:rFonts w:hint="eastAsia"/>
          <w:strike/>
          <w:color w:val="984806"/>
          <w:lang w:eastAsia="zh-TW"/>
        </w:rPr>
        <w:t xml:space="preserve">5.4.1  </w:t>
      </w:r>
      <w:r w:rsidRPr="00BA7C62">
        <w:rPr>
          <w:rFonts w:hint="eastAsia"/>
          <w:strike/>
          <w:color w:val="984806"/>
          <w:lang w:eastAsia="zh-TW"/>
        </w:rPr>
        <w:t>參數：</w:t>
      </w:r>
    </w:p>
    <w:p w:rsidR="0002371D" w:rsidRPr="00BA7C62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984806"/>
          <w:lang w:eastAsia="zh-TW"/>
        </w:rPr>
      </w:pPr>
      <w:r w:rsidRPr="00BA7C62">
        <w:rPr>
          <w:rFonts w:hint="eastAsia"/>
          <w:strike/>
          <w:color w:val="984806"/>
          <w:lang w:eastAsia="zh-TW"/>
        </w:rPr>
        <w:t>APLY_NO</w:t>
      </w:r>
      <w:r w:rsidRPr="00BA7C62">
        <w:rPr>
          <w:rFonts w:hint="eastAsia"/>
          <w:strike/>
          <w:color w:val="984806"/>
          <w:lang w:eastAsia="zh-TW"/>
        </w:rPr>
        <w:t>：</w:t>
      </w:r>
      <w:r w:rsidRPr="00BA7C62">
        <w:rPr>
          <w:rFonts w:ascii="新細明體" w:hAnsi="新細明體" w:cs="Arial Unicode MS" w:hint="eastAsia"/>
          <w:strike/>
          <w:color w:val="984806"/>
          <w:lang w:eastAsia="zh-TW"/>
        </w:rPr>
        <w:t>畫面‧受理編號</w:t>
      </w:r>
    </w:p>
    <w:p w:rsidR="0002371D" w:rsidRPr="00BA7C62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984806"/>
          <w:lang w:eastAsia="zh-TW"/>
        </w:rPr>
      </w:pPr>
      <w:r w:rsidRPr="00BA7C62">
        <w:rPr>
          <w:rFonts w:hint="eastAsia"/>
          <w:strike/>
          <w:color w:val="984806"/>
          <w:lang w:eastAsia="zh-TW"/>
        </w:rPr>
        <w:t>caseApprove</w:t>
      </w:r>
      <w:r w:rsidRPr="00BA7C62">
        <w:rPr>
          <w:rFonts w:hint="eastAsia"/>
          <w:strike/>
          <w:color w:val="984806"/>
          <w:lang w:eastAsia="zh-TW"/>
        </w:rPr>
        <w:t>：</w:t>
      </w:r>
      <w:r w:rsidRPr="00BA7C62">
        <w:rPr>
          <w:rFonts w:ascii="新細明體" w:hAnsi="新細明體" w:cs="Arial Unicode MS" w:hint="eastAsia"/>
          <w:strike/>
          <w:color w:val="984806"/>
          <w:lang w:eastAsia="zh-TW"/>
        </w:rPr>
        <w:t>false</w:t>
      </w:r>
    </w:p>
    <w:p w:rsidR="0002371D" w:rsidRPr="00BA7C62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984806"/>
          <w:lang w:eastAsia="zh-TW"/>
        </w:rPr>
      </w:pPr>
      <w:r w:rsidRPr="00BA7C62">
        <w:rPr>
          <w:strike/>
          <w:color w:val="984806"/>
          <w:lang w:eastAsia="zh-TW"/>
        </w:rPr>
        <w:t>stepElement.doDispatch()</w:t>
      </w:r>
    </w:p>
    <w:p w:rsidR="0002371D" w:rsidRPr="00A237FA" w:rsidRDefault="0002371D">
      <w:pPr>
        <w:pStyle w:val="Tabletext"/>
        <w:keepLines w:val="0"/>
        <w:spacing w:after="0" w:line="240" w:lineRule="auto"/>
        <w:ind w:left="992"/>
        <w:rPr>
          <w:rFonts w:hint="eastAsia"/>
          <w:color w:val="000000"/>
          <w:lang w:eastAsia="zh-TW"/>
        </w:rPr>
      </w:pPr>
    </w:p>
    <w:p w:rsidR="0002371D" w:rsidRPr="00A237FA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刪除結果</w:t>
      </w:r>
    </w:p>
    <w:p w:rsidR="0002371D" w:rsidRPr="00A237FA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成功</w:t>
      </w:r>
      <w:r w:rsidRPr="00A237FA">
        <w:rPr>
          <w:color w:val="000000"/>
          <w:lang w:eastAsia="zh-TW"/>
        </w:rPr>
        <w:sym w:font="Wingdings" w:char="F0E8"/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顯示訊息：</w:t>
      </w:r>
      <w:r w:rsidRPr="00A237FA">
        <w:rPr>
          <w:color w:val="000000"/>
          <w:lang w:eastAsia="zh-TW"/>
        </w:rPr>
        <w:t>”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刪除成功</w:t>
      </w:r>
      <w:r w:rsidRPr="00A237FA">
        <w:rPr>
          <w:color w:val="000000"/>
          <w:lang w:eastAsia="zh-TW"/>
        </w:rPr>
        <w:t>”</w:t>
      </w:r>
    </w:p>
    <w:p w:rsidR="0002371D" w:rsidRPr="00A237FA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失敗</w:t>
      </w:r>
      <w:r w:rsidRPr="00A237FA">
        <w:rPr>
          <w:color w:val="000000"/>
          <w:lang w:eastAsia="zh-TW"/>
        </w:rPr>
        <w:sym w:font="Wingdings" w:char="F0E8"/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顯示各種失敗情況的回覆訊息</w:t>
      </w:r>
    </w:p>
    <w:p w:rsidR="0002371D" w:rsidRPr="00A237FA" w:rsidRDefault="0002371D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A237FA">
        <w:rPr>
          <w:rFonts w:hint="eastAsia"/>
          <w:b/>
          <w:bCs/>
          <w:color w:val="000000"/>
          <w:lang w:eastAsia="zh-TW"/>
        </w:rPr>
        <w:t>新增</w:t>
      </w:r>
      <w:r w:rsidRPr="00A237FA">
        <w:rPr>
          <w:rFonts w:hint="eastAsia"/>
          <w:b/>
          <w:bCs/>
          <w:color w:val="000000"/>
          <w:lang w:eastAsia="zh-TW"/>
        </w:rPr>
        <w:t>_</w:t>
      </w:r>
      <w:r w:rsidRPr="00A237FA">
        <w:rPr>
          <w:rFonts w:hint="eastAsia"/>
          <w:b/>
          <w:bCs/>
          <w:color w:val="000000"/>
          <w:lang w:eastAsia="zh-TW"/>
        </w:rPr>
        <w:t>預付保單資料</w:t>
      </w:r>
    </w:p>
    <w:p w:rsidR="00DB1043" w:rsidRDefault="007E5850" w:rsidP="00CA00E9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color w:val="4F6228"/>
          <w:lang w:eastAsia="zh-TW"/>
        </w:rPr>
      </w:pPr>
      <w:r w:rsidRPr="003D5E66">
        <w:rPr>
          <w:rFonts w:hint="eastAsia"/>
          <w:color w:val="4F6228"/>
          <w:lang w:eastAsia="zh-TW"/>
        </w:rPr>
        <w:t>按新增後出現提示訊息：如有多張保單須申請預付金，請以新增鍵新增資料</w:t>
      </w:r>
      <w:r w:rsidR="003D5E66" w:rsidRPr="003D5E66">
        <w:rPr>
          <w:rFonts w:hint="eastAsia"/>
          <w:color w:val="4F6228"/>
          <w:lang w:eastAsia="zh-TW"/>
        </w:rPr>
        <w:t>。</w:t>
      </w:r>
    </w:p>
    <w:p w:rsidR="00FA057A" w:rsidRPr="00BA00AF" w:rsidRDefault="00FA057A" w:rsidP="00FA057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 w:rsidRPr="00BA00AF">
        <w:rPr>
          <w:rFonts w:hint="eastAsia"/>
          <w:color w:val="4F6228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6"/>
        <w:gridCol w:w="6076"/>
        <w:gridCol w:w="3288"/>
      </w:tblGrid>
      <w:tr w:rsidR="00FA057A" w:rsidRPr="00BA00AF" w:rsidTr="007513D0">
        <w:tc>
          <w:tcPr>
            <w:tcW w:w="720" w:type="dxa"/>
          </w:tcPr>
          <w:p w:rsidR="00FA057A" w:rsidRPr="00BA00AF" w:rsidRDefault="00FA057A" w:rsidP="007513D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4F6228"/>
                <w:lang w:eastAsia="zh-TW"/>
              </w:rPr>
            </w:pPr>
            <w:r w:rsidRPr="00BA00AF">
              <w:rPr>
                <w:rFonts w:hint="eastAsia"/>
                <w:b/>
                <w:color w:val="4F6228"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FA057A" w:rsidRPr="00BA00AF" w:rsidRDefault="00FA057A" w:rsidP="007513D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4F6228"/>
                <w:lang w:eastAsia="zh-TW"/>
              </w:rPr>
            </w:pPr>
            <w:r w:rsidRPr="00BA00AF">
              <w:rPr>
                <w:rFonts w:hint="eastAsia"/>
                <w:b/>
                <w:color w:val="4F6228"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FA057A" w:rsidRPr="00BA00AF" w:rsidRDefault="00FA057A" w:rsidP="007513D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4F6228"/>
                <w:lang w:eastAsia="zh-TW"/>
              </w:rPr>
            </w:pPr>
            <w:r w:rsidRPr="00BA00AF">
              <w:rPr>
                <w:rFonts w:hint="eastAsia"/>
                <w:b/>
                <w:color w:val="4F6228"/>
                <w:lang w:eastAsia="zh-TW"/>
              </w:rPr>
              <w:t>不符合時的錯誤訊息</w:t>
            </w:r>
          </w:p>
        </w:tc>
      </w:tr>
      <w:tr w:rsidR="00FA057A" w:rsidRPr="00BA00AF" w:rsidTr="007513D0">
        <w:tc>
          <w:tcPr>
            <w:tcW w:w="720" w:type="dxa"/>
          </w:tcPr>
          <w:p w:rsidR="00FA057A" w:rsidRPr="00BA00AF" w:rsidRDefault="00307063" w:rsidP="0030706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4F6228"/>
                <w:lang w:eastAsia="zh-TW"/>
              </w:rPr>
            </w:pPr>
            <w:r w:rsidRPr="00BA00AF">
              <w:rPr>
                <w:rFonts w:hint="eastAsia"/>
                <w:color w:val="4F6228"/>
                <w:lang w:eastAsia="zh-TW"/>
              </w:rPr>
              <w:t>1</w:t>
            </w:r>
          </w:p>
        </w:tc>
        <w:tc>
          <w:tcPr>
            <w:tcW w:w="6120" w:type="dxa"/>
          </w:tcPr>
          <w:p w:rsidR="00FA057A" w:rsidRPr="00BA00AF" w:rsidRDefault="00FA057A" w:rsidP="007513D0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 w:rsidRPr="00BA00AF">
              <w:rPr>
                <w:rFonts w:hint="eastAsia"/>
                <w:color w:val="4F6228"/>
                <w:lang w:eastAsia="zh-TW"/>
              </w:rPr>
              <w:t>事故者</w:t>
            </w:r>
            <w:r w:rsidRPr="00BA00AF">
              <w:rPr>
                <w:rFonts w:hint="eastAsia"/>
                <w:color w:val="4F6228"/>
                <w:lang w:eastAsia="zh-TW"/>
              </w:rPr>
              <w:t>ID</w:t>
            </w:r>
            <w:r w:rsidRPr="00BA00AF">
              <w:rPr>
                <w:rFonts w:hint="eastAsia"/>
                <w:color w:val="4F6228"/>
                <w:lang w:eastAsia="zh-TW"/>
              </w:rPr>
              <w:t>需有值且長度為</w:t>
            </w:r>
            <w:r w:rsidRPr="00BA00AF">
              <w:rPr>
                <w:rFonts w:hint="eastAsia"/>
                <w:color w:val="4F6228"/>
                <w:lang w:eastAsia="zh-TW"/>
              </w:rPr>
              <w:t>10</w:t>
            </w:r>
            <w:r w:rsidRPr="00BA00AF">
              <w:rPr>
                <w:rFonts w:hint="eastAsia"/>
                <w:color w:val="4F6228"/>
                <w:lang w:eastAsia="zh-TW"/>
              </w:rPr>
              <w:t>碼</w:t>
            </w:r>
          </w:p>
        </w:tc>
        <w:tc>
          <w:tcPr>
            <w:tcW w:w="3320" w:type="dxa"/>
          </w:tcPr>
          <w:p w:rsidR="00FA057A" w:rsidRPr="00BA00AF" w:rsidRDefault="00FA057A" w:rsidP="007513D0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 w:rsidRPr="00BA00AF">
              <w:rPr>
                <w:rFonts w:hint="eastAsia"/>
                <w:color w:val="4F6228"/>
                <w:lang w:eastAsia="zh-TW"/>
              </w:rPr>
              <w:t>請輸入正確事故者</w:t>
            </w:r>
            <w:r w:rsidRPr="00BA00AF">
              <w:rPr>
                <w:rFonts w:hint="eastAsia"/>
                <w:color w:val="4F6228"/>
                <w:lang w:eastAsia="zh-TW"/>
              </w:rPr>
              <w:t>ID</w:t>
            </w:r>
          </w:p>
        </w:tc>
      </w:tr>
      <w:tr w:rsidR="00FA057A" w:rsidRPr="00BA00AF" w:rsidTr="007513D0">
        <w:tc>
          <w:tcPr>
            <w:tcW w:w="720" w:type="dxa"/>
          </w:tcPr>
          <w:p w:rsidR="00FA057A" w:rsidRPr="00BA00AF" w:rsidRDefault="00307063" w:rsidP="0030706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4F6228"/>
                <w:lang w:eastAsia="zh-TW"/>
              </w:rPr>
            </w:pPr>
            <w:r w:rsidRPr="00BA00AF">
              <w:rPr>
                <w:rFonts w:hint="eastAsia"/>
                <w:color w:val="4F6228"/>
                <w:lang w:eastAsia="zh-TW"/>
              </w:rPr>
              <w:t>2</w:t>
            </w:r>
          </w:p>
        </w:tc>
        <w:tc>
          <w:tcPr>
            <w:tcW w:w="6120" w:type="dxa"/>
          </w:tcPr>
          <w:p w:rsidR="00FA057A" w:rsidRPr="00BA00AF" w:rsidRDefault="00FA057A" w:rsidP="007513D0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 w:rsidRPr="00BA00AF">
              <w:rPr>
                <w:rFonts w:hint="eastAsia"/>
                <w:color w:val="4F6228"/>
                <w:lang w:eastAsia="zh-TW"/>
              </w:rPr>
              <w:t>預付天數需有值</w:t>
            </w:r>
          </w:p>
        </w:tc>
        <w:tc>
          <w:tcPr>
            <w:tcW w:w="3320" w:type="dxa"/>
          </w:tcPr>
          <w:p w:rsidR="00FA057A" w:rsidRPr="00BA00AF" w:rsidRDefault="00FA057A" w:rsidP="007513D0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 w:rsidRPr="00BA00AF">
              <w:rPr>
                <w:rFonts w:hint="eastAsia"/>
                <w:color w:val="4F6228"/>
                <w:lang w:eastAsia="zh-TW"/>
              </w:rPr>
              <w:t>請輸入預付天數</w:t>
            </w:r>
          </w:p>
        </w:tc>
      </w:tr>
      <w:tr w:rsidR="00FA057A" w:rsidRPr="00BA00AF" w:rsidTr="007513D0">
        <w:tc>
          <w:tcPr>
            <w:tcW w:w="720" w:type="dxa"/>
          </w:tcPr>
          <w:p w:rsidR="00FA057A" w:rsidRPr="00BA00AF" w:rsidRDefault="00307063" w:rsidP="0030706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4F6228"/>
                <w:lang w:eastAsia="zh-TW"/>
              </w:rPr>
            </w:pPr>
            <w:r w:rsidRPr="00BA00AF">
              <w:rPr>
                <w:rFonts w:hint="eastAsia"/>
                <w:color w:val="4F6228"/>
                <w:lang w:eastAsia="zh-TW"/>
              </w:rPr>
              <w:t>3</w:t>
            </w:r>
          </w:p>
        </w:tc>
        <w:tc>
          <w:tcPr>
            <w:tcW w:w="6120" w:type="dxa"/>
          </w:tcPr>
          <w:p w:rsidR="00FA057A" w:rsidRPr="00BA00AF" w:rsidRDefault="00FA057A" w:rsidP="007513D0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 w:rsidRPr="00BA00AF">
              <w:rPr>
                <w:rFonts w:hint="eastAsia"/>
                <w:color w:val="4F6228"/>
                <w:lang w:eastAsia="zh-TW"/>
              </w:rPr>
              <w:t>預付天數</w:t>
            </w:r>
            <w:r w:rsidRPr="00BA00AF">
              <w:rPr>
                <w:rFonts w:hint="eastAsia"/>
                <w:color w:val="4F6228"/>
                <w:lang w:eastAsia="zh-TW"/>
              </w:rPr>
              <w:t>rang1~7</w:t>
            </w:r>
          </w:p>
        </w:tc>
        <w:tc>
          <w:tcPr>
            <w:tcW w:w="3320" w:type="dxa"/>
          </w:tcPr>
          <w:p w:rsidR="00FA057A" w:rsidRPr="00BA00AF" w:rsidRDefault="00FA057A" w:rsidP="007513D0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 w:rsidRPr="00BA00AF">
              <w:rPr>
                <w:rFonts w:hint="eastAsia"/>
                <w:color w:val="4F6228"/>
                <w:lang w:eastAsia="zh-TW"/>
              </w:rPr>
              <w:t>超出可預付天數</w:t>
            </w:r>
          </w:p>
        </w:tc>
      </w:tr>
      <w:tr w:rsidR="00234244" w:rsidRPr="00BA00AF" w:rsidTr="007513D0">
        <w:tc>
          <w:tcPr>
            <w:tcW w:w="720" w:type="dxa"/>
          </w:tcPr>
          <w:p w:rsidR="00234244" w:rsidRPr="00BA00AF" w:rsidRDefault="00234244" w:rsidP="0030706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4</w:t>
            </w:r>
          </w:p>
        </w:tc>
        <w:tc>
          <w:tcPr>
            <w:tcW w:w="6120" w:type="dxa"/>
          </w:tcPr>
          <w:p w:rsidR="00AA422C" w:rsidRPr="00AA422C" w:rsidRDefault="00AA422C" w:rsidP="00AA422C">
            <w:pPr>
              <w:pStyle w:val="Tabletext"/>
              <w:rPr>
                <w:color w:val="4F6228"/>
                <w:lang w:eastAsia="zh-TW"/>
              </w:rPr>
            </w:pPr>
            <w:r w:rsidRPr="00AA422C">
              <w:rPr>
                <w:color w:val="4F6228"/>
                <w:lang w:eastAsia="zh-TW"/>
              </w:rPr>
              <w:t xml:space="preserve">READ </w:t>
            </w:r>
            <w:r w:rsidRPr="00AA422C">
              <w:rPr>
                <w:color w:val="4F6228"/>
                <w:lang w:eastAsia="zh-TW"/>
              </w:rPr>
              <w:t>壽險主約投保記錄</w:t>
            </w:r>
            <w:r w:rsidRPr="00AA422C">
              <w:rPr>
                <w:color w:val="4F6228"/>
                <w:lang w:eastAsia="zh-TW"/>
              </w:rPr>
              <w:t>(DTAB0001)</w:t>
            </w:r>
          </w:p>
          <w:p w:rsidR="00AA422C" w:rsidRPr="00175514" w:rsidRDefault="00AA422C" w:rsidP="00AA422C">
            <w:pPr>
              <w:pStyle w:val="Tabletext"/>
              <w:rPr>
                <w:color w:val="4F6228"/>
                <w:lang w:eastAsia="zh-TW"/>
              </w:rPr>
            </w:pPr>
            <w:r w:rsidRPr="00175514">
              <w:rPr>
                <w:color w:val="4F6228"/>
                <w:lang w:eastAsia="zh-TW"/>
              </w:rPr>
              <w:t xml:space="preserve">INNER JOIN </w:t>
            </w:r>
            <w:r w:rsidRPr="00175514">
              <w:rPr>
                <w:color w:val="4F6228"/>
                <w:lang w:eastAsia="zh-TW"/>
              </w:rPr>
              <w:t>特殊記錄檔</w:t>
            </w:r>
            <w:r w:rsidRPr="00175514">
              <w:rPr>
                <w:color w:val="4F6228"/>
                <w:lang w:eastAsia="zh-TW"/>
              </w:rPr>
              <w:t>(DTAB0009)</w:t>
            </w:r>
          </w:p>
          <w:p w:rsidR="00AA422C" w:rsidRPr="00175514" w:rsidRDefault="00AA422C" w:rsidP="00AA422C">
            <w:pPr>
              <w:pStyle w:val="Tabletext"/>
              <w:rPr>
                <w:color w:val="4F6228"/>
                <w:lang w:eastAsia="zh-TW"/>
              </w:rPr>
            </w:pPr>
            <w:r w:rsidRPr="00175514">
              <w:rPr>
                <w:color w:val="4F6228"/>
                <w:lang w:eastAsia="zh-TW"/>
              </w:rPr>
              <w:t>ON AB0001.POLICY_NO = AB0009.POLICY_NO</w:t>
            </w:r>
          </w:p>
          <w:p w:rsidR="00AA422C" w:rsidRPr="002D7252" w:rsidRDefault="00AA422C" w:rsidP="00AA422C">
            <w:pPr>
              <w:pStyle w:val="Tabletext"/>
              <w:rPr>
                <w:color w:val="4F6228"/>
                <w:lang w:eastAsia="zh-TW"/>
              </w:rPr>
            </w:pPr>
            <w:r w:rsidRPr="00175514">
              <w:rPr>
                <w:color w:val="4F6228"/>
                <w:lang w:eastAsia="zh-TW"/>
              </w:rPr>
              <w:t>WHERE AB0001.INSD_ID(</w:t>
            </w:r>
            <w:r w:rsidRPr="00175514">
              <w:rPr>
                <w:color w:val="4F6228"/>
                <w:lang w:eastAsia="zh-TW"/>
              </w:rPr>
              <w:t>被保人</w:t>
            </w:r>
            <w:r w:rsidRPr="00175514">
              <w:rPr>
                <w:color w:val="4F6228"/>
                <w:lang w:eastAsia="zh-TW"/>
              </w:rPr>
              <w:t xml:space="preserve">ID) = </w:t>
            </w:r>
            <w:r w:rsidRPr="00175514">
              <w:rPr>
                <w:color w:val="4F6228"/>
                <w:lang w:eastAsia="zh-TW"/>
              </w:rPr>
              <w:t>事故者</w:t>
            </w:r>
            <w:r w:rsidRPr="002D7252">
              <w:rPr>
                <w:color w:val="4F6228"/>
                <w:lang w:eastAsia="zh-TW"/>
              </w:rPr>
              <w:t>ID</w:t>
            </w:r>
          </w:p>
          <w:p w:rsidR="00AA422C" w:rsidRPr="00FF4C88" w:rsidRDefault="00AA422C" w:rsidP="00AA422C">
            <w:pPr>
              <w:pStyle w:val="Tabletext"/>
              <w:rPr>
                <w:color w:val="4F6228"/>
                <w:lang w:eastAsia="zh-TW"/>
              </w:rPr>
            </w:pPr>
            <w:r w:rsidRPr="002D7252">
              <w:rPr>
                <w:color w:val="4F6228"/>
                <w:lang w:eastAsia="zh-TW"/>
              </w:rPr>
              <w:t xml:space="preserve">AND AB0001.POLICY_NO = </w:t>
            </w:r>
            <w:r w:rsidRPr="002D7252">
              <w:rPr>
                <w:color w:val="4F6228"/>
                <w:lang w:eastAsia="zh-TW"/>
              </w:rPr>
              <w:t>保單號碼</w:t>
            </w:r>
          </w:p>
          <w:p w:rsidR="00234244" w:rsidRPr="00BA00AF" w:rsidRDefault="00AA422C" w:rsidP="00AA422C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 w:rsidRPr="008C5854">
              <w:rPr>
                <w:color w:val="4F6228"/>
                <w:lang w:eastAsia="zh-TW"/>
              </w:rPr>
              <w:t>AND AB0009.SPC_KIND(</w:t>
            </w:r>
            <w:r w:rsidRPr="008C5854">
              <w:rPr>
                <w:color w:val="4F6228"/>
                <w:lang w:eastAsia="zh-TW"/>
              </w:rPr>
              <w:t>特殊記錄種類</w:t>
            </w:r>
            <w:r w:rsidRPr="008C5854">
              <w:rPr>
                <w:color w:val="4F6228"/>
                <w:lang w:eastAsia="zh-TW"/>
              </w:rPr>
              <w:t>) ‘E98’</w:t>
            </w:r>
          </w:p>
        </w:tc>
        <w:tc>
          <w:tcPr>
            <w:tcW w:w="3320" w:type="dxa"/>
          </w:tcPr>
          <w:p w:rsidR="00234244" w:rsidRPr="00BA00AF" w:rsidRDefault="00AA422C" w:rsidP="007513D0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此張保單不得申請預付金</w:t>
            </w:r>
          </w:p>
        </w:tc>
      </w:tr>
    </w:tbl>
    <w:p w:rsidR="00FA057A" w:rsidRDefault="00FA057A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color w:val="4F6228"/>
          <w:lang w:eastAsia="zh-TW"/>
        </w:rPr>
      </w:pPr>
    </w:p>
    <w:p w:rsidR="0050671F" w:rsidRPr="005242EC" w:rsidRDefault="0050671F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將原</w:t>
      </w:r>
      <w:r w:rsidRPr="0050671F">
        <w:rPr>
          <w:rFonts w:hint="eastAsia"/>
          <w:color w:val="4F6228"/>
          <w:lang w:eastAsia="zh-TW"/>
        </w:rPr>
        <w:t xml:space="preserve">CALL  AAI0_0101  BY </w:t>
      </w:r>
      <w:r w:rsidRPr="0050671F">
        <w:rPr>
          <w:rFonts w:hint="eastAsia"/>
          <w:color w:val="4F6228"/>
          <w:lang w:eastAsia="zh-TW"/>
        </w:rPr>
        <w:t>事故者</w:t>
      </w:r>
      <w:r w:rsidRPr="0050671F">
        <w:rPr>
          <w:rFonts w:hint="eastAsia"/>
          <w:color w:val="4F6228"/>
          <w:lang w:eastAsia="zh-TW"/>
        </w:rPr>
        <w:t>ID</w:t>
      </w:r>
      <w:r w:rsidR="00A2655D">
        <w:rPr>
          <w:rFonts w:hint="eastAsia"/>
          <w:color w:val="4F6228"/>
          <w:lang w:eastAsia="zh-TW"/>
        </w:rPr>
        <w:t>整合到同一頁面</w:t>
      </w:r>
    </w:p>
    <w:p w:rsidR="005242EC" w:rsidRPr="0050671F" w:rsidRDefault="005242EC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事故者</w:t>
      </w:r>
      <w:r>
        <w:rPr>
          <w:rFonts w:hint="eastAsia"/>
          <w:color w:val="4F6228"/>
          <w:lang w:eastAsia="zh-TW"/>
        </w:rPr>
        <w:t xml:space="preserve">ID = </w:t>
      </w:r>
      <w:r>
        <w:rPr>
          <w:rFonts w:hint="eastAsia"/>
          <w:color w:val="4F6228"/>
          <w:lang w:eastAsia="zh-TW"/>
        </w:rPr>
        <w:t>事故人基本資料之事故者</w:t>
      </w:r>
      <w:r>
        <w:rPr>
          <w:rFonts w:hint="eastAsia"/>
          <w:color w:val="4F6228"/>
          <w:lang w:eastAsia="zh-TW"/>
        </w:rPr>
        <w:t>ID</w:t>
      </w:r>
      <w:r>
        <w:rPr>
          <w:rFonts w:hint="eastAsia"/>
          <w:color w:val="4F6228"/>
          <w:lang w:eastAsia="zh-TW"/>
        </w:rPr>
        <w:t>，不可修改</w:t>
      </w:r>
    </w:p>
    <w:p w:rsidR="00B444DE" w:rsidRPr="00153C0C" w:rsidRDefault="005E7BCD" w:rsidP="00CA00E9">
      <w:pPr>
        <w:pStyle w:val="Tabletext"/>
        <w:keepLines w:val="0"/>
        <w:numPr>
          <w:ilvl w:val="0"/>
          <w:numId w:val="2"/>
        </w:numPr>
        <w:spacing w:after="0"/>
        <w:rPr>
          <w:rFonts w:hint="eastAsia"/>
          <w:color w:val="4F6228"/>
          <w:lang w:eastAsia="zh-TW"/>
        </w:rPr>
      </w:pPr>
      <w:r w:rsidRPr="005E7BCD">
        <w:rPr>
          <w:rFonts w:hint="eastAsia"/>
          <w:b/>
          <w:color w:val="4F6228"/>
          <w:lang w:eastAsia="zh-TW"/>
        </w:rPr>
        <w:t>查詢</w:t>
      </w:r>
      <w:r w:rsidR="00EC2675">
        <w:rPr>
          <w:rFonts w:hint="eastAsia"/>
          <w:b/>
          <w:color w:val="4F6228"/>
          <w:lang w:eastAsia="zh-TW"/>
        </w:rPr>
        <w:t>_</w:t>
      </w:r>
      <w:r w:rsidR="00746C6F">
        <w:rPr>
          <w:rFonts w:hint="eastAsia"/>
          <w:b/>
          <w:color w:val="4F6228"/>
          <w:lang w:eastAsia="zh-TW"/>
        </w:rPr>
        <w:t>預付保單資料</w:t>
      </w:r>
      <w:r w:rsidRPr="005E7BCD">
        <w:rPr>
          <w:rFonts w:hint="eastAsia"/>
          <w:b/>
          <w:color w:val="4F6228"/>
          <w:lang w:eastAsia="zh-TW"/>
        </w:rPr>
        <w:t>：</w:t>
      </w:r>
      <w:r w:rsidR="00CA00E9" w:rsidRPr="00153C0C">
        <w:rPr>
          <w:rFonts w:hint="eastAsia"/>
          <w:color w:val="4F6228"/>
          <w:lang w:eastAsia="zh-TW"/>
        </w:rPr>
        <w:t xml:space="preserve"> </w:t>
      </w:r>
    </w:p>
    <w:p w:rsidR="00EE7190" w:rsidRDefault="00EE7190" w:rsidP="00EC2675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color w:val="4F6228"/>
          <w:lang w:eastAsia="zh-TW"/>
        </w:rPr>
      </w:pPr>
      <w:r w:rsidRPr="00EE7190">
        <w:rPr>
          <w:rFonts w:hint="eastAsia"/>
          <w:color w:val="4F6228"/>
          <w:lang w:eastAsia="zh-TW"/>
        </w:rPr>
        <w:t xml:space="preserve">CALL </w:t>
      </w:r>
      <w:r w:rsidRPr="00EE7190">
        <w:rPr>
          <w:color w:val="4F6228"/>
          <w:lang w:eastAsia="zh-TW"/>
        </w:rPr>
        <w:t>AA_I0Z002</w:t>
      </w:r>
      <w:r w:rsidRPr="00EE7190">
        <w:rPr>
          <w:rFonts w:hint="eastAsia"/>
          <w:color w:val="4F6228"/>
          <w:lang w:eastAsia="zh-TW"/>
        </w:rPr>
        <w:t>.</w:t>
      </w:r>
      <w:r w:rsidRPr="00EE7190">
        <w:rPr>
          <w:color w:val="4F6228"/>
          <w:lang w:eastAsia="zh-TW"/>
        </w:rPr>
        <w:t>doMethod1</w:t>
      </w:r>
      <w:r w:rsidRPr="00EE7190">
        <w:rPr>
          <w:rFonts w:hint="eastAsia"/>
          <w:color w:val="4F6228"/>
          <w:lang w:eastAsia="zh-TW"/>
        </w:rPr>
        <w:t>()</w:t>
      </w:r>
    </w:p>
    <w:p w:rsidR="00EE7190" w:rsidRDefault="00EE7190" w:rsidP="00EC2675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傳入參數：</w:t>
      </w:r>
    </w:p>
    <w:tbl>
      <w:tblPr>
        <w:tblW w:w="5940" w:type="dxa"/>
        <w:tblInd w:w="1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61C53" w:rsidRPr="00A237FA" w:rsidTr="00EC267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1C53" w:rsidRPr="000423CC" w:rsidRDefault="00161C53" w:rsidP="00B574E6">
            <w:pPr>
              <w:jc w:val="center"/>
              <w:rPr>
                <w:rFonts w:ascii="細明體" w:eastAsia="細明體" w:hAnsi="細明體" w:cs="Arial Unicode MS"/>
                <w:b/>
                <w:bCs/>
                <w:color w:val="4F6228"/>
                <w:sz w:val="20"/>
              </w:rPr>
            </w:pPr>
            <w:r w:rsidRPr="000423CC">
              <w:rPr>
                <w:rFonts w:ascii="細明體" w:eastAsia="細明體" w:hAnsi="細明體" w:cs="Arial Unicode MS" w:hint="eastAsia"/>
                <w:b/>
                <w:bCs/>
                <w:color w:val="4F6228"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1C53" w:rsidRPr="000423CC" w:rsidRDefault="00161C53" w:rsidP="00B574E6">
            <w:pPr>
              <w:jc w:val="center"/>
              <w:rPr>
                <w:rFonts w:ascii="細明體" w:eastAsia="細明體" w:hAnsi="細明體" w:cs="Arial Unicode MS"/>
                <w:b/>
                <w:bCs/>
                <w:color w:val="4F6228"/>
                <w:sz w:val="20"/>
              </w:rPr>
            </w:pPr>
            <w:r w:rsidRPr="000423CC">
              <w:rPr>
                <w:rFonts w:ascii="細明體" w:eastAsia="細明體" w:hAnsi="細明體" w:hint="eastAsia"/>
                <w:b/>
                <w:bCs/>
                <w:color w:val="4F6228"/>
                <w:sz w:val="20"/>
              </w:rPr>
              <w:t>資料來源</w:t>
            </w:r>
          </w:p>
        </w:tc>
      </w:tr>
      <w:tr w:rsidR="00161C53" w:rsidRPr="00A237FA" w:rsidTr="00EC267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61C53" w:rsidRPr="000423CC" w:rsidRDefault="00161C53" w:rsidP="00B574E6">
            <w:pP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0423CC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1C53" w:rsidRPr="0010665A" w:rsidRDefault="00161C53" w:rsidP="0010665A">
            <w:pPr>
              <w:spacing w:line="315" w:lineRule="atLeast"/>
              <w:ind w:firstLine="20"/>
              <w:rPr>
                <w:rFonts w:ascii="sөũ" w:hAnsi="sөũ" w:cs="新細明體" w:hint="eastAsia"/>
                <w:sz w:val="20"/>
                <w:szCs w:val="20"/>
              </w:rPr>
            </w:pPr>
            <w:r w:rsidRPr="000423CC">
              <w:rPr>
                <w:rFonts w:ascii="新細明體" w:hAnsi="新細明體" w:cs="Arial Unicode MS" w:hint="eastAsia"/>
                <w:color w:val="4F6228"/>
                <w:sz w:val="20"/>
              </w:rPr>
              <w:t>畫面</w:t>
            </w:r>
            <w:r w:rsidR="000423CC" w:rsidRPr="0010665A">
              <w:rPr>
                <w:rFonts w:hint="eastAsia"/>
                <w:color w:val="4F6228"/>
                <w:sz w:val="20"/>
              </w:rPr>
              <w:t>.</w:t>
            </w:r>
            <w:r w:rsidR="0010665A" w:rsidRPr="0010665A">
              <w:rPr>
                <w:color w:val="4F6228"/>
                <w:sz w:val="20"/>
              </w:rPr>
              <w:t>新增預付保單</w:t>
            </w:r>
            <w:r w:rsidR="00F76239">
              <w:rPr>
                <w:rFonts w:hint="eastAsia"/>
                <w:color w:val="4F6228"/>
                <w:sz w:val="20"/>
              </w:rPr>
              <w:t>之事故者</w:t>
            </w:r>
            <w:r w:rsidR="00F76239">
              <w:rPr>
                <w:rFonts w:hint="eastAsia"/>
                <w:color w:val="4F6228"/>
                <w:sz w:val="20"/>
              </w:rPr>
              <w:t>ID</w:t>
            </w:r>
          </w:p>
        </w:tc>
      </w:tr>
      <w:tr w:rsidR="005E1EB1" w:rsidRPr="00A237FA" w:rsidTr="00EC267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E1EB1" w:rsidRPr="000423CC" w:rsidRDefault="00422F77" w:rsidP="00B574E6">
            <w:pP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0423CC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事故日期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1EB1" w:rsidRPr="000423CC" w:rsidRDefault="000423CC" w:rsidP="00B574E6">
            <w:pPr>
              <w:rPr>
                <w:rFonts w:ascii="新細明體" w:hAnsi="新細明體" w:cs="Arial Unicode MS" w:hint="eastAsia"/>
                <w:color w:val="4F6228"/>
                <w:sz w:val="20"/>
              </w:rPr>
            </w:pPr>
            <w:r w:rsidRPr="000423CC">
              <w:rPr>
                <w:rFonts w:ascii="新細明體" w:hAnsi="新細明體" w:cs="Arial Unicode MS" w:hint="eastAsia"/>
                <w:color w:val="4F6228"/>
                <w:sz w:val="20"/>
              </w:rPr>
              <w:t>畫面.</w:t>
            </w:r>
            <w:r w:rsidRPr="000423CC">
              <w:rPr>
                <w:rFonts w:hint="eastAsia"/>
                <w:color w:val="4F6228"/>
                <w:sz w:val="20"/>
              </w:rPr>
              <w:t>事故人基本資料</w:t>
            </w:r>
            <w:r w:rsidR="00F76239">
              <w:rPr>
                <w:rFonts w:hint="eastAsia"/>
                <w:color w:val="4F6228"/>
                <w:sz w:val="20"/>
              </w:rPr>
              <w:t>之事故日期</w:t>
            </w:r>
          </w:p>
        </w:tc>
      </w:tr>
      <w:tr w:rsidR="005E1EB1" w:rsidRPr="00A237FA" w:rsidTr="00EC267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E1EB1" w:rsidRPr="000423CC" w:rsidRDefault="00422F77" w:rsidP="00B574E6">
            <w:pP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0423CC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1EB1" w:rsidRPr="000423CC" w:rsidRDefault="000423CC" w:rsidP="00B574E6">
            <w:pPr>
              <w:rPr>
                <w:rFonts w:ascii="新細明體" w:hAnsi="新細明體" w:cs="Arial Unicode MS" w:hint="eastAsia"/>
                <w:color w:val="4F6228"/>
                <w:sz w:val="20"/>
              </w:rPr>
            </w:pPr>
            <w:r w:rsidRPr="000423CC">
              <w:rPr>
                <w:rFonts w:ascii="新細明體" w:hAnsi="新細明體" w:cs="Arial Unicode MS" w:hint="eastAsia"/>
                <w:color w:val="4F6228"/>
                <w:sz w:val="20"/>
              </w:rPr>
              <w:t>畫面.</w:t>
            </w:r>
            <w:r w:rsidR="0010665A" w:rsidRPr="0010665A">
              <w:rPr>
                <w:color w:val="4F6228"/>
                <w:sz w:val="20"/>
              </w:rPr>
              <w:t xml:space="preserve"> </w:t>
            </w:r>
            <w:r w:rsidR="0010665A" w:rsidRPr="0010665A">
              <w:rPr>
                <w:color w:val="4F6228"/>
                <w:sz w:val="20"/>
              </w:rPr>
              <w:t>新增預付保單</w:t>
            </w:r>
            <w:r w:rsidR="00F76239">
              <w:rPr>
                <w:rFonts w:hint="eastAsia"/>
                <w:color w:val="4F6228"/>
                <w:sz w:val="20"/>
              </w:rPr>
              <w:t>之保單號碼</w:t>
            </w:r>
          </w:p>
        </w:tc>
      </w:tr>
      <w:tr w:rsidR="005E1EB1" w:rsidRPr="00A237FA" w:rsidTr="00EC267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E1EB1" w:rsidRPr="000423CC" w:rsidRDefault="00422F77" w:rsidP="00B574E6">
            <w:pP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0423CC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給付對象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1EB1" w:rsidRPr="000423CC" w:rsidRDefault="000423CC" w:rsidP="00B574E6">
            <w:pPr>
              <w:rPr>
                <w:rFonts w:ascii="新細明體" w:hAnsi="新細明體" w:cs="Arial Unicode MS" w:hint="eastAsia"/>
                <w:color w:val="4F6228"/>
                <w:sz w:val="20"/>
              </w:rPr>
            </w:pPr>
            <w:r w:rsidRPr="000423CC">
              <w:rPr>
                <w:rFonts w:ascii="新細明體" w:hAnsi="新細明體" w:cs="Arial Unicode MS" w:hint="eastAsia"/>
                <w:color w:val="4F6228"/>
                <w:sz w:val="20"/>
              </w:rPr>
              <w:t>畫面.</w:t>
            </w:r>
            <w:r w:rsidR="0010665A" w:rsidRPr="0010665A">
              <w:rPr>
                <w:color w:val="4F6228"/>
                <w:sz w:val="20"/>
              </w:rPr>
              <w:t xml:space="preserve"> </w:t>
            </w:r>
            <w:r w:rsidR="0010665A" w:rsidRPr="0010665A">
              <w:rPr>
                <w:color w:val="4F6228"/>
                <w:sz w:val="20"/>
              </w:rPr>
              <w:t>新增預付保單</w:t>
            </w:r>
            <w:r w:rsidR="00F76239">
              <w:rPr>
                <w:rFonts w:hint="eastAsia"/>
                <w:color w:val="4F6228"/>
                <w:sz w:val="20"/>
              </w:rPr>
              <w:t>之給付對象</w:t>
            </w:r>
          </w:p>
        </w:tc>
      </w:tr>
      <w:tr w:rsidR="005E1EB1" w:rsidRPr="00A237FA" w:rsidTr="00EC267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E1EB1" w:rsidRPr="000423CC" w:rsidRDefault="003541B9" w:rsidP="00B574E6">
            <w:pP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0423CC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申請種類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1EB1" w:rsidRPr="000423CC" w:rsidRDefault="000423CC" w:rsidP="00B574E6">
            <w:pPr>
              <w:rPr>
                <w:rFonts w:ascii="新細明體" w:hAnsi="新細明體" w:cs="Arial Unicode MS" w:hint="eastAsia"/>
                <w:color w:val="4F6228"/>
                <w:sz w:val="20"/>
              </w:rPr>
            </w:pPr>
            <w:r w:rsidRPr="000423CC">
              <w:rPr>
                <w:rFonts w:ascii="新細明體" w:hAnsi="新細明體" w:cs="Arial Unicode MS" w:hint="eastAsia"/>
                <w:color w:val="4F6228"/>
                <w:sz w:val="20"/>
              </w:rPr>
              <w:t>畫面.</w:t>
            </w:r>
            <w:r w:rsidR="0010665A" w:rsidRPr="000423CC">
              <w:rPr>
                <w:rFonts w:hint="eastAsia"/>
                <w:color w:val="4F6228"/>
                <w:sz w:val="20"/>
              </w:rPr>
              <w:t xml:space="preserve"> </w:t>
            </w:r>
            <w:r w:rsidR="0010665A" w:rsidRPr="000423CC">
              <w:rPr>
                <w:rFonts w:hint="eastAsia"/>
                <w:color w:val="4F6228"/>
                <w:sz w:val="20"/>
              </w:rPr>
              <w:t>事故人基本資料</w:t>
            </w:r>
            <w:r w:rsidR="00F76239">
              <w:rPr>
                <w:rFonts w:hint="eastAsia"/>
                <w:color w:val="4F6228"/>
                <w:sz w:val="20"/>
              </w:rPr>
              <w:t>之申請種類</w:t>
            </w:r>
          </w:p>
        </w:tc>
      </w:tr>
      <w:tr w:rsidR="005E1EB1" w:rsidRPr="00A237FA" w:rsidTr="00EC267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E1EB1" w:rsidRPr="000423CC" w:rsidRDefault="003541B9" w:rsidP="00B574E6">
            <w:pP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0423CC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出生日期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1EB1" w:rsidRPr="000423CC" w:rsidRDefault="000423CC" w:rsidP="00B574E6">
            <w:pPr>
              <w:rPr>
                <w:rFonts w:ascii="新細明體" w:hAnsi="新細明體" w:cs="Arial Unicode MS" w:hint="eastAsia"/>
                <w:color w:val="4F6228"/>
                <w:sz w:val="20"/>
              </w:rPr>
            </w:pPr>
            <w:r w:rsidRPr="000423CC">
              <w:rPr>
                <w:rFonts w:ascii="新細明體" w:hAnsi="新細明體" w:cs="Arial Unicode MS" w:hint="eastAsia"/>
                <w:color w:val="4F6228"/>
                <w:sz w:val="20"/>
              </w:rPr>
              <w:t>畫面.</w:t>
            </w:r>
            <w:r w:rsidR="0010665A" w:rsidRPr="000423CC">
              <w:rPr>
                <w:rFonts w:hint="eastAsia"/>
                <w:color w:val="4F6228"/>
                <w:sz w:val="20"/>
              </w:rPr>
              <w:t xml:space="preserve"> </w:t>
            </w:r>
            <w:r w:rsidR="0010665A" w:rsidRPr="000423CC">
              <w:rPr>
                <w:rFonts w:hint="eastAsia"/>
                <w:color w:val="4F6228"/>
                <w:sz w:val="20"/>
              </w:rPr>
              <w:t>事故人基本資料</w:t>
            </w:r>
            <w:r w:rsidR="00F76239">
              <w:rPr>
                <w:rFonts w:hint="eastAsia"/>
                <w:color w:val="4F6228"/>
                <w:sz w:val="20"/>
              </w:rPr>
              <w:t>之出生日期</w:t>
            </w:r>
          </w:p>
        </w:tc>
      </w:tr>
    </w:tbl>
    <w:p w:rsidR="007E09A2" w:rsidRPr="007E09A2" w:rsidRDefault="007E09A2" w:rsidP="00EC2675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color w:val="4F6228"/>
          <w:lang w:eastAsia="zh-TW"/>
        </w:rPr>
      </w:pPr>
      <w:r w:rsidRPr="00023470">
        <w:rPr>
          <w:rFonts w:hint="eastAsia"/>
          <w:color w:val="4F6228"/>
          <w:lang w:eastAsia="zh-TW"/>
        </w:rPr>
        <w:t>IF</w:t>
      </w:r>
      <w:r w:rsidRPr="00023470">
        <w:rPr>
          <w:rFonts w:hint="eastAsia"/>
          <w:color w:val="4F6228"/>
          <w:lang w:eastAsia="zh-TW"/>
        </w:rPr>
        <w:t>失</w:t>
      </w:r>
      <w:r w:rsidRPr="007E09A2">
        <w:rPr>
          <w:rFonts w:hint="eastAsia"/>
          <w:color w:val="4F6228"/>
          <w:lang w:eastAsia="zh-TW"/>
        </w:rPr>
        <w:t>敗處理</w:t>
      </w:r>
      <w:r w:rsidRPr="007E09A2">
        <w:rPr>
          <w:rFonts w:hint="eastAsia"/>
          <w:color w:val="4F6228"/>
          <w:lang w:eastAsia="zh-TW"/>
        </w:rPr>
        <w:t xml:space="preserve"> </w:t>
      </w:r>
    </w:p>
    <w:p w:rsidR="007E09A2" w:rsidRPr="007E09A2" w:rsidRDefault="00E547FB" w:rsidP="00EC2675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提示訊息</w:t>
      </w:r>
      <w:r w:rsidR="007E09A2" w:rsidRPr="007E09A2">
        <w:rPr>
          <w:rFonts w:hint="eastAsia"/>
          <w:color w:val="4F6228"/>
          <w:lang w:eastAsia="zh-TW"/>
        </w:rPr>
        <w:t>：</w:t>
      </w:r>
      <w:r w:rsidR="007E09A2" w:rsidRPr="007E09A2">
        <w:rPr>
          <w:rFonts w:hint="eastAsia"/>
          <w:color w:val="4F6228"/>
          <w:lang w:eastAsia="zh-TW"/>
        </w:rPr>
        <w:t xml:space="preserve"> </w:t>
      </w:r>
      <w:r w:rsidR="007E09A2" w:rsidRPr="007E09A2">
        <w:rPr>
          <w:color w:val="4F6228"/>
          <w:lang w:eastAsia="zh-TW"/>
        </w:rPr>
        <w:t>“</w:t>
      </w:r>
      <w:r w:rsidR="007E09A2" w:rsidRPr="007E09A2">
        <w:rPr>
          <w:rFonts w:hint="eastAsia"/>
          <w:color w:val="4F6228"/>
          <w:lang w:eastAsia="zh-TW"/>
        </w:rPr>
        <w:t>讀取保單資料有誤</w:t>
      </w:r>
      <w:r w:rsidR="007E09A2" w:rsidRPr="007E09A2">
        <w:rPr>
          <w:color w:val="4F6228"/>
          <w:lang w:eastAsia="zh-TW"/>
        </w:rPr>
        <w:t>”</w:t>
      </w:r>
      <w:r w:rsidR="007E09A2" w:rsidRPr="007E09A2">
        <w:rPr>
          <w:rFonts w:hint="eastAsia"/>
          <w:color w:val="4F6228"/>
          <w:lang w:eastAsia="zh-TW"/>
        </w:rPr>
        <w:t xml:space="preserve"> </w:t>
      </w:r>
      <w:r w:rsidR="007E09A2" w:rsidRPr="007E09A2">
        <w:rPr>
          <w:rFonts w:hint="eastAsia"/>
          <w:color w:val="4F6228"/>
          <w:lang w:eastAsia="zh-TW"/>
        </w:rPr>
        <w:t>。</w:t>
      </w:r>
    </w:p>
    <w:p w:rsidR="007E09A2" w:rsidRPr="007E09A2" w:rsidRDefault="007E09A2" w:rsidP="00EC2675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color w:val="4F6228"/>
          <w:lang w:eastAsia="zh-TW"/>
        </w:rPr>
      </w:pPr>
      <w:r w:rsidRPr="007E09A2">
        <w:rPr>
          <w:rFonts w:hint="eastAsia"/>
          <w:color w:val="4F6228"/>
          <w:lang w:eastAsia="zh-TW"/>
        </w:rPr>
        <w:t>RETURN</w:t>
      </w:r>
    </w:p>
    <w:p w:rsidR="007E09A2" w:rsidRPr="007E09A2" w:rsidRDefault="007E09A2" w:rsidP="00EC2675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color w:val="4F6228"/>
          <w:lang w:eastAsia="zh-TW"/>
        </w:rPr>
      </w:pPr>
      <w:r w:rsidRPr="007E09A2">
        <w:rPr>
          <w:rFonts w:hint="eastAsia"/>
          <w:color w:val="4F6228"/>
          <w:lang w:eastAsia="zh-TW"/>
        </w:rPr>
        <w:t xml:space="preserve">IF </w:t>
      </w:r>
      <w:r w:rsidRPr="007E09A2">
        <w:rPr>
          <w:rFonts w:hint="eastAsia"/>
          <w:color w:val="4F6228"/>
          <w:lang w:eastAsia="zh-TW"/>
        </w:rPr>
        <w:t>回傳筆數</w:t>
      </w:r>
      <w:r w:rsidRPr="007E09A2">
        <w:rPr>
          <w:rFonts w:hint="eastAsia"/>
          <w:color w:val="4F6228"/>
          <w:lang w:eastAsia="zh-TW"/>
        </w:rPr>
        <w:t xml:space="preserve"> = 0</w:t>
      </w:r>
    </w:p>
    <w:p w:rsidR="007E09A2" w:rsidRPr="007E09A2" w:rsidRDefault="00E547FB" w:rsidP="00EC2675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提示訊息</w:t>
      </w:r>
      <w:r w:rsidR="007E09A2" w:rsidRPr="007E09A2">
        <w:rPr>
          <w:rFonts w:hint="eastAsia"/>
          <w:color w:val="4F6228"/>
          <w:lang w:eastAsia="zh-TW"/>
        </w:rPr>
        <w:t>：</w:t>
      </w:r>
      <w:r w:rsidR="00FA6242">
        <w:rPr>
          <w:color w:val="4F6228"/>
          <w:lang w:eastAsia="zh-TW"/>
        </w:rPr>
        <w:t>”</w:t>
      </w:r>
      <w:r w:rsidR="00FA6242" w:rsidRPr="00FA6242">
        <w:rPr>
          <w:color w:val="4F6228"/>
          <w:lang w:eastAsia="zh-TW"/>
        </w:rPr>
        <w:t>此保單無任何可預付件</w:t>
      </w:r>
      <w:r w:rsidR="00FA6242">
        <w:rPr>
          <w:color w:val="4F6228"/>
          <w:lang w:eastAsia="zh-TW"/>
        </w:rPr>
        <w:t>”</w:t>
      </w:r>
    </w:p>
    <w:p w:rsidR="007E09A2" w:rsidRDefault="007E09A2" w:rsidP="00EC2675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color w:val="4F6228"/>
          <w:lang w:eastAsia="zh-TW"/>
        </w:rPr>
      </w:pPr>
      <w:r w:rsidRPr="007E09A2">
        <w:rPr>
          <w:rFonts w:hint="eastAsia"/>
          <w:color w:val="4F6228"/>
          <w:lang w:eastAsia="zh-TW"/>
        </w:rPr>
        <w:t>RETURN</w:t>
      </w:r>
    </w:p>
    <w:p w:rsidR="00356767" w:rsidRDefault="00133317" w:rsidP="00EC2675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ELSE</w:t>
      </w:r>
    </w:p>
    <w:p w:rsidR="00AF52A7" w:rsidRDefault="00AF52A7" w:rsidP="00AF52A7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畫面</w:t>
      </w:r>
      <w:r>
        <w:rPr>
          <w:rFonts w:hint="eastAsia"/>
          <w:color w:val="4F6228"/>
          <w:lang w:eastAsia="zh-TW"/>
        </w:rPr>
        <w:t>.</w:t>
      </w:r>
      <w:r>
        <w:rPr>
          <w:rFonts w:hint="eastAsia"/>
          <w:color w:val="4F6228"/>
          <w:lang w:eastAsia="zh-TW"/>
        </w:rPr>
        <w:t>險別中文</w:t>
      </w:r>
      <w:r>
        <w:rPr>
          <w:rFonts w:hint="eastAsia"/>
          <w:color w:val="4F6228"/>
          <w:lang w:eastAsia="zh-TW"/>
        </w:rPr>
        <w:t xml:space="preserve"> = </w:t>
      </w:r>
      <w:r w:rsidRPr="00BD62E0">
        <w:rPr>
          <w:color w:val="4F6228"/>
          <w:lang w:eastAsia="zh-TW"/>
        </w:rPr>
        <w:t>aa_Util.getPROD_SNAME</w:t>
      </w:r>
      <w:r>
        <w:rPr>
          <w:rFonts w:hint="eastAsia"/>
          <w:color w:val="4F6228"/>
          <w:lang w:eastAsia="zh-TW"/>
        </w:rPr>
        <w:t>(</w:t>
      </w:r>
      <w:r w:rsidRPr="00EE7190">
        <w:rPr>
          <w:color w:val="4F6228"/>
          <w:lang w:eastAsia="zh-TW"/>
        </w:rPr>
        <w:t>AA_I0Z002</w:t>
      </w:r>
      <w:r>
        <w:rPr>
          <w:rFonts w:hint="eastAsia"/>
          <w:color w:val="4F6228"/>
          <w:lang w:eastAsia="zh-TW"/>
        </w:rPr>
        <w:t>.PROD_ID</w:t>
      </w:r>
      <w:r>
        <w:rPr>
          <w:rFonts w:hint="eastAsia"/>
          <w:color w:val="4F6228"/>
          <w:lang w:eastAsia="zh-TW"/>
        </w:rPr>
        <w:t>取前兩碼</w:t>
      </w:r>
      <w:r>
        <w:rPr>
          <w:rFonts w:hint="eastAsia"/>
          <w:color w:val="4F6228"/>
          <w:lang w:eastAsia="zh-TW"/>
        </w:rPr>
        <w:t>)</w:t>
      </w:r>
    </w:p>
    <w:p w:rsidR="00AF52A7" w:rsidRDefault="00AF52A7" w:rsidP="00AF52A7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畫面</w:t>
      </w:r>
      <w:r>
        <w:rPr>
          <w:rFonts w:hint="eastAsia"/>
          <w:color w:val="4F6228"/>
          <w:lang w:eastAsia="zh-TW"/>
        </w:rPr>
        <w:t>.</w:t>
      </w:r>
      <w:r>
        <w:rPr>
          <w:rFonts w:hint="eastAsia"/>
          <w:color w:val="4F6228"/>
          <w:lang w:eastAsia="zh-TW"/>
        </w:rPr>
        <w:t>日額</w:t>
      </w:r>
      <w:r>
        <w:rPr>
          <w:rFonts w:hint="eastAsia"/>
          <w:color w:val="4F6228"/>
          <w:lang w:eastAsia="zh-TW"/>
        </w:rPr>
        <w:t>(</w:t>
      </w:r>
      <w:r>
        <w:rPr>
          <w:rFonts w:hint="eastAsia"/>
          <w:color w:val="4F6228"/>
          <w:lang w:eastAsia="zh-TW"/>
        </w:rPr>
        <w:t>元</w:t>
      </w:r>
      <w:r>
        <w:rPr>
          <w:rFonts w:hint="eastAsia"/>
          <w:color w:val="4F6228"/>
          <w:lang w:eastAsia="zh-TW"/>
        </w:rPr>
        <w:t>) =  AA_I0Z002.PROD_AMT</w:t>
      </w:r>
    </w:p>
    <w:p w:rsidR="00A506D5" w:rsidRDefault="00A506D5" w:rsidP="00EC2675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逐筆判斷是否申請過初次罹癌保險金：</w:t>
      </w:r>
    </w:p>
    <w:p w:rsidR="00A506D5" w:rsidRDefault="001C7744" w:rsidP="00EC2675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取得商品通算分類：</w:t>
      </w:r>
      <w:r w:rsidRPr="00BD62E0">
        <w:rPr>
          <w:color w:val="4F6228"/>
          <w:lang w:eastAsia="zh-TW"/>
        </w:rPr>
        <w:t>aa_Util.</w:t>
      </w:r>
      <w:r w:rsidR="00B40081" w:rsidRPr="00B40081">
        <w:rPr>
          <w:color w:val="4F6228"/>
          <w:lang w:eastAsia="zh-TW"/>
        </w:rPr>
        <w:t>getCacheData_DTAGA001</w:t>
      </w:r>
      <w:r w:rsidR="00A37A49">
        <w:rPr>
          <w:rFonts w:hint="eastAsia"/>
          <w:color w:val="4F6228"/>
          <w:lang w:eastAsia="zh-TW"/>
        </w:rPr>
        <w:t>.get</w:t>
      </w:r>
      <w:r w:rsidR="00A37A49" w:rsidRPr="00A37A49">
        <w:rPr>
          <w:color w:val="4F6228"/>
          <w:lang w:eastAsia="zh-TW"/>
        </w:rPr>
        <w:t>PROD_CLASSIFY</w:t>
      </w:r>
      <w:r w:rsidR="00B40081" w:rsidRPr="00B40081">
        <w:rPr>
          <w:rFonts w:hint="eastAsia"/>
          <w:color w:val="4F6228"/>
          <w:lang w:eastAsia="zh-TW"/>
        </w:rPr>
        <w:t xml:space="preserve"> BY </w:t>
      </w:r>
      <w:r w:rsidR="00B40081" w:rsidRPr="00EE7190">
        <w:rPr>
          <w:color w:val="4F6228"/>
          <w:lang w:eastAsia="zh-TW"/>
        </w:rPr>
        <w:t>AA_I0Z002</w:t>
      </w:r>
      <w:r w:rsidR="00B40081">
        <w:rPr>
          <w:rFonts w:hint="eastAsia"/>
          <w:color w:val="4F6228"/>
          <w:lang w:eastAsia="zh-TW"/>
        </w:rPr>
        <w:t>.PROD_ID</w:t>
      </w:r>
    </w:p>
    <w:p w:rsidR="00AF52A7" w:rsidRDefault="00AF52A7" w:rsidP="00EC2675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 xml:space="preserve">IF  </w:t>
      </w:r>
      <w:r>
        <w:rPr>
          <w:rFonts w:hint="eastAsia"/>
          <w:color w:val="4F6228"/>
          <w:lang w:eastAsia="zh-TW"/>
        </w:rPr>
        <w:t>商品通算分類</w:t>
      </w:r>
      <w:r>
        <w:rPr>
          <w:rFonts w:hint="eastAsia"/>
          <w:color w:val="4F6228"/>
          <w:lang w:eastAsia="zh-TW"/>
        </w:rPr>
        <w:t xml:space="preserve"> = </w:t>
      </w:r>
      <w:r>
        <w:rPr>
          <w:color w:val="4F6228"/>
          <w:lang w:eastAsia="zh-TW"/>
        </w:rPr>
        <w:t>‘</w:t>
      </w:r>
      <w:r>
        <w:rPr>
          <w:rFonts w:hint="eastAsia"/>
          <w:color w:val="4F6228"/>
          <w:lang w:eastAsia="zh-TW"/>
        </w:rPr>
        <w:t>003</w:t>
      </w:r>
      <w:r>
        <w:rPr>
          <w:color w:val="4F6228"/>
          <w:lang w:eastAsia="zh-TW"/>
        </w:rPr>
        <w:t>’</w:t>
      </w:r>
    </w:p>
    <w:p w:rsidR="001D07FE" w:rsidRDefault="00942C82" w:rsidP="00AF52A7">
      <w:pPr>
        <w:pStyle w:val="Tabletext"/>
        <w:keepLines w:val="0"/>
        <w:numPr>
          <w:ilvl w:val="3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取得理賠記錄：</w:t>
      </w:r>
    </w:p>
    <w:p w:rsidR="00942C82" w:rsidRDefault="00942C82" w:rsidP="00942C82">
      <w:pPr>
        <w:pStyle w:val="Tabletext"/>
        <w:keepLines w:val="0"/>
        <w:numPr>
          <w:ilvl w:val="3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 xml:space="preserve">READ DTAAB001 </w:t>
      </w:r>
    </w:p>
    <w:p w:rsidR="00942C82" w:rsidRDefault="00942C82" w:rsidP="00942C82">
      <w:pPr>
        <w:pStyle w:val="Tabletext"/>
        <w:keepLines w:val="0"/>
        <w:numPr>
          <w:ilvl w:val="3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 xml:space="preserve">     BY AAB001.</w:t>
      </w:r>
      <w:r>
        <w:rPr>
          <w:rFonts w:hint="eastAsia"/>
          <w:color w:val="4F6228"/>
          <w:lang w:eastAsia="zh-TW"/>
        </w:rPr>
        <w:t>保單號碼</w:t>
      </w:r>
      <w:r>
        <w:rPr>
          <w:rFonts w:hint="eastAsia"/>
          <w:color w:val="4F6228"/>
          <w:lang w:eastAsia="zh-TW"/>
        </w:rPr>
        <w:t xml:space="preserve"> = </w:t>
      </w:r>
      <w:r>
        <w:rPr>
          <w:rFonts w:hint="eastAsia"/>
          <w:color w:val="4F6228"/>
          <w:lang w:eastAsia="zh-TW"/>
        </w:rPr>
        <w:t>畫面</w:t>
      </w:r>
      <w:r>
        <w:rPr>
          <w:rFonts w:hint="eastAsia"/>
          <w:color w:val="4F6228"/>
          <w:lang w:eastAsia="zh-TW"/>
        </w:rPr>
        <w:t>.</w:t>
      </w:r>
      <w:r>
        <w:rPr>
          <w:rFonts w:hint="eastAsia"/>
          <w:color w:val="4F6228"/>
          <w:lang w:eastAsia="zh-TW"/>
        </w:rPr>
        <w:t>保單號碼</w:t>
      </w:r>
    </w:p>
    <w:p w:rsidR="00942C82" w:rsidRDefault="00942C82" w:rsidP="00942C82">
      <w:pPr>
        <w:pStyle w:val="Tabletext"/>
        <w:keepLines w:val="0"/>
        <w:numPr>
          <w:ilvl w:val="3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 xml:space="preserve">   AND AAB001.</w:t>
      </w:r>
      <w:r>
        <w:rPr>
          <w:rFonts w:hint="eastAsia"/>
          <w:color w:val="4F6228"/>
          <w:lang w:eastAsia="zh-TW"/>
        </w:rPr>
        <w:t>商品代號</w:t>
      </w:r>
      <w:r>
        <w:rPr>
          <w:rFonts w:hint="eastAsia"/>
          <w:color w:val="4F6228"/>
          <w:lang w:eastAsia="zh-TW"/>
        </w:rPr>
        <w:t xml:space="preserve"> = </w:t>
      </w:r>
      <w:r w:rsidRPr="00EE7190">
        <w:rPr>
          <w:color w:val="4F6228"/>
          <w:lang w:eastAsia="zh-TW"/>
        </w:rPr>
        <w:t>AA_I0Z002</w:t>
      </w:r>
      <w:r>
        <w:rPr>
          <w:rFonts w:hint="eastAsia"/>
          <w:color w:val="4F6228"/>
          <w:lang w:eastAsia="zh-TW"/>
        </w:rPr>
        <w:t>.PROD_ID</w:t>
      </w:r>
    </w:p>
    <w:p w:rsidR="00942C82" w:rsidRDefault="00942C82" w:rsidP="00942C82">
      <w:pPr>
        <w:pStyle w:val="Tabletext"/>
        <w:keepLines w:val="0"/>
        <w:numPr>
          <w:ilvl w:val="3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 xml:space="preserve">   AND AAB001.</w:t>
      </w:r>
      <w:r>
        <w:rPr>
          <w:rFonts w:hint="eastAsia"/>
          <w:color w:val="4F6228"/>
          <w:lang w:eastAsia="zh-TW"/>
        </w:rPr>
        <w:t>事故者</w:t>
      </w:r>
      <w:r>
        <w:rPr>
          <w:rFonts w:hint="eastAsia"/>
          <w:color w:val="4F6228"/>
          <w:lang w:eastAsia="zh-TW"/>
        </w:rPr>
        <w:t xml:space="preserve">ID = </w:t>
      </w:r>
      <w:r>
        <w:rPr>
          <w:rFonts w:hint="eastAsia"/>
          <w:color w:val="4F6228"/>
          <w:lang w:eastAsia="zh-TW"/>
        </w:rPr>
        <w:t>畫面</w:t>
      </w:r>
      <w:r>
        <w:rPr>
          <w:rFonts w:hint="eastAsia"/>
          <w:color w:val="4F6228"/>
          <w:lang w:eastAsia="zh-TW"/>
        </w:rPr>
        <w:t>.</w:t>
      </w:r>
      <w:r>
        <w:rPr>
          <w:rFonts w:hint="eastAsia"/>
          <w:color w:val="4F6228"/>
          <w:lang w:eastAsia="zh-TW"/>
        </w:rPr>
        <w:t>事故者</w:t>
      </w:r>
      <w:r>
        <w:rPr>
          <w:rFonts w:hint="eastAsia"/>
          <w:color w:val="4F6228"/>
          <w:lang w:eastAsia="zh-TW"/>
        </w:rPr>
        <w:t>ID</w:t>
      </w:r>
    </w:p>
    <w:p w:rsidR="00AF52A7" w:rsidRDefault="00AF52A7" w:rsidP="00AF52A7">
      <w:pPr>
        <w:pStyle w:val="Tabletext"/>
        <w:keepLines w:val="0"/>
        <w:numPr>
          <w:ilvl w:val="3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 xml:space="preserve">IF  </w:t>
      </w:r>
      <w:r>
        <w:rPr>
          <w:rFonts w:hint="eastAsia"/>
          <w:color w:val="4F6228"/>
          <w:lang w:eastAsia="zh-TW"/>
        </w:rPr>
        <w:t>無理賠記錄</w:t>
      </w:r>
      <w:r w:rsidR="0067097C">
        <w:rPr>
          <w:rFonts w:hint="eastAsia"/>
          <w:color w:val="4F6228"/>
          <w:lang w:eastAsia="zh-TW"/>
        </w:rPr>
        <w:t xml:space="preserve">  OR </w:t>
      </w:r>
      <w:r w:rsidR="0067097C">
        <w:rPr>
          <w:rFonts w:hint="eastAsia"/>
          <w:color w:val="4F6228"/>
          <w:lang w:eastAsia="zh-TW"/>
        </w:rPr>
        <w:t>取得之理賠記錄</w:t>
      </w:r>
      <w:r w:rsidR="0067097C">
        <w:rPr>
          <w:rFonts w:hint="eastAsia"/>
          <w:color w:val="4F6228"/>
          <w:lang w:eastAsia="zh-TW"/>
        </w:rPr>
        <w:t>.</w:t>
      </w:r>
      <w:r w:rsidR="00684696">
        <w:rPr>
          <w:rFonts w:hint="eastAsia"/>
          <w:color w:val="4F6228"/>
          <w:lang w:eastAsia="zh-TW"/>
        </w:rPr>
        <w:t>PAY_STS(</w:t>
      </w:r>
      <w:r w:rsidR="0067097C">
        <w:rPr>
          <w:rFonts w:hint="eastAsia"/>
          <w:color w:val="4F6228"/>
          <w:lang w:eastAsia="zh-TW"/>
        </w:rPr>
        <w:t>給付狀</w:t>
      </w:r>
      <w:r w:rsidR="00684696">
        <w:rPr>
          <w:rFonts w:hint="eastAsia"/>
          <w:color w:val="4F6228"/>
          <w:lang w:eastAsia="zh-TW"/>
        </w:rPr>
        <w:t>態</w:t>
      </w:r>
      <w:r w:rsidR="00684696">
        <w:rPr>
          <w:rFonts w:hint="eastAsia"/>
          <w:color w:val="4F6228"/>
          <w:lang w:eastAsia="zh-TW"/>
        </w:rPr>
        <w:t>)</w:t>
      </w:r>
      <w:r w:rsidR="0032363B">
        <w:rPr>
          <w:rFonts w:hint="eastAsia"/>
          <w:color w:val="4F6228"/>
          <w:lang w:eastAsia="zh-TW"/>
        </w:rPr>
        <w:t>皆</w:t>
      </w:r>
      <w:r w:rsidR="0067097C">
        <w:rPr>
          <w:rFonts w:hint="eastAsia"/>
          <w:color w:val="4F6228"/>
          <w:lang w:eastAsia="zh-TW"/>
        </w:rPr>
        <w:t>為</w:t>
      </w:r>
      <w:r w:rsidR="0067097C">
        <w:rPr>
          <w:color w:val="4F6228"/>
          <w:lang w:eastAsia="zh-TW"/>
        </w:rPr>
        <w:t>’</w:t>
      </w:r>
      <w:r w:rsidR="0067097C">
        <w:rPr>
          <w:rFonts w:hint="eastAsia"/>
          <w:color w:val="4F6228"/>
          <w:lang w:eastAsia="zh-TW"/>
        </w:rPr>
        <w:t>5</w:t>
      </w:r>
      <w:r w:rsidR="0067097C">
        <w:rPr>
          <w:color w:val="4F6228"/>
          <w:lang w:eastAsia="zh-TW"/>
        </w:rPr>
        <w:t>’</w:t>
      </w:r>
      <w:r w:rsidR="0067097C">
        <w:rPr>
          <w:rFonts w:hint="eastAsia"/>
          <w:color w:val="4F6228"/>
          <w:lang w:eastAsia="zh-TW"/>
        </w:rPr>
        <w:t>(</w:t>
      </w:r>
      <w:r w:rsidR="0067097C">
        <w:rPr>
          <w:rFonts w:hint="eastAsia"/>
          <w:color w:val="4F6228"/>
          <w:lang w:eastAsia="zh-TW"/>
        </w:rPr>
        <w:t>表不給付</w:t>
      </w:r>
      <w:r w:rsidR="0067097C">
        <w:rPr>
          <w:rFonts w:hint="eastAsia"/>
          <w:color w:val="4F6228"/>
          <w:lang w:eastAsia="zh-TW"/>
        </w:rPr>
        <w:t>)</w:t>
      </w:r>
    </w:p>
    <w:p w:rsidR="00AC21D8" w:rsidRDefault="00E547FB" w:rsidP="00AC21D8">
      <w:pPr>
        <w:pStyle w:val="Tabletext"/>
        <w:keepLines w:val="0"/>
        <w:numPr>
          <w:ilvl w:val="4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該險反白，無法勾選</w:t>
      </w:r>
    </w:p>
    <w:p w:rsidR="00E547FB" w:rsidRDefault="00E547FB" w:rsidP="00AC21D8">
      <w:pPr>
        <w:pStyle w:val="Tabletext"/>
        <w:keepLines w:val="0"/>
        <w:numPr>
          <w:ilvl w:val="4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提示訊息：</w:t>
      </w:r>
      <w:r w:rsidR="003F351B" w:rsidRPr="003F351B">
        <w:rPr>
          <w:rFonts w:hint="eastAsia"/>
          <w:color w:val="4F6228"/>
          <w:lang w:eastAsia="zh-TW"/>
        </w:rPr>
        <w:t>未申請過『首次罹癌保險金』，防癌險不提供預付金服務</w:t>
      </w:r>
    </w:p>
    <w:p w:rsidR="003F351B" w:rsidRDefault="003F351B" w:rsidP="003F351B">
      <w:pPr>
        <w:pStyle w:val="Tabletext"/>
        <w:keepLines w:val="0"/>
        <w:numPr>
          <w:ilvl w:val="3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END IF</w:t>
      </w:r>
    </w:p>
    <w:p w:rsidR="009C6AEC" w:rsidRDefault="003F351B" w:rsidP="00EC2675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END IF</w:t>
      </w:r>
    </w:p>
    <w:p w:rsidR="0058038E" w:rsidRPr="00A506D5" w:rsidRDefault="00135498" w:rsidP="00A506D5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END IF</w:t>
      </w:r>
    </w:p>
    <w:p w:rsidR="005E7BCD" w:rsidRPr="00135479" w:rsidRDefault="005E7BCD" w:rsidP="00EC2675">
      <w:pPr>
        <w:pStyle w:val="Tabletext"/>
        <w:keepLines w:val="0"/>
        <w:numPr>
          <w:ilvl w:val="0"/>
          <w:numId w:val="2"/>
        </w:numPr>
        <w:spacing w:after="0"/>
        <w:rPr>
          <w:rFonts w:hint="eastAsia"/>
          <w:b/>
          <w:color w:val="4F6228"/>
          <w:lang w:eastAsia="zh-TW"/>
        </w:rPr>
      </w:pPr>
      <w:r w:rsidRPr="005E7BCD">
        <w:rPr>
          <w:rFonts w:hint="eastAsia"/>
          <w:b/>
          <w:color w:val="4F6228"/>
          <w:lang w:eastAsia="zh-TW"/>
        </w:rPr>
        <w:t>預付確認：</w:t>
      </w:r>
      <w:r w:rsidRPr="005E7BCD">
        <w:rPr>
          <w:rFonts w:hint="eastAsia"/>
          <w:color w:val="4F6228"/>
          <w:lang w:eastAsia="zh-TW"/>
        </w:rPr>
        <w:t>將勾選的項目新增到預付保單資料區域</w:t>
      </w:r>
    </w:p>
    <w:p w:rsidR="00672416" w:rsidRPr="005E7BCD" w:rsidRDefault="0002371D" w:rsidP="005E7BCD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strike/>
          <w:color w:val="4F6228"/>
          <w:lang w:eastAsia="zh-TW"/>
        </w:rPr>
      </w:pPr>
      <w:r w:rsidRPr="005E7BCD">
        <w:rPr>
          <w:rFonts w:hint="eastAsia"/>
          <w:strike/>
          <w:color w:val="4F6228"/>
          <w:lang w:eastAsia="zh-TW"/>
        </w:rPr>
        <w:t>新增一筆無記名附約於畫面。</w:t>
      </w:r>
    </w:p>
    <w:p w:rsidR="0002371D" w:rsidRPr="00A237FA" w:rsidRDefault="0002371D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A237FA">
        <w:rPr>
          <w:rFonts w:hint="eastAsia"/>
          <w:b/>
          <w:bCs/>
          <w:color w:val="000000"/>
          <w:lang w:eastAsia="zh-TW"/>
        </w:rPr>
        <w:t>刪除</w:t>
      </w:r>
      <w:r w:rsidRPr="00A237FA">
        <w:rPr>
          <w:rFonts w:hint="eastAsia"/>
          <w:b/>
          <w:bCs/>
          <w:color w:val="000000"/>
          <w:lang w:eastAsia="zh-TW"/>
        </w:rPr>
        <w:t>_</w:t>
      </w:r>
      <w:r w:rsidRPr="00A237FA">
        <w:rPr>
          <w:rFonts w:hint="eastAsia"/>
          <w:b/>
          <w:bCs/>
          <w:color w:val="000000"/>
          <w:lang w:eastAsia="zh-TW"/>
        </w:rPr>
        <w:t>預付保單資料</w:t>
      </w:r>
    </w:p>
    <w:p w:rsidR="0002371D" w:rsidRPr="00A237FA" w:rsidRDefault="0002371D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將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畫面上該筆刪除。</w:t>
      </w:r>
    </w:p>
    <w:p w:rsidR="0002371D" w:rsidRPr="000D630F" w:rsidRDefault="0002371D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strike/>
          <w:color w:val="4F6228"/>
          <w:lang w:eastAsia="zh-TW"/>
        </w:rPr>
      </w:pPr>
      <w:r w:rsidRPr="000D630F">
        <w:rPr>
          <w:rFonts w:hint="eastAsia"/>
          <w:b/>
          <w:bCs/>
          <w:strike/>
          <w:color w:val="4F6228"/>
          <w:lang w:eastAsia="zh-TW"/>
        </w:rPr>
        <w:t>險別資料顯示</w:t>
      </w:r>
    </w:p>
    <w:p w:rsidR="0002371D" w:rsidRPr="000D630F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strike/>
          <w:color w:val="4F6228"/>
          <w:lang w:eastAsia="zh-TW"/>
        </w:rPr>
      </w:pPr>
      <w:r w:rsidRPr="000D630F">
        <w:rPr>
          <w:rFonts w:hint="eastAsia"/>
          <w:strike/>
          <w:color w:val="4F6228"/>
          <w:kern w:val="2"/>
          <w:szCs w:val="24"/>
          <w:lang w:eastAsia="zh-TW"/>
        </w:rPr>
        <w:t>另開視窗</w:t>
      </w:r>
      <w:r w:rsidRPr="000D630F">
        <w:rPr>
          <w:rFonts w:hint="eastAsia"/>
          <w:strike/>
          <w:color w:val="4F6228"/>
          <w:kern w:val="2"/>
          <w:szCs w:val="24"/>
          <w:lang w:eastAsia="zh-TW"/>
        </w:rPr>
        <w:t xml:space="preserve"> </w:t>
      </w:r>
      <w:r w:rsidRPr="000D630F">
        <w:rPr>
          <w:rFonts w:hint="eastAsia"/>
          <w:strike/>
          <w:color w:val="4F6228"/>
          <w:lang w:eastAsia="zh-TW"/>
        </w:rPr>
        <w:t xml:space="preserve">CALL  AAI0_0101  BY </w:t>
      </w:r>
      <w:r w:rsidRPr="000D630F">
        <w:rPr>
          <w:rFonts w:hint="eastAsia"/>
          <w:strike/>
          <w:color w:val="4F6228"/>
          <w:lang w:eastAsia="zh-TW"/>
        </w:rPr>
        <w:t>事故者</w:t>
      </w:r>
      <w:r w:rsidRPr="000D630F">
        <w:rPr>
          <w:rFonts w:hint="eastAsia"/>
          <w:strike/>
          <w:color w:val="4F6228"/>
          <w:lang w:eastAsia="zh-TW"/>
        </w:rPr>
        <w:t>ID</w:t>
      </w:r>
      <w:r w:rsidRPr="000D630F">
        <w:rPr>
          <w:rFonts w:hint="eastAsia"/>
          <w:strike/>
          <w:color w:val="4F6228"/>
          <w:lang w:eastAsia="zh-TW"/>
        </w:rPr>
        <w:t>。</w:t>
      </w:r>
    </w:p>
    <w:p w:rsidR="0002371D" w:rsidRPr="000D630F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strike/>
          <w:color w:val="4F6228"/>
          <w:lang w:eastAsia="zh-TW"/>
        </w:rPr>
      </w:pPr>
      <w:r w:rsidRPr="000D630F">
        <w:rPr>
          <w:rFonts w:hint="eastAsia"/>
          <w:strike/>
          <w:color w:val="4F6228"/>
          <w:lang w:eastAsia="zh-TW"/>
        </w:rPr>
        <w:t>逐筆計算預付金額</w:t>
      </w:r>
      <w:r w:rsidRPr="000D630F">
        <w:rPr>
          <w:rFonts w:hint="eastAsia"/>
          <w:strike/>
          <w:color w:val="4F6228"/>
          <w:lang w:eastAsia="zh-TW"/>
        </w:rPr>
        <w:t xml:space="preserve"> =  </w:t>
      </w:r>
      <w:r w:rsidRPr="000D630F">
        <w:rPr>
          <w:rFonts w:hint="eastAsia"/>
          <w:strike/>
          <w:color w:val="4F6228"/>
          <w:lang w:eastAsia="zh-TW"/>
        </w:rPr>
        <w:t>預付天數</w:t>
      </w:r>
      <w:r w:rsidRPr="000D630F">
        <w:rPr>
          <w:rFonts w:hint="eastAsia"/>
          <w:strike/>
          <w:color w:val="4F6228"/>
          <w:lang w:eastAsia="zh-TW"/>
        </w:rPr>
        <w:t>(</w:t>
      </w:r>
      <w:r w:rsidRPr="000D630F">
        <w:rPr>
          <w:rFonts w:hint="eastAsia"/>
          <w:strike/>
          <w:color w:val="4F6228"/>
          <w:lang w:eastAsia="zh-TW"/>
        </w:rPr>
        <w:t>畫面</w:t>
      </w:r>
      <w:r w:rsidRPr="000D630F">
        <w:rPr>
          <w:rFonts w:hint="eastAsia"/>
          <w:strike/>
          <w:color w:val="4F6228"/>
          <w:lang w:eastAsia="zh-TW"/>
        </w:rPr>
        <w:t xml:space="preserve">) x </w:t>
      </w:r>
      <w:r w:rsidRPr="000D630F">
        <w:rPr>
          <w:rFonts w:hint="eastAsia"/>
          <w:strike/>
          <w:color w:val="4F6228"/>
          <w:lang w:eastAsia="zh-TW"/>
        </w:rPr>
        <w:t>日額</w:t>
      </w:r>
      <w:r w:rsidRPr="000D630F">
        <w:rPr>
          <w:rFonts w:hint="eastAsia"/>
          <w:strike/>
          <w:color w:val="4F6228"/>
          <w:lang w:eastAsia="zh-TW"/>
        </w:rPr>
        <w:t>(</w:t>
      </w:r>
      <w:r w:rsidRPr="000D630F">
        <w:rPr>
          <w:rFonts w:hint="eastAsia"/>
          <w:strike/>
          <w:color w:val="4F6228"/>
          <w:lang w:eastAsia="zh-TW"/>
        </w:rPr>
        <w:t>模組</w:t>
      </w:r>
      <w:r w:rsidRPr="000D630F">
        <w:rPr>
          <w:rFonts w:hint="eastAsia"/>
          <w:strike/>
          <w:color w:val="4F6228"/>
          <w:lang w:eastAsia="zh-TW"/>
        </w:rPr>
        <w:t>)</w:t>
      </w:r>
    </w:p>
    <w:p w:rsidR="00BE5915" w:rsidRPr="0089503B" w:rsidRDefault="005F4BD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color w:val="4F6228"/>
          <w:lang w:eastAsia="zh-TW"/>
        </w:rPr>
        <w:t>查詢</w:t>
      </w:r>
      <w:r>
        <w:rPr>
          <w:rFonts w:hint="eastAsia"/>
          <w:b/>
          <w:color w:val="4F6228"/>
          <w:lang w:eastAsia="zh-TW"/>
        </w:rPr>
        <w:t>_</w:t>
      </w:r>
      <w:r w:rsidR="00BE5915" w:rsidRPr="00BE5915">
        <w:rPr>
          <w:rFonts w:hint="eastAsia"/>
          <w:b/>
          <w:color w:val="4F6228"/>
          <w:lang w:eastAsia="zh-TW"/>
        </w:rPr>
        <w:t>一指通</w:t>
      </w:r>
      <w:r>
        <w:rPr>
          <w:rFonts w:hint="eastAsia"/>
          <w:b/>
          <w:color w:val="4F6228"/>
          <w:lang w:eastAsia="zh-TW"/>
        </w:rPr>
        <w:t>帳號</w:t>
      </w:r>
    </w:p>
    <w:p w:rsidR="0089503B" w:rsidRDefault="0089503B" w:rsidP="0089503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讀取一指通資料</w:t>
      </w:r>
    </w:p>
    <w:p w:rsidR="006F1944" w:rsidRDefault="006F1944" w:rsidP="008C585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呼叫一指通帳號讀取模組</w:t>
      </w:r>
      <w:r>
        <w:rPr>
          <w:rFonts w:hint="eastAsia"/>
          <w:color w:val="4F6228"/>
          <w:lang w:eastAsia="zh-TW"/>
        </w:rPr>
        <w:t>AB_O0Z004.doQuery</w:t>
      </w:r>
      <w:r>
        <w:rPr>
          <w:rFonts w:hint="eastAsia"/>
          <w:color w:val="4F6228"/>
          <w:lang w:eastAsia="zh-TW"/>
        </w:rPr>
        <w:t>，傳入參數：</w:t>
      </w:r>
    </w:p>
    <w:p w:rsidR="006F1944" w:rsidRDefault="006F1944" w:rsidP="008C585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受款人</w:t>
      </w:r>
      <w:r>
        <w:rPr>
          <w:rFonts w:hint="eastAsia"/>
          <w:color w:val="4F6228"/>
          <w:lang w:eastAsia="zh-TW"/>
        </w:rPr>
        <w:t>ID</w:t>
      </w:r>
    </w:p>
    <w:p w:rsidR="0089503B" w:rsidRDefault="0089503B" w:rsidP="0089503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</w:p>
    <w:p w:rsidR="0089503B" w:rsidRDefault="0089503B" w:rsidP="0089503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 xml:space="preserve">IF </w:t>
      </w:r>
      <w:r>
        <w:rPr>
          <w:rFonts w:hint="eastAsia"/>
          <w:color w:val="4F6228"/>
          <w:lang w:eastAsia="zh-TW"/>
        </w:rPr>
        <w:t>無一指通資料</w:t>
      </w:r>
    </w:p>
    <w:p w:rsidR="0089503B" w:rsidRDefault="0089503B" w:rsidP="0089503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丟出訊息：查無一指通帳號。</w:t>
      </w:r>
    </w:p>
    <w:p w:rsidR="0089503B" w:rsidRDefault="0089503B" w:rsidP="0089503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ELSE</w:t>
      </w:r>
    </w:p>
    <w:p w:rsidR="0089503B" w:rsidRDefault="0089503B" w:rsidP="0089503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畫面</w:t>
      </w:r>
      <w:r>
        <w:rPr>
          <w:rFonts w:hint="eastAsia"/>
          <w:color w:val="4F6228"/>
          <w:lang w:eastAsia="zh-TW"/>
        </w:rPr>
        <w:t>.</w:t>
      </w:r>
      <w:r>
        <w:rPr>
          <w:rFonts w:hint="eastAsia"/>
          <w:color w:val="4F6228"/>
          <w:lang w:eastAsia="zh-TW"/>
        </w:rPr>
        <w:t>受款人姓名</w:t>
      </w:r>
      <w:r>
        <w:rPr>
          <w:rFonts w:hint="eastAsia"/>
          <w:color w:val="4F6228"/>
          <w:lang w:eastAsia="zh-TW"/>
        </w:rPr>
        <w:t xml:space="preserve"> = ABO001.APC_NAME(</w:t>
      </w:r>
      <w:r>
        <w:rPr>
          <w:rFonts w:hint="eastAsia"/>
          <w:color w:val="4F6228"/>
          <w:lang w:eastAsia="zh-TW"/>
        </w:rPr>
        <w:t>申請人姓名</w:t>
      </w:r>
      <w:r>
        <w:rPr>
          <w:rFonts w:hint="eastAsia"/>
          <w:color w:val="4F6228"/>
          <w:lang w:eastAsia="zh-TW"/>
        </w:rPr>
        <w:t>)</w:t>
      </w:r>
    </w:p>
    <w:p w:rsidR="0089503B" w:rsidRDefault="0089503B" w:rsidP="0089503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畫面</w:t>
      </w:r>
      <w:r>
        <w:rPr>
          <w:rFonts w:hint="eastAsia"/>
          <w:color w:val="4F6228"/>
          <w:lang w:eastAsia="zh-TW"/>
        </w:rPr>
        <w:t>.</w:t>
      </w:r>
      <w:r>
        <w:rPr>
          <w:rFonts w:hint="eastAsia"/>
          <w:color w:val="4F6228"/>
          <w:lang w:eastAsia="zh-TW"/>
        </w:rPr>
        <w:t>受款人</w:t>
      </w:r>
      <w:r>
        <w:rPr>
          <w:rFonts w:hint="eastAsia"/>
          <w:color w:val="4F6228"/>
          <w:lang w:eastAsia="zh-TW"/>
        </w:rPr>
        <w:t>ID = ABO001.APC_ID(</w:t>
      </w:r>
      <w:r>
        <w:rPr>
          <w:rFonts w:hint="eastAsia"/>
          <w:color w:val="4F6228"/>
          <w:lang w:eastAsia="zh-TW"/>
        </w:rPr>
        <w:t>申請人</w:t>
      </w:r>
      <w:r>
        <w:rPr>
          <w:rFonts w:hint="eastAsia"/>
          <w:color w:val="4F6228"/>
          <w:lang w:eastAsia="zh-TW"/>
        </w:rPr>
        <w:t>ID)</w:t>
      </w:r>
    </w:p>
    <w:p w:rsidR="0089503B" w:rsidRDefault="0089503B" w:rsidP="0089503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畫面</w:t>
      </w:r>
      <w:r>
        <w:rPr>
          <w:rFonts w:hint="eastAsia"/>
          <w:color w:val="4F6228"/>
          <w:lang w:eastAsia="zh-TW"/>
        </w:rPr>
        <w:t>.</w:t>
      </w:r>
      <w:r>
        <w:rPr>
          <w:rFonts w:hint="eastAsia"/>
          <w:color w:val="4F6228"/>
          <w:lang w:eastAsia="zh-TW"/>
        </w:rPr>
        <w:t>行庫代號</w:t>
      </w:r>
      <w:r>
        <w:rPr>
          <w:rFonts w:hint="eastAsia"/>
          <w:color w:val="4F6228"/>
          <w:lang w:eastAsia="zh-TW"/>
        </w:rPr>
        <w:t xml:space="preserve"> = ABO001.BANK_NO(</w:t>
      </w:r>
      <w:r>
        <w:rPr>
          <w:rFonts w:hint="eastAsia"/>
          <w:color w:val="4F6228"/>
          <w:lang w:eastAsia="zh-TW"/>
        </w:rPr>
        <w:t>行庫代號</w:t>
      </w:r>
      <w:r>
        <w:rPr>
          <w:rFonts w:hint="eastAsia"/>
          <w:color w:val="4F6228"/>
          <w:lang w:eastAsia="zh-TW"/>
        </w:rPr>
        <w:t>)</w:t>
      </w:r>
    </w:p>
    <w:p w:rsidR="0089503B" w:rsidRPr="00F45E09" w:rsidRDefault="0089503B" w:rsidP="0089503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畫面</w:t>
      </w:r>
      <w:r>
        <w:rPr>
          <w:rFonts w:hint="eastAsia"/>
          <w:color w:val="4F6228"/>
          <w:lang w:eastAsia="zh-TW"/>
        </w:rPr>
        <w:t>.</w:t>
      </w:r>
      <w:r>
        <w:rPr>
          <w:rFonts w:hint="eastAsia"/>
          <w:color w:val="4F6228"/>
          <w:lang w:eastAsia="zh-TW"/>
        </w:rPr>
        <w:t>匯款帳號</w:t>
      </w:r>
      <w:r>
        <w:rPr>
          <w:rFonts w:hint="eastAsia"/>
          <w:color w:val="4F6228"/>
          <w:lang w:eastAsia="zh-TW"/>
        </w:rPr>
        <w:t xml:space="preserve"> = ABO001.ACNT_NO(</w:t>
      </w:r>
      <w:r>
        <w:rPr>
          <w:rFonts w:hint="eastAsia"/>
          <w:color w:val="4F6228"/>
          <w:lang w:eastAsia="zh-TW"/>
        </w:rPr>
        <w:t>帳號</w:t>
      </w:r>
      <w:r>
        <w:rPr>
          <w:rFonts w:hint="eastAsia"/>
          <w:color w:val="4F6228"/>
          <w:lang w:eastAsia="zh-TW"/>
        </w:rPr>
        <w:t>)</w:t>
      </w:r>
    </w:p>
    <w:p w:rsidR="0089503B" w:rsidRDefault="0089503B" w:rsidP="0089503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畫面上受款人</w:t>
      </w:r>
      <w:r>
        <w:rPr>
          <w:rFonts w:hint="eastAsia"/>
          <w:color w:val="4F6228"/>
          <w:lang w:eastAsia="zh-TW"/>
        </w:rPr>
        <w:t>ID</w:t>
      </w:r>
      <w:r>
        <w:rPr>
          <w:rFonts w:hint="eastAsia"/>
          <w:color w:val="4F6228"/>
          <w:lang w:eastAsia="zh-TW"/>
        </w:rPr>
        <w:t>、受款人姓名、行庫代號、匯款帳號</w:t>
      </w:r>
      <w:r>
        <w:rPr>
          <w:rFonts w:hint="eastAsia"/>
          <w:color w:val="4F6228"/>
          <w:lang w:eastAsia="zh-TW"/>
        </w:rPr>
        <w:t>disable</w:t>
      </w:r>
    </w:p>
    <w:p w:rsidR="0089503B" w:rsidRDefault="0089503B" w:rsidP="0089503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END IF</w:t>
      </w:r>
    </w:p>
    <w:p w:rsidR="0089503B" w:rsidRPr="00F409B6" w:rsidRDefault="009332C6" w:rsidP="0089503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 w:rsidRPr="009332C6">
        <w:rPr>
          <w:rFonts w:hint="eastAsia"/>
          <w:b/>
          <w:color w:val="4F6228"/>
          <w:lang w:eastAsia="zh-TW"/>
        </w:rPr>
        <w:t>查詢</w:t>
      </w:r>
      <w:r>
        <w:rPr>
          <w:rFonts w:hint="eastAsia"/>
          <w:b/>
          <w:color w:val="4F6228"/>
          <w:lang w:eastAsia="zh-TW"/>
        </w:rPr>
        <w:t>_</w:t>
      </w:r>
      <w:r w:rsidRPr="009332C6">
        <w:rPr>
          <w:rFonts w:hint="eastAsia"/>
          <w:b/>
          <w:color w:val="4F6228"/>
          <w:lang w:eastAsia="zh-TW"/>
        </w:rPr>
        <w:t>行庫代號</w:t>
      </w:r>
    </w:p>
    <w:p w:rsidR="00F409B6" w:rsidRPr="009332C6" w:rsidRDefault="00F409B6" w:rsidP="00F409B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 w:rsidRPr="009308BA">
        <w:rPr>
          <w:rFonts w:hint="eastAsia"/>
          <w:color w:val="4F6228"/>
          <w:lang w:eastAsia="zh-TW"/>
        </w:rPr>
        <w:t>開新視窗，並連至財政部行庫代碼查詢頁面</w:t>
      </w:r>
      <w:r w:rsidRPr="009308BA">
        <w:rPr>
          <w:color w:val="4F6228"/>
          <w:lang w:eastAsia="zh-TW"/>
        </w:rPr>
        <w:t>com.cathay.ab.util.Tools.getFISC()</w:t>
      </w:r>
    </w:p>
    <w:p w:rsidR="0002371D" w:rsidRDefault="0002371D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抓經手人所屬單位、所屬服務中心</w:t>
      </w:r>
    </w:p>
    <w:p w:rsidR="005A274E" w:rsidRPr="00B009C7" w:rsidRDefault="0042695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 w:rsidRPr="00B009C7">
        <w:rPr>
          <w:color w:val="215868"/>
          <w:kern w:val="2"/>
          <w:szCs w:val="24"/>
          <w:lang w:eastAsia="zh-TW"/>
        </w:rPr>
        <w:t>檢查轄區案件處理人員是否設定</w:t>
      </w:r>
    </w:p>
    <w:p w:rsidR="00091BCE" w:rsidRPr="00B009C7" w:rsidRDefault="000843D6" w:rsidP="00091BC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 w:rsidRPr="00B009C7">
        <w:rPr>
          <w:rFonts w:hint="eastAsia"/>
          <w:color w:val="215868"/>
          <w:kern w:val="2"/>
          <w:szCs w:val="24"/>
          <w:lang w:eastAsia="zh-TW"/>
        </w:rPr>
        <w:t xml:space="preserve">CALL </w:t>
      </w:r>
      <w:r w:rsidRPr="00B009C7">
        <w:rPr>
          <w:color w:val="215868"/>
          <w:kern w:val="2"/>
          <w:szCs w:val="24"/>
          <w:lang w:eastAsia="zh-TW"/>
        </w:rPr>
        <w:t>AA_A0Z027</w:t>
      </w:r>
      <w:r w:rsidRPr="00B009C7">
        <w:rPr>
          <w:rFonts w:hint="eastAsia"/>
          <w:color w:val="215868"/>
          <w:kern w:val="2"/>
          <w:szCs w:val="24"/>
          <w:lang w:eastAsia="zh-TW"/>
        </w:rPr>
        <w:t>.checkDecd</w:t>
      </w:r>
    </w:p>
    <w:p w:rsidR="0097373F" w:rsidRPr="00B009C7" w:rsidRDefault="0097373F" w:rsidP="0097373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 w:rsidRPr="00B009C7">
        <w:rPr>
          <w:rFonts w:hint="eastAsia"/>
          <w:color w:val="215868"/>
          <w:kern w:val="2"/>
          <w:szCs w:val="24"/>
          <w:lang w:eastAsia="zh-TW"/>
        </w:rPr>
        <w:t>傳入參數：經手人單位代號</w:t>
      </w:r>
    </w:p>
    <w:p w:rsidR="0097373F" w:rsidRPr="00B009C7" w:rsidRDefault="0097373F" w:rsidP="0097373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 w:rsidRPr="00B009C7">
        <w:rPr>
          <w:rFonts w:hint="eastAsia"/>
          <w:color w:val="215868"/>
          <w:kern w:val="2"/>
          <w:szCs w:val="24"/>
          <w:lang w:eastAsia="zh-TW"/>
        </w:rPr>
        <w:t>檢核不過</w:t>
      </w:r>
    </w:p>
    <w:p w:rsidR="0097373F" w:rsidRDefault="0097373F" w:rsidP="0097373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 w:rsidRPr="00B009C7">
        <w:rPr>
          <w:color w:val="215868"/>
          <w:kern w:val="2"/>
          <w:szCs w:val="24"/>
          <w:lang w:eastAsia="zh-TW"/>
        </w:rPr>
        <w:t>T</w:t>
      </w:r>
      <w:r w:rsidRPr="00B009C7">
        <w:rPr>
          <w:rFonts w:hint="eastAsia"/>
          <w:color w:val="215868"/>
          <w:kern w:val="2"/>
          <w:szCs w:val="24"/>
          <w:lang w:eastAsia="zh-TW"/>
        </w:rPr>
        <w:t xml:space="preserve">hrows </w:t>
      </w:r>
      <w:r w:rsidRPr="00B009C7">
        <w:rPr>
          <w:color w:val="215868"/>
          <w:kern w:val="2"/>
          <w:szCs w:val="24"/>
          <w:lang w:eastAsia="zh-TW"/>
        </w:rPr>
        <w:t>"</w:t>
      </w:r>
      <w:r w:rsidRPr="00B009C7">
        <w:rPr>
          <w:color w:val="215868"/>
          <w:kern w:val="2"/>
          <w:szCs w:val="24"/>
          <w:lang w:eastAsia="zh-TW"/>
        </w:rPr>
        <w:t>該經手人單位</w:t>
      </w:r>
      <w:r w:rsidRPr="00B009C7">
        <w:rPr>
          <w:color w:val="215868"/>
          <w:kern w:val="2"/>
          <w:szCs w:val="24"/>
          <w:lang w:eastAsia="zh-TW"/>
        </w:rPr>
        <w:t>[" + RTM_DIV_NO + "]</w:t>
      </w:r>
      <w:r w:rsidRPr="00B009C7">
        <w:rPr>
          <w:color w:val="215868"/>
          <w:kern w:val="2"/>
          <w:szCs w:val="24"/>
          <w:lang w:eastAsia="zh-TW"/>
        </w:rPr>
        <w:t>未建立</w:t>
      </w:r>
      <w:r w:rsidRPr="00B009C7">
        <w:rPr>
          <w:color w:val="215868"/>
          <w:kern w:val="2"/>
          <w:szCs w:val="24"/>
          <w:lang w:eastAsia="zh-TW"/>
        </w:rPr>
        <w:t>,</w:t>
      </w:r>
      <w:r w:rsidRPr="00B009C7">
        <w:rPr>
          <w:color w:val="215868"/>
          <w:kern w:val="2"/>
          <w:szCs w:val="24"/>
          <w:lang w:eastAsia="zh-TW"/>
        </w:rPr>
        <w:t>請洽所屬行政中心服務科建檔</w:t>
      </w:r>
      <w:r w:rsidRPr="00B009C7">
        <w:rPr>
          <w:color w:val="215868"/>
          <w:kern w:val="2"/>
          <w:szCs w:val="24"/>
          <w:lang w:eastAsia="zh-TW"/>
        </w:rPr>
        <w:t>"</w:t>
      </w:r>
    </w:p>
    <w:p w:rsidR="00B93ECD" w:rsidRDefault="00B93ECD" w:rsidP="00B93EC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>
        <w:rPr>
          <w:rFonts w:hint="eastAsia"/>
          <w:color w:val="215868"/>
          <w:kern w:val="2"/>
          <w:szCs w:val="24"/>
          <w:lang w:eastAsia="zh-TW"/>
        </w:rPr>
        <w:t>檢核通過</w:t>
      </w:r>
    </w:p>
    <w:p w:rsidR="00B93ECD" w:rsidRPr="001C0D25" w:rsidRDefault="000B4C4E" w:rsidP="00B93EC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215868"/>
          <w:kern w:val="2"/>
          <w:szCs w:val="24"/>
          <w:lang w:eastAsia="zh-TW"/>
        </w:rPr>
      </w:pPr>
      <w:r w:rsidRPr="001C0D25">
        <w:rPr>
          <w:rFonts w:hint="eastAsia"/>
          <w:strike/>
          <w:color w:val="215868"/>
          <w:kern w:val="2"/>
          <w:szCs w:val="24"/>
          <w:lang w:eastAsia="zh-TW"/>
        </w:rPr>
        <w:t>帳務處理單位</w:t>
      </w:r>
      <w:r w:rsidRPr="001C0D25">
        <w:rPr>
          <w:rFonts w:hint="eastAsia"/>
          <w:strike/>
          <w:color w:val="215868"/>
          <w:kern w:val="2"/>
          <w:szCs w:val="24"/>
          <w:lang w:eastAsia="zh-TW"/>
        </w:rPr>
        <w:t xml:space="preserve"> = </w:t>
      </w:r>
      <w:r w:rsidR="00DC37D0" w:rsidRPr="001C0D25">
        <w:rPr>
          <w:strike/>
          <w:color w:val="215868"/>
          <w:kern w:val="2"/>
          <w:szCs w:val="24"/>
          <w:lang w:eastAsia="zh-TW"/>
        </w:rPr>
        <w:t>AA_A0Z027</w:t>
      </w:r>
      <w:r w:rsidR="00DC37D0" w:rsidRPr="001C0D25">
        <w:rPr>
          <w:rFonts w:hint="eastAsia"/>
          <w:strike/>
          <w:color w:val="215868"/>
          <w:kern w:val="2"/>
          <w:szCs w:val="24"/>
          <w:lang w:eastAsia="zh-TW"/>
        </w:rPr>
        <w:t>.getDecd</w:t>
      </w:r>
      <w:r w:rsidR="003B17F7" w:rsidRPr="001C0D25">
        <w:rPr>
          <w:rFonts w:hint="eastAsia"/>
          <w:strike/>
          <w:color w:val="215868"/>
          <w:kern w:val="2"/>
          <w:szCs w:val="24"/>
          <w:lang w:eastAsia="zh-TW"/>
        </w:rPr>
        <w:t>.</w:t>
      </w:r>
      <w:r w:rsidR="00BC3AD8" w:rsidRPr="001C0D25">
        <w:rPr>
          <w:rFonts w:hint="eastAsia"/>
          <w:strike/>
          <w:color w:val="215868"/>
          <w:kern w:val="2"/>
          <w:szCs w:val="24"/>
          <w:lang w:eastAsia="zh-TW"/>
        </w:rPr>
        <w:t>get</w:t>
      </w:r>
      <w:r w:rsidRPr="001C0D25">
        <w:rPr>
          <w:rFonts w:hint="eastAsia"/>
          <w:strike/>
          <w:color w:val="215868"/>
          <w:kern w:val="2"/>
          <w:szCs w:val="24"/>
          <w:lang w:eastAsia="zh-TW"/>
        </w:rPr>
        <w:t>O</w:t>
      </w:r>
      <w:r w:rsidRPr="001C0D25">
        <w:rPr>
          <w:strike/>
          <w:color w:val="215868"/>
          <w:kern w:val="2"/>
          <w:szCs w:val="24"/>
          <w:lang w:eastAsia="zh-TW"/>
        </w:rPr>
        <w:t>PR_DIV_NO</w:t>
      </w:r>
    </w:p>
    <w:p w:rsidR="001C0D25" w:rsidRDefault="001C0D25" w:rsidP="00DC27B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>
        <w:rPr>
          <w:rFonts w:hint="eastAsia"/>
          <w:color w:val="215868"/>
          <w:kern w:val="2"/>
          <w:szCs w:val="24"/>
          <w:lang w:eastAsia="zh-TW"/>
        </w:rPr>
        <w:t>帳務處理單位：</w:t>
      </w:r>
    </w:p>
    <w:p w:rsidR="005E6380" w:rsidRDefault="005E6380" w:rsidP="005E638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>
        <w:rPr>
          <w:rFonts w:hint="eastAsia"/>
          <w:color w:val="215868"/>
          <w:kern w:val="2"/>
          <w:szCs w:val="24"/>
          <w:lang w:eastAsia="zh-TW"/>
        </w:rPr>
        <w:t>CALL AA_I0Z002.</w:t>
      </w:r>
      <w:r w:rsidRPr="005E6380">
        <w:rPr>
          <w:color w:val="215868"/>
          <w:kern w:val="2"/>
          <w:szCs w:val="24"/>
          <w:lang w:eastAsia="zh-TW"/>
        </w:rPr>
        <w:t xml:space="preserve"> getACNT_DIV_NO</w:t>
      </w:r>
      <w:r w:rsidRPr="005E6380">
        <w:rPr>
          <w:rFonts w:hint="eastAsia"/>
          <w:color w:val="215868"/>
          <w:kern w:val="2"/>
          <w:szCs w:val="24"/>
          <w:lang w:eastAsia="zh-TW"/>
        </w:rPr>
        <w:t>()</w:t>
      </w:r>
      <w:r w:rsidRPr="005E6380">
        <w:rPr>
          <w:rFonts w:hint="eastAsia"/>
          <w:color w:val="215868"/>
          <w:kern w:val="2"/>
          <w:szCs w:val="24"/>
          <w:lang w:eastAsia="zh-TW"/>
        </w:rPr>
        <w:t>：</w:t>
      </w:r>
      <w:r w:rsidRPr="005E6380">
        <w:rPr>
          <w:rFonts w:hint="eastAsia"/>
          <w:color w:val="215868"/>
          <w:kern w:val="2"/>
          <w:szCs w:val="24"/>
          <w:lang w:eastAsia="zh-TW"/>
        </w:rPr>
        <w:t>(</w:t>
      </w:r>
      <w:r w:rsidRPr="005E6380">
        <w:rPr>
          <w:rFonts w:hint="eastAsia"/>
          <w:color w:val="215868"/>
          <w:kern w:val="2"/>
          <w:szCs w:val="24"/>
          <w:lang w:eastAsia="zh-TW"/>
        </w:rPr>
        <w:t>預付金帳務單位</w:t>
      </w:r>
      <w:r w:rsidRPr="005E6380">
        <w:rPr>
          <w:rFonts w:hint="eastAsia"/>
          <w:color w:val="215868"/>
          <w:kern w:val="2"/>
          <w:szCs w:val="24"/>
          <w:lang w:eastAsia="zh-TW"/>
        </w:rPr>
        <w:t>)</w:t>
      </w:r>
    </w:p>
    <w:p w:rsidR="005E6380" w:rsidRPr="005E6380" w:rsidRDefault="005E6380" w:rsidP="005E638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>
        <w:rPr>
          <w:rFonts w:ascii="Arial" w:hAnsi="Arial" w:cs="Arial" w:hint="eastAsia"/>
          <w:lang w:eastAsia="zh-TW"/>
        </w:rPr>
        <w:t>送件人單位</w:t>
      </w:r>
      <w:r w:rsidR="00872106">
        <w:rPr>
          <w:rFonts w:ascii="Arial" w:hAnsi="Arial" w:cs="Arial" w:hint="eastAsia"/>
          <w:lang w:eastAsia="zh-TW"/>
        </w:rPr>
        <w:t xml:space="preserve"> =</w:t>
      </w:r>
      <w:r w:rsidR="00872106" w:rsidRPr="00B009C7">
        <w:rPr>
          <w:rFonts w:hint="eastAsia"/>
          <w:color w:val="215868"/>
          <w:kern w:val="2"/>
          <w:szCs w:val="24"/>
          <w:lang w:eastAsia="zh-TW"/>
        </w:rPr>
        <w:t>經手人單位代號</w:t>
      </w:r>
    </w:p>
    <w:p w:rsidR="005E6380" w:rsidRPr="005E6380" w:rsidRDefault="005E6380" w:rsidP="005E638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 w:rsidRPr="00B977AE">
        <w:rPr>
          <w:rFonts w:ascii="細明體" w:eastAsia="細明體" w:hAnsi="細明體"/>
          <w:lang w:eastAsia="zh-TW"/>
        </w:rPr>
        <w:t>受理單位</w:t>
      </w:r>
      <w:r w:rsidR="00872106">
        <w:rPr>
          <w:rFonts w:ascii="細明體" w:eastAsia="細明體" w:hAnsi="細明體" w:hint="eastAsia"/>
          <w:lang w:eastAsia="zh-TW"/>
        </w:rPr>
        <w:t xml:space="preserve"> =</w:t>
      </w:r>
      <w:r w:rsidR="00CE6627" w:rsidRPr="00B009C7">
        <w:rPr>
          <w:rFonts w:hint="eastAsia"/>
          <w:color w:val="215868"/>
          <w:kern w:val="2"/>
          <w:szCs w:val="24"/>
          <w:lang w:eastAsia="zh-TW"/>
        </w:rPr>
        <w:t>經手人</w:t>
      </w:r>
      <w:r w:rsidR="00CE6627">
        <w:rPr>
          <w:rFonts w:hint="eastAsia"/>
          <w:color w:val="215868"/>
          <w:kern w:val="2"/>
          <w:szCs w:val="24"/>
          <w:lang w:eastAsia="zh-TW"/>
        </w:rPr>
        <w:t>所屬服務中心</w:t>
      </w:r>
    </w:p>
    <w:p w:rsidR="005E6380" w:rsidRPr="005E6380" w:rsidRDefault="005E6380" w:rsidP="005E638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>
        <w:rPr>
          <w:rFonts w:ascii="細明體" w:eastAsia="細明體" w:hAnsi="細明體" w:hint="eastAsia"/>
        </w:rPr>
        <w:t>給付方式</w:t>
      </w:r>
      <w:r w:rsidR="00CE6627">
        <w:rPr>
          <w:rFonts w:ascii="細明體" w:eastAsia="細明體" w:hAnsi="細明體" w:hint="eastAsia"/>
          <w:lang w:eastAsia="zh-TW"/>
        </w:rPr>
        <w:t>=</w:t>
      </w:r>
      <w:r w:rsidR="00CE6627">
        <w:rPr>
          <w:rFonts w:ascii="細明體" w:eastAsia="細明體" w:hAnsi="細明體"/>
          <w:lang w:eastAsia="zh-TW"/>
        </w:rPr>
        <w:t>’</w:t>
      </w:r>
      <w:r w:rsidR="00CE6627">
        <w:rPr>
          <w:rFonts w:ascii="細明體" w:eastAsia="細明體" w:hAnsi="細明體" w:hint="eastAsia"/>
          <w:lang w:eastAsia="zh-TW"/>
        </w:rPr>
        <w:t>5</w:t>
      </w:r>
      <w:r w:rsidR="00CE6627">
        <w:rPr>
          <w:rFonts w:ascii="細明體" w:eastAsia="細明體" w:hAnsi="細明體"/>
          <w:lang w:eastAsia="zh-TW"/>
        </w:rPr>
        <w:t>’</w:t>
      </w:r>
    </w:p>
    <w:p w:rsidR="005E6380" w:rsidRDefault="005E6380" w:rsidP="005E638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 w:rsidRPr="00AE7956">
        <w:rPr>
          <w:rFonts w:ascii="細明體" w:eastAsia="細明體" w:hAnsi="細明體" w:hint="eastAsia"/>
        </w:rPr>
        <w:t>是否當日匯</w:t>
      </w:r>
      <w:r w:rsidR="00F60180">
        <w:rPr>
          <w:rFonts w:ascii="細明體" w:eastAsia="細明體" w:hAnsi="細明體" w:hint="eastAsia"/>
          <w:lang w:eastAsia="zh-TW"/>
        </w:rPr>
        <w:t xml:space="preserve"> =</w:t>
      </w:r>
      <w:r w:rsidR="00F60180">
        <w:rPr>
          <w:rFonts w:hint="eastAsia"/>
          <w:color w:val="215868"/>
          <w:kern w:val="2"/>
          <w:szCs w:val="24"/>
          <w:lang w:eastAsia="zh-TW"/>
        </w:rPr>
        <w:t>當日匯</w:t>
      </w:r>
    </w:p>
    <w:p w:rsidR="002C3210" w:rsidRDefault="007B2A21" w:rsidP="002C321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>
        <w:rPr>
          <w:rFonts w:hint="eastAsia"/>
          <w:color w:val="215868"/>
          <w:kern w:val="2"/>
          <w:szCs w:val="24"/>
          <w:lang w:eastAsia="zh-TW"/>
        </w:rPr>
        <w:t xml:space="preserve">IF </w:t>
      </w:r>
      <w:r>
        <w:rPr>
          <w:rFonts w:hint="eastAsia"/>
          <w:color w:val="215868"/>
          <w:kern w:val="2"/>
          <w:szCs w:val="24"/>
          <w:lang w:eastAsia="zh-TW"/>
        </w:rPr>
        <w:t>正常結束</w:t>
      </w:r>
    </w:p>
    <w:p w:rsidR="007B2A21" w:rsidRDefault="007F4FC3" w:rsidP="007B2A2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>
        <w:rPr>
          <w:rFonts w:hint="eastAsia"/>
          <w:color w:val="215868"/>
          <w:kern w:val="2"/>
          <w:szCs w:val="24"/>
          <w:lang w:eastAsia="zh-TW"/>
        </w:rPr>
        <w:t>帳務處理單位</w:t>
      </w:r>
      <w:r>
        <w:rPr>
          <w:rFonts w:hint="eastAsia"/>
          <w:color w:val="215868"/>
          <w:kern w:val="2"/>
          <w:szCs w:val="24"/>
          <w:lang w:eastAsia="zh-TW"/>
        </w:rPr>
        <w:t xml:space="preserve"> = </w:t>
      </w:r>
      <w:r w:rsidR="003A45F2">
        <w:rPr>
          <w:rFonts w:hint="eastAsia"/>
          <w:color w:val="215868"/>
          <w:kern w:val="2"/>
          <w:szCs w:val="24"/>
          <w:lang w:eastAsia="zh-TW"/>
        </w:rPr>
        <w:t>AA_I0Z002</w:t>
      </w:r>
      <w:r>
        <w:rPr>
          <w:rFonts w:hint="eastAsia"/>
          <w:color w:val="215868"/>
          <w:kern w:val="2"/>
          <w:szCs w:val="24"/>
          <w:lang w:eastAsia="zh-TW"/>
        </w:rPr>
        <w:t>.</w:t>
      </w:r>
      <w:r>
        <w:rPr>
          <w:rFonts w:ascii="Arial" w:hAnsi="Arial" w:cs="Arial" w:hint="eastAsia"/>
          <w:lang w:eastAsia="zh-TW"/>
        </w:rPr>
        <w:t>帳務單位</w:t>
      </w:r>
    </w:p>
    <w:p w:rsidR="007B2A21" w:rsidRPr="00B009C7" w:rsidRDefault="007B2A21" w:rsidP="007F501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</w:p>
    <w:p w:rsidR="0002371D" w:rsidRPr="00B009C7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strike/>
          <w:color w:val="215868"/>
          <w:lang w:eastAsia="zh-TW"/>
        </w:rPr>
      </w:pPr>
      <w:r w:rsidRPr="00B009C7">
        <w:rPr>
          <w:rFonts w:hint="eastAsia"/>
          <w:strike/>
          <w:color w:val="215868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2371D" w:rsidRPr="00B009C7">
        <w:tc>
          <w:tcPr>
            <w:tcW w:w="720" w:type="dxa"/>
          </w:tcPr>
          <w:p w:rsidR="0002371D" w:rsidRPr="00B009C7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strike/>
                <w:color w:val="215868"/>
                <w:lang w:eastAsia="zh-TW"/>
              </w:rPr>
            </w:pPr>
            <w:r w:rsidRPr="00B009C7">
              <w:rPr>
                <w:rFonts w:hint="eastAsia"/>
                <w:b/>
                <w:strike/>
                <w:color w:val="215868"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02371D" w:rsidRPr="00B009C7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strike/>
                <w:color w:val="215868"/>
                <w:lang w:eastAsia="zh-TW"/>
              </w:rPr>
            </w:pPr>
            <w:r w:rsidRPr="00B009C7">
              <w:rPr>
                <w:rFonts w:hint="eastAsia"/>
                <w:b/>
                <w:strike/>
                <w:color w:val="215868"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02371D" w:rsidRPr="00B009C7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strike/>
                <w:color w:val="215868"/>
                <w:lang w:eastAsia="zh-TW"/>
              </w:rPr>
            </w:pPr>
            <w:r w:rsidRPr="00B009C7">
              <w:rPr>
                <w:rFonts w:hint="eastAsia"/>
                <w:b/>
                <w:strike/>
                <w:color w:val="215868"/>
                <w:lang w:eastAsia="zh-TW"/>
              </w:rPr>
              <w:t>不符合時的錯誤訊息</w:t>
            </w:r>
          </w:p>
        </w:tc>
      </w:tr>
      <w:tr w:rsidR="0002371D" w:rsidRPr="00B009C7">
        <w:tc>
          <w:tcPr>
            <w:tcW w:w="720" w:type="dxa"/>
          </w:tcPr>
          <w:p w:rsidR="0002371D" w:rsidRPr="00B009C7" w:rsidRDefault="0002371D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rPr>
                <w:rFonts w:hint="eastAsia"/>
                <w:strike/>
                <w:color w:val="215868"/>
                <w:lang w:eastAsia="zh-TW"/>
              </w:rPr>
            </w:pPr>
          </w:p>
        </w:tc>
        <w:tc>
          <w:tcPr>
            <w:tcW w:w="6120" w:type="dxa"/>
          </w:tcPr>
          <w:p w:rsidR="0002371D" w:rsidRPr="00B009C7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strike/>
                <w:color w:val="215868"/>
                <w:lang w:eastAsia="zh-TW"/>
              </w:rPr>
            </w:pPr>
            <w:r w:rsidRPr="00B009C7">
              <w:rPr>
                <w:rFonts w:hint="eastAsia"/>
                <w:strike/>
                <w:color w:val="215868"/>
                <w:lang w:eastAsia="zh-TW"/>
              </w:rPr>
              <w:t>送件人</w:t>
            </w:r>
            <w:r w:rsidRPr="00B009C7">
              <w:rPr>
                <w:rFonts w:hint="eastAsia"/>
                <w:strike/>
                <w:color w:val="215868"/>
                <w:lang w:eastAsia="zh-TW"/>
              </w:rPr>
              <w:t>ID</w:t>
            </w:r>
            <w:r w:rsidRPr="00B009C7">
              <w:rPr>
                <w:rFonts w:hint="eastAsia"/>
                <w:strike/>
                <w:color w:val="215868"/>
                <w:lang w:eastAsia="zh-TW"/>
              </w:rPr>
              <w:t>需有值且長度為</w:t>
            </w:r>
            <w:r w:rsidRPr="00B009C7">
              <w:rPr>
                <w:rFonts w:hint="eastAsia"/>
                <w:strike/>
                <w:color w:val="215868"/>
                <w:lang w:eastAsia="zh-TW"/>
              </w:rPr>
              <w:t>10</w:t>
            </w:r>
            <w:r w:rsidRPr="00B009C7">
              <w:rPr>
                <w:rFonts w:hint="eastAsia"/>
                <w:strike/>
                <w:color w:val="215868"/>
                <w:lang w:eastAsia="zh-TW"/>
              </w:rPr>
              <w:t>碼</w:t>
            </w:r>
          </w:p>
        </w:tc>
        <w:tc>
          <w:tcPr>
            <w:tcW w:w="3320" w:type="dxa"/>
          </w:tcPr>
          <w:p w:rsidR="0002371D" w:rsidRPr="00B009C7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strike/>
                <w:color w:val="215868"/>
                <w:lang w:eastAsia="zh-TW"/>
              </w:rPr>
            </w:pPr>
            <w:r w:rsidRPr="00B009C7">
              <w:rPr>
                <w:rFonts w:hint="eastAsia"/>
                <w:strike/>
                <w:color w:val="215868"/>
                <w:lang w:eastAsia="zh-TW"/>
              </w:rPr>
              <w:t>請輸入送件人</w:t>
            </w:r>
            <w:r w:rsidRPr="00B009C7">
              <w:rPr>
                <w:rFonts w:hint="eastAsia"/>
                <w:strike/>
                <w:color w:val="215868"/>
                <w:lang w:eastAsia="zh-TW"/>
              </w:rPr>
              <w:t>ID</w:t>
            </w:r>
          </w:p>
        </w:tc>
      </w:tr>
    </w:tbl>
    <w:p w:rsidR="0002371D" w:rsidRPr="00B009C7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strike/>
          <w:color w:val="215868"/>
          <w:lang w:eastAsia="zh-TW"/>
        </w:rPr>
      </w:pPr>
      <w:r w:rsidRPr="00B009C7">
        <w:rPr>
          <w:rFonts w:hint="eastAsia"/>
          <w:strike/>
          <w:color w:val="215868"/>
          <w:lang w:eastAsia="zh-TW"/>
        </w:rPr>
        <w:t>說明</w:t>
      </w:r>
    </w:p>
    <w:p w:rsidR="0002371D" w:rsidRPr="00B009C7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strike/>
          <w:color w:val="215868"/>
          <w:lang w:eastAsia="zh-TW"/>
        </w:rPr>
      </w:pPr>
      <w:r w:rsidRPr="00B009C7">
        <w:rPr>
          <w:rFonts w:hint="eastAsia"/>
          <w:strike/>
          <w:color w:val="215868"/>
          <w:lang w:eastAsia="zh-TW"/>
        </w:rPr>
        <w:t xml:space="preserve">CALL  </w:t>
      </w:r>
      <w:r w:rsidRPr="00B009C7">
        <w:rPr>
          <w:bCs/>
          <w:strike/>
          <w:color w:val="215868"/>
        </w:rPr>
        <w:t>com.cathay.common.hr.PersonnelData</w:t>
      </w:r>
      <w:r w:rsidRPr="00B009C7">
        <w:rPr>
          <w:rFonts w:hint="eastAsia"/>
          <w:bCs/>
          <w:strike/>
          <w:color w:val="215868"/>
          <w:lang w:eastAsia="zh-TW"/>
        </w:rPr>
        <w:t xml:space="preserve">　</w:t>
      </w:r>
      <w:r w:rsidRPr="00B009C7">
        <w:rPr>
          <w:rFonts w:hint="eastAsia"/>
          <w:bCs/>
          <w:strike/>
          <w:color w:val="215868"/>
          <w:lang w:eastAsia="zh-TW"/>
        </w:rPr>
        <w:t xml:space="preserve">Method  </w:t>
      </w:r>
      <w:hyperlink r:id="rId25" w:anchor="getOnDutyByEmployeeID(java.lang.String)" w:history="1">
        <w:r w:rsidRPr="00B009C7">
          <w:rPr>
            <w:rStyle w:val="ab"/>
            <w:rFonts w:ascii="細明體" w:eastAsia="細明體" w:hAnsi="細明體" w:cs="細明體"/>
            <w:b/>
            <w:bCs/>
            <w:strike/>
            <w:color w:val="215868"/>
          </w:rPr>
          <w:t>getOnDutyByEmployeeID</w:t>
        </w:r>
      </w:hyperlink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2371D" w:rsidRPr="00B009C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B009C7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strike/>
                <w:color w:val="215868"/>
                <w:sz w:val="20"/>
              </w:rPr>
            </w:pPr>
            <w:r w:rsidRPr="00B009C7">
              <w:rPr>
                <w:rFonts w:ascii="細明體" w:eastAsia="細明體" w:hAnsi="細明體" w:cs="Arial Unicode MS" w:hint="eastAsia"/>
                <w:b/>
                <w:bCs/>
                <w:strike/>
                <w:color w:val="215868"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B009C7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strike/>
                <w:color w:val="215868"/>
                <w:sz w:val="20"/>
              </w:rPr>
            </w:pPr>
            <w:r w:rsidRPr="00B009C7">
              <w:rPr>
                <w:rFonts w:ascii="細明體" w:eastAsia="細明體" w:hAnsi="細明體" w:hint="eastAsia"/>
                <w:b/>
                <w:bCs/>
                <w:strike/>
                <w:color w:val="215868"/>
                <w:sz w:val="20"/>
              </w:rPr>
              <w:t>資料來源</w:t>
            </w:r>
          </w:p>
        </w:tc>
      </w:tr>
      <w:tr w:rsidR="0002371D" w:rsidRPr="00B009C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B009C7" w:rsidRDefault="0002371D">
            <w:pPr>
              <w:rPr>
                <w:rFonts w:ascii="細明體" w:eastAsia="細明體" w:hAnsi="細明體" w:hint="eastAsia"/>
                <w:strike/>
                <w:color w:val="215868"/>
                <w:sz w:val="20"/>
                <w:szCs w:val="20"/>
              </w:rPr>
            </w:pPr>
            <w:r w:rsidRPr="00B009C7">
              <w:rPr>
                <w:rStyle w:val="HTML"/>
                <w:strike/>
                <w:color w:val="215868"/>
                <w:sz w:val="20"/>
                <w:szCs w:val="20"/>
              </w:rPr>
              <w:t>strEmpID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B009C7" w:rsidRDefault="0002371D">
            <w:pPr>
              <w:rPr>
                <w:rFonts w:ascii="新細明體" w:hAnsi="新細明體" w:cs="Arial Unicode MS" w:hint="eastAsia"/>
                <w:strike/>
                <w:color w:val="215868"/>
                <w:sz w:val="20"/>
              </w:rPr>
            </w:pPr>
            <w:r w:rsidRPr="00B009C7">
              <w:rPr>
                <w:rFonts w:ascii="新細明體" w:hAnsi="新細明體" w:cs="Arial Unicode MS" w:hint="eastAsia"/>
                <w:strike/>
                <w:color w:val="215868"/>
                <w:sz w:val="20"/>
              </w:rPr>
              <w:t>畫面.送件人ＩＤ</w:t>
            </w:r>
          </w:p>
        </w:tc>
      </w:tr>
    </w:tbl>
    <w:p w:rsidR="0002371D" w:rsidRPr="00B009C7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strike/>
          <w:color w:val="215868"/>
          <w:lang w:eastAsia="zh-TW"/>
        </w:rPr>
      </w:pPr>
      <w:r w:rsidRPr="00B009C7">
        <w:rPr>
          <w:rFonts w:hint="eastAsia"/>
          <w:strike/>
          <w:color w:val="215868"/>
          <w:lang w:eastAsia="zh-TW"/>
        </w:rPr>
        <w:t>失敗處理：</w:t>
      </w:r>
    </w:p>
    <w:p w:rsidR="0002371D" w:rsidRPr="00B009C7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215868"/>
          <w:lang w:eastAsia="zh-TW"/>
        </w:rPr>
      </w:pPr>
      <w:r w:rsidRPr="00B009C7">
        <w:rPr>
          <w:rFonts w:hint="eastAsia"/>
          <w:strike/>
          <w:color w:val="215868"/>
          <w:lang w:eastAsia="zh-TW"/>
        </w:rPr>
        <w:t>回覆訊息：</w:t>
      </w:r>
      <w:r w:rsidRPr="00B009C7">
        <w:rPr>
          <w:rFonts w:hint="eastAsia"/>
          <w:strike/>
          <w:color w:val="215868"/>
          <w:lang w:eastAsia="zh-TW"/>
        </w:rPr>
        <w:t xml:space="preserve"> </w:t>
      </w:r>
      <w:r w:rsidRPr="00B009C7">
        <w:rPr>
          <w:strike/>
          <w:color w:val="215868"/>
          <w:lang w:eastAsia="zh-TW"/>
        </w:rPr>
        <w:t>“</w:t>
      </w:r>
      <w:r w:rsidRPr="00B009C7">
        <w:rPr>
          <w:rFonts w:hint="eastAsia"/>
          <w:strike/>
          <w:color w:val="215868"/>
          <w:lang w:eastAsia="zh-TW"/>
        </w:rPr>
        <w:t>讀取經手人資料有誤</w:t>
      </w:r>
      <w:r w:rsidRPr="00B009C7">
        <w:rPr>
          <w:strike/>
          <w:color w:val="215868"/>
          <w:lang w:eastAsia="zh-TW"/>
        </w:rPr>
        <w:t>”</w:t>
      </w:r>
      <w:r w:rsidRPr="00B009C7">
        <w:rPr>
          <w:rFonts w:hint="eastAsia"/>
          <w:strike/>
          <w:color w:val="215868"/>
          <w:lang w:eastAsia="zh-TW"/>
        </w:rPr>
        <w:t xml:space="preserve"> </w:t>
      </w:r>
      <w:r w:rsidRPr="00B009C7">
        <w:rPr>
          <w:rFonts w:hint="eastAsia"/>
          <w:strike/>
          <w:color w:val="215868"/>
          <w:lang w:eastAsia="zh-TW"/>
        </w:rPr>
        <w:t>。</w:t>
      </w:r>
    </w:p>
    <w:p w:rsidR="0002371D" w:rsidRPr="00B009C7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215868"/>
          <w:lang w:eastAsia="zh-TW"/>
        </w:rPr>
      </w:pPr>
      <w:r w:rsidRPr="00B009C7">
        <w:rPr>
          <w:rFonts w:hint="eastAsia"/>
          <w:strike/>
          <w:color w:val="215868"/>
          <w:lang w:eastAsia="zh-TW"/>
        </w:rPr>
        <w:t>return</w:t>
      </w:r>
      <w:r w:rsidRPr="00B009C7">
        <w:rPr>
          <w:rFonts w:hint="eastAsia"/>
          <w:strike/>
          <w:color w:val="215868"/>
          <w:lang w:eastAsia="zh-TW"/>
        </w:rPr>
        <w:t>。</w:t>
      </w:r>
    </w:p>
    <w:p w:rsidR="0002371D" w:rsidRPr="00B009C7" w:rsidRDefault="0002371D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strike/>
          <w:color w:val="215868"/>
          <w:lang w:eastAsia="zh-TW"/>
        </w:rPr>
      </w:pPr>
      <w:r w:rsidRPr="00B009C7">
        <w:rPr>
          <w:rFonts w:hint="eastAsia"/>
          <w:strike/>
          <w:color w:val="215868"/>
          <w:lang w:eastAsia="zh-TW"/>
        </w:rPr>
        <w:t>IF</w:t>
      </w:r>
      <w:r w:rsidRPr="00B009C7">
        <w:rPr>
          <w:rFonts w:hint="eastAsia"/>
          <w:strike/>
          <w:color w:val="215868"/>
          <w:lang w:eastAsia="zh-TW"/>
        </w:rPr>
        <w:t xml:space="preserve">　回傳值</w:t>
      </w:r>
      <w:r w:rsidRPr="00B009C7">
        <w:rPr>
          <w:rFonts w:hint="eastAsia"/>
          <w:strike/>
          <w:color w:val="215868"/>
          <w:lang w:eastAsia="zh-TW"/>
        </w:rPr>
        <w:t xml:space="preserve">Employee </w:t>
      </w:r>
      <w:r w:rsidRPr="00B009C7">
        <w:rPr>
          <w:rFonts w:hint="eastAsia"/>
          <w:strike/>
          <w:color w:val="215868"/>
          <w:lang w:eastAsia="zh-TW"/>
        </w:rPr>
        <w:t>為</w:t>
      </w:r>
      <w:r w:rsidRPr="00B009C7">
        <w:rPr>
          <w:rFonts w:hint="eastAsia"/>
          <w:strike/>
          <w:color w:val="215868"/>
          <w:lang w:eastAsia="zh-TW"/>
        </w:rPr>
        <w:t>Null</w:t>
      </w:r>
      <w:r w:rsidRPr="00B009C7">
        <w:rPr>
          <w:rFonts w:hint="eastAsia"/>
          <w:strike/>
          <w:color w:val="215868"/>
          <w:lang w:eastAsia="zh-TW"/>
        </w:rPr>
        <w:t>：</w:t>
      </w:r>
    </w:p>
    <w:p w:rsidR="0002371D" w:rsidRPr="00B009C7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215868"/>
          <w:lang w:eastAsia="zh-TW"/>
        </w:rPr>
      </w:pPr>
      <w:r w:rsidRPr="00B009C7">
        <w:rPr>
          <w:rFonts w:hint="eastAsia"/>
          <w:strike/>
          <w:color w:val="215868"/>
          <w:lang w:eastAsia="zh-TW"/>
        </w:rPr>
        <w:t>回覆訊息：</w:t>
      </w:r>
      <w:r w:rsidRPr="00B009C7">
        <w:rPr>
          <w:rFonts w:hint="eastAsia"/>
          <w:strike/>
          <w:color w:val="215868"/>
          <w:lang w:eastAsia="zh-TW"/>
        </w:rPr>
        <w:t xml:space="preserve"> </w:t>
      </w:r>
      <w:r w:rsidRPr="00B009C7">
        <w:rPr>
          <w:strike/>
          <w:color w:val="215868"/>
          <w:lang w:eastAsia="zh-TW"/>
        </w:rPr>
        <w:t>“</w:t>
      </w:r>
      <w:r w:rsidRPr="00B009C7">
        <w:rPr>
          <w:rFonts w:hint="eastAsia"/>
          <w:strike/>
          <w:color w:val="215868"/>
          <w:lang w:eastAsia="zh-TW"/>
        </w:rPr>
        <w:t>無該經手人在職資料</w:t>
      </w:r>
      <w:r w:rsidRPr="00B009C7">
        <w:rPr>
          <w:strike/>
          <w:color w:val="215868"/>
          <w:lang w:eastAsia="zh-TW"/>
        </w:rPr>
        <w:t>”</w:t>
      </w:r>
      <w:r w:rsidRPr="00B009C7">
        <w:rPr>
          <w:rFonts w:hint="eastAsia"/>
          <w:strike/>
          <w:color w:val="215868"/>
          <w:lang w:eastAsia="zh-TW"/>
        </w:rPr>
        <w:t xml:space="preserve"> </w:t>
      </w:r>
      <w:r w:rsidRPr="00B009C7">
        <w:rPr>
          <w:rFonts w:hint="eastAsia"/>
          <w:strike/>
          <w:color w:val="215868"/>
          <w:lang w:eastAsia="zh-TW"/>
        </w:rPr>
        <w:t>。</w:t>
      </w:r>
    </w:p>
    <w:p w:rsidR="0002371D" w:rsidRPr="00B009C7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215868"/>
          <w:lang w:eastAsia="zh-TW"/>
        </w:rPr>
      </w:pPr>
      <w:r w:rsidRPr="00B009C7">
        <w:rPr>
          <w:rFonts w:hint="eastAsia"/>
          <w:strike/>
          <w:color w:val="215868"/>
          <w:lang w:eastAsia="zh-TW"/>
        </w:rPr>
        <w:t>return</w:t>
      </w:r>
      <w:r w:rsidRPr="00B009C7">
        <w:rPr>
          <w:rFonts w:hint="eastAsia"/>
          <w:strike/>
          <w:color w:val="215868"/>
          <w:lang w:eastAsia="zh-TW"/>
        </w:rPr>
        <w:t>。</w:t>
      </w:r>
    </w:p>
    <w:p w:rsidR="0002371D" w:rsidRPr="00B009C7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strike/>
          <w:color w:val="215868"/>
          <w:lang w:eastAsia="zh-TW"/>
        </w:rPr>
      </w:pPr>
      <w:r w:rsidRPr="00B009C7">
        <w:rPr>
          <w:rFonts w:hint="eastAsia"/>
          <w:strike/>
          <w:color w:val="215868"/>
          <w:lang w:eastAsia="zh-TW"/>
        </w:rPr>
        <w:t>ELSE</w:t>
      </w:r>
    </w:p>
    <w:p w:rsidR="0002371D" w:rsidRPr="00B009C7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215868"/>
          <w:lang w:eastAsia="zh-TW"/>
        </w:rPr>
      </w:pPr>
      <w:r w:rsidRPr="00B009C7">
        <w:rPr>
          <w:rFonts w:hint="eastAsia"/>
          <w:strike/>
          <w:color w:val="215868"/>
          <w:lang w:eastAsia="zh-TW"/>
        </w:rPr>
        <w:t>送件人姓名：</w:t>
      </w:r>
    </w:p>
    <w:p w:rsidR="0002371D" w:rsidRPr="00B009C7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strike/>
          <w:color w:val="215868"/>
          <w:lang w:eastAsia="zh-TW"/>
        </w:rPr>
      </w:pPr>
      <w:r w:rsidRPr="00B009C7">
        <w:rPr>
          <w:rFonts w:hint="eastAsia"/>
          <w:strike/>
          <w:color w:val="215868"/>
          <w:lang w:eastAsia="zh-TW"/>
        </w:rPr>
        <w:t>不可輸入。</w:t>
      </w:r>
    </w:p>
    <w:p w:rsidR="0002371D" w:rsidRPr="00B009C7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strike/>
          <w:color w:val="215868"/>
          <w:lang w:eastAsia="zh-TW"/>
        </w:rPr>
      </w:pPr>
      <w:r w:rsidRPr="00B009C7">
        <w:rPr>
          <w:rFonts w:hint="eastAsia"/>
          <w:strike/>
          <w:color w:val="215868"/>
          <w:lang w:eastAsia="zh-TW"/>
        </w:rPr>
        <w:t xml:space="preserve">值為　</w:t>
      </w:r>
      <w:r w:rsidRPr="00B009C7">
        <w:rPr>
          <w:rFonts w:hint="eastAsia"/>
          <w:strike/>
          <w:color w:val="215868"/>
          <w:lang w:eastAsia="zh-TW"/>
        </w:rPr>
        <w:t>Employee.getName()</w:t>
      </w:r>
      <w:r w:rsidRPr="00B009C7">
        <w:rPr>
          <w:rFonts w:hint="eastAsia"/>
          <w:strike/>
          <w:color w:val="215868"/>
          <w:lang w:eastAsia="zh-TW"/>
        </w:rPr>
        <w:t>。</w:t>
      </w:r>
    </w:p>
    <w:p w:rsidR="0002371D" w:rsidRPr="00B009C7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215868"/>
          <w:lang w:eastAsia="zh-TW"/>
        </w:rPr>
      </w:pPr>
      <w:r w:rsidRPr="00B009C7">
        <w:rPr>
          <w:rFonts w:hint="eastAsia"/>
          <w:strike/>
          <w:color w:val="215868"/>
          <w:lang w:eastAsia="zh-TW"/>
        </w:rPr>
        <w:t>送件人單位：</w:t>
      </w:r>
      <w:r w:rsidRPr="00B009C7">
        <w:rPr>
          <w:rFonts w:hint="eastAsia"/>
          <w:strike/>
          <w:color w:val="215868"/>
          <w:lang w:eastAsia="zh-TW"/>
        </w:rPr>
        <w:t>Employee.get</w:t>
      </w:r>
      <w:r w:rsidRPr="00B009C7">
        <w:rPr>
          <w:rFonts w:hint="eastAsia"/>
          <w:strike/>
          <w:color w:val="215868"/>
          <w:lang w:eastAsia="zh-TW"/>
        </w:rPr>
        <w:t>Ｄ</w:t>
      </w:r>
      <w:r w:rsidRPr="00B009C7">
        <w:rPr>
          <w:rFonts w:hint="eastAsia"/>
          <w:strike/>
          <w:color w:val="215868"/>
          <w:lang w:eastAsia="zh-TW"/>
        </w:rPr>
        <w:t>ivShortName()</w:t>
      </w:r>
      <w:r w:rsidRPr="00B009C7">
        <w:rPr>
          <w:rFonts w:hint="eastAsia"/>
          <w:strike/>
          <w:color w:val="215868"/>
          <w:lang w:eastAsia="zh-TW"/>
        </w:rPr>
        <w:t>。</w:t>
      </w:r>
    </w:p>
    <w:p w:rsidR="0002371D" w:rsidRDefault="0002371D" w:rsidP="00BE5915">
      <w:pPr>
        <w:pStyle w:val="Tabletext"/>
        <w:keepLines w:val="0"/>
        <w:numPr>
          <w:ilvl w:val="1"/>
          <w:numId w:val="0"/>
        </w:numPr>
        <w:tabs>
          <w:tab w:val="num" w:pos="992"/>
        </w:tabs>
        <w:spacing w:after="0" w:line="240" w:lineRule="auto"/>
        <w:rPr>
          <w:rFonts w:hint="eastAsia"/>
          <w:lang w:eastAsia="zh-TW"/>
        </w:rPr>
      </w:pPr>
    </w:p>
    <w:p w:rsidR="0002371D" w:rsidRDefault="0002371D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p w:rsidR="0002371D" w:rsidRDefault="0002371D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02371D" w:rsidRDefault="0002371D">
      <w:pPr>
        <w:pStyle w:val="Tabletext"/>
        <w:keepLines w:val="0"/>
        <w:spacing w:after="0"/>
        <w:rPr>
          <w:rFonts w:hint="eastAsia"/>
          <w:lang w:eastAsia="zh-TW"/>
        </w:rPr>
      </w:pPr>
    </w:p>
    <w:p w:rsidR="0002371D" w:rsidRDefault="0002371D">
      <w:pPr>
        <w:pStyle w:val="Tabletext"/>
        <w:keepLines w:val="0"/>
        <w:spacing w:after="0"/>
        <w:rPr>
          <w:rFonts w:hint="eastAsia"/>
          <w:lang w:eastAsia="zh-TW"/>
        </w:rPr>
      </w:pPr>
    </w:p>
    <w:sectPr w:rsidR="0002371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D88" w:rsidRDefault="00282D88" w:rsidP="001F29FB">
      <w:r>
        <w:separator/>
      </w:r>
    </w:p>
  </w:endnote>
  <w:endnote w:type="continuationSeparator" w:id="0">
    <w:p w:rsidR="00282D88" w:rsidRDefault="00282D88" w:rsidP="001F2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orm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D88" w:rsidRDefault="00282D88" w:rsidP="001F29FB">
      <w:r>
        <w:separator/>
      </w:r>
    </w:p>
  </w:footnote>
  <w:footnote w:type="continuationSeparator" w:id="0">
    <w:p w:rsidR="00282D88" w:rsidRDefault="00282D88" w:rsidP="001F2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FF6F4D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00D005B"/>
    <w:multiLevelType w:val="hybridMultilevel"/>
    <w:tmpl w:val="C84EF3C4"/>
    <w:lvl w:ilvl="0" w:tplc="23EA1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4E2B9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1C3129D4"/>
    <w:multiLevelType w:val="hybridMultilevel"/>
    <w:tmpl w:val="B2CA5BE8"/>
    <w:lvl w:ilvl="0" w:tplc="F976E3E4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248"/>
        </w:tabs>
        <w:ind w:left="1248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728"/>
        </w:tabs>
        <w:ind w:left="1728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208"/>
        </w:tabs>
        <w:ind w:left="2208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688"/>
        </w:tabs>
        <w:ind w:left="2688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168"/>
        </w:tabs>
        <w:ind w:left="3168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648"/>
        </w:tabs>
        <w:ind w:left="3648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128"/>
        </w:tabs>
        <w:ind w:left="4128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608"/>
        </w:tabs>
        <w:ind w:left="4608" w:hanging="480"/>
      </w:pPr>
      <w:rPr>
        <w:rFonts w:cs="Times New Roman"/>
      </w:rPr>
    </w:lvl>
  </w:abstractNum>
  <w:abstractNum w:abstractNumId="7" w15:restartNumberingAfterBreak="0">
    <w:nsid w:val="1D4519D4"/>
    <w:multiLevelType w:val="hybridMultilevel"/>
    <w:tmpl w:val="2CD2CD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F083A0D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5B54A71"/>
    <w:multiLevelType w:val="hybridMultilevel"/>
    <w:tmpl w:val="DBCCC26C"/>
    <w:lvl w:ilvl="0" w:tplc="D66EB6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41436C29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528C1DC3"/>
    <w:multiLevelType w:val="hybridMultilevel"/>
    <w:tmpl w:val="213A1AEE"/>
    <w:lvl w:ilvl="0" w:tplc="23EA1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F90597B"/>
    <w:multiLevelType w:val="hybridMultilevel"/>
    <w:tmpl w:val="FC50122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6E70806"/>
    <w:multiLevelType w:val="hybridMultilevel"/>
    <w:tmpl w:val="DF1AA310"/>
    <w:lvl w:ilvl="0" w:tplc="0409001B">
      <w:start w:val="1"/>
      <w:numFmt w:val="lowerRoman"/>
      <w:lvlText w:val="%1."/>
      <w:lvlJc w:val="righ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20" w15:restartNumberingAfterBreak="0">
    <w:nsid w:val="68AE1870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C1A0091"/>
    <w:multiLevelType w:val="hybridMultilevel"/>
    <w:tmpl w:val="E242B568"/>
    <w:lvl w:ilvl="0" w:tplc="0409001B">
      <w:start w:val="1"/>
      <w:numFmt w:val="lowerRoman"/>
      <w:lvlText w:val="%1."/>
      <w:lvlJc w:val="right"/>
      <w:pPr>
        <w:tabs>
          <w:tab w:val="num" w:pos="1770"/>
        </w:tabs>
        <w:ind w:left="177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770"/>
        </w:tabs>
        <w:ind w:left="177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10"/>
        </w:tabs>
        <w:ind w:left="321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90"/>
        </w:tabs>
        <w:ind w:left="369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70"/>
        </w:tabs>
        <w:ind w:left="417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50"/>
        </w:tabs>
        <w:ind w:left="465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30"/>
        </w:tabs>
        <w:ind w:left="5130" w:hanging="480"/>
      </w:pPr>
    </w:lvl>
  </w:abstractNum>
  <w:abstractNum w:abstractNumId="23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18"/>
  </w:num>
  <w:num w:numId="5">
    <w:abstractNumId w:val="17"/>
  </w:num>
  <w:num w:numId="6">
    <w:abstractNumId w:val="9"/>
  </w:num>
  <w:num w:numId="7">
    <w:abstractNumId w:val="3"/>
  </w:num>
  <w:num w:numId="8">
    <w:abstractNumId w:val="21"/>
  </w:num>
  <w:num w:numId="9">
    <w:abstractNumId w:val="15"/>
  </w:num>
  <w:num w:numId="10">
    <w:abstractNumId w:val="1"/>
  </w:num>
  <w:num w:numId="11">
    <w:abstractNumId w:val="24"/>
  </w:num>
  <w:num w:numId="12">
    <w:abstractNumId w:val="23"/>
  </w:num>
  <w:num w:numId="13">
    <w:abstractNumId w:val="13"/>
  </w:num>
  <w:num w:numId="14">
    <w:abstractNumId w:val="7"/>
  </w:num>
  <w:num w:numId="15">
    <w:abstractNumId w:val="8"/>
  </w:num>
  <w:num w:numId="16">
    <w:abstractNumId w:val="22"/>
  </w:num>
  <w:num w:numId="17">
    <w:abstractNumId w:val="19"/>
  </w:num>
  <w:num w:numId="18">
    <w:abstractNumId w:val="5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6"/>
  </w:num>
  <w:num w:numId="22">
    <w:abstractNumId w:val="20"/>
  </w:num>
  <w:num w:numId="23">
    <w:abstractNumId w:val="14"/>
  </w:num>
  <w:num w:numId="24">
    <w:abstractNumId w:val="4"/>
  </w:num>
  <w:num w:numId="25">
    <w:abstractNumId w:val="6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oNotTrackFormatting/>
  <w:defaultTabStop w:val="720"/>
  <w:noPunctuationKerning/>
  <w:characterSpacingControl w:val="doNotCompress"/>
  <w:hdrShapeDefaults>
    <o:shapedefaults v:ext="edit" spidmax="3074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76A8"/>
    <w:rsid w:val="00000C07"/>
    <w:rsid w:val="000170C0"/>
    <w:rsid w:val="00022BED"/>
    <w:rsid w:val="00023378"/>
    <w:rsid w:val="00023470"/>
    <w:rsid w:val="0002371D"/>
    <w:rsid w:val="00032610"/>
    <w:rsid w:val="000423CC"/>
    <w:rsid w:val="00055A64"/>
    <w:rsid w:val="0006126D"/>
    <w:rsid w:val="000700CC"/>
    <w:rsid w:val="00071395"/>
    <w:rsid w:val="000843D6"/>
    <w:rsid w:val="00091BCE"/>
    <w:rsid w:val="000A6872"/>
    <w:rsid w:val="000B4C4E"/>
    <w:rsid w:val="000D630F"/>
    <w:rsid w:val="000D730C"/>
    <w:rsid w:val="000E7D33"/>
    <w:rsid w:val="000F5C7E"/>
    <w:rsid w:val="0010665A"/>
    <w:rsid w:val="00107D7C"/>
    <w:rsid w:val="00113FF2"/>
    <w:rsid w:val="0012074C"/>
    <w:rsid w:val="00120BC8"/>
    <w:rsid w:val="001214A5"/>
    <w:rsid w:val="00133317"/>
    <w:rsid w:val="00135479"/>
    <w:rsid w:val="00135498"/>
    <w:rsid w:val="00153C0C"/>
    <w:rsid w:val="001608DC"/>
    <w:rsid w:val="00161C53"/>
    <w:rsid w:val="00165651"/>
    <w:rsid w:val="001660B5"/>
    <w:rsid w:val="00172416"/>
    <w:rsid w:val="00175514"/>
    <w:rsid w:val="00175B5E"/>
    <w:rsid w:val="00175D2C"/>
    <w:rsid w:val="0019141A"/>
    <w:rsid w:val="001971D0"/>
    <w:rsid w:val="001B55DE"/>
    <w:rsid w:val="001C0D25"/>
    <w:rsid w:val="001C7744"/>
    <w:rsid w:val="001D07FE"/>
    <w:rsid w:val="001E61E4"/>
    <w:rsid w:val="001E70E0"/>
    <w:rsid w:val="001F29FB"/>
    <w:rsid w:val="002133BE"/>
    <w:rsid w:val="00230BDD"/>
    <w:rsid w:val="00231771"/>
    <w:rsid w:val="00234244"/>
    <w:rsid w:val="00252DCC"/>
    <w:rsid w:val="00267CD6"/>
    <w:rsid w:val="0028060C"/>
    <w:rsid w:val="00282D88"/>
    <w:rsid w:val="002972E9"/>
    <w:rsid w:val="002A0A15"/>
    <w:rsid w:val="002B3D11"/>
    <w:rsid w:val="002B69D6"/>
    <w:rsid w:val="002C3210"/>
    <w:rsid w:val="002D3FED"/>
    <w:rsid w:val="002D4C10"/>
    <w:rsid w:val="002D7252"/>
    <w:rsid w:val="002E320C"/>
    <w:rsid w:val="002E751D"/>
    <w:rsid w:val="002F195B"/>
    <w:rsid w:val="00300E34"/>
    <w:rsid w:val="00307063"/>
    <w:rsid w:val="0031159B"/>
    <w:rsid w:val="00313450"/>
    <w:rsid w:val="00316CEF"/>
    <w:rsid w:val="0032363B"/>
    <w:rsid w:val="003312BC"/>
    <w:rsid w:val="00344E46"/>
    <w:rsid w:val="003541B9"/>
    <w:rsid w:val="00356767"/>
    <w:rsid w:val="0037731F"/>
    <w:rsid w:val="00380041"/>
    <w:rsid w:val="00381B1E"/>
    <w:rsid w:val="0038617D"/>
    <w:rsid w:val="00397A5C"/>
    <w:rsid w:val="003A366D"/>
    <w:rsid w:val="003A45F2"/>
    <w:rsid w:val="003A68F8"/>
    <w:rsid w:val="003B01EE"/>
    <w:rsid w:val="003B17F7"/>
    <w:rsid w:val="003B1F2A"/>
    <w:rsid w:val="003B211D"/>
    <w:rsid w:val="003C7598"/>
    <w:rsid w:val="003D5E66"/>
    <w:rsid w:val="003F351B"/>
    <w:rsid w:val="003F5DA4"/>
    <w:rsid w:val="00422F77"/>
    <w:rsid w:val="004238BB"/>
    <w:rsid w:val="004267D2"/>
    <w:rsid w:val="00426952"/>
    <w:rsid w:val="004303E8"/>
    <w:rsid w:val="004751E3"/>
    <w:rsid w:val="00475AB2"/>
    <w:rsid w:val="00476232"/>
    <w:rsid w:val="00477338"/>
    <w:rsid w:val="00481168"/>
    <w:rsid w:val="00492B4D"/>
    <w:rsid w:val="004978D9"/>
    <w:rsid w:val="004A4BFB"/>
    <w:rsid w:val="004A7EF6"/>
    <w:rsid w:val="004B0B10"/>
    <w:rsid w:val="004B6997"/>
    <w:rsid w:val="004C5FAD"/>
    <w:rsid w:val="004C720C"/>
    <w:rsid w:val="004E6111"/>
    <w:rsid w:val="004E7521"/>
    <w:rsid w:val="005043C4"/>
    <w:rsid w:val="0050671F"/>
    <w:rsid w:val="00506F9B"/>
    <w:rsid w:val="00516D8B"/>
    <w:rsid w:val="005242EC"/>
    <w:rsid w:val="005313FA"/>
    <w:rsid w:val="0053181C"/>
    <w:rsid w:val="00537092"/>
    <w:rsid w:val="00542D47"/>
    <w:rsid w:val="0054642B"/>
    <w:rsid w:val="005467D4"/>
    <w:rsid w:val="00554CE4"/>
    <w:rsid w:val="00565C3E"/>
    <w:rsid w:val="00567ADA"/>
    <w:rsid w:val="005734F9"/>
    <w:rsid w:val="00577615"/>
    <w:rsid w:val="0058038E"/>
    <w:rsid w:val="00585A0F"/>
    <w:rsid w:val="00595854"/>
    <w:rsid w:val="005A274E"/>
    <w:rsid w:val="005A58A0"/>
    <w:rsid w:val="005A74EF"/>
    <w:rsid w:val="005C562A"/>
    <w:rsid w:val="005C6DB3"/>
    <w:rsid w:val="005E1EB1"/>
    <w:rsid w:val="005E6380"/>
    <w:rsid w:val="005E7BCD"/>
    <w:rsid w:val="005F4BD9"/>
    <w:rsid w:val="00613095"/>
    <w:rsid w:val="0063330F"/>
    <w:rsid w:val="006344AB"/>
    <w:rsid w:val="0064477D"/>
    <w:rsid w:val="0065587B"/>
    <w:rsid w:val="006646A9"/>
    <w:rsid w:val="0067097C"/>
    <w:rsid w:val="00672416"/>
    <w:rsid w:val="006773AA"/>
    <w:rsid w:val="00680C08"/>
    <w:rsid w:val="00684696"/>
    <w:rsid w:val="006925F0"/>
    <w:rsid w:val="006C79DD"/>
    <w:rsid w:val="006D0EC2"/>
    <w:rsid w:val="006D2ED0"/>
    <w:rsid w:val="006D5EA3"/>
    <w:rsid w:val="006E2CC1"/>
    <w:rsid w:val="006E319B"/>
    <w:rsid w:val="006F1944"/>
    <w:rsid w:val="006F24CF"/>
    <w:rsid w:val="0071031B"/>
    <w:rsid w:val="0072068D"/>
    <w:rsid w:val="007214DA"/>
    <w:rsid w:val="00733720"/>
    <w:rsid w:val="00746C6F"/>
    <w:rsid w:val="00750598"/>
    <w:rsid w:val="007513D0"/>
    <w:rsid w:val="00765913"/>
    <w:rsid w:val="0079455E"/>
    <w:rsid w:val="00794AEE"/>
    <w:rsid w:val="007A08E1"/>
    <w:rsid w:val="007A31DF"/>
    <w:rsid w:val="007A3ECC"/>
    <w:rsid w:val="007B2A21"/>
    <w:rsid w:val="007B3016"/>
    <w:rsid w:val="007C1FCC"/>
    <w:rsid w:val="007D0C51"/>
    <w:rsid w:val="007D3AC6"/>
    <w:rsid w:val="007D3FDD"/>
    <w:rsid w:val="007D4A8D"/>
    <w:rsid w:val="007D66BE"/>
    <w:rsid w:val="007E09A2"/>
    <w:rsid w:val="007E5850"/>
    <w:rsid w:val="007E70DC"/>
    <w:rsid w:val="007F4FC3"/>
    <w:rsid w:val="007F5010"/>
    <w:rsid w:val="00812763"/>
    <w:rsid w:val="00870F49"/>
    <w:rsid w:val="00872106"/>
    <w:rsid w:val="00875261"/>
    <w:rsid w:val="00887F6F"/>
    <w:rsid w:val="00894703"/>
    <w:rsid w:val="0089503B"/>
    <w:rsid w:val="008A27D3"/>
    <w:rsid w:val="008A698C"/>
    <w:rsid w:val="008B5483"/>
    <w:rsid w:val="008C0ADE"/>
    <w:rsid w:val="008C2CF1"/>
    <w:rsid w:val="008C5854"/>
    <w:rsid w:val="008E5806"/>
    <w:rsid w:val="008F11A9"/>
    <w:rsid w:val="008F18E5"/>
    <w:rsid w:val="008F1EE0"/>
    <w:rsid w:val="009003EE"/>
    <w:rsid w:val="009308BA"/>
    <w:rsid w:val="009332C6"/>
    <w:rsid w:val="00935CDA"/>
    <w:rsid w:val="009360E7"/>
    <w:rsid w:val="00940EDA"/>
    <w:rsid w:val="00942C82"/>
    <w:rsid w:val="009676A8"/>
    <w:rsid w:val="0097373F"/>
    <w:rsid w:val="009867F2"/>
    <w:rsid w:val="00994F95"/>
    <w:rsid w:val="00995CE7"/>
    <w:rsid w:val="009A0E52"/>
    <w:rsid w:val="009A318D"/>
    <w:rsid w:val="009B0577"/>
    <w:rsid w:val="009B73A4"/>
    <w:rsid w:val="009C0672"/>
    <w:rsid w:val="009C148E"/>
    <w:rsid w:val="009C6AEC"/>
    <w:rsid w:val="009D5015"/>
    <w:rsid w:val="00A05678"/>
    <w:rsid w:val="00A07EF7"/>
    <w:rsid w:val="00A237FA"/>
    <w:rsid w:val="00A2655D"/>
    <w:rsid w:val="00A37A49"/>
    <w:rsid w:val="00A4451C"/>
    <w:rsid w:val="00A468C5"/>
    <w:rsid w:val="00A506D5"/>
    <w:rsid w:val="00A536B6"/>
    <w:rsid w:val="00A72EB7"/>
    <w:rsid w:val="00A90AFA"/>
    <w:rsid w:val="00A92393"/>
    <w:rsid w:val="00A967FB"/>
    <w:rsid w:val="00AA422C"/>
    <w:rsid w:val="00AB2C22"/>
    <w:rsid w:val="00AC21D8"/>
    <w:rsid w:val="00AC341B"/>
    <w:rsid w:val="00AD117C"/>
    <w:rsid w:val="00AD5C12"/>
    <w:rsid w:val="00AD65B7"/>
    <w:rsid w:val="00AE5121"/>
    <w:rsid w:val="00AE626E"/>
    <w:rsid w:val="00AF52A7"/>
    <w:rsid w:val="00B009C7"/>
    <w:rsid w:val="00B12F7C"/>
    <w:rsid w:val="00B17074"/>
    <w:rsid w:val="00B40081"/>
    <w:rsid w:val="00B444DE"/>
    <w:rsid w:val="00B53A0E"/>
    <w:rsid w:val="00B54DAE"/>
    <w:rsid w:val="00B574E6"/>
    <w:rsid w:val="00B75697"/>
    <w:rsid w:val="00B76566"/>
    <w:rsid w:val="00B854FF"/>
    <w:rsid w:val="00B93ECD"/>
    <w:rsid w:val="00BA00AF"/>
    <w:rsid w:val="00BA46E0"/>
    <w:rsid w:val="00BA7C62"/>
    <w:rsid w:val="00BC3AD8"/>
    <w:rsid w:val="00BC3F7C"/>
    <w:rsid w:val="00BD4BAC"/>
    <w:rsid w:val="00BD59EB"/>
    <w:rsid w:val="00BD62E0"/>
    <w:rsid w:val="00BD649B"/>
    <w:rsid w:val="00BE0C24"/>
    <w:rsid w:val="00BE1DC4"/>
    <w:rsid w:val="00BE5915"/>
    <w:rsid w:val="00C110F4"/>
    <w:rsid w:val="00C14064"/>
    <w:rsid w:val="00C23451"/>
    <w:rsid w:val="00C3548D"/>
    <w:rsid w:val="00C50200"/>
    <w:rsid w:val="00C66D65"/>
    <w:rsid w:val="00C7225B"/>
    <w:rsid w:val="00C731FE"/>
    <w:rsid w:val="00C8491F"/>
    <w:rsid w:val="00C90E76"/>
    <w:rsid w:val="00CA00E9"/>
    <w:rsid w:val="00CA18E9"/>
    <w:rsid w:val="00CC1197"/>
    <w:rsid w:val="00CE31C5"/>
    <w:rsid w:val="00CE6627"/>
    <w:rsid w:val="00D35372"/>
    <w:rsid w:val="00D436EB"/>
    <w:rsid w:val="00D478B1"/>
    <w:rsid w:val="00D5297E"/>
    <w:rsid w:val="00D53414"/>
    <w:rsid w:val="00D54039"/>
    <w:rsid w:val="00D5440B"/>
    <w:rsid w:val="00D63E91"/>
    <w:rsid w:val="00D672F0"/>
    <w:rsid w:val="00D74F0E"/>
    <w:rsid w:val="00D969F0"/>
    <w:rsid w:val="00DB01E4"/>
    <w:rsid w:val="00DB1043"/>
    <w:rsid w:val="00DC27B2"/>
    <w:rsid w:val="00DC37D0"/>
    <w:rsid w:val="00DE63A4"/>
    <w:rsid w:val="00DF33BA"/>
    <w:rsid w:val="00DF430F"/>
    <w:rsid w:val="00E148EF"/>
    <w:rsid w:val="00E243A2"/>
    <w:rsid w:val="00E547FB"/>
    <w:rsid w:val="00E90687"/>
    <w:rsid w:val="00E93383"/>
    <w:rsid w:val="00EC2675"/>
    <w:rsid w:val="00ED3BEA"/>
    <w:rsid w:val="00EE6B6C"/>
    <w:rsid w:val="00EE7190"/>
    <w:rsid w:val="00F04125"/>
    <w:rsid w:val="00F05172"/>
    <w:rsid w:val="00F13DC0"/>
    <w:rsid w:val="00F30DC8"/>
    <w:rsid w:val="00F3750E"/>
    <w:rsid w:val="00F409B6"/>
    <w:rsid w:val="00F42103"/>
    <w:rsid w:val="00F45E09"/>
    <w:rsid w:val="00F511C9"/>
    <w:rsid w:val="00F52F44"/>
    <w:rsid w:val="00F60180"/>
    <w:rsid w:val="00F6232C"/>
    <w:rsid w:val="00F7010D"/>
    <w:rsid w:val="00F76239"/>
    <w:rsid w:val="00F95346"/>
    <w:rsid w:val="00F955E5"/>
    <w:rsid w:val="00F9567D"/>
    <w:rsid w:val="00F97471"/>
    <w:rsid w:val="00FA057A"/>
    <w:rsid w:val="00FA4108"/>
    <w:rsid w:val="00FA6242"/>
    <w:rsid w:val="00FB5287"/>
    <w:rsid w:val="00FB7C85"/>
    <w:rsid w:val="00FC07D5"/>
    <w:rsid w:val="00FE1ECE"/>
    <w:rsid w:val="00FF0043"/>
    <w:rsid w:val="00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>
      <o:colormru v:ext="edit" colors="#ffc"/>
    </o:shapedefaults>
    <o:shapelayout v:ext="edit">
      <o:idmap v:ext="edit" data="1"/>
    </o:shapelayout>
  </w:shapeDefaults>
  <w:decimalSymbol w:val="."/>
  <w:listSeparator w:val=","/>
  <w15:chartTrackingRefBased/>
  <w15:docId w15:val="{7D970CC3-F627-4C2F-A07A-52FB9BA1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Tabletext">
    <w:name w:val="Tabletext"/>
    <w:basedOn w:val="a0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4">
    <w:name w:val="Emphasis"/>
    <w:qFormat/>
    <w:rPr>
      <w:i/>
      <w:iCs/>
    </w:rPr>
  </w:style>
  <w:style w:type="paragraph" w:styleId="Web">
    <w:name w:val="Normal (Web)"/>
    <w:basedOn w:val="a0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5">
    <w:name w:val="page number"/>
    <w:basedOn w:val="a1"/>
  </w:style>
  <w:style w:type="character" w:styleId="a6">
    <w:name w:val="annotation reference"/>
    <w:semiHidden/>
    <w:rPr>
      <w:sz w:val="18"/>
      <w:szCs w:val="18"/>
    </w:rPr>
  </w:style>
  <w:style w:type="character" w:styleId="a7">
    <w:name w:val="Strong"/>
    <w:qFormat/>
    <w:rPr>
      <w:b/>
      <w:bCs/>
    </w:rPr>
  </w:style>
  <w:style w:type="paragraph" w:styleId="a8">
    <w:name w:val="annotation text"/>
    <w:basedOn w:val="a0"/>
    <w:semiHidden/>
  </w:style>
  <w:style w:type="paragraph" w:styleId="a9">
    <w:name w:val="annotation subject"/>
    <w:basedOn w:val="a8"/>
    <w:next w:val="a8"/>
    <w:semiHidden/>
    <w:rPr>
      <w:b/>
      <w:bCs/>
    </w:rPr>
  </w:style>
  <w:style w:type="paragraph" w:styleId="aa">
    <w:name w:val="Balloon Text"/>
    <w:basedOn w:val="a0"/>
    <w:semiHidden/>
    <w:rPr>
      <w:rFonts w:ascii="Arial" w:hAnsi="Arial"/>
      <w:sz w:val="18"/>
      <w:szCs w:val="18"/>
    </w:rPr>
  </w:style>
  <w:style w:type="character" w:styleId="HTML">
    <w:name w:val="HTML Code"/>
    <w:uiPriority w:val="99"/>
    <w:rPr>
      <w:rFonts w:ascii="細明體" w:eastAsia="細明體" w:hAnsi="細明體" w:cs="細明體"/>
      <w:sz w:val="24"/>
      <w:szCs w:val="24"/>
    </w:rPr>
  </w:style>
  <w:style w:type="character" w:styleId="ab">
    <w:name w:val="Hyperlink"/>
    <w:uiPriority w:val="99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paragraph" w:styleId="ad">
    <w:name w:val="Normal Indent"/>
    <w:aliases w:val="表正文,正文非缩进"/>
    <w:basedOn w:val="a0"/>
    <w:pPr>
      <w:widowControl w:val="0"/>
      <w:ind w:left="425"/>
      <w:jc w:val="both"/>
    </w:pPr>
    <w:rPr>
      <w:kern w:val="2"/>
      <w:sz w:val="21"/>
      <w:szCs w:val="20"/>
    </w:rPr>
  </w:style>
  <w:style w:type="paragraph" w:styleId="ae">
    <w:name w:val="header"/>
    <w:basedOn w:val="a0"/>
    <w:pPr>
      <w:widowControl w:val="0"/>
      <w:tabs>
        <w:tab w:val="center" w:pos="4153"/>
        <w:tab w:val="right" w:pos="8306"/>
      </w:tabs>
      <w:snapToGrid w:val="0"/>
      <w:jc w:val="both"/>
    </w:pPr>
    <w:rPr>
      <w:kern w:val="2"/>
      <w:sz w:val="21"/>
      <w:szCs w:val="20"/>
    </w:rPr>
  </w:style>
  <w:style w:type="paragraph" w:customStyle="1" w:styleId="Normal">
    <w:name w:val="Normal"/>
    <w:basedOn w:val="a0"/>
    <w:pPr>
      <w:overflowPunct w:val="0"/>
      <w:autoSpaceDE w:val="0"/>
      <w:autoSpaceDN w:val="0"/>
      <w:adjustRightInd w:val="0"/>
      <w:textAlignment w:val="baseline"/>
    </w:pPr>
    <w:rPr>
      <w:rFonts w:ascii="新細明體"/>
      <w:szCs w:val="20"/>
    </w:rPr>
  </w:style>
  <w:style w:type="character" w:customStyle="1" w:styleId="style31">
    <w:name w:val="style31"/>
    <w:rPr>
      <w:rFonts w:ascii="Arial" w:hAnsi="Arial" w:cs="Arial" w:hint="default"/>
      <w:sz w:val="20"/>
      <w:szCs w:val="20"/>
    </w:rPr>
  </w:style>
  <w:style w:type="character" w:customStyle="1" w:styleId="style3r1">
    <w:name w:val="style3r1"/>
    <w:rPr>
      <w:rFonts w:ascii="Arial" w:hAnsi="Arial" w:cs="Arial" w:hint="default"/>
      <w:color w:val="FF0000"/>
      <w:sz w:val="20"/>
      <w:szCs w:val="20"/>
    </w:rPr>
  </w:style>
  <w:style w:type="paragraph" w:styleId="af">
    <w:name w:val="footer"/>
    <w:basedOn w:val="a0"/>
    <w:link w:val="af0"/>
    <w:rsid w:val="001F29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rsid w:val="001F29FB"/>
  </w:style>
  <w:style w:type="character" w:customStyle="1" w:styleId="style131">
    <w:name w:val="style131"/>
    <w:rsid w:val="0054642B"/>
    <w:rPr>
      <w:rFonts w:ascii="Arial" w:hAnsi="Arial" w:cs="Arial" w:hint="default"/>
      <w:color w:val="000099"/>
    </w:rPr>
  </w:style>
  <w:style w:type="paragraph" w:styleId="a">
    <w:name w:val="List Bullet"/>
    <w:basedOn w:val="a0"/>
    <w:rsid w:val="006344AB"/>
    <w:pPr>
      <w:numPr>
        <w:numId w:val="26"/>
      </w:numPr>
      <w:contextualSpacing/>
    </w:pPr>
  </w:style>
  <w:style w:type="character" w:customStyle="1" w:styleId="htmlval1">
    <w:name w:val="html_val1"/>
    <w:rsid w:val="00A37A49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90041at:8080/docs/CommonHR/com/cathay/common/hr/DivData.html" TargetMode="External"/><Relationship Id="rId13" Type="http://schemas.openxmlformats.org/officeDocument/2006/relationships/hyperlink" Target="http://10.87.22.49:8080/docs/CommonHR/com/cathay/common/hr/DivData.html" TargetMode="External"/><Relationship Id="rId18" Type="http://schemas.openxmlformats.org/officeDocument/2006/relationships/hyperlink" Target="http://cxlsvr20:9080/html/CM/QueryTable.jsp?Field=LOG&#30064;&#21205;&#20154;&#21729;i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cxlsvr20:9080/html/CM/QueryTable.jsp?Field=LOG&#30064;&#21205;&#31278;&#39006;" TargetMode="External"/><Relationship Id="rId7" Type="http://schemas.openxmlformats.org/officeDocument/2006/relationships/hyperlink" Target="http://ws90041at:8080/docs/CommonHR/com/cathay/common/hr/PersonnelData.html" TargetMode="External"/><Relationship Id="rId12" Type="http://schemas.openxmlformats.org/officeDocument/2006/relationships/hyperlink" Target="http://10.87.22.49:8080/docs/CommonHR/com/cathay/common/hr/MessagedString.html" TargetMode="External"/><Relationship Id="rId17" Type="http://schemas.openxmlformats.org/officeDocument/2006/relationships/hyperlink" Target="http://cxlsvr20:9080/html/CM/QueryTable.jsp?Field=LOG&#30064;&#21205;&#31278;&#39006;" TargetMode="External"/><Relationship Id="rId25" Type="http://schemas.openxmlformats.org/officeDocument/2006/relationships/hyperlink" Target="http://ws90041at:8080/docs/CommonHR/com/cathay/common/hr/PersonnelDat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10.87.22.49:8080/docs/CommonHR/com/cathay/common/hr/DivData.html" TargetMode="External"/><Relationship Id="rId20" Type="http://schemas.openxmlformats.org/officeDocument/2006/relationships/hyperlink" Target="http://cxlsvr20:9080/html/CM/QueryTable.jsp?Field=LOG&#30064;&#21205;&#26085;&#26399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87.22.49:8080/docs/CommonHR/com/cathay/common/hr/MessagedString.html" TargetMode="External"/><Relationship Id="rId24" Type="http://schemas.openxmlformats.org/officeDocument/2006/relationships/hyperlink" Target="http://cxlsvr20:9080/html/CM/QueryTable.jsp?Field=LOG&#30064;&#21205;&#26085;&#26399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0.87.22.49:8080/docs/CommonHR/com/cathay/common/hr/DivData.html" TargetMode="External"/><Relationship Id="rId23" Type="http://schemas.openxmlformats.org/officeDocument/2006/relationships/hyperlink" Target="http://cxlsvr20:9080/html/CM/QueryTable.jsp?Field=LOG&#30064;&#21205;&#20154;&#21729;&#22995;&#21517;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cxlsvr20:9080/html/CM/QueryTable.jsp?Field=LOG&#30064;&#21205;&#20154;&#21729;&#22995;&#21517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10.87.22.49:8080/docs/CommonHR/com/cathay/common/hr/DivData.html" TargetMode="External"/><Relationship Id="rId22" Type="http://schemas.openxmlformats.org/officeDocument/2006/relationships/hyperlink" Target="http://cxlsvr20:9080/html/CM/QueryTable.jsp?Field=LOG&#30064;&#21205;&#20154;&#21729;i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1714</Words>
  <Characters>9773</Characters>
  <Application>Microsoft Office Word</Application>
  <DocSecurity>0</DocSecurity>
  <Lines>81</Lines>
  <Paragraphs>22</Paragraphs>
  <ScaleCrop>false</ScaleCrop>
  <Company/>
  <LinksUpToDate>false</LinksUpToDate>
  <CharactersWithSpaces>11465</CharactersWithSpaces>
  <SharedDoc>false</SharedDoc>
  <HLinks>
    <vt:vector size="102" baseType="variant">
      <vt:variant>
        <vt:i4>1245202</vt:i4>
      </vt:variant>
      <vt:variant>
        <vt:i4>48</vt:i4>
      </vt:variant>
      <vt:variant>
        <vt:i4>0</vt:i4>
      </vt:variant>
      <vt:variant>
        <vt:i4>5</vt:i4>
      </vt:variant>
      <vt:variant>
        <vt:lpwstr>http://ws90041at:8080/docs/CommonHR/com/cathay/common/hr/PersonnelData.html</vt:lpwstr>
      </vt:variant>
      <vt:variant>
        <vt:lpwstr>getOnDutyByEmployeeID(java.lang.String)</vt:lpwstr>
      </vt:variant>
      <vt:variant>
        <vt:i4>282940141</vt:i4>
      </vt:variant>
      <vt:variant>
        <vt:i4>45</vt:i4>
      </vt:variant>
      <vt:variant>
        <vt:i4>0</vt:i4>
      </vt:variant>
      <vt:variant>
        <vt:i4>5</vt:i4>
      </vt:variant>
      <vt:variant>
        <vt:lpwstr>http://cxlsvr20:9080/html/CM/QueryTable.jsp?Field=LOG異動日期</vt:lpwstr>
      </vt:variant>
      <vt:variant>
        <vt:lpwstr/>
      </vt:variant>
      <vt:variant>
        <vt:i4>1649477132</vt:i4>
      </vt:variant>
      <vt:variant>
        <vt:i4>42</vt:i4>
      </vt:variant>
      <vt:variant>
        <vt:i4>0</vt:i4>
      </vt:variant>
      <vt:variant>
        <vt:i4>5</vt:i4>
      </vt:variant>
      <vt:variant>
        <vt:lpwstr>http://cxlsvr20:9080/html/CM/QueryTable.jsp?Field=LOG異動人員姓名</vt:lpwstr>
      </vt:variant>
      <vt:variant>
        <vt:lpwstr/>
      </vt:variant>
      <vt:variant>
        <vt:i4>1005258252</vt:i4>
      </vt:variant>
      <vt:variant>
        <vt:i4>39</vt:i4>
      </vt:variant>
      <vt:variant>
        <vt:i4>0</vt:i4>
      </vt:variant>
      <vt:variant>
        <vt:i4>5</vt:i4>
      </vt:variant>
      <vt:variant>
        <vt:lpwstr>http://cxlsvr20:9080/html/CM/QueryTable.jsp?Field=LOG異動人員id</vt:lpwstr>
      </vt:variant>
      <vt:variant>
        <vt:lpwstr/>
      </vt:variant>
      <vt:variant>
        <vt:i4>253121261</vt:i4>
      </vt:variant>
      <vt:variant>
        <vt:i4>36</vt:i4>
      </vt:variant>
      <vt:variant>
        <vt:i4>0</vt:i4>
      </vt:variant>
      <vt:variant>
        <vt:i4>5</vt:i4>
      </vt:variant>
      <vt:variant>
        <vt:lpwstr>http://cxlsvr20:9080/html/CM/QueryTable.jsp?Field=LOG異動種類</vt:lpwstr>
      </vt:variant>
      <vt:variant>
        <vt:lpwstr/>
      </vt:variant>
      <vt:variant>
        <vt:i4>282940141</vt:i4>
      </vt:variant>
      <vt:variant>
        <vt:i4>33</vt:i4>
      </vt:variant>
      <vt:variant>
        <vt:i4>0</vt:i4>
      </vt:variant>
      <vt:variant>
        <vt:i4>5</vt:i4>
      </vt:variant>
      <vt:variant>
        <vt:lpwstr>http://cxlsvr20:9080/html/CM/QueryTable.jsp?Field=LOG異動日期</vt:lpwstr>
      </vt:variant>
      <vt:variant>
        <vt:lpwstr/>
      </vt:variant>
      <vt:variant>
        <vt:i4>1649477132</vt:i4>
      </vt:variant>
      <vt:variant>
        <vt:i4>30</vt:i4>
      </vt:variant>
      <vt:variant>
        <vt:i4>0</vt:i4>
      </vt:variant>
      <vt:variant>
        <vt:i4>5</vt:i4>
      </vt:variant>
      <vt:variant>
        <vt:lpwstr>http://cxlsvr20:9080/html/CM/QueryTable.jsp?Field=LOG異動人員姓名</vt:lpwstr>
      </vt:variant>
      <vt:variant>
        <vt:lpwstr/>
      </vt:variant>
      <vt:variant>
        <vt:i4>1005258252</vt:i4>
      </vt:variant>
      <vt:variant>
        <vt:i4>27</vt:i4>
      </vt:variant>
      <vt:variant>
        <vt:i4>0</vt:i4>
      </vt:variant>
      <vt:variant>
        <vt:i4>5</vt:i4>
      </vt:variant>
      <vt:variant>
        <vt:lpwstr>http://cxlsvr20:9080/html/CM/QueryTable.jsp?Field=LOG異動人員id</vt:lpwstr>
      </vt:variant>
      <vt:variant>
        <vt:lpwstr/>
      </vt:variant>
      <vt:variant>
        <vt:i4>253121261</vt:i4>
      </vt:variant>
      <vt:variant>
        <vt:i4>24</vt:i4>
      </vt:variant>
      <vt:variant>
        <vt:i4>0</vt:i4>
      </vt:variant>
      <vt:variant>
        <vt:i4>5</vt:i4>
      </vt:variant>
      <vt:variant>
        <vt:lpwstr>http://cxlsvr20:9080/html/CM/QueryTable.jsp?Field=LOG異動種類</vt:lpwstr>
      </vt:variant>
      <vt:variant>
        <vt:lpwstr/>
      </vt:variant>
      <vt:variant>
        <vt:i4>5242907</vt:i4>
      </vt:variant>
      <vt:variant>
        <vt:i4>21</vt:i4>
      </vt:variant>
      <vt:variant>
        <vt:i4>0</vt:i4>
      </vt:variant>
      <vt:variant>
        <vt:i4>5</vt:i4>
      </vt:variant>
      <vt:variant>
        <vt:lpwstr>http://10.87.22.49:8080/docs/CommonHR/com/cathay/common/hr/DivData.html</vt:lpwstr>
      </vt:variant>
      <vt:variant>
        <vt:lpwstr>getAdmCenter(java.lang.String)</vt:lpwstr>
      </vt:variant>
      <vt:variant>
        <vt:i4>2621562</vt:i4>
      </vt:variant>
      <vt:variant>
        <vt:i4>18</vt:i4>
      </vt:variant>
      <vt:variant>
        <vt:i4>0</vt:i4>
      </vt:variant>
      <vt:variant>
        <vt:i4>5</vt:i4>
      </vt:variant>
      <vt:variant>
        <vt:lpwstr>http://10.87.22.49:8080/docs/CommonHR/com/cathay/common/hr/DivData.html</vt:lpwstr>
      </vt:variant>
      <vt:variant>
        <vt:lpwstr/>
      </vt:variant>
      <vt:variant>
        <vt:i4>3866748</vt:i4>
      </vt:variant>
      <vt:variant>
        <vt:i4>15</vt:i4>
      </vt:variant>
      <vt:variant>
        <vt:i4>0</vt:i4>
      </vt:variant>
      <vt:variant>
        <vt:i4>5</vt:i4>
      </vt:variant>
      <vt:variant>
        <vt:lpwstr>http://10.87.22.49:8080/docs/CommonHR/com/cathay/common/hr/DivData.html</vt:lpwstr>
      </vt:variant>
      <vt:variant>
        <vt:lpwstr>getSvcenterByDivNo(java.lang.String)</vt:lpwstr>
      </vt:variant>
      <vt:variant>
        <vt:i4>2621562</vt:i4>
      </vt:variant>
      <vt:variant>
        <vt:i4>12</vt:i4>
      </vt:variant>
      <vt:variant>
        <vt:i4>0</vt:i4>
      </vt:variant>
      <vt:variant>
        <vt:i4>5</vt:i4>
      </vt:variant>
      <vt:variant>
        <vt:lpwstr>http://10.87.22.49:8080/docs/CommonHR/com/cathay/common/hr/DivData.html</vt:lpwstr>
      </vt:variant>
      <vt:variant>
        <vt:lpwstr/>
      </vt:variant>
      <vt:variant>
        <vt:i4>8126515</vt:i4>
      </vt:variant>
      <vt:variant>
        <vt:i4>9</vt:i4>
      </vt:variant>
      <vt:variant>
        <vt:i4>0</vt:i4>
      </vt:variant>
      <vt:variant>
        <vt:i4>5</vt:i4>
      </vt:variant>
      <vt:variant>
        <vt:lpwstr>http://10.87.22.49:8080/docs/CommonHR/com/cathay/common/hr/MessagedString.html</vt:lpwstr>
      </vt:variant>
      <vt:variant>
        <vt:lpwstr/>
      </vt:variant>
      <vt:variant>
        <vt:i4>2752565</vt:i4>
      </vt:variant>
      <vt:variant>
        <vt:i4>6</vt:i4>
      </vt:variant>
      <vt:variant>
        <vt:i4>0</vt:i4>
      </vt:variant>
      <vt:variant>
        <vt:i4>5</vt:i4>
      </vt:variant>
      <vt:variant>
        <vt:lpwstr>http://10.87.22.49:8080/docs/CommonHR/com/cathay/common/hr/MessagedString.html</vt:lpwstr>
      </vt:variant>
      <vt:variant>
        <vt:lpwstr>getSvcenter()</vt:lpwstr>
      </vt:variant>
      <vt:variant>
        <vt:i4>6684717</vt:i4>
      </vt:variant>
      <vt:variant>
        <vt:i4>3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getAdmCenter(java.lang.String)</vt:lpwstr>
      </vt:variant>
      <vt:variant>
        <vt:i4>1245202</vt:i4>
      </vt:variant>
      <vt:variant>
        <vt:i4>0</vt:i4>
      </vt:variant>
      <vt:variant>
        <vt:i4>0</vt:i4>
      </vt:variant>
      <vt:variant>
        <vt:i4>5</vt:i4>
      </vt:variant>
      <vt:variant>
        <vt:lpwstr>http://ws90041at:8080/docs/CommonHR/com/cathay/common/hr/PersonnelData.html</vt:lpwstr>
      </vt:variant>
      <vt:variant>
        <vt:lpwstr>getOnDutyByEmployeeID(java.lang.String)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