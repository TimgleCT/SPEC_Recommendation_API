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010"/>
        <w:gridCol w:w="4503"/>
        <w:gridCol w:w="1566"/>
        <w:gridCol w:w="2071"/>
        <w:tblGridChange w:id="0">
          <w:tblGrid>
            <w:gridCol w:w="1310"/>
            <w:gridCol w:w="1010"/>
            <w:gridCol w:w="4503"/>
            <w:gridCol w:w="1566"/>
            <w:gridCol w:w="2071"/>
          </w:tblGrid>
        </w:tblGridChange>
      </w:tblGrid>
      <w:tr w:rsidR="00252551" w:rsidRPr="00E8700A" w:rsidTr="00471833">
        <w:tc>
          <w:tcPr>
            <w:tcW w:w="121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E8700A" w:rsidTr="00471833">
        <w:tc>
          <w:tcPr>
            <w:tcW w:w="1216" w:type="dxa"/>
          </w:tcPr>
          <w:p w:rsidR="00252551" w:rsidRPr="00E8700A" w:rsidRDefault="00E334E0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2014/11</w:t>
            </w:r>
            <w:r w:rsidR="00C32541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252551" w:rsidRPr="00E8700A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E8700A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E8700A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劉文明</w:t>
            </w:r>
          </w:p>
        </w:tc>
        <w:tc>
          <w:tcPr>
            <w:tcW w:w="2071" w:type="dxa"/>
          </w:tcPr>
          <w:p w:rsidR="00252551" w:rsidRPr="00E8700A" w:rsidRDefault="00B52234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補SPEC</w:t>
            </w:r>
          </w:p>
        </w:tc>
      </w:tr>
      <w:tr w:rsidR="00471833" w:rsidRPr="00E8700A" w:rsidTr="00471833">
        <w:trPr>
          <w:ins w:id="2" w:author="陳德仁" w:date="2018-10-17T18:55:00Z"/>
        </w:trPr>
        <w:tc>
          <w:tcPr>
            <w:tcW w:w="1216" w:type="dxa"/>
          </w:tcPr>
          <w:p w:rsidR="00471833" w:rsidRDefault="00471833" w:rsidP="00471833">
            <w:pPr>
              <w:spacing w:line="240" w:lineRule="atLeast"/>
              <w:jc w:val="center"/>
              <w:rPr>
                <w:ins w:id="3" w:author="陳德仁" w:date="2018-10-17T18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陳德仁" w:date="2018-10-17T18:56:00Z">
              <w:r w:rsidRPr="00675982">
                <w:rPr>
                  <w:rFonts w:hint="eastAsia"/>
                </w:rPr>
                <w:t>2018/06/29</w:t>
              </w:r>
            </w:ins>
          </w:p>
        </w:tc>
        <w:tc>
          <w:tcPr>
            <w:tcW w:w="1010" w:type="dxa"/>
          </w:tcPr>
          <w:p w:rsidR="00471833" w:rsidRDefault="00471833" w:rsidP="00471833">
            <w:pPr>
              <w:spacing w:line="240" w:lineRule="atLeast"/>
              <w:jc w:val="center"/>
              <w:rPr>
                <w:ins w:id="5" w:author="陳德仁" w:date="2018-10-17T18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陳德仁" w:date="2018-10-17T18:56:00Z">
              <w:r w:rsidRPr="00675982">
                <w:rPr>
                  <w:rFonts w:hint="eastAsia"/>
                </w:rPr>
                <w:t xml:space="preserve">  2</w:t>
              </w:r>
            </w:ins>
          </w:p>
        </w:tc>
        <w:tc>
          <w:tcPr>
            <w:tcW w:w="4503" w:type="dxa"/>
          </w:tcPr>
          <w:p w:rsidR="00471833" w:rsidRPr="00E8700A" w:rsidRDefault="00471833" w:rsidP="00471833">
            <w:pPr>
              <w:spacing w:line="240" w:lineRule="atLeast"/>
              <w:rPr>
                <w:ins w:id="7" w:author="陳德仁" w:date="2018-10-17T18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陳德仁" w:date="2018-10-17T18:56:00Z">
              <w:r w:rsidRPr="00675982">
                <w:rPr>
                  <w:rFonts w:hint="eastAsia"/>
                </w:rPr>
                <w:t xml:space="preserve">logSecurity </w:t>
              </w:r>
              <w:r w:rsidRPr="00675982">
                <w:rPr>
                  <w:rFonts w:hint="eastAsia"/>
                </w:rPr>
                <w:t>清查</w:t>
              </w:r>
            </w:ins>
          </w:p>
        </w:tc>
        <w:tc>
          <w:tcPr>
            <w:tcW w:w="1566" w:type="dxa"/>
          </w:tcPr>
          <w:p w:rsidR="00471833" w:rsidRPr="00E8700A" w:rsidRDefault="00471833" w:rsidP="00471833">
            <w:pPr>
              <w:spacing w:line="240" w:lineRule="atLeast"/>
              <w:jc w:val="center"/>
              <w:rPr>
                <w:ins w:id="9" w:author="陳德仁" w:date="2018-10-17T18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陳德仁" w:date="2018-10-17T18:56:00Z">
              <w:r w:rsidRPr="00675982">
                <w:rPr>
                  <w:rFonts w:hint="eastAsia"/>
                </w:rPr>
                <w:t>德仁</w:t>
              </w:r>
            </w:ins>
          </w:p>
        </w:tc>
        <w:tc>
          <w:tcPr>
            <w:tcW w:w="2071" w:type="dxa"/>
          </w:tcPr>
          <w:p w:rsidR="00471833" w:rsidRDefault="00471833" w:rsidP="00471833">
            <w:pPr>
              <w:spacing w:line="240" w:lineRule="atLeast"/>
              <w:rPr>
                <w:ins w:id="11" w:author="陳德仁" w:date="2018-10-17T18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陳德仁" w:date="2018-10-17T18:56:00Z">
              <w:r w:rsidRPr="00675982">
                <w:rPr>
                  <w:rFonts w:hint="eastAsia"/>
                </w:rPr>
                <w:t>180511000919</w:t>
              </w:r>
            </w:ins>
          </w:p>
        </w:tc>
      </w:tr>
    </w:tbl>
    <w:p w:rsidR="00252551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9A6B2B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Pr="009617E5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7"/>
        <w:gridCol w:w="1561"/>
        <w:gridCol w:w="6432"/>
      </w:tblGrid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3" w:type="dxa"/>
            <w:gridSpan w:val="2"/>
          </w:tcPr>
          <w:p w:rsidR="009B56A8" w:rsidRPr="00E01490" w:rsidRDefault="00E334E0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334E0">
              <w:rPr>
                <w:rFonts w:ascii="細明體" w:eastAsia="細明體" w:hAnsi="細明體" w:hint="eastAsia"/>
                <w:sz w:val="20"/>
                <w:szCs w:val="20"/>
              </w:rPr>
              <w:t>理賠預付金檔修正查詢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3" w:type="dxa"/>
            <w:gridSpan w:val="2"/>
          </w:tcPr>
          <w:p w:rsidR="009B56A8" w:rsidRPr="00E01490" w:rsidRDefault="00E334E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AAZ5_14</w:t>
            </w:r>
            <w:r w:rsidR="00B52234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3" w:type="dxa"/>
            <w:gridSpan w:val="2"/>
          </w:tcPr>
          <w:p w:rsidR="009B56A8" w:rsidRPr="00E01490" w:rsidRDefault="009B56A8" w:rsidP="00C325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查詢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理賠預付金檔</w:t>
            </w:r>
            <w:r w:rsidR="00254C1E">
              <w:rPr>
                <w:rFonts w:ascii="細明體" w:eastAsia="細明體" w:hAnsi="細明體" w:hint="eastAsia"/>
                <w:sz w:val="20"/>
                <w:szCs w:val="20"/>
              </w:rPr>
              <w:t>的</w:t>
            </w:r>
            <w:r w:rsidR="00C32541">
              <w:rPr>
                <w:rFonts w:ascii="細明體" w:eastAsia="細明體" w:hAnsi="細明體" w:hint="eastAsia"/>
                <w:sz w:val="20"/>
                <w:szCs w:val="20"/>
              </w:rPr>
              <w:t>人工修正</w:t>
            </w:r>
            <w:r w:rsidR="00CC711E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C32541" w:rsidRPr="00E01490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4911D8" w:rsidRPr="00E01490" w:rsidTr="0065282B">
        <w:tc>
          <w:tcPr>
            <w:tcW w:w="2267" w:type="dxa"/>
          </w:tcPr>
          <w:p w:rsidR="004911D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3" w:type="dxa"/>
            <w:gridSpan w:val="2"/>
          </w:tcPr>
          <w:p w:rsidR="004911D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9B56A8" w:rsidRPr="00E01490" w:rsidTr="0065282B">
        <w:tc>
          <w:tcPr>
            <w:tcW w:w="2267" w:type="dxa"/>
          </w:tcPr>
          <w:p w:rsidR="009B56A8" w:rsidRPr="00E01490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3" w:type="dxa"/>
            <w:gridSpan w:val="2"/>
          </w:tcPr>
          <w:p w:rsidR="009B56A8" w:rsidRPr="00E01490" w:rsidRDefault="00B52234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壽二科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E01490" w:rsidTr="0065282B">
        <w:tc>
          <w:tcPr>
            <w:tcW w:w="2267" w:type="dxa"/>
          </w:tcPr>
          <w:p w:rsidR="00EF28DB" w:rsidRPr="00266B0D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3" w:type="dxa"/>
            <w:gridSpan w:val="2"/>
          </w:tcPr>
          <w:p w:rsidR="00EF28DB" w:rsidRPr="00E01490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65282B" w:rsidRPr="00E01490" w:rsidTr="0065282B">
        <w:trPr>
          <w:trHeight w:val="371"/>
        </w:trPr>
        <w:tc>
          <w:tcPr>
            <w:tcW w:w="2267" w:type="dxa"/>
            <w:vMerge w:val="restart"/>
          </w:tcPr>
          <w:p w:rsidR="0065282B" w:rsidRDefault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432" w:type="dxa"/>
          </w:tcPr>
          <w:p w:rsidR="0065282B" w:rsidRPr="0065282B" w:rsidRDefault="0065282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76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65282B" w:rsidRPr="00E01490" w:rsidTr="0065282B">
        <w:trPr>
          <w:trHeight w:val="265"/>
        </w:trPr>
        <w:tc>
          <w:tcPr>
            <w:tcW w:w="2267" w:type="dxa"/>
            <w:vMerge/>
          </w:tcPr>
          <w:p w:rsidR="0065282B" w:rsidRDefault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561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432" w:type="dxa"/>
          </w:tcPr>
          <w:p w:rsidR="0065282B" w:rsidRDefault="0065282B" w:rsidP="0065282B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494BCA" w:rsidRPr="00E01490" w:rsidTr="0065282B">
        <w:tc>
          <w:tcPr>
            <w:tcW w:w="2267" w:type="dxa"/>
          </w:tcPr>
          <w:p w:rsidR="00494BCA" w:rsidRDefault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3" w:type="dxa"/>
            <w:gridSpan w:val="2"/>
          </w:tcPr>
          <w:p w:rsidR="00494BCA" w:rsidRDefault="00494BCA" w:rsidP="00494BCA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="007D207E"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EF28DB" w:rsidRPr="00C7445B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E334E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object w:dxaOrig="6007" w:dyaOrig="1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59.25pt" o:ole="">
            <v:imagedata r:id="rId7" o:title=""/>
          </v:shape>
          <o:OLEObject Type="Embed" ProgID="Visio.Drawing.11" ShapeID="_x0000_i1025" DrawAspect="Content" ObjectID="_1657346524" r:id="rId8"/>
        </w:object>
      </w: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E01490" w:rsidTr="004911D8">
        <w:tc>
          <w:tcPr>
            <w:tcW w:w="851" w:type="dxa"/>
          </w:tcPr>
          <w:p w:rsidR="004911D8" w:rsidRPr="00C829C1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C829C1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E0149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E0149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E01490" w:rsidRDefault="00E334E0" w:rsidP="004411B9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E334E0">
              <w:rPr>
                <w:rFonts w:ascii="細明體" w:eastAsia="細明體" w:hAnsi="細明體" w:hint="eastAsia"/>
                <w:lang w:eastAsia="zh-TW"/>
              </w:rPr>
              <w:t>理賠預付金給付紀錄檔Log</w:t>
            </w:r>
          </w:p>
        </w:tc>
        <w:tc>
          <w:tcPr>
            <w:tcW w:w="2551" w:type="dxa"/>
          </w:tcPr>
          <w:p w:rsidR="004911D8" w:rsidRPr="00E01490" w:rsidRDefault="005030C5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TAAIL</w:t>
            </w:r>
            <w:r w:rsidR="006F0844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E60524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334E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E60524" w:rsidRDefault="00E334E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6C18E3" w:rsidRPr="009A6B2B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9A6B2B">
        <w:rPr>
          <w:rFonts w:ascii="細明體" w:eastAsia="細明體" w:hAnsi="細明體" w:cs="Courier New"/>
          <w:b/>
          <w:sz w:val="20"/>
          <w:szCs w:val="20"/>
        </w:rPr>
        <w:t>、</w:t>
      </w:r>
      <w:r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E01490" w:rsidTr="004911D8">
        <w:tc>
          <w:tcPr>
            <w:tcW w:w="455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829C1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E0149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E0149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E0149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B10952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716C34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716C34">
        <w:rPr>
          <w:rFonts w:ascii="細明體" w:eastAsia="細明體" w:hAnsi="細明體" w:hint="eastAsia"/>
          <w:sz w:val="20"/>
          <w:szCs w:val="20"/>
        </w:rPr>
        <w:t>畫面</w:t>
      </w:r>
      <w:r w:rsidR="004411B9">
        <w:rPr>
          <w:rFonts w:ascii="細明體" w:eastAsia="細明體" w:hAnsi="細明體" w:hint="eastAsia"/>
          <w:sz w:val="20"/>
          <w:szCs w:val="20"/>
        </w:rPr>
        <w:t>USAAZ5</w:t>
      </w:r>
      <w:r w:rsidR="00E334E0">
        <w:rPr>
          <w:rFonts w:ascii="細明體" w:eastAsia="細明體" w:hAnsi="細明體" w:hint="eastAsia"/>
          <w:sz w:val="20"/>
          <w:szCs w:val="20"/>
        </w:rPr>
        <w:t>14</w:t>
      </w:r>
      <w:r w:rsidR="004411B9">
        <w:rPr>
          <w:rFonts w:ascii="細明體" w:eastAsia="細明體" w:hAnsi="細明體" w:hint="eastAsia"/>
          <w:sz w:val="20"/>
          <w:szCs w:val="20"/>
        </w:rPr>
        <w:t>00</w:t>
      </w:r>
      <w:r w:rsidRPr="00716C34">
        <w:rPr>
          <w:rFonts w:ascii="細明體" w:eastAsia="細明體" w:hAnsi="細明體" w:hint="eastAsia"/>
          <w:sz w:val="20"/>
          <w:szCs w:val="20"/>
        </w:rPr>
        <w:t>_圖1a</w:t>
      </w:r>
    </w:p>
    <w:p w:rsidR="005D48B3" w:rsidRDefault="00E334E0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544789">
        <w:rPr>
          <w:noProof/>
        </w:rPr>
        <w:pict>
          <v:shape id="圖片 1" o:spid="_x0000_i1026" type="#_x0000_t75" style="width:431.25pt;height:42.75pt;visibility:visible">
            <v:imagedata r:id="rId9" o:title=""/>
          </v:shape>
        </w:pict>
      </w:r>
    </w:p>
    <w:p w:rsidR="005D48B3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A24376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如</w:t>
      </w:r>
      <w:r w:rsidR="004411B9">
        <w:rPr>
          <w:rFonts w:ascii="細明體" w:eastAsia="細明體" w:hAnsi="細明體" w:hint="eastAsia"/>
        </w:rPr>
        <w:t>USA</w:t>
      </w:r>
      <w:r w:rsidR="004411B9">
        <w:rPr>
          <w:rFonts w:ascii="細明體" w:eastAsia="細明體" w:hAnsi="細明體" w:hint="eastAsia"/>
          <w:lang w:eastAsia="zh-TW"/>
        </w:rPr>
        <w:t>AZ</w:t>
      </w:r>
      <w:r w:rsidR="005030C5">
        <w:rPr>
          <w:rFonts w:ascii="細明體" w:eastAsia="細明體" w:hAnsi="細明體" w:hint="eastAsia"/>
        </w:rPr>
        <w:t>5</w:t>
      </w:r>
      <w:r w:rsidR="005030C5">
        <w:rPr>
          <w:rFonts w:ascii="細明體" w:eastAsia="細明體" w:hAnsi="細明體" w:hint="eastAsia"/>
          <w:lang w:eastAsia="zh-TW"/>
        </w:rPr>
        <w:t>1</w:t>
      </w:r>
      <w:r w:rsidR="00E334E0">
        <w:rPr>
          <w:rFonts w:ascii="細明體" w:eastAsia="細明體" w:hAnsi="細明體" w:hint="eastAsia"/>
          <w:lang w:eastAsia="zh-TW"/>
        </w:rPr>
        <w:t>4</w:t>
      </w:r>
      <w:r w:rsidR="004411B9">
        <w:rPr>
          <w:rFonts w:ascii="細明體" w:eastAsia="細明體" w:hAnsi="細明體" w:hint="eastAsia"/>
        </w:rPr>
        <w:t>00</w:t>
      </w:r>
      <w:r w:rsidRPr="00E01490">
        <w:rPr>
          <w:rFonts w:ascii="細明體" w:eastAsia="細明體" w:hAnsi="細明體" w:hint="eastAsia"/>
        </w:rPr>
        <w:t>_</w:t>
      </w:r>
      <w:r w:rsidRPr="00E01490">
        <w:rPr>
          <w:rFonts w:ascii="細明體" w:eastAsia="細明體" w:hAnsi="細明體" w:hint="eastAsia"/>
          <w:bCs/>
          <w:lang w:eastAsia="zh-TW"/>
        </w:rPr>
        <w:t>圖1a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bCs/>
          <w:lang w:eastAsia="zh-TW"/>
        </w:rPr>
        <w:t>欄位資料：</w:t>
      </w:r>
    </w:p>
    <w:p w:rsidR="00D15DE1" w:rsidRDefault="00D15DE1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受理編號:</w:t>
      </w:r>
      <w:r w:rsidRPr="00D15DE1">
        <w:rPr>
          <w:rFonts w:ascii="細明體" w:eastAsia="細明體" w:hAnsi="細明體" w:hint="eastAsia"/>
          <w:bCs/>
          <w:lang w:eastAsia="zh-TW"/>
        </w:rPr>
        <w:t xml:space="preserve"> </w:t>
      </w:r>
      <w:r>
        <w:rPr>
          <w:rFonts w:ascii="細明體" w:eastAsia="細明體" w:hAnsi="細明體" w:hint="eastAsia"/>
          <w:bCs/>
          <w:lang w:eastAsia="zh-TW"/>
        </w:rPr>
        <w:t>空值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ind w:leftChars="177"/>
        <w:rPr>
          <w:rFonts w:ascii="細明體" w:eastAsia="細明體" w:hAnsi="細明體" w:hint="eastAsia"/>
          <w:bCs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bCs/>
          <w:lang w:eastAsia="zh-TW"/>
        </w:rPr>
        <w:t>按鈕ENABLED</w:t>
      </w:r>
    </w:p>
    <w:p w:rsidR="009C012E" w:rsidRPr="00E01490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9C012E" w:rsidRPr="00E01490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檢核</w:t>
      </w:r>
    </w:p>
    <w:p w:rsidR="009C012E" w:rsidRPr="00E01490" w:rsidRDefault="005030C5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9C012E" w:rsidRPr="00E01490">
        <w:rPr>
          <w:rFonts w:ascii="細明體" w:eastAsia="細明體" w:hAnsi="細明體" w:hint="eastAsia"/>
          <w:bCs/>
          <w:lang w:eastAsia="zh-TW"/>
        </w:rPr>
        <w:t>：不能為空值。</w:t>
      </w:r>
    </w:p>
    <w:p w:rsidR="009C012E" w:rsidRDefault="009C012E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lang w:eastAsia="zh-TW"/>
        </w:rPr>
        <w:t>讀取</w:t>
      </w:r>
      <w:r w:rsidR="00971820">
        <w:rPr>
          <w:rFonts w:ascii="細明體" w:eastAsia="細明體" w:hAnsi="細明體" w:hint="eastAsia"/>
          <w:lang w:eastAsia="zh-TW"/>
        </w:rPr>
        <w:t>理賠預付金給付紀錄檔Log</w:t>
      </w:r>
      <w:r w:rsidR="00D15DE1">
        <w:rPr>
          <w:rFonts w:ascii="細明體" w:eastAsia="細明體" w:hAnsi="細明體" w:hint="eastAsia"/>
          <w:lang w:eastAsia="zh-TW"/>
        </w:rPr>
        <w:t>檔</w:t>
      </w:r>
      <w:r w:rsidR="005030C5">
        <w:rPr>
          <w:rFonts w:ascii="細明體" w:eastAsia="細明體" w:hAnsi="細明體" w:hint="eastAsia"/>
          <w:lang w:eastAsia="zh-TW"/>
        </w:rPr>
        <w:t>(</w:t>
      </w:r>
      <w:r w:rsidR="00E334E0">
        <w:rPr>
          <w:rFonts w:ascii="細明體" w:eastAsia="細明體" w:hAnsi="細明體" w:hint="eastAsia"/>
          <w:lang w:eastAsia="zh-TW"/>
        </w:rPr>
        <w:t>DTAAIL01</w:t>
      </w:r>
      <w:r w:rsidR="005030C5"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5030C5" w:rsidRPr="005030C5" w:rsidRDefault="005030C5" w:rsidP="005030C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D15DE1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bCs/>
          <w:lang w:eastAsia="zh-TW"/>
        </w:rPr>
        <w:t>有值，則設定</w:t>
      </w:r>
      <w:r w:rsidR="00D15DE1">
        <w:rPr>
          <w:rFonts w:ascii="細明體" w:eastAsia="細明體" w:hAnsi="細明體" w:hint="eastAsia"/>
          <w:bCs/>
          <w:lang w:eastAsia="zh-TW"/>
        </w:rPr>
        <w:t>受理編號</w:t>
      </w:r>
      <w:r>
        <w:rPr>
          <w:rFonts w:ascii="細明體" w:eastAsia="細明體" w:hAnsi="細明體" w:hint="eastAsia"/>
          <w:bCs/>
          <w:lang w:eastAsia="zh-TW"/>
        </w:rPr>
        <w:t>為查詢條件</w:t>
      </w:r>
    </w:p>
    <w:p w:rsidR="005030C5" w:rsidRDefault="00D15DE1" w:rsidP="005030C5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受理編號</w:t>
      </w:r>
      <w:r w:rsidR="005030C5">
        <w:rPr>
          <w:rFonts w:ascii="細明體" w:eastAsia="細明體" w:hAnsi="細明體" w:hint="eastAsia"/>
          <w:bCs/>
          <w:lang w:eastAsia="zh-TW"/>
        </w:rPr>
        <w:t>:</w:t>
      </w:r>
      <w:r w:rsidR="005030C5" w:rsidRPr="005030C5">
        <w:rPr>
          <w:rFonts w:ascii="細明體" w:eastAsia="細明體" w:hAnsi="細明體" w:hint="eastAsia"/>
          <w:lang w:eastAsia="zh-TW"/>
        </w:rPr>
        <w:t xml:space="preserve"> </w:t>
      </w:r>
      <w:r w:rsidR="005030C5" w:rsidRPr="00E01490">
        <w:rPr>
          <w:rFonts w:ascii="細明體" w:eastAsia="細明體" w:hAnsi="細明體" w:hint="eastAsia"/>
          <w:lang w:eastAsia="zh-TW"/>
        </w:rPr>
        <w:t>同畫面輸入</w:t>
      </w:r>
    </w:p>
    <w:p w:rsidR="00176FDF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176FDF">
        <w:rPr>
          <w:rFonts w:ascii="細明體" w:eastAsia="細明體" w:hAnsi="細明體" w:hint="eastAsia"/>
          <w:lang w:eastAsia="zh-TW"/>
        </w:rPr>
        <w:t>LOG異動種類</w:t>
      </w:r>
      <w:r>
        <w:rPr>
          <w:rFonts w:ascii="細明體" w:eastAsia="細明體" w:hAnsi="細明體" w:hint="eastAsia"/>
          <w:lang w:eastAsia="zh-TW"/>
        </w:rPr>
        <w:t xml:space="preserve">: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</w:t>
      </w:r>
      <w:r w:rsidR="0071791F">
        <w:rPr>
          <w:rFonts w:ascii="細明體" w:eastAsia="細明體" w:hAnsi="細明體" w:hint="eastAsia"/>
          <w:lang w:eastAsia="zh-TW"/>
        </w:rPr>
        <w:t>變更後</w:t>
      </w:r>
      <w:r>
        <w:rPr>
          <w:rFonts w:ascii="細明體" w:eastAsia="細明體" w:hAnsi="細明體" w:hint="eastAsia"/>
          <w:lang w:eastAsia="zh-TW"/>
        </w:rPr>
        <w:t xml:space="preserve">) or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(刪除)</w:t>
      </w:r>
    </w:p>
    <w:p w:rsidR="00176FDF" w:rsidRPr="00E01490" w:rsidRDefault="00176FDF" w:rsidP="00176FD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以受理編號，保單號碼，</w:t>
      </w:r>
      <w:r w:rsidR="00971820">
        <w:rPr>
          <w:rFonts w:ascii="細明體" w:eastAsia="細明體" w:hAnsi="細明體" w:hint="eastAsia"/>
          <w:lang w:eastAsia="zh-TW"/>
        </w:rPr>
        <w:t>索賠類別</w:t>
      </w:r>
      <w:r>
        <w:rPr>
          <w:rFonts w:ascii="細明體" w:eastAsia="細明體" w:hAnsi="細明體" w:hint="eastAsia"/>
          <w:lang w:eastAsia="zh-TW"/>
        </w:rPr>
        <w:t>，LOG異動日期排序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若無資料，屬正常。顯示</w:t>
      </w:r>
      <w:r w:rsidR="005030C5">
        <w:rPr>
          <w:rFonts w:ascii="細明體" w:eastAsia="細明體" w:hAnsi="細明體"/>
          <w:kern w:val="2"/>
          <w:lang w:eastAsia="zh-TW"/>
        </w:rPr>
        <w:t>“</w:t>
      </w:r>
      <w:r w:rsidR="005030C5">
        <w:rPr>
          <w:rFonts w:ascii="細明體" w:eastAsia="細明體" w:hAnsi="細明體" w:hint="eastAsia"/>
          <w:kern w:val="2"/>
          <w:lang w:eastAsia="zh-TW"/>
        </w:rPr>
        <w:t>查</w:t>
      </w:r>
      <w:r w:rsidRPr="00E01490">
        <w:rPr>
          <w:rFonts w:ascii="細明體" w:eastAsia="細明體" w:hAnsi="細明體" w:hint="eastAsia"/>
          <w:kern w:val="2"/>
          <w:lang w:eastAsia="zh-TW"/>
        </w:rPr>
        <w:t>無</w:t>
      </w:r>
      <w:r w:rsidR="00A24EEB">
        <w:rPr>
          <w:rFonts w:ascii="細明體" w:eastAsia="細明體" w:hAnsi="細明體" w:hint="eastAsia"/>
          <w:kern w:val="2"/>
          <w:lang w:eastAsia="zh-TW"/>
        </w:rPr>
        <w:t>資料</w:t>
      </w:r>
      <w:r w:rsidR="005030C5">
        <w:rPr>
          <w:rFonts w:ascii="細明體" w:eastAsia="細明體" w:hAnsi="細明體"/>
          <w:kern w:val="2"/>
          <w:lang w:eastAsia="zh-TW"/>
        </w:rPr>
        <w:t>”</w:t>
      </w:r>
    </w:p>
    <w:p w:rsidR="009C012E" w:rsidRPr="00E01490" w:rsidRDefault="009C012E" w:rsidP="009C012E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9C012E" w:rsidRPr="00E01490" w:rsidRDefault="009C012E" w:rsidP="009C012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kern w:val="2"/>
          <w:lang w:eastAsia="zh-TW"/>
        </w:rPr>
        <w:t>若有資料，顯示查詢結果，格式如</w:t>
      </w:r>
      <w:bookmarkStart w:id="13" w:name="A_BACK"/>
      <w:bookmarkEnd w:id="13"/>
      <w:r w:rsidRPr="00E01490">
        <w:rPr>
          <w:rFonts w:ascii="細明體" w:eastAsia="細明體" w:hAnsi="細明體" w:hint="eastAsia"/>
          <w:kern w:val="2"/>
          <w:lang w:eastAsia="zh-TW"/>
        </w:rPr>
        <w:t>下：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418"/>
        <w:gridCol w:w="6352"/>
      </w:tblGrid>
      <w:tr w:rsidR="009C012E" w:rsidRPr="00E01490" w:rsidTr="00962167">
        <w:tc>
          <w:tcPr>
            <w:tcW w:w="720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3418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6352" w:type="dxa"/>
            <w:shd w:val="clear" w:color="auto" w:fill="FFFF00"/>
          </w:tcPr>
          <w:p w:rsidR="009C012E" w:rsidRPr="00E01490" w:rsidRDefault="009C012E" w:rsidP="004A620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D15DE1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6352" w:type="dxa"/>
          </w:tcPr>
          <w:p w:rsidR="00D15DE1" w:rsidRPr="00E01490" w:rsidRDefault="00D15DE1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</w:rPr>
              <w:t>DTAAIL01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</w:rPr>
            </w:pPr>
          </w:p>
        </w:tc>
        <w:tc>
          <w:tcPr>
            <w:tcW w:w="3418" w:type="dxa"/>
            <w:vAlign w:val="center"/>
          </w:tcPr>
          <w:p w:rsidR="0071791F" w:rsidRDefault="0071791F" w:rsidP="00B9655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6352" w:type="dxa"/>
          </w:tcPr>
          <w:p w:rsidR="0071791F" w:rsidRPr="00E01490" w:rsidRDefault="0071791F" w:rsidP="00D15DE1">
            <w:pPr>
              <w:pStyle w:val="aa"/>
              <w:spacing w:line="240" w:lineRule="exact"/>
              <w:ind w:left="0"/>
              <w:jc w:val="lef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</w:rPr>
              <w:t>DTAAIL01</w:t>
            </w:r>
            <w:r>
              <w:rPr>
                <w:rFonts w:ascii="細明體" w:eastAsia="細明體" w:hAnsi="細明體" w:hint="eastAsia"/>
                <w:sz w:val="20"/>
              </w:rPr>
              <w:t xml:space="preserve"> (保單號碼有連結可點選顯示</w:t>
            </w:r>
            <w:bookmarkStart w:id="14" w:name="DETAIL_BACK"/>
            <w:bookmarkEnd w:id="14"/>
            <w:r>
              <w:rPr>
                <w:rFonts w:ascii="細明體" w:eastAsia="細明體" w:hAnsi="細明體"/>
                <w:sz w:val="20"/>
              </w:rPr>
              <w:fldChar w:fldCharType="begin"/>
            </w:r>
            <w:r>
              <w:rPr>
                <w:rFonts w:ascii="細明體" w:eastAsia="細明體" w:hAnsi="細明體"/>
                <w:sz w:val="20"/>
              </w:rPr>
              <w:instrText xml:space="preserve"> HYPERLINK  \l "DETAIL" </w:instrText>
            </w:r>
            <w:r>
              <w:rPr>
                <w:rFonts w:ascii="細明體" w:eastAsia="細明體" w:hAnsi="細明體"/>
                <w:sz w:val="20"/>
              </w:rPr>
            </w:r>
            <w:r>
              <w:rPr>
                <w:rFonts w:ascii="細明體" w:eastAsia="細明體" w:hAnsi="細明體"/>
                <w:sz w:val="20"/>
              </w:rPr>
              <w:fldChar w:fldCharType="separate"/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異</w:t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動</w:t>
            </w:r>
            <w:r w:rsidRPr="000924FE">
              <w:rPr>
                <w:rStyle w:val="ab"/>
                <w:rFonts w:ascii="細明體" w:eastAsia="細明體" w:hAnsi="細明體" w:hint="eastAsia"/>
                <w:sz w:val="20"/>
              </w:rPr>
              <w:t>明細</w:t>
            </w:r>
            <w:r>
              <w:rPr>
                <w:rFonts w:ascii="細明體" w:eastAsia="細明體" w:hAnsi="細明體"/>
                <w:sz w:val="20"/>
              </w:rPr>
              <w:fldChar w:fldCharType="end"/>
            </w:r>
            <w:r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D15DE1" w:rsidRPr="00E01490" w:rsidTr="00962167">
        <w:tc>
          <w:tcPr>
            <w:tcW w:w="720" w:type="dxa"/>
          </w:tcPr>
          <w:p w:rsidR="00D15DE1" w:rsidRPr="00E01490" w:rsidRDefault="00D15DE1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D15DE1" w:rsidRPr="00E01490" w:rsidRDefault="00971820" w:rsidP="004A6205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險別</w:t>
            </w:r>
          </w:p>
        </w:tc>
        <w:tc>
          <w:tcPr>
            <w:tcW w:w="6352" w:type="dxa"/>
          </w:tcPr>
          <w:p w:rsidR="00D15DE1" w:rsidRPr="00E01490" w:rsidRDefault="00962167" w:rsidP="009718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事故者</w:t>
            </w:r>
            <w:r>
              <w:rPr>
                <w:rFonts w:ascii="sөũ" w:hAnsi="sөũ" w:hint="eastAsia"/>
                <w:sz w:val="20"/>
                <w:szCs w:val="20"/>
              </w:rPr>
              <w:t>ID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</w:rPr>
              <w:t>DTAAIL01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索賠類別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預付天數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預付金額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971820">
            <w:pPr>
              <w:pStyle w:val="Web"/>
              <w:spacing w:before="0" w:after="0" w:line="300" w:lineRule="exact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受理人員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異動種類</w:t>
            </w:r>
          </w:p>
        </w:tc>
        <w:tc>
          <w:tcPr>
            <w:tcW w:w="6352" w:type="dxa"/>
          </w:tcPr>
          <w:p w:rsidR="0071791F" w:rsidRDefault="0071791F" w:rsidP="000924F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修改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IF 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.LOG異動種類 =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set </w:t>
            </w: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刪除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Pr="00E01490" w:rsidRDefault="00971820" w:rsidP="00F42C50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異動人員</w:t>
            </w:r>
            <w:r w:rsidR="0071791F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姓名</w:t>
            </w:r>
          </w:p>
        </w:tc>
        <w:tc>
          <w:tcPr>
            <w:tcW w:w="6352" w:type="dxa"/>
          </w:tcPr>
          <w:p w:rsidR="0071791F" w:rsidRPr="00E01490" w:rsidRDefault="0071791F" w:rsidP="004A6205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</w:p>
        </w:tc>
      </w:tr>
      <w:tr w:rsidR="0071791F" w:rsidRPr="00E01490" w:rsidTr="00962167">
        <w:tc>
          <w:tcPr>
            <w:tcW w:w="720" w:type="dxa"/>
          </w:tcPr>
          <w:p w:rsidR="0071791F" w:rsidRPr="00E01490" w:rsidRDefault="0071791F" w:rsidP="009C012E">
            <w:pPr>
              <w:pStyle w:val="aa"/>
              <w:numPr>
                <w:ilvl w:val="0"/>
                <w:numId w:val="16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3418" w:type="dxa"/>
            <w:vAlign w:val="center"/>
          </w:tcPr>
          <w:p w:rsidR="0071791F" w:rsidRDefault="00971820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LOG</w:t>
            </w:r>
            <w:r w:rsidR="0071791F">
              <w:rPr>
                <w:rFonts w:ascii="sөũ" w:hAnsi="sөũ" w:hint="eastAsia"/>
                <w:sz w:val="20"/>
                <w:szCs w:val="20"/>
              </w:rPr>
              <w:t>異動日期時間</w:t>
            </w:r>
          </w:p>
        </w:tc>
        <w:tc>
          <w:tcPr>
            <w:tcW w:w="6352" w:type="dxa"/>
          </w:tcPr>
          <w:p w:rsidR="0071791F" w:rsidRPr="00E01490" w:rsidRDefault="0071791F" w:rsidP="000924FE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  <w:r w:rsidRPr="00E01490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</w:t>
            </w:r>
            <w:r w:rsidR="00E334E0">
              <w:rPr>
                <w:rFonts w:ascii="細明體" w:eastAsia="細明體" w:hAnsi="細明體" w:hint="eastAsia"/>
                <w:sz w:val="20"/>
                <w:szCs w:val="20"/>
              </w:rPr>
              <w:t>DTAAIL01</w:t>
            </w:r>
          </w:p>
        </w:tc>
      </w:tr>
    </w:tbl>
    <w:p w:rsidR="009C012E" w:rsidRPr="00A24EEB" w:rsidRDefault="00A24EEB" w:rsidP="00A24EEB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  <w:r w:rsidRPr="00E01490"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查詢</w:t>
      </w:r>
      <w:r w:rsidRPr="00E01490">
        <w:rPr>
          <w:rFonts w:ascii="細明體" w:eastAsia="細明體" w:hAnsi="細明體" w:hint="eastAsia"/>
          <w:kern w:val="2"/>
          <w:lang w:eastAsia="zh-TW"/>
        </w:rPr>
        <w:t>Enabled</w:t>
      </w:r>
    </w:p>
    <w:p w:rsidR="00B92CBB" w:rsidRPr="00E01490" w:rsidRDefault="0071791F" w:rsidP="00B92CB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bookmarkStart w:id="15" w:name="DETAIL"/>
      <w:bookmarkEnd w:id="15"/>
      <w:r>
        <w:rPr>
          <w:rFonts w:ascii="細明體" w:eastAsia="細明體" w:hAnsi="細明體" w:hint="eastAsia"/>
          <w:b/>
          <w:bCs/>
          <w:color w:val="008000"/>
          <w:lang w:eastAsia="zh-TW"/>
        </w:rPr>
        <w:t>異動明細</w:t>
      </w:r>
      <w:r w:rsidR="00B92CBB" w:rsidRPr="00E01490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</w:t>
      </w:r>
      <w:r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 [</w:t>
      </w:r>
      <w:hyperlink w:anchor="DETAIL_BACK" w:history="1">
        <w:r w:rsidRPr="0071791F">
          <w:rPr>
            <w:rStyle w:val="ab"/>
            <w:rFonts w:ascii="細明體" w:eastAsia="細明體" w:hAnsi="細明體" w:hint="eastAsia"/>
            <w:b/>
            <w:bCs/>
            <w:lang w:eastAsia="zh-TW"/>
          </w:rPr>
          <w:t>BACK</w:t>
        </w:r>
      </w:hyperlink>
      <w:r>
        <w:rPr>
          <w:rFonts w:ascii="細明體" w:eastAsia="細明體" w:hAnsi="細明體" w:hint="eastAsia"/>
          <w:b/>
          <w:bCs/>
          <w:color w:val="008000"/>
          <w:lang w:eastAsia="zh-TW"/>
        </w:rPr>
        <w:t>]</w:t>
      </w:r>
    </w:p>
    <w:p w:rsidR="00B92CBB" w:rsidRDefault="009820B4" w:rsidP="009820B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820B4">
        <w:rPr>
          <w:rFonts w:ascii="細明體" w:eastAsia="細明體" w:hAnsi="細明體" w:hint="eastAsia"/>
          <w:lang w:eastAsia="zh-TW"/>
        </w:rPr>
        <w:t>點選</w:t>
      </w:r>
      <w:r w:rsidR="0071791F" w:rsidRPr="009820B4">
        <w:rPr>
          <w:rFonts w:ascii="細明體" w:eastAsia="細明體" w:hAnsi="細明體" w:hint="eastAsia"/>
          <w:lang w:eastAsia="zh-TW"/>
        </w:rPr>
        <w:t>保單號碼連結</w:t>
      </w:r>
      <w:r w:rsidRPr="009820B4">
        <w:rPr>
          <w:rFonts w:ascii="細明體" w:eastAsia="細明體" w:hAnsi="細明體" w:hint="eastAsia"/>
          <w:lang w:eastAsia="zh-TW"/>
        </w:rPr>
        <w:t>:傳遞參數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  <w:r>
        <w:rPr>
          <w:rFonts w:ascii="細明體" w:eastAsia="細明體" w:hAnsi="細明體" w:hint="eastAsia"/>
          <w:lang w:eastAsia="zh-TW"/>
        </w:rPr>
        <w:t xml:space="preserve"> (bo)</w:t>
      </w:r>
    </w:p>
    <w:p w:rsidR="009820B4" w:rsidRDefault="009820B4" w:rsidP="009820B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  <w:r>
        <w:rPr>
          <w:rFonts w:ascii="細明體" w:eastAsia="細明體" w:hAnsi="細明體" w:hint="eastAsia"/>
          <w:lang w:eastAsia="zh-TW"/>
        </w:rPr>
        <w:t xml:space="preserve">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(刪除)</w:t>
      </w:r>
    </w:p>
    <w:p w:rsidR="009820B4" w:rsidRDefault="009820B4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971820">
        <w:rPr>
          <w:rFonts w:ascii="細明體" w:eastAsia="細明體" w:hAnsi="細明體" w:hint="eastAsia"/>
          <w:lang w:eastAsia="zh-TW"/>
        </w:rPr>
        <w:t>理賠預付金給付紀錄檔Log</w:t>
      </w:r>
      <w:r>
        <w:rPr>
          <w:rFonts w:ascii="細明體" w:eastAsia="細明體" w:hAnsi="細明體" w:hint="eastAsia"/>
          <w:lang w:eastAsia="zh-TW"/>
        </w:rPr>
        <w:t>檔(</w:t>
      </w:r>
      <w:r w:rsidR="00E334E0">
        <w:rPr>
          <w:rFonts w:ascii="細明體" w:eastAsia="細明體" w:hAnsi="細明體" w:hint="eastAsia"/>
          <w:lang w:eastAsia="zh-TW"/>
        </w:rPr>
        <w:t>DTAAIL01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D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lastRenderedPageBreak/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ELSE IF 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  <w:r>
        <w:rPr>
          <w:rFonts w:ascii="細明體" w:eastAsia="細明體" w:hAnsi="細明體" w:hint="eastAsia"/>
          <w:lang w:eastAsia="zh-TW"/>
        </w:rPr>
        <w:t xml:space="preserve">.LOG異動種類 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 (修正)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971820">
        <w:rPr>
          <w:rFonts w:ascii="細明體" w:eastAsia="細明體" w:hAnsi="細明體" w:hint="eastAsia"/>
          <w:lang w:eastAsia="zh-TW"/>
        </w:rPr>
        <w:t>理賠預付金給付紀錄檔Log</w:t>
      </w:r>
      <w:r>
        <w:rPr>
          <w:rFonts w:ascii="細明體" w:eastAsia="細明體" w:hAnsi="細明體" w:hint="eastAsia"/>
          <w:lang w:eastAsia="zh-TW"/>
        </w:rPr>
        <w:t>檔(</w:t>
      </w:r>
      <w:r w:rsidR="00E334E0">
        <w:rPr>
          <w:rFonts w:ascii="細明體" w:eastAsia="細明體" w:hAnsi="細明體" w:hint="eastAsia"/>
          <w:lang w:eastAsia="zh-TW"/>
        </w:rPr>
        <w:t>DTAAIL01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B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$變更前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讀取</w:t>
      </w:r>
      <w:r w:rsidR="00971820">
        <w:rPr>
          <w:rFonts w:ascii="細明體" w:eastAsia="細明體" w:hAnsi="細明體" w:hint="eastAsia"/>
          <w:lang w:eastAsia="zh-TW"/>
        </w:rPr>
        <w:t>理賠預付金給付紀錄檔Log</w:t>
      </w:r>
      <w:r>
        <w:rPr>
          <w:rFonts w:ascii="細明體" w:eastAsia="細明體" w:hAnsi="細明體" w:hint="eastAsia"/>
          <w:lang w:eastAsia="zh-TW"/>
        </w:rPr>
        <w:t>檔(</w:t>
      </w:r>
      <w:r w:rsidR="00E334E0">
        <w:rPr>
          <w:rFonts w:ascii="細明體" w:eastAsia="細明體" w:hAnsi="細明體" w:hint="eastAsia"/>
          <w:lang w:eastAsia="zh-TW"/>
        </w:rPr>
        <w:t>DTAAIL01</w:t>
      </w:r>
      <w:r>
        <w:rPr>
          <w:rFonts w:ascii="細明體" w:eastAsia="細明體" w:hAnsi="細明體" w:hint="eastAsia"/>
          <w:lang w:eastAsia="zh-TW"/>
        </w:rPr>
        <w:t>)</w:t>
      </w:r>
      <w:r w:rsidRPr="00E01490">
        <w:rPr>
          <w:rFonts w:ascii="細明體" w:eastAsia="細明體" w:hAnsi="細明體" w:hint="eastAsia"/>
          <w:lang w:eastAsia="zh-TW"/>
        </w:rPr>
        <w:t>，B</w:t>
      </w:r>
      <w:r w:rsidRPr="00E01490">
        <w:rPr>
          <w:rFonts w:ascii="細明體" w:eastAsia="細明體" w:hAnsi="細明體"/>
          <w:lang w:eastAsia="zh-TW"/>
        </w:rPr>
        <w:t>y</w:t>
      </w:r>
      <w:r w:rsidRPr="00E01490">
        <w:rPr>
          <w:rFonts w:ascii="細明體" w:eastAsia="細明體" w:hAnsi="細明體" w:hint="eastAsia"/>
          <w:lang w:eastAsia="zh-TW"/>
        </w:rPr>
        <w:t>參數：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LOG異動種類: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>
        <w:rPr>
          <w:rFonts w:ascii="細明體" w:eastAsia="細明體" w:hAnsi="細明體"/>
          <w:bCs/>
          <w:color w:val="000000"/>
          <w:lang w:eastAsia="zh-TW"/>
        </w:rPr>
        <w:t>“</w:t>
      </w:r>
      <w:r>
        <w:rPr>
          <w:rFonts w:ascii="細明體" w:eastAsia="細明體" w:hAnsi="細明體" w:hint="eastAsia"/>
          <w:bCs/>
          <w:color w:val="000000"/>
          <w:lang w:eastAsia="zh-TW"/>
        </w:rPr>
        <w:t>A</w:t>
      </w:r>
      <w:r>
        <w:rPr>
          <w:rFonts w:ascii="細明體" w:eastAsia="細明體" w:hAnsi="細明體"/>
          <w:bCs/>
          <w:color w:val="000000"/>
          <w:lang w:eastAsia="zh-TW"/>
        </w:rPr>
        <w:t>”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LOG異動日期: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受理編號: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保單號碼: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序號:</w:t>
      </w:r>
      <w:r w:rsidRPr="000F204C">
        <w:rPr>
          <w:rFonts w:ascii="細明體" w:eastAsia="細明體" w:hAnsi="細明體" w:hint="eastAsia"/>
          <w:bCs/>
          <w:color w:val="000000"/>
          <w:lang w:eastAsia="zh-TW"/>
        </w:rPr>
        <w:t xml:space="preserve"> </w:t>
      </w:r>
      <w:r w:rsidRPr="00E01490">
        <w:rPr>
          <w:rFonts w:ascii="細明體" w:eastAsia="細明體" w:hAnsi="細明體" w:hint="eastAsia"/>
          <w:bCs/>
          <w:color w:val="000000"/>
          <w:lang w:eastAsia="zh-TW"/>
        </w:rPr>
        <w:t>同</w:t>
      </w:r>
      <w:r>
        <w:rPr>
          <w:rFonts w:ascii="細明體" w:eastAsia="細明體" w:hAnsi="細明體" w:hint="eastAsia"/>
          <w:bCs/>
          <w:color w:val="000000"/>
          <w:lang w:eastAsia="zh-TW"/>
        </w:rPr>
        <w:t>點選當筆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若有資料，</w:t>
      </w:r>
    </w:p>
    <w:p w:rsidR="000F204C" w:rsidRDefault="000F204C" w:rsidP="000F204C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將查詢結果暫存 $變更後</w:t>
      </w:r>
      <w:r w:rsidR="00E334E0">
        <w:rPr>
          <w:rFonts w:ascii="細明體" w:eastAsia="細明體" w:hAnsi="細明體" w:hint="eastAsia"/>
          <w:lang w:eastAsia="zh-TW"/>
        </w:rPr>
        <w:t>DTAAIL01</w:t>
      </w:r>
    </w:p>
    <w:p w:rsidR="000F204C" w:rsidRDefault="000F204C" w:rsidP="000F204C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3D20F0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畫面顯示</w:t>
      </w:r>
    </w:p>
    <w:p w:rsidR="00C9522E" w:rsidRDefault="00971820" w:rsidP="003D20F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44789">
        <w:rPr>
          <w:noProof/>
          <w:lang w:eastAsia="zh-TW"/>
        </w:rPr>
        <w:pict>
          <v:shape id="_x0000_i1027" type="#_x0000_t75" style="width:6in;height:118.5pt;visibility:visible">
            <v:imagedata r:id="rId10" o:title=""/>
          </v:shape>
        </w:pict>
      </w:r>
    </w:p>
    <w:p w:rsidR="00E40A7C" w:rsidRPr="00E01490" w:rsidRDefault="003D20F0" w:rsidP="003D20F0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查詢結果，畫面欄位資料顯示</w:t>
      </w:r>
      <w:r w:rsidR="00C9522E">
        <w:rPr>
          <w:rFonts w:ascii="細明體" w:eastAsia="細明體" w:hAnsi="細明體" w:hint="eastAsia"/>
          <w:lang w:eastAsia="zh-TW"/>
        </w:rPr>
        <w:t>。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96"/>
        <w:gridCol w:w="4855"/>
        <w:gridCol w:w="3119"/>
      </w:tblGrid>
      <w:tr w:rsidR="009820B4" w:rsidRPr="00E01490" w:rsidTr="000924FE">
        <w:trPr>
          <w:trHeight w:val="75"/>
        </w:trPr>
        <w:tc>
          <w:tcPr>
            <w:tcW w:w="720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1796" w:type="dxa"/>
            <w:vMerge w:val="restart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目標欄位說明</w:t>
            </w:r>
          </w:p>
        </w:tc>
        <w:tc>
          <w:tcPr>
            <w:tcW w:w="7974" w:type="dxa"/>
            <w:gridSpan w:val="2"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來源欄位說明</w:t>
            </w:r>
          </w:p>
        </w:tc>
      </w:tr>
      <w:tr w:rsidR="009820B4" w:rsidRPr="00E01490" w:rsidTr="009820B4">
        <w:trPr>
          <w:trHeight w:val="75"/>
        </w:trPr>
        <w:tc>
          <w:tcPr>
            <w:tcW w:w="720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  <w:vMerge/>
            <w:shd w:val="clear" w:color="auto" w:fill="FFFF00"/>
          </w:tcPr>
          <w:p w:rsidR="009820B4" w:rsidRPr="00E01490" w:rsidRDefault="009820B4" w:rsidP="000924FE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</w:p>
        </w:tc>
        <w:tc>
          <w:tcPr>
            <w:tcW w:w="4855" w:type="dxa"/>
            <w:shd w:val="clear" w:color="auto" w:fill="FFFF00"/>
          </w:tcPr>
          <w:p w:rsidR="009820B4" w:rsidRPr="00E01490" w:rsidRDefault="009820B4" w:rsidP="00E24625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A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>(每個欄位資料顯示方式，上方: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</w:t>
            </w:r>
            <w:r w:rsidR="00E334E0">
              <w:rPr>
                <w:rFonts w:ascii="細明體" w:eastAsia="細明體" w:hAnsi="細明體" w:hint="eastAsia"/>
                <w:sz w:val="20"/>
              </w:rPr>
              <w:t>DTAAIL01</w:t>
            </w:r>
            <w:r w:rsidR="00E24625">
              <w:rPr>
                <w:rFonts w:ascii="細明體" w:eastAsia="細明體" w:hAnsi="細明體" w:hint="eastAsia"/>
                <w:sz w:val="20"/>
              </w:rPr>
              <w:t>，下方紅色字體:</w:t>
            </w:r>
            <w:r w:rsidR="00E24625">
              <w:rPr>
                <w:rFonts w:hint="eastAsia"/>
              </w:rPr>
              <w:t xml:space="preserve"> 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$變更後</w:t>
            </w:r>
            <w:r w:rsidR="00E334E0">
              <w:rPr>
                <w:rFonts w:ascii="細明體" w:eastAsia="細明體" w:hAnsi="細明體" w:hint="eastAsia"/>
                <w:sz w:val="20"/>
              </w:rPr>
              <w:t>DTAAIL01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  <w:tc>
          <w:tcPr>
            <w:tcW w:w="3119" w:type="dxa"/>
            <w:shd w:val="clear" w:color="auto" w:fill="FFFF00"/>
          </w:tcPr>
          <w:p w:rsidR="009820B4" w:rsidRPr="00E01490" w:rsidRDefault="009820B4" w:rsidP="00264273">
            <w:pPr>
              <w:spacing w:line="240" w:lineRule="exact"/>
              <w:jc w:val="both"/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點選當筆</w:t>
            </w:r>
            <w:r>
              <w:rPr>
                <w:rFonts w:ascii="細明體" w:eastAsia="細明體" w:hAnsi="細明體" w:hint="eastAsia"/>
                <w:sz w:val="20"/>
              </w:rPr>
              <w:t xml:space="preserve">LOG異動種類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D</w:t>
            </w:r>
            <w:r>
              <w:rPr>
                <w:rFonts w:ascii="細明體" w:eastAsia="細明體" w:hAnsi="細明體"/>
                <w:sz w:val="20"/>
              </w:rPr>
              <w:t>’</w:t>
            </w:r>
            <w:r w:rsidR="00E24625">
              <w:rPr>
                <w:rFonts w:ascii="細明體" w:eastAsia="細明體" w:hAnsi="細明體" w:hint="eastAsia"/>
                <w:sz w:val="20"/>
              </w:rPr>
              <w:t xml:space="preserve"> (每個欄位資料顯示方式，</w:t>
            </w:r>
            <w:r w:rsidR="00E24625" w:rsidRPr="00E24625">
              <w:rPr>
                <w:rFonts w:ascii="細明體" w:eastAsia="細明體" w:hAnsi="細明體" w:hint="eastAsia"/>
                <w:sz w:val="20"/>
              </w:rPr>
              <w:t>$變更前</w:t>
            </w:r>
            <w:r w:rsidR="00E334E0">
              <w:rPr>
                <w:rFonts w:ascii="細明體" w:eastAsia="細明體" w:hAnsi="細明體" w:hint="eastAsia"/>
                <w:sz w:val="20"/>
              </w:rPr>
              <w:t>DTAAIL01</w:t>
            </w:r>
            <w:r w:rsidR="00E24625">
              <w:rPr>
                <w:rFonts w:ascii="細明體" w:eastAsia="細明體" w:hAnsi="細明體" w:hint="eastAsia"/>
                <w:sz w:val="20"/>
              </w:rPr>
              <w:t>)</w:t>
            </w:r>
          </w:p>
        </w:tc>
      </w:tr>
      <w:tr w:rsidR="00E24625" w:rsidRPr="00E01490" w:rsidTr="009820B4">
        <w:tc>
          <w:tcPr>
            <w:tcW w:w="720" w:type="dxa"/>
          </w:tcPr>
          <w:p w:rsidR="00E24625" w:rsidRPr="00E01490" w:rsidRDefault="00E24625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E24625" w:rsidRPr="00E01490" w:rsidRDefault="00E24625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受理編號</w:t>
            </w:r>
          </w:p>
        </w:tc>
        <w:tc>
          <w:tcPr>
            <w:tcW w:w="4855" w:type="dxa"/>
          </w:tcPr>
          <w:p w:rsidR="00E24625" w:rsidRDefault="00E24625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 w:rsidR="00E334E0"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307949" w:rsidRDefault="00C6156D" w:rsidP="000924FE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E24625" w:rsidRDefault="00E24625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 w:rsidR="00E334E0"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保單號碼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Tabletext"/>
              <w:keepLines w:val="0"/>
              <w:numPr>
                <w:ilvl w:val="0"/>
                <w:numId w:val="20"/>
              </w:numPr>
              <w:spacing w:after="0" w:line="240" w:lineRule="exact"/>
              <w:jc w:val="both"/>
              <w:rPr>
                <w:rFonts w:ascii="細明體" w:eastAsia="細明體" w:hAnsi="細明體" w:hint="eastAsia"/>
                <w:bCs/>
                <w:color w:val="000000"/>
                <w:kern w:val="2"/>
                <w:lang w:eastAsia="zh-TW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險別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pPr>
              <w:jc w:val="both"/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Pr="00E01490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事故者ID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C6156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索賠類別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C6156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理賠保險金代號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Pr="00BE26BB" w:rsidRDefault="00C6156D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C6156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契約角色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Pr="00BE26BB" w:rsidRDefault="00C6156D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年期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住院起始日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日額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預付天數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預付金額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C6156D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未扣回餘額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給付日期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交易序號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帳務日期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受理單位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受理人員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受理人員姓名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Pr="00E01490" w:rsidRDefault="00C6156D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受理日期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帳務處理單位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帳務處理人員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Pr="00E01490" w:rsidRDefault="00C6156D" w:rsidP="000924FE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帳務處理人員姓名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服務中心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Default="00C6156D">
            <w:r w:rsidRPr="00BE26BB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同$變更後</w:t>
            </w:r>
            <w:r>
              <w:rPr>
                <w:rFonts w:ascii="細明體" w:eastAsia="細明體" w:hAnsi="細明體" w:hint="eastAsia"/>
                <w:bCs/>
                <w:color w:val="000000"/>
                <w:sz w:val="20"/>
              </w:rPr>
              <w:t>DTAAIL01</w:t>
            </w: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行庫代號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Pr="00BE26BB" w:rsidRDefault="00C6156D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帳號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Pr="00BE26BB" w:rsidRDefault="00C6156D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傳票批號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Default="00C6156D" w:rsidP="00C6156D"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Pr="00BE26BB" w:rsidRDefault="00C6156D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  <w:tr w:rsidR="00C6156D" w:rsidRPr="00E01490" w:rsidTr="009820B4">
        <w:tc>
          <w:tcPr>
            <w:tcW w:w="720" w:type="dxa"/>
          </w:tcPr>
          <w:p w:rsidR="00C6156D" w:rsidRPr="00E01490" w:rsidRDefault="00C6156D" w:rsidP="003D20F0">
            <w:pPr>
              <w:pStyle w:val="aa"/>
              <w:numPr>
                <w:ilvl w:val="0"/>
                <w:numId w:val="20"/>
              </w:numPr>
              <w:spacing w:line="240" w:lineRule="exact"/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  <w:tc>
          <w:tcPr>
            <w:tcW w:w="1796" w:type="dxa"/>
            <w:vAlign w:val="center"/>
          </w:tcPr>
          <w:p w:rsidR="00C6156D" w:rsidRDefault="00C6156D" w:rsidP="000924FE">
            <w:pPr>
              <w:pStyle w:val="Web"/>
              <w:spacing w:before="0" w:after="0" w:line="300" w:lineRule="exact"/>
              <w:ind w:left="2" w:hanging="2"/>
              <w:jc w:val="both"/>
              <w:rPr>
                <w:rFonts w:ascii="sөũ" w:hAnsi="sөũ"/>
                <w:sz w:val="20"/>
                <w:szCs w:val="20"/>
              </w:rPr>
            </w:pPr>
            <w:r>
              <w:rPr>
                <w:rFonts w:ascii="sөũ" w:hAnsi="sөũ"/>
                <w:sz w:val="20"/>
                <w:szCs w:val="20"/>
              </w:rPr>
              <w:t>傳票組號</w:t>
            </w:r>
          </w:p>
        </w:tc>
        <w:tc>
          <w:tcPr>
            <w:tcW w:w="4855" w:type="dxa"/>
          </w:tcPr>
          <w:p w:rsidR="00C6156D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00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sz w:val="20"/>
              </w:rPr>
              <w:t>$變更前</w:t>
            </w:r>
            <w:r>
              <w:rPr>
                <w:rFonts w:ascii="細明體" w:eastAsia="細明體" w:hAnsi="細明體" w:hint="eastAsia"/>
                <w:sz w:val="20"/>
              </w:rPr>
              <w:t>DTAAIL01</w:t>
            </w:r>
          </w:p>
          <w:p w:rsidR="00C6156D" w:rsidRPr="00983554" w:rsidRDefault="00C6156D" w:rsidP="00C6156D">
            <w:pPr>
              <w:pStyle w:val="aa"/>
              <w:spacing w:line="240" w:lineRule="exact"/>
              <w:rPr>
                <w:rFonts w:ascii="細明體" w:eastAsia="細明體" w:hAnsi="細明體" w:hint="eastAsia"/>
                <w:sz w:val="20"/>
              </w:rPr>
            </w:pPr>
            <w:r w:rsidRPr="00307949">
              <w:rPr>
                <w:rFonts w:ascii="細明體" w:eastAsia="細明體" w:hAnsi="細明體" w:hint="eastAsia"/>
                <w:bCs/>
                <w:color w:val="FF0000"/>
                <w:sz w:val="20"/>
              </w:rPr>
              <w:t>同點選</w:t>
            </w:r>
            <w:r w:rsidRPr="00307949">
              <w:rPr>
                <w:rFonts w:ascii="細明體" w:eastAsia="細明體" w:hAnsi="細明體" w:hint="eastAsia"/>
                <w:color w:val="FF0000"/>
                <w:sz w:val="20"/>
              </w:rPr>
              <w:t>$變更後</w:t>
            </w:r>
            <w:r>
              <w:rPr>
                <w:rFonts w:ascii="細明體" w:eastAsia="細明體" w:hAnsi="細明體" w:hint="eastAsia"/>
                <w:color w:val="FF0000"/>
                <w:sz w:val="20"/>
              </w:rPr>
              <w:t>DTAAIL01</w:t>
            </w:r>
          </w:p>
        </w:tc>
        <w:tc>
          <w:tcPr>
            <w:tcW w:w="3119" w:type="dxa"/>
          </w:tcPr>
          <w:p w:rsidR="00C6156D" w:rsidRPr="00BE26BB" w:rsidRDefault="00C6156D">
            <w:pPr>
              <w:rPr>
                <w:rFonts w:ascii="細明體" w:eastAsia="細明體" w:hAnsi="細明體" w:hint="eastAsia"/>
                <w:bCs/>
                <w:color w:val="000000"/>
                <w:sz w:val="20"/>
              </w:rPr>
            </w:pPr>
          </w:p>
        </w:tc>
      </w:tr>
    </w:tbl>
    <w:p w:rsidR="00E24625" w:rsidRPr="00E01490" w:rsidRDefault="00E24625" w:rsidP="00E24625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color w:val="008000"/>
          <w:bdr w:val="single" w:sz="4" w:space="0" w:color="auto"/>
          <w:shd w:val="pct15" w:color="auto" w:fill="FFFFFF"/>
          <w:lang w:eastAsia="zh-TW"/>
        </w:rPr>
        <w:t>回上一頁</w:t>
      </w:r>
      <w:r>
        <w:rPr>
          <w:rFonts w:ascii="細明體" w:eastAsia="細明體" w:hAnsi="細明體" w:hint="eastAsia"/>
          <w:lang w:eastAsia="zh-TW"/>
        </w:rPr>
        <w:t>:畫面回上一頁</w:t>
      </w:r>
    </w:p>
    <w:p w:rsidR="002225FA" w:rsidRPr="00E24625" w:rsidRDefault="002225FA" w:rsidP="00A645B7">
      <w:pPr>
        <w:spacing w:line="240" w:lineRule="atLeast"/>
        <w:ind w:left="500" w:hangingChars="250" w:hanging="500"/>
        <w:rPr>
          <w:rFonts w:ascii="細明體" w:eastAsia="細明體" w:hAnsi="細明體" w:cs="Courier New" w:hint="eastAsia"/>
          <w:sz w:val="20"/>
          <w:szCs w:val="20"/>
        </w:rPr>
      </w:pPr>
    </w:p>
    <w:p w:rsidR="00E24625" w:rsidRPr="00B92CBB" w:rsidRDefault="00E24625" w:rsidP="00A645B7">
      <w:pPr>
        <w:spacing w:line="240" w:lineRule="atLeast"/>
        <w:ind w:left="500" w:hangingChars="250" w:hanging="500"/>
        <w:rPr>
          <w:rFonts w:ascii="細明體" w:eastAsia="細明體" w:hAnsi="細明體" w:cs="Courier New"/>
          <w:sz w:val="20"/>
          <w:szCs w:val="20"/>
        </w:rPr>
      </w:pPr>
    </w:p>
    <w:sectPr w:rsidR="00E24625" w:rsidRPr="00B92CBB" w:rsidSect="00417064">
      <w:footerReference w:type="even" r:id="rId11"/>
      <w:footerReference w:type="default" r:id="rId12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F47" w:rsidRDefault="00167F47">
      <w:r>
        <w:separator/>
      </w:r>
    </w:p>
  </w:endnote>
  <w:endnote w:type="continuationSeparator" w:id="0">
    <w:p w:rsidR="00167F47" w:rsidRDefault="0016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F30B2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F47" w:rsidRDefault="00167F47">
      <w:r>
        <w:separator/>
      </w:r>
    </w:p>
  </w:footnote>
  <w:footnote w:type="continuationSeparator" w:id="0">
    <w:p w:rsidR="00167F47" w:rsidRDefault="00167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F281861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DC228C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0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9767A6"/>
    <w:multiLevelType w:val="hybridMultilevel"/>
    <w:tmpl w:val="10CA8A34"/>
    <w:lvl w:ilvl="0" w:tplc="57280B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7"/>
  </w:num>
  <w:num w:numId="5">
    <w:abstractNumId w:val="9"/>
  </w:num>
  <w:num w:numId="6">
    <w:abstractNumId w:val="11"/>
  </w:num>
  <w:num w:numId="7">
    <w:abstractNumId w:val="19"/>
  </w:num>
  <w:num w:numId="8">
    <w:abstractNumId w:val="20"/>
  </w:num>
  <w:num w:numId="9">
    <w:abstractNumId w:val="2"/>
  </w:num>
  <w:num w:numId="10">
    <w:abstractNumId w:val="10"/>
  </w:num>
  <w:num w:numId="11">
    <w:abstractNumId w:val="4"/>
  </w:num>
  <w:num w:numId="12">
    <w:abstractNumId w:val="8"/>
  </w:num>
  <w:num w:numId="13">
    <w:abstractNumId w:val="15"/>
  </w:num>
  <w:num w:numId="14">
    <w:abstractNumId w:val="16"/>
  </w:num>
  <w:num w:numId="15">
    <w:abstractNumId w:val="6"/>
  </w:num>
  <w:num w:numId="16">
    <w:abstractNumId w:val="13"/>
  </w:num>
  <w:num w:numId="17">
    <w:abstractNumId w:val="18"/>
  </w:num>
  <w:num w:numId="18">
    <w:abstractNumId w:val="0"/>
  </w:num>
  <w:num w:numId="19">
    <w:abstractNumId w:val="5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924FE"/>
    <w:rsid w:val="000A7C4F"/>
    <w:rsid w:val="000D1099"/>
    <w:rsid w:val="000D2D7F"/>
    <w:rsid w:val="000D3892"/>
    <w:rsid w:val="000E5F19"/>
    <w:rsid w:val="000F204C"/>
    <w:rsid w:val="000F30B2"/>
    <w:rsid w:val="001249B7"/>
    <w:rsid w:val="00127011"/>
    <w:rsid w:val="00145DDA"/>
    <w:rsid w:val="00156A28"/>
    <w:rsid w:val="0015744E"/>
    <w:rsid w:val="001606A7"/>
    <w:rsid w:val="00167F47"/>
    <w:rsid w:val="001724C1"/>
    <w:rsid w:val="00176FDF"/>
    <w:rsid w:val="001778A7"/>
    <w:rsid w:val="00185767"/>
    <w:rsid w:val="00187B05"/>
    <w:rsid w:val="00190DF8"/>
    <w:rsid w:val="00194232"/>
    <w:rsid w:val="001B2A98"/>
    <w:rsid w:val="002225FA"/>
    <w:rsid w:val="00232ED1"/>
    <w:rsid w:val="00252551"/>
    <w:rsid w:val="00254C1E"/>
    <w:rsid w:val="00264273"/>
    <w:rsid w:val="00287ABA"/>
    <w:rsid w:val="002A3F8C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3371"/>
    <w:rsid w:val="003572AC"/>
    <w:rsid w:val="003646BE"/>
    <w:rsid w:val="00364751"/>
    <w:rsid w:val="003763F5"/>
    <w:rsid w:val="00386C3A"/>
    <w:rsid w:val="00391DF0"/>
    <w:rsid w:val="003A4765"/>
    <w:rsid w:val="003B6BF5"/>
    <w:rsid w:val="003B7861"/>
    <w:rsid w:val="003D17CE"/>
    <w:rsid w:val="003D20F0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11B9"/>
    <w:rsid w:val="0044335B"/>
    <w:rsid w:val="00443676"/>
    <w:rsid w:val="00444296"/>
    <w:rsid w:val="00450F8B"/>
    <w:rsid w:val="0045427C"/>
    <w:rsid w:val="00467313"/>
    <w:rsid w:val="00467856"/>
    <w:rsid w:val="00467DFD"/>
    <w:rsid w:val="0047022C"/>
    <w:rsid w:val="00471833"/>
    <w:rsid w:val="00483F12"/>
    <w:rsid w:val="004911D8"/>
    <w:rsid w:val="00491A19"/>
    <w:rsid w:val="00494BCA"/>
    <w:rsid w:val="004A6205"/>
    <w:rsid w:val="004B08CA"/>
    <w:rsid w:val="004C2FEB"/>
    <w:rsid w:val="004C5056"/>
    <w:rsid w:val="004D03CC"/>
    <w:rsid w:val="004F6BE7"/>
    <w:rsid w:val="005030C5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5282B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0844"/>
    <w:rsid w:val="006F6D81"/>
    <w:rsid w:val="0070062C"/>
    <w:rsid w:val="00705A32"/>
    <w:rsid w:val="00710725"/>
    <w:rsid w:val="00716C34"/>
    <w:rsid w:val="0071791F"/>
    <w:rsid w:val="00717C6B"/>
    <w:rsid w:val="00722A11"/>
    <w:rsid w:val="007235C7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D207E"/>
    <w:rsid w:val="007F1037"/>
    <w:rsid w:val="007F4BA8"/>
    <w:rsid w:val="007F7D33"/>
    <w:rsid w:val="008266BB"/>
    <w:rsid w:val="00835FC8"/>
    <w:rsid w:val="008503E7"/>
    <w:rsid w:val="0085644A"/>
    <w:rsid w:val="008747CD"/>
    <w:rsid w:val="008749B9"/>
    <w:rsid w:val="00875CDA"/>
    <w:rsid w:val="00892512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E61F3"/>
    <w:rsid w:val="008F0A6C"/>
    <w:rsid w:val="008F6D0F"/>
    <w:rsid w:val="008F7E02"/>
    <w:rsid w:val="00914A39"/>
    <w:rsid w:val="00926ECC"/>
    <w:rsid w:val="009337AD"/>
    <w:rsid w:val="0095275D"/>
    <w:rsid w:val="009617E5"/>
    <w:rsid w:val="00962167"/>
    <w:rsid w:val="00963BA2"/>
    <w:rsid w:val="00964E9E"/>
    <w:rsid w:val="0096519E"/>
    <w:rsid w:val="00971820"/>
    <w:rsid w:val="009820B4"/>
    <w:rsid w:val="0098487E"/>
    <w:rsid w:val="0098498F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24EEB"/>
    <w:rsid w:val="00A515C3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10952"/>
    <w:rsid w:val="00B20050"/>
    <w:rsid w:val="00B26C61"/>
    <w:rsid w:val="00B52234"/>
    <w:rsid w:val="00B524BA"/>
    <w:rsid w:val="00B53ACB"/>
    <w:rsid w:val="00B66886"/>
    <w:rsid w:val="00B92CBB"/>
    <w:rsid w:val="00B930E5"/>
    <w:rsid w:val="00B96556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32541"/>
    <w:rsid w:val="00C502C0"/>
    <w:rsid w:val="00C52537"/>
    <w:rsid w:val="00C53D77"/>
    <w:rsid w:val="00C556E2"/>
    <w:rsid w:val="00C6156D"/>
    <w:rsid w:val="00C6662B"/>
    <w:rsid w:val="00C70C5A"/>
    <w:rsid w:val="00C7445B"/>
    <w:rsid w:val="00C754B2"/>
    <w:rsid w:val="00C829C1"/>
    <w:rsid w:val="00C9522E"/>
    <w:rsid w:val="00CB1327"/>
    <w:rsid w:val="00CC3D25"/>
    <w:rsid w:val="00CC44DF"/>
    <w:rsid w:val="00CC711E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15DE1"/>
    <w:rsid w:val="00D2607D"/>
    <w:rsid w:val="00D318B2"/>
    <w:rsid w:val="00D368EA"/>
    <w:rsid w:val="00D4419F"/>
    <w:rsid w:val="00D8139A"/>
    <w:rsid w:val="00D96054"/>
    <w:rsid w:val="00DB118B"/>
    <w:rsid w:val="00DB6439"/>
    <w:rsid w:val="00DD10F3"/>
    <w:rsid w:val="00DF3C28"/>
    <w:rsid w:val="00E0137F"/>
    <w:rsid w:val="00E02CA8"/>
    <w:rsid w:val="00E10BB5"/>
    <w:rsid w:val="00E12758"/>
    <w:rsid w:val="00E23699"/>
    <w:rsid w:val="00E24625"/>
    <w:rsid w:val="00E27349"/>
    <w:rsid w:val="00E334E0"/>
    <w:rsid w:val="00E40A7C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21B1"/>
    <w:rsid w:val="00EF28DB"/>
    <w:rsid w:val="00EF4338"/>
    <w:rsid w:val="00F01135"/>
    <w:rsid w:val="00F30E6A"/>
    <w:rsid w:val="00F411B7"/>
    <w:rsid w:val="00F42C5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4EBDF7-EF0B-4A23-913E-08977BBE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156D"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Hyperlink"/>
    <w:rsid w:val="0071791F"/>
    <w:rPr>
      <w:color w:val="0000FF"/>
      <w:u w:val="single"/>
    </w:rPr>
  </w:style>
  <w:style w:type="character" w:styleId="ac">
    <w:name w:val="FollowedHyperlink"/>
    <w:rsid w:val="007179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2831</Characters>
  <Application>Microsoft Office Word</Application>
  <DocSecurity>0</DocSecurity>
  <Lines>23</Lines>
  <Paragraphs>6</Paragraphs>
  <ScaleCrop>false</ScaleCrop>
  <Company>CMT</Company>
  <LinksUpToDate>false</LinksUpToDate>
  <CharactersWithSpaces>3321</CharactersWithSpaces>
  <SharedDoc>false</SharedDoc>
  <HLinks>
    <vt:vector size="12" baseType="variant">
      <vt:variant>
        <vt:i4>6881351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DETAIL_BACK</vt:lpwstr>
      </vt:variant>
      <vt:variant>
        <vt:i4>6815865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DETAIL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