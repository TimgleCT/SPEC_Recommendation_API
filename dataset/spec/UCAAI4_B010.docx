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808"/>
        <w:gridCol w:w="4503"/>
        <w:gridCol w:w="1566"/>
        <w:gridCol w:w="2071"/>
        <w:tblGridChange w:id="0">
          <w:tblGrid>
            <w:gridCol w:w="1418"/>
            <w:gridCol w:w="808"/>
            <w:gridCol w:w="4503"/>
            <w:gridCol w:w="1566"/>
            <w:gridCol w:w="2071"/>
          </w:tblGrid>
        </w:tblGridChange>
      </w:tblGrid>
      <w:tr w:rsidR="000052FB" w:rsidRPr="009E5952" w:rsidTr="00B73A2E">
        <w:tc>
          <w:tcPr>
            <w:tcW w:w="1418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08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9E5952" w:rsidTr="00B73A2E">
        <w:tc>
          <w:tcPr>
            <w:tcW w:w="1418" w:type="dxa"/>
          </w:tcPr>
          <w:p w:rsidR="000052FB" w:rsidRPr="009E5952" w:rsidRDefault="000052FB" w:rsidP="008527A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3E719C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  <w:r w:rsidR="00A45D16"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3E719C">
              <w:rPr>
                <w:rFonts w:ascii="細明體" w:eastAsia="細明體" w:hAnsi="細明體" w:cs="Courier New" w:hint="eastAsia"/>
                <w:sz w:val="20"/>
                <w:szCs w:val="20"/>
              </w:rPr>
              <w:t>0</w:t>
            </w:r>
            <w:r w:rsidR="008527AF">
              <w:rPr>
                <w:rFonts w:ascii="細明體" w:eastAsia="細明體" w:hAnsi="細明體" w:cs="Courier New"/>
                <w:sz w:val="20"/>
                <w:szCs w:val="20"/>
              </w:rPr>
              <w:t>8/15</w:t>
            </w:r>
          </w:p>
        </w:tc>
        <w:tc>
          <w:tcPr>
            <w:tcW w:w="808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9E5952" w:rsidRDefault="000052FB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9E5952" w:rsidRDefault="00E90F37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0052FB" w:rsidRPr="009E5952" w:rsidRDefault="001E7534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C7FD1">
              <w:rPr>
                <w:rFonts w:ascii="細明體" w:eastAsia="細明體" w:hAnsi="細明體" w:cs="Courier New"/>
                <w:sz w:val="20"/>
                <w:szCs w:val="20"/>
              </w:rPr>
              <w:t>160121000383</w:t>
            </w:r>
          </w:p>
        </w:tc>
      </w:tr>
      <w:tr w:rsidR="00861345" w:rsidRPr="009E5952" w:rsidTr="00B73A2E">
        <w:trPr>
          <w:ins w:id="2" w:author="馬慈蓮" w:date="2017-03-03T11:23:00Z"/>
        </w:trPr>
        <w:tc>
          <w:tcPr>
            <w:tcW w:w="1418" w:type="dxa"/>
          </w:tcPr>
          <w:p w:rsidR="00861345" w:rsidRPr="009E5952" w:rsidRDefault="00861345" w:rsidP="008527AF">
            <w:pPr>
              <w:spacing w:line="240" w:lineRule="atLeast"/>
              <w:jc w:val="center"/>
              <w:rPr>
                <w:ins w:id="3" w:author="馬慈蓮" w:date="2017-03-03T11:23:00Z"/>
                <w:rFonts w:ascii="細明體" w:eastAsia="細明體" w:hAnsi="細明體" w:cs="Courier New"/>
                <w:sz w:val="20"/>
                <w:szCs w:val="20"/>
              </w:rPr>
            </w:pPr>
            <w:ins w:id="4" w:author="馬慈蓮" w:date="2017-03-03T11:23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2016/01/09</w:t>
              </w:r>
            </w:ins>
          </w:p>
        </w:tc>
        <w:tc>
          <w:tcPr>
            <w:tcW w:w="808" w:type="dxa"/>
          </w:tcPr>
          <w:p w:rsidR="00861345" w:rsidRPr="009E5952" w:rsidRDefault="00861345" w:rsidP="00ED1D99">
            <w:pPr>
              <w:spacing w:line="240" w:lineRule="atLeast"/>
              <w:jc w:val="center"/>
              <w:rPr>
                <w:ins w:id="5" w:author="馬慈蓮" w:date="2017-03-03T11:23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馬慈蓮" w:date="2017-03-03T11:23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503" w:type="dxa"/>
          </w:tcPr>
          <w:p w:rsidR="00861345" w:rsidRPr="009E5952" w:rsidRDefault="007B7032" w:rsidP="00ED1D99">
            <w:pPr>
              <w:spacing w:line="240" w:lineRule="atLeast"/>
              <w:rPr>
                <w:ins w:id="7" w:author="馬慈蓮" w:date="2017-03-03T11:23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馬慈蓮" w:date="2017-03-03T11:23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修改欄位規則</w:t>
              </w:r>
            </w:ins>
          </w:p>
        </w:tc>
        <w:tc>
          <w:tcPr>
            <w:tcW w:w="1566" w:type="dxa"/>
          </w:tcPr>
          <w:p w:rsidR="00861345" w:rsidRPr="009E5952" w:rsidRDefault="007B7032" w:rsidP="00ED1D99">
            <w:pPr>
              <w:spacing w:line="240" w:lineRule="atLeast"/>
              <w:jc w:val="center"/>
              <w:rPr>
                <w:ins w:id="9" w:author="馬慈蓮" w:date="2017-03-03T11:23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馬慈蓮" w:date="2017-03-03T11:23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</w:tcPr>
          <w:p w:rsidR="00861345" w:rsidRPr="00861345" w:rsidRDefault="00861345" w:rsidP="00ED1D99">
            <w:pPr>
              <w:spacing w:line="240" w:lineRule="atLeast"/>
              <w:jc w:val="center"/>
              <w:rPr>
                <w:ins w:id="11" w:author="馬慈蓮" w:date="2017-03-03T11:23:00Z"/>
                <w:rFonts w:ascii="細明體" w:eastAsia="細明體" w:hAnsi="細明體" w:cs="Courier New"/>
                <w:sz w:val="20"/>
                <w:szCs w:val="20"/>
              </w:rPr>
            </w:pPr>
            <w:ins w:id="12" w:author="馬慈蓮" w:date="2017-03-03T11:23:00Z">
              <w:r w:rsidRPr="00861345">
                <w:rPr>
                  <w:rFonts w:ascii="標楷體" w:eastAsia="標楷體" w:hAnsi="標楷體"/>
                  <w:b/>
                  <w:sz w:val="20"/>
                  <w:szCs w:val="20"/>
                  <w:rPrChange w:id="13" w:author="馬慈蓮" w:date="2017-03-03T11:23:00Z">
                    <w:rPr>
                      <w:rFonts w:ascii="標楷體" w:eastAsia="標楷體" w:hAnsi="標楷體"/>
                      <w:b/>
                    </w:rPr>
                  </w:rPrChange>
                </w:rPr>
                <w:t>160121000383</w:t>
              </w:r>
            </w:ins>
          </w:p>
        </w:tc>
      </w:tr>
      <w:tr w:rsidR="00F67C0A" w:rsidRPr="009E5952" w:rsidTr="00B73A2E">
        <w:trPr>
          <w:ins w:id="14" w:author="馬慈蓮" w:date="2017-10-30T10:49:00Z"/>
        </w:trPr>
        <w:tc>
          <w:tcPr>
            <w:tcW w:w="1418" w:type="dxa"/>
          </w:tcPr>
          <w:p w:rsidR="00F67C0A" w:rsidRDefault="00F67C0A" w:rsidP="008527AF">
            <w:pPr>
              <w:spacing w:line="240" w:lineRule="atLeast"/>
              <w:jc w:val="center"/>
              <w:rPr>
                <w:ins w:id="15" w:author="馬慈蓮" w:date="2017-10-30T10:49:00Z"/>
                <w:rFonts w:ascii="細明體" w:eastAsia="細明體" w:hAnsi="細明體" w:cs="Courier New" w:hint="eastAsia"/>
                <w:sz w:val="20"/>
                <w:szCs w:val="20"/>
              </w:rPr>
            </w:pPr>
            <w:ins w:id="16" w:author="馬慈蓮" w:date="2017-10-30T10:5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2017/08/03</w:t>
              </w:r>
            </w:ins>
          </w:p>
        </w:tc>
        <w:tc>
          <w:tcPr>
            <w:tcW w:w="808" w:type="dxa"/>
          </w:tcPr>
          <w:p w:rsidR="00F67C0A" w:rsidRDefault="00F67C0A" w:rsidP="00ED1D99">
            <w:pPr>
              <w:spacing w:line="240" w:lineRule="atLeast"/>
              <w:jc w:val="center"/>
              <w:rPr>
                <w:ins w:id="17" w:author="馬慈蓮" w:date="2017-10-30T10:49:00Z"/>
                <w:rFonts w:ascii="細明體" w:eastAsia="細明體" w:hAnsi="細明體" w:cs="Courier New" w:hint="eastAsia"/>
                <w:sz w:val="20"/>
                <w:szCs w:val="20"/>
              </w:rPr>
            </w:pPr>
            <w:ins w:id="18" w:author="馬慈蓮" w:date="2017-10-30T10:5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4503" w:type="dxa"/>
          </w:tcPr>
          <w:p w:rsidR="00F67C0A" w:rsidRDefault="00F67C0A" w:rsidP="00ED1D99">
            <w:pPr>
              <w:spacing w:line="240" w:lineRule="atLeast"/>
              <w:rPr>
                <w:ins w:id="19" w:author="馬慈蓮" w:date="2017-10-30T10:49:00Z"/>
                <w:rFonts w:ascii="細明體" w:eastAsia="細明體" w:hAnsi="細明體" w:cs="Courier New" w:hint="eastAsia"/>
                <w:sz w:val="20"/>
                <w:szCs w:val="20"/>
              </w:rPr>
            </w:pPr>
            <w:ins w:id="20" w:author="馬慈蓮" w:date="2017-10-30T10:5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增加未傳收據金額的計算</w:t>
              </w:r>
            </w:ins>
          </w:p>
        </w:tc>
        <w:tc>
          <w:tcPr>
            <w:tcW w:w="1566" w:type="dxa"/>
          </w:tcPr>
          <w:p w:rsidR="00F67C0A" w:rsidRDefault="00F67C0A" w:rsidP="00ED1D99">
            <w:pPr>
              <w:spacing w:line="240" w:lineRule="atLeast"/>
              <w:jc w:val="center"/>
              <w:rPr>
                <w:ins w:id="21" w:author="馬慈蓮" w:date="2017-10-30T10:49:00Z"/>
                <w:rFonts w:ascii="細明體" w:eastAsia="細明體" w:hAnsi="細明體" w:cs="Courier New" w:hint="eastAsia"/>
                <w:sz w:val="20"/>
                <w:szCs w:val="20"/>
              </w:rPr>
            </w:pPr>
            <w:ins w:id="22" w:author="馬慈蓮" w:date="2017-10-30T10:5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</w:tcPr>
          <w:p w:rsidR="00F67C0A" w:rsidRPr="004A0BB2" w:rsidRDefault="00F67C0A" w:rsidP="00ED1D99">
            <w:pPr>
              <w:spacing w:line="240" w:lineRule="atLeast"/>
              <w:jc w:val="center"/>
              <w:rPr>
                <w:ins w:id="23" w:author="馬慈蓮" w:date="2017-10-30T10:49:00Z"/>
                <w:rFonts w:ascii="標楷體" w:eastAsia="標楷體" w:hAnsi="標楷體"/>
                <w:b/>
                <w:sz w:val="20"/>
                <w:szCs w:val="20"/>
              </w:rPr>
            </w:pPr>
            <w:ins w:id="24" w:author="馬慈蓮" w:date="2017-10-30T10:50:00Z">
              <w:r>
                <w:t>170911002083</w:t>
              </w:r>
            </w:ins>
          </w:p>
        </w:tc>
      </w:tr>
      <w:tr w:rsidR="004A0BB2" w:rsidRPr="009E5952" w:rsidTr="00B73A2E">
        <w:trPr>
          <w:ins w:id="25" w:author="馬慈蓮" w:date="2018-02-01T18:45:00Z"/>
        </w:trPr>
        <w:tc>
          <w:tcPr>
            <w:tcW w:w="1418" w:type="dxa"/>
          </w:tcPr>
          <w:p w:rsidR="004A0BB2" w:rsidRDefault="004A0BB2" w:rsidP="004A0BB2">
            <w:pPr>
              <w:spacing w:line="240" w:lineRule="atLeast"/>
              <w:jc w:val="center"/>
              <w:rPr>
                <w:ins w:id="26" w:author="馬慈蓮" w:date="2018-02-01T18:45:00Z"/>
                <w:rFonts w:ascii="細明體" w:eastAsia="細明體" w:hAnsi="細明體" w:cs="Courier New" w:hint="eastAsia"/>
                <w:sz w:val="20"/>
                <w:szCs w:val="20"/>
              </w:rPr>
            </w:pPr>
            <w:ins w:id="27" w:author="馬慈蓮" w:date="2018-02-01T18:4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2018/01/31</w:t>
              </w:r>
            </w:ins>
          </w:p>
        </w:tc>
        <w:tc>
          <w:tcPr>
            <w:tcW w:w="808" w:type="dxa"/>
          </w:tcPr>
          <w:p w:rsidR="004A0BB2" w:rsidRDefault="002F1449" w:rsidP="004A0BB2">
            <w:pPr>
              <w:spacing w:line="240" w:lineRule="atLeast"/>
              <w:jc w:val="center"/>
              <w:rPr>
                <w:ins w:id="28" w:author="馬慈蓮" w:date="2018-02-01T18:45:00Z"/>
                <w:rFonts w:ascii="細明體" w:eastAsia="細明體" w:hAnsi="細明體" w:cs="Courier New" w:hint="eastAsia"/>
                <w:sz w:val="20"/>
                <w:szCs w:val="20"/>
              </w:rPr>
            </w:pPr>
            <w:ins w:id="29" w:author="馬慈蓮" w:date="2018-02-01T18:4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4</w:t>
              </w:r>
            </w:ins>
          </w:p>
        </w:tc>
        <w:tc>
          <w:tcPr>
            <w:tcW w:w="4503" w:type="dxa"/>
          </w:tcPr>
          <w:p w:rsidR="004A0BB2" w:rsidRDefault="004A0BB2" w:rsidP="004A0BB2">
            <w:pPr>
              <w:spacing w:line="240" w:lineRule="atLeast"/>
              <w:rPr>
                <w:ins w:id="30" w:author="馬慈蓮" w:date="2018-02-01T18:45:00Z"/>
                <w:rFonts w:ascii="細明體" w:eastAsia="細明體" w:hAnsi="細明體" w:cs="Courier New" w:hint="eastAsia"/>
                <w:sz w:val="20"/>
                <w:szCs w:val="20"/>
              </w:rPr>
            </w:pPr>
            <w:ins w:id="31" w:author="馬慈蓮" w:date="2018-02-01T18:4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增加檔案檢核機制</w:t>
              </w:r>
            </w:ins>
          </w:p>
        </w:tc>
        <w:tc>
          <w:tcPr>
            <w:tcW w:w="1566" w:type="dxa"/>
          </w:tcPr>
          <w:p w:rsidR="004A0BB2" w:rsidRDefault="004A0BB2" w:rsidP="004A0BB2">
            <w:pPr>
              <w:spacing w:line="240" w:lineRule="atLeast"/>
              <w:jc w:val="center"/>
              <w:rPr>
                <w:ins w:id="32" w:author="馬慈蓮" w:date="2018-02-01T18:45:00Z"/>
                <w:rFonts w:ascii="細明體" w:eastAsia="細明體" w:hAnsi="細明體" w:cs="Courier New" w:hint="eastAsia"/>
                <w:sz w:val="20"/>
                <w:szCs w:val="20"/>
              </w:rPr>
            </w:pPr>
            <w:ins w:id="33" w:author="馬慈蓮" w:date="2018-02-01T18:45:00Z">
              <w:r>
                <w:rPr>
                  <w:rFonts w:ascii="細明體" w:eastAsia="細明體" w:hAnsi="細明體" w:hint="eastAsia"/>
                </w:rPr>
                <w:t>馬慈蓮</w:t>
              </w:r>
            </w:ins>
          </w:p>
        </w:tc>
        <w:tc>
          <w:tcPr>
            <w:tcW w:w="2071" w:type="dxa"/>
          </w:tcPr>
          <w:p w:rsidR="004A0BB2" w:rsidRDefault="004A0BB2" w:rsidP="004A0BB2">
            <w:pPr>
              <w:spacing w:line="240" w:lineRule="atLeast"/>
              <w:jc w:val="center"/>
              <w:rPr>
                <w:ins w:id="34" w:author="馬慈蓮" w:date="2018-02-01T18:45:00Z"/>
              </w:rPr>
            </w:pPr>
            <w:ins w:id="35" w:author="馬慈蓮" w:date="2018-02-01T18:45:00Z">
              <w:r>
                <w:t>170911002083</w:t>
              </w:r>
            </w:ins>
          </w:p>
        </w:tc>
      </w:tr>
      <w:tr w:rsidR="009853FC" w:rsidRPr="009E5952" w:rsidTr="00B73A2E">
        <w:trPr>
          <w:ins w:id="36" w:author="cathay" w:date="2018-08-31T15:50:00Z"/>
        </w:trPr>
        <w:tc>
          <w:tcPr>
            <w:tcW w:w="1418" w:type="dxa"/>
          </w:tcPr>
          <w:p w:rsidR="009853FC" w:rsidRPr="006B5BEC" w:rsidRDefault="009853FC" w:rsidP="004A0BB2">
            <w:pPr>
              <w:spacing w:line="240" w:lineRule="atLeast"/>
              <w:jc w:val="center"/>
              <w:rPr>
                <w:ins w:id="37" w:author="cathay" w:date="2018-08-31T15:50:00Z"/>
                <w:rFonts w:ascii="細明體" w:eastAsia="細明體" w:hAnsi="細明體" w:cs="Courier New" w:hint="eastAsia"/>
                <w:sz w:val="20"/>
                <w:szCs w:val="20"/>
                <w:rPrChange w:id="38" w:author="cathay" w:date="2018-08-31T16:12:00Z">
                  <w:rPr>
                    <w:ins w:id="39" w:author="cathay" w:date="2018-08-31T15:50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40" w:author="cathay" w:date="2018-08-31T15:50:00Z">
              <w:r w:rsidRPr="006B5BEC">
                <w:rPr>
                  <w:rFonts w:ascii="細明體" w:eastAsia="細明體" w:hAnsi="細明體" w:cs="Courier New" w:hint="eastAsia"/>
                  <w:sz w:val="20"/>
                  <w:szCs w:val="20"/>
                  <w:rPrChange w:id="41" w:author="cathay" w:date="2018-08-31T16:12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2018/08/31</w:t>
              </w:r>
            </w:ins>
          </w:p>
        </w:tc>
        <w:tc>
          <w:tcPr>
            <w:tcW w:w="808" w:type="dxa"/>
          </w:tcPr>
          <w:p w:rsidR="009853FC" w:rsidRPr="006B5BEC" w:rsidRDefault="009853FC" w:rsidP="004A0BB2">
            <w:pPr>
              <w:spacing w:line="240" w:lineRule="atLeast"/>
              <w:jc w:val="center"/>
              <w:rPr>
                <w:ins w:id="42" w:author="cathay" w:date="2018-08-31T15:50:00Z"/>
                <w:rFonts w:ascii="細明體" w:eastAsia="細明體" w:hAnsi="細明體" w:cs="Courier New" w:hint="eastAsia"/>
                <w:sz w:val="20"/>
                <w:szCs w:val="20"/>
                <w:rPrChange w:id="43" w:author="cathay" w:date="2018-08-31T16:12:00Z">
                  <w:rPr>
                    <w:ins w:id="44" w:author="cathay" w:date="2018-08-31T15:50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45" w:author="cathay" w:date="2018-08-31T15:50:00Z">
              <w:r w:rsidRPr="006B5BEC">
                <w:rPr>
                  <w:rFonts w:ascii="細明體" w:eastAsia="細明體" w:hAnsi="細明體" w:cs="Courier New" w:hint="eastAsia"/>
                  <w:sz w:val="20"/>
                  <w:szCs w:val="20"/>
                  <w:rPrChange w:id="46" w:author="cathay" w:date="2018-08-31T16:12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5</w:t>
              </w:r>
            </w:ins>
          </w:p>
        </w:tc>
        <w:tc>
          <w:tcPr>
            <w:tcW w:w="4503" w:type="dxa"/>
          </w:tcPr>
          <w:p w:rsidR="009853FC" w:rsidRPr="006B5BEC" w:rsidRDefault="006B5BEC" w:rsidP="004A0BB2">
            <w:pPr>
              <w:spacing w:line="240" w:lineRule="atLeast"/>
              <w:rPr>
                <w:ins w:id="47" w:author="cathay" w:date="2018-08-31T15:50:00Z"/>
                <w:rFonts w:ascii="細明體" w:eastAsia="細明體" w:hAnsi="細明體" w:cs="Courier New" w:hint="eastAsia"/>
                <w:sz w:val="20"/>
                <w:szCs w:val="20"/>
                <w:rPrChange w:id="48" w:author="cathay" w:date="2018-08-31T16:12:00Z">
                  <w:rPr>
                    <w:ins w:id="49" w:author="cathay" w:date="2018-08-31T15:50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50" w:author="cathay" w:date="2018-08-31T16:14:00Z">
              <w:r w:rsidRPr="006B5BEC">
                <w:rPr>
                  <w:rFonts w:ascii="細明體" w:eastAsia="細明體" w:hAnsi="細明體" w:cs="Courier New" w:hint="eastAsia"/>
                  <w:sz w:val="20"/>
                  <w:szCs w:val="20"/>
                </w:rPr>
                <w:t>優化理賠金抵繳住院費用作業流程</w:t>
              </w:r>
            </w:ins>
          </w:p>
        </w:tc>
        <w:tc>
          <w:tcPr>
            <w:tcW w:w="1566" w:type="dxa"/>
          </w:tcPr>
          <w:p w:rsidR="009853FC" w:rsidRPr="006B5BEC" w:rsidRDefault="006B5BEC" w:rsidP="004A0BB2">
            <w:pPr>
              <w:spacing w:line="240" w:lineRule="atLeast"/>
              <w:jc w:val="center"/>
              <w:rPr>
                <w:ins w:id="51" w:author="cathay" w:date="2018-08-31T15:50:00Z"/>
                <w:rFonts w:ascii="細明體" w:eastAsia="細明體" w:hAnsi="細明體" w:hint="eastAsia"/>
                <w:sz w:val="20"/>
                <w:szCs w:val="20"/>
                <w:rPrChange w:id="52" w:author="cathay" w:date="2018-08-31T16:12:00Z">
                  <w:rPr>
                    <w:ins w:id="53" w:author="cathay" w:date="2018-08-31T15:50:00Z"/>
                    <w:rFonts w:ascii="細明體" w:eastAsia="細明體" w:hAnsi="細明體" w:hint="eastAsia"/>
                  </w:rPr>
                </w:rPrChange>
              </w:rPr>
            </w:pPr>
            <w:ins w:id="54" w:author="cathay" w:date="2018-08-31T16:12:00Z">
              <w:r w:rsidRPr="006B5BEC">
                <w:rPr>
                  <w:rFonts w:ascii="細明體" w:eastAsia="細明體" w:hAnsi="細明體" w:hint="eastAsia"/>
                  <w:sz w:val="20"/>
                  <w:szCs w:val="20"/>
                  <w:rPrChange w:id="55" w:author="cathay" w:date="2018-08-31T16:12:00Z">
                    <w:rPr>
                      <w:rFonts w:ascii="細明體" w:eastAsia="細明體" w:hAnsi="細明體" w:hint="eastAsia"/>
                    </w:rPr>
                  </w:rPrChange>
                </w:rPr>
                <w:t>張凱鈞</w:t>
              </w:r>
            </w:ins>
          </w:p>
        </w:tc>
        <w:tc>
          <w:tcPr>
            <w:tcW w:w="2071" w:type="dxa"/>
          </w:tcPr>
          <w:p w:rsidR="009853FC" w:rsidRPr="006B5BEC" w:rsidRDefault="006B5BEC" w:rsidP="004A0BB2">
            <w:pPr>
              <w:spacing w:line="240" w:lineRule="atLeast"/>
              <w:jc w:val="center"/>
              <w:rPr>
                <w:ins w:id="56" w:author="cathay" w:date="2018-08-31T15:50:00Z"/>
                <w:sz w:val="20"/>
                <w:szCs w:val="20"/>
                <w:rPrChange w:id="57" w:author="cathay" w:date="2018-08-31T16:12:00Z">
                  <w:rPr>
                    <w:ins w:id="58" w:author="cathay" w:date="2018-08-31T15:50:00Z"/>
                  </w:rPr>
                </w:rPrChange>
              </w:rPr>
            </w:pPr>
            <w:ins w:id="59" w:author="cathay" w:date="2018-08-31T16:14:00Z">
              <w:r w:rsidRPr="006B5BEC">
                <w:rPr>
                  <w:sz w:val="20"/>
                  <w:szCs w:val="20"/>
                </w:rPr>
                <w:t>170911002083</w:t>
              </w:r>
            </w:ins>
          </w:p>
        </w:tc>
      </w:tr>
    </w:tbl>
    <w:p w:rsidR="001029E3" w:rsidRPr="009E5952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9E5952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E5952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167DC4" w:rsidRPr="00F91377" w:rsidTr="00167DC4">
        <w:tc>
          <w:tcPr>
            <w:tcW w:w="2340" w:type="dxa"/>
          </w:tcPr>
          <w:p w:rsidR="00167DC4" w:rsidRPr="00F91377" w:rsidRDefault="00167DC4" w:rsidP="008936D5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 w:rsidRPr="00F91377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程式功能</w:t>
            </w:r>
          </w:p>
        </w:tc>
        <w:tc>
          <w:tcPr>
            <w:tcW w:w="8150" w:type="dxa"/>
          </w:tcPr>
          <w:p w:rsidR="00167DC4" w:rsidRPr="00F91377" w:rsidRDefault="008527AF" w:rsidP="008936D5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 w:rsidRPr="00F91377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醫療明細轉檔處理</w:t>
            </w:r>
          </w:p>
        </w:tc>
      </w:tr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150" w:type="dxa"/>
          </w:tcPr>
          <w:p w:rsidR="00167DC4" w:rsidRPr="009E5952" w:rsidRDefault="001F45DB" w:rsidP="008527A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595604" w:rsidRPr="009E5952">
              <w:rPr>
                <w:rFonts w:ascii="細明體" w:eastAsia="細明體" w:hAnsi="細明體" w:hint="eastAsia"/>
                <w:sz w:val="20"/>
                <w:szCs w:val="20"/>
              </w:rPr>
              <w:t>I</w:t>
            </w:r>
            <w:r w:rsidR="00A40FD5">
              <w:rPr>
                <w:rFonts w:ascii="細明體" w:eastAsia="細明體" w:hAnsi="細明體"/>
                <w:sz w:val="20"/>
                <w:szCs w:val="20"/>
              </w:rPr>
              <w:t>4</w:t>
            </w:r>
            <w:r w:rsidR="008527AF">
              <w:rPr>
                <w:rFonts w:ascii="細明體" w:eastAsia="細明體" w:hAnsi="細明體" w:hint="eastAsia"/>
                <w:sz w:val="20"/>
                <w:szCs w:val="20"/>
              </w:rPr>
              <w:t>_B010</w:t>
            </w:r>
          </w:p>
        </w:tc>
      </w:tr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</w:tcPr>
          <w:p w:rsidR="00167DC4" w:rsidRPr="009E5952" w:rsidRDefault="00167DC4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</w:tcPr>
          <w:p w:rsidR="00F81781" w:rsidRPr="009E5952" w:rsidRDefault="00F91377" w:rsidP="00BD45D8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將</w:t>
            </w:r>
            <w:r w:rsidR="00810ACD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醫院PASS來的資料</w:t>
            </w: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寫入接收檔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150" w:type="dxa"/>
          </w:tcPr>
          <w:p w:rsidR="000052FB" w:rsidRPr="009E5952" w:rsidRDefault="000052FB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150" w:type="dxa"/>
          </w:tcPr>
          <w:p w:rsidR="000052FB" w:rsidRPr="009E5952" w:rsidRDefault="00136BF1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</w:tcPr>
          <w:p w:rsidR="000052FB" w:rsidRPr="009E5952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6002AF" w:rsidRPr="009E5952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9E5952" w:rsidRDefault="005F4F66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Pr="009E5952" w:rsidRDefault="0044424E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7" type="#_x0000_t132" style="position:absolute;margin-left:242.5pt;margin-top:4.9pt;width:117pt;height:53.15pt;z-index:251658752">
            <v:textbox>
              <w:txbxContent>
                <w:p w:rsidR="000E11A3" w:rsidRPr="00071E84" w:rsidRDefault="0044424E" w:rsidP="000E11A3">
                  <w:pPr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寫入接收檔</w:t>
                  </w:r>
                </w:p>
              </w:txbxContent>
            </v:textbox>
          </v:shape>
        </w:pict>
      </w:r>
      <w:r w:rsidRPr="009E5952"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1" type="#_x0000_t109" style="position:absolute;margin-left:128.15pt;margin-top:9.15pt;width:79.25pt;height:44.25pt;z-index:251657728">
            <v:textbox>
              <w:txbxContent>
                <w:p w:rsidR="003E009C" w:rsidRPr="004B1C32" w:rsidRDefault="0044424E" w:rsidP="0060088D">
                  <w:pPr>
                    <w:rPr>
                      <w:rFonts w:ascii="細明體" w:eastAsia="細明體" w:hAnsi="細明體" w:hint="eastAsia"/>
                      <w:sz w:val="20"/>
                    </w:rPr>
                  </w:pPr>
                  <w:r>
                    <w:rPr>
                      <w:rFonts w:ascii="細明體" w:eastAsia="細明體" w:hAnsi="細明體" w:cs="新細明體" w:hint="eastAsia"/>
                      <w:kern w:val="0"/>
                      <w:sz w:val="20"/>
                      <w:szCs w:val="20"/>
                      <w:lang w:val="zh-TW"/>
                    </w:rPr>
                    <w:t>醫療明細轉檔處</w:t>
                  </w:r>
                  <w:r w:rsidRPr="009E5952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AAI</w:t>
                  </w:r>
                  <w:r>
                    <w:rPr>
                      <w:rFonts w:ascii="細明體" w:eastAsia="細明體" w:hAnsi="細明體"/>
                      <w:sz w:val="20"/>
                      <w:szCs w:val="20"/>
                    </w:rPr>
                    <w:t>4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_B010</w:t>
                  </w:r>
                </w:p>
              </w:txbxContent>
            </v:textbox>
          </v:shape>
        </w:pict>
      </w:r>
      <w:r w:rsidRPr="009E5952"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81.4pt;margin-top:32.2pt;width:47.95pt;height:0;z-index:251655680" o:connectortype="elbow" adj="-73472,-1,-73472">
            <v:stroke endarrow="block"/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 id="_x0000_s1048" type="#_x0000_t109" style="position:absolute;margin-left:3.3pt;margin-top:9.15pt;width:79.25pt;height:44.25pt;z-index:251659776">
            <v:textbox>
              <w:txbxContent>
                <w:p w:rsidR="000E11A3" w:rsidRPr="004B1C32" w:rsidRDefault="0044424E" w:rsidP="000E11A3">
                  <w:pPr>
                    <w:rPr>
                      <w:rFonts w:ascii="細明體" w:eastAsia="細明體" w:hAnsi="細明體" w:hint="eastAsia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取得來源資料(TXT)</w:t>
                  </w:r>
                </w:p>
              </w:txbxContent>
            </v:textbox>
          </v:shape>
        </w:pict>
      </w:r>
    </w:p>
    <w:p w:rsidR="00071E84" w:rsidRDefault="000E11A3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  <w:r w:rsidRPr="009E5952">
        <w:rPr>
          <w:rFonts w:ascii="細明體" w:eastAsia="細明體" w:hAnsi="細明體" w:hint="eastAsia"/>
          <w:noProof/>
          <w:lang w:eastAsia="zh-TW"/>
        </w:rPr>
        <w:pict>
          <v:shape id="_x0000_s1032" type="#_x0000_t32" style="position:absolute;margin-left:206.25pt;margin-top:14.25pt;width:37.1pt;height:.05pt;flip:y;z-index:251656704" o:connectortype="straight">
            <v:stroke endarrow="block"/>
          </v:shape>
        </w:pict>
      </w:r>
    </w:p>
    <w:p w:rsidR="000052FB" w:rsidRPr="009E5952" w:rsidRDefault="000052FB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Pr="009E5952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9E5952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9E5952" w:rsidTr="008936D5">
        <w:tc>
          <w:tcPr>
            <w:tcW w:w="794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9E5952" w:rsidRDefault="00167DC4" w:rsidP="008936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E5952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1018C1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018C1" w:rsidRPr="009E5952" w:rsidRDefault="001018C1" w:rsidP="001018C1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018C1" w:rsidRPr="00E30054" w:rsidRDefault="001018C1" w:rsidP="001018C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0054">
              <w:rPr>
                <w:rFonts w:ascii="細明體" w:eastAsia="細明體" w:hAnsi="細明體" w:hint="eastAsia"/>
                <w:sz w:val="20"/>
                <w:szCs w:val="20"/>
              </w:rPr>
              <w:t>醫療金折抵保戶基本資料檔</w:t>
            </w:r>
          </w:p>
        </w:tc>
        <w:tc>
          <w:tcPr>
            <w:tcW w:w="2835" w:type="dxa"/>
          </w:tcPr>
          <w:p w:rsidR="001018C1" w:rsidRPr="00E30054" w:rsidRDefault="001018C1" w:rsidP="001018C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0054">
              <w:rPr>
                <w:rFonts w:ascii="細明體" w:eastAsia="細明體" w:hAnsi="細明體" w:hint="eastAsia"/>
                <w:sz w:val="20"/>
                <w:szCs w:val="20"/>
              </w:rPr>
              <w:t>DTAAI4</w:t>
            </w:r>
            <w:r w:rsidRPr="00E30054">
              <w:rPr>
                <w:rFonts w:ascii="細明體" w:eastAsia="細明體" w:hAnsi="細明體"/>
                <w:sz w:val="20"/>
                <w:szCs w:val="20"/>
              </w:rPr>
              <w:t>2</w:t>
            </w:r>
            <w:r w:rsidRPr="00E30054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799" w:type="dxa"/>
          </w:tcPr>
          <w:p w:rsidR="001018C1" w:rsidRPr="009E5952" w:rsidRDefault="001018C1" w:rsidP="001018C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018C1" w:rsidRPr="009E5952" w:rsidRDefault="001018C1" w:rsidP="001018C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405F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018C1" w:rsidRPr="009E5952" w:rsidRDefault="001018C1" w:rsidP="001018C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018C1" w:rsidRPr="009E5952" w:rsidRDefault="001018C1" w:rsidP="001018C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1018C1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018C1" w:rsidRPr="009E5952" w:rsidRDefault="001018C1" w:rsidP="001018C1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018C1" w:rsidRPr="00E30054" w:rsidRDefault="001018C1" w:rsidP="001018C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0054">
              <w:rPr>
                <w:rFonts w:ascii="細明體" w:eastAsia="細明體" w:hAnsi="細明體" w:hint="eastAsia"/>
                <w:sz w:val="20"/>
                <w:szCs w:val="20"/>
              </w:rPr>
              <w:t>醫療金折抵診斷書檔</w:t>
            </w:r>
          </w:p>
        </w:tc>
        <w:tc>
          <w:tcPr>
            <w:tcW w:w="2835" w:type="dxa"/>
          </w:tcPr>
          <w:p w:rsidR="001018C1" w:rsidRPr="00E30054" w:rsidRDefault="001018C1" w:rsidP="001018C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0054">
              <w:rPr>
                <w:rFonts w:ascii="細明體" w:eastAsia="細明體" w:hAnsi="細明體" w:hint="eastAsia"/>
                <w:sz w:val="20"/>
                <w:szCs w:val="20"/>
              </w:rPr>
              <w:t>DTAAI422</w:t>
            </w:r>
          </w:p>
        </w:tc>
        <w:tc>
          <w:tcPr>
            <w:tcW w:w="799" w:type="dxa"/>
          </w:tcPr>
          <w:p w:rsidR="001018C1" w:rsidRPr="009E5952" w:rsidRDefault="001018C1" w:rsidP="001018C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018C1" w:rsidRPr="009E5952" w:rsidRDefault="001018C1" w:rsidP="001018C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42D0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018C1" w:rsidRPr="009E5952" w:rsidRDefault="001018C1" w:rsidP="001018C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018C1" w:rsidRPr="009E5952" w:rsidRDefault="001018C1" w:rsidP="001018C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1018C1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018C1" w:rsidRPr="009E5952" w:rsidRDefault="001018C1" w:rsidP="001018C1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018C1" w:rsidRPr="00E30054" w:rsidRDefault="001018C1" w:rsidP="001018C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0054">
              <w:rPr>
                <w:rFonts w:ascii="細明體" w:eastAsia="細明體" w:hAnsi="細明體" w:hint="eastAsia"/>
                <w:sz w:val="20"/>
                <w:szCs w:val="20"/>
              </w:rPr>
              <w:t>醫療金折抵住院收據明細檔</w:t>
            </w:r>
          </w:p>
        </w:tc>
        <w:tc>
          <w:tcPr>
            <w:tcW w:w="2835" w:type="dxa"/>
          </w:tcPr>
          <w:p w:rsidR="001018C1" w:rsidRPr="00E30054" w:rsidRDefault="001018C1" w:rsidP="001018C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0054">
              <w:rPr>
                <w:rFonts w:ascii="細明體" w:eastAsia="細明體" w:hAnsi="細明體" w:hint="eastAsia"/>
                <w:sz w:val="20"/>
                <w:szCs w:val="20"/>
              </w:rPr>
              <w:t>DTAAI423</w:t>
            </w:r>
          </w:p>
        </w:tc>
        <w:tc>
          <w:tcPr>
            <w:tcW w:w="799" w:type="dxa"/>
          </w:tcPr>
          <w:p w:rsidR="001018C1" w:rsidRPr="009E5952" w:rsidRDefault="001018C1" w:rsidP="001018C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018C1" w:rsidRPr="009E5952" w:rsidRDefault="001018C1" w:rsidP="001018C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42D0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018C1" w:rsidRPr="009E5952" w:rsidRDefault="001018C1" w:rsidP="001018C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018C1" w:rsidRPr="009E5952" w:rsidRDefault="001018C1" w:rsidP="001018C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1018C1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018C1" w:rsidRPr="009E5952" w:rsidRDefault="001018C1" w:rsidP="001018C1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018C1" w:rsidRPr="00E30054" w:rsidRDefault="001018C1" w:rsidP="001018C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0054">
              <w:rPr>
                <w:rFonts w:ascii="細明體" w:eastAsia="細明體" w:hAnsi="細明體" w:hint="eastAsia"/>
                <w:sz w:val="20"/>
                <w:szCs w:val="20"/>
              </w:rPr>
              <w:t>醫療金折抵手術明細檔</w:t>
            </w:r>
          </w:p>
        </w:tc>
        <w:tc>
          <w:tcPr>
            <w:tcW w:w="2835" w:type="dxa"/>
          </w:tcPr>
          <w:p w:rsidR="001018C1" w:rsidRPr="00E30054" w:rsidRDefault="001018C1" w:rsidP="001018C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0054">
              <w:rPr>
                <w:rFonts w:ascii="細明體" w:eastAsia="細明體" w:hAnsi="細明體" w:hint="eastAsia"/>
                <w:sz w:val="20"/>
                <w:szCs w:val="20"/>
              </w:rPr>
              <w:t>DTAAI424</w:t>
            </w:r>
          </w:p>
        </w:tc>
        <w:tc>
          <w:tcPr>
            <w:tcW w:w="799" w:type="dxa"/>
          </w:tcPr>
          <w:p w:rsidR="001018C1" w:rsidRPr="009E5952" w:rsidRDefault="001018C1" w:rsidP="001018C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018C1" w:rsidRPr="009E5952" w:rsidRDefault="001018C1" w:rsidP="001018C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405F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018C1" w:rsidRPr="009E5952" w:rsidRDefault="001018C1" w:rsidP="001018C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018C1" w:rsidRPr="009E5952" w:rsidRDefault="001018C1" w:rsidP="001018C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1018C1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018C1" w:rsidRPr="009E5952" w:rsidRDefault="001018C1" w:rsidP="001018C1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018C1" w:rsidRPr="00E30054" w:rsidRDefault="001018C1" w:rsidP="001018C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0054">
              <w:rPr>
                <w:rFonts w:ascii="細明體" w:eastAsia="細明體" w:hAnsi="細明體" w:hint="eastAsia"/>
                <w:sz w:val="20"/>
                <w:szCs w:val="20"/>
              </w:rPr>
              <w:t>醫療金折抵特殊病房明細檔</w:t>
            </w:r>
          </w:p>
        </w:tc>
        <w:tc>
          <w:tcPr>
            <w:tcW w:w="2835" w:type="dxa"/>
          </w:tcPr>
          <w:p w:rsidR="001018C1" w:rsidRPr="00E30054" w:rsidRDefault="001018C1" w:rsidP="001018C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0054">
              <w:rPr>
                <w:rFonts w:ascii="細明體" w:eastAsia="細明體" w:hAnsi="細明體" w:hint="eastAsia"/>
                <w:sz w:val="20"/>
                <w:szCs w:val="20"/>
              </w:rPr>
              <w:t>DTAAI425</w:t>
            </w:r>
          </w:p>
        </w:tc>
        <w:tc>
          <w:tcPr>
            <w:tcW w:w="799" w:type="dxa"/>
          </w:tcPr>
          <w:p w:rsidR="001018C1" w:rsidRPr="009E5952" w:rsidRDefault="001018C1" w:rsidP="001018C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018C1" w:rsidRPr="009E5952" w:rsidRDefault="001018C1" w:rsidP="001018C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405F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018C1" w:rsidRPr="009E5952" w:rsidRDefault="001018C1" w:rsidP="001018C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018C1" w:rsidRPr="009E5952" w:rsidRDefault="001018C1" w:rsidP="001018C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1018C1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018C1" w:rsidRPr="009E5952" w:rsidRDefault="001018C1" w:rsidP="001018C1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018C1" w:rsidRPr="00E30054" w:rsidRDefault="001018C1" w:rsidP="001018C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0054">
              <w:rPr>
                <w:rFonts w:ascii="細明體" w:eastAsia="細明體" w:hAnsi="細明體" w:hint="eastAsia"/>
                <w:sz w:val="20"/>
                <w:szCs w:val="20"/>
              </w:rPr>
              <w:t>折抵醫療費用受理檔</w:t>
            </w:r>
          </w:p>
        </w:tc>
        <w:tc>
          <w:tcPr>
            <w:tcW w:w="2835" w:type="dxa"/>
          </w:tcPr>
          <w:p w:rsidR="001018C1" w:rsidRPr="00E30054" w:rsidRDefault="001018C1" w:rsidP="001018C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30054">
              <w:rPr>
                <w:rFonts w:ascii="細明體" w:eastAsia="細明體" w:hAnsi="細明體" w:hint="eastAsia"/>
                <w:sz w:val="20"/>
                <w:szCs w:val="20"/>
              </w:rPr>
              <w:t>DTAAI401</w:t>
            </w:r>
          </w:p>
        </w:tc>
        <w:tc>
          <w:tcPr>
            <w:tcW w:w="799" w:type="dxa"/>
          </w:tcPr>
          <w:p w:rsidR="001018C1" w:rsidRPr="009E5952" w:rsidRDefault="001018C1" w:rsidP="001018C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018C1" w:rsidRPr="009E5952" w:rsidRDefault="001018C1" w:rsidP="001018C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405F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018C1" w:rsidRPr="009E5952" w:rsidRDefault="001018C1" w:rsidP="001018C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018C1" w:rsidRPr="009E5952" w:rsidRDefault="001018C1" w:rsidP="001018C1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C753E8" w:rsidRPr="009E5952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9E5952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4961"/>
        <w:gridCol w:w="4961"/>
      </w:tblGrid>
      <w:tr w:rsidR="00C46D6D" w:rsidRPr="009E5952" w:rsidTr="00CA2866">
        <w:tc>
          <w:tcPr>
            <w:tcW w:w="851" w:type="dxa"/>
          </w:tcPr>
          <w:p w:rsidR="00C46D6D" w:rsidRPr="009E5952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961" w:type="dxa"/>
          </w:tcPr>
          <w:p w:rsidR="00C46D6D" w:rsidRPr="009E5952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961" w:type="dxa"/>
          </w:tcPr>
          <w:p w:rsidR="00C46D6D" w:rsidRPr="009E5952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B572F5" w:rsidRPr="009E5952" w:rsidTr="003D027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B572F5" w:rsidRPr="009E5952" w:rsidRDefault="00B572F5" w:rsidP="00B572F5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B572F5" w:rsidRPr="00B572F5" w:rsidRDefault="00B572F5" w:rsidP="00B572F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72F5">
              <w:rPr>
                <w:rFonts w:ascii="細明體" w:eastAsia="細明體" w:hAnsi="細明體" w:hint="eastAsia"/>
                <w:sz w:val="20"/>
                <w:szCs w:val="20"/>
              </w:rPr>
              <w:t>醫療金折抵保戶基本資料檔維護模組</w:t>
            </w:r>
          </w:p>
        </w:tc>
        <w:tc>
          <w:tcPr>
            <w:tcW w:w="4961" w:type="dxa"/>
            <w:vAlign w:val="center"/>
          </w:tcPr>
          <w:p w:rsidR="00B572F5" w:rsidRPr="00B572F5" w:rsidRDefault="00B572F5" w:rsidP="00B572F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72F5">
              <w:rPr>
                <w:rFonts w:ascii="細明體" w:eastAsia="細明體" w:hAnsi="細明體" w:hint="eastAsia"/>
                <w:sz w:val="20"/>
                <w:szCs w:val="20"/>
              </w:rPr>
              <w:t>AA_TIZ4</w:t>
            </w:r>
            <w:r w:rsidRPr="00B572F5">
              <w:rPr>
                <w:rFonts w:ascii="細明體" w:eastAsia="細明體" w:hAnsi="細明體"/>
                <w:sz w:val="20"/>
                <w:szCs w:val="20"/>
              </w:rPr>
              <w:t>2</w:t>
            </w:r>
            <w:r w:rsidRPr="00B572F5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B572F5" w:rsidRPr="009E5952" w:rsidTr="003D027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B572F5" w:rsidRPr="009E5952" w:rsidRDefault="00B572F5" w:rsidP="00B572F5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B572F5" w:rsidRPr="00B572F5" w:rsidRDefault="00B572F5" w:rsidP="00B572F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72F5">
              <w:rPr>
                <w:rFonts w:ascii="細明體" w:eastAsia="細明體" w:hAnsi="細明體" w:hint="eastAsia"/>
                <w:sz w:val="20"/>
                <w:szCs w:val="20"/>
              </w:rPr>
              <w:t>醫療金折抵診斷書檔維護模組</w:t>
            </w:r>
          </w:p>
        </w:tc>
        <w:tc>
          <w:tcPr>
            <w:tcW w:w="4961" w:type="dxa"/>
            <w:vAlign w:val="center"/>
          </w:tcPr>
          <w:p w:rsidR="00B572F5" w:rsidRPr="00B572F5" w:rsidRDefault="00B572F5" w:rsidP="00B572F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72F5">
              <w:rPr>
                <w:rFonts w:ascii="細明體" w:eastAsia="細明體" w:hAnsi="細明體" w:hint="eastAsia"/>
                <w:sz w:val="20"/>
                <w:szCs w:val="20"/>
              </w:rPr>
              <w:t>AA_TIZ4</w:t>
            </w:r>
            <w:r w:rsidRPr="00B572F5">
              <w:rPr>
                <w:rFonts w:ascii="細明體" w:eastAsia="細明體" w:hAnsi="細明體"/>
                <w:sz w:val="20"/>
                <w:szCs w:val="20"/>
              </w:rPr>
              <w:t>22</w:t>
            </w:r>
          </w:p>
        </w:tc>
      </w:tr>
      <w:tr w:rsidR="00B572F5" w:rsidRPr="009E5952" w:rsidTr="00CA2866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B572F5" w:rsidRPr="009E5952" w:rsidRDefault="00B572F5" w:rsidP="00B572F5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B572F5" w:rsidRPr="00B572F5" w:rsidRDefault="00B572F5" w:rsidP="00B572F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72F5">
              <w:rPr>
                <w:rFonts w:ascii="細明體" w:eastAsia="細明體" w:hAnsi="細明體" w:hint="eastAsia"/>
                <w:sz w:val="20"/>
                <w:szCs w:val="20"/>
              </w:rPr>
              <w:t>醫療金折抵住院收據明細檔維護模組</w:t>
            </w:r>
          </w:p>
        </w:tc>
        <w:tc>
          <w:tcPr>
            <w:tcW w:w="4961" w:type="dxa"/>
          </w:tcPr>
          <w:p w:rsidR="00B572F5" w:rsidRPr="00B572F5" w:rsidRDefault="00B572F5" w:rsidP="00B572F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72F5">
              <w:rPr>
                <w:rFonts w:ascii="細明體" w:eastAsia="細明體" w:hAnsi="細明體" w:hint="eastAsia"/>
                <w:sz w:val="20"/>
                <w:szCs w:val="20"/>
              </w:rPr>
              <w:t>AA_TIZ4</w:t>
            </w:r>
            <w:r w:rsidRPr="00B572F5">
              <w:rPr>
                <w:rFonts w:ascii="細明體" w:eastAsia="細明體" w:hAnsi="細明體"/>
                <w:sz w:val="20"/>
                <w:szCs w:val="20"/>
              </w:rPr>
              <w:t>23</w:t>
            </w:r>
          </w:p>
        </w:tc>
      </w:tr>
      <w:tr w:rsidR="00B572F5" w:rsidRPr="009E5952" w:rsidTr="003D027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B572F5" w:rsidRPr="009E5952" w:rsidRDefault="00B572F5" w:rsidP="00B572F5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B572F5" w:rsidRPr="00B572F5" w:rsidRDefault="00B572F5" w:rsidP="00B572F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72F5">
              <w:rPr>
                <w:rFonts w:ascii="細明體" w:eastAsia="細明體" w:hAnsi="細明體" w:hint="eastAsia"/>
                <w:sz w:val="20"/>
                <w:szCs w:val="20"/>
              </w:rPr>
              <w:t>醫療金折抵手術明細檔維護模組</w:t>
            </w:r>
          </w:p>
        </w:tc>
        <w:tc>
          <w:tcPr>
            <w:tcW w:w="4961" w:type="dxa"/>
            <w:vAlign w:val="center"/>
          </w:tcPr>
          <w:p w:rsidR="00B572F5" w:rsidRPr="00B572F5" w:rsidRDefault="00B572F5" w:rsidP="00B572F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72F5">
              <w:rPr>
                <w:rFonts w:ascii="細明體" w:eastAsia="細明體" w:hAnsi="細明體" w:hint="eastAsia"/>
                <w:sz w:val="20"/>
                <w:szCs w:val="20"/>
              </w:rPr>
              <w:t>AA_TIZ4</w:t>
            </w:r>
            <w:r w:rsidRPr="00B572F5">
              <w:rPr>
                <w:rFonts w:ascii="細明體" w:eastAsia="細明體" w:hAnsi="細明體"/>
                <w:sz w:val="20"/>
                <w:szCs w:val="20"/>
              </w:rPr>
              <w:t>24</w:t>
            </w:r>
          </w:p>
        </w:tc>
      </w:tr>
      <w:tr w:rsidR="00B572F5" w:rsidRPr="009E5952" w:rsidTr="003D027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B572F5" w:rsidRPr="009E5952" w:rsidRDefault="00B572F5" w:rsidP="00B572F5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B572F5" w:rsidRPr="00B572F5" w:rsidRDefault="00B572F5" w:rsidP="00B572F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72F5">
              <w:rPr>
                <w:rFonts w:ascii="細明體" w:eastAsia="細明體" w:hAnsi="細明體" w:hint="eastAsia"/>
                <w:sz w:val="20"/>
                <w:szCs w:val="20"/>
              </w:rPr>
              <w:t>醫療金折抵特殊病房明細檔維護模組</w:t>
            </w:r>
          </w:p>
        </w:tc>
        <w:tc>
          <w:tcPr>
            <w:tcW w:w="4961" w:type="dxa"/>
            <w:vAlign w:val="center"/>
          </w:tcPr>
          <w:p w:rsidR="00B572F5" w:rsidRPr="00B572F5" w:rsidRDefault="00B572F5" w:rsidP="00B572F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72F5">
              <w:rPr>
                <w:rFonts w:ascii="細明體" w:eastAsia="細明體" w:hAnsi="細明體" w:hint="eastAsia"/>
                <w:sz w:val="20"/>
                <w:szCs w:val="20"/>
              </w:rPr>
              <w:t>AA_TIZ4</w:t>
            </w:r>
            <w:r w:rsidRPr="00B572F5">
              <w:rPr>
                <w:rFonts w:ascii="細明體" w:eastAsia="細明體" w:hAnsi="細明體"/>
                <w:sz w:val="20"/>
                <w:szCs w:val="20"/>
              </w:rPr>
              <w:t>25</w:t>
            </w:r>
          </w:p>
        </w:tc>
      </w:tr>
      <w:tr w:rsidR="00B572F5" w:rsidRPr="009E5952" w:rsidTr="00CA2866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B572F5" w:rsidRPr="009E5952" w:rsidRDefault="00B572F5" w:rsidP="00B572F5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B572F5" w:rsidRPr="00962B7C" w:rsidRDefault="00623C36" w:rsidP="00B572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3C36">
              <w:rPr>
                <w:rFonts w:ascii="細明體" w:eastAsia="細明體" w:hAnsi="細明體" w:hint="eastAsia"/>
                <w:sz w:val="20"/>
                <w:szCs w:val="20"/>
              </w:rPr>
              <w:t>折抵醫療費用受理檔維護模組</w:t>
            </w:r>
          </w:p>
        </w:tc>
        <w:tc>
          <w:tcPr>
            <w:tcW w:w="4961" w:type="dxa"/>
          </w:tcPr>
          <w:p w:rsidR="00B572F5" w:rsidRDefault="00B572F5" w:rsidP="00B572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AA_TIZ401</w:t>
            </w:r>
          </w:p>
        </w:tc>
      </w:tr>
      <w:tr w:rsidR="0089095C" w:rsidRPr="009E5952" w:rsidTr="00CA2866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89095C" w:rsidRPr="009E5952" w:rsidRDefault="0089095C" w:rsidP="00B572F5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89095C" w:rsidRPr="00623C36" w:rsidRDefault="00F749B6" w:rsidP="00B572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749B6">
              <w:rPr>
                <w:rFonts w:ascii="細明體" w:eastAsia="細明體" w:hAnsi="細明體"/>
                <w:sz w:val="20"/>
                <w:szCs w:val="20"/>
              </w:rPr>
              <w:t>取得理賠相關序號模組</w:t>
            </w:r>
          </w:p>
        </w:tc>
        <w:tc>
          <w:tcPr>
            <w:tcW w:w="4961" w:type="dxa"/>
          </w:tcPr>
          <w:p w:rsidR="0089095C" w:rsidRDefault="0089095C" w:rsidP="00B572F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AA_B2Z009</w:t>
            </w:r>
          </w:p>
        </w:tc>
      </w:tr>
    </w:tbl>
    <w:p w:rsidR="006002AF" w:rsidRPr="009E5952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Pr="009E5952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9101"/>
      </w:tblGrid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作業名稱</w:t>
            </w:r>
          </w:p>
        </w:tc>
        <w:tc>
          <w:tcPr>
            <w:tcW w:w="9101" w:type="dxa"/>
          </w:tcPr>
          <w:p w:rsidR="00241CB2" w:rsidRPr="009E5952" w:rsidRDefault="009C6B6F" w:rsidP="009E36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J</w:t>
            </w:r>
            <w:r w:rsidRPr="009E5952">
              <w:rPr>
                <w:rFonts w:ascii="細明體" w:eastAsia="細明體" w:hAnsi="細明體"/>
                <w:sz w:val="20"/>
                <w:szCs w:val="20"/>
              </w:rPr>
              <w:t>AAA</w:t>
            </w:r>
            <w:r w:rsidR="009E360C" w:rsidRPr="009E5952">
              <w:rPr>
                <w:rFonts w:ascii="細明體" w:eastAsia="細明體" w:hAnsi="細明體" w:hint="eastAsia"/>
                <w:sz w:val="20"/>
                <w:szCs w:val="20"/>
              </w:rPr>
              <w:t>DI</w:t>
            </w:r>
            <w:r w:rsidR="00196320">
              <w:rPr>
                <w:rFonts w:ascii="細明體" w:eastAsia="細明體" w:hAnsi="細明體" w:hint="eastAsia"/>
                <w:sz w:val="20"/>
                <w:szCs w:val="20"/>
              </w:rPr>
              <w:t>401</w:t>
            </w:r>
          </w:p>
        </w:tc>
      </w:tr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9101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9101" w:type="dxa"/>
          </w:tcPr>
          <w:p w:rsidR="00241CB2" w:rsidRPr="009E5952" w:rsidRDefault="00F66E6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</w:t>
            </w:r>
            <w:r w:rsidR="005252B4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</w:tr>
      <w:tr w:rsidR="0010368A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9101" w:type="dxa"/>
          </w:tcPr>
          <w:p w:rsidR="00241CB2" w:rsidRPr="009E5952" w:rsidRDefault="00CD1C4C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9101" w:type="dxa"/>
          </w:tcPr>
          <w:p w:rsidR="00241CB2" w:rsidRPr="009E5952" w:rsidRDefault="00472317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C753E8" w:rsidRPr="009E5952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9E5952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參數說明：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953"/>
      </w:tblGrid>
      <w:tr w:rsidR="00241CB2" w:rsidRPr="009E5952" w:rsidTr="00D65C62">
        <w:tc>
          <w:tcPr>
            <w:tcW w:w="709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953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AB0C7B" w:rsidRPr="009E5952" w:rsidTr="00D65C62">
        <w:tc>
          <w:tcPr>
            <w:tcW w:w="709" w:type="dxa"/>
            <w:vAlign w:val="center"/>
          </w:tcPr>
          <w:p w:rsidR="00AB0C7B" w:rsidRPr="009E5952" w:rsidRDefault="00AB0C7B" w:rsidP="0017097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AB0C7B" w:rsidRDefault="00AB0C7B" w:rsidP="006424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60" w:type="dxa"/>
            <w:vAlign w:val="center"/>
          </w:tcPr>
          <w:p w:rsidR="00AB0C7B" w:rsidRPr="009E5952" w:rsidRDefault="00AB0C7B" w:rsidP="006424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3639F2" w:rsidRPr="009E5952" w:rsidRDefault="003639F2" w:rsidP="001818D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BB1FBB" w:rsidRPr="009E5952" w:rsidRDefault="00F905C9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E5952">
        <w:rPr>
          <w:rFonts w:ascii="細明體" w:eastAsia="細明體" w:hAnsi="細明體"/>
          <w:kern w:val="2"/>
          <w:lang w:eastAsia="zh-TW"/>
        </w:rPr>
        <w:t xml:space="preserve"> </w:t>
      </w:r>
    </w:p>
    <w:p w:rsidR="00BB1FBB" w:rsidRPr="009E5952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程式內容：</w:t>
      </w:r>
    </w:p>
    <w:p w:rsidR="00E2563D" w:rsidRPr="009E5952" w:rsidRDefault="00472317" w:rsidP="00A329A7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/>
          <w:kern w:val="2"/>
          <w:lang w:eastAsia="zh-TW"/>
        </w:rPr>
        <w:t>初始</w:t>
      </w:r>
      <w:r w:rsidR="00FE0A9A" w:rsidRPr="009E5952">
        <w:rPr>
          <w:rFonts w:ascii="細明體" w:eastAsia="細明體" w:hAnsi="細明體"/>
          <w:kern w:val="2"/>
          <w:lang w:eastAsia="zh-TW"/>
        </w:rPr>
        <w:t>：</w:t>
      </w:r>
    </w:p>
    <w:p w:rsidR="00AC30FD" w:rsidRPr="009E5952" w:rsidRDefault="00AC30FD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回覆訊息預設為0</w:t>
      </w:r>
      <w:r w:rsidR="004B1504" w:rsidRPr="009E5952">
        <w:rPr>
          <w:rFonts w:ascii="細明體" w:eastAsia="細明體" w:hAnsi="細明體" w:hint="eastAsia"/>
          <w:kern w:val="2"/>
          <w:lang w:eastAsia="zh-TW"/>
        </w:rPr>
        <w:t>。</w:t>
      </w:r>
    </w:p>
    <w:p w:rsidR="00472317" w:rsidRPr="009E5952" w:rsidRDefault="00472317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件數歸0</w:t>
      </w:r>
    </w:p>
    <w:p w:rsidR="007E40EC" w:rsidRPr="009E5952" w:rsidRDefault="007E40EC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START</w:t>
      </w:r>
    </w:p>
    <w:p w:rsidR="0037638F" w:rsidRPr="009E5952" w:rsidRDefault="008E519B" w:rsidP="00AD14E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 w:rsidR="00C7572D">
        <w:rPr>
          <w:rFonts w:ascii="細明體" w:eastAsia="細明體" w:hAnsi="細明體" w:hint="eastAsia"/>
          <w:kern w:val="2"/>
          <w:lang w:eastAsia="zh-TW"/>
        </w:rPr>
        <w:t>輸入</w:t>
      </w:r>
      <w:r w:rsidR="00365B97">
        <w:rPr>
          <w:rFonts w:ascii="細明體" w:eastAsia="細明體" w:hAnsi="細明體" w:hint="eastAsia"/>
          <w:kern w:val="2"/>
          <w:lang w:eastAsia="zh-TW"/>
        </w:rPr>
        <w:t>件數</w:t>
      </w:r>
    </w:p>
    <w:p w:rsidR="00803C37" w:rsidRPr="009E5952" w:rsidRDefault="00803C37" w:rsidP="00803C3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 w:rsidR="00AD14E4" w:rsidRPr="009E5952">
        <w:rPr>
          <w:rFonts w:ascii="細明體" w:eastAsia="細明體" w:hAnsi="細明體" w:hint="eastAsia"/>
          <w:kern w:val="2"/>
          <w:lang w:eastAsia="zh-TW"/>
        </w:rPr>
        <w:t>成功</w:t>
      </w:r>
      <w:r w:rsidR="00C23463">
        <w:rPr>
          <w:rFonts w:ascii="細明體" w:eastAsia="細明體" w:hAnsi="細明體" w:hint="eastAsia"/>
          <w:kern w:val="2"/>
          <w:lang w:eastAsia="zh-TW"/>
        </w:rPr>
        <w:t>件數</w:t>
      </w:r>
    </w:p>
    <w:p w:rsidR="00AD14E4" w:rsidRPr="009E5952" w:rsidRDefault="00AD14E4" w:rsidP="00803C3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 w:rsidR="002A2A89">
        <w:rPr>
          <w:rFonts w:ascii="細明體" w:eastAsia="細明體" w:hAnsi="細明體" w:hint="eastAsia"/>
          <w:kern w:val="2"/>
          <w:lang w:eastAsia="zh-TW"/>
        </w:rPr>
        <w:t>錯誤</w:t>
      </w:r>
      <w:r w:rsidR="00C23463">
        <w:rPr>
          <w:rFonts w:ascii="細明體" w:eastAsia="細明體" w:hAnsi="細明體" w:hint="eastAsia"/>
          <w:kern w:val="2"/>
          <w:lang w:eastAsia="zh-TW"/>
        </w:rPr>
        <w:t>件數</w:t>
      </w:r>
    </w:p>
    <w:p w:rsidR="00787FA7" w:rsidRPr="00E73158" w:rsidRDefault="007E40EC" w:rsidP="00E7315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END</w:t>
      </w:r>
    </w:p>
    <w:p w:rsidR="009A4A89" w:rsidRDefault="002D5053" w:rsidP="00453C18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連到U2H/AAI4_B010下取得資料：</w:t>
      </w:r>
    </w:p>
    <w:p w:rsidR="005C33FF" w:rsidRDefault="00195DE0" w:rsidP="005C33FF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以</w:t>
      </w:r>
      <w:r w:rsidR="00B07B6B">
        <w:rPr>
          <w:rFonts w:ascii="細明體" w:eastAsia="細明體" w:hAnsi="細明體" w:hint="eastAsia"/>
          <w:kern w:val="2"/>
          <w:lang w:eastAsia="zh-TW"/>
        </w:rPr>
        <w:t>住院號</w:t>
      </w:r>
      <w:r w:rsidR="005C33FF">
        <w:rPr>
          <w:rFonts w:ascii="細明體" w:eastAsia="細明體" w:hAnsi="細明體" w:hint="eastAsia"/>
          <w:kern w:val="2"/>
          <w:lang w:eastAsia="zh-TW"/>
        </w:rPr>
        <w:t>為資料夾名稱，裡面有5個檔案</w:t>
      </w:r>
      <w:r w:rsidR="00A269BF">
        <w:rPr>
          <w:rFonts w:ascii="細明體" w:eastAsia="細明體" w:hAnsi="細明體" w:hint="eastAsia"/>
          <w:kern w:val="2"/>
          <w:lang w:eastAsia="zh-TW"/>
        </w:rPr>
        <w:t>(會有多個資料夾，每個資料夾代表</w:t>
      </w:r>
      <w:r w:rsidR="00622605">
        <w:rPr>
          <w:rFonts w:ascii="細明體" w:eastAsia="細明體" w:hAnsi="細明體" w:hint="eastAsia"/>
          <w:kern w:val="2"/>
          <w:lang w:eastAsia="zh-TW"/>
        </w:rPr>
        <w:t>不同</w:t>
      </w:r>
      <w:r w:rsidR="00A269BF">
        <w:rPr>
          <w:rFonts w:ascii="細明體" w:eastAsia="細明體" w:hAnsi="細明體" w:hint="eastAsia"/>
          <w:kern w:val="2"/>
          <w:lang w:eastAsia="zh-TW"/>
        </w:rPr>
        <w:t>保戶的</w:t>
      </w:r>
      <w:r w:rsidR="006A796D">
        <w:rPr>
          <w:rFonts w:ascii="細明體" w:eastAsia="細明體" w:hAnsi="細明體" w:hint="eastAsia"/>
          <w:kern w:val="2"/>
          <w:lang w:eastAsia="zh-TW"/>
        </w:rPr>
        <w:t>醫療明細</w:t>
      </w:r>
      <w:r w:rsidR="00A269BF">
        <w:rPr>
          <w:rFonts w:ascii="細明體" w:eastAsia="細明體" w:hAnsi="細明體" w:hint="eastAsia"/>
          <w:kern w:val="2"/>
          <w:lang w:eastAsia="zh-TW"/>
        </w:rPr>
        <w:t>)</w:t>
      </w:r>
      <w:r w:rsidR="003C63BF">
        <w:rPr>
          <w:rFonts w:ascii="細明體" w:eastAsia="細明體" w:hAnsi="細明體" w:hint="eastAsia"/>
          <w:kern w:val="2"/>
          <w:lang w:eastAsia="zh-TW"/>
        </w:rPr>
        <w:t>：</w:t>
      </w:r>
    </w:p>
    <w:p w:rsidR="00195DE0" w:rsidRDefault="00997D34" w:rsidP="00DA393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b</w:t>
      </w:r>
      <w:r w:rsidR="00DA393C" w:rsidRPr="00DA393C">
        <w:rPr>
          <w:rFonts w:ascii="細明體" w:eastAsia="細明體" w:hAnsi="細明體"/>
          <w:kern w:val="2"/>
          <w:lang w:eastAsia="zh-TW"/>
        </w:rPr>
        <w:t>asic</w:t>
      </w:r>
      <w:r w:rsidR="008E4D09">
        <w:rPr>
          <w:rFonts w:ascii="細明體" w:eastAsia="細明體" w:hAnsi="細明體"/>
          <w:kern w:val="2"/>
          <w:lang w:eastAsia="zh-TW"/>
        </w:rPr>
        <w:t>.txt</w:t>
      </w:r>
      <w:r w:rsidR="00DA393C">
        <w:rPr>
          <w:rFonts w:ascii="細明體" w:eastAsia="細明體" w:hAnsi="細明體" w:hint="eastAsia"/>
          <w:kern w:val="2"/>
          <w:lang w:eastAsia="zh-TW"/>
        </w:rPr>
        <w:t>：基本檔</w:t>
      </w:r>
      <w:r w:rsidR="00BC7893">
        <w:rPr>
          <w:rFonts w:ascii="細明體" w:eastAsia="細明體" w:hAnsi="細明體" w:hint="eastAsia"/>
          <w:kern w:val="2"/>
          <w:lang w:eastAsia="zh-TW"/>
        </w:rPr>
        <w:t xml:space="preserve">  -&gt; 寫入DTA</w:t>
      </w:r>
      <w:r w:rsidR="00062240">
        <w:rPr>
          <w:rFonts w:ascii="細明體" w:eastAsia="細明體" w:hAnsi="細明體" w:hint="eastAsia"/>
          <w:kern w:val="2"/>
          <w:lang w:eastAsia="zh-TW"/>
        </w:rPr>
        <w:t>AI42</w:t>
      </w:r>
      <w:r w:rsidR="00BC7893">
        <w:rPr>
          <w:rFonts w:ascii="細明體" w:eastAsia="細明體" w:hAnsi="細明體" w:hint="eastAsia"/>
          <w:kern w:val="2"/>
          <w:lang w:eastAsia="zh-TW"/>
        </w:rPr>
        <w:t>1</w:t>
      </w:r>
    </w:p>
    <w:p w:rsidR="00DA393C" w:rsidRDefault="00997D34" w:rsidP="00DA393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c</w:t>
      </w:r>
      <w:r w:rsidR="00DA393C" w:rsidRPr="00DA393C">
        <w:rPr>
          <w:rFonts w:ascii="細明體" w:eastAsia="細明體" w:hAnsi="細明體"/>
          <w:kern w:val="2"/>
          <w:lang w:eastAsia="zh-TW"/>
        </w:rPr>
        <w:t>ertificate</w:t>
      </w:r>
      <w:r w:rsidR="008E4D09" w:rsidRPr="008E4D09">
        <w:rPr>
          <w:rFonts w:ascii="細明體" w:eastAsia="細明體" w:hAnsi="細明體"/>
          <w:kern w:val="2"/>
          <w:lang w:eastAsia="zh-TW"/>
        </w:rPr>
        <w:t>.txt</w:t>
      </w:r>
      <w:r w:rsidR="00DA393C">
        <w:rPr>
          <w:rFonts w:ascii="細明體" w:eastAsia="細明體" w:hAnsi="細明體" w:hint="eastAsia"/>
          <w:kern w:val="2"/>
          <w:lang w:eastAsia="zh-TW"/>
        </w:rPr>
        <w:t>：診斷書檔</w:t>
      </w:r>
      <w:r w:rsidR="00BC7893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BC7893">
        <w:rPr>
          <w:rFonts w:ascii="細明體" w:eastAsia="細明體" w:hAnsi="細明體"/>
          <w:kern w:val="2"/>
          <w:lang w:eastAsia="zh-TW"/>
        </w:rPr>
        <w:t xml:space="preserve">-&gt; </w:t>
      </w:r>
      <w:r w:rsidR="00062240">
        <w:rPr>
          <w:rFonts w:ascii="細明體" w:eastAsia="細明體" w:hAnsi="細明體" w:hint="eastAsia"/>
          <w:kern w:val="2"/>
          <w:lang w:eastAsia="zh-TW"/>
        </w:rPr>
        <w:t>寫入</w:t>
      </w:r>
      <w:r w:rsidR="00BC7893">
        <w:rPr>
          <w:rFonts w:ascii="細明體" w:eastAsia="細明體" w:hAnsi="細明體"/>
          <w:kern w:val="2"/>
          <w:lang w:eastAsia="zh-TW"/>
        </w:rPr>
        <w:t>DTAAI</w:t>
      </w:r>
      <w:r w:rsidR="00062240">
        <w:rPr>
          <w:rFonts w:ascii="細明體" w:eastAsia="細明體" w:hAnsi="細明體"/>
          <w:kern w:val="2"/>
          <w:lang w:eastAsia="zh-TW"/>
        </w:rPr>
        <w:t>422</w:t>
      </w:r>
    </w:p>
    <w:p w:rsidR="0078522C" w:rsidRDefault="00997D34" w:rsidP="0078522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r</w:t>
      </w:r>
      <w:r w:rsidR="0078522C" w:rsidRPr="0078522C">
        <w:rPr>
          <w:rFonts w:ascii="細明體" w:eastAsia="細明體" w:hAnsi="細明體"/>
          <w:kern w:val="2"/>
          <w:lang w:eastAsia="zh-TW"/>
        </w:rPr>
        <w:t>eceipt</w:t>
      </w:r>
      <w:r w:rsidR="008E4D09" w:rsidRPr="008E4D09">
        <w:rPr>
          <w:rFonts w:ascii="細明體" w:eastAsia="細明體" w:hAnsi="細明體"/>
          <w:kern w:val="2"/>
          <w:lang w:eastAsia="zh-TW"/>
        </w:rPr>
        <w:t>.txt</w:t>
      </w:r>
      <w:r w:rsidR="0078522C">
        <w:rPr>
          <w:rFonts w:ascii="細明體" w:eastAsia="細明體" w:hAnsi="細明體" w:hint="eastAsia"/>
          <w:kern w:val="2"/>
          <w:lang w:eastAsia="zh-TW"/>
        </w:rPr>
        <w:t>：住院收據檔</w:t>
      </w:r>
      <w:r w:rsidR="00062240">
        <w:rPr>
          <w:rFonts w:ascii="細明體" w:eastAsia="細明體" w:hAnsi="細明體" w:hint="eastAsia"/>
          <w:kern w:val="2"/>
          <w:lang w:eastAsia="zh-TW"/>
        </w:rPr>
        <w:t xml:space="preserve"> -&gt; 寫入DTAAI423</w:t>
      </w:r>
    </w:p>
    <w:p w:rsidR="0078522C" w:rsidRDefault="00997D34" w:rsidP="00997D3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s</w:t>
      </w:r>
      <w:r w:rsidRPr="00997D34">
        <w:rPr>
          <w:rFonts w:ascii="細明體" w:eastAsia="細明體" w:hAnsi="細明體"/>
          <w:kern w:val="2"/>
          <w:lang w:eastAsia="zh-TW"/>
        </w:rPr>
        <w:t>urgery</w:t>
      </w:r>
      <w:r w:rsidR="008E4D09" w:rsidRPr="008E4D09">
        <w:rPr>
          <w:rFonts w:ascii="細明體" w:eastAsia="細明體" w:hAnsi="細明體"/>
          <w:kern w:val="2"/>
          <w:lang w:eastAsia="zh-TW"/>
        </w:rPr>
        <w:t>.txt</w:t>
      </w:r>
      <w:r>
        <w:rPr>
          <w:rFonts w:ascii="細明體" w:eastAsia="細明體" w:hAnsi="細明體" w:hint="eastAsia"/>
          <w:kern w:val="2"/>
          <w:lang w:eastAsia="zh-TW"/>
        </w:rPr>
        <w:t>：手術檔</w:t>
      </w:r>
      <w:r w:rsidR="00062240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062240">
        <w:rPr>
          <w:rFonts w:ascii="細明體" w:eastAsia="細明體" w:hAnsi="細明體"/>
          <w:kern w:val="2"/>
          <w:lang w:eastAsia="zh-TW"/>
        </w:rPr>
        <w:t xml:space="preserve">-&gt; </w:t>
      </w:r>
      <w:r w:rsidR="00062240">
        <w:rPr>
          <w:rFonts w:ascii="細明體" w:eastAsia="細明體" w:hAnsi="細明體" w:hint="eastAsia"/>
          <w:kern w:val="2"/>
          <w:lang w:eastAsia="zh-TW"/>
        </w:rPr>
        <w:t>寫入DTAAI424</w:t>
      </w:r>
    </w:p>
    <w:p w:rsidR="00997D34" w:rsidRDefault="00997D34" w:rsidP="00997D3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w</w:t>
      </w:r>
      <w:r w:rsidRPr="00997D34">
        <w:rPr>
          <w:rFonts w:ascii="細明體" w:eastAsia="細明體" w:hAnsi="細明體"/>
          <w:kern w:val="2"/>
          <w:lang w:eastAsia="zh-TW"/>
        </w:rPr>
        <w:t>ard</w:t>
      </w:r>
      <w:r w:rsidR="008E4D09" w:rsidRPr="008E4D09">
        <w:rPr>
          <w:rFonts w:ascii="細明體" w:eastAsia="細明體" w:hAnsi="細明體"/>
          <w:kern w:val="2"/>
          <w:lang w:eastAsia="zh-TW"/>
        </w:rPr>
        <w:t>.txt</w:t>
      </w:r>
      <w:r>
        <w:rPr>
          <w:rFonts w:ascii="細明體" w:eastAsia="細明體" w:hAnsi="細明體" w:hint="eastAsia"/>
          <w:kern w:val="2"/>
          <w:lang w:eastAsia="zh-TW"/>
        </w:rPr>
        <w:t>：特殊病房檔</w:t>
      </w:r>
      <w:r w:rsidR="00062240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062240">
        <w:rPr>
          <w:rFonts w:ascii="細明體" w:eastAsia="細明體" w:hAnsi="細明體"/>
          <w:kern w:val="2"/>
          <w:lang w:eastAsia="zh-TW"/>
        </w:rPr>
        <w:t xml:space="preserve">-&gt; </w:t>
      </w:r>
      <w:r w:rsidR="00A44A5E">
        <w:rPr>
          <w:rFonts w:ascii="細明體" w:eastAsia="細明體" w:hAnsi="細明體" w:hint="eastAsia"/>
          <w:kern w:val="2"/>
          <w:lang w:eastAsia="zh-TW"/>
        </w:rPr>
        <w:t>寫入DTAAI425</w:t>
      </w:r>
    </w:p>
    <w:p w:rsidR="00FB14A5" w:rsidRDefault="00FD6287" w:rsidP="000907A3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每個資料夾都要執行下列動作：</w:t>
      </w:r>
    </w:p>
    <w:p w:rsidR="00547661" w:rsidRDefault="00547661" w:rsidP="00547661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ins w:id="60" w:author="馬慈蓮" w:date="2018-02-01T18:48:00Z"/>
          <w:rFonts w:ascii="細明體" w:eastAsia="細明體" w:hAnsi="細明體"/>
          <w:kern w:val="2"/>
          <w:lang w:eastAsia="zh-TW"/>
        </w:rPr>
      </w:pPr>
      <w:ins w:id="61" w:author="馬慈蓮" w:date="2018-02-01T18:48:00Z">
        <w:r>
          <w:rPr>
            <w:rFonts w:ascii="細明體" w:eastAsia="細明體" w:hAnsi="細明體" w:hint="eastAsia"/>
            <w:kern w:val="2"/>
            <w:lang w:eastAsia="zh-TW"/>
          </w:rPr>
          <w:t>判斷是否要執行轉檔</w:t>
        </w:r>
      </w:ins>
    </w:p>
    <w:p w:rsidR="00547661" w:rsidRDefault="00547661" w:rsidP="006E621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ins w:id="62" w:author="馬慈蓮" w:date="2018-02-01T18:48:00Z"/>
          <w:rFonts w:ascii="細明體" w:eastAsia="細明體" w:hAnsi="細明體"/>
          <w:kern w:val="2"/>
          <w:lang w:eastAsia="zh-TW"/>
        </w:rPr>
        <w:pPrChange w:id="63" w:author="馬慈蓮" w:date="2018-02-01T18:48:00Z">
          <w:pPr>
            <w:pStyle w:val="Tabletext"/>
            <w:keepLines w:val="0"/>
            <w:numPr>
              <w:ilvl w:val="1"/>
              <w:numId w:val="32"/>
            </w:numPr>
            <w:spacing w:after="0" w:line="240" w:lineRule="auto"/>
            <w:ind w:left="992" w:hanging="567"/>
          </w:pPr>
        </w:pPrChange>
      </w:pPr>
      <w:ins w:id="64" w:author="馬慈蓮" w:date="2018-02-01T18:47:00Z">
        <w:r>
          <w:rPr>
            <w:rFonts w:ascii="細明體" w:eastAsia="細明體" w:hAnsi="細明體" w:hint="eastAsia"/>
            <w:kern w:val="2"/>
            <w:lang w:eastAsia="zh-TW"/>
          </w:rPr>
          <w:t>取得$住院號：basic_XXXX.txt</w:t>
        </w:r>
      </w:ins>
      <w:ins w:id="65" w:author="馬慈蓮" w:date="2018-02-01T18:48:00Z">
        <w:r>
          <w:rPr>
            <w:rFonts w:ascii="細明體" w:eastAsia="細明體" w:hAnsi="細明體" w:hint="eastAsia"/>
            <w:kern w:val="2"/>
            <w:lang w:eastAsia="zh-TW"/>
          </w:rPr>
          <w:t>，XXXX即為住院號</w:t>
        </w:r>
      </w:ins>
    </w:p>
    <w:p w:rsidR="00547661" w:rsidRDefault="006E6212" w:rsidP="006E621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ins w:id="66" w:author="馬慈蓮" w:date="2018-02-01T18:48:00Z"/>
          <w:rFonts w:ascii="細明體" w:eastAsia="細明體" w:hAnsi="細明體"/>
          <w:kern w:val="2"/>
          <w:lang w:eastAsia="zh-TW"/>
        </w:rPr>
        <w:pPrChange w:id="67" w:author="馬慈蓮" w:date="2018-02-01T18:48:00Z">
          <w:pPr>
            <w:pStyle w:val="Tabletext"/>
            <w:keepLines w:val="0"/>
            <w:numPr>
              <w:ilvl w:val="1"/>
              <w:numId w:val="32"/>
            </w:numPr>
            <w:spacing w:after="0" w:line="240" w:lineRule="auto"/>
            <w:ind w:left="992" w:hanging="567"/>
          </w:pPr>
        </w:pPrChange>
      </w:pPr>
      <w:ins w:id="68" w:author="馬慈蓮" w:date="2018-02-01T18:48:00Z">
        <w:r>
          <w:rPr>
            <w:rFonts w:ascii="細明體" w:eastAsia="細明體" w:hAnsi="細明體" w:hint="eastAsia"/>
            <w:kern w:val="2"/>
            <w:lang w:eastAsia="zh-TW"/>
          </w:rPr>
          <w:t>取得$</w:t>
        </w:r>
      </w:ins>
      <w:ins w:id="69" w:author="馬慈蓮" w:date="2018-02-01T18:50:00Z">
        <w:r w:rsidR="002B6D85">
          <w:rPr>
            <w:rFonts w:ascii="細明體" w:eastAsia="細明體" w:hAnsi="細明體" w:hint="eastAsia"/>
            <w:kern w:val="2"/>
            <w:lang w:eastAsia="zh-TW"/>
          </w:rPr>
          <w:t>是否檢</w:t>
        </w:r>
        <w:r w:rsidR="00C85C7A">
          <w:rPr>
            <w:rFonts w:ascii="細明體" w:eastAsia="細明體" w:hAnsi="細明體" w:hint="eastAsia"/>
            <w:kern w:val="2"/>
            <w:lang w:eastAsia="zh-TW"/>
          </w:rPr>
          <w:t>核正確</w:t>
        </w:r>
      </w:ins>
      <w:ins w:id="70" w:author="馬慈蓮" w:date="2018-02-01T18:48:00Z">
        <w:r>
          <w:rPr>
            <w:rFonts w:ascii="細明體" w:eastAsia="細明體" w:hAnsi="細明體" w:hint="eastAsia"/>
            <w:kern w:val="2"/>
            <w:lang w:eastAsia="zh-TW"/>
          </w:rPr>
          <w:t>：</w:t>
        </w:r>
      </w:ins>
    </w:p>
    <w:p w:rsidR="006E6212" w:rsidRPr="00F0630A" w:rsidRDefault="006E6212" w:rsidP="00F0630A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ins w:id="71" w:author="馬慈蓮" w:date="2018-02-01T18:49:00Z"/>
          <w:rFonts w:ascii="細明體" w:eastAsia="細明體" w:hAnsi="細明體" w:hint="eastAsia"/>
          <w:kern w:val="2"/>
          <w:lang w:eastAsia="zh-TW"/>
        </w:rPr>
        <w:pPrChange w:id="72" w:author="馬慈蓮" w:date="2018-02-01T18:50:00Z">
          <w:pPr>
            <w:pStyle w:val="Tabletext"/>
            <w:keepLines w:val="0"/>
            <w:numPr>
              <w:ilvl w:val="1"/>
              <w:numId w:val="32"/>
            </w:numPr>
            <w:spacing w:after="0" w:line="240" w:lineRule="auto"/>
            <w:ind w:left="992" w:hanging="567"/>
          </w:pPr>
        </w:pPrChange>
      </w:pPr>
      <w:ins w:id="73" w:author="馬慈蓮" w:date="2018-02-01T18:48:00Z">
        <w:r>
          <w:rPr>
            <w:rFonts w:ascii="細明體" w:eastAsia="細明體" w:hAnsi="細明體" w:hint="eastAsia"/>
            <w:kern w:val="2"/>
            <w:lang w:eastAsia="zh-TW"/>
          </w:rPr>
          <w:t>CALL AA_TIZ428.</w:t>
        </w:r>
      </w:ins>
      <w:ins w:id="74" w:author="馬慈蓮" w:date="2018-02-01T19:13:00Z">
        <w:r w:rsidR="001B7E6C">
          <w:rPr>
            <w:rFonts w:ascii="細明體" w:eastAsia="細明體" w:hAnsi="細明體"/>
            <w:kern w:val="2"/>
            <w:lang w:eastAsia="zh-TW"/>
          </w:rPr>
          <w:t>chk</w:t>
        </w:r>
      </w:ins>
      <w:ins w:id="75" w:author="馬慈蓮" w:date="2018-02-01T18:49:00Z">
        <w:r w:rsidR="00E200F5">
          <w:rPr>
            <w:rFonts w:ascii="細明體" w:eastAsia="細明體" w:hAnsi="細明體" w:hint="eastAsia"/>
            <w:kern w:val="2"/>
            <w:lang w:eastAsia="zh-TW"/>
          </w:rPr>
          <w:t>I</w:t>
        </w:r>
        <w:r w:rsidR="00E200F5">
          <w:rPr>
            <w:rFonts w:ascii="細明體" w:eastAsia="細明體" w:hAnsi="細明體"/>
            <w:kern w:val="2"/>
            <w:lang w:eastAsia="zh-TW"/>
          </w:rPr>
          <w:t>sRight</w:t>
        </w:r>
        <w:r>
          <w:rPr>
            <w:rFonts w:ascii="細明體" w:eastAsia="細明體" w:hAnsi="細明體"/>
            <w:kern w:val="2"/>
            <w:lang w:eastAsia="zh-TW"/>
          </w:rPr>
          <w:t>()</w:t>
        </w:r>
        <w:r>
          <w:rPr>
            <w:rFonts w:ascii="細明體" w:eastAsia="細明體" w:hAnsi="細明體" w:hint="eastAsia"/>
            <w:kern w:val="2"/>
            <w:lang w:eastAsia="zh-TW"/>
          </w:rPr>
          <w:t>，傳入$住院號</w:t>
        </w:r>
      </w:ins>
    </w:p>
    <w:p w:rsidR="00F0630A" w:rsidRDefault="00F0630A" w:rsidP="00B63A30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ins w:id="76" w:author="馬慈蓮" w:date="2018-02-01T18:50:00Z"/>
          <w:rFonts w:ascii="細明體" w:eastAsia="細明體" w:hAnsi="細明體"/>
          <w:kern w:val="2"/>
          <w:lang w:eastAsia="zh-TW"/>
        </w:rPr>
        <w:pPrChange w:id="77" w:author="馬慈蓮" w:date="2018-02-01T18:49:00Z">
          <w:pPr>
            <w:pStyle w:val="Tabletext"/>
            <w:keepLines w:val="0"/>
            <w:numPr>
              <w:ilvl w:val="1"/>
              <w:numId w:val="32"/>
            </w:numPr>
            <w:spacing w:after="0" w:line="240" w:lineRule="auto"/>
            <w:ind w:left="992" w:hanging="567"/>
          </w:pPr>
        </w:pPrChange>
      </w:pPr>
      <w:ins w:id="78" w:author="馬慈蓮" w:date="2018-02-01T18:50:00Z">
        <w:r>
          <w:rPr>
            <w:rFonts w:ascii="細明體" w:eastAsia="細明體" w:hAnsi="細明體" w:hint="eastAsia"/>
            <w:kern w:val="2"/>
            <w:lang w:eastAsia="zh-TW"/>
          </w:rPr>
          <w:t xml:space="preserve">IF </w:t>
        </w:r>
        <w:r w:rsidRPr="00F0630A">
          <w:rPr>
            <w:rFonts w:ascii="細明體" w:eastAsia="細明體" w:hAnsi="細明體" w:hint="eastAsia"/>
            <w:kern w:val="2"/>
            <w:lang w:eastAsia="zh-TW"/>
          </w:rPr>
          <w:t>$是否檢核正確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 = </w:t>
        </w:r>
        <w:r>
          <w:rPr>
            <w:rFonts w:ascii="細明體" w:eastAsia="細明體" w:hAnsi="細明體"/>
            <w:kern w:val="2"/>
            <w:lang w:eastAsia="zh-TW"/>
          </w:rPr>
          <w:t>false</w:t>
        </w:r>
        <w:r>
          <w:rPr>
            <w:rFonts w:ascii="細明體" w:eastAsia="細明體" w:hAnsi="細明體" w:hint="eastAsia"/>
            <w:kern w:val="2"/>
            <w:lang w:eastAsia="zh-TW"/>
          </w:rPr>
          <w:t>，</w:t>
        </w:r>
      </w:ins>
    </w:p>
    <w:p w:rsidR="00B63A30" w:rsidRPr="006E6212" w:rsidRDefault="00B63A30" w:rsidP="00F2369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ins w:id="79" w:author="馬慈蓮" w:date="2018-02-01T18:46:00Z"/>
          <w:rFonts w:ascii="細明體" w:eastAsia="細明體" w:hAnsi="細明體" w:hint="eastAsia"/>
          <w:kern w:val="2"/>
          <w:lang w:eastAsia="zh-TW"/>
        </w:rPr>
        <w:pPrChange w:id="80" w:author="馬慈蓮" w:date="2018-02-01T18:50:00Z">
          <w:pPr>
            <w:pStyle w:val="Tabletext"/>
            <w:keepLines w:val="0"/>
            <w:numPr>
              <w:ilvl w:val="1"/>
              <w:numId w:val="32"/>
            </w:numPr>
            <w:spacing w:after="0" w:line="240" w:lineRule="auto"/>
            <w:ind w:left="992" w:hanging="567"/>
          </w:pPr>
        </w:pPrChange>
      </w:pPr>
      <w:ins w:id="81" w:author="馬慈蓮" w:date="2018-02-01T18:49:00Z">
        <w:r>
          <w:rPr>
            <w:rFonts w:ascii="細明體" w:eastAsia="細明體" w:hAnsi="細明體" w:hint="eastAsia"/>
            <w:kern w:val="2"/>
            <w:lang w:eastAsia="zh-TW"/>
          </w:rPr>
          <w:t>則PASS此筆資料，繼續執行下一個資料夾內容</w:t>
        </w:r>
      </w:ins>
    </w:p>
    <w:p w:rsidR="00D11933" w:rsidRDefault="00D11933" w:rsidP="00AC0205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</w:t>
      </w:r>
      <w:r w:rsidR="006E0911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$</w:t>
      </w:r>
      <w:r w:rsidRPr="00D11933">
        <w:rPr>
          <w:rFonts w:ascii="細明體" w:eastAsia="細明體" w:hAnsi="細明體" w:hint="eastAsia"/>
          <w:kern w:val="2"/>
          <w:lang w:eastAsia="zh-TW"/>
        </w:rPr>
        <w:t>轉檔開始日期</w:t>
      </w:r>
      <w:r>
        <w:rPr>
          <w:rFonts w:ascii="細明體" w:eastAsia="細明體" w:hAnsi="細明體" w:hint="eastAsia"/>
          <w:kern w:val="2"/>
          <w:lang w:eastAsia="zh-TW"/>
        </w:rPr>
        <w:t>：系統日(TIMESTAMP)</w:t>
      </w:r>
    </w:p>
    <w:p w:rsidR="008871F6" w:rsidRPr="006E0911" w:rsidRDefault="008871F6" w:rsidP="000550FE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6E0911">
        <w:rPr>
          <w:rFonts w:ascii="細明體" w:eastAsia="細明體" w:hAnsi="細明體" w:hint="eastAsia"/>
          <w:kern w:val="2"/>
          <w:lang w:eastAsia="zh-TW"/>
        </w:rPr>
        <w:t>SET</w:t>
      </w:r>
      <w:r w:rsidR="006E0911">
        <w:rPr>
          <w:rFonts w:ascii="細明體" w:eastAsia="細明體" w:hAnsi="細明體" w:hint="eastAsia"/>
          <w:kern w:val="2"/>
          <w:lang w:eastAsia="zh-TW"/>
        </w:rPr>
        <w:t xml:space="preserve"> $</w:t>
      </w:r>
      <w:r w:rsidRPr="006E0911">
        <w:rPr>
          <w:rFonts w:ascii="細明體" w:eastAsia="細明體" w:hAnsi="細明體" w:hint="eastAsia"/>
          <w:kern w:val="2"/>
          <w:lang w:eastAsia="zh-TW"/>
        </w:rPr>
        <w:t>收據金額 = 0</w:t>
      </w:r>
    </w:p>
    <w:p w:rsidR="009E01EF" w:rsidRDefault="009E01EF" w:rsidP="00AC0205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取得$折抵</w:t>
      </w:r>
      <w:r w:rsidRPr="00931F82">
        <w:rPr>
          <w:rFonts w:ascii="細明體" w:eastAsia="細明體" w:hAnsi="細明體" w:hint="eastAsia"/>
          <w:kern w:val="2"/>
          <w:lang w:eastAsia="zh-TW"/>
        </w:rPr>
        <w:t>編號</w:t>
      </w:r>
      <w:r>
        <w:rPr>
          <w:rFonts w:ascii="細明體" w:eastAsia="細明體" w:hAnsi="細明體" w:hint="eastAsia"/>
          <w:kern w:val="2"/>
          <w:lang w:eastAsia="zh-TW"/>
        </w:rPr>
        <w:t>：CALL</w:t>
      </w:r>
      <w:r w:rsidR="00BC368A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33001C">
        <w:rPr>
          <w:rFonts w:ascii="細明體" w:eastAsia="細明體" w:hAnsi="細明體"/>
          <w:kern w:val="2"/>
          <w:lang w:eastAsia="zh-TW"/>
        </w:rPr>
        <w:t>AA_B2Z009.</w:t>
      </w:r>
      <w:r w:rsidR="0033001C" w:rsidRPr="00BD2A14">
        <w:rPr>
          <w:rFonts w:ascii="細明體" w:eastAsia="細明體" w:hAnsi="細明體"/>
          <w:kern w:val="2"/>
          <w:lang w:eastAsia="zh-TW"/>
        </w:rPr>
        <w:t>getCASE_NOforHosp()</w:t>
      </w:r>
    </w:p>
    <w:p w:rsidR="00A91FA1" w:rsidRPr="00CD049E" w:rsidRDefault="00A91FA1" w:rsidP="00CD049E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CD049E">
        <w:rPr>
          <w:rFonts w:ascii="細明體" w:eastAsia="細明體" w:hAnsi="細明體" w:hint="eastAsia"/>
          <w:kern w:val="2"/>
          <w:lang w:eastAsia="zh-TW"/>
        </w:rPr>
        <w:t>有錯誤：</w:t>
      </w:r>
      <w:r w:rsidR="00CD049E" w:rsidRPr="00CD049E">
        <w:rPr>
          <w:rFonts w:ascii="細明體" w:eastAsia="細明體" w:hAnsi="細明體" w:hint="eastAsia"/>
          <w:kern w:val="2"/>
          <w:lang w:eastAsia="zh-TW"/>
        </w:rPr>
        <w:t>丟出</w:t>
      </w:r>
      <w:r w:rsidR="00CD049E">
        <w:rPr>
          <w:rFonts w:ascii="細明體" w:eastAsia="細明體" w:hAnsi="細明體" w:hint="eastAsia"/>
          <w:kern w:val="2"/>
          <w:lang w:eastAsia="zh-TW"/>
        </w:rPr>
        <w:t>E</w:t>
      </w:r>
      <w:r w:rsidR="00CD049E">
        <w:rPr>
          <w:rFonts w:ascii="細明體" w:eastAsia="細明體" w:hAnsi="細明體"/>
          <w:kern w:val="2"/>
          <w:lang w:eastAsia="zh-TW"/>
        </w:rPr>
        <w:t>xception</w:t>
      </w:r>
    </w:p>
    <w:p w:rsidR="00A64270" w:rsidRDefault="00107BF3" w:rsidP="002902A8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讀取basic</w:t>
      </w:r>
      <w:r>
        <w:rPr>
          <w:rFonts w:ascii="細明體" w:eastAsia="細明體" w:hAnsi="細明體"/>
          <w:kern w:val="2"/>
          <w:lang w:eastAsia="zh-TW"/>
        </w:rPr>
        <w:t>.txt</w:t>
      </w:r>
      <w:r w:rsidR="00D7498C">
        <w:rPr>
          <w:rFonts w:ascii="細明體" w:eastAsia="細明體" w:hAnsi="細明體" w:hint="eastAsia"/>
          <w:kern w:val="2"/>
          <w:lang w:eastAsia="zh-TW"/>
        </w:rPr>
        <w:t>：</w:t>
      </w:r>
    </w:p>
    <w:p w:rsidR="009C73AC" w:rsidRDefault="00A64270" w:rsidP="009C73A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只會有一筆資料，以</w:t>
      </w:r>
      <w:r w:rsidRPr="0053017F">
        <w:rPr>
          <w:rFonts w:ascii="細明體" w:eastAsia="細明體" w:hAnsi="細明體" w:hint="eastAsia"/>
          <w:strike/>
          <w:kern w:val="2"/>
          <w:lang w:eastAsia="zh-TW"/>
          <w:rPrChange w:id="82" w:author="馬慈蓮" w:date="2017-03-03T11:26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逗號</w:t>
      </w:r>
      <w:ins w:id="83" w:author="馬慈蓮" w:date="2017-03-03T11:26:00Z">
        <w:r w:rsidR="0053017F">
          <w:rPr>
            <w:rFonts w:ascii="細明體" w:eastAsia="細明體" w:hAnsi="細明體"/>
            <w:kern w:val="2"/>
            <w:lang w:eastAsia="zh-TW"/>
          </w:rPr>
          <w:t>”</w:t>
        </w:r>
        <w:r w:rsidR="0053017F">
          <w:rPr>
            <w:rFonts w:ascii="細明體" w:eastAsia="細明體" w:hAnsi="細明體" w:hint="eastAsia"/>
            <w:kern w:val="2"/>
            <w:lang w:eastAsia="zh-TW"/>
          </w:rPr>
          <w:t>|</w:t>
        </w:r>
        <w:r w:rsidR="0053017F">
          <w:rPr>
            <w:rFonts w:ascii="細明體" w:eastAsia="細明體" w:hAnsi="細明體"/>
            <w:kern w:val="2"/>
            <w:lang w:eastAsia="zh-TW"/>
          </w:rPr>
          <w:t>”</w:t>
        </w:r>
      </w:ins>
      <w:r>
        <w:rPr>
          <w:rFonts w:ascii="細明體" w:eastAsia="細明體" w:hAnsi="細明體" w:hint="eastAsia"/>
          <w:kern w:val="2"/>
          <w:lang w:eastAsia="zh-TW"/>
        </w:rPr>
        <w:t>分隔</w:t>
      </w:r>
      <w:r w:rsidR="009C73AC">
        <w:rPr>
          <w:rFonts w:ascii="細明體" w:eastAsia="細明體" w:hAnsi="細明體" w:hint="eastAsia"/>
          <w:kern w:val="2"/>
          <w:lang w:eastAsia="zh-TW"/>
        </w:rPr>
        <w:t>。</w:t>
      </w:r>
    </w:p>
    <w:p w:rsidR="00407454" w:rsidRPr="009C73AC" w:rsidRDefault="00AC0205" w:rsidP="009C73A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</w:t>
      </w:r>
      <w:r w:rsidR="002E1D79" w:rsidRPr="002E1D79">
        <w:rPr>
          <w:rFonts w:ascii="細明體" w:eastAsia="細明體" w:hAnsi="細明體" w:hint="eastAsia"/>
          <w:kern w:val="2"/>
          <w:lang w:eastAsia="zh-TW"/>
        </w:rPr>
        <w:t>醫療金折抵保戶基本資料檔</w:t>
      </w:r>
      <w:r w:rsidR="002E1D79">
        <w:rPr>
          <w:rFonts w:ascii="細明體" w:eastAsia="細明體" w:hAnsi="細明體" w:hint="eastAsia"/>
          <w:kern w:val="2"/>
          <w:lang w:eastAsia="zh-TW"/>
        </w:rPr>
        <w:t>(</w:t>
      </w:r>
      <w:r>
        <w:rPr>
          <w:rFonts w:ascii="細明體" w:eastAsia="細明體" w:hAnsi="細明體" w:hint="eastAsia"/>
          <w:kern w:val="2"/>
          <w:lang w:eastAsia="zh-TW"/>
        </w:rPr>
        <w:t>DTAAI421</w:t>
      </w:r>
      <w:r w:rsidR="002E1D79">
        <w:rPr>
          <w:rFonts w:ascii="細明體" w:eastAsia="細明體" w:hAnsi="細明體" w:hint="eastAsia"/>
          <w:kern w:val="2"/>
          <w:lang w:eastAsia="zh-TW"/>
        </w:rPr>
        <w:t>)</w:t>
      </w:r>
      <w:r w:rsidR="002902A8">
        <w:rPr>
          <w:rFonts w:ascii="細明體" w:eastAsia="細明體" w:hAnsi="細明體" w:hint="eastAsia"/>
          <w:kern w:val="2"/>
          <w:lang w:eastAsia="zh-TW"/>
        </w:rPr>
        <w:t xml:space="preserve">，SET </w:t>
      </w:r>
      <w:r w:rsidR="000C4A31" w:rsidRPr="000C4A31">
        <w:rPr>
          <w:rFonts w:ascii="細明體" w:eastAsia="細明體" w:hAnsi="細明體" w:hint="eastAsia"/>
          <w:kern w:val="2"/>
          <w:lang w:eastAsia="zh-TW"/>
        </w:rPr>
        <w:t>DTAAI421</w:t>
      </w:r>
      <w:r w:rsidR="000C4A31">
        <w:rPr>
          <w:rFonts w:ascii="細明體" w:eastAsia="細明體" w:hAnsi="細明體" w:hint="eastAsia"/>
          <w:kern w:val="2"/>
          <w:lang w:eastAsia="zh-TW"/>
        </w:rPr>
        <w:t>_BO</w:t>
      </w:r>
      <w:r w:rsidR="002902A8">
        <w:rPr>
          <w:rFonts w:ascii="細明體" w:eastAsia="細明體" w:hAnsi="細明體" w:hint="eastAsia"/>
          <w:kern w:val="2"/>
          <w:lang w:eastAsia="zh-TW"/>
        </w:rPr>
        <w:t>欄位如下</w:t>
      </w:r>
      <w:r w:rsidR="0063284B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7512" w:type="dxa"/>
        <w:tblInd w:w="160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82"/>
        <w:gridCol w:w="1591"/>
        <w:gridCol w:w="2179"/>
        <w:gridCol w:w="1660"/>
      </w:tblGrid>
      <w:tr w:rsidR="00931F82" w:rsidRPr="00931F82" w:rsidTr="009C73AC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31F82" w:rsidRPr="00931F82" w:rsidRDefault="00931F82" w:rsidP="00931F8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I421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31F82" w:rsidRPr="00931F82" w:rsidRDefault="00931F82" w:rsidP="00931F8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31F82" w:rsidRPr="00931F82" w:rsidRDefault="00931F82" w:rsidP="00931F8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31F82" w:rsidRPr="00931F82" w:rsidRDefault="00931F82" w:rsidP="00931F8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33538D" w:rsidRPr="00931F82" w:rsidTr="009C73AC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折抵編號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CASE_NO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E46A57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$折抵編號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33538D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3538D" w:rsidRPr="00931F82" w:rsidTr="009C73AC">
        <w:trPr>
          <w:trHeight w:val="330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醫院代號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HOSP_CODE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B56600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欄位1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33538D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3538D" w:rsidRPr="00931F82" w:rsidTr="009C73AC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身分字號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ID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B56600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33538D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3538D" w:rsidRPr="00931F82" w:rsidTr="009C73AC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姓名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NAME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B56600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33538D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3538D" w:rsidRPr="00931F82" w:rsidTr="009C73AC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出生日期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BRDY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B56600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33538D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3538D" w:rsidRPr="00931F82" w:rsidTr="009C73AC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性別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SEX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B56600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33538D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3538D" w:rsidRPr="00931F82" w:rsidTr="009C73AC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住院號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HOSP_NO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B56600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33538D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3538D" w:rsidRPr="00931F82" w:rsidTr="009C73AC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入院日期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HOSP_STR_DATE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B56600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33538D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3538D" w:rsidRPr="00931F82" w:rsidTr="009C73AC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出院日期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38D" w:rsidRPr="0033538D" w:rsidRDefault="0033538D" w:rsidP="0033538D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HOSP_END_DATE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B56600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8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538D" w:rsidRPr="00931F82" w:rsidRDefault="0033538D" w:rsidP="0033538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0C4A31" w:rsidRDefault="000C4A31" w:rsidP="000C4A31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CALL AA_TIZ421.</w:t>
      </w:r>
      <w:r>
        <w:rPr>
          <w:rFonts w:ascii="細明體" w:eastAsia="細明體" w:hAnsi="細明體"/>
          <w:sz w:val="20"/>
          <w:szCs w:val="20"/>
        </w:rPr>
        <w:t>insertDTAAI421()</w:t>
      </w:r>
      <w:r>
        <w:rPr>
          <w:rFonts w:ascii="細明體" w:eastAsia="細明體" w:hAnsi="細明體" w:hint="eastAsia"/>
          <w:sz w:val="20"/>
          <w:szCs w:val="20"/>
        </w:rPr>
        <w:t>，傳入參數：</w:t>
      </w:r>
      <w:r w:rsidRPr="000C4A31">
        <w:rPr>
          <w:rFonts w:ascii="細明體" w:eastAsia="細明體" w:hAnsi="細明體" w:hint="eastAsia"/>
          <w:sz w:val="20"/>
          <w:szCs w:val="20"/>
        </w:rPr>
        <w:t>DTAAI421_BO</w:t>
      </w:r>
    </w:p>
    <w:p w:rsidR="00352A9F" w:rsidRPr="000C4A31" w:rsidRDefault="00352A9F" w:rsidP="00352A9F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352A9F">
        <w:rPr>
          <w:rFonts w:ascii="細明體" w:eastAsia="細明體" w:hAnsi="細明體" w:hint="eastAsia"/>
          <w:sz w:val="20"/>
          <w:szCs w:val="20"/>
        </w:rPr>
        <w:t>寫入過程發生錯誤：丟出exception</w:t>
      </w:r>
    </w:p>
    <w:p w:rsidR="00D763B9" w:rsidRDefault="00677899" w:rsidP="00677899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讀取</w:t>
      </w:r>
      <w:r w:rsidR="00040233" w:rsidRPr="00040233">
        <w:rPr>
          <w:rFonts w:ascii="細明體" w:eastAsia="細明體" w:hAnsi="細明體"/>
          <w:sz w:val="20"/>
          <w:szCs w:val="20"/>
        </w:rPr>
        <w:t>certificate.txt</w:t>
      </w:r>
      <w:r w:rsidR="00D7498C">
        <w:rPr>
          <w:rFonts w:ascii="細明體" w:eastAsia="細明體" w:hAnsi="細明體" w:hint="eastAsia"/>
          <w:sz w:val="20"/>
          <w:szCs w:val="20"/>
        </w:rPr>
        <w:t>：</w:t>
      </w:r>
    </w:p>
    <w:p w:rsidR="00D7498C" w:rsidRDefault="00961C71" w:rsidP="00D7498C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961C71">
        <w:rPr>
          <w:rFonts w:ascii="細明體" w:eastAsia="細明體" w:hAnsi="細明體" w:hint="eastAsia"/>
          <w:sz w:val="20"/>
          <w:szCs w:val="20"/>
        </w:rPr>
        <w:t>只會有一筆資料，以</w:t>
      </w:r>
      <w:r w:rsidRPr="007555DC">
        <w:rPr>
          <w:rFonts w:ascii="細明體" w:eastAsia="細明體" w:hAnsi="細明體" w:hint="eastAsia"/>
          <w:strike/>
          <w:sz w:val="20"/>
          <w:szCs w:val="20"/>
          <w:rPrChange w:id="84" w:author="馬慈蓮" w:date="2017-03-03T11:27:00Z">
            <w:rPr>
              <w:rFonts w:ascii="細明體" w:eastAsia="細明體" w:hAnsi="細明體" w:hint="eastAsia"/>
              <w:sz w:val="20"/>
              <w:szCs w:val="20"/>
            </w:rPr>
          </w:rPrChange>
        </w:rPr>
        <w:t>逗號</w:t>
      </w:r>
      <w:ins w:id="85" w:author="馬慈蓮" w:date="2017-03-03T11:27:00Z">
        <w:r w:rsidR="007555DC" w:rsidRPr="007555DC">
          <w:rPr>
            <w:rFonts w:ascii="細明體" w:eastAsia="細明體" w:hAnsi="細明體"/>
            <w:sz w:val="20"/>
            <w:szCs w:val="20"/>
            <w:rPrChange w:id="86" w:author="馬慈蓮" w:date="2017-03-03T11:27:00Z">
              <w:rPr>
                <w:rFonts w:ascii="細明體" w:eastAsia="細明體" w:hAnsi="細明體"/>
                <w:strike/>
                <w:sz w:val="20"/>
                <w:szCs w:val="20"/>
              </w:rPr>
            </w:rPrChange>
          </w:rPr>
          <w:t>”|”</w:t>
        </w:r>
      </w:ins>
      <w:r w:rsidRPr="00961C71">
        <w:rPr>
          <w:rFonts w:ascii="細明體" w:eastAsia="細明體" w:hAnsi="細明體" w:hint="eastAsia"/>
          <w:sz w:val="20"/>
          <w:szCs w:val="20"/>
        </w:rPr>
        <w:t>分隔。</w:t>
      </w:r>
    </w:p>
    <w:p w:rsidR="00961C71" w:rsidRDefault="00961C71" w:rsidP="00D7498C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961C71">
        <w:rPr>
          <w:rFonts w:ascii="細明體" w:eastAsia="細明體" w:hAnsi="細明體" w:hint="eastAsia"/>
          <w:sz w:val="20"/>
          <w:szCs w:val="20"/>
        </w:rPr>
        <w:t>寫入</w:t>
      </w:r>
      <w:r w:rsidR="000132C7" w:rsidRPr="000132C7">
        <w:rPr>
          <w:rFonts w:ascii="細明體" w:eastAsia="細明體" w:hAnsi="細明體" w:hint="eastAsia"/>
          <w:sz w:val="20"/>
          <w:szCs w:val="20"/>
        </w:rPr>
        <w:t>醫療金折抵診斷書檔</w:t>
      </w:r>
      <w:r w:rsidRPr="00961C71">
        <w:rPr>
          <w:rFonts w:ascii="細明體" w:eastAsia="細明體" w:hAnsi="細明體" w:hint="eastAsia"/>
          <w:sz w:val="20"/>
          <w:szCs w:val="20"/>
        </w:rPr>
        <w:t>(DTAAI42</w:t>
      </w:r>
      <w:r w:rsidR="00736985">
        <w:rPr>
          <w:rFonts w:ascii="細明體" w:eastAsia="細明體" w:hAnsi="細明體" w:hint="eastAsia"/>
          <w:sz w:val="20"/>
          <w:szCs w:val="20"/>
        </w:rPr>
        <w:t>2</w:t>
      </w:r>
      <w:r w:rsidRPr="00961C71">
        <w:rPr>
          <w:rFonts w:ascii="細明體" w:eastAsia="細明體" w:hAnsi="細明體" w:hint="eastAsia"/>
          <w:sz w:val="20"/>
          <w:szCs w:val="20"/>
        </w:rPr>
        <w:t xml:space="preserve">)，SET </w:t>
      </w:r>
      <w:r w:rsidR="00E6337B">
        <w:rPr>
          <w:rFonts w:ascii="細明體" w:eastAsia="細明體" w:hAnsi="細明體" w:hint="eastAsia"/>
          <w:sz w:val="20"/>
          <w:szCs w:val="20"/>
        </w:rPr>
        <w:t>DTAAI422_BO</w:t>
      </w:r>
      <w:r w:rsidRPr="00961C71">
        <w:rPr>
          <w:rFonts w:ascii="細明體" w:eastAsia="細明體" w:hAnsi="細明體" w:hint="eastAsia"/>
          <w:sz w:val="20"/>
          <w:szCs w:val="20"/>
        </w:rPr>
        <w:t>欄位如下：</w:t>
      </w:r>
    </w:p>
    <w:tbl>
      <w:tblPr>
        <w:tblW w:w="7512" w:type="dxa"/>
        <w:tblInd w:w="160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82"/>
        <w:gridCol w:w="1591"/>
        <w:gridCol w:w="2179"/>
        <w:gridCol w:w="1660"/>
      </w:tblGrid>
      <w:tr w:rsidR="002E709D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E709D" w:rsidRPr="00931F82" w:rsidRDefault="002E709D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I</w:t>
            </w:r>
            <w:r w:rsidR="008D10F9">
              <w:rPr>
                <w:rFonts w:ascii="細明體" w:eastAsia="細明體" w:hAnsi="細明體" w:hint="eastAsia"/>
                <w:sz w:val="20"/>
                <w:szCs w:val="20"/>
              </w:rPr>
              <w:t>422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E709D" w:rsidRPr="00931F82" w:rsidRDefault="002E709D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E709D" w:rsidRPr="00931F82" w:rsidRDefault="002E709D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E709D" w:rsidRPr="00931F82" w:rsidRDefault="002E709D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2E709D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折抵編號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CASE_NO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2E709D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$折抵編號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2E709D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2E709D" w:rsidRPr="00931F82" w:rsidTr="007805C2">
        <w:trPr>
          <w:trHeight w:val="330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醫院代號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HOSP_CODE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2E709D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欄位1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2E709D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2E709D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身分字號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ID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2E709D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2E709D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2E709D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姓名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NAME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2E709D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2E709D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2E709D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出生日期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BRDY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2E709D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2E709D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2E709D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性別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SEX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2E709D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2E709D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2E709D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住院號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HOSP_NO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2E709D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2E709D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2E709D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入院日期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HOSP_STR_DATE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2E709D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2E709D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2E709D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出院日期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9D" w:rsidRPr="0033538D" w:rsidRDefault="002E709D" w:rsidP="007805C2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HOSP_END_DATE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033956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欄位8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709D" w:rsidRPr="00931F82" w:rsidRDefault="002E709D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D1147D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47D" w:rsidRPr="00033956" w:rsidRDefault="00D1147D" w:rsidP="00D1147D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出院科別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47D" w:rsidRPr="00033956" w:rsidRDefault="00D1147D" w:rsidP="00D1147D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033956">
              <w:rPr>
                <w:rFonts w:ascii="細明體" w:eastAsia="細明體" w:hAnsi="細明體" w:cs="Times New Roman"/>
                <w:kern w:val="2"/>
                <w:sz w:val="20"/>
                <w:szCs w:val="20"/>
              </w:rPr>
              <w:t>DOC_LISN_NO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147D" w:rsidRPr="00B56600" w:rsidRDefault="00033956" w:rsidP="00D1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9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147D" w:rsidRPr="00931F82" w:rsidRDefault="00D1147D" w:rsidP="00D1147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D1147D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47D" w:rsidRPr="00033956" w:rsidRDefault="00D1147D" w:rsidP="00D1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出院主治醫師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47D" w:rsidRPr="00033956" w:rsidRDefault="00D1147D" w:rsidP="00D1147D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033956">
              <w:rPr>
                <w:rFonts w:ascii="細明體" w:eastAsia="細明體" w:hAnsi="細明體" w:cs="Times New Roman"/>
                <w:kern w:val="2"/>
                <w:sz w:val="20"/>
                <w:szCs w:val="20"/>
              </w:rPr>
              <w:t>DOC_NAME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147D" w:rsidRPr="00B56600" w:rsidRDefault="00033956" w:rsidP="00D1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147D" w:rsidRPr="00931F82" w:rsidRDefault="00D1147D" w:rsidP="00D1147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D1147D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47D" w:rsidRPr="00033956" w:rsidRDefault="00D1147D" w:rsidP="00D1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診斷內容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47D" w:rsidRPr="00033956" w:rsidRDefault="00D1147D" w:rsidP="00D1147D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033956">
              <w:rPr>
                <w:rFonts w:ascii="細明體" w:eastAsia="細明體" w:hAnsi="細明體" w:cs="Times New Roman"/>
                <w:kern w:val="2"/>
                <w:sz w:val="20"/>
                <w:szCs w:val="20"/>
              </w:rPr>
              <w:t>DIAG_CTX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147D" w:rsidRPr="00B56600" w:rsidRDefault="00033956" w:rsidP="00D1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147D" w:rsidRPr="00931F82" w:rsidRDefault="00D1147D" w:rsidP="00D1147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D1147D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47D" w:rsidRPr="00033956" w:rsidRDefault="00D1147D" w:rsidP="00D1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醫囑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47D" w:rsidRPr="00033956" w:rsidRDefault="00D1147D" w:rsidP="00D1147D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033956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DOC_ODER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147D" w:rsidRPr="00B56600" w:rsidRDefault="00033956" w:rsidP="00D1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147D" w:rsidRPr="00931F82" w:rsidRDefault="00D1147D" w:rsidP="00D1147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D1147D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47D" w:rsidRPr="00033956" w:rsidRDefault="00D1147D" w:rsidP="00D1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疾病代碼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47D" w:rsidRPr="00033956" w:rsidRDefault="00D1147D" w:rsidP="00D1147D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033956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ICD_CODE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147D" w:rsidRPr="00B56600" w:rsidRDefault="00033956" w:rsidP="00D1147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1147D" w:rsidRPr="00931F82" w:rsidRDefault="00D1147D" w:rsidP="00D1147D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E6337B" w:rsidRDefault="00E6337B" w:rsidP="00E6337B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E6337B">
        <w:rPr>
          <w:rFonts w:ascii="細明體" w:eastAsia="細明體" w:hAnsi="細明體"/>
          <w:sz w:val="20"/>
          <w:szCs w:val="20"/>
        </w:rPr>
        <w:t>CALL AA_TIZ42</w:t>
      </w:r>
      <w:r>
        <w:rPr>
          <w:rFonts w:ascii="細明體" w:eastAsia="細明體" w:hAnsi="細明體" w:hint="eastAsia"/>
          <w:sz w:val="20"/>
          <w:szCs w:val="20"/>
        </w:rPr>
        <w:t>2</w:t>
      </w:r>
      <w:r w:rsidRPr="00E6337B">
        <w:rPr>
          <w:rFonts w:ascii="細明體" w:eastAsia="細明體" w:hAnsi="細明體"/>
          <w:sz w:val="20"/>
          <w:szCs w:val="20"/>
        </w:rPr>
        <w:t>.insertDTAAI42</w:t>
      </w:r>
      <w:r>
        <w:rPr>
          <w:rFonts w:ascii="細明體" w:eastAsia="細明體" w:hAnsi="細明體" w:hint="eastAsia"/>
          <w:sz w:val="20"/>
          <w:szCs w:val="20"/>
        </w:rPr>
        <w:t>2</w:t>
      </w:r>
      <w:r w:rsidRPr="00E6337B">
        <w:rPr>
          <w:rFonts w:ascii="細明體" w:eastAsia="細明體" w:hAnsi="細明體"/>
          <w:sz w:val="20"/>
          <w:szCs w:val="20"/>
        </w:rPr>
        <w:t>()，</w:t>
      </w:r>
      <w:r w:rsidRPr="00E6337B">
        <w:rPr>
          <w:rFonts w:ascii="細明體" w:eastAsia="細明體" w:hAnsi="細明體" w:hint="eastAsia"/>
          <w:sz w:val="20"/>
          <w:szCs w:val="20"/>
        </w:rPr>
        <w:t>傳入參數：DTAAI42</w:t>
      </w:r>
      <w:r>
        <w:rPr>
          <w:rFonts w:ascii="細明體" w:eastAsia="細明體" w:hAnsi="細明體" w:hint="eastAsia"/>
          <w:sz w:val="20"/>
          <w:szCs w:val="20"/>
        </w:rPr>
        <w:t>2</w:t>
      </w:r>
      <w:r w:rsidRPr="00E6337B">
        <w:rPr>
          <w:rFonts w:ascii="細明體" w:eastAsia="細明體" w:hAnsi="細明體" w:hint="eastAsia"/>
          <w:sz w:val="20"/>
          <w:szCs w:val="20"/>
        </w:rPr>
        <w:t>_BO</w:t>
      </w:r>
    </w:p>
    <w:p w:rsidR="00352A9F" w:rsidRDefault="00352A9F" w:rsidP="00352A9F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352A9F">
        <w:rPr>
          <w:rFonts w:ascii="細明體" w:eastAsia="細明體" w:hAnsi="細明體" w:hint="eastAsia"/>
          <w:sz w:val="20"/>
          <w:szCs w:val="20"/>
        </w:rPr>
        <w:t>寫入過程發生錯誤：丟出exception</w:t>
      </w:r>
    </w:p>
    <w:p w:rsidR="002C1FB5" w:rsidRDefault="002C1FB5" w:rsidP="00F06831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讀取</w:t>
      </w:r>
      <w:r w:rsidR="00F06831" w:rsidRPr="00F06831">
        <w:rPr>
          <w:rFonts w:ascii="細明體" w:eastAsia="細明體" w:hAnsi="細明體"/>
          <w:sz w:val="20"/>
          <w:szCs w:val="20"/>
        </w:rPr>
        <w:t>receipt.txt</w:t>
      </w:r>
      <w:r>
        <w:rPr>
          <w:rFonts w:ascii="細明體" w:eastAsia="細明體" w:hAnsi="細明體" w:hint="eastAsia"/>
          <w:sz w:val="20"/>
          <w:szCs w:val="20"/>
        </w:rPr>
        <w:t>：</w:t>
      </w:r>
    </w:p>
    <w:p w:rsidR="002C1FB5" w:rsidRDefault="00F06831" w:rsidP="00F06831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多</w:t>
      </w:r>
      <w:r w:rsidR="002C1FB5" w:rsidRPr="00961C71">
        <w:rPr>
          <w:rFonts w:ascii="細明體" w:eastAsia="細明體" w:hAnsi="細明體" w:hint="eastAsia"/>
          <w:sz w:val="20"/>
          <w:szCs w:val="20"/>
        </w:rPr>
        <w:t>筆資料，以</w:t>
      </w:r>
      <w:r w:rsidR="002C1FB5" w:rsidRPr="009C3563">
        <w:rPr>
          <w:rFonts w:ascii="細明體" w:eastAsia="細明體" w:hAnsi="細明體" w:hint="eastAsia"/>
          <w:strike/>
          <w:sz w:val="20"/>
          <w:szCs w:val="20"/>
          <w:rPrChange w:id="87" w:author="馬慈蓮" w:date="2017-03-03T11:27:00Z">
            <w:rPr>
              <w:rFonts w:ascii="細明體" w:eastAsia="細明體" w:hAnsi="細明體" w:hint="eastAsia"/>
              <w:sz w:val="20"/>
              <w:szCs w:val="20"/>
            </w:rPr>
          </w:rPrChange>
        </w:rPr>
        <w:t>逗號</w:t>
      </w:r>
      <w:ins w:id="88" w:author="馬慈蓮" w:date="2017-03-03T11:27:00Z">
        <w:r w:rsidR="009C3563" w:rsidRPr="009C3563">
          <w:rPr>
            <w:rFonts w:ascii="細明體" w:eastAsia="細明體" w:hAnsi="細明體"/>
            <w:sz w:val="20"/>
            <w:szCs w:val="20"/>
          </w:rPr>
          <w:t>”|”</w:t>
        </w:r>
      </w:ins>
      <w:r w:rsidR="002C1FB5" w:rsidRPr="00961C71">
        <w:rPr>
          <w:rFonts w:ascii="細明體" w:eastAsia="細明體" w:hAnsi="細明體" w:hint="eastAsia"/>
          <w:sz w:val="20"/>
          <w:szCs w:val="20"/>
        </w:rPr>
        <w:t>分隔。</w:t>
      </w:r>
    </w:p>
    <w:p w:rsidR="002C1FB5" w:rsidRDefault="000C720D" w:rsidP="00F06831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逐筆</w:t>
      </w:r>
      <w:r w:rsidR="002C1FB5" w:rsidRPr="00961C71">
        <w:rPr>
          <w:rFonts w:ascii="細明體" w:eastAsia="細明體" w:hAnsi="細明體" w:hint="eastAsia"/>
          <w:sz w:val="20"/>
          <w:szCs w:val="20"/>
        </w:rPr>
        <w:t>寫入</w:t>
      </w:r>
      <w:r w:rsidR="0068402A" w:rsidRPr="0068402A">
        <w:rPr>
          <w:rFonts w:ascii="細明體" w:eastAsia="細明體" w:hAnsi="細明體" w:hint="eastAsia"/>
          <w:sz w:val="20"/>
          <w:szCs w:val="20"/>
        </w:rPr>
        <w:t>醫療金折抵住院收據明細檔</w:t>
      </w:r>
      <w:r w:rsidR="002C1FB5" w:rsidRPr="00961C71">
        <w:rPr>
          <w:rFonts w:ascii="細明體" w:eastAsia="細明體" w:hAnsi="細明體" w:hint="eastAsia"/>
          <w:sz w:val="20"/>
          <w:szCs w:val="20"/>
        </w:rPr>
        <w:t>(DTAAI42</w:t>
      </w:r>
      <w:r>
        <w:rPr>
          <w:rFonts w:ascii="細明體" w:eastAsia="細明體" w:hAnsi="細明體" w:hint="eastAsia"/>
          <w:sz w:val="20"/>
          <w:szCs w:val="20"/>
        </w:rPr>
        <w:t>3</w:t>
      </w:r>
      <w:r w:rsidR="002C1FB5" w:rsidRPr="00961C71">
        <w:rPr>
          <w:rFonts w:ascii="細明體" w:eastAsia="細明體" w:hAnsi="細明體" w:hint="eastAsia"/>
          <w:sz w:val="20"/>
          <w:szCs w:val="20"/>
        </w:rPr>
        <w:t xml:space="preserve">)，SET </w:t>
      </w:r>
      <w:r w:rsidR="000A1C6F" w:rsidRPr="000A1C6F">
        <w:rPr>
          <w:rFonts w:ascii="細明體" w:eastAsia="細明體" w:hAnsi="細明體" w:hint="eastAsia"/>
          <w:sz w:val="20"/>
          <w:szCs w:val="20"/>
        </w:rPr>
        <w:t>DTAAI42</w:t>
      </w:r>
      <w:r w:rsidR="000A1C6F" w:rsidRPr="000A1C6F">
        <w:rPr>
          <w:rFonts w:ascii="細明體" w:eastAsia="細明體" w:hAnsi="細明體"/>
          <w:sz w:val="20"/>
          <w:szCs w:val="20"/>
        </w:rPr>
        <w:t>3</w:t>
      </w:r>
      <w:r w:rsidR="000A1C6F" w:rsidRPr="000A1C6F">
        <w:rPr>
          <w:rFonts w:ascii="細明體" w:eastAsia="細明體" w:hAnsi="細明體" w:hint="eastAsia"/>
          <w:sz w:val="20"/>
          <w:szCs w:val="20"/>
        </w:rPr>
        <w:t>_BO</w:t>
      </w:r>
      <w:r w:rsidR="002C1FB5" w:rsidRPr="00961C71">
        <w:rPr>
          <w:rFonts w:ascii="細明體" w:eastAsia="細明體" w:hAnsi="細明體" w:hint="eastAsia"/>
          <w:sz w:val="20"/>
          <w:szCs w:val="20"/>
        </w:rPr>
        <w:t>欄位如下：</w:t>
      </w:r>
    </w:p>
    <w:tbl>
      <w:tblPr>
        <w:tblW w:w="7512" w:type="dxa"/>
        <w:tblInd w:w="160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82"/>
        <w:gridCol w:w="1591"/>
        <w:gridCol w:w="2179"/>
        <w:gridCol w:w="1660"/>
      </w:tblGrid>
      <w:tr w:rsidR="002C1FB5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C1FB5" w:rsidRPr="00931F82" w:rsidRDefault="002C1FB5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I42</w:t>
            </w:r>
            <w:r w:rsidR="000C720D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C1FB5" w:rsidRPr="00931F82" w:rsidRDefault="002C1FB5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C1FB5" w:rsidRPr="00931F82" w:rsidRDefault="002C1FB5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C1FB5" w:rsidRPr="00931F82" w:rsidRDefault="002C1FB5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2C1FB5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FB5" w:rsidRPr="0033538D" w:rsidRDefault="002C1FB5" w:rsidP="007805C2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折抵編號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FB5" w:rsidRPr="0033538D" w:rsidRDefault="002C1FB5" w:rsidP="007805C2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CASE_NO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1FB5" w:rsidRPr="00931F82" w:rsidRDefault="002C1FB5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$折抵編號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1FB5" w:rsidRPr="00931F82" w:rsidRDefault="002C1FB5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777EF" w:rsidRPr="00931F82" w:rsidTr="007805C2">
        <w:trPr>
          <w:trHeight w:val="330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77EF" w:rsidRPr="004712EC" w:rsidRDefault="008777EF" w:rsidP="008777EF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4712EC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77EF" w:rsidRPr="004712EC" w:rsidRDefault="008777EF" w:rsidP="008777EF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4712EC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SER_NO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7EF" w:rsidRPr="00931F82" w:rsidRDefault="00613FA3" w:rsidP="00613FA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由1</w:t>
            </w:r>
            <w:r w:rsidR="0002517A">
              <w:rPr>
                <w:rFonts w:ascii="細明體" w:eastAsia="細明體" w:hAnsi="細明體" w:hint="eastAsia"/>
                <w:sz w:val="20"/>
                <w:szCs w:val="20"/>
              </w:rPr>
              <w:t>開始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777EF" w:rsidRPr="00931F82" w:rsidRDefault="008777EF" w:rsidP="008777EF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777EF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77EF" w:rsidRPr="004712EC" w:rsidRDefault="008777EF" w:rsidP="008777EF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12EC">
              <w:rPr>
                <w:rFonts w:ascii="細明體" w:eastAsia="細明體" w:hAnsi="細明體" w:hint="eastAsia"/>
                <w:sz w:val="20"/>
                <w:szCs w:val="20"/>
              </w:rPr>
              <w:t>欄位序號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77EF" w:rsidRPr="004712EC" w:rsidRDefault="008777EF" w:rsidP="008777EF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4712EC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FIELD_SER_NO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77EF" w:rsidRPr="00931F82" w:rsidRDefault="008777EF" w:rsidP="008777E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 w:rsidR="002B3DBC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77EF" w:rsidRPr="00931F82" w:rsidRDefault="008777EF" w:rsidP="008777EF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777EF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77EF" w:rsidRPr="004712EC" w:rsidRDefault="008777EF" w:rsidP="008777EF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12EC">
              <w:rPr>
                <w:rFonts w:ascii="細明體" w:eastAsia="細明體" w:hAnsi="細明體" w:hint="eastAsia"/>
                <w:sz w:val="20"/>
                <w:szCs w:val="20"/>
              </w:rPr>
              <w:t>資料名稱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77EF" w:rsidRPr="004712EC" w:rsidRDefault="008777EF" w:rsidP="008777EF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4712EC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FIELD_NAME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77EF" w:rsidRPr="00931F82" w:rsidRDefault="008777EF" w:rsidP="008777E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 w:rsidR="002B3DBC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77EF" w:rsidRPr="00931F82" w:rsidRDefault="008777EF" w:rsidP="008777EF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777EF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77EF" w:rsidRPr="004712EC" w:rsidRDefault="008777EF" w:rsidP="008777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12EC">
              <w:rPr>
                <w:rFonts w:ascii="細明體" w:eastAsia="細明體" w:hAnsi="細明體" w:hint="eastAsia"/>
                <w:sz w:val="20"/>
                <w:szCs w:val="20"/>
              </w:rPr>
              <w:t>資料內容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77EF" w:rsidRPr="004712EC" w:rsidRDefault="008777EF" w:rsidP="008777EF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4712EC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FIELD_CTX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77EF" w:rsidRPr="00931F82" w:rsidRDefault="008777EF" w:rsidP="008777E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 w:rsidR="002B3DBC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77EF" w:rsidRPr="00931F82" w:rsidRDefault="008777EF" w:rsidP="008777EF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777EF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77EF" w:rsidRPr="004712EC" w:rsidRDefault="008777EF" w:rsidP="008777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12EC">
              <w:rPr>
                <w:rFonts w:ascii="細明體" w:eastAsia="細明體" w:hAnsi="細明體" w:hint="eastAsia"/>
                <w:sz w:val="20"/>
                <w:szCs w:val="20"/>
              </w:rPr>
              <w:t>健保金額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77EF" w:rsidRPr="004712EC" w:rsidRDefault="008777EF" w:rsidP="008777EF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4712EC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NHI_AMT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77EF" w:rsidRPr="00931F82" w:rsidRDefault="00E4396D" w:rsidP="008777E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4396D">
              <w:rPr>
                <w:rFonts w:ascii="細明體" w:eastAsia="細明體" w:hAnsi="細明體" w:hint="eastAsia"/>
                <w:sz w:val="20"/>
                <w:szCs w:val="20"/>
              </w:rPr>
              <w:t>欄位4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77EF" w:rsidRPr="00931F82" w:rsidRDefault="008777EF" w:rsidP="008777EF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777EF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77EF" w:rsidRPr="004712EC" w:rsidRDefault="008777EF" w:rsidP="008777EF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12EC">
              <w:rPr>
                <w:rFonts w:ascii="細明體" w:eastAsia="細明體" w:hAnsi="細明體" w:hint="eastAsia"/>
                <w:sz w:val="20"/>
                <w:szCs w:val="20"/>
              </w:rPr>
              <w:t>自費金額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77EF" w:rsidRPr="004712EC" w:rsidRDefault="008777EF" w:rsidP="008777EF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4712EC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SELF_AMT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77EF" w:rsidRPr="00931F82" w:rsidRDefault="008777EF" w:rsidP="008777E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 w:rsidR="002B3DBC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77EF" w:rsidRPr="00931F82" w:rsidRDefault="008777EF" w:rsidP="008777EF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777EF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77EF" w:rsidRPr="004712EC" w:rsidRDefault="008777EF" w:rsidP="008777EF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12EC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77EF" w:rsidRPr="004712EC" w:rsidRDefault="008777EF" w:rsidP="008777EF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4712EC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MEMO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77EF" w:rsidRPr="00931F82" w:rsidRDefault="008777EF" w:rsidP="008777E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 w:rsidR="002B3DBC"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77EF" w:rsidRPr="00931F82" w:rsidRDefault="008777EF" w:rsidP="008777EF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E4396D" w:rsidRDefault="00E4396D" w:rsidP="00AD1CC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ins w:id="89" w:author="馬慈蓮" w:date="2017-10-30T10:50:00Z"/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欄位1 = 999，</w:t>
      </w:r>
      <w:r w:rsidRPr="00E4396D">
        <w:rPr>
          <w:rFonts w:ascii="細明體" w:eastAsia="細明體" w:hAnsi="細明體" w:hint="eastAsia"/>
          <w:kern w:val="2"/>
          <w:lang w:eastAsia="zh-TW"/>
        </w:rPr>
        <w:t>$收據金額</w:t>
      </w:r>
      <w:r>
        <w:rPr>
          <w:rFonts w:ascii="細明體" w:eastAsia="細明體" w:hAnsi="細明體" w:hint="eastAsia"/>
          <w:kern w:val="2"/>
          <w:lang w:eastAsia="zh-TW"/>
        </w:rPr>
        <w:t xml:space="preserve"> =</w:t>
      </w:r>
      <w:r w:rsidRPr="00E4396D">
        <w:rPr>
          <w:rFonts w:ascii="細明體" w:eastAsia="細明體" w:hAnsi="細明體" w:hint="eastAsia"/>
          <w:kern w:val="2"/>
          <w:lang w:eastAsia="zh-TW"/>
        </w:rPr>
        <w:t>欄位4</w:t>
      </w:r>
      <w:r>
        <w:rPr>
          <w:rFonts w:ascii="細明體" w:eastAsia="細明體" w:hAnsi="細明體" w:hint="eastAsia"/>
          <w:kern w:val="2"/>
          <w:lang w:eastAsia="zh-TW"/>
        </w:rPr>
        <w:t>+</w:t>
      </w:r>
      <w:r w:rsidRPr="00E4396D">
        <w:rPr>
          <w:rFonts w:ascii="細明體" w:eastAsia="細明體" w:hAnsi="細明體" w:hint="eastAsia"/>
          <w:kern w:val="2"/>
          <w:lang w:eastAsia="zh-TW"/>
        </w:rPr>
        <w:t>欄位</w:t>
      </w:r>
      <w:r>
        <w:rPr>
          <w:rFonts w:ascii="細明體" w:eastAsia="細明體" w:hAnsi="細明體" w:hint="eastAsia"/>
          <w:kern w:val="2"/>
          <w:lang w:eastAsia="zh-TW"/>
        </w:rPr>
        <w:t>5</w:t>
      </w:r>
    </w:p>
    <w:p w:rsidR="00166557" w:rsidRPr="004A0BB2" w:rsidRDefault="00F67C0A" w:rsidP="004A0BB2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90" w:author="馬慈蓮" w:date="2017-10-30T10:50:00Z">
        <w:r>
          <w:rPr>
            <w:rFonts w:ascii="細明體" w:eastAsia="細明體" w:hAnsi="細明體" w:hint="eastAsia"/>
            <w:kern w:val="2"/>
            <w:lang w:eastAsia="zh-TW"/>
          </w:rPr>
          <w:t xml:space="preserve">IF </w:t>
        </w:r>
      </w:ins>
      <w:ins w:id="91" w:author="馬慈蓮" w:date="2017-10-30T10:51:00Z">
        <w:r>
          <w:rPr>
            <w:rFonts w:ascii="細明體" w:eastAsia="細明體" w:hAnsi="細明體" w:hint="eastAsia"/>
            <w:kern w:val="2"/>
            <w:lang w:eastAsia="zh-TW"/>
          </w:rPr>
          <w:t>欄位1</w:t>
        </w:r>
      </w:ins>
      <w:ins w:id="92" w:author="馬慈蓮" w:date="2017-10-30T10:50:00Z">
        <w:r>
          <w:rPr>
            <w:rFonts w:ascii="細明體" w:eastAsia="細明體" w:hAnsi="細明體" w:hint="eastAsia"/>
            <w:kern w:val="2"/>
            <w:lang w:eastAsia="zh-TW"/>
          </w:rPr>
          <w:t>沒有</w:t>
        </w:r>
      </w:ins>
      <w:ins w:id="93" w:author="馬慈蓮" w:date="2017-10-30T10:51:00Z">
        <w:r>
          <w:rPr>
            <w:rFonts w:ascii="細明體" w:eastAsia="細明體" w:hAnsi="細明體"/>
            <w:kern w:val="2"/>
            <w:lang w:eastAsia="zh-TW"/>
          </w:rPr>
          <w:t>”</w:t>
        </w:r>
        <w:r>
          <w:rPr>
            <w:rFonts w:ascii="細明體" w:eastAsia="細明體" w:hAnsi="細明體" w:hint="eastAsia"/>
            <w:kern w:val="2"/>
            <w:lang w:eastAsia="zh-TW"/>
          </w:rPr>
          <w:t>29</w:t>
        </w:r>
        <w:r>
          <w:rPr>
            <w:rFonts w:ascii="細明體" w:eastAsia="細明體" w:hAnsi="細明體"/>
            <w:kern w:val="2"/>
            <w:lang w:eastAsia="zh-TW"/>
          </w:rPr>
          <w:t>”</w:t>
        </w:r>
        <w:r>
          <w:rPr>
            <w:rFonts w:ascii="細明體" w:eastAsia="細明體" w:hAnsi="細明體" w:hint="eastAsia"/>
            <w:kern w:val="2"/>
            <w:lang w:eastAsia="zh-TW"/>
          </w:rPr>
          <w:t>，則將所有自費金額加</w:t>
        </w:r>
      </w:ins>
      <w:ins w:id="94" w:author="馬慈蓮" w:date="2017-10-30T10:52:00Z">
        <w:r>
          <w:rPr>
            <w:rFonts w:ascii="細明體" w:eastAsia="細明體" w:hAnsi="細明體" w:hint="eastAsia"/>
            <w:kern w:val="2"/>
            <w:lang w:eastAsia="zh-TW"/>
          </w:rPr>
          <w:t>總</w:t>
        </w:r>
        <w:r w:rsidR="00166557">
          <w:rPr>
            <w:rFonts w:ascii="細明體" w:eastAsia="細明體" w:hAnsi="細明體" w:hint="eastAsia"/>
            <w:kern w:val="2"/>
            <w:lang w:eastAsia="zh-TW"/>
          </w:rPr>
          <w:t>，並寫入一筆序號9之資料</w:t>
        </w:r>
      </w:ins>
    </w:p>
    <w:p w:rsidR="002C1FB5" w:rsidRDefault="00AD1CC7" w:rsidP="00AD1CC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D1CC7">
        <w:rPr>
          <w:rFonts w:ascii="細明體" w:eastAsia="細明體" w:hAnsi="細明體"/>
          <w:kern w:val="2"/>
          <w:lang w:eastAsia="zh-TW"/>
        </w:rPr>
        <w:t>CALL AA_TIZ42</w:t>
      </w:r>
      <w:r>
        <w:rPr>
          <w:rFonts w:ascii="細明體" w:eastAsia="細明體" w:hAnsi="細明體" w:hint="eastAsia"/>
          <w:kern w:val="2"/>
          <w:lang w:eastAsia="zh-TW"/>
        </w:rPr>
        <w:t>3</w:t>
      </w:r>
      <w:r w:rsidRPr="00AD1CC7">
        <w:rPr>
          <w:rFonts w:ascii="細明體" w:eastAsia="細明體" w:hAnsi="細明體"/>
          <w:kern w:val="2"/>
          <w:lang w:eastAsia="zh-TW"/>
        </w:rPr>
        <w:t>.insertDTAAI42</w:t>
      </w:r>
      <w:r>
        <w:rPr>
          <w:rFonts w:ascii="細明體" w:eastAsia="細明體" w:hAnsi="細明體"/>
          <w:kern w:val="2"/>
          <w:lang w:eastAsia="zh-TW"/>
        </w:rPr>
        <w:t>3</w:t>
      </w:r>
      <w:r w:rsidRPr="00AD1CC7">
        <w:rPr>
          <w:rFonts w:ascii="細明體" w:eastAsia="細明體" w:hAnsi="細明體"/>
          <w:kern w:val="2"/>
          <w:lang w:eastAsia="zh-TW"/>
        </w:rPr>
        <w:t>()，</w:t>
      </w:r>
      <w:r w:rsidRPr="00AD1CC7">
        <w:rPr>
          <w:rFonts w:ascii="細明體" w:eastAsia="細明體" w:hAnsi="細明體" w:hint="eastAsia"/>
          <w:kern w:val="2"/>
          <w:lang w:eastAsia="zh-TW"/>
        </w:rPr>
        <w:t>傳入參數：DTAAI42</w:t>
      </w:r>
      <w:r>
        <w:rPr>
          <w:rFonts w:ascii="細明體" w:eastAsia="細明體" w:hAnsi="細明體"/>
          <w:kern w:val="2"/>
          <w:lang w:eastAsia="zh-TW"/>
        </w:rPr>
        <w:t>3</w:t>
      </w:r>
      <w:r w:rsidRPr="00AD1CC7">
        <w:rPr>
          <w:rFonts w:ascii="細明體" w:eastAsia="細明體" w:hAnsi="細明體" w:hint="eastAsia"/>
          <w:kern w:val="2"/>
          <w:lang w:eastAsia="zh-TW"/>
        </w:rPr>
        <w:t>_BO</w:t>
      </w:r>
    </w:p>
    <w:p w:rsidR="00352A9F" w:rsidRDefault="00352A9F" w:rsidP="00352A9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52A9F">
        <w:rPr>
          <w:rFonts w:ascii="細明體" w:eastAsia="細明體" w:hAnsi="細明體" w:hint="eastAsia"/>
          <w:kern w:val="2"/>
          <w:lang w:eastAsia="zh-TW"/>
        </w:rPr>
        <w:t>寫入過程發生錯誤：丟出exception</w:t>
      </w:r>
    </w:p>
    <w:p w:rsidR="00172D9E" w:rsidRDefault="00172D9E" w:rsidP="00172D9E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讀取</w:t>
      </w:r>
      <w:r w:rsidRPr="00172D9E">
        <w:rPr>
          <w:rFonts w:ascii="細明體" w:eastAsia="細明體" w:hAnsi="細明體"/>
          <w:sz w:val="20"/>
          <w:szCs w:val="20"/>
        </w:rPr>
        <w:t>surgery</w:t>
      </w:r>
      <w:r w:rsidRPr="00F06831">
        <w:rPr>
          <w:rFonts w:ascii="細明體" w:eastAsia="細明體" w:hAnsi="細明體"/>
          <w:sz w:val="20"/>
          <w:szCs w:val="20"/>
        </w:rPr>
        <w:t>.txt</w:t>
      </w:r>
      <w:r>
        <w:rPr>
          <w:rFonts w:ascii="細明體" w:eastAsia="細明體" w:hAnsi="細明體" w:hint="eastAsia"/>
          <w:sz w:val="20"/>
          <w:szCs w:val="20"/>
        </w:rPr>
        <w:t>：</w:t>
      </w:r>
    </w:p>
    <w:p w:rsidR="002264D2" w:rsidRDefault="00172D9E" w:rsidP="002264D2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多</w:t>
      </w:r>
      <w:r w:rsidRPr="00961C71">
        <w:rPr>
          <w:rFonts w:ascii="細明體" w:eastAsia="細明體" w:hAnsi="細明體" w:hint="eastAsia"/>
          <w:sz w:val="20"/>
          <w:szCs w:val="20"/>
        </w:rPr>
        <w:t>筆資料，以</w:t>
      </w:r>
      <w:r w:rsidRPr="00D732C2">
        <w:rPr>
          <w:rFonts w:ascii="細明體" w:eastAsia="細明體" w:hAnsi="細明體" w:hint="eastAsia"/>
          <w:strike/>
          <w:sz w:val="20"/>
          <w:szCs w:val="20"/>
          <w:rPrChange w:id="95" w:author="馬慈蓮" w:date="2017-03-03T11:27:00Z">
            <w:rPr>
              <w:rFonts w:ascii="細明體" w:eastAsia="細明體" w:hAnsi="細明體" w:hint="eastAsia"/>
              <w:sz w:val="20"/>
              <w:szCs w:val="20"/>
            </w:rPr>
          </w:rPrChange>
        </w:rPr>
        <w:t>逗號</w:t>
      </w:r>
      <w:ins w:id="96" w:author="馬慈蓮" w:date="2017-03-03T11:27:00Z">
        <w:r w:rsidR="00D732C2" w:rsidRPr="00D732C2">
          <w:rPr>
            <w:rFonts w:ascii="細明體" w:eastAsia="細明體" w:hAnsi="細明體"/>
            <w:sz w:val="20"/>
            <w:szCs w:val="20"/>
          </w:rPr>
          <w:t>”|”</w:t>
        </w:r>
      </w:ins>
      <w:r w:rsidRPr="00961C71">
        <w:rPr>
          <w:rFonts w:ascii="細明體" w:eastAsia="細明體" w:hAnsi="細明體" w:hint="eastAsia"/>
          <w:sz w:val="20"/>
          <w:szCs w:val="20"/>
        </w:rPr>
        <w:t>分隔。</w:t>
      </w:r>
    </w:p>
    <w:p w:rsidR="00B2371F" w:rsidRPr="002264D2" w:rsidRDefault="00B2371F" w:rsidP="002264D2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B2371F">
        <w:rPr>
          <w:rFonts w:ascii="細明體" w:eastAsia="細明體" w:hAnsi="細明體" w:hint="eastAsia"/>
          <w:sz w:val="20"/>
          <w:szCs w:val="20"/>
        </w:rPr>
        <w:t>若裡面文字僅有</w:t>
      </w:r>
      <w:r w:rsidRPr="00B2371F">
        <w:rPr>
          <w:rFonts w:ascii="細明體" w:eastAsia="細明體" w:hAnsi="細明體"/>
          <w:sz w:val="20"/>
          <w:szCs w:val="20"/>
        </w:rPr>
        <w:t xml:space="preserve">”XXX”-&gt; </w:t>
      </w:r>
      <w:r w:rsidRPr="00B2371F">
        <w:rPr>
          <w:rFonts w:ascii="細明體" w:eastAsia="細明體" w:hAnsi="細明體" w:hint="eastAsia"/>
          <w:sz w:val="20"/>
          <w:szCs w:val="20"/>
        </w:rPr>
        <w:t>表示無資料，則不需寫入DTAAI424</w:t>
      </w:r>
    </w:p>
    <w:p w:rsidR="002264D2" w:rsidRPr="00352A9F" w:rsidRDefault="00172D9E" w:rsidP="00352A9F">
      <w:pPr>
        <w:numPr>
          <w:ilvl w:val="2"/>
          <w:numId w:val="32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逐筆</w:t>
      </w:r>
      <w:r w:rsidRPr="00961C71">
        <w:rPr>
          <w:rFonts w:ascii="細明體" w:eastAsia="細明體" w:hAnsi="細明體" w:hint="eastAsia"/>
          <w:sz w:val="20"/>
          <w:szCs w:val="20"/>
        </w:rPr>
        <w:t>寫入</w:t>
      </w:r>
      <w:r w:rsidR="000639A4" w:rsidRPr="000639A4">
        <w:rPr>
          <w:rFonts w:ascii="細明體" w:eastAsia="細明體" w:hAnsi="細明體" w:hint="eastAsia"/>
          <w:sz w:val="20"/>
          <w:szCs w:val="20"/>
        </w:rPr>
        <w:t>醫療金折抵手術明細檔</w:t>
      </w:r>
      <w:r w:rsidRPr="00961C71">
        <w:rPr>
          <w:rFonts w:ascii="細明體" w:eastAsia="細明體" w:hAnsi="細明體" w:hint="eastAsia"/>
          <w:sz w:val="20"/>
          <w:szCs w:val="20"/>
        </w:rPr>
        <w:t>(DTAAI42</w:t>
      </w:r>
      <w:r>
        <w:rPr>
          <w:rFonts w:ascii="細明體" w:eastAsia="細明體" w:hAnsi="細明體"/>
          <w:sz w:val="20"/>
          <w:szCs w:val="20"/>
        </w:rPr>
        <w:t>4</w:t>
      </w:r>
      <w:r w:rsidRPr="00961C71">
        <w:rPr>
          <w:rFonts w:ascii="細明體" w:eastAsia="細明體" w:hAnsi="細明體" w:hint="eastAsia"/>
          <w:sz w:val="20"/>
          <w:szCs w:val="20"/>
        </w:rPr>
        <w:t xml:space="preserve">)，SET </w:t>
      </w:r>
      <w:r w:rsidR="000A1C6F" w:rsidRPr="000A1C6F">
        <w:rPr>
          <w:rFonts w:ascii="細明體" w:eastAsia="細明體" w:hAnsi="細明體" w:hint="eastAsia"/>
          <w:sz w:val="20"/>
          <w:szCs w:val="20"/>
        </w:rPr>
        <w:t>DTAAI42</w:t>
      </w:r>
      <w:r w:rsidR="000A1C6F">
        <w:rPr>
          <w:rFonts w:ascii="細明體" w:eastAsia="細明體" w:hAnsi="細明體" w:hint="eastAsia"/>
          <w:sz w:val="20"/>
          <w:szCs w:val="20"/>
        </w:rPr>
        <w:t>4</w:t>
      </w:r>
      <w:r w:rsidR="000A1C6F" w:rsidRPr="000A1C6F">
        <w:rPr>
          <w:rFonts w:ascii="細明體" w:eastAsia="細明體" w:hAnsi="細明體" w:hint="eastAsia"/>
          <w:sz w:val="20"/>
          <w:szCs w:val="20"/>
        </w:rPr>
        <w:t>_BO</w:t>
      </w:r>
      <w:r w:rsidRPr="00961C71">
        <w:rPr>
          <w:rFonts w:ascii="細明體" w:eastAsia="細明體" w:hAnsi="細明體" w:hint="eastAsia"/>
          <w:sz w:val="20"/>
          <w:szCs w:val="20"/>
        </w:rPr>
        <w:t>欄位如下：</w:t>
      </w:r>
    </w:p>
    <w:tbl>
      <w:tblPr>
        <w:tblW w:w="7512" w:type="dxa"/>
        <w:tblInd w:w="160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82"/>
        <w:gridCol w:w="1591"/>
        <w:gridCol w:w="2179"/>
        <w:gridCol w:w="1660"/>
      </w:tblGrid>
      <w:tr w:rsidR="004C7ACA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7ACA" w:rsidRPr="00931F82" w:rsidRDefault="004C7ACA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I42</w:t>
            </w:r>
            <w:r w:rsidR="005C684B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7ACA" w:rsidRPr="00931F82" w:rsidRDefault="004C7ACA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C7ACA" w:rsidRPr="00931F82" w:rsidRDefault="004C7ACA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C7ACA" w:rsidRPr="00931F82" w:rsidRDefault="004C7ACA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4C7ACA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ACA" w:rsidRPr="0033538D" w:rsidRDefault="004C7ACA" w:rsidP="007805C2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折抵編號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ACA" w:rsidRPr="0033538D" w:rsidRDefault="004C7ACA" w:rsidP="007805C2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CASE_NO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7ACA" w:rsidRPr="00931F82" w:rsidRDefault="004C7ACA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$折抵編號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7ACA" w:rsidRPr="00931F82" w:rsidRDefault="004C7ACA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D13ED9" w:rsidRPr="00931F82" w:rsidTr="007805C2">
        <w:trPr>
          <w:trHeight w:val="330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ED9" w:rsidRPr="004712EC" w:rsidRDefault="00D13ED9" w:rsidP="00D13ED9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4712EC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3ED9" w:rsidRPr="004712EC" w:rsidRDefault="00D13ED9" w:rsidP="00D13ED9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4712EC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SER_NO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3ED9" w:rsidRPr="00931F82" w:rsidRDefault="00D13ED9" w:rsidP="00D13ED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由1開始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13ED9" w:rsidRPr="00931F82" w:rsidRDefault="00D13ED9" w:rsidP="00D13ED9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31F82" w:rsidTr="007805C2">
        <w:trPr>
          <w:trHeight w:val="330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2F4070">
              <w:rPr>
                <w:rFonts w:ascii="細明體" w:eastAsia="細明體" w:hAnsi="細明體" w:hint="eastAsia"/>
                <w:sz w:val="20"/>
                <w:szCs w:val="20"/>
              </w:rPr>
              <w:t>醫院代號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2F4070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HOSP_CODE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欄位1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F4070">
              <w:rPr>
                <w:rFonts w:ascii="細明體" w:eastAsia="細明體" w:hAnsi="細明體" w:hint="eastAsia"/>
                <w:sz w:val="20"/>
                <w:szCs w:val="20"/>
              </w:rPr>
              <w:t>身分字號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2F4070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ID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F4070">
              <w:rPr>
                <w:rFonts w:ascii="細明體" w:eastAsia="細明體" w:hAnsi="細明體" w:hint="eastAsia"/>
                <w:sz w:val="20"/>
                <w:szCs w:val="20"/>
              </w:rPr>
              <w:t>姓名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2F4070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NAME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F4070">
              <w:rPr>
                <w:rFonts w:ascii="細明體" w:eastAsia="細明體" w:hAnsi="細明體" w:hint="eastAsia"/>
                <w:sz w:val="20"/>
                <w:szCs w:val="20"/>
              </w:rPr>
              <w:t>出生日期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2F4070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BRDY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F4070">
              <w:rPr>
                <w:rFonts w:ascii="細明體" w:eastAsia="細明體" w:hAnsi="細明體" w:hint="eastAsia"/>
                <w:sz w:val="20"/>
                <w:szCs w:val="20"/>
              </w:rPr>
              <w:t>性別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2F4070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SEX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F4070">
              <w:rPr>
                <w:rFonts w:ascii="細明體" w:eastAsia="細明體" w:hAnsi="細明體" w:hint="eastAsia"/>
                <w:sz w:val="20"/>
                <w:szCs w:val="20"/>
              </w:rPr>
              <w:t>住院號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2F4070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HOSP_NO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F4070">
              <w:rPr>
                <w:rFonts w:ascii="細明體" w:eastAsia="細明體" w:hAnsi="細明體" w:hint="eastAsia"/>
                <w:sz w:val="20"/>
                <w:szCs w:val="20"/>
              </w:rPr>
              <w:t>入院日期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2F4070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HOSP_STR_DATE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F4070">
              <w:rPr>
                <w:rFonts w:ascii="細明體" w:eastAsia="細明體" w:hAnsi="細明體" w:hint="eastAsia"/>
                <w:sz w:val="20"/>
                <w:szCs w:val="20"/>
              </w:rPr>
              <w:t>出院日期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2F4070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HOSP_END_DATE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欄位8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F4070">
              <w:rPr>
                <w:rFonts w:ascii="細明體" w:eastAsia="細明體" w:hAnsi="細明體" w:hint="eastAsia"/>
                <w:sz w:val="20"/>
                <w:szCs w:val="20"/>
              </w:rPr>
              <w:t>手術日期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2F4070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OP_DATE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B56600" w:rsidRDefault="008C1B45" w:rsidP="008C1B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9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2F4070">
              <w:rPr>
                <w:rFonts w:ascii="細明體" w:eastAsia="細明體" w:hAnsi="細明體" w:hint="eastAsia"/>
                <w:sz w:val="20"/>
                <w:szCs w:val="20"/>
              </w:rPr>
              <w:t>手術代碼1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2F4070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OP_CODE_1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B56600" w:rsidRDefault="008C1B45" w:rsidP="008C1B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F4070">
              <w:rPr>
                <w:rFonts w:ascii="細明體" w:eastAsia="細明體" w:hAnsi="細明體" w:hint="eastAsia"/>
                <w:sz w:val="20"/>
                <w:szCs w:val="20"/>
              </w:rPr>
              <w:t>手術名稱1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2F4070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OP_NAME_1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B56600" w:rsidRDefault="008C1B45" w:rsidP="008C1B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RDefault="008C1B45" w:rsidP="008C1B4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31F82" w:rsidDel="00434081" w:rsidTr="007805C2">
        <w:trPr>
          <w:trHeight w:val="330"/>
          <w:del w:id="97" w:author="馬慈蓮" w:date="2017-03-03T11:25:00Z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Del="00434081" w:rsidRDefault="008C1B45" w:rsidP="008C1B45">
            <w:pPr>
              <w:widowControl/>
              <w:rPr>
                <w:del w:id="98" w:author="馬慈蓮" w:date="2017-03-03T11:25:00Z"/>
                <w:rFonts w:ascii="細明體" w:eastAsia="細明體" w:hAnsi="細明體"/>
                <w:sz w:val="20"/>
                <w:szCs w:val="20"/>
              </w:rPr>
            </w:pPr>
            <w:del w:id="99" w:author="馬慈蓮" w:date="2017-03-03T11:25:00Z">
              <w:r w:rsidRPr="002F4070" w:rsidDel="00434081">
                <w:rPr>
                  <w:rFonts w:ascii="細明體" w:eastAsia="細明體" w:hAnsi="細明體" w:hint="eastAsia"/>
                  <w:sz w:val="20"/>
                  <w:szCs w:val="20"/>
                </w:rPr>
                <w:delText>手術代碼2</w:delText>
              </w:r>
            </w:del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Del="00434081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del w:id="100" w:author="馬慈蓮" w:date="2017-03-03T11:25:00Z"/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del w:id="101" w:author="馬慈蓮" w:date="2017-03-03T11:25:00Z">
              <w:r w:rsidRPr="002F4070" w:rsidDel="00434081">
                <w:rPr>
                  <w:rFonts w:ascii="細明體" w:eastAsia="細明體" w:hAnsi="細明體" w:cs="Times New Roman" w:hint="eastAsia"/>
                  <w:kern w:val="2"/>
                  <w:sz w:val="20"/>
                  <w:szCs w:val="20"/>
                </w:rPr>
                <w:delText>OP_CODE_</w:delText>
              </w:r>
              <w:r w:rsidRPr="002F4070" w:rsidDel="00434081">
                <w:rPr>
                  <w:rFonts w:ascii="細明體" w:eastAsia="細明體" w:hAnsi="細明體" w:cs="Times New Roman"/>
                  <w:kern w:val="2"/>
                  <w:sz w:val="20"/>
                  <w:szCs w:val="20"/>
                </w:rPr>
                <w:delText>2</w:delText>
              </w:r>
            </w:del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B56600" w:rsidDel="00434081" w:rsidRDefault="008C1B45" w:rsidP="008C1B45">
            <w:pPr>
              <w:rPr>
                <w:del w:id="102" w:author="馬慈蓮" w:date="2017-03-03T11:25:00Z"/>
                <w:rFonts w:ascii="細明體" w:eastAsia="細明體" w:hAnsi="細明體" w:hint="eastAsia"/>
                <w:sz w:val="20"/>
                <w:szCs w:val="20"/>
              </w:rPr>
            </w:pPr>
            <w:del w:id="103" w:author="馬慈蓮" w:date="2017-03-03T11:25:00Z">
              <w:r w:rsidRPr="00033956" w:rsidDel="00434081">
                <w:rPr>
                  <w:rFonts w:ascii="細明體" w:eastAsia="細明體" w:hAnsi="細明體" w:hint="eastAsia"/>
                  <w:sz w:val="20"/>
                  <w:szCs w:val="20"/>
                </w:rPr>
                <w:delText>欄位</w:delText>
              </w:r>
              <w:r w:rsidDel="00434081">
                <w:rPr>
                  <w:rFonts w:ascii="細明體" w:eastAsia="細明體" w:hAnsi="細明體" w:hint="eastAsia"/>
                  <w:sz w:val="20"/>
                  <w:szCs w:val="20"/>
                </w:rPr>
                <w:delText>12</w:delText>
              </w:r>
            </w:del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Del="00434081" w:rsidRDefault="008C1B45" w:rsidP="008C1B45">
            <w:pPr>
              <w:rPr>
                <w:del w:id="104" w:author="馬慈蓮" w:date="2017-03-03T11:25:00Z"/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31F82" w:rsidDel="00434081" w:rsidTr="007805C2">
        <w:trPr>
          <w:trHeight w:val="330"/>
          <w:del w:id="105" w:author="馬慈蓮" w:date="2017-03-03T11:25:00Z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Del="00434081" w:rsidRDefault="008C1B45" w:rsidP="008C1B45">
            <w:pPr>
              <w:widowControl/>
              <w:rPr>
                <w:del w:id="106" w:author="馬慈蓮" w:date="2017-03-03T11:25:00Z"/>
                <w:rFonts w:ascii="細明體" w:eastAsia="細明體" w:hAnsi="細明體" w:hint="eastAsia"/>
                <w:sz w:val="20"/>
                <w:szCs w:val="20"/>
              </w:rPr>
            </w:pPr>
            <w:del w:id="107" w:author="馬慈蓮" w:date="2017-03-03T11:25:00Z">
              <w:r w:rsidRPr="002F4070" w:rsidDel="00434081">
                <w:rPr>
                  <w:rFonts w:ascii="細明體" w:eastAsia="細明體" w:hAnsi="細明體" w:hint="eastAsia"/>
                  <w:sz w:val="20"/>
                  <w:szCs w:val="20"/>
                </w:rPr>
                <w:delText>手術名稱2</w:delText>
              </w:r>
            </w:del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Del="00434081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del w:id="108" w:author="馬慈蓮" w:date="2017-03-03T11:25:00Z"/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del w:id="109" w:author="馬慈蓮" w:date="2017-03-03T11:25:00Z">
              <w:r w:rsidRPr="002F4070" w:rsidDel="00434081">
                <w:rPr>
                  <w:rFonts w:ascii="細明體" w:eastAsia="細明體" w:hAnsi="細明體" w:cs="Times New Roman" w:hint="eastAsia"/>
                  <w:kern w:val="2"/>
                  <w:sz w:val="20"/>
                  <w:szCs w:val="20"/>
                </w:rPr>
                <w:delText>OP_NAME_</w:delText>
              </w:r>
              <w:r w:rsidRPr="002F4070" w:rsidDel="00434081">
                <w:rPr>
                  <w:rFonts w:ascii="細明體" w:eastAsia="細明體" w:hAnsi="細明體" w:cs="Times New Roman"/>
                  <w:kern w:val="2"/>
                  <w:sz w:val="20"/>
                  <w:szCs w:val="20"/>
                </w:rPr>
                <w:delText>2</w:delText>
              </w:r>
            </w:del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B56600" w:rsidDel="00434081" w:rsidRDefault="008C1B45" w:rsidP="008C1B45">
            <w:pPr>
              <w:rPr>
                <w:del w:id="110" w:author="馬慈蓮" w:date="2017-03-03T11:25:00Z"/>
                <w:rFonts w:ascii="細明體" w:eastAsia="細明體" w:hAnsi="細明體" w:hint="eastAsia"/>
                <w:sz w:val="20"/>
                <w:szCs w:val="20"/>
              </w:rPr>
            </w:pPr>
            <w:del w:id="111" w:author="馬慈蓮" w:date="2017-03-03T11:25:00Z">
              <w:r w:rsidRPr="00033956" w:rsidDel="00434081">
                <w:rPr>
                  <w:rFonts w:ascii="細明體" w:eastAsia="細明體" w:hAnsi="細明體" w:hint="eastAsia"/>
                  <w:sz w:val="20"/>
                  <w:szCs w:val="20"/>
                </w:rPr>
                <w:delText>欄位</w:delText>
              </w:r>
              <w:r w:rsidDel="00434081">
                <w:rPr>
                  <w:rFonts w:ascii="細明體" w:eastAsia="細明體" w:hAnsi="細明體" w:hint="eastAsia"/>
                  <w:sz w:val="20"/>
                  <w:szCs w:val="20"/>
                </w:rPr>
                <w:delText>13</w:delText>
              </w:r>
            </w:del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Del="00434081" w:rsidRDefault="008C1B45" w:rsidP="008C1B45">
            <w:pPr>
              <w:rPr>
                <w:del w:id="112" w:author="馬慈蓮" w:date="2017-03-03T11:25:00Z"/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204C0" w:rsidDel="00434081" w:rsidTr="007805C2">
        <w:trPr>
          <w:trHeight w:val="330"/>
          <w:del w:id="113" w:author="馬慈蓮" w:date="2017-03-03T11:25:00Z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Del="00434081" w:rsidRDefault="008C1B45" w:rsidP="008C1B45">
            <w:pPr>
              <w:widowControl/>
              <w:rPr>
                <w:del w:id="114" w:author="馬慈蓮" w:date="2017-03-03T11:25:00Z"/>
                <w:rFonts w:ascii="細明體" w:eastAsia="細明體" w:hAnsi="細明體"/>
                <w:sz w:val="20"/>
                <w:szCs w:val="20"/>
              </w:rPr>
            </w:pPr>
            <w:del w:id="115" w:author="馬慈蓮" w:date="2017-03-03T11:25:00Z">
              <w:r w:rsidRPr="002F4070" w:rsidDel="00434081">
                <w:rPr>
                  <w:rFonts w:ascii="細明體" w:eastAsia="細明體" w:hAnsi="細明體" w:hint="eastAsia"/>
                  <w:sz w:val="20"/>
                  <w:szCs w:val="20"/>
                </w:rPr>
                <w:delText>手術代碼3</w:delText>
              </w:r>
            </w:del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Del="00434081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del w:id="116" w:author="馬慈蓮" w:date="2017-03-03T11:25:00Z"/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del w:id="117" w:author="馬慈蓮" w:date="2017-03-03T11:25:00Z">
              <w:r w:rsidRPr="002F4070" w:rsidDel="00434081">
                <w:rPr>
                  <w:rFonts w:ascii="細明體" w:eastAsia="細明體" w:hAnsi="細明體" w:cs="Times New Roman" w:hint="eastAsia"/>
                  <w:kern w:val="2"/>
                  <w:sz w:val="20"/>
                  <w:szCs w:val="20"/>
                </w:rPr>
                <w:delText>OP_CODE_</w:delText>
              </w:r>
              <w:r w:rsidRPr="002F4070" w:rsidDel="00434081">
                <w:rPr>
                  <w:rFonts w:ascii="細明體" w:eastAsia="細明體" w:hAnsi="細明體" w:cs="Times New Roman"/>
                  <w:kern w:val="2"/>
                  <w:sz w:val="20"/>
                  <w:szCs w:val="20"/>
                </w:rPr>
                <w:delText>3</w:delText>
              </w:r>
            </w:del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204C0" w:rsidDel="00434081" w:rsidRDefault="008C1B45" w:rsidP="008C1B45">
            <w:pPr>
              <w:rPr>
                <w:del w:id="118" w:author="馬慈蓮" w:date="2017-03-03T11:25:00Z"/>
                <w:rFonts w:ascii="細明體" w:eastAsia="細明體" w:hAnsi="細明體"/>
                <w:sz w:val="20"/>
                <w:szCs w:val="20"/>
              </w:rPr>
            </w:pPr>
            <w:del w:id="119" w:author="馬慈蓮" w:date="2017-03-03T11:25:00Z">
              <w:r w:rsidRPr="009204C0" w:rsidDel="00434081">
                <w:rPr>
                  <w:rFonts w:ascii="細明體" w:eastAsia="細明體" w:hAnsi="細明體" w:hint="eastAsia"/>
                  <w:sz w:val="20"/>
                  <w:szCs w:val="20"/>
                </w:rPr>
                <w:delText>欄位1</w:delText>
              </w:r>
              <w:r w:rsidDel="00434081">
                <w:rPr>
                  <w:rFonts w:ascii="細明體" w:eastAsia="細明體" w:hAnsi="細明體"/>
                  <w:sz w:val="20"/>
                  <w:szCs w:val="20"/>
                </w:rPr>
                <w:delText>4</w:delText>
              </w:r>
            </w:del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204C0" w:rsidDel="00434081" w:rsidRDefault="008C1B45" w:rsidP="008C1B45">
            <w:pPr>
              <w:rPr>
                <w:del w:id="120" w:author="馬慈蓮" w:date="2017-03-03T11:25:00Z"/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204C0" w:rsidDel="00434081" w:rsidTr="007805C2">
        <w:trPr>
          <w:trHeight w:val="330"/>
          <w:del w:id="121" w:author="馬慈蓮" w:date="2017-03-03T11:25:00Z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Del="00434081" w:rsidRDefault="008C1B45" w:rsidP="008C1B45">
            <w:pPr>
              <w:widowControl/>
              <w:rPr>
                <w:del w:id="122" w:author="馬慈蓮" w:date="2017-03-03T11:25:00Z"/>
                <w:rFonts w:ascii="細明體" w:eastAsia="細明體" w:hAnsi="細明體" w:hint="eastAsia"/>
                <w:sz w:val="20"/>
                <w:szCs w:val="20"/>
              </w:rPr>
            </w:pPr>
            <w:del w:id="123" w:author="馬慈蓮" w:date="2017-03-03T11:25:00Z">
              <w:r w:rsidRPr="002F4070" w:rsidDel="00434081">
                <w:rPr>
                  <w:rFonts w:ascii="細明體" w:eastAsia="細明體" w:hAnsi="細明體" w:hint="eastAsia"/>
                  <w:sz w:val="20"/>
                  <w:szCs w:val="20"/>
                </w:rPr>
                <w:delText>手術名稱3</w:delText>
              </w:r>
            </w:del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Del="00434081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del w:id="124" w:author="馬慈蓮" w:date="2017-03-03T11:25:00Z"/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del w:id="125" w:author="馬慈蓮" w:date="2017-03-03T11:25:00Z">
              <w:r w:rsidRPr="002F4070" w:rsidDel="00434081">
                <w:rPr>
                  <w:rFonts w:ascii="細明體" w:eastAsia="細明體" w:hAnsi="細明體" w:cs="Times New Roman" w:hint="eastAsia"/>
                  <w:kern w:val="2"/>
                  <w:sz w:val="20"/>
                  <w:szCs w:val="20"/>
                </w:rPr>
                <w:delText>OP_NAME_</w:delText>
              </w:r>
              <w:r w:rsidRPr="002F4070" w:rsidDel="00434081">
                <w:rPr>
                  <w:rFonts w:ascii="細明體" w:eastAsia="細明體" w:hAnsi="細明體" w:cs="Times New Roman"/>
                  <w:kern w:val="2"/>
                  <w:sz w:val="20"/>
                  <w:szCs w:val="20"/>
                </w:rPr>
                <w:delText>3</w:delText>
              </w:r>
            </w:del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204C0" w:rsidDel="00434081" w:rsidRDefault="008C1B45" w:rsidP="008C1B45">
            <w:pPr>
              <w:rPr>
                <w:del w:id="126" w:author="馬慈蓮" w:date="2017-03-03T11:25:00Z"/>
                <w:rFonts w:ascii="細明體" w:eastAsia="細明體" w:hAnsi="細明體"/>
                <w:sz w:val="20"/>
                <w:szCs w:val="20"/>
              </w:rPr>
            </w:pPr>
            <w:del w:id="127" w:author="馬慈蓮" w:date="2017-03-03T11:25:00Z">
              <w:r w:rsidRPr="009204C0" w:rsidDel="00434081">
                <w:rPr>
                  <w:rFonts w:ascii="細明體" w:eastAsia="細明體" w:hAnsi="細明體" w:hint="eastAsia"/>
                  <w:sz w:val="20"/>
                  <w:szCs w:val="20"/>
                </w:rPr>
                <w:delText>欄位</w:delText>
              </w:r>
              <w:r w:rsidDel="00434081">
                <w:rPr>
                  <w:rFonts w:ascii="細明體" w:eastAsia="細明體" w:hAnsi="細明體" w:hint="eastAsia"/>
                  <w:sz w:val="20"/>
                  <w:szCs w:val="20"/>
                </w:rPr>
                <w:delText>15</w:delText>
              </w:r>
            </w:del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204C0" w:rsidDel="00434081" w:rsidRDefault="008C1B45" w:rsidP="008C1B45">
            <w:pPr>
              <w:rPr>
                <w:del w:id="128" w:author="馬慈蓮" w:date="2017-03-03T11:25:00Z"/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204C0" w:rsidDel="00434081" w:rsidTr="007805C2">
        <w:trPr>
          <w:trHeight w:val="330"/>
          <w:del w:id="129" w:author="馬慈蓮" w:date="2017-03-03T11:25:00Z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Del="00434081" w:rsidRDefault="008C1B45" w:rsidP="008C1B45">
            <w:pPr>
              <w:widowControl/>
              <w:rPr>
                <w:del w:id="130" w:author="馬慈蓮" w:date="2017-03-03T11:25:00Z"/>
                <w:rFonts w:ascii="細明體" w:eastAsia="細明體" w:hAnsi="細明體"/>
                <w:sz w:val="20"/>
                <w:szCs w:val="20"/>
              </w:rPr>
            </w:pPr>
            <w:del w:id="131" w:author="馬慈蓮" w:date="2017-03-03T11:25:00Z">
              <w:r w:rsidRPr="002F4070" w:rsidDel="00434081">
                <w:rPr>
                  <w:rFonts w:ascii="細明體" w:eastAsia="細明體" w:hAnsi="細明體" w:hint="eastAsia"/>
                  <w:sz w:val="20"/>
                  <w:szCs w:val="20"/>
                </w:rPr>
                <w:delText>手術代碼4</w:delText>
              </w:r>
            </w:del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Del="00434081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del w:id="132" w:author="馬慈蓮" w:date="2017-03-03T11:25:00Z"/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del w:id="133" w:author="馬慈蓮" w:date="2017-03-03T11:25:00Z">
              <w:r w:rsidRPr="002F4070" w:rsidDel="00434081">
                <w:rPr>
                  <w:rFonts w:ascii="細明體" w:eastAsia="細明體" w:hAnsi="細明體" w:cs="Times New Roman" w:hint="eastAsia"/>
                  <w:kern w:val="2"/>
                  <w:sz w:val="20"/>
                  <w:szCs w:val="20"/>
                </w:rPr>
                <w:delText>OP_CODE_</w:delText>
              </w:r>
              <w:r w:rsidRPr="002F4070" w:rsidDel="00434081">
                <w:rPr>
                  <w:rFonts w:ascii="細明體" w:eastAsia="細明體" w:hAnsi="細明體" w:cs="Times New Roman"/>
                  <w:kern w:val="2"/>
                  <w:sz w:val="20"/>
                  <w:szCs w:val="20"/>
                </w:rPr>
                <w:delText>4</w:delText>
              </w:r>
            </w:del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204C0" w:rsidDel="00434081" w:rsidRDefault="008C1B45" w:rsidP="008C1B45">
            <w:pPr>
              <w:rPr>
                <w:del w:id="134" w:author="馬慈蓮" w:date="2017-03-03T11:25:00Z"/>
                <w:rFonts w:ascii="細明體" w:eastAsia="細明體" w:hAnsi="細明體"/>
                <w:sz w:val="20"/>
                <w:szCs w:val="20"/>
              </w:rPr>
            </w:pPr>
            <w:del w:id="135" w:author="馬慈蓮" w:date="2017-03-03T11:25:00Z">
              <w:r w:rsidRPr="009204C0" w:rsidDel="00434081">
                <w:rPr>
                  <w:rFonts w:ascii="細明體" w:eastAsia="細明體" w:hAnsi="細明體" w:hint="eastAsia"/>
                  <w:sz w:val="20"/>
                  <w:szCs w:val="20"/>
                </w:rPr>
                <w:delText>欄位</w:delText>
              </w:r>
              <w:r w:rsidDel="00434081">
                <w:rPr>
                  <w:rFonts w:ascii="細明體" w:eastAsia="細明體" w:hAnsi="細明體" w:hint="eastAsia"/>
                  <w:sz w:val="20"/>
                  <w:szCs w:val="20"/>
                </w:rPr>
                <w:delText>16</w:delText>
              </w:r>
            </w:del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204C0" w:rsidDel="00434081" w:rsidRDefault="008C1B45" w:rsidP="008C1B45">
            <w:pPr>
              <w:rPr>
                <w:del w:id="136" w:author="馬慈蓮" w:date="2017-03-03T11:25:00Z"/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204C0" w:rsidDel="00434081" w:rsidTr="007805C2">
        <w:trPr>
          <w:trHeight w:val="330"/>
          <w:del w:id="137" w:author="馬慈蓮" w:date="2017-03-03T11:25:00Z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Del="00434081" w:rsidRDefault="008C1B45" w:rsidP="008C1B45">
            <w:pPr>
              <w:widowControl/>
              <w:rPr>
                <w:del w:id="138" w:author="馬慈蓮" w:date="2017-03-03T11:25:00Z"/>
                <w:rFonts w:ascii="細明體" w:eastAsia="細明體" w:hAnsi="細明體" w:hint="eastAsia"/>
                <w:sz w:val="20"/>
                <w:szCs w:val="20"/>
              </w:rPr>
            </w:pPr>
            <w:del w:id="139" w:author="馬慈蓮" w:date="2017-03-03T11:25:00Z">
              <w:r w:rsidRPr="002F4070" w:rsidDel="00434081">
                <w:rPr>
                  <w:rFonts w:ascii="細明體" w:eastAsia="細明體" w:hAnsi="細明體" w:hint="eastAsia"/>
                  <w:sz w:val="20"/>
                  <w:szCs w:val="20"/>
                </w:rPr>
                <w:delText>手術名稱4</w:delText>
              </w:r>
            </w:del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Del="00434081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del w:id="140" w:author="馬慈蓮" w:date="2017-03-03T11:25:00Z"/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del w:id="141" w:author="馬慈蓮" w:date="2017-03-03T11:25:00Z">
              <w:r w:rsidRPr="002F4070" w:rsidDel="00434081">
                <w:rPr>
                  <w:rFonts w:ascii="細明體" w:eastAsia="細明體" w:hAnsi="細明體" w:cs="Times New Roman" w:hint="eastAsia"/>
                  <w:kern w:val="2"/>
                  <w:sz w:val="20"/>
                  <w:szCs w:val="20"/>
                </w:rPr>
                <w:delText>OP_NAME_</w:delText>
              </w:r>
              <w:r w:rsidRPr="002F4070" w:rsidDel="00434081">
                <w:rPr>
                  <w:rFonts w:ascii="細明體" w:eastAsia="細明體" w:hAnsi="細明體" w:cs="Times New Roman"/>
                  <w:kern w:val="2"/>
                  <w:sz w:val="20"/>
                  <w:szCs w:val="20"/>
                </w:rPr>
                <w:delText>4</w:delText>
              </w:r>
            </w:del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204C0" w:rsidDel="00434081" w:rsidRDefault="008C1B45" w:rsidP="008C1B45">
            <w:pPr>
              <w:rPr>
                <w:del w:id="142" w:author="馬慈蓮" w:date="2017-03-03T11:25:00Z"/>
                <w:rFonts w:ascii="細明體" w:eastAsia="細明體" w:hAnsi="細明體"/>
                <w:sz w:val="20"/>
                <w:szCs w:val="20"/>
              </w:rPr>
            </w:pPr>
            <w:del w:id="143" w:author="馬慈蓮" w:date="2017-03-03T11:25:00Z">
              <w:r w:rsidRPr="009204C0" w:rsidDel="00434081">
                <w:rPr>
                  <w:rFonts w:ascii="細明體" w:eastAsia="細明體" w:hAnsi="細明體" w:hint="eastAsia"/>
                  <w:sz w:val="20"/>
                  <w:szCs w:val="20"/>
                </w:rPr>
                <w:delText>欄位</w:delText>
              </w:r>
              <w:r w:rsidDel="00434081">
                <w:rPr>
                  <w:rFonts w:ascii="細明體" w:eastAsia="細明體" w:hAnsi="細明體" w:hint="eastAsia"/>
                  <w:sz w:val="20"/>
                  <w:szCs w:val="20"/>
                </w:rPr>
                <w:delText>17</w:delText>
              </w:r>
            </w:del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204C0" w:rsidDel="00434081" w:rsidRDefault="008C1B45" w:rsidP="008C1B45">
            <w:pPr>
              <w:rPr>
                <w:del w:id="144" w:author="馬慈蓮" w:date="2017-03-03T11:25:00Z"/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204C0" w:rsidDel="00434081" w:rsidTr="007805C2">
        <w:trPr>
          <w:trHeight w:val="330"/>
          <w:del w:id="145" w:author="馬慈蓮" w:date="2017-03-03T11:25:00Z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Del="00434081" w:rsidRDefault="008C1B45" w:rsidP="008C1B45">
            <w:pPr>
              <w:widowControl/>
              <w:rPr>
                <w:del w:id="146" w:author="馬慈蓮" w:date="2017-03-03T11:25:00Z"/>
                <w:rFonts w:ascii="細明體" w:eastAsia="細明體" w:hAnsi="細明體"/>
                <w:sz w:val="20"/>
                <w:szCs w:val="20"/>
              </w:rPr>
            </w:pPr>
            <w:del w:id="147" w:author="馬慈蓮" w:date="2017-03-03T11:25:00Z">
              <w:r w:rsidRPr="002F4070" w:rsidDel="00434081">
                <w:rPr>
                  <w:rFonts w:ascii="細明體" w:eastAsia="細明體" w:hAnsi="細明體" w:hint="eastAsia"/>
                  <w:sz w:val="20"/>
                  <w:szCs w:val="20"/>
                </w:rPr>
                <w:delText>手術代碼5</w:delText>
              </w:r>
            </w:del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Del="00434081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del w:id="148" w:author="馬慈蓮" w:date="2017-03-03T11:25:00Z"/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del w:id="149" w:author="馬慈蓮" w:date="2017-03-03T11:25:00Z">
              <w:r w:rsidRPr="002F4070" w:rsidDel="00434081">
                <w:rPr>
                  <w:rFonts w:ascii="細明體" w:eastAsia="細明體" w:hAnsi="細明體" w:cs="Times New Roman" w:hint="eastAsia"/>
                  <w:kern w:val="2"/>
                  <w:sz w:val="20"/>
                  <w:szCs w:val="20"/>
                </w:rPr>
                <w:delText>OP_CODE_</w:delText>
              </w:r>
              <w:r w:rsidRPr="002F4070" w:rsidDel="00434081">
                <w:rPr>
                  <w:rFonts w:ascii="細明體" w:eastAsia="細明體" w:hAnsi="細明體" w:cs="Times New Roman"/>
                  <w:kern w:val="2"/>
                  <w:sz w:val="20"/>
                  <w:szCs w:val="20"/>
                </w:rPr>
                <w:delText>5</w:delText>
              </w:r>
            </w:del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204C0" w:rsidDel="00434081" w:rsidRDefault="008C1B45" w:rsidP="008C1B45">
            <w:pPr>
              <w:rPr>
                <w:del w:id="150" w:author="馬慈蓮" w:date="2017-03-03T11:25:00Z"/>
                <w:rFonts w:ascii="細明體" w:eastAsia="細明體" w:hAnsi="細明體"/>
                <w:sz w:val="20"/>
                <w:szCs w:val="20"/>
              </w:rPr>
            </w:pPr>
            <w:del w:id="151" w:author="馬慈蓮" w:date="2017-03-03T11:25:00Z">
              <w:r w:rsidRPr="009204C0" w:rsidDel="00434081">
                <w:rPr>
                  <w:rFonts w:ascii="細明體" w:eastAsia="細明體" w:hAnsi="細明體" w:hint="eastAsia"/>
                  <w:sz w:val="20"/>
                  <w:szCs w:val="20"/>
                </w:rPr>
                <w:delText>欄位</w:delText>
              </w:r>
              <w:r w:rsidDel="00434081">
                <w:rPr>
                  <w:rFonts w:ascii="細明體" w:eastAsia="細明體" w:hAnsi="細明體" w:hint="eastAsia"/>
                  <w:sz w:val="20"/>
                  <w:szCs w:val="20"/>
                </w:rPr>
                <w:delText>18</w:delText>
              </w:r>
            </w:del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204C0" w:rsidDel="00434081" w:rsidRDefault="008C1B45" w:rsidP="008C1B45">
            <w:pPr>
              <w:rPr>
                <w:del w:id="152" w:author="馬慈蓮" w:date="2017-03-03T11:25:00Z"/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204C0" w:rsidDel="00434081" w:rsidTr="007805C2">
        <w:trPr>
          <w:trHeight w:val="330"/>
          <w:del w:id="153" w:author="馬慈蓮" w:date="2017-03-03T11:25:00Z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Del="00434081" w:rsidRDefault="008C1B45" w:rsidP="008C1B45">
            <w:pPr>
              <w:widowControl/>
              <w:rPr>
                <w:del w:id="154" w:author="馬慈蓮" w:date="2017-03-03T11:25:00Z"/>
                <w:rFonts w:ascii="細明體" w:eastAsia="細明體" w:hAnsi="細明體" w:hint="eastAsia"/>
                <w:sz w:val="20"/>
                <w:szCs w:val="20"/>
              </w:rPr>
            </w:pPr>
            <w:del w:id="155" w:author="馬慈蓮" w:date="2017-03-03T11:25:00Z">
              <w:r w:rsidRPr="002F4070" w:rsidDel="00434081">
                <w:rPr>
                  <w:rFonts w:ascii="細明體" w:eastAsia="細明體" w:hAnsi="細明體" w:hint="eastAsia"/>
                  <w:sz w:val="20"/>
                  <w:szCs w:val="20"/>
                </w:rPr>
                <w:delText>手術名稱5</w:delText>
              </w:r>
            </w:del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Del="00434081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del w:id="156" w:author="馬慈蓮" w:date="2017-03-03T11:25:00Z"/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del w:id="157" w:author="馬慈蓮" w:date="2017-03-03T11:25:00Z">
              <w:r w:rsidRPr="002F4070" w:rsidDel="00434081">
                <w:rPr>
                  <w:rFonts w:ascii="細明體" w:eastAsia="細明體" w:hAnsi="細明體" w:cs="Times New Roman" w:hint="eastAsia"/>
                  <w:kern w:val="2"/>
                  <w:sz w:val="20"/>
                  <w:szCs w:val="20"/>
                </w:rPr>
                <w:delText>OP_NAME_</w:delText>
              </w:r>
              <w:r w:rsidRPr="002F4070" w:rsidDel="00434081">
                <w:rPr>
                  <w:rFonts w:ascii="細明體" w:eastAsia="細明體" w:hAnsi="細明體" w:cs="Times New Roman"/>
                  <w:kern w:val="2"/>
                  <w:sz w:val="20"/>
                  <w:szCs w:val="20"/>
                </w:rPr>
                <w:delText>5</w:delText>
              </w:r>
            </w:del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204C0" w:rsidDel="00434081" w:rsidRDefault="008C1B45" w:rsidP="008C1B45">
            <w:pPr>
              <w:rPr>
                <w:del w:id="158" w:author="馬慈蓮" w:date="2017-03-03T11:25:00Z"/>
                <w:rFonts w:ascii="細明體" w:eastAsia="細明體" w:hAnsi="細明體"/>
                <w:sz w:val="20"/>
                <w:szCs w:val="20"/>
              </w:rPr>
            </w:pPr>
            <w:del w:id="159" w:author="馬慈蓮" w:date="2017-03-03T11:25:00Z">
              <w:r w:rsidRPr="009204C0" w:rsidDel="00434081">
                <w:rPr>
                  <w:rFonts w:ascii="細明體" w:eastAsia="細明體" w:hAnsi="細明體" w:hint="eastAsia"/>
                  <w:sz w:val="20"/>
                  <w:szCs w:val="20"/>
                </w:rPr>
                <w:delText>欄位</w:delText>
              </w:r>
              <w:r w:rsidDel="00434081">
                <w:rPr>
                  <w:rFonts w:ascii="細明體" w:eastAsia="細明體" w:hAnsi="細明體" w:hint="eastAsia"/>
                  <w:sz w:val="20"/>
                  <w:szCs w:val="20"/>
                </w:rPr>
                <w:delText>19</w:delText>
              </w:r>
            </w:del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204C0" w:rsidDel="00434081" w:rsidRDefault="008C1B45" w:rsidP="008C1B45">
            <w:pPr>
              <w:rPr>
                <w:del w:id="160" w:author="馬慈蓮" w:date="2017-03-03T11:25:00Z"/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204C0" w:rsidDel="00434081" w:rsidTr="007805C2">
        <w:trPr>
          <w:trHeight w:val="330"/>
          <w:del w:id="161" w:author="馬慈蓮" w:date="2017-03-03T11:25:00Z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Del="00434081" w:rsidRDefault="008C1B45" w:rsidP="008C1B45">
            <w:pPr>
              <w:widowControl/>
              <w:rPr>
                <w:del w:id="162" w:author="馬慈蓮" w:date="2017-03-03T11:25:00Z"/>
                <w:rFonts w:ascii="細明體" w:eastAsia="細明體" w:hAnsi="細明體"/>
                <w:sz w:val="20"/>
                <w:szCs w:val="20"/>
              </w:rPr>
            </w:pPr>
            <w:del w:id="163" w:author="馬慈蓮" w:date="2017-03-03T11:25:00Z">
              <w:r w:rsidRPr="002F4070" w:rsidDel="00434081">
                <w:rPr>
                  <w:rFonts w:ascii="細明體" w:eastAsia="細明體" w:hAnsi="細明體" w:hint="eastAsia"/>
                  <w:sz w:val="20"/>
                  <w:szCs w:val="20"/>
                </w:rPr>
                <w:delText>手術代碼6</w:delText>
              </w:r>
            </w:del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Del="00434081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del w:id="164" w:author="馬慈蓮" w:date="2017-03-03T11:25:00Z"/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del w:id="165" w:author="馬慈蓮" w:date="2017-03-03T11:25:00Z">
              <w:r w:rsidRPr="002F4070" w:rsidDel="00434081">
                <w:rPr>
                  <w:rFonts w:ascii="細明體" w:eastAsia="細明體" w:hAnsi="細明體" w:cs="Times New Roman" w:hint="eastAsia"/>
                  <w:kern w:val="2"/>
                  <w:sz w:val="20"/>
                  <w:szCs w:val="20"/>
                </w:rPr>
                <w:delText>OP_CODE_</w:delText>
              </w:r>
              <w:r w:rsidRPr="002F4070" w:rsidDel="00434081">
                <w:rPr>
                  <w:rFonts w:ascii="細明體" w:eastAsia="細明體" w:hAnsi="細明體" w:cs="Times New Roman"/>
                  <w:kern w:val="2"/>
                  <w:sz w:val="20"/>
                  <w:szCs w:val="20"/>
                </w:rPr>
                <w:delText>6</w:delText>
              </w:r>
            </w:del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204C0" w:rsidDel="00434081" w:rsidRDefault="008C1B45" w:rsidP="008C1B45">
            <w:pPr>
              <w:rPr>
                <w:del w:id="166" w:author="馬慈蓮" w:date="2017-03-03T11:25:00Z"/>
                <w:rFonts w:ascii="細明體" w:eastAsia="細明體" w:hAnsi="細明體"/>
                <w:sz w:val="20"/>
                <w:szCs w:val="20"/>
              </w:rPr>
            </w:pPr>
            <w:del w:id="167" w:author="馬慈蓮" w:date="2017-03-03T11:25:00Z">
              <w:r w:rsidRPr="009204C0" w:rsidDel="00434081">
                <w:rPr>
                  <w:rFonts w:ascii="細明體" w:eastAsia="細明體" w:hAnsi="細明體" w:hint="eastAsia"/>
                  <w:sz w:val="20"/>
                  <w:szCs w:val="20"/>
                </w:rPr>
                <w:delText>欄位</w:delText>
              </w:r>
              <w:r w:rsidDel="00434081">
                <w:rPr>
                  <w:rFonts w:ascii="細明體" w:eastAsia="細明體" w:hAnsi="細明體" w:hint="eastAsia"/>
                  <w:sz w:val="20"/>
                  <w:szCs w:val="20"/>
                </w:rPr>
                <w:delText>20</w:delText>
              </w:r>
            </w:del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204C0" w:rsidDel="00434081" w:rsidRDefault="008C1B45" w:rsidP="008C1B45">
            <w:pPr>
              <w:rPr>
                <w:del w:id="168" w:author="馬慈蓮" w:date="2017-03-03T11:25:00Z"/>
                <w:rFonts w:ascii="細明體" w:eastAsia="細明體" w:hAnsi="細明體"/>
                <w:sz w:val="20"/>
                <w:szCs w:val="20"/>
              </w:rPr>
            </w:pPr>
          </w:p>
        </w:tc>
      </w:tr>
      <w:tr w:rsidR="008C1B45" w:rsidRPr="00931F82" w:rsidDel="00434081" w:rsidTr="007805C2">
        <w:trPr>
          <w:trHeight w:val="330"/>
          <w:del w:id="169" w:author="馬慈蓮" w:date="2017-03-03T11:25:00Z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Del="00434081" w:rsidRDefault="008C1B45" w:rsidP="008C1B45">
            <w:pPr>
              <w:widowControl/>
              <w:rPr>
                <w:del w:id="170" w:author="馬慈蓮" w:date="2017-03-03T11:25:00Z"/>
                <w:rFonts w:ascii="細明體" w:eastAsia="細明體" w:hAnsi="細明體" w:hint="eastAsia"/>
                <w:sz w:val="20"/>
                <w:szCs w:val="20"/>
              </w:rPr>
            </w:pPr>
            <w:del w:id="171" w:author="馬慈蓮" w:date="2017-03-03T11:25:00Z">
              <w:r w:rsidRPr="002F4070" w:rsidDel="00434081">
                <w:rPr>
                  <w:rFonts w:ascii="細明體" w:eastAsia="細明體" w:hAnsi="細明體" w:hint="eastAsia"/>
                  <w:sz w:val="20"/>
                  <w:szCs w:val="20"/>
                </w:rPr>
                <w:delText>手術名稱6</w:delText>
              </w:r>
            </w:del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45" w:rsidRPr="002F4070" w:rsidDel="00434081" w:rsidRDefault="008C1B45" w:rsidP="008C1B45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del w:id="172" w:author="馬慈蓮" w:date="2017-03-03T11:25:00Z"/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del w:id="173" w:author="馬慈蓮" w:date="2017-03-03T11:25:00Z">
              <w:r w:rsidRPr="002F4070" w:rsidDel="00434081">
                <w:rPr>
                  <w:rFonts w:ascii="細明體" w:eastAsia="細明體" w:hAnsi="細明體" w:cs="Times New Roman" w:hint="eastAsia"/>
                  <w:kern w:val="2"/>
                  <w:sz w:val="20"/>
                  <w:szCs w:val="20"/>
                </w:rPr>
                <w:delText>OP_NAME_</w:delText>
              </w:r>
              <w:r w:rsidRPr="002F4070" w:rsidDel="00434081">
                <w:rPr>
                  <w:rFonts w:ascii="細明體" w:eastAsia="細明體" w:hAnsi="細明體" w:cs="Times New Roman"/>
                  <w:kern w:val="2"/>
                  <w:sz w:val="20"/>
                  <w:szCs w:val="20"/>
                </w:rPr>
                <w:delText>6</w:delText>
              </w:r>
            </w:del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033956" w:rsidDel="00434081" w:rsidRDefault="008C1B45" w:rsidP="008C1B45">
            <w:pPr>
              <w:rPr>
                <w:del w:id="174" w:author="馬慈蓮" w:date="2017-03-03T11:25:00Z"/>
                <w:rFonts w:ascii="細明體" w:eastAsia="細明體" w:hAnsi="細明體" w:hint="eastAsia"/>
                <w:sz w:val="20"/>
                <w:szCs w:val="20"/>
              </w:rPr>
            </w:pPr>
            <w:del w:id="175" w:author="馬慈蓮" w:date="2017-03-03T11:25:00Z">
              <w:r w:rsidDel="00434081">
                <w:rPr>
                  <w:rFonts w:ascii="細明體" w:eastAsia="細明體" w:hAnsi="細明體" w:hint="eastAsia"/>
                  <w:sz w:val="20"/>
                  <w:szCs w:val="20"/>
                </w:rPr>
                <w:delText>欄位21</w:delText>
              </w:r>
            </w:del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B45" w:rsidRPr="00931F82" w:rsidDel="00434081" w:rsidRDefault="008C1B45" w:rsidP="008C1B45">
            <w:pPr>
              <w:rPr>
                <w:del w:id="176" w:author="馬慈蓮" w:date="2017-03-03T11:25:00Z"/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172D9E" w:rsidRDefault="00172D9E" w:rsidP="00FB31B0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D1CC7">
        <w:rPr>
          <w:rFonts w:ascii="細明體" w:eastAsia="細明體" w:hAnsi="細明體"/>
          <w:kern w:val="2"/>
          <w:lang w:eastAsia="zh-TW"/>
        </w:rPr>
        <w:t>CALL AA_TIZ42</w:t>
      </w:r>
      <w:r w:rsidR="00BC068C">
        <w:rPr>
          <w:rFonts w:ascii="細明體" w:eastAsia="細明體" w:hAnsi="細明體" w:hint="eastAsia"/>
          <w:kern w:val="2"/>
          <w:lang w:eastAsia="zh-TW"/>
        </w:rPr>
        <w:t>4</w:t>
      </w:r>
      <w:r w:rsidRPr="00AD1CC7">
        <w:rPr>
          <w:rFonts w:ascii="細明體" w:eastAsia="細明體" w:hAnsi="細明體"/>
          <w:kern w:val="2"/>
          <w:lang w:eastAsia="zh-TW"/>
        </w:rPr>
        <w:t>.insertDTAAI42</w:t>
      </w:r>
      <w:r w:rsidR="00BC068C">
        <w:rPr>
          <w:rFonts w:ascii="細明體" w:eastAsia="細明體" w:hAnsi="細明體"/>
          <w:kern w:val="2"/>
          <w:lang w:eastAsia="zh-TW"/>
        </w:rPr>
        <w:t>4</w:t>
      </w:r>
      <w:r w:rsidRPr="00AD1CC7">
        <w:rPr>
          <w:rFonts w:ascii="細明體" w:eastAsia="細明體" w:hAnsi="細明體"/>
          <w:kern w:val="2"/>
          <w:lang w:eastAsia="zh-TW"/>
        </w:rPr>
        <w:t>()，</w:t>
      </w:r>
      <w:r w:rsidRPr="00AD1CC7">
        <w:rPr>
          <w:rFonts w:ascii="細明體" w:eastAsia="細明體" w:hAnsi="細明體" w:hint="eastAsia"/>
          <w:kern w:val="2"/>
          <w:lang w:eastAsia="zh-TW"/>
        </w:rPr>
        <w:t>傳入參數：DTAAI42</w:t>
      </w:r>
      <w:r w:rsidR="00BC068C">
        <w:rPr>
          <w:rFonts w:ascii="細明體" w:eastAsia="細明體" w:hAnsi="細明體"/>
          <w:kern w:val="2"/>
          <w:lang w:eastAsia="zh-TW"/>
        </w:rPr>
        <w:t>4</w:t>
      </w:r>
      <w:r w:rsidRPr="00AD1CC7">
        <w:rPr>
          <w:rFonts w:ascii="細明體" w:eastAsia="細明體" w:hAnsi="細明體" w:hint="eastAsia"/>
          <w:kern w:val="2"/>
          <w:lang w:eastAsia="zh-TW"/>
        </w:rPr>
        <w:t>_BO</w:t>
      </w:r>
    </w:p>
    <w:p w:rsidR="00352A9F" w:rsidRDefault="00352A9F" w:rsidP="00352A9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52A9F">
        <w:rPr>
          <w:rFonts w:ascii="細明體" w:eastAsia="細明體" w:hAnsi="細明體" w:hint="eastAsia"/>
          <w:kern w:val="2"/>
          <w:lang w:eastAsia="zh-TW"/>
        </w:rPr>
        <w:t>寫入過程發生錯誤：丟出exception</w:t>
      </w:r>
    </w:p>
    <w:p w:rsidR="00917E59" w:rsidRDefault="00917E59" w:rsidP="00917E59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讀取</w:t>
      </w:r>
      <w:r w:rsidR="00753F64" w:rsidRPr="00753F64">
        <w:rPr>
          <w:rFonts w:ascii="細明體" w:eastAsia="細明體" w:hAnsi="細明體"/>
          <w:sz w:val="20"/>
          <w:szCs w:val="20"/>
        </w:rPr>
        <w:t>ward</w:t>
      </w:r>
      <w:r w:rsidRPr="00F06831">
        <w:rPr>
          <w:rFonts w:ascii="細明體" w:eastAsia="細明體" w:hAnsi="細明體"/>
          <w:sz w:val="20"/>
          <w:szCs w:val="20"/>
        </w:rPr>
        <w:t>.txt</w:t>
      </w:r>
      <w:r>
        <w:rPr>
          <w:rFonts w:ascii="細明體" w:eastAsia="細明體" w:hAnsi="細明體" w:hint="eastAsia"/>
          <w:sz w:val="20"/>
          <w:szCs w:val="20"/>
        </w:rPr>
        <w:t>：</w:t>
      </w:r>
    </w:p>
    <w:p w:rsidR="00917E59" w:rsidRDefault="00917E59" w:rsidP="00917E59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多</w:t>
      </w:r>
      <w:r w:rsidRPr="00961C71">
        <w:rPr>
          <w:rFonts w:ascii="細明體" w:eastAsia="細明體" w:hAnsi="細明體" w:hint="eastAsia"/>
          <w:sz w:val="20"/>
          <w:szCs w:val="20"/>
        </w:rPr>
        <w:t>筆資料，以</w:t>
      </w:r>
      <w:r w:rsidRPr="00D732C2">
        <w:rPr>
          <w:rFonts w:ascii="細明體" w:eastAsia="細明體" w:hAnsi="細明體" w:hint="eastAsia"/>
          <w:strike/>
          <w:sz w:val="20"/>
          <w:szCs w:val="20"/>
          <w:rPrChange w:id="177" w:author="馬慈蓮" w:date="2017-03-03T11:27:00Z">
            <w:rPr>
              <w:rFonts w:ascii="細明體" w:eastAsia="細明體" w:hAnsi="細明體" w:hint="eastAsia"/>
              <w:sz w:val="20"/>
              <w:szCs w:val="20"/>
            </w:rPr>
          </w:rPrChange>
        </w:rPr>
        <w:t>逗號</w:t>
      </w:r>
      <w:ins w:id="178" w:author="馬慈蓮" w:date="2017-03-03T11:27:00Z">
        <w:r w:rsidR="00D732C2" w:rsidRPr="00D732C2">
          <w:rPr>
            <w:rFonts w:ascii="細明體" w:eastAsia="細明體" w:hAnsi="細明體"/>
            <w:sz w:val="20"/>
            <w:szCs w:val="20"/>
          </w:rPr>
          <w:t>”|”</w:t>
        </w:r>
      </w:ins>
      <w:r w:rsidRPr="00961C71">
        <w:rPr>
          <w:rFonts w:ascii="細明體" w:eastAsia="細明體" w:hAnsi="細明體" w:hint="eastAsia"/>
          <w:sz w:val="20"/>
          <w:szCs w:val="20"/>
        </w:rPr>
        <w:t>分隔。</w:t>
      </w:r>
    </w:p>
    <w:p w:rsidR="00B2371F" w:rsidRPr="00B2371F" w:rsidRDefault="00B2371F" w:rsidP="00917E5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2371F">
        <w:rPr>
          <w:rFonts w:ascii="細明體" w:eastAsia="細明體" w:hAnsi="細明體" w:hint="eastAsia"/>
          <w:kern w:val="2"/>
          <w:lang w:eastAsia="zh-TW"/>
        </w:rPr>
        <w:t>若裡面文字僅有</w:t>
      </w:r>
      <w:r w:rsidRPr="00B2371F">
        <w:rPr>
          <w:rFonts w:ascii="細明體" w:eastAsia="細明體" w:hAnsi="細明體"/>
          <w:kern w:val="2"/>
          <w:lang w:eastAsia="zh-TW"/>
        </w:rPr>
        <w:t xml:space="preserve">”XXX”-&gt; </w:t>
      </w:r>
      <w:r w:rsidRPr="00B2371F">
        <w:rPr>
          <w:rFonts w:ascii="細明體" w:eastAsia="細明體" w:hAnsi="細明體" w:hint="eastAsia"/>
          <w:kern w:val="2"/>
          <w:lang w:eastAsia="zh-TW"/>
        </w:rPr>
        <w:t>表示無資料，則不需寫入DTAAI42</w:t>
      </w:r>
      <w:r w:rsidR="00B0056E">
        <w:rPr>
          <w:rFonts w:ascii="細明體" w:eastAsia="細明體" w:hAnsi="細明體" w:hint="eastAsia"/>
          <w:kern w:val="2"/>
          <w:lang w:eastAsia="zh-TW"/>
        </w:rPr>
        <w:t>5</w:t>
      </w:r>
    </w:p>
    <w:p w:rsidR="00913D22" w:rsidRPr="000C4EAF" w:rsidRDefault="00917E59" w:rsidP="00917E5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逐筆</w:t>
      </w:r>
      <w:r w:rsidRPr="00961C71">
        <w:rPr>
          <w:rFonts w:ascii="細明體" w:eastAsia="細明體" w:hAnsi="細明體" w:hint="eastAsia"/>
          <w:lang w:eastAsia="zh-TW"/>
        </w:rPr>
        <w:t>寫入</w:t>
      </w:r>
      <w:r w:rsidR="009C1A14" w:rsidRPr="009C1A14">
        <w:rPr>
          <w:rFonts w:ascii="細明體" w:eastAsia="細明體" w:hAnsi="細明體" w:hint="eastAsia"/>
          <w:lang w:eastAsia="zh-TW"/>
        </w:rPr>
        <w:t>醫療金折抵特殊病房明細檔</w:t>
      </w:r>
      <w:r w:rsidRPr="00961C71">
        <w:rPr>
          <w:rFonts w:ascii="細明體" w:eastAsia="細明體" w:hAnsi="細明體" w:hint="eastAsia"/>
          <w:lang w:eastAsia="zh-TW"/>
        </w:rPr>
        <w:t>(DTAAI42</w:t>
      </w:r>
      <w:r>
        <w:rPr>
          <w:rFonts w:ascii="細明體" w:eastAsia="細明體" w:hAnsi="細明體"/>
          <w:lang w:eastAsia="zh-TW"/>
        </w:rPr>
        <w:t>5</w:t>
      </w:r>
      <w:r w:rsidRPr="00961C71">
        <w:rPr>
          <w:rFonts w:ascii="細明體" w:eastAsia="細明體" w:hAnsi="細明體" w:hint="eastAsia"/>
          <w:lang w:eastAsia="zh-TW"/>
        </w:rPr>
        <w:t xml:space="preserve">)，SET </w:t>
      </w:r>
      <w:r w:rsidRPr="000A1C6F">
        <w:rPr>
          <w:rFonts w:ascii="細明體" w:eastAsia="細明體" w:hAnsi="細明體" w:hint="eastAsia"/>
          <w:lang w:eastAsia="zh-TW"/>
        </w:rPr>
        <w:t>DTAAI42</w:t>
      </w:r>
      <w:r>
        <w:rPr>
          <w:rFonts w:ascii="細明體" w:eastAsia="細明體" w:hAnsi="細明體"/>
          <w:lang w:eastAsia="zh-TW"/>
        </w:rPr>
        <w:t>5</w:t>
      </w:r>
      <w:r w:rsidRPr="000A1C6F">
        <w:rPr>
          <w:rFonts w:ascii="細明體" w:eastAsia="細明體" w:hAnsi="細明體" w:hint="eastAsia"/>
          <w:lang w:eastAsia="zh-TW"/>
        </w:rPr>
        <w:t>_BO</w:t>
      </w:r>
      <w:r w:rsidRPr="00961C71">
        <w:rPr>
          <w:rFonts w:ascii="細明體" w:eastAsia="細明體" w:hAnsi="細明體" w:hint="eastAsia"/>
          <w:lang w:eastAsia="zh-TW"/>
        </w:rPr>
        <w:t>欄位如下：</w:t>
      </w:r>
    </w:p>
    <w:tbl>
      <w:tblPr>
        <w:tblW w:w="7512" w:type="dxa"/>
        <w:tblInd w:w="160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82"/>
        <w:gridCol w:w="1591"/>
        <w:gridCol w:w="2179"/>
        <w:gridCol w:w="1660"/>
      </w:tblGrid>
      <w:tr w:rsidR="00D27F92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27F92" w:rsidRPr="00931F82" w:rsidRDefault="00D27F92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I42</w:t>
            </w:r>
            <w:r w:rsidR="008651A1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27F92" w:rsidRPr="00931F82" w:rsidRDefault="00D27F92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27F92" w:rsidRPr="00931F82" w:rsidRDefault="00D27F92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27F92" w:rsidRPr="00931F82" w:rsidRDefault="00D27F92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D27F92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F92" w:rsidRPr="0033538D" w:rsidRDefault="00D27F92" w:rsidP="007805C2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折抵編號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F92" w:rsidRPr="0033538D" w:rsidRDefault="00D27F92" w:rsidP="007805C2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CASE_NO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7F92" w:rsidRPr="00931F82" w:rsidRDefault="00D27F92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$折抵編號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7F92" w:rsidRPr="00931F82" w:rsidRDefault="00D27F92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D27F92" w:rsidRPr="00931F82" w:rsidTr="007805C2">
        <w:trPr>
          <w:trHeight w:val="330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F92" w:rsidRPr="004712EC" w:rsidRDefault="00D27F92" w:rsidP="007805C2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4712EC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F92" w:rsidRPr="004712EC" w:rsidRDefault="00D27F92" w:rsidP="007805C2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4712EC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SER_NO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7F92" w:rsidRPr="00931F82" w:rsidRDefault="00D27F92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由1開始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7F92" w:rsidRPr="00931F82" w:rsidRDefault="00D27F92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34DB4" w:rsidRPr="00931F82" w:rsidTr="007805C2">
        <w:trPr>
          <w:trHeight w:val="330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  <w:r w:rsidRPr="008651A1">
              <w:rPr>
                <w:rFonts w:ascii="細明體" w:eastAsia="細明體" w:hAnsi="細明體" w:hint="eastAsia"/>
                <w:sz w:val="20"/>
                <w:szCs w:val="20"/>
              </w:rPr>
              <w:t>醫院代號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8651A1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HOSP_CODE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欄位1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34DB4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651A1">
              <w:rPr>
                <w:rFonts w:ascii="細明體" w:eastAsia="細明體" w:hAnsi="細明體" w:hint="eastAsia"/>
                <w:sz w:val="20"/>
                <w:szCs w:val="20"/>
              </w:rPr>
              <w:t>身分字號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8651A1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ID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34DB4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651A1">
              <w:rPr>
                <w:rFonts w:ascii="細明體" w:eastAsia="細明體" w:hAnsi="細明體" w:hint="eastAsia"/>
                <w:sz w:val="20"/>
                <w:szCs w:val="20"/>
              </w:rPr>
              <w:t>姓名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8651A1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NAME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34DB4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651A1">
              <w:rPr>
                <w:rFonts w:ascii="細明體" w:eastAsia="細明體" w:hAnsi="細明體" w:hint="eastAsia"/>
                <w:sz w:val="20"/>
                <w:szCs w:val="20"/>
              </w:rPr>
              <w:t>出生日期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8651A1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BRDY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34DB4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651A1">
              <w:rPr>
                <w:rFonts w:ascii="細明體" w:eastAsia="細明體" w:hAnsi="細明體" w:hint="eastAsia"/>
                <w:sz w:val="20"/>
                <w:szCs w:val="20"/>
              </w:rPr>
              <w:t>性別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8651A1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SEX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34DB4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651A1">
              <w:rPr>
                <w:rFonts w:ascii="細明體" w:eastAsia="細明體" w:hAnsi="細明體" w:hint="eastAsia"/>
                <w:sz w:val="20"/>
                <w:szCs w:val="20"/>
              </w:rPr>
              <w:t>住院號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8651A1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HOSP_NO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34DB4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651A1">
              <w:rPr>
                <w:rFonts w:ascii="細明體" w:eastAsia="細明體" w:hAnsi="細明體" w:hint="eastAsia"/>
                <w:sz w:val="20"/>
                <w:szCs w:val="20"/>
              </w:rPr>
              <w:t>入院日期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8651A1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HOSP_STR_DATE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56600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34DB4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651A1">
              <w:rPr>
                <w:rFonts w:ascii="細明體" w:eastAsia="細明體" w:hAnsi="細明體" w:hint="eastAsia"/>
                <w:sz w:val="20"/>
                <w:szCs w:val="20"/>
              </w:rPr>
              <w:t>出院日期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8651A1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HOSP_END_DATE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欄位8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34DB4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651A1">
              <w:rPr>
                <w:rFonts w:ascii="細明體" w:eastAsia="細明體" w:hAnsi="細明體" w:hint="eastAsia"/>
                <w:sz w:val="20"/>
                <w:szCs w:val="20"/>
              </w:rPr>
              <w:t>特定病房日期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8651A1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SPC_STR_DATE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B56600" w:rsidRDefault="00434DB4" w:rsidP="00434DB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9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34DB4" w:rsidRPr="00931F82" w:rsidTr="007805C2">
        <w:trPr>
          <w:trHeight w:val="33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651A1">
              <w:rPr>
                <w:rFonts w:ascii="細明體" w:eastAsia="細明體" w:hAnsi="細明體" w:hint="eastAsia"/>
                <w:sz w:val="20"/>
                <w:szCs w:val="20"/>
              </w:rPr>
              <w:t>特定病房代號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DB4" w:rsidRPr="008651A1" w:rsidRDefault="00434DB4" w:rsidP="00434DB4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8651A1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SPC_NO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B56600" w:rsidRDefault="00434DB4" w:rsidP="00434DB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3956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4DB4" w:rsidRPr="00931F82" w:rsidRDefault="00434DB4" w:rsidP="00434DB4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753F64" w:rsidRDefault="00FB797A" w:rsidP="00753F6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B797A">
        <w:rPr>
          <w:rFonts w:ascii="細明體" w:eastAsia="細明體" w:hAnsi="細明體"/>
          <w:kern w:val="2"/>
          <w:lang w:eastAsia="zh-TW"/>
        </w:rPr>
        <w:t>CALL AA_TIZ42</w:t>
      </w:r>
      <w:r>
        <w:rPr>
          <w:rFonts w:ascii="細明體" w:eastAsia="細明體" w:hAnsi="細明體" w:hint="eastAsia"/>
          <w:kern w:val="2"/>
          <w:lang w:eastAsia="zh-TW"/>
        </w:rPr>
        <w:t>5</w:t>
      </w:r>
      <w:r w:rsidRPr="00FB797A">
        <w:rPr>
          <w:rFonts w:ascii="細明體" w:eastAsia="細明體" w:hAnsi="細明體"/>
          <w:kern w:val="2"/>
          <w:lang w:eastAsia="zh-TW"/>
        </w:rPr>
        <w:t>.insertDTAAI42</w:t>
      </w:r>
      <w:r>
        <w:rPr>
          <w:rFonts w:ascii="細明體" w:eastAsia="細明體" w:hAnsi="細明體" w:hint="eastAsia"/>
          <w:kern w:val="2"/>
          <w:lang w:eastAsia="zh-TW"/>
        </w:rPr>
        <w:t>5</w:t>
      </w:r>
      <w:r w:rsidRPr="00FB797A">
        <w:rPr>
          <w:rFonts w:ascii="細明體" w:eastAsia="細明體" w:hAnsi="細明體"/>
          <w:kern w:val="2"/>
          <w:lang w:eastAsia="zh-TW"/>
        </w:rPr>
        <w:t>()，</w:t>
      </w:r>
      <w:r w:rsidRPr="00FB797A">
        <w:rPr>
          <w:rFonts w:ascii="細明體" w:eastAsia="細明體" w:hAnsi="細明體" w:hint="eastAsia"/>
          <w:kern w:val="2"/>
          <w:lang w:eastAsia="zh-TW"/>
        </w:rPr>
        <w:t>傳入參數：DTAAI42</w:t>
      </w:r>
      <w:r>
        <w:rPr>
          <w:rFonts w:ascii="細明體" w:eastAsia="細明體" w:hAnsi="細明體" w:hint="eastAsia"/>
          <w:kern w:val="2"/>
          <w:lang w:eastAsia="zh-TW"/>
        </w:rPr>
        <w:t>5</w:t>
      </w:r>
      <w:r w:rsidRPr="00FB797A">
        <w:rPr>
          <w:rFonts w:ascii="細明體" w:eastAsia="細明體" w:hAnsi="細明體" w:hint="eastAsia"/>
          <w:kern w:val="2"/>
          <w:lang w:eastAsia="zh-TW"/>
        </w:rPr>
        <w:t>_BO</w:t>
      </w:r>
    </w:p>
    <w:p w:rsidR="00352A9F" w:rsidRDefault="00352A9F" w:rsidP="00352A9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寫入過程發生錯誤：丟出exception</w:t>
      </w:r>
    </w:p>
    <w:p w:rsidR="007D76F1" w:rsidRDefault="00823581" w:rsidP="00B30540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以上檔案皆寫入成功後，寫</w:t>
      </w:r>
      <w:r w:rsidR="00D66504">
        <w:rPr>
          <w:rFonts w:ascii="細明體" w:eastAsia="細明體" w:hAnsi="細明體" w:hint="eastAsia"/>
          <w:kern w:val="2"/>
          <w:lang w:eastAsia="zh-TW"/>
        </w:rPr>
        <w:t>入</w:t>
      </w:r>
      <w:r w:rsidR="00D66504" w:rsidRPr="00D66504">
        <w:rPr>
          <w:rFonts w:ascii="細明體" w:eastAsia="細明體" w:hAnsi="細明體" w:hint="eastAsia"/>
          <w:kern w:val="2"/>
          <w:lang w:eastAsia="zh-TW"/>
        </w:rPr>
        <w:t>折抵醫療費用受理檔</w:t>
      </w:r>
      <w:r w:rsidR="00D66504">
        <w:rPr>
          <w:rFonts w:ascii="細明體" w:eastAsia="細明體" w:hAnsi="細明體" w:hint="eastAsia"/>
          <w:kern w:val="2"/>
          <w:lang w:eastAsia="zh-TW"/>
        </w:rPr>
        <w:t>(DTAAA401)</w:t>
      </w:r>
    </w:p>
    <w:p w:rsidR="00A565AE" w:rsidRDefault="00191E0C" w:rsidP="00A565AE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</w:t>
      </w:r>
      <w:r w:rsidR="006E0911">
        <w:rPr>
          <w:rFonts w:ascii="細明體" w:eastAsia="細明體" w:hAnsi="細明體" w:hint="eastAsia"/>
          <w:kern w:val="2"/>
          <w:lang w:eastAsia="zh-TW"/>
        </w:rPr>
        <w:t>轉換後</w:t>
      </w:r>
      <w:r>
        <w:rPr>
          <w:rFonts w:ascii="細明體" w:eastAsia="細明體" w:hAnsi="細明體" w:hint="eastAsia"/>
          <w:kern w:val="2"/>
          <w:lang w:eastAsia="zh-TW"/>
        </w:rPr>
        <w:t xml:space="preserve">醫院代碼：CALL </w:t>
      </w:r>
      <w:r w:rsidR="005A16C0">
        <w:rPr>
          <w:rFonts w:ascii="細明體" w:eastAsia="細明體" w:hAnsi="細明體" w:hint="eastAsia"/>
          <w:kern w:val="2"/>
          <w:lang w:eastAsia="zh-TW"/>
        </w:rPr>
        <w:t>AA_TIZ320.</w:t>
      </w:r>
      <w:r w:rsidR="003347F0">
        <w:rPr>
          <w:rFonts w:ascii="細明體" w:eastAsia="細明體" w:hAnsi="細明體"/>
          <w:kern w:val="2"/>
          <w:lang w:eastAsia="zh-TW"/>
        </w:rPr>
        <w:t>queryDTAAI320by</w:t>
      </w:r>
      <w:r w:rsidR="00486152">
        <w:rPr>
          <w:rFonts w:ascii="細明體" w:eastAsia="細明體" w:hAnsi="細明體"/>
          <w:kern w:val="2"/>
          <w:lang w:eastAsia="zh-TW"/>
        </w:rPr>
        <w:t>Hosp</w:t>
      </w:r>
      <w:r w:rsidR="00A565AE">
        <w:rPr>
          <w:rFonts w:ascii="細明體" w:eastAsia="細明體" w:hAnsi="細明體" w:hint="eastAsia"/>
          <w:kern w:val="2"/>
          <w:lang w:eastAsia="zh-TW"/>
        </w:rPr>
        <w:t>T</w:t>
      </w:r>
      <w:r w:rsidR="00A565AE">
        <w:rPr>
          <w:rFonts w:ascii="細明體" w:eastAsia="細明體" w:hAnsi="細明體"/>
          <w:kern w:val="2"/>
          <w:lang w:eastAsia="zh-TW"/>
        </w:rPr>
        <w:t>nsNo()</w:t>
      </w:r>
      <w:r w:rsidR="00A565AE">
        <w:rPr>
          <w:rFonts w:ascii="細明體" w:eastAsia="細明體" w:hAnsi="細明體" w:hint="eastAsia"/>
          <w:kern w:val="2"/>
          <w:lang w:eastAsia="zh-TW"/>
        </w:rPr>
        <w:t>，傳入參數：$DTAAI4</w:t>
      </w:r>
      <w:r w:rsidR="00987563">
        <w:rPr>
          <w:rFonts w:ascii="細明體" w:eastAsia="細明體" w:hAnsi="細明體" w:hint="eastAsia"/>
          <w:kern w:val="2"/>
          <w:lang w:eastAsia="zh-TW"/>
        </w:rPr>
        <w:t>2</w:t>
      </w:r>
      <w:r w:rsidR="00A565AE">
        <w:rPr>
          <w:rFonts w:ascii="細明體" w:eastAsia="細明體" w:hAnsi="細明體" w:hint="eastAsia"/>
          <w:kern w:val="2"/>
          <w:lang w:eastAsia="zh-TW"/>
        </w:rPr>
        <w:t>1.</w:t>
      </w:r>
      <w:r w:rsidR="008726A4">
        <w:rPr>
          <w:rFonts w:ascii="細明體" w:eastAsia="細明體" w:hAnsi="細明體" w:hint="eastAsia"/>
          <w:kern w:val="2"/>
          <w:lang w:eastAsia="zh-TW"/>
        </w:rPr>
        <w:t>HOSP_CODE</w:t>
      </w:r>
    </w:p>
    <w:p w:rsidR="0064697C" w:rsidRPr="00A565AE" w:rsidRDefault="0064697C" w:rsidP="0064697C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取DTAAI320.HOSP_CODE(醫院代碼)</w:t>
      </w:r>
    </w:p>
    <w:p w:rsidR="003D05DE" w:rsidRDefault="003D05DE" w:rsidP="003D05DE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有錯誤，拋出exception</w:t>
      </w:r>
    </w:p>
    <w:p w:rsidR="009323D7" w:rsidRDefault="00D8794A" w:rsidP="009323D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取得$受理編號：</w:t>
      </w:r>
      <w:r w:rsidR="00946E02">
        <w:rPr>
          <w:rFonts w:ascii="細明體" w:eastAsia="細明體" w:hAnsi="細明體" w:hint="eastAsia"/>
          <w:kern w:val="2"/>
          <w:lang w:eastAsia="zh-TW"/>
        </w:rPr>
        <w:t>CALL AA_B2Z009.</w:t>
      </w:r>
      <w:r w:rsidR="009323D7" w:rsidRPr="009323D7">
        <w:rPr>
          <w:rFonts w:ascii="細明體" w:eastAsia="細明體" w:hAnsi="細明體"/>
          <w:kern w:val="2"/>
          <w:lang w:eastAsia="zh-TW"/>
        </w:rPr>
        <w:t>getAPLY_NO_M8()</w:t>
      </w:r>
      <w:r w:rsidR="009323D7" w:rsidRPr="009323D7">
        <w:rPr>
          <w:rFonts w:ascii="細明體" w:eastAsia="細明體" w:hAnsi="細明體" w:hint="eastAsia"/>
          <w:kern w:val="2"/>
          <w:lang w:eastAsia="zh-TW"/>
        </w:rPr>
        <w:t>，</w:t>
      </w:r>
      <w:r w:rsidR="009323D7">
        <w:rPr>
          <w:rFonts w:ascii="細明體" w:eastAsia="細明體" w:hAnsi="細明體" w:hint="eastAsia"/>
          <w:kern w:val="2"/>
          <w:lang w:eastAsia="zh-TW"/>
        </w:rPr>
        <w:t>傳入參數：</w:t>
      </w:r>
      <w:r w:rsidR="009323D7" w:rsidRPr="009323D7">
        <w:rPr>
          <w:rFonts w:ascii="細明體" w:eastAsia="細明體" w:hAnsi="細明體" w:hint="eastAsia"/>
          <w:kern w:val="2"/>
          <w:lang w:eastAsia="zh-TW"/>
        </w:rPr>
        <w:t>$DTAAI421</w:t>
      </w:r>
      <w:r w:rsidR="009323D7">
        <w:rPr>
          <w:rFonts w:ascii="細明體" w:eastAsia="細明體" w:hAnsi="細明體" w:hint="eastAsia"/>
          <w:kern w:val="2"/>
          <w:lang w:eastAsia="zh-TW"/>
        </w:rPr>
        <w:t>.身分證號</w:t>
      </w:r>
    </w:p>
    <w:p w:rsidR="003D05DE" w:rsidRDefault="003D05DE" w:rsidP="003D05DE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D05DE">
        <w:rPr>
          <w:rFonts w:ascii="細明體" w:eastAsia="細明體" w:hAnsi="細明體" w:hint="eastAsia"/>
          <w:kern w:val="2"/>
          <w:lang w:eastAsia="zh-TW"/>
        </w:rPr>
        <w:t>有錯誤，拋出exception</w:t>
      </w:r>
    </w:p>
    <w:p w:rsidR="003E3538" w:rsidRPr="009323D7" w:rsidRDefault="003E3538" w:rsidP="003E353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Pr="00D66504">
        <w:rPr>
          <w:rFonts w:ascii="細明體" w:eastAsia="細明體" w:hAnsi="細明體" w:hint="eastAsia"/>
          <w:kern w:val="2"/>
          <w:lang w:eastAsia="zh-TW"/>
        </w:rPr>
        <w:t>DTAAI4</w:t>
      </w:r>
      <w:r>
        <w:rPr>
          <w:rFonts w:ascii="細明體" w:eastAsia="細明體" w:hAnsi="細明體" w:hint="eastAsia"/>
          <w:kern w:val="2"/>
          <w:lang w:eastAsia="zh-TW"/>
        </w:rPr>
        <w:t>01</w:t>
      </w:r>
      <w:r w:rsidRPr="00D66504">
        <w:rPr>
          <w:rFonts w:ascii="細明體" w:eastAsia="細明體" w:hAnsi="細明體" w:hint="eastAsia"/>
          <w:kern w:val="2"/>
          <w:lang w:eastAsia="zh-TW"/>
        </w:rPr>
        <w:t>_BO欄位如下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7640" w:type="dxa"/>
        <w:tblInd w:w="160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6"/>
        <w:gridCol w:w="1701"/>
        <w:gridCol w:w="2362"/>
        <w:gridCol w:w="1701"/>
      </w:tblGrid>
      <w:tr w:rsidR="003E3538" w:rsidRPr="00931F82" w:rsidTr="003E3538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E3538" w:rsidRPr="00931F82" w:rsidRDefault="003E3538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I401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E3538" w:rsidRPr="00931F82" w:rsidRDefault="003E3538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E3538" w:rsidRPr="00931F82" w:rsidRDefault="003E3538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E3538" w:rsidRPr="00931F82" w:rsidRDefault="003E3538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3E3538" w:rsidRPr="00931F82" w:rsidTr="003E3538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538" w:rsidRPr="0033538D" w:rsidRDefault="003E3538" w:rsidP="007805C2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折抵編號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538" w:rsidRPr="0033538D" w:rsidRDefault="003E3538" w:rsidP="007805C2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CASE_NO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3538" w:rsidRPr="00931F82" w:rsidRDefault="003E3538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$折抵編號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3538" w:rsidRPr="00931F82" w:rsidRDefault="003E3538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E3538" w:rsidRPr="00931F82" w:rsidTr="003E3538">
        <w:trPr>
          <w:trHeight w:val="33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538" w:rsidRPr="0003431E" w:rsidRDefault="003E3538" w:rsidP="002D7E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431E">
              <w:rPr>
                <w:rFonts w:ascii="細明體" w:eastAsia="細明體" w:hAnsi="細明體" w:hint="eastAsia"/>
                <w:sz w:val="20"/>
                <w:szCs w:val="20"/>
              </w:rPr>
              <w:t>醫院代碼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538" w:rsidRPr="0003431E" w:rsidRDefault="003E3538" w:rsidP="002D7E46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03431E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HOSP_CODE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3538" w:rsidRPr="00931F82" w:rsidRDefault="006E0911" w:rsidP="002D7E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E0911">
              <w:rPr>
                <w:rFonts w:ascii="細明體" w:eastAsia="細明體" w:hAnsi="細明體" w:hint="eastAsia"/>
                <w:sz w:val="20"/>
                <w:szCs w:val="20"/>
              </w:rPr>
              <w:t>$轉換後醫院代碼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3538" w:rsidRPr="00931F82" w:rsidRDefault="003E3538" w:rsidP="002D7E46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E3538" w:rsidRPr="00931F82" w:rsidTr="003E3538">
        <w:trPr>
          <w:trHeight w:val="33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538" w:rsidRPr="0003431E" w:rsidRDefault="003E3538" w:rsidP="002D7E46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431E">
              <w:rPr>
                <w:rFonts w:ascii="細明體" w:eastAsia="細明體" w:hAnsi="細明體" w:hint="eastAsia"/>
                <w:sz w:val="20"/>
                <w:szCs w:val="20"/>
              </w:rPr>
              <w:t>住院號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538" w:rsidRPr="0003431E" w:rsidRDefault="003E3538" w:rsidP="002D7E46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03431E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HOSP_NO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3538" w:rsidRPr="00931F82" w:rsidRDefault="003E3538" w:rsidP="002D7E4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A0812">
              <w:rPr>
                <w:rFonts w:ascii="細明體" w:eastAsia="細明體" w:hAnsi="細明體" w:hint="eastAsia"/>
                <w:sz w:val="20"/>
                <w:szCs w:val="20"/>
              </w:rPr>
              <w:t>$DTAAI421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.住院號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3538" w:rsidRPr="00931F82" w:rsidRDefault="003E3538" w:rsidP="002D7E46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E3538" w:rsidRPr="00931F82" w:rsidTr="003E3538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538" w:rsidRPr="0003431E" w:rsidRDefault="003E3538" w:rsidP="002D7E4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3431E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538" w:rsidRPr="0003431E" w:rsidRDefault="003E3538" w:rsidP="002D7E46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cs="Times New Roman" w:hint="eastAsia"/>
                <w:kern w:val="2"/>
              </w:rPr>
            </w:pPr>
            <w:r w:rsidRPr="0003431E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APLY_NO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3538" w:rsidRPr="00931F82" w:rsidRDefault="003E3538" w:rsidP="002D7E4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54313">
              <w:rPr>
                <w:rFonts w:ascii="細明體" w:eastAsia="細明體" w:hAnsi="細明體" w:hint="eastAsia"/>
                <w:sz w:val="20"/>
                <w:szCs w:val="20"/>
              </w:rPr>
              <w:t>$受理編號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3538" w:rsidRPr="00931F82" w:rsidRDefault="003E3538" w:rsidP="002D7E46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E3538" w:rsidRPr="00931F82" w:rsidTr="003E3538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538" w:rsidRPr="0003431E" w:rsidRDefault="003E3538" w:rsidP="002D7E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431E">
              <w:rPr>
                <w:rFonts w:ascii="細明體" w:eastAsia="細明體" w:hAnsi="細明體" w:hint="eastAsia"/>
                <w:sz w:val="20"/>
                <w:szCs w:val="20"/>
              </w:rPr>
              <w:t>預付金受理編號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538" w:rsidRPr="0003431E" w:rsidRDefault="003E3538" w:rsidP="002D7E46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03431E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PRE_APLY_NO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3538" w:rsidRPr="00931F82" w:rsidRDefault="003E3538" w:rsidP="002D7E46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3538" w:rsidRPr="00931F82" w:rsidRDefault="003E3538" w:rsidP="002D7E46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E3538" w:rsidRPr="00931F82" w:rsidTr="003E3538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538" w:rsidRPr="0003431E" w:rsidRDefault="003E3538" w:rsidP="002D7E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431E"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538" w:rsidRPr="0003431E" w:rsidRDefault="003E3538" w:rsidP="002D7E46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cs="Times New Roman" w:hint="eastAsia"/>
                <w:kern w:val="2"/>
              </w:rPr>
            </w:pPr>
            <w:r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OCR_ID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3538" w:rsidRPr="00931F82" w:rsidRDefault="003E3538" w:rsidP="002D7E4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A0812">
              <w:rPr>
                <w:rFonts w:ascii="細明體" w:eastAsia="細明體" w:hAnsi="細明體" w:hint="eastAsia"/>
                <w:sz w:val="20"/>
                <w:szCs w:val="20"/>
              </w:rPr>
              <w:t>$DTAAI421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.身分證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3538" w:rsidRPr="00931F82" w:rsidRDefault="003E3538" w:rsidP="002D7E46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E3538" w:rsidRPr="00931F82" w:rsidTr="003E3538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538" w:rsidRPr="0003431E" w:rsidRDefault="003E3538" w:rsidP="002D7E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431E">
              <w:rPr>
                <w:rFonts w:ascii="細明體" w:eastAsia="細明體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538" w:rsidRPr="0003431E" w:rsidRDefault="003E3538" w:rsidP="002D7E46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03431E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OCR_DATE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3538" w:rsidRPr="00931F82" w:rsidRDefault="003E3538" w:rsidP="002D7E4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0595F">
              <w:rPr>
                <w:rFonts w:ascii="細明體" w:eastAsia="細明體" w:hAnsi="細明體" w:hint="eastAsia"/>
                <w:sz w:val="20"/>
                <w:szCs w:val="20"/>
              </w:rPr>
              <w:t>$DTAAI421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.住院起日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3538" w:rsidRPr="00931F82" w:rsidRDefault="003E3538" w:rsidP="002D7E46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E3538" w:rsidRPr="00931F82" w:rsidTr="003E3538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538" w:rsidRPr="0003431E" w:rsidRDefault="003E3538" w:rsidP="002D7E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431E">
              <w:rPr>
                <w:rFonts w:ascii="細明體" w:eastAsia="細明體" w:hAnsi="細明體" w:hint="eastAsia"/>
                <w:sz w:val="20"/>
                <w:szCs w:val="20"/>
              </w:rPr>
              <w:t>輸入日期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538" w:rsidRPr="0003431E" w:rsidRDefault="003E3538" w:rsidP="002D7E46">
            <w:pPr>
              <w:pStyle w:val="a5"/>
              <w:spacing w:line="300" w:lineRule="exact"/>
              <w:rPr>
                <w:rFonts w:ascii="細明體" w:eastAsia="細明體" w:hAnsi="細明體" w:hint="eastAsia"/>
              </w:rPr>
            </w:pPr>
            <w:r w:rsidRPr="0003431E">
              <w:rPr>
                <w:rFonts w:ascii="細明體" w:eastAsia="細明體" w:hAnsi="細明體" w:hint="eastAsia"/>
              </w:rPr>
              <w:t>INPUT_DATE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3538" w:rsidRPr="00931F82" w:rsidRDefault="003E3538" w:rsidP="002D7E46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系統日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3538" w:rsidRPr="00931F82" w:rsidRDefault="003E3538" w:rsidP="002D7E46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E3538" w:rsidRPr="00931F82" w:rsidTr="003E3538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538" w:rsidRPr="0003431E" w:rsidRDefault="003E3538" w:rsidP="002D7E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431E">
              <w:rPr>
                <w:rFonts w:ascii="細明體" w:eastAsia="細明體" w:hAnsi="細明體" w:hint="eastAsia"/>
                <w:sz w:val="20"/>
                <w:szCs w:val="20"/>
              </w:rPr>
              <w:t>事故迄日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538" w:rsidRPr="0003431E" w:rsidRDefault="003E3538" w:rsidP="002D7E46">
            <w:pPr>
              <w:pStyle w:val="a5"/>
              <w:spacing w:line="300" w:lineRule="exact"/>
              <w:rPr>
                <w:rFonts w:ascii="細明體" w:eastAsia="細明體" w:hAnsi="細明體" w:hint="eastAsia"/>
              </w:rPr>
            </w:pPr>
            <w:r w:rsidRPr="0003431E">
              <w:rPr>
                <w:rFonts w:ascii="細明體" w:eastAsia="細明體" w:hAnsi="細明體" w:hint="eastAsia"/>
              </w:rPr>
              <w:t>OCR_DATE_END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3538" w:rsidRPr="00931F82" w:rsidRDefault="003E3538" w:rsidP="002D7E4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0595F">
              <w:rPr>
                <w:rFonts w:ascii="細明體" w:eastAsia="細明體" w:hAnsi="細明體" w:hint="eastAsia"/>
                <w:sz w:val="20"/>
                <w:szCs w:val="20"/>
              </w:rPr>
              <w:t>$DTAAI421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.住院迄日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3538" w:rsidRPr="00931F82" w:rsidRDefault="003E3538" w:rsidP="002D7E46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E3538" w:rsidRPr="00931F82" w:rsidTr="003E3538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538" w:rsidRPr="0003431E" w:rsidRDefault="003E3538" w:rsidP="002D7E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431E">
              <w:rPr>
                <w:rFonts w:ascii="細明體" w:eastAsia="細明體" w:hAnsi="細明體" w:hint="eastAsia"/>
                <w:sz w:val="20"/>
                <w:szCs w:val="20"/>
              </w:rPr>
              <w:t>住院天數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538" w:rsidRPr="0003431E" w:rsidRDefault="003E3538" w:rsidP="002D7E46">
            <w:pPr>
              <w:pStyle w:val="a5"/>
              <w:spacing w:line="300" w:lineRule="exact"/>
              <w:rPr>
                <w:rFonts w:ascii="細明體" w:eastAsia="細明體" w:hAnsi="細明體" w:hint="eastAsia"/>
              </w:rPr>
            </w:pPr>
            <w:r w:rsidRPr="0003431E">
              <w:rPr>
                <w:rFonts w:ascii="細明體" w:eastAsia="細明體" w:hAnsi="細明體" w:hint="eastAsia"/>
              </w:rPr>
              <w:t>HOSP_DAY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3538" w:rsidRPr="00931F82" w:rsidRDefault="003E3538" w:rsidP="002D7E46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住院迄日-住院起日+1天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3538" w:rsidRPr="00931F82" w:rsidRDefault="003E3538" w:rsidP="002D7E46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E3538" w:rsidRPr="00931F82" w:rsidTr="003E3538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538" w:rsidRPr="0003431E" w:rsidRDefault="003E3538" w:rsidP="002D7E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431E">
              <w:rPr>
                <w:rFonts w:ascii="細明體" w:eastAsia="細明體" w:hAnsi="細明體" w:hint="eastAsia"/>
                <w:sz w:val="20"/>
                <w:szCs w:val="20"/>
              </w:rPr>
              <w:t>收據金額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538" w:rsidRPr="00A7588F" w:rsidRDefault="003E3538" w:rsidP="002D7E46">
            <w:pPr>
              <w:pStyle w:val="a5"/>
              <w:spacing w:line="300" w:lineRule="exact"/>
              <w:rPr>
                <w:rFonts w:ascii="細明體" w:eastAsia="細明體" w:hAnsi="細明體" w:hint="eastAsia"/>
              </w:rPr>
            </w:pPr>
            <w:r w:rsidRPr="00A7588F">
              <w:rPr>
                <w:rFonts w:ascii="細明體" w:eastAsia="細明體" w:hAnsi="細明體" w:hint="eastAsia"/>
              </w:rPr>
              <w:t>RCPT_AMT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3538" w:rsidRPr="00B56600" w:rsidRDefault="00F14C1D" w:rsidP="002D7E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4C1D">
              <w:rPr>
                <w:rFonts w:ascii="細明體" w:eastAsia="細明體" w:hAnsi="細明體" w:hint="eastAsia"/>
                <w:sz w:val="20"/>
                <w:szCs w:val="20"/>
              </w:rPr>
              <w:t>$收據金額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3538" w:rsidRPr="00931F82" w:rsidRDefault="003E3538" w:rsidP="002D7E46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E3538" w:rsidRPr="00931F82" w:rsidTr="003E3538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538" w:rsidRPr="0003431E" w:rsidRDefault="003E3538" w:rsidP="002D7E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431E">
              <w:rPr>
                <w:rFonts w:ascii="細明體" w:eastAsia="細明體" w:hAnsi="細明體" w:hint="eastAsia"/>
                <w:sz w:val="20"/>
                <w:szCs w:val="20"/>
              </w:rPr>
              <w:t>是否完成轉檔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538" w:rsidRPr="0003431E" w:rsidRDefault="003E3538" w:rsidP="002D7E46">
            <w:pPr>
              <w:pStyle w:val="a5"/>
              <w:spacing w:line="300" w:lineRule="exact"/>
              <w:rPr>
                <w:rFonts w:ascii="細明體" w:eastAsia="細明體" w:hAnsi="細明體" w:hint="eastAsia"/>
              </w:rPr>
            </w:pPr>
            <w:r w:rsidRPr="0003431E">
              <w:rPr>
                <w:rFonts w:ascii="細明體" w:eastAsia="細明體" w:hAnsi="細明體" w:hint="eastAsia"/>
              </w:rPr>
              <w:t>IS_TRN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3538" w:rsidRPr="00B56600" w:rsidRDefault="003E3538" w:rsidP="002D7E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Y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3538" w:rsidRPr="00931F82" w:rsidRDefault="003E3538" w:rsidP="002D7E46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E3538" w:rsidRPr="00931F82" w:rsidTr="003E3538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538" w:rsidRPr="0003431E" w:rsidRDefault="003E3538" w:rsidP="002D7E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431E">
              <w:rPr>
                <w:rFonts w:ascii="細明體" w:eastAsia="細明體" w:hAnsi="細明體" w:hint="eastAsia"/>
                <w:sz w:val="20"/>
                <w:szCs w:val="20"/>
              </w:rPr>
              <w:t>轉檔開始日期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538" w:rsidRPr="0003431E" w:rsidRDefault="003E3538" w:rsidP="002D7E46">
            <w:pPr>
              <w:pStyle w:val="a5"/>
              <w:spacing w:line="300" w:lineRule="exact"/>
              <w:rPr>
                <w:rFonts w:ascii="細明體" w:eastAsia="細明體" w:hAnsi="細明體" w:hint="eastAsia"/>
              </w:rPr>
            </w:pPr>
            <w:r w:rsidRPr="0003431E">
              <w:rPr>
                <w:rFonts w:ascii="細明體" w:eastAsia="細明體" w:hAnsi="細明體" w:hint="eastAsia"/>
              </w:rPr>
              <w:t>TRN_STR_DATE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3538" w:rsidRPr="00B56600" w:rsidRDefault="003E3538" w:rsidP="002D7E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714BC">
              <w:rPr>
                <w:rFonts w:ascii="細明體" w:eastAsia="細明體" w:hAnsi="細明體" w:hint="eastAsia"/>
                <w:sz w:val="20"/>
                <w:szCs w:val="20"/>
              </w:rPr>
              <w:t>$轉檔開始日期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3538" w:rsidRPr="00931F82" w:rsidRDefault="003E3538" w:rsidP="002D7E46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E3538" w:rsidRPr="00931F82" w:rsidTr="003E3538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538" w:rsidRPr="0003431E" w:rsidRDefault="003E3538" w:rsidP="002D7E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431E">
              <w:rPr>
                <w:rFonts w:ascii="細明體" w:eastAsia="細明體" w:hAnsi="細明體" w:hint="eastAsia"/>
                <w:sz w:val="20"/>
                <w:szCs w:val="20"/>
              </w:rPr>
              <w:t>轉檔完成日期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538" w:rsidRPr="0003431E" w:rsidRDefault="003E3538" w:rsidP="002D7E46">
            <w:pPr>
              <w:pStyle w:val="a5"/>
              <w:spacing w:line="300" w:lineRule="exact"/>
              <w:rPr>
                <w:rFonts w:ascii="細明體" w:eastAsia="細明體" w:hAnsi="細明體" w:hint="eastAsia"/>
              </w:rPr>
            </w:pPr>
            <w:r w:rsidRPr="0003431E">
              <w:rPr>
                <w:rFonts w:ascii="細明體" w:eastAsia="細明體" w:hAnsi="細明體" w:hint="eastAsia"/>
              </w:rPr>
              <w:t>TRN_</w:t>
            </w:r>
            <w:r w:rsidRPr="0003431E">
              <w:rPr>
                <w:rFonts w:ascii="細明體" w:eastAsia="細明體" w:hAnsi="細明體"/>
              </w:rPr>
              <w:t>END</w:t>
            </w:r>
            <w:r w:rsidRPr="0003431E">
              <w:rPr>
                <w:rFonts w:ascii="細明體" w:eastAsia="細明體" w:hAnsi="細明體" w:hint="eastAsia"/>
              </w:rPr>
              <w:t>_DATE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3538" w:rsidRPr="00B56600" w:rsidRDefault="003E3538" w:rsidP="002D7E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系統日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3538" w:rsidRPr="00931F82" w:rsidRDefault="003E3538" w:rsidP="002D7E46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TIMESTAMP</w:t>
            </w:r>
          </w:p>
        </w:tc>
      </w:tr>
      <w:tr w:rsidR="003E3538" w:rsidRPr="00931F82" w:rsidTr="003E3538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538" w:rsidRPr="0003431E" w:rsidRDefault="003E3538" w:rsidP="002D7E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431E">
              <w:rPr>
                <w:rFonts w:ascii="細明體" w:eastAsia="細明體" w:hAnsi="細明體" w:hint="eastAsia"/>
                <w:sz w:val="20"/>
                <w:szCs w:val="20"/>
              </w:rPr>
              <w:t>是否完成受理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538" w:rsidRPr="0003431E" w:rsidRDefault="003E3538" w:rsidP="002D7E46">
            <w:pPr>
              <w:pStyle w:val="a5"/>
              <w:spacing w:line="300" w:lineRule="exact"/>
              <w:rPr>
                <w:rFonts w:ascii="細明體" w:eastAsia="細明體" w:hAnsi="細明體" w:hint="eastAsia"/>
              </w:rPr>
            </w:pPr>
            <w:r w:rsidRPr="0003431E">
              <w:rPr>
                <w:rFonts w:ascii="細明體" w:eastAsia="細明體" w:hAnsi="細明體" w:hint="eastAsia"/>
              </w:rPr>
              <w:t>IS_APLY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3538" w:rsidRPr="00B56600" w:rsidRDefault="003E3538" w:rsidP="002D7E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R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3538" w:rsidRPr="00931F82" w:rsidRDefault="003E3538" w:rsidP="002D7E46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56446C" w:rsidRDefault="006A22BF" w:rsidP="0056446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6A22BF">
        <w:rPr>
          <w:rFonts w:ascii="細明體" w:eastAsia="細明體" w:hAnsi="細明體"/>
          <w:kern w:val="2"/>
          <w:lang w:eastAsia="zh-TW"/>
        </w:rPr>
        <w:t>CALL AA_TIZ42</w:t>
      </w:r>
      <w:r w:rsidRPr="006A22BF">
        <w:rPr>
          <w:rFonts w:ascii="細明體" w:eastAsia="細明體" w:hAnsi="細明體" w:hint="eastAsia"/>
          <w:kern w:val="2"/>
          <w:lang w:eastAsia="zh-TW"/>
        </w:rPr>
        <w:t>4</w:t>
      </w:r>
      <w:r w:rsidRPr="006A22BF">
        <w:rPr>
          <w:rFonts w:ascii="細明體" w:eastAsia="細明體" w:hAnsi="細明體"/>
          <w:kern w:val="2"/>
          <w:lang w:eastAsia="zh-TW"/>
        </w:rPr>
        <w:t>.insertDTAAI424()，</w:t>
      </w:r>
      <w:r w:rsidRPr="006A22BF">
        <w:rPr>
          <w:rFonts w:ascii="細明體" w:eastAsia="細明體" w:hAnsi="細明體" w:hint="eastAsia"/>
          <w:kern w:val="2"/>
          <w:lang w:eastAsia="zh-TW"/>
        </w:rPr>
        <w:t>傳入參數：DTAAI42</w:t>
      </w:r>
      <w:r w:rsidRPr="006A22BF">
        <w:rPr>
          <w:rFonts w:ascii="細明體" w:eastAsia="細明體" w:hAnsi="細明體"/>
          <w:kern w:val="2"/>
          <w:lang w:eastAsia="zh-TW"/>
        </w:rPr>
        <w:t>4</w:t>
      </w:r>
      <w:r w:rsidRPr="006A22BF">
        <w:rPr>
          <w:rFonts w:ascii="細明體" w:eastAsia="細明體" w:hAnsi="細明體" w:hint="eastAsia"/>
          <w:kern w:val="2"/>
          <w:lang w:eastAsia="zh-TW"/>
        </w:rPr>
        <w:t>_BO</w:t>
      </w:r>
    </w:p>
    <w:p w:rsidR="006A22BF" w:rsidRDefault="006A22BF" w:rsidP="006A22B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6A22BF">
        <w:rPr>
          <w:rFonts w:ascii="細明體" w:eastAsia="細明體" w:hAnsi="細明體" w:hint="eastAsia"/>
          <w:kern w:val="2"/>
          <w:lang w:eastAsia="zh-TW"/>
        </w:rPr>
        <w:t>寫入過程發生錯誤：丟出exception</w:t>
      </w:r>
    </w:p>
    <w:p w:rsidR="0069514F" w:rsidRDefault="0069514F" w:rsidP="00F06831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</w:t>
      </w:r>
      <w:r w:rsidR="00D82A18">
        <w:rPr>
          <w:rFonts w:ascii="細明體" w:eastAsia="細明體" w:hAnsi="細明體" w:hint="eastAsia"/>
          <w:kern w:val="2"/>
          <w:lang w:eastAsia="zh-TW"/>
        </w:rPr>
        <w:t>整個資料夾</w:t>
      </w:r>
      <w:r w:rsidR="00947DEA">
        <w:rPr>
          <w:rFonts w:ascii="細明體" w:eastAsia="細明體" w:hAnsi="細明體" w:hint="eastAsia"/>
          <w:kern w:val="2"/>
          <w:lang w:eastAsia="zh-TW"/>
        </w:rPr>
        <w:t>搬</w:t>
      </w:r>
      <w:r w:rsidR="00E66E06">
        <w:rPr>
          <w:rFonts w:ascii="細明體" w:eastAsia="細明體" w:hAnsi="細明體" w:hint="eastAsia"/>
          <w:kern w:val="2"/>
          <w:lang w:eastAsia="zh-TW"/>
        </w:rPr>
        <w:t>到bk資料夾(在U2H/AAI4_B010下建立)</w:t>
      </w:r>
    </w:p>
    <w:p w:rsidR="00B25ACE" w:rsidRDefault="00B25ACE" w:rsidP="00F06831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繼續執行下一個資料夾</w:t>
      </w:r>
      <w:r w:rsidR="00E1091F">
        <w:rPr>
          <w:rFonts w:ascii="細明體" w:eastAsia="細明體" w:hAnsi="細明體" w:hint="eastAsia"/>
          <w:kern w:val="2"/>
          <w:lang w:eastAsia="zh-TW"/>
        </w:rPr>
        <w:t>。</w:t>
      </w:r>
    </w:p>
    <w:p w:rsidR="002C6DED" w:rsidRDefault="002C6DED" w:rsidP="00F06831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執行過程發生錯誤</w:t>
      </w:r>
    </w:p>
    <w:p w:rsidR="00D62020" w:rsidRDefault="00D62020" w:rsidP="00D62020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62020">
        <w:rPr>
          <w:rFonts w:ascii="細明體" w:eastAsia="細明體" w:hAnsi="細明體" w:hint="eastAsia"/>
          <w:kern w:val="2"/>
          <w:lang w:eastAsia="zh-TW"/>
        </w:rPr>
        <w:t>寫入折抵醫療費用受理檔(DTAAA401)，SET DTAAI401_BO欄位如下：</w:t>
      </w:r>
    </w:p>
    <w:p w:rsidR="00482EB2" w:rsidRPr="002C6DED" w:rsidRDefault="00482EB2" w:rsidP="00482EB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482EB2">
        <w:rPr>
          <w:rFonts w:ascii="細明體" w:eastAsia="細明體" w:hAnsi="細明體" w:hint="eastAsia"/>
          <w:kern w:val="2"/>
          <w:lang w:eastAsia="zh-TW"/>
        </w:rPr>
        <w:t>讀取$DTAAI421 ：CALL AA_TIZ421.</w:t>
      </w:r>
      <w:r w:rsidRPr="00482EB2">
        <w:rPr>
          <w:rFonts w:ascii="細明體" w:eastAsia="細明體" w:hAnsi="細明體"/>
          <w:kern w:val="2"/>
          <w:lang w:eastAsia="zh-TW"/>
        </w:rPr>
        <w:t>queryDTAAI421()，</w:t>
      </w:r>
      <w:r w:rsidRPr="00482EB2">
        <w:rPr>
          <w:rFonts w:ascii="細明體" w:eastAsia="細明體" w:hAnsi="細明體" w:hint="eastAsia"/>
          <w:kern w:val="2"/>
          <w:lang w:eastAsia="zh-TW"/>
        </w:rPr>
        <w:t>傳入參數：$折抵編號</w:t>
      </w:r>
    </w:p>
    <w:tbl>
      <w:tblPr>
        <w:tblW w:w="7512" w:type="dxa"/>
        <w:tblInd w:w="20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6"/>
        <w:gridCol w:w="1701"/>
        <w:gridCol w:w="2362"/>
        <w:gridCol w:w="1573"/>
      </w:tblGrid>
      <w:tr w:rsidR="00D62020" w:rsidRPr="00931F82" w:rsidTr="0068508B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62020" w:rsidRPr="00931F82" w:rsidRDefault="00D62020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I401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62020" w:rsidRPr="00931F82" w:rsidRDefault="00D62020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62020" w:rsidRPr="00931F82" w:rsidRDefault="00D62020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欄位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62020" w:rsidRPr="00931F82" w:rsidRDefault="00D62020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1F82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D62020" w:rsidRPr="00931F82" w:rsidTr="0068508B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020" w:rsidRPr="0033538D" w:rsidRDefault="00D62020" w:rsidP="007805C2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3538D">
              <w:rPr>
                <w:rFonts w:ascii="細明體" w:eastAsia="細明體" w:hAnsi="細明體" w:hint="eastAsia"/>
                <w:sz w:val="20"/>
                <w:szCs w:val="20"/>
              </w:rPr>
              <w:t>折抵編號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020" w:rsidRPr="0033538D" w:rsidRDefault="00D62020" w:rsidP="007805C2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3538D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CASE_NO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2020" w:rsidRPr="00931F82" w:rsidRDefault="00D62020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$折抵編號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2020" w:rsidRPr="00931F82" w:rsidRDefault="00D62020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D62020" w:rsidRPr="00931F82" w:rsidTr="0068508B">
        <w:trPr>
          <w:trHeight w:val="33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020" w:rsidRPr="0003431E" w:rsidRDefault="00D62020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431E">
              <w:rPr>
                <w:rFonts w:ascii="細明體" w:eastAsia="細明體" w:hAnsi="細明體" w:hint="eastAsia"/>
                <w:sz w:val="20"/>
                <w:szCs w:val="20"/>
              </w:rPr>
              <w:t>醫院代碼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020" w:rsidRPr="0003431E" w:rsidRDefault="00D62020" w:rsidP="007805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03431E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HOSP_CODE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2020" w:rsidRPr="00931F82" w:rsidRDefault="00023DE0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3DE0">
              <w:rPr>
                <w:rFonts w:ascii="細明體" w:eastAsia="細明體" w:hAnsi="細明體" w:hint="eastAsia"/>
                <w:sz w:val="20"/>
                <w:szCs w:val="20"/>
              </w:rPr>
              <w:t>$DTAAI421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.醫院代碼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2020" w:rsidRPr="00931F82" w:rsidRDefault="00D62020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D62020" w:rsidRPr="00931F82" w:rsidTr="0068508B">
        <w:trPr>
          <w:trHeight w:val="330"/>
        </w:trPr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020" w:rsidRPr="0003431E" w:rsidRDefault="00D62020" w:rsidP="007805C2">
            <w:pPr>
              <w:widowControl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431E">
              <w:rPr>
                <w:rFonts w:ascii="細明體" w:eastAsia="細明體" w:hAnsi="細明體" w:hint="eastAsia"/>
                <w:sz w:val="20"/>
                <w:szCs w:val="20"/>
              </w:rPr>
              <w:t>住院號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020" w:rsidRPr="0003431E" w:rsidRDefault="00D62020" w:rsidP="007805C2">
            <w:pPr>
              <w:pStyle w:val="Web"/>
              <w:spacing w:before="0" w:beforeAutospacing="0" w:after="0" w:afterAutospacing="0" w:line="300" w:lineRule="exact"/>
              <w:ind w:left="2" w:hangingChars="1" w:hanging="2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03431E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HOSP_NO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2020" w:rsidRPr="00931F82" w:rsidRDefault="00023DE0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23DE0">
              <w:rPr>
                <w:rFonts w:ascii="細明體" w:eastAsia="細明體" w:hAnsi="細明體" w:hint="eastAsia"/>
                <w:sz w:val="20"/>
                <w:szCs w:val="20"/>
              </w:rPr>
              <w:t>$DTAAI421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.住院號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2020" w:rsidRPr="00931F82" w:rsidRDefault="00D62020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D62020" w:rsidRPr="00931F82" w:rsidTr="0068508B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020" w:rsidRPr="0003431E" w:rsidRDefault="00D62020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3431E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020" w:rsidRPr="0003431E" w:rsidRDefault="00D62020" w:rsidP="007805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cs="Times New Roman" w:hint="eastAsia"/>
                <w:kern w:val="2"/>
              </w:rPr>
            </w:pPr>
            <w:r w:rsidRPr="0003431E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APLY_NO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2020" w:rsidRPr="00931F82" w:rsidRDefault="00D62020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2020" w:rsidRPr="00931F82" w:rsidRDefault="00D62020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D62020" w:rsidRPr="00931F82" w:rsidTr="0068508B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020" w:rsidRPr="0003431E" w:rsidRDefault="00D62020" w:rsidP="007805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431E">
              <w:rPr>
                <w:rFonts w:ascii="細明體" w:eastAsia="細明體" w:hAnsi="細明體" w:hint="eastAsia"/>
                <w:sz w:val="20"/>
                <w:szCs w:val="20"/>
              </w:rPr>
              <w:t>預付金受理編號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2020" w:rsidRPr="0003431E" w:rsidRDefault="00D62020" w:rsidP="007805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03431E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PRE_APLY_NO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2020" w:rsidRPr="00931F82" w:rsidRDefault="00D62020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2020" w:rsidRPr="00931F82" w:rsidRDefault="00D62020" w:rsidP="007805C2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D05A27" w:rsidRPr="00931F82" w:rsidTr="0068508B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A27" w:rsidRPr="0003431E" w:rsidRDefault="00D05A27" w:rsidP="00D05A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431E"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A27" w:rsidRPr="0003431E" w:rsidRDefault="00D05A27" w:rsidP="00D05A2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cs="Times New Roman" w:hint="eastAsia"/>
                <w:kern w:val="2"/>
              </w:rPr>
            </w:pPr>
            <w:r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OCR_ID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5A27" w:rsidRPr="00931F82" w:rsidRDefault="00D05A27" w:rsidP="00D05A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A0812">
              <w:rPr>
                <w:rFonts w:ascii="細明體" w:eastAsia="細明體" w:hAnsi="細明體" w:hint="eastAsia"/>
                <w:sz w:val="20"/>
                <w:szCs w:val="20"/>
              </w:rPr>
              <w:t>$DTAAI421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.身分證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5A27" w:rsidRPr="00931F82" w:rsidRDefault="00D05A27" w:rsidP="00D05A27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D05A27" w:rsidRPr="00931F82" w:rsidTr="0068508B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A27" w:rsidRPr="0003431E" w:rsidRDefault="00D05A27" w:rsidP="00D05A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431E">
              <w:rPr>
                <w:rFonts w:ascii="細明體" w:eastAsia="細明體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A27" w:rsidRPr="0003431E" w:rsidRDefault="00D05A27" w:rsidP="00D05A2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03431E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OCR_DATE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5A27" w:rsidRPr="00931F82" w:rsidRDefault="00D05A27" w:rsidP="00D05A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0595F">
              <w:rPr>
                <w:rFonts w:ascii="細明體" w:eastAsia="細明體" w:hAnsi="細明體" w:hint="eastAsia"/>
                <w:sz w:val="20"/>
                <w:szCs w:val="20"/>
              </w:rPr>
              <w:t>$DTAAI421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.住院起日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5A27" w:rsidRPr="00931F82" w:rsidRDefault="00D05A27" w:rsidP="00D05A27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D05A27" w:rsidRPr="00931F82" w:rsidTr="0068508B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A27" w:rsidRPr="0003431E" w:rsidRDefault="00D05A27" w:rsidP="00D05A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431E">
              <w:rPr>
                <w:rFonts w:ascii="細明體" w:eastAsia="細明體" w:hAnsi="細明體" w:hint="eastAsia"/>
                <w:sz w:val="20"/>
                <w:szCs w:val="20"/>
              </w:rPr>
              <w:t>輸入日期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A27" w:rsidRPr="0003431E" w:rsidRDefault="00D05A27" w:rsidP="00D05A27">
            <w:pPr>
              <w:pStyle w:val="a5"/>
              <w:spacing w:line="300" w:lineRule="exact"/>
              <w:rPr>
                <w:rFonts w:ascii="細明體" w:eastAsia="細明體" w:hAnsi="細明體" w:hint="eastAsia"/>
              </w:rPr>
            </w:pPr>
            <w:r w:rsidRPr="0003431E">
              <w:rPr>
                <w:rFonts w:ascii="細明體" w:eastAsia="細明體" w:hAnsi="細明體" w:hint="eastAsia"/>
              </w:rPr>
              <w:t>INPUT_DATE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5A27" w:rsidRPr="00931F82" w:rsidRDefault="00C1220C" w:rsidP="00D05A27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系統日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5A27" w:rsidRPr="00931F82" w:rsidRDefault="00D05A27" w:rsidP="00D05A27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D05A27" w:rsidRPr="00931F82" w:rsidTr="0068508B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A27" w:rsidRPr="0003431E" w:rsidRDefault="00D05A27" w:rsidP="00D05A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431E">
              <w:rPr>
                <w:rFonts w:ascii="細明體" w:eastAsia="細明體" w:hAnsi="細明體" w:hint="eastAsia"/>
                <w:sz w:val="20"/>
                <w:szCs w:val="20"/>
              </w:rPr>
              <w:t>事故迄日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A27" w:rsidRPr="0003431E" w:rsidRDefault="00D05A27" w:rsidP="00D05A27">
            <w:pPr>
              <w:pStyle w:val="a5"/>
              <w:spacing w:line="300" w:lineRule="exact"/>
              <w:rPr>
                <w:rFonts w:ascii="細明體" w:eastAsia="細明體" w:hAnsi="細明體" w:hint="eastAsia"/>
              </w:rPr>
            </w:pPr>
            <w:r w:rsidRPr="0003431E">
              <w:rPr>
                <w:rFonts w:ascii="細明體" w:eastAsia="細明體" w:hAnsi="細明體" w:hint="eastAsia"/>
              </w:rPr>
              <w:t>OCR_DATE_END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5A27" w:rsidRPr="00931F82" w:rsidRDefault="00D05A27" w:rsidP="00D05A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0595F">
              <w:rPr>
                <w:rFonts w:ascii="細明體" w:eastAsia="細明體" w:hAnsi="細明體" w:hint="eastAsia"/>
                <w:sz w:val="20"/>
                <w:szCs w:val="20"/>
              </w:rPr>
              <w:t>$DTAAI421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.住院迄日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5A27" w:rsidRPr="00931F82" w:rsidRDefault="00D05A27" w:rsidP="00D05A27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D05A27" w:rsidRPr="00931F82" w:rsidTr="0068508B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A27" w:rsidRPr="0003431E" w:rsidRDefault="00D05A27" w:rsidP="00D05A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431E">
              <w:rPr>
                <w:rFonts w:ascii="細明體" w:eastAsia="細明體" w:hAnsi="細明體" w:hint="eastAsia"/>
                <w:sz w:val="20"/>
                <w:szCs w:val="20"/>
              </w:rPr>
              <w:t>住院天數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A27" w:rsidRPr="0003431E" w:rsidRDefault="00D05A27" w:rsidP="00D05A27">
            <w:pPr>
              <w:pStyle w:val="a5"/>
              <w:spacing w:line="300" w:lineRule="exact"/>
              <w:rPr>
                <w:rFonts w:ascii="細明體" w:eastAsia="細明體" w:hAnsi="細明體" w:hint="eastAsia"/>
              </w:rPr>
            </w:pPr>
            <w:r w:rsidRPr="0003431E">
              <w:rPr>
                <w:rFonts w:ascii="細明體" w:eastAsia="細明體" w:hAnsi="細明體" w:hint="eastAsia"/>
              </w:rPr>
              <w:t>HOSP_DAY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5A27" w:rsidRPr="00931F82" w:rsidRDefault="00D05A27" w:rsidP="00D05A27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住院迄日-住院起日+1天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5A27" w:rsidRPr="00931F82" w:rsidRDefault="00D05A27" w:rsidP="00D05A27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D05A27" w:rsidRPr="00931F82" w:rsidTr="0068508B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A27" w:rsidRPr="0003431E" w:rsidRDefault="00D05A27" w:rsidP="00D05A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431E">
              <w:rPr>
                <w:rFonts w:ascii="細明體" w:eastAsia="細明體" w:hAnsi="細明體" w:hint="eastAsia"/>
                <w:sz w:val="20"/>
                <w:szCs w:val="20"/>
              </w:rPr>
              <w:t>收據金額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A27" w:rsidRPr="00A7588F" w:rsidRDefault="00D05A27" w:rsidP="00D05A27">
            <w:pPr>
              <w:pStyle w:val="a5"/>
              <w:spacing w:line="300" w:lineRule="exact"/>
              <w:rPr>
                <w:rFonts w:ascii="細明體" w:eastAsia="細明體" w:hAnsi="細明體" w:hint="eastAsia"/>
              </w:rPr>
            </w:pPr>
            <w:r w:rsidRPr="00A7588F">
              <w:rPr>
                <w:rFonts w:ascii="細明體" w:eastAsia="細明體" w:hAnsi="細明體" w:hint="eastAsia"/>
              </w:rPr>
              <w:t>RCPT_AMT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5A27" w:rsidRPr="00B56600" w:rsidRDefault="00F14C1D" w:rsidP="00D05A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4C1D">
              <w:rPr>
                <w:rFonts w:ascii="細明體" w:eastAsia="細明體" w:hAnsi="細明體" w:hint="eastAsia"/>
                <w:sz w:val="20"/>
                <w:szCs w:val="20"/>
              </w:rPr>
              <w:t>$收據金額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5A27" w:rsidRPr="00931F82" w:rsidRDefault="00D05A27" w:rsidP="00D05A27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D05A27" w:rsidRPr="00931F82" w:rsidTr="0068508B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A27" w:rsidRPr="0003431E" w:rsidRDefault="00D05A27" w:rsidP="00D05A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431E">
              <w:rPr>
                <w:rFonts w:ascii="細明體" w:eastAsia="細明體" w:hAnsi="細明體" w:hint="eastAsia"/>
                <w:sz w:val="20"/>
                <w:szCs w:val="20"/>
              </w:rPr>
              <w:t>是否完成轉檔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A27" w:rsidRPr="0003431E" w:rsidRDefault="00D05A27" w:rsidP="00D05A27">
            <w:pPr>
              <w:pStyle w:val="a5"/>
              <w:spacing w:line="300" w:lineRule="exact"/>
              <w:rPr>
                <w:rFonts w:ascii="細明體" w:eastAsia="細明體" w:hAnsi="細明體" w:hint="eastAsia"/>
              </w:rPr>
            </w:pPr>
            <w:r w:rsidRPr="0003431E">
              <w:rPr>
                <w:rFonts w:ascii="細明體" w:eastAsia="細明體" w:hAnsi="細明體" w:hint="eastAsia"/>
              </w:rPr>
              <w:t>IS_TRN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5A27" w:rsidRPr="00B56600" w:rsidRDefault="00D05A27" w:rsidP="00D05A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E</w:t>
            </w:r>
            <w:r>
              <w:rPr>
                <w:rFonts w:ascii="細明體" w:eastAsia="細明體" w:hAnsi="細明體"/>
                <w:sz w:val="20"/>
                <w:szCs w:val="20"/>
              </w:rPr>
              <w:t>”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5A27" w:rsidRPr="00931F82" w:rsidRDefault="00D05A27" w:rsidP="00D05A27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D05A27" w:rsidRPr="00931F82" w:rsidTr="0068508B">
        <w:trPr>
          <w:trHeight w:val="330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A27" w:rsidRPr="0003431E" w:rsidRDefault="00D05A27" w:rsidP="00D05A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3431E">
              <w:rPr>
                <w:rFonts w:ascii="細明體" w:eastAsia="細明體" w:hAnsi="細明體" w:hint="eastAsia"/>
                <w:sz w:val="20"/>
                <w:szCs w:val="20"/>
              </w:rPr>
              <w:t>轉檔開始日期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5A27" w:rsidRPr="0003431E" w:rsidRDefault="00D05A27" w:rsidP="00D05A27">
            <w:pPr>
              <w:pStyle w:val="a5"/>
              <w:spacing w:line="300" w:lineRule="exact"/>
              <w:rPr>
                <w:rFonts w:ascii="細明體" w:eastAsia="細明體" w:hAnsi="細明體" w:hint="eastAsia"/>
              </w:rPr>
            </w:pPr>
            <w:r w:rsidRPr="0003431E">
              <w:rPr>
                <w:rFonts w:ascii="細明體" w:eastAsia="細明體" w:hAnsi="細明體" w:hint="eastAsia"/>
              </w:rPr>
              <w:t>TRN_STR_DATE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5A27" w:rsidRPr="00B56600" w:rsidRDefault="00D05A27" w:rsidP="00D05A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714BC">
              <w:rPr>
                <w:rFonts w:ascii="細明體" w:eastAsia="細明體" w:hAnsi="細明體" w:hint="eastAsia"/>
                <w:sz w:val="20"/>
                <w:szCs w:val="20"/>
              </w:rPr>
              <w:t>$轉檔開始日期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5A27" w:rsidRPr="00931F82" w:rsidRDefault="00D05A27" w:rsidP="00D05A27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3655F6" w:rsidRDefault="004B1BC4" w:rsidP="00F0683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D5338">
        <w:rPr>
          <w:rFonts w:ascii="細明體" w:eastAsia="細明體" w:hAnsi="細明體"/>
          <w:kern w:val="2"/>
          <w:lang w:eastAsia="zh-TW"/>
        </w:rPr>
        <w:t>rollback錯誤那筆</w:t>
      </w:r>
    </w:p>
    <w:p w:rsidR="00D6581E" w:rsidRPr="00D6581E" w:rsidRDefault="00D6581E" w:rsidP="00F0683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6581E">
        <w:rPr>
          <w:rFonts w:ascii="細明體" w:eastAsia="細明體" w:hAnsi="細明體"/>
          <w:kern w:val="2"/>
          <w:lang w:eastAsia="zh-TW"/>
        </w:rPr>
        <w:t>記錄fat</w:t>
      </w:r>
      <w:r w:rsidR="00E100C9">
        <w:rPr>
          <w:rFonts w:ascii="細明體" w:eastAsia="細明體" w:hAnsi="細明體"/>
          <w:kern w:val="2"/>
          <w:lang w:eastAsia="zh-TW"/>
        </w:rPr>
        <w:t>a</w:t>
      </w:r>
      <w:r w:rsidRPr="00D6581E">
        <w:rPr>
          <w:rFonts w:ascii="細明體" w:eastAsia="細明體" w:hAnsi="細明體"/>
          <w:kern w:val="2"/>
          <w:lang w:eastAsia="zh-TW"/>
        </w:rPr>
        <w:t>l LOG：</w:t>
      </w:r>
      <w:r w:rsidR="00E4368A">
        <w:rPr>
          <w:rFonts w:ascii="細明體" w:eastAsia="細明體" w:hAnsi="細明體"/>
          <w:kern w:val="2"/>
          <w:lang w:eastAsia="zh-TW"/>
        </w:rPr>
        <w:t>”</w:t>
      </w:r>
      <w:r w:rsidR="00E4368A">
        <w:rPr>
          <w:rFonts w:ascii="細明體" w:eastAsia="細明體" w:hAnsi="細明體" w:hint="eastAsia"/>
          <w:kern w:val="2"/>
          <w:lang w:eastAsia="zh-TW"/>
        </w:rPr>
        <w:t>執行</w:t>
      </w:r>
      <w:r w:rsidR="006C3D9C">
        <w:rPr>
          <w:rFonts w:ascii="細明體" w:eastAsia="細明體" w:hAnsi="細明體" w:hint="eastAsia"/>
          <w:kern w:val="2"/>
          <w:lang w:eastAsia="zh-TW"/>
        </w:rPr>
        <w:t>醫療明細轉檔</w:t>
      </w:r>
      <w:r w:rsidR="00E4368A">
        <w:rPr>
          <w:rFonts w:ascii="細明體" w:eastAsia="細明體" w:hAnsi="細明體" w:hint="eastAsia"/>
          <w:kern w:val="2"/>
          <w:lang w:eastAsia="zh-TW"/>
        </w:rPr>
        <w:t>發生錯誤，折抵編號--</w:t>
      </w:r>
      <w:r w:rsidR="00E4368A">
        <w:rPr>
          <w:rFonts w:ascii="細明體" w:eastAsia="細明體" w:hAnsi="細明體"/>
          <w:kern w:val="2"/>
          <w:lang w:eastAsia="zh-TW"/>
        </w:rPr>
        <w:t>”</w:t>
      </w:r>
      <w:r w:rsidR="000C6621">
        <w:rPr>
          <w:rFonts w:ascii="細明體" w:eastAsia="細明體" w:hAnsi="細明體" w:hint="eastAsia"/>
          <w:kern w:val="2"/>
          <w:lang w:eastAsia="zh-TW"/>
        </w:rPr>
        <w:t xml:space="preserve">+ </w:t>
      </w:r>
      <w:r w:rsidR="00BC45B3" w:rsidRPr="00BC45B3">
        <w:rPr>
          <w:rFonts w:ascii="細明體" w:eastAsia="細明體" w:hAnsi="細明體" w:hint="eastAsia"/>
          <w:kern w:val="2"/>
          <w:lang w:eastAsia="zh-TW"/>
        </w:rPr>
        <w:t>$DTAAA401.折抵編號</w:t>
      </w:r>
      <w:r w:rsidR="00BC45B3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D6581E">
        <w:rPr>
          <w:rFonts w:ascii="細明體" w:eastAsia="細明體" w:hAnsi="細明體"/>
          <w:kern w:val="2"/>
          <w:lang w:eastAsia="zh-TW"/>
        </w:rPr>
        <w:t>+</w:t>
      </w:r>
      <w:r w:rsidR="00721AA7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721AA7">
        <w:rPr>
          <w:rFonts w:ascii="細明體" w:eastAsia="細明體" w:hAnsi="細明體"/>
          <w:kern w:val="2"/>
          <w:lang w:eastAsia="zh-TW"/>
        </w:rPr>
        <w:t>“</w:t>
      </w:r>
      <w:r w:rsidR="00721AA7">
        <w:rPr>
          <w:rFonts w:ascii="細明體" w:eastAsia="細明體" w:hAnsi="細明體" w:hint="eastAsia"/>
          <w:kern w:val="2"/>
          <w:lang w:eastAsia="zh-TW"/>
        </w:rPr>
        <w:t>:</w:t>
      </w:r>
      <w:r w:rsidR="00721AA7">
        <w:rPr>
          <w:rFonts w:ascii="細明體" w:eastAsia="細明體" w:hAnsi="細明體"/>
          <w:kern w:val="2"/>
          <w:lang w:eastAsia="zh-TW"/>
        </w:rPr>
        <w:t>”</w:t>
      </w:r>
      <w:r w:rsidR="00721AA7">
        <w:rPr>
          <w:rFonts w:ascii="細明體" w:eastAsia="細明體" w:hAnsi="細明體" w:hint="eastAsia"/>
          <w:kern w:val="2"/>
          <w:lang w:eastAsia="zh-TW"/>
        </w:rPr>
        <w:t>+</w:t>
      </w:r>
      <w:r w:rsidRPr="00D6581E">
        <w:rPr>
          <w:rFonts w:ascii="細明體" w:eastAsia="細明體" w:hAnsi="細明體"/>
          <w:kern w:val="2"/>
          <w:lang w:eastAsia="zh-TW"/>
        </w:rPr>
        <w:t>錯誤訊息</w:t>
      </w:r>
    </w:p>
    <w:p w:rsidR="00ED611D" w:rsidRPr="00DF2E41" w:rsidRDefault="00ED611D" w:rsidP="00F0683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CALL </w:t>
      </w:r>
      <w:r w:rsidRPr="00DF2E41">
        <w:rPr>
          <w:rFonts w:ascii="細明體" w:eastAsia="細明體" w:hAnsi="細明體"/>
          <w:bCs/>
          <w:kern w:val="2"/>
          <w:lang w:eastAsia="zh-TW"/>
        </w:rPr>
        <w:t>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ED611D" w:rsidRPr="00E43407" w:rsidRDefault="00ED611D" w:rsidP="00F0683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錯誤件</w:t>
      </w:r>
      <w:r w:rsidRPr="009E5952">
        <w:rPr>
          <w:rFonts w:ascii="細明體" w:eastAsia="細明體" w:hAnsi="細明體" w:hint="eastAsia"/>
          <w:kern w:val="2"/>
          <w:lang w:eastAsia="zh-TW"/>
        </w:rPr>
        <w:t>數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++</w:t>
      </w:r>
    </w:p>
    <w:p w:rsidR="00AB5C98" w:rsidRPr="00DF10DB" w:rsidRDefault="00E43407" w:rsidP="00F0683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程式繼續執行</w:t>
      </w:r>
      <w:r w:rsidR="0054098E">
        <w:rPr>
          <w:rFonts w:ascii="細明體" w:eastAsia="細明體" w:hAnsi="細明體" w:hint="eastAsia"/>
          <w:bCs/>
          <w:kern w:val="2"/>
          <w:lang w:eastAsia="zh-TW"/>
        </w:rPr>
        <w:t>下一筆</w:t>
      </w:r>
    </w:p>
    <w:p w:rsidR="00EF6A37" w:rsidRPr="00670994" w:rsidRDefault="00320E44" w:rsidP="00F06831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lang w:eastAsia="zh-TW"/>
        </w:rPr>
        <w:t>C</w:t>
      </w:r>
      <w:r w:rsidRPr="009E5952">
        <w:rPr>
          <w:rFonts w:ascii="細明體" w:eastAsia="細明體" w:hAnsi="細明體"/>
          <w:lang w:eastAsia="zh-TW"/>
        </w:rPr>
        <w:t>ALL batch.CountManager</w:t>
      </w:r>
      <w:r w:rsidRPr="009E5952">
        <w:rPr>
          <w:rFonts w:ascii="細明體" w:eastAsia="細明體" w:hAnsi="細明體" w:hint="eastAsia"/>
          <w:lang w:eastAsia="zh-TW"/>
        </w:rPr>
        <w:t>(批次作業件數記錄模組)，記錄</w:t>
      </w:r>
      <w:r>
        <w:rPr>
          <w:rFonts w:ascii="細明體" w:eastAsia="細明體" w:hAnsi="細明體" w:hint="eastAsia"/>
          <w:kern w:val="2"/>
          <w:lang w:eastAsia="zh-TW"/>
        </w:rPr>
        <w:t>所有件數</w:t>
      </w:r>
    </w:p>
    <w:sectPr w:rsidR="00EF6A37" w:rsidRPr="00670994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192" w:rsidRDefault="00D00192" w:rsidP="000C2BA8">
      <w:r>
        <w:separator/>
      </w:r>
    </w:p>
  </w:endnote>
  <w:endnote w:type="continuationSeparator" w:id="0">
    <w:p w:rsidR="00D00192" w:rsidRDefault="00D00192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192" w:rsidRDefault="00D00192" w:rsidP="000C2BA8">
      <w:r>
        <w:separator/>
      </w:r>
    </w:p>
  </w:footnote>
  <w:footnote w:type="continuationSeparator" w:id="0">
    <w:p w:rsidR="00D00192" w:rsidRDefault="00D00192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61690E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0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73E407A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0" w15:restartNumberingAfterBreak="0">
    <w:nsid w:val="294C068D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DFF4F0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3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3E71269A"/>
    <w:multiLevelType w:val="hybridMultilevel"/>
    <w:tmpl w:val="8E2234CE"/>
    <w:lvl w:ilvl="0" w:tplc="D8E68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DA03033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4" w15:restartNumberingAfterBreak="0">
    <w:nsid w:val="5FB33135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5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66B33B91"/>
    <w:multiLevelType w:val="hybridMultilevel"/>
    <w:tmpl w:val="F7669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6D82BA9"/>
    <w:multiLevelType w:val="hybridMultilevel"/>
    <w:tmpl w:val="9894E24A"/>
    <w:lvl w:ilvl="0" w:tplc="32F2D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75163BE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40" w15:restartNumberingAfterBreak="0">
    <w:nsid w:val="6C0A78C5"/>
    <w:multiLevelType w:val="hybridMultilevel"/>
    <w:tmpl w:val="3BE094C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6C1D6613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42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 w15:restartNumberingAfterBreak="0">
    <w:nsid w:val="74787690"/>
    <w:multiLevelType w:val="hybridMultilevel"/>
    <w:tmpl w:val="662C4400"/>
    <w:lvl w:ilvl="0" w:tplc="87487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6" w15:restartNumberingAfterBreak="0">
    <w:nsid w:val="78C27839"/>
    <w:multiLevelType w:val="hybridMultilevel"/>
    <w:tmpl w:val="CF6AA28C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E78047A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48" w15:restartNumberingAfterBreak="0">
    <w:nsid w:val="7F4F56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5"/>
  </w:num>
  <w:num w:numId="2">
    <w:abstractNumId w:val="18"/>
  </w:num>
  <w:num w:numId="3">
    <w:abstractNumId w:val="15"/>
  </w:num>
  <w:num w:numId="4">
    <w:abstractNumId w:val="21"/>
  </w:num>
  <w:num w:numId="5">
    <w:abstractNumId w:val="16"/>
  </w:num>
  <w:num w:numId="6">
    <w:abstractNumId w:val="40"/>
  </w:num>
  <w:num w:numId="7">
    <w:abstractNumId w:val="31"/>
  </w:num>
  <w:num w:numId="8">
    <w:abstractNumId w:val="33"/>
  </w:num>
  <w:num w:numId="9">
    <w:abstractNumId w:val="10"/>
  </w:num>
  <w:num w:numId="10">
    <w:abstractNumId w:val="27"/>
  </w:num>
  <w:num w:numId="11">
    <w:abstractNumId w:val="28"/>
  </w:num>
  <w:num w:numId="12">
    <w:abstractNumId w:val="30"/>
  </w:num>
  <w:num w:numId="13">
    <w:abstractNumId w:val="17"/>
  </w:num>
  <w:num w:numId="14">
    <w:abstractNumId w:val="45"/>
  </w:num>
  <w:num w:numId="15">
    <w:abstractNumId w:val="24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6"/>
  </w:num>
  <w:num w:numId="28">
    <w:abstractNumId w:val="32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22"/>
  </w:num>
  <w:num w:numId="32">
    <w:abstractNumId w:val="43"/>
  </w:num>
  <w:num w:numId="33">
    <w:abstractNumId w:val="46"/>
  </w:num>
  <w:num w:numId="34">
    <w:abstractNumId w:val="29"/>
  </w:num>
  <w:num w:numId="35">
    <w:abstractNumId w:val="37"/>
  </w:num>
  <w:num w:numId="36">
    <w:abstractNumId w:val="34"/>
  </w:num>
  <w:num w:numId="37">
    <w:abstractNumId w:val="19"/>
  </w:num>
  <w:num w:numId="38">
    <w:abstractNumId w:val="39"/>
  </w:num>
  <w:num w:numId="39">
    <w:abstractNumId w:val="14"/>
  </w:num>
  <w:num w:numId="40">
    <w:abstractNumId w:val="12"/>
  </w:num>
  <w:num w:numId="41">
    <w:abstractNumId w:val="44"/>
  </w:num>
  <w:num w:numId="42">
    <w:abstractNumId w:val="42"/>
  </w:num>
  <w:num w:numId="43">
    <w:abstractNumId w:val="26"/>
  </w:num>
  <w:num w:numId="44">
    <w:abstractNumId w:val="25"/>
  </w:num>
  <w:num w:numId="45">
    <w:abstractNumId w:val="23"/>
  </w:num>
  <w:num w:numId="46">
    <w:abstractNumId w:val="38"/>
  </w:num>
  <w:num w:numId="47">
    <w:abstractNumId w:val="47"/>
  </w:num>
  <w:num w:numId="48">
    <w:abstractNumId w:val="20"/>
  </w:num>
  <w:num w:numId="49">
    <w:abstractNumId w:val="41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17AD"/>
    <w:rsid w:val="00001974"/>
    <w:rsid w:val="00001BD9"/>
    <w:rsid w:val="000024F6"/>
    <w:rsid w:val="00002C7F"/>
    <w:rsid w:val="0000421E"/>
    <w:rsid w:val="000051B2"/>
    <w:rsid w:val="000052FB"/>
    <w:rsid w:val="0000563E"/>
    <w:rsid w:val="00010BCB"/>
    <w:rsid w:val="000110F3"/>
    <w:rsid w:val="00012E7C"/>
    <w:rsid w:val="000132C7"/>
    <w:rsid w:val="000134DD"/>
    <w:rsid w:val="00014A6C"/>
    <w:rsid w:val="0001563C"/>
    <w:rsid w:val="00016F11"/>
    <w:rsid w:val="00017BB8"/>
    <w:rsid w:val="000207E4"/>
    <w:rsid w:val="00020BCC"/>
    <w:rsid w:val="000212D5"/>
    <w:rsid w:val="00021755"/>
    <w:rsid w:val="00021758"/>
    <w:rsid w:val="0002210A"/>
    <w:rsid w:val="00023198"/>
    <w:rsid w:val="00023DE0"/>
    <w:rsid w:val="0002517A"/>
    <w:rsid w:val="00025A44"/>
    <w:rsid w:val="00026A58"/>
    <w:rsid w:val="00026F13"/>
    <w:rsid w:val="00027024"/>
    <w:rsid w:val="00027926"/>
    <w:rsid w:val="00027B35"/>
    <w:rsid w:val="00027D1B"/>
    <w:rsid w:val="00027FC5"/>
    <w:rsid w:val="0003052D"/>
    <w:rsid w:val="00031272"/>
    <w:rsid w:val="00031DF8"/>
    <w:rsid w:val="00032D2F"/>
    <w:rsid w:val="00033201"/>
    <w:rsid w:val="00033535"/>
    <w:rsid w:val="00033619"/>
    <w:rsid w:val="00033956"/>
    <w:rsid w:val="0003431E"/>
    <w:rsid w:val="00035854"/>
    <w:rsid w:val="00037D02"/>
    <w:rsid w:val="00040233"/>
    <w:rsid w:val="00040D17"/>
    <w:rsid w:val="00042667"/>
    <w:rsid w:val="000428C6"/>
    <w:rsid w:val="00042C50"/>
    <w:rsid w:val="000430BC"/>
    <w:rsid w:val="00043188"/>
    <w:rsid w:val="00044B33"/>
    <w:rsid w:val="00044B5D"/>
    <w:rsid w:val="000466DC"/>
    <w:rsid w:val="000502EA"/>
    <w:rsid w:val="00050D23"/>
    <w:rsid w:val="000519F8"/>
    <w:rsid w:val="000527F0"/>
    <w:rsid w:val="000550FE"/>
    <w:rsid w:val="000556C0"/>
    <w:rsid w:val="000558F2"/>
    <w:rsid w:val="00056A28"/>
    <w:rsid w:val="00056BFC"/>
    <w:rsid w:val="000570FA"/>
    <w:rsid w:val="0005726D"/>
    <w:rsid w:val="00060930"/>
    <w:rsid w:val="0006180A"/>
    <w:rsid w:val="00061FBC"/>
    <w:rsid w:val="00062240"/>
    <w:rsid w:val="000639A4"/>
    <w:rsid w:val="00063EA5"/>
    <w:rsid w:val="000647EC"/>
    <w:rsid w:val="0006526D"/>
    <w:rsid w:val="00065586"/>
    <w:rsid w:val="00065D64"/>
    <w:rsid w:val="0006640C"/>
    <w:rsid w:val="000676CD"/>
    <w:rsid w:val="00067B6B"/>
    <w:rsid w:val="00070A6B"/>
    <w:rsid w:val="00070E5D"/>
    <w:rsid w:val="000719ED"/>
    <w:rsid w:val="00071E60"/>
    <w:rsid w:val="00071E84"/>
    <w:rsid w:val="000726A0"/>
    <w:rsid w:val="000737CF"/>
    <w:rsid w:val="00073BA3"/>
    <w:rsid w:val="00074490"/>
    <w:rsid w:val="00074A36"/>
    <w:rsid w:val="00075C91"/>
    <w:rsid w:val="000764D5"/>
    <w:rsid w:val="00077C11"/>
    <w:rsid w:val="00077EAD"/>
    <w:rsid w:val="0008099E"/>
    <w:rsid w:val="000814EE"/>
    <w:rsid w:val="0008223E"/>
    <w:rsid w:val="00082D62"/>
    <w:rsid w:val="0008361E"/>
    <w:rsid w:val="0008439C"/>
    <w:rsid w:val="000846CC"/>
    <w:rsid w:val="00084E23"/>
    <w:rsid w:val="00084EAA"/>
    <w:rsid w:val="00086633"/>
    <w:rsid w:val="000872FC"/>
    <w:rsid w:val="000876EA"/>
    <w:rsid w:val="000907A3"/>
    <w:rsid w:val="00090800"/>
    <w:rsid w:val="000922A0"/>
    <w:rsid w:val="00093C51"/>
    <w:rsid w:val="00094411"/>
    <w:rsid w:val="00094626"/>
    <w:rsid w:val="00094995"/>
    <w:rsid w:val="00095426"/>
    <w:rsid w:val="00095F8C"/>
    <w:rsid w:val="00097092"/>
    <w:rsid w:val="00097AB5"/>
    <w:rsid w:val="000A1C6F"/>
    <w:rsid w:val="000A1EB4"/>
    <w:rsid w:val="000A2259"/>
    <w:rsid w:val="000A3B8C"/>
    <w:rsid w:val="000A4263"/>
    <w:rsid w:val="000A5518"/>
    <w:rsid w:val="000A5DC1"/>
    <w:rsid w:val="000A6153"/>
    <w:rsid w:val="000A6579"/>
    <w:rsid w:val="000A740A"/>
    <w:rsid w:val="000B1567"/>
    <w:rsid w:val="000B1B22"/>
    <w:rsid w:val="000B1B3B"/>
    <w:rsid w:val="000B1D2C"/>
    <w:rsid w:val="000B23D1"/>
    <w:rsid w:val="000B29D1"/>
    <w:rsid w:val="000B365D"/>
    <w:rsid w:val="000B5824"/>
    <w:rsid w:val="000B5B46"/>
    <w:rsid w:val="000B5D25"/>
    <w:rsid w:val="000B5DF5"/>
    <w:rsid w:val="000B70E8"/>
    <w:rsid w:val="000B7900"/>
    <w:rsid w:val="000B7E25"/>
    <w:rsid w:val="000C0C05"/>
    <w:rsid w:val="000C0D71"/>
    <w:rsid w:val="000C14B1"/>
    <w:rsid w:val="000C2080"/>
    <w:rsid w:val="000C290F"/>
    <w:rsid w:val="000C2B47"/>
    <w:rsid w:val="000C2BA8"/>
    <w:rsid w:val="000C32F1"/>
    <w:rsid w:val="000C3B54"/>
    <w:rsid w:val="000C4195"/>
    <w:rsid w:val="000C4A31"/>
    <w:rsid w:val="000C4EAF"/>
    <w:rsid w:val="000C643D"/>
    <w:rsid w:val="000C6621"/>
    <w:rsid w:val="000C6C3F"/>
    <w:rsid w:val="000C720D"/>
    <w:rsid w:val="000C7426"/>
    <w:rsid w:val="000C7617"/>
    <w:rsid w:val="000C7DF1"/>
    <w:rsid w:val="000D0758"/>
    <w:rsid w:val="000D07A9"/>
    <w:rsid w:val="000D328C"/>
    <w:rsid w:val="000D452C"/>
    <w:rsid w:val="000D4EE9"/>
    <w:rsid w:val="000D57AA"/>
    <w:rsid w:val="000D5E2B"/>
    <w:rsid w:val="000D6712"/>
    <w:rsid w:val="000D7244"/>
    <w:rsid w:val="000D7620"/>
    <w:rsid w:val="000E05E0"/>
    <w:rsid w:val="000E0B8B"/>
    <w:rsid w:val="000E11A3"/>
    <w:rsid w:val="000E13E5"/>
    <w:rsid w:val="000E17F0"/>
    <w:rsid w:val="000E2505"/>
    <w:rsid w:val="000E38A7"/>
    <w:rsid w:val="000E3A3C"/>
    <w:rsid w:val="000E3E84"/>
    <w:rsid w:val="000E3FE4"/>
    <w:rsid w:val="000E467E"/>
    <w:rsid w:val="000E5276"/>
    <w:rsid w:val="000E545A"/>
    <w:rsid w:val="000E5486"/>
    <w:rsid w:val="000E57E8"/>
    <w:rsid w:val="000E6BD5"/>
    <w:rsid w:val="000E6EA1"/>
    <w:rsid w:val="000E7517"/>
    <w:rsid w:val="000E7FE6"/>
    <w:rsid w:val="000F0395"/>
    <w:rsid w:val="000F054F"/>
    <w:rsid w:val="000F08F7"/>
    <w:rsid w:val="000F09F1"/>
    <w:rsid w:val="000F0AFD"/>
    <w:rsid w:val="000F0EAB"/>
    <w:rsid w:val="000F10A2"/>
    <w:rsid w:val="000F1FB7"/>
    <w:rsid w:val="000F2CA7"/>
    <w:rsid w:val="000F37F7"/>
    <w:rsid w:val="000F3CF9"/>
    <w:rsid w:val="000F4D30"/>
    <w:rsid w:val="000F4F2F"/>
    <w:rsid w:val="000F6885"/>
    <w:rsid w:val="000F694F"/>
    <w:rsid w:val="000F7299"/>
    <w:rsid w:val="000F76A1"/>
    <w:rsid w:val="000F7EEB"/>
    <w:rsid w:val="001018C1"/>
    <w:rsid w:val="00101CDB"/>
    <w:rsid w:val="001029E3"/>
    <w:rsid w:val="00102CA9"/>
    <w:rsid w:val="001031E5"/>
    <w:rsid w:val="0010368A"/>
    <w:rsid w:val="00103D9C"/>
    <w:rsid w:val="00105169"/>
    <w:rsid w:val="00105641"/>
    <w:rsid w:val="00107BF3"/>
    <w:rsid w:val="00107CC3"/>
    <w:rsid w:val="001109D9"/>
    <w:rsid w:val="00110D60"/>
    <w:rsid w:val="00110D8C"/>
    <w:rsid w:val="0011118D"/>
    <w:rsid w:val="0011125A"/>
    <w:rsid w:val="001113FA"/>
    <w:rsid w:val="001123E0"/>
    <w:rsid w:val="00112BFC"/>
    <w:rsid w:val="00112C80"/>
    <w:rsid w:val="00112CFE"/>
    <w:rsid w:val="00113047"/>
    <w:rsid w:val="00115668"/>
    <w:rsid w:val="00116648"/>
    <w:rsid w:val="0011777A"/>
    <w:rsid w:val="00120626"/>
    <w:rsid w:val="00122177"/>
    <w:rsid w:val="00122265"/>
    <w:rsid w:val="0012244B"/>
    <w:rsid w:val="00124800"/>
    <w:rsid w:val="00124D8E"/>
    <w:rsid w:val="00124F40"/>
    <w:rsid w:val="001266FD"/>
    <w:rsid w:val="00126E79"/>
    <w:rsid w:val="00126E89"/>
    <w:rsid w:val="00127E90"/>
    <w:rsid w:val="001314C4"/>
    <w:rsid w:val="00131868"/>
    <w:rsid w:val="00132923"/>
    <w:rsid w:val="00133AEE"/>
    <w:rsid w:val="00134047"/>
    <w:rsid w:val="001342A5"/>
    <w:rsid w:val="001342D2"/>
    <w:rsid w:val="001343D4"/>
    <w:rsid w:val="001348D2"/>
    <w:rsid w:val="00134A19"/>
    <w:rsid w:val="00134BB9"/>
    <w:rsid w:val="00134DCF"/>
    <w:rsid w:val="00135E9D"/>
    <w:rsid w:val="00136BF1"/>
    <w:rsid w:val="00136FFA"/>
    <w:rsid w:val="00137442"/>
    <w:rsid w:val="00137521"/>
    <w:rsid w:val="001376A9"/>
    <w:rsid w:val="0013772C"/>
    <w:rsid w:val="00137FCC"/>
    <w:rsid w:val="00140D40"/>
    <w:rsid w:val="0014245D"/>
    <w:rsid w:val="0014365B"/>
    <w:rsid w:val="001441A3"/>
    <w:rsid w:val="00145E03"/>
    <w:rsid w:val="00146D45"/>
    <w:rsid w:val="00147CA4"/>
    <w:rsid w:val="00150105"/>
    <w:rsid w:val="00150CB9"/>
    <w:rsid w:val="00151155"/>
    <w:rsid w:val="001517EA"/>
    <w:rsid w:val="00151A58"/>
    <w:rsid w:val="00152110"/>
    <w:rsid w:val="001521E8"/>
    <w:rsid w:val="00152283"/>
    <w:rsid w:val="00152745"/>
    <w:rsid w:val="00152A76"/>
    <w:rsid w:val="00152AEF"/>
    <w:rsid w:val="001533D9"/>
    <w:rsid w:val="001537BC"/>
    <w:rsid w:val="00153F38"/>
    <w:rsid w:val="00154394"/>
    <w:rsid w:val="00154805"/>
    <w:rsid w:val="0015485D"/>
    <w:rsid w:val="00154EE0"/>
    <w:rsid w:val="001552C0"/>
    <w:rsid w:val="00155547"/>
    <w:rsid w:val="00156147"/>
    <w:rsid w:val="001561B0"/>
    <w:rsid w:val="00156568"/>
    <w:rsid w:val="00156957"/>
    <w:rsid w:val="001570DB"/>
    <w:rsid w:val="0015718E"/>
    <w:rsid w:val="0015751B"/>
    <w:rsid w:val="00157624"/>
    <w:rsid w:val="00157AD3"/>
    <w:rsid w:val="00157DD2"/>
    <w:rsid w:val="001604EE"/>
    <w:rsid w:val="0016095B"/>
    <w:rsid w:val="001614E3"/>
    <w:rsid w:val="001619B9"/>
    <w:rsid w:val="0016229D"/>
    <w:rsid w:val="00162624"/>
    <w:rsid w:val="00162708"/>
    <w:rsid w:val="001633BB"/>
    <w:rsid w:val="00164511"/>
    <w:rsid w:val="00164905"/>
    <w:rsid w:val="00164942"/>
    <w:rsid w:val="001651D4"/>
    <w:rsid w:val="001664DA"/>
    <w:rsid w:val="00166557"/>
    <w:rsid w:val="001677B3"/>
    <w:rsid w:val="001678C2"/>
    <w:rsid w:val="00167DC4"/>
    <w:rsid w:val="00170755"/>
    <w:rsid w:val="0017097A"/>
    <w:rsid w:val="001714BC"/>
    <w:rsid w:val="00172D9E"/>
    <w:rsid w:val="00173076"/>
    <w:rsid w:val="00173B15"/>
    <w:rsid w:val="001752ED"/>
    <w:rsid w:val="0017539B"/>
    <w:rsid w:val="00176AFB"/>
    <w:rsid w:val="001818D7"/>
    <w:rsid w:val="00182540"/>
    <w:rsid w:val="00183411"/>
    <w:rsid w:val="0018426C"/>
    <w:rsid w:val="00184863"/>
    <w:rsid w:val="001848F8"/>
    <w:rsid w:val="0018502A"/>
    <w:rsid w:val="001857CC"/>
    <w:rsid w:val="00186246"/>
    <w:rsid w:val="00186E1D"/>
    <w:rsid w:val="00186FAA"/>
    <w:rsid w:val="00191B95"/>
    <w:rsid w:val="00191E0C"/>
    <w:rsid w:val="00191F50"/>
    <w:rsid w:val="0019228C"/>
    <w:rsid w:val="00192CA3"/>
    <w:rsid w:val="00193929"/>
    <w:rsid w:val="00194476"/>
    <w:rsid w:val="001944C9"/>
    <w:rsid w:val="001949BE"/>
    <w:rsid w:val="001959B2"/>
    <w:rsid w:val="00195A92"/>
    <w:rsid w:val="00195DE0"/>
    <w:rsid w:val="00195FC2"/>
    <w:rsid w:val="00196320"/>
    <w:rsid w:val="00196A9D"/>
    <w:rsid w:val="00197FD2"/>
    <w:rsid w:val="001A0ADD"/>
    <w:rsid w:val="001A13F2"/>
    <w:rsid w:val="001A1C0B"/>
    <w:rsid w:val="001A1E06"/>
    <w:rsid w:val="001A2402"/>
    <w:rsid w:val="001A2B06"/>
    <w:rsid w:val="001A3584"/>
    <w:rsid w:val="001A5718"/>
    <w:rsid w:val="001A578F"/>
    <w:rsid w:val="001A5BB0"/>
    <w:rsid w:val="001B3039"/>
    <w:rsid w:val="001B30C7"/>
    <w:rsid w:val="001B3370"/>
    <w:rsid w:val="001B33A7"/>
    <w:rsid w:val="001B3ED6"/>
    <w:rsid w:val="001B4EAD"/>
    <w:rsid w:val="001B5954"/>
    <w:rsid w:val="001B5B0C"/>
    <w:rsid w:val="001B6F6F"/>
    <w:rsid w:val="001B7BC4"/>
    <w:rsid w:val="001B7E6C"/>
    <w:rsid w:val="001C0D00"/>
    <w:rsid w:val="001C14DD"/>
    <w:rsid w:val="001C2704"/>
    <w:rsid w:val="001C2B0F"/>
    <w:rsid w:val="001C309A"/>
    <w:rsid w:val="001C31E9"/>
    <w:rsid w:val="001C3AF5"/>
    <w:rsid w:val="001C3BE6"/>
    <w:rsid w:val="001C3FDB"/>
    <w:rsid w:val="001C41F1"/>
    <w:rsid w:val="001C4E1D"/>
    <w:rsid w:val="001C57F5"/>
    <w:rsid w:val="001C6868"/>
    <w:rsid w:val="001C6BD3"/>
    <w:rsid w:val="001D0435"/>
    <w:rsid w:val="001D0E9D"/>
    <w:rsid w:val="001D1A6D"/>
    <w:rsid w:val="001D2491"/>
    <w:rsid w:val="001D3ADE"/>
    <w:rsid w:val="001E073C"/>
    <w:rsid w:val="001E0897"/>
    <w:rsid w:val="001E1438"/>
    <w:rsid w:val="001E2B9B"/>
    <w:rsid w:val="001E3816"/>
    <w:rsid w:val="001E3E22"/>
    <w:rsid w:val="001E3ED1"/>
    <w:rsid w:val="001E3F9D"/>
    <w:rsid w:val="001E4613"/>
    <w:rsid w:val="001E4861"/>
    <w:rsid w:val="001E4D3B"/>
    <w:rsid w:val="001E5C82"/>
    <w:rsid w:val="001E6570"/>
    <w:rsid w:val="001E65C3"/>
    <w:rsid w:val="001E6695"/>
    <w:rsid w:val="001E6D6E"/>
    <w:rsid w:val="001E7534"/>
    <w:rsid w:val="001E75ED"/>
    <w:rsid w:val="001E7EFA"/>
    <w:rsid w:val="001F1E19"/>
    <w:rsid w:val="001F32B1"/>
    <w:rsid w:val="001F45DB"/>
    <w:rsid w:val="001F4C49"/>
    <w:rsid w:val="001F508C"/>
    <w:rsid w:val="001F531E"/>
    <w:rsid w:val="001F5B3D"/>
    <w:rsid w:val="001F710C"/>
    <w:rsid w:val="00200C39"/>
    <w:rsid w:val="00201536"/>
    <w:rsid w:val="00202933"/>
    <w:rsid w:val="00204402"/>
    <w:rsid w:val="00205B12"/>
    <w:rsid w:val="00205E40"/>
    <w:rsid w:val="00207652"/>
    <w:rsid w:val="002100BC"/>
    <w:rsid w:val="002103E0"/>
    <w:rsid w:val="002106CA"/>
    <w:rsid w:val="002134E7"/>
    <w:rsid w:val="0021514C"/>
    <w:rsid w:val="002156F9"/>
    <w:rsid w:val="00215B59"/>
    <w:rsid w:val="0021615B"/>
    <w:rsid w:val="002169BB"/>
    <w:rsid w:val="002177BE"/>
    <w:rsid w:val="00221E19"/>
    <w:rsid w:val="0022325E"/>
    <w:rsid w:val="00224AC0"/>
    <w:rsid w:val="00224B9E"/>
    <w:rsid w:val="00225A49"/>
    <w:rsid w:val="00225BEE"/>
    <w:rsid w:val="00225CA3"/>
    <w:rsid w:val="002264D2"/>
    <w:rsid w:val="00227043"/>
    <w:rsid w:val="002272E6"/>
    <w:rsid w:val="00227D04"/>
    <w:rsid w:val="00227E7F"/>
    <w:rsid w:val="002305D8"/>
    <w:rsid w:val="002329F9"/>
    <w:rsid w:val="00233210"/>
    <w:rsid w:val="0023359B"/>
    <w:rsid w:val="002335A1"/>
    <w:rsid w:val="002374DC"/>
    <w:rsid w:val="0024033E"/>
    <w:rsid w:val="002407D4"/>
    <w:rsid w:val="002410EB"/>
    <w:rsid w:val="00241368"/>
    <w:rsid w:val="00241CB2"/>
    <w:rsid w:val="00241E8D"/>
    <w:rsid w:val="002421EF"/>
    <w:rsid w:val="00242DF0"/>
    <w:rsid w:val="00242F37"/>
    <w:rsid w:val="0024323A"/>
    <w:rsid w:val="00243D96"/>
    <w:rsid w:val="00243E91"/>
    <w:rsid w:val="002450F2"/>
    <w:rsid w:val="00246260"/>
    <w:rsid w:val="00246F3C"/>
    <w:rsid w:val="00247745"/>
    <w:rsid w:val="002506CE"/>
    <w:rsid w:val="00250D2D"/>
    <w:rsid w:val="00250F79"/>
    <w:rsid w:val="00251661"/>
    <w:rsid w:val="00253197"/>
    <w:rsid w:val="00253255"/>
    <w:rsid w:val="002543A5"/>
    <w:rsid w:val="00254899"/>
    <w:rsid w:val="00254BB7"/>
    <w:rsid w:val="00256562"/>
    <w:rsid w:val="00256B6B"/>
    <w:rsid w:val="00256B93"/>
    <w:rsid w:val="002577FB"/>
    <w:rsid w:val="002602E5"/>
    <w:rsid w:val="00260905"/>
    <w:rsid w:val="0026126F"/>
    <w:rsid w:val="00262779"/>
    <w:rsid w:val="00262788"/>
    <w:rsid w:val="00263006"/>
    <w:rsid w:val="00263DFE"/>
    <w:rsid w:val="002651FE"/>
    <w:rsid w:val="00266117"/>
    <w:rsid w:val="00271940"/>
    <w:rsid w:val="00272048"/>
    <w:rsid w:val="0027311F"/>
    <w:rsid w:val="002737A7"/>
    <w:rsid w:val="00273C1F"/>
    <w:rsid w:val="00273DB1"/>
    <w:rsid w:val="00274796"/>
    <w:rsid w:val="00275259"/>
    <w:rsid w:val="0027683F"/>
    <w:rsid w:val="00277D86"/>
    <w:rsid w:val="00280672"/>
    <w:rsid w:val="002814A7"/>
    <w:rsid w:val="00281D1F"/>
    <w:rsid w:val="00281D7D"/>
    <w:rsid w:val="00282A74"/>
    <w:rsid w:val="00282B21"/>
    <w:rsid w:val="00282E2A"/>
    <w:rsid w:val="002831BB"/>
    <w:rsid w:val="00283478"/>
    <w:rsid w:val="00284D22"/>
    <w:rsid w:val="00287A6C"/>
    <w:rsid w:val="0029011B"/>
    <w:rsid w:val="002902A8"/>
    <w:rsid w:val="002905A3"/>
    <w:rsid w:val="00290D9F"/>
    <w:rsid w:val="0029197F"/>
    <w:rsid w:val="00291EED"/>
    <w:rsid w:val="00291FF9"/>
    <w:rsid w:val="00293C61"/>
    <w:rsid w:val="002940AE"/>
    <w:rsid w:val="002940F2"/>
    <w:rsid w:val="00295163"/>
    <w:rsid w:val="00295514"/>
    <w:rsid w:val="00295DC0"/>
    <w:rsid w:val="00295FEB"/>
    <w:rsid w:val="002A0378"/>
    <w:rsid w:val="002A2A89"/>
    <w:rsid w:val="002A2FE0"/>
    <w:rsid w:val="002A3335"/>
    <w:rsid w:val="002A3AE7"/>
    <w:rsid w:val="002A3FB2"/>
    <w:rsid w:val="002A6B21"/>
    <w:rsid w:val="002A6DE5"/>
    <w:rsid w:val="002A6FA5"/>
    <w:rsid w:val="002A7A00"/>
    <w:rsid w:val="002B1229"/>
    <w:rsid w:val="002B1F02"/>
    <w:rsid w:val="002B1F03"/>
    <w:rsid w:val="002B1F21"/>
    <w:rsid w:val="002B3026"/>
    <w:rsid w:val="002B395E"/>
    <w:rsid w:val="002B3DBC"/>
    <w:rsid w:val="002B465A"/>
    <w:rsid w:val="002B4C23"/>
    <w:rsid w:val="002B51A3"/>
    <w:rsid w:val="002B55E2"/>
    <w:rsid w:val="002B58D6"/>
    <w:rsid w:val="002B5B93"/>
    <w:rsid w:val="002B63D4"/>
    <w:rsid w:val="002B63DE"/>
    <w:rsid w:val="002B654E"/>
    <w:rsid w:val="002B6D85"/>
    <w:rsid w:val="002B7029"/>
    <w:rsid w:val="002B784E"/>
    <w:rsid w:val="002B7A99"/>
    <w:rsid w:val="002C1285"/>
    <w:rsid w:val="002C1FB5"/>
    <w:rsid w:val="002C2892"/>
    <w:rsid w:val="002C29D1"/>
    <w:rsid w:val="002C2E69"/>
    <w:rsid w:val="002C472A"/>
    <w:rsid w:val="002C475F"/>
    <w:rsid w:val="002C57C6"/>
    <w:rsid w:val="002C59EF"/>
    <w:rsid w:val="002C6DED"/>
    <w:rsid w:val="002C7808"/>
    <w:rsid w:val="002D0933"/>
    <w:rsid w:val="002D0CE0"/>
    <w:rsid w:val="002D1A8D"/>
    <w:rsid w:val="002D1DE8"/>
    <w:rsid w:val="002D3282"/>
    <w:rsid w:val="002D3629"/>
    <w:rsid w:val="002D5053"/>
    <w:rsid w:val="002D56C4"/>
    <w:rsid w:val="002D7662"/>
    <w:rsid w:val="002D7D92"/>
    <w:rsid w:val="002D7E46"/>
    <w:rsid w:val="002E03B9"/>
    <w:rsid w:val="002E1C00"/>
    <w:rsid w:val="002E1D79"/>
    <w:rsid w:val="002E287D"/>
    <w:rsid w:val="002E38C3"/>
    <w:rsid w:val="002E42FD"/>
    <w:rsid w:val="002E49F3"/>
    <w:rsid w:val="002E5A3B"/>
    <w:rsid w:val="002E5BBF"/>
    <w:rsid w:val="002E709D"/>
    <w:rsid w:val="002E70D7"/>
    <w:rsid w:val="002F1449"/>
    <w:rsid w:val="002F1777"/>
    <w:rsid w:val="002F1AF9"/>
    <w:rsid w:val="002F1DBA"/>
    <w:rsid w:val="002F224F"/>
    <w:rsid w:val="002F2D9C"/>
    <w:rsid w:val="002F4070"/>
    <w:rsid w:val="002F41D5"/>
    <w:rsid w:val="002F5595"/>
    <w:rsid w:val="002F62AF"/>
    <w:rsid w:val="002F6585"/>
    <w:rsid w:val="002F6AE1"/>
    <w:rsid w:val="002F6EA2"/>
    <w:rsid w:val="002F7A17"/>
    <w:rsid w:val="00300612"/>
    <w:rsid w:val="003011AB"/>
    <w:rsid w:val="00302DAB"/>
    <w:rsid w:val="00302FAE"/>
    <w:rsid w:val="003035C7"/>
    <w:rsid w:val="003038E0"/>
    <w:rsid w:val="00303AD1"/>
    <w:rsid w:val="00303AF3"/>
    <w:rsid w:val="00304EBB"/>
    <w:rsid w:val="00305137"/>
    <w:rsid w:val="0030542C"/>
    <w:rsid w:val="00305C2A"/>
    <w:rsid w:val="00306FC7"/>
    <w:rsid w:val="00307167"/>
    <w:rsid w:val="003076ED"/>
    <w:rsid w:val="00307C34"/>
    <w:rsid w:val="0031013D"/>
    <w:rsid w:val="0031029B"/>
    <w:rsid w:val="0031052F"/>
    <w:rsid w:val="00311675"/>
    <w:rsid w:val="00311F84"/>
    <w:rsid w:val="0031349D"/>
    <w:rsid w:val="00316261"/>
    <w:rsid w:val="003162A7"/>
    <w:rsid w:val="003166BD"/>
    <w:rsid w:val="003166E1"/>
    <w:rsid w:val="00320E44"/>
    <w:rsid w:val="00320FDD"/>
    <w:rsid w:val="00321167"/>
    <w:rsid w:val="00321555"/>
    <w:rsid w:val="00321C07"/>
    <w:rsid w:val="00321F42"/>
    <w:rsid w:val="00321FFE"/>
    <w:rsid w:val="00322D04"/>
    <w:rsid w:val="00323631"/>
    <w:rsid w:val="003239B6"/>
    <w:rsid w:val="00323E64"/>
    <w:rsid w:val="00326BA6"/>
    <w:rsid w:val="0033001C"/>
    <w:rsid w:val="0033015A"/>
    <w:rsid w:val="0033049F"/>
    <w:rsid w:val="003305F4"/>
    <w:rsid w:val="003311F7"/>
    <w:rsid w:val="0033165E"/>
    <w:rsid w:val="00331A56"/>
    <w:rsid w:val="003329AD"/>
    <w:rsid w:val="00334274"/>
    <w:rsid w:val="003344C9"/>
    <w:rsid w:val="003347F0"/>
    <w:rsid w:val="00334D26"/>
    <w:rsid w:val="003350EA"/>
    <w:rsid w:val="0033538D"/>
    <w:rsid w:val="00336972"/>
    <w:rsid w:val="003379E7"/>
    <w:rsid w:val="00340B7C"/>
    <w:rsid w:val="00342687"/>
    <w:rsid w:val="0034296F"/>
    <w:rsid w:val="00344325"/>
    <w:rsid w:val="00344807"/>
    <w:rsid w:val="003448C8"/>
    <w:rsid w:val="0034501B"/>
    <w:rsid w:val="00346AB5"/>
    <w:rsid w:val="00347264"/>
    <w:rsid w:val="00347363"/>
    <w:rsid w:val="00350114"/>
    <w:rsid w:val="00352A9F"/>
    <w:rsid w:val="0035326C"/>
    <w:rsid w:val="003534AA"/>
    <w:rsid w:val="00353FB9"/>
    <w:rsid w:val="00354547"/>
    <w:rsid w:val="0035467B"/>
    <w:rsid w:val="00355B08"/>
    <w:rsid w:val="00355D14"/>
    <w:rsid w:val="00356383"/>
    <w:rsid w:val="0036146B"/>
    <w:rsid w:val="00361C81"/>
    <w:rsid w:val="00361D65"/>
    <w:rsid w:val="003639F2"/>
    <w:rsid w:val="003640C4"/>
    <w:rsid w:val="0036470B"/>
    <w:rsid w:val="00364B5E"/>
    <w:rsid w:val="0036513E"/>
    <w:rsid w:val="003655F6"/>
    <w:rsid w:val="00365B97"/>
    <w:rsid w:val="0036621D"/>
    <w:rsid w:val="003665B8"/>
    <w:rsid w:val="00366A19"/>
    <w:rsid w:val="00366D3D"/>
    <w:rsid w:val="0037050C"/>
    <w:rsid w:val="00370EF7"/>
    <w:rsid w:val="00370FBC"/>
    <w:rsid w:val="003720BA"/>
    <w:rsid w:val="003723BB"/>
    <w:rsid w:val="00373701"/>
    <w:rsid w:val="0037557B"/>
    <w:rsid w:val="00375F9C"/>
    <w:rsid w:val="0037638F"/>
    <w:rsid w:val="0037656B"/>
    <w:rsid w:val="00376A73"/>
    <w:rsid w:val="00377609"/>
    <w:rsid w:val="003776B3"/>
    <w:rsid w:val="00377CFD"/>
    <w:rsid w:val="00380501"/>
    <w:rsid w:val="00381A72"/>
    <w:rsid w:val="003823C8"/>
    <w:rsid w:val="003827BD"/>
    <w:rsid w:val="00382A1E"/>
    <w:rsid w:val="0038341A"/>
    <w:rsid w:val="00383AF7"/>
    <w:rsid w:val="003846FB"/>
    <w:rsid w:val="00384DF1"/>
    <w:rsid w:val="00385BA7"/>
    <w:rsid w:val="00386830"/>
    <w:rsid w:val="00387A78"/>
    <w:rsid w:val="00390816"/>
    <w:rsid w:val="00390CBD"/>
    <w:rsid w:val="00393E00"/>
    <w:rsid w:val="0039450E"/>
    <w:rsid w:val="00394E7C"/>
    <w:rsid w:val="003962C1"/>
    <w:rsid w:val="003966B3"/>
    <w:rsid w:val="00397096"/>
    <w:rsid w:val="003973DB"/>
    <w:rsid w:val="0039747D"/>
    <w:rsid w:val="0039751A"/>
    <w:rsid w:val="00397ED4"/>
    <w:rsid w:val="003A0042"/>
    <w:rsid w:val="003A0593"/>
    <w:rsid w:val="003A0F07"/>
    <w:rsid w:val="003A11F9"/>
    <w:rsid w:val="003A196B"/>
    <w:rsid w:val="003A1A10"/>
    <w:rsid w:val="003A1F7A"/>
    <w:rsid w:val="003A3896"/>
    <w:rsid w:val="003A43C8"/>
    <w:rsid w:val="003A57FB"/>
    <w:rsid w:val="003A6620"/>
    <w:rsid w:val="003A6C70"/>
    <w:rsid w:val="003B062B"/>
    <w:rsid w:val="003B0AF6"/>
    <w:rsid w:val="003B143C"/>
    <w:rsid w:val="003B1DEF"/>
    <w:rsid w:val="003B233B"/>
    <w:rsid w:val="003B34A7"/>
    <w:rsid w:val="003B37D3"/>
    <w:rsid w:val="003B4015"/>
    <w:rsid w:val="003B460E"/>
    <w:rsid w:val="003B531C"/>
    <w:rsid w:val="003B5755"/>
    <w:rsid w:val="003B59FE"/>
    <w:rsid w:val="003B5DCB"/>
    <w:rsid w:val="003C01AF"/>
    <w:rsid w:val="003C1675"/>
    <w:rsid w:val="003C1992"/>
    <w:rsid w:val="003C19EC"/>
    <w:rsid w:val="003C2A94"/>
    <w:rsid w:val="003C2B86"/>
    <w:rsid w:val="003C34D1"/>
    <w:rsid w:val="003C45C8"/>
    <w:rsid w:val="003C4753"/>
    <w:rsid w:val="003C4B1C"/>
    <w:rsid w:val="003C63BF"/>
    <w:rsid w:val="003C6422"/>
    <w:rsid w:val="003C6BF9"/>
    <w:rsid w:val="003C7554"/>
    <w:rsid w:val="003C78A8"/>
    <w:rsid w:val="003D027D"/>
    <w:rsid w:val="003D02D0"/>
    <w:rsid w:val="003D05DE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009C"/>
    <w:rsid w:val="003E12A4"/>
    <w:rsid w:val="003E2772"/>
    <w:rsid w:val="003E2BBC"/>
    <w:rsid w:val="003E2E2B"/>
    <w:rsid w:val="003E3538"/>
    <w:rsid w:val="003E3957"/>
    <w:rsid w:val="003E3B20"/>
    <w:rsid w:val="003E4147"/>
    <w:rsid w:val="003E5979"/>
    <w:rsid w:val="003E5B2C"/>
    <w:rsid w:val="003E5D81"/>
    <w:rsid w:val="003E6D11"/>
    <w:rsid w:val="003E6E62"/>
    <w:rsid w:val="003E7021"/>
    <w:rsid w:val="003E719C"/>
    <w:rsid w:val="003E7D8F"/>
    <w:rsid w:val="003E7F03"/>
    <w:rsid w:val="003F0E2F"/>
    <w:rsid w:val="003F1740"/>
    <w:rsid w:val="003F1862"/>
    <w:rsid w:val="003F1F68"/>
    <w:rsid w:val="003F21E6"/>
    <w:rsid w:val="003F242E"/>
    <w:rsid w:val="003F2C8F"/>
    <w:rsid w:val="003F36B0"/>
    <w:rsid w:val="003F4F5B"/>
    <w:rsid w:val="003F60C6"/>
    <w:rsid w:val="004004BF"/>
    <w:rsid w:val="00400864"/>
    <w:rsid w:val="00403413"/>
    <w:rsid w:val="00403625"/>
    <w:rsid w:val="0040455F"/>
    <w:rsid w:val="00404C69"/>
    <w:rsid w:val="004052B9"/>
    <w:rsid w:val="00405370"/>
    <w:rsid w:val="00405464"/>
    <w:rsid w:val="004055E4"/>
    <w:rsid w:val="00406614"/>
    <w:rsid w:val="00407454"/>
    <w:rsid w:val="0041023A"/>
    <w:rsid w:val="0041166F"/>
    <w:rsid w:val="00411786"/>
    <w:rsid w:val="00411851"/>
    <w:rsid w:val="0041190F"/>
    <w:rsid w:val="00411A07"/>
    <w:rsid w:val="00412B03"/>
    <w:rsid w:val="00414EBF"/>
    <w:rsid w:val="004167FF"/>
    <w:rsid w:val="00416B42"/>
    <w:rsid w:val="004209C4"/>
    <w:rsid w:val="0042131F"/>
    <w:rsid w:val="00421511"/>
    <w:rsid w:val="00421CDC"/>
    <w:rsid w:val="00422213"/>
    <w:rsid w:val="004224DA"/>
    <w:rsid w:val="00422FF2"/>
    <w:rsid w:val="00425798"/>
    <w:rsid w:val="0042593D"/>
    <w:rsid w:val="00425CA9"/>
    <w:rsid w:val="00425E5D"/>
    <w:rsid w:val="004264F9"/>
    <w:rsid w:val="0042745B"/>
    <w:rsid w:val="00432713"/>
    <w:rsid w:val="00433A20"/>
    <w:rsid w:val="00434081"/>
    <w:rsid w:val="00434585"/>
    <w:rsid w:val="00434DB4"/>
    <w:rsid w:val="00435763"/>
    <w:rsid w:val="00436157"/>
    <w:rsid w:val="0043648F"/>
    <w:rsid w:val="00436A2A"/>
    <w:rsid w:val="00437AC8"/>
    <w:rsid w:val="00437E87"/>
    <w:rsid w:val="004405FA"/>
    <w:rsid w:val="00440BA5"/>
    <w:rsid w:val="00441A0C"/>
    <w:rsid w:val="00441C5B"/>
    <w:rsid w:val="00441C65"/>
    <w:rsid w:val="00441D0C"/>
    <w:rsid w:val="00441D8E"/>
    <w:rsid w:val="00441F81"/>
    <w:rsid w:val="00442005"/>
    <w:rsid w:val="004420D4"/>
    <w:rsid w:val="00442D03"/>
    <w:rsid w:val="0044424E"/>
    <w:rsid w:val="00445533"/>
    <w:rsid w:val="0044670E"/>
    <w:rsid w:val="00446D21"/>
    <w:rsid w:val="004476A0"/>
    <w:rsid w:val="0044793D"/>
    <w:rsid w:val="00447AF7"/>
    <w:rsid w:val="00452313"/>
    <w:rsid w:val="00452698"/>
    <w:rsid w:val="00453C18"/>
    <w:rsid w:val="00454AF2"/>
    <w:rsid w:val="00455912"/>
    <w:rsid w:val="00456085"/>
    <w:rsid w:val="00456955"/>
    <w:rsid w:val="00456A0E"/>
    <w:rsid w:val="0045763D"/>
    <w:rsid w:val="00460BA3"/>
    <w:rsid w:val="00461BC0"/>
    <w:rsid w:val="00462CB7"/>
    <w:rsid w:val="0046366D"/>
    <w:rsid w:val="00463E99"/>
    <w:rsid w:val="00464A05"/>
    <w:rsid w:val="004650B8"/>
    <w:rsid w:val="0046527D"/>
    <w:rsid w:val="00465F98"/>
    <w:rsid w:val="0046634B"/>
    <w:rsid w:val="00467E07"/>
    <w:rsid w:val="004712EC"/>
    <w:rsid w:val="004714FF"/>
    <w:rsid w:val="00471DCF"/>
    <w:rsid w:val="00472317"/>
    <w:rsid w:val="00472FCE"/>
    <w:rsid w:val="0047387D"/>
    <w:rsid w:val="00475FFF"/>
    <w:rsid w:val="0047601C"/>
    <w:rsid w:val="00476A49"/>
    <w:rsid w:val="00476DF5"/>
    <w:rsid w:val="00477A65"/>
    <w:rsid w:val="004812E1"/>
    <w:rsid w:val="00481B3F"/>
    <w:rsid w:val="00482EB2"/>
    <w:rsid w:val="00483623"/>
    <w:rsid w:val="00484DAE"/>
    <w:rsid w:val="00484E72"/>
    <w:rsid w:val="00486152"/>
    <w:rsid w:val="00486F35"/>
    <w:rsid w:val="004904B4"/>
    <w:rsid w:val="0049084B"/>
    <w:rsid w:val="00490A61"/>
    <w:rsid w:val="004915F2"/>
    <w:rsid w:val="00491FEA"/>
    <w:rsid w:val="00493971"/>
    <w:rsid w:val="00494D8A"/>
    <w:rsid w:val="00494F00"/>
    <w:rsid w:val="00496772"/>
    <w:rsid w:val="004A0BB2"/>
    <w:rsid w:val="004A0DFD"/>
    <w:rsid w:val="004A1250"/>
    <w:rsid w:val="004A134E"/>
    <w:rsid w:val="004A2396"/>
    <w:rsid w:val="004A2B79"/>
    <w:rsid w:val="004A30B4"/>
    <w:rsid w:val="004A33E6"/>
    <w:rsid w:val="004A3CEA"/>
    <w:rsid w:val="004A3EAE"/>
    <w:rsid w:val="004A40E8"/>
    <w:rsid w:val="004A61BB"/>
    <w:rsid w:val="004A68E6"/>
    <w:rsid w:val="004A71F5"/>
    <w:rsid w:val="004A7B26"/>
    <w:rsid w:val="004B138B"/>
    <w:rsid w:val="004B1504"/>
    <w:rsid w:val="004B1727"/>
    <w:rsid w:val="004B18E8"/>
    <w:rsid w:val="004B1B07"/>
    <w:rsid w:val="004B1BC4"/>
    <w:rsid w:val="004B1C32"/>
    <w:rsid w:val="004B2114"/>
    <w:rsid w:val="004B27D2"/>
    <w:rsid w:val="004B3D1D"/>
    <w:rsid w:val="004B6651"/>
    <w:rsid w:val="004B7FDD"/>
    <w:rsid w:val="004C055F"/>
    <w:rsid w:val="004C2F3E"/>
    <w:rsid w:val="004C3585"/>
    <w:rsid w:val="004C3705"/>
    <w:rsid w:val="004C393E"/>
    <w:rsid w:val="004C3A93"/>
    <w:rsid w:val="004C3DB2"/>
    <w:rsid w:val="004C3FBE"/>
    <w:rsid w:val="004C4A0D"/>
    <w:rsid w:val="004C4E66"/>
    <w:rsid w:val="004C54AC"/>
    <w:rsid w:val="004C67E8"/>
    <w:rsid w:val="004C7ACA"/>
    <w:rsid w:val="004D018F"/>
    <w:rsid w:val="004D058E"/>
    <w:rsid w:val="004D0F9E"/>
    <w:rsid w:val="004D152D"/>
    <w:rsid w:val="004D17D5"/>
    <w:rsid w:val="004D22A6"/>
    <w:rsid w:val="004D382E"/>
    <w:rsid w:val="004D41E1"/>
    <w:rsid w:val="004D424C"/>
    <w:rsid w:val="004D4F4C"/>
    <w:rsid w:val="004D57E5"/>
    <w:rsid w:val="004D6423"/>
    <w:rsid w:val="004E0165"/>
    <w:rsid w:val="004E030A"/>
    <w:rsid w:val="004E0428"/>
    <w:rsid w:val="004E0966"/>
    <w:rsid w:val="004E118D"/>
    <w:rsid w:val="004E152D"/>
    <w:rsid w:val="004E1DD6"/>
    <w:rsid w:val="004E314B"/>
    <w:rsid w:val="004E65BF"/>
    <w:rsid w:val="004E6C99"/>
    <w:rsid w:val="004E73AD"/>
    <w:rsid w:val="004F004F"/>
    <w:rsid w:val="004F0666"/>
    <w:rsid w:val="004F0C72"/>
    <w:rsid w:val="004F1F62"/>
    <w:rsid w:val="004F1F83"/>
    <w:rsid w:val="004F213B"/>
    <w:rsid w:val="004F2ABA"/>
    <w:rsid w:val="004F4848"/>
    <w:rsid w:val="004F588B"/>
    <w:rsid w:val="004F5DE9"/>
    <w:rsid w:val="004F5E01"/>
    <w:rsid w:val="004F5E82"/>
    <w:rsid w:val="004F61B9"/>
    <w:rsid w:val="004F7556"/>
    <w:rsid w:val="005027D9"/>
    <w:rsid w:val="005038FD"/>
    <w:rsid w:val="00503D7F"/>
    <w:rsid w:val="0050485F"/>
    <w:rsid w:val="00505E23"/>
    <w:rsid w:val="005107A3"/>
    <w:rsid w:val="00512067"/>
    <w:rsid w:val="00517B6D"/>
    <w:rsid w:val="00517C0B"/>
    <w:rsid w:val="00520588"/>
    <w:rsid w:val="005207B0"/>
    <w:rsid w:val="00521533"/>
    <w:rsid w:val="00522386"/>
    <w:rsid w:val="00522C18"/>
    <w:rsid w:val="00524BF8"/>
    <w:rsid w:val="005252B4"/>
    <w:rsid w:val="0052573F"/>
    <w:rsid w:val="005267EC"/>
    <w:rsid w:val="0052703E"/>
    <w:rsid w:val="0053017F"/>
    <w:rsid w:val="0053050D"/>
    <w:rsid w:val="00531A87"/>
    <w:rsid w:val="0053211A"/>
    <w:rsid w:val="0053262C"/>
    <w:rsid w:val="005338BB"/>
    <w:rsid w:val="00533E1C"/>
    <w:rsid w:val="00534A5D"/>
    <w:rsid w:val="00534CE5"/>
    <w:rsid w:val="005352B2"/>
    <w:rsid w:val="005359C7"/>
    <w:rsid w:val="00535AB3"/>
    <w:rsid w:val="00535EC4"/>
    <w:rsid w:val="00536EB7"/>
    <w:rsid w:val="005404D4"/>
    <w:rsid w:val="0054098E"/>
    <w:rsid w:val="00541039"/>
    <w:rsid w:val="0054239E"/>
    <w:rsid w:val="005423B3"/>
    <w:rsid w:val="00542622"/>
    <w:rsid w:val="005427A8"/>
    <w:rsid w:val="0054428C"/>
    <w:rsid w:val="005445E2"/>
    <w:rsid w:val="00544AD3"/>
    <w:rsid w:val="00544D8F"/>
    <w:rsid w:val="005453C5"/>
    <w:rsid w:val="005458B0"/>
    <w:rsid w:val="0054594C"/>
    <w:rsid w:val="0054711A"/>
    <w:rsid w:val="00547508"/>
    <w:rsid w:val="00547661"/>
    <w:rsid w:val="00550FA1"/>
    <w:rsid w:val="005510F0"/>
    <w:rsid w:val="00551188"/>
    <w:rsid w:val="0055124B"/>
    <w:rsid w:val="00551D77"/>
    <w:rsid w:val="00551DB9"/>
    <w:rsid w:val="005530EB"/>
    <w:rsid w:val="00553D9C"/>
    <w:rsid w:val="00554F57"/>
    <w:rsid w:val="00555472"/>
    <w:rsid w:val="0055568F"/>
    <w:rsid w:val="00557B70"/>
    <w:rsid w:val="005603AB"/>
    <w:rsid w:val="00561192"/>
    <w:rsid w:val="005614FC"/>
    <w:rsid w:val="00561FFC"/>
    <w:rsid w:val="00562666"/>
    <w:rsid w:val="00562832"/>
    <w:rsid w:val="00563E15"/>
    <w:rsid w:val="00564441"/>
    <w:rsid w:val="0056446C"/>
    <w:rsid w:val="005645A2"/>
    <w:rsid w:val="00565FBA"/>
    <w:rsid w:val="005664FB"/>
    <w:rsid w:val="00566B02"/>
    <w:rsid w:val="0056788A"/>
    <w:rsid w:val="00567A38"/>
    <w:rsid w:val="00567F86"/>
    <w:rsid w:val="00570E68"/>
    <w:rsid w:val="00571E20"/>
    <w:rsid w:val="0057345B"/>
    <w:rsid w:val="00573726"/>
    <w:rsid w:val="00574FEB"/>
    <w:rsid w:val="0057549F"/>
    <w:rsid w:val="00575F10"/>
    <w:rsid w:val="00575F14"/>
    <w:rsid w:val="00576237"/>
    <w:rsid w:val="005768D6"/>
    <w:rsid w:val="00577390"/>
    <w:rsid w:val="00577ADF"/>
    <w:rsid w:val="00580DCB"/>
    <w:rsid w:val="00582DAD"/>
    <w:rsid w:val="0058328C"/>
    <w:rsid w:val="005839C3"/>
    <w:rsid w:val="00583E20"/>
    <w:rsid w:val="005841BC"/>
    <w:rsid w:val="005846CF"/>
    <w:rsid w:val="00584A40"/>
    <w:rsid w:val="00584E6E"/>
    <w:rsid w:val="0058549A"/>
    <w:rsid w:val="00585C82"/>
    <w:rsid w:val="0058704C"/>
    <w:rsid w:val="00587322"/>
    <w:rsid w:val="00587D36"/>
    <w:rsid w:val="005904B6"/>
    <w:rsid w:val="005906A8"/>
    <w:rsid w:val="00590714"/>
    <w:rsid w:val="005909A6"/>
    <w:rsid w:val="00590F05"/>
    <w:rsid w:val="005914F6"/>
    <w:rsid w:val="0059270F"/>
    <w:rsid w:val="00592CC1"/>
    <w:rsid w:val="00593ED0"/>
    <w:rsid w:val="00594617"/>
    <w:rsid w:val="0059555F"/>
    <w:rsid w:val="00595604"/>
    <w:rsid w:val="00595781"/>
    <w:rsid w:val="005964BA"/>
    <w:rsid w:val="00596C99"/>
    <w:rsid w:val="00596DE5"/>
    <w:rsid w:val="0059724B"/>
    <w:rsid w:val="005973E8"/>
    <w:rsid w:val="00597690"/>
    <w:rsid w:val="005A0938"/>
    <w:rsid w:val="005A16C0"/>
    <w:rsid w:val="005A18CE"/>
    <w:rsid w:val="005A1D45"/>
    <w:rsid w:val="005A1DE4"/>
    <w:rsid w:val="005A2436"/>
    <w:rsid w:val="005A3015"/>
    <w:rsid w:val="005A45FB"/>
    <w:rsid w:val="005A5D0F"/>
    <w:rsid w:val="005A65CD"/>
    <w:rsid w:val="005A672D"/>
    <w:rsid w:val="005A76AF"/>
    <w:rsid w:val="005B0159"/>
    <w:rsid w:val="005B0192"/>
    <w:rsid w:val="005B2CE7"/>
    <w:rsid w:val="005B328C"/>
    <w:rsid w:val="005B3464"/>
    <w:rsid w:val="005B3496"/>
    <w:rsid w:val="005B350F"/>
    <w:rsid w:val="005B35F9"/>
    <w:rsid w:val="005B40F1"/>
    <w:rsid w:val="005B4EBE"/>
    <w:rsid w:val="005B53C3"/>
    <w:rsid w:val="005B5DFB"/>
    <w:rsid w:val="005B69C4"/>
    <w:rsid w:val="005B6A5A"/>
    <w:rsid w:val="005B6AF5"/>
    <w:rsid w:val="005B72C7"/>
    <w:rsid w:val="005C02B9"/>
    <w:rsid w:val="005C33FF"/>
    <w:rsid w:val="005C3734"/>
    <w:rsid w:val="005C37AE"/>
    <w:rsid w:val="005C3B76"/>
    <w:rsid w:val="005C3CBE"/>
    <w:rsid w:val="005C4B27"/>
    <w:rsid w:val="005C6244"/>
    <w:rsid w:val="005C684B"/>
    <w:rsid w:val="005C6A2D"/>
    <w:rsid w:val="005C6E41"/>
    <w:rsid w:val="005C6F84"/>
    <w:rsid w:val="005C7DDD"/>
    <w:rsid w:val="005D0219"/>
    <w:rsid w:val="005D1DFA"/>
    <w:rsid w:val="005D1FAF"/>
    <w:rsid w:val="005D219D"/>
    <w:rsid w:val="005D263D"/>
    <w:rsid w:val="005D3D78"/>
    <w:rsid w:val="005D48D0"/>
    <w:rsid w:val="005D498D"/>
    <w:rsid w:val="005D57B9"/>
    <w:rsid w:val="005D7EE5"/>
    <w:rsid w:val="005E1BFE"/>
    <w:rsid w:val="005E214A"/>
    <w:rsid w:val="005E2C8D"/>
    <w:rsid w:val="005E4032"/>
    <w:rsid w:val="005E4327"/>
    <w:rsid w:val="005E472A"/>
    <w:rsid w:val="005E4B23"/>
    <w:rsid w:val="005E5FBB"/>
    <w:rsid w:val="005E6DB1"/>
    <w:rsid w:val="005E703A"/>
    <w:rsid w:val="005E777E"/>
    <w:rsid w:val="005E7D37"/>
    <w:rsid w:val="005F02F6"/>
    <w:rsid w:val="005F0C05"/>
    <w:rsid w:val="005F154F"/>
    <w:rsid w:val="005F19FD"/>
    <w:rsid w:val="005F2A42"/>
    <w:rsid w:val="005F2D7C"/>
    <w:rsid w:val="005F312C"/>
    <w:rsid w:val="005F4A91"/>
    <w:rsid w:val="005F4C8F"/>
    <w:rsid w:val="005F4F66"/>
    <w:rsid w:val="005F5AF0"/>
    <w:rsid w:val="005F6C09"/>
    <w:rsid w:val="0060019D"/>
    <w:rsid w:val="006002AF"/>
    <w:rsid w:val="0060088D"/>
    <w:rsid w:val="00600B8A"/>
    <w:rsid w:val="00603A53"/>
    <w:rsid w:val="00604470"/>
    <w:rsid w:val="0060454B"/>
    <w:rsid w:val="00606D54"/>
    <w:rsid w:val="00607181"/>
    <w:rsid w:val="00607563"/>
    <w:rsid w:val="006076B7"/>
    <w:rsid w:val="006101F6"/>
    <w:rsid w:val="00611DCB"/>
    <w:rsid w:val="0061215E"/>
    <w:rsid w:val="00613510"/>
    <w:rsid w:val="006136CE"/>
    <w:rsid w:val="00613AEE"/>
    <w:rsid w:val="00613FA3"/>
    <w:rsid w:val="00614237"/>
    <w:rsid w:val="006161CD"/>
    <w:rsid w:val="00620515"/>
    <w:rsid w:val="006212C3"/>
    <w:rsid w:val="0062150D"/>
    <w:rsid w:val="00621718"/>
    <w:rsid w:val="00622605"/>
    <w:rsid w:val="00623029"/>
    <w:rsid w:val="006231A6"/>
    <w:rsid w:val="00623C36"/>
    <w:rsid w:val="00624263"/>
    <w:rsid w:val="006242E0"/>
    <w:rsid w:val="006264EA"/>
    <w:rsid w:val="006267A5"/>
    <w:rsid w:val="006267C2"/>
    <w:rsid w:val="00627077"/>
    <w:rsid w:val="00627286"/>
    <w:rsid w:val="00627E45"/>
    <w:rsid w:val="00631606"/>
    <w:rsid w:val="00631B2D"/>
    <w:rsid w:val="0063284B"/>
    <w:rsid w:val="00632DA0"/>
    <w:rsid w:val="006332DD"/>
    <w:rsid w:val="006333E6"/>
    <w:rsid w:val="00635D40"/>
    <w:rsid w:val="00635EB7"/>
    <w:rsid w:val="006370FB"/>
    <w:rsid w:val="00637315"/>
    <w:rsid w:val="0064025E"/>
    <w:rsid w:val="00640D02"/>
    <w:rsid w:val="00641BA8"/>
    <w:rsid w:val="006424F5"/>
    <w:rsid w:val="00642ADB"/>
    <w:rsid w:val="0064390F"/>
    <w:rsid w:val="00644C85"/>
    <w:rsid w:val="00645D4B"/>
    <w:rsid w:val="00646673"/>
    <w:rsid w:val="0064697C"/>
    <w:rsid w:val="00647139"/>
    <w:rsid w:val="00647209"/>
    <w:rsid w:val="00647B00"/>
    <w:rsid w:val="006514E5"/>
    <w:rsid w:val="00651AE9"/>
    <w:rsid w:val="00652965"/>
    <w:rsid w:val="00653535"/>
    <w:rsid w:val="006546AB"/>
    <w:rsid w:val="00654AE8"/>
    <w:rsid w:val="00654D20"/>
    <w:rsid w:val="00655810"/>
    <w:rsid w:val="00656383"/>
    <w:rsid w:val="00657560"/>
    <w:rsid w:val="00657B00"/>
    <w:rsid w:val="0066083F"/>
    <w:rsid w:val="00660E29"/>
    <w:rsid w:val="006627C3"/>
    <w:rsid w:val="0066351D"/>
    <w:rsid w:val="006636B1"/>
    <w:rsid w:val="0066388A"/>
    <w:rsid w:val="00664116"/>
    <w:rsid w:val="00665428"/>
    <w:rsid w:val="00666514"/>
    <w:rsid w:val="00666A90"/>
    <w:rsid w:val="0066785C"/>
    <w:rsid w:val="00670994"/>
    <w:rsid w:val="006711A9"/>
    <w:rsid w:val="006712D1"/>
    <w:rsid w:val="00672C5D"/>
    <w:rsid w:val="00672EFD"/>
    <w:rsid w:val="006741AF"/>
    <w:rsid w:val="0067435B"/>
    <w:rsid w:val="00677086"/>
    <w:rsid w:val="0067720E"/>
    <w:rsid w:val="00677899"/>
    <w:rsid w:val="006803B5"/>
    <w:rsid w:val="006807F7"/>
    <w:rsid w:val="00682647"/>
    <w:rsid w:val="00682F03"/>
    <w:rsid w:val="00683C4A"/>
    <w:rsid w:val="0068402A"/>
    <w:rsid w:val="00684203"/>
    <w:rsid w:val="00684AFA"/>
    <w:rsid w:val="00684C34"/>
    <w:rsid w:val="0068508B"/>
    <w:rsid w:val="006854C6"/>
    <w:rsid w:val="00685E39"/>
    <w:rsid w:val="00686717"/>
    <w:rsid w:val="0068678B"/>
    <w:rsid w:val="00686A99"/>
    <w:rsid w:val="00686A9A"/>
    <w:rsid w:val="00686DB7"/>
    <w:rsid w:val="00690433"/>
    <w:rsid w:val="0069093F"/>
    <w:rsid w:val="00690E48"/>
    <w:rsid w:val="006912A6"/>
    <w:rsid w:val="006916AD"/>
    <w:rsid w:val="00691D50"/>
    <w:rsid w:val="0069343E"/>
    <w:rsid w:val="00693553"/>
    <w:rsid w:val="006943CA"/>
    <w:rsid w:val="0069514F"/>
    <w:rsid w:val="00695E64"/>
    <w:rsid w:val="0069612B"/>
    <w:rsid w:val="00697BC7"/>
    <w:rsid w:val="006A00ED"/>
    <w:rsid w:val="006A0812"/>
    <w:rsid w:val="006A0A33"/>
    <w:rsid w:val="006A0D7D"/>
    <w:rsid w:val="006A1EB5"/>
    <w:rsid w:val="006A21E1"/>
    <w:rsid w:val="006A22BF"/>
    <w:rsid w:val="006A24C2"/>
    <w:rsid w:val="006A331C"/>
    <w:rsid w:val="006A3D6E"/>
    <w:rsid w:val="006A40ED"/>
    <w:rsid w:val="006A410A"/>
    <w:rsid w:val="006A4771"/>
    <w:rsid w:val="006A485D"/>
    <w:rsid w:val="006A4BF1"/>
    <w:rsid w:val="006A5222"/>
    <w:rsid w:val="006A5410"/>
    <w:rsid w:val="006A5708"/>
    <w:rsid w:val="006A61DA"/>
    <w:rsid w:val="006A644D"/>
    <w:rsid w:val="006A796D"/>
    <w:rsid w:val="006A7CE7"/>
    <w:rsid w:val="006B0268"/>
    <w:rsid w:val="006B112E"/>
    <w:rsid w:val="006B2128"/>
    <w:rsid w:val="006B3EA3"/>
    <w:rsid w:val="006B531B"/>
    <w:rsid w:val="006B5BEC"/>
    <w:rsid w:val="006B62A5"/>
    <w:rsid w:val="006B6A5A"/>
    <w:rsid w:val="006C01E4"/>
    <w:rsid w:val="006C0776"/>
    <w:rsid w:val="006C19E5"/>
    <w:rsid w:val="006C1D9F"/>
    <w:rsid w:val="006C2D05"/>
    <w:rsid w:val="006C2E60"/>
    <w:rsid w:val="006C3202"/>
    <w:rsid w:val="006C3212"/>
    <w:rsid w:val="006C34D3"/>
    <w:rsid w:val="006C3CE6"/>
    <w:rsid w:val="006C3D9C"/>
    <w:rsid w:val="006C499A"/>
    <w:rsid w:val="006C502D"/>
    <w:rsid w:val="006C5845"/>
    <w:rsid w:val="006C6664"/>
    <w:rsid w:val="006C6CD8"/>
    <w:rsid w:val="006C7E3E"/>
    <w:rsid w:val="006D0306"/>
    <w:rsid w:val="006D0714"/>
    <w:rsid w:val="006D12F9"/>
    <w:rsid w:val="006D1F88"/>
    <w:rsid w:val="006D20AD"/>
    <w:rsid w:val="006D21D6"/>
    <w:rsid w:val="006D3210"/>
    <w:rsid w:val="006D3C6C"/>
    <w:rsid w:val="006D4070"/>
    <w:rsid w:val="006D641B"/>
    <w:rsid w:val="006E0820"/>
    <w:rsid w:val="006E0911"/>
    <w:rsid w:val="006E2200"/>
    <w:rsid w:val="006E2374"/>
    <w:rsid w:val="006E2614"/>
    <w:rsid w:val="006E28E1"/>
    <w:rsid w:val="006E2EAB"/>
    <w:rsid w:val="006E4344"/>
    <w:rsid w:val="006E45DC"/>
    <w:rsid w:val="006E4750"/>
    <w:rsid w:val="006E483C"/>
    <w:rsid w:val="006E4E52"/>
    <w:rsid w:val="006E6212"/>
    <w:rsid w:val="006E72B2"/>
    <w:rsid w:val="006F0FC7"/>
    <w:rsid w:val="006F1515"/>
    <w:rsid w:val="006F2B5C"/>
    <w:rsid w:val="006F35DF"/>
    <w:rsid w:val="006F362B"/>
    <w:rsid w:val="006F4442"/>
    <w:rsid w:val="006F5143"/>
    <w:rsid w:val="006F5336"/>
    <w:rsid w:val="006F6F5E"/>
    <w:rsid w:val="00701809"/>
    <w:rsid w:val="00701843"/>
    <w:rsid w:val="00702B40"/>
    <w:rsid w:val="00703668"/>
    <w:rsid w:val="00703725"/>
    <w:rsid w:val="00703BCB"/>
    <w:rsid w:val="0070429B"/>
    <w:rsid w:val="00704D56"/>
    <w:rsid w:val="00704E65"/>
    <w:rsid w:val="00705677"/>
    <w:rsid w:val="007057E5"/>
    <w:rsid w:val="007057FF"/>
    <w:rsid w:val="00705D80"/>
    <w:rsid w:val="0070658E"/>
    <w:rsid w:val="007070A9"/>
    <w:rsid w:val="007112DA"/>
    <w:rsid w:val="0071141D"/>
    <w:rsid w:val="00711C75"/>
    <w:rsid w:val="00711DDE"/>
    <w:rsid w:val="0071465C"/>
    <w:rsid w:val="00714894"/>
    <w:rsid w:val="00715517"/>
    <w:rsid w:val="00715B75"/>
    <w:rsid w:val="00715B7A"/>
    <w:rsid w:val="00720079"/>
    <w:rsid w:val="00720954"/>
    <w:rsid w:val="00721A81"/>
    <w:rsid w:val="00721AA7"/>
    <w:rsid w:val="00723709"/>
    <w:rsid w:val="00724092"/>
    <w:rsid w:val="00725A8F"/>
    <w:rsid w:val="00726039"/>
    <w:rsid w:val="007265B8"/>
    <w:rsid w:val="00727A7F"/>
    <w:rsid w:val="007305B1"/>
    <w:rsid w:val="00730B1E"/>
    <w:rsid w:val="00730BBF"/>
    <w:rsid w:val="00730C4B"/>
    <w:rsid w:val="00730C85"/>
    <w:rsid w:val="00730DF9"/>
    <w:rsid w:val="00732EC8"/>
    <w:rsid w:val="007330BB"/>
    <w:rsid w:val="007334BF"/>
    <w:rsid w:val="007336D7"/>
    <w:rsid w:val="00734F22"/>
    <w:rsid w:val="0073519E"/>
    <w:rsid w:val="0073686B"/>
    <w:rsid w:val="00736985"/>
    <w:rsid w:val="007375BE"/>
    <w:rsid w:val="00737CDE"/>
    <w:rsid w:val="00740996"/>
    <w:rsid w:val="00740FB8"/>
    <w:rsid w:val="007417BA"/>
    <w:rsid w:val="00741847"/>
    <w:rsid w:val="007419CC"/>
    <w:rsid w:val="0074344D"/>
    <w:rsid w:val="00743A52"/>
    <w:rsid w:val="0074436B"/>
    <w:rsid w:val="007460B1"/>
    <w:rsid w:val="00746C66"/>
    <w:rsid w:val="0074721A"/>
    <w:rsid w:val="00747E94"/>
    <w:rsid w:val="00747FEF"/>
    <w:rsid w:val="00750339"/>
    <w:rsid w:val="00750797"/>
    <w:rsid w:val="0075108A"/>
    <w:rsid w:val="0075125C"/>
    <w:rsid w:val="00753F64"/>
    <w:rsid w:val="007541F0"/>
    <w:rsid w:val="007555DC"/>
    <w:rsid w:val="0075617D"/>
    <w:rsid w:val="00756EC9"/>
    <w:rsid w:val="007604BA"/>
    <w:rsid w:val="0076060C"/>
    <w:rsid w:val="00760F5B"/>
    <w:rsid w:val="00761352"/>
    <w:rsid w:val="007616C4"/>
    <w:rsid w:val="00761D50"/>
    <w:rsid w:val="00762039"/>
    <w:rsid w:val="007620DF"/>
    <w:rsid w:val="00762B3A"/>
    <w:rsid w:val="00763FEF"/>
    <w:rsid w:val="00766479"/>
    <w:rsid w:val="00766724"/>
    <w:rsid w:val="0076750B"/>
    <w:rsid w:val="0077032D"/>
    <w:rsid w:val="00772ECA"/>
    <w:rsid w:val="007738A3"/>
    <w:rsid w:val="00774785"/>
    <w:rsid w:val="007749DB"/>
    <w:rsid w:val="00775B7B"/>
    <w:rsid w:val="00776FD6"/>
    <w:rsid w:val="00777AD0"/>
    <w:rsid w:val="00780364"/>
    <w:rsid w:val="007805C2"/>
    <w:rsid w:val="007811D7"/>
    <w:rsid w:val="00783531"/>
    <w:rsid w:val="00784337"/>
    <w:rsid w:val="007844FF"/>
    <w:rsid w:val="00784624"/>
    <w:rsid w:val="007847DB"/>
    <w:rsid w:val="00785204"/>
    <w:rsid w:val="0078522C"/>
    <w:rsid w:val="007856DE"/>
    <w:rsid w:val="00785733"/>
    <w:rsid w:val="00785FB3"/>
    <w:rsid w:val="00787372"/>
    <w:rsid w:val="00787FA7"/>
    <w:rsid w:val="00790082"/>
    <w:rsid w:val="007913B9"/>
    <w:rsid w:val="007925F3"/>
    <w:rsid w:val="00793266"/>
    <w:rsid w:val="00793D0F"/>
    <w:rsid w:val="00793DF0"/>
    <w:rsid w:val="00793F3F"/>
    <w:rsid w:val="0079486B"/>
    <w:rsid w:val="007949B7"/>
    <w:rsid w:val="00795841"/>
    <w:rsid w:val="00795D9A"/>
    <w:rsid w:val="00797D7D"/>
    <w:rsid w:val="00797DBD"/>
    <w:rsid w:val="007A048E"/>
    <w:rsid w:val="007A0907"/>
    <w:rsid w:val="007A0F6A"/>
    <w:rsid w:val="007A309D"/>
    <w:rsid w:val="007A463A"/>
    <w:rsid w:val="007A51E3"/>
    <w:rsid w:val="007A5935"/>
    <w:rsid w:val="007A5940"/>
    <w:rsid w:val="007A67CD"/>
    <w:rsid w:val="007A68BD"/>
    <w:rsid w:val="007A78E8"/>
    <w:rsid w:val="007B0293"/>
    <w:rsid w:val="007B0AB8"/>
    <w:rsid w:val="007B1C86"/>
    <w:rsid w:val="007B2088"/>
    <w:rsid w:val="007B2584"/>
    <w:rsid w:val="007B278F"/>
    <w:rsid w:val="007B2E8E"/>
    <w:rsid w:val="007B6126"/>
    <w:rsid w:val="007B7032"/>
    <w:rsid w:val="007C01AF"/>
    <w:rsid w:val="007C02C5"/>
    <w:rsid w:val="007C090B"/>
    <w:rsid w:val="007C0AFD"/>
    <w:rsid w:val="007C0E4C"/>
    <w:rsid w:val="007C0E70"/>
    <w:rsid w:val="007C113C"/>
    <w:rsid w:val="007C2FA2"/>
    <w:rsid w:val="007C343E"/>
    <w:rsid w:val="007C39E9"/>
    <w:rsid w:val="007C46F2"/>
    <w:rsid w:val="007C6194"/>
    <w:rsid w:val="007C7659"/>
    <w:rsid w:val="007D3BEB"/>
    <w:rsid w:val="007D66C0"/>
    <w:rsid w:val="007D76F1"/>
    <w:rsid w:val="007D7F53"/>
    <w:rsid w:val="007E019B"/>
    <w:rsid w:val="007E020B"/>
    <w:rsid w:val="007E28C0"/>
    <w:rsid w:val="007E40EC"/>
    <w:rsid w:val="007E4895"/>
    <w:rsid w:val="007E4B8D"/>
    <w:rsid w:val="007E58EF"/>
    <w:rsid w:val="007E5AD9"/>
    <w:rsid w:val="007E6267"/>
    <w:rsid w:val="007E7194"/>
    <w:rsid w:val="007E7C52"/>
    <w:rsid w:val="007F0AC1"/>
    <w:rsid w:val="007F0B0F"/>
    <w:rsid w:val="007F12E0"/>
    <w:rsid w:val="007F169D"/>
    <w:rsid w:val="007F1D79"/>
    <w:rsid w:val="007F2045"/>
    <w:rsid w:val="007F2D19"/>
    <w:rsid w:val="007F359A"/>
    <w:rsid w:val="007F3E86"/>
    <w:rsid w:val="007F4A82"/>
    <w:rsid w:val="007F4F37"/>
    <w:rsid w:val="007F60DE"/>
    <w:rsid w:val="007F62BB"/>
    <w:rsid w:val="007F69E8"/>
    <w:rsid w:val="007F6B33"/>
    <w:rsid w:val="007F775F"/>
    <w:rsid w:val="007F77F4"/>
    <w:rsid w:val="007F7C82"/>
    <w:rsid w:val="00800308"/>
    <w:rsid w:val="008008D3"/>
    <w:rsid w:val="00800E00"/>
    <w:rsid w:val="008010C9"/>
    <w:rsid w:val="008012A6"/>
    <w:rsid w:val="008015FE"/>
    <w:rsid w:val="00801FC6"/>
    <w:rsid w:val="00802A53"/>
    <w:rsid w:val="00803998"/>
    <w:rsid w:val="00803C37"/>
    <w:rsid w:val="008044D2"/>
    <w:rsid w:val="008046E1"/>
    <w:rsid w:val="00804C2A"/>
    <w:rsid w:val="00804EBC"/>
    <w:rsid w:val="00804FD5"/>
    <w:rsid w:val="0080526B"/>
    <w:rsid w:val="00805B84"/>
    <w:rsid w:val="00805FBC"/>
    <w:rsid w:val="008062E1"/>
    <w:rsid w:val="008069BB"/>
    <w:rsid w:val="00810ACD"/>
    <w:rsid w:val="008123BB"/>
    <w:rsid w:val="0081322E"/>
    <w:rsid w:val="008135DB"/>
    <w:rsid w:val="008135F0"/>
    <w:rsid w:val="00813BF0"/>
    <w:rsid w:val="00814541"/>
    <w:rsid w:val="00814D6B"/>
    <w:rsid w:val="00815AFD"/>
    <w:rsid w:val="00816116"/>
    <w:rsid w:val="00816180"/>
    <w:rsid w:val="008202C4"/>
    <w:rsid w:val="00820494"/>
    <w:rsid w:val="008208F8"/>
    <w:rsid w:val="00821985"/>
    <w:rsid w:val="00823181"/>
    <w:rsid w:val="00823581"/>
    <w:rsid w:val="008236E0"/>
    <w:rsid w:val="00824277"/>
    <w:rsid w:val="00824697"/>
    <w:rsid w:val="00825084"/>
    <w:rsid w:val="00825D5E"/>
    <w:rsid w:val="0083004F"/>
    <w:rsid w:val="0083116C"/>
    <w:rsid w:val="008314D8"/>
    <w:rsid w:val="008317A2"/>
    <w:rsid w:val="00832686"/>
    <w:rsid w:val="00834268"/>
    <w:rsid w:val="00834B96"/>
    <w:rsid w:val="00836CDA"/>
    <w:rsid w:val="00841DC8"/>
    <w:rsid w:val="0084228E"/>
    <w:rsid w:val="0084306E"/>
    <w:rsid w:val="008439C8"/>
    <w:rsid w:val="00843F48"/>
    <w:rsid w:val="00844EC2"/>
    <w:rsid w:val="00845017"/>
    <w:rsid w:val="008450BD"/>
    <w:rsid w:val="0084575E"/>
    <w:rsid w:val="00845903"/>
    <w:rsid w:val="00846113"/>
    <w:rsid w:val="008467C1"/>
    <w:rsid w:val="008468AB"/>
    <w:rsid w:val="008470C1"/>
    <w:rsid w:val="008471AF"/>
    <w:rsid w:val="00851305"/>
    <w:rsid w:val="00851502"/>
    <w:rsid w:val="0085153D"/>
    <w:rsid w:val="00851993"/>
    <w:rsid w:val="008527AF"/>
    <w:rsid w:val="00853289"/>
    <w:rsid w:val="00853C9F"/>
    <w:rsid w:val="00853FB1"/>
    <w:rsid w:val="00854D2B"/>
    <w:rsid w:val="00854D57"/>
    <w:rsid w:val="00857C9B"/>
    <w:rsid w:val="0086078A"/>
    <w:rsid w:val="00860A3C"/>
    <w:rsid w:val="0086111B"/>
    <w:rsid w:val="0086130B"/>
    <w:rsid w:val="00861345"/>
    <w:rsid w:val="008620F2"/>
    <w:rsid w:val="00862963"/>
    <w:rsid w:val="008630E4"/>
    <w:rsid w:val="00863A8E"/>
    <w:rsid w:val="008651A1"/>
    <w:rsid w:val="00865C9A"/>
    <w:rsid w:val="00866146"/>
    <w:rsid w:val="00867A21"/>
    <w:rsid w:val="00867AAF"/>
    <w:rsid w:val="00867AF0"/>
    <w:rsid w:val="00872503"/>
    <w:rsid w:val="008726A4"/>
    <w:rsid w:val="0087288F"/>
    <w:rsid w:val="00872A8C"/>
    <w:rsid w:val="00873054"/>
    <w:rsid w:val="00873520"/>
    <w:rsid w:val="00873FBD"/>
    <w:rsid w:val="0087474A"/>
    <w:rsid w:val="00875EDD"/>
    <w:rsid w:val="00876A57"/>
    <w:rsid w:val="008777EF"/>
    <w:rsid w:val="008801FB"/>
    <w:rsid w:val="00880532"/>
    <w:rsid w:val="008808E6"/>
    <w:rsid w:val="00880D4D"/>
    <w:rsid w:val="00882083"/>
    <w:rsid w:val="00883B68"/>
    <w:rsid w:val="0088490C"/>
    <w:rsid w:val="008854CF"/>
    <w:rsid w:val="0088573F"/>
    <w:rsid w:val="008871F6"/>
    <w:rsid w:val="00887469"/>
    <w:rsid w:val="00887F90"/>
    <w:rsid w:val="0089095C"/>
    <w:rsid w:val="00891CBA"/>
    <w:rsid w:val="00892768"/>
    <w:rsid w:val="008931B6"/>
    <w:rsid w:val="008936D5"/>
    <w:rsid w:val="00893C6D"/>
    <w:rsid w:val="0089437F"/>
    <w:rsid w:val="00894DB0"/>
    <w:rsid w:val="008954D2"/>
    <w:rsid w:val="008956D9"/>
    <w:rsid w:val="00896B61"/>
    <w:rsid w:val="008A07BD"/>
    <w:rsid w:val="008A0F27"/>
    <w:rsid w:val="008A116B"/>
    <w:rsid w:val="008A14DD"/>
    <w:rsid w:val="008A1A9A"/>
    <w:rsid w:val="008A22E8"/>
    <w:rsid w:val="008A23C7"/>
    <w:rsid w:val="008A2507"/>
    <w:rsid w:val="008A347D"/>
    <w:rsid w:val="008A3A95"/>
    <w:rsid w:val="008A4ADA"/>
    <w:rsid w:val="008A4D4D"/>
    <w:rsid w:val="008A54EE"/>
    <w:rsid w:val="008A59CE"/>
    <w:rsid w:val="008A5AE6"/>
    <w:rsid w:val="008A5E8C"/>
    <w:rsid w:val="008B00CC"/>
    <w:rsid w:val="008B0CAD"/>
    <w:rsid w:val="008B3FE3"/>
    <w:rsid w:val="008B536B"/>
    <w:rsid w:val="008B6445"/>
    <w:rsid w:val="008B72DB"/>
    <w:rsid w:val="008B7A83"/>
    <w:rsid w:val="008C135F"/>
    <w:rsid w:val="008C1962"/>
    <w:rsid w:val="008C1B45"/>
    <w:rsid w:val="008C2F2A"/>
    <w:rsid w:val="008C34E7"/>
    <w:rsid w:val="008C353E"/>
    <w:rsid w:val="008C36C8"/>
    <w:rsid w:val="008C4011"/>
    <w:rsid w:val="008C402C"/>
    <w:rsid w:val="008C5A98"/>
    <w:rsid w:val="008C5C2B"/>
    <w:rsid w:val="008C5CA6"/>
    <w:rsid w:val="008C5D36"/>
    <w:rsid w:val="008D0E51"/>
    <w:rsid w:val="008D0FBA"/>
    <w:rsid w:val="008D10F9"/>
    <w:rsid w:val="008D1166"/>
    <w:rsid w:val="008D14DE"/>
    <w:rsid w:val="008D1594"/>
    <w:rsid w:val="008D193C"/>
    <w:rsid w:val="008D1AF0"/>
    <w:rsid w:val="008D2A0A"/>
    <w:rsid w:val="008D3304"/>
    <w:rsid w:val="008D36B9"/>
    <w:rsid w:val="008D5558"/>
    <w:rsid w:val="008D56DA"/>
    <w:rsid w:val="008D57AD"/>
    <w:rsid w:val="008D589F"/>
    <w:rsid w:val="008D5A1C"/>
    <w:rsid w:val="008D5C92"/>
    <w:rsid w:val="008D69AE"/>
    <w:rsid w:val="008D7043"/>
    <w:rsid w:val="008E26C8"/>
    <w:rsid w:val="008E32EC"/>
    <w:rsid w:val="008E34A8"/>
    <w:rsid w:val="008E4D09"/>
    <w:rsid w:val="008E519B"/>
    <w:rsid w:val="008E5211"/>
    <w:rsid w:val="008E5378"/>
    <w:rsid w:val="008E5E27"/>
    <w:rsid w:val="008E5FE5"/>
    <w:rsid w:val="008E6A09"/>
    <w:rsid w:val="008E7D1D"/>
    <w:rsid w:val="008F0660"/>
    <w:rsid w:val="008F0E9A"/>
    <w:rsid w:val="008F16B9"/>
    <w:rsid w:val="008F1E64"/>
    <w:rsid w:val="008F20DB"/>
    <w:rsid w:val="008F28C4"/>
    <w:rsid w:val="008F31DA"/>
    <w:rsid w:val="008F3592"/>
    <w:rsid w:val="008F42BF"/>
    <w:rsid w:val="008F51D7"/>
    <w:rsid w:val="008F5451"/>
    <w:rsid w:val="008F6A3E"/>
    <w:rsid w:val="008F6B32"/>
    <w:rsid w:val="008F6CA4"/>
    <w:rsid w:val="009011C0"/>
    <w:rsid w:val="0090258C"/>
    <w:rsid w:val="0090261A"/>
    <w:rsid w:val="00905368"/>
    <w:rsid w:val="00905E8B"/>
    <w:rsid w:val="009071EC"/>
    <w:rsid w:val="00907D29"/>
    <w:rsid w:val="00907E85"/>
    <w:rsid w:val="00910CAF"/>
    <w:rsid w:val="00911625"/>
    <w:rsid w:val="00913AFA"/>
    <w:rsid w:val="00913D22"/>
    <w:rsid w:val="00914E6F"/>
    <w:rsid w:val="00915346"/>
    <w:rsid w:val="009153FD"/>
    <w:rsid w:val="00915C55"/>
    <w:rsid w:val="009162A1"/>
    <w:rsid w:val="00916BD5"/>
    <w:rsid w:val="009173FD"/>
    <w:rsid w:val="00917E59"/>
    <w:rsid w:val="00920447"/>
    <w:rsid w:val="009204C0"/>
    <w:rsid w:val="009207D4"/>
    <w:rsid w:val="00921FAF"/>
    <w:rsid w:val="009229D9"/>
    <w:rsid w:val="00922D18"/>
    <w:rsid w:val="009236CE"/>
    <w:rsid w:val="00923E90"/>
    <w:rsid w:val="009245D0"/>
    <w:rsid w:val="00925B37"/>
    <w:rsid w:val="009267CB"/>
    <w:rsid w:val="00926F15"/>
    <w:rsid w:val="00927F92"/>
    <w:rsid w:val="009300A6"/>
    <w:rsid w:val="00930206"/>
    <w:rsid w:val="00930D00"/>
    <w:rsid w:val="009311E5"/>
    <w:rsid w:val="00931F82"/>
    <w:rsid w:val="00932268"/>
    <w:rsid w:val="009323D7"/>
    <w:rsid w:val="00933E0B"/>
    <w:rsid w:val="0093505B"/>
    <w:rsid w:val="0094015D"/>
    <w:rsid w:val="00940B81"/>
    <w:rsid w:val="00941E44"/>
    <w:rsid w:val="009427FE"/>
    <w:rsid w:val="009439AA"/>
    <w:rsid w:val="009443F8"/>
    <w:rsid w:val="00944CE4"/>
    <w:rsid w:val="00945C0A"/>
    <w:rsid w:val="0094631E"/>
    <w:rsid w:val="00946BD3"/>
    <w:rsid w:val="00946E02"/>
    <w:rsid w:val="00947C5C"/>
    <w:rsid w:val="00947DEA"/>
    <w:rsid w:val="00947EFA"/>
    <w:rsid w:val="0095021A"/>
    <w:rsid w:val="00950301"/>
    <w:rsid w:val="00951B86"/>
    <w:rsid w:val="00951D7F"/>
    <w:rsid w:val="00952C97"/>
    <w:rsid w:val="009532D4"/>
    <w:rsid w:val="009533C1"/>
    <w:rsid w:val="00953A43"/>
    <w:rsid w:val="00953FD2"/>
    <w:rsid w:val="009542DF"/>
    <w:rsid w:val="00956ECB"/>
    <w:rsid w:val="00957014"/>
    <w:rsid w:val="00957505"/>
    <w:rsid w:val="00957D16"/>
    <w:rsid w:val="0096016A"/>
    <w:rsid w:val="00960F2B"/>
    <w:rsid w:val="00961086"/>
    <w:rsid w:val="00961990"/>
    <w:rsid w:val="00961C71"/>
    <w:rsid w:val="00962220"/>
    <w:rsid w:val="009624A5"/>
    <w:rsid w:val="00962B7C"/>
    <w:rsid w:val="009653E9"/>
    <w:rsid w:val="00967DDA"/>
    <w:rsid w:val="009708F8"/>
    <w:rsid w:val="00971016"/>
    <w:rsid w:val="0097198D"/>
    <w:rsid w:val="00971A78"/>
    <w:rsid w:val="00972E3A"/>
    <w:rsid w:val="00973623"/>
    <w:rsid w:val="009736E3"/>
    <w:rsid w:val="009739B7"/>
    <w:rsid w:val="00974FAA"/>
    <w:rsid w:val="00976509"/>
    <w:rsid w:val="00976962"/>
    <w:rsid w:val="00977ED5"/>
    <w:rsid w:val="009809D0"/>
    <w:rsid w:val="00980A6B"/>
    <w:rsid w:val="00980FF7"/>
    <w:rsid w:val="009826B8"/>
    <w:rsid w:val="00982DF0"/>
    <w:rsid w:val="009831CC"/>
    <w:rsid w:val="00984F04"/>
    <w:rsid w:val="009853FC"/>
    <w:rsid w:val="0098575A"/>
    <w:rsid w:val="00986B68"/>
    <w:rsid w:val="00986E59"/>
    <w:rsid w:val="00987563"/>
    <w:rsid w:val="00987A8C"/>
    <w:rsid w:val="00991090"/>
    <w:rsid w:val="009918CB"/>
    <w:rsid w:val="00992010"/>
    <w:rsid w:val="009931B6"/>
    <w:rsid w:val="009931FC"/>
    <w:rsid w:val="00993318"/>
    <w:rsid w:val="00993BF7"/>
    <w:rsid w:val="00994A09"/>
    <w:rsid w:val="0099583D"/>
    <w:rsid w:val="00995871"/>
    <w:rsid w:val="00996112"/>
    <w:rsid w:val="00996620"/>
    <w:rsid w:val="00997D34"/>
    <w:rsid w:val="009A05DF"/>
    <w:rsid w:val="009A3D65"/>
    <w:rsid w:val="009A40CE"/>
    <w:rsid w:val="009A4451"/>
    <w:rsid w:val="009A4A89"/>
    <w:rsid w:val="009A4BF2"/>
    <w:rsid w:val="009A557C"/>
    <w:rsid w:val="009A5A2B"/>
    <w:rsid w:val="009A687F"/>
    <w:rsid w:val="009A75A6"/>
    <w:rsid w:val="009A78B3"/>
    <w:rsid w:val="009A7CD9"/>
    <w:rsid w:val="009B0927"/>
    <w:rsid w:val="009B099F"/>
    <w:rsid w:val="009B11C3"/>
    <w:rsid w:val="009B15A3"/>
    <w:rsid w:val="009B16F8"/>
    <w:rsid w:val="009B1B4E"/>
    <w:rsid w:val="009B254F"/>
    <w:rsid w:val="009B2784"/>
    <w:rsid w:val="009B4431"/>
    <w:rsid w:val="009B55BE"/>
    <w:rsid w:val="009B5C81"/>
    <w:rsid w:val="009B5ED1"/>
    <w:rsid w:val="009B74A8"/>
    <w:rsid w:val="009B76AD"/>
    <w:rsid w:val="009C03C5"/>
    <w:rsid w:val="009C06B5"/>
    <w:rsid w:val="009C086E"/>
    <w:rsid w:val="009C0CDC"/>
    <w:rsid w:val="009C0DEF"/>
    <w:rsid w:val="009C1A14"/>
    <w:rsid w:val="009C20D1"/>
    <w:rsid w:val="009C2CA1"/>
    <w:rsid w:val="009C2D2A"/>
    <w:rsid w:val="009C3022"/>
    <w:rsid w:val="009C3563"/>
    <w:rsid w:val="009C3B73"/>
    <w:rsid w:val="009C5B9C"/>
    <w:rsid w:val="009C5C35"/>
    <w:rsid w:val="009C630F"/>
    <w:rsid w:val="009C639E"/>
    <w:rsid w:val="009C66E3"/>
    <w:rsid w:val="009C6B6F"/>
    <w:rsid w:val="009C73AC"/>
    <w:rsid w:val="009C7F10"/>
    <w:rsid w:val="009D0B8F"/>
    <w:rsid w:val="009D0D4D"/>
    <w:rsid w:val="009D433B"/>
    <w:rsid w:val="009D5338"/>
    <w:rsid w:val="009D60D9"/>
    <w:rsid w:val="009D680F"/>
    <w:rsid w:val="009D6891"/>
    <w:rsid w:val="009D710E"/>
    <w:rsid w:val="009D729B"/>
    <w:rsid w:val="009D7619"/>
    <w:rsid w:val="009D7820"/>
    <w:rsid w:val="009E01EF"/>
    <w:rsid w:val="009E265C"/>
    <w:rsid w:val="009E2ABC"/>
    <w:rsid w:val="009E2B19"/>
    <w:rsid w:val="009E360C"/>
    <w:rsid w:val="009E5142"/>
    <w:rsid w:val="009E556D"/>
    <w:rsid w:val="009E580E"/>
    <w:rsid w:val="009E5952"/>
    <w:rsid w:val="009E59D2"/>
    <w:rsid w:val="009E5F5B"/>
    <w:rsid w:val="009E69C5"/>
    <w:rsid w:val="009F0F2C"/>
    <w:rsid w:val="009F10A5"/>
    <w:rsid w:val="009F10BF"/>
    <w:rsid w:val="009F1443"/>
    <w:rsid w:val="009F1B26"/>
    <w:rsid w:val="009F28BA"/>
    <w:rsid w:val="009F2E82"/>
    <w:rsid w:val="009F3279"/>
    <w:rsid w:val="009F4734"/>
    <w:rsid w:val="009F4AEA"/>
    <w:rsid w:val="009F5F9B"/>
    <w:rsid w:val="009F623C"/>
    <w:rsid w:val="009F7BF0"/>
    <w:rsid w:val="00A008BF"/>
    <w:rsid w:val="00A00BFA"/>
    <w:rsid w:val="00A00FFE"/>
    <w:rsid w:val="00A01994"/>
    <w:rsid w:val="00A02067"/>
    <w:rsid w:val="00A02507"/>
    <w:rsid w:val="00A02705"/>
    <w:rsid w:val="00A028D3"/>
    <w:rsid w:val="00A02A4C"/>
    <w:rsid w:val="00A035AC"/>
    <w:rsid w:val="00A0570E"/>
    <w:rsid w:val="00A0628E"/>
    <w:rsid w:val="00A06359"/>
    <w:rsid w:val="00A06C8C"/>
    <w:rsid w:val="00A074AF"/>
    <w:rsid w:val="00A10409"/>
    <w:rsid w:val="00A10BC9"/>
    <w:rsid w:val="00A1429D"/>
    <w:rsid w:val="00A1430F"/>
    <w:rsid w:val="00A15BA4"/>
    <w:rsid w:val="00A15FEF"/>
    <w:rsid w:val="00A16440"/>
    <w:rsid w:val="00A1689B"/>
    <w:rsid w:val="00A17B3A"/>
    <w:rsid w:val="00A2044D"/>
    <w:rsid w:val="00A208F5"/>
    <w:rsid w:val="00A227CF"/>
    <w:rsid w:val="00A231ED"/>
    <w:rsid w:val="00A238D2"/>
    <w:rsid w:val="00A23B5F"/>
    <w:rsid w:val="00A24908"/>
    <w:rsid w:val="00A24EC9"/>
    <w:rsid w:val="00A24F2B"/>
    <w:rsid w:val="00A24F3E"/>
    <w:rsid w:val="00A25E98"/>
    <w:rsid w:val="00A25FEF"/>
    <w:rsid w:val="00A2640F"/>
    <w:rsid w:val="00A26460"/>
    <w:rsid w:val="00A269BF"/>
    <w:rsid w:val="00A27A7A"/>
    <w:rsid w:val="00A27B50"/>
    <w:rsid w:val="00A31200"/>
    <w:rsid w:val="00A31635"/>
    <w:rsid w:val="00A31A72"/>
    <w:rsid w:val="00A31D2D"/>
    <w:rsid w:val="00A32833"/>
    <w:rsid w:val="00A329A7"/>
    <w:rsid w:val="00A32DA8"/>
    <w:rsid w:val="00A3300A"/>
    <w:rsid w:val="00A33445"/>
    <w:rsid w:val="00A370DA"/>
    <w:rsid w:val="00A379A8"/>
    <w:rsid w:val="00A402EC"/>
    <w:rsid w:val="00A40FD5"/>
    <w:rsid w:val="00A4157D"/>
    <w:rsid w:val="00A4259D"/>
    <w:rsid w:val="00A44163"/>
    <w:rsid w:val="00A445D9"/>
    <w:rsid w:val="00A44615"/>
    <w:rsid w:val="00A44A5E"/>
    <w:rsid w:val="00A44D05"/>
    <w:rsid w:val="00A45D16"/>
    <w:rsid w:val="00A46139"/>
    <w:rsid w:val="00A4790B"/>
    <w:rsid w:val="00A47D29"/>
    <w:rsid w:val="00A50E6F"/>
    <w:rsid w:val="00A5223A"/>
    <w:rsid w:val="00A52CFB"/>
    <w:rsid w:val="00A54DA3"/>
    <w:rsid w:val="00A56074"/>
    <w:rsid w:val="00A564AA"/>
    <w:rsid w:val="00A565AE"/>
    <w:rsid w:val="00A5685F"/>
    <w:rsid w:val="00A602B8"/>
    <w:rsid w:val="00A60373"/>
    <w:rsid w:val="00A60B91"/>
    <w:rsid w:val="00A6124B"/>
    <w:rsid w:val="00A61B78"/>
    <w:rsid w:val="00A61D86"/>
    <w:rsid w:val="00A62721"/>
    <w:rsid w:val="00A637B3"/>
    <w:rsid w:val="00A64270"/>
    <w:rsid w:val="00A653CA"/>
    <w:rsid w:val="00A6585A"/>
    <w:rsid w:val="00A662BE"/>
    <w:rsid w:val="00A6648C"/>
    <w:rsid w:val="00A66E91"/>
    <w:rsid w:val="00A670ED"/>
    <w:rsid w:val="00A70627"/>
    <w:rsid w:val="00A70911"/>
    <w:rsid w:val="00A70C88"/>
    <w:rsid w:val="00A71384"/>
    <w:rsid w:val="00A71C46"/>
    <w:rsid w:val="00A72064"/>
    <w:rsid w:val="00A734BC"/>
    <w:rsid w:val="00A736EF"/>
    <w:rsid w:val="00A74133"/>
    <w:rsid w:val="00A74559"/>
    <w:rsid w:val="00A7501A"/>
    <w:rsid w:val="00A76400"/>
    <w:rsid w:val="00A77944"/>
    <w:rsid w:val="00A77ED4"/>
    <w:rsid w:val="00A809BB"/>
    <w:rsid w:val="00A82C7F"/>
    <w:rsid w:val="00A85AF6"/>
    <w:rsid w:val="00A87303"/>
    <w:rsid w:val="00A875EA"/>
    <w:rsid w:val="00A90574"/>
    <w:rsid w:val="00A905F0"/>
    <w:rsid w:val="00A90A7B"/>
    <w:rsid w:val="00A910F9"/>
    <w:rsid w:val="00A91205"/>
    <w:rsid w:val="00A91351"/>
    <w:rsid w:val="00A91FA1"/>
    <w:rsid w:val="00A93222"/>
    <w:rsid w:val="00A93242"/>
    <w:rsid w:val="00A960B8"/>
    <w:rsid w:val="00A9781E"/>
    <w:rsid w:val="00AA026D"/>
    <w:rsid w:val="00AA1BB9"/>
    <w:rsid w:val="00AA26DE"/>
    <w:rsid w:val="00AA3E0D"/>
    <w:rsid w:val="00AA4245"/>
    <w:rsid w:val="00AA4979"/>
    <w:rsid w:val="00AA6C28"/>
    <w:rsid w:val="00AA7AA0"/>
    <w:rsid w:val="00AA7D93"/>
    <w:rsid w:val="00AB0C7B"/>
    <w:rsid w:val="00AB116F"/>
    <w:rsid w:val="00AB13C3"/>
    <w:rsid w:val="00AB50F5"/>
    <w:rsid w:val="00AB55A0"/>
    <w:rsid w:val="00AB5A0C"/>
    <w:rsid w:val="00AB5C98"/>
    <w:rsid w:val="00AB64AF"/>
    <w:rsid w:val="00AB657A"/>
    <w:rsid w:val="00AB6D3C"/>
    <w:rsid w:val="00AC007A"/>
    <w:rsid w:val="00AC0205"/>
    <w:rsid w:val="00AC0671"/>
    <w:rsid w:val="00AC086D"/>
    <w:rsid w:val="00AC1ECB"/>
    <w:rsid w:val="00AC240A"/>
    <w:rsid w:val="00AC2928"/>
    <w:rsid w:val="00AC30FD"/>
    <w:rsid w:val="00AC323E"/>
    <w:rsid w:val="00AC3280"/>
    <w:rsid w:val="00AC3646"/>
    <w:rsid w:val="00AC4CF2"/>
    <w:rsid w:val="00AC50CD"/>
    <w:rsid w:val="00AC7855"/>
    <w:rsid w:val="00AC7D79"/>
    <w:rsid w:val="00AD08AB"/>
    <w:rsid w:val="00AD10F2"/>
    <w:rsid w:val="00AD14E4"/>
    <w:rsid w:val="00AD18D3"/>
    <w:rsid w:val="00AD1CC7"/>
    <w:rsid w:val="00AD2D28"/>
    <w:rsid w:val="00AD49FA"/>
    <w:rsid w:val="00AD4A6F"/>
    <w:rsid w:val="00AD5712"/>
    <w:rsid w:val="00AD6173"/>
    <w:rsid w:val="00AD69BA"/>
    <w:rsid w:val="00AD754A"/>
    <w:rsid w:val="00AD7F3F"/>
    <w:rsid w:val="00AE0239"/>
    <w:rsid w:val="00AE03D0"/>
    <w:rsid w:val="00AE0DCC"/>
    <w:rsid w:val="00AE12EA"/>
    <w:rsid w:val="00AE1A52"/>
    <w:rsid w:val="00AE2306"/>
    <w:rsid w:val="00AE2B2E"/>
    <w:rsid w:val="00AE3CAA"/>
    <w:rsid w:val="00AE4360"/>
    <w:rsid w:val="00AE4478"/>
    <w:rsid w:val="00AE474C"/>
    <w:rsid w:val="00AE474D"/>
    <w:rsid w:val="00AE51AB"/>
    <w:rsid w:val="00AE6068"/>
    <w:rsid w:val="00AE63BA"/>
    <w:rsid w:val="00AE666C"/>
    <w:rsid w:val="00AE699E"/>
    <w:rsid w:val="00AF036A"/>
    <w:rsid w:val="00AF145B"/>
    <w:rsid w:val="00AF1846"/>
    <w:rsid w:val="00AF1C17"/>
    <w:rsid w:val="00AF37E7"/>
    <w:rsid w:val="00AF4328"/>
    <w:rsid w:val="00AF5639"/>
    <w:rsid w:val="00AF5F1E"/>
    <w:rsid w:val="00AF6BDF"/>
    <w:rsid w:val="00AF7A86"/>
    <w:rsid w:val="00B0056E"/>
    <w:rsid w:val="00B0068E"/>
    <w:rsid w:val="00B00796"/>
    <w:rsid w:val="00B0088D"/>
    <w:rsid w:val="00B03002"/>
    <w:rsid w:val="00B031C4"/>
    <w:rsid w:val="00B04799"/>
    <w:rsid w:val="00B06685"/>
    <w:rsid w:val="00B068EE"/>
    <w:rsid w:val="00B06EC2"/>
    <w:rsid w:val="00B07883"/>
    <w:rsid w:val="00B07B6B"/>
    <w:rsid w:val="00B1207A"/>
    <w:rsid w:val="00B124B1"/>
    <w:rsid w:val="00B12C7C"/>
    <w:rsid w:val="00B13443"/>
    <w:rsid w:val="00B1474B"/>
    <w:rsid w:val="00B14919"/>
    <w:rsid w:val="00B166FA"/>
    <w:rsid w:val="00B17155"/>
    <w:rsid w:val="00B17737"/>
    <w:rsid w:val="00B21501"/>
    <w:rsid w:val="00B220FB"/>
    <w:rsid w:val="00B22490"/>
    <w:rsid w:val="00B2371F"/>
    <w:rsid w:val="00B23A95"/>
    <w:rsid w:val="00B23AD0"/>
    <w:rsid w:val="00B24791"/>
    <w:rsid w:val="00B25ACE"/>
    <w:rsid w:val="00B2648A"/>
    <w:rsid w:val="00B264E0"/>
    <w:rsid w:val="00B26753"/>
    <w:rsid w:val="00B2694D"/>
    <w:rsid w:val="00B26BAC"/>
    <w:rsid w:val="00B26BAD"/>
    <w:rsid w:val="00B30540"/>
    <w:rsid w:val="00B3096E"/>
    <w:rsid w:val="00B30E81"/>
    <w:rsid w:val="00B3145B"/>
    <w:rsid w:val="00B316CB"/>
    <w:rsid w:val="00B31912"/>
    <w:rsid w:val="00B34242"/>
    <w:rsid w:val="00B34B91"/>
    <w:rsid w:val="00B34D7C"/>
    <w:rsid w:val="00B35761"/>
    <w:rsid w:val="00B362D7"/>
    <w:rsid w:val="00B36560"/>
    <w:rsid w:val="00B365E6"/>
    <w:rsid w:val="00B36688"/>
    <w:rsid w:val="00B370C1"/>
    <w:rsid w:val="00B37843"/>
    <w:rsid w:val="00B40DEF"/>
    <w:rsid w:val="00B4211D"/>
    <w:rsid w:val="00B423F6"/>
    <w:rsid w:val="00B4242E"/>
    <w:rsid w:val="00B42480"/>
    <w:rsid w:val="00B42E77"/>
    <w:rsid w:val="00B4376C"/>
    <w:rsid w:val="00B4542E"/>
    <w:rsid w:val="00B454FE"/>
    <w:rsid w:val="00B459B4"/>
    <w:rsid w:val="00B46913"/>
    <w:rsid w:val="00B46FCE"/>
    <w:rsid w:val="00B47FBE"/>
    <w:rsid w:val="00B50BA3"/>
    <w:rsid w:val="00B51EF5"/>
    <w:rsid w:val="00B52B7E"/>
    <w:rsid w:val="00B539E7"/>
    <w:rsid w:val="00B5467F"/>
    <w:rsid w:val="00B546F9"/>
    <w:rsid w:val="00B54832"/>
    <w:rsid w:val="00B54AF5"/>
    <w:rsid w:val="00B54CAD"/>
    <w:rsid w:val="00B56600"/>
    <w:rsid w:val="00B566DD"/>
    <w:rsid w:val="00B5726B"/>
    <w:rsid w:val="00B572F5"/>
    <w:rsid w:val="00B57649"/>
    <w:rsid w:val="00B57CD3"/>
    <w:rsid w:val="00B600B1"/>
    <w:rsid w:val="00B61993"/>
    <w:rsid w:val="00B62530"/>
    <w:rsid w:val="00B6293A"/>
    <w:rsid w:val="00B62C5E"/>
    <w:rsid w:val="00B62EA8"/>
    <w:rsid w:val="00B63A00"/>
    <w:rsid w:val="00B63A30"/>
    <w:rsid w:val="00B644F3"/>
    <w:rsid w:val="00B6749D"/>
    <w:rsid w:val="00B67B80"/>
    <w:rsid w:val="00B7032F"/>
    <w:rsid w:val="00B704E1"/>
    <w:rsid w:val="00B70D20"/>
    <w:rsid w:val="00B71666"/>
    <w:rsid w:val="00B71C78"/>
    <w:rsid w:val="00B71EA6"/>
    <w:rsid w:val="00B727E3"/>
    <w:rsid w:val="00B72C81"/>
    <w:rsid w:val="00B730E2"/>
    <w:rsid w:val="00B736DB"/>
    <w:rsid w:val="00B73A2E"/>
    <w:rsid w:val="00B74F97"/>
    <w:rsid w:val="00B751F0"/>
    <w:rsid w:val="00B76451"/>
    <w:rsid w:val="00B76564"/>
    <w:rsid w:val="00B769DF"/>
    <w:rsid w:val="00B76B8A"/>
    <w:rsid w:val="00B77680"/>
    <w:rsid w:val="00B803F0"/>
    <w:rsid w:val="00B81230"/>
    <w:rsid w:val="00B81253"/>
    <w:rsid w:val="00B812E1"/>
    <w:rsid w:val="00B81EBB"/>
    <w:rsid w:val="00B829A4"/>
    <w:rsid w:val="00B83141"/>
    <w:rsid w:val="00B832A2"/>
    <w:rsid w:val="00B84F14"/>
    <w:rsid w:val="00B8577B"/>
    <w:rsid w:val="00B85C5D"/>
    <w:rsid w:val="00B903B1"/>
    <w:rsid w:val="00B90421"/>
    <w:rsid w:val="00B928C5"/>
    <w:rsid w:val="00B93E4C"/>
    <w:rsid w:val="00B971AF"/>
    <w:rsid w:val="00B97E67"/>
    <w:rsid w:val="00BA0F0F"/>
    <w:rsid w:val="00BA174F"/>
    <w:rsid w:val="00BA19E6"/>
    <w:rsid w:val="00BA1A86"/>
    <w:rsid w:val="00BA31ED"/>
    <w:rsid w:val="00BA5F53"/>
    <w:rsid w:val="00BA6C23"/>
    <w:rsid w:val="00BA74E8"/>
    <w:rsid w:val="00BB0637"/>
    <w:rsid w:val="00BB1572"/>
    <w:rsid w:val="00BB1A4E"/>
    <w:rsid w:val="00BB1AC4"/>
    <w:rsid w:val="00BB1FBB"/>
    <w:rsid w:val="00BB1FFD"/>
    <w:rsid w:val="00BB2FDA"/>
    <w:rsid w:val="00BB4E79"/>
    <w:rsid w:val="00BB5058"/>
    <w:rsid w:val="00BB5A8E"/>
    <w:rsid w:val="00BB621F"/>
    <w:rsid w:val="00BB6CDF"/>
    <w:rsid w:val="00BB6F85"/>
    <w:rsid w:val="00BB7007"/>
    <w:rsid w:val="00BC068C"/>
    <w:rsid w:val="00BC368A"/>
    <w:rsid w:val="00BC37C7"/>
    <w:rsid w:val="00BC45B3"/>
    <w:rsid w:val="00BC4D34"/>
    <w:rsid w:val="00BC4ECB"/>
    <w:rsid w:val="00BC4EF6"/>
    <w:rsid w:val="00BC72DC"/>
    <w:rsid w:val="00BC7723"/>
    <w:rsid w:val="00BC7893"/>
    <w:rsid w:val="00BC7FD1"/>
    <w:rsid w:val="00BD1595"/>
    <w:rsid w:val="00BD2394"/>
    <w:rsid w:val="00BD2A14"/>
    <w:rsid w:val="00BD2C55"/>
    <w:rsid w:val="00BD36FD"/>
    <w:rsid w:val="00BD3C07"/>
    <w:rsid w:val="00BD40FD"/>
    <w:rsid w:val="00BD45D8"/>
    <w:rsid w:val="00BD52EF"/>
    <w:rsid w:val="00BD787A"/>
    <w:rsid w:val="00BD7FAF"/>
    <w:rsid w:val="00BE174C"/>
    <w:rsid w:val="00BE1D7B"/>
    <w:rsid w:val="00BE5C0C"/>
    <w:rsid w:val="00BE6E4A"/>
    <w:rsid w:val="00BE6F1D"/>
    <w:rsid w:val="00BE76FF"/>
    <w:rsid w:val="00BF01DA"/>
    <w:rsid w:val="00BF07BB"/>
    <w:rsid w:val="00BF10E6"/>
    <w:rsid w:val="00BF15C5"/>
    <w:rsid w:val="00BF1C01"/>
    <w:rsid w:val="00BF20C0"/>
    <w:rsid w:val="00BF2555"/>
    <w:rsid w:val="00BF2BA7"/>
    <w:rsid w:val="00BF38BD"/>
    <w:rsid w:val="00BF3997"/>
    <w:rsid w:val="00BF529A"/>
    <w:rsid w:val="00BF5CA0"/>
    <w:rsid w:val="00BF60C9"/>
    <w:rsid w:val="00BF7429"/>
    <w:rsid w:val="00C029EC"/>
    <w:rsid w:val="00C02B91"/>
    <w:rsid w:val="00C030B9"/>
    <w:rsid w:val="00C04213"/>
    <w:rsid w:val="00C04249"/>
    <w:rsid w:val="00C046ED"/>
    <w:rsid w:val="00C04711"/>
    <w:rsid w:val="00C050FA"/>
    <w:rsid w:val="00C0564B"/>
    <w:rsid w:val="00C05A80"/>
    <w:rsid w:val="00C1029C"/>
    <w:rsid w:val="00C1131E"/>
    <w:rsid w:val="00C1220C"/>
    <w:rsid w:val="00C12746"/>
    <w:rsid w:val="00C12DD1"/>
    <w:rsid w:val="00C13927"/>
    <w:rsid w:val="00C13CFC"/>
    <w:rsid w:val="00C154E8"/>
    <w:rsid w:val="00C1572D"/>
    <w:rsid w:val="00C15A95"/>
    <w:rsid w:val="00C202E1"/>
    <w:rsid w:val="00C2157E"/>
    <w:rsid w:val="00C22C50"/>
    <w:rsid w:val="00C23463"/>
    <w:rsid w:val="00C25436"/>
    <w:rsid w:val="00C267EB"/>
    <w:rsid w:val="00C26B8D"/>
    <w:rsid w:val="00C26F2F"/>
    <w:rsid w:val="00C27C77"/>
    <w:rsid w:val="00C27C95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3BEC"/>
    <w:rsid w:val="00C34465"/>
    <w:rsid w:val="00C34DE1"/>
    <w:rsid w:val="00C359D0"/>
    <w:rsid w:val="00C35E4E"/>
    <w:rsid w:val="00C361D6"/>
    <w:rsid w:val="00C37A98"/>
    <w:rsid w:val="00C40CD4"/>
    <w:rsid w:val="00C41924"/>
    <w:rsid w:val="00C42ECD"/>
    <w:rsid w:val="00C43083"/>
    <w:rsid w:val="00C43123"/>
    <w:rsid w:val="00C432FC"/>
    <w:rsid w:val="00C43CEB"/>
    <w:rsid w:val="00C440CF"/>
    <w:rsid w:val="00C453DA"/>
    <w:rsid w:val="00C45E2B"/>
    <w:rsid w:val="00C468D4"/>
    <w:rsid w:val="00C46D6D"/>
    <w:rsid w:val="00C479E3"/>
    <w:rsid w:val="00C47B67"/>
    <w:rsid w:val="00C50080"/>
    <w:rsid w:val="00C504BD"/>
    <w:rsid w:val="00C50821"/>
    <w:rsid w:val="00C50A17"/>
    <w:rsid w:val="00C5114E"/>
    <w:rsid w:val="00C51492"/>
    <w:rsid w:val="00C51707"/>
    <w:rsid w:val="00C521D0"/>
    <w:rsid w:val="00C524D8"/>
    <w:rsid w:val="00C52E8D"/>
    <w:rsid w:val="00C532B2"/>
    <w:rsid w:val="00C54D00"/>
    <w:rsid w:val="00C55AC7"/>
    <w:rsid w:val="00C578B8"/>
    <w:rsid w:val="00C57F69"/>
    <w:rsid w:val="00C60764"/>
    <w:rsid w:val="00C60F70"/>
    <w:rsid w:val="00C612EF"/>
    <w:rsid w:val="00C6167F"/>
    <w:rsid w:val="00C62C7D"/>
    <w:rsid w:val="00C62FC0"/>
    <w:rsid w:val="00C63331"/>
    <w:rsid w:val="00C63CFF"/>
    <w:rsid w:val="00C63E30"/>
    <w:rsid w:val="00C65953"/>
    <w:rsid w:val="00C65BFE"/>
    <w:rsid w:val="00C662AA"/>
    <w:rsid w:val="00C6698A"/>
    <w:rsid w:val="00C6709A"/>
    <w:rsid w:val="00C67287"/>
    <w:rsid w:val="00C67366"/>
    <w:rsid w:val="00C702D0"/>
    <w:rsid w:val="00C708DD"/>
    <w:rsid w:val="00C70C5E"/>
    <w:rsid w:val="00C73248"/>
    <w:rsid w:val="00C73828"/>
    <w:rsid w:val="00C74085"/>
    <w:rsid w:val="00C74AA8"/>
    <w:rsid w:val="00C753E8"/>
    <w:rsid w:val="00C7572D"/>
    <w:rsid w:val="00C7629F"/>
    <w:rsid w:val="00C766A6"/>
    <w:rsid w:val="00C77787"/>
    <w:rsid w:val="00C80632"/>
    <w:rsid w:val="00C8130F"/>
    <w:rsid w:val="00C83B26"/>
    <w:rsid w:val="00C841ED"/>
    <w:rsid w:val="00C84468"/>
    <w:rsid w:val="00C85363"/>
    <w:rsid w:val="00C855D6"/>
    <w:rsid w:val="00C85769"/>
    <w:rsid w:val="00C85C7A"/>
    <w:rsid w:val="00C85D0F"/>
    <w:rsid w:val="00C85D2B"/>
    <w:rsid w:val="00C90518"/>
    <w:rsid w:val="00C90BF7"/>
    <w:rsid w:val="00C90E91"/>
    <w:rsid w:val="00C928A0"/>
    <w:rsid w:val="00C92C29"/>
    <w:rsid w:val="00C93345"/>
    <w:rsid w:val="00C9348C"/>
    <w:rsid w:val="00C94333"/>
    <w:rsid w:val="00C958E8"/>
    <w:rsid w:val="00C9612C"/>
    <w:rsid w:val="00C96408"/>
    <w:rsid w:val="00C96509"/>
    <w:rsid w:val="00C96915"/>
    <w:rsid w:val="00C96B3D"/>
    <w:rsid w:val="00C97427"/>
    <w:rsid w:val="00C97646"/>
    <w:rsid w:val="00CA0825"/>
    <w:rsid w:val="00CA0BB0"/>
    <w:rsid w:val="00CA1848"/>
    <w:rsid w:val="00CA23A5"/>
    <w:rsid w:val="00CA2664"/>
    <w:rsid w:val="00CA2866"/>
    <w:rsid w:val="00CA3057"/>
    <w:rsid w:val="00CA344E"/>
    <w:rsid w:val="00CA377E"/>
    <w:rsid w:val="00CA3FC3"/>
    <w:rsid w:val="00CA403D"/>
    <w:rsid w:val="00CA4FDC"/>
    <w:rsid w:val="00CA6921"/>
    <w:rsid w:val="00CA6DAD"/>
    <w:rsid w:val="00CA71EB"/>
    <w:rsid w:val="00CA7289"/>
    <w:rsid w:val="00CB0141"/>
    <w:rsid w:val="00CB1F39"/>
    <w:rsid w:val="00CB2555"/>
    <w:rsid w:val="00CB27D0"/>
    <w:rsid w:val="00CB2A3C"/>
    <w:rsid w:val="00CB31BD"/>
    <w:rsid w:val="00CB4A2A"/>
    <w:rsid w:val="00CB5591"/>
    <w:rsid w:val="00CB5FDD"/>
    <w:rsid w:val="00CB6DEC"/>
    <w:rsid w:val="00CC146B"/>
    <w:rsid w:val="00CC1CE3"/>
    <w:rsid w:val="00CC2D7A"/>
    <w:rsid w:val="00CC2E27"/>
    <w:rsid w:val="00CC3CAB"/>
    <w:rsid w:val="00CC3F70"/>
    <w:rsid w:val="00CC42CF"/>
    <w:rsid w:val="00CC43D6"/>
    <w:rsid w:val="00CC508E"/>
    <w:rsid w:val="00CC5551"/>
    <w:rsid w:val="00CC588C"/>
    <w:rsid w:val="00CC5F98"/>
    <w:rsid w:val="00CC6B5B"/>
    <w:rsid w:val="00CC711E"/>
    <w:rsid w:val="00CC7978"/>
    <w:rsid w:val="00CD0230"/>
    <w:rsid w:val="00CD049E"/>
    <w:rsid w:val="00CD0619"/>
    <w:rsid w:val="00CD105A"/>
    <w:rsid w:val="00CD1C4C"/>
    <w:rsid w:val="00CD1D9B"/>
    <w:rsid w:val="00CD264C"/>
    <w:rsid w:val="00CD2AC3"/>
    <w:rsid w:val="00CD2C38"/>
    <w:rsid w:val="00CD2DA2"/>
    <w:rsid w:val="00CD2E84"/>
    <w:rsid w:val="00CD2ECA"/>
    <w:rsid w:val="00CD3111"/>
    <w:rsid w:val="00CD33DD"/>
    <w:rsid w:val="00CD3E5F"/>
    <w:rsid w:val="00CD3F84"/>
    <w:rsid w:val="00CD481C"/>
    <w:rsid w:val="00CD48C1"/>
    <w:rsid w:val="00CD6728"/>
    <w:rsid w:val="00CD7702"/>
    <w:rsid w:val="00CE1D88"/>
    <w:rsid w:val="00CE4975"/>
    <w:rsid w:val="00CE5083"/>
    <w:rsid w:val="00CE525E"/>
    <w:rsid w:val="00CE52A1"/>
    <w:rsid w:val="00CE7112"/>
    <w:rsid w:val="00CE7682"/>
    <w:rsid w:val="00CE76D6"/>
    <w:rsid w:val="00CF1372"/>
    <w:rsid w:val="00CF1EB3"/>
    <w:rsid w:val="00CF22AB"/>
    <w:rsid w:val="00CF3AFF"/>
    <w:rsid w:val="00CF3D4A"/>
    <w:rsid w:val="00CF3EFD"/>
    <w:rsid w:val="00CF554B"/>
    <w:rsid w:val="00CF5CE2"/>
    <w:rsid w:val="00CF64E0"/>
    <w:rsid w:val="00CF6B6F"/>
    <w:rsid w:val="00CF7DCD"/>
    <w:rsid w:val="00D00192"/>
    <w:rsid w:val="00D00577"/>
    <w:rsid w:val="00D0060C"/>
    <w:rsid w:val="00D00D7C"/>
    <w:rsid w:val="00D01672"/>
    <w:rsid w:val="00D02A0E"/>
    <w:rsid w:val="00D03518"/>
    <w:rsid w:val="00D0477E"/>
    <w:rsid w:val="00D04FD9"/>
    <w:rsid w:val="00D054CD"/>
    <w:rsid w:val="00D058F5"/>
    <w:rsid w:val="00D05A27"/>
    <w:rsid w:val="00D05ADA"/>
    <w:rsid w:val="00D0735B"/>
    <w:rsid w:val="00D10465"/>
    <w:rsid w:val="00D111D8"/>
    <w:rsid w:val="00D1147D"/>
    <w:rsid w:val="00D11933"/>
    <w:rsid w:val="00D1228B"/>
    <w:rsid w:val="00D12B5D"/>
    <w:rsid w:val="00D13898"/>
    <w:rsid w:val="00D13E0B"/>
    <w:rsid w:val="00D13ED9"/>
    <w:rsid w:val="00D208C9"/>
    <w:rsid w:val="00D20D67"/>
    <w:rsid w:val="00D21010"/>
    <w:rsid w:val="00D210C9"/>
    <w:rsid w:val="00D21E35"/>
    <w:rsid w:val="00D21FA7"/>
    <w:rsid w:val="00D21FF9"/>
    <w:rsid w:val="00D222B3"/>
    <w:rsid w:val="00D22A80"/>
    <w:rsid w:val="00D23D50"/>
    <w:rsid w:val="00D2406A"/>
    <w:rsid w:val="00D252FD"/>
    <w:rsid w:val="00D2554F"/>
    <w:rsid w:val="00D25826"/>
    <w:rsid w:val="00D25898"/>
    <w:rsid w:val="00D25DC4"/>
    <w:rsid w:val="00D27F92"/>
    <w:rsid w:val="00D307DD"/>
    <w:rsid w:val="00D329D1"/>
    <w:rsid w:val="00D329E0"/>
    <w:rsid w:val="00D32EE6"/>
    <w:rsid w:val="00D33A0E"/>
    <w:rsid w:val="00D343DB"/>
    <w:rsid w:val="00D3441D"/>
    <w:rsid w:val="00D34988"/>
    <w:rsid w:val="00D34FC6"/>
    <w:rsid w:val="00D353D5"/>
    <w:rsid w:val="00D35F13"/>
    <w:rsid w:val="00D36ACA"/>
    <w:rsid w:val="00D375FB"/>
    <w:rsid w:val="00D3798E"/>
    <w:rsid w:val="00D40657"/>
    <w:rsid w:val="00D4116D"/>
    <w:rsid w:val="00D41184"/>
    <w:rsid w:val="00D41B8D"/>
    <w:rsid w:val="00D41CFC"/>
    <w:rsid w:val="00D41F45"/>
    <w:rsid w:val="00D42C9D"/>
    <w:rsid w:val="00D42ECD"/>
    <w:rsid w:val="00D44649"/>
    <w:rsid w:val="00D44CFE"/>
    <w:rsid w:val="00D4501A"/>
    <w:rsid w:val="00D4742C"/>
    <w:rsid w:val="00D50157"/>
    <w:rsid w:val="00D50B6D"/>
    <w:rsid w:val="00D513EE"/>
    <w:rsid w:val="00D516EB"/>
    <w:rsid w:val="00D51834"/>
    <w:rsid w:val="00D51ADA"/>
    <w:rsid w:val="00D51F32"/>
    <w:rsid w:val="00D52C20"/>
    <w:rsid w:val="00D53822"/>
    <w:rsid w:val="00D54313"/>
    <w:rsid w:val="00D544A1"/>
    <w:rsid w:val="00D54A2E"/>
    <w:rsid w:val="00D55944"/>
    <w:rsid w:val="00D563A1"/>
    <w:rsid w:val="00D5687A"/>
    <w:rsid w:val="00D576C3"/>
    <w:rsid w:val="00D6002E"/>
    <w:rsid w:val="00D6007F"/>
    <w:rsid w:val="00D60DE7"/>
    <w:rsid w:val="00D61769"/>
    <w:rsid w:val="00D61A08"/>
    <w:rsid w:val="00D61BB4"/>
    <w:rsid w:val="00D62020"/>
    <w:rsid w:val="00D62047"/>
    <w:rsid w:val="00D63527"/>
    <w:rsid w:val="00D63BF6"/>
    <w:rsid w:val="00D6576A"/>
    <w:rsid w:val="00D6581E"/>
    <w:rsid w:val="00D65C62"/>
    <w:rsid w:val="00D65C96"/>
    <w:rsid w:val="00D66504"/>
    <w:rsid w:val="00D678DC"/>
    <w:rsid w:val="00D67E37"/>
    <w:rsid w:val="00D70388"/>
    <w:rsid w:val="00D7076E"/>
    <w:rsid w:val="00D7084C"/>
    <w:rsid w:val="00D708FF"/>
    <w:rsid w:val="00D71AE2"/>
    <w:rsid w:val="00D71C85"/>
    <w:rsid w:val="00D722F3"/>
    <w:rsid w:val="00D72352"/>
    <w:rsid w:val="00D72ADE"/>
    <w:rsid w:val="00D732C2"/>
    <w:rsid w:val="00D736CD"/>
    <w:rsid w:val="00D7373E"/>
    <w:rsid w:val="00D7477E"/>
    <w:rsid w:val="00D7498C"/>
    <w:rsid w:val="00D7530B"/>
    <w:rsid w:val="00D763B9"/>
    <w:rsid w:val="00D77220"/>
    <w:rsid w:val="00D77781"/>
    <w:rsid w:val="00D811EC"/>
    <w:rsid w:val="00D81E58"/>
    <w:rsid w:val="00D827E4"/>
    <w:rsid w:val="00D82A18"/>
    <w:rsid w:val="00D84571"/>
    <w:rsid w:val="00D84D1C"/>
    <w:rsid w:val="00D85FC3"/>
    <w:rsid w:val="00D86D32"/>
    <w:rsid w:val="00D874BE"/>
    <w:rsid w:val="00D8794A"/>
    <w:rsid w:val="00D87BD4"/>
    <w:rsid w:val="00D87FBF"/>
    <w:rsid w:val="00D91340"/>
    <w:rsid w:val="00D91613"/>
    <w:rsid w:val="00D9194A"/>
    <w:rsid w:val="00D91960"/>
    <w:rsid w:val="00D91E97"/>
    <w:rsid w:val="00D934AD"/>
    <w:rsid w:val="00D93F73"/>
    <w:rsid w:val="00D951EB"/>
    <w:rsid w:val="00D9528C"/>
    <w:rsid w:val="00D96062"/>
    <w:rsid w:val="00D96276"/>
    <w:rsid w:val="00D96F1C"/>
    <w:rsid w:val="00D979AF"/>
    <w:rsid w:val="00DA0561"/>
    <w:rsid w:val="00DA0C81"/>
    <w:rsid w:val="00DA1791"/>
    <w:rsid w:val="00DA1A28"/>
    <w:rsid w:val="00DA2A62"/>
    <w:rsid w:val="00DA3449"/>
    <w:rsid w:val="00DA3464"/>
    <w:rsid w:val="00DA393C"/>
    <w:rsid w:val="00DA4038"/>
    <w:rsid w:val="00DA4E27"/>
    <w:rsid w:val="00DA5D5D"/>
    <w:rsid w:val="00DA7E77"/>
    <w:rsid w:val="00DB01C9"/>
    <w:rsid w:val="00DB0F8F"/>
    <w:rsid w:val="00DB20E1"/>
    <w:rsid w:val="00DB27DC"/>
    <w:rsid w:val="00DB2848"/>
    <w:rsid w:val="00DB2ABC"/>
    <w:rsid w:val="00DB2B2F"/>
    <w:rsid w:val="00DB32E1"/>
    <w:rsid w:val="00DB3542"/>
    <w:rsid w:val="00DB407D"/>
    <w:rsid w:val="00DB4261"/>
    <w:rsid w:val="00DB4A88"/>
    <w:rsid w:val="00DB5A10"/>
    <w:rsid w:val="00DB61A1"/>
    <w:rsid w:val="00DB65B3"/>
    <w:rsid w:val="00DB6615"/>
    <w:rsid w:val="00DB6D0B"/>
    <w:rsid w:val="00DB7147"/>
    <w:rsid w:val="00DB7F41"/>
    <w:rsid w:val="00DC26DC"/>
    <w:rsid w:val="00DC36EB"/>
    <w:rsid w:val="00DC421B"/>
    <w:rsid w:val="00DC42EE"/>
    <w:rsid w:val="00DC660C"/>
    <w:rsid w:val="00DC6EE9"/>
    <w:rsid w:val="00DC74CA"/>
    <w:rsid w:val="00DD02FA"/>
    <w:rsid w:val="00DD0319"/>
    <w:rsid w:val="00DD0AFA"/>
    <w:rsid w:val="00DD14CF"/>
    <w:rsid w:val="00DD1B6D"/>
    <w:rsid w:val="00DD2FBE"/>
    <w:rsid w:val="00DD2FE8"/>
    <w:rsid w:val="00DD359D"/>
    <w:rsid w:val="00DD520E"/>
    <w:rsid w:val="00DD5FA2"/>
    <w:rsid w:val="00DD5FF2"/>
    <w:rsid w:val="00DD6106"/>
    <w:rsid w:val="00DD70EC"/>
    <w:rsid w:val="00DE23B3"/>
    <w:rsid w:val="00DE2493"/>
    <w:rsid w:val="00DE2F16"/>
    <w:rsid w:val="00DE33C5"/>
    <w:rsid w:val="00DE3C96"/>
    <w:rsid w:val="00DE6376"/>
    <w:rsid w:val="00DE6AA0"/>
    <w:rsid w:val="00DE7013"/>
    <w:rsid w:val="00DE703F"/>
    <w:rsid w:val="00DE75D5"/>
    <w:rsid w:val="00DE7917"/>
    <w:rsid w:val="00DE7EA4"/>
    <w:rsid w:val="00DF01EA"/>
    <w:rsid w:val="00DF02A3"/>
    <w:rsid w:val="00DF0A9F"/>
    <w:rsid w:val="00DF10DB"/>
    <w:rsid w:val="00DF11C9"/>
    <w:rsid w:val="00DF2271"/>
    <w:rsid w:val="00DF2DF6"/>
    <w:rsid w:val="00DF3358"/>
    <w:rsid w:val="00DF5F37"/>
    <w:rsid w:val="00E00109"/>
    <w:rsid w:val="00E027BD"/>
    <w:rsid w:val="00E02CC9"/>
    <w:rsid w:val="00E03A1E"/>
    <w:rsid w:val="00E04E6D"/>
    <w:rsid w:val="00E0595F"/>
    <w:rsid w:val="00E05D63"/>
    <w:rsid w:val="00E05FB7"/>
    <w:rsid w:val="00E06659"/>
    <w:rsid w:val="00E0697C"/>
    <w:rsid w:val="00E07F76"/>
    <w:rsid w:val="00E100C9"/>
    <w:rsid w:val="00E103BF"/>
    <w:rsid w:val="00E1091F"/>
    <w:rsid w:val="00E11F95"/>
    <w:rsid w:val="00E121D5"/>
    <w:rsid w:val="00E13824"/>
    <w:rsid w:val="00E14253"/>
    <w:rsid w:val="00E1599C"/>
    <w:rsid w:val="00E15BE6"/>
    <w:rsid w:val="00E15E3F"/>
    <w:rsid w:val="00E16EC1"/>
    <w:rsid w:val="00E1718D"/>
    <w:rsid w:val="00E17B46"/>
    <w:rsid w:val="00E17CD7"/>
    <w:rsid w:val="00E17F33"/>
    <w:rsid w:val="00E200F5"/>
    <w:rsid w:val="00E21096"/>
    <w:rsid w:val="00E2296C"/>
    <w:rsid w:val="00E22C1D"/>
    <w:rsid w:val="00E24424"/>
    <w:rsid w:val="00E2510F"/>
    <w:rsid w:val="00E25253"/>
    <w:rsid w:val="00E2563D"/>
    <w:rsid w:val="00E25B4F"/>
    <w:rsid w:val="00E25DBC"/>
    <w:rsid w:val="00E26698"/>
    <w:rsid w:val="00E26931"/>
    <w:rsid w:val="00E26A01"/>
    <w:rsid w:val="00E26D4D"/>
    <w:rsid w:val="00E26DBA"/>
    <w:rsid w:val="00E271BA"/>
    <w:rsid w:val="00E30054"/>
    <w:rsid w:val="00E30117"/>
    <w:rsid w:val="00E30C50"/>
    <w:rsid w:val="00E30C63"/>
    <w:rsid w:val="00E30E8B"/>
    <w:rsid w:val="00E30ED5"/>
    <w:rsid w:val="00E31307"/>
    <w:rsid w:val="00E31C73"/>
    <w:rsid w:val="00E31D7E"/>
    <w:rsid w:val="00E324DF"/>
    <w:rsid w:val="00E3282F"/>
    <w:rsid w:val="00E331F8"/>
    <w:rsid w:val="00E332A3"/>
    <w:rsid w:val="00E33B04"/>
    <w:rsid w:val="00E33D34"/>
    <w:rsid w:val="00E34676"/>
    <w:rsid w:val="00E3604A"/>
    <w:rsid w:val="00E404E6"/>
    <w:rsid w:val="00E40AAA"/>
    <w:rsid w:val="00E41FEF"/>
    <w:rsid w:val="00E4204B"/>
    <w:rsid w:val="00E43407"/>
    <w:rsid w:val="00E4368A"/>
    <w:rsid w:val="00E4396D"/>
    <w:rsid w:val="00E44364"/>
    <w:rsid w:val="00E44BA8"/>
    <w:rsid w:val="00E45C46"/>
    <w:rsid w:val="00E45EE8"/>
    <w:rsid w:val="00E45FB7"/>
    <w:rsid w:val="00E4650D"/>
    <w:rsid w:val="00E46969"/>
    <w:rsid w:val="00E46A57"/>
    <w:rsid w:val="00E511E6"/>
    <w:rsid w:val="00E52632"/>
    <w:rsid w:val="00E52A8F"/>
    <w:rsid w:val="00E530DF"/>
    <w:rsid w:val="00E53F4F"/>
    <w:rsid w:val="00E5605A"/>
    <w:rsid w:val="00E56E12"/>
    <w:rsid w:val="00E5719E"/>
    <w:rsid w:val="00E57428"/>
    <w:rsid w:val="00E60AE5"/>
    <w:rsid w:val="00E61CCE"/>
    <w:rsid w:val="00E6211D"/>
    <w:rsid w:val="00E6337B"/>
    <w:rsid w:val="00E637A9"/>
    <w:rsid w:val="00E63CA3"/>
    <w:rsid w:val="00E6473F"/>
    <w:rsid w:val="00E649AB"/>
    <w:rsid w:val="00E65B7F"/>
    <w:rsid w:val="00E6632D"/>
    <w:rsid w:val="00E66CEA"/>
    <w:rsid w:val="00E66E06"/>
    <w:rsid w:val="00E7030D"/>
    <w:rsid w:val="00E70A38"/>
    <w:rsid w:val="00E70CF1"/>
    <w:rsid w:val="00E70DDC"/>
    <w:rsid w:val="00E71418"/>
    <w:rsid w:val="00E718C0"/>
    <w:rsid w:val="00E71AAE"/>
    <w:rsid w:val="00E725A0"/>
    <w:rsid w:val="00E73158"/>
    <w:rsid w:val="00E737D4"/>
    <w:rsid w:val="00E76982"/>
    <w:rsid w:val="00E76E41"/>
    <w:rsid w:val="00E77771"/>
    <w:rsid w:val="00E7798B"/>
    <w:rsid w:val="00E8009B"/>
    <w:rsid w:val="00E806A7"/>
    <w:rsid w:val="00E81737"/>
    <w:rsid w:val="00E81FEC"/>
    <w:rsid w:val="00E82671"/>
    <w:rsid w:val="00E82BAD"/>
    <w:rsid w:val="00E833E4"/>
    <w:rsid w:val="00E83931"/>
    <w:rsid w:val="00E83E13"/>
    <w:rsid w:val="00E849C3"/>
    <w:rsid w:val="00E84D59"/>
    <w:rsid w:val="00E85858"/>
    <w:rsid w:val="00E86694"/>
    <w:rsid w:val="00E8743F"/>
    <w:rsid w:val="00E90B75"/>
    <w:rsid w:val="00E90F37"/>
    <w:rsid w:val="00E91272"/>
    <w:rsid w:val="00E91866"/>
    <w:rsid w:val="00E925E4"/>
    <w:rsid w:val="00E9350C"/>
    <w:rsid w:val="00E93A7A"/>
    <w:rsid w:val="00E93B06"/>
    <w:rsid w:val="00E95106"/>
    <w:rsid w:val="00E95AAF"/>
    <w:rsid w:val="00E96364"/>
    <w:rsid w:val="00E973B8"/>
    <w:rsid w:val="00E975C0"/>
    <w:rsid w:val="00E97A27"/>
    <w:rsid w:val="00EA0536"/>
    <w:rsid w:val="00EA06F0"/>
    <w:rsid w:val="00EA0D9D"/>
    <w:rsid w:val="00EA14CC"/>
    <w:rsid w:val="00EA232C"/>
    <w:rsid w:val="00EA2900"/>
    <w:rsid w:val="00EA29C4"/>
    <w:rsid w:val="00EA3868"/>
    <w:rsid w:val="00EA428C"/>
    <w:rsid w:val="00EA490F"/>
    <w:rsid w:val="00EA58F7"/>
    <w:rsid w:val="00EA6E34"/>
    <w:rsid w:val="00EA6F7B"/>
    <w:rsid w:val="00EB0110"/>
    <w:rsid w:val="00EB1E6D"/>
    <w:rsid w:val="00EB2464"/>
    <w:rsid w:val="00EB30CF"/>
    <w:rsid w:val="00EB3A5A"/>
    <w:rsid w:val="00EB3B9B"/>
    <w:rsid w:val="00EB3E44"/>
    <w:rsid w:val="00EB4EE3"/>
    <w:rsid w:val="00EB7096"/>
    <w:rsid w:val="00EB7E7D"/>
    <w:rsid w:val="00EC021A"/>
    <w:rsid w:val="00EC0DCB"/>
    <w:rsid w:val="00EC1020"/>
    <w:rsid w:val="00EC1727"/>
    <w:rsid w:val="00EC324D"/>
    <w:rsid w:val="00EC4455"/>
    <w:rsid w:val="00EC4DB4"/>
    <w:rsid w:val="00EC4E17"/>
    <w:rsid w:val="00EC6B4F"/>
    <w:rsid w:val="00EC6B72"/>
    <w:rsid w:val="00EC6CF4"/>
    <w:rsid w:val="00EC73AB"/>
    <w:rsid w:val="00EC78C3"/>
    <w:rsid w:val="00ED00A5"/>
    <w:rsid w:val="00ED00DB"/>
    <w:rsid w:val="00ED013D"/>
    <w:rsid w:val="00ED08E1"/>
    <w:rsid w:val="00ED1D99"/>
    <w:rsid w:val="00ED20FF"/>
    <w:rsid w:val="00ED24C0"/>
    <w:rsid w:val="00ED3371"/>
    <w:rsid w:val="00ED37AE"/>
    <w:rsid w:val="00ED37D9"/>
    <w:rsid w:val="00ED39D1"/>
    <w:rsid w:val="00ED44C8"/>
    <w:rsid w:val="00ED4839"/>
    <w:rsid w:val="00ED597F"/>
    <w:rsid w:val="00ED5AE7"/>
    <w:rsid w:val="00ED5C8B"/>
    <w:rsid w:val="00ED611D"/>
    <w:rsid w:val="00ED64FC"/>
    <w:rsid w:val="00ED675D"/>
    <w:rsid w:val="00ED6ABA"/>
    <w:rsid w:val="00ED6BAB"/>
    <w:rsid w:val="00ED6C48"/>
    <w:rsid w:val="00ED75DD"/>
    <w:rsid w:val="00ED7771"/>
    <w:rsid w:val="00EE02C2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7558"/>
    <w:rsid w:val="00EE7757"/>
    <w:rsid w:val="00EE7781"/>
    <w:rsid w:val="00EF07A9"/>
    <w:rsid w:val="00EF3799"/>
    <w:rsid w:val="00EF3C8B"/>
    <w:rsid w:val="00EF481E"/>
    <w:rsid w:val="00EF5EA3"/>
    <w:rsid w:val="00EF6052"/>
    <w:rsid w:val="00EF6362"/>
    <w:rsid w:val="00EF6908"/>
    <w:rsid w:val="00EF6A37"/>
    <w:rsid w:val="00F002DF"/>
    <w:rsid w:val="00F00F41"/>
    <w:rsid w:val="00F0159F"/>
    <w:rsid w:val="00F026BF"/>
    <w:rsid w:val="00F0297C"/>
    <w:rsid w:val="00F03639"/>
    <w:rsid w:val="00F03CFD"/>
    <w:rsid w:val="00F04265"/>
    <w:rsid w:val="00F04901"/>
    <w:rsid w:val="00F04B94"/>
    <w:rsid w:val="00F04C73"/>
    <w:rsid w:val="00F04D54"/>
    <w:rsid w:val="00F0630A"/>
    <w:rsid w:val="00F066A8"/>
    <w:rsid w:val="00F066B3"/>
    <w:rsid w:val="00F06831"/>
    <w:rsid w:val="00F06E03"/>
    <w:rsid w:val="00F0733F"/>
    <w:rsid w:val="00F0747E"/>
    <w:rsid w:val="00F07F7A"/>
    <w:rsid w:val="00F10AF8"/>
    <w:rsid w:val="00F10D85"/>
    <w:rsid w:val="00F10FD6"/>
    <w:rsid w:val="00F11E92"/>
    <w:rsid w:val="00F11FCF"/>
    <w:rsid w:val="00F135FA"/>
    <w:rsid w:val="00F14C1D"/>
    <w:rsid w:val="00F154A7"/>
    <w:rsid w:val="00F15576"/>
    <w:rsid w:val="00F16938"/>
    <w:rsid w:val="00F17164"/>
    <w:rsid w:val="00F20386"/>
    <w:rsid w:val="00F20D87"/>
    <w:rsid w:val="00F221C5"/>
    <w:rsid w:val="00F22501"/>
    <w:rsid w:val="00F2256E"/>
    <w:rsid w:val="00F22FF1"/>
    <w:rsid w:val="00F23695"/>
    <w:rsid w:val="00F2375A"/>
    <w:rsid w:val="00F23A61"/>
    <w:rsid w:val="00F23E75"/>
    <w:rsid w:val="00F27D7D"/>
    <w:rsid w:val="00F3078A"/>
    <w:rsid w:val="00F30B86"/>
    <w:rsid w:val="00F31341"/>
    <w:rsid w:val="00F31506"/>
    <w:rsid w:val="00F317E7"/>
    <w:rsid w:val="00F3278A"/>
    <w:rsid w:val="00F32A26"/>
    <w:rsid w:val="00F32C81"/>
    <w:rsid w:val="00F33632"/>
    <w:rsid w:val="00F3372C"/>
    <w:rsid w:val="00F344B6"/>
    <w:rsid w:val="00F35198"/>
    <w:rsid w:val="00F35351"/>
    <w:rsid w:val="00F35B30"/>
    <w:rsid w:val="00F35FC2"/>
    <w:rsid w:val="00F36464"/>
    <w:rsid w:val="00F36920"/>
    <w:rsid w:val="00F37281"/>
    <w:rsid w:val="00F3768C"/>
    <w:rsid w:val="00F41B02"/>
    <w:rsid w:val="00F42466"/>
    <w:rsid w:val="00F43E60"/>
    <w:rsid w:val="00F43ED4"/>
    <w:rsid w:val="00F451B2"/>
    <w:rsid w:val="00F4579C"/>
    <w:rsid w:val="00F46A1A"/>
    <w:rsid w:val="00F477FB"/>
    <w:rsid w:val="00F50E74"/>
    <w:rsid w:val="00F51B6F"/>
    <w:rsid w:val="00F54CAC"/>
    <w:rsid w:val="00F54DAD"/>
    <w:rsid w:val="00F5517A"/>
    <w:rsid w:val="00F56BCD"/>
    <w:rsid w:val="00F571BA"/>
    <w:rsid w:val="00F57361"/>
    <w:rsid w:val="00F57F24"/>
    <w:rsid w:val="00F57F4F"/>
    <w:rsid w:val="00F60030"/>
    <w:rsid w:val="00F60083"/>
    <w:rsid w:val="00F60214"/>
    <w:rsid w:val="00F610A9"/>
    <w:rsid w:val="00F62E45"/>
    <w:rsid w:val="00F62F1C"/>
    <w:rsid w:val="00F65D05"/>
    <w:rsid w:val="00F66230"/>
    <w:rsid w:val="00F66E62"/>
    <w:rsid w:val="00F67C0A"/>
    <w:rsid w:val="00F713DD"/>
    <w:rsid w:val="00F73304"/>
    <w:rsid w:val="00F738E9"/>
    <w:rsid w:val="00F73BCA"/>
    <w:rsid w:val="00F744CB"/>
    <w:rsid w:val="00F749B6"/>
    <w:rsid w:val="00F750A5"/>
    <w:rsid w:val="00F756F4"/>
    <w:rsid w:val="00F76C68"/>
    <w:rsid w:val="00F77F03"/>
    <w:rsid w:val="00F80448"/>
    <w:rsid w:val="00F81653"/>
    <w:rsid w:val="00F81781"/>
    <w:rsid w:val="00F819F6"/>
    <w:rsid w:val="00F81EFF"/>
    <w:rsid w:val="00F825C7"/>
    <w:rsid w:val="00F82788"/>
    <w:rsid w:val="00F83173"/>
    <w:rsid w:val="00F8491B"/>
    <w:rsid w:val="00F86982"/>
    <w:rsid w:val="00F90553"/>
    <w:rsid w:val="00F905C9"/>
    <w:rsid w:val="00F910DB"/>
    <w:rsid w:val="00F91377"/>
    <w:rsid w:val="00F91793"/>
    <w:rsid w:val="00F92EAD"/>
    <w:rsid w:val="00F9427D"/>
    <w:rsid w:val="00F95470"/>
    <w:rsid w:val="00F95779"/>
    <w:rsid w:val="00F959F7"/>
    <w:rsid w:val="00F96E2D"/>
    <w:rsid w:val="00F96E55"/>
    <w:rsid w:val="00F97990"/>
    <w:rsid w:val="00F97D67"/>
    <w:rsid w:val="00F97DED"/>
    <w:rsid w:val="00FA1789"/>
    <w:rsid w:val="00FA246D"/>
    <w:rsid w:val="00FA2D84"/>
    <w:rsid w:val="00FA370D"/>
    <w:rsid w:val="00FA3C91"/>
    <w:rsid w:val="00FA3E69"/>
    <w:rsid w:val="00FA5301"/>
    <w:rsid w:val="00FA5FD8"/>
    <w:rsid w:val="00FA619C"/>
    <w:rsid w:val="00FB0A45"/>
    <w:rsid w:val="00FB14A5"/>
    <w:rsid w:val="00FB1C8C"/>
    <w:rsid w:val="00FB1ED3"/>
    <w:rsid w:val="00FB1FBD"/>
    <w:rsid w:val="00FB206C"/>
    <w:rsid w:val="00FB2AC6"/>
    <w:rsid w:val="00FB2CB6"/>
    <w:rsid w:val="00FB2F6E"/>
    <w:rsid w:val="00FB31B0"/>
    <w:rsid w:val="00FB4229"/>
    <w:rsid w:val="00FB4EC3"/>
    <w:rsid w:val="00FB5355"/>
    <w:rsid w:val="00FB55DB"/>
    <w:rsid w:val="00FB797A"/>
    <w:rsid w:val="00FB799D"/>
    <w:rsid w:val="00FC0118"/>
    <w:rsid w:val="00FC129C"/>
    <w:rsid w:val="00FC289D"/>
    <w:rsid w:val="00FC2FCF"/>
    <w:rsid w:val="00FC42E2"/>
    <w:rsid w:val="00FC467A"/>
    <w:rsid w:val="00FC6DE6"/>
    <w:rsid w:val="00FC7640"/>
    <w:rsid w:val="00FC79CE"/>
    <w:rsid w:val="00FD099A"/>
    <w:rsid w:val="00FD0ED6"/>
    <w:rsid w:val="00FD22C2"/>
    <w:rsid w:val="00FD23DD"/>
    <w:rsid w:val="00FD357C"/>
    <w:rsid w:val="00FD35ED"/>
    <w:rsid w:val="00FD3F3C"/>
    <w:rsid w:val="00FD406F"/>
    <w:rsid w:val="00FD4451"/>
    <w:rsid w:val="00FD4893"/>
    <w:rsid w:val="00FD553B"/>
    <w:rsid w:val="00FD60A5"/>
    <w:rsid w:val="00FD6287"/>
    <w:rsid w:val="00FD6AAE"/>
    <w:rsid w:val="00FD736E"/>
    <w:rsid w:val="00FE0850"/>
    <w:rsid w:val="00FE08EF"/>
    <w:rsid w:val="00FE0A9A"/>
    <w:rsid w:val="00FE226E"/>
    <w:rsid w:val="00FE28F3"/>
    <w:rsid w:val="00FE2C1C"/>
    <w:rsid w:val="00FE369E"/>
    <w:rsid w:val="00FE5079"/>
    <w:rsid w:val="00FE6062"/>
    <w:rsid w:val="00FE62CC"/>
    <w:rsid w:val="00FE72E3"/>
    <w:rsid w:val="00FE7A9E"/>
    <w:rsid w:val="00FF0445"/>
    <w:rsid w:val="00FF1457"/>
    <w:rsid w:val="00FF2900"/>
    <w:rsid w:val="00FF3642"/>
    <w:rsid w:val="00FF4D78"/>
    <w:rsid w:val="00FF597B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32"/>
      </o:rules>
    </o:shapelayout>
  </w:shapeDefaults>
  <w:decimalSymbol w:val="."/>
  <w:listSeparator w:val=","/>
  <w15:chartTrackingRefBased/>
  <w15:docId w15:val="{A825D818-84C0-4E4D-918E-73E36905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1"/>
    <w:next w:val="a1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aliases w:val="hd"/>
    <w:basedOn w:val="a1"/>
    <w:link w:val="a6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0C2BA8"/>
    <w:rPr>
      <w:sz w:val="20"/>
      <w:szCs w:val="20"/>
    </w:rPr>
  </w:style>
  <w:style w:type="paragraph" w:styleId="a7">
    <w:name w:val="footer"/>
    <w:basedOn w:val="a1"/>
    <w:link w:val="a8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1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1"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9">
    <w:name w:val="page number"/>
    <w:basedOn w:val="a2"/>
    <w:rsid w:val="00BF20C0"/>
  </w:style>
  <w:style w:type="paragraph" w:styleId="aa">
    <w:name w:val="Body Text"/>
    <w:basedOn w:val="a1"/>
    <w:link w:val="ab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b">
    <w:name w:val="本文 字元"/>
    <w:link w:val="aa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c">
    <w:name w:val="Balloon Text"/>
    <w:basedOn w:val="a1"/>
    <w:link w:val="ad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Hyperlink"/>
    <w:uiPriority w:val="99"/>
    <w:unhideWhenUsed/>
    <w:rsid w:val="00283478"/>
    <w:rPr>
      <w:color w:val="0000FF"/>
      <w:u w:val="single"/>
    </w:rPr>
  </w:style>
  <w:style w:type="table" w:styleId="af">
    <w:name w:val="Table Grid"/>
    <w:basedOn w:val="a3"/>
    <w:uiPriority w:val="59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Indent"/>
    <w:aliases w:val="表正文,正文非缩进"/>
    <w:basedOn w:val="a1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1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1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1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0">
    <w:name w:val="表格文字"/>
    <w:basedOn w:val="a1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1">
    <w:name w:val="annotation reference"/>
    <w:semiHidden/>
    <w:rsid w:val="00373701"/>
    <w:rPr>
      <w:sz w:val="18"/>
      <w:szCs w:val="18"/>
    </w:rPr>
  </w:style>
  <w:style w:type="paragraph" w:styleId="af2">
    <w:name w:val="annotation text"/>
    <w:basedOn w:val="a1"/>
    <w:semiHidden/>
    <w:rsid w:val="00373701"/>
  </w:style>
  <w:style w:type="paragraph" w:styleId="af3">
    <w:name w:val="annotation subject"/>
    <w:basedOn w:val="af2"/>
    <w:next w:val="af2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4">
    <w:name w:val="FollowedHyperlink"/>
    <w:uiPriority w:val="99"/>
    <w:semiHidden/>
    <w:unhideWhenUsed/>
    <w:rsid w:val="00F20386"/>
    <w:rPr>
      <w:color w:val="800080"/>
      <w:u w:val="single"/>
    </w:rPr>
  </w:style>
  <w:style w:type="paragraph" w:styleId="af5">
    <w:name w:val="List Paragraph"/>
    <w:basedOn w:val="a1"/>
    <w:uiPriority w:val="34"/>
    <w:qFormat/>
    <w:rsid w:val="002E38C3"/>
    <w:pPr>
      <w:ind w:leftChars="200" w:left="480"/>
    </w:pPr>
    <w:rPr>
      <w:rFonts w:ascii="Calibri" w:hAnsi="Calibri"/>
      <w:szCs w:val="22"/>
    </w:rPr>
  </w:style>
  <w:style w:type="paragraph" w:styleId="a">
    <w:name w:val="List Bullet"/>
    <w:basedOn w:val="a1"/>
    <w:uiPriority w:val="99"/>
    <w:unhideWhenUsed/>
    <w:rsid w:val="006854C6"/>
    <w:pPr>
      <w:numPr>
        <w:numId w:val="22"/>
      </w:numPr>
      <w:contextualSpacing/>
    </w:pPr>
  </w:style>
  <w:style w:type="character" w:customStyle="1" w:styleId="style3">
    <w:name w:val="style3"/>
    <w:rsid w:val="003F2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F09E5-E6E7-4DCB-92D2-AF8644EFA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764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