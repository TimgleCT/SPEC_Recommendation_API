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2"/>
                <w:attr w:name="Day" w:val="29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0857F5">
                <w:rPr>
                  <w:rFonts w:eastAsia="標楷體" w:hint="eastAsia"/>
                  <w:lang w:eastAsia="zh-TW"/>
                </w:rPr>
                <w:t>12/29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857F5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  <w:tr w:rsidR="000578D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8D5" w:rsidRDefault="00153F3F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8"/>
                <w:attr w:name="Day" w:val="2"/>
                <w:attr w:name="IsLunarDate" w:val="False"/>
                <w:attr w:name="IsROCDate" w:val="False"/>
              </w:smartTagPr>
              <w:r>
                <w:rPr>
                  <w:rFonts w:eastAsia="標楷體"/>
                  <w:lang w:eastAsia="zh-TW"/>
                </w:rPr>
                <w:t>2010/8/2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8D5" w:rsidRDefault="00153F3F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8D5" w:rsidRDefault="00153F3F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增加吸收印花稅處理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8D5" w:rsidRDefault="00153F3F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Huai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" w:author="劉文明" w:date="2017-07-13T10:10:00Z"/>
          <w:kern w:val="2"/>
          <w:szCs w:val="24"/>
          <w:lang w:eastAsia="zh-TW"/>
        </w:rPr>
      </w:pPr>
    </w:p>
    <w:p w:rsidR="00A74921" w:rsidRDefault="00A74921" w:rsidP="00A74921">
      <w:pPr>
        <w:pStyle w:val="Tabletext"/>
        <w:keepLines w:val="0"/>
        <w:spacing w:after="0" w:line="240" w:lineRule="auto"/>
        <w:rPr>
          <w:ins w:id="2" w:author="劉文明" w:date="2017-07-13T10:11:00Z"/>
          <w:rFonts w:ascii="Arial" w:hAnsi="Arial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A74921" w:rsidRPr="00AE6115" w:rsidTr="00B85006">
        <w:trPr>
          <w:ins w:id="3" w:author="劉文明" w:date="2017-07-13T10:11:00Z"/>
        </w:trPr>
        <w:tc>
          <w:tcPr>
            <w:tcW w:w="1216" w:type="dxa"/>
          </w:tcPr>
          <w:p w:rsidR="00A74921" w:rsidRPr="00AE6115" w:rsidRDefault="00A74921" w:rsidP="00B85006">
            <w:pPr>
              <w:spacing w:line="240" w:lineRule="atLeast"/>
              <w:jc w:val="center"/>
              <w:rPr>
                <w:ins w:id="4" w:author="劉文明" w:date="2017-07-13T10:11:00Z"/>
                <w:rFonts w:ascii="細明體" w:eastAsia="細明體" w:hAnsi="細明體" w:cs="Courier New"/>
                <w:sz w:val="20"/>
                <w:szCs w:val="20"/>
              </w:rPr>
            </w:pPr>
            <w:ins w:id="5" w:author="劉文明" w:date="2017-07-13T10:11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0" w:type="dxa"/>
          </w:tcPr>
          <w:p w:rsidR="00A74921" w:rsidRPr="00AE6115" w:rsidRDefault="00A74921" w:rsidP="00B85006">
            <w:pPr>
              <w:spacing w:line="240" w:lineRule="atLeast"/>
              <w:jc w:val="center"/>
              <w:rPr>
                <w:ins w:id="6" w:author="劉文明" w:date="2017-07-13T10:11:00Z"/>
                <w:rFonts w:ascii="細明體" w:eastAsia="細明體" w:hAnsi="細明體" w:cs="Courier New"/>
                <w:sz w:val="20"/>
                <w:szCs w:val="20"/>
              </w:rPr>
            </w:pPr>
            <w:ins w:id="7" w:author="劉文明" w:date="2017-07-13T10:11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88" w:type="dxa"/>
          </w:tcPr>
          <w:p w:rsidR="00A74921" w:rsidRPr="00AE6115" w:rsidRDefault="00A74921" w:rsidP="00B85006">
            <w:pPr>
              <w:spacing w:line="240" w:lineRule="atLeast"/>
              <w:jc w:val="center"/>
              <w:rPr>
                <w:ins w:id="8" w:author="劉文明" w:date="2017-07-13T10:11:00Z"/>
                <w:rFonts w:ascii="細明體" w:eastAsia="細明體" w:hAnsi="細明體" w:cs="Courier New"/>
                <w:sz w:val="20"/>
                <w:szCs w:val="20"/>
              </w:rPr>
            </w:pPr>
            <w:ins w:id="9" w:author="劉文明" w:date="2017-07-13T10:11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36" w:type="dxa"/>
          </w:tcPr>
          <w:p w:rsidR="00A74921" w:rsidRPr="00AE6115" w:rsidRDefault="00A74921" w:rsidP="00B85006">
            <w:pPr>
              <w:spacing w:line="240" w:lineRule="atLeast"/>
              <w:jc w:val="center"/>
              <w:rPr>
                <w:ins w:id="10" w:author="劉文明" w:date="2017-07-13T10:11:00Z"/>
                <w:rFonts w:ascii="細明體" w:eastAsia="細明體" w:hAnsi="細明體" w:cs="Courier New"/>
                <w:sz w:val="20"/>
                <w:szCs w:val="20"/>
              </w:rPr>
            </w:pPr>
            <w:ins w:id="11" w:author="劉文明" w:date="2017-07-13T10:11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58" w:type="dxa"/>
          </w:tcPr>
          <w:p w:rsidR="00A74921" w:rsidRPr="00AE6115" w:rsidRDefault="00A74921" w:rsidP="00B85006">
            <w:pPr>
              <w:spacing w:line="240" w:lineRule="atLeast"/>
              <w:jc w:val="center"/>
              <w:rPr>
                <w:ins w:id="12" w:author="劉文明" w:date="2017-07-13T10:11:00Z"/>
                <w:rFonts w:ascii="細明體" w:eastAsia="細明體" w:hAnsi="細明體" w:cs="Courier New"/>
                <w:sz w:val="20"/>
                <w:szCs w:val="20"/>
              </w:rPr>
            </w:pPr>
            <w:ins w:id="13" w:author="劉文明" w:date="2017-07-13T10:11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A74921" w:rsidRPr="00AE6115" w:rsidTr="00B85006">
        <w:trPr>
          <w:ins w:id="14" w:author="劉文明" w:date="2017-07-13T10:11:00Z"/>
        </w:trPr>
        <w:tc>
          <w:tcPr>
            <w:tcW w:w="1216" w:type="dxa"/>
          </w:tcPr>
          <w:p w:rsidR="00A74921" w:rsidRPr="00AE6115" w:rsidRDefault="00A74921" w:rsidP="00B85006">
            <w:pPr>
              <w:spacing w:line="240" w:lineRule="atLeast"/>
              <w:jc w:val="center"/>
              <w:rPr>
                <w:ins w:id="15" w:author="劉文明" w:date="2017-07-13T10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劉文明" w:date="2017-07-13T10:11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2017/7/13</w:t>
              </w:r>
            </w:ins>
          </w:p>
        </w:tc>
        <w:tc>
          <w:tcPr>
            <w:tcW w:w="990" w:type="dxa"/>
          </w:tcPr>
          <w:p w:rsidR="00A74921" w:rsidRPr="00AE6115" w:rsidRDefault="00A74921" w:rsidP="00B85006">
            <w:pPr>
              <w:spacing w:line="240" w:lineRule="atLeast"/>
              <w:jc w:val="center"/>
              <w:rPr>
                <w:ins w:id="17" w:author="劉文明" w:date="2017-07-13T10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劉文明" w:date="2017-07-13T10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</w:t>
              </w:r>
            </w:ins>
          </w:p>
        </w:tc>
        <w:tc>
          <w:tcPr>
            <w:tcW w:w="4388" w:type="dxa"/>
          </w:tcPr>
          <w:p w:rsidR="00A74921" w:rsidRPr="00AE6115" w:rsidRDefault="00A74921" w:rsidP="00B85006">
            <w:pPr>
              <w:spacing w:line="240" w:lineRule="atLeast"/>
              <w:rPr>
                <w:ins w:id="19" w:author="劉文明" w:date="2017-07-13T10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劉文明" w:date="2017-07-13T10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印花稅</w:t>
              </w:r>
            </w:ins>
            <w:ins w:id="21" w:author="劉文明" w:date="2017-07-13T10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PASS財會資訊科批次調整: 增加指定日期重跑機制</w:t>
              </w:r>
            </w:ins>
          </w:p>
        </w:tc>
        <w:tc>
          <w:tcPr>
            <w:tcW w:w="1536" w:type="dxa"/>
          </w:tcPr>
          <w:p w:rsidR="00A74921" w:rsidRPr="00AE6115" w:rsidRDefault="00A74921" w:rsidP="00B85006">
            <w:pPr>
              <w:spacing w:line="240" w:lineRule="atLeast"/>
              <w:jc w:val="center"/>
              <w:rPr>
                <w:ins w:id="22" w:author="劉文明" w:date="2017-07-13T10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劉文明" w:date="2017-07-13T10:1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劉文明</w:t>
              </w:r>
            </w:ins>
          </w:p>
        </w:tc>
        <w:tc>
          <w:tcPr>
            <w:tcW w:w="2058" w:type="dxa"/>
          </w:tcPr>
          <w:p w:rsidR="00A74921" w:rsidRPr="00AE6115" w:rsidRDefault="00A74921" w:rsidP="00B85006">
            <w:pPr>
              <w:spacing w:line="240" w:lineRule="atLeast"/>
              <w:jc w:val="center"/>
              <w:rPr>
                <w:ins w:id="24" w:author="劉文明" w:date="2017-07-13T10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劉文明" w:date="2017-07-13T10:12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170713000659</w:t>
              </w:r>
            </w:ins>
          </w:p>
        </w:tc>
      </w:tr>
      <w:tr w:rsidR="000A49F7" w:rsidRPr="00AE6115" w:rsidTr="00B85006">
        <w:trPr>
          <w:ins w:id="26" w:author="陳德仁" w:date="2019-12-11T15:13:00Z"/>
        </w:trPr>
        <w:tc>
          <w:tcPr>
            <w:tcW w:w="1216" w:type="dxa"/>
          </w:tcPr>
          <w:p w:rsidR="000A49F7" w:rsidRPr="004F134D" w:rsidRDefault="000A49F7" w:rsidP="000A49F7">
            <w:pPr>
              <w:spacing w:line="240" w:lineRule="atLeast"/>
              <w:jc w:val="center"/>
              <w:rPr>
                <w:ins w:id="27" w:author="陳德仁" w:date="2019-12-11T15:13:00Z"/>
                <w:rFonts w:ascii="新細明體" w:hAnsi="新細明體" w:cs="Courier New"/>
                <w:sz w:val="20"/>
                <w:szCs w:val="20"/>
                <w:rPrChange w:id="28" w:author="陳德仁" w:date="2019-12-11T15:14:00Z">
                  <w:rPr>
                    <w:ins w:id="29" w:author="陳德仁" w:date="2019-12-11T15:13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30" w:author="陳德仁" w:date="2019-12-11T15:14:00Z">
              <w:r w:rsidRPr="004F134D">
                <w:rPr>
                  <w:rFonts w:ascii="新細明體" w:hAnsi="新細明體" w:hint="eastAsia"/>
                  <w:sz w:val="20"/>
                  <w:szCs w:val="20"/>
                  <w:rPrChange w:id="31" w:author="陳德仁" w:date="2019-12-11T15:14:00Z">
                    <w:rPr>
                      <w:rFonts w:hint="eastAsia"/>
                    </w:rPr>
                  </w:rPrChange>
                </w:rPr>
                <w:t>2019-12-11</w:t>
              </w:r>
            </w:ins>
          </w:p>
        </w:tc>
        <w:tc>
          <w:tcPr>
            <w:tcW w:w="990" w:type="dxa"/>
          </w:tcPr>
          <w:p w:rsidR="000A49F7" w:rsidRPr="004F134D" w:rsidRDefault="000A49F7" w:rsidP="000A49F7">
            <w:pPr>
              <w:spacing w:line="240" w:lineRule="atLeast"/>
              <w:jc w:val="center"/>
              <w:rPr>
                <w:ins w:id="32" w:author="陳德仁" w:date="2019-12-11T15:13:00Z"/>
                <w:rFonts w:ascii="新細明體" w:hAnsi="新細明體" w:cs="Courier New" w:hint="eastAsia"/>
                <w:sz w:val="20"/>
                <w:szCs w:val="20"/>
                <w:rPrChange w:id="33" w:author="陳德仁" w:date="2019-12-11T15:14:00Z">
                  <w:rPr>
                    <w:ins w:id="34" w:author="陳德仁" w:date="2019-12-11T15:1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5" w:author="陳德仁" w:date="2019-12-11T15:14:00Z">
              <w:r w:rsidRPr="004F134D">
                <w:rPr>
                  <w:rFonts w:ascii="新細明體" w:hAnsi="新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388" w:type="dxa"/>
          </w:tcPr>
          <w:p w:rsidR="000A49F7" w:rsidRPr="004F134D" w:rsidRDefault="000A49F7" w:rsidP="000A49F7">
            <w:pPr>
              <w:spacing w:line="240" w:lineRule="atLeast"/>
              <w:rPr>
                <w:ins w:id="36" w:author="陳德仁" w:date="2019-12-11T15:13:00Z"/>
                <w:rFonts w:ascii="新細明體" w:hAnsi="新細明體" w:cs="Courier New" w:hint="eastAsia"/>
                <w:sz w:val="20"/>
                <w:szCs w:val="20"/>
                <w:rPrChange w:id="37" w:author="陳德仁" w:date="2019-12-11T15:14:00Z">
                  <w:rPr>
                    <w:ins w:id="38" w:author="陳德仁" w:date="2019-12-11T15:1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9" w:author="陳德仁" w:date="2019-12-11T15:14:00Z">
              <w:r w:rsidRPr="004F134D">
                <w:rPr>
                  <w:rFonts w:ascii="新細明體" w:hAnsi="新細明體" w:hint="eastAsia"/>
                  <w:sz w:val="20"/>
                  <w:szCs w:val="20"/>
                  <w:rPrChange w:id="40" w:author="陳德仁" w:date="2019-12-11T15:14:00Z">
                    <w:rPr>
                      <w:rFonts w:hint="eastAsia"/>
                    </w:rPr>
                  </w:rPrChange>
                </w:rPr>
                <w:t>內部改善：</w:t>
              </w:r>
              <w:r w:rsidRPr="004F134D">
                <w:rPr>
                  <w:rFonts w:ascii="新細明體" w:hAnsi="新細明體" w:hint="eastAsia"/>
                  <w:sz w:val="20"/>
                  <w:szCs w:val="20"/>
                  <w:rPrChange w:id="41" w:author="陳德仁" w:date="2019-12-11T15:14:00Z">
                    <w:rPr>
                      <w:rFonts w:hint="eastAsia"/>
                    </w:rPr>
                  </w:rPrChange>
                </w:rPr>
                <w:t>PMD</w:t>
              </w:r>
            </w:ins>
          </w:p>
        </w:tc>
        <w:tc>
          <w:tcPr>
            <w:tcW w:w="1536" w:type="dxa"/>
          </w:tcPr>
          <w:p w:rsidR="000A49F7" w:rsidRPr="004F134D" w:rsidRDefault="000A49F7" w:rsidP="000A49F7">
            <w:pPr>
              <w:spacing w:line="240" w:lineRule="atLeast"/>
              <w:jc w:val="center"/>
              <w:rPr>
                <w:ins w:id="42" w:author="陳德仁" w:date="2019-12-11T15:13:00Z"/>
                <w:rFonts w:ascii="新細明體" w:hAnsi="新細明體" w:cs="Courier New" w:hint="eastAsia"/>
                <w:sz w:val="20"/>
                <w:szCs w:val="20"/>
                <w:rPrChange w:id="43" w:author="陳德仁" w:date="2019-12-11T15:14:00Z">
                  <w:rPr>
                    <w:ins w:id="44" w:author="陳德仁" w:date="2019-12-11T15:1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5" w:author="陳德仁" w:date="2019-12-11T15:14:00Z">
              <w:r w:rsidRPr="004F134D">
                <w:rPr>
                  <w:rFonts w:ascii="新細明體" w:hAnsi="新細明體" w:hint="eastAsia"/>
                  <w:sz w:val="20"/>
                  <w:szCs w:val="20"/>
                  <w:rPrChange w:id="46" w:author="陳德仁" w:date="2019-12-11T15:14:00Z">
                    <w:rPr>
                      <w:rFonts w:hint="eastAsia"/>
                    </w:rPr>
                  </w:rPrChange>
                </w:rPr>
                <w:t>陳德仁</w:t>
              </w:r>
            </w:ins>
          </w:p>
        </w:tc>
        <w:tc>
          <w:tcPr>
            <w:tcW w:w="2058" w:type="dxa"/>
          </w:tcPr>
          <w:p w:rsidR="000A49F7" w:rsidRPr="004F134D" w:rsidRDefault="000A49F7" w:rsidP="000A49F7">
            <w:pPr>
              <w:spacing w:line="240" w:lineRule="atLeast"/>
              <w:jc w:val="center"/>
              <w:rPr>
                <w:ins w:id="47" w:author="陳德仁" w:date="2019-12-11T15:13:00Z"/>
                <w:rFonts w:ascii="新細明體" w:hAnsi="新細明體" w:cs="Courier New"/>
                <w:sz w:val="20"/>
                <w:szCs w:val="20"/>
                <w:rPrChange w:id="48" w:author="陳德仁" w:date="2019-12-11T15:14:00Z">
                  <w:rPr>
                    <w:ins w:id="49" w:author="陳德仁" w:date="2019-12-11T15:13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50" w:author="陳德仁" w:date="2019-12-11T15:14:00Z">
              <w:r w:rsidRPr="004F134D">
                <w:rPr>
                  <w:rFonts w:ascii="新細明體" w:hAnsi="新細明體" w:hint="eastAsia"/>
                  <w:sz w:val="20"/>
                  <w:szCs w:val="20"/>
                  <w:rPrChange w:id="51" w:author="陳德仁" w:date="2019-12-11T15:14:00Z">
                    <w:rPr>
                      <w:rFonts w:hint="eastAsia"/>
                    </w:rPr>
                  </w:rPrChange>
                </w:rPr>
                <w:t>191114000671</w:t>
              </w:r>
            </w:ins>
          </w:p>
        </w:tc>
      </w:tr>
    </w:tbl>
    <w:p w:rsidR="00A74921" w:rsidRDefault="00A74921">
      <w:pPr>
        <w:pStyle w:val="Tabletext"/>
        <w:keepLines w:val="0"/>
        <w:spacing w:after="0" w:line="240" w:lineRule="auto"/>
        <w:rPr>
          <w:ins w:id="52" w:author="劉文明" w:date="2017-07-13T10:10:00Z"/>
          <w:kern w:val="2"/>
          <w:szCs w:val="24"/>
          <w:lang w:eastAsia="zh-TW"/>
        </w:rPr>
      </w:pPr>
    </w:p>
    <w:p w:rsidR="00A74921" w:rsidRDefault="00A74921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F81890">
        <w:rPr>
          <w:rFonts w:hint="eastAsia"/>
          <w:kern w:val="2"/>
          <w:szCs w:val="24"/>
          <w:lang w:eastAsia="zh-TW"/>
        </w:rPr>
        <w:t>會計印花稅</w:t>
      </w:r>
      <w:r w:rsidR="00F81890">
        <w:rPr>
          <w:rFonts w:hint="eastAsia"/>
          <w:kern w:val="2"/>
          <w:szCs w:val="24"/>
          <w:lang w:eastAsia="zh-TW"/>
        </w:rPr>
        <w:t>_</w:t>
      </w:r>
      <w:r w:rsidR="00F81890">
        <w:rPr>
          <w:rFonts w:hint="eastAsia"/>
          <w:kern w:val="2"/>
          <w:szCs w:val="24"/>
          <w:lang w:eastAsia="zh-TW"/>
        </w:rPr>
        <w:t>每月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654782">
        <w:rPr>
          <w:rFonts w:hint="eastAsia"/>
          <w:kern w:val="2"/>
          <w:szCs w:val="24"/>
          <w:lang w:eastAsia="zh-TW"/>
        </w:rPr>
        <w:t>10</w:t>
      </w:r>
      <w:r w:rsidR="00F81890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FB3F0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抽每</w:t>
      </w:r>
      <w:r w:rsidR="00F81890">
        <w:rPr>
          <w:rFonts w:hint="eastAsia"/>
          <w:kern w:val="2"/>
          <w:szCs w:val="24"/>
          <w:lang w:eastAsia="zh-TW"/>
        </w:rPr>
        <w:t>月</w:t>
      </w:r>
      <w:r w:rsidR="004C1BE6">
        <w:rPr>
          <w:rFonts w:ascii="細明體" w:eastAsia="細明體" w:hAnsi="細明體" w:hint="eastAsia"/>
          <w:lang w:eastAsia="zh-TW"/>
        </w:rPr>
        <w:t>理賠記錄</w:t>
      </w:r>
      <w:r w:rsidR="00F81890">
        <w:rPr>
          <w:rFonts w:ascii="細明體" w:eastAsia="細明體" w:hAnsi="細明體" w:hint="eastAsia"/>
          <w:lang w:eastAsia="zh-TW"/>
        </w:rPr>
        <w:t>印花稅資料</w:t>
      </w:r>
      <w:r>
        <w:rPr>
          <w:rFonts w:ascii="細明體" w:eastAsia="細明體" w:hAnsi="細明體" w:hint="eastAsia"/>
          <w:lang w:eastAsia="zh-TW"/>
        </w:rPr>
        <w:t>PASS</w:t>
      </w:r>
      <w:r w:rsidR="00F81890">
        <w:rPr>
          <w:rFonts w:ascii="細明體" w:eastAsia="細明體" w:hAnsi="細明體" w:hint="eastAsia"/>
          <w:lang w:eastAsia="zh-TW"/>
        </w:rPr>
        <w:t>會計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FB3F04">
        <w:rPr>
          <w:rFonts w:hint="eastAsia"/>
          <w:kern w:val="2"/>
          <w:szCs w:val="24"/>
          <w:lang w:eastAsia="zh-TW"/>
        </w:rPr>
        <w:t xml:space="preserve"> 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017A0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</w:t>
      </w:r>
      <w:r w:rsidR="00F51818">
        <w:rPr>
          <w:rFonts w:hint="eastAsia"/>
          <w:kern w:val="2"/>
          <w:szCs w:val="24"/>
          <w:lang w:eastAsia="zh-TW"/>
        </w:rPr>
        <w:t>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 w:rsidR="00F51818"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B</w:t>
      </w:r>
      <w:r w:rsidR="00FB3F04">
        <w:rPr>
          <w:rFonts w:hint="eastAsia"/>
          <w:kern w:val="2"/>
          <w:szCs w:val="24"/>
          <w:lang w:eastAsia="zh-TW"/>
        </w:rPr>
        <w:t>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017A0F" w:rsidRDefault="00017A0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案件各保單理賠金額分配檔</w:t>
      </w:r>
      <w:r>
        <w:rPr>
          <w:rFonts w:hint="eastAsia"/>
          <w:kern w:val="2"/>
          <w:szCs w:val="24"/>
          <w:lang w:eastAsia="zh-TW"/>
        </w:rPr>
        <w:t>DTAAB002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FA2093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FA2093">
        <w:rPr>
          <w:rFonts w:hint="eastAsia"/>
          <w:kern w:val="2"/>
          <w:szCs w:val="24"/>
          <w:lang w:eastAsia="zh-TW"/>
        </w:rPr>
        <w:t>(</w:t>
      </w:r>
      <w:r w:rsidR="00FA2093">
        <w:rPr>
          <w:rFonts w:hint="eastAsia"/>
          <w:kern w:val="2"/>
          <w:szCs w:val="24"/>
          <w:lang w:eastAsia="zh-TW"/>
        </w:rPr>
        <w:t>傳入參數非必傳，但若有傳入參數時必須同時傳入兩參數且必須有值</w:t>
      </w:r>
      <w:r w:rsidR="00FA2093">
        <w:rPr>
          <w:rFonts w:hint="eastAsia"/>
          <w:kern w:val="2"/>
          <w:szCs w:val="24"/>
          <w:lang w:eastAsia="zh-TW"/>
        </w:rPr>
        <w:t>)</w:t>
      </w:r>
    </w:p>
    <w:p w:rsidR="00FA2093" w:rsidRDefault="00FA2093" w:rsidP="00FA20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</w:t>
      </w:r>
      <w:ins w:id="53" w:author="劉文明" w:date="2017-07-13T10:13:00Z">
        <w:r w:rsidR="00A74921">
          <w:rPr>
            <w:rFonts w:hint="eastAsia"/>
            <w:kern w:val="2"/>
            <w:szCs w:val="24"/>
            <w:lang w:eastAsia="zh-TW"/>
          </w:rPr>
          <w:t xml:space="preserve">: </w:t>
        </w:r>
        <w:r w:rsidR="00A74921">
          <w:rPr>
            <w:rFonts w:hint="eastAsia"/>
            <w:kern w:val="2"/>
            <w:szCs w:val="24"/>
            <w:lang w:eastAsia="zh-TW"/>
          </w:rPr>
          <w:t>需為合理日期</w:t>
        </w:r>
      </w:ins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FA2093" w:rsidP="00FA20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處理種類。</w:t>
      </w:r>
      <w:r>
        <w:rPr>
          <w:rFonts w:hint="eastAsia"/>
          <w:kern w:val="2"/>
          <w:szCs w:val="24"/>
          <w:lang w:eastAsia="zh-TW"/>
        </w:rPr>
        <w:t>(1:</w:t>
      </w:r>
      <w:del w:id="54" w:author="劉文明" w:date="2017-07-13T11:02:00Z">
        <w:r w:rsidDel="001B3664">
          <w:rPr>
            <w:rFonts w:hint="eastAsia"/>
            <w:kern w:val="2"/>
            <w:szCs w:val="24"/>
            <w:lang w:eastAsia="zh-TW"/>
          </w:rPr>
          <w:delText>吸收</w:delText>
        </w:r>
      </w:del>
      <w:r>
        <w:rPr>
          <w:rFonts w:hint="eastAsia"/>
          <w:kern w:val="2"/>
          <w:szCs w:val="24"/>
          <w:lang w:eastAsia="zh-TW"/>
        </w:rPr>
        <w:t>印花稅</w:t>
      </w:r>
      <w:ins w:id="55" w:author="劉文明" w:date="2017-07-13T11:02:00Z">
        <w:r w:rsidR="001B3664">
          <w:rPr>
            <w:rFonts w:hint="eastAsia"/>
            <w:kern w:val="2"/>
            <w:szCs w:val="24"/>
            <w:lang w:eastAsia="zh-TW"/>
          </w:rPr>
          <w:t xml:space="preserve"> , 2:</w:t>
        </w:r>
        <w:r w:rsidR="001B3664">
          <w:rPr>
            <w:rFonts w:hint="eastAsia"/>
            <w:kern w:val="2"/>
            <w:szCs w:val="24"/>
            <w:lang w:eastAsia="zh-TW"/>
          </w:rPr>
          <w:t>吸收印花稅</w:t>
        </w:r>
      </w:ins>
      <w:r>
        <w:rPr>
          <w:rFonts w:hint="eastAsia"/>
          <w:kern w:val="2"/>
          <w:szCs w:val="24"/>
          <w:lang w:eastAsia="zh-TW"/>
        </w:rPr>
        <w:t>)</w:t>
      </w:r>
      <w:ins w:id="56" w:author="劉文明" w:date="2017-07-13T11:02:00Z">
        <w:r w:rsidR="001B3664">
          <w:rPr>
            <w:kern w:val="2"/>
            <w:szCs w:val="24"/>
            <w:lang w:eastAsia="zh-TW"/>
          </w:rPr>
          <w:t xml:space="preserve"> </w:t>
        </w:r>
        <w:r w:rsidR="001B3664">
          <w:rPr>
            <w:rFonts w:hint="eastAsia"/>
            <w:kern w:val="2"/>
            <w:szCs w:val="24"/>
            <w:lang w:eastAsia="zh-TW"/>
          </w:rPr>
          <w:t>其他</w:t>
        </w:r>
        <w:r w:rsidR="001B3664">
          <w:rPr>
            <w:rFonts w:hint="eastAsia"/>
            <w:kern w:val="2"/>
            <w:szCs w:val="24"/>
            <w:lang w:eastAsia="zh-TW"/>
          </w:rPr>
          <w:t>:</w:t>
        </w:r>
        <w:r w:rsidR="001B3664">
          <w:rPr>
            <w:rFonts w:hint="eastAsia"/>
            <w:kern w:val="2"/>
            <w:szCs w:val="24"/>
            <w:lang w:eastAsia="zh-TW"/>
          </w:rPr>
          <w:t>顯示錯誤訊息</w:t>
        </w:r>
        <w:r w:rsidR="001B3664">
          <w:rPr>
            <w:rFonts w:hint="eastAsia"/>
            <w:kern w:val="2"/>
            <w:szCs w:val="24"/>
            <w:lang w:eastAsia="zh-TW"/>
          </w:rPr>
          <w:t xml:space="preserve"> </w:t>
        </w:r>
        <w:r w:rsidR="001B3664">
          <w:rPr>
            <w:kern w:val="2"/>
            <w:szCs w:val="24"/>
            <w:lang w:eastAsia="zh-TW"/>
          </w:rPr>
          <w:t>“</w:t>
        </w:r>
        <w:r w:rsidR="001B3664">
          <w:rPr>
            <w:rFonts w:hint="eastAsia"/>
            <w:kern w:val="2"/>
            <w:szCs w:val="24"/>
            <w:lang w:eastAsia="zh-TW"/>
          </w:rPr>
          <w:t>非有效處理種類</w:t>
        </w:r>
      </w:ins>
      <w:ins w:id="57" w:author="劉文明" w:date="2017-07-13T11:03:00Z">
        <w:r w:rsidR="001B3664">
          <w:rPr>
            <w:rFonts w:hint="eastAsia"/>
            <w:kern w:val="2"/>
            <w:szCs w:val="24"/>
            <w:lang w:eastAsia="zh-TW"/>
          </w:rPr>
          <w:t>1:</w:t>
        </w:r>
        <w:r w:rsidR="001B3664">
          <w:rPr>
            <w:rFonts w:hint="eastAsia"/>
            <w:kern w:val="2"/>
            <w:szCs w:val="24"/>
            <w:lang w:eastAsia="zh-TW"/>
          </w:rPr>
          <w:t>印花稅</w:t>
        </w:r>
        <w:r w:rsidR="001B3664">
          <w:rPr>
            <w:rFonts w:hint="eastAsia"/>
            <w:kern w:val="2"/>
            <w:szCs w:val="24"/>
            <w:lang w:eastAsia="zh-TW"/>
          </w:rPr>
          <w:t xml:space="preserve"> , 2:</w:t>
        </w:r>
        <w:r w:rsidR="001B3664">
          <w:rPr>
            <w:rFonts w:hint="eastAsia"/>
            <w:kern w:val="2"/>
            <w:szCs w:val="24"/>
            <w:lang w:eastAsia="zh-TW"/>
          </w:rPr>
          <w:t>吸收印花稅</w:t>
        </w:r>
        <w:r w:rsidR="001B3664">
          <w:rPr>
            <w:kern w:val="2"/>
            <w:szCs w:val="24"/>
            <w:lang w:eastAsia="zh-TW"/>
          </w:rPr>
          <w:t>”</w:t>
        </w:r>
      </w:ins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0867BC">
              <w:rPr>
                <w:rFonts w:ascii="細明體" w:eastAsia="細明體" w:hAnsi="細明體" w:hint="eastAsia"/>
                <w:bCs/>
                <w:sz w:val="20"/>
                <w:szCs w:val="20"/>
              </w:rPr>
              <w:t>M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C305FC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 w:rsidR="00017A0F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0867BC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58" w:author="劉文明" w:date="2017-07-13T11:03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87F93" w:rsidRDefault="00287F93" w:rsidP="00287F9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59" w:author="劉文明" w:date="2017-07-13T11:04:00Z"/>
          <w:kern w:val="2"/>
          <w:szCs w:val="24"/>
          <w:lang w:eastAsia="zh-TW"/>
        </w:rPr>
        <w:pPrChange w:id="60" w:author="劉文明" w:date="2017-07-13T11:03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1" w:author="劉文明" w:date="2017-07-13T11:05:00Z">
        <w:r>
          <w:rPr>
            <w:rFonts w:hint="eastAsia"/>
            <w:kern w:val="2"/>
            <w:szCs w:val="24"/>
            <w:lang w:eastAsia="zh-TW"/>
          </w:rPr>
          <w:t xml:space="preserve">IF </w:t>
        </w:r>
      </w:ins>
      <w:ins w:id="62" w:author="劉文明" w:date="2017-07-13T11:03:00Z">
        <w:r>
          <w:rPr>
            <w:rFonts w:hint="eastAsia"/>
            <w:kern w:val="2"/>
            <w:szCs w:val="24"/>
            <w:lang w:eastAsia="zh-TW"/>
          </w:rPr>
          <w:t>無傳入</w:t>
        </w:r>
      </w:ins>
      <w:ins w:id="63" w:author="劉文明" w:date="2017-07-13T11:04:00Z">
        <w:r>
          <w:rPr>
            <w:rFonts w:hint="eastAsia"/>
            <w:kern w:val="2"/>
            <w:szCs w:val="24"/>
            <w:lang w:eastAsia="zh-TW"/>
          </w:rPr>
          <w:t>參數</w:t>
        </w:r>
      </w:ins>
    </w:p>
    <w:p w:rsidR="00287F93" w:rsidRDefault="00287F93" w:rsidP="00287F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64" w:author="劉文明" w:date="2017-07-13T11:04:00Z"/>
          <w:kern w:val="2"/>
          <w:szCs w:val="24"/>
          <w:lang w:eastAsia="zh-TW"/>
        </w:rPr>
      </w:pPr>
      <w:ins w:id="65" w:author="劉文明" w:date="2017-07-13T11:04:00Z">
        <w:r>
          <w:rPr>
            <w:rFonts w:hint="eastAsia"/>
            <w:kern w:val="2"/>
            <w:szCs w:val="24"/>
            <w:lang w:eastAsia="zh-TW"/>
          </w:rPr>
          <w:t>執行</w:t>
        </w:r>
        <w:r w:rsidRPr="00A74921">
          <w:rPr>
            <w:kern w:val="2"/>
            <w:szCs w:val="24"/>
            <w:lang w:eastAsia="zh-TW"/>
          </w:rPr>
          <w:t>doSTEP_1()</w:t>
        </w:r>
      </w:ins>
    </w:p>
    <w:p w:rsidR="00287F93" w:rsidRDefault="00287F93" w:rsidP="00287F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66" w:author="劉文明" w:date="2017-07-13T11:04:00Z"/>
          <w:kern w:val="2"/>
          <w:szCs w:val="24"/>
          <w:lang w:eastAsia="zh-TW"/>
        </w:rPr>
      </w:pPr>
      <w:ins w:id="67" w:author="劉文明" w:date="2017-07-13T11:04:00Z">
        <w:r>
          <w:rPr>
            <w:rFonts w:hint="eastAsia"/>
            <w:kern w:val="2"/>
            <w:szCs w:val="24"/>
            <w:lang w:eastAsia="zh-TW"/>
          </w:rPr>
          <w:t>執行</w:t>
        </w:r>
        <w:r w:rsidRPr="00A74921">
          <w:rPr>
            <w:kern w:val="2"/>
            <w:szCs w:val="24"/>
            <w:lang w:eastAsia="zh-TW"/>
          </w:rPr>
          <w:t>doSTEP_</w:t>
        </w:r>
        <w:r>
          <w:rPr>
            <w:kern w:val="2"/>
            <w:szCs w:val="24"/>
            <w:lang w:eastAsia="zh-TW"/>
          </w:rPr>
          <w:t>2</w:t>
        </w:r>
        <w:r w:rsidRPr="00A74921">
          <w:rPr>
            <w:kern w:val="2"/>
            <w:szCs w:val="24"/>
            <w:lang w:eastAsia="zh-TW"/>
          </w:rPr>
          <w:t>()</w:t>
        </w:r>
      </w:ins>
    </w:p>
    <w:p w:rsidR="00287F93" w:rsidRDefault="00287F93" w:rsidP="00287F9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68" w:author="劉文明" w:date="2017-07-13T11:04:00Z"/>
          <w:kern w:val="2"/>
          <w:szCs w:val="24"/>
          <w:lang w:eastAsia="zh-TW"/>
        </w:rPr>
        <w:pPrChange w:id="69" w:author="劉文明" w:date="2017-07-13T11:04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70" w:author="劉文明" w:date="2017-07-13T11:05:00Z">
        <w:r>
          <w:rPr>
            <w:rFonts w:hint="eastAsia"/>
            <w:kern w:val="2"/>
            <w:szCs w:val="24"/>
            <w:lang w:eastAsia="zh-TW"/>
          </w:rPr>
          <w:t xml:space="preserve">ELSE </w:t>
        </w:r>
      </w:ins>
      <w:ins w:id="71" w:author="劉文明" w:date="2017-07-13T11:04:00Z">
        <w:r>
          <w:rPr>
            <w:rFonts w:hint="eastAsia"/>
            <w:kern w:val="2"/>
            <w:szCs w:val="24"/>
            <w:lang w:eastAsia="zh-TW"/>
          </w:rPr>
          <w:t>有傳入參數</w:t>
        </w:r>
      </w:ins>
    </w:p>
    <w:p w:rsidR="00287F93" w:rsidRDefault="00287F93" w:rsidP="00287F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72" w:author="劉文明" w:date="2017-07-13T11:04:00Z"/>
          <w:kern w:val="2"/>
          <w:szCs w:val="24"/>
          <w:lang w:eastAsia="zh-TW"/>
        </w:rPr>
      </w:pPr>
      <w:ins w:id="73" w:author="劉文明" w:date="2017-07-13T11:04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處理種類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‘1’</w:t>
        </w:r>
      </w:ins>
    </w:p>
    <w:p w:rsidR="00287F93" w:rsidRDefault="00287F93" w:rsidP="00287F9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74" w:author="劉文明" w:date="2017-07-13T11:04:00Z"/>
          <w:kern w:val="2"/>
          <w:szCs w:val="24"/>
          <w:lang w:eastAsia="zh-TW"/>
        </w:rPr>
        <w:pPrChange w:id="75" w:author="劉文明" w:date="2017-07-13T11:04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76" w:author="劉文明" w:date="2017-07-13T11:04:00Z">
        <w:r>
          <w:rPr>
            <w:rFonts w:hint="eastAsia"/>
            <w:kern w:val="2"/>
            <w:szCs w:val="24"/>
            <w:lang w:eastAsia="zh-TW"/>
          </w:rPr>
          <w:t>執行</w:t>
        </w:r>
        <w:r w:rsidRPr="00A74921">
          <w:rPr>
            <w:kern w:val="2"/>
            <w:szCs w:val="24"/>
            <w:lang w:eastAsia="zh-TW"/>
          </w:rPr>
          <w:t>doSTEP_1()</w:t>
        </w:r>
      </w:ins>
    </w:p>
    <w:p w:rsidR="00287F93" w:rsidRDefault="00287F93" w:rsidP="00287F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77" w:author="劉文明" w:date="2017-07-13T11:04:00Z"/>
          <w:kern w:val="2"/>
          <w:szCs w:val="24"/>
          <w:lang w:eastAsia="zh-TW"/>
        </w:rPr>
      </w:pPr>
      <w:ins w:id="78" w:author="劉文明" w:date="2017-07-13T11:04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處理種類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‘2’</w:t>
        </w:r>
      </w:ins>
    </w:p>
    <w:p w:rsidR="00287F93" w:rsidRDefault="00287F93" w:rsidP="00287F9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79" w:author="劉文明" w:date="2017-07-13T11:05:00Z"/>
          <w:kern w:val="2"/>
          <w:szCs w:val="24"/>
          <w:lang w:eastAsia="zh-TW"/>
        </w:rPr>
        <w:pPrChange w:id="80" w:author="劉文明" w:date="2017-07-13T11:04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81" w:author="劉文明" w:date="2017-07-13T11:05:00Z">
        <w:r>
          <w:rPr>
            <w:rFonts w:hint="eastAsia"/>
            <w:kern w:val="2"/>
            <w:szCs w:val="24"/>
            <w:lang w:eastAsia="zh-TW"/>
          </w:rPr>
          <w:t>執行</w:t>
        </w:r>
        <w:r w:rsidRPr="00A74921">
          <w:rPr>
            <w:kern w:val="2"/>
            <w:szCs w:val="24"/>
            <w:lang w:eastAsia="zh-TW"/>
          </w:rPr>
          <w:t>doSTEP_</w:t>
        </w:r>
        <w:r>
          <w:rPr>
            <w:kern w:val="2"/>
            <w:szCs w:val="24"/>
            <w:lang w:eastAsia="zh-TW"/>
          </w:rPr>
          <w:t>2</w:t>
        </w:r>
        <w:r w:rsidRPr="00A74921">
          <w:rPr>
            <w:kern w:val="2"/>
            <w:szCs w:val="24"/>
            <w:lang w:eastAsia="zh-TW"/>
          </w:rPr>
          <w:t>()</w:t>
        </w:r>
      </w:ins>
    </w:p>
    <w:p w:rsidR="00287F93" w:rsidRDefault="00287F93" w:rsidP="00287F9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82" w:author="劉文明" w:date="2017-07-13T10:18:00Z"/>
          <w:kern w:val="2"/>
          <w:szCs w:val="24"/>
          <w:lang w:eastAsia="zh-TW"/>
        </w:rPr>
        <w:pPrChange w:id="83" w:author="劉文明" w:date="2017-07-13T11:05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84" w:author="劉文明" w:date="2017-07-13T11:05:00Z">
        <w:r>
          <w:rPr>
            <w:rFonts w:hint="eastAsia"/>
            <w:kern w:val="2"/>
            <w:szCs w:val="24"/>
            <w:lang w:eastAsia="zh-TW"/>
          </w:rPr>
          <w:t>END IF</w:t>
        </w:r>
      </w:ins>
    </w:p>
    <w:p w:rsidR="00A74921" w:rsidRDefault="00A74921" w:rsidP="00A7492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" w:author="劉文明" w:date="2017-07-13T10:18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86" w:author="劉文明" w:date="2017-07-13T10:18:00Z">
        <w:r>
          <w:rPr>
            <w:rFonts w:hint="eastAsia"/>
            <w:kern w:val="2"/>
            <w:szCs w:val="24"/>
            <w:lang w:eastAsia="zh-TW"/>
          </w:rPr>
          <w:t>/</w:t>
        </w:r>
        <w:r>
          <w:rPr>
            <w:kern w:val="2"/>
            <w:szCs w:val="24"/>
            <w:lang w:eastAsia="zh-TW"/>
          </w:rPr>
          <w:t xml:space="preserve">/** </w:t>
        </w:r>
        <w:r w:rsidRPr="00A74921">
          <w:rPr>
            <w:kern w:val="2"/>
            <w:szCs w:val="24"/>
            <w:lang w:eastAsia="zh-TW"/>
          </w:rPr>
          <w:t>doSTEP_1()</w:t>
        </w:r>
      </w:ins>
    </w:p>
    <w:p w:rsidR="009A1A04" w:rsidRDefault="009A1A04" w:rsidP="009A1A0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讀取DTAA</w:t>
      </w:r>
      <w:r w:rsidR="00017A0F">
        <w:rPr>
          <w:rFonts w:ascii="新細明體" w:hAnsi="新細明體" w:hint="eastAsia"/>
          <w:kern w:val="2"/>
          <w:szCs w:val="24"/>
          <w:lang w:eastAsia="zh-TW"/>
        </w:rPr>
        <w:t>B</w:t>
      </w:r>
      <w:r>
        <w:rPr>
          <w:rFonts w:ascii="新細明體" w:hAnsi="新細明體" w:hint="eastAsia"/>
          <w:kern w:val="2"/>
          <w:szCs w:val="24"/>
          <w:lang w:eastAsia="zh-TW"/>
        </w:rPr>
        <w:t>001</w:t>
      </w:r>
      <w:r w:rsidR="00017A0F">
        <w:rPr>
          <w:rFonts w:ascii="新細明體" w:hAnsi="新細明體" w:hint="eastAsia"/>
          <w:kern w:val="2"/>
          <w:szCs w:val="24"/>
          <w:lang w:eastAsia="zh-TW"/>
        </w:rPr>
        <w:t>：條件如下</w:t>
      </w:r>
      <w:r w:rsidR="00FA2093">
        <w:rPr>
          <w:rFonts w:ascii="新細明體" w:hAnsi="新細明體" w:hint="eastAsia"/>
          <w:kern w:val="2"/>
          <w:szCs w:val="24"/>
          <w:lang w:eastAsia="zh-TW"/>
        </w:rPr>
        <w:t>(若無傳入參數，才需執行本STEP)</w:t>
      </w:r>
    </w:p>
    <w:p w:rsidR="00EB429F" w:rsidRDefault="00EB429F" w:rsidP="009A1A0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DTAAB001.帳務日期=</w:t>
      </w:r>
      <w:r w:rsidR="00085C30">
        <w:rPr>
          <w:rFonts w:ascii="新細明體" w:hAnsi="新細明體" w:hint="eastAsia"/>
          <w:kern w:val="2"/>
          <w:szCs w:val="24"/>
          <w:lang w:eastAsia="zh-TW"/>
        </w:rPr>
        <w:t>傳入日期的上個年月</w:t>
      </w:r>
      <w:r>
        <w:rPr>
          <w:rFonts w:ascii="新細明體" w:hAnsi="新細明體" w:hint="eastAsia"/>
          <w:kern w:val="2"/>
          <w:szCs w:val="24"/>
          <w:lang w:eastAsia="zh-TW"/>
        </w:rPr>
        <w:t>。(</w:t>
      </w:r>
      <w:r w:rsidR="00085C30">
        <w:rPr>
          <w:rFonts w:ascii="新細明體" w:hAnsi="新細明體" w:hint="eastAsia"/>
          <w:kern w:val="2"/>
          <w:szCs w:val="24"/>
          <w:lang w:eastAsia="zh-TW"/>
        </w:rPr>
        <w:t>如:傳入</w:t>
      </w:r>
      <w:r>
        <w:rPr>
          <w:rFonts w:ascii="新細明體" w:hAnsi="新細明體" w:hint="eastAsia"/>
          <w:kern w:val="2"/>
          <w:szCs w:val="24"/>
          <w:lang w:eastAsia="zh-TW"/>
        </w:rPr>
        <w:t>年月</w:t>
      </w:r>
      <w:r w:rsidR="00085C30">
        <w:rPr>
          <w:rFonts w:ascii="新細明體" w:hAnsi="新細明體" w:hint="eastAsia"/>
          <w:kern w:val="2"/>
          <w:szCs w:val="24"/>
          <w:lang w:eastAsia="zh-TW"/>
        </w:rPr>
        <w:t>為20091201，則抓年月200911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9A1A04" w:rsidRDefault="009A1A04" w:rsidP="009A1A0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</w:t>
      </w:r>
      <w:r w:rsidR="00017A0F">
        <w:rPr>
          <w:rFonts w:ascii="新細明體" w:hAnsi="新細明體" w:hint="eastAsia"/>
          <w:kern w:val="2"/>
          <w:szCs w:val="24"/>
          <w:lang w:eastAsia="zh-TW"/>
        </w:rPr>
        <w:t>B001.理賠保險金代號</w:t>
      </w:r>
      <w:r w:rsidR="00EB429F">
        <w:rPr>
          <w:rFonts w:ascii="新細明體" w:hAnsi="新細明體" w:hint="eastAsia"/>
          <w:kern w:val="2"/>
          <w:szCs w:val="24"/>
          <w:lang w:eastAsia="zh-TW"/>
        </w:rPr>
        <w:t>(CLAM_AMT_CODE)</w:t>
      </w:r>
      <w:r>
        <w:rPr>
          <w:rFonts w:ascii="新細明體" w:hAnsi="新細明體" w:hint="eastAsia"/>
          <w:kern w:val="2"/>
          <w:szCs w:val="24"/>
          <w:lang w:eastAsia="zh-TW"/>
        </w:rPr>
        <w:t>=</w:t>
      </w:r>
      <w:r w:rsidR="00017A0F">
        <w:rPr>
          <w:rFonts w:ascii="新細明體" w:hAnsi="新細明體"/>
          <w:kern w:val="2"/>
          <w:szCs w:val="24"/>
          <w:lang w:eastAsia="zh-TW"/>
        </w:rPr>
        <w:t>’</w:t>
      </w:r>
      <w:r w:rsidR="00017A0F">
        <w:rPr>
          <w:rFonts w:ascii="新細明體" w:hAnsi="新細明體" w:hint="eastAsia"/>
          <w:kern w:val="2"/>
          <w:szCs w:val="24"/>
          <w:lang w:eastAsia="zh-TW"/>
        </w:rPr>
        <w:t>CBW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017A0F">
          <w:rPr>
            <w:rFonts w:ascii="新細明體" w:hAnsi="新細明體" w:hint="eastAsia"/>
            <w:kern w:val="2"/>
            <w:szCs w:val="24"/>
            <w:lang w:eastAsia="zh-TW"/>
          </w:rPr>
          <w:t>2</w:t>
        </w:r>
        <w:r w:rsidR="00017A0F"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 w:rsidR="00C11DDF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2B0DA8" w:rsidRDefault="002B0DA8" w:rsidP="002B0DA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DTAAB001.業務別(SYS_NO)=</w:t>
      </w:r>
      <w:r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1</w:t>
        </w:r>
        <w:r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2B0DA8" w:rsidRDefault="002B0DA8" w:rsidP="002B0DA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DTAAB001.給付</w:t>
      </w:r>
      <w:r w:rsidR="00EE70C0">
        <w:rPr>
          <w:rFonts w:ascii="新細明體" w:hAnsi="新細明體" w:hint="eastAsia"/>
          <w:kern w:val="2"/>
          <w:szCs w:val="24"/>
          <w:lang w:eastAsia="zh-TW"/>
        </w:rPr>
        <w:t>狀態</w:t>
      </w:r>
      <w:r>
        <w:rPr>
          <w:rFonts w:ascii="新細明體" w:hAnsi="新細明體" w:hint="eastAsia"/>
          <w:kern w:val="2"/>
          <w:szCs w:val="24"/>
          <w:lang w:eastAsia="zh-TW"/>
        </w:rPr>
        <w:t>(APLY_STS)  NOT =</w:t>
      </w:r>
      <w:r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0</w:t>
        </w:r>
        <w:r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>
        <w:rPr>
          <w:rFonts w:ascii="新細明體" w:hAnsi="新細明體" w:hint="eastAsia"/>
          <w:kern w:val="2"/>
          <w:szCs w:val="24"/>
          <w:lang w:eastAsia="zh-TW"/>
        </w:rPr>
        <w:t>,</w:t>
      </w:r>
      <w:r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5</w:t>
        </w:r>
        <w:r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>
        <w:rPr>
          <w:rFonts w:ascii="新細明體" w:hAnsi="新細明體" w:hint="eastAsia"/>
          <w:kern w:val="2"/>
          <w:szCs w:val="24"/>
          <w:lang w:eastAsia="zh-TW"/>
        </w:rPr>
        <w:t>,</w:t>
      </w:r>
      <w:r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6</w:t>
        </w:r>
        <w:r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2B0DA8" w:rsidRDefault="00EE70C0" w:rsidP="00EE70C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DTAAB010.給付方式(PAY_TYPE)=</w:t>
      </w:r>
      <w:r>
        <w:rPr>
          <w:rFonts w:ascii="新細明體" w:hAnsi="新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ascii="新細明體" w:hAnsi="新細明體" w:hint="eastAsia"/>
            <w:kern w:val="2"/>
            <w:szCs w:val="24"/>
            <w:lang w:eastAsia="zh-TW"/>
          </w:rPr>
          <w:t>2</w:t>
        </w:r>
        <w:r>
          <w:rPr>
            <w:rFonts w:ascii="新細明體" w:hAnsi="新細明體"/>
            <w:kern w:val="2"/>
            <w:szCs w:val="24"/>
            <w:lang w:eastAsia="zh-TW"/>
          </w:rPr>
          <w:t>’</w:t>
        </w:r>
      </w:smartTag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EB429F" w:rsidRDefault="00EB429F" w:rsidP="00EB429F">
      <w:pPr>
        <w:pStyle w:val="Tabletext"/>
        <w:keepLines w:val="0"/>
        <w:spacing w:after="0" w:line="240" w:lineRule="auto"/>
        <w:ind w:left="851"/>
        <w:rPr>
          <w:rFonts w:ascii="新細明體" w:hAnsi="新細明體" w:hint="eastAsia"/>
          <w:kern w:val="2"/>
          <w:szCs w:val="24"/>
          <w:lang w:eastAsia="zh-TW"/>
        </w:rPr>
      </w:pPr>
    </w:p>
    <w:p w:rsidR="00C11DDF" w:rsidRDefault="00C11DDF" w:rsidP="00C11DD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IF </w:t>
      </w:r>
      <w:r w:rsidR="007C43C9">
        <w:rPr>
          <w:rFonts w:ascii="新細明體" w:hAnsi="新細明體" w:hint="eastAsia"/>
          <w:kern w:val="2"/>
          <w:szCs w:val="24"/>
          <w:lang w:eastAsia="zh-TW"/>
        </w:rPr>
        <w:t>NOT_</w:t>
      </w:r>
      <w:r>
        <w:rPr>
          <w:rFonts w:ascii="新細明體" w:hAnsi="新細明體" w:hint="eastAsia"/>
          <w:kern w:val="2"/>
          <w:szCs w:val="24"/>
          <w:lang w:eastAsia="zh-TW"/>
        </w:rPr>
        <w:t>FND：</w:t>
      </w:r>
    </w:p>
    <w:p w:rsidR="00C11DDF" w:rsidRDefault="00C11DDF" w:rsidP="00C11DD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寫入訊息：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無</w:t>
      </w:r>
      <w:r w:rsidR="007C43C9">
        <w:rPr>
          <w:rFonts w:ascii="新細明體" w:hAnsi="新細明體" w:hint="eastAsia"/>
          <w:kern w:val="2"/>
          <w:szCs w:val="24"/>
          <w:lang w:eastAsia="zh-TW"/>
        </w:rPr>
        <w:t>印花稅</w:t>
      </w:r>
      <w:r>
        <w:rPr>
          <w:rFonts w:ascii="新細明體" w:hAnsi="新細明體" w:hint="eastAsia"/>
          <w:kern w:val="2"/>
          <w:szCs w:val="24"/>
          <w:lang w:eastAsia="zh-TW"/>
        </w:rPr>
        <w:t>記錄：</w:t>
      </w:r>
      <w:r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+PROCESS_DATE</w:t>
      </w:r>
    </w:p>
    <w:p w:rsidR="00C11DDF" w:rsidRDefault="00C11DDF" w:rsidP="00C11DD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RETURN。</w:t>
      </w:r>
    </w:p>
    <w:p w:rsidR="00EE70C0" w:rsidRDefault="00EE70C0" w:rsidP="00EE70C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參考語法:</w:t>
      </w:r>
    </w:p>
    <w:p w:rsidR="00EE70C0" w:rsidRPr="00EE70C0" w:rsidRDefault="00EE70C0" w:rsidP="00EE70C0">
      <w:pPr>
        <w:pStyle w:val="Tabletext"/>
        <w:ind w:left="851"/>
        <w:rPr>
          <w:rFonts w:ascii="新細明體" w:hAnsi="新細明體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    </w:t>
      </w:r>
      <w:r w:rsidRPr="00EE70C0">
        <w:rPr>
          <w:rFonts w:ascii="新細明體" w:hAnsi="新細明體"/>
          <w:kern w:val="2"/>
          <w:szCs w:val="24"/>
          <w:lang w:eastAsia="zh-TW"/>
        </w:rPr>
        <w:t>SELECT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 </w:t>
      </w:r>
      <w:r w:rsidRPr="00EE70C0">
        <w:rPr>
          <w:rFonts w:ascii="新細明體" w:hAnsi="新細明體"/>
          <w:kern w:val="2"/>
          <w:szCs w:val="24"/>
          <w:lang w:eastAsia="zh-TW"/>
        </w:rPr>
        <w:t xml:space="preserve">DISTINCT 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Pr="00EE70C0">
        <w:rPr>
          <w:rFonts w:ascii="新細明體" w:hAnsi="新細明體"/>
          <w:kern w:val="2"/>
          <w:szCs w:val="24"/>
          <w:lang w:eastAsia="zh-TW"/>
        </w:rPr>
        <w:t>SUBSTR(A.CLAM_DIV_NO,1,5),A.CLAM_CAT,A.POLICY_NO,A.ACNT_DATE,A.CLAM_DATE,</w:t>
      </w:r>
    </w:p>
    <w:p w:rsidR="00EE70C0" w:rsidRPr="00EE70C0" w:rsidRDefault="00EE70C0" w:rsidP="00EE70C0">
      <w:pPr>
        <w:pStyle w:val="Tabletext"/>
        <w:ind w:left="851"/>
        <w:rPr>
          <w:rFonts w:ascii="新細明體" w:hAnsi="新細明體"/>
          <w:kern w:val="2"/>
          <w:szCs w:val="24"/>
          <w:lang w:eastAsia="zh-TW"/>
        </w:rPr>
      </w:pPr>
      <w:r w:rsidRPr="00EE70C0">
        <w:rPr>
          <w:rFonts w:ascii="新細明體" w:hAnsi="新細明體"/>
          <w:kern w:val="2"/>
          <w:szCs w:val="24"/>
          <w:lang w:eastAsia="zh-TW"/>
        </w:rPr>
        <w:t>CASE WHEN A.CLAM_AMT_CODE='CBW2' THEN ABS(A.PAY_AMT) ELSE 0 END,</w:t>
      </w:r>
    </w:p>
    <w:p w:rsidR="00EE70C0" w:rsidRPr="00EE70C0" w:rsidRDefault="00EE70C0" w:rsidP="00EE70C0">
      <w:pPr>
        <w:pStyle w:val="Tabletext"/>
        <w:ind w:left="851"/>
        <w:rPr>
          <w:rFonts w:ascii="新細明體" w:hAnsi="新細明體"/>
          <w:kern w:val="2"/>
          <w:szCs w:val="24"/>
          <w:lang w:eastAsia="zh-TW"/>
        </w:rPr>
      </w:pPr>
      <w:r w:rsidRPr="00EE70C0">
        <w:rPr>
          <w:rFonts w:ascii="新細明體" w:hAnsi="新細明體"/>
          <w:kern w:val="2"/>
          <w:szCs w:val="24"/>
          <w:lang w:eastAsia="zh-TW"/>
        </w:rPr>
        <w:t>C.PAY_AMT</w:t>
      </w:r>
    </w:p>
    <w:p w:rsidR="00EE70C0" w:rsidRPr="00EE70C0" w:rsidRDefault="00EE70C0" w:rsidP="00EE70C0">
      <w:pPr>
        <w:pStyle w:val="Tabletext"/>
        <w:ind w:left="851"/>
        <w:rPr>
          <w:rFonts w:ascii="新細明體" w:hAnsi="新細明體"/>
          <w:kern w:val="2"/>
          <w:szCs w:val="24"/>
          <w:lang w:eastAsia="zh-TW"/>
        </w:rPr>
      </w:pPr>
      <w:r w:rsidRPr="00EE70C0">
        <w:rPr>
          <w:rFonts w:ascii="新細明體" w:hAnsi="新細明體"/>
          <w:kern w:val="2"/>
          <w:szCs w:val="24"/>
          <w:lang w:eastAsia="zh-TW"/>
        </w:rPr>
        <w:t>FROM DBAA.DTAAB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EE70C0">
          <w:rPr>
            <w:rFonts w:ascii="新細明體" w:hAnsi="新細明體"/>
            <w:kern w:val="2"/>
            <w:szCs w:val="24"/>
            <w:lang w:eastAsia="zh-TW"/>
          </w:rPr>
          <w:t>001 A</w:t>
        </w:r>
      </w:smartTag>
      <w:r w:rsidRPr="00EE70C0">
        <w:rPr>
          <w:rFonts w:ascii="新細明體" w:hAnsi="新細明體"/>
          <w:kern w:val="2"/>
          <w:szCs w:val="24"/>
          <w:lang w:eastAsia="zh-TW"/>
        </w:rPr>
        <w:t xml:space="preserve"> </w:t>
      </w:r>
    </w:p>
    <w:p w:rsidR="00EE70C0" w:rsidRPr="00EE70C0" w:rsidRDefault="00EE70C0" w:rsidP="00EE70C0">
      <w:pPr>
        <w:pStyle w:val="Tabletext"/>
        <w:ind w:left="851"/>
        <w:rPr>
          <w:rFonts w:ascii="新細明體" w:hAnsi="新細明體"/>
          <w:kern w:val="2"/>
          <w:szCs w:val="24"/>
          <w:lang w:eastAsia="zh-TW"/>
        </w:rPr>
      </w:pPr>
      <w:r w:rsidRPr="00EE70C0">
        <w:rPr>
          <w:rFonts w:ascii="新細明體" w:hAnsi="新細明體"/>
          <w:kern w:val="2"/>
          <w:szCs w:val="24"/>
          <w:lang w:eastAsia="zh-TW"/>
        </w:rPr>
        <w:t>INNER JOIN  DBAA.DTAAB010 B ON A.APLY_NO=B.APLY_NO</w:t>
      </w:r>
    </w:p>
    <w:p w:rsidR="00EE70C0" w:rsidRPr="00EE70C0" w:rsidRDefault="00EE70C0" w:rsidP="00EE70C0">
      <w:pPr>
        <w:pStyle w:val="Tabletext"/>
        <w:ind w:left="851"/>
        <w:rPr>
          <w:rFonts w:ascii="新細明體" w:hAnsi="新細明體"/>
          <w:kern w:val="2"/>
          <w:szCs w:val="24"/>
          <w:lang w:eastAsia="zh-TW"/>
        </w:rPr>
      </w:pPr>
      <w:r w:rsidRPr="00EE70C0">
        <w:rPr>
          <w:rFonts w:ascii="新細明體" w:hAnsi="新細明體"/>
          <w:kern w:val="2"/>
          <w:szCs w:val="24"/>
          <w:lang w:eastAsia="zh-TW"/>
        </w:rPr>
        <w:t>INNER JOIN  DBAA.DTAAB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EE70C0">
          <w:rPr>
            <w:rFonts w:ascii="新細明體" w:hAnsi="新細明體"/>
            <w:kern w:val="2"/>
            <w:szCs w:val="24"/>
            <w:lang w:eastAsia="zh-TW"/>
          </w:rPr>
          <w:t>002 C</w:t>
        </w:r>
      </w:smartTag>
      <w:r w:rsidRPr="00EE70C0">
        <w:rPr>
          <w:rFonts w:ascii="新細明體" w:hAnsi="新細明體"/>
          <w:kern w:val="2"/>
          <w:szCs w:val="24"/>
          <w:lang w:eastAsia="zh-TW"/>
        </w:rPr>
        <w:t xml:space="preserve"> ON A.APLY_NO=C.APLY_NO AND A.POLICY_NO=C.POLICY_NO</w:t>
      </w:r>
    </w:p>
    <w:p w:rsidR="00EE70C0" w:rsidRPr="00EE70C0" w:rsidRDefault="00EE70C0" w:rsidP="00EE70C0">
      <w:pPr>
        <w:pStyle w:val="Tabletext"/>
        <w:ind w:left="851"/>
        <w:rPr>
          <w:rFonts w:ascii="新細明體" w:hAnsi="新細明體"/>
          <w:kern w:val="2"/>
          <w:szCs w:val="24"/>
          <w:lang w:eastAsia="zh-TW"/>
        </w:rPr>
      </w:pPr>
      <w:r w:rsidRPr="00EE70C0">
        <w:rPr>
          <w:rFonts w:ascii="新細明體" w:hAnsi="新細明體"/>
          <w:kern w:val="2"/>
          <w:szCs w:val="24"/>
          <w:lang w:eastAsia="zh-TW"/>
        </w:rPr>
        <w:t xml:space="preserve">WHERE A.APRV_DATE IS NOT NULL AND MONTH(A.ACNT_DATE) = 11 AND A.PAY_STS NOT IN ('0','5','6') </w:t>
      </w:r>
    </w:p>
    <w:p w:rsidR="00EE70C0" w:rsidRPr="00EE70C0" w:rsidRDefault="00EE70C0" w:rsidP="00EE70C0">
      <w:pPr>
        <w:pStyle w:val="Tabletext"/>
        <w:ind w:left="851"/>
        <w:rPr>
          <w:rFonts w:ascii="新細明體" w:hAnsi="新細明體"/>
          <w:kern w:val="2"/>
          <w:szCs w:val="24"/>
          <w:lang w:eastAsia="zh-TW"/>
        </w:rPr>
      </w:pPr>
      <w:r w:rsidRPr="00EE70C0">
        <w:rPr>
          <w:rFonts w:ascii="新細明體" w:hAnsi="新細明體"/>
          <w:kern w:val="2"/>
          <w:szCs w:val="24"/>
          <w:lang w:eastAsia="zh-TW"/>
        </w:rPr>
        <w:lastRenderedPageBreak/>
        <w:t>and A.SYS_NO ='1' AND B.PAY_TYPE='2' AND A.CLAM_AMT_CODE='CBW2'</w:t>
      </w:r>
    </w:p>
    <w:p w:rsidR="00EE70C0" w:rsidRPr="00EE70C0" w:rsidRDefault="00EE70C0" w:rsidP="00EE70C0">
      <w:pPr>
        <w:pStyle w:val="Tabletext"/>
        <w:ind w:left="851"/>
        <w:rPr>
          <w:rFonts w:ascii="新細明體" w:hAnsi="新細明體" w:hint="eastAsia"/>
          <w:kern w:val="2"/>
          <w:szCs w:val="24"/>
          <w:lang w:eastAsia="zh-TW"/>
        </w:rPr>
      </w:pPr>
      <w:r w:rsidRPr="00EE70C0">
        <w:rPr>
          <w:rFonts w:ascii="新細明體" w:hAnsi="新細明體"/>
          <w:kern w:val="2"/>
          <w:szCs w:val="24"/>
          <w:lang w:eastAsia="zh-TW"/>
        </w:rPr>
        <w:t xml:space="preserve">ORDER BY POLICY_NO WITH </w:t>
      </w:r>
      <w:smartTag w:uri="urn:schemas-microsoft-com:office:smarttags" w:element="place">
        <w:smartTag w:uri="urn:schemas-microsoft-com:office:smarttags" w:element="City">
          <w:r w:rsidRPr="00EE70C0">
            <w:rPr>
              <w:rFonts w:ascii="新細明體" w:hAnsi="新細明體"/>
              <w:kern w:val="2"/>
              <w:szCs w:val="24"/>
              <w:lang w:eastAsia="zh-TW"/>
            </w:rPr>
            <w:t>UR</w:t>
          </w:r>
        </w:smartTag>
      </w:smartTag>
    </w:p>
    <w:p w:rsidR="00C11DDF" w:rsidRPr="00C11DDF" w:rsidRDefault="00C11DDF" w:rsidP="00C11DDF">
      <w:pPr>
        <w:pStyle w:val="Tabletext"/>
        <w:keepLines w:val="0"/>
        <w:spacing w:after="0" w:line="240" w:lineRule="auto"/>
        <w:ind w:left="851"/>
        <w:rPr>
          <w:rFonts w:ascii="新細明體" w:hAnsi="新細明體" w:hint="eastAsia"/>
          <w:kern w:val="2"/>
          <w:szCs w:val="24"/>
          <w:lang w:eastAsia="zh-TW"/>
        </w:rPr>
      </w:pPr>
    </w:p>
    <w:p w:rsidR="006328DB" w:rsidRDefault="006328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寫出檔案：</w:t>
      </w:r>
    </w:p>
    <w:p w:rsidR="006328DB" w:rsidRDefault="007C43C9" w:rsidP="0055300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>印花稅檔</w:t>
      </w:r>
      <w:r w:rsidR="00FB3F04">
        <w:rPr>
          <w:rFonts w:ascii="新細明體" w:cs="新細明體" w:hint="eastAsia"/>
          <w:color w:val="000000"/>
          <w:lang w:val="zh-TW" w:eastAsia="zh-TW"/>
        </w:rPr>
        <w:t>檔</w:t>
      </w:r>
      <w:r w:rsidR="000E206D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FB3F04" w:rsidRDefault="00AA739E" w:rsidP="00AA739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檔名：</w:t>
      </w:r>
      <w:r w:rsidR="00BD3BBB" w:rsidRPr="00FD1744">
        <w:rPr>
          <w:rFonts w:ascii="細明體" w:eastAsia="細明體" w:hAnsi="細明體"/>
          <w:kern w:val="2"/>
          <w:szCs w:val="24"/>
          <w:lang w:eastAsia="zh-TW"/>
        </w:rPr>
        <w:t>AAH3</w:t>
      </w:r>
      <w:r w:rsidR="004C71CD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BD3BBB" w:rsidRPr="00FD1744">
        <w:rPr>
          <w:rFonts w:ascii="細明體" w:eastAsia="細明體" w:hAnsi="細明體"/>
          <w:kern w:val="2"/>
          <w:szCs w:val="24"/>
          <w:lang w:eastAsia="zh-TW"/>
        </w:rPr>
        <w:t>B10</w:t>
      </w:r>
      <w:r w:rsidR="00017A0F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="00BD3BBB" w:rsidRPr="00FD1744">
        <w:rPr>
          <w:rFonts w:ascii="細明體" w:eastAsia="細明體" w:hAnsi="細明體"/>
          <w:kern w:val="2"/>
          <w:szCs w:val="24"/>
          <w:lang w:eastAsia="zh-TW"/>
        </w:rPr>
        <w:t>_</w:t>
      </w:r>
      <w:r w:rsidR="004C71CD">
        <w:rPr>
          <w:rFonts w:ascii="細明體" w:eastAsia="細明體" w:hAnsi="細明體" w:hint="eastAsia"/>
          <w:kern w:val="2"/>
          <w:szCs w:val="24"/>
          <w:lang w:eastAsia="zh-TW"/>
        </w:rPr>
        <w:t>資料年月.TXT</w:t>
      </w:r>
      <w:r w:rsidR="002E0AE6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705318">
        <w:rPr>
          <w:rFonts w:ascii="細明體" w:eastAsia="細明體" w:hAnsi="細明體" w:hint="eastAsia"/>
          <w:kern w:val="2"/>
          <w:szCs w:val="24"/>
          <w:lang w:eastAsia="zh-TW"/>
        </w:rPr>
        <w:t>(如: AAH3_B</w:t>
      </w:r>
      <w:r w:rsidR="003217CB">
        <w:rPr>
          <w:rFonts w:ascii="細明體" w:eastAsia="細明體" w:hAnsi="細明體" w:hint="eastAsia"/>
          <w:kern w:val="2"/>
          <w:szCs w:val="24"/>
          <w:lang w:eastAsia="zh-TW"/>
        </w:rPr>
        <w:t>10</w:t>
      </w:r>
      <w:r w:rsidR="00705318">
        <w:rPr>
          <w:rFonts w:ascii="細明體" w:eastAsia="細明體" w:hAnsi="細明體" w:hint="eastAsia"/>
          <w:kern w:val="2"/>
          <w:szCs w:val="24"/>
          <w:lang w:eastAsia="zh-TW"/>
        </w:rPr>
        <w:t>1_</w:t>
      </w:r>
      <w:r w:rsidR="00AB6510">
        <w:rPr>
          <w:rFonts w:ascii="細明體" w:eastAsia="細明體" w:hAnsi="細明體" w:hint="eastAsia"/>
          <w:kern w:val="2"/>
          <w:szCs w:val="24"/>
          <w:lang w:eastAsia="zh-TW"/>
        </w:rPr>
        <w:t>2009</w:t>
      </w:r>
      <w:r w:rsidR="00705318">
        <w:rPr>
          <w:rFonts w:ascii="細明體" w:eastAsia="細明體" w:hAnsi="細明體" w:hint="eastAsia"/>
          <w:kern w:val="2"/>
          <w:szCs w:val="24"/>
          <w:lang w:eastAsia="zh-TW"/>
        </w:rPr>
        <w:t>12.TXT)</w:t>
      </w:r>
    </w:p>
    <w:p w:rsidR="00D43190" w:rsidRDefault="00D43190" w:rsidP="00AA739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檔案格式如下：(各欄位依逗點分隔)</w:t>
      </w:r>
    </w:p>
    <w:tbl>
      <w:tblPr>
        <w:tblW w:w="874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880"/>
        <w:gridCol w:w="3348"/>
        <w:tblGridChange w:id="87">
          <w:tblGrid>
            <w:gridCol w:w="2520"/>
            <w:gridCol w:w="2880"/>
            <w:gridCol w:w="3348"/>
          </w:tblGrid>
        </w:tblGridChange>
      </w:tblGrid>
      <w:tr w:rsidR="00E01897" w:rsidRPr="00595F4F" w:rsidTr="00595F4F">
        <w:tc>
          <w:tcPr>
            <w:tcW w:w="2520" w:type="dxa"/>
            <w:shd w:val="clear" w:color="auto" w:fill="C0C0C0"/>
          </w:tcPr>
          <w:p w:rsidR="00E01897" w:rsidRPr="00595F4F" w:rsidRDefault="00E01897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880" w:type="dxa"/>
            <w:shd w:val="clear" w:color="auto" w:fill="C0C0C0"/>
          </w:tcPr>
          <w:p w:rsidR="00E01897" w:rsidRPr="00595F4F" w:rsidRDefault="00E01897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348" w:type="dxa"/>
            <w:shd w:val="clear" w:color="auto" w:fill="C0C0C0"/>
          </w:tcPr>
          <w:p w:rsidR="00E01897" w:rsidRPr="00595F4F" w:rsidRDefault="00E01897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E01897" w:rsidRPr="00595F4F" w:rsidTr="00595F4F">
        <w:tc>
          <w:tcPr>
            <w:tcW w:w="2520" w:type="dxa"/>
            <w:shd w:val="clear" w:color="auto" w:fill="FFFF99"/>
            <w:vAlign w:val="center"/>
          </w:tcPr>
          <w:p w:rsidR="00E01897" w:rsidRPr="00595F4F" w:rsidRDefault="00017A0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匯款單位</w:t>
            </w:r>
          </w:p>
        </w:tc>
        <w:tc>
          <w:tcPr>
            <w:tcW w:w="2880" w:type="dxa"/>
          </w:tcPr>
          <w:p w:rsidR="00CB4F2E" w:rsidRPr="00595F4F" w:rsidRDefault="00C11DD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017A0F"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</w:t>
            </w: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</w:t>
            </w:r>
            <w:r w:rsidR="00017A0F"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017A0F"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ACNT_DIV</w:t>
            </w: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_NO </w:t>
            </w:r>
          </w:p>
        </w:tc>
        <w:tc>
          <w:tcPr>
            <w:tcW w:w="3348" w:type="dxa"/>
          </w:tcPr>
          <w:p w:rsidR="00E01897" w:rsidRPr="00595F4F" w:rsidRDefault="00E01897" w:rsidP="00595F4F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RPr="00595F4F" w:rsidTr="00595F4F">
        <w:tc>
          <w:tcPr>
            <w:tcW w:w="2520" w:type="dxa"/>
            <w:shd w:val="clear" w:color="auto" w:fill="FFFF99"/>
            <w:vAlign w:val="center"/>
          </w:tcPr>
          <w:p w:rsidR="00E01897" w:rsidRPr="00595F4F" w:rsidRDefault="00017A0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作業項目</w:t>
            </w:r>
          </w:p>
        </w:tc>
        <w:tc>
          <w:tcPr>
            <w:tcW w:w="2880" w:type="dxa"/>
          </w:tcPr>
          <w:p w:rsidR="00CB4F2E" w:rsidRPr="00595F4F" w:rsidRDefault="00C11DD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017A0F"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B001</w:t>
            </w: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</w:t>
            </w:r>
            <w:r w:rsidR="00017A0F"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CLAM_CAT</w:t>
            </w:r>
          </w:p>
        </w:tc>
        <w:tc>
          <w:tcPr>
            <w:tcW w:w="3348" w:type="dxa"/>
          </w:tcPr>
          <w:p w:rsidR="00E01897" w:rsidRPr="00595F4F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RPr="00595F4F" w:rsidTr="00595F4F">
        <w:tc>
          <w:tcPr>
            <w:tcW w:w="2520" w:type="dxa"/>
            <w:shd w:val="clear" w:color="auto" w:fill="FFFF99"/>
            <w:vAlign w:val="center"/>
          </w:tcPr>
          <w:p w:rsidR="00E01897" w:rsidRPr="00595F4F" w:rsidRDefault="00017A0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880" w:type="dxa"/>
          </w:tcPr>
          <w:p w:rsidR="00E322FD" w:rsidRPr="00595F4F" w:rsidRDefault="00C11DD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017A0F"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B001.POLICY_NO</w:t>
            </w:r>
          </w:p>
        </w:tc>
        <w:tc>
          <w:tcPr>
            <w:tcW w:w="3348" w:type="dxa"/>
          </w:tcPr>
          <w:p w:rsidR="00E01897" w:rsidRPr="00595F4F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017A0F" w:rsidRPr="00595F4F" w:rsidTr="00595F4F">
        <w:tc>
          <w:tcPr>
            <w:tcW w:w="2520" w:type="dxa"/>
            <w:shd w:val="clear" w:color="auto" w:fill="FFFF99"/>
            <w:vAlign w:val="center"/>
          </w:tcPr>
          <w:p w:rsidR="00017A0F" w:rsidRPr="00595F4F" w:rsidRDefault="00017A0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2880" w:type="dxa"/>
          </w:tcPr>
          <w:p w:rsidR="00017A0F" w:rsidRPr="00595F4F" w:rsidRDefault="00017A0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DTAAB001.ACNT_DATE</w:t>
            </w:r>
          </w:p>
        </w:tc>
        <w:tc>
          <w:tcPr>
            <w:tcW w:w="3348" w:type="dxa"/>
          </w:tcPr>
          <w:p w:rsidR="00017A0F" w:rsidRPr="00595F4F" w:rsidRDefault="00115433" w:rsidP="0008184A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595F4F">
              <w:rPr>
                <w:rFonts w:eastAsia="標楷體" w:hAnsi="標楷體" w:hint="eastAsia"/>
                <w:sz w:val="22"/>
                <w:szCs w:val="22"/>
              </w:rPr>
              <w:t>如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2"/>
                <w:attr w:name="Year" w:val="2009"/>
              </w:smartTagPr>
              <w:r w:rsidRPr="00595F4F">
                <w:rPr>
                  <w:rFonts w:eastAsia="標楷體" w:hAnsi="標楷體" w:hint="eastAsia"/>
                  <w:sz w:val="22"/>
                  <w:szCs w:val="22"/>
                </w:rPr>
                <w:t>2009-12-18</w:t>
              </w:r>
            </w:smartTag>
            <w:r w:rsidRPr="00595F4F">
              <w:rPr>
                <w:rFonts w:eastAsia="標楷體" w:hAnsi="標楷體" w:hint="eastAsia"/>
                <w:sz w:val="22"/>
                <w:szCs w:val="22"/>
              </w:rPr>
              <w:t>型態</w:t>
            </w:r>
          </w:p>
        </w:tc>
      </w:tr>
      <w:tr w:rsidR="00017A0F" w:rsidRPr="00595F4F" w:rsidTr="00595F4F">
        <w:tc>
          <w:tcPr>
            <w:tcW w:w="2520" w:type="dxa"/>
            <w:shd w:val="clear" w:color="auto" w:fill="FFFF99"/>
            <w:vAlign w:val="center"/>
          </w:tcPr>
          <w:p w:rsidR="00017A0F" w:rsidRPr="00595F4F" w:rsidRDefault="00017A0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輸入日期</w:t>
            </w:r>
          </w:p>
        </w:tc>
        <w:tc>
          <w:tcPr>
            <w:tcW w:w="2880" w:type="dxa"/>
          </w:tcPr>
          <w:p w:rsidR="00017A0F" w:rsidRPr="00595F4F" w:rsidRDefault="00017A0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DTAAB001.APRV_DATE</w:t>
            </w:r>
          </w:p>
        </w:tc>
        <w:tc>
          <w:tcPr>
            <w:tcW w:w="3348" w:type="dxa"/>
          </w:tcPr>
          <w:p w:rsidR="00017A0F" w:rsidRPr="00595F4F" w:rsidRDefault="00115433" w:rsidP="0008184A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595F4F">
              <w:rPr>
                <w:rFonts w:eastAsia="標楷體" w:hAnsi="標楷體" w:hint="eastAsia"/>
                <w:sz w:val="22"/>
                <w:szCs w:val="22"/>
              </w:rPr>
              <w:t>如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2"/>
                <w:attr w:name="Year" w:val="2009"/>
              </w:smartTagPr>
              <w:r w:rsidRPr="00595F4F">
                <w:rPr>
                  <w:rFonts w:eastAsia="標楷體" w:hAnsi="標楷體" w:hint="eastAsia"/>
                  <w:sz w:val="22"/>
                  <w:szCs w:val="22"/>
                </w:rPr>
                <w:t>2009-12-18</w:t>
              </w:r>
            </w:smartTag>
            <w:r w:rsidRPr="00595F4F">
              <w:rPr>
                <w:rFonts w:eastAsia="標楷體" w:hAnsi="標楷體" w:hint="eastAsia"/>
                <w:sz w:val="22"/>
                <w:szCs w:val="22"/>
              </w:rPr>
              <w:t>型態</w:t>
            </w:r>
          </w:p>
        </w:tc>
      </w:tr>
      <w:tr w:rsidR="00017A0F" w:rsidRPr="00595F4F" w:rsidTr="00595F4F">
        <w:tc>
          <w:tcPr>
            <w:tcW w:w="2520" w:type="dxa"/>
            <w:shd w:val="clear" w:color="auto" w:fill="FFFF99"/>
            <w:vAlign w:val="center"/>
          </w:tcPr>
          <w:p w:rsidR="00017A0F" w:rsidRPr="00595F4F" w:rsidRDefault="00017A0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印花稅</w:t>
            </w:r>
          </w:p>
        </w:tc>
        <w:tc>
          <w:tcPr>
            <w:tcW w:w="2880" w:type="dxa"/>
          </w:tcPr>
          <w:p w:rsidR="00017A0F" w:rsidRPr="00595F4F" w:rsidRDefault="00017A0F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DTAAB001.PAY_AMT</w:t>
            </w:r>
          </w:p>
        </w:tc>
        <w:tc>
          <w:tcPr>
            <w:tcW w:w="3348" w:type="dxa"/>
          </w:tcPr>
          <w:p w:rsidR="00017A0F" w:rsidRPr="00595F4F" w:rsidRDefault="00017A0F" w:rsidP="000818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3C96" w:rsidRPr="00595F4F" w:rsidTr="00595F4F">
        <w:tc>
          <w:tcPr>
            <w:tcW w:w="2520" w:type="dxa"/>
            <w:shd w:val="clear" w:color="auto" w:fill="FFFF99"/>
            <w:vAlign w:val="center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實支金額</w:t>
            </w:r>
          </w:p>
        </w:tc>
        <w:tc>
          <w:tcPr>
            <w:tcW w:w="2880" w:type="dxa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DTAAB002.PAY_AMT</w:t>
            </w:r>
          </w:p>
        </w:tc>
        <w:tc>
          <w:tcPr>
            <w:tcW w:w="3348" w:type="dxa"/>
          </w:tcPr>
          <w:p w:rsidR="00B33C96" w:rsidRPr="00595F4F" w:rsidRDefault="00B33C96" w:rsidP="000818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3C96" w:rsidRPr="00595F4F" w:rsidTr="00595F4F">
        <w:tc>
          <w:tcPr>
            <w:tcW w:w="2520" w:type="dxa"/>
            <w:shd w:val="clear" w:color="auto" w:fill="FFFF99"/>
            <w:vAlign w:val="center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名目金額</w:t>
            </w:r>
          </w:p>
        </w:tc>
        <w:tc>
          <w:tcPr>
            <w:tcW w:w="2880" w:type="dxa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印花稅 + 實支金額</w:t>
            </w:r>
          </w:p>
        </w:tc>
        <w:tc>
          <w:tcPr>
            <w:tcW w:w="3348" w:type="dxa"/>
          </w:tcPr>
          <w:p w:rsidR="00B33C96" w:rsidRPr="00595F4F" w:rsidRDefault="00B33C96" w:rsidP="000818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3C96" w:rsidRPr="00595F4F" w:rsidTr="00595F4F">
        <w:tc>
          <w:tcPr>
            <w:tcW w:w="2520" w:type="dxa"/>
            <w:shd w:val="clear" w:color="auto" w:fill="FFFF99"/>
            <w:vAlign w:val="center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紅利</w:t>
            </w:r>
          </w:p>
        </w:tc>
        <w:tc>
          <w:tcPr>
            <w:tcW w:w="2880" w:type="dxa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3348" w:type="dxa"/>
          </w:tcPr>
          <w:p w:rsidR="00B33C96" w:rsidRPr="00595F4F" w:rsidRDefault="00B33C96" w:rsidP="000818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3C96" w:rsidRPr="00595F4F" w:rsidTr="00595F4F">
        <w:tc>
          <w:tcPr>
            <w:tcW w:w="2520" w:type="dxa"/>
            <w:shd w:val="clear" w:color="auto" w:fill="FFFF99"/>
            <w:vAlign w:val="center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主約保費</w:t>
            </w:r>
          </w:p>
        </w:tc>
        <w:tc>
          <w:tcPr>
            <w:tcW w:w="2880" w:type="dxa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3348" w:type="dxa"/>
          </w:tcPr>
          <w:p w:rsidR="00B33C96" w:rsidRPr="00595F4F" w:rsidRDefault="00B33C96" w:rsidP="000818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3C96" w:rsidRPr="00595F4F" w:rsidTr="00595F4F">
        <w:tc>
          <w:tcPr>
            <w:tcW w:w="2520" w:type="dxa"/>
            <w:shd w:val="clear" w:color="auto" w:fill="FFFF99"/>
            <w:vAlign w:val="center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有效繳次</w:t>
            </w:r>
          </w:p>
        </w:tc>
        <w:tc>
          <w:tcPr>
            <w:tcW w:w="2880" w:type="dxa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3348" w:type="dxa"/>
          </w:tcPr>
          <w:p w:rsidR="00B33C96" w:rsidRPr="00595F4F" w:rsidRDefault="00B33C96" w:rsidP="000818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3C96" w:rsidRPr="00595F4F" w:rsidTr="00595F4F">
        <w:tc>
          <w:tcPr>
            <w:tcW w:w="2520" w:type="dxa"/>
            <w:shd w:val="clear" w:color="auto" w:fill="FFFF99"/>
            <w:vAlign w:val="center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累積保費</w:t>
            </w:r>
          </w:p>
        </w:tc>
        <w:tc>
          <w:tcPr>
            <w:tcW w:w="2880" w:type="dxa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3348" w:type="dxa"/>
          </w:tcPr>
          <w:p w:rsidR="00B33C96" w:rsidRPr="00595F4F" w:rsidRDefault="00B33C96" w:rsidP="000818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3C96" w:rsidRPr="00595F4F" w:rsidTr="00595F4F">
        <w:tc>
          <w:tcPr>
            <w:tcW w:w="2520" w:type="dxa"/>
            <w:shd w:val="clear" w:color="auto" w:fill="FFFF99"/>
            <w:vAlign w:val="center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稅基取值</w:t>
            </w:r>
          </w:p>
        </w:tc>
        <w:tc>
          <w:tcPr>
            <w:tcW w:w="2880" w:type="dxa"/>
          </w:tcPr>
          <w:p w:rsidR="00B33C96" w:rsidRPr="00595F4F" w:rsidRDefault="00B33C9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印花稅/0.004</w:t>
            </w:r>
          </w:p>
        </w:tc>
        <w:tc>
          <w:tcPr>
            <w:tcW w:w="3348" w:type="dxa"/>
          </w:tcPr>
          <w:p w:rsidR="00B33C96" w:rsidRPr="00595F4F" w:rsidRDefault="00B33C96" w:rsidP="000818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B40D9" w:rsidRDefault="008B40D9" w:rsidP="008B40D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74921" w:rsidRPr="00A74921" w:rsidRDefault="00A74921" w:rsidP="00A7492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88" w:author="劉文明" w:date="2017-07-13T10:18:00Z"/>
          <w:rFonts w:ascii="Arial" w:eastAsia="細明體" w:hAnsi="Arial" w:cs="Arial"/>
          <w:kern w:val="2"/>
          <w:szCs w:val="24"/>
          <w:lang w:eastAsia="zh-TW"/>
          <w:rPrChange w:id="89" w:author="劉文明" w:date="2017-07-13T10:18:00Z">
            <w:rPr>
              <w:ins w:id="90" w:author="劉文明" w:date="2017-07-13T10:18:00Z"/>
              <w:rFonts w:ascii="Arial" w:eastAsia="細明體" w:hAnsi="細明體" w:cs="Arial"/>
              <w:kern w:val="2"/>
              <w:szCs w:val="24"/>
              <w:lang w:eastAsia="zh-TW"/>
            </w:rPr>
          </w:rPrChange>
        </w:rPr>
      </w:pPr>
      <w:ins w:id="91" w:author="劉文明" w:date="2017-07-13T10:18:00Z">
        <w:r>
          <w:rPr>
            <w:rFonts w:ascii="Arial" w:eastAsia="細明體" w:hAnsi="Arial" w:cs="Arial" w:hint="eastAsia"/>
            <w:kern w:val="2"/>
            <w:szCs w:val="24"/>
            <w:lang w:eastAsia="zh-TW"/>
          </w:rPr>
          <w:t>//**</w:t>
        </w:r>
        <w:r w:rsidRPr="00A74921">
          <w:t xml:space="preserve"> </w:t>
        </w:r>
        <w:r w:rsidRPr="00A74921">
          <w:rPr>
            <w:rFonts w:ascii="Arial" w:eastAsia="細明體" w:hAnsi="Arial" w:cs="Arial"/>
            <w:kern w:val="2"/>
            <w:szCs w:val="24"/>
            <w:lang w:eastAsia="zh-TW"/>
          </w:rPr>
          <w:t>doSTEP_</w:t>
        </w:r>
        <w:r>
          <w:rPr>
            <w:rFonts w:ascii="Arial" w:eastAsia="細明體" w:hAnsi="Arial" w:cs="Arial"/>
            <w:kern w:val="2"/>
            <w:szCs w:val="24"/>
            <w:lang w:eastAsia="zh-TW"/>
          </w:rPr>
          <w:t>2</w:t>
        </w:r>
        <w:r w:rsidRPr="00A74921">
          <w:rPr>
            <w:rFonts w:ascii="Arial" w:eastAsia="細明體" w:hAnsi="Arial" w:cs="Arial"/>
            <w:kern w:val="2"/>
            <w:szCs w:val="24"/>
            <w:lang w:eastAsia="zh-TW"/>
          </w:rPr>
          <w:t>()</w:t>
        </w:r>
      </w:ins>
    </w:p>
    <w:p w:rsidR="00153F3F" w:rsidRPr="00A74921" w:rsidRDefault="00153F3F" w:rsidP="00FA209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eastAsia="細明體" w:hAnsi="Arial" w:cs="Arial"/>
          <w:kern w:val="2"/>
          <w:szCs w:val="24"/>
          <w:lang w:eastAsia="zh-TW"/>
        </w:rPr>
      </w:pPr>
      <w:r w:rsidRPr="00A74921">
        <w:rPr>
          <w:rFonts w:ascii="Arial" w:eastAsia="細明體" w:hAnsi="細明體" w:cs="Arial"/>
          <w:kern w:val="2"/>
          <w:szCs w:val="24"/>
          <w:lang w:eastAsia="zh-TW"/>
        </w:rPr>
        <w:t>吸收</w:t>
      </w:r>
      <w:r w:rsidRPr="00A74921">
        <w:rPr>
          <w:rFonts w:ascii="Arial" w:eastAsia="細明體" w:hAnsi="Arial" w:cs="Arial"/>
          <w:kern w:val="2"/>
          <w:szCs w:val="24"/>
          <w:lang w:eastAsia="zh-TW"/>
        </w:rPr>
        <w:t>_</w:t>
      </w:r>
      <w:r w:rsidRPr="00A74921">
        <w:rPr>
          <w:rFonts w:ascii="Arial" w:eastAsia="細明體" w:hAnsi="細明體" w:cs="Arial"/>
          <w:kern w:val="2"/>
          <w:szCs w:val="24"/>
          <w:lang w:eastAsia="zh-TW"/>
        </w:rPr>
        <w:t>印花稅處理：</w:t>
      </w:r>
      <w:r w:rsidR="00FA2093">
        <w:rPr>
          <w:rFonts w:ascii="Arial" w:eastAsia="細明體" w:hAnsi="細明體" w:cs="Arial" w:hint="eastAsia"/>
          <w:kern w:val="2"/>
          <w:szCs w:val="24"/>
          <w:lang w:eastAsia="zh-TW"/>
        </w:rPr>
        <w:t>(</w:t>
      </w:r>
      <w:r w:rsidR="00FA2093">
        <w:rPr>
          <w:rFonts w:ascii="Arial" w:eastAsia="細明體" w:hAnsi="細明體" w:cs="Arial" w:hint="eastAsia"/>
          <w:kern w:val="2"/>
          <w:szCs w:val="24"/>
          <w:lang w:eastAsia="zh-TW"/>
        </w:rPr>
        <w:t>若無傳入參數</w:t>
      </w:r>
      <w:r w:rsidR="008D0B54">
        <w:rPr>
          <w:rFonts w:ascii="Arial" w:eastAsia="細明體" w:hAnsi="細明體" w:cs="Arial" w:hint="eastAsia"/>
          <w:kern w:val="2"/>
          <w:szCs w:val="24"/>
          <w:lang w:eastAsia="zh-TW"/>
        </w:rPr>
        <w:t xml:space="preserve"> </w:t>
      </w:r>
      <w:r w:rsidR="00FA2093">
        <w:rPr>
          <w:rFonts w:ascii="Arial" w:eastAsia="細明體" w:hAnsi="細明體" w:cs="Arial" w:hint="eastAsia"/>
          <w:kern w:val="2"/>
          <w:szCs w:val="24"/>
          <w:lang w:eastAsia="zh-TW"/>
        </w:rPr>
        <w:t>或</w:t>
      </w:r>
      <w:r w:rsidR="008D0B54">
        <w:rPr>
          <w:rFonts w:ascii="Arial" w:eastAsia="細明體" w:hAnsi="細明體" w:cs="Arial" w:hint="eastAsia"/>
          <w:kern w:val="2"/>
          <w:szCs w:val="24"/>
          <w:lang w:eastAsia="zh-TW"/>
        </w:rPr>
        <w:t xml:space="preserve"> </w:t>
      </w:r>
      <w:r w:rsidR="00FA2093">
        <w:rPr>
          <w:rFonts w:ascii="Arial" w:eastAsia="細明體" w:hAnsi="細明體" w:cs="Arial" w:hint="eastAsia"/>
          <w:kern w:val="2"/>
          <w:szCs w:val="24"/>
          <w:lang w:eastAsia="zh-TW"/>
        </w:rPr>
        <w:t>傳入參數</w:t>
      </w:r>
      <w:r w:rsidR="00FA2093">
        <w:rPr>
          <w:rFonts w:ascii="Arial" w:eastAsia="細明體" w:hAnsi="細明體" w:cs="Arial" w:hint="eastAsia"/>
          <w:kern w:val="2"/>
          <w:szCs w:val="24"/>
          <w:lang w:eastAsia="zh-TW"/>
        </w:rPr>
        <w:t>.</w:t>
      </w:r>
      <w:r w:rsidR="008D0B54">
        <w:rPr>
          <w:rFonts w:ascii="Arial" w:eastAsia="細明體" w:hAnsi="細明體" w:cs="Arial" w:hint="eastAsia"/>
          <w:kern w:val="2"/>
          <w:szCs w:val="24"/>
          <w:lang w:eastAsia="zh-TW"/>
        </w:rPr>
        <w:t>處理種類</w:t>
      </w:r>
      <w:r w:rsidR="008D0B54">
        <w:rPr>
          <w:rFonts w:ascii="Arial" w:eastAsia="細明體" w:hAnsi="細明體" w:cs="Arial" w:hint="eastAsia"/>
          <w:kern w:val="2"/>
          <w:szCs w:val="24"/>
          <w:lang w:eastAsia="zh-TW"/>
        </w:rPr>
        <w:t xml:space="preserve">= </w:t>
      </w:r>
      <w:r w:rsidR="008D0B54">
        <w:rPr>
          <w:rFonts w:ascii="Arial" w:eastAsia="細明體" w:hAnsi="細明體" w:cs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8D0B54">
          <w:rPr>
            <w:rFonts w:ascii="Arial" w:eastAsia="細明體" w:hAnsi="細明體" w:cs="Arial" w:hint="eastAsia"/>
            <w:kern w:val="2"/>
            <w:szCs w:val="24"/>
            <w:lang w:eastAsia="zh-TW"/>
          </w:rPr>
          <w:t>1</w:t>
        </w:r>
        <w:r w:rsidR="008D0B54">
          <w:rPr>
            <w:rFonts w:ascii="Arial" w:eastAsia="細明體" w:hAnsi="細明體" w:cs="Arial"/>
            <w:kern w:val="2"/>
            <w:szCs w:val="24"/>
            <w:lang w:eastAsia="zh-TW"/>
          </w:rPr>
          <w:t>’</w:t>
        </w:r>
      </w:smartTag>
      <w:r w:rsidR="008D0B54">
        <w:rPr>
          <w:rFonts w:ascii="Arial" w:eastAsia="細明體" w:hAnsi="細明體" w:cs="Arial" w:hint="eastAsia"/>
          <w:kern w:val="2"/>
          <w:szCs w:val="24"/>
          <w:lang w:eastAsia="zh-TW"/>
        </w:rPr>
        <w:t>，才須執行本</w:t>
      </w:r>
      <w:r w:rsidR="008D0B54">
        <w:rPr>
          <w:rFonts w:ascii="Arial" w:eastAsia="細明體" w:hAnsi="細明體" w:cs="Arial" w:hint="eastAsia"/>
          <w:kern w:val="2"/>
          <w:szCs w:val="24"/>
          <w:lang w:eastAsia="zh-TW"/>
        </w:rPr>
        <w:t>STEP)</w:t>
      </w:r>
    </w:p>
    <w:p w:rsidR="00153F3F" w:rsidRPr="00A74921" w:rsidRDefault="00153F3F" w:rsidP="00FA209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A74921">
        <w:rPr>
          <w:rFonts w:ascii="Arial" w:hAnsi="新細明體" w:cs="Arial"/>
          <w:kern w:val="2"/>
          <w:szCs w:val="24"/>
          <w:lang w:eastAsia="zh-TW"/>
        </w:rPr>
        <w:t>讀取</w:t>
      </w:r>
      <w:r w:rsidRPr="00A74921">
        <w:rPr>
          <w:rFonts w:ascii="Arial" w:hAnsi="Arial" w:cs="Arial"/>
          <w:kern w:val="2"/>
          <w:szCs w:val="24"/>
          <w:lang w:eastAsia="zh-TW"/>
        </w:rPr>
        <w:t>DTAAB001</w:t>
      </w:r>
      <w:r w:rsidRPr="00A74921">
        <w:rPr>
          <w:rFonts w:ascii="Arial" w:hAnsi="新細明體" w:cs="Arial"/>
          <w:kern w:val="2"/>
          <w:szCs w:val="24"/>
          <w:lang w:eastAsia="zh-TW"/>
        </w:rPr>
        <w:t>：條件如下</w:t>
      </w:r>
    </w:p>
    <w:p w:rsidR="00153F3F" w:rsidRPr="00A74921" w:rsidRDefault="00153F3F" w:rsidP="00FA209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A74921">
        <w:rPr>
          <w:rFonts w:ascii="Arial" w:hAnsi="Arial" w:cs="Arial"/>
          <w:kern w:val="2"/>
          <w:szCs w:val="24"/>
          <w:lang w:eastAsia="zh-TW"/>
        </w:rPr>
        <w:t>DTAAB001.</w:t>
      </w:r>
      <w:r w:rsidRPr="00A74921">
        <w:rPr>
          <w:rFonts w:ascii="Arial" w:hAnsi="新細明體" w:cs="Arial"/>
          <w:kern w:val="2"/>
          <w:szCs w:val="24"/>
          <w:lang w:eastAsia="zh-TW"/>
        </w:rPr>
        <w:t>帳務日期</w:t>
      </w:r>
      <w:r w:rsidRPr="00A74921">
        <w:rPr>
          <w:rFonts w:ascii="Arial" w:hAnsi="Arial" w:cs="Arial"/>
          <w:kern w:val="2"/>
          <w:szCs w:val="24"/>
          <w:lang w:eastAsia="zh-TW"/>
        </w:rPr>
        <w:t>=</w:t>
      </w:r>
      <w:r w:rsidRPr="00A74921">
        <w:rPr>
          <w:rFonts w:ascii="Arial" w:hAnsi="新細明體" w:cs="Arial"/>
          <w:kern w:val="2"/>
          <w:szCs w:val="24"/>
          <w:lang w:eastAsia="zh-TW"/>
        </w:rPr>
        <w:t>傳入日期的上個年月。</w:t>
      </w:r>
      <w:r w:rsidRPr="00A74921">
        <w:rPr>
          <w:rFonts w:ascii="Arial" w:hAnsi="Arial" w:cs="Arial"/>
          <w:kern w:val="2"/>
          <w:szCs w:val="24"/>
          <w:lang w:eastAsia="zh-TW"/>
        </w:rPr>
        <w:t>(</w:t>
      </w:r>
      <w:r w:rsidRPr="00A74921">
        <w:rPr>
          <w:rFonts w:ascii="Arial" w:hAnsi="新細明體" w:cs="Arial"/>
          <w:kern w:val="2"/>
          <w:szCs w:val="24"/>
          <w:lang w:eastAsia="zh-TW"/>
        </w:rPr>
        <w:t>如</w:t>
      </w:r>
      <w:r w:rsidRPr="00A74921">
        <w:rPr>
          <w:rFonts w:ascii="Arial" w:hAnsi="Arial" w:cs="Arial"/>
          <w:kern w:val="2"/>
          <w:szCs w:val="24"/>
          <w:lang w:eastAsia="zh-TW"/>
        </w:rPr>
        <w:t>:</w:t>
      </w:r>
      <w:r w:rsidRPr="00A74921">
        <w:rPr>
          <w:rFonts w:ascii="Arial" w:hAnsi="新細明體" w:cs="Arial"/>
          <w:kern w:val="2"/>
          <w:szCs w:val="24"/>
          <w:lang w:eastAsia="zh-TW"/>
        </w:rPr>
        <w:t>傳入年月為</w:t>
      </w:r>
      <w:r w:rsidRPr="00A74921">
        <w:rPr>
          <w:rFonts w:ascii="Arial" w:hAnsi="Arial" w:cs="Arial"/>
          <w:kern w:val="2"/>
          <w:szCs w:val="24"/>
          <w:lang w:eastAsia="zh-TW"/>
        </w:rPr>
        <w:t>20091201</w:t>
      </w:r>
      <w:r w:rsidRPr="00A74921">
        <w:rPr>
          <w:rFonts w:ascii="Arial" w:hAnsi="新細明體" w:cs="Arial"/>
          <w:kern w:val="2"/>
          <w:szCs w:val="24"/>
          <w:lang w:eastAsia="zh-TW"/>
        </w:rPr>
        <w:t>，則抓年月</w:t>
      </w:r>
      <w:r w:rsidRPr="00A74921">
        <w:rPr>
          <w:rFonts w:ascii="Arial" w:hAnsi="Arial" w:cs="Arial"/>
          <w:kern w:val="2"/>
          <w:szCs w:val="24"/>
          <w:lang w:eastAsia="zh-TW"/>
        </w:rPr>
        <w:t>200911)</w:t>
      </w:r>
    </w:p>
    <w:p w:rsidR="00153F3F" w:rsidRPr="00A74921" w:rsidRDefault="00153F3F" w:rsidP="00153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A74921">
        <w:rPr>
          <w:rFonts w:ascii="Arial" w:hAnsi="Arial" w:cs="Arial"/>
          <w:kern w:val="2"/>
          <w:szCs w:val="24"/>
          <w:lang w:eastAsia="zh-TW"/>
        </w:rPr>
        <w:t>DTAAB001.</w:t>
      </w:r>
      <w:r w:rsidRPr="00A74921">
        <w:rPr>
          <w:rFonts w:ascii="Arial" w:hAnsi="新細明體" w:cs="Arial"/>
          <w:kern w:val="2"/>
          <w:szCs w:val="24"/>
          <w:lang w:eastAsia="zh-TW"/>
        </w:rPr>
        <w:t>理賠保險金代號</w:t>
      </w:r>
      <w:r w:rsidRPr="00A74921">
        <w:rPr>
          <w:rFonts w:ascii="Arial" w:hAnsi="Arial" w:cs="Arial"/>
          <w:kern w:val="2"/>
          <w:szCs w:val="24"/>
          <w:lang w:eastAsia="zh-TW"/>
        </w:rPr>
        <w:t>(CLAM_AMT_CODE)=’C</w:t>
      </w:r>
      <w:r>
        <w:rPr>
          <w:rFonts w:ascii="Arial" w:hAnsi="Arial" w:cs="Arial" w:hint="eastAsia"/>
          <w:kern w:val="2"/>
          <w:szCs w:val="24"/>
          <w:lang w:eastAsia="zh-TW"/>
        </w:rPr>
        <w:t>A</w:t>
      </w:r>
      <w:r w:rsidRPr="00A74921">
        <w:rPr>
          <w:rFonts w:ascii="Arial" w:hAnsi="Arial" w:cs="Arial"/>
          <w:kern w:val="2"/>
          <w:szCs w:val="24"/>
          <w:lang w:eastAsia="zh-TW"/>
        </w:rPr>
        <w:t>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Arial" w:hAnsi="Arial" w:cs="Arial" w:hint="eastAsia"/>
            <w:kern w:val="2"/>
            <w:szCs w:val="24"/>
            <w:lang w:eastAsia="zh-TW"/>
          </w:rPr>
          <w:t>1</w:t>
        </w:r>
        <w:r w:rsidRPr="00A74921">
          <w:rPr>
            <w:rFonts w:ascii="Arial" w:hAnsi="Arial" w:cs="Arial"/>
            <w:kern w:val="2"/>
            <w:szCs w:val="24"/>
            <w:lang w:eastAsia="zh-TW"/>
          </w:rPr>
          <w:t>’</w:t>
        </w:r>
      </w:smartTag>
      <w:r w:rsidRPr="00A74921">
        <w:rPr>
          <w:rFonts w:ascii="Arial" w:hAnsi="新細明體" w:cs="Arial"/>
          <w:kern w:val="2"/>
          <w:szCs w:val="24"/>
          <w:lang w:eastAsia="zh-TW"/>
        </w:rPr>
        <w:t>。</w:t>
      </w:r>
    </w:p>
    <w:p w:rsidR="00153F3F" w:rsidRPr="00A74921" w:rsidRDefault="00153F3F" w:rsidP="00153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A74921">
        <w:rPr>
          <w:rFonts w:ascii="Arial" w:hAnsi="Arial" w:cs="Arial"/>
          <w:kern w:val="2"/>
          <w:szCs w:val="24"/>
          <w:lang w:eastAsia="zh-TW"/>
        </w:rPr>
        <w:t>DTAAB001.</w:t>
      </w:r>
      <w:r w:rsidRPr="00A74921">
        <w:rPr>
          <w:rFonts w:ascii="Arial" w:hAnsi="新細明體" w:cs="Arial"/>
          <w:kern w:val="2"/>
          <w:szCs w:val="24"/>
          <w:lang w:eastAsia="zh-TW"/>
        </w:rPr>
        <w:t>業務別</w:t>
      </w:r>
      <w:r w:rsidRPr="00A74921">
        <w:rPr>
          <w:rFonts w:ascii="Arial" w:hAnsi="Arial" w:cs="Arial"/>
          <w:kern w:val="2"/>
          <w:szCs w:val="24"/>
          <w:lang w:eastAsia="zh-TW"/>
        </w:rPr>
        <w:t>(SYS_NO)=’1’</w:t>
      </w:r>
      <w:r w:rsidR="0054519F">
        <w:rPr>
          <w:rFonts w:ascii="Arial" w:hAnsi="Arial" w:cs="Arial" w:hint="eastAsia"/>
          <w:kern w:val="2"/>
          <w:szCs w:val="24"/>
          <w:lang w:eastAsia="zh-TW"/>
        </w:rPr>
        <w:t xml:space="preserve"> or </w:t>
      </w:r>
      <w:r w:rsidR="0054519F">
        <w:rPr>
          <w:rFonts w:ascii="Arial" w:hAnsi="Arial" w:cs="Arial"/>
          <w:kern w:val="2"/>
          <w:szCs w:val="24"/>
          <w:lang w:eastAsia="zh-TW"/>
        </w:rPr>
        <w:t>‘</w:t>
      </w:r>
      <w:r w:rsidR="0054519F">
        <w:rPr>
          <w:rFonts w:ascii="Arial" w:hAnsi="Arial" w:cs="Arial" w:hint="eastAsia"/>
          <w:kern w:val="2"/>
          <w:szCs w:val="24"/>
          <w:lang w:eastAsia="zh-TW"/>
        </w:rPr>
        <w:t>2</w:t>
      </w:r>
      <w:r w:rsidR="0054519F">
        <w:rPr>
          <w:rFonts w:ascii="Arial" w:hAnsi="Arial" w:cs="Arial"/>
          <w:kern w:val="2"/>
          <w:szCs w:val="24"/>
          <w:lang w:eastAsia="zh-TW"/>
        </w:rPr>
        <w:t>’</w:t>
      </w:r>
      <w:r w:rsidR="0054519F">
        <w:rPr>
          <w:rFonts w:ascii="Arial" w:hAnsi="Arial" w:cs="Arial" w:hint="eastAsia"/>
          <w:kern w:val="2"/>
          <w:szCs w:val="24"/>
          <w:lang w:eastAsia="zh-TW"/>
        </w:rPr>
        <w:t xml:space="preserve"> or  </w:t>
      </w:r>
      <w:r w:rsidR="0054519F">
        <w:rPr>
          <w:rFonts w:ascii="Arial" w:hAnsi="Arial" w:cs="Arial"/>
          <w:kern w:val="2"/>
          <w:szCs w:val="24"/>
          <w:lang w:eastAsia="zh-TW"/>
        </w:rPr>
        <w:t>‘</w:t>
      </w:r>
      <w:r w:rsidR="0054519F">
        <w:rPr>
          <w:rFonts w:ascii="Arial" w:hAnsi="Arial" w:cs="Arial" w:hint="eastAsia"/>
          <w:kern w:val="2"/>
          <w:szCs w:val="24"/>
          <w:lang w:eastAsia="zh-TW"/>
        </w:rPr>
        <w:t>3</w:t>
      </w:r>
      <w:r w:rsidR="0054519F">
        <w:rPr>
          <w:rFonts w:ascii="Arial" w:hAnsi="Arial" w:cs="Arial"/>
          <w:kern w:val="2"/>
          <w:szCs w:val="24"/>
          <w:lang w:eastAsia="zh-TW"/>
        </w:rPr>
        <w:t>’</w:t>
      </w:r>
      <w:r w:rsidRPr="00A74921">
        <w:rPr>
          <w:rFonts w:ascii="Arial" w:hAnsi="新細明體" w:cs="Arial"/>
          <w:kern w:val="2"/>
          <w:szCs w:val="24"/>
          <w:lang w:eastAsia="zh-TW"/>
        </w:rPr>
        <w:t>。</w:t>
      </w:r>
    </w:p>
    <w:p w:rsidR="00153F3F" w:rsidRPr="00A74921" w:rsidRDefault="00153F3F" w:rsidP="00153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 w:rsidRPr="00A74921">
        <w:rPr>
          <w:rFonts w:ascii="Arial" w:hAnsi="Arial" w:cs="Arial"/>
          <w:kern w:val="2"/>
          <w:szCs w:val="24"/>
          <w:lang w:eastAsia="zh-TW"/>
        </w:rPr>
        <w:t>DTAAB001.</w:t>
      </w:r>
      <w:r w:rsidRPr="00A74921">
        <w:rPr>
          <w:rFonts w:ascii="Arial" w:hAnsi="新細明體" w:cs="Arial"/>
          <w:kern w:val="2"/>
          <w:szCs w:val="24"/>
          <w:lang w:eastAsia="zh-TW"/>
        </w:rPr>
        <w:t>給付狀態</w:t>
      </w:r>
      <w:r w:rsidRPr="00A74921">
        <w:rPr>
          <w:rFonts w:ascii="Arial" w:hAnsi="Arial" w:cs="Arial"/>
          <w:kern w:val="2"/>
          <w:szCs w:val="24"/>
          <w:lang w:eastAsia="zh-TW"/>
        </w:rPr>
        <w:t>(APLY_STS)  NOT =’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A74921">
          <w:rPr>
            <w:rFonts w:ascii="Arial" w:hAnsi="Arial" w:cs="Arial"/>
            <w:kern w:val="2"/>
            <w:szCs w:val="24"/>
            <w:lang w:eastAsia="zh-TW"/>
          </w:rPr>
          <w:t>0’</w:t>
        </w:r>
      </w:smartTag>
      <w:r w:rsidRPr="00A74921">
        <w:rPr>
          <w:rFonts w:ascii="Arial" w:hAnsi="Arial" w:cs="Arial"/>
          <w:kern w:val="2"/>
          <w:szCs w:val="24"/>
          <w:lang w:eastAsia="zh-TW"/>
        </w:rPr>
        <w:t>,’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Pr="00A74921">
          <w:rPr>
            <w:rFonts w:ascii="Arial" w:hAnsi="Arial" w:cs="Arial"/>
            <w:kern w:val="2"/>
            <w:szCs w:val="24"/>
            <w:lang w:eastAsia="zh-TW"/>
          </w:rPr>
          <w:t>5’</w:t>
        </w:r>
      </w:smartTag>
      <w:r w:rsidRPr="00A74921">
        <w:rPr>
          <w:rFonts w:ascii="Arial" w:hAnsi="Arial" w:cs="Arial"/>
          <w:kern w:val="2"/>
          <w:szCs w:val="24"/>
          <w:lang w:eastAsia="zh-TW"/>
        </w:rPr>
        <w:t>,’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A74921">
          <w:rPr>
            <w:rFonts w:ascii="Arial" w:hAnsi="Arial" w:cs="Arial"/>
            <w:kern w:val="2"/>
            <w:szCs w:val="24"/>
            <w:lang w:eastAsia="zh-TW"/>
          </w:rPr>
          <w:t>6’</w:t>
        </w:r>
      </w:smartTag>
      <w:r w:rsidRPr="00A74921">
        <w:rPr>
          <w:rFonts w:ascii="Arial" w:hAnsi="新細明體" w:cs="Arial"/>
          <w:kern w:val="2"/>
          <w:szCs w:val="24"/>
          <w:lang w:eastAsia="zh-TW"/>
        </w:rPr>
        <w:t>。</w:t>
      </w:r>
    </w:p>
    <w:p w:rsidR="00153F3F" w:rsidRPr="00A74921" w:rsidRDefault="00153F3F" w:rsidP="00153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>DTAAB001.</w:t>
      </w:r>
      <w:r>
        <w:rPr>
          <w:rFonts w:ascii="Arial" w:hAnsi="Arial" w:cs="Arial" w:hint="eastAsia"/>
          <w:kern w:val="2"/>
          <w:szCs w:val="24"/>
          <w:lang w:eastAsia="zh-TW"/>
        </w:rPr>
        <w:t>給付金額</w:t>
      </w:r>
      <w:r>
        <w:rPr>
          <w:rFonts w:ascii="Arial" w:hAnsi="Arial" w:cs="Arial" w:hint="eastAsia"/>
          <w:kern w:val="2"/>
          <w:szCs w:val="24"/>
          <w:lang w:eastAsia="zh-TW"/>
        </w:rPr>
        <w:t xml:space="preserve"> = 0</w:t>
      </w:r>
    </w:p>
    <w:p w:rsidR="00153F3F" w:rsidRPr="00A74921" w:rsidRDefault="00A35289" w:rsidP="00153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>
        <w:rPr>
          <w:rFonts w:ascii="Arial" w:hAnsi="Arial" w:cs="Arial"/>
          <w:kern w:val="2"/>
          <w:szCs w:val="24"/>
          <w:lang w:eastAsia="zh-TW"/>
        </w:rPr>
        <w:t xml:space="preserve">IF </w:t>
      </w:r>
      <w:r w:rsidR="00153F3F" w:rsidRPr="00A74921">
        <w:rPr>
          <w:rFonts w:ascii="Arial" w:hAnsi="Arial" w:cs="Arial"/>
          <w:kern w:val="2"/>
          <w:szCs w:val="24"/>
          <w:lang w:eastAsia="zh-TW"/>
        </w:rPr>
        <w:t>FND</w:t>
      </w:r>
      <w:r w:rsidR="00153F3F" w:rsidRPr="00A74921">
        <w:rPr>
          <w:rFonts w:ascii="Arial" w:hAnsi="新細明體" w:cs="Arial"/>
          <w:kern w:val="2"/>
          <w:szCs w:val="24"/>
          <w:lang w:eastAsia="zh-TW"/>
        </w:rPr>
        <w:t>：</w:t>
      </w:r>
    </w:p>
    <w:p w:rsidR="00E95853" w:rsidRDefault="00E95853" w:rsidP="00153F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>紀錄</w:t>
      </w:r>
      <w:r>
        <w:rPr>
          <w:rFonts w:ascii="Arial" w:hAnsi="Arial" w:cs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cs="Arial" w:hint="eastAsia"/>
          <w:kern w:val="2"/>
          <w:szCs w:val="24"/>
          <w:lang w:eastAsia="zh-TW"/>
        </w:rPr>
        <w:t>吸收印花稅</w:t>
      </w:r>
      <w:r>
        <w:rPr>
          <w:rFonts w:ascii="Arial" w:hAnsi="Arial" w:cs="Arial" w:hint="eastAsia"/>
          <w:kern w:val="2"/>
          <w:szCs w:val="24"/>
          <w:lang w:eastAsia="zh-TW"/>
        </w:rPr>
        <w:t>CNT</w:t>
      </w:r>
      <w:r>
        <w:rPr>
          <w:rFonts w:ascii="Arial" w:hAnsi="Arial" w:cs="Arial" w:hint="eastAsia"/>
          <w:kern w:val="2"/>
          <w:szCs w:val="24"/>
          <w:lang w:eastAsia="zh-TW"/>
        </w:rPr>
        <w:t>。</w:t>
      </w:r>
    </w:p>
    <w:p w:rsidR="002D136D" w:rsidRDefault="002D136D" w:rsidP="00153F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>$</w:t>
      </w:r>
      <w:r>
        <w:rPr>
          <w:rFonts w:ascii="Arial" w:hAnsi="Arial" w:cs="Arial" w:hint="eastAsia"/>
          <w:kern w:val="2"/>
          <w:szCs w:val="24"/>
          <w:lang w:eastAsia="zh-TW"/>
        </w:rPr>
        <w:t>給付額：</w:t>
      </w:r>
    </w:p>
    <w:p w:rsidR="002D136D" w:rsidRDefault="002D136D" w:rsidP="002D136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 xml:space="preserve">READ DTAAB001 BY </w:t>
      </w:r>
      <w:r>
        <w:rPr>
          <w:rFonts w:ascii="Arial" w:hAnsi="Arial" w:cs="Arial" w:hint="eastAsia"/>
          <w:kern w:val="2"/>
          <w:szCs w:val="24"/>
          <w:lang w:eastAsia="zh-TW"/>
        </w:rPr>
        <w:t>該筆</w:t>
      </w:r>
      <w:r>
        <w:rPr>
          <w:rFonts w:ascii="Arial" w:hAnsi="Arial" w:cs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cs="Arial" w:hint="eastAsia"/>
          <w:kern w:val="2"/>
          <w:szCs w:val="24"/>
          <w:lang w:eastAsia="zh-TW"/>
        </w:rPr>
        <w:t>受理編號</w:t>
      </w:r>
      <w:r>
        <w:rPr>
          <w:rFonts w:ascii="Arial" w:hAnsi="Arial" w:cs="Arial" w:hint="eastAsia"/>
          <w:kern w:val="2"/>
          <w:szCs w:val="24"/>
          <w:lang w:eastAsia="zh-TW"/>
        </w:rPr>
        <w:t>,</w:t>
      </w:r>
      <w:r>
        <w:rPr>
          <w:rFonts w:ascii="Arial" w:hAnsi="Arial" w:cs="Arial" w:hint="eastAsia"/>
          <w:kern w:val="2"/>
          <w:szCs w:val="24"/>
          <w:lang w:eastAsia="zh-TW"/>
        </w:rPr>
        <w:t>保單號碼</w:t>
      </w:r>
      <w:r>
        <w:rPr>
          <w:rFonts w:ascii="Arial" w:hAnsi="Arial" w:cs="Arial" w:hint="eastAsia"/>
          <w:kern w:val="2"/>
          <w:szCs w:val="24"/>
          <w:lang w:eastAsia="zh-TW"/>
        </w:rPr>
        <w:t>,</w:t>
      </w:r>
      <w:r w:rsidR="003A7854">
        <w:rPr>
          <w:rFonts w:ascii="Arial" w:hAnsi="Arial" w:cs="Arial" w:hint="eastAsia"/>
          <w:kern w:val="2"/>
          <w:szCs w:val="24"/>
          <w:lang w:eastAsia="zh-TW"/>
        </w:rPr>
        <w:t>險別</w:t>
      </w:r>
      <w:r w:rsidR="003A7854">
        <w:rPr>
          <w:rFonts w:ascii="Arial" w:hAnsi="Arial" w:cs="Arial" w:hint="eastAsia"/>
          <w:kern w:val="2"/>
          <w:szCs w:val="24"/>
          <w:lang w:eastAsia="zh-TW"/>
        </w:rPr>
        <w:t>,</w:t>
      </w:r>
      <w:r>
        <w:rPr>
          <w:rFonts w:ascii="Arial" w:hAnsi="Arial" w:cs="Arial" w:hint="eastAsia"/>
          <w:kern w:val="2"/>
          <w:szCs w:val="24"/>
          <w:lang w:eastAsia="zh-TW"/>
        </w:rPr>
        <w:t>索賠類別</w:t>
      </w:r>
      <w:r>
        <w:rPr>
          <w:rFonts w:ascii="Arial" w:hAnsi="Arial" w:cs="Arial" w:hint="eastAsia"/>
          <w:kern w:val="2"/>
          <w:szCs w:val="24"/>
          <w:lang w:eastAsia="zh-TW"/>
        </w:rPr>
        <w:t>,</w:t>
      </w:r>
      <w:r w:rsidR="00E95853">
        <w:rPr>
          <w:rFonts w:ascii="Arial" w:hAnsi="Arial" w:cs="Arial" w:hint="eastAsia"/>
          <w:kern w:val="2"/>
          <w:szCs w:val="24"/>
          <w:lang w:eastAsia="zh-TW"/>
        </w:rPr>
        <w:t>事故者</w:t>
      </w:r>
      <w:r w:rsidR="00E95853">
        <w:rPr>
          <w:rFonts w:ascii="Arial" w:hAnsi="Arial" w:cs="Arial" w:hint="eastAsia"/>
          <w:kern w:val="2"/>
          <w:szCs w:val="24"/>
          <w:lang w:eastAsia="zh-TW"/>
        </w:rPr>
        <w:t>ID,</w:t>
      </w:r>
      <w:r w:rsidR="00E95853">
        <w:rPr>
          <w:rFonts w:ascii="Arial" w:hAnsi="Arial" w:cs="Arial" w:hint="eastAsia"/>
          <w:kern w:val="2"/>
          <w:szCs w:val="24"/>
          <w:lang w:eastAsia="zh-TW"/>
        </w:rPr>
        <w:t>理賠保險金代碼</w:t>
      </w:r>
      <w:r w:rsidR="00E95853">
        <w:rPr>
          <w:rFonts w:ascii="Arial" w:hAnsi="Arial" w:cs="Arial" w:hint="eastAsia"/>
          <w:kern w:val="2"/>
          <w:szCs w:val="24"/>
          <w:lang w:eastAsia="zh-TW"/>
        </w:rPr>
        <w:t xml:space="preserve"> = </w:t>
      </w:r>
      <w:r w:rsidR="00E95853">
        <w:rPr>
          <w:rFonts w:ascii="Arial" w:hAnsi="Arial" w:cs="Arial"/>
          <w:kern w:val="2"/>
          <w:szCs w:val="24"/>
          <w:lang w:eastAsia="zh-TW"/>
        </w:rPr>
        <w:t>‘</w:t>
      </w:r>
      <w:r w:rsidR="00E95853">
        <w:rPr>
          <w:rFonts w:ascii="Arial" w:hAnsi="Arial" w:cs="Arial" w:hint="eastAsia"/>
          <w:kern w:val="2"/>
          <w:szCs w:val="24"/>
          <w:lang w:eastAsia="zh-TW"/>
        </w:rPr>
        <w:t>MEW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 w:rsidR="00E95853">
          <w:rPr>
            <w:rFonts w:ascii="Arial" w:hAnsi="Arial" w:cs="Arial" w:hint="eastAsia"/>
            <w:kern w:val="2"/>
            <w:szCs w:val="24"/>
            <w:lang w:eastAsia="zh-TW"/>
          </w:rPr>
          <w:t>7</w:t>
        </w:r>
        <w:r w:rsidR="00E95853">
          <w:rPr>
            <w:rFonts w:ascii="Arial" w:hAnsi="Arial" w:cs="Arial"/>
            <w:kern w:val="2"/>
            <w:szCs w:val="24"/>
            <w:lang w:eastAsia="zh-TW"/>
          </w:rPr>
          <w:t>’</w:t>
        </w:r>
      </w:smartTag>
      <w:r w:rsidR="00E95853">
        <w:rPr>
          <w:rFonts w:ascii="Arial" w:hAnsi="Arial" w:cs="Arial" w:hint="eastAsia"/>
          <w:kern w:val="2"/>
          <w:szCs w:val="24"/>
          <w:lang w:eastAsia="zh-TW"/>
        </w:rPr>
        <w:t>,</w:t>
      </w:r>
      <w:r w:rsidR="00E95853" w:rsidRPr="00E95853">
        <w:rPr>
          <w:rFonts w:ascii="Arial" w:hAnsi="新細明體" w:cs="Arial"/>
          <w:kern w:val="2"/>
          <w:szCs w:val="24"/>
          <w:lang w:eastAsia="zh-TW"/>
        </w:rPr>
        <w:t xml:space="preserve"> </w:t>
      </w:r>
      <w:r w:rsidR="00E95853" w:rsidRPr="00153F3F">
        <w:rPr>
          <w:rFonts w:ascii="Arial" w:hAnsi="新細明體" w:cs="Arial"/>
          <w:kern w:val="2"/>
          <w:szCs w:val="24"/>
          <w:lang w:eastAsia="zh-TW"/>
        </w:rPr>
        <w:t>給付狀態</w:t>
      </w:r>
      <w:r w:rsidR="00E95853" w:rsidRPr="00153F3F">
        <w:rPr>
          <w:rFonts w:ascii="Arial" w:hAnsi="Arial" w:cs="Arial"/>
          <w:kern w:val="2"/>
          <w:szCs w:val="24"/>
          <w:lang w:eastAsia="zh-TW"/>
        </w:rPr>
        <w:t>(APLY_STS)  NOT =’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E95853" w:rsidRPr="00153F3F">
          <w:rPr>
            <w:rFonts w:ascii="Arial" w:hAnsi="Arial" w:cs="Arial"/>
            <w:kern w:val="2"/>
            <w:szCs w:val="24"/>
            <w:lang w:eastAsia="zh-TW"/>
          </w:rPr>
          <w:t>0’</w:t>
        </w:r>
      </w:smartTag>
      <w:r w:rsidR="00E95853" w:rsidRPr="00153F3F">
        <w:rPr>
          <w:rFonts w:ascii="Arial" w:hAnsi="Arial" w:cs="Arial"/>
          <w:kern w:val="2"/>
          <w:szCs w:val="24"/>
          <w:lang w:eastAsia="zh-TW"/>
        </w:rPr>
        <w:t>,’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="00E95853" w:rsidRPr="00153F3F">
          <w:rPr>
            <w:rFonts w:ascii="Arial" w:hAnsi="Arial" w:cs="Arial"/>
            <w:kern w:val="2"/>
            <w:szCs w:val="24"/>
            <w:lang w:eastAsia="zh-TW"/>
          </w:rPr>
          <w:t>5’</w:t>
        </w:r>
      </w:smartTag>
      <w:r w:rsidR="00E95853" w:rsidRPr="00153F3F">
        <w:rPr>
          <w:rFonts w:ascii="Arial" w:hAnsi="Arial" w:cs="Arial"/>
          <w:kern w:val="2"/>
          <w:szCs w:val="24"/>
          <w:lang w:eastAsia="zh-TW"/>
        </w:rPr>
        <w:t>,’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="00E95853" w:rsidRPr="00153F3F">
          <w:rPr>
            <w:rFonts w:ascii="Arial" w:hAnsi="Arial" w:cs="Arial"/>
            <w:kern w:val="2"/>
            <w:szCs w:val="24"/>
            <w:lang w:eastAsia="zh-TW"/>
          </w:rPr>
          <w:t>6’</w:t>
        </w:r>
      </w:smartTag>
      <w:r w:rsidR="00E95853" w:rsidRPr="00153F3F">
        <w:rPr>
          <w:rFonts w:ascii="Arial" w:hAnsi="新細明體" w:cs="Arial"/>
          <w:kern w:val="2"/>
          <w:szCs w:val="24"/>
          <w:lang w:eastAsia="zh-TW"/>
        </w:rPr>
        <w:t>。</w:t>
      </w:r>
    </w:p>
    <w:p w:rsidR="00E95853" w:rsidRDefault="00E95853" w:rsidP="002D136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>GET DTAAB001.PAY_AMT</w:t>
      </w:r>
      <w:r w:rsidR="00A07F60">
        <w:rPr>
          <w:rFonts w:ascii="Arial" w:hAnsi="Arial" w:cs="Arial" w:hint="eastAsia"/>
          <w:kern w:val="2"/>
          <w:szCs w:val="24"/>
          <w:lang w:eastAsia="zh-TW"/>
        </w:rPr>
        <w:t xml:space="preserve"> * (-1)</w:t>
      </w:r>
      <w:r>
        <w:rPr>
          <w:rFonts w:ascii="Arial" w:hAnsi="Arial" w:cs="Arial" w:hint="eastAsia"/>
          <w:kern w:val="2"/>
          <w:szCs w:val="24"/>
          <w:lang w:eastAsia="zh-TW"/>
        </w:rPr>
        <w:t>。</w:t>
      </w:r>
    </w:p>
    <w:p w:rsidR="00153F3F" w:rsidRPr="00A74921" w:rsidRDefault="002D136D" w:rsidP="00153F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>寫入</w:t>
      </w:r>
      <w:r>
        <w:rPr>
          <w:rFonts w:ascii="Arial" w:hAnsi="Arial" w:cs="Arial" w:hint="eastAsia"/>
          <w:kern w:val="2"/>
          <w:szCs w:val="24"/>
          <w:lang w:eastAsia="zh-TW"/>
        </w:rPr>
        <w:t>DTDDC100</w:t>
      </w:r>
      <w:r>
        <w:rPr>
          <w:rFonts w:ascii="Arial" w:hAnsi="Arial" w:cs="Arial" w:hint="eastAsia"/>
          <w:kern w:val="2"/>
          <w:szCs w:val="24"/>
          <w:lang w:eastAsia="zh-TW"/>
        </w:rPr>
        <w:t>欄位如下</w:t>
      </w:r>
    </w:p>
    <w:tbl>
      <w:tblPr>
        <w:tblW w:w="874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880"/>
        <w:gridCol w:w="3348"/>
        <w:tblGridChange w:id="92">
          <w:tblGrid>
            <w:gridCol w:w="2520"/>
            <w:gridCol w:w="2880"/>
            <w:gridCol w:w="3348"/>
          </w:tblGrid>
        </w:tblGridChange>
      </w:tblGrid>
      <w:tr w:rsidR="002D136D" w:rsidRPr="00595F4F" w:rsidTr="00595F4F">
        <w:tc>
          <w:tcPr>
            <w:tcW w:w="2520" w:type="dxa"/>
            <w:shd w:val="clear" w:color="auto" w:fill="C0C0C0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880" w:type="dxa"/>
            <w:shd w:val="clear" w:color="auto" w:fill="C0C0C0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348" w:type="dxa"/>
            <w:shd w:val="clear" w:color="auto" w:fill="C0C0C0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系統別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/>
                <w:kern w:val="2"/>
                <w:szCs w:val="24"/>
                <w:lang w:eastAsia="zh-TW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”"/>
              </w:smartTagPr>
              <w:r w:rsidRPr="00595F4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20</w:t>
              </w:r>
              <w:r w:rsidRPr="00595F4F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”</w:t>
              </w:r>
            </w:smartTag>
          </w:p>
        </w:tc>
        <w:tc>
          <w:tcPr>
            <w:tcW w:w="3348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DTAAB100</w:t>
            </w:r>
            <w:r w:rsidR="00E95853"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.APLY_NO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輸入日期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DTAAB001.ACNT_DATE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eastAsia="標楷體" w:hAnsi="標楷體" w:hint="eastAsia"/>
                <w:sz w:val="22"/>
                <w:szCs w:val="22"/>
              </w:rPr>
            </w:pPr>
            <w:r w:rsidRPr="00595F4F">
              <w:rPr>
                <w:rFonts w:eastAsia="標楷體" w:hAnsi="標楷體" w:hint="eastAsia"/>
                <w:sz w:val="22"/>
                <w:szCs w:val="22"/>
              </w:rPr>
              <w:t>如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2"/>
                <w:attr w:name="Year" w:val="2009"/>
              </w:smartTagPr>
              <w:r w:rsidRPr="00595F4F">
                <w:rPr>
                  <w:rFonts w:eastAsia="標楷體" w:hAnsi="標楷體" w:hint="eastAsia"/>
                  <w:sz w:val="22"/>
                  <w:szCs w:val="22"/>
                </w:rPr>
                <w:t>2009-12-18</w:t>
              </w:r>
            </w:smartTag>
            <w:r w:rsidRPr="00595F4F">
              <w:rPr>
                <w:rFonts w:eastAsia="標楷體" w:hAnsi="標楷體" w:hint="eastAsia"/>
                <w:sz w:val="22"/>
                <w:szCs w:val="22"/>
              </w:rPr>
              <w:t>型態</w:t>
            </w: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帳務日期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="00E95853"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.ACNT_DATE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轄區代號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DTAAB001.APLY_DIV_NO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給付額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$給付額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印花稅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DTAAB001.TRIL_PAY_AMT</w:t>
            </w:r>
            <w:r w:rsidR="00EF5FE8"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*(-1)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95853" w:rsidRPr="00595F4F" w:rsidTr="00595F4F">
        <w:tc>
          <w:tcPr>
            <w:tcW w:w="2520" w:type="dxa"/>
            <w:shd w:val="clear" w:color="auto" w:fill="FFFF99"/>
            <w:vAlign w:val="center"/>
          </w:tcPr>
          <w:p w:rsidR="00E95853" w:rsidRPr="00595F4F" w:rsidRDefault="00E95853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繳費次數</w:t>
            </w:r>
          </w:p>
        </w:tc>
        <w:tc>
          <w:tcPr>
            <w:tcW w:w="2880" w:type="dxa"/>
          </w:tcPr>
          <w:p w:rsidR="00E95853" w:rsidRPr="00595F4F" w:rsidRDefault="00E95853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3348" w:type="dxa"/>
          </w:tcPr>
          <w:p w:rsidR="00E95853" w:rsidRPr="00595F4F" w:rsidRDefault="00E95853" w:rsidP="00E9585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05470" w:rsidRPr="00595F4F" w:rsidTr="00595F4F">
        <w:tc>
          <w:tcPr>
            <w:tcW w:w="2520" w:type="dxa"/>
            <w:shd w:val="clear" w:color="auto" w:fill="FFFF99"/>
            <w:vAlign w:val="center"/>
          </w:tcPr>
          <w:p w:rsidR="00C05470" w:rsidRPr="00595F4F" w:rsidRDefault="00C05470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稅基</w:t>
            </w:r>
          </w:p>
        </w:tc>
        <w:tc>
          <w:tcPr>
            <w:tcW w:w="2880" w:type="dxa"/>
          </w:tcPr>
          <w:p w:rsidR="00C05470" w:rsidRPr="00595F4F" w:rsidRDefault="00C05470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$給付額</w:t>
            </w:r>
          </w:p>
        </w:tc>
        <w:tc>
          <w:tcPr>
            <w:tcW w:w="3348" w:type="dxa"/>
          </w:tcPr>
          <w:p w:rsidR="00C05470" w:rsidRPr="00595F4F" w:rsidRDefault="00C05470" w:rsidP="00E9585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名目金額</w:t>
            </w:r>
          </w:p>
        </w:tc>
        <w:tc>
          <w:tcPr>
            <w:tcW w:w="2880" w:type="dxa"/>
          </w:tcPr>
          <w:p w:rsidR="002D136D" w:rsidRPr="00595F4F" w:rsidRDefault="001C3FC6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稅基</w:t>
            </w:r>
            <w:r w:rsidR="00C05470"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+印花稅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紅利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主約保費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有效繳次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D136D" w:rsidRPr="00595F4F" w:rsidTr="00595F4F">
        <w:tc>
          <w:tcPr>
            <w:tcW w:w="2520" w:type="dxa"/>
            <w:shd w:val="clear" w:color="auto" w:fill="FFFF99"/>
            <w:vAlign w:val="center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累積保費</w:t>
            </w:r>
          </w:p>
        </w:tc>
        <w:tc>
          <w:tcPr>
            <w:tcW w:w="2880" w:type="dxa"/>
          </w:tcPr>
          <w:p w:rsidR="002D136D" w:rsidRPr="00595F4F" w:rsidRDefault="002D136D" w:rsidP="00595F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595F4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3348" w:type="dxa"/>
          </w:tcPr>
          <w:p w:rsidR="002D136D" w:rsidRPr="00595F4F" w:rsidRDefault="002D136D" w:rsidP="00E9585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FD2" w:rsidRPr="00153F3F" w:rsidRDefault="00237FD2" w:rsidP="00A74921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lang w:eastAsia="zh-TW"/>
        </w:rPr>
      </w:pPr>
    </w:p>
    <w:p w:rsidR="00153F3F" w:rsidRDefault="00153F3F" w:rsidP="0009425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檔</w:t>
      </w:r>
      <w:r w:rsidR="00E64419">
        <w:rPr>
          <w:rFonts w:hint="eastAsia"/>
          <w:kern w:val="2"/>
          <w:lang w:eastAsia="zh-TW"/>
        </w:rPr>
        <w:t>案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34D" w:rsidRDefault="004F134D" w:rsidP="001C3FC6">
      <w:r>
        <w:separator/>
      </w:r>
    </w:p>
  </w:endnote>
  <w:endnote w:type="continuationSeparator" w:id="0">
    <w:p w:rsidR="004F134D" w:rsidRDefault="004F134D" w:rsidP="001C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34D" w:rsidRDefault="004F134D" w:rsidP="001C3FC6">
      <w:r>
        <w:separator/>
      </w:r>
    </w:p>
  </w:footnote>
  <w:footnote w:type="continuationSeparator" w:id="0">
    <w:p w:rsidR="004F134D" w:rsidRDefault="004F134D" w:rsidP="001C3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D5D2FC5"/>
    <w:multiLevelType w:val="hybridMultilevel"/>
    <w:tmpl w:val="92381206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17A0F"/>
    <w:rsid w:val="00024AAE"/>
    <w:rsid w:val="00031527"/>
    <w:rsid w:val="00036FC4"/>
    <w:rsid w:val="000521FF"/>
    <w:rsid w:val="00052CF8"/>
    <w:rsid w:val="000578D5"/>
    <w:rsid w:val="00067D92"/>
    <w:rsid w:val="000716C7"/>
    <w:rsid w:val="00072C05"/>
    <w:rsid w:val="00073CF4"/>
    <w:rsid w:val="0008184A"/>
    <w:rsid w:val="0008394D"/>
    <w:rsid w:val="00084FD7"/>
    <w:rsid w:val="000857F5"/>
    <w:rsid w:val="00085C30"/>
    <w:rsid w:val="000867BC"/>
    <w:rsid w:val="00093B86"/>
    <w:rsid w:val="00094250"/>
    <w:rsid w:val="000A200F"/>
    <w:rsid w:val="000A49F7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15433"/>
    <w:rsid w:val="00121B73"/>
    <w:rsid w:val="00124B89"/>
    <w:rsid w:val="00124CDF"/>
    <w:rsid w:val="00133097"/>
    <w:rsid w:val="001348C2"/>
    <w:rsid w:val="00135BCF"/>
    <w:rsid w:val="00143293"/>
    <w:rsid w:val="001537D0"/>
    <w:rsid w:val="00153F3F"/>
    <w:rsid w:val="00155FF2"/>
    <w:rsid w:val="00161D03"/>
    <w:rsid w:val="00162121"/>
    <w:rsid w:val="0019287A"/>
    <w:rsid w:val="00195B9E"/>
    <w:rsid w:val="001A21F1"/>
    <w:rsid w:val="001B1004"/>
    <w:rsid w:val="001B3664"/>
    <w:rsid w:val="001C06A8"/>
    <w:rsid w:val="001C0870"/>
    <w:rsid w:val="001C3FC6"/>
    <w:rsid w:val="001D4E00"/>
    <w:rsid w:val="001E1A34"/>
    <w:rsid w:val="001F0E43"/>
    <w:rsid w:val="001F1A89"/>
    <w:rsid w:val="001F27AC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767E"/>
    <w:rsid w:val="00267F19"/>
    <w:rsid w:val="00287F93"/>
    <w:rsid w:val="00290450"/>
    <w:rsid w:val="00294D10"/>
    <w:rsid w:val="002B0DA8"/>
    <w:rsid w:val="002B49C7"/>
    <w:rsid w:val="002D136D"/>
    <w:rsid w:val="002D317F"/>
    <w:rsid w:val="002E0AE6"/>
    <w:rsid w:val="002E2EA9"/>
    <w:rsid w:val="002E7FA8"/>
    <w:rsid w:val="00301EFC"/>
    <w:rsid w:val="00302000"/>
    <w:rsid w:val="0030386C"/>
    <w:rsid w:val="00312D81"/>
    <w:rsid w:val="003217CB"/>
    <w:rsid w:val="00334EB3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6D93"/>
    <w:rsid w:val="003A68AD"/>
    <w:rsid w:val="003A7854"/>
    <w:rsid w:val="003A7E85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1BE6"/>
    <w:rsid w:val="004C6FA8"/>
    <w:rsid w:val="004C71CD"/>
    <w:rsid w:val="004D1DF4"/>
    <w:rsid w:val="004F0667"/>
    <w:rsid w:val="004F134D"/>
    <w:rsid w:val="004F21C0"/>
    <w:rsid w:val="004F6F61"/>
    <w:rsid w:val="004F7E07"/>
    <w:rsid w:val="0050153B"/>
    <w:rsid w:val="005102B2"/>
    <w:rsid w:val="0051282E"/>
    <w:rsid w:val="00516542"/>
    <w:rsid w:val="00534F4D"/>
    <w:rsid w:val="00544717"/>
    <w:rsid w:val="00544896"/>
    <w:rsid w:val="0054519F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53AD"/>
    <w:rsid w:val="00595F4F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54782"/>
    <w:rsid w:val="006601F5"/>
    <w:rsid w:val="00671295"/>
    <w:rsid w:val="00674592"/>
    <w:rsid w:val="00681963"/>
    <w:rsid w:val="00684F69"/>
    <w:rsid w:val="00684F95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89E"/>
    <w:rsid w:val="006B5A97"/>
    <w:rsid w:val="006B617C"/>
    <w:rsid w:val="006C13BF"/>
    <w:rsid w:val="006C627B"/>
    <w:rsid w:val="006C78E8"/>
    <w:rsid w:val="006D6559"/>
    <w:rsid w:val="006D6707"/>
    <w:rsid w:val="006F63F4"/>
    <w:rsid w:val="00705318"/>
    <w:rsid w:val="007076A1"/>
    <w:rsid w:val="007175F2"/>
    <w:rsid w:val="00721615"/>
    <w:rsid w:val="00735272"/>
    <w:rsid w:val="00754CD8"/>
    <w:rsid w:val="00757E35"/>
    <w:rsid w:val="00761170"/>
    <w:rsid w:val="007700AD"/>
    <w:rsid w:val="00770B36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91A1D"/>
    <w:rsid w:val="007A024C"/>
    <w:rsid w:val="007C43C9"/>
    <w:rsid w:val="007C4E7A"/>
    <w:rsid w:val="007D7CA7"/>
    <w:rsid w:val="007E21EA"/>
    <w:rsid w:val="0080134F"/>
    <w:rsid w:val="00804DF5"/>
    <w:rsid w:val="00813A0C"/>
    <w:rsid w:val="00830BEA"/>
    <w:rsid w:val="0083321D"/>
    <w:rsid w:val="0084638D"/>
    <w:rsid w:val="00856204"/>
    <w:rsid w:val="00857D93"/>
    <w:rsid w:val="00866784"/>
    <w:rsid w:val="00875A65"/>
    <w:rsid w:val="0088181E"/>
    <w:rsid w:val="008823CB"/>
    <w:rsid w:val="00883572"/>
    <w:rsid w:val="008835AB"/>
    <w:rsid w:val="00891F29"/>
    <w:rsid w:val="00895DBA"/>
    <w:rsid w:val="008A3DCD"/>
    <w:rsid w:val="008B0A79"/>
    <w:rsid w:val="008B163C"/>
    <w:rsid w:val="008B40D9"/>
    <w:rsid w:val="008D0B54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7141"/>
    <w:rsid w:val="00940782"/>
    <w:rsid w:val="009470B7"/>
    <w:rsid w:val="00965AF6"/>
    <w:rsid w:val="00965C97"/>
    <w:rsid w:val="00965CCE"/>
    <w:rsid w:val="0097217C"/>
    <w:rsid w:val="00994D8C"/>
    <w:rsid w:val="009A1A04"/>
    <w:rsid w:val="009A2050"/>
    <w:rsid w:val="009A286D"/>
    <w:rsid w:val="009B7A6B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07F60"/>
    <w:rsid w:val="00A13EF0"/>
    <w:rsid w:val="00A16976"/>
    <w:rsid w:val="00A24EC4"/>
    <w:rsid w:val="00A276F1"/>
    <w:rsid w:val="00A307E9"/>
    <w:rsid w:val="00A349EA"/>
    <w:rsid w:val="00A34EA5"/>
    <w:rsid w:val="00A35289"/>
    <w:rsid w:val="00A35D5B"/>
    <w:rsid w:val="00A37ADF"/>
    <w:rsid w:val="00A40D34"/>
    <w:rsid w:val="00A46CFF"/>
    <w:rsid w:val="00A46D2B"/>
    <w:rsid w:val="00A46F55"/>
    <w:rsid w:val="00A53E58"/>
    <w:rsid w:val="00A628CF"/>
    <w:rsid w:val="00A715AE"/>
    <w:rsid w:val="00A74921"/>
    <w:rsid w:val="00A91C89"/>
    <w:rsid w:val="00AA1490"/>
    <w:rsid w:val="00AA4AA9"/>
    <w:rsid w:val="00AA739E"/>
    <w:rsid w:val="00AB5CE6"/>
    <w:rsid w:val="00AB6510"/>
    <w:rsid w:val="00AD00C7"/>
    <w:rsid w:val="00AD398F"/>
    <w:rsid w:val="00AD7044"/>
    <w:rsid w:val="00AE29A5"/>
    <w:rsid w:val="00AF49AC"/>
    <w:rsid w:val="00B10DEB"/>
    <w:rsid w:val="00B1314A"/>
    <w:rsid w:val="00B20E29"/>
    <w:rsid w:val="00B23574"/>
    <w:rsid w:val="00B24D8E"/>
    <w:rsid w:val="00B25B0F"/>
    <w:rsid w:val="00B314F1"/>
    <w:rsid w:val="00B33C96"/>
    <w:rsid w:val="00B42467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5006"/>
    <w:rsid w:val="00B86C50"/>
    <w:rsid w:val="00B91E97"/>
    <w:rsid w:val="00B93D18"/>
    <w:rsid w:val="00BA559E"/>
    <w:rsid w:val="00BC5E68"/>
    <w:rsid w:val="00BD3BBB"/>
    <w:rsid w:val="00BD540E"/>
    <w:rsid w:val="00BD57EE"/>
    <w:rsid w:val="00C03589"/>
    <w:rsid w:val="00C0438F"/>
    <w:rsid w:val="00C05470"/>
    <w:rsid w:val="00C06170"/>
    <w:rsid w:val="00C063BF"/>
    <w:rsid w:val="00C11DDF"/>
    <w:rsid w:val="00C12563"/>
    <w:rsid w:val="00C136BA"/>
    <w:rsid w:val="00C2238B"/>
    <w:rsid w:val="00C2615D"/>
    <w:rsid w:val="00C3006A"/>
    <w:rsid w:val="00C305FC"/>
    <w:rsid w:val="00C34DED"/>
    <w:rsid w:val="00C445D6"/>
    <w:rsid w:val="00C46B95"/>
    <w:rsid w:val="00C56DC8"/>
    <w:rsid w:val="00C57239"/>
    <w:rsid w:val="00C64649"/>
    <w:rsid w:val="00C80146"/>
    <w:rsid w:val="00C807D5"/>
    <w:rsid w:val="00C81D0A"/>
    <w:rsid w:val="00CA1592"/>
    <w:rsid w:val="00CA5CAF"/>
    <w:rsid w:val="00CB4F2E"/>
    <w:rsid w:val="00CB531A"/>
    <w:rsid w:val="00CB72B7"/>
    <w:rsid w:val="00CC0458"/>
    <w:rsid w:val="00CD0D1A"/>
    <w:rsid w:val="00CD275E"/>
    <w:rsid w:val="00CE28AD"/>
    <w:rsid w:val="00CE2C85"/>
    <w:rsid w:val="00D07662"/>
    <w:rsid w:val="00D157F0"/>
    <w:rsid w:val="00D16896"/>
    <w:rsid w:val="00D17592"/>
    <w:rsid w:val="00D2458A"/>
    <w:rsid w:val="00D25C3D"/>
    <w:rsid w:val="00D26753"/>
    <w:rsid w:val="00D272DE"/>
    <w:rsid w:val="00D36CF5"/>
    <w:rsid w:val="00D43190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B1E7B"/>
    <w:rsid w:val="00DC1C95"/>
    <w:rsid w:val="00DC1F35"/>
    <w:rsid w:val="00DD13E4"/>
    <w:rsid w:val="00DD6DB3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64419"/>
    <w:rsid w:val="00E8790F"/>
    <w:rsid w:val="00E90FA2"/>
    <w:rsid w:val="00E95853"/>
    <w:rsid w:val="00E9683C"/>
    <w:rsid w:val="00E9694D"/>
    <w:rsid w:val="00EA3065"/>
    <w:rsid w:val="00EB3942"/>
    <w:rsid w:val="00EB429F"/>
    <w:rsid w:val="00EB6C08"/>
    <w:rsid w:val="00ED0C4E"/>
    <w:rsid w:val="00ED2F64"/>
    <w:rsid w:val="00EE050F"/>
    <w:rsid w:val="00EE314F"/>
    <w:rsid w:val="00EE70C0"/>
    <w:rsid w:val="00EF12F6"/>
    <w:rsid w:val="00EF1415"/>
    <w:rsid w:val="00EF33F6"/>
    <w:rsid w:val="00EF5FE8"/>
    <w:rsid w:val="00EF746E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6B6B"/>
    <w:rsid w:val="00F7087F"/>
    <w:rsid w:val="00F73136"/>
    <w:rsid w:val="00F775C9"/>
    <w:rsid w:val="00F81890"/>
    <w:rsid w:val="00F822A6"/>
    <w:rsid w:val="00F93681"/>
    <w:rsid w:val="00FA0968"/>
    <w:rsid w:val="00FA2093"/>
    <w:rsid w:val="00FB0964"/>
    <w:rsid w:val="00FB0B40"/>
    <w:rsid w:val="00FB1C54"/>
    <w:rsid w:val="00FB2DB7"/>
    <w:rsid w:val="00FB3F04"/>
    <w:rsid w:val="00FB4F2B"/>
    <w:rsid w:val="00FB5FCF"/>
    <w:rsid w:val="00FB77F2"/>
    <w:rsid w:val="00FC732B"/>
    <w:rsid w:val="00FC7C58"/>
    <w:rsid w:val="00FD0C94"/>
    <w:rsid w:val="00FD1744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998CEC9-0F4F-4EC8-A9CB-AC49B002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1C3F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1C3FC6"/>
    <w:rPr>
      <w:kern w:val="2"/>
    </w:rPr>
  </w:style>
  <w:style w:type="paragraph" w:styleId="af">
    <w:name w:val="Revision"/>
    <w:hidden/>
    <w:uiPriority w:val="99"/>
    <w:semiHidden/>
    <w:rsid w:val="001C3FC6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