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22796" w:rsidRPr="00F225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6"/>
                <w:attr w:name="IsLunarDate" w:val="False"/>
                <w:attr w:name="IsROCDate" w:val="False"/>
              </w:smartTagPr>
              <w:r w:rsidRPr="00F225BD">
                <w:rPr>
                  <w:rFonts w:ascii="新細明體" w:hAnsi="新細明體" w:hint="eastAsia"/>
                  <w:lang w:eastAsia="zh-TW"/>
                </w:rPr>
                <w:t>2010/0</w:t>
              </w:r>
              <w:r w:rsidR="009155E9">
                <w:rPr>
                  <w:rFonts w:ascii="新細明體" w:hAnsi="新細明體" w:hint="eastAsia"/>
                  <w:lang w:eastAsia="zh-TW"/>
                </w:rPr>
                <w:t>9/06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1.</w:t>
            </w:r>
            <w:r w:rsidR="00F225BD" w:rsidRPr="00F225BD">
              <w:rPr>
                <w:rFonts w:ascii="新細明體" w:hAnsi="新細明體" w:hint="eastAsia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F225B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9155E9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Huai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96"/>
        <w:gridCol w:w="4396"/>
        <w:gridCol w:w="1532"/>
        <w:gridCol w:w="2052"/>
        <w:tblGridChange w:id="1">
          <w:tblGrid>
            <w:gridCol w:w="1412"/>
            <w:gridCol w:w="796"/>
            <w:gridCol w:w="4396"/>
            <w:gridCol w:w="1532"/>
            <w:gridCol w:w="2052"/>
          </w:tblGrid>
        </w:tblGridChange>
      </w:tblGrid>
      <w:tr w:rsidR="00925894" w:rsidRPr="009E5952" w:rsidTr="00E02B7E">
        <w:trPr>
          <w:ins w:id="2" w:author="cathay" w:date="2016-05-09T16:59:00Z"/>
        </w:trPr>
        <w:tc>
          <w:tcPr>
            <w:tcW w:w="1412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3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6-05-09T16:59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796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5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6-05-09T16:59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96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7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6-05-09T16:59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2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9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6-05-09T16:59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2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11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6-05-09T16:59:00Z">
              <w:r w:rsidRPr="009E595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925894" w:rsidRPr="009E5952" w:rsidTr="00E02B7E">
        <w:trPr>
          <w:ins w:id="13" w:author="cathay" w:date="2016-05-09T16:59:00Z"/>
        </w:trPr>
        <w:tc>
          <w:tcPr>
            <w:tcW w:w="1412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14" w:author="cathay" w:date="2016-05-09T16:59:00Z"/>
                <w:rFonts w:ascii="細明體" w:eastAsia="細明體" w:hAnsi="細明體" w:cs="Courier New"/>
                <w:sz w:val="20"/>
                <w:szCs w:val="20"/>
              </w:rPr>
            </w:pPr>
            <w:ins w:id="15" w:author="cathay" w:date="2016-05-09T16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2016/05/09</w:t>
              </w:r>
            </w:ins>
          </w:p>
        </w:tc>
        <w:tc>
          <w:tcPr>
            <w:tcW w:w="796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16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cathay" w:date="2016-05-09T16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96" w:type="dxa"/>
          </w:tcPr>
          <w:p w:rsidR="00925894" w:rsidRPr="009E5952" w:rsidRDefault="00925894" w:rsidP="00E02B7E">
            <w:pPr>
              <w:spacing w:line="240" w:lineRule="atLeast"/>
              <w:rPr>
                <w:ins w:id="18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cathay" w:date="2016-05-09T16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配合免覆核擴大調整報表</w:t>
              </w:r>
            </w:ins>
          </w:p>
        </w:tc>
        <w:tc>
          <w:tcPr>
            <w:tcW w:w="1532" w:type="dxa"/>
          </w:tcPr>
          <w:p w:rsidR="00925894" w:rsidRPr="009E5952" w:rsidRDefault="00925894" w:rsidP="00E02B7E">
            <w:pPr>
              <w:spacing w:line="240" w:lineRule="atLeast"/>
              <w:jc w:val="center"/>
              <w:rPr>
                <w:ins w:id="20" w:author="cathay" w:date="2016-05-09T16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cathay" w:date="2016-05-09T16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925894" w:rsidRPr="003400D3" w:rsidRDefault="00925894" w:rsidP="00E02B7E">
            <w:pPr>
              <w:spacing w:line="240" w:lineRule="atLeast"/>
              <w:jc w:val="center"/>
              <w:rPr>
                <w:ins w:id="22" w:author="cathay" w:date="2016-05-09T16:59:00Z"/>
                <w:rFonts w:ascii="細明體" w:eastAsia="細明體" w:hAnsi="細明體" w:cs="Courier New"/>
                <w:sz w:val="20"/>
                <w:szCs w:val="20"/>
              </w:rPr>
            </w:pPr>
            <w:ins w:id="23" w:author="cathay" w:date="2016-05-09T16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1603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0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7000558</w:t>
              </w:r>
            </w:ins>
          </w:p>
        </w:tc>
      </w:tr>
      <w:tr w:rsidR="00312E82" w:rsidRPr="009E5952" w:rsidTr="00E02B7E">
        <w:trPr>
          <w:ins w:id="24" w:author="cathay" w:date="2016-09-19T16:00:00Z"/>
        </w:trPr>
        <w:tc>
          <w:tcPr>
            <w:tcW w:w="1412" w:type="dxa"/>
          </w:tcPr>
          <w:p w:rsidR="00312E82" w:rsidRDefault="00312E82" w:rsidP="00312E82">
            <w:pPr>
              <w:spacing w:line="240" w:lineRule="atLeast"/>
              <w:jc w:val="center"/>
              <w:rPr>
                <w:ins w:id="25" w:author="cathay" w:date="2016-09-19T16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cathay" w:date="2016-09-19T16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2016/09/19</w:t>
              </w:r>
            </w:ins>
          </w:p>
        </w:tc>
        <w:tc>
          <w:tcPr>
            <w:tcW w:w="796" w:type="dxa"/>
          </w:tcPr>
          <w:p w:rsidR="00312E82" w:rsidRDefault="00312E82" w:rsidP="00312E82">
            <w:pPr>
              <w:spacing w:line="240" w:lineRule="atLeast"/>
              <w:jc w:val="center"/>
              <w:rPr>
                <w:ins w:id="27" w:author="cathay" w:date="2016-09-19T16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cathay" w:date="2016-09-19T16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396" w:type="dxa"/>
          </w:tcPr>
          <w:p w:rsidR="00312E82" w:rsidRDefault="00312E82" w:rsidP="00312E82">
            <w:pPr>
              <w:spacing w:line="240" w:lineRule="atLeast"/>
              <w:rPr>
                <w:ins w:id="29" w:author="cathay" w:date="2016-09-19T16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30" w:author="cathay" w:date="2016-09-19T16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新增全自動核賠件統計</w:t>
              </w:r>
            </w:ins>
          </w:p>
        </w:tc>
        <w:tc>
          <w:tcPr>
            <w:tcW w:w="1532" w:type="dxa"/>
          </w:tcPr>
          <w:p w:rsidR="00312E82" w:rsidRDefault="00312E82" w:rsidP="00312E82">
            <w:pPr>
              <w:spacing w:line="240" w:lineRule="atLeast"/>
              <w:jc w:val="center"/>
              <w:rPr>
                <w:ins w:id="31" w:author="cathay" w:date="2016-09-19T16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32" w:author="cathay" w:date="2016-09-19T16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312E82" w:rsidRDefault="00312E82" w:rsidP="00312E82">
            <w:pPr>
              <w:spacing w:line="240" w:lineRule="atLeast"/>
              <w:jc w:val="center"/>
              <w:rPr>
                <w:ins w:id="33" w:author="cathay" w:date="2016-09-19T16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34" w:author="cathay" w:date="2016-09-19T16:01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</w:tbl>
    <w:p w:rsidR="00925894" w:rsidRDefault="0092589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291"/>
      </w:tblGrid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AD7D57" w:rsidRPr="00D76EE6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自動核賠日報_統計</w:t>
            </w:r>
          </w:p>
        </w:tc>
      </w:tr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AAH5_0510</w:t>
            </w:r>
          </w:p>
        </w:tc>
      </w:tr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AD7D57" w:rsidRPr="00D76EE6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自動核賠日報_統計</w:t>
            </w:r>
          </w:p>
        </w:tc>
      </w:tr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D7D57" w:rsidRPr="002A58AE" w:rsidTr="00E02B7E">
        <w:tc>
          <w:tcPr>
            <w:tcW w:w="2268" w:type="dxa"/>
          </w:tcPr>
          <w:p w:rsidR="00AD7D57" w:rsidRPr="002A58AE" w:rsidRDefault="00AD7D57" w:rsidP="00E02B7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AD7D57" w:rsidRPr="002A58AE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D7D57" w:rsidRPr="00905969" w:rsidTr="00E02B7E">
        <w:tc>
          <w:tcPr>
            <w:tcW w:w="2268" w:type="dxa"/>
            <w:vMerge w:val="restart"/>
            <w:vAlign w:val="center"/>
          </w:tcPr>
          <w:p w:rsidR="00AD7D57" w:rsidRPr="00905969" w:rsidRDefault="00AD7D57" w:rsidP="00E02B7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AD7D57" w:rsidRPr="00905969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91" w:type="dxa"/>
            <w:vAlign w:val="center"/>
          </w:tcPr>
          <w:p w:rsidR="00AD7D57" w:rsidRPr="00905969" w:rsidRDefault="00AD7D57" w:rsidP="00E02B7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D7D57" w:rsidRPr="00905969" w:rsidTr="00E02B7E">
        <w:tc>
          <w:tcPr>
            <w:tcW w:w="2268" w:type="dxa"/>
            <w:vMerge/>
          </w:tcPr>
          <w:p w:rsidR="00AD7D57" w:rsidRPr="00905969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AD7D57" w:rsidRPr="00905969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91" w:type="dxa"/>
            <w:vAlign w:val="center"/>
          </w:tcPr>
          <w:p w:rsidR="00AD7D57" w:rsidRPr="00905969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D7D57" w:rsidRPr="00905969" w:rsidTr="00E02B7E">
        <w:tc>
          <w:tcPr>
            <w:tcW w:w="2268" w:type="dxa"/>
            <w:vMerge/>
          </w:tcPr>
          <w:p w:rsidR="00AD7D57" w:rsidRPr="00905969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AD7D57" w:rsidRPr="00905969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91" w:type="dxa"/>
            <w:vAlign w:val="center"/>
          </w:tcPr>
          <w:p w:rsidR="00AD7D57" w:rsidRPr="00905969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AD7D57" w:rsidRPr="00F82E63" w:rsidTr="00E02B7E">
        <w:tc>
          <w:tcPr>
            <w:tcW w:w="2268" w:type="dxa"/>
          </w:tcPr>
          <w:p w:rsidR="00AD7D57" w:rsidRPr="006A02C0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AD7D57" w:rsidRPr="006A02C0" w:rsidRDefault="00AD7D57" w:rsidP="00E02B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AD7D57" w:rsidRPr="00AD7D57" w:rsidRDefault="00AD7D57" w:rsidP="00AD7D5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353ACB" w:rsidRDefault="00353ACB" w:rsidP="00353ACB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  <w:r>
        <w:rPr>
          <w:noProof/>
          <w:kern w:val="2"/>
          <w:szCs w:val="24"/>
          <w:lang w:eastAsia="zh-TW"/>
        </w:rPr>
        <w:pict>
          <v:group id="_x0000_s1032" style="position:absolute;margin-left:1.3pt;margin-top:5.85pt;width:412.35pt;height:51.1pt;z-index:251657728" coordorigin="926,9562" coordsize="8247,1022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6" type="#_x0000_t109" style="position:absolute;left:3651;top:9674;width:2144;height:769">
              <v:textbox style="mso-next-textbox:#_x0000_s1026">
                <w:txbxContent>
                  <w:p w:rsidR="00353ACB" w:rsidRPr="00456FB6" w:rsidRDefault="00353ACB" w:rsidP="00353AC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人員選擇相關服務科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27" type="#_x0000_t117" style="position:absolute;left:926;top:9755;width:2412;height:531">
              <v:textbox style="mso-next-textbox:#_x0000_s1027">
                <w:txbxContent>
                  <w:p w:rsidR="00353ACB" w:rsidRPr="00E64A24" w:rsidRDefault="00353ACB" w:rsidP="00353ACB">
                    <w:pPr>
                      <w:rPr>
                        <w:sz w:val="20"/>
                        <w:szCs w:val="20"/>
                      </w:rPr>
                    </w:pPr>
                    <w:r w:rsidRPr="00E64A24">
                      <w:rPr>
                        <w:rFonts w:hint="eastAsia"/>
                        <w:sz w:val="20"/>
                        <w:szCs w:val="20"/>
                      </w:rPr>
                      <w:t>進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入查詢畫面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8" type="#_x0000_t132" style="position:absolute;left:6320;top:9562;width:2853;height:1022">
              <v:textbox style="mso-next-textbox:#_x0000_s1028">
                <w:txbxContent>
                  <w:p w:rsidR="00353ACB" w:rsidRPr="00BC1860" w:rsidRDefault="00353ACB" w:rsidP="00353ACB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自動核賠報表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日報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DTAAH525</w:t>
                    </w:r>
                  </w:p>
                  <w:p w:rsidR="00353ACB" w:rsidRPr="007F0EDF" w:rsidRDefault="00353ACB" w:rsidP="00353ACB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329;top:10022;width:367;height:0" o:connectortype="straight">
              <v:stroke endarrow="block"/>
            </v:shape>
            <v:shape id="_x0000_s1031" type="#_x0000_t32" style="position:absolute;left:5795;top:10088;width:525;height:0" o:connectortype="straight">
              <v:stroke endarrow="block"/>
            </v:shape>
          </v:group>
        </w:pict>
      </w:r>
    </w:p>
    <w:p w:rsidR="00353ACB" w:rsidRDefault="00353ACB" w:rsidP="00353ACB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353ACB" w:rsidRDefault="00353ACB" w:rsidP="00353ACB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353ACB" w:rsidRDefault="00353ACB" w:rsidP="00353AC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0716EB" w:rsidRPr="002A58AE" w:rsidTr="00634256">
        <w:tc>
          <w:tcPr>
            <w:tcW w:w="851" w:type="dxa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0716EB" w:rsidRPr="002A58AE" w:rsidTr="0063425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716EB" w:rsidRPr="002A58AE" w:rsidRDefault="000716EB" w:rsidP="000716EB">
            <w:pPr>
              <w:widowControl/>
              <w:numPr>
                <w:ilvl w:val="0"/>
                <w:numId w:val="16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0716EB" w:rsidRDefault="000716EB" w:rsidP="0063425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自動核賠報表_日報</w:t>
            </w:r>
          </w:p>
        </w:tc>
        <w:tc>
          <w:tcPr>
            <w:tcW w:w="2551" w:type="dxa"/>
          </w:tcPr>
          <w:p w:rsidR="000716EB" w:rsidRPr="002A58AE" w:rsidRDefault="000716EB" w:rsidP="0063425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DTAAH525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716EB" w:rsidRPr="002A58AE" w:rsidRDefault="000716EB" w:rsidP="0063425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0716EB" w:rsidRDefault="000716EB" w:rsidP="000716E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0716EB" w:rsidRPr="002A58AE" w:rsidTr="00634256">
        <w:tc>
          <w:tcPr>
            <w:tcW w:w="455" w:type="pct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0716EB" w:rsidRPr="002A58AE" w:rsidRDefault="000716EB" w:rsidP="0063425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0716EB" w:rsidRPr="002A58AE" w:rsidTr="0063425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0716EB" w:rsidRPr="002A58AE" w:rsidRDefault="000716EB" w:rsidP="000716EB">
            <w:pPr>
              <w:widowControl/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0716EB" w:rsidRPr="002A58AE" w:rsidRDefault="000716EB" w:rsidP="0063425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0716EB" w:rsidRPr="00E70E6E" w:rsidRDefault="000716EB" w:rsidP="0063425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2068E4" w:rsidRDefault="002068E4" w:rsidP="000716EB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540A69" w:rsidRDefault="002068E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="00540A69">
        <w:rPr>
          <w:rFonts w:hint="eastAsia"/>
          <w:kern w:val="2"/>
          <w:szCs w:val="24"/>
          <w:lang w:eastAsia="zh-TW"/>
        </w:rPr>
        <w:lastRenderedPageBreak/>
        <w:t>設計畫面：</w:t>
      </w:r>
    </w:p>
    <w:p w:rsidR="003B558B" w:rsidRDefault="00714852" w:rsidP="000F0E8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  <w:r w:rsidRPr="007C3D6D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7in;height:130.5pt;visibility:visible">
            <v:imagedata r:id="rId7" o:title=""/>
          </v:shape>
        </w:pict>
      </w:r>
    </w:p>
    <w:p w:rsidR="00714852" w:rsidRPr="009F210B" w:rsidRDefault="00714852" w:rsidP="000F0E8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Pr="00704178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04178">
        <w:rPr>
          <w:rFonts w:ascii="新細明體" w:hAnsi="新細明體" w:hint="eastAsia"/>
          <w:kern w:val="2"/>
          <w:lang w:eastAsia="zh-TW"/>
        </w:rPr>
        <w:t>起始：</w:t>
      </w:r>
    </w:p>
    <w:p w:rsidR="00714852" w:rsidRDefault="00684707" w:rsidP="00234D6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ins w:id="35" w:author="cathay" w:date="2016-09-19T14:52:00Z"/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查詢年月</w:t>
      </w:r>
      <w:r w:rsidR="009155E9">
        <w:rPr>
          <w:rFonts w:ascii="新細明體" w:hAnsi="新細明體" w:hint="eastAsia"/>
          <w:kern w:val="2"/>
          <w:lang w:eastAsia="zh-TW"/>
        </w:rPr>
        <w:t>日</w:t>
      </w:r>
    </w:p>
    <w:p w:rsidR="00714852" w:rsidRDefault="00714852" w:rsidP="00714852">
      <w:pPr>
        <w:pStyle w:val="Tabletext"/>
        <w:keepLines w:val="0"/>
        <w:numPr>
          <w:ilvl w:val="3"/>
          <w:numId w:val="8"/>
        </w:numPr>
        <w:spacing w:after="0" w:line="240" w:lineRule="auto"/>
        <w:rPr>
          <w:ins w:id="36" w:author="cathay" w:date="2016-09-19T14:53:00Z"/>
          <w:rFonts w:ascii="新細明體" w:hAnsi="新細明體"/>
          <w:kern w:val="2"/>
          <w:lang w:eastAsia="zh-TW"/>
        </w:rPr>
        <w:pPrChange w:id="37" w:author="cathay" w:date="2016-09-19T14:52:00Z">
          <w:pPr>
            <w:pStyle w:val="Tabletext"/>
            <w:keepLines w:val="0"/>
            <w:numPr>
              <w:ilvl w:val="2"/>
              <w:numId w:val="8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8" w:author="cathay" w:date="2016-09-19T14:52:00Z">
        <w:r>
          <w:rPr>
            <w:rFonts w:ascii="新細明體" w:hAnsi="新細明體" w:hint="eastAsia"/>
            <w:kern w:val="2"/>
            <w:lang w:eastAsia="zh-TW"/>
          </w:rPr>
          <w:t>開始=帶</w:t>
        </w:r>
      </w:ins>
      <w:ins w:id="39" w:author="cathay" w:date="2016-09-19T14:53:00Z">
        <w:r>
          <w:rPr>
            <w:rFonts w:ascii="新細明體" w:hAnsi="新細明體" w:hint="eastAsia"/>
            <w:kern w:val="2"/>
            <w:lang w:eastAsia="zh-TW"/>
          </w:rPr>
          <w:t>前</w:t>
        </w:r>
      </w:ins>
      <w:ins w:id="40" w:author="cathay" w:date="2016-09-19T14:52:00Z">
        <w:r>
          <w:rPr>
            <w:rFonts w:ascii="新細明體" w:hAnsi="新細明體" w:hint="eastAsia"/>
            <w:kern w:val="2"/>
            <w:lang w:eastAsia="zh-TW"/>
          </w:rPr>
          <w:t>一</w:t>
        </w:r>
      </w:ins>
      <w:ins w:id="41" w:author="cathay" w:date="2016-09-19T14:53:00Z">
        <w:r>
          <w:rPr>
            <w:rFonts w:ascii="新細明體" w:hAnsi="新細明體" w:hint="eastAsia"/>
            <w:kern w:val="2"/>
            <w:lang w:eastAsia="zh-TW"/>
          </w:rPr>
          <w:t>工作日</w:t>
        </w:r>
      </w:ins>
    </w:p>
    <w:p w:rsidR="00477F98" w:rsidRDefault="00714852" w:rsidP="00714852">
      <w:pPr>
        <w:pStyle w:val="Tabletext"/>
        <w:keepLines w:val="0"/>
        <w:numPr>
          <w:ilvl w:val="3"/>
          <w:numId w:val="8"/>
        </w:numPr>
        <w:spacing w:after="0" w:line="240" w:lineRule="auto"/>
        <w:rPr>
          <w:ins w:id="42" w:author="cathay" w:date="2016-09-19T14:54:00Z"/>
          <w:rFonts w:ascii="新細明體" w:hAnsi="新細明體"/>
          <w:kern w:val="2"/>
          <w:lang w:eastAsia="zh-TW"/>
        </w:rPr>
        <w:pPrChange w:id="43" w:author="cathay" w:date="2016-09-19T14:52:00Z">
          <w:pPr>
            <w:pStyle w:val="Tabletext"/>
            <w:keepLines w:val="0"/>
            <w:numPr>
              <w:ilvl w:val="2"/>
              <w:numId w:val="8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4" w:author="cathay" w:date="2016-09-19T14:53:00Z">
        <w:r>
          <w:rPr>
            <w:rFonts w:ascii="新細明體" w:hAnsi="新細明體" w:hint="eastAsia"/>
            <w:kern w:val="2"/>
            <w:lang w:eastAsia="zh-TW"/>
          </w:rPr>
          <w:t>結束=帶前一工作日</w:t>
        </w:r>
      </w:ins>
    </w:p>
    <w:p w:rsidR="00540A69" w:rsidRDefault="00477F98" w:rsidP="00477F9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  <w:pPrChange w:id="45" w:author="cathay" w:date="2016-09-19T14:54:00Z">
          <w:pPr>
            <w:pStyle w:val="Tabletext"/>
            <w:keepLines w:val="0"/>
            <w:numPr>
              <w:ilvl w:val="2"/>
              <w:numId w:val="8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6" w:author="cathay" w:date="2016-09-19T14:54:00Z">
        <w:r>
          <w:rPr>
            <w:rFonts w:ascii="新細明體" w:hAnsi="新細明體" w:hint="eastAsia"/>
            <w:kern w:val="2"/>
            <w:lang w:eastAsia="zh-TW"/>
          </w:rPr>
          <w:t>執行查詢</w:t>
        </w:r>
      </w:ins>
      <w:del w:id="47" w:author="cathay" w:date="2016-09-19T14:52:00Z">
        <w:r w:rsidR="003F0976" w:rsidDel="00714852">
          <w:rPr>
            <w:rFonts w:ascii="新細明體" w:hAnsi="新細明體" w:hint="eastAsia"/>
            <w:kern w:val="2"/>
            <w:lang w:eastAsia="zh-TW"/>
          </w:rPr>
          <w:delText>：</w:delText>
        </w:r>
        <w:r w:rsidR="009155E9" w:rsidDel="00714852">
          <w:rPr>
            <w:rFonts w:ascii="新細明體" w:hAnsi="新細明體" w:hint="eastAsia"/>
            <w:kern w:val="2"/>
            <w:lang w:eastAsia="zh-TW"/>
          </w:rPr>
          <w:delText>帶前一工作日</w:delText>
        </w:r>
        <w:r w:rsidR="008C1D1E" w:rsidDel="00714852">
          <w:rPr>
            <w:rFonts w:ascii="新細明體" w:hAnsi="新細明體" w:hint="eastAsia"/>
            <w:kern w:val="2"/>
            <w:lang w:eastAsia="zh-TW"/>
          </w:rPr>
          <w:delText xml:space="preserve"> </w:delText>
        </w:r>
        <w:r w:rsidR="009155E9" w:rsidDel="00714852">
          <w:rPr>
            <w:rFonts w:ascii="新細明體" w:hAnsi="新細明體" w:hint="eastAsia"/>
            <w:kern w:val="2"/>
            <w:lang w:eastAsia="zh-TW"/>
          </w:rPr>
          <w:delText>並查詢</w:delText>
        </w:r>
        <w:r w:rsidR="00286C90" w:rsidRPr="00704178" w:rsidDel="00714852">
          <w:rPr>
            <w:rFonts w:ascii="新細明體" w:hAnsi="新細明體" w:hint="eastAsia"/>
            <w:kern w:val="2"/>
            <w:lang w:eastAsia="zh-TW"/>
          </w:rPr>
          <w:delText>。</w:delText>
        </w:r>
      </w:del>
    </w:p>
    <w:p w:rsidR="00684707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查詢：</w:t>
      </w:r>
    </w:p>
    <w:p w:rsidR="00684707" w:rsidRDefault="0057370A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</w:t>
      </w:r>
      <w:r w:rsidR="00C60D60">
        <w:rPr>
          <w:rFonts w:ascii="新細明體" w:hAnsi="新細明體" w:hint="eastAsia"/>
          <w:kern w:val="2"/>
          <w:lang w:eastAsia="zh-TW"/>
        </w:rPr>
        <w:t>月</w:t>
      </w:r>
      <w:r w:rsidR="009155E9">
        <w:rPr>
          <w:rFonts w:ascii="新細明體" w:hAnsi="新細明體" w:hint="eastAsia"/>
          <w:kern w:val="2"/>
          <w:lang w:eastAsia="zh-TW"/>
        </w:rPr>
        <w:t>日</w:t>
      </w:r>
      <w:ins w:id="48" w:author="cathay" w:date="2016-09-19T14:54:00Z">
        <w:r w:rsidR="00477F98">
          <w:rPr>
            <w:rFonts w:ascii="新細明體" w:hAnsi="新細明體" w:hint="eastAsia"/>
            <w:kern w:val="2"/>
            <w:lang w:eastAsia="zh-TW"/>
          </w:rPr>
          <w:t>開始與結束</w:t>
        </w:r>
      </w:ins>
      <w:r>
        <w:rPr>
          <w:rFonts w:ascii="新細明體" w:hAnsi="新細明體" w:hint="eastAsia"/>
          <w:kern w:val="2"/>
          <w:lang w:eastAsia="zh-TW"/>
        </w:rPr>
        <w:t>不可為空白</w:t>
      </w:r>
    </w:p>
    <w:p w:rsidR="0057370A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ins w:id="49" w:author="cathay" w:date="2016-09-19T14:55:00Z"/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查詢年月</w:t>
      </w:r>
      <w:r w:rsidR="009155E9">
        <w:rPr>
          <w:rFonts w:ascii="新細明體" w:hAnsi="新細明體" w:hint="eastAsia"/>
          <w:kern w:val="2"/>
          <w:lang w:eastAsia="zh-TW"/>
        </w:rPr>
        <w:t>日</w:t>
      </w:r>
      <w:ins w:id="50" w:author="cathay" w:date="2016-09-19T14:55:00Z">
        <w:r w:rsidR="00477F98">
          <w:rPr>
            <w:rFonts w:ascii="新細明體" w:hAnsi="新細明體" w:hint="eastAsia"/>
            <w:kern w:val="2"/>
            <w:lang w:eastAsia="zh-TW"/>
          </w:rPr>
          <w:t>開始與結束</w:t>
        </w:r>
      </w:ins>
      <w:r>
        <w:rPr>
          <w:rFonts w:ascii="新細明體" w:hAnsi="新細明體" w:hint="eastAsia"/>
          <w:kern w:val="2"/>
          <w:lang w:eastAsia="zh-TW"/>
        </w:rPr>
        <w:t>為民國, 且需為合理年月</w:t>
      </w:r>
      <w:r w:rsidR="009155E9">
        <w:rPr>
          <w:rFonts w:ascii="新細明體" w:hAnsi="新細明體" w:hint="eastAsia"/>
          <w:kern w:val="2"/>
          <w:lang w:eastAsia="zh-TW"/>
        </w:rPr>
        <w:t>日</w:t>
      </w:r>
    </w:p>
    <w:p w:rsidR="00EB3455" w:rsidRDefault="00EB3455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ins w:id="51" w:author="cathay" w:date="2016-09-19T14:57:00Z"/>
          <w:rFonts w:ascii="新細明體" w:hAnsi="新細明體"/>
          <w:kern w:val="2"/>
          <w:lang w:eastAsia="zh-TW"/>
        </w:rPr>
      </w:pPr>
      <w:ins w:id="52" w:author="cathay" w:date="2016-09-19T14:55:00Z">
        <w:r>
          <w:rPr>
            <w:rFonts w:ascii="新細明體" w:hAnsi="新細明體" w:hint="eastAsia"/>
            <w:kern w:val="2"/>
            <w:lang w:eastAsia="zh-TW"/>
          </w:rPr>
          <w:t>查詢年月日開始與結束差距不可超過</w:t>
        </w:r>
      </w:ins>
      <w:ins w:id="53" w:author="cathay" w:date="2016-09-19T14:56:00Z">
        <w:r>
          <w:rPr>
            <w:rFonts w:ascii="新細明體" w:hAnsi="新細明體" w:hint="eastAsia"/>
            <w:kern w:val="2"/>
            <w:lang w:eastAsia="zh-TW"/>
          </w:rPr>
          <w:t>1個月</w:t>
        </w:r>
      </w:ins>
    </w:p>
    <w:p w:rsidR="0078423A" w:rsidRDefault="0078423A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ins w:id="54" w:author="cathay" w:date="2016-09-19T14:57:00Z">
        <w:r>
          <w:rPr>
            <w:rFonts w:ascii="新細明體" w:hAnsi="新細明體" w:hint="eastAsia"/>
            <w:kern w:val="2"/>
            <w:lang w:eastAsia="zh-TW"/>
          </w:rPr>
          <w:t>查詢年月日開始與結束轉西元年格式</w:t>
        </w:r>
      </w:ins>
    </w:p>
    <w:p w:rsidR="003F0976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查詢條件為：</w:t>
      </w:r>
    </w:p>
    <w:p w:rsidR="00EA693F" w:rsidRDefault="00EA693F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EA693F">
        <w:rPr>
          <w:rFonts w:ascii="新細明體" w:hAnsi="新細明體" w:hint="eastAsia"/>
          <w:kern w:val="2"/>
          <w:lang w:eastAsia="zh-TW"/>
        </w:rPr>
        <w:t>依</w:t>
      </w:r>
      <w:r w:rsidR="00EF5999">
        <w:rPr>
          <w:rFonts w:ascii="新細明體" w:hAnsi="新細明體" w:hint="eastAsia"/>
          <w:kern w:val="2"/>
          <w:lang w:eastAsia="zh-TW"/>
        </w:rPr>
        <w:t>查詢年月</w:t>
      </w:r>
      <w:r w:rsidR="009155E9">
        <w:rPr>
          <w:rFonts w:ascii="新細明體" w:hAnsi="新細明體" w:hint="eastAsia"/>
          <w:kern w:val="2"/>
          <w:lang w:eastAsia="zh-TW"/>
        </w:rPr>
        <w:t>日</w:t>
      </w:r>
      <w:r w:rsidRPr="00EA693F">
        <w:rPr>
          <w:rFonts w:ascii="新細明體" w:hAnsi="新細明體" w:hint="eastAsia"/>
          <w:kern w:val="2"/>
          <w:lang w:eastAsia="zh-TW"/>
        </w:rPr>
        <w:t>撈取</w:t>
      </w:r>
      <w:r w:rsidR="004C7C9D">
        <w:rPr>
          <w:rFonts w:ascii="新細明體" w:hAnsi="新細明體"/>
          <w:kern w:val="2"/>
          <w:lang w:eastAsia="zh-TW"/>
        </w:rPr>
        <w:t>DTAAH5</w:t>
      </w:r>
      <w:r w:rsidR="004C7C9D">
        <w:rPr>
          <w:rFonts w:ascii="新細明體" w:hAnsi="新細明體" w:hint="eastAsia"/>
          <w:kern w:val="2"/>
          <w:lang w:eastAsia="zh-TW"/>
        </w:rPr>
        <w:t>2</w:t>
      </w:r>
      <w:r w:rsidR="009155E9">
        <w:rPr>
          <w:rFonts w:ascii="新細明體" w:hAnsi="新細明體" w:hint="eastAsia"/>
          <w:kern w:val="2"/>
          <w:lang w:eastAsia="zh-TW"/>
        </w:rPr>
        <w:t>5</w:t>
      </w:r>
      <w:r w:rsidR="000D32B9">
        <w:rPr>
          <w:rFonts w:ascii="新細明體" w:hAnsi="新細明體" w:hint="eastAsia"/>
          <w:kern w:val="2"/>
          <w:lang w:eastAsia="zh-TW"/>
        </w:rPr>
        <w:t>，</w:t>
      </w:r>
      <w:r w:rsidR="008C1D1E">
        <w:rPr>
          <w:rFonts w:ascii="新細明體" w:hAnsi="新細明體" w:hint="eastAsia"/>
          <w:kern w:val="2"/>
          <w:lang w:eastAsia="zh-TW"/>
        </w:rPr>
        <w:t>END_CASE_DATE</w:t>
      </w:r>
      <w:r w:rsidR="000D32B9" w:rsidRPr="00546A27">
        <w:rPr>
          <w:rFonts w:ascii="新細明體" w:hAnsi="新細明體" w:hint="eastAsia"/>
          <w:kern w:val="2"/>
          <w:lang w:eastAsia="zh-TW"/>
        </w:rPr>
        <w:t xml:space="preserve"> </w:t>
      </w:r>
      <w:ins w:id="55" w:author="cathay" w:date="2016-09-19T14:57:00Z">
        <w:r w:rsidR="0078423A">
          <w:rPr>
            <w:rFonts w:ascii="新細明體" w:hAnsi="新細明體" w:hint="eastAsia"/>
            <w:kern w:val="2"/>
            <w:lang w:eastAsia="zh-TW"/>
          </w:rPr>
          <w:t>&gt;</w:t>
        </w:r>
      </w:ins>
      <w:r w:rsidR="000D32B9" w:rsidRPr="00546A27">
        <w:rPr>
          <w:rFonts w:ascii="新細明體" w:hAnsi="新細明體" w:hint="eastAsia"/>
          <w:kern w:val="2"/>
          <w:lang w:eastAsia="zh-TW"/>
        </w:rPr>
        <w:t xml:space="preserve">= </w:t>
      </w:r>
      <w:ins w:id="56" w:author="cathay" w:date="2016-09-19T14:58:00Z">
        <w:r w:rsidR="0078423A">
          <w:rPr>
            <w:rFonts w:ascii="新細明體" w:hAnsi="新細明體" w:hint="eastAsia"/>
            <w:kern w:val="2"/>
            <w:lang w:eastAsia="zh-TW"/>
          </w:rPr>
          <w:t>查詢年月日開始 AND END_CASE_DATE</w:t>
        </w:r>
        <w:r w:rsidR="0078423A" w:rsidRPr="00546A27">
          <w:rPr>
            <w:rFonts w:ascii="新細明體" w:hAnsi="新細明體" w:hint="eastAsia"/>
            <w:kern w:val="2"/>
            <w:lang w:eastAsia="zh-TW"/>
          </w:rPr>
          <w:t xml:space="preserve"> </w:t>
        </w:r>
        <w:r w:rsidR="0078423A">
          <w:rPr>
            <w:rFonts w:ascii="新細明體" w:hAnsi="新細明體" w:hint="eastAsia"/>
            <w:kern w:val="2"/>
            <w:lang w:eastAsia="zh-TW"/>
          </w:rPr>
          <w:t>&lt;</w:t>
        </w:r>
        <w:r w:rsidR="0078423A" w:rsidRPr="00546A27">
          <w:rPr>
            <w:rFonts w:ascii="新細明體" w:hAnsi="新細明體" w:hint="eastAsia"/>
            <w:kern w:val="2"/>
            <w:lang w:eastAsia="zh-TW"/>
          </w:rPr>
          <w:t xml:space="preserve">= </w:t>
        </w:r>
        <w:r w:rsidR="0078423A">
          <w:rPr>
            <w:rFonts w:ascii="新細明體" w:hAnsi="新細明體" w:hint="eastAsia"/>
            <w:kern w:val="2"/>
            <w:lang w:eastAsia="zh-TW"/>
          </w:rPr>
          <w:t>查詢年月日結束</w:t>
        </w:r>
      </w:ins>
      <w:del w:id="57" w:author="cathay" w:date="2016-09-19T14:58:00Z">
        <w:r w:rsidR="000D32B9" w:rsidRPr="00546A27" w:rsidDel="0078423A">
          <w:rPr>
            <w:rFonts w:ascii="新細明體" w:hAnsi="新細明體" w:hint="eastAsia"/>
            <w:kern w:val="2"/>
            <w:lang w:eastAsia="zh-TW"/>
          </w:rPr>
          <w:delText>輸入年</w:delText>
        </w:r>
        <w:r w:rsidR="008C1D1E" w:rsidDel="0078423A">
          <w:rPr>
            <w:rFonts w:ascii="新細明體" w:hAnsi="新細明體" w:hint="eastAsia"/>
            <w:kern w:val="2"/>
            <w:lang w:eastAsia="zh-TW"/>
          </w:rPr>
          <w:delText>月日</w:delText>
        </w:r>
        <w:r w:rsidR="000D32B9" w:rsidRPr="00546A27" w:rsidDel="0078423A">
          <w:rPr>
            <w:rFonts w:ascii="新細明體" w:hAnsi="新細明體" w:hint="eastAsia"/>
            <w:kern w:val="2"/>
            <w:lang w:eastAsia="zh-TW"/>
          </w:rPr>
          <w:delText>(轉西元)</w:delText>
        </w:r>
      </w:del>
      <w:r w:rsidR="000D32B9" w:rsidRPr="00546A27">
        <w:rPr>
          <w:rFonts w:ascii="新細明體" w:hAnsi="新細明體" w:hint="eastAsia"/>
          <w:kern w:val="2"/>
          <w:lang w:eastAsia="zh-TW"/>
        </w:rPr>
        <w:t xml:space="preserve"> AND </w:t>
      </w:r>
      <w:r w:rsidR="008C1D1E">
        <w:rPr>
          <w:rFonts w:ascii="新細明體" w:hAnsi="新細明體" w:hint="eastAsia"/>
          <w:kern w:val="2"/>
          <w:lang w:eastAsia="zh-TW"/>
        </w:rPr>
        <w:t>STAT_LVL</w:t>
      </w:r>
      <w:r w:rsidR="000D32B9">
        <w:rPr>
          <w:rFonts w:ascii="新細明體" w:hAnsi="新細明體" w:hint="eastAsia"/>
          <w:kern w:val="2"/>
          <w:lang w:eastAsia="zh-TW"/>
        </w:rPr>
        <w:t xml:space="preserve"> = </w:t>
      </w:r>
      <w:r w:rsidR="008C1D1E"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8C1D1E">
          <w:rPr>
            <w:rFonts w:ascii="新細明體" w:hAnsi="新細明體" w:hint="eastAsia"/>
            <w:kern w:val="2"/>
            <w:lang w:eastAsia="zh-TW"/>
          </w:rPr>
          <w:t>1</w:t>
        </w:r>
        <w:r w:rsidR="008C1D1E">
          <w:rPr>
            <w:rFonts w:ascii="新細明體" w:hAnsi="新細明體"/>
            <w:kern w:val="2"/>
            <w:lang w:eastAsia="zh-TW"/>
          </w:rPr>
          <w:t>’</w:t>
        </w:r>
      </w:smartTag>
      <w:r w:rsidR="008C1D1E">
        <w:rPr>
          <w:rFonts w:ascii="新細明體" w:hAnsi="新細明體" w:hint="eastAsia"/>
          <w:kern w:val="2"/>
          <w:lang w:eastAsia="zh-TW"/>
        </w:rPr>
        <w:t xml:space="preserve"> ORDER BY </w:t>
      </w:r>
      <w:r w:rsidR="008C1D1E" w:rsidRPr="00794AE6">
        <w:rPr>
          <w:rStyle w:val="style31"/>
          <w:color w:val="000000"/>
        </w:rPr>
        <w:t>MKT_DEPT_NO</w:t>
      </w:r>
      <w:r w:rsidR="008C1D1E">
        <w:rPr>
          <w:rFonts w:ascii="新細明體" w:hAnsi="新細明體" w:hint="eastAsia"/>
          <w:kern w:val="2"/>
          <w:lang w:eastAsia="zh-TW"/>
        </w:rPr>
        <w:t>。</w:t>
      </w:r>
    </w:p>
    <w:p w:rsidR="002F3F50" w:rsidRDefault="002F3F50" w:rsidP="002F3F5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查詢結果為：</w:t>
      </w:r>
      <w:r w:rsidR="005077C3">
        <w:rPr>
          <w:rFonts w:ascii="新細明體" w:hAnsi="新細明體" w:hint="eastAsia"/>
          <w:kern w:val="2"/>
          <w:lang w:eastAsia="zh-TW"/>
        </w:rPr>
        <w:t>依各</w:t>
      </w:r>
      <w:r w:rsidR="00FB5F4A">
        <w:rPr>
          <w:rFonts w:ascii="新細明體" w:hAnsi="新細明體" w:hint="eastAsia"/>
          <w:kern w:val="2"/>
          <w:lang w:eastAsia="zh-TW"/>
        </w:rPr>
        <w:t>服務單位</w:t>
      </w:r>
      <w:r w:rsidR="002F2542">
        <w:rPr>
          <w:rFonts w:ascii="新細明體" w:hAnsi="新細明體" w:hint="eastAsia"/>
          <w:kern w:val="2"/>
          <w:lang w:eastAsia="zh-TW"/>
        </w:rPr>
        <w:tab/>
      </w:r>
      <w:r w:rsidR="005077C3">
        <w:rPr>
          <w:rFonts w:ascii="新細明體" w:hAnsi="新細明體" w:hint="eastAsia"/>
          <w:kern w:val="2"/>
          <w:lang w:eastAsia="zh-TW"/>
        </w:rPr>
        <w:t>, 分別列出下列</w:t>
      </w:r>
      <w:r w:rsidR="007F7C45">
        <w:rPr>
          <w:rFonts w:ascii="新細明體" w:hAnsi="新細明體" w:hint="eastAsia"/>
          <w:kern w:val="2"/>
          <w:lang w:eastAsia="zh-TW"/>
        </w:rPr>
        <w:t>內容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7"/>
        <w:gridCol w:w="3663"/>
      </w:tblGrid>
      <w:tr w:rsidR="008C1D1E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Default="008C1D1E" w:rsidP="00482D2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3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Default="008C1D1E" w:rsidP="00482D2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DTAAH525</w:t>
            </w:r>
          </w:p>
        </w:tc>
      </w:tr>
      <w:tr w:rsidR="008C1D1E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D1E" w:rsidRPr="00571306" w:rsidRDefault="008C1D1E" w:rsidP="00482D2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新細明體" w:hAnsi="新細明體" w:cs="Arial" w:hint="eastAsia"/>
                <w:caps/>
                <w:color w:val="000000"/>
                <w:rPrChange w:id="58" w:author="cathay" w:date="2016-09-19T14:59:00Z">
                  <w:rPr>
                    <w:rStyle w:val="aa"/>
                    <w:rFonts w:ascii="Arial" w:hAnsi="Arial" w:cs="Arial" w:hint="eastAsia"/>
                    <w:caps/>
                    <w:color w:val="000000"/>
                  </w:rPr>
                </w:rPrChange>
              </w:rPr>
            </w:pPr>
            <w:r w:rsidRPr="00571306">
              <w:rPr>
                <w:rStyle w:val="aa"/>
                <w:rFonts w:ascii="新細明體" w:hAnsi="新細明體" w:cs="Arial" w:hint="eastAsia"/>
                <w:caps/>
                <w:color w:val="000000"/>
                <w:rPrChange w:id="59" w:author="cathay" w:date="2016-09-19T14:59:00Z">
                  <w:rPr>
                    <w:rStyle w:val="aa"/>
                    <w:rFonts w:ascii="Arial" w:hAnsi="Arial" w:cs="Arial" w:hint="eastAsia"/>
                    <w:caps/>
                    <w:color w:val="000000"/>
                  </w:rPr>
                </w:rPrChange>
              </w:rPr>
              <w:t>服務科別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Pr="00571306" w:rsidRDefault="008C1D1E" w:rsidP="00482D2E">
            <w:pPr>
              <w:rPr>
                <w:rStyle w:val="style31"/>
                <w:rFonts w:ascii="新細明體" w:hAnsi="新細明體" w:hint="eastAsia"/>
                <w:color w:val="000000"/>
                <w:rPrChange w:id="60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</w:pPr>
            <w:r w:rsidRPr="00571306">
              <w:rPr>
                <w:rStyle w:val="style31"/>
                <w:rFonts w:ascii="新細明體" w:hAnsi="新細明體"/>
                <w:color w:val="000000"/>
                <w:rPrChange w:id="61" w:author="cathay" w:date="2016-09-19T14:59:00Z">
                  <w:rPr>
                    <w:rStyle w:val="style31"/>
                    <w:color w:val="000000"/>
                  </w:rPr>
                </w:rPrChange>
              </w:rPr>
              <w:t>MKT_DEPT_NAME</w:t>
            </w:r>
            <w:r w:rsidRPr="00571306">
              <w:rPr>
                <w:rStyle w:val="style31"/>
                <w:rFonts w:ascii="新細明體" w:hAnsi="新細明體" w:hint="eastAsia"/>
                <w:color w:val="000000"/>
                <w:rPrChange w:id="62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 xml:space="preserve"> </w:t>
            </w:r>
          </w:p>
          <w:p w:rsidR="008C1D1E" w:rsidRPr="00571306" w:rsidRDefault="008C1D1E" w:rsidP="00482D2E">
            <w:pPr>
              <w:rPr>
                <w:rStyle w:val="style31"/>
                <w:rFonts w:ascii="新細明體" w:hAnsi="新細明體" w:hint="eastAsia"/>
                <w:color w:val="000000"/>
                <w:rPrChange w:id="63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</w:pPr>
            <w:r w:rsidRPr="00571306">
              <w:rPr>
                <w:rStyle w:val="style31"/>
                <w:rFonts w:ascii="新細明體" w:hAnsi="新細明體" w:hint="eastAsia"/>
                <w:color w:val="000000"/>
                <w:rPrChange w:id="64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>超連結</w:t>
            </w:r>
            <w:r w:rsidRPr="00571306">
              <w:rPr>
                <w:rStyle w:val="style31"/>
                <w:rFonts w:ascii="新細明體" w:hAnsi="新細明體" w:hint="eastAsia"/>
                <w:color w:val="000000"/>
                <w:rPrChange w:id="65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 xml:space="preserve"> </w:t>
            </w:r>
            <w:r w:rsidR="00CB02E3" w:rsidRPr="00571306">
              <w:rPr>
                <w:rStyle w:val="style31"/>
                <w:rFonts w:ascii="新細明體" w:hAnsi="新細明體" w:hint="eastAsia"/>
                <w:color w:val="000000"/>
                <w:rPrChange w:id="66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>AAH5_0511</w:t>
            </w:r>
            <w:r w:rsidRPr="00571306">
              <w:rPr>
                <w:rStyle w:val="style31"/>
                <w:rFonts w:ascii="新細明體" w:hAnsi="新細明體" w:hint="eastAsia"/>
                <w:color w:val="000000"/>
                <w:rPrChange w:id="67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 xml:space="preserve"> </w:t>
            </w:r>
          </w:p>
          <w:p w:rsidR="008C1D1E" w:rsidRPr="00571306" w:rsidRDefault="008C1D1E" w:rsidP="00482D2E">
            <w:pPr>
              <w:rPr>
                <w:rFonts w:ascii="新細明體" w:hAnsi="新細明體" w:cs="Arial" w:hint="eastAsia"/>
                <w:sz w:val="20"/>
                <w:szCs w:val="20"/>
                <w:rPrChange w:id="68" w:author="cathay" w:date="2016-09-19T14:59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571306">
              <w:rPr>
                <w:rStyle w:val="style31"/>
                <w:rFonts w:ascii="新細明體" w:hAnsi="新細明體" w:hint="eastAsia"/>
                <w:color w:val="000000"/>
                <w:rPrChange w:id="69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>服務科別</w:t>
            </w:r>
            <w:r w:rsidRPr="00571306">
              <w:rPr>
                <w:rStyle w:val="style31"/>
                <w:rFonts w:ascii="新細明體" w:hAnsi="新細明體" w:hint="eastAsia"/>
                <w:color w:val="000000"/>
                <w:rPrChange w:id="70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>,</w:t>
            </w:r>
            <w:r w:rsidRPr="00571306">
              <w:rPr>
                <w:rStyle w:val="style31"/>
                <w:rFonts w:ascii="新細明體" w:hAnsi="新細明體" w:hint="eastAsia"/>
                <w:color w:val="000000"/>
                <w:rPrChange w:id="71" w:author="cathay" w:date="2016-09-19T14:59:00Z">
                  <w:rPr>
                    <w:rStyle w:val="style31"/>
                    <w:rFonts w:hint="eastAsia"/>
                    <w:color w:val="000000"/>
                  </w:rPr>
                </w:rPrChange>
              </w:rPr>
              <w:t>查詢年月日</w:t>
            </w:r>
          </w:p>
        </w:tc>
      </w:tr>
      <w:tr w:rsidR="008C1D1E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D1E" w:rsidRPr="00571306" w:rsidRDefault="0078423A" w:rsidP="00482D2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新細明體" w:hAnsi="新細明體" w:cs="Arial" w:hint="eastAsia"/>
                <w:caps/>
                <w:color w:val="000000"/>
                <w:rPrChange w:id="72" w:author="cathay" w:date="2016-09-19T14:59:00Z">
                  <w:rPr>
                    <w:rStyle w:val="aa"/>
                    <w:rFonts w:ascii="Arial" w:hAnsi="Arial" w:cs="Arial" w:hint="eastAsia"/>
                    <w:caps/>
                    <w:color w:val="000000"/>
                  </w:rPr>
                </w:rPrChange>
              </w:rPr>
            </w:pPr>
            <w:ins w:id="73" w:author="cathay" w:date="2016-09-19T14:58:00Z">
              <w:r w:rsidRPr="00571306">
                <w:rPr>
                  <w:rStyle w:val="aa"/>
                  <w:rFonts w:ascii="新細明體" w:hAnsi="新細明體" w:cs="Arial" w:hint="eastAsia"/>
                  <w:caps/>
                  <w:color w:val="000000"/>
                  <w:rPrChange w:id="74" w:author="cathay" w:date="2016-09-19T14:59:00Z">
                    <w:rPr>
                      <w:rStyle w:val="aa"/>
                      <w:rFonts w:ascii="Arial" w:hAnsi="Arial" w:cs="Arial" w:hint="eastAsia"/>
                      <w:caps/>
                      <w:color w:val="000000"/>
                    </w:rPr>
                  </w:rPrChange>
                </w:rPr>
                <w:t>免覆核</w:t>
              </w:r>
            </w:ins>
            <w:r w:rsidR="008C1D1E" w:rsidRPr="00571306">
              <w:rPr>
                <w:rStyle w:val="aa"/>
                <w:rFonts w:ascii="新細明體" w:hAnsi="新細明體" w:cs="Arial" w:hint="eastAsia"/>
                <w:caps/>
                <w:color w:val="000000"/>
                <w:rPrChange w:id="75" w:author="cathay" w:date="2016-09-19T14:59:00Z">
                  <w:rPr>
                    <w:rStyle w:val="aa"/>
                    <w:rFonts w:ascii="Arial" w:hAnsi="Arial" w:cs="Arial" w:hint="eastAsia"/>
                    <w:caps/>
                    <w:color w:val="000000"/>
                  </w:rPr>
                </w:rPrChange>
              </w:rPr>
              <w:t>件數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Pr="00571306" w:rsidRDefault="0078423A" w:rsidP="00482D2E">
            <w:pPr>
              <w:rPr>
                <w:rFonts w:ascii="新細明體" w:hAnsi="新細明體" w:cs="Arial" w:hint="eastAsia"/>
                <w:sz w:val="20"/>
                <w:szCs w:val="20"/>
                <w:rPrChange w:id="76" w:author="cathay" w:date="2016-09-19T14:59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ins w:id="77" w:author="cathay" w:date="2016-09-19T14:59:00Z">
              <w:r w:rsidRPr="00571306">
                <w:rPr>
                  <w:rFonts w:ascii="新細明體" w:hAnsi="新細明體" w:cs="Arial" w:hint="eastAsia"/>
                  <w:sz w:val="20"/>
                  <w:szCs w:val="20"/>
                </w:rPr>
                <w:t>SUM(</w:t>
              </w:r>
              <w:r w:rsidRPr="0078423A">
                <w:rPr>
                  <w:rFonts w:ascii="新細明體" w:hAnsi="新細明體" w:cs="Arial"/>
                  <w:sz w:val="20"/>
                  <w:szCs w:val="20"/>
                </w:rPr>
                <w:t>CASE_KIND</w:t>
              </w:r>
              <w:r>
                <w:rPr>
                  <w:rFonts w:ascii="新細明體" w:hAnsi="新細明體" w:cs="Arial" w:hint="eastAsia"/>
                  <w:sz w:val="20"/>
                  <w:szCs w:val="20"/>
                </w:rPr>
                <w:t>=1</w:t>
              </w:r>
            </w:ins>
            <w:ins w:id="78" w:author="cathay" w:date="2016-09-19T15:00:00Z">
              <w:r>
                <w:rPr>
                  <w:rFonts w:ascii="新細明體" w:hAnsi="新細明體" w:cs="Arial" w:hint="eastAsia"/>
                  <w:sz w:val="20"/>
                  <w:szCs w:val="20"/>
                </w:rPr>
                <w:t>的CNT</w:t>
              </w:r>
            </w:ins>
            <w:ins w:id="79" w:author="cathay" w:date="2016-09-19T14:59:00Z">
              <w:r w:rsidRPr="00571306">
                <w:rPr>
                  <w:rFonts w:ascii="新細明體" w:hAnsi="新細明體" w:cs="Arial" w:hint="eastAsia"/>
                  <w:sz w:val="20"/>
                  <w:szCs w:val="20"/>
                </w:rPr>
                <w:t>)</w:t>
              </w:r>
            </w:ins>
            <w:del w:id="80" w:author="cathay" w:date="2016-09-19T14:59:00Z">
              <w:r w:rsidR="008C1D1E" w:rsidRPr="00571306" w:rsidDel="0078423A">
                <w:rPr>
                  <w:rFonts w:ascii="新細明體" w:hAnsi="新細明體" w:cs="Arial" w:hint="eastAsia"/>
                  <w:sz w:val="20"/>
                  <w:szCs w:val="20"/>
                  <w:rPrChange w:id="81" w:author="cathay" w:date="2016-09-19T14:59:00Z">
                    <w:rPr>
                      <w:rFonts w:ascii="Arial" w:hAnsi="Arial" w:cs="Arial" w:hint="eastAsia"/>
                      <w:sz w:val="20"/>
                      <w:szCs w:val="20"/>
                    </w:rPr>
                  </w:rPrChange>
                </w:rPr>
                <w:delText>CNT</w:delText>
              </w:r>
            </w:del>
          </w:p>
        </w:tc>
      </w:tr>
      <w:tr w:rsidR="008C1D1E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D1E" w:rsidRPr="00571306" w:rsidRDefault="0078423A" w:rsidP="00482D2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Arial" w:hint="eastAsia"/>
                <w:caps/>
                <w:color w:val="000000"/>
                <w:sz w:val="20"/>
                <w:szCs w:val="20"/>
                <w:rPrChange w:id="82" w:author="cathay" w:date="2016-09-19T14:59:00Z">
                  <w:rPr>
                    <w:rFonts w:ascii="Arial" w:hAnsi="Arial" w:cs="Arial" w:hint="eastAsia"/>
                    <w:caps/>
                    <w:color w:val="000000"/>
                    <w:sz w:val="20"/>
                    <w:szCs w:val="20"/>
                  </w:rPr>
                </w:rPrChange>
              </w:rPr>
            </w:pPr>
            <w:ins w:id="83" w:author="cathay" w:date="2016-09-19T14:58:00Z">
              <w:r w:rsidRPr="00571306">
                <w:rPr>
                  <w:rStyle w:val="aa"/>
                  <w:rFonts w:cs="Arial" w:hint="eastAsia"/>
                  <w:caps/>
                  <w:color w:val="000000"/>
                  <w:sz w:val="20"/>
                  <w:szCs w:val="20"/>
                  <w:rPrChange w:id="84" w:author="cathay" w:date="2016-09-19T14:59:00Z">
                    <w:rPr>
                      <w:rStyle w:val="aa"/>
                      <w:rFonts w:ascii="Arial" w:hAnsi="Arial" w:cs="Arial" w:hint="eastAsia"/>
                      <w:caps/>
                      <w:color w:val="000000"/>
                    </w:rPr>
                  </w:rPrChange>
                </w:rPr>
                <w:t>免覆核</w:t>
              </w:r>
            </w:ins>
            <w:r w:rsidR="008C1D1E" w:rsidRPr="00571306">
              <w:rPr>
                <w:rFonts w:cs="Arial" w:hint="eastAsia"/>
                <w:caps/>
                <w:color w:val="000000"/>
                <w:sz w:val="20"/>
                <w:szCs w:val="20"/>
                <w:rPrChange w:id="85" w:author="cathay" w:date="2016-09-19T14:59:00Z">
                  <w:rPr>
                    <w:rFonts w:ascii="Arial" w:hAnsi="Arial" w:cs="Arial" w:hint="eastAsia"/>
                    <w:caps/>
                    <w:color w:val="000000"/>
                    <w:sz w:val="20"/>
                    <w:szCs w:val="20"/>
                  </w:rPr>
                </w:rPrChange>
              </w:rPr>
              <w:t>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Pr="00571306" w:rsidRDefault="0078423A" w:rsidP="00482D2E">
            <w:pPr>
              <w:rPr>
                <w:rFonts w:ascii="新細明體" w:hAnsi="新細明體" w:cs="Arial" w:hint="eastAsia"/>
                <w:sz w:val="20"/>
                <w:szCs w:val="20"/>
                <w:rPrChange w:id="86" w:author="cathay" w:date="2016-09-19T14:59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ins w:id="87" w:author="cathay" w:date="2016-09-19T15:00:00Z">
              <w:r w:rsidRPr="0078423A">
                <w:rPr>
                  <w:rFonts w:ascii="新細明體" w:hAnsi="新細明體" w:cs="Arial" w:hint="eastAsia"/>
                  <w:sz w:val="20"/>
                  <w:szCs w:val="20"/>
                </w:rPr>
                <w:t>SUM(</w:t>
              </w:r>
              <w:r w:rsidRPr="0078423A">
                <w:rPr>
                  <w:rFonts w:ascii="新細明體" w:hAnsi="新細明體" w:cs="Arial"/>
                  <w:sz w:val="20"/>
                  <w:szCs w:val="20"/>
                </w:rPr>
                <w:t>CASE_KIND</w:t>
              </w:r>
              <w:r>
                <w:rPr>
                  <w:rFonts w:ascii="新細明體" w:hAnsi="新細明體" w:cs="Arial" w:hint="eastAsia"/>
                  <w:sz w:val="20"/>
                  <w:szCs w:val="20"/>
                </w:rPr>
                <w:t>=1的AMT</w:t>
              </w:r>
              <w:r w:rsidRPr="0078423A">
                <w:rPr>
                  <w:rFonts w:ascii="新細明體" w:hAnsi="新細明體" w:cs="Arial" w:hint="eastAsia"/>
                  <w:sz w:val="20"/>
                  <w:szCs w:val="20"/>
                </w:rPr>
                <w:t>)</w:t>
              </w:r>
            </w:ins>
            <w:del w:id="88" w:author="cathay" w:date="2016-09-19T15:00:00Z">
              <w:r w:rsidR="008C1D1E" w:rsidRPr="00571306" w:rsidDel="0078423A">
                <w:rPr>
                  <w:rFonts w:ascii="新細明體" w:hAnsi="新細明體" w:cs="Arial" w:hint="eastAsia"/>
                  <w:sz w:val="20"/>
                  <w:szCs w:val="20"/>
                  <w:rPrChange w:id="89" w:author="cathay" w:date="2016-09-19T14:59:00Z">
                    <w:rPr>
                      <w:rFonts w:ascii="Arial" w:hAnsi="Arial" w:cs="Arial" w:hint="eastAsia"/>
                      <w:sz w:val="20"/>
                      <w:szCs w:val="20"/>
                    </w:rPr>
                  </w:rPrChange>
                </w:rPr>
                <w:delText>AMT</w:delText>
              </w:r>
            </w:del>
          </w:p>
        </w:tc>
      </w:tr>
      <w:tr w:rsidR="0078423A" w:rsidRPr="00794AE6">
        <w:trPr>
          <w:trHeight w:val="330"/>
          <w:ins w:id="90" w:author="cathay" w:date="2016-09-19T14:59:00Z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423A" w:rsidRPr="00571306" w:rsidRDefault="0078423A" w:rsidP="0078423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ins w:id="91" w:author="cathay" w:date="2016-09-19T14:59:00Z"/>
                <w:rStyle w:val="aa"/>
                <w:rFonts w:cs="Arial" w:hint="eastAsia"/>
                <w:caps/>
                <w:color w:val="000000"/>
                <w:sz w:val="20"/>
                <w:szCs w:val="20"/>
                <w:rPrChange w:id="92" w:author="cathay" w:date="2016-09-19T14:59:00Z">
                  <w:rPr>
                    <w:ins w:id="93" w:author="cathay" w:date="2016-09-19T14:59:00Z"/>
                    <w:rStyle w:val="aa"/>
                    <w:rFonts w:ascii="Arial" w:hAnsi="Arial" w:cs="Arial" w:hint="eastAsia"/>
                    <w:caps/>
                    <w:color w:val="000000"/>
                  </w:rPr>
                </w:rPrChange>
              </w:rPr>
            </w:pPr>
            <w:ins w:id="94" w:author="cathay" w:date="2016-09-19T14:59:00Z">
              <w:r w:rsidRPr="00571306">
                <w:rPr>
                  <w:rStyle w:val="aa"/>
                  <w:rFonts w:cs="Arial" w:hint="eastAsia"/>
                  <w:caps/>
                  <w:color w:val="000000"/>
                  <w:sz w:val="20"/>
                  <w:szCs w:val="20"/>
                  <w:rPrChange w:id="95" w:author="cathay" w:date="2016-09-19T14:59:00Z">
                    <w:rPr>
                      <w:rStyle w:val="aa"/>
                      <w:rFonts w:ascii="Arial" w:hAnsi="Arial" w:cs="Arial" w:hint="eastAsia"/>
                      <w:caps/>
                      <w:color w:val="000000"/>
                    </w:rPr>
                  </w:rPrChange>
                </w:rPr>
                <w:t>全自動核賠件數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423A" w:rsidRPr="00571306" w:rsidRDefault="0078423A" w:rsidP="0078423A">
            <w:pPr>
              <w:rPr>
                <w:ins w:id="96" w:author="cathay" w:date="2016-09-19T14:59:00Z"/>
                <w:rFonts w:ascii="新細明體" w:hAnsi="新細明體" w:cs="Arial" w:hint="eastAsia"/>
                <w:sz w:val="20"/>
                <w:szCs w:val="20"/>
                <w:rPrChange w:id="97" w:author="cathay" w:date="2016-09-19T14:59:00Z">
                  <w:rPr>
                    <w:ins w:id="98" w:author="cathay" w:date="2016-09-19T14:59:00Z"/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ins w:id="99" w:author="cathay" w:date="2016-09-19T15:00:00Z">
              <w:r w:rsidRPr="00571306">
                <w:rPr>
                  <w:rFonts w:ascii="新細明體" w:hAnsi="新細明體" w:cs="Arial" w:hint="eastAsia"/>
                  <w:sz w:val="20"/>
                  <w:szCs w:val="20"/>
                </w:rPr>
                <w:t>SUM(</w:t>
              </w:r>
              <w:r w:rsidRPr="0078423A">
                <w:rPr>
                  <w:rFonts w:ascii="新細明體" w:hAnsi="新細明體" w:cs="Arial"/>
                  <w:sz w:val="20"/>
                  <w:szCs w:val="20"/>
                </w:rPr>
                <w:t>CASE_KIND</w:t>
              </w:r>
              <w:r>
                <w:rPr>
                  <w:rFonts w:ascii="新細明體" w:hAnsi="新細明體" w:cs="Arial" w:hint="eastAsia"/>
                  <w:sz w:val="20"/>
                  <w:szCs w:val="20"/>
                </w:rPr>
                <w:t>=2的CNT</w:t>
              </w:r>
              <w:r w:rsidRPr="00571306">
                <w:rPr>
                  <w:rFonts w:ascii="新細明體" w:hAnsi="新細明體" w:cs="Arial" w:hint="eastAsia"/>
                  <w:sz w:val="20"/>
                  <w:szCs w:val="20"/>
                </w:rPr>
                <w:t>)</w:t>
              </w:r>
            </w:ins>
          </w:p>
        </w:tc>
      </w:tr>
      <w:tr w:rsidR="0078423A" w:rsidRPr="00794AE6">
        <w:trPr>
          <w:trHeight w:val="330"/>
          <w:ins w:id="100" w:author="cathay" w:date="2016-09-19T14:59:00Z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423A" w:rsidRPr="00571306" w:rsidRDefault="0078423A" w:rsidP="0078423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ins w:id="101" w:author="cathay" w:date="2016-09-19T14:59:00Z"/>
                <w:rStyle w:val="aa"/>
                <w:rFonts w:cs="Arial" w:hint="eastAsia"/>
                <w:caps/>
                <w:color w:val="000000"/>
                <w:sz w:val="20"/>
                <w:szCs w:val="20"/>
                <w:rPrChange w:id="102" w:author="cathay" w:date="2016-09-19T14:59:00Z">
                  <w:rPr>
                    <w:ins w:id="103" w:author="cathay" w:date="2016-09-19T14:59:00Z"/>
                    <w:rStyle w:val="aa"/>
                    <w:rFonts w:ascii="Arial" w:hAnsi="Arial" w:cs="Arial" w:hint="eastAsia"/>
                    <w:caps/>
                    <w:color w:val="000000"/>
                  </w:rPr>
                </w:rPrChange>
              </w:rPr>
            </w:pPr>
            <w:ins w:id="104" w:author="cathay" w:date="2016-09-19T14:59:00Z">
              <w:r w:rsidRPr="00571306">
                <w:rPr>
                  <w:rStyle w:val="aa"/>
                  <w:rFonts w:cs="Arial" w:hint="eastAsia"/>
                  <w:caps/>
                  <w:color w:val="000000"/>
                  <w:sz w:val="20"/>
                  <w:szCs w:val="20"/>
                  <w:rPrChange w:id="105" w:author="cathay" w:date="2016-09-19T14:59:00Z">
                    <w:rPr>
                      <w:rStyle w:val="aa"/>
                      <w:rFonts w:ascii="Arial" w:hAnsi="Arial" w:cs="Arial" w:hint="eastAsia"/>
                      <w:caps/>
                      <w:color w:val="000000"/>
                    </w:rPr>
                  </w:rPrChange>
                </w:rPr>
                <w:t>全自動核賠金額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423A" w:rsidRPr="00571306" w:rsidRDefault="0078423A" w:rsidP="0078423A">
            <w:pPr>
              <w:rPr>
                <w:ins w:id="106" w:author="cathay" w:date="2016-09-19T14:59:00Z"/>
                <w:rFonts w:ascii="新細明體" w:hAnsi="新細明體" w:cs="Arial" w:hint="eastAsia"/>
                <w:sz w:val="20"/>
                <w:szCs w:val="20"/>
                <w:rPrChange w:id="107" w:author="cathay" w:date="2016-09-19T14:59:00Z">
                  <w:rPr>
                    <w:ins w:id="108" w:author="cathay" w:date="2016-09-19T14:59:00Z"/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ins w:id="109" w:author="cathay" w:date="2016-09-19T15:00:00Z">
              <w:r w:rsidRPr="0078423A">
                <w:rPr>
                  <w:rFonts w:ascii="新細明體" w:hAnsi="新細明體" w:cs="Arial" w:hint="eastAsia"/>
                  <w:sz w:val="20"/>
                  <w:szCs w:val="20"/>
                </w:rPr>
                <w:t>SUM(</w:t>
              </w:r>
              <w:r w:rsidRPr="0078423A">
                <w:rPr>
                  <w:rFonts w:ascii="新細明體" w:hAnsi="新細明體" w:cs="Arial"/>
                  <w:sz w:val="20"/>
                  <w:szCs w:val="20"/>
                </w:rPr>
                <w:t>CASE_KIND</w:t>
              </w:r>
              <w:r>
                <w:rPr>
                  <w:rFonts w:ascii="新細明體" w:hAnsi="新細明體" w:cs="Arial" w:hint="eastAsia"/>
                  <w:sz w:val="20"/>
                  <w:szCs w:val="20"/>
                </w:rPr>
                <w:t>=2的AMT</w:t>
              </w:r>
              <w:r w:rsidRPr="0078423A">
                <w:rPr>
                  <w:rFonts w:ascii="新細明體" w:hAnsi="新細明體" w:cs="Arial" w:hint="eastAsia"/>
                  <w:sz w:val="20"/>
                  <w:szCs w:val="20"/>
                </w:rPr>
                <w:t>)</w:t>
              </w:r>
            </w:ins>
          </w:p>
        </w:tc>
      </w:tr>
    </w:tbl>
    <w:p w:rsidR="002F3F50" w:rsidRPr="00E3615E" w:rsidRDefault="00E3615E" w:rsidP="00361A2E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需合計之欄位為 件數、金額。</w:t>
      </w:r>
    </w:p>
    <w:sectPr w:rsidR="002F3F50" w:rsidRPr="00E3615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306" w:rsidRDefault="00571306" w:rsidP="003B558B">
      <w:r>
        <w:separator/>
      </w:r>
    </w:p>
  </w:endnote>
  <w:endnote w:type="continuationSeparator" w:id="0">
    <w:p w:rsidR="00571306" w:rsidRDefault="00571306" w:rsidP="003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306" w:rsidRDefault="00571306" w:rsidP="003B558B">
      <w:r>
        <w:separator/>
      </w:r>
    </w:p>
  </w:footnote>
  <w:footnote w:type="continuationSeparator" w:id="0">
    <w:p w:rsidR="00571306" w:rsidRDefault="00571306" w:rsidP="003B5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5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7018"/>
    <w:rsid w:val="000716EB"/>
    <w:rsid w:val="00071BEC"/>
    <w:rsid w:val="00077C2D"/>
    <w:rsid w:val="000933BF"/>
    <w:rsid w:val="000A4A0D"/>
    <w:rsid w:val="000C567F"/>
    <w:rsid w:val="000D32B9"/>
    <w:rsid w:val="000E2916"/>
    <w:rsid w:val="000F0E8F"/>
    <w:rsid w:val="0010257A"/>
    <w:rsid w:val="00110E00"/>
    <w:rsid w:val="001275CB"/>
    <w:rsid w:val="00136200"/>
    <w:rsid w:val="001445B4"/>
    <w:rsid w:val="00157B44"/>
    <w:rsid w:val="00160F85"/>
    <w:rsid w:val="00171185"/>
    <w:rsid w:val="00173452"/>
    <w:rsid w:val="001841ED"/>
    <w:rsid w:val="001B136F"/>
    <w:rsid w:val="001C1DA6"/>
    <w:rsid w:val="001C55BF"/>
    <w:rsid w:val="001C6515"/>
    <w:rsid w:val="001C716D"/>
    <w:rsid w:val="001D0569"/>
    <w:rsid w:val="001D3098"/>
    <w:rsid w:val="001D53CC"/>
    <w:rsid w:val="001F2155"/>
    <w:rsid w:val="002030D4"/>
    <w:rsid w:val="002068E4"/>
    <w:rsid w:val="00233CC9"/>
    <w:rsid w:val="00234D6B"/>
    <w:rsid w:val="00256C2C"/>
    <w:rsid w:val="00257EE0"/>
    <w:rsid w:val="00275A43"/>
    <w:rsid w:val="0027767D"/>
    <w:rsid w:val="002823AF"/>
    <w:rsid w:val="00286C90"/>
    <w:rsid w:val="0029318A"/>
    <w:rsid w:val="0029791A"/>
    <w:rsid w:val="002B558A"/>
    <w:rsid w:val="002C05B0"/>
    <w:rsid w:val="002C10F2"/>
    <w:rsid w:val="002F2542"/>
    <w:rsid w:val="002F3F50"/>
    <w:rsid w:val="00300DF6"/>
    <w:rsid w:val="00300FCC"/>
    <w:rsid w:val="00310175"/>
    <w:rsid w:val="00312E82"/>
    <w:rsid w:val="003364F6"/>
    <w:rsid w:val="00340A8F"/>
    <w:rsid w:val="0034645A"/>
    <w:rsid w:val="00351F02"/>
    <w:rsid w:val="00353ACB"/>
    <w:rsid w:val="00361A2E"/>
    <w:rsid w:val="003712D7"/>
    <w:rsid w:val="00396AD6"/>
    <w:rsid w:val="003A25EA"/>
    <w:rsid w:val="003B2534"/>
    <w:rsid w:val="003B2DFF"/>
    <w:rsid w:val="003B558B"/>
    <w:rsid w:val="003D3925"/>
    <w:rsid w:val="003E0BFC"/>
    <w:rsid w:val="003E2D4A"/>
    <w:rsid w:val="003E46B9"/>
    <w:rsid w:val="003F0976"/>
    <w:rsid w:val="003F60B0"/>
    <w:rsid w:val="00403C94"/>
    <w:rsid w:val="00416D31"/>
    <w:rsid w:val="004215A7"/>
    <w:rsid w:val="00422796"/>
    <w:rsid w:val="004336CC"/>
    <w:rsid w:val="0044227F"/>
    <w:rsid w:val="00444255"/>
    <w:rsid w:val="004509A7"/>
    <w:rsid w:val="004523F2"/>
    <w:rsid w:val="004561D3"/>
    <w:rsid w:val="00464E27"/>
    <w:rsid w:val="0047219F"/>
    <w:rsid w:val="00477F98"/>
    <w:rsid w:val="004812B0"/>
    <w:rsid w:val="00482D2E"/>
    <w:rsid w:val="004867F6"/>
    <w:rsid w:val="00493E36"/>
    <w:rsid w:val="004B5CBD"/>
    <w:rsid w:val="004C7C9D"/>
    <w:rsid w:val="004D3073"/>
    <w:rsid w:val="004D6A64"/>
    <w:rsid w:val="004E269A"/>
    <w:rsid w:val="004E59DD"/>
    <w:rsid w:val="00503E6F"/>
    <w:rsid w:val="0050600F"/>
    <w:rsid w:val="005077C3"/>
    <w:rsid w:val="00515397"/>
    <w:rsid w:val="005156C8"/>
    <w:rsid w:val="0051634E"/>
    <w:rsid w:val="005265AD"/>
    <w:rsid w:val="00534D8C"/>
    <w:rsid w:val="00540A69"/>
    <w:rsid w:val="00544B16"/>
    <w:rsid w:val="0054580B"/>
    <w:rsid w:val="00551067"/>
    <w:rsid w:val="00565353"/>
    <w:rsid w:val="005671C3"/>
    <w:rsid w:val="00571306"/>
    <w:rsid w:val="0057370A"/>
    <w:rsid w:val="005935CA"/>
    <w:rsid w:val="005C0213"/>
    <w:rsid w:val="00611F2E"/>
    <w:rsid w:val="00613BD3"/>
    <w:rsid w:val="00614934"/>
    <w:rsid w:val="00634256"/>
    <w:rsid w:val="00641160"/>
    <w:rsid w:val="00646185"/>
    <w:rsid w:val="00661D56"/>
    <w:rsid w:val="006779CE"/>
    <w:rsid w:val="00684707"/>
    <w:rsid w:val="00691477"/>
    <w:rsid w:val="006A3899"/>
    <w:rsid w:val="006A72F5"/>
    <w:rsid w:val="006B1DBE"/>
    <w:rsid w:val="006C09EB"/>
    <w:rsid w:val="006C6460"/>
    <w:rsid w:val="006C7E1F"/>
    <w:rsid w:val="00704178"/>
    <w:rsid w:val="00714852"/>
    <w:rsid w:val="0073286C"/>
    <w:rsid w:val="00740594"/>
    <w:rsid w:val="00777421"/>
    <w:rsid w:val="0078423A"/>
    <w:rsid w:val="00786AA9"/>
    <w:rsid w:val="007A45A9"/>
    <w:rsid w:val="007A523E"/>
    <w:rsid w:val="007C2788"/>
    <w:rsid w:val="007C507F"/>
    <w:rsid w:val="007F1D6B"/>
    <w:rsid w:val="007F3E47"/>
    <w:rsid w:val="007F7C45"/>
    <w:rsid w:val="008010C5"/>
    <w:rsid w:val="008119A1"/>
    <w:rsid w:val="00814733"/>
    <w:rsid w:val="00815EC5"/>
    <w:rsid w:val="00823480"/>
    <w:rsid w:val="00830A66"/>
    <w:rsid w:val="00832949"/>
    <w:rsid w:val="00835797"/>
    <w:rsid w:val="00837FA0"/>
    <w:rsid w:val="00844105"/>
    <w:rsid w:val="008674EA"/>
    <w:rsid w:val="008878AA"/>
    <w:rsid w:val="008B4506"/>
    <w:rsid w:val="008C1D1E"/>
    <w:rsid w:val="008C1EF3"/>
    <w:rsid w:val="008D6BC0"/>
    <w:rsid w:val="008E3CAE"/>
    <w:rsid w:val="008E4F26"/>
    <w:rsid w:val="008F1BEC"/>
    <w:rsid w:val="00900CDE"/>
    <w:rsid w:val="00910A45"/>
    <w:rsid w:val="00914C3C"/>
    <w:rsid w:val="009155E9"/>
    <w:rsid w:val="00924405"/>
    <w:rsid w:val="00925894"/>
    <w:rsid w:val="00972C2D"/>
    <w:rsid w:val="009770C8"/>
    <w:rsid w:val="009C1EE8"/>
    <w:rsid w:val="009C4209"/>
    <w:rsid w:val="009D1B49"/>
    <w:rsid w:val="009D2528"/>
    <w:rsid w:val="009D540E"/>
    <w:rsid w:val="009E33D0"/>
    <w:rsid w:val="009F210B"/>
    <w:rsid w:val="00A11750"/>
    <w:rsid w:val="00A44C66"/>
    <w:rsid w:val="00A65499"/>
    <w:rsid w:val="00A77526"/>
    <w:rsid w:val="00A77D7E"/>
    <w:rsid w:val="00A82D19"/>
    <w:rsid w:val="00A87A22"/>
    <w:rsid w:val="00A906E7"/>
    <w:rsid w:val="00A9351B"/>
    <w:rsid w:val="00AA0430"/>
    <w:rsid w:val="00AC332C"/>
    <w:rsid w:val="00AC6949"/>
    <w:rsid w:val="00AD1BEC"/>
    <w:rsid w:val="00AD5283"/>
    <w:rsid w:val="00AD7C07"/>
    <w:rsid w:val="00AD7D57"/>
    <w:rsid w:val="00AF67A4"/>
    <w:rsid w:val="00B2695D"/>
    <w:rsid w:val="00B33DA1"/>
    <w:rsid w:val="00B43DDD"/>
    <w:rsid w:val="00B55167"/>
    <w:rsid w:val="00B65656"/>
    <w:rsid w:val="00B761C7"/>
    <w:rsid w:val="00BA5721"/>
    <w:rsid w:val="00BC6203"/>
    <w:rsid w:val="00BC6835"/>
    <w:rsid w:val="00C0094D"/>
    <w:rsid w:val="00C01ABF"/>
    <w:rsid w:val="00C15B81"/>
    <w:rsid w:val="00C269AB"/>
    <w:rsid w:val="00C60D60"/>
    <w:rsid w:val="00C6350D"/>
    <w:rsid w:val="00C759D9"/>
    <w:rsid w:val="00C97D22"/>
    <w:rsid w:val="00CA49FC"/>
    <w:rsid w:val="00CA6F22"/>
    <w:rsid w:val="00CB02E3"/>
    <w:rsid w:val="00CB0DF3"/>
    <w:rsid w:val="00CC1C16"/>
    <w:rsid w:val="00CC29DE"/>
    <w:rsid w:val="00CC543A"/>
    <w:rsid w:val="00CF1D39"/>
    <w:rsid w:val="00CF2810"/>
    <w:rsid w:val="00D16F3E"/>
    <w:rsid w:val="00D17F45"/>
    <w:rsid w:val="00D31B66"/>
    <w:rsid w:val="00D4096F"/>
    <w:rsid w:val="00D438C6"/>
    <w:rsid w:val="00D50577"/>
    <w:rsid w:val="00D615C9"/>
    <w:rsid w:val="00D8763F"/>
    <w:rsid w:val="00D94C1F"/>
    <w:rsid w:val="00DA472C"/>
    <w:rsid w:val="00DA48EA"/>
    <w:rsid w:val="00DB760C"/>
    <w:rsid w:val="00DC50D6"/>
    <w:rsid w:val="00DC5F2A"/>
    <w:rsid w:val="00DD14D5"/>
    <w:rsid w:val="00E02B7E"/>
    <w:rsid w:val="00E24A01"/>
    <w:rsid w:val="00E30818"/>
    <w:rsid w:val="00E3094A"/>
    <w:rsid w:val="00E3615E"/>
    <w:rsid w:val="00E5159A"/>
    <w:rsid w:val="00E53766"/>
    <w:rsid w:val="00E65BAA"/>
    <w:rsid w:val="00E67655"/>
    <w:rsid w:val="00E96D69"/>
    <w:rsid w:val="00EA693F"/>
    <w:rsid w:val="00EB2C8A"/>
    <w:rsid w:val="00EB3455"/>
    <w:rsid w:val="00EB42F4"/>
    <w:rsid w:val="00EC1792"/>
    <w:rsid w:val="00ED4AC2"/>
    <w:rsid w:val="00ED4EEF"/>
    <w:rsid w:val="00EF012A"/>
    <w:rsid w:val="00EF3B00"/>
    <w:rsid w:val="00EF5999"/>
    <w:rsid w:val="00F20C30"/>
    <w:rsid w:val="00F225BD"/>
    <w:rsid w:val="00F26B0B"/>
    <w:rsid w:val="00F307A0"/>
    <w:rsid w:val="00F43F67"/>
    <w:rsid w:val="00F447AA"/>
    <w:rsid w:val="00F51098"/>
    <w:rsid w:val="00F51955"/>
    <w:rsid w:val="00F5771D"/>
    <w:rsid w:val="00F64865"/>
    <w:rsid w:val="00F66553"/>
    <w:rsid w:val="00F6718C"/>
    <w:rsid w:val="00F77C91"/>
    <w:rsid w:val="00F8223F"/>
    <w:rsid w:val="00F8653E"/>
    <w:rsid w:val="00FB5F4A"/>
    <w:rsid w:val="00FD189D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3401FDA8-5ACA-4488-A299-98979237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558B"/>
    <w:rPr>
      <w:kern w:val="2"/>
    </w:rPr>
  </w:style>
  <w:style w:type="paragraph" w:styleId="a7">
    <w:name w:val="footer"/>
    <w:basedOn w:val="a"/>
    <w:link w:val="a8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B558B"/>
    <w:rPr>
      <w:kern w:val="2"/>
    </w:rPr>
  </w:style>
  <w:style w:type="table" w:styleId="a9">
    <w:name w:val="Table Grid"/>
    <w:basedOn w:val="a1"/>
    <w:rsid w:val="003B55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31">
    <w:name w:val="style131"/>
    <w:rsid w:val="00EB2C8A"/>
    <w:rPr>
      <w:rFonts w:ascii="Arial" w:hAnsi="Arial" w:cs="Arial" w:hint="default"/>
      <w:color w:val="000099"/>
    </w:rPr>
  </w:style>
  <w:style w:type="character" w:styleId="aa">
    <w:name w:val="page number"/>
    <w:basedOn w:val="a0"/>
    <w:rsid w:val="008C1D1E"/>
  </w:style>
  <w:style w:type="paragraph" w:styleId="Web">
    <w:name w:val="Normal (Web)"/>
    <w:basedOn w:val="a"/>
    <w:rsid w:val="008C1D1E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8C1D1E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