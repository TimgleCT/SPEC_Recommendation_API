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3B4A0E" w:rsidRPr="000407CE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0407C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0407C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0407C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0407C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0407C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RPr="000407CE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0407CE" w:rsidRDefault="00D90D53" w:rsidP="0069204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69204E" w:rsidRPr="000407CE">
              <w:rPr>
                <w:rFonts w:ascii="細明體" w:eastAsia="細明體" w:hAnsi="細明體" w:hint="eastAsia"/>
                <w:sz w:val="20"/>
                <w:szCs w:val="20"/>
              </w:rPr>
              <w:t>4/05/12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0407CE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0407CE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0407CE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0407CE" w:rsidRDefault="00B80E92" w:rsidP="000D41C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</w:rPr>
              <w:t>補spec</w:t>
            </w:r>
          </w:p>
        </w:tc>
      </w:tr>
      <w:tr w:rsidR="00A37EC8" w:rsidRPr="000407CE" w:rsidTr="00A37EC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EC8" w:rsidRPr="000407CE" w:rsidRDefault="00A37EC8" w:rsidP="00A37EC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07CE">
              <w:rPr>
                <w:rFonts w:ascii="新細明體" w:hAnsi="新細明體" w:hint="eastAsia"/>
                <w:sz w:val="20"/>
                <w:szCs w:val="20"/>
              </w:rPr>
              <w:t>2014/09/02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EC8" w:rsidRPr="000407CE" w:rsidRDefault="00A37EC8" w:rsidP="00D44D1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07CE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EC8" w:rsidRPr="000407CE" w:rsidRDefault="00A37E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07CE">
              <w:rPr>
                <w:rFonts w:hint="eastAsia"/>
                <w:sz w:val="20"/>
                <w:szCs w:val="20"/>
              </w:rPr>
              <w:t>團險未繳費狀態判定導入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EC8" w:rsidRPr="000407CE" w:rsidRDefault="00A37EC8" w:rsidP="00D44D1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07CE">
              <w:rPr>
                <w:rFonts w:ascii="新細明體" w:hAnsi="新細明體" w:hint="eastAsia"/>
                <w:sz w:val="20"/>
                <w:szCs w:val="20"/>
              </w:rPr>
              <w:t>侑文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EC8" w:rsidRPr="000407CE" w:rsidRDefault="00A37EC8" w:rsidP="000D41C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07CE">
              <w:rPr>
                <w:bCs/>
                <w:sz w:val="20"/>
                <w:szCs w:val="20"/>
              </w:rPr>
              <w:t>140807000019</w:t>
            </w:r>
          </w:p>
        </w:tc>
      </w:tr>
      <w:tr w:rsidR="001557C2" w:rsidRPr="000407CE" w:rsidTr="00A37EC8">
        <w:trPr>
          <w:ins w:id="1" w:author="FIS" w:date="2015-04-10T16:22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C2" w:rsidRPr="000407CE" w:rsidRDefault="001557C2" w:rsidP="00A37EC8">
            <w:pPr>
              <w:jc w:val="center"/>
              <w:rPr>
                <w:ins w:id="2" w:author="FIS" w:date="2015-04-10T16:22:00Z"/>
                <w:rFonts w:ascii="新細明體" w:hAnsi="新細明體" w:hint="eastAsia"/>
                <w:sz w:val="20"/>
                <w:szCs w:val="20"/>
                <w:rPrChange w:id="3" w:author="陳鐵元" w:date="2016-07-30T08:55:00Z">
                  <w:rPr>
                    <w:ins w:id="4" w:author="FIS" w:date="2015-04-10T16:22:00Z"/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ins w:id="5" w:author="FIS" w:date="2015-04-10T16:22:00Z">
              <w:r w:rsidRPr="000407CE">
                <w:rPr>
                  <w:rFonts w:ascii="新細明體" w:hAnsi="新細明體"/>
                  <w:bCs/>
                  <w:sz w:val="20"/>
                  <w:szCs w:val="20"/>
                  <w:rPrChange w:id="6" w:author="陳鐵元" w:date="2016-07-30T08:55:00Z">
                    <w:rPr>
                      <w:rFonts w:ascii="新細明體" w:hAnsi="新細明體"/>
                      <w:bCs/>
                    </w:rPr>
                  </w:rPrChange>
                </w:rPr>
                <w:t>2015/4/10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C2" w:rsidRPr="000407CE" w:rsidRDefault="001557C2" w:rsidP="00D44D10">
            <w:pPr>
              <w:jc w:val="center"/>
              <w:rPr>
                <w:ins w:id="7" w:author="FIS" w:date="2015-04-10T16:22:00Z"/>
                <w:rFonts w:ascii="新細明體" w:hAnsi="新細明體" w:hint="eastAsia"/>
                <w:sz w:val="20"/>
                <w:szCs w:val="20"/>
                <w:rPrChange w:id="8" w:author="陳鐵元" w:date="2016-07-30T08:55:00Z">
                  <w:rPr>
                    <w:ins w:id="9" w:author="FIS" w:date="2015-04-10T16:22:00Z"/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ins w:id="10" w:author="FIS" w:date="2015-04-10T16:22:00Z">
              <w:r w:rsidRPr="000407CE">
                <w:rPr>
                  <w:rFonts w:ascii="新細明體" w:hAnsi="新細明體" w:hint="eastAsia"/>
                  <w:bCs/>
                  <w:sz w:val="20"/>
                  <w:szCs w:val="20"/>
                  <w:rPrChange w:id="11" w:author="陳鐵元" w:date="2016-07-30T08:55:00Z">
                    <w:rPr>
                      <w:rFonts w:ascii="新細明體" w:hAnsi="新細明體" w:hint="eastAsia"/>
                      <w:bCs/>
                    </w:rPr>
                  </w:rPrChange>
                </w:rPr>
                <w:t>3</w:t>
              </w:r>
            </w:ins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C2" w:rsidRPr="000407CE" w:rsidRDefault="001557C2" w:rsidP="006F2598">
            <w:pPr>
              <w:rPr>
                <w:ins w:id="12" w:author="FIS" w:date="2015-04-10T16:22:00Z"/>
                <w:rFonts w:hint="eastAsia"/>
                <w:sz w:val="20"/>
                <w:szCs w:val="20"/>
                <w:rPrChange w:id="13" w:author="陳鐵元" w:date="2016-07-30T08:55:00Z">
                  <w:rPr>
                    <w:ins w:id="14" w:author="FIS" w:date="2015-04-10T16:22:00Z"/>
                    <w:rFonts w:hint="eastAsia"/>
                    <w:sz w:val="20"/>
                    <w:szCs w:val="20"/>
                  </w:rPr>
                </w:rPrChange>
              </w:rPr>
            </w:pPr>
            <w:ins w:id="15" w:author="FIS" w:date="2015-04-10T16:22:00Z">
              <w:r w:rsidRPr="000407CE">
                <w:rPr>
                  <w:rFonts w:hint="eastAsia"/>
                  <w:sz w:val="20"/>
                  <w:szCs w:val="20"/>
                  <w:rPrChange w:id="16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團險身故</w:t>
              </w:r>
              <w:r w:rsidRPr="000407CE">
                <w:rPr>
                  <w:rFonts w:hint="eastAsia"/>
                  <w:sz w:val="20"/>
                  <w:szCs w:val="20"/>
                  <w:rPrChange w:id="17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/</w:t>
              </w:r>
              <w:r w:rsidRPr="000407CE">
                <w:rPr>
                  <w:rFonts w:hint="eastAsia"/>
                  <w:sz w:val="20"/>
                  <w:szCs w:val="20"/>
                  <w:rPrChange w:id="18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全殘</w:t>
              </w:r>
              <w:r w:rsidRPr="000407CE">
                <w:rPr>
                  <w:rFonts w:hint="eastAsia"/>
                  <w:sz w:val="20"/>
                  <w:szCs w:val="20"/>
                  <w:rPrChange w:id="19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/</w:t>
              </w:r>
              <w:r w:rsidRPr="000407CE">
                <w:rPr>
                  <w:rFonts w:hint="eastAsia"/>
                  <w:sz w:val="20"/>
                  <w:szCs w:val="20"/>
                  <w:rPrChange w:id="20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重疾件結案後效力檢核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C2" w:rsidRPr="000407CE" w:rsidRDefault="001557C2" w:rsidP="00D44D10">
            <w:pPr>
              <w:jc w:val="center"/>
              <w:rPr>
                <w:ins w:id="21" w:author="FIS" w:date="2015-04-10T16:22:00Z"/>
                <w:rFonts w:ascii="新細明體" w:hAnsi="新細明體" w:hint="eastAsia"/>
                <w:sz w:val="20"/>
                <w:szCs w:val="20"/>
                <w:rPrChange w:id="22" w:author="陳鐵元" w:date="2016-07-30T08:55:00Z">
                  <w:rPr>
                    <w:ins w:id="23" w:author="FIS" w:date="2015-04-10T16:22:00Z"/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ins w:id="24" w:author="FIS" w:date="2015-04-10T16:22:00Z">
              <w:r w:rsidRPr="000407CE">
                <w:rPr>
                  <w:rFonts w:ascii="新細明體" w:hAnsi="新細明體" w:hint="eastAsia"/>
                  <w:bCs/>
                  <w:sz w:val="20"/>
                  <w:szCs w:val="20"/>
                  <w:rPrChange w:id="25" w:author="陳鐵元" w:date="2016-07-30T08:55:00Z">
                    <w:rPr>
                      <w:rFonts w:ascii="新細明體" w:hAnsi="新細明體" w:hint="eastAsia"/>
                      <w:bCs/>
                    </w:rPr>
                  </w:rPrChange>
                </w:rPr>
                <w:t>侑文</w:t>
              </w:r>
            </w:ins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C2" w:rsidRPr="000407CE" w:rsidRDefault="001557C2" w:rsidP="000D41C9">
            <w:pPr>
              <w:jc w:val="center"/>
              <w:rPr>
                <w:ins w:id="26" w:author="FIS" w:date="2015-04-10T16:22:00Z"/>
                <w:bCs/>
                <w:sz w:val="20"/>
                <w:szCs w:val="20"/>
                <w:rPrChange w:id="27" w:author="陳鐵元" w:date="2016-07-30T08:55:00Z">
                  <w:rPr>
                    <w:ins w:id="28" w:author="FIS" w:date="2015-04-10T16:22:00Z"/>
                    <w:bCs/>
                    <w:sz w:val="20"/>
                    <w:szCs w:val="20"/>
                  </w:rPr>
                </w:rPrChange>
              </w:rPr>
            </w:pPr>
            <w:ins w:id="29" w:author="FIS" w:date="2015-04-10T16:22:00Z">
              <w:r w:rsidRPr="000407CE">
                <w:rPr>
                  <w:sz w:val="20"/>
                  <w:szCs w:val="20"/>
                  <w:rPrChange w:id="30" w:author="陳鐵元" w:date="2016-07-30T08:55:00Z">
                    <w:rPr/>
                  </w:rPrChange>
                </w:rPr>
                <w:t>150407000529</w:t>
              </w:r>
            </w:ins>
          </w:p>
        </w:tc>
      </w:tr>
      <w:tr w:rsidR="000407CE" w:rsidRPr="000407CE" w:rsidTr="000407CE">
        <w:trPr>
          <w:ins w:id="31" w:author="陳鐵元" w:date="2016-07-30T08:55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7CE" w:rsidRPr="000407CE" w:rsidRDefault="000407CE" w:rsidP="000407CE">
            <w:pPr>
              <w:jc w:val="center"/>
              <w:rPr>
                <w:ins w:id="32" w:author="陳鐵元" w:date="2016-07-30T08:55:00Z"/>
                <w:rFonts w:ascii="新細明體" w:hAnsi="新細明體"/>
                <w:bCs/>
                <w:color w:val="FF0000"/>
                <w:sz w:val="20"/>
                <w:szCs w:val="20"/>
                <w:rPrChange w:id="33" w:author="陳鐵元" w:date="2016-07-30T08:55:00Z">
                  <w:rPr>
                    <w:ins w:id="34" w:author="陳鐵元" w:date="2016-07-30T08:55:00Z"/>
                    <w:rFonts w:ascii="新細明體" w:hAnsi="新細明體"/>
                    <w:bCs/>
                    <w:sz w:val="20"/>
                    <w:szCs w:val="20"/>
                  </w:rPr>
                </w:rPrChange>
              </w:rPr>
            </w:pPr>
            <w:ins w:id="35" w:author="陳鐵元" w:date="2016-07-30T08:55:00Z">
              <w:r w:rsidRPr="000407CE">
                <w:rPr>
                  <w:rFonts w:ascii="新細明體" w:hAnsi="新細明體"/>
                  <w:bCs/>
                  <w:color w:val="FF0000"/>
                  <w:sz w:val="20"/>
                  <w:szCs w:val="20"/>
                  <w:rPrChange w:id="36" w:author="陳鐵元" w:date="2016-07-30T08:55:00Z">
                    <w:rPr>
                      <w:rFonts w:ascii="新細明體" w:hAnsi="新細明體"/>
                      <w:bCs/>
                      <w:sz w:val="20"/>
                      <w:szCs w:val="20"/>
                    </w:rPr>
                  </w:rPrChange>
                </w:rPr>
                <w:t>2016/7/</w:t>
              </w:r>
              <w:r w:rsidRPr="000407CE">
                <w:rPr>
                  <w:rFonts w:ascii="新細明體" w:hAnsi="新細明體" w:hint="eastAsia"/>
                  <w:bCs/>
                  <w:color w:val="FF0000"/>
                  <w:sz w:val="20"/>
                  <w:szCs w:val="20"/>
                  <w:rPrChange w:id="37" w:author="陳鐵元" w:date="2016-07-30T08:55:00Z">
                    <w:rPr>
                      <w:rFonts w:ascii="新細明體" w:hAnsi="新細明體" w:hint="eastAsia"/>
                      <w:bCs/>
                      <w:sz w:val="20"/>
                      <w:szCs w:val="20"/>
                    </w:rPr>
                  </w:rPrChange>
                </w:rPr>
                <w:t>24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7CE" w:rsidRPr="000407CE" w:rsidRDefault="000407CE" w:rsidP="000407CE">
            <w:pPr>
              <w:jc w:val="center"/>
              <w:rPr>
                <w:ins w:id="38" w:author="陳鐵元" w:date="2016-07-30T08:55:00Z"/>
                <w:rFonts w:ascii="新細明體" w:hAnsi="新細明體" w:hint="eastAsia"/>
                <w:bCs/>
                <w:color w:val="FF0000"/>
                <w:sz w:val="20"/>
                <w:szCs w:val="20"/>
                <w:rPrChange w:id="39" w:author="陳鐵元" w:date="2016-07-30T08:55:00Z">
                  <w:rPr>
                    <w:ins w:id="40" w:author="陳鐵元" w:date="2016-07-30T08:55:00Z"/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</w:pPr>
            <w:ins w:id="41" w:author="陳鐵元" w:date="2016-07-30T08:55:00Z">
              <w:r w:rsidRPr="000407CE">
                <w:rPr>
                  <w:rFonts w:ascii="新細明體" w:hAnsi="新細明體" w:hint="eastAsia"/>
                  <w:bCs/>
                  <w:color w:val="FF0000"/>
                  <w:sz w:val="20"/>
                  <w:szCs w:val="20"/>
                  <w:rPrChange w:id="42" w:author="陳鐵元" w:date="2016-07-30T08:55:00Z">
                    <w:rPr>
                      <w:rFonts w:ascii="新細明體" w:hAnsi="新細明體" w:hint="eastAsia"/>
                      <w:bCs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7CE" w:rsidRPr="000407CE" w:rsidRDefault="000407CE" w:rsidP="000407CE">
            <w:pPr>
              <w:rPr>
                <w:ins w:id="43" w:author="陳鐵元" w:date="2016-07-30T08:55:00Z"/>
                <w:rFonts w:hint="eastAsia"/>
                <w:color w:val="FF0000"/>
                <w:sz w:val="20"/>
                <w:szCs w:val="20"/>
                <w:rPrChange w:id="44" w:author="陳鐵元" w:date="2016-07-30T08:55:00Z">
                  <w:rPr>
                    <w:ins w:id="45" w:author="陳鐵元" w:date="2016-07-30T08:55:00Z"/>
                    <w:rFonts w:hint="eastAsia"/>
                    <w:color w:val="0000FF"/>
                    <w:sz w:val="20"/>
                    <w:szCs w:val="20"/>
                  </w:rPr>
                </w:rPrChange>
              </w:rPr>
            </w:pPr>
            <w:ins w:id="46" w:author="陳鐵元" w:date="2016-07-30T08:55:00Z">
              <w:r w:rsidRPr="000407CE">
                <w:rPr>
                  <w:rFonts w:hint="eastAsia"/>
                  <w:color w:val="FF0000"/>
                  <w:sz w:val="20"/>
                  <w:szCs w:val="20"/>
                  <w:rPrChange w:id="47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配合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48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SG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49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團險意外險轉換，如遇商品為未導入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0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(</w:t>
              </w:r>
              <w:r w:rsidRPr="000407CE">
                <w:rPr>
                  <w:color w:val="FF0000"/>
                  <w:sz w:val="20"/>
                  <w:szCs w:val="20"/>
                  <w:rPrChange w:id="51" w:author="陳鐵元" w:date="2016-07-30T08:55:00Z">
                    <w:rPr>
                      <w:color w:val="0000FF"/>
                      <w:sz w:val="20"/>
                      <w:szCs w:val="20"/>
                    </w:rPr>
                  </w:rPrChange>
                </w:rPr>
                <w:t>ABX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2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、</w:t>
              </w:r>
              <w:r w:rsidRPr="000407CE">
                <w:rPr>
                  <w:color w:val="FF0000"/>
                  <w:sz w:val="20"/>
                  <w:szCs w:val="20"/>
                  <w:rPrChange w:id="53" w:author="陳鐵元" w:date="2016-07-30T08:55:00Z">
                    <w:rPr>
                      <w:color w:val="0000FF"/>
                      <w:sz w:val="20"/>
                      <w:szCs w:val="20"/>
                    </w:rPr>
                  </w:rPrChange>
                </w:rPr>
                <w:t>AGX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4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開頭的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5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)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6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，則在畫面上顯示未導入清單，供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7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user</w:t>
              </w:r>
              <w:r w:rsidRPr="000407CE">
                <w:rPr>
                  <w:rFonts w:hint="eastAsia"/>
                  <w:color w:val="FF0000"/>
                  <w:sz w:val="20"/>
                  <w:szCs w:val="20"/>
                  <w:rPrChange w:id="58" w:author="陳鐵元" w:date="2016-07-30T08:55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轉通知數理設定商品後方可理賠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7CE" w:rsidRPr="000407CE" w:rsidRDefault="000407CE" w:rsidP="000407CE">
            <w:pPr>
              <w:jc w:val="center"/>
              <w:rPr>
                <w:ins w:id="59" w:author="陳鐵元" w:date="2016-07-30T08:55:00Z"/>
                <w:rFonts w:ascii="新細明體" w:hAnsi="新細明體"/>
                <w:bCs/>
                <w:color w:val="FF0000"/>
                <w:sz w:val="20"/>
                <w:szCs w:val="20"/>
                <w:rPrChange w:id="60" w:author="陳鐵元" w:date="2016-07-30T08:55:00Z">
                  <w:rPr>
                    <w:ins w:id="61" w:author="陳鐵元" w:date="2016-07-30T08:55:00Z"/>
                    <w:rFonts w:ascii="新細明體" w:hAnsi="新細明體"/>
                    <w:bCs/>
                    <w:sz w:val="20"/>
                    <w:szCs w:val="20"/>
                  </w:rPr>
                </w:rPrChange>
              </w:rPr>
            </w:pPr>
            <w:ins w:id="62" w:author="陳鐵元" w:date="2016-07-30T08:55:00Z">
              <w:r w:rsidRPr="000407CE">
                <w:rPr>
                  <w:rFonts w:ascii="新細明體" w:hAnsi="新細明體" w:hint="eastAsia"/>
                  <w:bCs/>
                  <w:color w:val="FF0000"/>
                  <w:sz w:val="20"/>
                  <w:szCs w:val="20"/>
                  <w:rPrChange w:id="63" w:author="陳鐵元" w:date="2016-07-30T08:55:00Z">
                    <w:rPr>
                      <w:rFonts w:ascii="新細明體" w:hAnsi="新細明體" w:hint="eastAsia"/>
                      <w:bCs/>
                      <w:sz w:val="20"/>
                      <w:szCs w:val="20"/>
                    </w:rPr>
                  </w:rPrChange>
                </w:rPr>
                <w:t>鐵元</w:t>
              </w:r>
            </w:ins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7CE" w:rsidRPr="000407CE" w:rsidRDefault="000407CE" w:rsidP="000407CE">
            <w:pPr>
              <w:jc w:val="center"/>
              <w:rPr>
                <w:ins w:id="64" w:author="陳鐵元" w:date="2016-07-30T08:55:00Z"/>
                <w:color w:val="FF0000"/>
                <w:sz w:val="20"/>
                <w:szCs w:val="20"/>
                <w:rPrChange w:id="65" w:author="陳鐵元" w:date="2016-07-30T08:55:00Z">
                  <w:rPr>
                    <w:ins w:id="66" w:author="陳鐵元" w:date="2016-07-30T08:55:00Z"/>
                    <w:sz w:val="20"/>
                    <w:szCs w:val="20"/>
                  </w:rPr>
                </w:rPrChange>
              </w:rPr>
            </w:pPr>
            <w:ins w:id="67" w:author="陳鐵元" w:date="2016-07-30T08:55:00Z">
              <w:r w:rsidRPr="000407CE">
                <w:rPr>
                  <w:color w:val="FF0000"/>
                  <w:sz w:val="20"/>
                  <w:szCs w:val="20"/>
                  <w:rPrChange w:id="68" w:author="陳鐵元" w:date="2016-07-30T08:55:00Z">
                    <w:rPr>
                      <w:sz w:val="20"/>
                      <w:szCs w:val="20"/>
                    </w:rPr>
                  </w:rPrChange>
                </w:rPr>
                <w:t>160724000028</w:t>
              </w:r>
            </w:ins>
          </w:p>
        </w:tc>
      </w:tr>
    </w:tbl>
    <w:p w:rsidR="002F1E48" w:rsidRPr="00040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69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</w:p>
    <w:p w:rsidR="002F1E48" w:rsidRPr="000407CE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70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71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0407CE" w:rsidTr="00E8572D">
        <w:tc>
          <w:tcPr>
            <w:tcW w:w="2340" w:type="dxa"/>
          </w:tcPr>
          <w:p w:rsidR="001271D7" w:rsidRPr="000407CE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7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7583" w:type="dxa"/>
          </w:tcPr>
          <w:p w:rsidR="007D7C9E" w:rsidRPr="000407CE" w:rsidRDefault="000E5755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7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團險保單確認</w:t>
            </w:r>
          </w:p>
        </w:tc>
      </w:tr>
      <w:tr w:rsidR="001271D7" w:rsidRPr="000407CE" w:rsidTr="00E8572D">
        <w:tc>
          <w:tcPr>
            <w:tcW w:w="2340" w:type="dxa"/>
          </w:tcPr>
          <w:p w:rsidR="001271D7" w:rsidRPr="000407CE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7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7583" w:type="dxa"/>
          </w:tcPr>
          <w:p w:rsidR="001271D7" w:rsidRPr="000407CE" w:rsidRDefault="000E5755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7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AAB1_0704</w:t>
            </w:r>
          </w:p>
        </w:tc>
      </w:tr>
      <w:tr w:rsidR="001271D7" w:rsidRPr="000407CE" w:rsidTr="00E8572D">
        <w:tc>
          <w:tcPr>
            <w:tcW w:w="2340" w:type="dxa"/>
          </w:tcPr>
          <w:p w:rsidR="001271D7" w:rsidRPr="000407CE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8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8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7583" w:type="dxa"/>
          </w:tcPr>
          <w:p w:rsidR="001271D7" w:rsidRPr="000407CE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8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8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1271D7" w:rsidRPr="000407CE" w:rsidTr="00E8572D">
        <w:tc>
          <w:tcPr>
            <w:tcW w:w="2340" w:type="dxa"/>
          </w:tcPr>
          <w:p w:rsidR="001271D7" w:rsidRPr="000407CE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8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8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7583" w:type="dxa"/>
          </w:tcPr>
          <w:p w:rsidR="001271D7" w:rsidRPr="000407CE" w:rsidRDefault="009E60F0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8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8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依據保戶ID</w:t>
            </w:r>
            <w:r w:rsidR="0091309C" w:rsidRPr="000407CE">
              <w:rPr>
                <w:rFonts w:ascii="細明體" w:eastAsia="細明體" w:hAnsi="細明體" w:hint="eastAsia"/>
                <w:sz w:val="20"/>
                <w:szCs w:val="20"/>
                <w:rPrChange w:id="8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，索引可理賠之投保明細</w:t>
            </w:r>
          </w:p>
        </w:tc>
      </w:tr>
      <w:tr w:rsidR="00BB0DAB" w:rsidRPr="000407CE" w:rsidTr="00E8572D">
        <w:tc>
          <w:tcPr>
            <w:tcW w:w="2340" w:type="dxa"/>
          </w:tcPr>
          <w:p w:rsidR="00BB0DAB" w:rsidRPr="000407CE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  <w:rPrChange w:id="8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9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需求單位</w:t>
            </w:r>
          </w:p>
        </w:tc>
        <w:tc>
          <w:tcPr>
            <w:tcW w:w="7583" w:type="dxa"/>
          </w:tcPr>
          <w:p w:rsidR="00BB0DAB" w:rsidRPr="000407CE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  <w:rPrChange w:id="9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9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理賠企劃科</w:t>
            </w:r>
          </w:p>
        </w:tc>
      </w:tr>
      <w:tr w:rsidR="00BB0DAB" w:rsidRPr="000407CE" w:rsidTr="00E8572D">
        <w:tc>
          <w:tcPr>
            <w:tcW w:w="2340" w:type="dxa"/>
          </w:tcPr>
          <w:p w:rsidR="00BB0DAB" w:rsidRPr="000407CE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  <w:rPrChange w:id="9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9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作業單位</w:t>
            </w:r>
          </w:p>
        </w:tc>
        <w:tc>
          <w:tcPr>
            <w:tcW w:w="7583" w:type="dxa"/>
          </w:tcPr>
          <w:p w:rsidR="00BB0DAB" w:rsidRPr="000407CE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  <w:rPrChange w:id="9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9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公司全體人員</w:t>
            </w:r>
          </w:p>
        </w:tc>
      </w:tr>
      <w:tr w:rsidR="001271D7" w:rsidRPr="000407CE" w:rsidTr="00E8572D">
        <w:tc>
          <w:tcPr>
            <w:tcW w:w="2340" w:type="dxa"/>
          </w:tcPr>
          <w:p w:rsidR="001271D7" w:rsidRPr="000407CE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97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Courier New" w:hint="eastAsia"/>
                <w:sz w:val="20"/>
                <w:szCs w:val="20"/>
                <w:rPrChange w:id="98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作業平台</w:t>
            </w:r>
          </w:p>
        </w:tc>
        <w:tc>
          <w:tcPr>
            <w:tcW w:w="7583" w:type="dxa"/>
          </w:tcPr>
          <w:p w:rsidR="001271D7" w:rsidRPr="000407CE" w:rsidRDefault="00F02CA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99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0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  <w:r w:rsidR="001271D7" w:rsidRPr="000407CE">
              <w:rPr>
                <w:rFonts w:ascii="細明體" w:eastAsia="細明體" w:hAnsi="細明體" w:hint="eastAsia"/>
                <w:sz w:val="20"/>
                <w:szCs w:val="20"/>
                <w:rPrChange w:id="10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一般  </w:t>
            </w: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0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  <w:r w:rsidR="001271D7" w:rsidRPr="000407CE">
              <w:rPr>
                <w:rFonts w:ascii="細明體" w:eastAsia="細明體" w:hAnsi="細明體" w:hint="eastAsia"/>
                <w:sz w:val="20"/>
                <w:szCs w:val="20"/>
                <w:rPrChange w:id="10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平板電腦  □手機</w:t>
            </w:r>
          </w:p>
        </w:tc>
      </w:tr>
      <w:tr w:rsidR="001271D7" w:rsidRPr="000407CE" w:rsidTr="00E8572D">
        <w:tc>
          <w:tcPr>
            <w:tcW w:w="2340" w:type="dxa"/>
          </w:tcPr>
          <w:p w:rsidR="001271D7" w:rsidRPr="000407CE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104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Courier New" w:hint="eastAsia"/>
                <w:sz w:val="20"/>
                <w:szCs w:val="20"/>
                <w:rPrChange w:id="105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使用對象</w:t>
            </w:r>
          </w:p>
        </w:tc>
        <w:tc>
          <w:tcPr>
            <w:tcW w:w="7583" w:type="dxa"/>
          </w:tcPr>
          <w:p w:rsidR="001271D7" w:rsidRPr="000407CE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  <w:rPrChange w:id="10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0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■員工(UCBean)  □客戶(CustomerBean)</w:t>
            </w:r>
          </w:p>
        </w:tc>
      </w:tr>
      <w:tr w:rsidR="007D7B8B" w:rsidRPr="000407CE" w:rsidTr="00E8572D">
        <w:tc>
          <w:tcPr>
            <w:tcW w:w="2340" w:type="dxa"/>
          </w:tcPr>
          <w:p w:rsidR="007D7B8B" w:rsidRPr="000407CE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108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Courier New" w:hint="eastAsia"/>
                <w:sz w:val="20"/>
                <w:szCs w:val="20"/>
                <w:rPrChange w:id="109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個資遮蔽方法</w:t>
            </w:r>
          </w:p>
        </w:tc>
        <w:tc>
          <w:tcPr>
            <w:tcW w:w="7583" w:type="dxa"/>
          </w:tcPr>
          <w:p w:rsidR="007D7B8B" w:rsidRPr="000407CE" w:rsidRDefault="00555E6C" w:rsidP="0009281B">
            <w:pPr>
              <w:rPr>
                <w:rFonts w:ascii="細明體" w:eastAsia="細明體" w:hAnsi="細明體" w:cs="Calibri"/>
                <w:sz w:val="20"/>
                <w:szCs w:val="20"/>
                <w:rPrChange w:id="110" w:author="陳鐵元" w:date="2016-07-30T08:55:00Z">
                  <w:rPr>
                    <w:rFonts w:ascii="細明體" w:eastAsia="細明體" w:hAnsi="細明體" w:cs="Calibri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1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  <w:r w:rsidR="007D7B8B" w:rsidRPr="000407CE">
              <w:rPr>
                <w:rFonts w:ascii="細明體" w:eastAsia="細明體" w:hAnsi="細明體" w:hint="eastAsia"/>
                <w:sz w:val="20"/>
                <w:szCs w:val="20"/>
                <w:rPrChange w:id="11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無 </w:t>
            </w:r>
            <w:r w:rsidR="00AA1B89" w:rsidRPr="000407CE">
              <w:rPr>
                <w:rFonts w:ascii="細明體" w:eastAsia="細明體" w:hAnsi="細明體" w:hint="eastAsia"/>
                <w:sz w:val="20"/>
                <w:szCs w:val="20"/>
                <w:rPrChange w:id="11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  <w:r w:rsidR="007D7B8B" w:rsidRPr="000407CE">
              <w:rPr>
                <w:rFonts w:ascii="細明體" w:eastAsia="細明體" w:hAnsi="細明體" w:hint="eastAsia"/>
                <w:sz w:val="20"/>
                <w:szCs w:val="20"/>
                <w:rPrChange w:id="11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遮蔽 </w:t>
            </w:r>
            <w:r w:rsidR="00AA1B89" w:rsidRPr="000407CE">
              <w:rPr>
                <w:rFonts w:ascii="細明體" w:eastAsia="細明體" w:hAnsi="細明體" w:hint="eastAsia"/>
                <w:sz w:val="20"/>
                <w:szCs w:val="20"/>
                <w:rPrChange w:id="11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  <w:r w:rsidR="007D7B8B" w:rsidRPr="000407CE">
              <w:rPr>
                <w:rFonts w:ascii="細明體" w:eastAsia="細明體" w:hAnsi="細明體" w:hint="eastAsia"/>
                <w:sz w:val="20"/>
                <w:szCs w:val="20"/>
                <w:rPrChange w:id="11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securitylog</w:t>
            </w:r>
          </w:p>
        </w:tc>
      </w:tr>
      <w:tr w:rsidR="00337C70" w:rsidRPr="000407CE" w:rsidTr="00E8572D">
        <w:tc>
          <w:tcPr>
            <w:tcW w:w="2340" w:type="dxa"/>
          </w:tcPr>
          <w:p w:rsidR="00337C70" w:rsidRPr="000407CE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117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Courier New" w:hint="eastAsia"/>
                <w:sz w:val="20"/>
                <w:szCs w:val="20"/>
                <w:rPrChange w:id="118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分頁處理方式</w:t>
            </w:r>
          </w:p>
        </w:tc>
        <w:tc>
          <w:tcPr>
            <w:tcW w:w="7583" w:type="dxa"/>
          </w:tcPr>
          <w:p w:rsidR="00337C70" w:rsidRPr="000407CE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119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Courier New" w:hint="eastAsia"/>
                <w:sz w:val="20"/>
                <w:szCs w:val="20"/>
                <w:rPrChange w:id="120" w:author="陳鐵元" w:date="2016-07-30T08:5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■無 □真分頁 □假分頁，分頁每頁___筆【Default　20】</w:t>
            </w:r>
          </w:p>
        </w:tc>
      </w:tr>
    </w:tbl>
    <w:p w:rsidR="002F1E48" w:rsidRPr="00040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21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</w:p>
    <w:p w:rsidR="003B0204" w:rsidRPr="000407CE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22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123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程式流程圖：</w:t>
      </w:r>
    </w:p>
    <w:p w:rsidR="008619EC" w:rsidRPr="000407CE" w:rsidRDefault="00045D3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24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noProof/>
          <w:kern w:val="2"/>
          <w:lang w:eastAsia="zh-TW"/>
          <w:rPrChange w:id="125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314.6pt;margin-top:1.75pt;width:66.85pt;height:64.75pt;z-index:251658752">
            <v:textbox style="mso-next-textbox:#_x0000_s1033">
              <w:txbxContent>
                <w:p w:rsidR="0075106B" w:rsidRPr="003F2919" w:rsidRDefault="0075106B" w:rsidP="0075106B">
                  <w:pPr>
                    <w:jc w:val="center"/>
                    <w:rPr>
                      <w:rFonts w:ascii="細明體" w:eastAsia="細明體" w:hAnsi="細明體"/>
                      <w:sz w:val="16"/>
                      <w:szCs w:val="16"/>
                    </w:rPr>
                  </w:pPr>
                  <w:r w:rsidRPr="003F2919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DTAAA010受理輸入申請書檔</w:t>
                  </w:r>
                </w:p>
              </w:txbxContent>
            </v:textbox>
          </v:shape>
        </w:pict>
      </w:r>
      <w:r w:rsidRPr="000407CE">
        <w:rPr>
          <w:rFonts w:ascii="細明體" w:eastAsia="細明體" w:hAnsi="細明體" w:hint="eastAsia"/>
          <w:noProof/>
          <w:kern w:val="2"/>
          <w:lang w:eastAsia="zh-TW"/>
          <w:rPrChange w:id="126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shape id="_x0000_s1028" type="#_x0000_t132" style="position:absolute;margin-left:244.1pt;margin-top:1.45pt;width:72.15pt;height:67pt;z-index:251660800">
            <v:textbox style="mso-next-textbox:#_x0000_s1028">
              <w:txbxContent>
                <w:p w:rsidR="008619EC" w:rsidRPr="003F2919" w:rsidRDefault="0075106B" w:rsidP="00AC394D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 w:rsidRPr="003F2919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DTAAA001</w:t>
                  </w:r>
                </w:p>
                <w:p w:rsidR="0075106B" w:rsidRPr="003F2919" w:rsidRDefault="0075106B" w:rsidP="00AC394D">
                  <w:pPr>
                    <w:jc w:val="center"/>
                    <w:rPr>
                      <w:rFonts w:ascii="細明體" w:eastAsia="細明體" w:hAnsi="細明體"/>
                      <w:sz w:val="16"/>
                      <w:szCs w:val="16"/>
                    </w:rPr>
                  </w:pPr>
                  <w:r w:rsidRPr="003F2919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理賠受理檔</w:t>
                  </w:r>
                </w:p>
              </w:txbxContent>
            </v:textbox>
          </v:shape>
        </w:pict>
      </w:r>
      <w:r w:rsidRPr="000407CE">
        <w:rPr>
          <w:rFonts w:ascii="細明體" w:eastAsia="細明體" w:hAnsi="細明體" w:hint="eastAsia"/>
          <w:noProof/>
          <w:kern w:val="2"/>
          <w:lang w:eastAsia="zh-TW"/>
          <w:rPrChange w:id="127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shape id="_x0000_s1034" type="#_x0000_t132" style="position:absolute;margin-left:380.15pt;margin-top:2.4pt;width:68.2pt;height:64.75pt;z-index:251659776">
            <v:textbox style="mso-next-textbox:#_x0000_s1034">
              <w:txbxContent>
                <w:p w:rsidR="0075106B" w:rsidRPr="003F2919" w:rsidRDefault="0075106B" w:rsidP="0075106B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 w:rsidRPr="003F2919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DTAAB100</w:t>
                  </w:r>
                </w:p>
                <w:p w:rsidR="003F2919" w:rsidRPr="003F2919" w:rsidRDefault="003F2919" w:rsidP="0075106B">
                  <w:pPr>
                    <w:jc w:val="center"/>
                    <w:rPr>
                      <w:rFonts w:ascii="細明體" w:eastAsia="細明體" w:hAnsi="細明體"/>
                      <w:sz w:val="16"/>
                      <w:szCs w:val="16"/>
                    </w:rPr>
                  </w:pPr>
                  <w:r w:rsidRPr="003F2919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投保明細檔</w:t>
                  </w:r>
                </w:p>
              </w:txbxContent>
            </v:textbox>
          </v:shape>
        </w:pict>
      </w:r>
      <w:r w:rsidRPr="000407CE">
        <w:rPr>
          <w:rFonts w:ascii="細明體" w:eastAsia="細明體" w:hAnsi="細明體" w:hint="eastAsia"/>
          <w:noProof/>
          <w:kern w:val="2"/>
          <w:lang w:eastAsia="zh-TW"/>
          <w:rPrChange w:id="128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rect id="_x0000_s1030" style="position:absolute;margin-left:123.45pt;margin-top:13.95pt;width:79.4pt;height:43.7pt;z-index:251655680">
            <v:textbox>
              <w:txbxContent>
                <w:p w:rsidR="007C1C88" w:rsidRPr="00275F57" w:rsidRDefault="0075106B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選擇確認之保單</w:t>
                  </w:r>
                </w:p>
              </w:txbxContent>
            </v:textbox>
          </v:rect>
        </w:pict>
      </w:r>
      <w:r w:rsidR="007C1C88" w:rsidRPr="000407CE">
        <w:rPr>
          <w:rFonts w:ascii="細明體" w:eastAsia="細明體" w:hAnsi="細明體" w:hint="eastAsia"/>
          <w:noProof/>
          <w:kern w:val="2"/>
          <w:lang w:eastAsia="zh-TW"/>
          <w:rPrChange w:id="129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rect id="_x0000_s1029" style="position:absolute;margin-left:4.85pt;margin-top:15.45pt;width:79.4pt;height:43.7pt;z-index:251654656">
            <v:textbox>
              <w:txbxContent>
                <w:p w:rsidR="007C1C88" w:rsidRPr="00275F57" w:rsidRDefault="0075106B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AA_B9Z000</w:t>
                  </w:r>
                  <w:r>
                    <w:rPr>
                      <w:rFonts w:hint="eastAsia"/>
                      <w:sz w:val="16"/>
                    </w:rPr>
                    <w:t>取得投保明細</w:t>
                  </w:r>
                </w:p>
              </w:txbxContent>
            </v:textbox>
          </v:rect>
        </w:pict>
      </w:r>
    </w:p>
    <w:p w:rsidR="008619EC" w:rsidRPr="000407CE" w:rsidRDefault="00045D3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30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noProof/>
          <w:kern w:val="2"/>
          <w:lang w:eastAsia="zh-TW"/>
          <w:rPrChange w:id="131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2.85pt;margin-top:17.75pt;width:42.85pt;height:.2pt;flip:y;z-index:251656704" o:connectortype="straight">
            <v:stroke endarrow="block"/>
          </v:shape>
        </w:pict>
      </w:r>
      <w:r w:rsidRPr="000407CE">
        <w:rPr>
          <w:rFonts w:ascii="細明體" w:eastAsia="細明體" w:hAnsi="細明體" w:hint="eastAsia"/>
          <w:noProof/>
          <w:kern w:val="2"/>
          <w:lang w:eastAsia="zh-TW"/>
          <w:rPrChange w:id="132" w:author="陳鐵元" w:date="2016-07-30T08:55:00Z">
            <w:rPr>
              <w:rFonts w:ascii="細明體" w:eastAsia="細明體" w:hAnsi="細明體" w:hint="eastAsia"/>
              <w:noProof/>
              <w:kern w:val="2"/>
              <w:lang w:eastAsia="zh-TW"/>
            </w:rPr>
          </w:rPrChange>
        </w:rPr>
        <w:pict>
          <v:shape id="_x0000_s1032" type="#_x0000_t32" style="position:absolute;margin-left:84.25pt;margin-top:17pt;width:39.8pt;height:0;z-index:251657728" o:connectortype="straight">
            <v:stroke endarrow="block"/>
          </v:shape>
        </w:pict>
      </w:r>
    </w:p>
    <w:p w:rsidR="008619EC" w:rsidRPr="000407CE" w:rsidRDefault="008619E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33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</w:p>
    <w:p w:rsidR="003B0204" w:rsidRPr="000407CE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34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</w:p>
    <w:p w:rsidR="002F1E48" w:rsidRPr="000407CE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35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rPrChange w:id="136" w:author="陳鐵元" w:date="2016-07-30T08:55:00Z">
            <w:rPr>
              <w:rFonts w:ascii="細明體" w:eastAsia="細明體" w:hAnsi="細明體" w:hint="eastAsia"/>
            </w:rPr>
          </w:rPrChange>
        </w:rPr>
        <w:t>使用檔案</w:t>
      </w:r>
      <w:r w:rsidRPr="000407CE">
        <w:rPr>
          <w:rFonts w:ascii="細明體" w:eastAsia="細明體" w:hAnsi="細明體" w:hint="eastAsia"/>
          <w:kern w:val="2"/>
          <w:lang w:eastAsia="zh-TW"/>
          <w:rPrChange w:id="137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0407CE" w:rsidTr="00312A9F">
        <w:trPr>
          <w:trHeight w:val="327"/>
        </w:trPr>
        <w:tc>
          <w:tcPr>
            <w:tcW w:w="851" w:type="dxa"/>
          </w:tcPr>
          <w:p w:rsidR="00265F36" w:rsidRPr="000407CE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  <w:rPrChange w:id="13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3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969" w:type="dxa"/>
          </w:tcPr>
          <w:p w:rsidR="00265F36" w:rsidRPr="000407CE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  <w:rPrChange w:id="14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4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2268" w:type="dxa"/>
          </w:tcPr>
          <w:p w:rsidR="00265F36" w:rsidRPr="000407CE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  <w:rPrChange w:id="14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4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檔案名稱</w:t>
            </w:r>
          </w:p>
        </w:tc>
        <w:tc>
          <w:tcPr>
            <w:tcW w:w="709" w:type="dxa"/>
          </w:tcPr>
          <w:p w:rsidR="00265F36" w:rsidRPr="000407CE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4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4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查詢</w:t>
            </w:r>
          </w:p>
        </w:tc>
        <w:tc>
          <w:tcPr>
            <w:tcW w:w="708" w:type="dxa"/>
          </w:tcPr>
          <w:p w:rsidR="00265F36" w:rsidRPr="000407CE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4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4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新增</w:t>
            </w:r>
          </w:p>
        </w:tc>
        <w:tc>
          <w:tcPr>
            <w:tcW w:w="709" w:type="dxa"/>
          </w:tcPr>
          <w:p w:rsidR="00265F36" w:rsidRPr="000407CE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4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4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修改</w:t>
            </w:r>
          </w:p>
        </w:tc>
        <w:tc>
          <w:tcPr>
            <w:tcW w:w="705" w:type="dxa"/>
          </w:tcPr>
          <w:p w:rsidR="00265F36" w:rsidRPr="000407CE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5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5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刪除</w:t>
            </w:r>
          </w:p>
        </w:tc>
      </w:tr>
      <w:tr w:rsidR="00265F36" w:rsidRPr="000407CE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0407CE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  <w:rPrChange w:id="15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969" w:type="dxa"/>
          </w:tcPr>
          <w:p w:rsidR="00265F36" w:rsidRPr="000407CE" w:rsidRDefault="006744A5" w:rsidP="00312A9F">
            <w:pPr>
              <w:rPr>
                <w:rFonts w:ascii="細明體" w:eastAsia="細明體" w:hAnsi="細明體" w:hint="eastAsia"/>
                <w:sz w:val="20"/>
                <w:szCs w:val="20"/>
                <w:rPrChange w:id="15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5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理賠受理檔</w:t>
            </w:r>
          </w:p>
        </w:tc>
        <w:tc>
          <w:tcPr>
            <w:tcW w:w="2268" w:type="dxa"/>
          </w:tcPr>
          <w:p w:rsidR="00265F36" w:rsidRPr="000407CE" w:rsidRDefault="003A548F" w:rsidP="00312A9F">
            <w:pPr>
              <w:rPr>
                <w:rFonts w:ascii="細明體" w:eastAsia="細明體" w:hAnsi="細明體" w:hint="eastAsia"/>
                <w:sz w:val="20"/>
                <w:szCs w:val="20"/>
                <w:rPrChange w:id="15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156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DTAAA001</w:t>
            </w:r>
          </w:p>
        </w:tc>
        <w:tc>
          <w:tcPr>
            <w:tcW w:w="709" w:type="dxa"/>
          </w:tcPr>
          <w:p w:rsidR="00265F36" w:rsidRPr="000407CE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57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5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8" w:type="dxa"/>
          </w:tcPr>
          <w:p w:rsidR="00265F36" w:rsidRPr="000407CE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5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6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9" w:type="dxa"/>
          </w:tcPr>
          <w:p w:rsidR="00265F36" w:rsidRPr="000407CE" w:rsidRDefault="003D3F7D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61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6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5" w:type="dxa"/>
          </w:tcPr>
          <w:p w:rsidR="00265F36" w:rsidRPr="000407CE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6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6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</w:tr>
      <w:tr w:rsidR="008C7B6E" w:rsidRPr="000407CE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8C7B6E" w:rsidRPr="000407CE" w:rsidRDefault="008C7B6E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  <w:rPrChange w:id="16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969" w:type="dxa"/>
          </w:tcPr>
          <w:p w:rsidR="008C7B6E" w:rsidRPr="000407CE" w:rsidRDefault="006744A5" w:rsidP="00312A9F">
            <w:pPr>
              <w:rPr>
                <w:rFonts w:ascii="細明體" w:eastAsia="細明體" w:hAnsi="細明體"/>
                <w:sz w:val="20"/>
                <w:szCs w:val="20"/>
                <w:rPrChange w:id="166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6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理賠受理輸入申請書檔</w:t>
            </w:r>
          </w:p>
        </w:tc>
        <w:tc>
          <w:tcPr>
            <w:tcW w:w="2268" w:type="dxa"/>
          </w:tcPr>
          <w:p w:rsidR="008C7B6E" w:rsidRPr="000407CE" w:rsidRDefault="003A548F" w:rsidP="00312A9F">
            <w:pPr>
              <w:rPr>
                <w:rFonts w:ascii="細明體" w:eastAsia="細明體" w:hAnsi="細明體" w:hint="eastAsia"/>
                <w:sz w:val="20"/>
                <w:szCs w:val="20"/>
                <w:rPrChange w:id="16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16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709" w:type="dxa"/>
          </w:tcPr>
          <w:p w:rsidR="008C7B6E" w:rsidRPr="000407CE" w:rsidRDefault="00F91550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  <w:rPrChange w:id="17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7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8" w:type="dxa"/>
          </w:tcPr>
          <w:p w:rsidR="008C7B6E" w:rsidRPr="000407CE" w:rsidRDefault="00F91550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  <w:rPrChange w:id="17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7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9" w:type="dxa"/>
          </w:tcPr>
          <w:p w:rsidR="008C7B6E" w:rsidRPr="000407CE" w:rsidRDefault="003D3F7D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  <w:rPrChange w:id="17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7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5" w:type="dxa"/>
          </w:tcPr>
          <w:p w:rsidR="008C7B6E" w:rsidRPr="000407CE" w:rsidRDefault="008C7B6E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  <w:rPrChange w:id="17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7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</w:tr>
      <w:tr w:rsidR="000204BA" w:rsidRPr="000407CE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0204BA" w:rsidRPr="000407CE" w:rsidRDefault="000204BA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  <w:rPrChange w:id="17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969" w:type="dxa"/>
          </w:tcPr>
          <w:p w:rsidR="000204BA" w:rsidRPr="000407CE" w:rsidRDefault="006744A5" w:rsidP="00312A9F">
            <w:pPr>
              <w:rPr>
                <w:rFonts w:ascii="細明體" w:eastAsia="細明體" w:hAnsi="細明體"/>
                <w:sz w:val="20"/>
                <w:szCs w:val="20"/>
                <w:rPrChange w:id="17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8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理賠索賠類別檔</w:t>
            </w:r>
          </w:p>
        </w:tc>
        <w:tc>
          <w:tcPr>
            <w:tcW w:w="2268" w:type="dxa"/>
          </w:tcPr>
          <w:p w:rsidR="000204BA" w:rsidRPr="000407CE" w:rsidRDefault="000204BA" w:rsidP="00312A9F">
            <w:pPr>
              <w:rPr>
                <w:rFonts w:ascii="細明體" w:eastAsia="細明體" w:hAnsi="細明體"/>
                <w:sz w:val="20"/>
                <w:szCs w:val="20"/>
                <w:rPrChange w:id="181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182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DTAAA011</w:t>
            </w:r>
          </w:p>
        </w:tc>
        <w:tc>
          <w:tcPr>
            <w:tcW w:w="709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8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8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8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8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8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9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87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8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5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8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9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</w:tr>
      <w:tr w:rsidR="000204BA" w:rsidRPr="000407CE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0204BA" w:rsidRPr="000407CE" w:rsidRDefault="000204BA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  <w:rPrChange w:id="19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969" w:type="dxa"/>
          </w:tcPr>
          <w:p w:rsidR="000204BA" w:rsidRPr="000407CE" w:rsidRDefault="006744A5" w:rsidP="00312A9F">
            <w:pPr>
              <w:rPr>
                <w:rFonts w:ascii="細明體" w:eastAsia="細明體" w:hAnsi="細明體"/>
                <w:sz w:val="20"/>
                <w:szCs w:val="20"/>
                <w:rPrChange w:id="192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9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理賠受理無記名檔</w:t>
            </w:r>
          </w:p>
        </w:tc>
        <w:tc>
          <w:tcPr>
            <w:tcW w:w="2268" w:type="dxa"/>
          </w:tcPr>
          <w:p w:rsidR="000204BA" w:rsidRPr="000407CE" w:rsidRDefault="000204BA" w:rsidP="00312A9F">
            <w:pPr>
              <w:rPr>
                <w:rFonts w:ascii="細明體" w:eastAsia="細明體" w:hAnsi="細明體"/>
                <w:sz w:val="20"/>
                <w:szCs w:val="20"/>
                <w:rPrChange w:id="194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19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DTAAA012</w:t>
            </w:r>
          </w:p>
        </w:tc>
        <w:tc>
          <w:tcPr>
            <w:tcW w:w="709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96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9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8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19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19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9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20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0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5" w:type="dxa"/>
          </w:tcPr>
          <w:p w:rsidR="000204BA" w:rsidRPr="000407CE" w:rsidRDefault="000204BA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202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0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</w:tr>
      <w:tr w:rsidR="00E120EF" w:rsidRPr="000407CE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E120EF" w:rsidRPr="000407CE" w:rsidRDefault="00E120EF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  <w:rPrChange w:id="20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969" w:type="dxa"/>
          </w:tcPr>
          <w:p w:rsidR="00E120EF" w:rsidRPr="000407CE" w:rsidRDefault="008A563B" w:rsidP="00312A9F">
            <w:pPr>
              <w:rPr>
                <w:rFonts w:ascii="細明體" w:eastAsia="細明體" w:hAnsi="細明體"/>
                <w:sz w:val="20"/>
                <w:szCs w:val="20"/>
                <w:rPrChange w:id="20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0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投保明細檔</w:t>
            </w:r>
          </w:p>
        </w:tc>
        <w:tc>
          <w:tcPr>
            <w:tcW w:w="2268" w:type="dxa"/>
          </w:tcPr>
          <w:p w:rsidR="00E120EF" w:rsidRPr="000407CE" w:rsidRDefault="00E120EF" w:rsidP="00F7444F">
            <w:pPr>
              <w:rPr>
                <w:rFonts w:ascii="細明體" w:eastAsia="細明體" w:hAnsi="細明體"/>
                <w:sz w:val="20"/>
                <w:szCs w:val="20"/>
                <w:rPrChange w:id="207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0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DTAAB100</w:t>
            </w:r>
          </w:p>
        </w:tc>
        <w:tc>
          <w:tcPr>
            <w:tcW w:w="709" w:type="dxa"/>
          </w:tcPr>
          <w:p w:rsidR="00E120EF" w:rsidRPr="000407CE" w:rsidRDefault="00E120EF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20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1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8" w:type="dxa"/>
          </w:tcPr>
          <w:p w:rsidR="00E120EF" w:rsidRPr="000407CE" w:rsidRDefault="003D3F7D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211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1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</w:t>
            </w:r>
          </w:p>
        </w:tc>
        <w:tc>
          <w:tcPr>
            <w:tcW w:w="709" w:type="dxa"/>
          </w:tcPr>
          <w:p w:rsidR="00E120EF" w:rsidRPr="000407CE" w:rsidRDefault="00E120EF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21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1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705" w:type="dxa"/>
          </w:tcPr>
          <w:p w:rsidR="00E120EF" w:rsidRPr="000407CE" w:rsidRDefault="00E120EF" w:rsidP="00F744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  <w:rPrChange w:id="21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1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□</w:t>
            </w:r>
          </w:p>
        </w:tc>
      </w:tr>
    </w:tbl>
    <w:p w:rsidR="002F1E48" w:rsidRPr="00040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217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</w:p>
    <w:p w:rsidR="002F1E48" w:rsidRPr="000407CE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218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219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0407CE" w:rsidTr="006D5962">
        <w:tc>
          <w:tcPr>
            <w:tcW w:w="720" w:type="dxa"/>
          </w:tcPr>
          <w:p w:rsidR="009D2AE6" w:rsidRPr="000407C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2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2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4525" w:type="dxa"/>
          </w:tcPr>
          <w:p w:rsidR="009D2AE6" w:rsidRPr="000407C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2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2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678" w:type="dxa"/>
          </w:tcPr>
          <w:p w:rsidR="009D2AE6" w:rsidRPr="000407C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2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2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</w:tr>
      <w:tr w:rsidR="00E06F9D" w:rsidRPr="000407CE" w:rsidTr="006D5962">
        <w:tc>
          <w:tcPr>
            <w:tcW w:w="720" w:type="dxa"/>
          </w:tcPr>
          <w:p w:rsidR="00E06F9D" w:rsidRPr="000407CE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2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E06F9D" w:rsidRPr="000407CE" w:rsidRDefault="000223C1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2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2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理賠受理檔處理模組</w:t>
            </w:r>
          </w:p>
        </w:tc>
        <w:tc>
          <w:tcPr>
            <w:tcW w:w="4678" w:type="dxa"/>
          </w:tcPr>
          <w:p w:rsidR="00E06F9D" w:rsidRPr="000407CE" w:rsidRDefault="007724BE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2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3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AA_A0Z001</w:t>
            </w:r>
          </w:p>
        </w:tc>
      </w:tr>
      <w:tr w:rsidR="008E552D" w:rsidRPr="000407CE" w:rsidTr="006D5962">
        <w:tc>
          <w:tcPr>
            <w:tcW w:w="720" w:type="dxa"/>
          </w:tcPr>
          <w:p w:rsidR="008E552D" w:rsidRPr="000407CE" w:rsidRDefault="008E552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3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8E552D" w:rsidRPr="000407CE" w:rsidRDefault="006E0F4B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3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3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理賠申請書檔處理模組</w:t>
            </w:r>
          </w:p>
        </w:tc>
        <w:tc>
          <w:tcPr>
            <w:tcW w:w="4678" w:type="dxa"/>
          </w:tcPr>
          <w:p w:rsidR="008E552D" w:rsidRPr="000407CE" w:rsidRDefault="007724BE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3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3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AA_A0Z002</w:t>
            </w:r>
          </w:p>
        </w:tc>
      </w:tr>
      <w:tr w:rsidR="008E552D" w:rsidRPr="000407CE" w:rsidTr="006D5962">
        <w:tc>
          <w:tcPr>
            <w:tcW w:w="720" w:type="dxa"/>
          </w:tcPr>
          <w:p w:rsidR="008E552D" w:rsidRPr="000407CE" w:rsidRDefault="008E552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3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8E552D" w:rsidRPr="000407CE" w:rsidRDefault="00621881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3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3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理賠索賠類別檔處理模組</w:t>
            </w:r>
          </w:p>
        </w:tc>
        <w:tc>
          <w:tcPr>
            <w:tcW w:w="4678" w:type="dxa"/>
          </w:tcPr>
          <w:p w:rsidR="008E552D" w:rsidRPr="000407CE" w:rsidRDefault="007724BE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3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4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AA_A0Z007</w:t>
            </w:r>
          </w:p>
        </w:tc>
      </w:tr>
      <w:tr w:rsidR="00D561B9" w:rsidRPr="000407CE" w:rsidTr="006D5962">
        <w:tc>
          <w:tcPr>
            <w:tcW w:w="720" w:type="dxa"/>
          </w:tcPr>
          <w:p w:rsidR="00D561B9" w:rsidRPr="000407CE" w:rsidRDefault="00D561B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4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D561B9" w:rsidRPr="000407CE" w:rsidRDefault="006C686F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4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4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理賠無記名檔處理模組</w:t>
            </w:r>
          </w:p>
        </w:tc>
        <w:tc>
          <w:tcPr>
            <w:tcW w:w="4678" w:type="dxa"/>
          </w:tcPr>
          <w:p w:rsidR="00D561B9" w:rsidRPr="000407CE" w:rsidRDefault="007724BE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4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4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AA_A0Z008</w:t>
            </w:r>
          </w:p>
        </w:tc>
      </w:tr>
      <w:tr w:rsidR="007724BE" w:rsidRPr="000407CE" w:rsidTr="006D5962">
        <w:tc>
          <w:tcPr>
            <w:tcW w:w="720" w:type="dxa"/>
          </w:tcPr>
          <w:p w:rsidR="007724BE" w:rsidRPr="000407CE" w:rsidRDefault="007724B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4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7724BE" w:rsidRPr="000407CE" w:rsidRDefault="00D80C96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4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4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死殘解除契約辦理中更新模組</w:t>
            </w:r>
          </w:p>
        </w:tc>
        <w:tc>
          <w:tcPr>
            <w:tcW w:w="4678" w:type="dxa"/>
          </w:tcPr>
          <w:p w:rsidR="007724BE" w:rsidRPr="000407CE" w:rsidRDefault="007724BE" w:rsidP="00691962">
            <w:pPr>
              <w:rPr>
                <w:rFonts w:ascii="細明體" w:eastAsia="細明體" w:hAnsi="細明體"/>
                <w:sz w:val="20"/>
                <w:szCs w:val="20"/>
                <w:rPrChange w:id="24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5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AA_A0Z019</w:t>
            </w:r>
          </w:p>
        </w:tc>
      </w:tr>
      <w:tr w:rsidR="007724BE" w:rsidRPr="000407CE" w:rsidTr="006D5962">
        <w:tc>
          <w:tcPr>
            <w:tcW w:w="720" w:type="dxa"/>
          </w:tcPr>
          <w:p w:rsidR="007724BE" w:rsidRPr="000407CE" w:rsidRDefault="007724B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5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7724BE" w:rsidRPr="000407CE" w:rsidRDefault="00B04504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5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5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取得理賠相關序號模組</w:t>
            </w:r>
          </w:p>
        </w:tc>
        <w:tc>
          <w:tcPr>
            <w:tcW w:w="4678" w:type="dxa"/>
          </w:tcPr>
          <w:p w:rsidR="007724BE" w:rsidRPr="000407CE" w:rsidRDefault="007724BE" w:rsidP="00691962">
            <w:pPr>
              <w:rPr>
                <w:rFonts w:ascii="細明體" w:eastAsia="細明體" w:hAnsi="細明體"/>
                <w:sz w:val="20"/>
                <w:szCs w:val="20"/>
                <w:rPrChange w:id="254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5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AA_B2Z009</w:t>
            </w:r>
          </w:p>
        </w:tc>
      </w:tr>
      <w:tr w:rsidR="007724BE" w:rsidRPr="000407CE" w:rsidTr="006D5962">
        <w:tc>
          <w:tcPr>
            <w:tcW w:w="720" w:type="dxa"/>
          </w:tcPr>
          <w:p w:rsidR="007724BE" w:rsidRPr="000407CE" w:rsidRDefault="007724B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5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7724BE" w:rsidRPr="000407CE" w:rsidRDefault="00A67272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5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5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意外險投保明細讀取模組</w:t>
            </w:r>
          </w:p>
        </w:tc>
        <w:tc>
          <w:tcPr>
            <w:tcW w:w="4678" w:type="dxa"/>
          </w:tcPr>
          <w:p w:rsidR="007724BE" w:rsidRPr="000407CE" w:rsidRDefault="007724BE" w:rsidP="00691962">
            <w:pPr>
              <w:rPr>
                <w:rFonts w:ascii="細明體" w:eastAsia="細明體" w:hAnsi="細明體"/>
                <w:sz w:val="20"/>
                <w:szCs w:val="20"/>
                <w:rPrChange w:id="25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6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AA_B5Z000</w:t>
            </w:r>
          </w:p>
        </w:tc>
      </w:tr>
      <w:tr w:rsidR="007724BE" w:rsidRPr="000407CE" w:rsidTr="006D5962">
        <w:tc>
          <w:tcPr>
            <w:tcW w:w="720" w:type="dxa"/>
          </w:tcPr>
          <w:p w:rsidR="007724BE" w:rsidRPr="000407CE" w:rsidRDefault="007724B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6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7724BE" w:rsidRPr="000407CE" w:rsidRDefault="002961B4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6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6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員工服團投保明細讀取模組</w:t>
            </w:r>
          </w:p>
        </w:tc>
        <w:tc>
          <w:tcPr>
            <w:tcW w:w="4678" w:type="dxa"/>
          </w:tcPr>
          <w:p w:rsidR="007724BE" w:rsidRPr="000407CE" w:rsidRDefault="007724BE" w:rsidP="00691962">
            <w:pPr>
              <w:rPr>
                <w:rFonts w:ascii="細明體" w:eastAsia="細明體" w:hAnsi="細明體"/>
                <w:sz w:val="20"/>
                <w:szCs w:val="20"/>
                <w:rPrChange w:id="264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6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AA_B6Z000</w:t>
            </w:r>
          </w:p>
        </w:tc>
      </w:tr>
      <w:tr w:rsidR="007724BE" w:rsidRPr="000407CE" w:rsidTr="006D5962">
        <w:tc>
          <w:tcPr>
            <w:tcW w:w="720" w:type="dxa"/>
          </w:tcPr>
          <w:p w:rsidR="007724BE" w:rsidRPr="000407CE" w:rsidRDefault="007724B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6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7724BE" w:rsidRPr="000407CE" w:rsidRDefault="00CE4895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6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6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團險投保明細讀取模組</w:t>
            </w:r>
          </w:p>
        </w:tc>
        <w:tc>
          <w:tcPr>
            <w:tcW w:w="4678" w:type="dxa"/>
          </w:tcPr>
          <w:p w:rsidR="007724BE" w:rsidRPr="000407CE" w:rsidRDefault="007724BE" w:rsidP="00691962">
            <w:pPr>
              <w:rPr>
                <w:rFonts w:ascii="細明體" w:eastAsia="細明體" w:hAnsi="細明體"/>
                <w:sz w:val="20"/>
                <w:szCs w:val="20"/>
                <w:rPrChange w:id="26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7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AA_B9Z000</w:t>
            </w:r>
          </w:p>
        </w:tc>
      </w:tr>
      <w:tr w:rsidR="007724BE" w:rsidRPr="000407CE" w:rsidTr="006D5962">
        <w:tc>
          <w:tcPr>
            <w:tcW w:w="720" w:type="dxa"/>
          </w:tcPr>
          <w:p w:rsidR="007724BE" w:rsidRPr="000407CE" w:rsidRDefault="007724B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7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7724BE" w:rsidRPr="000407CE" w:rsidRDefault="0053517B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7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7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團險理賠紀錄讀取模組</w:t>
            </w:r>
          </w:p>
        </w:tc>
        <w:tc>
          <w:tcPr>
            <w:tcW w:w="4678" w:type="dxa"/>
          </w:tcPr>
          <w:p w:rsidR="007724BE" w:rsidRPr="000407CE" w:rsidRDefault="007724BE" w:rsidP="00691962">
            <w:pPr>
              <w:rPr>
                <w:rFonts w:ascii="細明體" w:eastAsia="細明體" w:hAnsi="細明體"/>
                <w:sz w:val="20"/>
                <w:szCs w:val="20"/>
                <w:rPrChange w:id="274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7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AA_B9Z001</w:t>
            </w:r>
          </w:p>
        </w:tc>
      </w:tr>
      <w:tr w:rsidR="00F37A69" w:rsidRPr="000407CE" w:rsidTr="006D5962">
        <w:tc>
          <w:tcPr>
            <w:tcW w:w="720" w:type="dxa"/>
          </w:tcPr>
          <w:p w:rsidR="00F37A69" w:rsidRPr="000407CE" w:rsidRDefault="00F37A6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7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F37A69" w:rsidRPr="000407CE" w:rsidRDefault="002C08A6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7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27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團險商品資訊模組</w:t>
            </w:r>
          </w:p>
        </w:tc>
        <w:tc>
          <w:tcPr>
            <w:tcW w:w="4678" w:type="dxa"/>
          </w:tcPr>
          <w:p w:rsidR="00F37A69" w:rsidRPr="000407CE" w:rsidRDefault="00F37A69" w:rsidP="00691962">
            <w:pPr>
              <w:rPr>
                <w:rFonts w:ascii="細明體" w:eastAsia="細明體" w:hAnsi="細明體"/>
                <w:sz w:val="20"/>
                <w:szCs w:val="20"/>
                <w:rPrChange w:id="279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28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BG_K0Z001</w:t>
            </w:r>
          </w:p>
        </w:tc>
      </w:tr>
      <w:tr w:rsidR="0064744E" w:rsidRPr="000407CE" w:rsidTr="006D5962">
        <w:tc>
          <w:tcPr>
            <w:tcW w:w="720" w:type="dxa"/>
          </w:tcPr>
          <w:p w:rsidR="0064744E" w:rsidRPr="000407CE" w:rsidRDefault="0064744E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8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64744E" w:rsidRPr="000407CE" w:rsidRDefault="0064744E" w:rsidP="00691962">
            <w:pPr>
              <w:rPr>
                <w:rFonts w:ascii="細明體" w:eastAsia="細明體" w:hAnsi="細明體" w:hint="eastAsia"/>
                <w:sz w:val="20"/>
                <w:szCs w:val="20"/>
                <w:rPrChange w:id="28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sz w:val="20"/>
                <w:szCs w:val="20"/>
                <w:rPrChange w:id="283" w:author="陳鐵元" w:date="2016-07-30T08:55:00Z">
                  <w:rPr>
                    <w:sz w:val="20"/>
                    <w:szCs w:val="20"/>
                  </w:rPr>
                </w:rPrChange>
              </w:rPr>
              <w:t>團險繳費狀態判定</w:t>
            </w:r>
          </w:p>
        </w:tc>
        <w:tc>
          <w:tcPr>
            <w:tcW w:w="4678" w:type="dxa"/>
          </w:tcPr>
          <w:p w:rsidR="0064744E" w:rsidRPr="000407CE" w:rsidRDefault="0064744E" w:rsidP="00691962">
            <w:pPr>
              <w:rPr>
                <w:rFonts w:ascii="細明體" w:eastAsia="細明體" w:hAnsi="細明體"/>
                <w:sz w:val="20"/>
                <w:szCs w:val="20"/>
                <w:rPrChange w:id="284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hint="eastAsia"/>
                <w:sz w:val="20"/>
                <w:szCs w:val="20"/>
                <w:rPrChange w:id="285" w:author="陳鐵元" w:date="2016-07-30T08:55:00Z">
                  <w:rPr>
                    <w:rFonts w:hint="eastAsia"/>
                    <w:sz w:val="20"/>
                    <w:szCs w:val="20"/>
                  </w:rPr>
                </w:rPrChange>
              </w:rPr>
              <w:t>AA_B9Z004</w:t>
            </w:r>
          </w:p>
        </w:tc>
      </w:tr>
      <w:tr w:rsidR="00875753" w:rsidRPr="000407CE" w:rsidTr="006D5962">
        <w:trPr>
          <w:ins w:id="286" w:author="FIS" w:date="2015-04-14T09:59:00Z"/>
        </w:trPr>
        <w:tc>
          <w:tcPr>
            <w:tcW w:w="720" w:type="dxa"/>
          </w:tcPr>
          <w:p w:rsidR="00875753" w:rsidRPr="000407CE" w:rsidRDefault="00875753" w:rsidP="00904F48">
            <w:pPr>
              <w:numPr>
                <w:ilvl w:val="0"/>
                <w:numId w:val="30"/>
              </w:numPr>
              <w:jc w:val="center"/>
              <w:rPr>
                <w:ins w:id="287" w:author="FIS" w:date="2015-04-14T09:59:00Z"/>
                <w:rFonts w:ascii="細明體" w:eastAsia="細明體" w:hAnsi="細明體" w:hint="eastAsia"/>
                <w:sz w:val="20"/>
                <w:szCs w:val="20"/>
                <w:rPrChange w:id="288" w:author="陳鐵元" w:date="2016-07-30T08:55:00Z">
                  <w:rPr>
                    <w:ins w:id="289" w:author="FIS" w:date="2015-04-14T09:59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875753" w:rsidRPr="000407CE" w:rsidRDefault="00875753" w:rsidP="00691962">
            <w:pPr>
              <w:rPr>
                <w:ins w:id="290" w:author="FIS" w:date="2015-04-14T09:59:00Z"/>
                <w:sz w:val="20"/>
                <w:szCs w:val="20"/>
                <w:rPrChange w:id="291" w:author="陳鐵元" w:date="2016-07-30T08:55:00Z">
                  <w:rPr>
                    <w:ins w:id="292" w:author="FIS" w:date="2015-04-14T09:59:00Z"/>
                    <w:sz w:val="20"/>
                    <w:szCs w:val="20"/>
                  </w:rPr>
                </w:rPrChange>
              </w:rPr>
            </w:pPr>
            <w:ins w:id="293" w:author="FIS" w:date="2015-04-14T10:00:00Z">
              <w:r w:rsidRPr="000407CE">
                <w:rPr>
                  <w:rFonts w:hint="eastAsia"/>
                  <w:sz w:val="20"/>
                  <w:szCs w:val="20"/>
                  <w:rPrChange w:id="294" w:author="陳鐵元" w:date="2016-07-30T08:55:00Z">
                    <w:rPr>
                      <w:rFonts w:hint="eastAsia"/>
                    </w:rPr>
                  </w:rPrChange>
                </w:rPr>
                <w:t>理賠交易更新取消</w:t>
              </w:r>
            </w:ins>
          </w:p>
        </w:tc>
        <w:tc>
          <w:tcPr>
            <w:tcW w:w="4678" w:type="dxa"/>
          </w:tcPr>
          <w:p w:rsidR="00875753" w:rsidRPr="000407CE" w:rsidRDefault="00875753" w:rsidP="00875753">
            <w:pPr>
              <w:rPr>
                <w:ins w:id="295" w:author="FIS" w:date="2015-04-14T09:59:00Z"/>
                <w:rFonts w:hint="eastAsia"/>
                <w:sz w:val="20"/>
                <w:szCs w:val="20"/>
                <w:rPrChange w:id="296" w:author="陳鐵元" w:date="2016-07-30T08:55:00Z">
                  <w:rPr>
                    <w:ins w:id="297" w:author="FIS" w:date="2015-04-14T09:59:00Z"/>
                    <w:rFonts w:hint="eastAsia"/>
                    <w:sz w:val="20"/>
                    <w:szCs w:val="20"/>
                  </w:rPr>
                </w:rPrChange>
              </w:rPr>
            </w:pPr>
            <w:ins w:id="298" w:author="FIS" w:date="2015-04-14T10:00:00Z">
              <w:r w:rsidRPr="000407CE">
                <w:rPr>
                  <w:rFonts w:ascii="細明體" w:eastAsia="細明體" w:hAnsi="細明體" w:hint="eastAsia"/>
                  <w:b/>
                  <w:sz w:val="20"/>
                  <w:szCs w:val="20"/>
                  <w:rPrChange w:id="299" w:author="陳鐵元" w:date="2016-07-30T08:55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BG_C0Z006.</w:t>
              </w:r>
            </w:ins>
            <w:ins w:id="300" w:author="FIS" w:date="2015-04-14T09:59:00Z">
              <w:r w:rsidRPr="000407CE">
                <w:rPr>
                  <w:rFonts w:ascii="細明體" w:eastAsia="細明體" w:hAnsi="細明體" w:hint="eastAsia"/>
                  <w:b/>
                  <w:sz w:val="20"/>
                  <w:szCs w:val="20"/>
                  <w:rPrChange w:id="301" w:author="陳鐵元" w:date="2016-07-30T08:55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undoUpdate_AA1</w:t>
              </w:r>
            </w:ins>
          </w:p>
        </w:tc>
      </w:tr>
    </w:tbl>
    <w:p w:rsidR="002F1E48" w:rsidRPr="000407C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02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</w:p>
    <w:p w:rsidR="004353EF" w:rsidRPr="000407CE" w:rsidRDefault="004353EF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  <w:rPrChange w:id="30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bookmarkStart w:id="304" w:name="畫面"/>
      <w:r w:rsidRPr="000407CE">
        <w:rPr>
          <w:rFonts w:ascii="細明體" w:eastAsia="細明體" w:hAnsi="細明體" w:hint="eastAsia"/>
          <w:lang w:eastAsia="zh-TW"/>
          <w:rPrChange w:id="30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畫面</w:t>
      </w:r>
      <w:bookmarkEnd w:id="304"/>
      <w:r w:rsidRPr="000407CE">
        <w:rPr>
          <w:rFonts w:ascii="細明體" w:eastAsia="細明體" w:hAnsi="細明體" w:hint="eastAsia"/>
          <w:lang w:eastAsia="zh-TW"/>
          <w:rPrChange w:id="30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</w:p>
    <w:p w:rsidR="0082356E" w:rsidRPr="000407CE" w:rsidRDefault="00AF2403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  <w:rPrChange w:id="30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noProof/>
          <w:lang w:eastAsia="zh-TW"/>
          <w:rPrChange w:id="308" w:author="陳鐵元" w:date="2016-07-30T08:55:00Z">
            <w:rPr>
              <w:noProof/>
              <w:lang w:eastAsia="zh-TW"/>
            </w:rPr>
          </w:rPrChang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3pt;height:126.75pt;visibility:visible">
            <v:imagedata r:id="rId8" o:title=""/>
          </v:shape>
        </w:pict>
      </w:r>
    </w:p>
    <w:p w:rsidR="00AC29B8" w:rsidRPr="000407CE" w:rsidRDefault="005D0341" w:rsidP="00AC29B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  <w:rPrChange w:id="30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/>
          <w:lang w:eastAsia="zh-TW"/>
          <w:rPrChange w:id="310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br w:type="page"/>
      </w:r>
      <w:r w:rsidR="00AC29B8" w:rsidRPr="000407CE">
        <w:rPr>
          <w:rFonts w:ascii="細明體" w:eastAsia="細明體" w:hAnsi="細明體" w:hint="eastAsia"/>
          <w:lang w:eastAsia="zh-TW"/>
          <w:rPrChange w:id="31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lastRenderedPageBreak/>
        <w:t>說明：</w:t>
      </w:r>
    </w:p>
    <w:p w:rsidR="00AC29B8" w:rsidRPr="000407CE" w:rsidRDefault="00AC29B8" w:rsidP="00AC29B8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31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31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初始:</w:t>
      </w:r>
    </w:p>
    <w:p w:rsidR="00AC29B8" w:rsidRPr="000407CE" w:rsidRDefault="00AC29B8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ins w:id="314" w:author="FIS" w:date="2015-04-14T10:08:00Z"/>
          <w:rFonts w:ascii="細明體" w:eastAsia="細明體" w:hAnsi="細明體" w:hint="eastAsia"/>
          <w:lang w:eastAsia="zh-TW"/>
          <w:rPrChange w:id="315" w:author="陳鐵元" w:date="2016-07-30T08:55:00Z">
            <w:rPr>
              <w:ins w:id="316" w:author="FIS" w:date="2015-04-14T10:08:00Z"/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31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顯示 受理編號 及 被保人ID 於畫面。</w:t>
      </w:r>
    </w:p>
    <w:p w:rsidR="00985FAC" w:rsidRPr="000407CE" w:rsidRDefault="00985FAC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ins w:id="318" w:author="FIS" w:date="2015-04-14T10:09:00Z"/>
          <w:rFonts w:ascii="細明體" w:eastAsia="細明體" w:hAnsi="細明體" w:hint="eastAsia"/>
          <w:lang w:eastAsia="zh-TW"/>
          <w:rPrChange w:id="319" w:author="陳鐵元" w:date="2016-07-30T08:55:00Z">
            <w:rPr>
              <w:ins w:id="320" w:author="FIS" w:date="2015-04-14T10:09:00Z"/>
              <w:rFonts w:ascii="細明體" w:eastAsia="細明體" w:hAnsi="細明體" w:hint="eastAsia"/>
              <w:lang w:eastAsia="zh-TW"/>
            </w:rPr>
          </w:rPrChange>
        </w:rPr>
      </w:pPr>
      <w:ins w:id="321" w:author="FIS" w:date="2015-04-14T10:09:00Z">
        <w:r w:rsidRPr="000407CE">
          <w:rPr>
            <w:rFonts w:ascii="細明體" w:eastAsia="細明體" w:hAnsi="細明體" w:hint="eastAsia"/>
            <w:lang w:eastAsia="zh-TW"/>
            <w:rPrChange w:id="322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$</w:t>
        </w:r>
      </w:ins>
      <w:ins w:id="323" w:author="FIS" w:date="2015-04-14T10:08:00Z">
        <w:r w:rsidRPr="000407CE">
          <w:rPr>
            <w:rFonts w:ascii="細明體" w:eastAsia="細明體" w:hAnsi="細明體" w:hint="eastAsia"/>
            <w:lang w:eastAsia="zh-TW"/>
            <w:rPrChange w:id="324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交易日期 = </w:t>
        </w:r>
      </w:ins>
      <w:ins w:id="325" w:author="FIS" w:date="2015-04-14T10:09:00Z">
        <w:r w:rsidRPr="000407CE">
          <w:rPr>
            <w:rFonts w:ascii="細明體" w:eastAsia="細明體" w:hAnsi="細明體" w:hint="eastAsia"/>
            <w:lang w:eastAsia="zh-TW"/>
            <w:rPrChange w:id="326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今天日期</w:t>
        </w:r>
      </w:ins>
    </w:p>
    <w:p w:rsidR="00985FAC" w:rsidRPr="000407CE" w:rsidRDefault="00985FAC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32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ins w:id="328" w:author="FIS" w:date="2015-04-14T10:09:00Z">
        <w:r w:rsidRPr="000407CE">
          <w:rPr>
            <w:rFonts w:ascii="細明體" w:eastAsia="細明體" w:hAnsi="細明體" w:hint="eastAsia"/>
            <w:lang w:eastAsia="zh-TW"/>
            <w:rPrChange w:id="329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$交易日期時間 =今天日期時間</w:t>
        </w:r>
      </w:ins>
    </w:p>
    <w:p w:rsidR="00AC29B8" w:rsidRPr="000407CE" w:rsidRDefault="00AC29B8" w:rsidP="00AC29B8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33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33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索引投保明細：(可參照AAB10700)</w:t>
      </w:r>
    </w:p>
    <w:p w:rsidR="00AC29B8" w:rsidRPr="000407CE" w:rsidRDefault="00AC29B8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33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33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讀取投保明細：</w:t>
      </w:r>
    </w:p>
    <w:p w:rsidR="00AC29B8" w:rsidRPr="000407CE" w:rsidRDefault="00AC29B8" w:rsidP="00AC29B8">
      <w:pPr>
        <w:pStyle w:val="Tabletext"/>
        <w:keepLines w:val="0"/>
        <w:widowControl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34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35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讀取理賠受理檔：</w:t>
      </w:r>
    </w:p>
    <w:p w:rsidR="00AC29B8" w:rsidRPr="000407CE" w:rsidRDefault="00AC29B8" w:rsidP="00AC29B8">
      <w:pPr>
        <w:pStyle w:val="Tabletext"/>
        <w:keepLines w:val="0"/>
        <w:widowControl/>
        <w:numPr>
          <w:ilvl w:val="3"/>
          <w:numId w:val="38"/>
        </w:numPr>
        <w:spacing w:after="0" w:line="240" w:lineRule="auto"/>
        <w:rPr>
          <w:rFonts w:ascii="細明體" w:eastAsia="細明體" w:hAnsi="細明體"/>
          <w:lang w:eastAsia="zh-TW"/>
          <w:rPrChange w:id="336" w:author="陳鐵元" w:date="2016-07-30T08:55:00Z">
            <w:rPr>
              <w:rFonts w:ascii="細明體" w:eastAsia="細明體" w:hAnsi="細明體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37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CALL </w:t>
      </w:r>
      <w:r w:rsidRPr="000407CE">
        <w:rPr>
          <w:rFonts w:ascii="細明體" w:eastAsia="細明體" w:hAnsi="細明體" w:hint="eastAsia"/>
          <w:rPrChange w:id="338" w:author="陳鐵元" w:date="2016-07-30T08:55:00Z">
            <w:rPr>
              <w:rFonts w:ascii="細明體" w:eastAsia="細明體" w:hAnsi="細明體" w:hint="eastAsia"/>
            </w:rPr>
          </w:rPrChange>
        </w:rPr>
        <w:t>AA_A0Z001</w:t>
      </w:r>
      <w:r w:rsidRPr="000407CE">
        <w:rPr>
          <w:rFonts w:ascii="細明體" w:eastAsia="細明體" w:hAnsi="細明體" w:hint="eastAsia"/>
          <w:lang w:eastAsia="zh-TW"/>
          <w:rPrChange w:id="33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.Method4</w:t>
      </w:r>
      <w:r w:rsidR="00B95BDC" w:rsidRPr="000407CE">
        <w:rPr>
          <w:rFonts w:ascii="細明體" w:eastAsia="細明體" w:hAnsi="細明體" w:hint="eastAsia"/>
          <w:lang w:eastAsia="zh-TW"/>
          <w:rPrChange w:id="34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，傳入參數：</w:t>
      </w:r>
      <w:r w:rsidRPr="000407CE">
        <w:rPr>
          <w:rFonts w:ascii="細明體" w:eastAsia="細明體" w:hAnsi="細明體" w:hint="eastAsia"/>
          <w:lang w:eastAsia="zh-TW"/>
          <w:rPrChange w:id="34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C29B8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342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  <w:rPrChange w:id="343" w:author="陳鐵元" w:date="2016-07-30T08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344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bCs/>
                <w:sz w:val="20"/>
                <w:szCs w:val="20"/>
                <w:rPrChange w:id="345" w:author="陳鐵元" w:date="2016-07-30T08:55:00Z">
                  <w:rPr>
                    <w:rFonts w:ascii="細明體" w:eastAsia="細明體" w:hAnsi="細明體" w:hint="eastAsia"/>
                    <w:b/>
                    <w:bCs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AC29B8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9B8" w:rsidRPr="000407CE" w:rsidRDefault="00AC29B8" w:rsidP="00000915">
            <w:pPr>
              <w:rPr>
                <w:rFonts w:ascii="細明體" w:eastAsia="細明體" w:hAnsi="細明體" w:hint="eastAsia"/>
                <w:sz w:val="20"/>
                <w:szCs w:val="20"/>
                <w:rPrChange w:id="34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347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rPr>
                <w:rFonts w:ascii="細明體" w:eastAsia="細明體" w:hAnsi="細明體" w:cs="Arial Unicode MS"/>
                <w:sz w:val="20"/>
                <w:szCs w:val="20"/>
                <w:rPrChange w:id="348" w:author="陳鐵元" w:date="2016-07-30T08:55:00Z">
                  <w:rPr>
                    <w:rFonts w:ascii="細明體" w:eastAsia="細明體" w:hAnsi="細明體" w:cs="Arial Unicode MS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349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傳入參數</w:t>
            </w:r>
          </w:p>
        </w:tc>
      </w:tr>
    </w:tbl>
    <w:p w:rsidR="00AC29B8" w:rsidRPr="000407CE" w:rsidRDefault="00AC29B8" w:rsidP="00AC29B8">
      <w:pPr>
        <w:pStyle w:val="Tabletext"/>
        <w:keepLines w:val="0"/>
        <w:widowControl/>
        <w:numPr>
          <w:ilvl w:val="3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50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51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取得</w:t>
      </w:r>
      <w:r w:rsidR="00346C06" w:rsidRPr="000407CE">
        <w:rPr>
          <w:rFonts w:ascii="細明體" w:eastAsia="細明體" w:hAnsi="細明體" w:hint="eastAsia"/>
          <w:kern w:val="2"/>
          <w:lang w:eastAsia="zh-TW"/>
          <w:rPrChange w:id="352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$</w:t>
      </w:r>
      <w:r w:rsidRPr="000407CE">
        <w:rPr>
          <w:rFonts w:ascii="細明體" w:eastAsia="細明體" w:hAnsi="細明體" w:hint="eastAsia"/>
          <w:kern w:val="2"/>
          <w:lang w:eastAsia="zh-TW"/>
          <w:rPrChange w:id="353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狀態碼：判別受理進度：</w:t>
      </w:r>
    </w:p>
    <w:p w:rsidR="00AC29B8" w:rsidRPr="000407CE" w:rsidRDefault="00AC29B8" w:rsidP="00AC29B8">
      <w:pPr>
        <w:pStyle w:val="Tabletext"/>
        <w:keepLines w:val="0"/>
        <w:widowControl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54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55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IF DTAAA001.受理狀態 &lt;   </w:t>
      </w:r>
      <w:r w:rsidRPr="000407CE">
        <w:rPr>
          <w:rFonts w:ascii="細明體" w:eastAsia="細明體" w:hAnsi="細明體"/>
          <w:kern w:val="2"/>
          <w:lang w:eastAsia="zh-TW"/>
          <w:rPrChange w:id="356" w:author="陳鐵元" w:date="2016-07-30T08:55:00Z">
            <w:rPr>
              <w:rFonts w:ascii="細明體" w:eastAsia="細明體" w:hAnsi="細明體"/>
              <w:color w:val="000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0407CE">
          <w:rPr>
            <w:rFonts w:ascii="細明體" w:eastAsia="細明體" w:hAnsi="細明體" w:hint="eastAsia"/>
            <w:kern w:val="2"/>
            <w:lang w:eastAsia="zh-TW"/>
            <w:rPrChange w:id="357" w:author="陳鐵元" w:date="2016-07-30T08:55:00Z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rPrChange>
          </w:rPr>
          <w:t>30</w:t>
        </w:r>
        <w:r w:rsidRPr="000407CE">
          <w:rPr>
            <w:rFonts w:ascii="細明體" w:eastAsia="細明體" w:hAnsi="細明體"/>
            <w:kern w:val="2"/>
            <w:lang w:eastAsia="zh-TW"/>
            <w:rPrChange w:id="358" w:author="陳鐵元" w:date="2016-07-30T08:55:00Z">
              <w:rPr>
                <w:rFonts w:ascii="細明體" w:eastAsia="細明體" w:hAnsi="細明體"/>
                <w:color w:val="000000"/>
                <w:kern w:val="2"/>
                <w:lang w:eastAsia="zh-TW"/>
              </w:rPr>
            </w:rPrChange>
          </w:rPr>
          <w:t>’</w:t>
        </w:r>
      </w:smartTag>
      <w:r w:rsidRPr="000407CE">
        <w:rPr>
          <w:rFonts w:ascii="細明體" w:eastAsia="細明體" w:hAnsi="細明體" w:hint="eastAsia"/>
          <w:kern w:val="2"/>
          <w:lang w:eastAsia="zh-TW"/>
          <w:rPrChange w:id="359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(核定)，狀態碼 = </w:t>
      </w:r>
      <w:r w:rsidRPr="000407CE">
        <w:rPr>
          <w:rFonts w:ascii="細明體" w:eastAsia="細明體" w:hAnsi="細明體"/>
          <w:kern w:val="2"/>
          <w:lang w:eastAsia="zh-TW"/>
          <w:rPrChange w:id="360" w:author="陳鐵元" w:date="2016-07-30T08:55:00Z">
            <w:rPr>
              <w:rFonts w:ascii="細明體" w:eastAsia="細明體" w:hAnsi="細明體"/>
              <w:color w:val="000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407CE">
          <w:rPr>
            <w:rFonts w:ascii="細明體" w:eastAsia="細明體" w:hAnsi="細明體"/>
            <w:kern w:val="2"/>
            <w:lang w:eastAsia="zh-TW"/>
            <w:rPrChange w:id="361" w:author="陳鐵元" w:date="2016-07-30T08:55:00Z">
              <w:rPr>
                <w:rFonts w:ascii="細明體" w:eastAsia="細明體" w:hAnsi="細明體"/>
                <w:color w:val="000000"/>
                <w:kern w:val="2"/>
                <w:lang w:eastAsia="zh-TW"/>
              </w:rPr>
            </w:rPrChange>
          </w:rPr>
          <w:t>1’</w:t>
        </w:r>
      </w:smartTag>
      <w:r w:rsidRPr="000407CE">
        <w:rPr>
          <w:rFonts w:ascii="細明體" w:eastAsia="細明體" w:hAnsi="細明體" w:hint="eastAsia"/>
          <w:kern w:val="2"/>
          <w:lang w:eastAsia="zh-TW"/>
          <w:rPrChange w:id="362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。</w:t>
      </w:r>
    </w:p>
    <w:p w:rsidR="00AC29B8" w:rsidRPr="000407CE" w:rsidRDefault="00AC29B8" w:rsidP="00AC29B8">
      <w:pPr>
        <w:pStyle w:val="Tabletext"/>
        <w:keepLines w:val="0"/>
        <w:widowControl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63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64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IF DTAAA001.受理狀態 &gt;=  </w:t>
      </w:r>
      <w:r w:rsidRPr="000407CE">
        <w:rPr>
          <w:rFonts w:ascii="細明體" w:eastAsia="細明體" w:hAnsi="細明體"/>
          <w:kern w:val="2"/>
          <w:lang w:eastAsia="zh-TW"/>
          <w:rPrChange w:id="365" w:author="陳鐵元" w:date="2016-07-30T08:55:00Z">
            <w:rPr>
              <w:rFonts w:ascii="細明體" w:eastAsia="細明體" w:hAnsi="細明體"/>
              <w:color w:val="000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0407CE">
          <w:rPr>
            <w:rFonts w:ascii="細明體" w:eastAsia="細明體" w:hAnsi="細明體" w:hint="eastAsia"/>
            <w:kern w:val="2"/>
            <w:lang w:eastAsia="zh-TW"/>
            <w:rPrChange w:id="366" w:author="陳鐵元" w:date="2016-07-30T08:55:00Z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rPrChange>
          </w:rPr>
          <w:t>30</w:t>
        </w:r>
        <w:r w:rsidRPr="000407CE">
          <w:rPr>
            <w:rFonts w:ascii="細明體" w:eastAsia="細明體" w:hAnsi="細明體"/>
            <w:kern w:val="2"/>
            <w:lang w:eastAsia="zh-TW"/>
            <w:rPrChange w:id="367" w:author="陳鐵元" w:date="2016-07-30T08:55:00Z">
              <w:rPr>
                <w:rFonts w:ascii="細明體" w:eastAsia="細明體" w:hAnsi="細明體"/>
                <w:color w:val="000000"/>
                <w:kern w:val="2"/>
                <w:lang w:eastAsia="zh-TW"/>
              </w:rPr>
            </w:rPrChange>
          </w:rPr>
          <w:t>’</w:t>
        </w:r>
      </w:smartTag>
      <w:r w:rsidRPr="000407CE">
        <w:rPr>
          <w:rFonts w:ascii="細明體" w:eastAsia="細明體" w:hAnsi="細明體" w:hint="eastAsia"/>
          <w:kern w:val="2"/>
          <w:lang w:eastAsia="zh-TW"/>
          <w:rPrChange w:id="368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(核定)，狀態碼 = </w:t>
      </w:r>
      <w:r w:rsidRPr="000407CE">
        <w:rPr>
          <w:rFonts w:ascii="細明體" w:eastAsia="細明體" w:hAnsi="細明體"/>
          <w:kern w:val="2"/>
          <w:lang w:eastAsia="zh-TW"/>
          <w:rPrChange w:id="369" w:author="陳鐵元" w:date="2016-07-30T08:55:00Z">
            <w:rPr>
              <w:rFonts w:ascii="細明體" w:eastAsia="細明體" w:hAnsi="細明體"/>
              <w:color w:val="000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0407CE">
          <w:rPr>
            <w:rFonts w:ascii="細明體" w:eastAsia="細明體" w:hAnsi="細明體" w:hint="eastAsia"/>
            <w:kern w:val="2"/>
            <w:lang w:eastAsia="zh-TW"/>
            <w:rPrChange w:id="370" w:author="陳鐵元" w:date="2016-07-30T08:55:00Z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rPrChange>
          </w:rPr>
          <w:t>2</w:t>
        </w:r>
        <w:r w:rsidRPr="000407CE">
          <w:rPr>
            <w:rFonts w:ascii="細明體" w:eastAsia="細明體" w:hAnsi="細明體"/>
            <w:kern w:val="2"/>
            <w:lang w:eastAsia="zh-TW"/>
            <w:rPrChange w:id="371" w:author="陳鐵元" w:date="2016-07-30T08:55:00Z">
              <w:rPr>
                <w:rFonts w:ascii="細明體" w:eastAsia="細明體" w:hAnsi="細明體"/>
                <w:color w:val="000000"/>
                <w:kern w:val="2"/>
                <w:lang w:eastAsia="zh-TW"/>
              </w:rPr>
            </w:rPrChange>
          </w:rPr>
          <w:t>’</w:t>
        </w:r>
      </w:smartTag>
      <w:r w:rsidRPr="000407CE">
        <w:rPr>
          <w:rFonts w:ascii="細明體" w:eastAsia="細明體" w:hAnsi="細明體" w:hint="eastAsia"/>
          <w:kern w:val="2"/>
          <w:lang w:eastAsia="zh-TW"/>
          <w:rPrChange w:id="372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。</w:t>
      </w:r>
    </w:p>
    <w:p w:rsidR="00AC29B8" w:rsidRPr="000407CE" w:rsidRDefault="00AC29B8" w:rsidP="00AC29B8">
      <w:pPr>
        <w:pStyle w:val="Tabletext"/>
        <w:keepLines w:val="0"/>
        <w:widowControl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73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74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IF DTAAA001.受理狀態 =   </w:t>
      </w:r>
      <w:r w:rsidRPr="000407CE">
        <w:rPr>
          <w:rFonts w:ascii="細明體" w:eastAsia="細明體" w:hAnsi="細明體"/>
          <w:kern w:val="2"/>
          <w:lang w:eastAsia="zh-TW"/>
          <w:rPrChange w:id="375" w:author="陳鐵元" w:date="2016-07-30T08:55:00Z">
            <w:rPr>
              <w:rFonts w:ascii="細明體" w:eastAsia="細明體" w:hAnsi="細明體"/>
              <w:color w:val="000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’"/>
        </w:smartTagPr>
        <w:r w:rsidRPr="000407CE">
          <w:rPr>
            <w:rFonts w:ascii="細明體" w:eastAsia="細明體" w:hAnsi="細明體" w:hint="eastAsia"/>
            <w:kern w:val="2"/>
            <w:lang w:eastAsia="zh-TW"/>
            <w:rPrChange w:id="376" w:author="陳鐵元" w:date="2016-07-30T08:55:00Z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rPrChange>
          </w:rPr>
          <w:t>99</w:t>
        </w:r>
        <w:r w:rsidRPr="000407CE">
          <w:rPr>
            <w:rFonts w:ascii="細明體" w:eastAsia="細明體" w:hAnsi="細明體"/>
            <w:kern w:val="2"/>
            <w:lang w:eastAsia="zh-TW"/>
            <w:rPrChange w:id="377" w:author="陳鐵元" w:date="2016-07-30T08:55:00Z">
              <w:rPr>
                <w:rFonts w:ascii="細明體" w:eastAsia="細明體" w:hAnsi="細明體"/>
                <w:color w:val="000000"/>
                <w:kern w:val="2"/>
                <w:lang w:eastAsia="zh-TW"/>
              </w:rPr>
            </w:rPrChange>
          </w:rPr>
          <w:t>’</w:t>
        </w:r>
      </w:smartTag>
      <w:r w:rsidRPr="000407CE">
        <w:rPr>
          <w:rFonts w:ascii="細明體" w:eastAsia="細明體" w:hAnsi="細明體" w:hint="eastAsia"/>
          <w:kern w:val="2"/>
          <w:lang w:eastAsia="zh-TW"/>
          <w:rPrChange w:id="378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(試算)，狀態碼 = </w:t>
      </w:r>
      <w:r w:rsidRPr="000407CE">
        <w:rPr>
          <w:rFonts w:ascii="細明體" w:eastAsia="細明體" w:hAnsi="細明體"/>
          <w:kern w:val="2"/>
          <w:lang w:eastAsia="zh-TW"/>
          <w:rPrChange w:id="379" w:author="陳鐵元" w:date="2016-07-30T08:55:00Z">
            <w:rPr>
              <w:rFonts w:ascii="細明體" w:eastAsia="細明體" w:hAnsi="細明體"/>
              <w:color w:val="000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0407CE">
          <w:rPr>
            <w:rFonts w:ascii="細明體" w:eastAsia="細明體" w:hAnsi="細明體" w:hint="eastAsia"/>
            <w:kern w:val="2"/>
            <w:lang w:eastAsia="zh-TW"/>
            <w:rPrChange w:id="380" w:author="陳鐵元" w:date="2016-07-30T08:55:00Z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rPrChange>
          </w:rPr>
          <w:t>3</w:t>
        </w:r>
        <w:r w:rsidRPr="000407CE">
          <w:rPr>
            <w:rFonts w:ascii="細明體" w:eastAsia="細明體" w:hAnsi="細明體"/>
            <w:kern w:val="2"/>
            <w:lang w:eastAsia="zh-TW"/>
            <w:rPrChange w:id="381" w:author="陳鐵元" w:date="2016-07-30T08:55:00Z">
              <w:rPr>
                <w:rFonts w:ascii="細明體" w:eastAsia="細明體" w:hAnsi="細明體"/>
                <w:color w:val="000000"/>
                <w:kern w:val="2"/>
                <w:lang w:eastAsia="zh-TW"/>
              </w:rPr>
            </w:rPrChange>
          </w:rPr>
          <w:t>’</w:t>
        </w:r>
      </w:smartTag>
      <w:r w:rsidRPr="000407CE">
        <w:rPr>
          <w:rFonts w:ascii="細明體" w:eastAsia="細明體" w:hAnsi="細明體" w:hint="eastAsia"/>
          <w:kern w:val="2"/>
          <w:lang w:eastAsia="zh-TW"/>
          <w:rPrChange w:id="382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。</w:t>
      </w:r>
    </w:p>
    <w:p w:rsidR="00AC29B8" w:rsidRPr="000407CE" w:rsidRDefault="00AC29B8" w:rsidP="006D515A">
      <w:pPr>
        <w:pStyle w:val="Tabletext"/>
        <w:keepLines w:val="0"/>
        <w:widowControl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83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84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無記名資料</w:t>
      </w:r>
      <w:r w:rsidR="009F3F47" w:rsidRPr="000407CE">
        <w:rPr>
          <w:rFonts w:ascii="細明體" w:eastAsia="細明體" w:hAnsi="細明體" w:hint="eastAsia"/>
          <w:kern w:val="2"/>
          <w:lang w:eastAsia="zh-TW"/>
          <w:rPrChange w:id="385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($DTAAA012)</w:t>
      </w:r>
      <w:r w:rsidRPr="000407CE">
        <w:rPr>
          <w:rFonts w:ascii="細明體" w:eastAsia="細明體" w:hAnsi="細明體" w:hint="eastAsia"/>
          <w:kern w:val="2"/>
          <w:lang w:eastAsia="zh-TW"/>
          <w:rPrChange w:id="386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：CALL  </w:t>
      </w:r>
      <w:r w:rsidRPr="000407CE">
        <w:rPr>
          <w:rFonts w:ascii="細明體" w:eastAsia="細明體" w:hAnsi="細明體"/>
          <w:rPrChange w:id="387" w:author="陳鐵元" w:date="2016-07-30T08:55:00Z">
            <w:rPr>
              <w:rFonts w:ascii="細明體" w:eastAsia="細明體" w:hAnsi="細明體"/>
            </w:rPr>
          </w:rPrChange>
        </w:rPr>
        <w:t>AA_A0Z00</w:t>
      </w:r>
      <w:r w:rsidRPr="000407CE">
        <w:rPr>
          <w:rFonts w:ascii="細明體" w:eastAsia="細明體" w:hAnsi="細明體" w:hint="eastAsia"/>
          <w:lang w:eastAsia="zh-TW"/>
          <w:rPrChange w:id="38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8.</w:t>
      </w:r>
      <w:r w:rsidRPr="000407CE">
        <w:rPr>
          <w:rFonts w:ascii="細明體" w:eastAsia="細明體" w:hAnsi="細明體" w:hint="eastAsia"/>
          <w:kern w:val="2"/>
          <w:lang w:eastAsia="zh-TW"/>
          <w:rPrChange w:id="389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Method4 By 受理編號。</w:t>
      </w:r>
    </w:p>
    <w:p w:rsidR="00AC29B8" w:rsidRPr="000407CE" w:rsidRDefault="00AC29B8" w:rsidP="006D515A">
      <w:pPr>
        <w:pStyle w:val="Tabletext"/>
        <w:keepLines w:val="0"/>
        <w:widowControl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390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391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IF DATA_NOT_FOUND，仍繼續往下做。</w:t>
      </w:r>
    </w:p>
    <w:p w:rsidR="00AC29B8" w:rsidRPr="000407CE" w:rsidRDefault="00AC29B8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39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39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讀取本次申請之</w:t>
      </w:r>
      <w:r w:rsidR="00B30D80" w:rsidRPr="000407CE">
        <w:rPr>
          <w:rFonts w:ascii="細明體" w:eastAsia="細明體" w:hAnsi="細明體" w:hint="eastAsia"/>
          <w:lang w:eastAsia="zh-TW"/>
          <w:rPrChange w:id="39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索賠類別資料</w:t>
      </w:r>
      <w:r w:rsidRPr="000407CE">
        <w:rPr>
          <w:rFonts w:ascii="細明體" w:eastAsia="細明體" w:hAnsi="細明體" w:hint="eastAsia"/>
          <w:lang w:eastAsia="zh-TW"/>
          <w:rPrChange w:id="39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</w:p>
    <w:p w:rsidR="00AC29B8" w:rsidRPr="000407CE" w:rsidRDefault="00B30D80" w:rsidP="00AC29B8">
      <w:pPr>
        <w:pStyle w:val="Tabletext"/>
        <w:keepLines w:val="0"/>
        <w:widowControl/>
        <w:numPr>
          <w:ilvl w:val="2"/>
          <w:numId w:val="38"/>
        </w:numPr>
        <w:spacing w:after="0" w:line="240" w:lineRule="auto"/>
        <w:rPr>
          <w:rFonts w:ascii="細明體" w:eastAsia="細明體" w:hAnsi="細明體"/>
          <w:kern w:val="2"/>
          <w:lang w:eastAsia="zh-TW"/>
          <w:rPrChange w:id="396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39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$</w:t>
      </w:r>
      <w:r w:rsidR="006A1C12" w:rsidRPr="000407CE">
        <w:rPr>
          <w:rFonts w:ascii="細明體" w:eastAsia="細明體" w:hAnsi="細明體" w:hint="eastAsia"/>
          <w:lang w:eastAsia="zh-TW"/>
          <w:rPrChange w:id="39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理賠索賠類別資料</w:t>
      </w:r>
      <w:r w:rsidR="00AC29B8" w:rsidRPr="000407CE">
        <w:rPr>
          <w:rFonts w:ascii="細明體" w:eastAsia="細明體" w:hAnsi="細明體" w:hint="eastAsia"/>
          <w:kern w:val="2"/>
          <w:lang w:eastAsia="zh-TW"/>
          <w:rPrChange w:id="399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：CALL </w:t>
      </w:r>
      <w:r w:rsidR="00AC29B8" w:rsidRPr="000407CE">
        <w:rPr>
          <w:rFonts w:ascii="細明體" w:eastAsia="細明體" w:hAnsi="細明體"/>
          <w:kern w:val="2"/>
          <w:lang w:eastAsia="zh-TW"/>
          <w:rPrChange w:id="400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  <w:t>AA_A0Z00</w:t>
      </w:r>
      <w:r w:rsidR="00AC29B8" w:rsidRPr="000407CE">
        <w:rPr>
          <w:rFonts w:ascii="細明體" w:eastAsia="細明體" w:hAnsi="細明體" w:hint="eastAsia"/>
          <w:kern w:val="2"/>
          <w:lang w:eastAsia="zh-TW"/>
          <w:rPrChange w:id="401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7.</w:t>
      </w:r>
      <w:r w:rsidR="006D515A" w:rsidRPr="000407CE">
        <w:rPr>
          <w:rFonts w:ascii="細明體" w:eastAsia="細明體" w:hAnsi="細明體"/>
          <w:kern w:val="2"/>
          <w:lang w:eastAsia="zh-TW"/>
          <w:rPrChange w:id="402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  <w:t>queryByAPLYNO_STSCODE</w:t>
      </w:r>
      <w:r w:rsidR="00B95BDC" w:rsidRPr="000407CE">
        <w:rPr>
          <w:rFonts w:ascii="細明體" w:eastAsia="細明體" w:hAnsi="細明體" w:hint="eastAsia"/>
          <w:lang w:eastAsia="zh-TW"/>
          <w:rPrChange w:id="40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，傳入參數：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C29B8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404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405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406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407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AC29B8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9B8" w:rsidRPr="000407CE" w:rsidRDefault="00AC29B8" w:rsidP="00000915">
            <w:pPr>
              <w:rPr>
                <w:rFonts w:ascii="細明體" w:eastAsia="細明體" w:hAnsi="細明體" w:hint="eastAsia"/>
                <w:sz w:val="20"/>
                <w:szCs w:val="20"/>
                <w:rPrChange w:id="40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0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rPr>
                <w:rFonts w:ascii="細明體" w:eastAsia="細明體" w:hAnsi="細明體"/>
                <w:sz w:val="20"/>
                <w:szCs w:val="20"/>
                <w:rPrChange w:id="41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1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傳入參數</w:t>
            </w:r>
          </w:p>
        </w:tc>
      </w:tr>
      <w:tr w:rsidR="00346C06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C06" w:rsidRPr="000407CE" w:rsidRDefault="00346C06" w:rsidP="00000915">
            <w:pPr>
              <w:rPr>
                <w:rFonts w:ascii="細明體" w:eastAsia="細明體" w:hAnsi="細明體" w:hint="eastAsia"/>
                <w:sz w:val="20"/>
                <w:szCs w:val="20"/>
                <w:rPrChange w:id="41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413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狀態碼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6C06" w:rsidRPr="000407CE" w:rsidRDefault="00346C06" w:rsidP="00000915">
            <w:pPr>
              <w:rPr>
                <w:rFonts w:ascii="細明體" w:eastAsia="細明體" w:hAnsi="細明體" w:hint="eastAsia"/>
                <w:sz w:val="20"/>
                <w:szCs w:val="20"/>
                <w:rPrChange w:id="41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1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$狀態碼</w:t>
            </w:r>
          </w:p>
        </w:tc>
      </w:tr>
    </w:tbl>
    <w:p w:rsidR="00434A74" w:rsidRPr="000407CE" w:rsidRDefault="000E73D5" w:rsidP="00434A74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416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41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$索賠類別</w:t>
      </w:r>
      <w:r w:rsidR="00A1357B" w:rsidRPr="000407CE">
        <w:rPr>
          <w:rFonts w:ascii="細明體" w:eastAsia="細明體" w:hAnsi="細明體" w:hint="eastAsia"/>
          <w:lang w:eastAsia="zh-TW"/>
          <w:rPrChange w:id="41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：逐筆</w:t>
      </w:r>
      <w:r w:rsidR="00F06C8C" w:rsidRPr="000407CE">
        <w:rPr>
          <w:rFonts w:ascii="細明體" w:eastAsia="細明體" w:hAnsi="細明體" w:hint="eastAsia"/>
          <w:lang w:eastAsia="zh-TW"/>
          <w:rPrChange w:id="41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ADD $理賠索賠類別資料.索賠類別(CLAM_CAT)</w:t>
      </w:r>
    </w:p>
    <w:p w:rsidR="00AC2DDD" w:rsidRPr="000407CE" w:rsidRDefault="00AC2DDD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420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/>
          <w:kern w:val="2"/>
          <w:lang w:eastAsia="zh-TW"/>
          <w:rPrChange w:id="421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  <w:t>檢查申請書是否核定索賠類別</w:t>
      </w:r>
      <w:r w:rsidRPr="000407CE">
        <w:rPr>
          <w:rFonts w:ascii="細明體" w:eastAsia="細明體" w:hAnsi="細明體" w:hint="eastAsia"/>
          <w:kern w:val="2"/>
          <w:lang w:eastAsia="zh-TW"/>
          <w:rPrChange w:id="422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：</w:t>
      </w:r>
    </w:p>
    <w:p w:rsidR="0083745F" w:rsidRPr="000407CE" w:rsidRDefault="00F343F3" w:rsidP="0083745F">
      <w:pPr>
        <w:pStyle w:val="Tabletext"/>
        <w:keepLines w:val="0"/>
        <w:widowControl/>
        <w:numPr>
          <w:ilvl w:val="2"/>
          <w:numId w:val="38"/>
        </w:numPr>
        <w:spacing w:after="0" w:line="240" w:lineRule="auto"/>
        <w:rPr>
          <w:rFonts w:ascii="細明體" w:eastAsia="細明體" w:hAnsi="細明體"/>
          <w:kern w:val="2"/>
          <w:lang w:eastAsia="zh-TW"/>
          <w:rPrChange w:id="423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rPrChange w:id="424" w:author="陳鐵元" w:date="2016-07-30T08:55:00Z">
            <w:rPr>
              <w:rFonts w:ascii="細明體" w:eastAsia="細明體" w:hAnsi="細明體" w:hint="eastAsia"/>
            </w:rPr>
          </w:rPrChange>
        </w:rPr>
        <w:t>理賠索賠類別檔</w:t>
      </w:r>
      <w:r w:rsidRPr="000407CE">
        <w:rPr>
          <w:rFonts w:ascii="細明體" w:eastAsia="細明體" w:hAnsi="細明體" w:hint="eastAsia"/>
          <w:lang w:eastAsia="zh-TW"/>
          <w:rPrChange w:id="42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($DTAAA011)</w:t>
      </w:r>
      <w:r w:rsidR="0083745F" w:rsidRPr="000407CE">
        <w:rPr>
          <w:rFonts w:ascii="細明體" w:eastAsia="細明體" w:hAnsi="細明體" w:hint="eastAsia"/>
          <w:kern w:val="2"/>
          <w:lang w:eastAsia="zh-TW"/>
          <w:rPrChange w:id="426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：CALL </w:t>
      </w:r>
      <w:r w:rsidR="0083745F" w:rsidRPr="000407CE">
        <w:rPr>
          <w:rFonts w:ascii="細明體" w:eastAsia="細明體" w:hAnsi="細明體"/>
          <w:kern w:val="2"/>
          <w:lang w:eastAsia="zh-TW"/>
          <w:rPrChange w:id="427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  <w:t>AA_A0Z00</w:t>
      </w:r>
      <w:r w:rsidR="0083745F" w:rsidRPr="000407CE">
        <w:rPr>
          <w:rFonts w:ascii="細明體" w:eastAsia="細明體" w:hAnsi="細明體" w:hint="eastAsia"/>
          <w:kern w:val="2"/>
          <w:lang w:eastAsia="zh-TW"/>
          <w:rPrChange w:id="428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7.</w:t>
      </w:r>
      <w:r w:rsidR="0083745F" w:rsidRPr="000407CE">
        <w:rPr>
          <w:rFonts w:ascii="細明體" w:eastAsia="細明體" w:hAnsi="細明體"/>
          <w:kern w:val="2"/>
          <w:lang w:eastAsia="zh-TW"/>
          <w:rPrChange w:id="429" w:author="陳鐵元" w:date="2016-07-30T08:55:00Z">
            <w:rPr>
              <w:rFonts w:ascii="細明體" w:eastAsia="細明體" w:hAnsi="細明體"/>
              <w:kern w:val="2"/>
              <w:lang w:eastAsia="zh-TW"/>
            </w:rPr>
          </w:rPrChange>
        </w:rPr>
        <w:t>queryByAPLYNO_STSCODE</w:t>
      </w:r>
      <w:r w:rsidR="00B95BDC" w:rsidRPr="000407CE">
        <w:rPr>
          <w:rFonts w:ascii="細明體" w:eastAsia="細明體" w:hAnsi="細明體" w:hint="eastAsia"/>
          <w:lang w:eastAsia="zh-TW"/>
          <w:rPrChange w:id="43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，傳入參數：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3745F" w:rsidRPr="000407CE" w:rsidTr="0083745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745F" w:rsidRPr="000407CE" w:rsidRDefault="0083745F" w:rsidP="00F74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431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432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745F" w:rsidRPr="000407CE" w:rsidRDefault="0083745F" w:rsidP="00F74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433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434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83745F" w:rsidRPr="000407CE" w:rsidTr="0083745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745F" w:rsidRPr="000407CE" w:rsidRDefault="0083745F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43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3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745F" w:rsidRPr="000407CE" w:rsidRDefault="0083745F" w:rsidP="00F7444F">
            <w:pPr>
              <w:rPr>
                <w:rFonts w:ascii="細明體" w:eastAsia="細明體" w:hAnsi="細明體"/>
                <w:sz w:val="20"/>
                <w:szCs w:val="20"/>
                <w:rPrChange w:id="437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3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傳入參數</w:t>
            </w:r>
          </w:p>
        </w:tc>
      </w:tr>
      <w:tr w:rsidR="0083745F" w:rsidRPr="000407CE" w:rsidTr="0083745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745F" w:rsidRPr="000407CE" w:rsidRDefault="0083745F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43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44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狀態碼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745F" w:rsidRPr="000407CE" w:rsidRDefault="0083745F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44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4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</w:t>
            </w:r>
          </w:p>
        </w:tc>
      </w:tr>
    </w:tbl>
    <w:p w:rsidR="00AC2DDD" w:rsidRPr="000407CE" w:rsidRDefault="00526E27" w:rsidP="00AC2DDD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/>
          <w:lang w:eastAsia="zh-TW"/>
          <w:rPrChange w:id="443" w:author="陳鐵元" w:date="2016-07-30T08:55:00Z">
            <w:rPr>
              <w:rFonts w:ascii="細明體" w:eastAsia="細明體" w:hAnsi="細明體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444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逐筆</w:t>
      </w:r>
      <w:r w:rsidR="00204409" w:rsidRPr="000407CE">
        <w:rPr>
          <w:rFonts w:ascii="細明體" w:eastAsia="細明體" w:hAnsi="細明體" w:hint="eastAsia"/>
          <w:kern w:val="2"/>
          <w:lang w:eastAsia="zh-TW"/>
          <w:rPrChange w:id="445" w:author="陳鐵元" w:date="2016-07-30T08:55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判斷</w:t>
      </w:r>
      <w:r w:rsidR="00204409" w:rsidRPr="000407CE">
        <w:rPr>
          <w:rFonts w:ascii="細明體" w:eastAsia="細明體" w:hAnsi="細明體" w:hint="eastAsia"/>
          <w:lang w:eastAsia="zh-TW"/>
          <w:rPrChange w:id="44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$DTAAA011.</w:t>
      </w:r>
      <w:r w:rsidRPr="000407CE">
        <w:rPr>
          <w:rFonts w:ascii="細明體" w:eastAsia="細明體" w:hAnsi="細明體" w:hint="eastAsia"/>
          <w:lang w:eastAsia="zh-TW"/>
          <w:rPrChange w:id="44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是否核定(</w:t>
      </w:r>
      <w:r w:rsidR="00204409" w:rsidRPr="000407CE">
        <w:rPr>
          <w:rFonts w:ascii="細明體" w:eastAsia="細明體" w:hAnsi="細明體" w:hint="eastAsia"/>
          <w:lang w:eastAsia="zh-TW"/>
          <w:rPrChange w:id="44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IS_DECD</w:t>
      </w:r>
      <w:r w:rsidRPr="000407CE">
        <w:rPr>
          <w:rFonts w:ascii="細明體" w:eastAsia="細明體" w:hAnsi="細明體" w:hint="eastAsia"/>
          <w:lang w:eastAsia="zh-TW"/>
          <w:rPrChange w:id="44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)是否等於</w:t>
      </w:r>
      <w:r w:rsidRPr="000407CE">
        <w:rPr>
          <w:rFonts w:ascii="細明體" w:eastAsia="細明體" w:hAnsi="細明體"/>
          <w:lang w:eastAsia="zh-TW"/>
          <w:rPrChange w:id="450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“</w:t>
      </w:r>
      <w:r w:rsidRPr="000407CE">
        <w:rPr>
          <w:rFonts w:ascii="細明體" w:eastAsia="細明體" w:hAnsi="細明體" w:hint="eastAsia"/>
          <w:lang w:eastAsia="zh-TW"/>
          <w:rPrChange w:id="45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Y</w:t>
      </w:r>
      <w:r w:rsidRPr="000407CE">
        <w:rPr>
          <w:rFonts w:ascii="細明體" w:eastAsia="細明體" w:hAnsi="細明體"/>
          <w:lang w:eastAsia="zh-TW"/>
          <w:rPrChange w:id="452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”</w:t>
      </w:r>
      <w:r w:rsidR="00504B48" w:rsidRPr="000407CE">
        <w:rPr>
          <w:rFonts w:ascii="細明體" w:eastAsia="細明體" w:hAnsi="細明體" w:hint="eastAsia"/>
          <w:lang w:eastAsia="zh-TW"/>
          <w:rPrChange w:id="45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，若皆無為</w:t>
      </w:r>
      <w:r w:rsidR="00504B48" w:rsidRPr="000407CE">
        <w:rPr>
          <w:rFonts w:ascii="細明體" w:eastAsia="細明體" w:hAnsi="細明體"/>
          <w:lang w:eastAsia="zh-TW"/>
          <w:rPrChange w:id="454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“</w:t>
      </w:r>
      <w:r w:rsidR="00504B48" w:rsidRPr="000407CE">
        <w:rPr>
          <w:rFonts w:ascii="細明體" w:eastAsia="細明體" w:hAnsi="細明體" w:hint="eastAsia"/>
          <w:lang w:eastAsia="zh-TW"/>
          <w:rPrChange w:id="45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Y</w:t>
      </w:r>
      <w:r w:rsidR="00504B48" w:rsidRPr="000407CE">
        <w:rPr>
          <w:rFonts w:ascii="細明體" w:eastAsia="細明體" w:hAnsi="細明體"/>
          <w:lang w:eastAsia="zh-TW"/>
          <w:rPrChange w:id="456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”</w:t>
      </w:r>
      <w:r w:rsidR="00504B48" w:rsidRPr="000407CE">
        <w:rPr>
          <w:rFonts w:ascii="細明體" w:eastAsia="細明體" w:hAnsi="細明體" w:hint="eastAsia"/>
          <w:lang w:eastAsia="zh-TW"/>
          <w:rPrChange w:id="45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的狀況，則丟出錯誤訊息：</w:t>
      </w:r>
      <w:r w:rsidR="00504B48" w:rsidRPr="000407CE">
        <w:rPr>
          <w:rFonts w:ascii="細明體" w:eastAsia="細明體" w:hAnsi="細明體"/>
          <w:lang w:eastAsia="zh-TW"/>
          <w:rPrChange w:id="458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索賠類別無勾選資料，請至申請書頁面重新作業。</w:t>
      </w:r>
    </w:p>
    <w:p w:rsidR="003A46E2" w:rsidRPr="000407CE" w:rsidRDefault="00A32B3B" w:rsidP="003A46E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45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46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讀取</w:t>
      </w:r>
      <w:r w:rsidR="00B12D4F" w:rsidRPr="000407CE">
        <w:rPr>
          <w:rFonts w:ascii="細明體" w:eastAsia="細明體" w:hAnsi="細明體" w:hint="eastAsia"/>
          <w:lang w:eastAsia="zh-TW"/>
          <w:rPrChange w:id="46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理賠受理輸入申請書檔</w:t>
      </w:r>
      <w:r w:rsidR="001A5804" w:rsidRPr="000407CE">
        <w:rPr>
          <w:rFonts w:ascii="細明體" w:eastAsia="細明體" w:hAnsi="細明體" w:hint="eastAsia"/>
          <w:lang w:eastAsia="zh-TW"/>
          <w:rPrChange w:id="46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($DTAAA010)</w:t>
      </w:r>
      <w:r w:rsidR="00EC6205" w:rsidRPr="000407CE">
        <w:rPr>
          <w:rFonts w:ascii="細明體" w:eastAsia="細明體" w:hAnsi="細明體" w:hint="eastAsia"/>
          <w:lang w:eastAsia="zh-TW"/>
          <w:rPrChange w:id="46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</w:p>
    <w:p w:rsidR="00EC6205" w:rsidRPr="000407CE" w:rsidRDefault="00F17DF0" w:rsidP="00EC6205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46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46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SQL</w:t>
      </w:r>
      <w:r w:rsidR="008B761B" w:rsidRPr="000407CE">
        <w:rPr>
          <w:rFonts w:ascii="細明體" w:eastAsia="細明體" w:hAnsi="細明體" w:hint="eastAsia"/>
          <w:lang w:eastAsia="zh-TW"/>
          <w:rPrChange w:id="46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  <w:r w:rsidR="00673487" w:rsidRPr="000407CE">
        <w:rPr>
          <w:rFonts w:ascii="細明體" w:eastAsia="細明體" w:hAnsi="細明體" w:hint="eastAsia"/>
          <w:lang w:eastAsia="zh-TW"/>
          <w:rPrChange w:id="46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以傳入.受理編號讀取理賠受理輸入申請書檔(DTAAA010)</w:t>
      </w:r>
      <w:r w:rsidR="00DB496B" w:rsidRPr="000407CE">
        <w:rPr>
          <w:rFonts w:ascii="細明體" w:eastAsia="細明體" w:hAnsi="細明體" w:hint="eastAsia"/>
          <w:lang w:eastAsia="zh-TW"/>
          <w:rPrChange w:id="46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。</w:t>
      </w:r>
    </w:p>
    <w:p w:rsidR="00C94EC2" w:rsidRPr="000407CE" w:rsidRDefault="00354E44" w:rsidP="00C94EC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46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47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取得$</w:t>
      </w:r>
      <w:r w:rsidR="00D40510" w:rsidRPr="000407CE">
        <w:rPr>
          <w:rFonts w:ascii="細明體" w:eastAsia="細明體" w:hAnsi="細明體"/>
          <w:lang w:eastAsia="zh-TW"/>
          <w:rPrChange w:id="471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是否為</w:t>
      </w:r>
      <w:r w:rsidRPr="000407CE">
        <w:rPr>
          <w:rFonts w:ascii="細明體" w:eastAsia="細明體" w:hAnsi="細明體" w:hint="eastAsia"/>
          <w:lang w:eastAsia="zh-TW"/>
          <w:rPrChange w:id="47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學團</w:t>
      </w:r>
      <w:r w:rsidR="009F4F4D" w:rsidRPr="000407CE">
        <w:rPr>
          <w:rFonts w:ascii="細明體" w:eastAsia="細明體" w:hAnsi="細明體" w:hint="eastAsia"/>
          <w:lang w:eastAsia="zh-TW"/>
          <w:rPrChange w:id="47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：CALL</w:t>
      </w:r>
      <w:r w:rsidR="000B3366" w:rsidRPr="000407CE">
        <w:rPr>
          <w:rFonts w:ascii="細明體" w:eastAsia="細明體" w:hAnsi="細明體" w:hint="eastAsia"/>
          <w:lang w:eastAsia="zh-TW"/>
          <w:rPrChange w:id="47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 xml:space="preserve"> </w:t>
      </w:r>
      <w:r w:rsidR="004733F6" w:rsidRPr="000407CE">
        <w:rPr>
          <w:rFonts w:ascii="細明體" w:eastAsia="細明體" w:hAnsi="細明體" w:hint="eastAsia"/>
          <w:lang w:eastAsia="zh-TW"/>
          <w:rPrChange w:id="47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AA_B9Z001.</w:t>
      </w:r>
      <w:r w:rsidR="0090221D" w:rsidRPr="000407CE">
        <w:rPr>
          <w:rFonts w:ascii="細明體" w:eastAsia="細明體" w:hAnsi="細明體"/>
          <w:lang w:eastAsia="zh-TW"/>
          <w:rPrChange w:id="476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chkBGAply</w:t>
      </w:r>
      <w:r w:rsidR="00450B99" w:rsidRPr="000407CE">
        <w:rPr>
          <w:rFonts w:ascii="細明體" w:eastAsia="細明體" w:hAnsi="細明體" w:hint="eastAsia"/>
          <w:lang w:eastAsia="zh-TW"/>
          <w:rPrChange w:id="47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()</w:t>
      </w:r>
      <w:r w:rsidR="00B95BDC" w:rsidRPr="000407CE">
        <w:rPr>
          <w:rFonts w:ascii="細明體" w:eastAsia="細明體" w:hAnsi="細明體" w:hint="eastAsia"/>
          <w:lang w:eastAsia="zh-TW"/>
          <w:rPrChange w:id="47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，傳入參數：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406BC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6BC" w:rsidRPr="000407CE" w:rsidRDefault="006406BC" w:rsidP="00F74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479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480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6BC" w:rsidRPr="000407CE" w:rsidRDefault="006406BC" w:rsidP="00F74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481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482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6406BC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06BC" w:rsidRPr="000407CE" w:rsidRDefault="006406BC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48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8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6BC" w:rsidRPr="000407CE" w:rsidRDefault="006406BC" w:rsidP="00F7444F">
            <w:pPr>
              <w:rPr>
                <w:rFonts w:ascii="細明體" w:eastAsia="細明體" w:hAnsi="細明體"/>
                <w:sz w:val="20"/>
                <w:szCs w:val="20"/>
                <w:rPrChange w:id="48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48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傳入參數</w:t>
            </w:r>
          </w:p>
        </w:tc>
      </w:tr>
    </w:tbl>
    <w:p w:rsidR="006406BC" w:rsidRPr="000407CE" w:rsidRDefault="008C4BB1" w:rsidP="0011475F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48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48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$</w:t>
      </w:r>
      <w:r w:rsidRPr="000407CE">
        <w:rPr>
          <w:rFonts w:ascii="細明體" w:eastAsia="細明體" w:hAnsi="細明體"/>
          <w:lang w:eastAsia="zh-TW"/>
          <w:rPrChange w:id="489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是否為</w:t>
      </w:r>
      <w:r w:rsidRPr="000407CE">
        <w:rPr>
          <w:rFonts w:ascii="細明體" w:eastAsia="細明體" w:hAnsi="細明體" w:hint="eastAsia"/>
          <w:lang w:eastAsia="zh-TW"/>
          <w:rPrChange w:id="49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學團 = 傳回</w:t>
      </w:r>
      <w:r w:rsidR="0011475F" w:rsidRPr="000407CE">
        <w:rPr>
          <w:rFonts w:ascii="細明體" w:eastAsia="細明體" w:hAnsi="細明體" w:hint="eastAsia"/>
          <w:lang w:eastAsia="zh-TW"/>
          <w:rPrChange w:id="49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[2</w:t>
      </w:r>
      <w:r w:rsidR="003529EC" w:rsidRPr="000407CE">
        <w:rPr>
          <w:rFonts w:ascii="細明體" w:eastAsia="細明體" w:hAnsi="細明體" w:hint="eastAsia"/>
          <w:lang w:eastAsia="zh-TW"/>
          <w:rPrChange w:id="49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]</w:t>
      </w:r>
    </w:p>
    <w:p w:rsidR="0050406D" w:rsidRPr="000407CE" w:rsidRDefault="004A2337" w:rsidP="0050406D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49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49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取得$</w:t>
      </w:r>
      <w:r w:rsidR="006B6789" w:rsidRPr="000407CE">
        <w:rPr>
          <w:rFonts w:ascii="細明體" w:eastAsia="細明體" w:hAnsi="細明體"/>
          <w:lang w:eastAsia="zh-TW"/>
          <w:rPrChange w:id="495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團險投保明細</w:t>
      </w:r>
      <w:r w:rsidR="00E84E27" w:rsidRPr="000407CE">
        <w:rPr>
          <w:rFonts w:ascii="細明體" w:eastAsia="細明體" w:hAnsi="細明體" w:hint="eastAsia"/>
          <w:lang w:eastAsia="zh-TW"/>
          <w:rPrChange w:id="49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：CALL AA_B9Z000.</w:t>
      </w:r>
      <w:r w:rsidR="00E90D50" w:rsidRPr="000407CE">
        <w:rPr>
          <w:rFonts w:ascii="細明體" w:eastAsia="細明體" w:hAnsi="細明體"/>
          <w:lang w:eastAsia="zh-TW"/>
          <w:rPrChange w:id="497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getBG_DETAIL_DATA</w:t>
      </w:r>
      <w:r w:rsidR="00EB2ACE" w:rsidRPr="000407CE">
        <w:rPr>
          <w:rFonts w:ascii="細明體" w:eastAsia="細明體" w:hAnsi="細明體" w:hint="eastAsia"/>
          <w:lang w:eastAsia="zh-TW"/>
          <w:rPrChange w:id="49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()</w:t>
      </w:r>
      <w:r w:rsidR="00F036B4" w:rsidRPr="000407CE">
        <w:rPr>
          <w:rFonts w:ascii="細明體" w:eastAsia="細明體" w:hAnsi="細明體" w:hint="eastAsia"/>
          <w:lang w:eastAsia="zh-TW"/>
          <w:rPrChange w:id="49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，傳入參數：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03C50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C50" w:rsidRPr="000407CE" w:rsidRDefault="00703C50" w:rsidP="00F74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500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501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C50" w:rsidRPr="000407CE" w:rsidRDefault="00703C50" w:rsidP="00F7444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  <w:rPrChange w:id="502" w:author="陳鐵元" w:date="2016-07-30T08:55:00Z">
                  <w:rPr>
                    <w:rFonts w:ascii="細明體" w:eastAsia="細明體" w:hAnsi="細明體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503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細明體" w:eastAsia="細明體" w:hAnsi="細明體" w:hint="eastAsia"/>
                <w:sz w:val="20"/>
                <w:szCs w:val="20"/>
                <w:rPrChange w:id="50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0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身分證ID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644AFF" w:rsidP="00F7444F">
            <w:pPr>
              <w:rPr>
                <w:rFonts w:ascii="細明體" w:eastAsia="細明體" w:hAnsi="細明體"/>
                <w:sz w:val="20"/>
                <w:szCs w:val="20"/>
                <w:rPrChange w:id="506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0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傳入.被保險人ID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細明體" w:eastAsia="細明體" w:hAnsi="細明體" w:hint="eastAsia"/>
                <w:sz w:val="20"/>
                <w:szCs w:val="20"/>
                <w:rPrChange w:id="50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0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員工ID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422A38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1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1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傳入.員工ID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細明體" w:eastAsia="細明體" w:hAnsi="細明體" w:hint="eastAsia"/>
                <w:sz w:val="20"/>
                <w:szCs w:val="20"/>
                <w:rPrChange w:id="51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1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學校代號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467770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1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1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$DTAAA010.</w:t>
            </w:r>
            <w:r w:rsidRPr="000407CE">
              <w:rPr>
                <w:sz w:val="20"/>
                <w:szCs w:val="20"/>
                <w:rPrChange w:id="516" w:author="陳鐵元" w:date="2016-07-30T08:55:00Z">
                  <w:rPr>
                    <w:color w:val="000000"/>
                    <w:sz w:val="20"/>
                    <w:szCs w:val="20"/>
                  </w:rPr>
                </w:rPrChange>
              </w:rPr>
              <w:t>學校代號</w:t>
            </w:r>
            <w:r w:rsidRPr="000407CE">
              <w:rPr>
                <w:sz w:val="20"/>
                <w:szCs w:val="20"/>
                <w:rPrChange w:id="517" w:author="陳鐵元" w:date="2016-07-30T08:55:00Z">
                  <w:rPr>
                    <w:color w:val="000000"/>
                    <w:sz w:val="20"/>
                    <w:szCs w:val="20"/>
                  </w:rPr>
                </w:rPrChange>
              </w:rPr>
              <w:t> 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細明體" w:eastAsia="細明體" w:hAnsi="細明體" w:hint="eastAsia"/>
                <w:sz w:val="20"/>
                <w:szCs w:val="20"/>
                <w:rPrChange w:id="51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1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保單號碼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1577F0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2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2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</w:t>
            </w:r>
            <w:r w:rsidR="00295D3A" w:rsidRPr="000407CE">
              <w:rPr>
                <w:rFonts w:ascii="細明體" w:eastAsia="細明體" w:hAnsi="細明體" w:hint="eastAsia"/>
                <w:sz w:val="20"/>
                <w:szCs w:val="20"/>
                <w:rPrChange w:id="52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DTAAA010.保單號碼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細明體" w:eastAsia="細明體" w:hAnsi="細明體" w:hint="eastAsia"/>
                <w:sz w:val="20"/>
                <w:szCs w:val="20"/>
                <w:rPrChange w:id="52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2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無記名資料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5B32F2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2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2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$DTAAA012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新細明體" w:hAnsi="新細明體" w:hint="eastAsia"/>
                <w:sz w:val="20"/>
                <w:szCs w:val="20"/>
                <w:rPrChange w:id="527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新細明體" w:hAnsi="新細明體" w:hint="eastAsia"/>
                <w:sz w:val="20"/>
                <w:szCs w:val="20"/>
                <w:rPrChange w:id="528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事故日期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7557EC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2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3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$DTAAA010.事故日期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新細明體" w:hAnsi="新細明體" w:hint="eastAsia"/>
                <w:sz w:val="20"/>
                <w:szCs w:val="20"/>
                <w:rPrChange w:id="531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新細明體" w:hAnsi="新細明體" w:hint="eastAsia"/>
                <w:sz w:val="20"/>
                <w:szCs w:val="20"/>
                <w:rPrChange w:id="532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出生日期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7C1154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3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3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$DTAAA010.出生日期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新細明體" w:hAnsi="新細明體" w:hint="eastAsia"/>
                <w:sz w:val="20"/>
                <w:szCs w:val="20"/>
                <w:rPrChange w:id="535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新細明體" w:hAnsi="新細明體" w:hint="eastAsia"/>
                <w:sz w:val="20"/>
                <w:szCs w:val="20"/>
                <w:rPrChange w:id="536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死殘辦理核付表示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5A414A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3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53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“</w:t>
            </w: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3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N</w:t>
            </w:r>
            <w:r w:rsidRPr="000407CE">
              <w:rPr>
                <w:rFonts w:ascii="細明體" w:eastAsia="細明體" w:hAnsi="細明體"/>
                <w:sz w:val="20"/>
                <w:szCs w:val="20"/>
                <w:rPrChange w:id="540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”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細明體" w:eastAsia="細明體" w:hAnsi="細明體" w:hint="eastAsia"/>
                <w:sz w:val="20"/>
                <w:szCs w:val="20"/>
                <w:rPrChange w:id="54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4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是否學團件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415CB7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4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4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$</w:t>
            </w:r>
            <w:r w:rsidRPr="000407CE">
              <w:rPr>
                <w:rFonts w:ascii="細明體" w:eastAsia="細明體" w:hAnsi="細明體"/>
                <w:sz w:val="20"/>
                <w:szCs w:val="20"/>
                <w:rPrChange w:id="545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是否為</w:t>
            </w: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4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學團</w:t>
            </w:r>
          </w:p>
        </w:tc>
      </w:tr>
      <w:tr w:rsidR="00931628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1628" w:rsidRPr="000407CE" w:rsidRDefault="00931628" w:rsidP="00F7444F">
            <w:pPr>
              <w:jc w:val="both"/>
              <w:rPr>
                <w:rFonts w:ascii="新細明體" w:hAnsi="新細明體" w:hint="eastAsia"/>
                <w:sz w:val="20"/>
                <w:szCs w:val="20"/>
                <w:rPrChange w:id="547" w:author="陳鐵元" w:date="2016-07-30T08:5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hint="eastAsia"/>
                <w:sz w:val="20"/>
                <w:szCs w:val="20"/>
                <w:rPrChange w:id="548" w:author="陳鐵元" w:date="2016-07-30T08:55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學團延保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1628" w:rsidRPr="000407CE" w:rsidRDefault="00207A14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54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55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傳入.學團延保</w:t>
            </w:r>
          </w:p>
        </w:tc>
      </w:tr>
    </w:tbl>
    <w:p w:rsidR="00AC29B8" w:rsidRPr="000407CE" w:rsidRDefault="00AC29B8" w:rsidP="004B47E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  <w:rPrChange w:id="55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</w:p>
    <w:p w:rsidR="00531D05" w:rsidRPr="000407CE" w:rsidRDefault="00531D05" w:rsidP="001557C2">
      <w:pPr>
        <w:pStyle w:val="Tabletext"/>
        <w:keepLines w:val="0"/>
        <w:numPr>
          <w:ilvl w:val="3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5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55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回傳結果區分繳費、未繳費件</w:t>
      </w:r>
      <w:ins w:id="554" w:author="陳鐵元" w:date="2016-07-30T08:56:00Z">
        <w:r w:rsidR="000407CE">
          <w:rPr>
            <w:rFonts w:ascii="細明體" w:eastAsia="細明體" w:hAnsi="細明體" w:hint="eastAsia"/>
            <w:lang w:eastAsia="zh-TW"/>
          </w:rPr>
          <w:t>、SG未導入商品件</w:t>
        </w:r>
      </w:ins>
      <w:r w:rsidRPr="000407CE">
        <w:rPr>
          <w:rFonts w:ascii="細明體" w:eastAsia="細明體" w:hAnsi="細明體" w:hint="eastAsia"/>
          <w:lang w:eastAsia="zh-TW"/>
          <w:rPrChange w:id="55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</w:p>
    <w:p w:rsidR="000407CE" w:rsidRDefault="000407CE" w:rsidP="001557C2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ins w:id="556" w:author="陳鐵元" w:date="2016-07-30T08:56:00Z"/>
          <w:rFonts w:ascii="細明體" w:eastAsia="細明體" w:hAnsi="細明體"/>
          <w:lang w:eastAsia="zh-TW"/>
        </w:rPr>
      </w:pPr>
      <w:ins w:id="557" w:author="陳鐵元" w:date="2016-07-30T08:57:00Z">
        <w:r>
          <w:rPr>
            <w:color w:val="FF0000"/>
            <w:lang w:eastAsia="zh-TW"/>
          </w:rPr>
          <w:t>IF</w:t>
        </w:r>
        <w:r w:rsidRPr="00CB15F8">
          <w:rPr>
            <w:rFonts w:hint="eastAsia"/>
            <w:color w:val="FF0000"/>
            <w:lang w:eastAsia="zh-TW"/>
          </w:rPr>
          <w:t>遇商品為未導入</w:t>
        </w:r>
        <w:r w:rsidRPr="00CB15F8">
          <w:rPr>
            <w:rFonts w:hint="eastAsia"/>
            <w:color w:val="FF0000"/>
            <w:lang w:eastAsia="zh-TW"/>
          </w:rPr>
          <w:t>(</w:t>
        </w:r>
        <w:r w:rsidRPr="00CB15F8">
          <w:rPr>
            <w:color w:val="FF0000"/>
            <w:lang w:eastAsia="zh-TW"/>
          </w:rPr>
          <w:t>ABX</w:t>
        </w:r>
        <w:r w:rsidRPr="00CB15F8">
          <w:rPr>
            <w:rFonts w:hint="eastAsia"/>
            <w:color w:val="FF0000"/>
            <w:lang w:eastAsia="zh-TW"/>
          </w:rPr>
          <w:t>、</w:t>
        </w:r>
        <w:r w:rsidRPr="00CB15F8">
          <w:rPr>
            <w:color w:val="FF0000"/>
            <w:lang w:eastAsia="zh-TW"/>
          </w:rPr>
          <w:t>AGX</w:t>
        </w:r>
        <w:r w:rsidRPr="00CB15F8">
          <w:rPr>
            <w:rFonts w:hint="eastAsia"/>
            <w:color w:val="FF0000"/>
            <w:lang w:eastAsia="zh-TW"/>
          </w:rPr>
          <w:t>開頭的</w:t>
        </w:r>
        <w:r w:rsidRPr="00CB15F8">
          <w:rPr>
            <w:rFonts w:hint="eastAsia"/>
            <w:color w:val="FF0000"/>
            <w:lang w:eastAsia="zh-TW"/>
          </w:rPr>
          <w:t>)</w:t>
        </w:r>
        <w:r w:rsidRPr="00CB15F8">
          <w:rPr>
            <w:rFonts w:hint="eastAsia"/>
            <w:color w:val="FF0000"/>
            <w:lang w:eastAsia="zh-TW"/>
          </w:rPr>
          <w:t>，則在畫面上顯示未導入清單，供</w:t>
        </w:r>
        <w:r w:rsidRPr="00CB15F8">
          <w:rPr>
            <w:rFonts w:hint="eastAsia"/>
            <w:color w:val="FF0000"/>
            <w:lang w:eastAsia="zh-TW"/>
          </w:rPr>
          <w:t>user</w:t>
        </w:r>
        <w:r w:rsidRPr="00CB15F8">
          <w:rPr>
            <w:rFonts w:hint="eastAsia"/>
            <w:color w:val="FF0000"/>
            <w:lang w:eastAsia="zh-TW"/>
          </w:rPr>
          <w:t>轉通知數理設定商品後方可理賠</w:t>
        </w:r>
      </w:ins>
    </w:p>
    <w:p w:rsidR="00531D05" w:rsidRPr="000407CE" w:rsidRDefault="000407CE" w:rsidP="001557C2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5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ins w:id="559" w:author="陳鐵元" w:date="2016-07-30T08:57:00Z">
        <w:r w:rsidRPr="00CB15F8">
          <w:rPr>
            <w:rFonts w:ascii="細明體" w:eastAsia="細明體" w:hAnsi="細明體" w:hint="eastAsia"/>
            <w:lang w:eastAsia="zh-TW"/>
          </w:rPr>
          <w:t>ELSE</w:t>
        </w:r>
        <w:r w:rsidRPr="000407CE">
          <w:rPr>
            <w:rFonts w:ascii="細明體" w:eastAsia="細明體" w:hAnsi="細明體" w:hint="eastAsia"/>
            <w:lang w:eastAsia="zh-TW"/>
            <w:rPrChange w:id="560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</w:t>
        </w:r>
      </w:ins>
      <w:r w:rsidR="00531D05" w:rsidRPr="000407CE">
        <w:rPr>
          <w:rFonts w:ascii="細明體" w:eastAsia="細明體" w:hAnsi="細明體" w:hint="eastAsia"/>
          <w:lang w:eastAsia="zh-TW"/>
          <w:rPrChange w:id="56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IF 投保明細.</w:t>
      </w:r>
      <w:r w:rsidR="00531D05" w:rsidRPr="000407CE">
        <w:rPr>
          <w:rFonts w:ascii="新細明體" w:hAnsi="新細明體"/>
          <w:lang w:eastAsia="zh-TW"/>
          <w:rPrChange w:id="562" w:author="陳鐵元" w:date="2016-07-30T08:55:00Z">
            <w:rPr>
              <w:rFonts w:ascii="新細明體" w:hAnsi="新細明體"/>
            </w:rPr>
          </w:rPrChange>
        </w:rPr>
        <w:t>特殊紀錄</w:t>
      </w:r>
      <w:r w:rsidR="00531D05" w:rsidRPr="000407CE">
        <w:rPr>
          <w:rFonts w:ascii="新細明體" w:hAnsi="新細明體" w:hint="eastAsia"/>
          <w:lang w:eastAsia="zh-TW"/>
          <w:rPrChange w:id="563" w:author="陳鐵元" w:date="2016-07-30T08:55:00Z">
            <w:rPr>
              <w:rFonts w:ascii="新細明體" w:hAnsi="新細明體" w:hint="eastAsia"/>
              <w:lang w:eastAsia="zh-TW"/>
            </w:rPr>
          </w:rPrChange>
        </w:rPr>
        <w:t xml:space="preserve"> = </w:t>
      </w:r>
      <w:r w:rsidR="00531D05" w:rsidRPr="000407CE">
        <w:rPr>
          <w:rFonts w:ascii="新細明體" w:hAnsi="新細明體"/>
          <w:lang w:eastAsia="zh-TW"/>
          <w:rPrChange w:id="564" w:author="陳鐵元" w:date="2016-07-30T08:55:00Z">
            <w:rPr>
              <w:rFonts w:ascii="新細明體" w:hAnsi="新細明體"/>
              <w:lang w:eastAsia="zh-TW"/>
            </w:rPr>
          </w:rPrChange>
        </w:rPr>
        <w:t>‘</w:t>
      </w:r>
      <w:r w:rsidR="00531D05" w:rsidRPr="000407CE">
        <w:rPr>
          <w:rFonts w:ascii="新細明體" w:hAnsi="新細明體" w:hint="eastAsia"/>
          <w:lang w:eastAsia="zh-TW"/>
          <w:rPrChange w:id="565" w:author="陳鐵元" w:date="2016-07-30T08:55:00Z">
            <w:rPr>
              <w:rFonts w:ascii="新細明體" w:hAnsi="新細明體" w:hint="eastAsia"/>
              <w:lang w:eastAsia="zh-TW"/>
            </w:rPr>
          </w:rPrChange>
        </w:rPr>
        <w:t>N</w:t>
      </w:r>
      <w:r w:rsidR="00531D05" w:rsidRPr="000407CE">
        <w:rPr>
          <w:rFonts w:ascii="新細明體" w:hAnsi="新細明體"/>
          <w:lang w:eastAsia="zh-TW"/>
          <w:rPrChange w:id="566" w:author="陳鐵元" w:date="2016-07-30T08:55:00Z">
            <w:rPr>
              <w:rFonts w:ascii="新細明體" w:hAnsi="新細明體"/>
              <w:lang w:eastAsia="zh-TW"/>
            </w:rPr>
          </w:rPrChange>
        </w:rPr>
        <w:t>’</w:t>
      </w:r>
      <w:r w:rsidR="00531D05" w:rsidRPr="000407CE">
        <w:rPr>
          <w:rFonts w:ascii="新細明體" w:hAnsi="新細明體" w:hint="eastAsia"/>
          <w:lang w:eastAsia="zh-TW"/>
          <w:rPrChange w:id="567" w:author="陳鐵元" w:date="2016-07-30T08:55:00Z">
            <w:rPr>
              <w:rFonts w:ascii="新細明體" w:hAnsi="新細明體" w:hint="eastAsia"/>
              <w:lang w:eastAsia="zh-TW"/>
            </w:rPr>
          </w:rPrChange>
        </w:rPr>
        <w:t>(未繳費</w:t>
      </w:r>
      <w:ins w:id="568" w:author="陳鐵元" w:date="2016-07-30T08:57:00Z">
        <w:r w:rsidRPr="00CB15F8">
          <w:rPr>
            <w:rFonts w:ascii="細明體" w:eastAsia="細明體" w:hAnsi="細明體" w:hint="eastAsia"/>
            <w:lang w:eastAsia="zh-TW"/>
          </w:rPr>
          <w:t>件</w:t>
        </w:r>
      </w:ins>
      <w:r w:rsidR="00531D05" w:rsidRPr="000407CE">
        <w:rPr>
          <w:rFonts w:ascii="新細明體" w:hAnsi="新細明體" w:hint="eastAsia"/>
          <w:lang w:eastAsia="zh-TW"/>
          <w:rPrChange w:id="569" w:author="陳鐵元" w:date="2016-07-30T08:55:00Z">
            <w:rPr>
              <w:rFonts w:ascii="新細明體" w:hAnsi="新細明體" w:hint="eastAsia"/>
              <w:lang w:eastAsia="zh-TW"/>
            </w:rPr>
          </w:rPrChange>
        </w:rPr>
        <w:t>)</w:t>
      </w:r>
    </w:p>
    <w:p w:rsidR="003145C2" w:rsidRPr="000407CE" w:rsidRDefault="003145C2" w:rsidP="001557C2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7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57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讀取下一筆</w:t>
      </w:r>
    </w:p>
    <w:p w:rsidR="00531D05" w:rsidRPr="000407CE" w:rsidRDefault="00531D05" w:rsidP="001557C2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7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57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ELSE (</w:t>
      </w:r>
      <w:del w:id="574" w:author="陳鐵元" w:date="2016-07-30T08:57:00Z">
        <w:r w:rsidRPr="000407CE" w:rsidDel="000407CE">
          <w:rPr>
            <w:rFonts w:ascii="新細明體" w:hAnsi="新細明體" w:hint="eastAsia"/>
            <w:lang w:eastAsia="zh-TW"/>
            <w:rPrChange w:id="575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delText>非未</w:delText>
        </w:r>
      </w:del>
      <w:r w:rsidRPr="000407CE">
        <w:rPr>
          <w:rFonts w:ascii="新細明體" w:hAnsi="新細明體" w:hint="eastAsia"/>
          <w:lang w:eastAsia="zh-TW"/>
          <w:rPrChange w:id="576" w:author="陳鐵元" w:date="2016-07-30T08:55:00Z">
            <w:rPr>
              <w:rFonts w:ascii="新細明體" w:hAnsi="新細明體" w:hint="eastAsia"/>
              <w:lang w:eastAsia="zh-TW"/>
            </w:rPr>
          </w:rPrChange>
        </w:rPr>
        <w:t>繳費</w:t>
      </w:r>
      <w:ins w:id="577" w:author="陳鐵元" w:date="2016-07-30T08:57:00Z">
        <w:r w:rsidR="000407CE" w:rsidRPr="00CB15F8">
          <w:rPr>
            <w:rFonts w:ascii="細明體" w:eastAsia="細明體" w:hAnsi="細明體" w:hint="eastAsia"/>
            <w:lang w:eastAsia="zh-TW"/>
          </w:rPr>
          <w:t>件</w:t>
        </w:r>
      </w:ins>
      <w:r w:rsidRPr="000407CE">
        <w:rPr>
          <w:rFonts w:ascii="新細明體" w:hAnsi="新細明體" w:hint="eastAsia"/>
          <w:lang w:eastAsia="zh-TW"/>
          <w:rPrChange w:id="578" w:author="陳鐵元" w:date="2016-07-30T08:55:00Z">
            <w:rPr>
              <w:rFonts w:ascii="新細明體" w:hAnsi="新細明體" w:hint="eastAsia"/>
              <w:lang w:eastAsia="zh-TW"/>
            </w:rPr>
          </w:rPrChange>
        </w:rPr>
        <w:t>)</w:t>
      </w:r>
    </w:p>
    <w:p w:rsidR="00531D05" w:rsidRPr="000407CE" w:rsidRDefault="00531D05" w:rsidP="001557C2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7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58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投保明細 = 加入 此筆投保明細</w:t>
      </w:r>
    </w:p>
    <w:p w:rsidR="00AC29B8" w:rsidRPr="000407CE" w:rsidRDefault="00AC29B8" w:rsidP="00AC29B8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8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58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按2</w:t>
      </w:r>
      <w:r w:rsidR="00355622" w:rsidRPr="000407CE">
        <w:rPr>
          <w:rFonts w:ascii="細明體" w:eastAsia="細明體" w:hAnsi="細明體" w:hint="eastAsia"/>
          <w:lang w:eastAsia="zh-TW"/>
          <w:rPrChange w:id="58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.7</w:t>
      </w:r>
      <w:r w:rsidRPr="000407CE">
        <w:rPr>
          <w:rFonts w:ascii="細明體" w:eastAsia="細明體" w:hAnsi="細明體" w:hint="eastAsia"/>
          <w:lang w:eastAsia="zh-TW"/>
          <w:rPrChange w:id="58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 xml:space="preserve">  所得出之投保明細 按 保單號碼 主附約別 排序：</w:t>
      </w:r>
      <w:r w:rsidR="006E255B" w:rsidRPr="000407CE">
        <w:rPr>
          <w:rFonts w:ascii="細明體" w:eastAsia="細明體" w:hAnsi="細明體" w:hint="eastAsia"/>
          <w:lang w:eastAsia="zh-TW"/>
          <w:rPrChange w:id="58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(</w:t>
      </w:r>
      <w:r w:rsidR="00D365DE" w:rsidRPr="000407CE">
        <w:rPr>
          <w:rFonts w:ascii="細明體" w:eastAsia="細明體" w:hAnsi="細明體" w:hint="eastAsia"/>
          <w:lang w:eastAsia="zh-TW"/>
          <w:rPrChange w:id="58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只可確認</w:t>
      </w:r>
      <w:del w:id="587" w:author="陳鐵元" w:date="2016-07-30T08:56:00Z">
        <w:r w:rsidR="00D365DE" w:rsidRPr="000407CE" w:rsidDel="000407CE">
          <w:rPr>
            <w:rFonts w:ascii="細明體" w:eastAsia="細明體" w:hAnsi="細明體" w:hint="eastAsia"/>
            <w:lang w:eastAsia="zh-TW"/>
            <w:rPrChange w:id="588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delText>分未</w:delText>
        </w:r>
      </w:del>
      <w:r w:rsidR="006E255B" w:rsidRPr="000407CE">
        <w:rPr>
          <w:rFonts w:ascii="細明體" w:eastAsia="細明體" w:hAnsi="細明體" w:hint="eastAsia"/>
          <w:lang w:eastAsia="zh-TW"/>
          <w:rPrChange w:id="58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繳費</w:t>
      </w:r>
      <w:r w:rsidR="00D365DE" w:rsidRPr="000407CE">
        <w:rPr>
          <w:rFonts w:ascii="細明體" w:eastAsia="細明體" w:hAnsi="細明體" w:hint="eastAsia"/>
          <w:lang w:eastAsia="zh-TW"/>
          <w:rPrChange w:id="59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件</w:t>
      </w:r>
      <w:r w:rsidR="006E255B" w:rsidRPr="000407CE">
        <w:rPr>
          <w:rFonts w:ascii="細明體" w:eastAsia="細明體" w:hAnsi="細明體" w:hint="eastAsia"/>
          <w:lang w:eastAsia="zh-TW"/>
          <w:rPrChange w:id="59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)</w:t>
      </w:r>
    </w:p>
    <w:p w:rsidR="00AC29B8" w:rsidRPr="000407CE" w:rsidRDefault="00AC29B8" w:rsidP="00AC29B8">
      <w:pPr>
        <w:pStyle w:val="Tabletext"/>
        <w:keepLines w:val="0"/>
        <w:numPr>
          <w:ilvl w:val="3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59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59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顯示畫面資料：(可能為多筆)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2835"/>
        <w:gridCol w:w="3804"/>
      </w:tblGrid>
      <w:tr w:rsidR="00AC29B8" w:rsidRPr="000407CE" w:rsidTr="00555522">
        <w:tc>
          <w:tcPr>
            <w:tcW w:w="2001" w:type="dxa"/>
            <w:shd w:val="clear" w:color="auto" w:fill="FFFF00"/>
          </w:tcPr>
          <w:p w:rsidR="00AC29B8" w:rsidRPr="000407CE" w:rsidRDefault="00AC29B8" w:rsidP="00A8304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594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sz w:val="20"/>
                <w:szCs w:val="20"/>
                <w:rPrChange w:id="595" w:author="陳鐵元" w:date="2016-07-30T08:55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畫面欄位</w:t>
            </w:r>
          </w:p>
        </w:tc>
        <w:tc>
          <w:tcPr>
            <w:tcW w:w="2835" w:type="dxa"/>
            <w:shd w:val="clear" w:color="auto" w:fill="FFFF00"/>
          </w:tcPr>
          <w:p w:rsidR="00AC29B8" w:rsidRPr="000407CE" w:rsidRDefault="00AC29B8" w:rsidP="0000091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  <w:rPrChange w:id="596" w:author="陳鐵元" w:date="2016-07-30T08:55:00Z">
                  <w:rPr>
                    <w:rFonts w:ascii="細明體" w:eastAsia="細明體" w:hAnsi="細明體" w:hint="eastAsia"/>
                    <w:b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bCs/>
                <w:lang w:eastAsia="zh-TW"/>
                <w:rPrChange w:id="597" w:author="陳鐵元" w:date="2016-07-30T08:55:00Z">
                  <w:rPr>
                    <w:rFonts w:ascii="細明體" w:eastAsia="細明體" w:hAnsi="細明體"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3804" w:type="dxa"/>
            <w:shd w:val="clear" w:color="auto" w:fill="FFFF00"/>
          </w:tcPr>
          <w:p w:rsidR="00AC29B8" w:rsidRPr="000407CE" w:rsidRDefault="00555522" w:rsidP="0055552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  <w:rPrChange w:id="598" w:author="陳鐵元" w:date="2016-07-30T08:55:00Z">
                  <w:rPr>
                    <w:rFonts w:ascii="細明體" w:eastAsia="細明體" w:hAnsi="細明體" w:hint="eastAsia"/>
                    <w:b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lang w:eastAsia="zh-TW"/>
                <w:rPrChange w:id="599" w:author="陳鐵元" w:date="2016-07-30T08:55:00Z">
                  <w:rPr>
                    <w:rFonts w:ascii="細明體" w:eastAsia="細明體" w:hAnsi="細明體" w:hint="eastAsia"/>
                    <w:b/>
                    <w:lang w:eastAsia="zh-TW"/>
                  </w:rPr>
                </w:rPrChange>
              </w:rPr>
              <w:t>備註</w:t>
            </w:r>
          </w:p>
        </w:tc>
      </w:tr>
      <w:tr w:rsidR="00AC29B8" w:rsidRPr="000407CE" w:rsidTr="00A527C3">
        <w:tc>
          <w:tcPr>
            <w:tcW w:w="2001" w:type="dxa"/>
          </w:tcPr>
          <w:p w:rsidR="00AC29B8" w:rsidRPr="000407CE" w:rsidRDefault="00AC29B8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0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0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選擇</w:t>
            </w:r>
          </w:p>
        </w:tc>
        <w:tc>
          <w:tcPr>
            <w:tcW w:w="2835" w:type="dxa"/>
          </w:tcPr>
          <w:p w:rsidR="00AC29B8" w:rsidRPr="000407CE" w:rsidRDefault="00AC29B8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02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03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CHECKBOX</w:t>
            </w:r>
          </w:p>
        </w:tc>
        <w:tc>
          <w:tcPr>
            <w:tcW w:w="3804" w:type="dxa"/>
          </w:tcPr>
          <w:p w:rsidR="00AC29B8" w:rsidRPr="000407CE" w:rsidRDefault="00AC29B8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604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lang w:eastAsia="zh-TW"/>
                <w:rPrChange w:id="605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最上方增加全選(Default全選)</w:t>
            </w:r>
          </w:p>
        </w:tc>
      </w:tr>
      <w:tr w:rsidR="00AC29B8" w:rsidRPr="000407CE" w:rsidTr="00A527C3">
        <w:tc>
          <w:tcPr>
            <w:tcW w:w="2001" w:type="dxa"/>
          </w:tcPr>
          <w:p w:rsidR="00AC29B8" w:rsidRPr="000407CE" w:rsidRDefault="00AC29B8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0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0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業務別</w:t>
            </w:r>
          </w:p>
        </w:tc>
        <w:tc>
          <w:tcPr>
            <w:tcW w:w="2835" w:type="dxa"/>
          </w:tcPr>
          <w:p w:rsidR="00AC29B8" w:rsidRPr="000407CE" w:rsidRDefault="00AC29B8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08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09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</w:t>
            </w:r>
          </w:p>
        </w:tc>
        <w:tc>
          <w:tcPr>
            <w:tcW w:w="3804" w:type="dxa"/>
          </w:tcPr>
          <w:p w:rsidR="00AC29B8" w:rsidRPr="000407CE" w:rsidRDefault="00950D6A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610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lang w:eastAsia="zh-TW"/>
                <w:rPrChange w:id="611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4</w:t>
            </w:r>
            <w:r w:rsidR="00AC29B8" w:rsidRPr="000407CE">
              <w:rPr>
                <w:rFonts w:ascii="細明體" w:eastAsia="細明體" w:hAnsi="細明體" w:hint="eastAsia"/>
                <w:lang w:eastAsia="zh-TW"/>
                <w:rPrChange w:id="612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:</w:t>
            </w:r>
            <w:r w:rsidRPr="000407CE">
              <w:rPr>
                <w:rFonts w:ascii="細明體" w:eastAsia="細明體" w:hAnsi="細明體"/>
                <w:lang w:eastAsia="zh-TW"/>
                <w:rPrChange w:id="613" w:author="陳鐵元" w:date="2016-07-30T08:55:00Z">
                  <w:rPr>
                    <w:rFonts w:ascii="細明體" w:eastAsia="細明體" w:hAnsi="細明體"/>
                    <w:lang w:eastAsia="zh-TW"/>
                  </w:rPr>
                </w:rPrChange>
              </w:rPr>
              <w:t xml:space="preserve"> 團險-定期</w:t>
            </w:r>
          </w:p>
          <w:p w:rsidR="00AC29B8" w:rsidRPr="000407CE" w:rsidRDefault="00950D6A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614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lang w:eastAsia="zh-TW"/>
                <w:rPrChange w:id="615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5</w:t>
            </w:r>
            <w:r w:rsidR="00AC29B8" w:rsidRPr="000407CE">
              <w:rPr>
                <w:rFonts w:ascii="細明體" w:eastAsia="細明體" w:hAnsi="細明體" w:hint="eastAsia"/>
                <w:lang w:eastAsia="zh-TW"/>
                <w:rPrChange w:id="616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:</w:t>
            </w:r>
            <w:r w:rsidRPr="000407CE">
              <w:rPr>
                <w:rFonts w:ascii="細明體" w:eastAsia="細明體" w:hAnsi="細明體"/>
                <w:lang w:eastAsia="zh-TW"/>
                <w:rPrChange w:id="617" w:author="陳鐵元" w:date="2016-07-30T08:55:00Z">
                  <w:rPr>
                    <w:rFonts w:ascii="細明體" w:eastAsia="細明體" w:hAnsi="細明體"/>
                    <w:lang w:eastAsia="zh-TW"/>
                  </w:rPr>
                </w:rPrChange>
              </w:rPr>
              <w:t xml:space="preserve"> 團險-學團</w:t>
            </w:r>
          </w:p>
          <w:p w:rsidR="00950D6A" w:rsidRPr="000407CE" w:rsidRDefault="00950D6A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618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lang w:eastAsia="zh-TW"/>
                <w:rPrChange w:id="619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6:</w:t>
            </w:r>
            <w:r w:rsidRPr="000407CE">
              <w:rPr>
                <w:rFonts w:ascii="細明體" w:eastAsia="細明體" w:hAnsi="細明體"/>
                <w:lang w:eastAsia="zh-TW"/>
                <w:rPrChange w:id="620" w:author="陳鐵元" w:date="2016-07-30T08:55:00Z">
                  <w:rPr>
                    <w:rFonts w:ascii="細明體" w:eastAsia="細明體" w:hAnsi="細明體"/>
                    <w:lang w:eastAsia="zh-TW"/>
                  </w:rPr>
                </w:rPrChange>
              </w:rPr>
              <w:t xml:space="preserve"> 團險-養老</w:t>
            </w:r>
          </w:p>
        </w:tc>
      </w:tr>
      <w:tr w:rsidR="00AC29B8" w:rsidRPr="000407CE" w:rsidTr="00A527C3">
        <w:tc>
          <w:tcPr>
            <w:tcW w:w="2001" w:type="dxa"/>
          </w:tcPr>
          <w:p w:rsidR="00AC29B8" w:rsidRPr="000407CE" w:rsidRDefault="00AC29B8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2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2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保單號碼</w:t>
            </w:r>
          </w:p>
        </w:tc>
        <w:tc>
          <w:tcPr>
            <w:tcW w:w="2835" w:type="dxa"/>
          </w:tcPr>
          <w:p w:rsidR="00AC29B8" w:rsidRPr="000407CE" w:rsidRDefault="00AC29B8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23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24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</w:t>
            </w:r>
          </w:p>
        </w:tc>
        <w:tc>
          <w:tcPr>
            <w:tcW w:w="3804" w:type="dxa"/>
          </w:tcPr>
          <w:p w:rsidR="00AC29B8" w:rsidRPr="000407CE" w:rsidRDefault="00AC29B8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25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26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若為該張保單之第一筆才出現</w:t>
            </w:r>
          </w:p>
        </w:tc>
      </w:tr>
      <w:tr w:rsidR="008E784F" w:rsidRPr="000407CE" w:rsidTr="00A527C3">
        <w:tc>
          <w:tcPr>
            <w:tcW w:w="2001" w:type="dxa"/>
          </w:tcPr>
          <w:p w:rsidR="008E784F" w:rsidRPr="000407CE" w:rsidRDefault="008E784F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2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2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保額</w:t>
            </w:r>
          </w:p>
        </w:tc>
        <w:tc>
          <w:tcPr>
            <w:tcW w:w="2835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29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30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投保明細.保額 +</w:t>
            </w:r>
          </w:p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31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32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投保明細.保額單位(轉中文)</w:t>
            </w:r>
          </w:p>
        </w:tc>
        <w:tc>
          <w:tcPr>
            <w:tcW w:w="3804" w:type="dxa"/>
          </w:tcPr>
          <w:p w:rsidR="008E784F" w:rsidRPr="000407CE" w:rsidRDefault="008E784F" w:rsidP="00F744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33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34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取AB，</w:t>
            </w:r>
            <w:r w:rsidRPr="000407CE">
              <w:rPr>
                <w:rFonts w:ascii="細明體" w:eastAsia="細明體" w:hAnsi="細明體"/>
                <w:bCs/>
                <w:lang w:eastAsia="zh-TW"/>
                <w:rPrChange w:id="635" w:author="陳鐵元" w:date="2016-07-30T08:55:00Z">
                  <w:rPr>
                    <w:rFonts w:ascii="細明體" w:eastAsia="細明體" w:hAnsi="細明體"/>
                    <w:bCs/>
                    <w:lang w:eastAsia="zh-TW"/>
                  </w:rPr>
                </w:rPrChange>
              </w:rPr>
              <w:t>FACE_AMT_UNIT</w:t>
            </w:r>
            <w:r w:rsidRPr="000407CE">
              <w:rPr>
                <w:rFonts w:ascii="細明體" w:eastAsia="細明體" w:hAnsi="細明體" w:hint="eastAsia"/>
                <w:bCs/>
                <w:lang w:eastAsia="zh-TW"/>
                <w:rPrChange w:id="636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代碼</w:t>
            </w:r>
          </w:p>
        </w:tc>
      </w:tr>
      <w:tr w:rsidR="008E784F" w:rsidRPr="000407CE" w:rsidTr="00A527C3">
        <w:tc>
          <w:tcPr>
            <w:tcW w:w="2001" w:type="dxa"/>
          </w:tcPr>
          <w:p w:rsidR="008E784F" w:rsidRPr="000407CE" w:rsidRDefault="008E784F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37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/>
                <w:sz w:val="20"/>
                <w:szCs w:val="20"/>
                <w:rPrChange w:id="638" w:author="陳鐵元" w:date="2016-07-30T08:5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  <w:t>等級/保費補助</w:t>
            </w:r>
          </w:p>
        </w:tc>
        <w:tc>
          <w:tcPr>
            <w:tcW w:w="2835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39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40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投保明細.</w:t>
            </w:r>
            <w:r w:rsidRPr="000407CE">
              <w:rPr>
                <w:rFonts w:ascii="細明體" w:eastAsia="細明體" w:hAnsi="細明體"/>
                <w:bCs/>
                <w:lang w:eastAsia="zh-TW"/>
                <w:rPrChange w:id="641" w:author="陳鐵元" w:date="2016-07-30T08:55:00Z">
                  <w:rPr>
                    <w:rFonts w:ascii="細明體" w:eastAsia="細明體" w:hAnsi="細明體"/>
                    <w:bCs/>
                    <w:lang w:eastAsia="zh-TW"/>
                  </w:rPr>
                </w:rPrChange>
              </w:rPr>
              <w:t>退休員工福團等級</w:t>
            </w:r>
          </w:p>
        </w:tc>
        <w:tc>
          <w:tcPr>
            <w:tcW w:w="3804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42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</w:p>
        </w:tc>
      </w:tr>
      <w:tr w:rsidR="008E784F" w:rsidRPr="000407CE" w:rsidTr="00A527C3">
        <w:tc>
          <w:tcPr>
            <w:tcW w:w="2001" w:type="dxa"/>
          </w:tcPr>
          <w:p w:rsidR="008E784F" w:rsidRPr="000407CE" w:rsidRDefault="008E784F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43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4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險別中文</w:t>
            </w:r>
          </w:p>
        </w:tc>
        <w:tc>
          <w:tcPr>
            <w:tcW w:w="2835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45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46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投保明細.</w:t>
            </w:r>
            <w:r w:rsidR="001355AA" w:rsidRPr="000407CE">
              <w:rPr>
                <w:rFonts w:ascii="細明體" w:eastAsia="細明體" w:hAnsi="細明體" w:hint="eastAsia"/>
                <w:bCs/>
                <w:lang w:eastAsia="zh-TW"/>
                <w:rPrChange w:id="647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 xml:space="preserve">商品代號 + </w:t>
            </w:r>
          </w:p>
          <w:p w:rsidR="001355AA" w:rsidRPr="000407CE" w:rsidRDefault="001F3913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48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49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$商品簡稱</w:t>
            </w:r>
          </w:p>
        </w:tc>
        <w:tc>
          <w:tcPr>
            <w:tcW w:w="3804" w:type="dxa"/>
          </w:tcPr>
          <w:p w:rsidR="005D66BB" w:rsidRPr="000407CE" w:rsidRDefault="00CC0894" w:rsidP="005D66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50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51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 xml:space="preserve">$商品簡稱：CALL </w:t>
            </w:r>
            <w:r w:rsidRPr="000407CE">
              <w:rPr>
                <w:rFonts w:ascii="細明體" w:eastAsia="細明體" w:hAnsi="細明體"/>
                <w:bCs/>
                <w:lang w:eastAsia="zh-TW"/>
                <w:rPrChange w:id="652" w:author="陳鐵元" w:date="2016-07-30T08:55:00Z">
                  <w:rPr>
                    <w:rFonts w:ascii="細明體" w:eastAsia="細明體" w:hAnsi="細明體"/>
                    <w:bCs/>
                    <w:lang w:eastAsia="zh-TW"/>
                  </w:rPr>
                </w:rPrChange>
              </w:rPr>
              <w:t>BG_K0Z001</w:t>
            </w:r>
            <w:r w:rsidRPr="000407CE">
              <w:rPr>
                <w:rFonts w:ascii="細明體" w:eastAsia="細明體" w:hAnsi="細明體" w:hint="eastAsia"/>
                <w:bCs/>
                <w:lang w:eastAsia="zh-TW"/>
                <w:rPrChange w:id="653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.</w:t>
            </w:r>
            <w:r w:rsidR="002D0550" w:rsidRPr="000407CE">
              <w:rPr>
                <w:rFonts w:ascii="細明體" w:eastAsia="細明體" w:hAnsi="細明體"/>
                <w:bCs/>
                <w:lang w:eastAsia="zh-TW"/>
                <w:rPrChange w:id="654" w:author="陳鐵元" w:date="2016-07-30T08:55:00Z">
                  <w:rPr>
                    <w:rFonts w:ascii="細明體" w:eastAsia="細明體" w:hAnsi="細明體"/>
                    <w:bCs/>
                    <w:lang w:eastAsia="zh-TW"/>
                  </w:rPr>
                </w:rPrChange>
              </w:rPr>
              <w:t xml:space="preserve"> getProdBasic</w:t>
            </w:r>
            <w:r w:rsidR="005D66BB" w:rsidRPr="000407CE">
              <w:rPr>
                <w:rFonts w:ascii="細明體" w:eastAsia="細明體" w:hAnsi="細明體" w:hint="eastAsia"/>
                <w:bCs/>
                <w:lang w:eastAsia="zh-TW"/>
                <w:rPrChange w:id="655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，傳入參數(商品代號,</w:t>
            </w:r>
            <w:r w:rsidR="00B169A9" w:rsidRPr="000407CE">
              <w:rPr>
                <w:rFonts w:ascii="細明體" w:eastAsia="細明體" w:hAnsi="細明體" w:hint="eastAsia"/>
                <w:bCs/>
                <w:lang w:eastAsia="zh-TW"/>
                <w:rPrChange w:id="656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 xml:space="preserve"> </w:t>
            </w:r>
            <w:r w:rsidR="005D66BB" w:rsidRPr="000407CE">
              <w:rPr>
                <w:rFonts w:ascii="細明體" w:eastAsia="細明體" w:hAnsi="細明體" w:hint="eastAsia"/>
                <w:bCs/>
                <w:lang w:eastAsia="zh-TW"/>
                <w:rPrChange w:id="657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null)，取</w:t>
            </w:r>
            <w:r w:rsidR="0082033C" w:rsidRPr="000407CE">
              <w:rPr>
                <w:rFonts w:ascii="細明體" w:eastAsia="細明體" w:hAnsi="細明體"/>
                <w:bCs/>
                <w:lang w:eastAsia="zh-TW"/>
                <w:rPrChange w:id="658" w:author="陳鐵元" w:date="2016-07-30T08:55:00Z">
                  <w:rPr>
                    <w:rFonts w:ascii="細明體" w:eastAsia="細明體" w:hAnsi="細明體"/>
                    <w:bCs/>
                    <w:lang w:eastAsia="zh-TW"/>
                  </w:rPr>
                </w:rPrChange>
              </w:rPr>
              <w:t>PROD_SNAME</w:t>
            </w:r>
          </w:p>
        </w:tc>
      </w:tr>
      <w:tr w:rsidR="008E784F" w:rsidRPr="000407CE" w:rsidTr="00A527C3">
        <w:tc>
          <w:tcPr>
            <w:tcW w:w="2001" w:type="dxa"/>
          </w:tcPr>
          <w:p w:rsidR="008E784F" w:rsidRPr="000407CE" w:rsidRDefault="008E784F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59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60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投保(復效)日期</w:t>
            </w:r>
          </w:p>
        </w:tc>
        <w:tc>
          <w:tcPr>
            <w:tcW w:w="2835" w:type="dxa"/>
          </w:tcPr>
          <w:p w:rsidR="008E784F" w:rsidRPr="000407CE" w:rsidRDefault="008E784F" w:rsidP="004D46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61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62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</w:t>
            </w:r>
            <w:r w:rsidR="00065B6D" w:rsidRPr="000407CE">
              <w:rPr>
                <w:rFonts w:ascii="細明體" w:eastAsia="細明體" w:hAnsi="細明體" w:hint="eastAsia"/>
                <w:bCs/>
                <w:lang w:eastAsia="zh-TW"/>
                <w:rPrChange w:id="663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.投保日期</w:t>
            </w:r>
          </w:p>
        </w:tc>
        <w:tc>
          <w:tcPr>
            <w:tcW w:w="3804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64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</w:p>
        </w:tc>
      </w:tr>
      <w:tr w:rsidR="008E784F" w:rsidRPr="000407CE" w:rsidTr="00A527C3">
        <w:tc>
          <w:tcPr>
            <w:tcW w:w="2001" w:type="dxa"/>
          </w:tcPr>
          <w:p w:rsidR="008E784F" w:rsidRPr="000407CE" w:rsidRDefault="008E784F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6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66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姓名</w:t>
            </w:r>
          </w:p>
        </w:tc>
        <w:tc>
          <w:tcPr>
            <w:tcW w:w="2835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67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68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</w:t>
            </w:r>
            <w:r w:rsidR="005A30B9" w:rsidRPr="000407CE">
              <w:rPr>
                <w:rFonts w:ascii="細明體" w:eastAsia="細明體" w:hAnsi="細明體" w:hint="eastAsia"/>
                <w:bCs/>
                <w:lang w:eastAsia="zh-TW"/>
                <w:rPrChange w:id="669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.被保人姓名</w:t>
            </w:r>
          </w:p>
        </w:tc>
        <w:tc>
          <w:tcPr>
            <w:tcW w:w="3804" w:type="dxa"/>
          </w:tcPr>
          <w:p w:rsidR="008E784F" w:rsidRPr="000407CE" w:rsidRDefault="008E784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70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</w:p>
        </w:tc>
      </w:tr>
      <w:tr w:rsidR="003100CF" w:rsidRPr="000407CE" w:rsidTr="00A527C3">
        <w:tc>
          <w:tcPr>
            <w:tcW w:w="2001" w:type="dxa"/>
          </w:tcPr>
          <w:p w:rsidR="003100CF" w:rsidRPr="000407CE" w:rsidRDefault="003100CF" w:rsidP="00A83041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671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72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是否批註</w:t>
            </w:r>
          </w:p>
        </w:tc>
        <w:tc>
          <w:tcPr>
            <w:tcW w:w="2835" w:type="dxa"/>
          </w:tcPr>
          <w:p w:rsidR="003100CF" w:rsidRPr="000407CE" w:rsidRDefault="003100C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73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Cs/>
                <w:lang w:eastAsia="zh-TW"/>
                <w:rPrChange w:id="674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  <w:t>投保明細.</w:t>
            </w:r>
            <w:r w:rsidRPr="000407CE">
              <w:rPr>
                <w:rFonts w:ascii="細明體" w:eastAsia="細明體" w:hAnsi="細明體" w:hint="eastAsia"/>
                <w:lang w:eastAsia="zh-TW"/>
                <w:rPrChange w:id="675" w:author="陳鐵元" w:date="2016-07-30T08:5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批註</w:t>
            </w:r>
          </w:p>
        </w:tc>
        <w:tc>
          <w:tcPr>
            <w:tcW w:w="3804" w:type="dxa"/>
          </w:tcPr>
          <w:p w:rsidR="003100CF" w:rsidRPr="000407CE" w:rsidRDefault="003100CF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  <w:rPrChange w:id="676" w:author="陳鐵元" w:date="2016-07-30T08:55:00Z">
                  <w:rPr>
                    <w:rFonts w:ascii="細明體" w:eastAsia="細明體" w:hAnsi="細明體"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034051" w:rsidRPr="000407CE" w:rsidRDefault="00034051" w:rsidP="00E532E8">
      <w:pPr>
        <w:pStyle w:val="Tabletext"/>
        <w:keepLines w:val="0"/>
        <w:spacing w:after="0" w:line="240" w:lineRule="auto"/>
        <w:ind w:left="1800"/>
        <w:rPr>
          <w:rFonts w:ascii="細明體" w:eastAsia="細明體" w:hAnsi="細明體" w:hint="eastAsia"/>
          <w:bCs/>
          <w:lang w:eastAsia="zh-TW"/>
          <w:rPrChange w:id="677" w:author="陳鐵元" w:date="2016-07-30T08:55:00Z">
            <w:rPr>
              <w:rFonts w:ascii="細明體" w:eastAsia="細明體" w:hAnsi="細明體" w:hint="eastAsia"/>
              <w:bCs/>
              <w:color w:val="008000"/>
              <w:lang w:eastAsia="zh-TW"/>
            </w:rPr>
          </w:rPrChange>
        </w:rPr>
      </w:pPr>
    </w:p>
    <w:p w:rsidR="00AC29B8" w:rsidRPr="000407CE" w:rsidRDefault="00AC29B8" w:rsidP="00AC29B8">
      <w:pPr>
        <w:pStyle w:val="Tabletext"/>
        <w:keepLines w:val="0"/>
        <w:numPr>
          <w:ilvl w:val="0"/>
          <w:numId w:val="38"/>
        </w:numPr>
        <w:tabs>
          <w:tab w:val="clear" w:pos="360"/>
          <w:tab w:val="num" w:pos="425"/>
        </w:tabs>
        <w:spacing w:after="0" w:line="240" w:lineRule="auto"/>
        <w:ind w:left="425" w:hanging="425"/>
        <w:rPr>
          <w:rFonts w:ascii="細明體" w:eastAsia="細明體" w:hAnsi="細明體" w:hint="eastAsia"/>
          <w:b/>
          <w:bCs/>
          <w:lang w:eastAsia="zh-TW"/>
          <w:rPrChange w:id="678" w:author="陳鐵元" w:date="2016-07-30T08:55:00Z">
            <w:rPr>
              <w:rFonts w:ascii="細明體" w:eastAsia="細明體" w:hAnsi="細明體" w:hint="eastAsia"/>
              <w:b/>
              <w:bCs/>
              <w:color w:val="008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/>
          <w:bCs/>
          <w:lang w:eastAsia="zh-TW"/>
          <w:rPrChange w:id="679" w:author="陳鐵元" w:date="2016-07-30T08:55:00Z">
            <w:rPr>
              <w:rFonts w:ascii="細明體" w:eastAsia="細明體" w:hAnsi="細明體" w:hint="eastAsia"/>
              <w:b/>
              <w:bCs/>
              <w:color w:val="008000"/>
              <w:lang w:eastAsia="zh-TW"/>
            </w:rPr>
          </w:rPrChange>
        </w:rPr>
        <w:t>確認</w:t>
      </w:r>
    </w:p>
    <w:p w:rsidR="00AC29B8" w:rsidRPr="000407CE" w:rsidRDefault="00AC29B8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680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681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檢核</w:t>
      </w:r>
    </w:p>
    <w:p w:rsidR="00AC29B8" w:rsidRPr="000407CE" w:rsidRDefault="00AC29B8" w:rsidP="00AC29B8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682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683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IF 保額 為可修改的，修改過後的保額不得大於原保額。</w:t>
      </w:r>
    </w:p>
    <w:p w:rsidR="00AC29B8" w:rsidRPr="000407CE" w:rsidRDefault="00AC29B8" w:rsidP="00AC29B8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684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685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IF 畫面無投保明細才允許無勾選。</w:t>
      </w:r>
    </w:p>
    <w:p w:rsidR="00AC29B8" w:rsidRPr="000407CE" w:rsidRDefault="00AC29B8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/>
          <w:bCs/>
          <w:lang w:eastAsia="zh-TW"/>
          <w:rPrChange w:id="686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687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 xml:space="preserve">讀取本次申請之索賠類別：CALL  </w:t>
      </w:r>
      <w:r w:rsidRPr="000407CE">
        <w:rPr>
          <w:rFonts w:ascii="細明體" w:eastAsia="細明體" w:hAnsi="細明體"/>
          <w:bCs/>
          <w:lang w:eastAsia="zh-TW"/>
          <w:rPrChange w:id="688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AA_A0Z00</w:t>
      </w:r>
      <w:r w:rsidRPr="000407CE">
        <w:rPr>
          <w:rFonts w:ascii="細明體" w:eastAsia="細明體" w:hAnsi="細明體" w:hint="eastAsia"/>
          <w:bCs/>
          <w:lang w:eastAsia="zh-TW"/>
          <w:rPrChange w:id="689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7.</w:t>
      </w:r>
      <w:r w:rsidR="00DD0723" w:rsidRPr="000407CE">
        <w:rPr>
          <w:rFonts w:ascii="細明體" w:eastAsia="細明體" w:hAnsi="細明體"/>
          <w:bCs/>
          <w:lang w:eastAsia="zh-TW"/>
          <w:rPrChange w:id="690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queryDTAAA011ByAPLY_NO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C29B8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691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  <w:rPrChange w:id="692" w:author="陳鐵元" w:date="2016-07-30T08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693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bCs/>
                <w:sz w:val="20"/>
                <w:szCs w:val="20"/>
                <w:rPrChange w:id="694" w:author="陳鐵元" w:date="2016-07-30T08:55:00Z">
                  <w:rPr>
                    <w:rFonts w:ascii="細明體" w:eastAsia="細明體" w:hAnsi="細明體" w:hint="eastAsia"/>
                    <w:b/>
                    <w:bCs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AC29B8" w:rsidRPr="000407CE" w:rsidTr="0000091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9B8" w:rsidRPr="000407CE" w:rsidRDefault="00AC29B8" w:rsidP="00000915">
            <w:pPr>
              <w:rPr>
                <w:rFonts w:ascii="細明體" w:eastAsia="細明體" w:hAnsi="細明體" w:hint="eastAsia"/>
                <w:sz w:val="20"/>
                <w:szCs w:val="20"/>
                <w:rPrChange w:id="695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696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9B8" w:rsidRPr="000407CE" w:rsidRDefault="00AC29B8" w:rsidP="00000915">
            <w:pPr>
              <w:rPr>
                <w:rFonts w:ascii="細明體" w:eastAsia="細明體" w:hAnsi="細明體" w:cs="Arial Unicode MS"/>
                <w:sz w:val="20"/>
                <w:szCs w:val="20"/>
                <w:rPrChange w:id="697" w:author="陳鐵元" w:date="2016-07-30T08:55:00Z">
                  <w:rPr>
                    <w:rFonts w:ascii="細明體" w:eastAsia="細明體" w:hAnsi="細明體" w:cs="Arial Unicode MS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698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傳入參數</w:t>
            </w:r>
          </w:p>
        </w:tc>
      </w:tr>
    </w:tbl>
    <w:p w:rsidR="00AC29B8" w:rsidRPr="000407CE" w:rsidRDefault="00AC29B8" w:rsidP="00AC29B8">
      <w:pPr>
        <w:pStyle w:val="Tabletext"/>
        <w:keepLines w:val="0"/>
        <w:spacing w:after="0" w:line="240" w:lineRule="auto"/>
        <w:ind w:left="720"/>
        <w:rPr>
          <w:rFonts w:ascii="細明體" w:eastAsia="細明體" w:hAnsi="細明體" w:hint="eastAsia"/>
          <w:bCs/>
          <w:lang w:eastAsia="zh-TW"/>
          <w:rPrChange w:id="699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</w:p>
    <w:p w:rsidR="00FA7A7F" w:rsidRPr="000407CE" w:rsidRDefault="00126386" w:rsidP="00FA7A7F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00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01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$DTAAA011：</w:t>
      </w:r>
      <w:r w:rsidR="00FA7A7F" w:rsidRPr="000407CE">
        <w:rPr>
          <w:rFonts w:ascii="細明體" w:eastAsia="細明體" w:hAnsi="細明體" w:hint="eastAsia"/>
          <w:bCs/>
          <w:lang w:eastAsia="zh-TW"/>
          <w:rPrChange w:id="702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 xml:space="preserve">逐筆取得DTAAA011.IS_DECD 為 </w:t>
      </w:r>
      <w:r w:rsidR="00FA7A7F" w:rsidRPr="000407CE">
        <w:rPr>
          <w:rFonts w:ascii="細明體" w:eastAsia="細明體" w:hAnsi="細明體"/>
          <w:bCs/>
          <w:lang w:eastAsia="zh-TW"/>
          <w:rPrChange w:id="703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“</w:t>
      </w:r>
      <w:r w:rsidR="00FA7A7F" w:rsidRPr="000407CE">
        <w:rPr>
          <w:rFonts w:ascii="細明體" w:eastAsia="細明體" w:hAnsi="細明體" w:hint="eastAsia"/>
          <w:bCs/>
          <w:lang w:eastAsia="zh-TW"/>
          <w:rPrChange w:id="704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Y</w:t>
      </w:r>
      <w:r w:rsidR="00FA7A7F" w:rsidRPr="000407CE">
        <w:rPr>
          <w:rFonts w:ascii="細明體" w:eastAsia="細明體" w:hAnsi="細明體"/>
          <w:bCs/>
          <w:lang w:eastAsia="zh-TW"/>
          <w:rPrChange w:id="705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”</w:t>
      </w:r>
      <w:r w:rsidR="00FA7A7F" w:rsidRPr="000407CE">
        <w:rPr>
          <w:rFonts w:ascii="細明體" w:eastAsia="細明體" w:hAnsi="細明體" w:hint="eastAsia"/>
          <w:bCs/>
          <w:lang w:eastAsia="zh-TW"/>
          <w:rPrChange w:id="706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之清單</w:t>
      </w:r>
    </w:p>
    <w:p w:rsidR="00750299" w:rsidRPr="000407CE" w:rsidRDefault="000A22D1" w:rsidP="00750299">
      <w:pPr>
        <w:pStyle w:val="Tabletext"/>
        <w:keepLines w:val="0"/>
        <w:widowControl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707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08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讀取</w:t>
      </w:r>
      <w:r w:rsidR="00750299" w:rsidRPr="000407CE">
        <w:rPr>
          <w:rFonts w:ascii="細明體" w:eastAsia="細明體" w:hAnsi="細明體" w:hint="eastAsia"/>
          <w:kern w:val="2"/>
          <w:lang w:eastAsia="zh-TW"/>
          <w:rPrChange w:id="709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>理賠受理檔：</w:t>
      </w:r>
    </w:p>
    <w:p w:rsidR="00750299" w:rsidRPr="000407CE" w:rsidRDefault="00750299" w:rsidP="00625B65">
      <w:pPr>
        <w:pStyle w:val="Tabletext"/>
        <w:keepLines w:val="0"/>
        <w:widowControl/>
        <w:numPr>
          <w:ilvl w:val="2"/>
          <w:numId w:val="38"/>
        </w:numPr>
        <w:spacing w:after="0" w:line="240" w:lineRule="auto"/>
        <w:rPr>
          <w:rFonts w:ascii="細明體" w:eastAsia="細明體" w:hAnsi="細明體"/>
          <w:lang w:eastAsia="zh-TW"/>
          <w:rPrChange w:id="710" w:author="陳鐵元" w:date="2016-07-30T08:55:00Z">
            <w:rPr>
              <w:rFonts w:ascii="細明體" w:eastAsia="細明體" w:hAnsi="細明體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kern w:val="2"/>
          <w:lang w:eastAsia="zh-TW"/>
          <w:rPrChange w:id="711" w:author="陳鐵元" w:date="2016-07-30T08:55:00Z">
            <w:rPr>
              <w:rFonts w:ascii="細明體" w:eastAsia="細明體" w:hAnsi="細明體" w:hint="eastAsia"/>
              <w:color w:val="000000"/>
              <w:kern w:val="2"/>
              <w:lang w:eastAsia="zh-TW"/>
            </w:rPr>
          </w:rPrChange>
        </w:rPr>
        <w:t xml:space="preserve">CALL </w:t>
      </w:r>
      <w:r w:rsidRPr="000407CE">
        <w:rPr>
          <w:rFonts w:ascii="細明體" w:eastAsia="細明體" w:hAnsi="細明體" w:hint="eastAsia"/>
          <w:rPrChange w:id="712" w:author="陳鐵元" w:date="2016-07-30T08:55:00Z">
            <w:rPr>
              <w:rFonts w:ascii="細明體" w:eastAsia="細明體" w:hAnsi="細明體" w:hint="eastAsia"/>
            </w:rPr>
          </w:rPrChange>
        </w:rPr>
        <w:t>AA_A0Z001</w:t>
      </w:r>
      <w:r w:rsidRPr="000407CE">
        <w:rPr>
          <w:rFonts w:ascii="細明體" w:eastAsia="細明體" w:hAnsi="細明體" w:hint="eastAsia"/>
          <w:lang w:eastAsia="zh-TW"/>
          <w:rPrChange w:id="71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.Method4，傳入參數：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50299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0299" w:rsidRPr="000407CE" w:rsidRDefault="00750299" w:rsidP="00F744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714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  <w:rPrChange w:id="715" w:author="陳鐵元" w:date="2016-07-30T08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0299" w:rsidRPr="000407CE" w:rsidRDefault="00750299" w:rsidP="00F744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716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bCs/>
                <w:sz w:val="20"/>
                <w:szCs w:val="20"/>
                <w:rPrChange w:id="717" w:author="陳鐵元" w:date="2016-07-30T08:55:00Z">
                  <w:rPr>
                    <w:rFonts w:ascii="細明體" w:eastAsia="細明體" w:hAnsi="細明體" w:hint="eastAsia"/>
                    <w:b/>
                    <w:bCs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750299" w:rsidRPr="000407CE" w:rsidTr="00F744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0299" w:rsidRPr="000407CE" w:rsidRDefault="00750299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718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19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0299" w:rsidRPr="000407CE" w:rsidRDefault="00750299" w:rsidP="00F7444F">
            <w:pPr>
              <w:rPr>
                <w:rFonts w:ascii="細明體" w:eastAsia="細明體" w:hAnsi="細明體" w:cs="Arial Unicode MS"/>
                <w:sz w:val="20"/>
                <w:szCs w:val="20"/>
                <w:rPrChange w:id="720" w:author="陳鐵元" w:date="2016-07-30T08:55:00Z">
                  <w:rPr>
                    <w:rFonts w:ascii="細明體" w:eastAsia="細明體" w:hAnsi="細明體" w:cs="Arial Unicode MS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21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傳入參數</w:t>
            </w:r>
          </w:p>
        </w:tc>
      </w:tr>
    </w:tbl>
    <w:p w:rsidR="00F517EB" w:rsidRPr="000407CE" w:rsidRDefault="00DB5A11" w:rsidP="00F517EB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22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23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判斷</w:t>
      </w:r>
      <w:r w:rsidR="00FA4C4A" w:rsidRPr="000407CE">
        <w:rPr>
          <w:rFonts w:ascii="細明體" w:eastAsia="細明體" w:hAnsi="細明體" w:hint="eastAsia"/>
          <w:bCs/>
          <w:lang w:eastAsia="zh-TW"/>
          <w:rPrChange w:id="724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$</w:t>
      </w:r>
      <w:r w:rsidRPr="000407CE">
        <w:rPr>
          <w:rFonts w:ascii="細明體" w:eastAsia="細明體" w:hAnsi="細明體" w:hint="eastAsia"/>
          <w:bCs/>
          <w:lang w:eastAsia="zh-TW"/>
          <w:rPrChange w:id="725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 xml:space="preserve">是否為特殊受理編號：取得AA, </w:t>
      </w:r>
      <w:r w:rsidRPr="000407CE">
        <w:rPr>
          <w:rFonts w:ascii="細明體" w:eastAsia="細明體" w:hAnsi="細明體"/>
          <w:bCs/>
          <w:lang w:eastAsia="zh-TW"/>
          <w:rPrChange w:id="726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SPC_APLY_NO</w:t>
      </w:r>
      <w:r w:rsidR="00F517EB" w:rsidRPr="000407CE">
        <w:rPr>
          <w:rFonts w:ascii="細明體" w:eastAsia="細明體" w:hAnsi="細明體" w:hint="eastAsia"/>
          <w:bCs/>
          <w:lang w:eastAsia="zh-TW"/>
          <w:rPrChange w:id="727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之代碼資料</w:t>
      </w:r>
      <w:r w:rsidR="00FA4C4A" w:rsidRPr="000407CE">
        <w:rPr>
          <w:rFonts w:ascii="細明體" w:eastAsia="細明體" w:hAnsi="細明體" w:hint="eastAsia"/>
          <w:bCs/>
          <w:lang w:eastAsia="zh-TW"/>
          <w:rPrChange w:id="728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 xml:space="preserve">，若有，$是否為特殊受理編號 = </w:t>
      </w:r>
      <w:r w:rsidR="00FA4C4A" w:rsidRPr="000407CE">
        <w:rPr>
          <w:rFonts w:ascii="細明體" w:eastAsia="細明體" w:hAnsi="細明體"/>
          <w:bCs/>
          <w:lang w:eastAsia="zh-TW"/>
          <w:rPrChange w:id="729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“</w:t>
      </w:r>
      <w:r w:rsidR="00FA4C4A" w:rsidRPr="000407CE">
        <w:rPr>
          <w:rFonts w:ascii="細明體" w:eastAsia="細明體" w:hAnsi="細明體" w:hint="eastAsia"/>
          <w:bCs/>
          <w:lang w:eastAsia="zh-TW"/>
          <w:rPrChange w:id="730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Y</w:t>
      </w:r>
      <w:r w:rsidR="00FA4C4A" w:rsidRPr="000407CE">
        <w:rPr>
          <w:rFonts w:ascii="細明體" w:eastAsia="細明體" w:hAnsi="細明體"/>
          <w:bCs/>
          <w:lang w:eastAsia="zh-TW"/>
          <w:rPrChange w:id="731" w:author="陳鐵元" w:date="2016-07-30T08:55:00Z">
            <w:rPr>
              <w:rFonts w:ascii="細明體" w:eastAsia="細明體" w:hAnsi="細明體"/>
              <w:bCs/>
              <w:color w:val="000000"/>
              <w:lang w:eastAsia="zh-TW"/>
            </w:rPr>
          </w:rPrChange>
        </w:rPr>
        <w:t>”</w:t>
      </w:r>
      <w:r w:rsidR="00B72D34" w:rsidRPr="000407CE">
        <w:rPr>
          <w:rFonts w:ascii="細明體" w:eastAsia="細明體" w:hAnsi="細明體" w:hint="eastAsia"/>
          <w:bCs/>
          <w:lang w:eastAsia="zh-TW"/>
          <w:rPrChange w:id="732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。</w:t>
      </w:r>
    </w:p>
    <w:p w:rsidR="00335364" w:rsidRPr="000407CE" w:rsidRDefault="00335364" w:rsidP="00F517EB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33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34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逐筆將選擇的投保明細寫入DTAAB100。</w:t>
      </w:r>
    </w:p>
    <w:p w:rsidR="00AC29B8" w:rsidRPr="000407CE" w:rsidRDefault="00AC29B8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35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36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寫入本次確認資料</w:t>
      </w:r>
    </w:p>
    <w:p w:rsidR="00AC29B8" w:rsidRPr="000407CE" w:rsidRDefault="00AC29B8" w:rsidP="00AC29B8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37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38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IF 畫面上無投保明細產生，不須執行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407CE">
          <w:rPr>
            <w:rFonts w:ascii="細明體" w:eastAsia="細明體" w:hAnsi="細明體" w:hint="eastAsia"/>
            <w:bCs/>
            <w:lang w:eastAsia="zh-TW"/>
            <w:rPrChange w:id="739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3.5.1</w:t>
        </w:r>
      </w:smartTag>
      <w:r w:rsidRPr="000407CE">
        <w:rPr>
          <w:rFonts w:ascii="細明體" w:eastAsia="細明體" w:hAnsi="細明體" w:hint="eastAsia"/>
          <w:bCs/>
          <w:lang w:eastAsia="zh-TW"/>
          <w:rPrChange w:id="740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。</w:t>
      </w:r>
    </w:p>
    <w:p w:rsidR="00AC29B8" w:rsidRPr="000407CE" w:rsidRDefault="00AC29B8" w:rsidP="00AC29B8">
      <w:pPr>
        <w:pStyle w:val="Tabletext"/>
        <w:keepLines w:val="0"/>
        <w:numPr>
          <w:ilvl w:val="3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41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42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 xml:space="preserve"> DTAAB100 。</w:t>
      </w:r>
    </w:p>
    <w:p w:rsidR="00AC29B8" w:rsidRPr="000407CE" w:rsidRDefault="00AC29B8" w:rsidP="00AC29B8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43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44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INSERT 畫面上勾選之保單進 DTAAB100。</w:t>
      </w:r>
    </w:p>
    <w:p w:rsidR="00AC29B8" w:rsidRPr="000407CE" w:rsidRDefault="00AC29B8" w:rsidP="00AC29B8">
      <w:pPr>
        <w:pStyle w:val="Tabletext"/>
        <w:keepLines w:val="0"/>
        <w:numPr>
          <w:ilvl w:val="3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745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bCs/>
          <w:lang w:eastAsia="zh-TW"/>
          <w:rPrChange w:id="746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檢查是否需更新辦理表示</w:t>
      </w:r>
    </w:p>
    <w:p w:rsidR="00AC29B8" w:rsidRPr="000407CE" w:rsidRDefault="00AC29B8" w:rsidP="00AC29B8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74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74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 xml:space="preserve">IF 回傳的索賠類別含有 </w:t>
      </w:r>
      <w:r w:rsidRPr="000407CE">
        <w:rPr>
          <w:rFonts w:ascii="細明體" w:eastAsia="細明體" w:hAnsi="細明體"/>
          <w:lang w:eastAsia="zh-TW"/>
          <w:rPrChange w:id="749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‘</w:t>
      </w:r>
      <w:r w:rsidRPr="000407CE">
        <w:rPr>
          <w:rFonts w:ascii="細明體" w:eastAsia="細明體" w:hAnsi="細明體" w:hint="eastAsia"/>
          <w:lang w:eastAsia="zh-TW"/>
          <w:rPrChange w:id="75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A</w:t>
      </w:r>
      <w:r w:rsidRPr="000407CE">
        <w:rPr>
          <w:rFonts w:ascii="細明體" w:eastAsia="細明體" w:hAnsi="細明體"/>
          <w:lang w:eastAsia="zh-TW"/>
          <w:rPrChange w:id="751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’</w:t>
      </w:r>
      <w:r w:rsidRPr="000407CE">
        <w:rPr>
          <w:rFonts w:ascii="細明體" w:eastAsia="細明體" w:hAnsi="細明體" w:hint="eastAsia"/>
          <w:lang w:eastAsia="zh-TW"/>
          <w:rPrChange w:id="75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 xml:space="preserve">(死亡) OR </w:t>
      </w:r>
      <w:r w:rsidRPr="000407CE">
        <w:rPr>
          <w:rFonts w:ascii="細明體" w:eastAsia="細明體" w:hAnsi="細明體"/>
          <w:lang w:eastAsia="zh-TW"/>
          <w:rPrChange w:id="753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‘</w:t>
      </w:r>
      <w:r w:rsidRPr="000407CE">
        <w:rPr>
          <w:rFonts w:ascii="細明體" w:eastAsia="細明體" w:hAnsi="細明體" w:hint="eastAsia"/>
          <w:lang w:eastAsia="zh-TW"/>
          <w:rPrChange w:id="75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K</w:t>
      </w:r>
      <w:r w:rsidRPr="000407CE">
        <w:rPr>
          <w:rFonts w:ascii="細明體" w:eastAsia="細明體" w:hAnsi="細明體"/>
          <w:lang w:eastAsia="zh-TW"/>
          <w:rPrChange w:id="755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’</w:t>
      </w:r>
      <w:r w:rsidRPr="000407CE">
        <w:rPr>
          <w:rFonts w:ascii="細明體" w:eastAsia="細明體" w:hAnsi="細明體" w:hint="eastAsia"/>
          <w:lang w:eastAsia="zh-TW"/>
          <w:rPrChange w:id="75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，才需進行下列STEP</w:t>
      </w:r>
    </w:p>
    <w:p w:rsidR="00B3346B" w:rsidRPr="000407CE" w:rsidRDefault="00B3346B" w:rsidP="00B3346B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75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75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讀取理賠受理輸入申請書檔($DTAAA010)：</w:t>
      </w:r>
    </w:p>
    <w:p w:rsidR="00AC29B8" w:rsidRPr="000407CE" w:rsidRDefault="00B3346B" w:rsidP="00B3346B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75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76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SQL：以傳入.受理編號讀取理賠受理輸入申請書檔(DTAAA010)</w:t>
      </w:r>
    </w:p>
    <w:p w:rsidR="00AC29B8" w:rsidRPr="000407CE" w:rsidRDefault="00AC29B8" w:rsidP="00AC29B8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76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76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取得</w:t>
      </w:r>
      <w:r w:rsidR="00FA3AA7" w:rsidRPr="000407CE">
        <w:rPr>
          <w:rFonts w:ascii="細明體" w:eastAsia="細明體" w:hAnsi="細明體" w:hint="eastAsia"/>
          <w:lang w:eastAsia="zh-TW"/>
          <w:rPrChange w:id="76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$</w:t>
      </w:r>
      <w:r w:rsidRPr="000407CE">
        <w:rPr>
          <w:rFonts w:ascii="細明體" w:eastAsia="細明體" w:hAnsi="細明體" w:hint="eastAsia"/>
          <w:lang w:eastAsia="zh-TW"/>
          <w:rPrChange w:id="76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交易序號：Call AA_B2Z009.Method12</w:t>
      </w:r>
    </w:p>
    <w:p w:rsidR="0015548A" w:rsidRPr="000407CE" w:rsidRDefault="00685D4E" w:rsidP="00AC29B8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76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  <w:r w:rsidRPr="000407CE">
        <w:rPr>
          <w:rFonts w:ascii="細明體" w:eastAsia="細明體" w:hAnsi="細明體" w:hint="eastAsia"/>
          <w:lang w:eastAsia="zh-TW"/>
          <w:rPrChange w:id="76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CALL AA_A0Z019.</w:t>
      </w:r>
      <w:r w:rsidRPr="000407CE">
        <w:rPr>
          <w:rFonts w:ascii="細明體" w:eastAsia="細明體" w:hAnsi="細明體"/>
          <w:lang w:eastAsia="zh-TW"/>
          <w:rPrChange w:id="767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Update</w:t>
      </w:r>
      <w:r w:rsidRPr="000407CE">
        <w:rPr>
          <w:rFonts w:ascii="細明體" w:eastAsia="細明體" w:hAnsi="細明體" w:hint="eastAsia"/>
          <w:lang w:eastAsia="zh-TW"/>
          <w:rPrChange w:id="76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，</w:t>
      </w:r>
      <w:r w:rsidR="00334AAF" w:rsidRPr="000407CE">
        <w:rPr>
          <w:rFonts w:ascii="細明體" w:eastAsia="細明體" w:hAnsi="細明體" w:hint="eastAsia"/>
          <w:lang w:eastAsia="zh-TW"/>
          <w:rPrChange w:id="76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傳入參數：</w:t>
      </w:r>
    </w:p>
    <w:tbl>
      <w:tblPr>
        <w:tblW w:w="5940" w:type="dxa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74461" w:rsidRPr="000407CE" w:rsidTr="00374075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4461" w:rsidRPr="000407CE" w:rsidRDefault="00574461" w:rsidP="00F744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770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  <w:rPrChange w:id="771" w:author="陳鐵元" w:date="2016-07-30T08:55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4461" w:rsidRPr="000407CE" w:rsidRDefault="00574461" w:rsidP="00F744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  <w:rPrChange w:id="772" w:author="陳鐵元" w:date="2016-07-30T08:55:00Z">
                  <w:rPr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b/>
                <w:bCs/>
                <w:sz w:val="20"/>
                <w:szCs w:val="20"/>
                <w:rPrChange w:id="773" w:author="陳鐵元" w:date="2016-07-30T08:55:00Z">
                  <w:rPr>
                    <w:rFonts w:ascii="細明體" w:eastAsia="細明體" w:hAnsi="細明體" w:hint="eastAsia"/>
                    <w:b/>
                    <w:bCs/>
                    <w:sz w:val="20"/>
                    <w:szCs w:val="20"/>
                  </w:rPr>
                </w:rPrChange>
              </w:rPr>
              <w:t>資料來源</w:t>
            </w:r>
          </w:p>
        </w:tc>
      </w:tr>
      <w:tr w:rsidR="00574461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4461" w:rsidRPr="000407CE" w:rsidRDefault="00374075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774" w:author="陳鐵元" w:date="2016-07-30T08:5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75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被保人ID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4461" w:rsidRPr="000407CE" w:rsidRDefault="00A42D8F" w:rsidP="00F7444F">
            <w:pPr>
              <w:rPr>
                <w:rFonts w:ascii="細明體" w:eastAsia="細明體" w:hAnsi="細明體" w:cs="Arial Unicode MS"/>
                <w:sz w:val="20"/>
                <w:szCs w:val="20"/>
                <w:rPrChange w:id="776" w:author="陳鐵元" w:date="2016-07-30T08:55:00Z">
                  <w:rPr>
                    <w:rFonts w:ascii="細明體" w:eastAsia="細明體" w:hAnsi="細明體" w:cs="Arial Unicode MS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77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傳入.被保人ID</w:t>
            </w:r>
          </w:p>
        </w:tc>
      </w:tr>
      <w:tr w:rsidR="00374075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4075" w:rsidRPr="000407CE" w:rsidRDefault="00374075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78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79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事故日期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4075" w:rsidRPr="000407CE" w:rsidRDefault="00A42D8F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80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81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$DTAAA010.事故日期</w:t>
            </w:r>
          </w:p>
        </w:tc>
      </w:tr>
      <w:tr w:rsidR="00374075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4075" w:rsidRPr="000407CE" w:rsidRDefault="00862DA0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782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83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4075" w:rsidRPr="000407CE" w:rsidRDefault="00ED1C95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84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85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傳入.</w:t>
            </w: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86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受理編號</w:t>
            </w:r>
          </w:p>
        </w:tc>
      </w:tr>
      <w:tr w:rsidR="00374075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4075" w:rsidRPr="000407CE" w:rsidRDefault="00862DA0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787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88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受理人員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4075" w:rsidRPr="000407CE" w:rsidRDefault="00A21009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89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90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登入者ID</w:t>
            </w:r>
          </w:p>
        </w:tc>
      </w:tr>
      <w:tr w:rsidR="00374075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4075" w:rsidRPr="000407CE" w:rsidRDefault="00862DA0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791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92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受理人員姓名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74075" w:rsidRPr="000407CE" w:rsidRDefault="00A21009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93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94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登入者姓名</w:t>
            </w:r>
          </w:p>
        </w:tc>
      </w:tr>
      <w:tr w:rsidR="00C9696F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96F" w:rsidRPr="000407CE" w:rsidRDefault="00C9696F" w:rsidP="00F7444F">
            <w:pPr>
              <w:rPr>
                <w:rFonts w:ascii="細明體" w:eastAsia="細明體" w:hAnsi="細明體" w:hint="eastAsia"/>
                <w:sz w:val="20"/>
                <w:szCs w:val="20"/>
                <w:rPrChange w:id="795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hint="eastAsia"/>
                <w:sz w:val="20"/>
                <w:szCs w:val="20"/>
                <w:rPrChange w:id="796" w:author="陳鐵元" w:date="2016-07-30T08:55:00Z">
                  <w:rPr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t>受理日期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96F" w:rsidRPr="000407CE" w:rsidRDefault="00FA3AA7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97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798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系統時間</w:t>
            </w:r>
          </w:p>
        </w:tc>
      </w:tr>
      <w:tr w:rsidR="00C9696F" w:rsidRPr="000407CE" w:rsidTr="00374075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96F" w:rsidRPr="000407CE" w:rsidRDefault="00C9696F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799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800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交易序號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96F" w:rsidRPr="000407CE" w:rsidRDefault="00FA3AA7" w:rsidP="00F7444F">
            <w:pPr>
              <w:rPr>
                <w:rFonts w:ascii="細明體" w:eastAsia="細明體" w:hAnsi="細明體" w:cs="Arial Unicode MS" w:hint="eastAsia"/>
                <w:sz w:val="20"/>
                <w:szCs w:val="20"/>
                <w:rPrChange w:id="801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</w:pPr>
            <w:r w:rsidRPr="000407CE">
              <w:rPr>
                <w:rFonts w:ascii="細明體" w:eastAsia="細明體" w:hAnsi="細明體" w:cs="Arial Unicode MS" w:hint="eastAsia"/>
                <w:sz w:val="20"/>
                <w:szCs w:val="20"/>
                <w:rPrChange w:id="802" w:author="陳鐵元" w:date="2016-07-30T08:55:00Z">
                  <w:rPr>
                    <w:rFonts w:ascii="細明體" w:eastAsia="細明體" w:hAnsi="細明體" w:cs="Arial Unicode MS" w:hint="eastAsia"/>
                    <w:sz w:val="20"/>
                    <w:szCs w:val="20"/>
                  </w:rPr>
                </w:rPrChange>
              </w:rPr>
              <w:t>$交易序號</w:t>
            </w:r>
          </w:p>
        </w:tc>
      </w:tr>
    </w:tbl>
    <w:p w:rsidR="005457AC" w:rsidRPr="000407CE" w:rsidRDefault="005457AC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ins w:id="803" w:author="FIS" w:date="2015-04-14T16:14:00Z"/>
          <w:rFonts w:ascii="細明體" w:eastAsia="細明體" w:hAnsi="細明體" w:hint="eastAsia"/>
          <w:bCs/>
          <w:lang w:eastAsia="zh-TW"/>
          <w:rPrChange w:id="804" w:author="陳鐵元" w:date="2016-07-30T08:55:00Z">
            <w:rPr>
              <w:ins w:id="805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06" w:author="FIS" w:date="2015-04-14T16:14:00Z">
          <w:pPr>
            <w:pStyle w:val="Tabletext"/>
            <w:keepLines w:val="0"/>
            <w:numPr>
              <w:ilvl w:val="3"/>
              <w:numId w:val="40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ins w:id="807" w:author="FIS" w:date="2015-04-14T16:14:00Z">
        <w:r w:rsidRPr="000407CE">
          <w:rPr>
            <w:rFonts w:ascii="細明體" w:eastAsia="細明體" w:hAnsi="細明體" w:hint="eastAsia"/>
            <w:lang w:eastAsia="zh-TW"/>
            <w:rPrChange w:id="808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IF 回傳的索賠類別含有 </w:t>
        </w:r>
        <w:r w:rsidRPr="000407CE">
          <w:rPr>
            <w:rFonts w:ascii="細明體" w:eastAsia="細明體" w:hAnsi="細明體"/>
            <w:lang w:eastAsia="zh-TW"/>
            <w:rPrChange w:id="809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‘</w:t>
        </w:r>
        <w:r w:rsidRPr="000407CE">
          <w:rPr>
            <w:rFonts w:ascii="細明體" w:eastAsia="細明體" w:hAnsi="細明體" w:hint="eastAsia"/>
            <w:lang w:eastAsia="zh-TW"/>
            <w:rPrChange w:id="810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A</w:t>
        </w:r>
        <w:r w:rsidRPr="000407CE">
          <w:rPr>
            <w:rFonts w:ascii="細明體" w:eastAsia="細明體" w:hAnsi="細明體"/>
            <w:lang w:eastAsia="zh-TW"/>
            <w:rPrChange w:id="811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hint="eastAsia"/>
            <w:lang w:eastAsia="zh-TW"/>
            <w:rPrChange w:id="812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(死亡)</w:t>
        </w:r>
      </w:ins>
    </w:p>
    <w:p w:rsidR="00745E57" w:rsidRPr="000407CE" w:rsidRDefault="00745E57" w:rsidP="005457AC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ins w:id="813" w:author="FIS" w:date="2015-05-22T10:14:00Z"/>
          <w:rFonts w:ascii="細明體" w:eastAsia="細明體" w:hAnsi="細明體" w:hint="eastAsia"/>
          <w:bCs/>
          <w:lang w:eastAsia="zh-TW"/>
          <w:rPrChange w:id="814" w:author="陳鐵元" w:date="2016-07-30T08:55:00Z">
            <w:rPr>
              <w:ins w:id="815" w:author="FIS" w:date="2015-05-22T10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16" w:author="FIS" w:date="2015-04-14T16:14:00Z">
          <w:pPr>
            <w:pStyle w:val="Tabletext"/>
            <w:keepLines w:val="0"/>
            <w:numPr>
              <w:ilvl w:val="3"/>
              <w:numId w:val="40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ins w:id="817" w:author="FIS" w:date="2015-05-22T10:14:00Z">
        <w:r w:rsidRPr="000407CE">
          <w:rPr>
            <w:rFonts w:ascii="細明體" w:eastAsia="細明體" w:hAnsi="細明體" w:hint="eastAsia"/>
            <w:bCs/>
            <w:lang w:eastAsia="zh-TW"/>
            <w:rPrChange w:id="818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逐筆讀取投保</w:t>
        </w:r>
        <w:r w:rsidR="00377B46" w:rsidRPr="000407CE">
          <w:rPr>
            <w:rFonts w:ascii="細明體" w:eastAsia="細明體" w:hAnsi="細明體" w:hint="eastAsia"/>
            <w:bCs/>
            <w:lang w:eastAsia="zh-TW"/>
            <w:rPrChange w:id="819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明細，更新名冊效力：(員工要掛本人+眷屬，眷屬只掛自己的)</w:t>
        </w:r>
      </w:ins>
    </w:p>
    <w:p w:rsidR="00D75C51" w:rsidRPr="000407CE" w:rsidRDefault="00D75C51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820" w:author="FIS" w:date="2015-05-22T10:16:00Z"/>
          <w:rFonts w:ascii="細明體" w:eastAsia="細明體" w:hAnsi="細明體" w:hint="eastAsia"/>
          <w:bCs/>
          <w:lang w:eastAsia="zh-TW"/>
          <w:rPrChange w:id="821" w:author="陳鐵元" w:date="2016-07-30T08:55:00Z">
            <w:rPr>
              <w:ins w:id="822" w:author="FIS" w:date="2015-05-22T10:16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23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24" w:author="FIS" w:date="2015-05-22T10:16:00Z">
        <w:r w:rsidRPr="000407CE">
          <w:rPr>
            <w:rFonts w:ascii="細明體" w:eastAsia="細明體" w:hAnsi="細明體" w:hint="eastAsia"/>
            <w:bCs/>
            <w:lang w:eastAsia="zh-TW"/>
            <w:rPrChange w:id="825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同一保單鍵值</w:t>
        </w:r>
        <w:r w:rsidR="000E08AD" w:rsidRPr="000407CE">
          <w:rPr>
            <w:rFonts w:ascii="細明體" w:eastAsia="細明體" w:hAnsi="細明體" w:hint="eastAsia"/>
            <w:bCs/>
            <w:lang w:eastAsia="zh-TW"/>
            <w:rPrChange w:id="826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+</w:t>
        </w:r>
        <w:r w:rsidR="000E08AD" w:rsidRPr="000407CE">
          <w:rPr>
            <w:rFonts w:ascii="新細明體" w:hAnsi="新細明體" w:hint="eastAsia"/>
            <w:lang w:eastAsia="zh-TW"/>
            <w:rPrChange w:id="827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t>員工ID</w:t>
        </w:r>
        <w:r w:rsidRPr="000407CE">
          <w:rPr>
            <w:rFonts w:ascii="細明體" w:eastAsia="細明體" w:hAnsi="細明體" w:hint="eastAsia"/>
            <w:bCs/>
            <w:lang w:eastAsia="zh-TW"/>
            <w:rPrChange w:id="828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下，判斷</w:t>
        </w:r>
        <w:r w:rsidR="00B24896" w:rsidRPr="000407CE">
          <w:rPr>
            <w:rFonts w:ascii="新細明體" w:hAnsi="新細明體" w:hint="eastAsia"/>
            <w:lang w:eastAsia="zh-TW"/>
            <w:rPrChange w:id="829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t>親屬關係別屬於員工還是眷屬</w:t>
        </w:r>
      </w:ins>
    </w:p>
    <w:p w:rsidR="00F2749D" w:rsidRPr="000407CE" w:rsidRDefault="00F2749D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830" w:author="FIS" w:date="2015-05-27T14:47:00Z"/>
          <w:rFonts w:ascii="細明體" w:eastAsia="細明體" w:hAnsi="細明體" w:hint="eastAsia"/>
          <w:bCs/>
          <w:lang w:eastAsia="zh-TW"/>
          <w:rPrChange w:id="831" w:author="陳鐵元" w:date="2016-07-30T08:55:00Z">
            <w:rPr>
              <w:ins w:id="832" w:author="FIS" w:date="2015-05-27T14:47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33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34" w:author="FIS" w:date="2015-05-22T10:01:00Z">
        <w:r w:rsidRPr="000407CE">
          <w:rPr>
            <w:rFonts w:ascii="細明體" w:eastAsia="細明體" w:hAnsi="細明體" w:hint="eastAsia"/>
            <w:bCs/>
            <w:lang w:eastAsia="zh-TW"/>
            <w:rPrChange w:id="835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IF</w:t>
        </w:r>
      </w:ins>
      <w:ins w:id="836" w:author="FIS" w:date="2015-05-22T10:02:00Z">
        <w:r w:rsidRPr="000407CE">
          <w:rPr>
            <w:rFonts w:ascii="細明體" w:eastAsia="細明體" w:hAnsi="細明體" w:hint="eastAsia"/>
            <w:bCs/>
            <w:lang w:eastAsia="zh-TW"/>
            <w:rPrChange w:id="83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 xml:space="preserve"> 投保明細.投保對象 = </w:t>
        </w:r>
        <w:r w:rsidRPr="000407CE">
          <w:rPr>
            <w:rFonts w:ascii="細明體" w:eastAsia="細明體" w:hAnsi="細明體"/>
            <w:bCs/>
            <w:lang w:eastAsia="zh-TW"/>
            <w:rPrChange w:id="838" w:author="陳鐵元" w:date="2016-07-30T08:55:00Z">
              <w:rPr>
                <w:rFonts w:ascii="細明體" w:eastAsia="細明體" w:hAnsi="細明體"/>
                <w:bCs/>
                <w:color w:val="000000"/>
                <w:lang w:eastAsia="zh-TW"/>
              </w:rPr>
            </w:rPrChange>
          </w:rPr>
          <w:t>‘</w:t>
        </w:r>
        <w:r w:rsidRPr="000407CE">
          <w:rPr>
            <w:rFonts w:ascii="細明體" w:eastAsia="細明體" w:hAnsi="細明體" w:hint="eastAsia"/>
            <w:bCs/>
            <w:lang w:eastAsia="zh-TW"/>
            <w:rPrChange w:id="839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0</w:t>
        </w:r>
        <w:r w:rsidRPr="000407CE">
          <w:rPr>
            <w:rFonts w:ascii="細明體" w:eastAsia="細明體" w:hAnsi="細明體"/>
            <w:bCs/>
            <w:lang w:eastAsia="zh-TW"/>
            <w:rPrChange w:id="840" w:author="陳鐵元" w:date="2016-07-30T08:55:00Z">
              <w:rPr>
                <w:rFonts w:ascii="細明體" w:eastAsia="細明體" w:hAnsi="細明體"/>
                <w:bCs/>
                <w:color w:val="000000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hint="eastAsia"/>
            <w:bCs/>
            <w:lang w:eastAsia="zh-TW"/>
            <w:rPrChange w:id="841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(本人)</w:t>
        </w:r>
      </w:ins>
    </w:p>
    <w:p w:rsidR="00B91824" w:rsidRPr="000407CE" w:rsidRDefault="00B91824" w:rsidP="00B91824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842" w:author="FIS" w:date="2015-05-27T14:47:00Z"/>
          <w:rFonts w:ascii="細明體" w:eastAsia="細明體" w:hAnsi="細明體" w:hint="eastAsia"/>
          <w:bCs/>
          <w:lang w:eastAsia="zh-TW"/>
          <w:rPrChange w:id="843" w:author="陳鐵元" w:date="2016-07-30T08:55:00Z">
            <w:rPr>
              <w:ins w:id="844" w:author="FIS" w:date="2015-05-27T14:47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45" w:author="FIS" w:date="2015-05-27T14:47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46" w:author="FIS" w:date="2015-05-27T14:47:00Z">
        <w:r w:rsidRPr="000407CE">
          <w:rPr>
            <w:rFonts w:ascii="細明體" w:eastAsia="細明體" w:hAnsi="細明體" w:hint="eastAsia"/>
            <w:bCs/>
            <w:lang w:eastAsia="zh-TW"/>
            <w:rPrChange w:id="84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$</w:t>
        </w:r>
        <w:r w:rsidRPr="000407CE">
          <w:rPr>
            <w:rFonts w:ascii="細明體" w:eastAsia="細明體" w:hAnsi="細明體" w:hint="eastAsia"/>
            <w:rPrChange w:id="848" w:author="陳鐵元" w:date="2016-07-30T08:55:00Z">
              <w:rPr>
                <w:rFonts w:ascii="細明體" w:eastAsia="細明體" w:hAnsi="細明體" w:hint="eastAsia"/>
              </w:rPr>
            </w:rPrChange>
          </w:rPr>
          <w:t>身分種類</w:t>
        </w:r>
        <w:r w:rsidRPr="000407CE">
          <w:rPr>
            <w:rFonts w:ascii="細明體" w:eastAsia="細明體" w:hAnsi="細明體" w:hint="eastAsia"/>
            <w:lang w:eastAsia="zh-TW"/>
            <w:rPrChange w:id="849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= </w:t>
        </w:r>
        <w:r w:rsidRPr="000407CE">
          <w:rPr>
            <w:rFonts w:ascii="細明體" w:eastAsia="細明體" w:hAnsi="細明體"/>
            <w:lang w:eastAsia="zh-TW"/>
            <w:rPrChange w:id="850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‘</w:t>
        </w:r>
        <w:r w:rsidRPr="000407CE">
          <w:rPr>
            <w:rFonts w:ascii="細明體" w:eastAsia="細明體" w:hAnsi="細明體" w:hint="eastAsia"/>
            <w:lang w:eastAsia="zh-TW"/>
            <w:rPrChange w:id="851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3</w:t>
        </w:r>
        <w:r w:rsidRPr="000407CE">
          <w:rPr>
            <w:rFonts w:ascii="細明體" w:eastAsia="細明體" w:hAnsi="細明體"/>
            <w:lang w:eastAsia="zh-TW"/>
            <w:rPrChange w:id="852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</w:ins>
    </w:p>
    <w:p w:rsidR="00B91824" w:rsidRPr="000407CE" w:rsidRDefault="00B91824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853" w:author="FIS" w:date="2015-05-27T14:47:00Z"/>
          <w:rFonts w:ascii="細明體" w:eastAsia="細明體" w:hAnsi="細明體" w:hint="eastAsia"/>
          <w:bCs/>
          <w:lang w:eastAsia="zh-TW"/>
          <w:rPrChange w:id="854" w:author="陳鐵元" w:date="2016-07-30T08:55:00Z">
            <w:rPr>
              <w:ins w:id="855" w:author="FIS" w:date="2015-05-27T14:47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56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57" w:author="FIS" w:date="2015-05-27T14:47:00Z">
        <w:r w:rsidRPr="000407CE">
          <w:rPr>
            <w:rFonts w:ascii="細明體" w:eastAsia="細明體" w:hAnsi="細明體" w:hint="eastAsia"/>
            <w:bCs/>
            <w:lang w:eastAsia="zh-TW"/>
            <w:rPrChange w:id="858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ELSE</w:t>
        </w:r>
      </w:ins>
    </w:p>
    <w:p w:rsidR="00B91824" w:rsidRPr="000407CE" w:rsidRDefault="00B91824" w:rsidP="00B91824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859" w:author="FIS" w:date="2015-05-27T14:47:00Z"/>
          <w:rFonts w:ascii="細明體" w:eastAsia="細明體" w:hAnsi="細明體" w:hint="eastAsia"/>
          <w:bCs/>
          <w:lang w:eastAsia="zh-TW"/>
          <w:rPrChange w:id="860" w:author="陳鐵元" w:date="2016-07-30T08:55:00Z">
            <w:rPr>
              <w:ins w:id="861" w:author="FIS" w:date="2015-05-27T14:47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62" w:author="FIS" w:date="2015-05-27T14:47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63" w:author="FIS" w:date="2015-05-27T14:47:00Z">
        <w:r w:rsidRPr="000407CE">
          <w:rPr>
            <w:rFonts w:ascii="細明體" w:eastAsia="細明體" w:hAnsi="細明體" w:hint="eastAsia"/>
            <w:bCs/>
            <w:lang w:eastAsia="zh-TW"/>
            <w:rPrChange w:id="864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$</w:t>
        </w:r>
        <w:r w:rsidRPr="000407CE">
          <w:rPr>
            <w:rFonts w:ascii="細明體" w:eastAsia="細明體" w:hAnsi="細明體" w:hint="eastAsia"/>
            <w:rPrChange w:id="865" w:author="陳鐵元" w:date="2016-07-30T08:55:00Z">
              <w:rPr>
                <w:rFonts w:ascii="細明體" w:eastAsia="細明體" w:hAnsi="細明體" w:hint="eastAsia"/>
              </w:rPr>
            </w:rPrChange>
          </w:rPr>
          <w:t>身分種類</w:t>
        </w:r>
        <w:r w:rsidRPr="000407CE">
          <w:rPr>
            <w:rFonts w:ascii="細明體" w:eastAsia="細明體" w:hAnsi="細明體" w:hint="eastAsia"/>
            <w:lang w:eastAsia="zh-TW"/>
            <w:rPrChange w:id="866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= </w:t>
        </w:r>
        <w:r w:rsidRPr="000407CE">
          <w:rPr>
            <w:rFonts w:ascii="細明體" w:eastAsia="細明體" w:hAnsi="細明體"/>
            <w:lang w:eastAsia="zh-TW"/>
            <w:rPrChange w:id="867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‘</w:t>
        </w:r>
        <w:r w:rsidRPr="000407CE">
          <w:rPr>
            <w:rFonts w:ascii="細明體" w:eastAsia="細明體" w:hAnsi="細明體" w:hint="eastAsia"/>
            <w:lang w:eastAsia="zh-TW"/>
            <w:rPrChange w:id="868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1</w:t>
        </w:r>
        <w:r w:rsidRPr="000407CE">
          <w:rPr>
            <w:rFonts w:ascii="細明體" w:eastAsia="細明體" w:hAnsi="細明體"/>
            <w:lang w:eastAsia="zh-TW"/>
            <w:rPrChange w:id="869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</w:ins>
    </w:p>
    <w:p w:rsidR="00B91824" w:rsidRPr="000407CE" w:rsidRDefault="00B91824" w:rsidP="00B91824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870" w:author="FIS" w:date="2015-05-22T10:06:00Z"/>
          <w:rFonts w:ascii="細明體" w:eastAsia="細明體" w:hAnsi="細明體" w:hint="eastAsia"/>
          <w:bCs/>
          <w:lang w:eastAsia="zh-TW"/>
          <w:rPrChange w:id="871" w:author="陳鐵元" w:date="2016-07-30T08:55:00Z">
            <w:rPr>
              <w:ins w:id="872" w:author="FIS" w:date="2015-05-22T10:06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73" w:author="FIS" w:date="2015-05-27T14:47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74" w:author="FIS" w:date="2015-05-27T14:48:00Z">
        <w:r w:rsidRPr="000407CE">
          <w:rPr>
            <w:rFonts w:ascii="細明體" w:eastAsia="細明體" w:hAnsi="細明體" w:hint="eastAsia"/>
            <w:bCs/>
            <w:lang w:eastAsia="zh-TW"/>
            <w:rPrChange w:id="875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取得需更新清單</w:t>
        </w:r>
      </w:ins>
      <w:ins w:id="876" w:author="FIS" w:date="2015-05-27T14:49:00Z">
        <w:r w:rsidRPr="000407CE">
          <w:rPr>
            <w:rFonts w:ascii="細明體" w:eastAsia="細明體" w:hAnsi="細明體" w:hint="eastAsia"/>
            <w:bCs/>
            <w:lang w:eastAsia="zh-TW"/>
            <w:rPrChange w:id="87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：</w:t>
        </w:r>
      </w:ins>
    </w:p>
    <w:p w:rsidR="0019720A" w:rsidRPr="000407CE" w:rsidRDefault="00650A7D" w:rsidP="0019720A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878" w:author="FIS" w:date="2015-05-22T10:09:00Z"/>
          <w:rFonts w:ascii="細明體" w:eastAsia="細明體" w:hAnsi="細明體" w:hint="eastAsia"/>
          <w:bCs/>
          <w:lang w:eastAsia="zh-TW"/>
          <w:rPrChange w:id="879" w:author="陳鐵元" w:date="2016-07-30T08:55:00Z">
            <w:rPr>
              <w:ins w:id="880" w:author="FIS" w:date="2015-05-22T10:09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881" w:author="FIS" w:date="2015-05-22T10:06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82" w:author="FIS" w:date="2015-05-22T10:08:00Z">
        <w:r w:rsidRPr="000407CE">
          <w:rPr>
            <w:rFonts w:ascii="細明體" w:eastAsia="細明體" w:hAnsi="細明體" w:hint="eastAsia"/>
            <w:bCs/>
            <w:lang w:eastAsia="zh-TW"/>
            <w:rPrChange w:id="883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CALL AA_B9Z101</w:t>
        </w:r>
        <w:bookmarkStart w:id="884" w:name="_Toc416970568"/>
        <w:r w:rsidRPr="000407CE">
          <w:rPr>
            <w:rFonts w:ascii="細明體" w:eastAsia="細明體" w:hAnsi="細明體" w:hint="eastAsia"/>
            <w:bCs/>
            <w:lang w:eastAsia="zh-TW"/>
            <w:rPrChange w:id="885" w:author="陳鐵元" w:date="2016-07-30T08:55:00Z">
              <w:rPr>
                <w:rFonts w:hint="eastAsia"/>
                <w:color w:val="000000"/>
                <w:lang w:eastAsia="zh-TW"/>
              </w:rPr>
            </w:rPrChange>
          </w:rPr>
          <w:t>.</w:t>
        </w:r>
        <w:r w:rsidRPr="000407CE">
          <w:rPr>
            <w:rFonts w:ascii="細明體" w:eastAsia="細明體" w:hAnsi="細明體" w:hint="eastAsia"/>
            <w:bCs/>
            <w:lang w:eastAsia="zh-TW"/>
            <w:rPrChange w:id="886" w:author="陳鐵元" w:date="2016-07-30T08:55:00Z">
              <w:rPr>
                <w:rFonts w:hint="eastAsia"/>
                <w:color w:val="000000"/>
              </w:rPr>
            </w:rPrChange>
          </w:rPr>
          <w:t>readBGMemProd</w:t>
        </w:r>
        <w:r w:rsidR="009A5090" w:rsidRPr="000407CE">
          <w:rPr>
            <w:rFonts w:ascii="細明體" w:eastAsia="細明體" w:hAnsi="細明體" w:hint="eastAsia"/>
            <w:bCs/>
            <w:lang w:eastAsia="zh-TW"/>
            <w:rPrChange w:id="88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()：(</w:t>
        </w:r>
        <w:r w:rsidRPr="000407CE">
          <w:rPr>
            <w:rFonts w:ascii="細明體" w:eastAsia="細明體" w:hAnsi="細明體" w:hint="eastAsia"/>
            <w:bCs/>
            <w:lang w:eastAsia="zh-TW"/>
            <w:rPrChange w:id="888" w:author="陳鐵元" w:date="2016-07-30T08:55:00Z">
              <w:rPr>
                <w:rFonts w:cs="Arial" w:hint="eastAsia"/>
              </w:rPr>
            </w:rPrChange>
          </w:rPr>
          <w:t>讀取本人或眷屬名冊與投保內容</w:t>
        </w:r>
      </w:ins>
      <w:bookmarkEnd w:id="884"/>
      <w:ins w:id="889" w:author="FIS" w:date="2015-05-22T10:09:00Z">
        <w:r w:rsidR="009A5090" w:rsidRPr="000407CE">
          <w:rPr>
            <w:rFonts w:ascii="細明體" w:eastAsia="細明體" w:hAnsi="細明體" w:hint="eastAsia"/>
            <w:bCs/>
            <w:lang w:eastAsia="zh-TW"/>
            <w:rPrChange w:id="890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)</w:t>
        </w:r>
      </w:ins>
    </w:p>
    <w:p w:rsidR="009A5090" w:rsidRPr="000407CE" w:rsidRDefault="009A5090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891" w:author="FIS" w:date="2015-05-22T10:09:00Z"/>
          <w:rFonts w:ascii="細明體" w:eastAsia="細明體" w:hAnsi="細明體" w:hint="eastAsia"/>
          <w:bCs/>
          <w:lang w:eastAsia="zh-TW"/>
          <w:rPrChange w:id="892" w:author="陳鐵元" w:date="2016-07-30T08:55:00Z">
            <w:rPr>
              <w:ins w:id="893" w:author="FIS" w:date="2015-05-22T10:09:00Z"/>
              <w:rFonts w:ascii="細明體" w:eastAsia="細明體" w:hAnsi="細明體" w:hint="eastAsia"/>
              <w:lang w:eastAsia="zh-TW"/>
            </w:rPr>
          </w:rPrChange>
        </w:rPr>
        <w:pPrChange w:id="894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895" w:author="FIS" w:date="2015-05-22T10:09:00Z">
        <w:r w:rsidRPr="000407CE">
          <w:rPr>
            <w:rFonts w:ascii="細明體" w:eastAsia="細明體" w:hAnsi="細明體" w:hint="eastAsia"/>
            <w:rPrChange w:id="896" w:author="陳鐵元" w:date="2016-07-30T08:55:00Z">
              <w:rPr>
                <w:rFonts w:ascii="細明體" w:eastAsia="細明體" w:hAnsi="細明體" w:hint="eastAsia"/>
              </w:rPr>
            </w:rPrChange>
          </w:rPr>
          <w:t>身分種類</w:t>
        </w:r>
        <w:r w:rsidRPr="000407CE">
          <w:rPr>
            <w:rFonts w:ascii="細明體" w:eastAsia="細明體" w:hAnsi="細明體" w:hint="eastAsia"/>
            <w:lang w:eastAsia="zh-TW"/>
            <w:rPrChange w:id="897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= 3(</w:t>
        </w:r>
        <w:r w:rsidRPr="000407CE">
          <w:rPr>
            <w:rFonts w:ascii="細明體" w:eastAsia="細明體" w:hAnsi="細明體" w:hint="eastAsia"/>
            <w:caps/>
            <w:lang w:eastAsia="zh-TW"/>
            <w:rPrChange w:id="898" w:author="陳鐵元" w:date="2016-07-30T08:55:00Z">
              <w:rPr>
                <w:rFonts w:ascii="細明體" w:eastAsia="細明體" w:hAnsi="細明體" w:hint="eastAsia"/>
                <w:caps/>
                <w:lang w:eastAsia="zh-TW"/>
              </w:rPr>
            </w:rPrChange>
          </w:rPr>
          <w:t>本人+眷屬</w:t>
        </w:r>
        <w:r w:rsidRPr="000407CE">
          <w:rPr>
            <w:rFonts w:ascii="細明體" w:eastAsia="細明體" w:hAnsi="細明體" w:hint="eastAsia"/>
            <w:lang w:eastAsia="zh-TW"/>
            <w:rPrChange w:id="899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)</w:t>
        </w:r>
      </w:ins>
    </w:p>
    <w:p w:rsidR="009A5090" w:rsidRPr="000407CE" w:rsidRDefault="009A5090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00" w:author="FIS" w:date="2015-05-22T10:09:00Z"/>
          <w:rFonts w:ascii="細明體" w:eastAsia="細明體" w:hAnsi="細明體" w:hint="eastAsia"/>
          <w:bCs/>
          <w:lang w:eastAsia="zh-TW"/>
          <w:rPrChange w:id="901" w:author="陳鐵元" w:date="2016-07-30T08:55:00Z">
            <w:rPr>
              <w:ins w:id="902" w:author="FIS" w:date="2015-05-22T10:09:00Z"/>
              <w:rFonts w:ascii="細明體" w:eastAsia="細明體" w:hAnsi="細明體" w:hint="eastAsia"/>
              <w:caps/>
              <w:lang w:eastAsia="zh-TW"/>
            </w:rPr>
          </w:rPrChange>
        </w:rPr>
        <w:pPrChange w:id="903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04" w:author="FIS" w:date="2015-05-22T10:09:00Z">
        <w:r w:rsidRPr="000407CE">
          <w:rPr>
            <w:rFonts w:ascii="細明體" w:eastAsia="細明體" w:hAnsi="細明體" w:hint="eastAsia"/>
            <w:rPrChange w:id="905" w:author="陳鐵元" w:date="2016-07-30T08:55:00Z">
              <w:rPr>
                <w:rFonts w:ascii="細明體" w:eastAsia="細明體" w:hAnsi="細明體" w:hint="eastAsia"/>
              </w:rPr>
            </w:rPrChange>
          </w:rPr>
          <w:t>讀取種類</w:t>
        </w:r>
        <w:r w:rsidRPr="000407CE">
          <w:rPr>
            <w:rFonts w:ascii="細明體" w:eastAsia="細明體" w:hAnsi="細明體" w:hint="eastAsia"/>
            <w:lang w:eastAsia="zh-TW"/>
            <w:rPrChange w:id="906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= 1(</w:t>
        </w:r>
        <w:r w:rsidRPr="000407CE">
          <w:rPr>
            <w:rFonts w:ascii="細明體" w:eastAsia="細明體" w:hAnsi="細明體" w:hint="eastAsia"/>
            <w:caps/>
            <w:lang w:eastAsia="zh-TW"/>
            <w:rPrChange w:id="907" w:author="陳鐵元" w:date="2016-07-30T08:55:00Z">
              <w:rPr>
                <w:rFonts w:ascii="細明體" w:eastAsia="細明體" w:hAnsi="細明體" w:hint="eastAsia"/>
                <w:caps/>
                <w:lang w:eastAsia="zh-TW"/>
              </w:rPr>
            </w:rPrChange>
          </w:rPr>
          <w:t>名冊)</w:t>
        </w:r>
      </w:ins>
    </w:p>
    <w:p w:rsidR="009A5090" w:rsidRPr="000407CE" w:rsidRDefault="009A5090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08" w:author="FIS" w:date="2015-05-22T10:09:00Z"/>
          <w:rFonts w:ascii="細明體" w:eastAsia="細明體" w:hAnsi="細明體" w:hint="eastAsia"/>
          <w:bCs/>
          <w:lang w:eastAsia="zh-TW"/>
          <w:rPrChange w:id="909" w:author="陳鐵元" w:date="2016-07-30T08:55:00Z">
            <w:rPr>
              <w:ins w:id="910" w:author="FIS" w:date="2015-05-22T10:09:00Z"/>
              <w:rFonts w:ascii="細明體" w:eastAsia="細明體" w:hAnsi="細明體" w:hint="eastAsia"/>
              <w:caps/>
              <w:lang w:eastAsia="zh-TW"/>
            </w:rPr>
          </w:rPrChange>
        </w:rPr>
        <w:pPrChange w:id="911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12" w:author="FIS" w:date="2015-05-22T10:09:00Z">
        <w:r w:rsidRPr="000407CE">
          <w:rPr>
            <w:rFonts w:ascii="細明體" w:eastAsia="細明體" w:hAnsi="細明體" w:hint="eastAsia"/>
            <w:rPrChange w:id="913" w:author="陳鐵元" w:date="2016-07-30T08:55:00Z">
              <w:rPr>
                <w:rFonts w:ascii="細明體" w:eastAsia="細明體" w:hAnsi="細明體" w:hint="eastAsia"/>
              </w:rPr>
            </w:rPrChange>
          </w:rPr>
          <w:t>期間種類</w:t>
        </w:r>
        <w:r w:rsidRPr="000407CE">
          <w:rPr>
            <w:rFonts w:ascii="細明體" w:eastAsia="細明體" w:hAnsi="細明體" w:hint="eastAsia"/>
            <w:lang w:eastAsia="zh-TW"/>
            <w:rPrChange w:id="914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 xml:space="preserve"> = 2(</w:t>
        </w:r>
        <w:r w:rsidRPr="000407CE">
          <w:rPr>
            <w:rFonts w:ascii="細明體" w:eastAsia="細明體" w:hAnsi="細明體" w:hint="eastAsia"/>
            <w:caps/>
            <w:lang w:eastAsia="zh-TW"/>
            <w:rPrChange w:id="915" w:author="陳鐵元" w:date="2016-07-30T08:55:00Z">
              <w:rPr>
                <w:rFonts w:ascii="細明體" w:eastAsia="細明體" w:hAnsi="細明體" w:hint="eastAsia"/>
                <w:caps/>
                <w:lang w:eastAsia="zh-TW"/>
              </w:rPr>
            </w:rPrChange>
          </w:rPr>
          <w:t>當期+續期)</w:t>
        </w:r>
      </w:ins>
    </w:p>
    <w:p w:rsidR="00CE6496" w:rsidRPr="000407CE" w:rsidRDefault="00CE6496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16" w:author="FIS" w:date="2015-05-22T10:11:00Z"/>
          <w:rFonts w:ascii="細明體" w:eastAsia="細明體" w:hAnsi="細明體" w:hint="eastAsia"/>
          <w:bCs/>
          <w:lang w:eastAsia="zh-TW"/>
          <w:rPrChange w:id="917" w:author="陳鐵元" w:date="2016-07-30T08:55:00Z">
            <w:rPr>
              <w:ins w:id="918" w:author="FIS" w:date="2015-05-22T10:11:00Z"/>
              <w:rFonts w:hint="eastAsia"/>
              <w:lang w:eastAsia="zh-TW"/>
            </w:rPr>
          </w:rPrChange>
        </w:rPr>
        <w:pPrChange w:id="919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20" w:author="FIS" w:date="2015-05-22T10:11:00Z">
        <w:r w:rsidRPr="000407CE">
          <w:rPr>
            <w:rFonts w:hint="eastAsia"/>
            <w:rPrChange w:id="921" w:author="陳鐵元" w:date="2016-07-30T08:55:00Z">
              <w:rPr>
                <w:rFonts w:hint="eastAsia"/>
              </w:rPr>
            </w:rPrChange>
          </w:rPr>
          <w:t>事故日</w:t>
        </w:r>
      </w:ins>
      <w:ins w:id="922" w:author="FIS" w:date="2015-05-22T10:13:00Z">
        <w:r w:rsidR="00805B80" w:rsidRPr="000407CE">
          <w:rPr>
            <w:rFonts w:hint="eastAsia"/>
            <w:lang w:eastAsia="zh-TW"/>
            <w:rPrChange w:id="923" w:author="陳鐵元" w:date="2016-07-30T08:55:00Z">
              <w:rPr>
                <w:rFonts w:hint="eastAsia"/>
                <w:lang w:eastAsia="zh-TW"/>
              </w:rPr>
            </w:rPrChange>
          </w:rPr>
          <w:t>=</w:t>
        </w:r>
        <w:r w:rsidR="00805B80" w:rsidRPr="000407CE">
          <w:rPr>
            <w:rFonts w:ascii="細明體" w:eastAsia="細明體" w:hAnsi="細明體" w:cs="Arial Unicode MS" w:hint="eastAsia"/>
            <w:rPrChange w:id="924" w:author="陳鐵元" w:date="2016-07-30T08:55:00Z">
              <w:rPr>
                <w:rFonts w:ascii="細明體" w:eastAsia="細明體" w:hAnsi="細明體" w:cs="Arial Unicode MS" w:hint="eastAsia"/>
              </w:rPr>
            </w:rPrChange>
          </w:rPr>
          <w:t>$DTAAA010.事故日期</w:t>
        </w:r>
      </w:ins>
    </w:p>
    <w:p w:rsidR="00CE6496" w:rsidRPr="000407CE" w:rsidRDefault="00CE6496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25" w:author="FIS" w:date="2015-05-22T10:11:00Z"/>
          <w:rFonts w:ascii="細明體" w:eastAsia="細明體" w:hAnsi="細明體" w:hint="eastAsia"/>
          <w:bCs/>
          <w:lang w:eastAsia="zh-TW"/>
          <w:rPrChange w:id="926" w:author="陳鐵元" w:date="2016-07-30T08:55:00Z">
            <w:rPr>
              <w:ins w:id="927" w:author="FIS" w:date="2015-05-22T10:11:00Z"/>
              <w:rFonts w:hint="eastAsia"/>
              <w:lang w:eastAsia="zh-TW"/>
            </w:rPr>
          </w:rPrChange>
        </w:rPr>
        <w:pPrChange w:id="928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29" w:author="FIS" w:date="2015-05-22T10:11:00Z">
        <w:r w:rsidRPr="000407CE">
          <w:rPr>
            <w:rFonts w:hint="eastAsia"/>
            <w:rPrChange w:id="930" w:author="陳鐵元" w:date="2016-07-30T08:55:00Z">
              <w:rPr>
                <w:rFonts w:hint="eastAsia"/>
              </w:rPr>
            </w:rPrChange>
          </w:rPr>
          <w:t>事故人</w:t>
        </w:r>
        <w:r w:rsidRPr="000407CE">
          <w:rPr>
            <w:rFonts w:hint="eastAsia"/>
            <w:rPrChange w:id="931" w:author="陳鐵元" w:date="2016-07-30T08:55:00Z">
              <w:rPr>
                <w:rFonts w:hint="eastAsia"/>
              </w:rPr>
            </w:rPrChange>
          </w:rPr>
          <w:t>ID</w:t>
        </w:r>
      </w:ins>
      <w:ins w:id="932" w:author="FIS" w:date="2015-05-22T10:13:00Z">
        <w:r w:rsidR="003B05A6" w:rsidRPr="000407CE">
          <w:rPr>
            <w:rFonts w:hint="eastAsia"/>
            <w:lang w:eastAsia="zh-TW"/>
            <w:rPrChange w:id="933" w:author="陳鐵元" w:date="2016-07-30T08:55:00Z">
              <w:rPr>
                <w:rFonts w:hint="eastAsia"/>
                <w:lang w:eastAsia="zh-TW"/>
              </w:rPr>
            </w:rPrChange>
          </w:rPr>
          <w:t>=</w:t>
        </w:r>
        <w:r w:rsidR="003B05A6" w:rsidRPr="000407CE">
          <w:rPr>
            <w:rFonts w:ascii="細明體" w:eastAsia="細明體" w:hAnsi="細明體" w:cs="Arial Unicode MS" w:hint="eastAsia"/>
            <w:rPrChange w:id="934" w:author="陳鐵元" w:date="2016-07-30T08:55:00Z">
              <w:rPr>
                <w:rFonts w:ascii="細明體" w:eastAsia="細明體" w:hAnsi="細明體" w:cs="Arial Unicode MS" w:hint="eastAsia"/>
              </w:rPr>
            </w:rPrChange>
          </w:rPr>
          <w:t>$DTAAA010.</w:t>
        </w:r>
        <w:r w:rsidR="003B05A6" w:rsidRPr="000407CE">
          <w:rPr>
            <w:rFonts w:hint="eastAsia"/>
            <w:rPrChange w:id="935" w:author="陳鐵元" w:date="2016-07-30T08:55:00Z">
              <w:rPr>
                <w:rFonts w:hint="eastAsia"/>
              </w:rPr>
            </w:rPrChange>
          </w:rPr>
          <w:t>事故人</w:t>
        </w:r>
        <w:r w:rsidR="003B05A6" w:rsidRPr="000407CE">
          <w:rPr>
            <w:rFonts w:hint="eastAsia"/>
            <w:rPrChange w:id="936" w:author="陳鐵元" w:date="2016-07-30T08:55:00Z">
              <w:rPr>
                <w:rFonts w:hint="eastAsia"/>
              </w:rPr>
            </w:rPrChange>
          </w:rPr>
          <w:t>ID</w:t>
        </w:r>
      </w:ins>
    </w:p>
    <w:p w:rsidR="00CE6496" w:rsidRPr="000407CE" w:rsidRDefault="00CE6496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37" w:author="FIS" w:date="2015-05-22T10:11:00Z"/>
          <w:rFonts w:ascii="細明體" w:eastAsia="細明體" w:hAnsi="細明體" w:hint="eastAsia"/>
          <w:bCs/>
          <w:lang w:eastAsia="zh-TW"/>
          <w:rPrChange w:id="938" w:author="陳鐵元" w:date="2016-07-30T08:55:00Z">
            <w:rPr>
              <w:ins w:id="939" w:author="FIS" w:date="2015-05-22T10:11:00Z"/>
              <w:rFonts w:hint="eastAsia"/>
              <w:lang w:eastAsia="zh-TW"/>
            </w:rPr>
          </w:rPrChange>
        </w:rPr>
        <w:pPrChange w:id="940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41" w:author="FIS" w:date="2015-05-22T10:11:00Z">
        <w:r w:rsidRPr="000407CE">
          <w:rPr>
            <w:rFonts w:hint="eastAsia"/>
            <w:rPrChange w:id="942" w:author="陳鐵元" w:date="2016-07-30T08:55:00Z">
              <w:rPr>
                <w:rFonts w:hint="eastAsia"/>
              </w:rPr>
            </w:rPrChange>
          </w:rPr>
          <w:t>保單號碼</w:t>
        </w:r>
        <w:r w:rsidR="00B078AC" w:rsidRPr="000407CE">
          <w:rPr>
            <w:rFonts w:hint="eastAsia"/>
            <w:lang w:eastAsia="zh-TW"/>
            <w:rPrChange w:id="943" w:author="陳鐵元" w:date="2016-07-30T08:55:00Z">
              <w:rPr>
                <w:rFonts w:hint="eastAsia"/>
                <w:lang w:eastAsia="zh-TW"/>
              </w:rPr>
            </w:rPrChange>
          </w:rPr>
          <w:t>=</w:t>
        </w:r>
        <w:r w:rsidR="00B078AC" w:rsidRPr="000407CE">
          <w:rPr>
            <w:lang w:eastAsia="zh-TW"/>
            <w:rPrChange w:id="944" w:author="陳鐵元" w:date="2016-07-30T08:55:00Z">
              <w:rPr>
                <w:lang w:eastAsia="zh-TW"/>
              </w:rPr>
            </w:rPrChange>
          </w:rPr>
          <w:t>’’</w:t>
        </w:r>
      </w:ins>
    </w:p>
    <w:p w:rsidR="00CE6496" w:rsidRPr="000407CE" w:rsidRDefault="00CE6496" w:rsidP="009A5090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45" w:author="FIS" w:date="2015-05-22T10:05:00Z"/>
          <w:rFonts w:ascii="細明體" w:eastAsia="細明體" w:hAnsi="細明體" w:hint="eastAsia"/>
          <w:bCs/>
          <w:lang w:eastAsia="zh-TW"/>
          <w:rPrChange w:id="946" w:author="陳鐵元" w:date="2016-07-30T08:55:00Z">
            <w:rPr>
              <w:ins w:id="947" w:author="FIS" w:date="2015-05-22T10:05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948" w:author="FIS" w:date="2015-05-22T10:09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949" w:author="FIS" w:date="2015-05-22T10:11:00Z">
        <w:r w:rsidRPr="000407CE">
          <w:rPr>
            <w:rFonts w:hint="eastAsia"/>
            <w:lang w:eastAsia="zh-TW"/>
            <w:rPrChange w:id="950" w:author="陳鐵元" w:date="2016-07-30T08:55:00Z">
              <w:rPr>
                <w:rFonts w:hint="eastAsia"/>
                <w:lang w:eastAsia="zh-TW"/>
              </w:rPr>
            </w:rPrChange>
          </w:rPr>
          <w:t>保單鍵值</w:t>
        </w:r>
        <w:r w:rsidR="00B078AC" w:rsidRPr="000407CE">
          <w:rPr>
            <w:rFonts w:hint="eastAsia"/>
            <w:lang w:eastAsia="zh-TW"/>
            <w:rPrChange w:id="951" w:author="陳鐵元" w:date="2016-07-30T08:55:00Z">
              <w:rPr>
                <w:rFonts w:hint="eastAsia"/>
                <w:lang w:eastAsia="zh-TW"/>
              </w:rPr>
            </w:rPrChange>
          </w:rPr>
          <w:t>=</w:t>
        </w:r>
      </w:ins>
      <w:ins w:id="952" w:author="FIS" w:date="2015-05-22T10:12:00Z">
        <w:r w:rsidR="00E53FF5" w:rsidRPr="000407CE">
          <w:rPr>
            <w:rFonts w:ascii="細明體" w:eastAsia="細明體" w:hAnsi="細明體" w:hint="eastAsia"/>
            <w:bCs/>
            <w:lang w:eastAsia="zh-TW"/>
            <w:rPrChange w:id="953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投保明細.</w:t>
        </w:r>
      </w:ins>
      <w:ins w:id="954" w:author="FIS" w:date="2015-05-22T10:11:00Z">
        <w:r w:rsidR="00E53FF5" w:rsidRPr="000407CE">
          <w:rPr>
            <w:rFonts w:ascii="細明體" w:eastAsia="細明體" w:hAnsi="細明體" w:hint="eastAsia"/>
            <w:bCs/>
            <w:lang w:eastAsia="zh-TW"/>
            <w:rPrChange w:id="955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保單鍵值</w:t>
        </w:r>
      </w:ins>
    </w:p>
    <w:p w:rsidR="00712346" w:rsidRPr="000407CE" w:rsidRDefault="00712346" w:rsidP="00BA6D5D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956" w:author="FIS" w:date="2015-05-22T10:23:00Z"/>
          <w:rFonts w:ascii="細明體" w:eastAsia="細明體" w:hAnsi="細明體" w:hint="eastAsia"/>
          <w:bCs/>
          <w:lang w:eastAsia="zh-TW"/>
          <w:rPrChange w:id="957" w:author="陳鐵元" w:date="2016-07-30T08:55:00Z">
            <w:rPr>
              <w:ins w:id="958" w:author="FIS" w:date="2015-05-22T10:23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</w:pPr>
      <w:ins w:id="959" w:author="FIS" w:date="2015-05-22T10:23:00Z">
        <w:r w:rsidRPr="000407CE">
          <w:rPr>
            <w:rFonts w:ascii="細明體" w:eastAsia="細明體" w:hAnsi="細明體" w:hint="eastAsia"/>
            <w:bCs/>
            <w:lang w:eastAsia="zh-TW"/>
            <w:rPrChange w:id="960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逐筆讀取回傳的</w:t>
        </w:r>
        <w:r w:rsidRPr="000407CE">
          <w:rPr>
            <w:rFonts w:cs="Arial" w:hint="eastAsia"/>
            <w:lang w:eastAsia="zh-TW"/>
            <w:rPrChange w:id="961" w:author="陳鐵元" w:date="2016-07-30T08:55:00Z">
              <w:rPr>
                <w:rFonts w:cs="Arial" w:hint="eastAsia"/>
                <w:lang w:eastAsia="zh-TW"/>
              </w:rPr>
            </w:rPrChange>
          </w:rPr>
          <w:t>本人與眷屬資料：</w:t>
        </w:r>
      </w:ins>
    </w:p>
    <w:p w:rsidR="00086063" w:rsidRPr="000407CE" w:rsidRDefault="00992FCE" w:rsidP="00712346">
      <w:pPr>
        <w:pStyle w:val="Tabletext"/>
        <w:keepLines w:val="0"/>
        <w:numPr>
          <w:ilvl w:val="8"/>
          <w:numId w:val="38"/>
        </w:numPr>
        <w:spacing w:after="0" w:line="240" w:lineRule="auto"/>
        <w:rPr>
          <w:ins w:id="962" w:author="FIS" w:date="2015-05-22T10:23:00Z"/>
          <w:rFonts w:ascii="細明體" w:eastAsia="細明體" w:hAnsi="細明體" w:hint="eastAsia"/>
          <w:bCs/>
          <w:lang w:eastAsia="zh-TW"/>
          <w:rPrChange w:id="963" w:author="陳鐵元" w:date="2016-07-30T08:55:00Z">
            <w:rPr>
              <w:ins w:id="964" w:author="FIS" w:date="2015-05-22T10:23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965" w:author="FIS" w:date="2015-05-22T10:23:00Z">
          <w:pPr>
            <w:pStyle w:val="Tabletext"/>
            <w:keepLines w:val="0"/>
            <w:numPr>
              <w:ilvl w:val="7"/>
              <w:numId w:val="38"/>
            </w:numPr>
            <w:tabs>
              <w:tab w:val="num" w:pos="3960"/>
            </w:tabs>
            <w:spacing w:after="0" w:line="240" w:lineRule="auto"/>
            <w:ind w:left="3960" w:hanging="1440"/>
          </w:pPr>
        </w:pPrChange>
      </w:pPr>
      <w:ins w:id="966" w:author="FIS" w:date="2015-05-22T10:22:00Z">
        <w:r w:rsidRPr="000407CE">
          <w:rPr>
            <w:rFonts w:ascii="細明體" w:eastAsia="細明體" w:hAnsi="細明體" w:hint="eastAsia"/>
            <w:bCs/>
            <w:lang w:eastAsia="zh-TW"/>
            <w:rPrChange w:id="96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加入</w:t>
        </w:r>
      </w:ins>
      <w:ins w:id="968" w:author="FIS" w:date="2015-05-22T10:18:00Z">
        <w:r w:rsidR="00BA6D5D" w:rsidRPr="000407CE">
          <w:rPr>
            <w:rFonts w:ascii="細明體" w:eastAsia="細明體" w:hAnsi="細明體" w:hint="eastAsia"/>
            <w:bCs/>
            <w:lang w:eastAsia="zh-TW"/>
            <w:rPrChange w:id="969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更新清單：</w:t>
        </w:r>
      </w:ins>
    </w:p>
    <w:tbl>
      <w:tblPr>
        <w:tblW w:w="4757" w:type="dxa"/>
        <w:tblInd w:w="4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970" w:author="FIS" w:date="2015-05-22T10:22:00Z">
          <w:tblPr>
            <w:tblW w:w="5940" w:type="dxa"/>
            <w:tblInd w:w="348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922"/>
        <w:gridCol w:w="2835"/>
        <w:tblGridChange w:id="971">
          <w:tblGrid>
            <w:gridCol w:w="930"/>
            <w:gridCol w:w="1510"/>
            <w:gridCol w:w="412"/>
            <w:gridCol w:w="2835"/>
            <w:gridCol w:w="253"/>
          </w:tblGrid>
        </w:tblGridChange>
      </w:tblGrid>
      <w:tr w:rsidR="00086063" w:rsidRPr="000407CE" w:rsidTr="00086063">
        <w:trPr>
          <w:trHeight w:val="330"/>
          <w:ins w:id="972" w:author="FIS" w:date="2015-05-22T10:21:00Z"/>
          <w:trPrChange w:id="973" w:author="FIS" w:date="2015-05-22T10:22:00Z">
            <w:trPr>
              <w:trHeight w:val="330"/>
            </w:trPr>
          </w:trPrChange>
        </w:trPr>
        <w:tc>
          <w:tcPr>
            <w:tcW w:w="192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974" w:author="FIS" w:date="2015-05-22T10:22:00Z">
              <w:tcPr>
                <w:tcW w:w="2440" w:type="dxa"/>
                <w:gridSpan w:val="2"/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086063" w:rsidRPr="000407CE" w:rsidRDefault="00086063" w:rsidP="00AC6DCD">
            <w:pPr>
              <w:jc w:val="center"/>
              <w:rPr>
                <w:ins w:id="975" w:author="FIS" w:date="2015-05-22T10:21:00Z"/>
                <w:rFonts w:ascii="細明體" w:eastAsia="細明體" w:hAnsi="細明體" w:cs="Arial Unicode MS"/>
                <w:b/>
                <w:bCs/>
                <w:sz w:val="20"/>
                <w:szCs w:val="20"/>
                <w:rPrChange w:id="976" w:author="陳鐵元" w:date="2016-07-30T08:55:00Z">
                  <w:rPr>
                    <w:ins w:id="977" w:author="FIS" w:date="2015-05-22T10:21:00Z"/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ins w:id="978" w:author="FIS" w:date="2015-05-22T10:21:00Z">
              <w:r w:rsidRPr="000407CE">
                <w:rPr>
                  <w:rFonts w:ascii="細明體" w:eastAsia="細明體" w:hAnsi="細明體" w:cs="Arial Unicode MS" w:hint="eastAsia"/>
                  <w:b/>
                  <w:bCs/>
                  <w:sz w:val="20"/>
                  <w:szCs w:val="20"/>
                  <w:rPrChange w:id="979" w:author="陳鐵元" w:date="2016-07-30T08:55:00Z">
                    <w:rPr>
                      <w:rFonts w:ascii="細明體" w:eastAsia="細明體" w:hAnsi="細明體" w:cs="Arial Unicode MS" w:hint="eastAsia"/>
                      <w:b/>
                      <w:bCs/>
                      <w:sz w:val="20"/>
                      <w:szCs w:val="20"/>
                    </w:rPr>
                  </w:rPrChange>
                </w:rPr>
                <w:t>參數名稱</w:t>
              </w:r>
            </w:ins>
          </w:p>
        </w:tc>
        <w:tc>
          <w:tcPr>
            <w:tcW w:w="283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980" w:author="FIS" w:date="2015-05-22T10:22:00Z">
              <w:tcPr>
                <w:tcW w:w="3500" w:type="dxa"/>
                <w:gridSpan w:val="3"/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086063" w:rsidRPr="000407CE" w:rsidRDefault="00086063" w:rsidP="00AC6DCD">
            <w:pPr>
              <w:jc w:val="center"/>
              <w:rPr>
                <w:ins w:id="981" w:author="FIS" w:date="2015-05-22T10:21:00Z"/>
                <w:rFonts w:ascii="細明體" w:eastAsia="細明體" w:hAnsi="細明體" w:cs="Arial Unicode MS"/>
                <w:b/>
                <w:bCs/>
                <w:sz w:val="20"/>
                <w:szCs w:val="20"/>
                <w:rPrChange w:id="982" w:author="陳鐵元" w:date="2016-07-30T08:55:00Z">
                  <w:rPr>
                    <w:ins w:id="983" w:author="FIS" w:date="2015-05-22T10:21:00Z"/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ins w:id="984" w:author="FIS" w:date="2015-05-22T10:21:00Z">
              <w:r w:rsidRPr="000407CE">
                <w:rPr>
                  <w:rFonts w:ascii="細明體" w:eastAsia="細明體" w:hAnsi="細明體" w:hint="eastAsia"/>
                  <w:b/>
                  <w:bCs/>
                  <w:sz w:val="20"/>
                  <w:szCs w:val="20"/>
                  <w:rPrChange w:id="985" w:author="陳鐵元" w:date="2016-07-30T08:55:00Z">
                    <w:rPr>
                      <w:rFonts w:ascii="細明體" w:eastAsia="細明體" w:hAnsi="細明體" w:hint="eastAsia"/>
                      <w:b/>
                      <w:bCs/>
                      <w:sz w:val="20"/>
                      <w:szCs w:val="20"/>
                    </w:rPr>
                  </w:rPrChange>
                </w:rPr>
                <w:t>資料來源</w:t>
              </w:r>
            </w:ins>
          </w:p>
        </w:tc>
      </w:tr>
      <w:tr w:rsidR="00086063" w:rsidRPr="000407CE" w:rsidTr="00086063">
        <w:trPr>
          <w:trHeight w:val="330"/>
          <w:ins w:id="986" w:author="FIS" w:date="2015-05-22T10:21:00Z"/>
          <w:trPrChange w:id="987" w:author="FIS" w:date="2015-05-22T10:22:00Z">
            <w:trPr>
              <w:trHeight w:val="330"/>
            </w:trPr>
          </w:trPrChange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988" w:author="FIS" w:date="2015-05-22T10:22:00Z">
              <w:tcPr>
                <w:tcW w:w="2440" w:type="dxa"/>
                <w:gridSpan w:val="2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:rsidR="00086063" w:rsidRPr="000407CE" w:rsidRDefault="00086063" w:rsidP="00AC6DCD">
            <w:pPr>
              <w:rPr>
                <w:ins w:id="989" w:author="FIS" w:date="2015-05-22T10:21:00Z"/>
                <w:rFonts w:ascii="細明體" w:eastAsia="細明體" w:hAnsi="細明體" w:hint="eastAsia"/>
                <w:sz w:val="20"/>
                <w:szCs w:val="20"/>
                <w:rPrChange w:id="990" w:author="陳鐵元" w:date="2016-07-30T08:55:00Z">
                  <w:rPr>
                    <w:ins w:id="991" w:author="FIS" w:date="2015-05-22T10:2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992" w:author="FIS" w:date="2015-05-22T10:22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993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保單鍵值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994" w:author="FIS" w:date="2015-05-22T10:22:00Z">
              <w:tcPr>
                <w:tcW w:w="0" w:type="auto"/>
                <w:gridSpan w:val="3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086063" w:rsidRPr="000407CE" w:rsidRDefault="00992FCE" w:rsidP="00AC6DCD">
            <w:pPr>
              <w:rPr>
                <w:ins w:id="995" w:author="FIS" w:date="2015-05-22T10:21:00Z"/>
                <w:rFonts w:ascii="細明體" w:eastAsia="細明體" w:hAnsi="細明體"/>
                <w:sz w:val="20"/>
                <w:szCs w:val="20"/>
                <w:rPrChange w:id="996" w:author="陳鐵元" w:date="2016-07-30T08:55:00Z">
                  <w:rPr>
                    <w:ins w:id="997" w:author="FIS" w:date="2015-05-22T10:21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998" w:author="FIS" w:date="2015-05-22T10:22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999" w:author="陳鐵元" w:date="2016-07-30T08:55:00Z">
                    <w:rPr>
                      <w:rFonts w:ascii="細明體" w:eastAsia="細明體" w:hAnsi="細明體" w:hint="eastAsia"/>
                      <w:bCs/>
                      <w:color w:val="000000"/>
                    </w:rPr>
                  </w:rPrChange>
                </w:rPr>
                <w:t>投保明細.保單鍵值</w:t>
              </w:r>
            </w:ins>
          </w:p>
        </w:tc>
      </w:tr>
      <w:tr w:rsidR="008852BB" w:rsidRPr="000407CE" w:rsidTr="00086063">
        <w:trPr>
          <w:trHeight w:val="330"/>
          <w:ins w:id="1000" w:author="FIS" w:date="2015-05-22T10:26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52BB" w:rsidRPr="000407CE" w:rsidRDefault="00344547" w:rsidP="00AC6DCD">
            <w:pPr>
              <w:rPr>
                <w:ins w:id="1001" w:author="FIS" w:date="2015-05-22T10:26:00Z"/>
                <w:rFonts w:ascii="細明體" w:eastAsia="細明體" w:hAnsi="細明體" w:hint="eastAsia"/>
                <w:sz w:val="20"/>
                <w:szCs w:val="20"/>
                <w:rPrChange w:id="1002" w:author="陳鐵元" w:date="2016-07-30T08:55:00Z">
                  <w:rPr>
                    <w:ins w:id="1003" w:author="FIS" w:date="2015-05-22T10:26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04" w:author="FIS" w:date="2015-05-22T10:26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05" w:author="陳鐵元" w:date="2016-07-30T08:55:00Z">
                    <w:rPr>
                      <w:rFonts w:ascii="細明體" w:eastAsia="細明體" w:hAnsi="細明體" w:hint="eastAsia"/>
                    </w:rPr>
                  </w:rPrChange>
                </w:rPr>
                <w:t>保單號碼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52BB" w:rsidRPr="000407CE" w:rsidRDefault="00344547" w:rsidP="00AC6DCD">
            <w:pPr>
              <w:rPr>
                <w:ins w:id="1006" w:author="FIS" w:date="2015-05-22T10:26:00Z"/>
                <w:rFonts w:ascii="細明體" w:eastAsia="細明體" w:hAnsi="細明體" w:hint="eastAsia"/>
                <w:sz w:val="20"/>
                <w:szCs w:val="20"/>
                <w:rPrChange w:id="1007" w:author="陳鐵元" w:date="2016-07-30T08:55:00Z">
                  <w:rPr>
                    <w:ins w:id="1008" w:author="FIS" w:date="2015-05-22T10:26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09" w:author="FIS" w:date="2015-05-22T10:27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10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投保明細.</w:t>
              </w:r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11" w:author="陳鐵元" w:date="2016-07-30T08:55:00Z">
                    <w:rPr>
                      <w:rFonts w:ascii="細明體" w:eastAsia="細明體" w:hAnsi="細明體" w:hint="eastAsia"/>
                    </w:rPr>
                  </w:rPrChange>
                </w:rPr>
                <w:t>保單號碼</w:t>
              </w:r>
            </w:ins>
          </w:p>
        </w:tc>
      </w:tr>
      <w:tr w:rsidR="00EE665E" w:rsidRPr="000407CE" w:rsidTr="00086063">
        <w:trPr>
          <w:trHeight w:val="330"/>
          <w:ins w:id="1012" w:author="FIS" w:date="2015-05-22T10:22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E665E" w:rsidRPr="000407CE" w:rsidRDefault="00EE665E" w:rsidP="00AC6DCD">
            <w:pPr>
              <w:rPr>
                <w:ins w:id="1013" w:author="FIS" w:date="2015-05-22T10:22:00Z"/>
                <w:rFonts w:ascii="細明體" w:eastAsia="細明體" w:hAnsi="細明體" w:hint="eastAsia"/>
                <w:sz w:val="20"/>
                <w:szCs w:val="20"/>
                <w:rPrChange w:id="1014" w:author="陳鐵元" w:date="2016-07-30T08:55:00Z">
                  <w:rPr>
                    <w:ins w:id="1015" w:author="FIS" w:date="2015-05-22T10:2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16" w:author="FIS" w:date="2015-05-22T10:22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17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員工ID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E665E" w:rsidRPr="000407CE" w:rsidRDefault="00EE665E" w:rsidP="00AC6DCD">
            <w:pPr>
              <w:rPr>
                <w:ins w:id="1018" w:author="FIS" w:date="2015-05-22T10:22:00Z"/>
                <w:rFonts w:ascii="細明體" w:eastAsia="細明體" w:hAnsi="細明體" w:hint="eastAsia"/>
                <w:sz w:val="20"/>
                <w:szCs w:val="20"/>
                <w:rPrChange w:id="1019" w:author="陳鐵元" w:date="2016-07-30T08:55:00Z">
                  <w:rPr>
                    <w:ins w:id="1020" w:author="FIS" w:date="2015-05-22T10:22:00Z"/>
                    <w:rFonts w:ascii="細明體" w:eastAsia="細明體" w:hAnsi="細明體" w:hint="eastAsia"/>
                    <w:bCs/>
                    <w:color w:val="000000"/>
                  </w:rPr>
                </w:rPrChange>
              </w:rPr>
            </w:pPr>
            <w:ins w:id="1021" w:author="FIS" w:date="2015-05-22T10:22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22" w:author="陳鐵元" w:date="2016-07-30T08:55:00Z">
                    <w:rPr>
                      <w:rFonts w:ascii="細明體" w:eastAsia="細明體" w:hAnsi="細明體" w:hint="eastAsia"/>
                      <w:bCs/>
                      <w:color w:val="000000"/>
                    </w:rPr>
                  </w:rPrChange>
                </w:rPr>
                <w:t>投保明細</w:t>
              </w:r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23" w:author="陳鐵元" w:date="2016-07-30T08:55:00Z">
                    <w:rPr>
                      <w:rFonts w:ascii="細明體" w:eastAsia="細明體" w:hAnsi="細明體" w:hint="eastAsia"/>
                    </w:rPr>
                  </w:rPrChange>
                </w:rPr>
                <w:t>.DTAB0002中ID</w:t>
              </w:r>
            </w:ins>
          </w:p>
        </w:tc>
      </w:tr>
      <w:tr w:rsidR="00086063" w:rsidRPr="000407CE" w:rsidTr="00086063">
        <w:trPr>
          <w:trHeight w:val="330"/>
          <w:ins w:id="1024" w:author="FIS" w:date="2015-05-22T10:22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6063" w:rsidRPr="000407CE" w:rsidRDefault="00086063" w:rsidP="00AC6DCD">
            <w:pPr>
              <w:rPr>
                <w:ins w:id="1025" w:author="FIS" w:date="2015-05-22T10:22:00Z"/>
                <w:rFonts w:ascii="細明體" w:eastAsia="細明體" w:hAnsi="細明體" w:hint="eastAsia"/>
                <w:sz w:val="20"/>
                <w:szCs w:val="20"/>
                <w:rPrChange w:id="1026" w:author="陳鐵元" w:date="2016-07-30T08:55:00Z">
                  <w:rPr>
                    <w:ins w:id="1027" w:author="FIS" w:date="2015-05-22T10:2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028" w:author="FIS" w:date="2015-05-22T10:22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29" w:author="陳鐵元" w:date="2016-07-30T08:55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被保人ID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6063" w:rsidRPr="000407CE" w:rsidRDefault="00123E40" w:rsidP="00AC6DCD">
            <w:pPr>
              <w:rPr>
                <w:ins w:id="1030" w:author="FIS" w:date="2015-05-22T10:22:00Z"/>
                <w:rFonts w:ascii="細明體" w:eastAsia="細明體" w:hAnsi="細明體" w:hint="eastAsia"/>
                <w:sz w:val="20"/>
                <w:szCs w:val="20"/>
                <w:rPrChange w:id="1031" w:author="陳鐵元" w:date="2016-07-30T08:55:00Z">
                  <w:rPr>
                    <w:ins w:id="1032" w:author="FIS" w:date="2015-05-22T10:2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33" w:author="FIS" w:date="2015-05-22T10:23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34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名冊資料</w:t>
              </w:r>
              <w:r w:rsidR="00712346" w:rsidRPr="000407CE">
                <w:rPr>
                  <w:rFonts w:ascii="細明體" w:eastAsia="細明體" w:hAnsi="細明體" w:hint="eastAsia"/>
                  <w:sz w:val="20"/>
                  <w:szCs w:val="20"/>
                  <w:rPrChange w:id="1035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.</w:t>
              </w:r>
              <w:r w:rsidR="00275855" w:rsidRPr="000407CE">
                <w:rPr>
                  <w:rFonts w:ascii="細明體" w:eastAsia="細明體" w:hAnsi="細明體" w:hint="eastAsia"/>
                  <w:sz w:val="20"/>
                  <w:szCs w:val="20"/>
                  <w:rPrChange w:id="1036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被保人ID</w:t>
              </w:r>
            </w:ins>
          </w:p>
        </w:tc>
      </w:tr>
      <w:tr w:rsidR="00F00FD5" w:rsidRPr="000407CE" w:rsidTr="00086063">
        <w:trPr>
          <w:trHeight w:val="330"/>
          <w:ins w:id="1037" w:author="FIS" w:date="2015-05-22T10:25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0FD5" w:rsidRPr="000407CE" w:rsidRDefault="00F00FD5" w:rsidP="00AC6DCD">
            <w:pPr>
              <w:rPr>
                <w:ins w:id="1038" w:author="FIS" w:date="2015-05-22T10:25:00Z"/>
                <w:rFonts w:ascii="細明體" w:eastAsia="細明體" w:hAnsi="細明體" w:hint="eastAsia"/>
                <w:sz w:val="20"/>
                <w:szCs w:val="20"/>
                <w:rPrChange w:id="1039" w:author="陳鐵元" w:date="2016-07-30T08:55:00Z">
                  <w:rPr>
                    <w:ins w:id="1040" w:author="FIS" w:date="2015-05-22T10:2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041" w:author="FIS" w:date="2015-05-22T10:25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42" w:author="陳鐵元" w:date="2016-07-30T08:55:00Z">
                    <w:rPr>
                      <w:rFonts w:ascii="新細明體" w:hAnsi="新細明體" w:hint="eastAsia"/>
                    </w:rPr>
                  </w:rPrChange>
                </w:rPr>
                <w:t>關係別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0FD5" w:rsidRPr="000407CE" w:rsidRDefault="00F00FD5" w:rsidP="00AC6DCD">
            <w:pPr>
              <w:rPr>
                <w:ins w:id="1043" w:author="FIS" w:date="2015-05-22T10:25:00Z"/>
                <w:rFonts w:ascii="細明體" w:eastAsia="細明體" w:hAnsi="細明體" w:hint="eastAsia"/>
                <w:sz w:val="20"/>
                <w:szCs w:val="20"/>
                <w:rPrChange w:id="1044" w:author="陳鐵元" w:date="2016-07-30T08:55:00Z">
                  <w:rPr>
                    <w:ins w:id="1045" w:author="FIS" w:date="2015-05-22T10:2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46" w:author="FIS" w:date="2015-05-22T10:25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47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名冊資料.</w:t>
              </w:r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48" w:author="陳鐵元" w:date="2016-07-30T08:55:00Z">
                    <w:rPr>
                      <w:rFonts w:ascii="新細明體" w:hAnsi="新細明體" w:hint="eastAsia"/>
                    </w:rPr>
                  </w:rPrChange>
                </w:rPr>
                <w:t>關係別</w:t>
              </w:r>
            </w:ins>
          </w:p>
        </w:tc>
      </w:tr>
    </w:tbl>
    <w:p w:rsidR="00082165" w:rsidRPr="000407CE" w:rsidRDefault="00082165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1049" w:author="FIS" w:date="2015-05-22T10:07:00Z"/>
          <w:rFonts w:ascii="細明體" w:eastAsia="細明體" w:hAnsi="細明體" w:hint="eastAsia"/>
          <w:bCs/>
          <w:lang w:eastAsia="zh-TW"/>
          <w:rPrChange w:id="1050" w:author="陳鐵元" w:date="2016-07-30T08:55:00Z">
            <w:rPr>
              <w:ins w:id="1051" w:author="FIS" w:date="2015-05-22T10:07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052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053" w:author="FIS" w:date="2015-05-22T10:05:00Z">
        <w:r w:rsidRPr="000407CE">
          <w:rPr>
            <w:rFonts w:ascii="細明體" w:eastAsia="細明體" w:hAnsi="細明體" w:hint="eastAsia"/>
            <w:bCs/>
            <w:lang w:eastAsia="zh-TW"/>
            <w:rPrChange w:id="1054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ELSE</w:t>
        </w:r>
      </w:ins>
    </w:p>
    <w:p w:rsidR="00B0163A" w:rsidRPr="000407CE" w:rsidRDefault="00B0163A" w:rsidP="00B0163A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055" w:author="FIS" w:date="2015-05-22T10:23:00Z"/>
          <w:rFonts w:ascii="細明體" w:eastAsia="細明體" w:hAnsi="細明體" w:hint="eastAsia"/>
          <w:bCs/>
          <w:lang w:eastAsia="zh-TW"/>
          <w:rPrChange w:id="1056" w:author="陳鐵元" w:date="2016-07-30T08:55:00Z">
            <w:rPr>
              <w:ins w:id="1057" w:author="FIS" w:date="2015-05-22T10:23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058" w:author="FIS" w:date="2015-05-22T10:24:00Z">
          <w:pPr>
            <w:pStyle w:val="Tabletext"/>
            <w:keepLines w:val="0"/>
            <w:numPr>
              <w:ilvl w:val="8"/>
              <w:numId w:val="38"/>
            </w:numPr>
            <w:tabs>
              <w:tab w:val="num" w:pos="4320"/>
            </w:tabs>
            <w:spacing w:after="0" w:line="240" w:lineRule="auto"/>
            <w:ind w:left="4320" w:hanging="1440"/>
          </w:pPr>
        </w:pPrChange>
      </w:pPr>
      <w:ins w:id="1059" w:author="FIS" w:date="2015-05-22T10:23:00Z">
        <w:r w:rsidRPr="000407CE">
          <w:rPr>
            <w:rFonts w:ascii="細明體" w:eastAsia="細明體" w:hAnsi="細明體" w:hint="eastAsia"/>
            <w:bCs/>
            <w:lang w:eastAsia="zh-TW"/>
            <w:rPrChange w:id="1060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加入更新清單：</w:t>
        </w:r>
      </w:ins>
    </w:p>
    <w:tbl>
      <w:tblPr>
        <w:tblW w:w="4757" w:type="dxa"/>
        <w:tblInd w:w="4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2"/>
        <w:gridCol w:w="2835"/>
        <w:tblGridChange w:id="1061">
          <w:tblGrid>
            <w:gridCol w:w="1922"/>
            <w:gridCol w:w="2835"/>
          </w:tblGrid>
        </w:tblGridChange>
      </w:tblGrid>
      <w:tr w:rsidR="00B0163A" w:rsidRPr="000407CE" w:rsidTr="00AC6DCD">
        <w:trPr>
          <w:trHeight w:val="330"/>
          <w:ins w:id="1062" w:author="FIS" w:date="2015-05-22T10:23:00Z"/>
        </w:trPr>
        <w:tc>
          <w:tcPr>
            <w:tcW w:w="192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63A" w:rsidRPr="000407CE" w:rsidRDefault="00B0163A" w:rsidP="00AC6DCD">
            <w:pPr>
              <w:jc w:val="center"/>
              <w:rPr>
                <w:ins w:id="1063" w:author="FIS" w:date="2015-05-22T10:23:00Z"/>
                <w:rFonts w:ascii="細明體" w:eastAsia="細明體" w:hAnsi="細明體" w:cs="Arial Unicode MS"/>
                <w:b/>
                <w:bCs/>
                <w:sz w:val="20"/>
                <w:szCs w:val="20"/>
                <w:rPrChange w:id="1064" w:author="陳鐵元" w:date="2016-07-30T08:55:00Z">
                  <w:rPr>
                    <w:ins w:id="1065" w:author="FIS" w:date="2015-05-22T10:23:00Z"/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ins w:id="1066" w:author="FIS" w:date="2015-05-22T10:23:00Z">
              <w:r w:rsidRPr="000407CE">
                <w:rPr>
                  <w:rFonts w:ascii="細明體" w:eastAsia="細明體" w:hAnsi="細明體" w:cs="Arial Unicode MS" w:hint="eastAsia"/>
                  <w:b/>
                  <w:bCs/>
                  <w:sz w:val="20"/>
                  <w:szCs w:val="20"/>
                  <w:rPrChange w:id="1067" w:author="陳鐵元" w:date="2016-07-30T08:55:00Z">
                    <w:rPr>
                      <w:rFonts w:ascii="細明體" w:eastAsia="細明體" w:hAnsi="細明體" w:cs="Arial Unicode MS" w:hint="eastAsia"/>
                      <w:b/>
                      <w:bCs/>
                      <w:sz w:val="20"/>
                      <w:szCs w:val="20"/>
                    </w:rPr>
                  </w:rPrChange>
                </w:rPr>
                <w:t>參數名稱</w:t>
              </w:r>
            </w:ins>
          </w:p>
        </w:tc>
        <w:tc>
          <w:tcPr>
            <w:tcW w:w="283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63A" w:rsidRPr="000407CE" w:rsidRDefault="00B0163A" w:rsidP="00AC6DCD">
            <w:pPr>
              <w:jc w:val="center"/>
              <w:rPr>
                <w:ins w:id="1068" w:author="FIS" w:date="2015-05-22T10:23:00Z"/>
                <w:rFonts w:ascii="細明體" w:eastAsia="細明體" w:hAnsi="細明體" w:cs="Arial Unicode MS"/>
                <w:b/>
                <w:bCs/>
                <w:sz w:val="20"/>
                <w:szCs w:val="20"/>
                <w:rPrChange w:id="1069" w:author="陳鐵元" w:date="2016-07-30T08:55:00Z">
                  <w:rPr>
                    <w:ins w:id="1070" w:author="FIS" w:date="2015-05-22T10:23:00Z"/>
                    <w:rFonts w:ascii="細明體" w:eastAsia="細明體" w:hAnsi="細明體" w:cs="Arial Unicode MS"/>
                    <w:b/>
                    <w:bCs/>
                    <w:sz w:val="20"/>
                    <w:szCs w:val="20"/>
                  </w:rPr>
                </w:rPrChange>
              </w:rPr>
            </w:pPr>
            <w:ins w:id="1071" w:author="FIS" w:date="2015-05-22T10:23:00Z">
              <w:r w:rsidRPr="000407CE">
                <w:rPr>
                  <w:rFonts w:ascii="細明體" w:eastAsia="細明體" w:hAnsi="細明體" w:hint="eastAsia"/>
                  <w:b/>
                  <w:bCs/>
                  <w:sz w:val="20"/>
                  <w:szCs w:val="20"/>
                  <w:rPrChange w:id="1072" w:author="陳鐵元" w:date="2016-07-30T08:55:00Z">
                    <w:rPr>
                      <w:rFonts w:ascii="細明體" w:eastAsia="細明體" w:hAnsi="細明體" w:hint="eastAsia"/>
                      <w:b/>
                      <w:bCs/>
                      <w:sz w:val="20"/>
                      <w:szCs w:val="20"/>
                    </w:rPr>
                  </w:rPrChange>
                </w:rPr>
                <w:t>資料來源</w:t>
              </w:r>
            </w:ins>
          </w:p>
        </w:tc>
      </w:tr>
      <w:tr w:rsidR="00B0163A" w:rsidRPr="000407CE" w:rsidTr="00AC6DCD">
        <w:trPr>
          <w:trHeight w:val="330"/>
          <w:ins w:id="1073" w:author="FIS" w:date="2015-05-22T10:23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163A" w:rsidRPr="000407CE" w:rsidRDefault="00B0163A" w:rsidP="00AC6DCD">
            <w:pPr>
              <w:rPr>
                <w:ins w:id="1074" w:author="FIS" w:date="2015-05-22T10:23:00Z"/>
                <w:rFonts w:ascii="細明體" w:eastAsia="細明體" w:hAnsi="細明體" w:hint="eastAsia"/>
                <w:sz w:val="20"/>
                <w:szCs w:val="20"/>
                <w:rPrChange w:id="1075" w:author="陳鐵元" w:date="2016-07-30T08:55:00Z">
                  <w:rPr>
                    <w:ins w:id="1076" w:author="FIS" w:date="2015-05-22T10:23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77" w:author="FIS" w:date="2015-05-22T10:23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78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保單鍵值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63A" w:rsidRPr="000407CE" w:rsidRDefault="00B0163A" w:rsidP="00AC6DCD">
            <w:pPr>
              <w:rPr>
                <w:ins w:id="1079" w:author="FIS" w:date="2015-05-22T10:23:00Z"/>
                <w:rFonts w:ascii="細明體" w:eastAsia="細明體" w:hAnsi="細明體"/>
                <w:sz w:val="20"/>
                <w:szCs w:val="20"/>
                <w:rPrChange w:id="1080" w:author="陳鐵元" w:date="2016-07-30T08:55:00Z">
                  <w:rPr>
                    <w:ins w:id="1081" w:author="FIS" w:date="2015-05-22T10:23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1082" w:author="FIS" w:date="2015-05-22T10:23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83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投保明細.保單鍵值</w:t>
              </w:r>
            </w:ins>
          </w:p>
        </w:tc>
      </w:tr>
      <w:tr w:rsidR="008852BB" w:rsidRPr="000407CE" w:rsidTr="00AC6DCD">
        <w:trPr>
          <w:trHeight w:val="330"/>
          <w:ins w:id="1084" w:author="FIS" w:date="2015-05-22T10:26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52BB" w:rsidRPr="000407CE" w:rsidRDefault="00344547" w:rsidP="00AC6DCD">
            <w:pPr>
              <w:rPr>
                <w:ins w:id="1085" w:author="FIS" w:date="2015-05-22T10:26:00Z"/>
                <w:rFonts w:ascii="細明體" w:eastAsia="細明體" w:hAnsi="細明體" w:hint="eastAsia"/>
                <w:sz w:val="20"/>
                <w:szCs w:val="20"/>
                <w:rPrChange w:id="1086" w:author="陳鐵元" w:date="2016-07-30T08:55:00Z">
                  <w:rPr>
                    <w:ins w:id="1087" w:author="FIS" w:date="2015-05-22T10:26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88" w:author="FIS" w:date="2015-05-22T10:26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89" w:author="陳鐵元" w:date="2016-07-30T08:55:00Z">
                    <w:rPr>
                      <w:rFonts w:ascii="細明體" w:eastAsia="細明體" w:hAnsi="細明體" w:hint="eastAsia"/>
                    </w:rPr>
                  </w:rPrChange>
                </w:rPr>
                <w:t>保單號碼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52BB" w:rsidRPr="000407CE" w:rsidRDefault="00344547" w:rsidP="00AC6DCD">
            <w:pPr>
              <w:rPr>
                <w:ins w:id="1090" w:author="FIS" w:date="2015-05-22T10:26:00Z"/>
                <w:rFonts w:ascii="細明體" w:eastAsia="細明體" w:hAnsi="細明體" w:hint="eastAsia"/>
                <w:sz w:val="20"/>
                <w:szCs w:val="20"/>
                <w:rPrChange w:id="1091" w:author="陳鐵元" w:date="2016-07-30T08:55:00Z">
                  <w:rPr>
                    <w:ins w:id="1092" w:author="FIS" w:date="2015-05-22T10:26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93" w:author="FIS" w:date="2015-05-22T10:26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94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投保明細.</w:t>
              </w:r>
            </w:ins>
            <w:ins w:id="1095" w:author="FIS" w:date="2015-05-22T10:27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096" w:author="陳鐵元" w:date="2016-07-30T08:55:00Z">
                    <w:rPr>
                      <w:rFonts w:ascii="細明體" w:eastAsia="細明體" w:hAnsi="細明體" w:hint="eastAsia"/>
                    </w:rPr>
                  </w:rPrChange>
                </w:rPr>
                <w:t>保單號碼</w:t>
              </w:r>
            </w:ins>
          </w:p>
        </w:tc>
      </w:tr>
      <w:tr w:rsidR="00B0163A" w:rsidRPr="000407CE" w:rsidTr="00AC6DCD">
        <w:trPr>
          <w:trHeight w:val="330"/>
          <w:ins w:id="1097" w:author="FIS" w:date="2015-05-22T10:23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163A" w:rsidRPr="000407CE" w:rsidRDefault="00B0163A" w:rsidP="00AC6DCD">
            <w:pPr>
              <w:rPr>
                <w:ins w:id="1098" w:author="FIS" w:date="2015-05-22T10:23:00Z"/>
                <w:rFonts w:ascii="細明體" w:eastAsia="細明體" w:hAnsi="細明體" w:hint="eastAsia"/>
                <w:sz w:val="20"/>
                <w:szCs w:val="20"/>
                <w:rPrChange w:id="1099" w:author="陳鐵元" w:date="2016-07-30T08:55:00Z">
                  <w:rPr>
                    <w:ins w:id="1100" w:author="FIS" w:date="2015-05-22T10:23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01" w:author="FIS" w:date="2015-05-22T10:23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102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員工ID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63A" w:rsidRPr="000407CE" w:rsidRDefault="00B0163A" w:rsidP="00AC6DCD">
            <w:pPr>
              <w:rPr>
                <w:ins w:id="1103" w:author="FIS" w:date="2015-05-22T10:23:00Z"/>
                <w:rFonts w:ascii="細明體" w:eastAsia="細明體" w:hAnsi="細明體" w:hint="eastAsia"/>
                <w:sz w:val="20"/>
                <w:szCs w:val="20"/>
                <w:rPrChange w:id="1104" w:author="陳鐵元" w:date="2016-07-30T08:55:00Z">
                  <w:rPr>
                    <w:ins w:id="1105" w:author="FIS" w:date="2015-05-22T10:23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06" w:author="FIS" w:date="2015-05-22T10:23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107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投保明細.DTAB0002中ID</w:t>
              </w:r>
            </w:ins>
          </w:p>
        </w:tc>
      </w:tr>
      <w:tr w:rsidR="00B0163A" w:rsidRPr="000407CE" w:rsidTr="00AC6DCD">
        <w:trPr>
          <w:trHeight w:val="330"/>
          <w:ins w:id="1108" w:author="FIS" w:date="2015-05-22T10:23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163A" w:rsidRPr="000407CE" w:rsidRDefault="00B0163A" w:rsidP="00AC6DCD">
            <w:pPr>
              <w:rPr>
                <w:ins w:id="1109" w:author="FIS" w:date="2015-05-22T10:23:00Z"/>
                <w:rFonts w:ascii="細明體" w:eastAsia="細明體" w:hAnsi="細明體" w:hint="eastAsia"/>
                <w:sz w:val="20"/>
                <w:szCs w:val="20"/>
                <w:rPrChange w:id="1110" w:author="陳鐵元" w:date="2016-07-30T08:55:00Z">
                  <w:rPr>
                    <w:ins w:id="1111" w:author="FIS" w:date="2015-05-22T10:23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112" w:author="FIS" w:date="2015-05-22T10:23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113" w:author="陳鐵元" w:date="2016-07-30T08:55:00Z">
                    <w:rPr>
                      <w:rFonts w:ascii="細明體" w:eastAsia="細明體" w:hAnsi="細明體" w:hint="eastAsia"/>
                      <w:color w:val="000000"/>
                      <w:sz w:val="20"/>
                      <w:szCs w:val="20"/>
                    </w:rPr>
                  </w:rPrChange>
                </w:rPr>
                <w:t>被保人ID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163A" w:rsidRPr="000407CE" w:rsidRDefault="008E57F2" w:rsidP="00AC6DCD">
            <w:pPr>
              <w:rPr>
                <w:ins w:id="1114" w:author="FIS" w:date="2015-05-22T10:23:00Z"/>
                <w:rFonts w:ascii="細明體" w:eastAsia="細明體" w:hAnsi="細明體" w:hint="eastAsia"/>
                <w:sz w:val="20"/>
                <w:szCs w:val="20"/>
                <w:rPrChange w:id="1115" w:author="陳鐵元" w:date="2016-07-30T08:55:00Z">
                  <w:rPr>
                    <w:ins w:id="1116" w:author="FIS" w:date="2015-05-22T10:23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17" w:author="FIS" w:date="2015-05-22T10:24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118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投保明細.</w:t>
              </w:r>
            </w:ins>
            <w:ins w:id="1119" w:author="FIS" w:date="2015-05-22T10:23:00Z">
              <w:r w:rsidR="00B0163A" w:rsidRPr="000407CE">
                <w:rPr>
                  <w:rFonts w:ascii="細明體" w:eastAsia="細明體" w:hAnsi="細明體" w:hint="eastAsia"/>
                  <w:sz w:val="20"/>
                  <w:szCs w:val="20"/>
                  <w:rPrChange w:id="1120" w:author="陳鐵元" w:date="2016-07-30T08:5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被保人ID</w:t>
              </w:r>
            </w:ins>
          </w:p>
        </w:tc>
      </w:tr>
      <w:tr w:rsidR="00F00FD5" w:rsidRPr="000407CE" w:rsidTr="00AC6DCD">
        <w:trPr>
          <w:trHeight w:val="330"/>
          <w:ins w:id="1121" w:author="FIS" w:date="2015-05-22T10:25:00Z"/>
        </w:trPr>
        <w:tc>
          <w:tcPr>
            <w:tcW w:w="19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0FD5" w:rsidRPr="000407CE" w:rsidRDefault="00F00FD5" w:rsidP="00AC6DCD">
            <w:pPr>
              <w:rPr>
                <w:ins w:id="1122" w:author="FIS" w:date="2015-05-22T10:25:00Z"/>
                <w:rFonts w:ascii="細明體" w:eastAsia="細明體" w:hAnsi="細明體" w:hint="eastAsia"/>
                <w:sz w:val="20"/>
                <w:szCs w:val="20"/>
                <w:rPrChange w:id="1123" w:author="陳鐵元" w:date="2016-07-30T08:55:00Z">
                  <w:rPr>
                    <w:ins w:id="1124" w:author="FIS" w:date="2015-05-22T10:25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1125" w:author="FIS" w:date="2015-05-22T10:25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126" w:author="陳鐵元" w:date="2016-07-30T08:55:00Z">
                    <w:rPr>
                      <w:rFonts w:ascii="新細明體" w:hAnsi="新細明體" w:hint="eastAsia"/>
                    </w:rPr>
                  </w:rPrChange>
                </w:rPr>
                <w:t>關係別</w:t>
              </w:r>
            </w:ins>
          </w:p>
        </w:tc>
        <w:tc>
          <w:tcPr>
            <w:tcW w:w="28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00FD5" w:rsidRPr="000407CE" w:rsidRDefault="00F00FD5" w:rsidP="00AC6DCD">
            <w:pPr>
              <w:rPr>
                <w:ins w:id="1127" w:author="FIS" w:date="2015-05-22T10:25:00Z"/>
                <w:rFonts w:ascii="細明體" w:eastAsia="細明體" w:hAnsi="細明體" w:hint="eastAsia"/>
                <w:sz w:val="20"/>
                <w:szCs w:val="20"/>
                <w:rPrChange w:id="1128" w:author="陳鐵元" w:date="2016-07-30T08:55:00Z">
                  <w:rPr>
                    <w:ins w:id="1129" w:author="FIS" w:date="2015-05-22T10:2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130" w:author="FIS" w:date="2015-05-22T10:25:00Z">
              <w:r w:rsidRPr="000407CE">
                <w:rPr>
                  <w:rFonts w:ascii="細明體" w:eastAsia="細明體" w:hAnsi="細明體" w:hint="eastAsia"/>
                  <w:sz w:val="20"/>
                  <w:szCs w:val="20"/>
                  <w:rPrChange w:id="1131" w:author="陳鐵元" w:date="2016-07-30T08:55:00Z">
                    <w:rPr>
                      <w:rFonts w:ascii="細明體" w:eastAsia="細明體" w:hAnsi="細明體" w:hint="eastAsia"/>
                      <w:bCs/>
                      <w:color w:val="000000"/>
                    </w:rPr>
                  </w:rPrChange>
                </w:rPr>
                <w:t>投保明細.投保對象</w:t>
              </w:r>
            </w:ins>
          </w:p>
        </w:tc>
      </w:tr>
    </w:tbl>
    <w:p w:rsidR="009811C3" w:rsidRPr="000407CE" w:rsidRDefault="003A7F61" w:rsidP="00261836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ins w:id="1132" w:author="FIS" w:date="2015-05-22T10:07:00Z"/>
          <w:rFonts w:ascii="細明體" w:eastAsia="細明體" w:hAnsi="細明體" w:hint="eastAsia"/>
          <w:bCs/>
          <w:lang w:eastAsia="zh-TW"/>
          <w:rPrChange w:id="1133" w:author="陳鐵元" w:date="2016-07-30T08:55:00Z">
            <w:rPr>
              <w:ins w:id="1134" w:author="FIS" w:date="2015-05-22T10:07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35" w:author="FIS" w:date="2015-05-22T10:2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136" w:author="FIS" w:date="2015-05-22T10:24:00Z">
        <w:r w:rsidRPr="000407CE">
          <w:rPr>
            <w:rFonts w:ascii="細明體" w:eastAsia="細明體" w:hAnsi="細明體" w:hint="eastAsia"/>
            <w:bCs/>
            <w:lang w:eastAsia="zh-TW"/>
            <w:rPrChange w:id="113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逐筆讀取更新清單</w:t>
        </w:r>
      </w:ins>
      <w:ins w:id="1138" w:author="FIS" w:date="2015-05-22T10:25:00Z">
        <w:r w:rsidRPr="000407CE">
          <w:rPr>
            <w:rFonts w:ascii="細明體" w:eastAsia="細明體" w:hAnsi="細明體" w:hint="eastAsia"/>
            <w:bCs/>
            <w:lang w:eastAsia="zh-TW"/>
            <w:rPrChange w:id="1139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：</w:t>
        </w:r>
      </w:ins>
    </w:p>
    <w:p w:rsidR="005457AC" w:rsidRPr="000407CE" w:rsidRDefault="005457AC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1140" w:author="FIS" w:date="2015-04-14T16:14:00Z"/>
          <w:rFonts w:ascii="細明體" w:eastAsia="細明體" w:hAnsi="細明體" w:hint="eastAsia"/>
          <w:bCs/>
          <w:lang w:eastAsia="zh-TW"/>
          <w:rPrChange w:id="1141" w:author="陳鐵元" w:date="2016-07-30T08:55:00Z">
            <w:rPr>
              <w:ins w:id="1142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43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144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145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CALL BG_C0Z006.doUpdate_AA1()：(</w:t>
        </w:r>
        <w:r w:rsidRPr="000407CE">
          <w:rPr>
            <w:rFonts w:hint="eastAsia"/>
            <w:rPrChange w:id="1146" w:author="陳鐵元" w:date="2016-07-30T08:55:00Z">
              <w:rPr>
                <w:rFonts w:hint="eastAsia"/>
              </w:rPr>
            </w:rPrChange>
          </w:rPr>
          <w:t>理賠交易更新</w:t>
        </w:r>
        <w:r w:rsidRPr="000407CE">
          <w:rPr>
            <w:rFonts w:ascii="細明體" w:eastAsia="細明體" w:hAnsi="細明體" w:hint="eastAsia"/>
            <w:bCs/>
            <w:lang w:eastAsia="zh-TW"/>
            <w:rPrChange w:id="114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)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148" w:author="FIS" w:date="2015-04-14T16:14:00Z"/>
          <w:rFonts w:ascii="細明體" w:eastAsia="細明體" w:hAnsi="細明體" w:hint="eastAsia"/>
          <w:bCs/>
          <w:lang w:eastAsia="zh-TW"/>
          <w:rPrChange w:id="1149" w:author="陳鐵元" w:date="2016-07-30T08:55:00Z">
            <w:rPr>
              <w:ins w:id="1150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51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152" w:author="FIS" w:date="2015-04-14T16:14:00Z">
        <w:r w:rsidRPr="000407CE">
          <w:rPr>
            <w:rFonts w:ascii="細明體" w:eastAsia="細明體" w:hAnsi="細明體" w:cs="Arial" w:hint="eastAsia"/>
            <w:lang w:eastAsia="zh-TW"/>
            <w:rPrChange w:id="1153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保單鍵值=</w:t>
        </w:r>
      </w:ins>
      <w:ins w:id="1154" w:author="FIS" w:date="2015-05-22T10:25:00Z">
        <w:r w:rsidR="00B34E2A" w:rsidRPr="000407CE">
          <w:rPr>
            <w:rFonts w:ascii="細明體" w:eastAsia="細明體" w:hAnsi="細明體" w:hint="eastAsia"/>
            <w:bCs/>
            <w:lang w:eastAsia="zh-TW"/>
            <w:rPrChange w:id="1155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</w:t>
        </w:r>
      </w:ins>
      <w:ins w:id="1156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157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.保單鍵值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158" w:author="FIS" w:date="2015-04-14T16:14:00Z"/>
          <w:rFonts w:ascii="細明體" w:eastAsia="細明體" w:hAnsi="細明體" w:hint="eastAsia"/>
          <w:bCs/>
          <w:lang w:eastAsia="zh-TW"/>
          <w:rPrChange w:id="1159" w:author="陳鐵元" w:date="2016-07-30T08:55:00Z">
            <w:rPr>
              <w:ins w:id="1160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61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162" w:author="FIS" w:date="2015-04-14T16:14:00Z">
        <w:r w:rsidRPr="000407CE">
          <w:rPr>
            <w:rFonts w:ascii="細明體" w:eastAsia="細明體" w:hAnsi="細明體" w:cs="Arial" w:hint="eastAsia"/>
            <w:rPrChange w:id="1163" w:author="陳鐵元" w:date="2016-07-30T08:55:00Z">
              <w:rPr>
                <w:rFonts w:ascii="細明體" w:eastAsia="細明體" w:hAnsi="細明體" w:cs="Arial" w:hint="eastAsia"/>
              </w:rPr>
            </w:rPrChange>
          </w:rPr>
          <w:t>被保人ID</w:t>
        </w:r>
        <w:r w:rsidRPr="000407CE">
          <w:rPr>
            <w:rFonts w:ascii="細明體" w:eastAsia="細明體" w:hAnsi="細明體" w:cs="Arial" w:hint="eastAsia"/>
            <w:lang w:eastAsia="zh-TW"/>
            <w:rPrChange w:id="1164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=</w:t>
        </w:r>
      </w:ins>
      <w:ins w:id="1165" w:author="FIS" w:date="2015-05-22T10:25:00Z">
        <w:r w:rsidR="00B34E2A" w:rsidRPr="000407CE">
          <w:rPr>
            <w:rFonts w:ascii="細明體" w:eastAsia="細明體" w:hAnsi="細明體" w:hint="eastAsia"/>
            <w:bCs/>
            <w:lang w:eastAsia="zh-TW"/>
            <w:rPrChange w:id="1166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</w:t>
        </w:r>
      </w:ins>
      <w:ins w:id="1167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168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.</w:t>
        </w:r>
        <w:r w:rsidRPr="000407CE">
          <w:rPr>
            <w:rFonts w:ascii="細明體" w:eastAsia="細明體" w:hAnsi="細明體" w:cs="Arial" w:hint="eastAsia"/>
            <w:rPrChange w:id="1169" w:author="陳鐵元" w:date="2016-07-30T08:55:00Z">
              <w:rPr>
                <w:rFonts w:ascii="細明體" w:eastAsia="細明體" w:hAnsi="細明體" w:cs="Arial" w:hint="eastAsia"/>
              </w:rPr>
            </w:rPrChange>
          </w:rPr>
          <w:t>被保人ID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170" w:author="FIS" w:date="2015-04-14T16:14:00Z"/>
          <w:rFonts w:ascii="細明體" w:eastAsia="細明體" w:hAnsi="細明體" w:hint="eastAsia"/>
          <w:bCs/>
          <w:lang w:eastAsia="zh-TW"/>
          <w:rPrChange w:id="1171" w:author="陳鐵元" w:date="2016-07-30T08:55:00Z">
            <w:rPr>
              <w:ins w:id="1172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73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174" w:author="FIS" w:date="2015-04-14T16:14:00Z">
        <w:r w:rsidRPr="000407CE">
          <w:rPr>
            <w:rFonts w:ascii="新細明體" w:hAnsi="新細明體" w:hint="eastAsia"/>
            <w:lang w:eastAsia="zh-TW"/>
            <w:rPrChange w:id="1175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t>員工ID</w:t>
        </w:r>
        <w:r w:rsidRPr="000407CE">
          <w:rPr>
            <w:rFonts w:ascii="細明體" w:eastAsia="細明體" w:hAnsi="細明體" w:cs="Arial" w:hint="eastAsia"/>
            <w:lang w:eastAsia="zh-TW"/>
            <w:rPrChange w:id="1176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=</w:t>
        </w:r>
      </w:ins>
      <w:ins w:id="1177" w:author="FIS" w:date="2015-05-22T10:25:00Z">
        <w:r w:rsidR="00B34E2A" w:rsidRPr="000407CE">
          <w:rPr>
            <w:rFonts w:ascii="細明體" w:eastAsia="細明體" w:hAnsi="細明體" w:hint="eastAsia"/>
            <w:bCs/>
            <w:lang w:eastAsia="zh-TW"/>
            <w:rPrChange w:id="1178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</w:t>
        </w:r>
      </w:ins>
      <w:ins w:id="1179" w:author="FIS" w:date="2015-04-14T16:14:00Z">
        <w:r w:rsidRPr="000407CE">
          <w:rPr>
            <w:rFonts w:ascii="細明體" w:eastAsia="細明體" w:hAnsi="細明體" w:hint="eastAsia"/>
            <w:lang w:eastAsia="zh-TW"/>
            <w:rPrChange w:id="1180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.</w:t>
        </w:r>
      </w:ins>
      <w:ins w:id="1181" w:author="FIS" w:date="2015-05-22T10:25:00Z">
        <w:r w:rsidR="00B34E2A" w:rsidRPr="000407CE">
          <w:rPr>
            <w:rFonts w:ascii="新細明體" w:hAnsi="新細明體" w:hint="eastAsia"/>
            <w:lang w:eastAsia="zh-TW"/>
            <w:rPrChange w:id="1182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t>員工ID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183" w:author="FIS" w:date="2015-04-14T16:14:00Z"/>
          <w:rFonts w:ascii="細明體" w:eastAsia="細明體" w:hAnsi="細明體" w:hint="eastAsia"/>
          <w:bCs/>
          <w:lang w:eastAsia="zh-TW"/>
          <w:rPrChange w:id="1184" w:author="陳鐵元" w:date="2016-07-30T08:55:00Z">
            <w:rPr>
              <w:ins w:id="1185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86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187" w:author="FIS" w:date="2015-04-14T16:14:00Z">
        <w:r w:rsidRPr="000407CE">
          <w:rPr>
            <w:rFonts w:ascii="新細明體" w:hAnsi="新細明體" w:hint="eastAsia"/>
            <w:lang w:eastAsia="zh-TW"/>
            <w:rPrChange w:id="1188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t>關係別=</w:t>
        </w:r>
      </w:ins>
      <w:ins w:id="1189" w:author="FIS" w:date="2015-05-22T10:26:00Z">
        <w:r w:rsidR="00BE02BD" w:rsidRPr="000407CE">
          <w:rPr>
            <w:rFonts w:ascii="細明體" w:eastAsia="細明體" w:hAnsi="細明體" w:hint="eastAsia"/>
            <w:bCs/>
            <w:lang w:eastAsia="zh-TW"/>
            <w:rPrChange w:id="1190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</w:t>
        </w:r>
      </w:ins>
      <w:ins w:id="1191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192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.</w:t>
        </w:r>
      </w:ins>
      <w:ins w:id="1193" w:author="FIS" w:date="2015-05-22T10:26:00Z">
        <w:r w:rsidR="00BE02BD" w:rsidRPr="000407CE">
          <w:rPr>
            <w:rFonts w:ascii="新細明體" w:hAnsi="新細明體" w:hint="eastAsia"/>
            <w:lang w:eastAsia="zh-TW"/>
            <w:rPrChange w:id="1194" w:author="陳鐵元" w:date="2016-07-30T08:55:00Z">
              <w:rPr>
                <w:rFonts w:ascii="新細明體" w:hAnsi="新細明體" w:hint="eastAsia"/>
                <w:lang w:eastAsia="zh-TW"/>
              </w:rPr>
            </w:rPrChange>
          </w:rPr>
          <w:t>關係別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195" w:author="FIS" w:date="2015-04-14T16:14:00Z"/>
          <w:rStyle w:val="SoDAField"/>
          <w:rFonts w:ascii="細明體" w:eastAsia="細明體" w:hAnsi="細明體" w:hint="eastAsia"/>
          <w:bCs/>
          <w:color w:val="auto"/>
          <w:lang w:eastAsia="zh-TW"/>
          <w:rPrChange w:id="1196" w:author="陳鐵元" w:date="2016-07-30T08:55:00Z">
            <w:rPr>
              <w:ins w:id="1197" w:author="FIS" w:date="2015-04-14T16:14:00Z"/>
              <w:rStyle w:val="SoDAField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198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199" w:author="FIS" w:date="2015-04-14T16:14:00Z">
        <w:r w:rsidRPr="000407CE">
          <w:rPr>
            <w:rStyle w:val="SoDAField"/>
            <w:rFonts w:eastAsia="細明體" w:hint="eastAsia"/>
            <w:color w:val="auto"/>
            <w:rPrChange w:id="1200" w:author="陳鐵元" w:date="2016-07-30T08:55:00Z">
              <w:rPr>
                <w:rStyle w:val="SoDAField"/>
                <w:rFonts w:eastAsia="細明體" w:hint="eastAsia"/>
                <w:color w:val="auto"/>
              </w:rPr>
            </w:rPrChange>
          </w:rPr>
          <w:t>交易</w:t>
        </w:r>
        <w:r w:rsidRPr="000407CE">
          <w:rPr>
            <w:rStyle w:val="SoDAField"/>
            <w:rFonts w:eastAsia="細明體"/>
            <w:color w:val="auto"/>
            <w:rPrChange w:id="1201" w:author="陳鐵元" w:date="2016-07-30T08:55:00Z">
              <w:rPr>
                <w:rStyle w:val="SoDAField"/>
                <w:rFonts w:eastAsia="細明體"/>
                <w:color w:val="auto"/>
              </w:rPr>
            </w:rPrChange>
          </w:rPr>
          <w:t>種類</w:t>
        </w:r>
        <w:r w:rsidRPr="000407CE">
          <w:rPr>
            <w:rStyle w:val="SoDAField"/>
            <w:rFonts w:eastAsia="細明體" w:hint="eastAsia"/>
            <w:color w:val="auto"/>
            <w:lang w:eastAsia="zh-TW"/>
            <w:rPrChange w:id="1202" w:author="陳鐵元" w:date="2016-07-30T08:55:00Z">
              <w:rPr>
                <w:rStyle w:val="SoDAField"/>
                <w:rFonts w:eastAsia="細明體" w:hint="eastAsia"/>
                <w:color w:val="auto"/>
                <w:lang w:eastAsia="zh-TW"/>
              </w:rPr>
            </w:rPrChange>
          </w:rPr>
          <w:t>=</w:t>
        </w:r>
        <w:r w:rsidRPr="000407CE">
          <w:rPr>
            <w:rStyle w:val="SoDAField"/>
            <w:rFonts w:eastAsia="細明體"/>
            <w:color w:val="auto"/>
            <w:lang w:eastAsia="zh-TW"/>
            <w:rPrChange w:id="1203" w:author="陳鐵元" w:date="2016-07-30T08:55:00Z">
              <w:rPr>
                <w:rStyle w:val="SoDAField"/>
                <w:rFonts w:eastAsia="細明體"/>
                <w:color w:val="auto"/>
                <w:lang w:eastAsia="zh-TW"/>
              </w:rPr>
            </w:rPrChange>
          </w:rPr>
          <w:t>’</w:t>
        </w:r>
        <w:r w:rsidRPr="000407CE">
          <w:rPr>
            <w:rStyle w:val="SoDAField"/>
            <w:rFonts w:eastAsia="細明體" w:hint="eastAsia"/>
            <w:color w:val="auto"/>
            <w:lang w:eastAsia="zh-TW"/>
            <w:rPrChange w:id="1204" w:author="陳鐵元" w:date="2016-07-30T08:55:00Z">
              <w:rPr>
                <w:rStyle w:val="SoDAField"/>
                <w:rFonts w:eastAsia="細明體" w:hint="eastAsia"/>
                <w:color w:val="auto"/>
                <w:lang w:eastAsia="zh-TW"/>
              </w:rPr>
            </w:rPrChange>
          </w:rPr>
          <w:t>AA</w:t>
        </w:r>
      </w:ins>
      <w:ins w:id="1205" w:author="FIS" w:date="2015-05-22T10:26:00Z">
        <w:r w:rsidR="00BE02BD" w:rsidRPr="000407CE">
          <w:rPr>
            <w:rStyle w:val="SoDAField"/>
            <w:rFonts w:eastAsia="細明體" w:hint="eastAsia"/>
            <w:color w:val="auto"/>
            <w:lang w:eastAsia="zh-TW"/>
            <w:rPrChange w:id="1206" w:author="陳鐵元" w:date="2016-07-30T08:55:00Z">
              <w:rPr>
                <w:rStyle w:val="SoDAField"/>
                <w:rFonts w:eastAsia="細明體" w:hint="eastAsia"/>
                <w:color w:val="auto"/>
                <w:lang w:eastAsia="zh-TW"/>
              </w:rPr>
            </w:rPrChange>
          </w:rPr>
          <w:t>A</w:t>
        </w:r>
      </w:ins>
      <w:ins w:id="1207" w:author="FIS" w:date="2015-04-14T16:14:00Z">
        <w:r w:rsidRPr="000407CE">
          <w:rPr>
            <w:rStyle w:val="SoDAField"/>
            <w:rFonts w:eastAsia="細明體" w:hint="eastAsia"/>
            <w:color w:val="auto"/>
            <w:lang w:eastAsia="zh-TW"/>
            <w:rPrChange w:id="1208" w:author="陳鐵元" w:date="2016-07-30T08:55:00Z">
              <w:rPr>
                <w:rStyle w:val="SoDAField"/>
                <w:rFonts w:eastAsia="細明體" w:hint="eastAsia"/>
                <w:color w:val="auto"/>
                <w:lang w:eastAsia="zh-TW"/>
              </w:rPr>
            </w:rPrChange>
          </w:rPr>
          <w:t>002</w:t>
        </w:r>
        <w:r w:rsidRPr="000407CE">
          <w:rPr>
            <w:rStyle w:val="SoDAField"/>
            <w:rFonts w:eastAsia="細明體"/>
            <w:color w:val="auto"/>
            <w:lang w:eastAsia="zh-TW"/>
            <w:rPrChange w:id="1209" w:author="陳鐵元" w:date="2016-07-30T08:55:00Z">
              <w:rPr>
                <w:rStyle w:val="SoDAField"/>
                <w:rFonts w:eastAsia="細明體"/>
                <w:color w:val="auto"/>
                <w:lang w:eastAsia="zh-TW"/>
              </w:rPr>
            </w:rPrChange>
          </w:rPr>
          <w:t>’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10" w:author="FIS" w:date="2015-04-14T16:14:00Z"/>
          <w:rFonts w:ascii="細明體" w:eastAsia="細明體" w:hAnsi="細明體" w:hint="eastAsia"/>
          <w:bCs/>
          <w:lang w:eastAsia="zh-TW"/>
          <w:rPrChange w:id="1211" w:author="陳鐵元" w:date="2016-07-30T08:55:00Z">
            <w:rPr>
              <w:ins w:id="1212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13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14" w:author="FIS" w:date="2015-04-14T16:14:00Z">
        <w:r w:rsidRPr="000407CE">
          <w:rPr>
            <w:rFonts w:ascii="細明體" w:eastAsia="細明體" w:hAnsi="細明體" w:cs="Arial" w:hint="eastAsia"/>
            <w:rPrChange w:id="1215" w:author="陳鐵元" w:date="2016-07-30T08:55:00Z">
              <w:rPr>
                <w:rFonts w:ascii="細明體" w:eastAsia="細明體" w:hAnsi="細明體" w:cs="Arial" w:hint="eastAsia"/>
              </w:rPr>
            </w:rPrChange>
          </w:rPr>
          <w:t>事故日期</w:t>
        </w:r>
        <w:r w:rsidRPr="000407CE">
          <w:rPr>
            <w:rFonts w:ascii="細明體" w:eastAsia="細明體" w:hAnsi="細明體" w:cs="Arial" w:hint="eastAsia"/>
            <w:lang w:eastAsia="zh-TW"/>
            <w:rPrChange w:id="1216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=</w:t>
        </w:r>
        <w:r w:rsidRPr="000407CE">
          <w:rPr>
            <w:rFonts w:ascii="細明體" w:eastAsia="細明體" w:hAnsi="細明體" w:hint="eastAsia"/>
            <w:rPrChange w:id="1217" w:author="陳鐵元" w:date="2016-07-30T08:55:00Z">
              <w:rPr>
                <w:rFonts w:ascii="細明體" w:eastAsia="細明體" w:hAnsi="細明體" w:hint="eastAsia"/>
              </w:rPr>
            </w:rPrChange>
          </w:rPr>
          <w:t>$DTAAA010.事故日期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18" w:author="FIS" w:date="2015-04-14T16:14:00Z"/>
          <w:rStyle w:val="style3"/>
          <w:rFonts w:ascii="細明體" w:eastAsia="細明體" w:hAnsi="細明體" w:hint="eastAsia"/>
          <w:bCs/>
          <w:lang w:eastAsia="zh-TW"/>
          <w:rPrChange w:id="1219" w:author="陳鐵元" w:date="2016-07-30T08:55:00Z">
            <w:rPr>
              <w:ins w:id="1220" w:author="FIS" w:date="2015-04-14T16:14:00Z"/>
              <w:rStyle w:val="style3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21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22" w:author="FIS" w:date="2015-04-14T16:14:00Z">
        <w:r w:rsidRPr="000407CE">
          <w:rPr>
            <w:rStyle w:val="style3"/>
            <w:rFonts w:eastAsia="細明體" w:hint="eastAsia"/>
            <w:rPrChange w:id="1223" w:author="陳鐵元" w:date="2016-07-30T08:55:00Z">
              <w:rPr>
                <w:rStyle w:val="style3"/>
                <w:rFonts w:eastAsia="細明體" w:hint="eastAsia"/>
              </w:rPr>
            </w:rPrChange>
          </w:rPr>
          <w:t>受理編號</w:t>
        </w:r>
        <w:r w:rsidRPr="000407CE">
          <w:rPr>
            <w:rStyle w:val="style3"/>
            <w:rFonts w:eastAsia="細明體" w:hint="eastAsia"/>
            <w:lang w:eastAsia="zh-TW"/>
            <w:rPrChange w:id="1224" w:author="陳鐵元" w:date="2016-07-30T08:55:00Z">
              <w:rPr>
                <w:rStyle w:val="style3"/>
                <w:rFonts w:eastAsia="細明體" w:hint="eastAsia"/>
                <w:lang w:eastAsia="zh-TW"/>
              </w:rPr>
            </w:rPrChange>
          </w:rPr>
          <w:t>=</w:t>
        </w:r>
        <w:r w:rsidRPr="000407CE">
          <w:rPr>
            <w:rStyle w:val="style3"/>
            <w:rFonts w:eastAsia="細明體" w:hint="eastAsia"/>
            <w:lang w:eastAsia="zh-TW"/>
            <w:rPrChange w:id="1225" w:author="陳鐵元" w:date="2016-07-30T08:55:00Z">
              <w:rPr>
                <w:rStyle w:val="style3"/>
                <w:rFonts w:eastAsia="細明體" w:hint="eastAsia"/>
                <w:lang w:eastAsia="zh-TW"/>
              </w:rPr>
            </w:rPrChange>
          </w:rPr>
          <w:t>傳入</w:t>
        </w:r>
        <w:r w:rsidRPr="000407CE">
          <w:rPr>
            <w:rStyle w:val="style3"/>
            <w:rFonts w:eastAsia="細明體" w:hint="eastAsia"/>
            <w:lang w:eastAsia="zh-TW"/>
            <w:rPrChange w:id="1226" w:author="陳鐵元" w:date="2016-07-30T08:55:00Z">
              <w:rPr>
                <w:rStyle w:val="style3"/>
                <w:rFonts w:eastAsia="細明體" w:hint="eastAsia"/>
                <w:lang w:eastAsia="zh-TW"/>
              </w:rPr>
            </w:rPrChange>
          </w:rPr>
          <w:t>.</w:t>
        </w:r>
        <w:r w:rsidRPr="000407CE">
          <w:rPr>
            <w:rStyle w:val="style3"/>
            <w:rFonts w:eastAsia="細明體" w:hint="eastAsia"/>
            <w:lang w:eastAsia="zh-TW"/>
            <w:rPrChange w:id="1227" w:author="陳鐵元" w:date="2016-07-30T08:55:00Z">
              <w:rPr>
                <w:rStyle w:val="style3"/>
                <w:rFonts w:eastAsia="細明體" w:hint="eastAsia"/>
                <w:lang w:eastAsia="zh-TW"/>
              </w:rPr>
            </w:rPrChange>
          </w:rPr>
          <w:t>受理編號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28" w:author="FIS" w:date="2015-04-14T16:14:00Z"/>
          <w:rFonts w:ascii="細明體" w:eastAsia="細明體" w:hAnsi="細明體" w:hint="eastAsia"/>
          <w:bCs/>
          <w:lang w:eastAsia="zh-TW"/>
          <w:rPrChange w:id="1229" w:author="陳鐵元" w:date="2016-07-30T08:55:00Z">
            <w:rPr>
              <w:ins w:id="1230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31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32" w:author="FIS" w:date="2015-04-14T16:14:00Z">
        <w:r w:rsidRPr="000407CE">
          <w:rPr>
            <w:rFonts w:ascii="細明體" w:eastAsia="細明體" w:hAnsi="細明體" w:cs="Arial" w:hint="eastAsia"/>
            <w:lang w:eastAsia="zh-TW"/>
            <w:rPrChange w:id="1233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交易說明=</w:t>
        </w:r>
        <w:r w:rsidRPr="000407CE">
          <w:rPr>
            <w:rFonts w:ascii="細明體" w:eastAsia="細明體" w:hAnsi="細明體" w:cs="Arial"/>
            <w:lang w:eastAsia="zh-TW"/>
            <w:rPrChange w:id="1234" w:author="陳鐵元" w:date="2016-07-30T08:55:00Z">
              <w:rPr>
                <w:rFonts w:ascii="細明體" w:eastAsia="細明體" w:hAnsi="細明體" w:cs="Arial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cs="Arial" w:hint="eastAsia"/>
            <w:lang w:eastAsia="zh-TW"/>
            <w:rPrChange w:id="1235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死殘辦理中</w:t>
        </w:r>
        <w:r w:rsidRPr="000407CE">
          <w:rPr>
            <w:rFonts w:ascii="細明體" w:eastAsia="細明體" w:hAnsi="細明體" w:cs="Arial"/>
            <w:lang w:eastAsia="zh-TW"/>
            <w:rPrChange w:id="1236" w:author="陳鐵元" w:date="2016-07-30T08:55:00Z">
              <w:rPr>
                <w:rFonts w:ascii="細明體" w:eastAsia="細明體" w:hAnsi="細明體" w:cs="Arial"/>
                <w:lang w:eastAsia="zh-TW"/>
              </w:rPr>
            </w:rPrChange>
          </w:rPr>
          <w:t>’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37" w:author="FIS" w:date="2015-05-26T13:16:00Z"/>
          <w:rFonts w:ascii="細明體" w:eastAsia="細明體" w:hAnsi="細明體" w:hint="eastAsia"/>
          <w:bCs/>
          <w:lang w:eastAsia="zh-TW"/>
          <w:rPrChange w:id="1238" w:author="陳鐵元" w:date="2016-07-30T08:55:00Z">
            <w:rPr>
              <w:ins w:id="1239" w:author="FIS" w:date="2015-05-26T13:16:00Z"/>
              <w:rFonts w:ascii="細明體" w:eastAsia="細明體" w:hAnsi="細明體" w:cs="Arial Unicode MS" w:hint="eastAsia"/>
              <w:lang w:eastAsia="zh-TW"/>
            </w:rPr>
          </w:rPrChange>
        </w:rPr>
        <w:pPrChange w:id="1240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41" w:author="FIS" w:date="2015-04-14T16:14:00Z">
        <w:r w:rsidRPr="000407CE">
          <w:rPr>
            <w:rFonts w:ascii="細明體" w:eastAsia="細明體" w:hAnsi="細明體" w:cs="Arial" w:hint="eastAsia"/>
            <w:lang w:eastAsia="zh-TW"/>
            <w:rPrChange w:id="1242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異動人員id=</w:t>
        </w:r>
        <w:r w:rsidRPr="000407CE">
          <w:rPr>
            <w:rFonts w:ascii="細明體" w:eastAsia="細明體" w:hAnsi="細明體" w:cs="Arial Unicode MS" w:hint="eastAsia"/>
            <w:lang w:eastAsia="zh-TW"/>
            <w:rPrChange w:id="1243" w:author="陳鐵元" w:date="2016-07-30T08:55:00Z">
              <w:rPr>
                <w:rFonts w:ascii="細明體" w:eastAsia="細明體" w:hAnsi="細明體" w:cs="Arial Unicode MS" w:hint="eastAsia"/>
                <w:lang w:eastAsia="zh-TW"/>
              </w:rPr>
            </w:rPrChange>
          </w:rPr>
          <w:t>登入者ID</w:t>
        </w:r>
      </w:ins>
    </w:p>
    <w:p w:rsidR="005D75BB" w:rsidRPr="000407CE" w:rsidRDefault="005D75BB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44" w:author="FIS" w:date="2015-05-26T13:16:00Z"/>
          <w:rFonts w:ascii="細明體" w:eastAsia="細明體" w:hAnsi="細明體" w:hint="eastAsia"/>
          <w:bCs/>
          <w:lang w:eastAsia="zh-TW"/>
          <w:rPrChange w:id="1245" w:author="陳鐵元" w:date="2016-07-30T08:55:00Z">
            <w:rPr>
              <w:ins w:id="1246" w:author="FIS" w:date="2015-05-26T13:16:00Z"/>
              <w:rFonts w:ascii="細明體" w:eastAsia="細明體" w:hAnsi="細明體" w:hint="eastAsia"/>
              <w:lang w:eastAsia="zh-TW"/>
            </w:rPr>
          </w:rPrChange>
        </w:rPr>
        <w:pPrChange w:id="1247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48" w:author="FIS" w:date="2015-05-26T13:16:00Z">
        <w:r w:rsidRPr="000407CE">
          <w:rPr>
            <w:rFonts w:ascii="細明體" w:eastAsia="細明體" w:hAnsi="細明體" w:cs="Arial" w:hint="eastAsia"/>
            <w:lang w:eastAsia="zh-TW"/>
            <w:rPrChange w:id="1249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異動日期</w:t>
        </w:r>
        <w:r w:rsidR="002B1DDE" w:rsidRPr="000407CE">
          <w:rPr>
            <w:rFonts w:ascii="細明體" w:eastAsia="細明體" w:hAnsi="細明體" w:cs="Arial" w:hint="eastAsia"/>
            <w:lang w:eastAsia="zh-TW"/>
            <w:rPrChange w:id="1250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=</w:t>
        </w:r>
        <w:r w:rsidR="002B1DDE" w:rsidRPr="000407CE">
          <w:rPr>
            <w:rFonts w:ascii="細明體" w:eastAsia="細明體" w:hAnsi="細明體" w:hint="eastAsia"/>
            <w:lang w:eastAsia="zh-TW"/>
            <w:rPrChange w:id="1251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$交易日期時間</w:t>
        </w:r>
      </w:ins>
    </w:p>
    <w:p w:rsidR="002B1DDE" w:rsidRPr="000407CE" w:rsidRDefault="002B1DDE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52" w:author="FIS" w:date="2015-05-26T13:16:00Z"/>
          <w:rFonts w:ascii="細明體" w:eastAsia="細明體" w:hAnsi="細明體" w:hint="eastAsia"/>
          <w:bCs/>
          <w:lang w:eastAsia="zh-TW"/>
          <w:rPrChange w:id="1253" w:author="陳鐵元" w:date="2016-07-30T08:55:00Z">
            <w:rPr>
              <w:ins w:id="1254" w:author="FIS" w:date="2015-05-26T13:16:00Z"/>
              <w:rFonts w:ascii="細明體" w:eastAsia="細明體" w:hAnsi="細明體" w:cs="Arial" w:hint="eastAsia"/>
              <w:lang w:eastAsia="zh-TW"/>
            </w:rPr>
          </w:rPrChange>
        </w:rPr>
        <w:pPrChange w:id="1255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56" w:author="FIS" w:date="2015-05-26T13:16:00Z">
        <w:r w:rsidRPr="000407CE">
          <w:rPr>
            <w:rFonts w:ascii="細明體" w:eastAsia="細明體" w:hAnsi="細明體" w:cs="Arial" w:hint="eastAsia"/>
            <w:lang w:eastAsia="zh-TW"/>
            <w:rPrChange w:id="1257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契約效力 =</w:t>
        </w:r>
        <w:r w:rsidRPr="000407CE">
          <w:rPr>
            <w:rFonts w:ascii="細明體" w:eastAsia="細明體" w:hAnsi="細明體" w:cs="Arial"/>
            <w:lang w:eastAsia="zh-TW"/>
            <w:rPrChange w:id="1258" w:author="陳鐵元" w:date="2016-07-30T08:55:00Z">
              <w:rPr>
                <w:rFonts w:ascii="細明體" w:eastAsia="細明體" w:hAnsi="細明體" w:cs="Arial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cs="Arial" w:hint="eastAsia"/>
            <w:lang w:eastAsia="zh-TW"/>
            <w:rPrChange w:id="1259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14</w:t>
        </w:r>
        <w:r w:rsidRPr="000407CE">
          <w:rPr>
            <w:rFonts w:ascii="細明體" w:eastAsia="細明體" w:hAnsi="細明體" w:cs="Arial"/>
            <w:lang w:eastAsia="zh-TW"/>
            <w:rPrChange w:id="1260" w:author="陳鐵元" w:date="2016-07-30T08:55:00Z">
              <w:rPr>
                <w:rFonts w:ascii="細明體" w:eastAsia="細明體" w:hAnsi="細明體" w:cs="Arial"/>
                <w:lang w:eastAsia="zh-TW"/>
              </w:rPr>
            </w:rPrChange>
          </w:rPr>
          <w:t>’</w:t>
        </w:r>
      </w:ins>
    </w:p>
    <w:p w:rsidR="002B1DDE" w:rsidRPr="000407CE" w:rsidRDefault="002B1DDE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61" w:author="FIS" w:date="2015-04-14T16:14:00Z"/>
          <w:rFonts w:ascii="細明體" w:eastAsia="細明體" w:hAnsi="細明體" w:hint="eastAsia"/>
          <w:bCs/>
          <w:lang w:eastAsia="zh-TW"/>
          <w:rPrChange w:id="1262" w:author="陳鐵元" w:date="2016-07-30T08:55:00Z">
            <w:rPr>
              <w:ins w:id="1263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64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65" w:author="FIS" w:date="2015-05-26T13:16:00Z">
        <w:r w:rsidRPr="000407CE">
          <w:rPr>
            <w:rFonts w:ascii="細明體" w:eastAsia="細明體" w:hAnsi="細明體" w:cs="Arial" w:hint="eastAsia"/>
            <w:lang w:eastAsia="zh-TW"/>
            <w:rPrChange w:id="1266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更</w:t>
        </w:r>
      </w:ins>
      <w:ins w:id="1267" w:author="FIS" w:date="2015-05-26T13:17:00Z">
        <w:r w:rsidRPr="000407CE">
          <w:rPr>
            <w:rFonts w:ascii="細明體" w:eastAsia="細明體" w:hAnsi="細明體" w:cs="Arial" w:hint="eastAsia"/>
            <w:lang w:eastAsia="zh-TW"/>
            <w:rPrChange w:id="1268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 xml:space="preserve">新順序 </w:t>
        </w:r>
        <w:r w:rsidR="00444897" w:rsidRPr="000407CE">
          <w:rPr>
            <w:rFonts w:ascii="細明體" w:eastAsia="細明體" w:hAnsi="細明體" w:cs="Arial" w:hint="eastAsia"/>
            <w:lang w:eastAsia="zh-TW"/>
            <w:rPrChange w:id="1269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=讀取序號</w:t>
        </w:r>
        <w:r w:rsidR="00FD49E5" w:rsidRPr="000407CE">
          <w:rPr>
            <w:rFonts w:ascii="細明體" w:eastAsia="細明體" w:hAnsi="細明體" w:cs="Arial" w:hint="eastAsia"/>
            <w:lang w:eastAsia="zh-TW"/>
            <w:rPrChange w:id="1270" w:author="陳鐵元" w:date="2016-07-30T08:55:00Z">
              <w:rPr>
                <w:rFonts w:ascii="細明體" w:eastAsia="細明體" w:hAnsi="細明體" w:cs="Arial" w:hint="eastAsia"/>
                <w:lang w:eastAsia="zh-TW"/>
              </w:rPr>
            </w:rPrChange>
          </w:rPr>
          <w:t>(i)</w:t>
        </w:r>
      </w:ins>
    </w:p>
    <w:p w:rsidR="005457AC" w:rsidRPr="000407CE" w:rsidRDefault="005457AC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1271" w:author="FIS" w:date="2015-04-14T16:14:00Z"/>
          <w:rFonts w:ascii="細明體" w:eastAsia="細明體" w:hAnsi="細明體" w:hint="eastAsia"/>
          <w:bCs/>
          <w:lang w:eastAsia="zh-TW"/>
          <w:rPrChange w:id="1272" w:author="陳鐵元" w:date="2016-07-30T08:55:00Z">
            <w:rPr>
              <w:ins w:id="1273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74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275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276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IF 有錯誤訊息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277" w:author="FIS" w:date="2015-04-14T16:14:00Z"/>
          <w:rFonts w:ascii="細明體" w:eastAsia="細明體" w:hAnsi="細明體" w:hint="eastAsia"/>
          <w:bCs/>
          <w:lang w:eastAsia="zh-TW"/>
          <w:rPrChange w:id="1278" w:author="陳鐵元" w:date="2016-07-30T08:55:00Z">
            <w:rPr>
              <w:ins w:id="1279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80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81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282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錯誤訊息：</w:t>
        </w:r>
        <w:r w:rsidRPr="000407CE">
          <w:rPr>
            <w:rFonts w:ascii="細明體" w:eastAsia="細明體" w:hAnsi="細明體"/>
            <w:bCs/>
            <w:lang w:eastAsia="zh-TW"/>
            <w:rPrChange w:id="1283" w:author="陳鐵元" w:date="2016-07-30T08:55:00Z">
              <w:rPr>
                <w:rFonts w:ascii="細明體" w:eastAsia="細明體" w:hAnsi="細明體"/>
                <w:bCs/>
                <w:color w:val="000000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hint="eastAsia"/>
            <w:bCs/>
            <w:lang w:eastAsia="zh-TW"/>
            <w:rPrChange w:id="1284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更新名冊效力有誤</w:t>
        </w:r>
        <w:r w:rsidRPr="000407CE">
          <w:rPr>
            <w:rFonts w:ascii="細明體" w:eastAsia="細明體" w:hAnsi="細明體"/>
            <w:bCs/>
            <w:lang w:eastAsia="zh-TW"/>
            <w:rPrChange w:id="1285" w:author="陳鐵元" w:date="2016-07-30T08:55:00Z">
              <w:rPr>
                <w:rFonts w:ascii="細明體" w:eastAsia="細明體" w:hAnsi="細明體"/>
                <w:bCs/>
                <w:color w:val="000000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hint="eastAsia"/>
            <w:bCs/>
            <w:lang w:eastAsia="zh-TW"/>
            <w:rPrChange w:id="1286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+錯誤訊息</w:t>
        </w:r>
      </w:ins>
    </w:p>
    <w:p w:rsidR="005457AC" w:rsidRPr="000407CE" w:rsidRDefault="005457AC" w:rsidP="005457AC">
      <w:pPr>
        <w:pStyle w:val="Tabletext"/>
        <w:keepLines w:val="0"/>
        <w:numPr>
          <w:ilvl w:val="5"/>
          <w:numId w:val="38"/>
        </w:numPr>
        <w:spacing w:after="0" w:line="240" w:lineRule="auto"/>
        <w:rPr>
          <w:ins w:id="1287" w:author="FIS" w:date="2015-04-14T16:14:00Z"/>
          <w:rFonts w:ascii="細明體" w:eastAsia="細明體" w:hAnsi="細明體" w:hint="eastAsia"/>
          <w:bCs/>
          <w:lang w:eastAsia="zh-TW"/>
          <w:rPrChange w:id="1288" w:author="陳鐵元" w:date="2016-07-30T08:55:00Z">
            <w:rPr>
              <w:ins w:id="1289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90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ins w:id="1291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292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寫入保費重算：</w:t>
        </w:r>
      </w:ins>
    </w:p>
    <w:p w:rsidR="00D6327F" w:rsidRPr="000407CE" w:rsidRDefault="00D6327F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1293" w:author="FIS" w:date="2015-05-26T13:20:00Z"/>
          <w:rFonts w:ascii="細明體" w:eastAsia="細明體" w:hAnsi="細明體" w:hint="eastAsia"/>
          <w:bCs/>
          <w:lang w:eastAsia="zh-TW"/>
          <w:rPrChange w:id="1294" w:author="陳鐵元" w:date="2016-07-30T08:55:00Z">
            <w:rPr>
              <w:ins w:id="1295" w:author="FIS" w:date="2015-05-26T13:20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296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297" w:author="FIS" w:date="2015-05-26T13:20:00Z">
        <w:r w:rsidRPr="000407CE">
          <w:rPr>
            <w:rFonts w:ascii="細明體" w:eastAsia="細明體" w:hAnsi="細明體" w:hint="eastAsia"/>
            <w:lang w:eastAsia="zh-TW"/>
            <w:rPrChange w:id="1298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同一保單鍵值處理一次</w:t>
        </w:r>
      </w:ins>
    </w:p>
    <w:p w:rsidR="005457AC" w:rsidRPr="000407CE" w:rsidRDefault="005457AC" w:rsidP="005457AC">
      <w:pPr>
        <w:pStyle w:val="Tabletext"/>
        <w:keepLines w:val="0"/>
        <w:numPr>
          <w:ilvl w:val="6"/>
          <w:numId w:val="38"/>
        </w:numPr>
        <w:spacing w:after="0" w:line="240" w:lineRule="auto"/>
        <w:rPr>
          <w:ins w:id="1299" w:author="FIS" w:date="2015-04-14T16:14:00Z"/>
          <w:rFonts w:ascii="細明體" w:eastAsia="細明體" w:hAnsi="細明體" w:hint="eastAsia"/>
          <w:bCs/>
          <w:lang w:eastAsia="zh-TW"/>
          <w:rPrChange w:id="1300" w:author="陳鐵元" w:date="2016-07-30T08:55:00Z">
            <w:rPr>
              <w:ins w:id="1301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302" w:author="FIS" w:date="2015-04-14T16:14:00Z">
          <w:pPr>
            <w:pStyle w:val="Tabletext"/>
            <w:keepLines w:val="0"/>
            <w:numPr>
              <w:ilvl w:val="5"/>
              <w:numId w:val="40"/>
            </w:numPr>
            <w:tabs>
              <w:tab w:val="num" w:pos="2880"/>
            </w:tabs>
            <w:spacing w:after="0" w:line="240" w:lineRule="auto"/>
            <w:ind w:left="2880" w:hanging="1080"/>
          </w:pPr>
        </w:pPrChange>
      </w:pPr>
      <w:ins w:id="1303" w:author="FIS" w:date="2015-04-14T16:14:00Z">
        <w:r w:rsidRPr="000407CE">
          <w:rPr>
            <w:rFonts w:ascii="細明體" w:eastAsia="細明體" w:hAnsi="細明體" w:hint="eastAsia"/>
            <w:bCs/>
            <w:lang w:eastAsia="zh-TW"/>
            <w:rPrChange w:id="1304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CALL AA_B9Z003. insACA504()：(</w:t>
        </w:r>
        <w:r w:rsidRPr="000407CE">
          <w:rPr>
            <w:rFonts w:ascii="細明體" w:eastAsia="細明體" w:hAnsi="細明體"/>
            <w:bCs/>
            <w:lang w:eastAsia="zh-TW"/>
            <w:rPrChange w:id="1305" w:author="陳鐵元" w:date="2016-07-30T08:55:00Z">
              <w:rPr>
                <w:rFonts w:ascii="細明體" w:eastAsia="細明體" w:hAnsi="細明體"/>
                <w:bCs/>
                <w:color w:val="000000"/>
                <w:lang w:eastAsia="zh-TW"/>
              </w:rPr>
            </w:rPrChange>
          </w:rPr>
          <w:t>團險</w:t>
        </w:r>
        <w:r w:rsidRPr="000407CE">
          <w:rPr>
            <w:rFonts w:ascii="細明體" w:eastAsia="細明體" w:hAnsi="細明體" w:hint="eastAsia"/>
            <w:bCs/>
            <w:lang w:eastAsia="zh-TW"/>
            <w:rPrChange w:id="1306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寫入保費重算檔</w:t>
        </w:r>
        <w:r w:rsidRPr="000407CE">
          <w:rPr>
            <w:rFonts w:ascii="細明體" w:eastAsia="細明體" w:hAnsi="細明體"/>
            <w:bCs/>
            <w:lang w:eastAsia="zh-TW"/>
            <w:rPrChange w:id="1307" w:author="陳鐵元" w:date="2016-07-30T08:55:00Z">
              <w:rPr>
                <w:rFonts w:ascii="細明體" w:eastAsia="細明體" w:hAnsi="細明體"/>
                <w:bCs/>
                <w:color w:val="000000"/>
                <w:lang w:eastAsia="zh-TW"/>
              </w:rPr>
            </w:rPrChange>
          </w:rPr>
          <w:t>模組</w:t>
        </w:r>
        <w:r w:rsidRPr="000407CE">
          <w:rPr>
            <w:rFonts w:ascii="細明體" w:eastAsia="細明體" w:hAnsi="細明體" w:hint="eastAsia"/>
            <w:bCs/>
            <w:lang w:eastAsia="zh-TW"/>
            <w:rPrChange w:id="1308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)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09" w:author="FIS" w:date="2015-04-14T16:14:00Z"/>
          <w:rFonts w:ascii="細明體" w:eastAsia="細明體" w:hAnsi="細明體" w:hint="eastAsia"/>
          <w:lang w:eastAsia="zh-TW"/>
          <w:rPrChange w:id="1310" w:author="陳鐵元" w:date="2016-07-30T08:55:00Z">
            <w:rPr>
              <w:ins w:id="1311" w:author="FIS" w:date="2015-04-14T16:14:00Z"/>
              <w:rFonts w:ascii="細明體" w:eastAsia="細明體" w:hAnsi="細明體" w:hint="eastAsia"/>
              <w:lang w:eastAsia="zh-TW"/>
            </w:rPr>
          </w:rPrChange>
        </w:rPr>
        <w:pPrChange w:id="1312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13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14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保單鍵值 =</w:t>
        </w:r>
      </w:ins>
      <w:ins w:id="1315" w:author="FIS" w:date="2015-05-22T10:26:00Z">
        <w:r w:rsidR="00134141" w:rsidRPr="000407CE">
          <w:rPr>
            <w:rFonts w:ascii="細明體" w:eastAsia="細明體" w:hAnsi="細明體" w:hint="eastAsia"/>
            <w:bCs/>
            <w:lang w:eastAsia="zh-TW"/>
            <w:rPrChange w:id="1316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更新清單.保單鍵值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17" w:author="FIS" w:date="2015-04-14T16:14:00Z"/>
          <w:rFonts w:ascii="細明體" w:eastAsia="細明體" w:hAnsi="細明體" w:hint="eastAsia"/>
          <w:lang w:eastAsia="zh-TW"/>
          <w:rPrChange w:id="1318" w:author="陳鐵元" w:date="2016-07-30T08:55:00Z">
            <w:rPr>
              <w:ins w:id="1319" w:author="FIS" w:date="2015-04-14T16:14:00Z"/>
              <w:rFonts w:ascii="細明體" w:eastAsia="細明體" w:hAnsi="細明體" w:hint="eastAsia"/>
              <w:lang w:eastAsia="zh-TW"/>
            </w:rPr>
          </w:rPrChange>
        </w:rPr>
        <w:pPrChange w:id="1320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21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22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保單號碼=</w:t>
        </w:r>
      </w:ins>
      <w:ins w:id="1323" w:author="FIS" w:date="2015-05-22T10:27:00Z">
        <w:r w:rsidR="004D3DCC" w:rsidRPr="000407CE">
          <w:rPr>
            <w:rFonts w:ascii="細明體" w:eastAsia="細明體" w:hAnsi="細明體" w:hint="eastAsia"/>
            <w:bCs/>
            <w:lang w:eastAsia="zh-TW"/>
            <w:rPrChange w:id="1324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</w:t>
        </w:r>
      </w:ins>
      <w:ins w:id="1325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26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.保單號碼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27" w:author="FIS" w:date="2015-04-14T16:14:00Z"/>
          <w:rFonts w:ascii="細明體" w:eastAsia="細明體" w:hAnsi="細明體" w:hint="eastAsia"/>
          <w:lang w:eastAsia="zh-TW"/>
          <w:rPrChange w:id="1328" w:author="陳鐵元" w:date="2016-07-30T08:55:00Z">
            <w:rPr>
              <w:ins w:id="1329" w:author="FIS" w:date="2015-04-14T16:14:00Z"/>
              <w:rFonts w:ascii="細明體" w:eastAsia="細明體" w:hAnsi="細明體" w:hint="eastAsia"/>
              <w:lang w:eastAsia="zh-TW"/>
            </w:rPr>
          </w:rPrChange>
        </w:rPr>
        <w:pPrChange w:id="1330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31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32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交易代號=</w:t>
        </w:r>
        <w:r w:rsidRPr="000407CE">
          <w:rPr>
            <w:rFonts w:ascii="細明體" w:eastAsia="細明體" w:hAnsi="細明體"/>
            <w:lang w:eastAsia="zh-TW"/>
            <w:rPrChange w:id="1333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  <w:r w:rsidRPr="000407CE">
          <w:rPr>
            <w:rFonts w:ascii="細明體" w:eastAsia="細明體" w:hAnsi="細明體" w:hint="eastAsia"/>
            <w:lang w:eastAsia="zh-TW"/>
            <w:rPrChange w:id="1334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AA</w:t>
        </w:r>
      </w:ins>
      <w:ins w:id="1335" w:author="FIS" w:date="2015-05-22T10:26:00Z">
        <w:r w:rsidR="000174DB" w:rsidRPr="000407CE">
          <w:rPr>
            <w:rFonts w:ascii="細明體" w:eastAsia="細明體" w:hAnsi="細明體" w:hint="eastAsia"/>
            <w:lang w:eastAsia="zh-TW"/>
            <w:rPrChange w:id="1336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A</w:t>
        </w:r>
      </w:ins>
      <w:ins w:id="1337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38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002</w:t>
        </w:r>
        <w:r w:rsidRPr="000407CE">
          <w:rPr>
            <w:rFonts w:ascii="細明體" w:eastAsia="細明體" w:hAnsi="細明體"/>
            <w:lang w:eastAsia="zh-TW"/>
            <w:rPrChange w:id="1339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’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40" w:author="FIS" w:date="2015-04-14T16:14:00Z"/>
          <w:rFonts w:ascii="細明體" w:eastAsia="細明體" w:hAnsi="細明體" w:hint="eastAsia"/>
          <w:lang w:eastAsia="zh-TW"/>
          <w:rPrChange w:id="1341" w:author="陳鐵元" w:date="2016-07-30T08:55:00Z">
            <w:rPr>
              <w:ins w:id="1342" w:author="FIS" w:date="2015-04-14T16:14:00Z"/>
              <w:rFonts w:ascii="細明體" w:eastAsia="細明體" w:hAnsi="細明體" w:hint="eastAsia"/>
              <w:lang w:eastAsia="zh-TW"/>
            </w:rPr>
          </w:rPrChange>
        </w:rPr>
        <w:pPrChange w:id="1343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44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45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受理編號=畫面.</w:t>
        </w:r>
        <w:r w:rsidRPr="000407CE">
          <w:rPr>
            <w:rFonts w:ascii="細明體" w:eastAsia="細明體" w:hAnsi="細明體"/>
            <w:lang w:eastAsia="zh-TW"/>
            <w:rPrChange w:id="1346" w:author="陳鐵元" w:date="2016-07-30T08:55:00Z">
              <w:rPr>
                <w:rFonts w:ascii="細明體" w:eastAsia="細明體" w:hAnsi="細明體"/>
                <w:lang w:eastAsia="zh-TW"/>
              </w:rPr>
            </w:rPrChange>
          </w:rPr>
          <w:t>受理編號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47" w:author="FIS" w:date="2015-04-14T16:14:00Z"/>
          <w:rFonts w:ascii="細明體" w:eastAsia="細明體" w:hAnsi="細明體" w:hint="eastAsia"/>
          <w:lang w:eastAsia="zh-TW"/>
          <w:rPrChange w:id="1348" w:author="陳鐵元" w:date="2016-07-30T08:55:00Z">
            <w:rPr>
              <w:ins w:id="1349" w:author="FIS" w:date="2015-04-14T16:14:00Z"/>
              <w:rFonts w:ascii="細明體" w:eastAsia="細明體" w:hAnsi="細明體" w:hint="eastAsia"/>
              <w:lang w:eastAsia="zh-TW"/>
            </w:rPr>
          </w:rPrChange>
        </w:rPr>
        <w:pPrChange w:id="1350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51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52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身故/殘疾日期= DTAAA040.身故日期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53" w:author="FIS" w:date="2015-04-14T16:14:00Z"/>
          <w:rFonts w:ascii="細明體" w:eastAsia="細明體" w:hAnsi="細明體" w:hint="eastAsia"/>
          <w:lang w:eastAsia="zh-TW"/>
          <w:rPrChange w:id="1354" w:author="陳鐵元" w:date="2016-07-30T08:55:00Z">
            <w:rPr>
              <w:ins w:id="1355" w:author="FIS" w:date="2015-04-14T16:14:00Z"/>
              <w:rFonts w:ascii="細明體" w:eastAsia="細明體" w:hAnsi="細明體" w:hint="eastAsia"/>
              <w:lang w:eastAsia="zh-TW"/>
            </w:rPr>
          </w:rPrChange>
        </w:rPr>
        <w:pPrChange w:id="1356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57" w:author="FIS" w:date="2015-04-14T16:14:00Z">
        <w:r w:rsidRPr="000407CE">
          <w:rPr>
            <w:rFonts w:ascii="細明體" w:eastAsia="細明體" w:hAnsi="細明體" w:hint="eastAsia"/>
            <w:lang w:eastAsia="zh-TW"/>
            <w:rPrChange w:id="1358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被保人ID=</w:t>
        </w:r>
      </w:ins>
      <w:ins w:id="1359" w:author="FIS" w:date="2015-05-22T10:26:00Z">
        <w:r w:rsidR="007433F0" w:rsidRPr="000407CE">
          <w:rPr>
            <w:rFonts w:ascii="細明體" w:eastAsia="細明體" w:hAnsi="細明體" w:hint="eastAsia"/>
            <w:bCs/>
            <w:lang w:eastAsia="zh-TW"/>
            <w:rPrChange w:id="1360" w:author="陳鐵元" w:date="2016-07-30T08:55:00Z">
              <w:rPr>
                <w:rFonts w:ascii="細明體" w:eastAsia="細明體" w:hAnsi="細明體" w:hint="eastAsia"/>
                <w:bCs/>
                <w:color w:val="000000"/>
                <w:lang w:eastAsia="zh-TW"/>
              </w:rPr>
            </w:rPrChange>
          </w:rPr>
          <w:t>更新清單.</w:t>
        </w:r>
        <w:r w:rsidR="007433F0" w:rsidRPr="000407CE">
          <w:rPr>
            <w:rFonts w:ascii="細明體" w:eastAsia="細明體" w:hAnsi="細明體" w:cs="Arial" w:hint="eastAsia"/>
            <w:rPrChange w:id="1361" w:author="陳鐵元" w:date="2016-07-30T08:55:00Z">
              <w:rPr>
                <w:rFonts w:ascii="細明體" w:eastAsia="細明體" w:hAnsi="細明體" w:cs="Arial" w:hint="eastAsia"/>
              </w:rPr>
            </w:rPrChange>
          </w:rPr>
          <w:t>被保人ID</w:t>
        </w:r>
      </w:ins>
    </w:p>
    <w:p w:rsidR="005457AC" w:rsidRPr="000407CE" w:rsidRDefault="005457AC" w:rsidP="005457AC">
      <w:pPr>
        <w:pStyle w:val="Tabletext"/>
        <w:keepLines w:val="0"/>
        <w:numPr>
          <w:ilvl w:val="7"/>
          <w:numId w:val="38"/>
        </w:numPr>
        <w:spacing w:after="0" w:line="240" w:lineRule="auto"/>
        <w:rPr>
          <w:ins w:id="1362" w:author="FIS" w:date="2015-04-14T16:14:00Z"/>
          <w:rFonts w:ascii="細明體" w:eastAsia="細明體" w:hAnsi="細明體" w:hint="eastAsia"/>
          <w:bCs/>
          <w:lang w:eastAsia="zh-TW"/>
          <w:rPrChange w:id="1363" w:author="陳鐵元" w:date="2016-07-30T08:55:00Z">
            <w:rPr>
              <w:ins w:id="1364" w:author="FIS" w:date="2015-04-14T16:14:00Z"/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365" w:author="FIS" w:date="2015-04-14T16:14:00Z">
          <w:pPr>
            <w:pStyle w:val="Tabletext"/>
            <w:keepLines w:val="0"/>
            <w:numPr>
              <w:ilvl w:val="6"/>
              <w:numId w:val="40"/>
            </w:numPr>
            <w:tabs>
              <w:tab w:val="num" w:pos="3240"/>
            </w:tabs>
            <w:spacing w:after="0" w:line="240" w:lineRule="auto"/>
            <w:ind w:left="3240" w:hanging="1080"/>
          </w:pPr>
        </w:pPrChange>
      </w:pPr>
      <w:ins w:id="1366" w:author="FIS" w:date="2015-04-14T16:14:00Z">
        <w:r w:rsidRPr="000407CE">
          <w:rPr>
            <w:rFonts w:ascii="Arial" w:hAnsi="Arial" w:hint="eastAsia"/>
            <w:lang w:eastAsia="zh-TW"/>
            <w:rPrChange w:id="1367" w:author="陳鐵元" w:date="2016-07-30T08:55:00Z">
              <w:rPr>
                <w:rFonts w:ascii="Arial" w:hAnsi="Arial" w:hint="eastAsia"/>
                <w:color w:val="000000"/>
                <w:lang w:eastAsia="zh-TW"/>
              </w:rPr>
            </w:rPrChange>
          </w:rPr>
          <w:t>覆核日期</w:t>
        </w:r>
        <w:r w:rsidRPr="000407CE">
          <w:rPr>
            <w:rFonts w:ascii="Arial" w:hAnsi="Arial" w:hint="eastAsia"/>
            <w:lang w:eastAsia="zh-TW"/>
            <w:rPrChange w:id="1368" w:author="陳鐵元" w:date="2016-07-30T08:55:00Z">
              <w:rPr>
                <w:rFonts w:ascii="Arial" w:hAnsi="Arial" w:hint="eastAsia"/>
                <w:color w:val="000000"/>
                <w:lang w:eastAsia="zh-TW"/>
              </w:rPr>
            </w:rPrChange>
          </w:rPr>
          <w:t>=</w:t>
        </w:r>
        <w:r w:rsidRPr="000407CE">
          <w:rPr>
            <w:rFonts w:ascii="細明體" w:eastAsia="細明體" w:hAnsi="細明體" w:hint="eastAsia"/>
            <w:lang w:eastAsia="zh-TW"/>
            <w:rPrChange w:id="1369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$交易日期時間</w:t>
        </w:r>
      </w:ins>
    </w:p>
    <w:p w:rsidR="00FD610F" w:rsidRPr="000407CE" w:rsidRDefault="008A7820" w:rsidP="005457AC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1370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371" w:author="FIS" w:date="2015-04-14T16:14:00Z">
          <w:pPr>
            <w:pStyle w:val="Tabletext"/>
            <w:keepLines w:val="0"/>
            <w:numPr>
              <w:ilvl w:val="2"/>
              <w:numId w:val="40"/>
            </w:numPr>
            <w:tabs>
              <w:tab w:val="num" w:pos="1440"/>
            </w:tabs>
            <w:spacing w:after="0" w:line="240" w:lineRule="auto"/>
            <w:ind w:left="1440" w:hanging="720"/>
          </w:pPr>
        </w:pPrChange>
      </w:pPr>
      <w:r w:rsidRPr="000407CE">
        <w:rPr>
          <w:rFonts w:ascii="細明體" w:eastAsia="細明體" w:hAnsi="細明體" w:hint="eastAsia"/>
          <w:bCs/>
          <w:lang w:eastAsia="zh-TW"/>
          <w:rPrChange w:id="1372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t>更新</w:t>
      </w:r>
      <w:r w:rsidR="00FD610F" w:rsidRPr="000407CE">
        <w:rPr>
          <w:rFonts w:ascii="細明體" w:eastAsia="細明體" w:hAnsi="細明體" w:hint="eastAsia"/>
          <w:rPrChange w:id="1373" w:author="陳鐵元" w:date="2016-07-30T08:55:00Z">
            <w:rPr>
              <w:rFonts w:ascii="細明體" w:eastAsia="細明體" w:hAnsi="細明體" w:hint="eastAsia"/>
            </w:rPr>
          </w:rPrChange>
        </w:rPr>
        <w:t>理賠受理檔</w:t>
      </w:r>
      <w:r w:rsidR="00FD610F" w:rsidRPr="000407CE">
        <w:rPr>
          <w:rFonts w:ascii="細明體" w:eastAsia="細明體" w:hAnsi="細明體" w:hint="eastAsia"/>
          <w:lang w:eastAsia="zh-TW"/>
          <w:rPrChange w:id="137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</w:p>
    <w:p w:rsidR="00EB1672" w:rsidRPr="000407CE" w:rsidRDefault="00FD610F" w:rsidP="005457AC">
      <w:pPr>
        <w:pStyle w:val="Tabletext"/>
        <w:keepLines w:val="0"/>
        <w:numPr>
          <w:ilvl w:val="3"/>
          <w:numId w:val="38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1375" w:author="陳鐵元" w:date="2016-07-30T08:55:00Z">
            <w:rPr>
              <w:rFonts w:ascii="細明體" w:eastAsia="細明體" w:hAnsi="細明體" w:hint="eastAsia"/>
              <w:bCs/>
              <w:color w:val="000000"/>
              <w:lang w:eastAsia="zh-TW"/>
            </w:rPr>
          </w:rPrChange>
        </w:rPr>
        <w:pPrChange w:id="1376" w:author="FIS" w:date="2015-04-14T16:14:00Z">
          <w:pPr>
            <w:pStyle w:val="Tabletext"/>
            <w:keepLines w:val="0"/>
            <w:numPr>
              <w:ilvl w:val="3"/>
              <w:numId w:val="40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r w:rsidRPr="000407CE">
        <w:rPr>
          <w:rFonts w:ascii="細明體" w:eastAsia="細明體" w:hAnsi="細明體" w:hint="eastAsia"/>
          <w:lang w:eastAsia="zh-TW"/>
          <w:rPrChange w:id="137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SQL：</w:t>
      </w:r>
      <w:r w:rsidR="004525AD" w:rsidRPr="000407CE">
        <w:rPr>
          <w:rFonts w:ascii="細明體" w:eastAsia="細明體" w:hAnsi="細明體" w:hint="eastAsia"/>
          <w:lang w:eastAsia="zh-TW"/>
          <w:rPrChange w:id="137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以受理編號為條件，更新下列資料：</w:t>
      </w:r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/>
          <w:lang w:eastAsia="zh-TW"/>
          <w:rPrChange w:id="1379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pPrChange w:id="1380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381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POL_CFM_IDX</w:t>
      </w:r>
      <w:r w:rsidR="00CC7321" w:rsidRPr="000407CE">
        <w:rPr>
          <w:rFonts w:ascii="細明體" w:eastAsia="細明體" w:hAnsi="細明體" w:hint="eastAsia"/>
          <w:lang w:eastAsia="zh-TW"/>
          <w:rPrChange w:id="1382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  <w:r w:rsidR="00CC7321" w:rsidRPr="000407CE">
        <w:rPr>
          <w:rFonts w:ascii="細明體" w:eastAsia="細明體" w:hAnsi="細明體"/>
          <w:lang w:eastAsia="zh-TW"/>
          <w:rPrChange w:id="1383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”</w:t>
      </w:r>
      <w:r w:rsidR="00CC7321" w:rsidRPr="000407CE">
        <w:rPr>
          <w:rFonts w:ascii="細明體" w:eastAsia="細明體" w:hAnsi="細明體" w:hint="eastAsia"/>
          <w:lang w:eastAsia="zh-TW"/>
          <w:rPrChange w:id="138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Y</w:t>
      </w:r>
      <w:r w:rsidR="00CC7321" w:rsidRPr="000407CE">
        <w:rPr>
          <w:rFonts w:ascii="細明體" w:eastAsia="細明體" w:hAnsi="細明體"/>
          <w:lang w:eastAsia="zh-TW"/>
          <w:rPrChange w:id="1385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”</w:t>
      </w:r>
    </w:p>
    <w:p w:rsidR="00AC29B8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38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387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388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POL_CFM_TIME</w:t>
      </w:r>
      <w:r w:rsidR="00427C8F" w:rsidRPr="000407CE">
        <w:rPr>
          <w:rFonts w:ascii="細明體" w:eastAsia="細明體" w:hAnsi="細明體" w:hint="eastAsia"/>
          <w:lang w:eastAsia="zh-TW"/>
          <w:rPrChange w:id="1389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  <w:ins w:id="1390" w:author="FIS" w:date="2015-04-14T10:09:00Z">
        <w:r w:rsidR="00985FAC" w:rsidRPr="000407CE">
          <w:rPr>
            <w:rFonts w:ascii="細明體" w:eastAsia="細明體" w:hAnsi="細明體" w:hint="eastAsia"/>
            <w:lang w:eastAsia="zh-TW"/>
            <w:rPrChange w:id="1391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$交易日期時間</w:t>
        </w:r>
      </w:ins>
      <w:del w:id="1392" w:author="FIS" w:date="2015-04-14T10:09:00Z">
        <w:r w:rsidR="00427C8F" w:rsidRPr="000407CE" w:rsidDel="00985FAC">
          <w:rPr>
            <w:rFonts w:ascii="細明體" w:eastAsia="細明體" w:hAnsi="細明體" w:cs="Arial Unicode MS" w:hint="eastAsia"/>
            <w:rPrChange w:id="1393" w:author="陳鐵元" w:date="2016-07-30T08:55:00Z">
              <w:rPr>
                <w:rFonts w:ascii="細明體" w:eastAsia="細明體" w:hAnsi="細明體" w:cs="Arial Unicode MS" w:hint="eastAsia"/>
              </w:rPr>
            </w:rPrChange>
          </w:rPr>
          <w:delText>系統時間</w:delText>
        </w:r>
      </w:del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39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395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396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CFM_DATA_ID</w:t>
      </w:r>
      <w:r w:rsidR="00427C8F" w:rsidRPr="000407CE">
        <w:rPr>
          <w:rFonts w:ascii="細明體" w:eastAsia="細明體" w:hAnsi="細明體" w:hint="eastAsia"/>
          <w:lang w:eastAsia="zh-TW"/>
          <w:rPrChange w:id="139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  <w:r w:rsidR="00427C8F" w:rsidRPr="000407CE">
        <w:rPr>
          <w:rFonts w:ascii="細明體" w:eastAsia="細明體" w:hAnsi="細明體" w:cs="Arial Unicode MS" w:hint="eastAsia"/>
          <w:rPrChange w:id="1398" w:author="陳鐵元" w:date="2016-07-30T08:55:00Z">
            <w:rPr>
              <w:rFonts w:ascii="細明體" w:eastAsia="細明體" w:hAnsi="細明體" w:cs="Arial Unicode MS" w:hint="eastAsia"/>
            </w:rPr>
          </w:rPrChange>
        </w:rPr>
        <w:t>登入者</w:t>
      </w:r>
      <w:r w:rsidR="00427C8F" w:rsidRPr="000407CE">
        <w:rPr>
          <w:rFonts w:ascii="細明體" w:eastAsia="細明體" w:hAnsi="細明體" w:cs="Arial Unicode MS" w:hint="eastAsia"/>
          <w:lang w:eastAsia="zh-TW"/>
          <w:rPrChange w:id="1399" w:author="陳鐵元" w:date="2016-07-30T08:55:00Z">
            <w:rPr>
              <w:rFonts w:ascii="細明體" w:eastAsia="細明體" w:hAnsi="細明體" w:cs="Arial Unicode MS" w:hint="eastAsia"/>
              <w:lang w:eastAsia="zh-TW"/>
            </w:rPr>
          </w:rPrChange>
        </w:rPr>
        <w:t>ID</w:t>
      </w:r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40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401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402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CFM_DATA_NAME</w:t>
      </w:r>
      <w:r w:rsidR="00427C8F" w:rsidRPr="000407CE">
        <w:rPr>
          <w:rFonts w:ascii="細明體" w:eastAsia="細明體" w:hAnsi="細明體" w:hint="eastAsia"/>
          <w:lang w:eastAsia="zh-TW"/>
          <w:rPrChange w:id="140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  <w:r w:rsidR="00427C8F" w:rsidRPr="000407CE">
        <w:rPr>
          <w:rFonts w:ascii="細明體" w:eastAsia="細明體" w:hAnsi="細明體" w:cs="Arial Unicode MS" w:hint="eastAsia"/>
          <w:rPrChange w:id="1404" w:author="陳鐵元" w:date="2016-07-30T08:55:00Z">
            <w:rPr>
              <w:rFonts w:ascii="細明體" w:eastAsia="細明體" w:hAnsi="細明體" w:cs="Arial Unicode MS" w:hint="eastAsia"/>
            </w:rPr>
          </w:rPrChange>
        </w:rPr>
        <w:t>登入者姓名</w:t>
      </w:r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40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406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407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CFM_DATA_DATE</w:t>
      </w:r>
      <w:r w:rsidR="00427C8F" w:rsidRPr="000407CE">
        <w:rPr>
          <w:rFonts w:ascii="細明體" w:eastAsia="細明體" w:hAnsi="細明體" w:hint="eastAsia"/>
          <w:lang w:eastAsia="zh-TW"/>
          <w:rPrChange w:id="1408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</w:t>
      </w:r>
      <w:ins w:id="1409" w:author="FIS" w:date="2015-04-14T10:09:00Z">
        <w:r w:rsidR="00985FAC" w:rsidRPr="000407CE">
          <w:rPr>
            <w:rFonts w:ascii="細明體" w:eastAsia="細明體" w:hAnsi="細明體" w:hint="eastAsia"/>
            <w:lang w:eastAsia="zh-TW"/>
            <w:rPrChange w:id="1410" w:author="陳鐵元" w:date="2016-07-30T08:55:00Z">
              <w:rPr>
                <w:rFonts w:ascii="細明體" w:eastAsia="細明體" w:hAnsi="細明體" w:hint="eastAsia"/>
                <w:lang w:eastAsia="zh-TW"/>
              </w:rPr>
            </w:rPrChange>
          </w:rPr>
          <w:t>$交易日期時間</w:t>
        </w:r>
      </w:ins>
      <w:del w:id="1411" w:author="FIS" w:date="2015-04-14T10:09:00Z">
        <w:r w:rsidR="00427C8F" w:rsidRPr="000407CE" w:rsidDel="00985FAC">
          <w:rPr>
            <w:rFonts w:ascii="細明體" w:eastAsia="細明體" w:hAnsi="細明體" w:cs="Arial Unicode MS" w:hint="eastAsia"/>
            <w:rPrChange w:id="1412" w:author="陳鐵元" w:date="2016-07-30T08:55:00Z">
              <w:rPr>
                <w:rFonts w:ascii="細明體" w:eastAsia="細明體" w:hAnsi="細明體" w:cs="Arial Unicode MS" w:hint="eastAsia"/>
              </w:rPr>
            </w:rPrChange>
          </w:rPr>
          <w:delText>系統時間</w:delText>
        </w:r>
      </w:del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413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414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415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CFM_DIV</w:t>
      </w:r>
      <w:r w:rsidR="00B430DB" w:rsidRPr="000407CE">
        <w:rPr>
          <w:rFonts w:ascii="細明體" w:eastAsia="細明體" w:hAnsi="細明體" w:hint="eastAsia"/>
          <w:lang w:eastAsia="zh-TW"/>
          <w:rPrChange w:id="1416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：登入者單位</w:t>
      </w:r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417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418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419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CFM_DIV_NAME</w:t>
      </w:r>
      <w:r w:rsidR="00B430DB" w:rsidRPr="000407CE">
        <w:rPr>
          <w:rFonts w:ascii="細明體" w:eastAsia="細明體" w:hAnsi="細明體" w:hint="eastAsia"/>
          <w:lang w:eastAsia="zh-TW"/>
          <w:rPrChange w:id="1420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：登入者單位中文</w:t>
      </w:r>
    </w:p>
    <w:p w:rsidR="004525AD" w:rsidRPr="000407CE" w:rsidRDefault="004525AD" w:rsidP="005457AC">
      <w:pPr>
        <w:pStyle w:val="Tabletext"/>
        <w:keepLines w:val="0"/>
        <w:numPr>
          <w:ilvl w:val="4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  <w:rPrChange w:id="1421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pPrChange w:id="1422" w:author="FIS" w:date="2015-04-14T16:14:00Z">
          <w:pPr>
            <w:pStyle w:val="Tabletext"/>
            <w:keepLines w:val="0"/>
            <w:numPr>
              <w:ilvl w:val="4"/>
              <w:numId w:val="40"/>
            </w:numPr>
            <w:tabs>
              <w:tab w:val="num" w:pos="2160"/>
            </w:tabs>
            <w:spacing w:after="0" w:line="240" w:lineRule="auto"/>
            <w:ind w:left="2160" w:hanging="720"/>
          </w:pPr>
        </w:pPrChange>
      </w:pPr>
      <w:r w:rsidRPr="000407CE">
        <w:rPr>
          <w:rFonts w:ascii="細明體" w:eastAsia="細明體" w:hAnsi="細明體"/>
          <w:lang w:eastAsia="zh-TW"/>
          <w:rPrChange w:id="1423" w:author="陳鐵元" w:date="2016-07-30T08:55:00Z">
            <w:rPr>
              <w:rFonts w:ascii="細明體" w:eastAsia="細明體" w:hAnsi="細明體"/>
              <w:lang w:eastAsia="zh-TW"/>
            </w:rPr>
          </w:rPrChange>
        </w:rPr>
        <w:t>TRN_SER_NO</w:t>
      </w:r>
      <w:r w:rsidR="00B430DB" w:rsidRPr="000407CE">
        <w:rPr>
          <w:rFonts w:ascii="細明體" w:eastAsia="細明體" w:hAnsi="細明體" w:hint="eastAsia"/>
          <w:lang w:eastAsia="zh-TW"/>
          <w:rPrChange w:id="1424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  <w:t>：$交易序號</w:t>
      </w:r>
    </w:p>
    <w:p w:rsidR="00EB0F91" w:rsidRPr="000407CE" w:rsidRDefault="00EB0F91" w:rsidP="00C80D5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  <w:rPrChange w:id="1425" w:author="陳鐵元" w:date="2016-07-30T08:55:00Z">
            <w:rPr>
              <w:rFonts w:ascii="細明體" w:eastAsia="細明體" w:hAnsi="細明體" w:hint="eastAsia"/>
              <w:lang w:eastAsia="zh-TW"/>
            </w:rPr>
          </w:rPrChange>
        </w:rPr>
      </w:pPr>
    </w:p>
    <w:sectPr w:rsidR="00EB0F91" w:rsidRPr="000407C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76B" w:rsidRDefault="0042176B" w:rsidP="002F1E48">
      <w:r>
        <w:separator/>
      </w:r>
    </w:p>
  </w:endnote>
  <w:endnote w:type="continuationSeparator" w:id="0">
    <w:p w:rsidR="0042176B" w:rsidRDefault="0042176B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76B" w:rsidRDefault="0042176B" w:rsidP="002F1E48">
      <w:r>
        <w:separator/>
      </w:r>
    </w:p>
  </w:footnote>
  <w:footnote w:type="continuationSeparator" w:id="0">
    <w:p w:rsidR="0042176B" w:rsidRDefault="0042176B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469CB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3C00F0"/>
    <w:multiLevelType w:val="multilevel"/>
    <w:tmpl w:val="A20AE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2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223E6B"/>
    <w:multiLevelType w:val="multilevel"/>
    <w:tmpl w:val="A20AE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7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8"/>
  </w:num>
  <w:num w:numId="3">
    <w:abstractNumId w:val="4"/>
  </w:num>
  <w:num w:numId="4">
    <w:abstractNumId w:val="34"/>
  </w:num>
  <w:num w:numId="5">
    <w:abstractNumId w:val="36"/>
  </w:num>
  <w:num w:numId="6">
    <w:abstractNumId w:val="25"/>
  </w:num>
  <w:num w:numId="7">
    <w:abstractNumId w:val="9"/>
  </w:num>
  <w:num w:numId="8">
    <w:abstractNumId w:val="8"/>
  </w:num>
  <w:num w:numId="9">
    <w:abstractNumId w:val="31"/>
  </w:num>
  <w:num w:numId="10">
    <w:abstractNumId w:val="15"/>
  </w:num>
  <w:num w:numId="11">
    <w:abstractNumId w:val="30"/>
  </w:num>
  <w:num w:numId="12">
    <w:abstractNumId w:val="37"/>
  </w:num>
  <w:num w:numId="13">
    <w:abstractNumId w:val="19"/>
  </w:num>
  <w:num w:numId="14">
    <w:abstractNumId w:val="22"/>
  </w:num>
  <w:num w:numId="15">
    <w:abstractNumId w:val="26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3"/>
  </w:num>
  <w:num w:numId="19">
    <w:abstractNumId w:val="27"/>
  </w:num>
  <w:num w:numId="20">
    <w:abstractNumId w:val="33"/>
  </w:num>
  <w:num w:numId="21">
    <w:abstractNumId w:val="38"/>
  </w:num>
  <w:num w:numId="22">
    <w:abstractNumId w:val="14"/>
  </w:num>
  <w:num w:numId="23">
    <w:abstractNumId w:val="35"/>
  </w:num>
  <w:num w:numId="24">
    <w:abstractNumId w:val="17"/>
  </w:num>
  <w:num w:numId="25">
    <w:abstractNumId w:val="7"/>
  </w:num>
  <w:num w:numId="26">
    <w:abstractNumId w:val="20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2"/>
  </w:num>
  <w:num w:numId="31">
    <w:abstractNumId w:val="1"/>
  </w:num>
  <w:num w:numId="32">
    <w:abstractNumId w:val="32"/>
  </w:num>
  <w:num w:numId="33">
    <w:abstractNumId w:val="5"/>
  </w:num>
  <w:num w:numId="34">
    <w:abstractNumId w:val="21"/>
  </w:num>
  <w:num w:numId="35">
    <w:abstractNumId w:val="18"/>
  </w:num>
  <w:num w:numId="36">
    <w:abstractNumId w:val="23"/>
  </w:num>
  <w:num w:numId="37">
    <w:abstractNumId w:val="13"/>
  </w:num>
  <w:num w:numId="38">
    <w:abstractNumId w:val="16"/>
  </w:num>
  <w:num w:numId="39">
    <w:abstractNumId w:val="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915"/>
    <w:rsid w:val="00001974"/>
    <w:rsid w:val="00001CDB"/>
    <w:rsid w:val="0000348C"/>
    <w:rsid w:val="000063E8"/>
    <w:rsid w:val="000066EA"/>
    <w:rsid w:val="00006D78"/>
    <w:rsid w:val="00007050"/>
    <w:rsid w:val="000071D8"/>
    <w:rsid w:val="00007B73"/>
    <w:rsid w:val="00011B5C"/>
    <w:rsid w:val="00012193"/>
    <w:rsid w:val="00012BDD"/>
    <w:rsid w:val="00013040"/>
    <w:rsid w:val="0001578C"/>
    <w:rsid w:val="0001587C"/>
    <w:rsid w:val="00015B82"/>
    <w:rsid w:val="00016D2E"/>
    <w:rsid w:val="00016DBE"/>
    <w:rsid w:val="00016F14"/>
    <w:rsid w:val="000174DB"/>
    <w:rsid w:val="0001753B"/>
    <w:rsid w:val="00017B94"/>
    <w:rsid w:val="000204BA"/>
    <w:rsid w:val="00020CAC"/>
    <w:rsid w:val="000223B2"/>
    <w:rsid w:val="000223C1"/>
    <w:rsid w:val="000244A4"/>
    <w:rsid w:val="00025BD9"/>
    <w:rsid w:val="0003039C"/>
    <w:rsid w:val="00032759"/>
    <w:rsid w:val="00032C2B"/>
    <w:rsid w:val="00032E12"/>
    <w:rsid w:val="00033A65"/>
    <w:rsid w:val="00034051"/>
    <w:rsid w:val="000343D5"/>
    <w:rsid w:val="00035495"/>
    <w:rsid w:val="00036D38"/>
    <w:rsid w:val="000407CE"/>
    <w:rsid w:val="000427AF"/>
    <w:rsid w:val="000459F0"/>
    <w:rsid w:val="00045D3E"/>
    <w:rsid w:val="000506A5"/>
    <w:rsid w:val="00050FE1"/>
    <w:rsid w:val="000517F8"/>
    <w:rsid w:val="00051D15"/>
    <w:rsid w:val="000552FC"/>
    <w:rsid w:val="00055FF1"/>
    <w:rsid w:val="00056CC1"/>
    <w:rsid w:val="000628C5"/>
    <w:rsid w:val="00064F0C"/>
    <w:rsid w:val="00065107"/>
    <w:rsid w:val="00065B6D"/>
    <w:rsid w:val="00066AAC"/>
    <w:rsid w:val="00066E52"/>
    <w:rsid w:val="000674CB"/>
    <w:rsid w:val="00070528"/>
    <w:rsid w:val="00071C36"/>
    <w:rsid w:val="00071DD0"/>
    <w:rsid w:val="0007287B"/>
    <w:rsid w:val="000733F7"/>
    <w:rsid w:val="00074A9B"/>
    <w:rsid w:val="00075881"/>
    <w:rsid w:val="00081348"/>
    <w:rsid w:val="000814B1"/>
    <w:rsid w:val="00082165"/>
    <w:rsid w:val="00082170"/>
    <w:rsid w:val="0008249A"/>
    <w:rsid w:val="00082CDB"/>
    <w:rsid w:val="00083C08"/>
    <w:rsid w:val="00084C82"/>
    <w:rsid w:val="00086063"/>
    <w:rsid w:val="0008624F"/>
    <w:rsid w:val="000903B6"/>
    <w:rsid w:val="000913B9"/>
    <w:rsid w:val="0009281B"/>
    <w:rsid w:val="0009550D"/>
    <w:rsid w:val="0009787C"/>
    <w:rsid w:val="000A0B90"/>
    <w:rsid w:val="000A11B3"/>
    <w:rsid w:val="000A1520"/>
    <w:rsid w:val="000A2133"/>
    <w:rsid w:val="000A22D1"/>
    <w:rsid w:val="000A302A"/>
    <w:rsid w:val="000A3232"/>
    <w:rsid w:val="000A5449"/>
    <w:rsid w:val="000A58D2"/>
    <w:rsid w:val="000A7C54"/>
    <w:rsid w:val="000B099E"/>
    <w:rsid w:val="000B3366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0BB5"/>
    <w:rsid w:val="000D1221"/>
    <w:rsid w:val="000D1B9E"/>
    <w:rsid w:val="000D41C9"/>
    <w:rsid w:val="000D4511"/>
    <w:rsid w:val="000D4B22"/>
    <w:rsid w:val="000D54C4"/>
    <w:rsid w:val="000D6C64"/>
    <w:rsid w:val="000D71F4"/>
    <w:rsid w:val="000E08AD"/>
    <w:rsid w:val="000E0E28"/>
    <w:rsid w:val="000E1C3F"/>
    <w:rsid w:val="000E2307"/>
    <w:rsid w:val="000E2715"/>
    <w:rsid w:val="000E2B7E"/>
    <w:rsid w:val="000E44E4"/>
    <w:rsid w:val="000E5556"/>
    <w:rsid w:val="000E5755"/>
    <w:rsid w:val="000E73D5"/>
    <w:rsid w:val="000E793B"/>
    <w:rsid w:val="000F20BE"/>
    <w:rsid w:val="000F2743"/>
    <w:rsid w:val="000F3BA3"/>
    <w:rsid w:val="000F41EA"/>
    <w:rsid w:val="000F5EE3"/>
    <w:rsid w:val="000F63F7"/>
    <w:rsid w:val="000F7D48"/>
    <w:rsid w:val="001018E7"/>
    <w:rsid w:val="001021AE"/>
    <w:rsid w:val="0010386A"/>
    <w:rsid w:val="00104540"/>
    <w:rsid w:val="00105DD1"/>
    <w:rsid w:val="00106F6A"/>
    <w:rsid w:val="00111351"/>
    <w:rsid w:val="001113AC"/>
    <w:rsid w:val="001131D8"/>
    <w:rsid w:val="00113A3E"/>
    <w:rsid w:val="0011475F"/>
    <w:rsid w:val="00116017"/>
    <w:rsid w:val="00123E40"/>
    <w:rsid w:val="00125BCA"/>
    <w:rsid w:val="00126386"/>
    <w:rsid w:val="001271D7"/>
    <w:rsid w:val="001303B8"/>
    <w:rsid w:val="001309F7"/>
    <w:rsid w:val="001332A0"/>
    <w:rsid w:val="001332B7"/>
    <w:rsid w:val="00134141"/>
    <w:rsid w:val="001342EE"/>
    <w:rsid w:val="001355AA"/>
    <w:rsid w:val="00135C37"/>
    <w:rsid w:val="001363F5"/>
    <w:rsid w:val="00142E79"/>
    <w:rsid w:val="00143921"/>
    <w:rsid w:val="00144116"/>
    <w:rsid w:val="0014468E"/>
    <w:rsid w:val="001458E2"/>
    <w:rsid w:val="001463B0"/>
    <w:rsid w:val="00147C3B"/>
    <w:rsid w:val="00151BF5"/>
    <w:rsid w:val="001528B8"/>
    <w:rsid w:val="00152AED"/>
    <w:rsid w:val="00154EC5"/>
    <w:rsid w:val="0015548A"/>
    <w:rsid w:val="001557C2"/>
    <w:rsid w:val="0015609A"/>
    <w:rsid w:val="001577F0"/>
    <w:rsid w:val="00160219"/>
    <w:rsid w:val="00162508"/>
    <w:rsid w:val="0016285D"/>
    <w:rsid w:val="001658F9"/>
    <w:rsid w:val="001662E2"/>
    <w:rsid w:val="00166EAA"/>
    <w:rsid w:val="001679BA"/>
    <w:rsid w:val="001706FB"/>
    <w:rsid w:val="00171493"/>
    <w:rsid w:val="001754F7"/>
    <w:rsid w:val="00176575"/>
    <w:rsid w:val="001828C0"/>
    <w:rsid w:val="001900E0"/>
    <w:rsid w:val="001902C5"/>
    <w:rsid w:val="00190D5E"/>
    <w:rsid w:val="0019129A"/>
    <w:rsid w:val="00191F8D"/>
    <w:rsid w:val="00192049"/>
    <w:rsid w:val="00193F81"/>
    <w:rsid w:val="00196209"/>
    <w:rsid w:val="00196355"/>
    <w:rsid w:val="0019720A"/>
    <w:rsid w:val="001A2228"/>
    <w:rsid w:val="001A2242"/>
    <w:rsid w:val="001A358B"/>
    <w:rsid w:val="001A372E"/>
    <w:rsid w:val="001A37A3"/>
    <w:rsid w:val="001A3C94"/>
    <w:rsid w:val="001A414B"/>
    <w:rsid w:val="001A4F07"/>
    <w:rsid w:val="001A4F0C"/>
    <w:rsid w:val="001A5804"/>
    <w:rsid w:val="001A6452"/>
    <w:rsid w:val="001B1A21"/>
    <w:rsid w:val="001B1CB8"/>
    <w:rsid w:val="001B203B"/>
    <w:rsid w:val="001B2F83"/>
    <w:rsid w:val="001B5221"/>
    <w:rsid w:val="001B6C21"/>
    <w:rsid w:val="001B6DCE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5588"/>
    <w:rsid w:val="001D56E6"/>
    <w:rsid w:val="001E0324"/>
    <w:rsid w:val="001E2717"/>
    <w:rsid w:val="001E3BAC"/>
    <w:rsid w:val="001E4046"/>
    <w:rsid w:val="001E493B"/>
    <w:rsid w:val="001E4AA5"/>
    <w:rsid w:val="001E4D61"/>
    <w:rsid w:val="001E4EC5"/>
    <w:rsid w:val="001E5B2A"/>
    <w:rsid w:val="001E68F7"/>
    <w:rsid w:val="001E6B23"/>
    <w:rsid w:val="001F3913"/>
    <w:rsid w:val="001F459D"/>
    <w:rsid w:val="001F5765"/>
    <w:rsid w:val="001F784F"/>
    <w:rsid w:val="002016BF"/>
    <w:rsid w:val="00201DE7"/>
    <w:rsid w:val="00203048"/>
    <w:rsid w:val="00204409"/>
    <w:rsid w:val="0020447A"/>
    <w:rsid w:val="00204B4B"/>
    <w:rsid w:val="00206EE0"/>
    <w:rsid w:val="00207A14"/>
    <w:rsid w:val="00210DFD"/>
    <w:rsid w:val="00210E43"/>
    <w:rsid w:val="00211B34"/>
    <w:rsid w:val="00212788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6CD"/>
    <w:rsid w:val="002326D8"/>
    <w:rsid w:val="002327F1"/>
    <w:rsid w:val="00233C39"/>
    <w:rsid w:val="00233FB2"/>
    <w:rsid w:val="00235FA4"/>
    <w:rsid w:val="00236B9F"/>
    <w:rsid w:val="00236CE2"/>
    <w:rsid w:val="0023771F"/>
    <w:rsid w:val="00240EE1"/>
    <w:rsid w:val="002413F0"/>
    <w:rsid w:val="00241845"/>
    <w:rsid w:val="00241BD8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1802"/>
    <w:rsid w:val="00261836"/>
    <w:rsid w:val="00265F36"/>
    <w:rsid w:val="00267721"/>
    <w:rsid w:val="00270772"/>
    <w:rsid w:val="00271016"/>
    <w:rsid w:val="0027419A"/>
    <w:rsid w:val="00275559"/>
    <w:rsid w:val="00275855"/>
    <w:rsid w:val="002766BB"/>
    <w:rsid w:val="002779FE"/>
    <w:rsid w:val="00277C8E"/>
    <w:rsid w:val="0028069E"/>
    <w:rsid w:val="00282006"/>
    <w:rsid w:val="00282A69"/>
    <w:rsid w:val="00282EC8"/>
    <w:rsid w:val="00284942"/>
    <w:rsid w:val="00284BD6"/>
    <w:rsid w:val="00284D59"/>
    <w:rsid w:val="00285251"/>
    <w:rsid w:val="002853C1"/>
    <w:rsid w:val="00286562"/>
    <w:rsid w:val="0028727C"/>
    <w:rsid w:val="00287FEA"/>
    <w:rsid w:val="00294EE6"/>
    <w:rsid w:val="00295115"/>
    <w:rsid w:val="00295D3A"/>
    <w:rsid w:val="002961B4"/>
    <w:rsid w:val="002963BA"/>
    <w:rsid w:val="0029700A"/>
    <w:rsid w:val="002A2B77"/>
    <w:rsid w:val="002A37BC"/>
    <w:rsid w:val="002A59A4"/>
    <w:rsid w:val="002A62DD"/>
    <w:rsid w:val="002A73C2"/>
    <w:rsid w:val="002B1DDE"/>
    <w:rsid w:val="002B3D39"/>
    <w:rsid w:val="002B679F"/>
    <w:rsid w:val="002C08A6"/>
    <w:rsid w:val="002C2169"/>
    <w:rsid w:val="002C479F"/>
    <w:rsid w:val="002C4860"/>
    <w:rsid w:val="002C4EEF"/>
    <w:rsid w:val="002C5670"/>
    <w:rsid w:val="002D0550"/>
    <w:rsid w:val="002D15FE"/>
    <w:rsid w:val="002D4686"/>
    <w:rsid w:val="002D64B5"/>
    <w:rsid w:val="002D7A06"/>
    <w:rsid w:val="002E1E93"/>
    <w:rsid w:val="002E2402"/>
    <w:rsid w:val="002E2CDD"/>
    <w:rsid w:val="002E2DC7"/>
    <w:rsid w:val="002E4AE3"/>
    <w:rsid w:val="002E4D82"/>
    <w:rsid w:val="002E580B"/>
    <w:rsid w:val="002E6989"/>
    <w:rsid w:val="002E7E70"/>
    <w:rsid w:val="002E7FDE"/>
    <w:rsid w:val="002F1BAA"/>
    <w:rsid w:val="002F1E48"/>
    <w:rsid w:val="002F2488"/>
    <w:rsid w:val="002F2813"/>
    <w:rsid w:val="002F537E"/>
    <w:rsid w:val="002F5FC4"/>
    <w:rsid w:val="002F6956"/>
    <w:rsid w:val="00300297"/>
    <w:rsid w:val="00301212"/>
    <w:rsid w:val="00301565"/>
    <w:rsid w:val="00303355"/>
    <w:rsid w:val="00306192"/>
    <w:rsid w:val="003100CF"/>
    <w:rsid w:val="00310FF9"/>
    <w:rsid w:val="00312A9F"/>
    <w:rsid w:val="00312DF5"/>
    <w:rsid w:val="003133F2"/>
    <w:rsid w:val="003135D5"/>
    <w:rsid w:val="003141BF"/>
    <w:rsid w:val="003145C2"/>
    <w:rsid w:val="003160EF"/>
    <w:rsid w:val="0031639C"/>
    <w:rsid w:val="0031679F"/>
    <w:rsid w:val="003169D6"/>
    <w:rsid w:val="003173C4"/>
    <w:rsid w:val="00317BE8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4AAF"/>
    <w:rsid w:val="00335364"/>
    <w:rsid w:val="003362C3"/>
    <w:rsid w:val="00336DCE"/>
    <w:rsid w:val="00337C70"/>
    <w:rsid w:val="00341BAB"/>
    <w:rsid w:val="00342055"/>
    <w:rsid w:val="00344005"/>
    <w:rsid w:val="003440AA"/>
    <w:rsid w:val="00344547"/>
    <w:rsid w:val="00345902"/>
    <w:rsid w:val="00345A1D"/>
    <w:rsid w:val="00346C06"/>
    <w:rsid w:val="00351A69"/>
    <w:rsid w:val="003529EC"/>
    <w:rsid w:val="00353B00"/>
    <w:rsid w:val="003541AE"/>
    <w:rsid w:val="00354A66"/>
    <w:rsid w:val="00354E44"/>
    <w:rsid w:val="00355622"/>
    <w:rsid w:val="003559D6"/>
    <w:rsid w:val="0035605E"/>
    <w:rsid w:val="003568E6"/>
    <w:rsid w:val="00356A30"/>
    <w:rsid w:val="00357278"/>
    <w:rsid w:val="00360469"/>
    <w:rsid w:val="003637F7"/>
    <w:rsid w:val="00365545"/>
    <w:rsid w:val="003658C3"/>
    <w:rsid w:val="00372B3B"/>
    <w:rsid w:val="00374075"/>
    <w:rsid w:val="00374681"/>
    <w:rsid w:val="003748AF"/>
    <w:rsid w:val="00374908"/>
    <w:rsid w:val="00374A38"/>
    <w:rsid w:val="00376424"/>
    <w:rsid w:val="00376981"/>
    <w:rsid w:val="00377B46"/>
    <w:rsid w:val="00380253"/>
    <w:rsid w:val="00380624"/>
    <w:rsid w:val="0038261B"/>
    <w:rsid w:val="003829A8"/>
    <w:rsid w:val="003838FB"/>
    <w:rsid w:val="003848F3"/>
    <w:rsid w:val="00384F0A"/>
    <w:rsid w:val="003864A7"/>
    <w:rsid w:val="00386D26"/>
    <w:rsid w:val="003874D4"/>
    <w:rsid w:val="003879E9"/>
    <w:rsid w:val="003909A8"/>
    <w:rsid w:val="00390BE0"/>
    <w:rsid w:val="00391AE6"/>
    <w:rsid w:val="00391B32"/>
    <w:rsid w:val="00392924"/>
    <w:rsid w:val="00392BB9"/>
    <w:rsid w:val="00393EA8"/>
    <w:rsid w:val="00394F5D"/>
    <w:rsid w:val="003957A2"/>
    <w:rsid w:val="00396DC7"/>
    <w:rsid w:val="003A2D0A"/>
    <w:rsid w:val="003A46E2"/>
    <w:rsid w:val="003A548F"/>
    <w:rsid w:val="003A550D"/>
    <w:rsid w:val="003A7F61"/>
    <w:rsid w:val="003B0204"/>
    <w:rsid w:val="003B05A6"/>
    <w:rsid w:val="003B43F4"/>
    <w:rsid w:val="003B4A0E"/>
    <w:rsid w:val="003B4AA9"/>
    <w:rsid w:val="003B5441"/>
    <w:rsid w:val="003B5A47"/>
    <w:rsid w:val="003B7168"/>
    <w:rsid w:val="003C15F5"/>
    <w:rsid w:val="003C3376"/>
    <w:rsid w:val="003C3AD9"/>
    <w:rsid w:val="003C3D35"/>
    <w:rsid w:val="003D0701"/>
    <w:rsid w:val="003D0815"/>
    <w:rsid w:val="003D1BD3"/>
    <w:rsid w:val="003D3F1D"/>
    <w:rsid w:val="003D3F7D"/>
    <w:rsid w:val="003D41A5"/>
    <w:rsid w:val="003D5A4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3F2919"/>
    <w:rsid w:val="003F7D1B"/>
    <w:rsid w:val="004011DB"/>
    <w:rsid w:val="00401603"/>
    <w:rsid w:val="00401B03"/>
    <w:rsid w:val="00405306"/>
    <w:rsid w:val="00412022"/>
    <w:rsid w:val="0041296E"/>
    <w:rsid w:val="00412A37"/>
    <w:rsid w:val="00412D17"/>
    <w:rsid w:val="00415CB7"/>
    <w:rsid w:val="004164C6"/>
    <w:rsid w:val="0041775F"/>
    <w:rsid w:val="004178A3"/>
    <w:rsid w:val="00420AC6"/>
    <w:rsid w:val="0042176B"/>
    <w:rsid w:val="00421EB5"/>
    <w:rsid w:val="004222DE"/>
    <w:rsid w:val="00422333"/>
    <w:rsid w:val="0042254B"/>
    <w:rsid w:val="00422A38"/>
    <w:rsid w:val="00423041"/>
    <w:rsid w:val="0042496C"/>
    <w:rsid w:val="004261F8"/>
    <w:rsid w:val="00427AD1"/>
    <w:rsid w:val="00427C8F"/>
    <w:rsid w:val="00430F8B"/>
    <w:rsid w:val="004327E2"/>
    <w:rsid w:val="00432C13"/>
    <w:rsid w:val="00432DC3"/>
    <w:rsid w:val="00432EE4"/>
    <w:rsid w:val="00434A74"/>
    <w:rsid w:val="004353EF"/>
    <w:rsid w:val="004379DF"/>
    <w:rsid w:val="00440EFE"/>
    <w:rsid w:val="00441C99"/>
    <w:rsid w:val="00441F02"/>
    <w:rsid w:val="00443A45"/>
    <w:rsid w:val="00444729"/>
    <w:rsid w:val="00444897"/>
    <w:rsid w:val="00445719"/>
    <w:rsid w:val="00450B99"/>
    <w:rsid w:val="004519A7"/>
    <w:rsid w:val="004525AD"/>
    <w:rsid w:val="00452CCD"/>
    <w:rsid w:val="00454523"/>
    <w:rsid w:val="00454B70"/>
    <w:rsid w:val="00455DCD"/>
    <w:rsid w:val="00456E9E"/>
    <w:rsid w:val="00457D9A"/>
    <w:rsid w:val="00461079"/>
    <w:rsid w:val="00462DD4"/>
    <w:rsid w:val="00463267"/>
    <w:rsid w:val="00463A7E"/>
    <w:rsid w:val="0046601A"/>
    <w:rsid w:val="00467770"/>
    <w:rsid w:val="00471567"/>
    <w:rsid w:val="00472EE8"/>
    <w:rsid w:val="004733F6"/>
    <w:rsid w:val="00474AD2"/>
    <w:rsid w:val="0047709E"/>
    <w:rsid w:val="004800A3"/>
    <w:rsid w:val="004800B6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965EC"/>
    <w:rsid w:val="00497942"/>
    <w:rsid w:val="004A0925"/>
    <w:rsid w:val="004A0EF1"/>
    <w:rsid w:val="004A22C0"/>
    <w:rsid w:val="004A2337"/>
    <w:rsid w:val="004A45FD"/>
    <w:rsid w:val="004B0799"/>
    <w:rsid w:val="004B2535"/>
    <w:rsid w:val="004B2F9F"/>
    <w:rsid w:val="004B301D"/>
    <w:rsid w:val="004B3F28"/>
    <w:rsid w:val="004B4406"/>
    <w:rsid w:val="004B472C"/>
    <w:rsid w:val="004B47EA"/>
    <w:rsid w:val="004B56A7"/>
    <w:rsid w:val="004C2035"/>
    <w:rsid w:val="004C57F1"/>
    <w:rsid w:val="004D0910"/>
    <w:rsid w:val="004D1B2D"/>
    <w:rsid w:val="004D3DCC"/>
    <w:rsid w:val="004D464A"/>
    <w:rsid w:val="004D4EB3"/>
    <w:rsid w:val="004D7311"/>
    <w:rsid w:val="004D77B9"/>
    <w:rsid w:val="004E0788"/>
    <w:rsid w:val="004E2715"/>
    <w:rsid w:val="004E283F"/>
    <w:rsid w:val="004E2C96"/>
    <w:rsid w:val="004E2FB0"/>
    <w:rsid w:val="004E4696"/>
    <w:rsid w:val="004E5C44"/>
    <w:rsid w:val="004E7628"/>
    <w:rsid w:val="004F2B90"/>
    <w:rsid w:val="004F5D06"/>
    <w:rsid w:val="005008D4"/>
    <w:rsid w:val="005011B2"/>
    <w:rsid w:val="00501F93"/>
    <w:rsid w:val="0050365D"/>
    <w:rsid w:val="0050406D"/>
    <w:rsid w:val="00504B48"/>
    <w:rsid w:val="0051256A"/>
    <w:rsid w:val="005126C0"/>
    <w:rsid w:val="00512940"/>
    <w:rsid w:val="00513DCB"/>
    <w:rsid w:val="00515D86"/>
    <w:rsid w:val="005163B6"/>
    <w:rsid w:val="0052018F"/>
    <w:rsid w:val="00520BEE"/>
    <w:rsid w:val="005213A5"/>
    <w:rsid w:val="005222E2"/>
    <w:rsid w:val="00522353"/>
    <w:rsid w:val="005224C3"/>
    <w:rsid w:val="0052497E"/>
    <w:rsid w:val="005265AD"/>
    <w:rsid w:val="00526E27"/>
    <w:rsid w:val="00530404"/>
    <w:rsid w:val="005313DF"/>
    <w:rsid w:val="00531D05"/>
    <w:rsid w:val="0053517B"/>
    <w:rsid w:val="005402E0"/>
    <w:rsid w:val="005412F3"/>
    <w:rsid w:val="005437CB"/>
    <w:rsid w:val="00543FE8"/>
    <w:rsid w:val="005457AC"/>
    <w:rsid w:val="00551159"/>
    <w:rsid w:val="00553D47"/>
    <w:rsid w:val="00555522"/>
    <w:rsid w:val="00555E6C"/>
    <w:rsid w:val="00557EE3"/>
    <w:rsid w:val="00557F81"/>
    <w:rsid w:val="0056172D"/>
    <w:rsid w:val="005625D0"/>
    <w:rsid w:val="00562A40"/>
    <w:rsid w:val="005630E3"/>
    <w:rsid w:val="00563385"/>
    <w:rsid w:val="0056373B"/>
    <w:rsid w:val="00566266"/>
    <w:rsid w:val="005663B8"/>
    <w:rsid w:val="00566848"/>
    <w:rsid w:val="00567784"/>
    <w:rsid w:val="00570DCB"/>
    <w:rsid w:val="00571034"/>
    <w:rsid w:val="0057135E"/>
    <w:rsid w:val="005717B9"/>
    <w:rsid w:val="00571A4E"/>
    <w:rsid w:val="00572146"/>
    <w:rsid w:val="005722DE"/>
    <w:rsid w:val="005725C1"/>
    <w:rsid w:val="00572EE3"/>
    <w:rsid w:val="00573B98"/>
    <w:rsid w:val="00573F6C"/>
    <w:rsid w:val="00574461"/>
    <w:rsid w:val="005749BD"/>
    <w:rsid w:val="00576DBB"/>
    <w:rsid w:val="00577CF4"/>
    <w:rsid w:val="005847D8"/>
    <w:rsid w:val="00592A98"/>
    <w:rsid w:val="005948C5"/>
    <w:rsid w:val="00596B05"/>
    <w:rsid w:val="00596C58"/>
    <w:rsid w:val="005979EF"/>
    <w:rsid w:val="005A0221"/>
    <w:rsid w:val="005A1B1B"/>
    <w:rsid w:val="005A1F7E"/>
    <w:rsid w:val="005A2115"/>
    <w:rsid w:val="005A2666"/>
    <w:rsid w:val="005A2D06"/>
    <w:rsid w:val="005A30B9"/>
    <w:rsid w:val="005A3ACF"/>
    <w:rsid w:val="005A414A"/>
    <w:rsid w:val="005A4CA5"/>
    <w:rsid w:val="005A532B"/>
    <w:rsid w:val="005A53EE"/>
    <w:rsid w:val="005A5632"/>
    <w:rsid w:val="005A7671"/>
    <w:rsid w:val="005B0EF1"/>
    <w:rsid w:val="005B1ECD"/>
    <w:rsid w:val="005B2902"/>
    <w:rsid w:val="005B2EFC"/>
    <w:rsid w:val="005B32F2"/>
    <w:rsid w:val="005B3B4D"/>
    <w:rsid w:val="005B53FF"/>
    <w:rsid w:val="005B69EF"/>
    <w:rsid w:val="005B753E"/>
    <w:rsid w:val="005C08C2"/>
    <w:rsid w:val="005C30F9"/>
    <w:rsid w:val="005C4A16"/>
    <w:rsid w:val="005D0341"/>
    <w:rsid w:val="005D49CC"/>
    <w:rsid w:val="005D66BB"/>
    <w:rsid w:val="005D75BB"/>
    <w:rsid w:val="005E1BBD"/>
    <w:rsid w:val="005E1CB3"/>
    <w:rsid w:val="005E2DE8"/>
    <w:rsid w:val="005E336A"/>
    <w:rsid w:val="005E7DB2"/>
    <w:rsid w:val="005F025B"/>
    <w:rsid w:val="005F0336"/>
    <w:rsid w:val="005F0653"/>
    <w:rsid w:val="005F08B9"/>
    <w:rsid w:val="005F26D2"/>
    <w:rsid w:val="005F5878"/>
    <w:rsid w:val="005F6A93"/>
    <w:rsid w:val="00602D96"/>
    <w:rsid w:val="00602E17"/>
    <w:rsid w:val="00607B11"/>
    <w:rsid w:val="00611066"/>
    <w:rsid w:val="00611B27"/>
    <w:rsid w:val="0061265C"/>
    <w:rsid w:val="00612C5E"/>
    <w:rsid w:val="006148BA"/>
    <w:rsid w:val="00616A5B"/>
    <w:rsid w:val="00616EE1"/>
    <w:rsid w:val="00617CAD"/>
    <w:rsid w:val="00620033"/>
    <w:rsid w:val="00620CC4"/>
    <w:rsid w:val="00621881"/>
    <w:rsid w:val="00623FA3"/>
    <w:rsid w:val="0062470B"/>
    <w:rsid w:val="006248DE"/>
    <w:rsid w:val="00624908"/>
    <w:rsid w:val="00625797"/>
    <w:rsid w:val="00625B65"/>
    <w:rsid w:val="0062659E"/>
    <w:rsid w:val="006317BB"/>
    <w:rsid w:val="00635D1A"/>
    <w:rsid w:val="00636DD5"/>
    <w:rsid w:val="006406BC"/>
    <w:rsid w:val="00644AFF"/>
    <w:rsid w:val="00645D9F"/>
    <w:rsid w:val="00646A73"/>
    <w:rsid w:val="0064744E"/>
    <w:rsid w:val="00647F54"/>
    <w:rsid w:val="00650A7D"/>
    <w:rsid w:val="0065123F"/>
    <w:rsid w:val="00651891"/>
    <w:rsid w:val="0065213D"/>
    <w:rsid w:val="0065592B"/>
    <w:rsid w:val="00657817"/>
    <w:rsid w:val="00657D1E"/>
    <w:rsid w:val="00661466"/>
    <w:rsid w:val="00662341"/>
    <w:rsid w:val="006653AD"/>
    <w:rsid w:val="00667329"/>
    <w:rsid w:val="00667BD4"/>
    <w:rsid w:val="00667DF5"/>
    <w:rsid w:val="00670D2D"/>
    <w:rsid w:val="00671F53"/>
    <w:rsid w:val="00672E35"/>
    <w:rsid w:val="006730B5"/>
    <w:rsid w:val="00673487"/>
    <w:rsid w:val="006740E2"/>
    <w:rsid w:val="006744A5"/>
    <w:rsid w:val="006767B5"/>
    <w:rsid w:val="00676EC6"/>
    <w:rsid w:val="0068440C"/>
    <w:rsid w:val="00685D4E"/>
    <w:rsid w:val="00686384"/>
    <w:rsid w:val="00686B72"/>
    <w:rsid w:val="00691962"/>
    <w:rsid w:val="0069204E"/>
    <w:rsid w:val="006923A3"/>
    <w:rsid w:val="006952AF"/>
    <w:rsid w:val="00695F14"/>
    <w:rsid w:val="006A042F"/>
    <w:rsid w:val="006A1634"/>
    <w:rsid w:val="006A1C12"/>
    <w:rsid w:val="006A3C6F"/>
    <w:rsid w:val="006A46D8"/>
    <w:rsid w:val="006A4AFC"/>
    <w:rsid w:val="006A526B"/>
    <w:rsid w:val="006B07D2"/>
    <w:rsid w:val="006B298A"/>
    <w:rsid w:val="006B423C"/>
    <w:rsid w:val="006B6789"/>
    <w:rsid w:val="006B759D"/>
    <w:rsid w:val="006C3A37"/>
    <w:rsid w:val="006C3B5A"/>
    <w:rsid w:val="006C55EB"/>
    <w:rsid w:val="006C686F"/>
    <w:rsid w:val="006D2391"/>
    <w:rsid w:val="006D254F"/>
    <w:rsid w:val="006D458E"/>
    <w:rsid w:val="006D4991"/>
    <w:rsid w:val="006D515A"/>
    <w:rsid w:val="006D5962"/>
    <w:rsid w:val="006D5C93"/>
    <w:rsid w:val="006D669D"/>
    <w:rsid w:val="006D6B45"/>
    <w:rsid w:val="006D6CEC"/>
    <w:rsid w:val="006D7DB0"/>
    <w:rsid w:val="006E0130"/>
    <w:rsid w:val="006E0F4B"/>
    <w:rsid w:val="006E1948"/>
    <w:rsid w:val="006E19AC"/>
    <w:rsid w:val="006E24E8"/>
    <w:rsid w:val="006E255B"/>
    <w:rsid w:val="006E44DE"/>
    <w:rsid w:val="006E4BA9"/>
    <w:rsid w:val="006E526C"/>
    <w:rsid w:val="006E54D4"/>
    <w:rsid w:val="006E5A24"/>
    <w:rsid w:val="006E695D"/>
    <w:rsid w:val="006E6DA2"/>
    <w:rsid w:val="006F1E1F"/>
    <w:rsid w:val="006F1EA0"/>
    <w:rsid w:val="006F2598"/>
    <w:rsid w:val="006F2A51"/>
    <w:rsid w:val="006F3BF1"/>
    <w:rsid w:val="006F5FCF"/>
    <w:rsid w:val="006F651C"/>
    <w:rsid w:val="006F70AE"/>
    <w:rsid w:val="00700508"/>
    <w:rsid w:val="007009CD"/>
    <w:rsid w:val="00702182"/>
    <w:rsid w:val="00703C50"/>
    <w:rsid w:val="00704A1B"/>
    <w:rsid w:val="00705825"/>
    <w:rsid w:val="0070644F"/>
    <w:rsid w:val="007071D6"/>
    <w:rsid w:val="00711738"/>
    <w:rsid w:val="00712346"/>
    <w:rsid w:val="00715407"/>
    <w:rsid w:val="0071582C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42C8"/>
    <w:rsid w:val="0073544F"/>
    <w:rsid w:val="00735F0A"/>
    <w:rsid w:val="007367E3"/>
    <w:rsid w:val="007373D7"/>
    <w:rsid w:val="00740723"/>
    <w:rsid w:val="00741773"/>
    <w:rsid w:val="007433F0"/>
    <w:rsid w:val="00745E57"/>
    <w:rsid w:val="00750299"/>
    <w:rsid w:val="0075106B"/>
    <w:rsid w:val="00751921"/>
    <w:rsid w:val="00751B00"/>
    <w:rsid w:val="007526FF"/>
    <w:rsid w:val="00752848"/>
    <w:rsid w:val="007557EC"/>
    <w:rsid w:val="00755CBC"/>
    <w:rsid w:val="00760518"/>
    <w:rsid w:val="00760A2D"/>
    <w:rsid w:val="00762F9A"/>
    <w:rsid w:val="00765D03"/>
    <w:rsid w:val="0076629A"/>
    <w:rsid w:val="00766EDA"/>
    <w:rsid w:val="007673B8"/>
    <w:rsid w:val="0076786F"/>
    <w:rsid w:val="007712A3"/>
    <w:rsid w:val="007724BE"/>
    <w:rsid w:val="00773202"/>
    <w:rsid w:val="00773BCF"/>
    <w:rsid w:val="00775AD1"/>
    <w:rsid w:val="007808DA"/>
    <w:rsid w:val="00781CBD"/>
    <w:rsid w:val="00782F42"/>
    <w:rsid w:val="00785FD7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984"/>
    <w:rsid w:val="007A4EF4"/>
    <w:rsid w:val="007A4F46"/>
    <w:rsid w:val="007A5139"/>
    <w:rsid w:val="007A5A18"/>
    <w:rsid w:val="007A5BF9"/>
    <w:rsid w:val="007A67CB"/>
    <w:rsid w:val="007A7FAD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154"/>
    <w:rsid w:val="007C1367"/>
    <w:rsid w:val="007C1C72"/>
    <w:rsid w:val="007C1C88"/>
    <w:rsid w:val="007C2608"/>
    <w:rsid w:val="007C2B8B"/>
    <w:rsid w:val="007C359B"/>
    <w:rsid w:val="007C6EDB"/>
    <w:rsid w:val="007D30E6"/>
    <w:rsid w:val="007D3BA9"/>
    <w:rsid w:val="007D42E4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F0431"/>
    <w:rsid w:val="007F131E"/>
    <w:rsid w:val="007F1632"/>
    <w:rsid w:val="007F2BC5"/>
    <w:rsid w:val="007F304F"/>
    <w:rsid w:val="007F3AE8"/>
    <w:rsid w:val="007F41E6"/>
    <w:rsid w:val="007F6BEF"/>
    <w:rsid w:val="008006E9"/>
    <w:rsid w:val="00800D11"/>
    <w:rsid w:val="008037B0"/>
    <w:rsid w:val="00804B04"/>
    <w:rsid w:val="008053F9"/>
    <w:rsid w:val="00805B80"/>
    <w:rsid w:val="00807C63"/>
    <w:rsid w:val="00811247"/>
    <w:rsid w:val="00811B30"/>
    <w:rsid w:val="00813017"/>
    <w:rsid w:val="0081410E"/>
    <w:rsid w:val="0081458D"/>
    <w:rsid w:val="00816670"/>
    <w:rsid w:val="00817EBA"/>
    <w:rsid w:val="0082033C"/>
    <w:rsid w:val="00821C39"/>
    <w:rsid w:val="008234AD"/>
    <w:rsid w:val="0082356E"/>
    <w:rsid w:val="0082407D"/>
    <w:rsid w:val="0082663F"/>
    <w:rsid w:val="00826EE5"/>
    <w:rsid w:val="00830922"/>
    <w:rsid w:val="00830E7F"/>
    <w:rsid w:val="00831046"/>
    <w:rsid w:val="00833944"/>
    <w:rsid w:val="008349C8"/>
    <w:rsid w:val="0083538F"/>
    <w:rsid w:val="008373E5"/>
    <w:rsid w:val="0083745F"/>
    <w:rsid w:val="00837F6C"/>
    <w:rsid w:val="00840BA0"/>
    <w:rsid w:val="008418D2"/>
    <w:rsid w:val="00841CF9"/>
    <w:rsid w:val="0084261C"/>
    <w:rsid w:val="00844172"/>
    <w:rsid w:val="008450E9"/>
    <w:rsid w:val="0084641E"/>
    <w:rsid w:val="00846E43"/>
    <w:rsid w:val="0085075E"/>
    <w:rsid w:val="00851B16"/>
    <w:rsid w:val="0085269A"/>
    <w:rsid w:val="00852AAB"/>
    <w:rsid w:val="00855525"/>
    <w:rsid w:val="00855A9A"/>
    <w:rsid w:val="00856609"/>
    <w:rsid w:val="00857896"/>
    <w:rsid w:val="008619EC"/>
    <w:rsid w:val="00861B43"/>
    <w:rsid w:val="00861C6C"/>
    <w:rsid w:val="008625F9"/>
    <w:rsid w:val="00862DA0"/>
    <w:rsid w:val="00863B56"/>
    <w:rsid w:val="00865447"/>
    <w:rsid w:val="00872AEB"/>
    <w:rsid w:val="00874FBE"/>
    <w:rsid w:val="00875753"/>
    <w:rsid w:val="00875E3F"/>
    <w:rsid w:val="00875EB3"/>
    <w:rsid w:val="00876037"/>
    <w:rsid w:val="008763F6"/>
    <w:rsid w:val="00877BA3"/>
    <w:rsid w:val="00877CAF"/>
    <w:rsid w:val="00877F06"/>
    <w:rsid w:val="0088080C"/>
    <w:rsid w:val="00881122"/>
    <w:rsid w:val="00882B48"/>
    <w:rsid w:val="00882BBC"/>
    <w:rsid w:val="00882EC4"/>
    <w:rsid w:val="008852BB"/>
    <w:rsid w:val="008911FF"/>
    <w:rsid w:val="00891FA8"/>
    <w:rsid w:val="00892330"/>
    <w:rsid w:val="0089285E"/>
    <w:rsid w:val="00893269"/>
    <w:rsid w:val="008944A6"/>
    <w:rsid w:val="008952D4"/>
    <w:rsid w:val="00896147"/>
    <w:rsid w:val="00896795"/>
    <w:rsid w:val="00897DEF"/>
    <w:rsid w:val="00897FFD"/>
    <w:rsid w:val="008A0D44"/>
    <w:rsid w:val="008A1AB3"/>
    <w:rsid w:val="008A3B36"/>
    <w:rsid w:val="008A4986"/>
    <w:rsid w:val="008A563B"/>
    <w:rsid w:val="008A5FFE"/>
    <w:rsid w:val="008A7820"/>
    <w:rsid w:val="008B265B"/>
    <w:rsid w:val="008B3CE9"/>
    <w:rsid w:val="008B3E8D"/>
    <w:rsid w:val="008B4B5F"/>
    <w:rsid w:val="008B761B"/>
    <w:rsid w:val="008B7764"/>
    <w:rsid w:val="008B7E1B"/>
    <w:rsid w:val="008B7EA9"/>
    <w:rsid w:val="008C292B"/>
    <w:rsid w:val="008C46D7"/>
    <w:rsid w:val="008C4BB1"/>
    <w:rsid w:val="008C545B"/>
    <w:rsid w:val="008C61A5"/>
    <w:rsid w:val="008C745F"/>
    <w:rsid w:val="008C7B6E"/>
    <w:rsid w:val="008D00F1"/>
    <w:rsid w:val="008D2675"/>
    <w:rsid w:val="008D5B70"/>
    <w:rsid w:val="008D6160"/>
    <w:rsid w:val="008D6FAF"/>
    <w:rsid w:val="008E21EC"/>
    <w:rsid w:val="008E23FA"/>
    <w:rsid w:val="008E2995"/>
    <w:rsid w:val="008E3F78"/>
    <w:rsid w:val="008E462F"/>
    <w:rsid w:val="008E552D"/>
    <w:rsid w:val="008E57F2"/>
    <w:rsid w:val="008E5CF2"/>
    <w:rsid w:val="008E7262"/>
    <w:rsid w:val="008E784F"/>
    <w:rsid w:val="008F3829"/>
    <w:rsid w:val="008F3BC2"/>
    <w:rsid w:val="008F5553"/>
    <w:rsid w:val="008F6500"/>
    <w:rsid w:val="0090221D"/>
    <w:rsid w:val="00902DD3"/>
    <w:rsid w:val="00904F48"/>
    <w:rsid w:val="00904F4F"/>
    <w:rsid w:val="00906588"/>
    <w:rsid w:val="00907945"/>
    <w:rsid w:val="009120B9"/>
    <w:rsid w:val="009125F7"/>
    <w:rsid w:val="0091309C"/>
    <w:rsid w:val="009133D5"/>
    <w:rsid w:val="00914412"/>
    <w:rsid w:val="0091506C"/>
    <w:rsid w:val="009154ED"/>
    <w:rsid w:val="009155FC"/>
    <w:rsid w:val="0091654A"/>
    <w:rsid w:val="00916876"/>
    <w:rsid w:val="00916F5E"/>
    <w:rsid w:val="009172F1"/>
    <w:rsid w:val="00917579"/>
    <w:rsid w:val="00924FED"/>
    <w:rsid w:val="00925AD8"/>
    <w:rsid w:val="00925CA0"/>
    <w:rsid w:val="009269F3"/>
    <w:rsid w:val="00927BB9"/>
    <w:rsid w:val="009304B1"/>
    <w:rsid w:val="00931628"/>
    <w:rsid w:val="009326E3"/>
    <w:rsid w:val="00933D4C"/>
    <w:rsid w:val="009342A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0D6A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5D17"/>
    <w:rsid w:val="00971AFD"/>
    <w:rsid w:val="00973E68"/>
    <w:rsid w:val="0097436A"/>
    <w:rsid w:val="00974B30"/>
    <w:rsid w:val="00974E87"/>
    <w:rsid w:val="009761D4"/>
    <w:rsid w:val="009767E8"/>
    <w:rsid w:val="00980198"/>
    <w:rsid w:val="00980B1E"/>
    <w:rsid w:val="009811C3"/>
    <w:rsid w:val="00981FA4"/>
    <w:rsid w:val="0098311D"/>
    <w:rsid w:val="00985DE8"/>
    <w:rsid w:val="00985FAC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2FCE"/>
    <w:rsid w:val="00993FB3"/>
    <w:rsid w:val="00997BFF"/>
    <w:rsid w:val="00997C35"/>
    <w:rsid w:val="009A0288"/>
    <w:rsid w:val="009A12FA"/>
    <w:rsid w:val="009A466C"/>
    <w:rsid w:val="009A48AE"/>
    <w:rsid w:val="009A4967"/>
    <w:rsid w:val="009A5090"/>
    <w:rsid w:val="009B1698"/>
    <w:rsid w:val="009B2295"/>
    <w:rsid w:val="009B3779"/>
    <w:rsid w:val="009B5931"/>
    <w:rsid w:val="009B6AB0"/>
    <w:rsid w:val="009C0228"/>
    <w:rsid w:val="009C2BA3"/>
    <w:rsid w:val="009C2F50"/>
    <w:rsid w:val="009C5976"/>
    <w:rsid w:val="009C5F3C"/>
    <w:rsid w:val="009C5FD0"/>
    <w:rsid w:val="009C6E2F"/>
    <w:rsid w:val="009D03C3"/>
    <w:rsid w:val="009D2033"/>
    <w:rsid w:val="009D27F3"/>
    <w:rsid w:val="009D2AE6"/>
    <w:rsid w:val="009D39E2"/>
    <w:rsid w:val="009D58D7"/>
    <w:rsid w:val="009D5989"/>
    <w:rsid w:val="009D6611"/>
    <w:rsid w:val="009E0A86"/>
    <w:rsid w:val="009E5BAC"/>
    <w:rsid w:val="009E60B8"/>
    <w:rsid w:val="009E60F0"/>
    <w:rsid w:val="009F04E1"/>
    <w:rsid w:val="009F2619"/>
    <w:rsid w:val="009F2F54"/>
    <w:rsid w:val="009F3F47"/>
    <w:rsid w:val="009F42A7"/>
    <w:rsid w:val="009F4D14"/>
    <w:rsid w:val="009F4E97"/>
    <w:rsid w:val="009F4F4D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301B"/>
    <w:rsid w:val="00A1357B"/>
    <w:rsid w:val="00A13AC4"/>
    <w:rsid w:val="00A13B50"/>
    <w:rsid w:val="00A14822"/>
    <w:rsid w:val="00A14BD0"/>
    <w:rsid w:val="00A152EB"/>
    <w:rsid w:val="00A2027C"/>
    <w:rsid w:val="00A209B1"/>
    <w:rsid w:val="00A21009"/>
    <w:rsid w:val="00A21F52"/>
    <w:rsid w:val="00A22B20"/>
    <w:rsid w:val="00A24BC3"/>
    <w:rsid w:val="00A254D9"/>
    <w:rsid w:val="00A2616B"/>
    <w:rsid w:val="00A2702B"/>
    <w:rsid w:val="00A27980"/>
    <w:rsid w:val="00A27A5D"/>
    <w:rsid w:val="00A31390"/>
    <w:rsid w:val="00A32B3B"/>
    <w:rsid w:val="00A33B27"/>
    <w:rsid w:val="00A34EA7"/>
    <w:rsid w:val="00A34FDC"/>
    <w:rsid w:val="00A35A18"/>
    <w:rsid w:val="00A36D66"/>
    <w:rsid w:val="00A36F09"/>
    <w:rsid w:val="00A37EC8"/>
    <w:rsid w:val="00A429D2"/>
    <w:rsid w:val="00A42D8F"/>
    <w:rsid w:val="00A4351F"/>
    <w:rsid w:val="00A44077"/>
    <w:rsid w:val="00A445C1"/>
    <w:rsid w:val="00A44E3A"/>
    <w:rsid w:val="00A464F8"/>
    <w:rsid w:val="00A502C5"/>
    <w:rsid w:val="00A51114"/>
    <w:rsid w:val="00A5234B"/>
    <w:rsid w:val="00A527C3"/>
    <w:rsid w:val="00A5453C"/>
    <w:rsid w:val="00A57FC5"/>
    <w:rsid w:val="00A618D2"/>
    <w:rsid w:val="00A62680"/>
    <w:rsid w:val="00A628DD"/>
    <w:rsid w:val="00A631A4"/>
    <w:rsid w:val="00A63D64"/>
    <w:rsid w:val="00A64180"/>
    <w:rsid w:val="00A67272"/>
    <w:rsid w:val="00A6794E"/>
    <w:rsid w:val="00A72465"/>
    <w:rsid w:val="00A7312B"/>
    <w:rsid w:val="00A737DC"/>
    <w:rsid w:val="00A73EAE"/>
    <w:rsid w:val="00A76495"/>
    <w:rsid w:val="00A81376"/>
    <w:rsid w:val="00A81A2B"/>
    <w:rsid w:val="00A82388"/>
    <w:rsid w:val="00A8241E"/>
    <w:rsid w:val="00A83041"/>
    <w:rsid w:val="00A8393D"/>
    <w:rsid w:val="00A83F0E"/>
    <w:rsid w:val="00A854FF"/>
    <w:rsid w:val="00A86335"/>
    <w:rsid w:val="00A869F8"/>
    <w:rsid w:val="00A86FC3"/>
    <w:rsid w:val="00A873FA"/>
    <w:rsid w:val="00A87A11"/>
    <w:rsid w:val="00A9096C"/>
    <w:rsid w:val="00A92D13"/>
    <w:rsid w:val="00A93FDD"/>
    <w:rsid w:val="00A94510"/>
    <w:rsid w:val="00A9664E"/>
    <w:rsid w:val="00A9700A"/>
    <w:rsid w:val="00AA0685"/>
    <w:rsid w:val="00AA1B89"/>
    <w:rsid w:val="00AA1FD4"/>
    <w:rsid w:val="00AA249B"/>
    <w:rsid w:val="00AA25E6"/>
    <w:rsid w:val="00AA2912"/>
    <w:rsid w:val="00AA3182"/>
    <w:rsid w:val="00AA3472"/>
    <w:rsid w:val="00AA5F32"/>
    <w:rsid w:val="00AA7176"/>
    <w:rsid w:val="00AA743B"/>
    <w:rsid w:val="00AA7A6F"/>
    <w:rsid w:val="00AB102B"/>
    <w:rsid w:val="00AB11F0"/>
    <w:rsid w:val="00AB1D26"/>
    <w:rsid w:val="00AB1F4C"/>
    <w:rsid w:val="00AB301A"/>
    <w:rsid w:val="00AB3393"/>
    <w:rsid w:val="00AB42BC"/>
    <w:rsid w:val="00AB6D80"/>
    <w:rsid w:val="00AB6FE5"/>
    <w:rsid w:val="00AC230E"/>
    <w:rsid w:val="00AC29B8"/>
    <w:rsid w:val="00AC2DDD"/>
    <w:rsid w:val="00AC394D"/>
    <w:rsid w:val="00AC49CF"/>
    <w:rsid w:val="00AC6DCD"/>
    <w:rsid w:val="00AD00C8"/>
    <w:rsid w:val="00AD216F"/>
    <w:rsid w:val="00AD38D2"/>
    <w:rsid w:val="00AD46F3"/>
    <w:rsid w:val="00AD4728"/>
    <w:rsid w:val="00AD7E16"/>
    <w:rsid w:val="00AE05D6"/>
    <w:rsid w:val="00AE05E6"/>
    <w:rsid w:val="00AE315A"/>
    <w:rsid w:val="00AE44AA"/>
    <w:rsid w:val="00AE54BF"/>
    <w:rsid w:val="00AF1644"/>
    <w:rsid w:val="00AF2261"/>
    <w:rsid w:val="00AF2403"/>
    <w:rsid w:val="00AF4991"/>
    <w:rsid w:val="00AF7334"/>
    <w:rsid w:val="00B007A3"/>
    <w:rsid w:val="00B0163A"/>
    <w:rsid w:val="00B038C6"/>
    <w:rsid w:val="00B04504"/>
    <w:rsid w:val="00B051C8"/>
    <w:rsid w:val="00B07529"/>
    <w:rsid w:val="00B078AC"/>
    <w:rsid w:val="00B106A8"/>
    <w:rsid w:val="00B11538"/>
    <w:rsid w:val="00B12D4F"/>
    <w:rsid w:val="00B13555"/>
    <w:rsid w:val="00B135C6"/>
    <w:rsid w:val="00B15899"/>
    <w:rsid w:val="00B15C21"/>
    <w:rsid w:val="00B169A9"/>
    <w:rsid w:val="00B17B41"/>
    <w:rsid w:val="00B22462"/>
    <w:rsid w:val="00B22957"/>
    <w:rsid w:val="00B23087"/>
    <w:rsid w:val="00B23A8C"/>
    <w:rsid w:val="00B2479F"/>
    <w:rsid w:val="00B24896"/>
    <w:rsid w:val="00B2526F"/>
    <w:rsid w:val="00B25FEF"/>
    <w:rsid w:val="00B26CE8"/>
    <w:rsid w:val="00B26FD6"/>
    <w:rsid w:val="00B30CEA"/>
    <w:rsid w:val="00B30D80"/>
    <w:rsid w:val="00B324B8"/>
    <w:rsid w:val="00B32623"/>
    <w:rsid w:val="00B3346B"/>
    <w:rsid w:val="00B343A2"/>
    <w:rsid w:val="00B34502"/>
    <w:rsid w:val="00B345BE"/>
    <w:rsid w:val="00B34E2A"/>
    <w:rsid w:val="00B356FA"/>
    <w:rsid w:val="00B366D8"/>
    <w:rsid w:val="00B37089"/>
    <w:rsid w:val="00B403D1"/>
    <w:rsid w:val="00B4132F"/>
    <w:rsid w:val="00B430DB"/>
    <w:rsid w:val="00B43211"/>
    <w:rsid w:val="00B4517E"/>
    <w:rsid w:val="00B4592C"/>
    <w:rsid w:val="00B47EDD"/>
    <w:rsid w:val="00B47FF5"/>
    <w:rsid w:val="00B52265"/>
    <w:rsid w:val="00B523F2"/>
    <w:rsid w:val="00B53557"/>
    <w:rsid w:val="00B543C1"/>
    <w:rsid w:val="00B54C75"/>
    <w:rsid w:val="00B54FAB"/>
    <w:rsid w:val="00B55B88"/>
    <w:rsid w:val="00B55BD6"/>
    <w:rsid w:val="00B569C0"/>
    <w:rsid w:val="00B56CB3"/>
    <w:rsid w:val="00B62B40"/>
    <w:rsid w:val="00B6464F"/>
    <w:rsid w:val="00B65480"/>
    <w:rsid w:val="00B6550E"/>
    <w:rsid w:val="00B65A99"/>
    <w:rsid w:val="00B66FF3"/>
    <w:rsid w:val="00B676C7"/>
    <w:rsid w:val="00B679F8"/>
    <w:rsid w:val="00B71718"/>
    <w:rsid w:val="00B72D34"/>
    <w:rsid w:val="00B737A0"/>
    <w:rsid w:val="00B7499E"/>
    <w:rsid w:val="00B7610D"/>
    <w:rsid w:val="00B765B5"/>
    <w:rsid w:val="00B76E9C"/>
    <w:rsid w:val="00B80E92"/>
    <w:rsid w:val="00B81E61"/>
    <w:rsid w:val="00B82A9D"/>
    <w:rsid w:val="00B83C40"/>
    <w:rsid w:val="00B849D8"/>
    <w:rsid w:val="00B8596E"/>
    <w:rsid w:val="00B862A7"/>
    <w:rsid w:val="00B86A78"/>
    <w:rsid w:val="00B91824"/>
    <w:rsid w:val="00B9200F"/>
    <w:rsid w:val="00B92C39"/>
    <w:rsid w:val="00B94D1B"/>
    <w:rsid w:val="00B95BC1"/>
    <w:rsid w:val="00B95BDC"/>
    <w:rsid w:val="00B97403"/>
    <w:rsid w:val="00BA1E9D"/>
    <w:rsid w:val="00BA22E6"/>
    <w:rsid w:val="00BA23BC"/>
    <w:rsid w:val="00BA3E13"/>
    <w:rsid w:val="00BA4947"/>
    <w:rsid w:val="00BA4CC1"/>
    <w:rsid w:val="00BA5A26"/>
    <w:rsid w:val="00BA6D5D"/>
    <w:rsid w:val="00BB0541"/>
    <w:rsid w:val="00BB0B4E"/>
    <w:rsid w:val="00BB0DAB"/>
    <w:rsid w:val="00BB1766"/>
    <w:rsid w:val="00BB3254"/>
    <w:rsid w:val="00BB39B1"/>
    <w:rsid w:val="00BB48CD"/>
    <w:rsid w:val="00BB57C2"/>
    <w:rsid w:val="00BB5BFF"/>
    <w:rsid w:val="00BB5C18"/>
    <w:rsid w:val="00BB5E41"/>
    <w:rsid w:val="00BB63C3"/>
    <w:rsid w:val="00BB6E27"/>
    <w:rsid w:val="00BB7DDD"/>
    <w:rsid w:val="00BC195D"/>
    <w:rsid w:val="00BC4F1A"/>
    <w:rsid w:val="00BC5E06"/>
    <w:rsid w:val="00BC7214"/>
    <w:rsid w:val="00BD0621"/>
    <w:rsid w:val="00BD30F4"/>
    <w:rsid w:val="00BD4396"/>
    <w:rsid w:val="00BE02BD"/>
    <w:rsid w:val="00BE158E"/>
    <w:rsid w:val="00BE15FE"/>
    <w:rsid w:val="00BE1EE5"/>
    <w:rsid w:val="00BE3000"/>
    <w:rsid w:val="00BE4291"/>
    <w:rsid w:val="00BE5216"/>
    <w:rsid w:val="00BE594F"/>
    <w:rsid w:val="00BE6E3D"/>
    <w:rsid w:val="00BF171F"/>
    <w:rsid w:val="00BF1E4B"/>
    <w:rsid w:val="00BF2332"/>
    <w:rsid w:val="00BF2ADB"/>
    <w:rsid w:val="00BF2FC8"/>
    <w:rsid w:val="00BF3E43"/>
    <w:rsid w:val="00BF452A"/>
    <w:rsid w:val="00BF52DE"/>
    <w:rsid w:val="00BF5625"/>
    <w:rsid w:val="00BF6BD3"/>
    <w:rsid w:val="00BF73F6"/>
    <w:rsid w:val="00BF78A0"/>
    <w:rsid w:val="00C00E01"/>
    <w:rsid w:val="00C02486"/>
    <w:rsid w:val="00C02EA1"/>
    <w:rsid w:val="00C036FA"/>
    <w:rsid w:val="00C05823"/>
    <w:rsid w:val="00C069C3"/>
    <w:rsid w:val="00C06A4C"/>
    <w:rsid w:val="00C06E16"/>
    <w:rsid w:val="00C104D5"/>
    <w:rsid w:val="00C129B4"/>
    <w:rsid w:val="00C14C01"/>
    <w:rsid w:val="00C15852"/>
    <w:rsid w:val="00C16569"/>
    <w:rsid w:val="00C168EF"/>
    <w:rsid w:val="00C222EF"/>
    <w:rsid w:val="00C234F2"/>
    <w:rsid w:val="00C238EF"/>
    <w:rsid w:val="00C241E6"/>
    <w:rsid w:val="00C24695"/>
    <w:rsid w:val="00C247FA"/>
    <w:rsid w:val="00C25405"/>
    <w:rsid w:val="00C25F8B"/>
    <w:rsid w:val="00C26B96"/>
    <w:rsid w:val="00C279CB"/>
    <w:rsid w:val="00C30979"/>
    <w:rsid w:val="00C31433"/>
    <w:rsid w:val="00C3189B"/>
    <w:rsid w:val="00C3189C"/>
    <w:rsid w:val="00C34C14"/>
    <w:rsid w:val="00C35386"/>
    <w:rsid w:val="00C356A2"/>
    <w:rsid w:val="00C35860"/>
    <w:rsid w:val="00C37AD1"/>
    <w:rsid w:val="00C37E97"/>
    <w:rsid w:val="00C418D9"/>
    <w:rsid w:val="00C42FF6"/>
    <w:rsid w:val="00C4330C"/>
    <w:rsid w:val="00C50E5D"/>
    <w:rsid w:val="00C53004"/>
    <w:rsid w:val="00C533BF"/>
    <w:rsid w:val="00C54335"/>
    <w:rsid w:val="00C54F38"/>
    <w:rsid w:val="00C550A2"/>
    <w:rsid w:val="00C554FE"/>
    <w:rsid w:val="00C56801"/>
    <w:rsid w:val="00C5691D"/>
    <w:rsid w:val="00C56C3C"/>
    <w:rsid w:val="00C62734"/>
    <w:rsid w:val="00C62B15"/>
    <w:rsid w:val="00C64393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8060B"/>
    <w:rsid w:val="00C80C5F"/>
    <w:rsid w:val="00C80D52"/>
    <w:rsid w:val="00C80FFD"/>
    <w:rsid w:val="00C82114"/>
    <w:rsid w:val="00C8345D"/>
    <w:rsid w:val="00C844E3"/>
    <w:rsid w:val="00C85125"/>
    <w:rsid w:val="00C8603D"/>
    <w:rsid w:val="00C86DD0"/>
    <w:rsid w:val="00C90520"/>
    <w:rsid w:val="00C94EC2"/>
    <w:rsid w:val="00C951B3"/>
    <w:rsid w:val="00C95387"/>
    <w:rsid w:val="00C9696F"/>
    <w:rsid w:val="00C97685"/>
    <w:rsid w:val="00C97E8B"/>
    <w:rsid w:val="00CA275C"/>
    <w:rsid w:val="00CA420F"/>
    <w:rsid w:val="00CA4C62"/>
    <w:rsid w:val="00CA57B6"/>
    <w:rsid w:val="00CA6895"/>
    <w:rsid w:val="00CA7772"/>
    <w:rsid w:val="00CA7C4A"/>
    <w:rsid w:val="00CB08D2"/>
    <w:rsid w:val="00CB0E41"/>
    <w:rsid w:val="00CB0E5E"/>
    <w:rsid w:val="00CB2811"/>
    <w:rsid w:val="00CB52E2"/>
    <w:rsid w:val="00CB57EC"/>
    <w:rsid w:val="00CB63C7"/>
    <w:rsid w:val="00CB6C57"/>
    <w:rsid w:val="00CC025E"/>
    <w:rsid w:val="00CC0894"/>
    <w:rsid w:val="00CC1352"/>
    <w:rsid w:val="00CC2289"/>
    <w:rsid w:val="00CC2A00"/>
    <w:rsid w:val="00CC3811"/>
    <w:rsid w:val="00CC4AB3"/>
    <w:rsid w:val="00CC6015"/>
    <w:rsid w:val="00CC6376"/>
    <w:rsid w:val="00CC726A"/>
    <w:rsid w:val="00CC7321"/>
    <w:rsid w:val="00CD13AB"/>
    <w:rsid w:val="00CD1CB8"/>
    <w:rsid w:val="00CD516A"/>
    <w:rsid w:val="00CD52BE"/>
    <w:rsid w:val="00CD78C5"/>
    <w:rsid w:val="00CD7A8B"/>
    <w:rsid w:val="00CE1611"/>
    <w:rsid w:val="00CE3960"/>
    <w:rsid w:val="00CE4668"/>
    <w:rsid w:val="00CE47F3"/>
    <w:rsid w:val="00CE4895"/>
    <w:rsid w:val="00CE545D"/>
    <w:rsid w:val="00CE6496"/>
    <w:rsid w:val="00CE6DEC"/>
    <w:rsid w:val="00CE7BEC"/>
    <w:rsid w:val="00CF19E4"/>
    <w:rsid w:val="00CF49CB"/>
    <w:rsid w:val="00CF6294"/>
    <w:rsid w:val="00CF67F9"/>
    <w:rsid w:val="00D00129"/>
    <w:rsid w:val="00D00C79"/>
    <w:rsid w:val="00D00F23"/>
    <w:rsid w:val="00D0112A"/>
    <w:rsid w:val="00D01430"/>
    <w:rsid w:val="00D01A97"/>
    <w:rsid w:val="00D02F79"/>
    <w:rsid w:val="00D030BC"/>
    <w:rsid w:val="00D05B24"/>
    <w:rsid w:val="00D10B12"/>
    <w:rsid w:val="00D10EA7"/>
    <w:rsid w:val="00D111C8"/>
    <w:rsid w:val="00D11BF4"/>
    <w:rsid w:val="00D11C1B"/>
    <w:rsid w:val="00D14595"/>
    <w:rsid w:val="00D14817"/>
    <w:rsid w:val="00D149A2"/>
    <w:rsid w:val="00D15245"/>
    <w:rsid w:val="00D15B9B"/>
    <w:rsid w:val="00D15C10"/>
    <w:rsid w:val="00D174DB"/>
    <w:rsid w:val="00D17D3A"/>
    <w:rsid w:val="00D20375"/>
    <w:rsid w:val="00D205D0"/>
    <w:rsid w:val="00D22169"/>
    <w:rsid w:val="00D229AE"/>
    <w:rsid w:val="00D251E6"/>
    <w:rsid w:val="00D25404"/>
    <w:rsid w:val="00D27448"/>
    <w:rsid w:val="00D33080"/>
    <w:rsid w:val="00D3382B"/>
    <w:rsid w:val="00D365DE"/>
    <w:rsid w:val="00D40510"/>
    <w:rsid w:val="00D42042"/>
    <w:rsid w:val="00D42DF3"/>
    <w:rsid w:val="00D44D10"/>
    <w:rsid w:val="00D464E2"/>
    <w:rsid w:val="00D46EB8"/>
    <w:rsid w:val="00D47250"/>
    <w:rsid w:val="00D5178E"/>
    <w:rsid w:val="00D554BC"/>
    <w:rsid w:val="00D55903"/>
    <w:rsid w:val="00D561B9"/>
    <w:rsid w:val="00D56AD0"/>
    <w:rsid w:val="00D60652"/>
    <w:rsid w:val="00D60B61"/>
    <w:rsid w:val="00D6218C"/>
    <w:rsid w:val="00D62244"/>
    <w:rsid w:val="00D6327F"/>
    <w:rsid w:val="00D6674C"/>
    <w:rsid w:val="00D72299"/>
    <w:rsid w:val="00D75403"/>
    <w:rsid w:val="00D75C51"/>
    <w:rsid w:val="00D76B28"/>
    <w:rsid w:val="00D77212"/>
    <w:rsid w:val="00D80AA3"/>
    <w:rsid w:val="00D80C96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406D"/>
    <w:rsid w:val="00DA609C"/>
    <w:rsid w:val="00DA6426"/>
    <w:rsid w:val="00DA6A0E"/>
    <w:rsid w:val="00DA77A0"/>
    <w:rsid w:val="00DB3795"/>
    <w:rsid w:val="00DB4570"/>
    <w:rsid w:val="00DB496B"/>
    <w:rsid w:val="00DB5A11"/>
    <w:rsid w:val="00DB6940"/>
    <w:rsid w:val="00DB6ED7"/>
    <w:rsid w:val="00DB7EC8"/>
    <w:rsid w:val="00DC2F1D"/>
    <w:rsid w:val="00DC36D5"/>
    <w:rsid w:val="00DC7663"/>
    <w:rsid w:val="00DD0258"/>
    <w:rsid w:val="00DD0723"/>
    <w:rsid w:val="00DD0C7C"/>
    <w:rsid w:val="00DD1510"/>
    <w:rsid w:val="00DD3A91"/>
    <w:rsid w:val="00DD3BC9"/>
    <w:rsid w:val="00DD436D"/>
    <w:rsid w:val="00DD4B4F"/>
    <w:rsid w:val="00DD5FB0"/>
    <w:rsid w:val="00DD7D17"/>
    <w:rsid w:val="00DE3290"/>
    <w:rsid w:val="00DE3FAD"/>
    <w:rsid w:val="00DE4B15"/>
    <w:rsid w:val="00DE61B8"/>
    <w:rsid w:val="00DE6A41"/>
    <w:rsid w:val="00DE7089"/>
    <w:rsid w:val="00DF135B"/>
    <w:rsid w:val="00DF333A"/>
    <w:rsid w:val="00DF4400"/>
    <w:rsid w:val="00DF46DD"/>
    <w:rsid w:val="00DF4CBF"/>
    <w:rsid w:val="00DF552B"/>
    <w:rsid w:val="00DF5D69"/>
    <w:rsid w:val="00DF6985"/>
    <w:rsid w:val="00DF6F1F"/>
    <w:rsid w:val="00DF734F"/>
    <w:rsid w:val="00E04CA9"/>
    <w:rsid w:val="00E052E5"/>
    <w:rsid w:val="00E058FE"/>
    <w:rsid w:val="00E05B6C"/>
    <w:rsid w:val="00E061AB"/>
    <w:rsid w:val="00E06F9D"/>
    <w:rsid w:val="00E0701F"/>
    <w:rsid w:val="00E0744E"/>
    <w:rsid w:val="00E120EF"/>
    <w:rsid w:val="00E163E4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47EC"/>
    <w:rsid w:val="00E35765"/>
    <w:rsid w:val="00E37711"/>
    <w:rsid w:val="00E40850"/>
    <w:rsid w:val="00E4217F"/>
    <w:rsid w:val="00E43DCA"/>
    <w:rsid w:val="00E44479"/>
    <w:rsid w:val="00E462EC"/>
    <w:rsid w:val="00E47325"/>
    <w:rsid w:val="00E50B86"/>
    <w:rsid w:val="00E513A9"/>
    <w:rsid w:val="00E51535"/>
    <w:rsid w:val="00E52CF9"/>
    <w:rsid w:val="00E532E8"/>
    <w:rsid w:val="00E53FF5"/>
    <w:rsid w:val="00E5406F"/>
    <w:rsid w:val="00E542E2"/>
    <w:rsid w:val="00E54DAF"/>
    <w:rsid w:val="00E54E42"/>
    <w:rsid w:val="00E570F0"/>
    <w:rsid w:val="00E57B69"/>
    <w:rsid w:val="00E60E9E"/>
    <w:rsid w:val="00E619B3"/>
    <w:rsid w:val="00E621DE"/>
    <w:rsid w:val="00E64FA7"/>
    <w:rsid w:val="00E65224"/>
    <w:rsid w:val="00E65C5F"/>
    <w:rsid w:val="00E7055A"/>
    <w:rsid w:val="00E708E9"/>
    <w:rsid w:val="00E75237"/>
    <w:rsid w:val="00E82E8B"/>
    <w:rsid w:val="00E84E27"/>
    <w:rsid w:val="00E85570"/>
    <w:rsid w:val="00E8572D"/>
    <w:rsid w:val="00E86319"/>
    <w:rsid w:val="00E86B87"/>
    <w:rsid w:val="00E87783"/>
    <w:rsid w:val="00E87B67"/>
    <w:rsid w:val="00E87BE3"/>
    <w:rsid w:val="00E87BF3"/>
    <w:rsid w:val="00E904DF"/>
    <w:rsid w:val="00E90D50"/>
    <w:rsid w:val="00E94F14"/>
    <w:rsid w:val="00E956E3"/>
    <w:rsid w:val="00E95746"/>
    <w:rsid w:val="00EA18B4"/>
    <w:rsid w:val="00EA201C"/>
    <w:rsid w:val="00EA233D"/>
    <w:rsid w:val="00EA33E6"/>
    <w:rsid w:val="00EA3C4C"/>
    <w:rsid w:val="00EA3D97"/>
    <w:rsid w:val="00EA4D8F"/>
    <w:rsid w:val="00EA593F"/>
    <w:rsid w:val="00EB0F91"/>
    <w:rsid w:val="00EB1672"/>
    <w:rsid w:val="00EB2ACE"/>
    <w:rsid w:val="00EB4D1F"/>
    <w:rsid w:val="00EB5AFA"/>
    <w:rsid w:val="00EB5C93"/>
    <w:rsid w:val="00EB6801"/>
    <w:rsid w:val="00EB7681"/>
    <w:rsid w:val="00EC28A0"/>
    <w:rsid w:val="00EC3760"/>
    <w:rsid w:val="00EC3885"/>
    <w:rsid w:val="00EC4109"/>
    <w:rsid w:val="00EC4717"/>
    <w:rsid w:val="00EC6205"/>
    <w:rsid w:val="00EC6953"/>
    <w:rsid w:val="00EC7CF6"/>
    <w:rsid w:val="00ED040C"/>
    <w:rsid w:val="00ED0F43"/>
    <w:rsid w:val="00ED1C95"/>
    <w:rsid w:val="00ED1EE1"/>
    <w:rsid w:val="00ED223F"/>
    <w:rsid w:val="00ED37AD"/>
    <w:rsid w:val="00ED4460"/>
    <w:rsid w:val="00ED45AA"/>
    <w:rsid w:val="00ED5FEA"/>
    <w:rsid w:val="00EE0194"/>
    <w:rsid w:val="00EE0FD8"/>
    <w:rsid w:val="00EE2ED8"/>
    <w:rsid w:val="00EE30C1"/>
    <w:rsid w:val="00EE44EC"/>
    <w:rsid w:val="00EE665E"/>
    <w:rsid w:val="00EE6FEE"/>
    <w:rsid w:val="00EE7769"/>
    <w:rsid w:val="00EF0023"/>
    <w:rsid w:val="00EF081A"/>
    <w:rsid w:val="00EF0D62"/>
    <w:rsid w:val="00EF1746"/>
    <w:rsid w:val="00EF33A3"/>
    <w:rsid w:val="00EF6491"/>
    <w:rsid w:val="00EF696A"/>
    <w:rsid w:val="00F00198"/>
    <w:rsid w:val="00F00FD5"/>
    <w:rsid w:val="00F02580"/>
    <w:rsid w:val="00F02822"/>
    <w:rsid w:val="00F02CA4"/>
    <w:rsid w:val="00F02CC5"/>
    <w:rsid w:val="00F036B4"/>
    <w:rsid w:val="00F03C44"/>
    <w:rsid w:val="00F06C8C"/>
    <w:rsid w:val="00F07BAA"/>
    <w:rsid w:val="00F11F69"/>
    <w:rsid w:val="00F124FE"/>
    <w:rsid w:val="00F13589"/>
    <w:rsid w:val="00F13BD8"/>
    <w:rsid w:val="00F1428F"/>
    <w:rsid w:val="00F14D2A"/>
    <w:rsid w:val="00F157BB"/>
    <w:rsid w:val="00F16FA6"/>
    <w:rsid w:val="00F17CA4"/>
    <w:rsid w:val="00F17DF0"/>
    <w:rsid w:val="00F20893"/>
    <w:rsid w:val="00F2114F"/>
    <w:rsid w:val="00F21193"/>
    <w:rsid w:val="00F21CF7"/>
    <w:rsid w:val="00F22937"/>
    <w:rsid w:val="00F22F1B"/>
    <w:rsid w:val="00F25656"/>
    <w:rsid w:val="00F26989"/>
    <w:rsid w:val="00F2749D"/>
    <w:rsid w:val="00F307BB"/>
    <w:rsid w:val="00F307E0"/>
    <w:rsid w:val="00F337C9"/>
    <w:rsid w:val="00F33D19"/>
    <w:rsid w:val="00F343F3"/>
    <w:rsid w:val="00F349B0"/>
    <w:rsid w:val="00F37A4F"/>
    <w:rsid w:val="00F37A69"/>
    <w:rsid w:val="00F37E45"/>
    <w:rsid w:val="00F40E3D"/>
    <w:rsid w:val="00F411EC"/>
    <w:rsid w:val="00F412DA"/>
    <w:rsid w:val="00F42BDB"/>
    <w:rsid w:val="00F44F22"/>
    <w:rsid w:val="00F46E24"/>
    <w:rsid w:val="00F51080"/>
    <w:rsid w:val="00F517EB"/>
    <w:rsid w:val="00F521F7"/>
    <w:rsid w:val="00F52625"/>
    <w:rsid w:val="00F53286"/>
    <w:rsid w:val="00F53EE5"/>
    <w:rsid w:val="00F5491F"/>
    <w:rsid w:val="00F56B31"/>
    <w:rsid w:val="00F56F9B"/>
    <w:rsid w:val="00F57167"/>
    <w:rsid w:val="00F60A89"/>
    <w:rsid w:val="00F60BD4"/>
    <w:rsid w:val="00F61F59"/>
    <w:rsid w:val="00F63B19"/>
    <w:rsid w:val="00F707C3"/>
    <w:rsid w:val="00F7216F"/>
    <w:rsid w:val="00F742AC"/>
    <w:rsid w:val="00F7444F"/>
    <w:rsid w:val="00F763A2"/>
    <w:rsid w:val="00F7701C"/>
    <w:rsid w:val="00F802E9"/>
    <w:rsid w:val="00F8053E"/>
    <w:rsid w:val="00F80FC1"/>
    <w:rsid w:val="00F83994"/>
    <w:rsid w:val="00F8650A"/>
    <w:rsid w:val="00F904D2"/>
    <w:rsid w:val="00F91550"/>
    <w:rsid w:val="00F94471"/>
    <w:rsid w:val="00F9482D"/>
    <w:rsid w:val="00F95D90"/>
    <w:rsid w:val="00FA17D7"/>
    <w:rsid w:val="00FA2D8E"/>
    <w:rsid w:val="00FA3AA7"/>
    <w:rsid w:val="00FA4C4A"/>
    <w:rsid w:val="00FA4DE5"/>
    <w:rsid w:val="00FA4E53"/>
    <w:rsid w:val="00FA77B1"/>
    <w:rsid w:val="00FA791B"/>
    <w:rsid w:val="00FA7A7F"/>
    <w:rsid w:val="00FA7F03"/>
    <w:rsid w:val="00FB03D0"/>
    <w:rsid w:val="00FB5A99"/>
    <w:rsid w:val="00FB6EA5"/>
    <w:rsid w:val="00FC09BB"/>
    <w:rsid w:val="00FC2192"/>
    <w:rsid w:val="00FC3308"/>
    <w:rsid w:val="00FC70C4"/>
    <w:rsid w:val="00FD00BB"/>
    <w:rsid w:val="00FD12A8"/>
    <w:rsid w:val="00FD282F"/>
    <w:rsid w:val="00FD49E5"/>
    <w:rsid w:val="00FD5483"/>
    <w:rsid w:val="00FD610F"/>
    <w:rsid w:val="00FD6392"/>
    <w:rsid w:val="00FD6A5F"/>
    <w:rsid w:val="00FD7A84"/>
    <w:rsid w:val="00FD7E1F"/>
    <w:rsid w:val="00FE035D"/>
    <w:rsid w:val="00FE18E6"/>
    <w:rsid w:val="00FE1A20"/>
    <w:rsid w:val="00FE2B98"/>
    <w:rsid w:val="00FE43A6"/>
    <w:rsid w:val="00FE6277"/>
    <w:rsid w:val="00FE77EF"/>
    <w:rsid w:val="00FF000F"/>
    <w:rsid w:val="00FF0C0D"/>
    <w:rsid w:val="00FF165F"/>
    <w:rsid w:val="00FF1FAF"/>
    <w:rsid w:val="00FF32C8"/>
    <w:rsid w:val="00FF47D0"/>
    <w:rsid w:val="00FF4EF1"/>
    <w:rsid w:val="00FF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chartTrackingRefBased/>
  <w15:docId w15:val="{79E89CFF-B9FA-4797-9ECC-8E1975A6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_default text"/>
    <w:basedOn w:val="a0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">
    <w:name w:val="List Bullet"/>
    <w:basedOn w:val="a0"/>
    <w:uiPriority w:val="99"/>
    <w:unhideWhenUsed/>
    <w:rsid w:val="00F17DF0"/>
    <w:pPr>
      <w:numPr>
        <w:numId w:val="39"/>
      </w:numPr>
      <w:contextualSpacing/>
    </w:pPr>
  </w:style>
  <w:style w:type="character" w:customStyle="1" w:styleId="style3">
    <w:name w:val="style3"/>
    <w:rsid w:val="005A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1E541-3D0A-471A-971A-E7EFBDFC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3750</Characters>
  <Application>Microsoft Office Word</Application>
  <DocSecurity>0</DocSecurity>
  <Lines>31</Lines>
  <Paragraphs>8</Paragraphs>
  <ScaleCrop>false</ScaleCrop>
  <Company>Cathay Life Insurance.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