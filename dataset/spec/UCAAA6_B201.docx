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0052FB" w:rsidRPr="002A58AE" w:rsidTr="00CB4BB0">
        <w:tc>
          <w:tcPr>
            <w:tcW w:w="12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2A58AE" w:rsidTr="00CB4BB0">
        <w:tc>
          <w:tcPr>
            <w:tcW w:w="12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05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15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130425000228</w:t>
            </w:r>
          </w:p>
        </w:tc>
      </w:tr>
      <w:tr w:rsidR="00CB4BB0" w:rsidRPr="002A58AE" w:rsidTr="00CB4BB0">
        <w:trPr>
          <w:ins w:id="2" w:author="cathay" w:date="2019-06-28T10:25:00Z"/>
        </w:trPr>
        <w:tc>
          <w:tcPr>
            <w:tcW w:w="1216" w:type="dxa"/>
          </w:tcPr>
          <w:p w:rsidR="00CB4BB0" w:rsidRPr="002A58AE" w:rsidRDefault="00CB4BB0" w:rsidP="00CB4BB0">
            <w:pPr>
              <w:spacing w:line="240" w:lineRule="atLeast"/>
              <w:jc w:val="center"/>
              <w:rPr>
                <w:ins w:id="3" w:author="cathay" w:date="2019-06-28T10:25:00Z"/>
                <w:rFonts w:ascii="細明體" w:eastAsia="細明體" w:hAnsi="細明體" w:cs="Courier New"/>
                <w:sz w:val="20"/>
                <w:szCs w:val="20"/>
              </w:rPr>
            </w:pPr>
            <w:ins w:id="4" w:author="cathay" w:date="2019-06-28T10:2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2019/06/28</w:t>
              </w:r>
            </w:ins>
          </w:p>
        </w:tc>
        <w:tc>
          <w:tcPr>
            <w:tcW w:w="1010" w:type="dxa"/>
          </w:tcPr>
          <w:p w:rsidR="00CB4BB0" w:rsidRPr="002A58AE" w:rsidRDefault="00CB4BB0" w:rsidP="00CB4BB0">
            <w:pPr>
              <w:spacing w:line="240" w:lineRule="atLeast"/>
              <w:jc w:val="center"/>
              <w:rPr>
                <w:ins w:id="5" w:author="cathay" w:date="2019-06-28T10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9-06-28T10:2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CB4BB0" w:rsidRPr="002A58AE" w:rsidRDefault="00CB4BB0" w:rsidP="00CB4BB0">
            <w:pPr>
              <w:spacing w:line="240" w:lineRule="atLeast"/>
              <w:rPr>
                <w:ins w:id="7" w:author="cathay" w:date="2019-06-28T10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cathay" w:date="2019-06-28T10:2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理賠科跨區取件系統優化</w:t>
              </w:r>
            </w:ins>
          </w:p>
        </w:tc>
        <w:tc>
          <w:tcPr>
            <w:tcW w:w="1566" w:type="dxa"/>
          </w:tcPr>
          <w:p w:rsidR="00CB4BB0" w:rsidRDefault="00CB4BB0" w:rsidP="00CB4BB0">
            <w:pPr>
              <w:spacing w:line="240" w:lineRule="atLeast"/>
              <w:jc w:val="center"/>
              <w:rPr>
                <w:ins w:id="9" w:author="cathay" w:date="2019-06-28T10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cathay" w:date="2019-06-28T10:2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CB4BB0" w:rsidRDefault="00CB4BB0" w:rsidP="00CB4BB0">
            <w:pPr>
              <w:spacing w:line="240" w:lineRule="atLeast"/>
              <w:jc w:val="center"/>
              <w:rPr>
                <w:ins w:id="11" w:author="cathay" w:date="2019-06-28T10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cathay" w:date="2019-06-28T10:2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190319001705</w:t>
              </w:r>
            </w:ins>
          </w:p>
        </w:tc>
      </w:tr>
    </w:tbl>
    <w:p w:rsidR="001029E3" w:rsidRPr="00AD2D28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AD2D28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  <w:tblPrChange w:id="13" w:author="cathay" w:date="2019-06-28T10:26:00Z">
          <w:tblPr>
            <w:tblW w:w="1049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BF" w:firstRow="1" w:lastRow="0" w:firstColumn="1" w:lastColumn="0" w:noHBand="0" w:noVBand="0"/>
          </w:tblPr>
        </w:tblPrChange>
      </w:tblPr>
      <w:tblGrid>
        <w:gridCol w:w="1134"/>
        <w:gridCol w:w="1276"/>
        <w:gridCol w:w="8080"/>
        <w:tblGridChange w:id="14">
          <w:tblGrid>
            <w:gridCol w:w="1134"/>
            <w:gridCol w:w="1134"/>
            <w:gridCol w:w="72"/>
            <w:gridCol w:w="8150"/>
          </w:tblGrid>
        </w:tblGridChange>
      </w:tblGrid>
      <w:tr w:rsidR="00167DC4" w:rsidRPr="00AD2D28" w:rsidTr="00CB4BB0">
        <w:tc>
          <w:tcPr>
            <w:tcW w:w="2410" w:type="dxa"/>
            <w:gridSpan w:val="2"/>
            <w:tcPrChange w:id="15" w:author="cathay" w:date="2019-06-28T10:26:00Z">
              <w:tcPr>
                <w:tcW w:w="2340" w:type="dxa"/>
                <w:gridSpan w:val="3"/>
              </w:tcPr>
            </w:tcPrChange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080" w:type="dxa"/>
            <w:tcPrChange w:id="16" w:author="cathay" w:date="2019-06-28T10:26:00Z">
              <w:tcPr>
                <w:tcW w:w="8150" w:type="dxa"/>
              </w:tcPr>
            </w:tcPrChange>
          </w:tcPr>
          <w:p w:rsidR="00167DC4" w:rsidRPr="00AD2D28" w:rsidRDefault="00191673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跨區取件每月統計批次</w:t>
            </w:r>
          </w:p>
        </w:tc>
      </w:tr>
      <w:tr w:rsidR="00167DC4" w:rsidRPr="00AD2D28" w:rsidTr="00CB4BB0">
        <w:tc>
          <w:tcPr>
            <w:tcW w:w="2410" w:type="dxa"/>
            <w:gridSpan w:val="2"/>
            <w:tcPrChange w:id="17" w:author="cathay" w:date="2019-06-28T10:26:00Z">
              <w:tcPr>
                <w:tcW w:w="2340" w:type="dxa"/>
                <w:gridSpan w:val="3"/>
              </w:tcPr>
            </w:tcPrChange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080" w:type="dxa"/>
            <w:tcPrChange w:id="18" w:author="cathay" w:date="2019-06-28T10:26:00Z">
              <w:tcPr>
                <w:tcW w:w="8150" w:type="dxa"/>
              </w:tcPr>
            </w:tcPrChange>
          </w:tcPr>
          <w:p w:rsidR="00167DC4" w:rsidRPr="00AD2D28" w:rsidRDefault="001F45D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AAA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191673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  <w:r w:rsidR="00167DC4" w:rsidRPr="00AD2D28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AD2D28" w:rsidTr="00CB4BB0">
        <w:tc>
          <w:tcPr>
            <w:tcW w:w="2410" w:type="dxa"/>
            <w:gridSpan w:val="2"/>
            <w:tcPrChange w:id="19" w:author="cathay" w:date="2019-06-28T10:26:00Z">
              <w:tcPr>
                <w:tcW w:w="2340" w:type="dxa"/>
                <w:gridSpan w:val="3"/>
              </w:tcPr>
            </w:tcPrChange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080" w:type="dxa"/>
            <w:tcPrChange w:id="20" w:author="cathay" w:date="2019-06-28T10:26:00Z">
              <w:tcPr>
                <w:tcW w:w="8150" w:type="dxa"/>
              </w:tcPr>
            </w:tcPrChange>
          </w:tcPr>
          <w:p w:rsidR="00167DC4" w:rsidRPr="00AD2D28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AD2D28" w:rsidTr="00CB4BB0">
        <w:tc>
          <w:tcPr>
            <w:tcW w:w="2410" w:type="dxa"/>
            <w:gridSpan w:val="2"/>
            <w:tcPrChange w:id="21" w:author="cathay" w:date="2019-06-28T10:26:00Z">
              <w:tcPr>
                <w:tcW w:w="2340" w:type="dxa"/>
                <w:gridSpan w:val="3"/>
              </w:tcPr>
            </w:tcPrChange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080" w:type="dxa"/>
            <w:tcPrChange w:id="22" w:author="cathay" w:date="2019-06-28T10:26:00Z">
              <w:tcPr>
                <w:tcW w:w="8150" w:type="dxa"/>
              </w:tcPr>
            </w:tcPrChange>
          </w:tcPr>
          <w:p w:rsidR="00167DC4" w:rsidRPr="00AD2D28" w:rsidRDefault="00191673" w:rsidP="00263006">
            <w:pP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計算各服務科理賠人員每月跨區取件處理案件件數</w:t>
            </w:r>
          </w:p>
        </w:tc>
      </w:tr>
      <w:tr w:rsidR="000052FB" w:rsidRPr="00AD2D28" w:rsidTr="00CB4BB0">
        <w:tc>
          <w:tcPr>
            <w:tcW w:w="2410" w:type="dxa"/>
            <w:gridSpan w:val="2"/>
            <w:tcPrChange w:id="23" w:author="cathay" w:date="2019-06-28T10:26:00Z">
              <w:tcPr>
                <w:tcW w:w="2340" w:type="dxa"/>
                <w:gridSpan w:val="3"/>
              </w:tcPr>
            </w:tcPrChange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080" w:type="dxa"/>
            <w:tcPrChange w:id="24" w:author="cathay" w:date="2019-06-28T10:26:00Z">
              <w:tcPr>
                <w:tcW w:w="8150" w:type="dxa"/>
              </w:tcPr>
            </w:tcPrChange>
          </w:tcPr>
          <w:p w:rsidR="000052FB" w:rsidRPr="002A58AE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AD2D28" w:rsidTr="00CB4BB0">
        <w:tc>
          <w:tcPr>
            <w:tcW w:w="2410" w:type="dxa"/>
            <w:gridSpan w:val="2"/>
            <w:tcPrChange w:id="25" w:author="cathay" w:date="2019-06-28T10:26:00Z">
              <w:tcPr>
                <w:tcW w:w="2340" w:type="dxa"/>
                <w:gridSpan w:val="3"/>
              </w:tcPr>
            </w:tcPrChange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080" w:type="dxa"/>
            <w:tcPrChange w:id="26" w:author="cathay" w:date="2019-06-28T10:26:00Z">
              <w:tcPr>
                <w:tcW w:w="8150" w:type="dxa"/>
              </w:tcPr>
            </w:tcPrChange>
          </w:tcPr>
          <w:p w:rsidR="000052FB" w:rsidRPr="002A58AE" w:rsidRDefault="00191673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AD2D28" w:rsidTr="00CB4BB0">
        <w:tc>
          <w:tcPr>
            <w:tcW w:w="2410" w:type="dxa"/>
            <w:gridSpan w:val="2"/>
            <w:tcPrChange w:id="27" w:author="cathay" w:date="2019-06-28T10:26:00Z">
              <w:tcPr>
                <w:tcW w:w="2340" w:type="dxa"/>
                <w:gridSpan w:val="3"/>
              </w:tcPr>
            </w:tcPrChange>
          </w:tcPr>
          <w:p w:rsidR="000052FB" w:rsidRPr="00AD2D28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080" w:type="dxa"/>
            <w:tcPrChange w:id="28" w:author="cathay" w:date="2019-06-28T10:26:00Z">
              <w:tcPr>
                <w:tcW w:w="8150" w:type="dxa"/>
              </w:tcPr>
            </w:tcPrChange>
          </w:tcPr>
          <w:p w:rsidR="000052FB" w:rsidRPr="00AD2D28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AD2D28" w:rsidTr="00CB4BB0">
        <w:tc>
          <w:tcPr>
            <w:tcW w:w="2410" w:type="dxa"/>
            <w:gridSpan w:val="2"/>
            <w:tcPrChange w:id="29" w:author="cathay" w:date="2019-06-28T10:26:00Z">
              <w:tcPr>
                <w:tcW w:w="2340" w:type="dxa"/>
                <w:gridSpan w:val="3"/>
              </w:tcPr>
            </w:tcPrChange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080" w:type="dxa"/>
            <w:tcPrChange w:id="30" w:author="cathay" w:date="2019-06-28T10:26:00Z">
              <w:tcPr>
                <w:tcW w:w="8150" w:type="dxa"/>
              </w:tcPr>
            </w:tcPrChange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CB4BB0" w:rsidRPr="00C57C19" w:rsidTr="00CB4BB0">
        <w:trPr>
          <w:ins w:id="31" w:author="cathay" w:date="2019-06-28T10:26:00Z"/>
        </w:trPr>
        <w:tc>
          <w:tcPr>
            <w:tcW w:w="1134" w:type="dxa"/>
            <w:vMerge w:val="restart"/>
            <w:vAlign w:val="center"/>
            <w:tcPrChange w:id="32" w:author="cathay" w:date="2019-06-28T10:26:00Z">
              <w:tcPr>
                <w:tcW w:w="1134" w:type="dxa"/>
                <w:vMerge w:val="restart"/>
                <w:vAlign w:val="center"/>
              </w:tcPr>
            </w:tcPrChange>
          </w:tcPr>
          <w:p w:rsidR="00CB4BB0" w:rsidRPr="00C57C19" w:rsidRDefault="00CB4BB0" w:rsidP="00C97B37">
            <w:pPr>
              <w:rPr>
                <w:ins w:id="33" w:author="cathay" w:date="2019-06-28T10:26:00Z"/>
                <w:rFonts w:ascii="細明體" w:eastAsia="細明體" w:hAnsi="細明體" w:hint="eastAsia"/>
                <w:sz w:val="20"/>
                <w:szCs w:val="20"/>
              </w:rPr>
            </w:pPr>
            <w:ins w:id="34" w:author="cathay" w:date="2019-06-28T10:26:00Z">
              <w:r w:rsidRPr="00C57C19">
                <w:rPr>
                  <w:rFonts w:ascii="細明體" w:eastAsia="細明體" w:hAnsi="細明體" w:hint="eastAsia"/>
                  <w:sz w:val="20"/>
                  <w:szCs w:val="20"/>
                </w:rPr>
                <w:t>寄信處理</w:t>
              </w:r>
            </w:ins>
          </w:p>
        </w:tc>
        <w:tc>
          <w:tcPr>
            <w:tcW w:w="1276" w:type="dxa"/>
            <w:tcPrChange w:id="35" w:author="cathay" w:date="2019-06-28T10:26:00Z">
              <w:tcPr>
                <w:tcW w:w="1134" w:type="dxa"/>
              </w:tcPr>
            </w:tcPrChange>
          </w:tcPr>
          <w:p w:rsidR="00CB4BB0" w:rsidRPr="003769F8" w:rsidRDefault="00CB4BB0" w:rsidP="00C97B37">
            <w:pPr>
              <w:rPr>
                <w:ins w:id="36" w:author="cathay" w:date="2019-06-28T10:26:00Z"/>
                <w:rFonts w:ascii="細明體" w:eastAsia="細明體" w:hAnsi="細明體" w:hint="eastAsia"/>
                <w:sz w:val="20"/>
                <w:szCs w:val="20"/>
              </w:rPr>
            </w:pPr>
            <w:ins w:id="37" w:author="cathay" w:date="2019-06-28T10:26:00Z">
              <w:r w:rsidRPr="003769F8">
                <w:rPr>
                  <w:rFonts w:ascii="細明體" w:eastAsia="細明體" w:hAnsi="細明體" w:hint="eastAsia"/>
                  <w:sz w:val="20"/>
                  <w:szCs w:val="20"/>
                </w:rPr>
                <w:t>寄信對象</w:t>
              </w:r>
            </w:ins>
          </w:p>
        </w:tc>
        <w:tc>
          <w:tcPr>
            <w:tcW w:w="8080" w:type="dxa"/>
            <w:tcPrChange w:id="38" w:author="cathay" w:date="2019-06-28T10:26:00Z">
              <w:tcPr>
                <w:tcW w:w="8222" w:type="dxa"/>
                <w:gridSpan w:val="2"/>
              </w:tcPr>
            </w:tcPrChange>
          </w:tcPr>
          <w:p w:rsidR="00CB4BB0" w:rsidRPr="00C57C19" w:rsidRDefault="00CB4BB0" w:rsidP="00C97B37">
            <w:pPr>
              <w:rPr>
                <w:ins w:id="39" w:author="cathay" w:date="2019-06-28T10:26:00Z"/>
                <w:rFonts w:ascii="細明體" w:eastAsia="細明體" w:hAnsi="細明體" w:hint="eastAsia"/>
                <w:sz w:val="20"/>
                <w:szCs w:val="20"/>
              </w:rPr>
            </w:pPr>
            <w:ins w:id="40" w:author="cathay" w:date="2019-06-28T10:26:00Z">
              <w:r w:rsidRPr="00C57C19">
                <w:rPr>
                  <w:rFonts w:ascii="細明體" w:eastAsia="細明體" w:hAnsi="細明體" w:hint="eastAsia"/>
                  <w:sz w:val="20"/>
                  <w:szCs w:val="20"/>
                </w:rPr>
                <w:t>■無 □客戶　□壽險員工　□關係企業員工　□合作廠商</w:t>
              </w:r>
            </w:ins>
          </w:p>
        </w:tc>
      </w:tr>
      <w:tr w:rsidR="00CB4BB0" w:rsidRPr="003769F8" w:rsidTr="00CB4BB0">
        <w:trPr>
          <w:ins w:id="41" w:author="cathay" w:date="2019-06-28T10:26:00Z"/>
        </w:trPr>
        <w:tc>
          <w:tcPr>
            <w:tcW w:w="1134" w:type="dxa"/>
            <w:vMerge/>
            <w:tcPrChange w:id="42" w:author="cathay" w:date="2019-06-28T10:26:00Z">
              <w:tcPr>
                <w:tcW w:w="1134" w:type="dxa"/>
                <w:vMerge/>
              </w:tcPr>
            </w:tcPrChange>
          </w:tcPr>
          <w:p w:rsidR="00CB4BB0" w:rsidRDefault="00CB4BB0" w:rsidP="00C97B37">
            <w:pPr>
              <w:rPr>
                <w:ins w:id="43" w:author="cathay" w:date="2019-06-28T10:26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tcPrChange w:id="44" w:author="cathay" w:date="2019-06-28T10:26:00Z">
              <w:tcPr>
                <w:tcW w:w="1134" w:type="dxa"/>
              </w:tcPr>
            </w:tcPrChange>
          </w:tcPr>
          <w:p w:rsidR="00CB4BB0" w:rsidRPr="003769F8" w:rsidRDefault="00CB4BB0" w:rsidP="00C97B37">
            <w:pPr>
              <w:rPr>
                <w:ins w:id="45" w:author="cathay" w:date="2019-06-28T10:26:00Z"/>
                <w:rFonts w:ascii="細明體" w:eastAsia="細明體" w:hAnsi="細明體" w:hint="eastAsia"/>
                <w:sz w:val="20"/>
                <w:szCs w:val="20"/>
              </w:rPr>
            </w:pPr>
            <w:ins w:id="46" w:author="cathay" w:date="2019-06-28T10:26:00Z">
              <w:r w:rsidRPr="003769F8">
                <w:rPr>
                  <w:rFonts w:ascii="細明體" w:eastAsia="細明體" w:hAnsi="細明體" w:hint="eastAsia"/>
                  <w:sz w:val="20"/>
                  <w:szCs w:val="20"/>
                </w:rPr>
                <w:t>寄信方式</w:t>
              </w:r>
            </w:ins>
          </w:p>
        </w:tc>
        <w:tc>
          <w:tcPr>
            <w:tcW w:w="8080" w:type="dxa"/>
            <w:tcPrChange w:id="47" w:author="cathay" w:date="2019-06-28T10:26:00Z">
              <w:tcPr>
                <w:tcW w:w="8222" w:type="dxa"/>
                <w:gridSpan w:val="2"/>
              </w:tcPr>
            </w:tcPrChange>
          </w:tcPr>
          <w:p w:rsidR="00CB4BB0" w:rsidRPr="003769F8" w:rsidRDefault="00CB4BB0" w:rsidP="00C97B37">
            <w:pPr>
              <w:rPr>
                <w:ins w:id="48" w:author="cathay" w:date="2019-06-28T10:26:00Z"/>
                <w:rFonts w:ascii="細明體" w:eastAsia="細明體" w:hAnsi="細明體" w:hint="eastAsia"/>
                <w:sz w:val="20"/>
                <w:szCs w:val="20"/>
              </w:rPr>
            </w:pPr>
            <w:ins w:id="49" w:author="cathay" w:date="2019-06-28T10:26:00Z">
              <w:r w:rsidRPr="003769F8">
                <w:rPr>
                  <w:rFonts w:ascii="細明體" w:eastAsia="細明體" w:hAnsi="細明體" w:hint="eastAsia"/>
                  <w:sz w:val="20"/>
                  <w:szCs w:val="20"/>
                </w:rPr>
                <w:t>■無 □Billhunter　□MailSender</w:t>
              </w:r>
            </w:ins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AD2D28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052FB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633065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7" type="#_x0000_t132" style="position:absolute;margin-left:19.65pt;margin-top:4.65pt;width:117pt;height:66pt;z-index:251655680">
            <v:textbox>
              <w:txbxContent>
                <w:p w:rsidR="0002210A" w:rsidRPr="0002210A" w:rsidRDefault="00633065" w:rsidP="0002210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跨區取件分派紀錄檔</w:t>
                  </w:r>
                  <w:r w:rsidR="0002210A" w:rsidRPr="0002210A">
                    <w:rPr>
                      <w:rFonts w:hint="eastAsia"/>
                      <w:sz w:val="20"/>
                      <w:szCs w:val="20"/>
                    </w:rPr>
                    <w:t>DTAAA1</w:t>
                  </w:r>
                  <w:r w:rsidR="0002210A">
                    <w:rPr>
                      <w:rFonts w:hint="eastAsia"/>
                      <w:sz w:val="20"/>
                      <w:szCs w:val="20"/>
                    </w:rPr>
                    <w:t>00</w:t>
                  </w:r>
                </w:p>
              </w:txbxContent>
            </v:textbox>
          </v:shape>
        </w:pict>
      </w:r>
      <w:r w:rsidR="00AE0AAA">
        <w:rPr>
          <w:rFonts w:ascii="細明體" w:eastAsia="細明體" w:hAnsi="細明體" w:hint="eastAsia"/>
          <w:noProof/>
          <w:lang w:eastAsia="zh-TW"/>
        </w:rPr>
        <w:pict>
          <v:shape id="_x0000_s1033" type="#_x0000_t132" style="position:absolute;margin-left:411.9pt;margin-top:4.65pt;width:117pt;height:67.5pt;z-index:251658752">
            <v:textbox>
              <w:txbxContent>
                <w:p w:rsidR="00AE0AAA" w:rsidRPr="0002210A" w:rsidRDefault="00517F70" w:rsidP="00AE0AAA">
                  <w:pPr>
                    <w:rPr>
                      <w:sz w:val="20"/>
                      <w:szCs w:val="20"/>
                    </w:rPr>
                  </w:pPr>
                  <w:r w:rsidRPr="00517F70">
                    <w:rPr>
                      <w:rFonts w:hint="eastAsia"/>
                      <w:sz w:val="20"/>
                      <w:szCs w:val="20"/>
                    </w:rPr>
                    <w:t>跨區取件服務人員統計檔</w:t>
                  </w:r>
                  <w:r w:rsidR="00AE0AAA" w:rsidRPr="0002210A">
                    <w:rPr>
                      <w:rFonts w:hint="eastAsia"/>
                      <w:sz w:val="20"/>
                      <w:szCs w:val="20"/>
                    </w:rPr>
                    <w:t>DTAA</w:t>
                  </w:r>
                  <w:r w:rsidR="00AE0AAA">
                    <w:rPr>
                      <w:rFonts w:hint="eastAsia"/>
                      <w:sz w:val="20"/>
                      <w:szCs w:val="20"/>
                    </w:rPr>
                    <w:t>H550</w:t>
                  </w:r>
                </w:p>
              </w:txbxContent>
            </v:textbox>
          </v:shape>
        </w:pict>
      </w: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89.15pt;margin-top:.15pt;width:172.5pt;height:44.25pt;z-index:251656704">
            <v:textbox>
              <w:txbxContent>
                <w:p w:rsidR="0002210A" w:rsidRDefault="00234AE3">
                  <w:r>
                    <w:rPr>
                      <w:rFonts w:hint="eastAsia"/>
                    </w:rPr>
                    <w:t>統計每月</w:t>
                  </w:r>
                  <w:r w:rsidR="00AE0AAA">
                    <w:rPr>
                      <w:rFonts w:hint="eastAsia"/>
                    </w:rPr>
                    <w:t>各服務科理賠人員處理案件數量</w:t>
                  </w:r>
                </w:p>
              </w:txbxContent>
            </v:textbox>
          </v:shape>
        </w:pict>
      </w:r>
    </w:p>
    <w:p w:rsidR="0002210A" w:rsidRDefault="00633065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36.65pt;margin-top:3.15pt;width:52.5pt;height:0;z-index:251659776" o:connectortype="straight">
            <v:stroke endarrow="block"/>
          </v:shape>
        </w:pict>
      </w:r>
      <w:r w:rsidR="00F46A1A">
        <w:rPr>
          <w:rFonts w:ascii="細明體" w:eastAsia="細明體" w:hAnsi="細明體" w:hint="eastAsia"/>
          <w:noProof/>
          <w:lang w:eastAsia="zh-TW"/>
        </w:rPr>
        <w:pict>
          <v:shape id="_x0000_s1032" type="#_x0000_t32" style="position:absolute;margin-left:361.65pt;margin-top:3.15pt;width:50.25pt;height:0;z-index:251657728" o:connectortype="straight">
            <v:stroke endarrow="block"/>
          </v:shape>
        </w:pict>
      </w: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052FB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AD2D28" w:rsidTr="008936D5">
        <w:tc>
          <w:tcPr>
            <w:tcW w:w="794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AD2D28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D2D28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AD2D28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AD2D28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AD2D28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AD2D28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17F70" w:rsidRPr="00AD2D28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17F70" w:rsidRPr="00AD2D28" w:rsidRDefault="00517F70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17F70" w:rsidRPr="008D3936" w:rsidRDefault="002C44AE" w:rsidP="008D393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D3936">
              <w:rPr>
                <w:rFonts w:ascii="新細明體" w:hAnsi="新細明體" w:hint="eastAsia"/>
                <w:sz w:val="20"/>
                <w:szCs w:val="20"/>
              </w:rPr>
              <w:t>跨區取件分派紀錄檔</w:t>
            </w:r>
          </w:p>
        </w:tc>
        <w:tc>
          <w:tcPr>
            <w:tcW w:w="2835" w:type="dxa"/>
          </w:tcPr>
          <w:p w:rsidR="00517F70" w:rsidRPr="008D3936" w:rsidRDefault="00517F70" w:rsidP="008D3936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8D3936">
              <w:rPr>
                <w:rFonts w:ascii="新細明體" w:hAnsi="新細明體" w:cs="細明體"/>
                <w:sz w:val="20"/>
                <w:szCs w:val="20"/>
              </w:rPr>
              <w:t>DTAAA</w:t>
            </w:r>
            <w:r w:rsidRPr="008D3936">
              <w:rPr>
                <w:rFonts w:ascii="新細明體" w:hAnsi="新細明體" w:cs="細明體" w:hint="eastAsia"/>
                <w:sz w:val="20"/>
                <w:szCs w:val="20"/>
              </w:rPr>
              <w:t>100</w:t>
            </w:r>
          </w:p>
        </w:tc>
        <w:tc>
          <w:tcPr>
            <w:tcW w:w="799" w:type="dxa"/>
          </w:tcPr>
          <w:p w:rsidR="00517F70" w:rsidRPr="008D3936" w:rsidRDefault="00517F70" w:rsidP="008D393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D3936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17F70" w:rsidRPr="008D3936" w:rsidRDefault="00517F70" w:rsidP="008D393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D393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17F70" w:rsidRPr="008D3936" w:rsidRDefault="002C44AE" w:rsidP="008D393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2C44AE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17F70" w:rsidRPr="008D3936" w:rsidRDefault="00517F70" w:rsidP="008D393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D393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517F70" w:rsidRPr="00AD2D28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17F70" w:rsidRPr="00AD2D28" w:rsidRDefault="00517F70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17F70" w:rsidRPr="008D3936" w:rsidRDefault="00517F70" w:rsidP="008D3936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8D3936">
              <w:rPr>
                <w:rFonts w:ascii="新細明體" w:hAnsi="新細明體" w:cs="細明體" w:hint="eastAsia"/>
                <w:sz w:val="20"/>
                <w:szCs w:val="20"/>
              </w:rPr>
              <w:t>跨區取件服務人員統計檔</w:t>
            </w:r>
          </w:p>
        </w:tc>
        <w:tc>
          <w:tcPr>
            <w:tcW w:w="2835" w:type="dxa"/>
          </w:tcPr>
          <w:p w:rsidR="00517F70" w:rsidRPr="008D3936" w:rsidRDefault="00517F70" w:rsidP="008D3936">
            <w:pPr>
              <w:rPr>
                <w:rFonts w:ascii="新細明體" w:hAnsi="新細明體" w:cs="細明體"/>
                <w:sz w:val="20"/>
                <w:szCs w:val="20"/>
              </w:rPr>
            </w:pPr>
            <w:r w:rsidRPr="008D3936">
              <w:rPr>
                <w:rFonts w:ascii="新細明體" w:hAnsi="新細明體" w:cs="細明體" w:hint="eastAsia"/>
                <w:sz w:val="20"/>
                <w:szCs w:val="20"/>
              </w:rPr>
              <w:t>DTAAH550</w:t>
            </w:r>
          </w:p>
        </w:tc>
        <w:tc>
          <w:tcPr>
            <w:tcW w:w="799" w:type="dxa"/>
          </w:tcPr>
          <w:p w:rsidR="00517F70" w:rsidRPr="008D3936" w:rsidRDefault="00517F70" w:rsidP="008D393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D393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17F70" w:rsidRPr="008D3936" w:rsidRDefault="00517F70" w:rsidP="008D393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D3936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17F70" w:rsidRPr="008D3936" w:rsidRDefault="00517F70" w:rsidP="008D393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D393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17F70" w:rsidRPr="008D3936" w:rsidRDefault="00517F70" w:rsidP="008D393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D3936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517F70" w:rsidRPr="00AD2D28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17F70" w:rsidRPr="00AD2D28" w:rsidRDefault="00517F70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17F70" w:rsidRPr="00AD2D28" w:rsidRDefault="00517F70" w:rsidP="00AD2D2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517F70" w:rsidRDefault="00517F70" w:rsidP="00E95106">
            <w:pPr>
              <w:rPr>
                <w:rFonts w:ascii="細明體" w:eastAsia="細明體" w:hAnsi="細明體" w:cs="細明體"/>
                <w:sz w:val="20"/>
                <w:szCs w:val="20"/>
              </w:rPr>
            </w:pPr>
          </w:p>
        </w:tc>
        <w:tc>
          <w:tcPr>
            <w:tcW w:w="799" w:type="dxa"/>
          </w:tcPr>
          <w:p w:rsidR="00517F70" w:rsidRPr="00AD2D28" w:rsidRDefault="00517F70" w:rsidP="008D39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517F70" w:rsidRPr="00AD2D28" w:rsidRDefault="00517F70" w:rsidP="008D393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799" w:type="dxa"/>
          </w:tcPr>
          <w:p w:rsidR="00517F70" w:rsidRPr="00AD2D28" w:rsidRDefault="00517F70" w:rsidP="008D393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800" w:type="dxa"/>
          </w:tcPr>
          <w:p w:rsidR="00517F70" w:rsidRPr="00AD2D28" w:rsidRDefault="00517F70" w:rsidP="008D393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</w:tr>
      <w:tr w:rsidR="00517F70" w:rsidRPr="00AD2D28" w:rsidDel="00CB4BB0" w:rsidTr="008936D5">
        <w:tblPrEx>
          <w:tblLook w:val="01E0" w:firstRow="1" w:lastRow="1" w:firstColumn="1" w:lastColumn="1" w:noHBand="0" w:noVBand="0"/>
        </w:tblPrEx>
        <w:trPr>
          <w:del w:id="50" w:author="cathay" w:date="2019-06-28T10:27:00Z"/>
        </w:trPr>
        <w:tc>
          <w:tcPr>
            <w:tcW w:w="794" w:type="dxa"/>
          </w:tcPr>
          <w:p w:rsidR="00517F70" w:rsidRPr="00AD2D28" w:rsidDel="00CB4BB0" w:rsidRDefault="00517F70" w:rsidP="00793DF0">
            <w:pPr>
              <w:numPr>
                <w:ilvl w:val="0"/>
                <w:numId w:val="40"/>
              </w:numPr>
              <w:rPr>
                <w:del w:id="51" w:author="cathay" w:date="2019-06-28T10:27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17F70" w:rsidDel="00CB4BB0" w:rsidRDefault="00517F70" w:rsidP="00AD2D28">
            <w:pPr>
              <w:rPr>
                <w:del w:id="52" w:author="cathay" w:date="2019-06-28T10:27:00Z"/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517F70" w:rsidDel="00CB4BB0" w:rsidRDefault="00517F70" w:rsidP="00E95106">
            <w:pPr>
              <w:rPr>
                <w:del w:id="53" w:author="cathay" w:date="2019-06-28T10:27:00Z"/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517F70" w:rsidRPr="00AD2D28" w:rsidDel="00CB4BB0" w:rsidRDefault="00517F70" w:rsidP="00E95106">
            <w:pPr>
              <w:jc w:val="center"/>
              <w:rPr>
                <w:del w:id="54" w:author="cathay" w:date="2019-06-28T10:27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517F70" w:rsidRPr="00AD2D28" w:rsidDel="00CB4BB0" w:rsidRDefault="00517F70" w:rsidP="00E95106">
            <w:pPr>
              <w:spacing w:line="240" w:lineRule="atLeast"/>
              <w:jc w:val="center"/>
              <w:rPr>
                <w:del w:id="55" w:author="cathay" w:date="2019-06-28T10:27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517F70" w:rsidRPr="00AD2D28" w:rsidDel="00CB4BB0" w:rsidRDefault="00517F70" w:rsidP="00E95106">
            <w:pPr>
              <w:spacing w:line="240" w:lineRule="atLeast"/>
              <w:jc w:val="center"/>
              <w:rPr>
                <w:del w:id="56" w:author="cathay" w:date="2019-06-28T10:27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00" w:type="dxa"/>
          </w:tcPr>
          <w:p w:rsidR="00517F70" w:rsidRPr="00AD2D28" w:rsidDel="00CB4BB0" w:rsidRDefault="00517F70" w:rsidP="00E95106">
            <w:pPr>
              <w:spacing w:line="240" w:lineRule="atLeast"/>
              <w:jc w:val="center"/>
              <w:rPr>
                <w:del w:id="57" w:author="cathay" w:date="2019-06-28T10:27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753E8" w:rsidRPr="00AD2D2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RPr="00AD2D28" w:rsidTr="00E30C50">
        <w:tc>
          <w:tcPr>
            <w:tcW w:w="720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77CFD" w:rsidRPr="00AD2D28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377CFD" w:rsidRPr="00D37E3B" w:rsidRDefault="00377C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674" w:type="dxa"/>
          </w:tcPr>
          <w:p w:rsidR="00377CFD" w:rsidRPr="00D37E3B" w:rsidRDefault="00377C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77CFD" w:rsidRPr="00AD2D28" w:rsidDel="00CB4BB0" w:rsidTr="00E30C50">
        <w:tblPrEx>
          <w:tblLook w:val="01E0" w:firstRow="1" w:lastRow="1" w:firstColumn="1" w:lastColumn="1" w:noHBand="0" w:noVBand="0"/>
        </w:tblPrEx>
        <w:trPr>
          <w:del w:id="58" w:author="cathay" w:date="2019-06-28T10:27:00Z"/>
        </w:trPr>
        <w:tc>
          <w:tcPr>
            <w:tcW w:w="720" w:type="dxa"/>
          </w:tcPr>
          <w:p w:rsidR="00377CFD" w:rsidRPr="00AD2D28" w:rsidDel="00CB4BB0" w:rsidRDefault="00377CFD" w:rsidP="00E44BA8">
            <w:pPr>
              <w:numPr>
                <w:ilvl w:val="0"/>
                <w:numId w:val="42"/>
              </w:numPr>
              <w:rPr>
                <w:del w:id="59" w:author="cathay" w:date="2019-06-28T10:27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377CFD" w:rsidDel="00CB4BB0" w:rsidRDefault="00377CFD" w:rsidP="00ED1D99">
            <w:pPr>
              <w:rPr>
                <w:del w:id="60" w:author="cathay" w:date="2019-06-28T10:27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674" w:type="dxa"/>
          </w:tcPr>
          <w:p w:rsidR="00377CFD" w:rsidRPr="007D2E0A" w:rsidDel="00CB4BB0" w:rsidRDefault="00377CFD" w:rsidP="00ED1D99">
            <w:pPr>
              <w:rPr>
                <w:del w:id="61" w:author="cathay" w:date="2019-06-28T10:27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E44BA8" w:rsidRPr="00AD2D28" w:rsidDel="00CB4BB0" w:rsidTr="00E30C50">
        <w:tblPrEx>
          <w:tblLook w:val="01E0" w:firstRow="1" w:lastRow="1" w:firstColumn="1" w:lastColumn="1" w:noHBand="0" w:noVBand="0"/>
        </w:tblPrEx>
        <w:trPr>
          <w:del w:id="62" w:author="cathay" w:date="2019-06-28T10:27:00Z"/>
        </w:trPr>
        <w:tc>
          <w:tcPr>
            <w:tcW w:w="720" w:type="dxa"/>
          </w:tcPr>
          <w:p w:rsidR="00E44BA8" w:rsidRPr="00AD2D28" w:rsidDel="00CB4BB0" w:rsidRDefault="00E44BA8" w:rsidP="00E44BA8">
            <w:pPr>
              <w:numPr>
                <w:ilvl w:val="0"/>
                <w:numId w:val="42"/>
              </w:numPr>
              <w:rPr>
                <w:del w:id="63" w:author="cathay" w:date="2019-06-28T10:27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E44BA8" w:rsidRPr="00AD2D28" w:rsidDel="00CB4BB0" w:rsidRDefault="00E44BA8" w:rsidP="008C36C8">
            <w:pPr>
              <w:rPr>
                <w:del w:id="64" w:author="cathay" w:date="2019-06-28T10:27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674" w:type="dxa"/>
          </w:tcPr>
          <w:p w:rsidR="00E44BA8" w:rsidRPr="00AD2D28" w:rsidDel="00CB4BB0" w:rsidRDefault="00E44BA8" w:rsidP="008C36C8">
            <w:pPr>
              <w:rPr>
                <w:del w:id="65" w:author="cathay" w:date="2019-06-28T10:27:00Z"/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241CB2" w:rsidRPr="00AD2D28" w:rsidRDefault="00377CF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A6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3148" w:type="dxa"/>
          </w:tcPr>
          <w:p w:rsidR="00241CB2" w:rsidRPr="00AD2D28" w:rsidRDefault="00AE0AAA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每月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3148" w:type="dxa"/>
          </w:tcPr>
          <w:p w:rsidR="00241CB2" w:rsidRPr="00AD2D28" w:rsidRDefault="00AE0AAA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2000</w:t>
            </w:r>
          </w:p>
        </w:tc>
      </w:tr>
    </w:tbl>
    <w:p w:rsidR="00C753E8" w:rsidRPr="00AD2D2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lastRenderedPageBreak/>
        <w:t>參數說明：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670"/>
      </w:tblGrid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241CB2" w:rsidRPr="00AD2D28" w:rsidRDefault="002158ED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統計年月</w:t>
            </w:r>
          </w:p>
        </w:tc>
        <w:tc>
          <w:tcPr>
            <w:tcW w:w="1760" w:type="dxa"/>
            <w:vAlign w:val="center"/>
          </w:tcPr>
          <w:p w:rsidR="00241CB2" w:rsidRPr="00AD2D28" w:rsidRDefault="002158ED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5670" w:type="dxa"/>
            <w:vAlign w:val="center"/>
          </w:tcPr>
          <w:p w:rsidR="00241CB2" w:rsidRPr="00AD2D28" w:rsidRDefault="002158ED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YYYYMM</w:t>
            </w:r>
          </w:p>
        </w:tc>
      </w:tr>
    </w:tbl>
    <w:p w:rsidR="00BB1FBB" w:rsidRPr="00AD2D28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E63763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E63763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Default="008F6B4E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初始</w:t>
      </w:r>
      <w:r w:rsidR="00FE0A9A" w:rsidRPr="00AD2D28">
        <w:rPr>
          <w:rFonts w:ascii="細明體" w:eastAsia="細明體" w:hAnsi="細明體"/>
          <w:kern w:val="2"/>
          <w:lang w:eastAsia="zh-TW"/>
        </w:rPr>
        <w:t>：</w:t>
      </w:r>
    </w:p>
    <w:p w:rsidR="008F6B4E" w:rsidRDefault="008F6B4E" w:rsidP="008F6B4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8F6B4E" w:rsidRDefault="008F6B4E" w:rsidP="008F6B4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="007822BE">
        <w:rPr>
          <w:rFonts w:ascii="細明體" w:eastAsia="細明體" w:hAnsi="細明體" w:hint="eastAsia"/>
          <w:kern w:val="2"/>
          <w:lang w:eastAsia="zh-TW"/>
        </w:rPr>
        <w:t>案件件數</w:t>
      </w:r>
    </w:p>
    <w:p w:rsidR="007822BE" w:rsidRDefault="007822BE" w:rsidP="008F6B4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新增成功件數</w:t>
      </w:r>
    </w:p>
    <w:p w:rsidR="007822BE" w:rsidRPr="00A329A7" w:rsidRDefault="007822BE" w:rsidP="008F6B4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新增失敗件數</w:t>
      </w:r>
    </w:p>
    <w:p w:rsidR="008D589F" w:rsidRDefault="007822BE" w:rsidP="00B832A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傳入參數：</w:t>
      </w:r>
    </w:p>
    <w:p w:rsidR="007822BE" w:rsidRDefault="007822BE" w:rsidP="007822B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無傳入參數：</w:t>
      </w:r>
    </w:p>
    <w:p w:rsidR="007822BE" w:rsidRDefault="007822BE" w:rsidP="007822B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$開始日期=執行當日的前一個月份的第一天</w:t>
      </w:r>
    </w:p>
    <w:p w:rsidR="007822BE" w:rsidRDefault="007822BE" w:rsidP="007822B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$結束日期=執行當日的前一個月份的最後一天</w:t>
      </w:r>
    </w:p>
    <w:p w:rsidR="007822BE" w:rsidRDefault="007822BE" w:rsidP="007822B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有傳入參數：</w:t>
      </w:r>
    </w:p>
    <w:p w:rsidR="007822BE" w:rsidRDefault="007822BE" w:rsidP="007822B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檢核傳入參數，</w:t>
      </w:r>
    </w:p>
    <w:p w:rsidR="007822BE" w:rsidRDefault="007822BE" w:rsidP="007822B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若傳入參數之年月不存在或格式錯誤</w:t>
      </w:r>
    </w:p>
    <w:p w:rsidR="007822BE" w:rsidRDefault="007822BE" w:rsidP="007822B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LogFatel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傳入年月錯誤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7822BE" w:rsidRDefault="007822BE" w:rsidP="007822B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結束程式</w:t>
      </w:r>
    </w:p>
    <w:p w:rsidR="007822BE" w:rsidRDefault="007822BE" w:rsidP="007822B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取得傳入參數：</w:t>
      </w:r>
    </w:p>
    <w:p w:rsidR="007822BE" w:rsidRDefault="007822BE" w:rsidP="007822B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$開始日期=傳入參數當月份的第一天</w:t>
      </w:r>
    </w:p>
    <w:p w:rsidR="007822BE" w:rsidRPr="007822BE" w:rsidRDefault="007822BE" w:rsidP="007822B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$結束日期=傳入參數當月份的最後一天</w:t>
      </w:r>
    </w:p>
    <w:p w:rsidR="008D0FBA" w:rsidRDefault="007822BE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刪除既存資料</w:t>
      </w:r>
    </w:p>
    <w:p w:rsidR="00517F70" w:rsidRDefault="007822BE" w:rsidP="00517F70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="00517F70" w:rsidRPr="00517F70">
        <w:rPr>
          <w:rFonts w:ascii="細明體" w:eastAsia="細明體" w:hAnsi="細明體" w:hint="eastAsia"/>
          <w:kern w:val="2"/>
          <w:lang w:eastAsia="zh-TW"/>
        </w:rPr>
        <w:t>跨區取件服務人員統計檔</w:t>
      </w:r>
      <w:r w:rsidR="00517F70">
        <w:rPr>
          <w:rFonts w:ascii="細明體" w:eastAsia="細明體" w:hAnsi="細明體" w:hint="eastAsia"/>
          <w:kern w:val="2"/>
          <w:lang w:eastAsia="zh-TW"/>
        </w:rPr>
        <w:t>DTAAH550，其中查詢年月=傳入參數</w:t>
      </w:r>
    </w:p>
    <w:p w:rsidR="00517F70" w:rsidRDefault="00517F70" w:rsidP="00517F7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取得跨區取件</w:t>
      </w:r>
      <w:r w:rsidR="00147804">
        <w:rPr>
          <w:rFonts w:ascii="細明體" w:eastAsia="細明體" w:hAnsi="細明體" w:hint="eastAsia"/>
          <w:kern w:val="2"/>
          <w:lang w:eastAsia="zh-TW"/>
        </w:rPr>
        <w:t>各服務科</w:t>
      </w:r>
      <w:r>
        <w:rPr>
          <w:rFonts w:ascii="細明體" w:eastAsia="細明體" w:hAnsi="細明體" w:hint="eastAsia"/>
          <w:kern w:val="2"/>
          <w:lang w:eastAsia="zh-TW"/>
        </w:rPr>
        <w:t>服務人員處理案件件數</w:t>
      </w:r>
    </w:p>
    <w:p w:rsidR="00517F70" w:rsidRDefault="00734164" w:rsidP="00517F70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取得各行政中心服務科代號列表</w:t>
      </w:r>
    </w:p>
    <w:p w:rsidR="00734164" w:rsidRDefault="00734164" w:rsidP="0073416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代碼中文對照：系統代號AA，欄位名稱CLAIM_DIV_NO</w:t>
      </w:r>
    </w:p>
    <w:p w:rsidR="00734164" w:rsidRDefault="00734164" w:rsidP="00734164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依照服務中心代號，讀取跨區取件分派紀錄檔，其中核賠單位代號=服務中心代號</w:t>
      </w:r>
      <w:r w:rsidR="00C753BB">
        <w:rPr>
          <w:rFonts w:ascii="細明體" w:eastAsia="細明體" w:hAnsi="細明體" w:hint="eastAsia"/>
          <w:kern w:val="2"/>
          <w:lang w:eastAsia="zh-TW"/>
        </w:rPr>
        <w:t>，</w:t>
      </w:r>
      <w:r w:rsidR="00673994">
        <w:rPr>
          <w:rFonts w:ascii="細明體" w:eastAsia="細明體" w:hAnsi="細明體" w:hint="eastAsia"/>
          <w:kern w:val="2"/>
          <w:lang w:eastAsia="zh-TW"/>
        </w:rPr>
        <w:t>以核賠人員為群組，</w:t>
      </w:r>
      <w:r w:rsidR="00C753BB">
        <w:rPr>
          <w:rFonts w:ascii="細明體" w:eastAsia="細明體" w:hAnsi="細明體" w:hint="eastAsia"/>
          <w:kern w:val="2"/>
          <w:lang w:eastAsia="zh-TW"/>
        </w:rPr>
        <w:t>照案件層級與跨區取件分派種類進行分類加總，其中跨區取件分派種類=1為主動取件、分派種類=2</w:t>
      </w:r>
      <w:del w:id="66" w:author="cathay" w:date="2019-06-28T10:45:00Z">
        <w:r w:rsidR="00C753BB" w:rsidDel="00CB4BB0">
          <w:rPr>
            <w:rFonts w:ascii="細明體" w:eastAsia="細明體" w:hAnsi="細明體" w:hint="eastAsia"/>
            <w:kern w:val="2"/>
            <w:lang w:eastAsia="zh-TW"/>
          </w:rPr>
          <w:delText>,3</w:delText>
        </w:r>
      </w:del>
      <w:r w:rsidR="00C753BB">
        <w:rPr>
          <w:rFonts w:ascii="細明體" w:eastAsia="細明體" w:hAnsi="細明體" w:hint="eastAsia"/>
          <w:kern w:val="2"/>
          <w:lang w:eastAsia="zh-TW"/>
        </w:rPr>
        <w:t>為</w:t>
      </w:r>
      <w:ins w:id="67" w:author="cathay" w:date="2019-06-28T10:45:00Z">
        <w:r w:rsidR="00023375">
          <w:rPr>
            <w:rFonts w:ascii="細明體" w:eastAsia="細明體" w:hAnsi="細明體" w:hint="eastAsia"/>
            <w:kern w:val="2"/>
            <w:lang w:eastAsia="zh-TW"/>
          </w:rPr>
          <w:t>主管指派、分派種類=3為</w:t>
        </w:r>
      </w:ins>
      <w:r w:rsidR="00C753BB">
        <w:rPr>
          <w:rFonts w:ascii="細明體" w:eastAsia="細明體" w:hAnsi="細明體" w:hint="eastAsia"/>
          <w:kern w:val="2"/>
          <w:lang w:eastAsia="zh-TW"/>
        </w:rPr>
        <w:t>系統分派</w:t>
      </w:r>
    </w:p>
    <w:p w:rsidR="00C753BB" w:rsidRDefault="00C753BB" w:rsidP="00734164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新增資料至跨區取件服務人員統計檔，格式：</w:t>
      </w:r>
    </w:p>
    <w:p w:rsidR="00C753BB" w:rsidRDefault="00C753BB" w:rsidP="00C753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查詢年月=傳入參數</w:t>
      </w:r>
    </w:p>
    <w:p w:rsidR="00C753BB" w:rsidRDefault="00C753BB" w:rsidP="00C753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核賠單位代號=服務中心代號</w:t>
      </w:r>
    </w:p>
    <w:p w:rsidR="00C753BB" w:rsidRDefault="00C753BB" w:rsidP="00C753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核賠人員ID=</w:t>
      </w:r>
      <w:r w:rsidR="00673994">
        <w:rPr>
          <w:rFonts w:ascii="細明體" w:eastAsia="細明體" w:hAnsi="細明體" w:hint="eastAsia"/>
          <w:kern w:val="2"/>
          <w:lang w:eastAsia="zh-TW"/>
        </w:rPr>
        <w:t>跨區取件分派紀錄檔.核賠人員ID</w:t>
      </w:r>
    </w:p>
    <w:p w:rsidR="00C753BB" w:rsidRDefault="00C753BB" w:rsidP="00C753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68" w:author="cathay" w:date="2019-06-28T10:49:00Z"/>
          <w:rFonts w:ascii="細明體" w:eastAsia="細明體" w:hAnsi="細明體"/>
          <w:kern w:val="2"/>
          <w:lang w:eastAsia="zh-TW"/>
        </w:rPr>
      </w:pPr>
      <w:r w:rsidRPr="00C753BB">
        <w:rPr>
          <w:rFonts w:ascii="細明體" w:eastAsia="細明體" w:hAnsi="細明體" w:hint="eastAsia"/>
          <w:kern w:val="2"/>
          <w:lang w:eastAsia="zh-TW"/>
        </w:rPr>
        <w:t>A級案件_主動取件</w:t>
      </w:r>
      <w:r>
        <w:rPr>
          <w:rFonts w:ascii="細明體" w:eastAsia="細明體" w:hAnsi="細明體" w:hint="eastAsia"/>
          <w:kern w:val="2"/>
          <w:lang w:eastAsia="zh-TW"/>
        </w:rPr>
        <w:t>=案件層級A，主動取件</w:t>
      </w:r>
    </w:p>
    <w:p w:rsidR="00F8786A" w:rsidRDefault="00F8786A" w:rsidP="00C753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69" w:author="cathay" w:date="2019-06-28T10:49:00Z">
        <w:r w:rsidRPr="00C753BB">
          <w:rPr>
            <w:rFonts w:ascii="細明體" w:eastAsia="細明體" w:hAnsi="細明體" w:hint="eastAsia"/>
            <w:kern w:val="2"/>
            <w:lang w:eastAsia="zh-TW"/>
          </w:rPr>
          <w:t>A級案件_</w:t>
        </w:r>
        <w:r>
          <w:rPr>
            <w:rFonts w:ascii="細明體" w:eastAsia="細明體" w:hAnsi="細明體" w:hint="eastAsia"/>
            <w:kern w:val="2"/>
            <w:lang w:eastAsia="zh-TW"/>
          </w:rPr>
          <w:t>主管指</w:t>
        </w:r>
        <w:r w:rsidRPr="00C753BB">
          <w:rPr>
            <w:rFonts w:ascii="細明體" w:eastAsia="細明體" w:hAnsi="細明體" w:hint="eastAsia"/>
            <w:kern w:val="2"/>
            <w:lang w:eastAsia="zh-TW"/>
          </w:rPr>
          <w:t>派</w:t>
        </w:r>
        <w:r>
          <w:rPr>
            <w:rFonts w:ascii="細明體" w:eastAsia="細明體" w:hAnsi="細明體" w:hint="eastAsia"/>
            <w:kern w:val="2"/>
            <w:lang w:eastAsia="zh-TW"/>
          </w:rPr>
          <w:t>=案件層級A，主管指派</w:t>
        </w:r>
      </w:ins>
    </w:p>
    <w:p w:rsidR="00C753BB" w:rsidRDefault="00C753BB" w:rsidP="00C753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753BB">
        <w:rPr>
          <w:rFonts w:ascii="細明體" w:eastAsia="細明體" w:hAnsi="細明體" w:hint="eastAsia"/>
          <w:kern w:val="2"/>
          <w:lang w:eastAsia="zh-TW"/>
        </w:rPr>
        <w:t>A級案件_系統分派</w:t>
      </w:r>
      <w:r>
        <w:rPr>
          <w:rFonts w:ascii="細明體" w:eastAsia="細明體" w:hAnsi="細明體" w:hint="eastAsia"/>
          <w:kern w:val="2"/>
          <w:lang w:eastAsia="zh-TW"/>
        </w:rPr>
        <w:t>=案件層級A，系統分派</w:t>
      </w:r>
    </w:p>
    <w:p w:rsidR="00C753BB" w:rsidRDefault="00C753BB" w:rsidP="00C753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753BB">
        <w:rPr>
          <w:rFonts w:ascii="細明體" w:eastAsia="細明體" w:hAnsi="細明體" w:hint="eastAsia"/>
          <w:kern w:val="2"/>
          <w:lang w:eastAsia="zh-TW"/>
        </w:rPr>
        <w:t>B級案件_主動取件</w:t>
      </w:r>
      <w:r>
        <w:rPr>
          <w:rFonts w:ascii="細明體" w:eastAsia="細明體" w:hAnsi="細明體" w:hint="eastAsia"/>
          <w:kern w:val="2"/>
          <w:lang w:eastAsia="zh-TW"/>
        </w:rPr>
        <w:t>=案件層級B，主動取件</w:t>
      </w:r>
    </w:p>
    <w:p w:rsidR="00F8786A" w:rsidRDefault="00F8786A" w:rsidP="00C753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70" w:author="cathay" w:date="2019-06-28T10:50:00Z"/>
          <w:rFonts w:ascii="細明體" w:eastAsia="細明體" w:hAnsi="細明體"/>
          <w:kern w:val="2"/>
          <w:lang w:eastAsia="zh-TW"/>
        </w:rPr>
      </w:pPr>
      <w:ins w:id="71" w:author="cathay" w:date="2019-06-28T10:50:00Z">
        <w:r>
          <w:rPr>
            <w:rFonts w:ascii="細明體" w:eastAsia="細明體" w:hAnsi="細明體" w:hint="eastAsia"/>
            <w:kern w:val="2"/>
            <w:lang w:eastAsia="zh-TW"/>
          </w:rPr>
          <w:t>B</w:t>
        </w:r>
        <w:r w:rsidRPr="00C753BB">
          <w:rPr>
            <w:rFonts w:ascii="細明體" w:eastAsia="細明體" w:hAnsi="細明體" w:hint="eastAsia"/>
            <w:kern w:val="2"/>
            <w:lang w:eastAsia="zh-TW"/>
          </w:rPr>
          <w:t>級案件_</w:t>
        </w:r>
        <w:r>
          <w:rPr>
            <w:rFonts w:ascii="細明體" w:eastAsia="細明體" w:hAnsi="細明體" w:hint="eastAsia"/>
            <w:kern w:val="2"/>
            <w:lang w:eastAsia="zh-TW"/>
          </w:rPr>
          <w:t>主管指</w:t>
        </w:r>
        <w:r w:rsidRPr="00C753BB">
          <w:rPr>
            <w:rFonts w:ascii="細明體" w:eastAsia="細明體" w:hAnsi="細明體" w:hint="eastAsia"/>
            <w:kern w:val="2"/>
            <w:lang w:eastAsia="zh-TW"/>
          </w:rPr>
          <w:t>派</w:t>
        </w:r>
        <w:r>
          <w:rPr>
            <w:rFonts w:ascii="細明體" w:eastAsia="細明體" w:hAnsi="細明體" w:hint="eastAsia"/>
            <w:kern w:val="2"/>
            <w:lang w:eastAsia="zh-TW"/>
          </w:rPr>
          <w:t>=案件層級B，主管指派</w:t>
        </w:r>
      </w:ins>
    </w:p>
    <w:p w:rsidR="00C753BB" w:rsidRDefault="00C753BB" w:rsidP="00C753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753BB">
        <w:rPr>
          <w:rFonts w:ascii="細明體" w:eastAsia="細明體" w:hAnsi="細明體" w:hint="eastAsia"/>
          <w:kern w:val="2"/>
          <w:lang w:eastAsia="zh-TW"/>
        </w:rPr>
        <w:t>B級案件_系統分派</w:t>
      </w:r>
      <w:r w:rsidR="00A703C5">
        <w:rPr>
          <w:rFonts w:ascii="細明體" w:eastAsia="細明體" w:hAnsi="細明體" w:hint="eastAsia"/>
          <w:kern w:val="2"/>
          <w:lang w:eastAsia="zh-TW"/>
        </w:rPr>
        <w:t>=案件層級B，系統分派</w:t>
      </w:r>
    </w:p>
    <w:p w:rsidR="00C753BB" w:rsidRDefault="00C753BB" w:rsidP="00C753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753BB">
        <w:rPr>
          <w:rFonts w:ascii="細明體" w:eastAsia="細明體" w:hAnsi="細明體" w:hint="eastAsia"/>
          <w:kern w:val="2"/>
          <w:lang w:eastAsia="zh-TW"/>
        </w:rPr>
        <w:t>C級案件_主動取件</w:t>
      </w:r>
      <w:r>
        <w:rPr>
          <w:rFonts w:ascii="細明體" w:eastAsia="細明體" w:hAnsi="細明體" w:hint="eastAsia"/>
          <w:kern w:val="2"/>
          <w:lang w:eastAsia="zh-TW"/>
        </w:rPr>
        <w:t>=案件層級C，主動取件</w:t>
      </w:r>
    </w:p>
    <w:p w:rsidR="00F8786A" w:rsidRDefault="00F8786A" w:rsidP="00C753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72" w:author="cathay" w:date="2019-06-28T10:50:00Z"/>
          <w:rFonts w:ascii="細明體" w:eastAsia="細明體" w:hAnsi="細明體"/>
          <w:kern w:val="2"/>
          <w:lang w:eastAsia="zh-TW"/>
        </w:rPr>
      </w:pPr>
      <w:ins w:id="73" w:author="cathay" w:date="2019-06-28T10:50:00Z">
        <w:r>
          <w:rPr>
            <w:rFonts w:ascii="細明體" w:eastAsia="細明體" w:hAnsi="細明體" w:hint="eastAsia"/>
            <w:kern w:val="2"/>
            <w:lang w:eastAsia="zh-TW"/>
          </w:rPr>
          <w:t>C</w:t>
        </w:r>
        <w:r w:rsidRPr="00C753BB">
          <w:rPr>
            <w:rFonts w:ascii="細明體" w:eastAsia="細明體" w:hAnsi="細明體" w:hint="eastAsia"/>
            <w:kern w:val="2"/>
            <w:lang w:eastAsia="zh-TW"/>
          </w:rPr>
          <w:t>級案件_</w:t>
        </w:r>
        <w:r>
          <w:rPr>
            <w:rFonts w:ascii="細明體" w:eastAsia="細明體" w:hAnsi="細明體" w:hint="eastAsia"/>
            <w:kern w:val="2"/>
            <w:lang w:eastAsia="zh-TW"/>
          </w:rPr>
          <w:t>主管指</w:t>
        </w:r>
        <w:r w:rsidRPr="00C753BB">
          <w:rPr>
            <w:rFonts w:ascii="細明體" w:eastAsia="細明體" w:hAnsi="細明體" w:hint="eastAsia"/>
            <w:kern w:val="2"/>
            <w:lang w:eastAsia="zh-TW"/>
          </w:rPr>
          <w:t>派</w:t>
        </w:r>
        <w:r>
          <w:rPr>
            <w:rFonts w:ascii="細明體" w:eastAsia="細明體" w:hAnsi="細明體" w:hint="eastAsia"/>
            <w:kern w:val="2"/>
            <w:lang w:eastAsia="zh-TW"/>
          </w:rPr>
          <w:t>=案件層級C，主管指派</w:t>
        </w:r>
      </w:ins>
    </w:p>
    <w:p w:rsidR="00C753BB" w:rsidRDefault="00C753BB" w:rsidP="00C753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753BB">
        <w:rPr>
          <w:rFonts w:ascii="細明體" w:eastAsia="細明體" w:hAnsi="細明體" w:hint="eastAsia"/>
          <w:kern w:val="2"/>
          <w:lang w:eastAsia="zh-TW"/>
        </w:rPr>
        <w:t>C級案件_系統分派</w:t>
      </w:r>
      <w:r w:rsidR="00A703C5">
        <w:rPr>
          <w:rFonts w:ascii="細明體" w:eastAsia="細明體" w:hAnsi="細明體" w:hint="eastAsia"/>
          <w:kern w:val="2"/>
          <w:lang w:eastAsia="zh-TW"/>
        </w:rPr>
        <w:t>=案件層級C，系統分派</w:t>
      </w:r>
    </w:p>
    <w:p w:rsidR="00C753BB" w:rsidRDefault="00C753BB" w:rsidP="00C753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753BB">
        <w:rPr>
          <w:rFonts w:ascii="細明體" w:eastAsia="細明體" w:hAnsi="細明體" w:hint="eastAsia"/>
          <w:kern w:val="2"/>
          <w:lang w:eastAsia="zh-TW"/>
        </w:rPr>
        <w:lastRenderedPageBreak/>
        <w:t>D級案件_主動取件</w:t>
      </w:r>
      <w:r>
        <w:rPr>
          <w:rFonts w:ascii="細明體" w:eastAsia="細明體" w:hAnsi="細明體" w:hint="eastAsia"/>
          <w:kern w:val="2"/>
          <w:lang w:eastAsia="zh-TW"/>
        </w:rPr>
        <w:t>=案件層級D，主動取件</w:t>
      </w:r>
    </w:p>
    <w:p w:rsidR="00F8786A" w:rsidRDefault="00F8786A" w:rsidP="00C753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74" w:author="cathay" w:date="2019-06-28T10:50:00Z"/>
          <w:rFonts w:ascii="細明體" w:eastAsia="細明體" w:hAnsi="細明體"/>
          <w:kern w:val="2"/>
          <w:lang w:eastAsia="zh-TW"/>
        </w:rPr>
      </w:pPr>
      <w:ins w:id="75" w:author="cathay" w:date="2019-06-28T10:50:00Z">
        <w:r>
          <w:rPr>
            <w:rFonts w:ascii="細明體" w:eastAsia="細明體" w:hAnsi="細明體" w:hint="eastAsia"/>
            <w:kern w:val="2"/>
            <w:lang w:eastAsia="zh-TW"/>
          </w:rPr>
          <w:t>D</w:t>
        </w:r>
        <w:r w:rsidRPr="00C753BB">
          <w:rPr>
            <w:rFonts w:ascii="細明體" w:eastAsia="細明體" w:hAnsi="細明體" w:hint="eastAsia"/>
            <w:kern w:val="2"/>
            <w:lang w:eastAsia="zh-TW"/>
          </w:rPr>
          <w:t>級案件_</w:t>
        </w:r>
        <w:r>
          <w:rPr>
            <w:rFonts w:ascii="細明體" w:eastAsia="細明體" w:hAnsi="細明體" w:hint="eastAsia"/>
            <w:kern w:val="2"/>
            <w:lang w:eastAsia="zh-TW"/>
          </w:rPr>
          <w:t>主管指</w:t>
        </w:r>
        <w:r w:rsidRPr="00C753BB">
          <w:rPr>
            <w:rFonts w:ascii="細明體" w:eastAsia="細明體" w:hAnsi="細明體" w:hint="eastAsia"/>
            <w:kern w:val="2"/>
            <w:lang w:eastAsia="zh-TW"/>
          </w:rPr>
          <w:t>派</w:t>
        </w:r>
        <w:r>
          <w:rPr>
            <w:rFonts w:ascii="細明體" w:eastAsia="細明體" w:hAnsi="細明體" w:hint="eastAsia"/>
            <w:kern w:val="2"/>
            <w:lang w:eastAsia="zh-TW"/>
          </w:rPr>
          <w:t>=案件層級D，主管指派</w:t>
        </w:r>
      </w:ins>
    </w:p>
    <w:p w:rsidR="00C753BB" w:rsidRDefault="00C753BB" w:rsidP="00C753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753BB">
        <w:rPr>
          <w:rFonts w:ascii="細明體" w:eastAsia="細明體" w:hAnsi="細明體" w:hint="eastAsia"/>
          <w:kern w:val="2"/>
          <w:lang w:eastAsia="zh-TW"/>
        </w:rPr>
        <w:t>D級案件_系統分派</w:t>
      </w:r>
      <w:r w:rsidR="00A703C5">
        <w:rPr>
          <w:rFonts w:ascii="細明體" w:eastAsia="細明體" w:hAnsi="細明體" w:hint="eastAsia"/>
          <w:kern w:val="2"/>
          <w:lang w:eastAsia="zh-TW"/>
        </w:rPr>
        <w:t>=案件層級D，系統分派</w:t>
      </w:r>
    </w:p>
    <w:p w:rsidR="00C753BB" w:rsidRDefault="00C753BB" w:rsidP="00C753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753BB">
        <w:rPr>
          <w:rFonts w:ascii="細明體" w:eastAsia="細明體" w:hAnsi="細明體" w:hint="eastAsia"/>
          <w:kern w:val="2"/>
          <w:lang w:eastAsia="zh-TW"/>
        </w:rPr>
        <w:t>E級案件_主動取件</w:t>
      </w:r>
      <w:r>
        <w:rPr>
          <w:rFonts w:ascii="細明體" w:eastAsia="細明體" w:hAnsi="細明體" w:hint="eastAsia"/>
          <w:kern w:val="2"/>
          <w:lang w:eastAsia="zh-TW"/>
        </w:rPr>
        <w:t>=案件層級E，主動取件</w:t>
      </w:r>
    </w:p>
    <w:p w:rsidR="00F8786A" w:rsidRDefault="00F8786A" w:rsidP="00C753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76" w:author="cathay" w:date="2019-06-28T10:50:00Z"/>
          <w:rFonts w:ascii="細明體" w:eastAsia="細明體" w:hAnsi="細明體"/>
          <w:kern w:val="2"/>
          <w:lang w:eastAsia="zh-TW"/>
        </w:rPr>
      </w:pPr>
      <w:ins w:id="77" w:author="cathay" w:date="2019-06-28T10:50:00Z">
        <w:r>
          <w:rPr>
            <w:rFonts w:ascii="細明體" w:eastAsia="細明體" w:hAnsi="細明體" w:hint="eastAsia"/>
            <w:kern w:val="2"/>
            <w:lang w:eastAsia="zh-TW"/>
          </w:rPr>
          <w:t>E</w:t>
        </w:r>
        <w:r w:rsidRPr="00C753BB">
          <w:rPr>
            <w:rFonts w:ascii="細明體" w:eastAsia="細明體" w:hAnsi="細明體" w:hint="eastAsia"/>
            <w:kern w:val="2"/>
            <w:lang w:eastAsia="zh-TW"/>
          </w:rPr>
          <w:t>級案件_</w:t>
        </w:r>
        <w:r>
          <w:rPr>
            <w:rFonts w:ascii="細明體" w:eastAsia="細明體" w:hAnsi="細明體" w:hint="eastAsia"/>
            <w:kern w:val="2"/>
            <w:lang w:eastAsia="zh-TW"/>
          </w:rPr>
          <w:t>主管指</w:t>
        </w:r>
        <w:r w:rsidRPr="00C753BB">
          <w:rPr>
            <w:rFonts w:ascii="細明體" w:eastAsia="細明體" w:hAnsi="細明體" w:hint="eastAsia"/>
            <w:kern w:val="2"/>
            <w:lang w:eastAsia="zh-TW"/>
          </w:rPr>
          <w:t>派</w:t>
        </w:r>
        <w:r>
          <w:rPr>
            <w:rFonts w:ascii="細明體" w:eastAsia="細明體" w:hAnsi="細明體" w:hint="eastAsia"/>
            <w:kern w:val="2"/>
            <w:lang w:eastAsia="zh-TW"/>
          </w:rPr>
          <w:t>=案件層級E，主管指派</w:t>
        </w:r>
      </w:ins>
    </w:p>
    <w:p w:rsidR="00C753BB" w:rsidRDefault="00C753BB" w:rsidP="00C753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753BB">
        <w:rPr>
          <w:rFonts w:ascii="細明體" w:eastAsia="細明體" w:hAnsi="細明體" w:hint="eastAsia"/>
          <w:kern w:val="2"/>
          <w:lang w:eastAsia="zh-TW"/>
        </w:rPr>
        <w:t>E級案件_系統分派</w:t>
      </w:r>
      <w:r w:rsidR="00A703C5">
        <w:rPr>
          <w:rFonts w:ascii="細明體" w:eastAsia="細明體" w:hAnsi="細明體" w:hint="eastAsia"/>
          <w:kern w:val="2"/>
          <w:lang w:eastAsia="zh-TW"/>
        </w:rPr>
        <w:t>=案件層級E，系統分派</w:t>
      </w:r>
    </w:p>
    <w:p w:rsidR="00673994" w:rsidRDefault="00673994" w:rsidP="00673994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紀錄件數</w:t>
      </w:r>
    </w:p>
    <w:p w:rsidR="00673994" w:rsidRDefault="00673994" w:rsidP="0067399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讀取案件件數=累計</w:t>
      </w:r>
      <w:r w:rsidR="00FB5C1F">
        <w:rPr>
          <w:rFonts w:ascii="細明體" w:eastAsia="細明體" w:hAnsi="細明體" w:hint="eastAsia"/>
          <w:kern w:val="2"/>
          <w:lang w:eastAsia="zh-TW"/>
        </w:rPr>
        <w:t>讀取件數</w:t>
      </w:r>
    </w:p>
    <w:p w:rsidR="00673994" w:rsidRDefault="00673994" w:rsidP="0067399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新增成功件數</w:t>
      </w:r>
      <w:r w:rsidR="00FB5C1F">
        <w:rPr>
          <w:rFonts w:ascii="細明體" w:eastAsia="細明體" w:hAnsi="細明體" w:hint="eastAsia"/>
          <w:kern w:val="2"/>
          <w:lang w:eastAsia="zh-TW"/>
        </w:rPr>
        <w:t>=累計新增成功件數</w:t>
      </w:r>
    </w:p>
    <w:p w:rsidR="00673994" w:rsidRDefault="00673994" w:rsidP="0067399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新增失敗件數</w:t>
      </w:r>
      <w:r w:rsidR="00FB5C1F">
        <w:rPr>
          <w:rFonts w:ascii="細明體" w:eastAsia="細明體" w:hAnsi="細明體" w:hint="eastAsia"/>
          <w:kern w:val="2"/>
          <w:lang w:eastAsia="zh-TW"/>
        </w:rPr>
        <w:t>=累計新增失敗件數</w:t>
      </w:r>
    </w:p>
    <w:p w:rsidR="00FB5C1F" w:rsidRDefault="00FB5C1F" w:rsidP="00FB5C1F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ins w:id="78" w:author="cathay" w:date="2019-06-28T10:50:00Z"/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依序處理各行政中心服務科</w:t>
      </w:r>
    </w:p>
    <w:p w:rsidR="00F8786A" w:rsidRPr="00673994" w:rsidRDefault="00F8786A" w:rsidP="00F8786A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79" w:author="cathay" w:date="2019-06-28T10:50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1417" w:hanging="567"/>
          </w:pPr>
        </w:pPrChange>
      </w:pPr>
      <w:ins w:id="80" w:author="cathay" w:date="2019-06-28T10:50:00Z">
        <w:r>
          <w:rPr>
            <w:rFonts w:ascii="細明體" w:eastAsia="細明體" w:hAnsi="細明體" w:hint="eastAsia"/>
            <w:kern w:val="2"/>
            <w:lang w:eastAsia="zh-TW"/>
          </w:rPr>
          <w:t>若發生</w:t>
        </w:r>
      </w:ins>
      <w:ins w:id="81" w:author="cathay" w:date="2019-06-28T10:51:00Z">
        <w:r>
          <w:rPr>
            <w:rFonts w:ascii="細明體" w:eastAsia="細明體" w:hAnsi="細明體" w:hint="eastAsia"/>
            <w:kern w:val="2"/>
            <w:lang w:eastAsia="zh-TW"/>
          </w:rPr>
          <w:t>異常拋出錯誤訊息『</w:t>
        </w:r>
      </w:ins>
      <w:ins w:id="82" w:author="cathay" w:date="2019-06-28T10:52:00Z">
        <w:r w:rsidRPr="00F8786A">
          <w:rPr>
            <w:rFonts w:ascii="細明體" w:eastAsia="細明體" w:hAnsi="細明體" w:hint="eastAsia"/>
            <w:kern w:val="2"/>
            <w:lang w:eastAsia="zh-TW"/>
          </w:rPr>
          <w:t>AAA6_B201","跨區取件每月統計批次異常:" + e.getMessage()</w:t>
        </w:r>
      </w:ins>
      <w:ins w:id="83" w:author="cathay" w:date="2019-06-28T10:51:00Z">
        <w:r>
          <w:rPr>
            <w:rFonts w:ascii="細明體" w:eastAsia="細明體" w:hAnsi="細明體" w:hint="eastAsia"/>
            <w:kern w:val="2"/>
            <w:lang w:eastAsia="zh-TW"/>
          </w:rPr>
          <w:t>』</w:t>
        </w:r>
      </w:ins>
    </w:p>
    <w:p w:rsidR="00CD2DA2" w:rsidRPr="004C14F8" w:rsidRDefault="00A13494" w:rsidP="00CD2DA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批次結束</w:t>
      </w:r>
    </w:p>
    <w:sectPr w:rsidR="00CD2DA2" w:rsidRPr="004C14F8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B37" w:rsidRDefault="00C97B37" w:rsidP="000C2BA8">
      <w:r>
        <w:separator/>
      </w:r>
    </w:p>
  </w:endnote>
  <w:endnote w:type="continuationSeparator" w:id="0">
    <w:p w:rsidR="00C97B37" w:rsidRDefault="00C97B37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B37" w:rsidRDefault="00C97B37" w:rsidP="000C2BA8">
      <w:r>
        <w:separator/>
      </w:r>
    </w:p>
  </w:footnote>
  <w:footnote w:type="continuationSeparator" w:id="0">
    <w:p w:rsidR="00C97B37" w:rsidRDefault="00C97B37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1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8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5"/>
  </w:num>
  <w:num w:numId="7">
    <w:abstractNumId w:val="27"/>
  </w:num>
  <w:num w:numId="8">
    <w:abstractNumId w:val="29"/>
  </w:num>
  <w:num w:numId="9">
    <w:abstractNumId w:val="10"/>
  </w:num>
  <w:num w:numId="10">
    <w:abstractNumId w:val="23"/>
  </w:num>
  <w:num w:numId="11">
    <w:abstractNumId w:val="24"/>
  </w:num>
  <w:num w:numId="12">
    <w:abstractNumId w:val="26"/>
  </w:num>
  <w:num w:numId="13">
    <w:abstractNumId w:val="17"/>
  </w:num>
  <w:num w:numId="14">
    <w:abstractNumId w:val="39"/>
  </w:num>
  <w:num w:numId="15">
    <w:abstractNumId w:val="22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2"/>
  </w:num>
  <w:num w:numId="28">
    <w:abstractNumId w:val="28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37"/>
  </w:num>
  <w:num w:numId="33">
    <w:abstractNumId w:val="40"/>
  </w:num>
  <w:num w:numId="34">
    <w:abstractNumId w:val="25"/>
  </w:num>
  <w:num w:numId="35">
    <w:abstractNumId w:val="33"/>
  </w:num>
  <w:num w:numId="36">
    <w:abstractNumId w:val="30"/>
  </w:num>
  <w:num w:numId="37">
    <w:abstractNumId w:val="19"/>
  </w:num>
  <w:num w:numId="38">
    <w:abstractNumId w:val="34"/>
  </w:num>
  <w:num w:numId="39">
    <w:abstractNumId w:val="14"/>
  </w:num>
  <w:num w:numId="40">
    <w:abstractNumId w:val="12"/>
  </w:num>
  <w:num w:numId="41">
    <w:abstractNumId w:val="3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2FB"/>
    <w:rsid w:val="0000563E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1758"/>
    <w:rsid w:val="0002210A"/>
    <w:rsid w:val="00023375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7D02"/>
    <w:rsid w:val="00042C50"/>
    <w:rsid w:val="00044B33"/>
    <w:rsid w:val="00050D23"/>
    <w:rsid w:val="000519F8"/>
    <w:rsid w:val="000527F0"/>
    <w:rsid w:val="000556C0"/>
    <w:rsid w:val="000558F2"/>
    <w:rsid w:val="00060930"/>
    <w:rsid w:val="00063EA5"/>
    <w:rsid w:val="00065586"/>
    <w:rsid w:val="000676CD"/>
    <w:rsid w:val="00070A6B"/>
    <w:rsid w:val="000719ED"/>
    <w:rsid w:val="000726A0"/>
    <w:rsid w:val="00073BA3"/>
    <w:rsid w:val="00074A36"/>
    <w:rsid w:val="00075C91"/>
    <w:rsid w:val="00077C11"/>
    <w:rsid w:val="0008099E"/>
    <w:rsid w:val="000814EE"/>
    <w:rsid w:val="00082D62"/>
    <w:rsid w:val="0008361E"/>
    <w:rsid w:val="0008439C"/>
    <w:rsid w:val="00084E23"/>
    <w:rsid w:val="00084EAA"/>
    <w:rsid w:val="000876EA"/>
    <w:rsid w:val="000922A0"/>
    <w:rsid w:val="00094626"/>
    <w:rsid w:val="00097092"/>
    <w:rsid w:val="00097AB5"/>
    <w:rsid w:val="000A1EB4"/>
    <w:rsid w:val="000A3B8C"/>
    <w:rsid w:val="000A4263"/>
    <w:rsid w:val="000A5518"/>
    <w:rsid w:val="000A5DC1"/>
    <w:rsid w:val="000A740A"/>
    <w:rsid w:val="000B1567"/>
    <w:rsid w:val="000B1B22"/>
    <w:rsid w:val="000B1B3B"/>
    <w:rsid w:val="000B23D1"/>
    <w:rsid w:val="000B29D1"/>
    <w:rsid w:val="000B5824"/>
    <w:rsid w:val="000B5B46"/>
    <w:rsid w:val="000B5DF5"/>
    <w:rsid w:val="000B7900"/>
    <w:rsid w:val="000C0C05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D0758"/>
    <w:rsid w:val="000D07A9"/>
    <w:rsid w:val="000D452C"/>
    <w:rsid w:val="000D4EE9"/>
    <w:rsid w:val="000D6712"/>
    <w:rsid w:val="000E05E0"/>
    <w:rsid w:val="000E17F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CF9"/>
    <w:rsid w:val="000F4D30"/>
    <w:rsid w:val="000F4F2F"/>
    <w:rsid w:val="000F6885"/>
    <w:rsid w:val="000F76A1"/>
    <w:rsid w:val="000F7EEB"/>
    <w:rsid w:val="001029E3"/>
    <w:rsid w:val="001031E5"/>
    <w:rsid w:val="00105169"/>
    <w:rsid w:val="00105641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2177"/>
    <w:rsid w:val="00122265"/>
    <w:rsid w:val="0012244B"/>
    <w:rsid w:val="00124800"/>
    <w:rsid w:val="001266FD"/>
    <w:rsid w:val="00126E79"/>
    <w:rsid w:val="00126E89"/>
    <w:rsid w:val="001314C4"/>
    <w:rsid w:val="00131868"/>
    <w:rsid w:val="00132923"/>
    <w:rsid w:val="001342A5"/>
    <w:rsid w:val="001343D4"/>
    <w:rsid w:val="00134BB9"/>
    <w:rsid w:val="00134DCF"/>
    <w:rsid w:val="00135E9D"/>
    <w:rsid w:val="00136FFA"/>
    <w:rsid w:val="00137442"/>
    <w:rsid w:val="001376A9"/>
    <w:rsid w:val="00137FCC"/>
    <w:rsid w:val="00140D40"/>
    <w:rsid w:val="0014365B"/>
    <w:rsid w:val="001441A3"/>
    <w:rsid w:val="00145E03"/>
    <w:rsid w:val="00146D45"/>
    <w:rsid w:val="00147804"/>
    <w:rsid w:val="00147CA4"/>
    <w:rsid w:val="00150105"/>
    <w:rsid w:val="00151155"/>
    <w:rsid w:val="001517EA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4942"/>
    <w:rsid w:val="001664DA"/>
    <w:rsid w:val="001677B3"/>
    <w:rsid w:val="001678C2"/>
    <w:rsid w:val="00167DC4"/>
    <w:rsid w:val="0017097A"/>
    <w:rsid w:val="001752ED"/>
    <w:rsid w:val="0017539B"/>
    <w:rsid w:val="00176AFB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1673"/>
    <w:rsid w:val="0019228C"/>
    <w:rsid w:val="00193929"/>
    <w:rsid w:val="001944C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33A7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C57F5"/>
    <w:rsid w:val="001D0435"/>
    <w:rsid w:val="001D0E9D"/>
    <w:rsid w:val="001D2491"/>
    <w:rsid w:val="001D3ADE"/>
    <w:rsid w:val="001E073C"/>
    <w:rsid w:val="001E0897"/>
    <w:rsid w:val="001E1438"/>
    <w:rsid w:val="001E2B9B"/>
    <w:rsid w:val="001E3ED1"/>
    <w:rsid w:val="001E4613"/>
    <w:rsid w:val="001E5C82"/>
    <w:rsid w:val="001E6695"/>
    <w:rsid w:val="001E6D6E"/>
    <w:rsid w:val="001E7EFA"/>
    <w:rsid w:val="001F32B1"/>
    <w:rsid w:val="001F45DB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514C"/>
    <w:rsid w:val="002158ED"/>
    <w:rsid w:val="0021615B"/>
    <w:rsid w:val="002169BB"/>
    <w:rsid w:val="002177BE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5A1"/>
    <w:rsid w:val="00234AE3"/>
    <w:rsid w:val="002374DC"/>
    <w:rsid w:val="002407D4"/>
    <w:rsid w:val="00241368"/>
    <w:rsid w:val="00241CB2"/>
    <w:rsid w:val="00241E8D"/>
    <w:rsid w:val="002421EF"/>
    <w:rsid w:val="00242DF0"/>
    <w:rsid w:val="00242F37"/>
    <w:rsid w:val="00243D96"/>
    <w:rsid w:val="00243E91"/>
    <w:rsid w:val="00246260"/>
    <w:rsid w:val="00246F3C"/>
    <w:rsid w:val="00247745"/>
    <w:rsid w:val="00250D2D"/>
    <w:rsid w:val="00250F79"/>
    <w:rsid w:val="002543A5"/>
    <w:rsid w:val="00256B93"/>
    <w:rsid w:val="002577FB"/>
    <w:rsid w:val="002602E5"/>
    <w:rsid w:val="00262779"/>
    <w:rsid w:val="00262788"/>
    <w:rsid w:val="00263006"/>
    <w:rsid w:val="00263DFE"/>
    <w:rsid w:val="002651FE"/>
    <w:rsid w:val="00266117"/>
    <w:rsid w:val="00272048"/>
    <w:rsid w:val="0027311F"/>
    <w:rsid w:val="002737A7"/>
    <w:rsid w:val="00273C1F"/>
    <w:rsid w:val="00274796"/>
    <w:rsid w:val="00275259"/>
    <w:rsid w:val="00277D86"/>
    <w:rsid w:val="00280672"/>
    <w:rsid w:val="00281D7D"/>
    <w:rsid w:val="002831BB"/>
    <w:rsid w:val="00283478"/>
    <w:rsid w:val="00284D22"/>
    <w:rsid w:val="00287A6C"/>
    <w:rsid w:val="00290D9F"/>
    <w:rsid w:val="00291FF9"/>
    <w:rsid w:val="00293C61"/>
    <w:rsid w:val="00295163"/>
    <w:rsid w:val="00295DC0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63DE"/>
    <w:rsid w:val="002B7029"/>
    <w:rsid w:val="002B784E"/>
    <w:rsid w:val="002C29D1"/>
    <w:rsid w:val="002C2E69"/>
    <w:rsid w:val="002C44AE"/>
    <w:rsid w:val="002C475F"/>
    <w:rsid w:val="002C57C6"/>
    <w:rsid w:val="002D3629"/>
    <w:rsid w:val="002D7662"/>
    <w:rsid w:val="002D7D92"/>
    <w:rsid w:val="002E287D"/>
    <w:rsid w:val="002F1777"/>
    <w:rsid w:val="002F1DBA"/>
    <w:rsid w:val="002F5595"/>
    <w:rsid w:val="002F62AF"/>
    <w:rsid w:val="002F6AE1"/>
    <w:rsid w:val="002F6EA2"/>
    <w:rsid w:val="002F7A17"/>
    <w:rsid w:val="003011AB"/>
    <w:rsid w:val="00302FAE"/>
    <w:rsid w:val="00303AF3"/>
    <w:rsid w:val="00305137"/>
    <w:rsid w:val="0030542C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C07"/>
    <w:rsid w:val="00321F42"/>
    <w:rsid w:val="00322D04"/>
    <w:rsid w:val="00323631"/>
    <w:rsid w:val="003239B6"/>
    <w:rsid w:val="00326BA6"/>
    <w:rsid w:val="0033015A"/>
    <w:rsid w:val="003305F4"/>
    <w:rsid w:val="00331A56"/>
    <w:rsid w:val="003329AD"/>
    <w:rsid w:val="00334274"/>
    <w:rsid w:val="003344C9"/>
    <w:rsid w:val="00336972"/>
    <w:rsid w:val="003379E7"/>
    <w:rsid w:val="00342687"/>
    <w:rsid w:val="0034296F"/>
    <w:rsid w:val="00344325"/>
    <w:rsid w:val="003448C8"/>
    <w:rsid w:val="0034501B"/>
    <w:rsid w:val="00347264"/>
    <w:rsid w:val="00347363"/>
    <w:rsid w:val="00350114"/>
    <w:rsid w:val="0035326C"/>
    <w:rsid w:val="003534AA"/>
    <w:rsid w:val="00353FB9"/>
    <w:rsid w:val="00354547"/>
    <w:rsid w:val="0035467B"/>
    <w:rsid w:val="00355B08"/>
    <w:rsid w:val="00355D14"/>
    <w:rsid w:val="00356383"/>
    <w:rsid w:val="00361C81"/>
    <w:rsid w:val="003640C4"/>
    <w:rsid w:val="0036470B"/>
    <w:rsid w:val="00364B5E"/>
    <w:rsid w:val="0036513E"/>
    <w:rsid w:val="0036621D"/>
    <w:rsid w:val="00366D3D"/>
    <w:rsid w:val="003720BA"/>
    <w:rsid w:val="00373701"/>
    <w:rsid w:val="0037557B"/>
    <w:rsid w:val="00375F9C"/>
    <w:rsid w:val="0037656B"/>
    <w:rsid w:val="003776B3"/>
    <w:rsid w:val="00377CFD"/>
    <w:rsid w:val="003823C8"/>
    <w:rsid w:val="003827BD"/>
    <w:rsid w:val="0038341A"/>
    <w:rsid w:val="00383AF7"/>
    <w:rsid w:val="003846FB"/>
    <w:rsid w:val="0039450E"/>
    <w:rsid w:val="00394E7C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6620"/>
    <w:rsid w:val="003A6C70"/>
    <w:rsid w:val="003B0AF6"/>
    <w:rsid w:val="003B233B"/>
    <w:rsid w:val="003B34A7"/>
    <w:rsid w:val="003B37D3"/>
    <w:rsid w:val="003B460E"/>
    <w:rsid w:val="003B59FE"/>
    <w:rsid w:val="003C1675"/>
    <w:rsid w:val="003C19EC"/>
    <w:rsid w:val="003C2A94"/>
    <w:rsid w:val="003C34D1"/>
    <w:rsid w:val="003C4B1C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3B20"/>
    <w:rsid w:val="003E4147"/>
    <w:rsid w:val="003E5979"/>
    <w:rsid w:val="003E5D81"/>
    <w:rsid w:val="003E7021"/>
    <w:rsid w:val="003F0E2F"/>
    <w:rsid w:val="003F1740"/>
    <w:rsid w:val="003F1862"/>
    <w:rsid w:val="003F1F68"/>
    <w:rsid w:val="003F242E"/>
    <w:rsid w:val="003F2C8F"/>
    <w:rsid w:val="003F4F5B"/>
    <w:rsid w:val="003F60C6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1023A"/>
    <w:rsid w:val="00411851"/>
    <w:rsid w:val="0041190F"/>
    <w:rsid w:val="00411A07"/>
    <w:rsid w:val="004167FF"/>
    <w:rsid w:val="00416B42"/>
    <w:rsid w:val="004209C4"/>
    <w:rsid w:val="0042131F"/>
    <w:rsid w:val="00421CDC"/>
    <w:rsid w:val="004224DA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1F81"/>
    <w:rsid w:val="00442005"/>
    <w:rsid w:val="004420D4"/>
    <w:rsid w:val="00446D21"/>
    <w:rsid w:val="00447AF7"/>
    <w:rsid w:val="00452313"/>
    <w:rsid w:val="00454AF2"/>
    <w:rsid w:val="00456955"/>
    <w:rsid w:val="00456A0E"/>
    <w:rsid w:val="00461BC0"/>
    <w:rsid w:val="00462CB7"/>
    <w:rsid w:val="00464A05"/>
    <w:rsid w:val="004650B8"/>
    <w:rsid w:val="00465F98"/>
    <w:rsid w:val="0046634B"/>
    <w:rsid w:val="00467E07"/>
    <w:rsid w:val="004714FF"/>
    <w:rsid w:val="00471DCF"/>
    <w:rsid w:val="00472FCE"/>
    <w:rsid w:val="0047387D"/>
    <w:rsid w:val="00475FFF"/>
    <w:rsid w:val="00476A49"/>
    <w:rsid w:val="00476DF5"/>
    <w:rsid w:val="004812E1"/>
    <w:rsid w:val="00484E72"/>
    <w:rsid w:val="00486F35"/>
    <w:rsid w:val="0049084B"/>
    <w:rsid w:val="00490A61"/>
    <w:rsid w:val="00491FEA"/>
    <w:rsid w:val="00494F00"/>
    <w:rsid w:val="00496772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3D1D"/>
    <w:rsid w:val="004B6651"/>
    <w:rsid w:val="004B7FDD"/>
    <w:rsid w:val="004C055F"/>
    <w:rsid w:val="004C2F3E"/>
    <w:rsid w:val="004C3585"/>
    <w:rsid w:val="004C3705"/>
    <w:rsid w:val="004C393E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4F4C"/>
    <w:rsid w:val="004D57E5"/>
    <w:rsid w:val="004D6423"/>
    <w:rsid w:val="004E0165"/>
    <w:rsid w:val="004E0428"/>
    <w:rsid w:val="004E0966"/>
    <w:rsid w:val="004E152D"/>
    <w:rsid w:val="004E1DD6"/>
    <w:rsid w:val="004E314B"/>
    <w:rsid w:val="004E65BF"/>
    <w:rsid w:val="004E73AD"/>
    <w:rsid w:val="004F004F"/>
    <w:rsid w:val="004F0C72"/>
    <w:rsid w:val="004F213B"/>
    <w:rsid w:val="004F2ABA"/>
    <w:rsid w:val="004F4848"/>
    <w:rsid w:val="004F588B"/>
    <w:rsid w:val="004F5DE9"/>
    <w:rsid w:val="004F5E01"/>
    <w:rsid w:val="004F5E82"/>
    <w:rsid w:val="004F7556"/>
    <w:rsid w:val="005027D9"/>
    <w:rsid w:val="005038FD"/>
    <w:rsid w:val="00517F70"/>
    <w:rsid w:val="00520588"/>
    <w:rsid w:val="00522386"/>
    <w:rsid w:val="00524BF8"/>
    <w:rsid w:val="0052573F"/>
    <w:rsid w:val="005267EC"/>
    <w:rsid w:val="0052703E"/>
    <w:rsid w:val="0053050D"/>
    <w:rsid w:val="0053262C"/>
    <w:rsid w:val="005338BB"/>
    <w:rsid w:val="00533E1C"/>
    <w:rsid w:val="00534A5D"/>
    <w:rsid w:val="005359C7"/>
    <w:rsid w:val="00535AB3"/>
    <w:rsid w:val="00535EC4"/>
    <w:rsid w:val="00536EB7"/>
    <w:rsid w:val="00541039"/>
    <w:rsid w:val="0054239E"/>
    <w:rsid w:val="00542622"/>
    <w:rsid w:val="005445E2"/>
    <w:rsid w:val="00544AD3"/>
    <w:rsid w:val="005458B0"/>
    <w:rsid w:val="00547508"/>
    <w:rsid w:val="005510F0"/>
    <w:rsid w:val="00551188"/>
    <w:rsid w:val="0055124B"/>
    <w:rsid w:val="00551DB9"/>
    <w:rsid w:val="005530EB"/>
    <w:rsid w:val="00554F57"/>
    <w:rsid w:val="00555472"/>
    <w:rsid w:val="0055568F"/>
    <w:rsid w:val="00557B70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390"/>
    <w:rsid w:val="00577ADF"/>
    <w:rsid w:val="00580DCB"/>
    <w:rsid w:val="00582DAD"/>
    <w:rsid w:val="0058328C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49E"/>
    <w:rsid w:val="005A1D45"/>
    <w:rsid w:val="005A3015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1BFE"/>
    <w:rsid w:val="005E214A"/>
    <w:rsid w:val="005E2C8D"/>
    <w:rsid w:val="005E4032"/>
    <w:rsid w:val="005E4327"/>
    <w:rsid w:val="005E472A"/>
    <w:rsid w:val="005E6DB1"/>
    <w:rsid w:val="005E7D37"/>
    <w:rsid w:val="005F02F6"/>
    <w:rsid w:val="005F154F"/>
    <w:rsid w:val="005F19FD"/>
    <w:rsid w:val="005F2A42"/>
    <w:rsid w:val="005F4A91"/>
    <w:rsid w:val="005F4C8F"/>
    <w:rsid w:val="005F4F66"/>
    <w:rsid w:val="005F5AF0"/>
    <w:rsid w:val="005F6C09"/>
    <w:rsid w:val="0060019D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20515"/>
    <w:rsid w:val="00623029"/>
    <w:rsid w:val="00624263"/>
    <w:rsid w:val="006242E0"/>
    <w:rsid w:val="006267C2"/>
    <w:rsid w:val="00627077"/>
    <w:rsid w:val="00627286"/>
    <w:rsid w:val="00632DA0"/>
    <w:rsid w:val="00633065"/>
    <w:rsid w:val="006332DD"/>
    <w:rsid w:val="006333E6"/>
    <w:rsid w:val="00635D40"/>
    <w:rsid w:val="00635EB7"/>
    <w:rsid w:val="006370FB"/>
    <w:rsid w:val="00637315"/>
    <w:rsid w:val="00644C85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1D53"/>
    <w:rsid w:val="006627C3"/>
    <w:rsid w:val="006636B1"/>
    <w:rsid w:val="00665428"/>
    <w:rsid w:val="0066785C"/>
    <w:rsid w:val="00673994"/>
    <w:rsid w:val="006741AF"/>
    <w:rsid w:val="0067435B"/>
    <w:rsid w:val="00677086"/>
    <w:rsid w:val="0067720E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85D"/>
    <w:rsid w:val="006A4BF1"/>
    <w:rsid w:val="006A5222"/>
    <w:rsid w:val="006A5708"/>
    <w:rsid w:val="006B112E"/>
    <w:rsid w:val="006B2128"/>
    <w:rsid w:val="006B62A5"/>
    <w:rsid w:val="006B6A5A"/>
    <w:rsid w:val="006C01E4"/>
    <w:rsid w:val="006C0776"/>
    <w:rsid w:val="006C19E5"/>
    <w:rsid w:val="006C2D05"/>
    <w:rsid w:val="006C2E60"/>
    <w:rsid w:val="006C3202"/>
    <w:rsid w:val="006C3212"/>
    <w:rsid w:val="006C34D3"/>
    <w:rsid w:val="006C499A"/>
    <w:rsid w:val="006C6664"/>
    <w:rsid w:val="006C7E3E"/>
    <w:rsid w:val="006D0714"/>
    <w:rsid w:val="006D12F9"/>
    <w:rsid w:val="006D20AD"/>
    <w:rsid w:val="006D21D6"/>
    <w:rsid w:val="006D3210"/>
    <w:rsid w:val="006D3C6C"/>
    <w:rsid w:val="006D4070"/>
    <w:rsid w:val="006D641B"/>
    <w:rsid w:val="006E2200"/>
    <w:rsid w:val="006E2614"/>
    <w:rsid w:val="006E28E1"/>
    <w:rsid w:val="006E4750"/>
    <w:rsid w:val="006E4E52"/>
    <w:rsid w:val="006F35DF"/>
    <w:rsid w:val="006F4442"/>
    <w:rsid w:val="006F5143"/>
    <w:rsid w:val="006F6F5E"/>
    <w:rsid w:val="00702B40"/>
    <w:rsid w:val="00703725"/>
    <w:rsid w:val="00703BCB"/>
    <w:rsid w:val="0070429B"/>
    <w:rsid w:val="00704D56"/>
    <w:rsid w:val="00704E65"/>
    <w:rsid w:val="00705677"/>
    <w:rsid w:val="007057E5"/>
    <w:rsid w:val="00705D80"/>
    <w:rsid w:val="007070A9"/>
    <w:rsid w:val="0071141D"/>
    <w:rsid w:val="00711DDE"/>
    <w:rsid w:val="0071465C"/>
    <w:rsid w:val="00714894"/>
    <w:rsid w:val="00715517"/>
    <w:rsid w:val="00715B75"/>
    <w:rsid w:val="00720079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30BB"/>
    <w:rsid w:val="007334BF"/>
    <w:rsid w:val="00734164"/>
    <w:rsid w:val="00734F22"/>
    <w:rsid w:val="0073519E"/>
    <w:rsid w:val="007375BE"/>
    <w:rsid w:val="00740FB8"/>
    <w:rsid w:val="00741847"/>
    <w:rsid w:val="00743A52"/>
    <w:rsid w:val="0074436B"/>
    <w:rsid w:val="00746C66"/>
    <w:rsid w:val="0074721A"/>
    <w:rsid w:val="00747E94"/>
    <w:rsid w:val="00747FEF"/>
    <w:rsid w:val="00750797"/>
    <w:rsid w:val="0075125C"/>
    <w:rsid w:val="007541F0"/>
    <w:rsid w:val="00756EC9"/>
    <w:rsid w:val="007604BA"/>
    <w:rsid w:val="00761352"/>
    <w:rsid w:val="007616C4"/>
    <w:rsid w:val="00761D50"/>
    <w:rsid w:val="00762039"/>
    <w:rsid w:val="007620DF"/>
    <w:rsid w:val="00763FEF"/>
    <w:rsid w:val="0076750B"/>
    <w:rsid w:val="007738A3"/>
    <w:rsid w:val="00776FD6"/>
    <w:rsid w:val="00777AD0"/>
    <w:rsid w:val="00780364"/>
    <w:rsid w:val="007822BE"/>
    <w:rsid w:val="00783531"/>
    <w:rsid w:val="00784337"/>
    <w:rsid w:val="00784624"/>
    <w:rsid w:val="007847DB"/>
    <w:rsid w:val="00785204"/>
    <w:rsid w:val="00785733"/>
    <w:rsid w:val="00785FB3"/>
    <w:rsid w:val="00790082"/>
    <w:rsid w:val="007925F3"/>
    <w:rsid w:val="00793DF0"/>
    <w:rsid w:val="00793F3F"/>
    <w:rsid w:val="007949B7"/>
    <w:rsid w:val="00797D7D"/>
    <w:rsid w:val="00797DBD"/>
    <w:rsid w:val="007A048E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C01AF"/>
    <w:rsid w:val="007C02C5"/>
    <w:rsid w:val="007C090B"/>
    <w:rsid w:val="007C0AFD"/>
    <w:rsid w:val="007C0E70"/>
    <w:rsid w:val="007C113C"/>
    <w:rsid w:val="007C2FA2"/>
    <w:rsid w:val="007C39E9"/>
    <w:rsid w:val="007C46F2"/>
    <w:rsid w:val="007C7659"/>
    <w:rsid w:val="007D3BEB"/>
    <w:rsid w:val="007E019B"/>
    <w:rsid w:val="007E4895"/>
    <w:rsid w:val="007E4B8D"/>
    <w:rsid w:val="007E58EF"/>
    <w:rsid w:val="007E5AD9"/>
    <w:rsid w:val="007E6267"/>
    <w:rsid w:val="007E7194"/>
    <w:rsid w:val="007E7C52"/>
    <w:rsid w:val="007F0B0F"/>
    <w:rsid w:val="007F169D"/>
    <w:rsid w:val="007F2D19"/>
    <w:rsid w:val="007F359A"/>
    <w:rsid w:val="007F3E86"/>
    <w:rsid w:val="007F4A82"/>
    <w:rsid w:val="007F60DE"/>
    <w:rsid w:val="007F62BB"/>
    <w:rsid w:val="007F69E8"/>
    <w:rsid w:val="007F6B33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25D5E"/>
    <w:rsid w:val="0083004F"/>
    <w:rsid w:val="0083116C"/>
    <w:rsid w:val="008314D8"/>
    <w:rsid w:val="00834268"/>
    <w:rsid w:val="00836CDA"/>
    <w:rsid w:val="00841DC8"/>
    <w:rsid w:val="0084228E"/>
    <w:rsid w:val="00843F48"/>
    <w:rsid w:val="00844EC2"/>
    <w:rsid w:val="0084575E"/>
    <w:rsid w:val="00846113"/>
    <w:rsid w:val="008467C1"/>
    <w:rsid w:val="008468AB"/>
    <w:rsid w:val="008470C1"/>
    <w:rsid w:val="008471AF"/>
    <w:rsid w:val="00851305"/>
    <w:rsid w:val="00851502"/>
    <w:rsid w:val="00853289"/>
    <w:rsid w:val="00854D2B"/>
    <w:rsid w:val="00854D57"/>
    <w:rsid w:val="00857C9B"/>
    <w:rsid w:val="00860A3C"/>
    <w:rsid w:val="0086111B"/>
    <w:rsid w:val="008620F2"/>
    <w:rsid w:val="00862963"/>
    <w:rsid w:val="008630E4"/>
    <w:rsid w:val="00865C9A"/>
    <w:rsid w:val="00866146"/>
    <w:rsid w:val="00867A21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6D5"/>
    <w:rsid w:val="00893C6D"/>
    <w:rsid w:val="0089437F"/>
    <w:rsid w:val="008954D2"/>
    <w:rsid w:val="008956D9"/>
    <w:rsid w:val="008A07BD"/>
    <w:rsid w:val="008A116B"/>
    <w:rsid w:val="008A22E8"/>
    <w:rsid w:val="008A23C7"/>
    <w:rsid w:val="008A347D"/>
    <w:rsid w:val="008A3A95"/>
    <w:rsid w:val="008A4ADA"/>
    <w:rsid w:val="008A4D4D"/>
    <w:rsid w:val="008A54EE"/>
    <w:rsid w:val="008A5E8C"/>
    <w:rsid w:val="008B00CC"/>
    <w:rsid w:val="008B0CAD"/>
    <w:rsid w:val="008B3FE3"/>
    <w:rsid w:val="008B536B"/>
    <w:rsid w:val="008B6445"/>
    <w:rsid w:val="008C2F2A"/>
    <w:rsid w:val="008C34E7"/>
    <w:rsid w:val="008C36C8"/>
    <w:rsid w:val="008C4011"/>
    <w:rsid w:val="008C5A98"/>
    <w:rsid w:val="008C5CA6"/>
    <w:rsid w:val="008D0E51"/>
    <w:rsid w:val="008D0FBA"/>
    <w:rsid w:val="008D14DE"/>
    <w:rsid w:val="008D1594"/>
    <w:rsid w:val="008D193C"/>
    <w:rsid w:val="008D1AF0"/>
    <w:rsid w:val="008D3304"/>
    <w:rsid w:val="008D36B9"/>
    <w:rsid w:val="008D3936"/>
    <w:rsid w:val="008D5558"/>
    <w:rsid w:val="008D56DA"/>
    <w:rsid w:val="008D57AD"/>
    <w:rsid w:val="008D589F"/>
    <w:rsid w:val="008D5A1C"/>
    <w:rsid w:val="008D5C92"/>
    <w:rsid w:val="008D7043"/>
    <w:rsid w:val="008E26C8"/>
    <w:rsid w:val="008E34A8"/>
    <w:rsid w:val="008E5378"/>
    <w:rsid w:val="008E5E27"/>
    <w:rsid w:val="008E6A09"/>
    <w:rsid w:val="008F0E9A"/>
    <w:rsid w:val="008F16B9"/>
    <w:rsid w:val="008F20DB"/>
    <w:rsid w:val="008F28C4"/>
    <w:rsid w:val="008F31DA"/>
    <w:rsid w:val="008F42BF"/>
    <w:rsid w:val="008F51D7"/>
    <w:rsid w:val="008F5451"/>
    <w:rsid w:val="008F6A3E"/>
    <w:rsid w:val="008F6B32"/>
    <w:rsid w:val="008F6B4E"/>
    <w:rsid w:val="008F6CA4"/>
    <w:rsid w:val="0090258C"/>
    <w:rsid w:val="0090261A"/>
    <w:rsid w:val="00905368"/>
    <w:rsid w:val="009071EC"/>
    <w:rsid w:val="00907E85"/>
    <w:rsid w:val="00910CAF"/>
    <w:rsid w:val="00913AFA"/>
    <w:rsid w:val="00914E6F"/>
    <w:rsid w:val="00915346"/>
    <w:rsid w:val="009153FD"/>
    <w:rsid w:val="00915C55"/>
    <w:rsid w:val="009162A1"/>
    <w:rsid w:val="009173FD"/>
    <w:rsid w:val="00920447"/>
    <w:rsid w:val="009207D4"/>
    <w:rsid w:val="00921FAF"/>
    <w:rsid w:val="009229D9"/>
    <w:rsid w:val="00923E90"/>
    <w:rsid w:val="009245D0"/>
    <w:rsid w:val="00925B37"/>
    <w:rsid w:val="00927F92"/>
    <w:rsid w:val="009300A6"/>
    <w:rsid w:val="009311E5"/>
    <w:rsid w:val="00933E0B"/>
    <w:rsid w:val="0094015D"/>
    <w:rsid w:val="00940B81"/>
    <w:rsid w:val="00941E44"/>
    <w:rsid w:val="009443F8"/>
    <w:rsid w:val="00944CE4"/>
    <w:rsid w:val="00945C0A"/>
    <w:rsid w:val="0094631E"/>
    <w:rsid w:val="00946BD3"/>
    <w:rsid w:val="00947C5C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39B7"/>
    <w:rsid w:val="00974FAA"/>
    <w:rsid w:val="00976962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2010"/>
    <w:rsid w:val="009931FC"/>
    <w:rsid w:val="00993BF7"/>
    <w:rsid w:val="00995871"/>
    <w:rsid w:val="00996112"/>
    <w:rsid w:val="009A05DF"/>
    <w:rsid w:val="009A3D65"/>
    <w:rsid w:val="009A40CE"/>
    <w:rsid w:val="009A557C"/>
    <w:rsid w:val="009A5A2B"/>
    <w:rsid w:val="009A687F"/>
    <w:rsid w:val="009A75A6"/>
    <w:rsid w:val="009A78B3"/>
    <w:rsid w:val="009B15A3"/>
    <w:rsid w:val="009B16F8"/>
    <w:rsid w:val="009B254F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6E3"/>
    <w:rsid w:val="009C7F10"/>
    <w:rsid w:val="009D0B8F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580E"/>
    <w:rsid w:val="009E59D2"/>
    <w:rsid w:val="009E5F5B"/>
    <w:rsid w:val="009F0F2C"/>
    <w:rsid w:val="009F10BF"/>
    <w:rsid w:val="009F1443"/>
    <w:rsid w:val="009F1B26"/>
    <w:rsid w:val="009F28BA"/>
    <w:rsid w:val="009F2E82"/>
    <w:rsid w:val="009F623C"/>
    <w:rsid w:val="00A008BF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10409"/>
    <w:rsid w:val="00A13494"/>
    <w:rsid w:val="00A1429D"/>
    <w:rsid w:val="00A1430F"/>
    <w:rsid w:val="00A16440"/>
    <w:rsid w:val="00A1689B"/>
    <w:rsid w:val="00A17B3A"/>
    <w:rsid w:val="00A2044D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29A7"/>
    <w:rsid w:val="00A3300A"/>
    <w:rsid w:val="00A370DA"/>
    <w:rsid w:val="00A402EC"/>
    <w:rsid w:val="00A4157D"/>
    <w:rsid w:val="00A4259D"/>
    <w:rsid w:val="00A445D9"/>
    <w:rsid w:val="00A44615"/>
    <w:rsid w:val="00A46139"/>
    <w:rsid w:val="00A4790B"/>
    <w:rsid w:val="00A47D29"/>
    <w:rsid w:val="00A56074"/>
    <w:rsid w:val="00A564AA"/>
    <w:rsid w:val="00A60373"/>
    <w:rsid w:val="00A60B91"/>
    <w:rsid w:val="00A61B78"/>
    <w:rsid w:val="00A61D86"/>
    <w:rsid w:val="00A637B3"/>
    <w:rsid w:val="00A653CA"/>
    <w:rsid w:val="00A6585A"/>
    <w:rsid w:val="00A6648C"/>
    <w:rsid w:val="00A66E91"/>
    <w:rsid w:val="00A670ED"/>
    <w:rsid w:val="00A703C5"/>
    <w:rsid w:val="00A70911"/>
    <w:rsid w:val="00A71384"/>
    <w:rsid w:val="00A71C46"/>
    <w:rsid w:val="00A72064"/>
    <w:rsid w:val="00A734BC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323E"/>
    <w:rsid w:val="00AC3280"/>
    <w:rsid w:val="00AC3646"/>
    <w:rsid w:val="00AC4CF2"/>
    <w:rsid w:val="00AC50CD"/>
    <w:rsid w:val="00AC7855"/>
    <w:rsid w:val="00AD08AB"/>
    <w:rsid w:val="00AD10F2"/>
    <w:rsid w:val="00AD2D28"/>
    <w:rsid w:val="00AD4A6F"/>
    <w:rsid w:val="00AD69BA"/>
    <w:rsid w:val="00AD754A"/>
    <w:rsid w:val="00AD7F3F"/>
    <w:rsid w:val="00AE0239"/>
    <w:rsid w:val="00AE03D0"/>
    <w:rsid w:val="00AE0AAA"/>
    <w:rsid w:val="00AE0DCC"/>
    <w:rsid w:val="00AE12EA"/>
    <w:rsid w:val="00AE2306"/>
    <w:rsid w:val="00AE3CAA"/>
    <w:rsid w:val="00AE4360"/>
    <w:rsid w:val="00AE4478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66FA"/>
    <w:rsid w:val="00B17155"/>
    <w:rsid w:val="00B17737"/>
    <w:rsid w:val="00B220FB"/>
    <w:rsid w:val="00B22490"/>
    <w:rsid w:val="00B24791"/>
    <w:rsid w:val="00B264E0"/>
    <w:rsid w:val="00B26753"/>
    <w:rsid w:val="00B26BAC"/>
    <w:rsid w:val="00B26BAD"/>
    <w:rsid w:val="00B3096E"/>
    <w:rsid w:val="00B30E81"/>
    <w:rsid w:val="00B31912"/>
    <w:rsid w:val="00B34242"/>
    <w:rsid w:val="00B34D7C"/>
    <w:rsid w:val="00B362D7"/>
    <w:rsid w:val="00B36688"/>
    <w:rsid w:val="00B370C1"/>
    <w:rsid w:val="00B40DEF"/>
    <w:rsid w:val="00B4211D"/>
    <w:rsid w:val="00B423F6"/>
    <w:rsid w:val="00B4242E"/>
    <w:rsid w:val="00B42480"/>
    <w:rsid w:val="00B4376C"/>
    <w:rsid w:val="00B4542E"/>
    <w:rsid w:val="00B459B4"/>
    <w:rsid w:val="00B46913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2530"/>
    <w:rsid w:val="00B6293A"/>
    <w:rsid w:val="00B62C5E"/>
    <w:rsid w:val="00B62EA8"/>
    <w:rsid w:val="00B644F3"/>
    <w:rsid w:val="00B67B80"/>
    <w:rsid w:val="00B704E1"/>
    <w:rsid w:val="00B71666"/>
    <w:rsid w:val="00B71C78"/>
    <w:rsid w:val="00B71EA6"/>
    <w:rsid w:val="00B72C81"/>
    <w:rsid w:val="00B730E2"/>
    <w:rsid w:val="00B736DB"/>
    <w:rsid w:val="00B76451"/>
    <w:rsid w:val="00B76564"/>
    <w:rsid w:val="00B769DF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1FFD"/>
    <w:rsid w:val="00BB4E79"/>
    <w:rsid w:val="00BB6CDF"/>
    <w:rsid w:val="00BB7007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6E4A"/>
    <w:rsid w:val="00BE6F1D"/>
    <w:rsid w:val="00BF01DA"/>
    <w:rsid w:val="00BF07BB"/>
    <w:rsid w:val="00BF15C5"/>
    <w:rsid w:val="00BF1C01"/>
    <w:rsid w:val="00BF20C0"/>
    <w:rsid w:val="00BF2555"/>
    <w:rsid w:val="00BF38BD"/>
    <w:rsid w:val="00BF529A"/>
    <w:rsid w:val="00BF60C9"/>
    <w:rsid w:val="00BF7429"/>
    <w:rsid w:val="00C029EC"/>
    <w:rsid w:val="00C030B9"/>
    <w:rsid w:val="00C04213"/>
    <w:rsid w:val="00C046ED"/>
    <w:rsid w:val="00C04711"/>
    <w:rsid w:val="00C050FA"/>
    <w:rsid w:val="00C1029C"/>
    <w:rsid w:val="00C1131E"/>
    <w:rsid w:val="00C12DD1"/>
    <w:rsid w:val="00C1572D"/>
    <w:rsid w:val="00C15A95"/>
    <w:rsid w:val="00C202E1"/>
    <w:rsid w:val="00C2157E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53DA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3828"/>
    <w:rsid w:val="00C74AA8"/>
    <w:rsid w:val="00C753BB"/>
    <w:rsid w:val="00C753E8"/>
    <w:rsid w:val="00C7629F"/>
    <w:rsid w:val="00C766A6"/>
    <w:rsid w:val="00C77787"/>
    <w:rsid w:val="00C8130F"/>
    <w:rsid w:val="00C83B26"/>
    <w:rsid w:val="00C841ED"/>
    <w:rsid w:val="00C84468"/>
    <w:rsid w:val="00C85D2B"/>
    <w:rsid w:val="00C90518"/>
    <w:rsid w:val="00C9348C"/>
    <w:rsid w:val="00C94333"/>
    <w:rsid w:val="00C96408"/>
    <w:rsid w:val="00C96509"/>
    <w:rsid w:val="00C96915"/>
    <w:rsid w:val="00C96B3D"/>
    <w:rsid w:val="00C97427"/>
    <w:rsid w:val="00C97B37"/>
    <w:rsid w:val="00CA0BB0"/>
    <w:rsid w:val="00CA1848"/>
    <w:rsid w:val="00CA23A5"/>
    <w:rsid w:val="00CA344E"/>
    <w:rsid w:val="00CA3FC3"/>
    <w:rsid w:val="00CA6DAD"/>
    <w:rsid w:val="00CA71EB"/>
    <w:rsid w:val="00CA7289"/>
    <w:rsid w:val="00CB0141"/>
    <w:rsid w:val="00CB1F39"/>
    <w:rsid w:val="00CB2555"/>
    <w:rsid w:val="00CB2A3C"/>
    <w:rsid w:val="00CB31BD"/>
    <w:rsid w:val="00CB4BB0"/>
    <w:rsid w:val="00CB5591"/>
    <w:rsid w:val="00CC1CE3"/>
    <w:rsid w:val="00CC2D7A"/>
    <w:rsid w:val="00CC2E27"/>
    <w:rsid w:val="00CC42CF"/>
    <w:rsid w:val="00CC43D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DA2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1EB3"/>
    <w:rsid w:val="00CF554B"/>
    <w:rsid w:val="00CF5CE2"/>
    <w:rsid w:val="00D00577"/>
    <w:rsid w:val="00D0060C"/>
    <w:rsid w:val="00D00D7C"/>
    <w:rsid w:val="00D01672"/>
    <w:rsid w:val="00D04FD9"/>
    <w:rsid w:val="00D054CD"/>
    <w:rsid w:val="00D058F5"/>
    <w:rsid w:val="00D05ADA"/>
    <w:rsid w:val="00D0735B"/>
    <w:rsid w:val="00D111D8"/>
    <w:rsid w:val="00D1228B"/>
    <w:rsid w:val="00D12B5D"/>
    <w:rsid w:val="00D13E0B"/>
    <w:rsid w:val="00D21010"/>
    <w:rsid w:val="00D21E35"/>
    <w:rsid w:val="00D21FA7"/>
    <w:rsid w:val="00D21FF9"/>
    <w:rsid w:val="00D222B3"/>
    <w:rsid w:val="00D23D50"/>
    <w:rsid w:val="00D2554F"/>
    <w:rsid w:val="00D25DC4"/>
    <w:rsid w:val="00D307DD"/>
    <w:rsid w:val="00D329E0"/>
    <w:rsid w:val="00D32EE6"/>
    <w:rsid w:val="00D33A0E"/>
    <w:rsid w:val="00D3441D"/>
    <w:rsid w:val="00D34988"/>
    <w:rsid w:val="00D34FC6"/>
    <w:rsid w:val="00D353D5"/>
    <w:rsid w:val="00D35F13"/>
    <w:rsid w:val="00D40657"/>
    <w:rsid w:val="00D41184"/>
    <w:rsid w:val="00D41F45"/>
    <w:rsid w:val="00D42ECD"/>
    <w:rsid w:val="00D44CFE"/>
    <w:rsid w:val="00D4742C"/>
    <w:rsid w:val="00D50157"/>
    <w:rsid w:val="00D50B6D"/>
    <w:rsid w:val="00D513EE"/>
    <w:rsid w:val="00D516EB"/>
    <w:rsid w:val="00D52C20"/>
    <w:rsid w:val="00D53822"/>
    <w:rsid w:val="00D544A1"/>
    <w:rsid w:val="00D54A2E"/>
    <w:rsid w:val="00D55944"/>
    <w:rsid w:val="00D576C3"/>
    <w:rsid w:val="00D60DE7"/>
    <w:rsid w:val="00D61769"/>
    <w:rsid w:val="00D62047"/>
    <w:rsid w:val="00D6576A"/>
    <w:rsid w:val="00D65C96"/>
    <w:rsid w:val="00D678DC"/>
    <w:rsid w:val="00D7076E"/>
    <w:rsid w:val="00D7084C"/>
    <w:rsid w:val="00D71AE2"/>
    <w:rsid w:val="00D722F3"/>
    <w:rsid w:val="00D72352"/>
    <w:rsid w:val="00D736CD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A1791"/>
    <w:rsid w:val="00DA1A28"/>
    <w:rsid w:val="00DA2A62"/>
    <w:rsid w:val="00DA4038"/>
    <w:rsid w:val="00DA4E27"/>
    <w:rsid w:val="00DA5D5D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615"/>
    <w:rsid w:val="00DB6D0B"/>
    <w:rsid w:val="00DB7147"/>
    <w:rsid w:val="00DB7F41"/>
    <w:rsid w:val="00DC26DC"/>
    <w:rsid w:val="00DC36EB"/>
    <w:rsid w:val="00DC42EE"/>
    <w:rsid w:val="00DC660C"/>
    <w:rsid w:val="00DC6EE9"/>
    <w:rsid w:val="00DD02FA"/>
    <w:rsid w:val="00DD1B6D"/>
    <w:rsid w:val="00DD2FBE"/>
    <w:rsid w:val="00DD5FA2"/>
    <w:rsid w:val="00DD70EC"/>
    <w:rsid w:val="00DE23B3"/>
    <w:rsid w:val="00DE2493"/>
    <w:rsid w:val="00DE2F16"/>
    <w:rsid w:val="00DE33C5"/>
    <w:rsid w:val="00DE7013"/>
    <w:rsid w:val="00DE703F"/>
    <w:rsid w:val="00DF01EA"/>
    <w:rsid w:val="00DF02A3"/>
    <w:rsid w:val="00DF0A9F"/>
    <w:rsid w:val="00DF11C9"/>
    <w:rsid w:val="00DF2271"/>
    <w:rsid w:val="00DF2DF6"/>
    <w:rsid w:val="00E00109"/>
    <w:rsid w:val="00E027BD"/>
    <w:rsid w:val="00E02CC9"/>
    <w:rsid w:val="00E03A1E"/>
    <w:rsid w:val="00E05D63"/>
    <w:rsid w:val="00E05FB7"/>
    <w:rsid w:val="00E06659"/>
    <w:rsid w:val="00E0697C"/>
    <w:rsid w:val="00E1599C"/>
    <w:rsid w:val="00E15E3F"/>
    <w:rsid w:val="00E16EC1"/>
    <w:rsid w:val="00E1718D"/>
    <w:rsid w:val="00E17CD7"/>
    <w:rsid w:val="00E17F33"/>
    <w:rsid w:val="00E24424"/>
    <w:rsid w:val="00E2510F"/>
    <w:rsid w:val="00E2563D"/>
    <w:rsid w:val="00E25B4F"/>
    <w:rsid w:val="00E26698"/>
    <w:rsid w:val="00E26931"/>
    <w:rsid w:val="00E26A01"/>
    <w:rsid w:val="00E26DBA"/>
    <w:rsid w:val="00E30C50"/>
    <w:rsid w:val="00E30C63"/>
    <w:rsid w:val="00E31307"/>
    <w:rsid w:val="00E31D7E"/>
    <w:rsid w:val="00E3282F"/>
    <w:rsid w:val="00E331F8"/>
    <w:rsid w:val="00E33D34"/>
    <w:rsid w:val="00E34676"/>
    <w:rsid w:val="00E40AAA"/>
    <w:rsid w:val="00E41FEF"/>
    <w:rsid w:val="00E44BA8"/>
    <w:rsid w:val="00E45C46"/>
    <w:rsid w:val="00E45EE8"/>
    <w:rsid w:val="00E45FB7"/>
    <w:rsid w:val="00E4650D"/>
    <w:rsid w:val="00E46969"/>
    <w:rsid w:val="00E52A8F"/>
    <w:rsid w:val="00E530DF"/>
    <w:rsid w:val="00E57428"/>
    <w:rsid w:val="00E60AE5"/>
    <w:rsid w:val="00E61CCE"/>
    <w:rsid w:val="00E6211D"/>
    <w:rsid w:val="00E63763"/>
    <w:rsid w:val="00E63CA3"/>
    <w:rsid w:val="00E649AB"/>
    <w:rsid w:val="00E66CEA"/>
    <w:rsid w:val="00E7030D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106"/>
    <w:rsid w:val="00E95AAF"/>
    <w:rsid w:val="00E96364"/>
    <w:rsid w:val="00E973B8"/>
    <w:rsid w:val="00EA0536"/>
    <w:rsid w:val="00EA06F0"/>
    <w:rsid w:val="00EA0D9D"/>
    <w:rsid w:val="00EA14CC"/>
    <w:rsid w:val="00EA3868"/>
    <w:rsid w:val="00EA428C"/>
    <w:rsid w:val="00EA6E34"/>
    <w:rsid w:val="00EB1E6D"/>
    <w:rsid w:val="00EB30CF"/>
    <w:rsid w:val="00EB3A5A"/>
    <w:rsid w:val="00EB4EE3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7D9"/>
    <w:rsid w:val="00ED39D1"/>
    <w:rsid w:val="00ED597F"/>
    <w:rsid w:val="00ED5AE7"/>
    <w:rsid w:val="00ED64FC"/>
    <w:rsid w:val="00ED675D"/>
    <w:rsid w:val="00ED6C48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F07A9"/>
    <w:rsid w:val="00EF3C8B"/>
    <w:rsid w:val="00EF481E"/>
    <w:rsid w:val="00EF5EA3"/>
    <w:rsid w:val="00F00F41"/>
    <w:rsid w:val="00F0159F"/>
    <w:rsid w:val="00F026BF"/>
    <w:rsid w:val="00F03CFD"/>
    <w:rsid w:val="00F04901"/>
    <w:rsid w:val="00F04B94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576"/>
    <w:rsid w:val="00F20386"/>
    <w:rsid w:val="00F221C5"/>
    <w:rsid w:val="00F22501"/>
    <w:rsid w:val="00F2256E"/>
    <w:rsid w:val="00F22FF1"/>
    <w:rsid w:val="00F23A61"/>
    <w:rsid w:val="00F23E75"/>
    <w:rsid w:val="00F3078A"/>
    <w:rsid w:val="00F32A26"/>
    <w:rsid w:val="00F33632"/>
    <w:rsid w:val="00F344B6"/>
    <w:rsid w:val="00F35198"/>
    <w:rsid w:val="00F35FC2"/>
    <w:rsid w:val="00F36464"/>
    <w:rsid w:val="00F36920"/>
    <w:rsid w:val="00F37281"/>
    <w:rsid w:val="00F3768C"/>
    <w:rsid w:val="00F41B02"/>
    <w:rsid w:val="00F42466"/>
    <w:rsid w:val="00F436D1"/>
    <w:rsid w:val="00F43E60"/>
    <w:rsid w:val="00F451B2"/>
    <w:rsid w:val="00F4579C"/>
    <w:rsid w:val="00F46A1A"/>
    <w:rsid w:val="00F477FB"/>
    <w:rsid w:val="00F50E74"/>
    <w:rsid w:val="00F5517A"/>
    <w:rsid w:val="00F57F24"/>
    <w:rsid w:val="00F60083"/>
    <w:rsid w:val="00F60214"/>
    <w:rsid w:val="00F62E45"/>
    <w:rsid w:val="00F65D05"/>
    <w:rsid w:val="00F73304"/>
    <w:rsid w:val="00F73BCA"/>
    <w:rsid w:val="00F750A5"/>
    <w:rsid w:val="00F77F03"/>
    <w:rsid w:val="00F819F6"/>
    <w:rsid w:val="00F81EFF"/>
    <w:rsid w:val="00F82788"/>
    <w:rsid w:val="00F83173"/>
    <w:rsid w:val="00F8491B"/>
    <w:rsid w:val="00F86982"/>
    <w:rsid w:val="00F8786A"/>
    <w:rsid w:val="00F905C9"/>
    <w:rsid w:val="00F910DB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AC6"/>
    <w:rsid w:val="00FB2CB6"/>
    <w:rsid w:val="00FB2F6E"/>
    <w:rsid w:val="00FB4229"/>
    <w:rsid w:val="00FB4EC3"/>
    <w:rsid w:val="00FB55DB"/>
    <w:rsid w:val="00FB5C1F"/>
    <w:rsid w:val="00FB799D"/>
    <w:rsid w:val="00FC0118"/>
    <w:rsid w:val="00FC289D"/>
    <w:rsid w:val="00FC467A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893"/>
    <w:rsid w:val="00FD553B"/>
    <w:rsid w:val="00FD6AAE"/>
    <w:rsid w:val="00FE08EF"/>
    <w:rsid w:val="00FE0A9A"/>
    <w:rsid w:val="00FE226E"/>
    <w:rsid w:val="00FE369E"/>
    <w:rsid w:val="00FE5079"/>
    <w:rsid w:val="00FE6062"/>
    <w:rsid w:val="00FE62CC"/>
    <w:rsid w:val="00FE72E3"/>
    <w:rsid w:val="00FE7A9E"/>
    <w:rsid w:val="00FF2900"/>
    <w:rsid w:val="00FF3642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2"/>
        <o:r id="V:Rule2" type="connector" idref="#_x0000_s1034"/>
      </o:rules>
    </o:shapelayout>
  </w:shapeDefaults>
  <w:decimalSymbol w:val="."/>
  <w:listSeparator w:val=","/>
  <w15:chartTrackingRefBased/>
  <w15:docId w15:val="{569F2AA4-8C74-4F00-963D-5C2EF7D9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0A7EB-05AD-4145-AC76-8C4F20FF7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