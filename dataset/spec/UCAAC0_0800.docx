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006"/>
        <w:gridCol w:w="1052"/>
        <w:gridCol w:w="3420"/>
        <w:gridCol w:w="1909"/>
        <w:gridCol w:w="1909"/>
      </w:tblGrid>
      <w:tr w:rsidR="009F2909" w:rsidTr="001C0BB1">
        <w:tc>
          <w:tcPr>
            <w:tcW w:w="9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909" w:rsidRDefault="009F2909">
            <w:pPr>
              <w:pStyle w:val="Tabletext"/>
              <w:jc w:val="center"/>
              <w:rPr>
                <w:rFonts w:eastAsia="標楷體"/>
                <w:b/>
              </w:rPr>
            </w:pPr>
            <w:r w:rsidRPr="00E8700A">
              <w:rPr>
                <w:rFonts w:ascii="細明體" w:eastAsia="細明體" w:hAnsi="細明體" w:cs="Courier New" w:hint="eastAsia"/>
              </w:rPr>
              <w:t>修改日期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909" w:rsidRDefault="009F2909">
            <w:pPr>
              <w:pStyle w:val="Tabletext"/>
              <w:jc w:val="center"/>
              <w:rPr>
                <w:rFonts w:eastAsia="標楷體"/>
                <w:b/>
              </w:rPr>
            </w:pPr>
            <w:r w:rsidRPr="00E8700A">
              <w:rPr>
                <w:rFonts w:ascii="細明體" w:eastAsia="細明體" w:hAnsi="細明體" w:cs="Courier New" w:hint="eastAsia"/>
              </w:rPr>
              <w:t>版本</w:t>
            </w:r>
          </w:p>
        </w:tc>
        <w:tc>
          <w:tcPr>
            <w:tcW w:w="1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909" w:rsidRDefault="009F2909">
            <w:pPr>
              <w:pStyle w:val="Tabletext"/>
              <w:jc w:val="center"/>
              <w:rPr>
                <w:rFonts w:eastAsia="標楷體"/>
                <w:b/>
              </w:rPr>
            </w:pPr>
            <w:r w:rsidRPr="00E8700A">
              <w:rPr>
                <w:rFonts w:ascii="細明體" w:eastAsia="細明體" w:hAnsi="細明體" w:cs="Courier New" w:hint="eastAsia"/>
              </w:rPr>
              <w:t>修改原因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909" w:rsidRDefault="009F2909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 w:rsidRPr="00E8700A">
              <w:rPr>
                <w:rFonts w:ascii="細明體" w:eastAsia="細明體" w:hAnsi="細明體" w:cs="Courier New" w:hint="eastAsia"/>
              </w:rPr>
              <w:t>修改人姓名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909" w:rsidRDefault="009F2909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 w:rsidRPr="00E8700A">
              <w:rPr>
                <w:rFonts w:ascii="細明體" w:eastAsia="細明體" w:hAnsi="細明體" w:cs="Courier New" w:hint="eastAsia"/>
              </w:rPr>
              <w:t>立案單號</w:t>
            </w:r>
          </w:p>
        </w:tc>
      </w:tr>
      <w:tr w:rsidR="009F2909" w:rsidTr="001C0BB1">
        <w:tc>
          <w:tcPr>
            <w:tcW w:w="9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909" w:rsidRDefault="009F2909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012/10/2007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909" w:rsidRDefault="009F2909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1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909" w:rsidRDefault="009F2909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909" w:rsidRDefault="009F2909">
            <w:pPr>
              <w:pStyle w:val="Tabletext"/>
              <w:jc w:val="center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Sanyi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909" w:rsidRDefault="009F2909">
            <w:pPr>
              <w:pStyle w:val="Tabletext"/>
              <w:jc w:val="center"/>
              <w:rPr>
                <w:rFonts w:eastAsia="標楷體" w:hint="eastAsia"/>
                <w:lang w:eastAsia="zh-TW"/>
              </w:rPr>
            </w:pPr>
          </w:p>
        </w:tc>
      </w:tr>
      <w:tr w:rsidR="001C0BB1" w:rsidTr="00B725BE">
        <w:tc>
          <w:tcPr>
            <w:tcW w:w="9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0BB1" w:rsidRDefault="001C0BB1" w:rsidP="00B725BE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2012/09/11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0BB1" w:rsidRDefault="001C0BB1" w:rsidP="00B725BE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</w:t>
            </w:r>
          </w:p>
        </w:tc>
        <w:tc>
          <w:tcPr>
            <w:tcW w:w="1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0BB1" w:rsidRPr="00DC05FF" w:rsidRDefault="001C0BB1" w:rsidP="00B725BE">
            <w:pPr>
              <w:pStyle w:val="Tabletext"/>
              <w:rPr>
                <w:rFonts w:ascii="新細明體" w:hAnsi="新細明體"/>
                <w:lang w:eastAsia="zh-TW"/>
              </w:rPr>
            </w:pPr>
            <w:r w:rsidRPr="00DC05FF">
              <w:rPr>
                <w:rFonts w:ascii="新細明體" w:hAnsi="新細明體" w:hint="eastAsia"/>
                <w:lang w:eastAsia="zh-TW"/>
              </w:rPr>
              <w:t>新增「自調病歷相關文件」欄位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0BB1" w:rsidRPr="00DC05FF" w:rsidRDefault="001C0BB1" w:rsidP="00B725BE">
            <w:pPr>
              <w:pStyle w:val="Tabletext"/>
              <w:jc w:val="center"/>
              <w:rPr>
                <w:rFonts w:ascii="新細明體" w:hAnsi="新細明體" w:hint="eastAsia"/>
                <w:lang w:eastAsia="zh-TW"/>
              </w:rPr>
            </w:pPr>
            <w:r w:rsidRPr="00DC05FF">
              <w:rPr>
                <w:rFonts w:ascii="新細明體" w:hAnsi="新細明體" w:hint="eastAsia"/>
                <w:lang w:eastAsia="zh-TW"/>
              </w:rPr>
              <w:t>龎伯珊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0BB1" w:rsidRDefault="001C0BB1" w:rsidP="00B725BE">
            <w:pPr>
              <w:pStyle w:val="Tabletext"/>
              <w:jc w:val="center"/>
              <w:rPr>
                <w:rFonts w:eastAsia="標楷體" w:hint="eastAsia"/>
                <w:lang w:eastAsia="zh-TW"/>
              </w:rPr>
            </w:pPr>
            <w:r>
              <w:t>120911000399</w:t>
            </w:r>
          </w:p>
        </w:tc>
      </w:tr>
      <w:tr w:rsidR="00DC05FF" w:rsidTr="00B725BE">
        <w:trPr>
          <w:ins w:id="0" w:author="伯珊" w:date="2016-05-13T13:57:00Z"/>
        </w:trPr>
        <w:tc>
          <w:tcPr>
            <w:tcW w:w="9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5FF" w:rsidRDefault="00DC05FF" w:rsidP="00B725BE">
            <w:pPr>
              <w:pStyle w:val="Tabletext"/>
              <w:rPr>
                <w:ins w:id="1" w:author="伯珊" w:date="2016-05-13T13:57:00Z"/>
                <w:rFonts w:eastAsia="標楷體" w:hint="eastAsia"/>
                <w:lang w:eastAsia="zh-TW"/>
              </w:rPr>
            </w:pPr>
            <w:ins w:id="2" w:author="伯珊" w:date="2016-05-13T13:57:00Z">
              <w:r>
                <w:rPr>
                  <w:rFonts w:eastAsia="標楷體" w:hint="eastAsia"/>
                  <w:lang w:eastAsia="zh-TW"/>
                </w:rPr>
                <w:t>2016/5/13</w:t>
              </w:r>
            </w:ins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5FF" w:rsidRDefault="00DC05FF" w:rsidP="00B725BE">
            <w:pPr>
              <w:pStyle w:val="Tabletext"/>
              <w:rPr>
                <w:ins w:id="3" w:author="伯珊" w:date="2016-05-13T13:57:00Z"/>
                <w:rFonts w:eastAsia="標楷體" w:hint="eastAsia"/>
                <w:lang w:eastAsia="zh-TW"/>
              </w:rPr>
            </w:pPr>
            <w:ins w:id="4" w:author="伯珊" w:date="2016-05-13T13:57:00Z">
              <w:r>
                <w:rPr>
                  <w:rFonts w:eastAsia="標楷體" w:hint="eastAsia"/>
                  <w:lang w:eastAsia="zh-TW"/>
                </w:rPr>
                <w:t>3</w:t>
              </w:r>
            </w:ins>
          </w:p>
        </w:tc>
        <w:tc>
          <w:tcPr>
            <w:tcW w:w="1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5FF" w:rsidRPr="00DC05FF" w:rsidRDefault="00DC05FF" w:rsidP="00B725BE">
            <w:pPr>
              <w:pStyle w:val="Tabletext"/>
              <w:rPr>
                <w:ins w:id="5" w:author="伯珊" w:date="2016-05-13T13:57:00Z"/>
                <w:rFonts w:ascii="新細明體" w:hAnsi="新細明體" w:hint="eastAsia"/>
                <w:lang w:eastAsia="zh-TW"/>
              </w:rPr>
            </w:pPr>
            <w:ins w:id="6" w:author="伯珊" w:date="2016-05-13T13:57:00Z">
              <w:r>
                <w:rPr>
                  <w:rFonts w:ascii="新細明體" w:hAnsi="新細明體" w:hint="eastAsia"/>
                  <w:lang w:eastAsia="zh-TW"/>
                </w:rPr>
                <w:t>申請書</w:t>
              </w:r>
              <w:r>
                <w:rPr>
                  <w:rStyle w:val="a3"/>
                  <w:b/>
                  <w:bCs/>
                  <w:color w:val="FF0000"/>
                  <w:lang w:eastAsia="zh-TW"/>
                </w:rPr>
                <w:t>160415000416</w:t>
              </w:r>
              <w:r>
                <w:rPr>
                  <w:rStyle w:val="a3"/>
                  <w:rFonts w:hint="eastAsia"/>
                  <w:b/>
                  <w:bCs/>
                  <w:color w:val="FF0000"/>
                  <w:lang w:eastAsia="zh-TW"/>
                </w:rPr>
                <w:t xml:space="preserve">: </w:t>
              </w:r>
              <w:r w:rsidRPr="00DC05FF">
                <w:rPr>
                  <w:rFonts w:ascii="新細明體" w:hAnsi="新細明體" w:hint="eastAsia"/>
                  <w:lang w:eastAsia="zh-TW"/>
                </w:rPr>
                <w:t>理賠補全通知優化作業</w:t>
              </w:r>
            </w:ins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5FF" w:rsidRPr="00DC05FF" w:rsidRDefault="00DC05FF" w:rsidP="00B725BE">
            <w:pPr>
              <w:pStyle w:val="Tabletext"/>
              <w:jc w:val="center"/>
              <w:rPr>
                <w:ins w:id="7" w:author="伯珊" w:date="2016-05-13T13:57:00Z"/>
                <w:rFonts w:ascii="新細明體" w:hAnsi="新細明體" w:hint="eastAsia"/>
                <w:lang w:eastAsia="zh-TW"/>
              </w:rPr>
            </w:pPr>
            <w:ins w:id="8" w:author="伯珊" w:date="2016-05-13T13:57:00Z">
              <w:r w:rsidRPr="00DC05FF">
                <w:rPr>
                  <w:rFonts w:ascii="新細明體" w:hAnsi="新細明體" w:hint="eastAsia"/>
                  <w:lang w:eastAsia="zh-TW"/>
                </w:rPr>
                <w:t>龎伯珊</w:t>
              </w:r>
            </w:ins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5FF" w:rsidRDefault="00DC05FF" w:rsidP="00B725BE">
            <w:pPr>
              <w:pStyle w:val="Tabletext"/>
              <w:jc w:val="center"/>
              <w:rPr>
                <w:ins w:id="9" w:author="伯珊" w:date="2016-05-13T13:57:00Z"/>
                <w:lang w:eastAsia="zh-TW"/>
              </w:rPr>
            </w:pPr>
            <w:ins w:id="10" w:author="伯珊" w:date="2016-05-13T13:57:00Z">
              <w:r w:rsidRPr="00DC05FF">
                <w:rPr>
                  <w:lang w:eastAsia="zh-TW"/>
                </w:rPr>
                <w:t>160513000208</w:t>
              </w:r>
            </w:ins>
          </w:p>
        </w:tc>
      </w:tr>
    </w:tbl>
    <w:p w:rsidR="00B725BE" w:rsidRDefault="00B725BE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9F2909" w:rsidRPr="009A6B2B" w:rsidRDefault="009F2909" w:rsidP="009F2909">
      <w:pPr>
        <w:numPr>
          <w:ilvl w:val="0"/>
          <w:numId w:val="10"/>
        </w:num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7"/>
        <w:gridCol w:w="7949"/>
      </w:tblGrid>
      <w:tr w:rsidR="009F2909" w:rsidRPr="00E01490" w:rsidTr="00DC05FF">
        <w:tc>
          <w:tcPr>
            <w:tcW w:w="1140" w:type="pct"/>
          </w:tcPr>
          <w:p w:rsidR="009F2909" w:rsidRPr="00E01490" w:rsidRDefault="009F2909" w:rsidP="00B72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3860" w:type="pct"/>
          </w:tcPr>
          <w:p w:rsidR="009F2909" w:rsidRPr="00E01490" w:rsidRDefault="009F2909" w:rsidP="00B72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0BB1">
              <w:rPr>
                <w:rFonts w:ascii="細明體" w:eastAsia="細明體" w:hAnsi="細明體" w:hint="eastAsia"/>
                <w:sz w:val="20"/>
                <w:szCs w:val="20"/>
              </w:rPr>
              <w:t>理賠補件文件查詢</w:t>
            </w:r>
          </w:p>
        </w:tc>
      </w:tr>
      <w:tr w:rsidR="009F2909" w:rsidRPr="00E01490" w:rsidTr="00DC05FF">
        <w:tc>
          <w:tcPr>
            <w:tcW w:w="1140" w:type="pct"/>
          </w:tcPr>
          <w:p w:rsidR="009F2909" w:rsidRPr="00E01490" w:rsidRDefault="009F2909" w:rsidP="00B72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3860" w:type="pct"/>
          </w:tcPr>
          <w:p w:rsidR="009F2909" w:rsidRPr="00E01490" w:rsidRDefault="009F2909" w:rsidP="00B72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0BB1">
              <w:rPr>
                <w:rFonts w:ascii="細明體" w:eastAsia="細明體" w:hAnsi="細明體" w:hint="eastAsia"/>
                <w:sz w:val="20"/>
                <w:szCs w:val="20"/>
              </w:rPr>
              <w:t>AAC</w:t>
            </w:r>
            <w:r w:rsidRPr="001C0BB1">
              <w:rPr>
                <w:rFonts w:ascii="細明體" w:eastAsia="細明體" w:hAnsi="細明體"/>
                <w:sz w:val="20"/>
                <w:szCs w:val="20"/>
              </w:rPr>
              <w:t>0_</w:t>
            </w:r>
            <w:r w:rsidRPr="001C0BB1">
              <w:rPr>
                <w:rFonts w:ascii="細明體" w:eastAsia="細明體" w:hAnsi="細明體" w:hint="eastAsia"/>
                <w:sz w:val="20"/>
                <w:szCs w:val="20"/>
              </w:rPr>
              <w:t>0800</w:t>
            </w:r>
          </w:p>
        </w:tc>
      </w:tr>
      <w:tr w:rsidR="009F2909" w:rsidRPr="00E01490" w:rsidTr="00DC05FF">
        <w:tc>
          <w:tcPr>
            <w:tcW w:w="1140" w:type="pct"/>
          </w:tcPr>
          <w:p w:rsidR="009F2909" w:rsidRPr="00E01490" w:rsidRDefault="009F2909" w:rsidP="00B72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3860" w:type="pct"/>
          </w:tcPr>
          <w:p w:rsidR="009F2909" w:rsidRPr="00E01490" w:rsidRDefault="009F2909" w:rsidP="00B72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9F2909" w:rsidRPr="00E01490" w:rsidTr="00DC05FF">
        <w:tc>
          <w:tcPr>
            <w:tcW w:w="1140" w:type="pct"/>
          </w:tcPr>
          <w:p w:rsidR="009F2909" w:rsidRPr="00E01490" w:rsidRDefault="009F2909" w:rsidP="00B72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3860" w:type="pct"/>
          </w:tcPr>
          <w:p w:rsidR="009F2909" w:rsidRPr="00E01490" w:rsidRDefault="009F2909" w:rsidP="00B72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0BB1">
              <w:rPr>
                <w:rFonts w:ascii="細明體" w:eastAsia="細明體" w:hAnsi="細明體" w:hint="eastAsia"/>
                <w:sz w:val="20"/>
                <w:szCs w:val="20"/>
              </w:rPr>
              <w:t>理賠補件文件查詢。</w:t>
            </w:r>
          </w:p>
        </w:tc>
      </w:tr>
      <w:tr w:rsidR="009F2909" w:rsidRPr="00E01490" w:rsidTr="00DC05FF">
        <w:tc>
          <w:tcPr>
            <w:tcW w:w="1140" w:type="pct"/>
          </w:tcPr>
          <w:p w:rsidR="009F2909" w:rsidRPr="00E01490" w:rsidRDefault="009F2909" w:rsidP="00B72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3860" w:type="pct"/>
          </w:tcPr>
          <w:p w:rsidR="009F2909" w:rsidRPr="00E01490" w:rsidRDefault="009F2909" w:rsidP="00B72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0BB1">
              <w:rPr>
                <w:rFonts w:ascii="細明體" w:eastAsia="細明體" w:hAnsi="細明體" w:hint="eastAsia"/>
                <w:sz w:val="20"/>
                <w:szCs w:val="20"/>
              </w:rPr>
              <w:t>理賠管理企劃人員。</w:t>
            </w:r>
          </w:p>
        </w:tc>
      </w:tr>
      <w:tr w:rsidR="009F2909" w:rsidRPr="00E01490" w:rsidTr="00DC05FF">
        <w:tc>
          <w:tcPr>
            <w:tcW w:w="1140" w:type="pct"/>
          </w:tcPr>
          <w:p w:rsidR="009F2909" w:rsidRPr="00E01490" w:rsidRDefault="009F2909" w:rsidP="00B72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3860" w:type="pct"/>
          </w:tcPr>
          <w:p w:rsidR="009F2909" w:rsidRPr="00E01490" w:rsidRDefault="009F2909" w:rsidP="00B72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0BB1">
              <w:rPr>
                <w:rFonts w:ascii="細明體" w:eastAsia="細明體" w:hAnsi="細明體" w:hint="eastAsia"/>
                <w:sz w:val="20"/>
                <w:szCs w:val="20"/>
              </w:rPr>
              <w:t>理賠管理企劃人員。</w:t>
            </w:r>
          </w:p>
        </w:tc>
      </w:tr>
      <w:tr w:rsidR="009F2909" w:rsidRPr="00E01490" w:rsidTr="00DC05FF">
        <w:tc>
          <w:tcPr>
            <w:tcW w:w="1140" w:type="pct"/>
          </w:tcPr>
          <w:p w:rsidR="009F2909" w:rsidRPr="00E01490" w:rsidRDefault="009F2909" w:rsidP="00B72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3860" w:type="pct"/>
          </w:tcPr>
          <w:p w:rsidR="009F2909" w:rsidRPr="00E01490" w:rsidRDefault="009F2909" w:rsidP="00B72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9F2909" w:rsidRPr="00E01490" w:rsidTr="00DC05FF">
        <w:tc>
          <w:tcPr>
            <w:tcW w:w="1140" w:type="pct"/>
          </w:tcPr>
          <w:p w:rsidR="009F2909" w:rsidRPr="00266B0D" w:rsidRDefault="009F2909" w:rsidP="00B725BE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3860" w:type="pct"/>
          </w:tcPr>
          <w:p w:rsidR="009F2909" w:rsidRPr="00E01490" w:rsidRDefault="009F2909" w:rsidP="00B72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9F2909" w:rsidRPr="00E01490" w:rsidTr="00DC05FF">
        <w:tc>
          <w:tcPr>
            <w:tcW w:w="1140" w:type="pct"/>
          </w:tcPr>
          <w:p w:rsidR="009F2909" w:rsidRPr="00DC05FF" w:rsidRDefault="009F2909" w:rsidP="00B725BE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DC05FF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3860" w:type="pct"/>
          </w:tcPr>
          <w:p w:rsidR="009F2909" w:rsidRPr="00DC05FF" w:rsidRDefault="009F2909" w:rsidP="00B725BE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DC05FF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DC05FF">
              <w:rPr>
                <w:rFonts w:ascii="標楷體" w:eastAsia="標楷體" w:hAnsi="標楷體" w:hint="eastAsia"/>
              </w:rPr>
              <w:t>securitylog</w:t>
            </w:r>
          </w:p>
        </w:tc>
      </w:tr>
    </w:tbl>
    <w:p w:rsidR="001C0BB1" w:rsidRDefault="001C0BB1" w:rsidP="001C0BB1">
      <w:pPr>
        <w:numPr>
          <w:ilvl w:val="0"/>
          <w:numId w:val="10"/>
        </w:num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1C0BB1" w:rsidRDefault="001C0BB1" w:rsidP="001C0BB1">
      <w:pPr>
        <w:spacing w:line="240" w:lineRule="atLeast"/>
        <w:ind w:left="425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group id="_x0000_s1038" style="position:absolute;left:0;text-align:left;margin-left:46.65pt;margin-top:12.25pt;width:366.75pt;height:88.5pt;z-index:251657728" coordorigin="4023,9150" coordsize="7335,1770"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32" type="#_x0000_t132" style="position:absolute;left:6345;top:9150;width:2196;height:1770">
              <v:textbox style="mso-next-textbox:#_x0000_s1032">
                <w:txbxContent>
                  <w:p w:rsidR="001C0BB1" w:rsidRDefault="001C0BB1" w:rsidP="001C0BB1">
                    <w:r>
                      <w:rPr>
                        <w:rFonts w:ascii="細明體" w:eastAsia="細明體" w:hAnsi="細明體" w:hint="eastAsia"/>
                      </w:rPr>
                      <w:t>理賠文件檔DTAAC080</w:t>
                    </w: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33" type="#_x0000_t109" style="position:absolute;left:4023;top:9375;width:1860;height:1035">
              <v:textbox style="mso-next-textbox:#_x0000_s1033">
                <w:txbxContent>
                  <w:p w:rsidR="001C0BB1" w:rsidRDefault="001C0BB1" w:rsidP="001C0BB1">
                    <w:r>
                      <w:rPr>
                        <w:rFonts w:ascii="細明體" w:eastAsia="細明體" w:hAnsi="細明體" w:hint="eastAsia"/>
                      </w:rPr>
                      <w:t>理賠補件文件查詢</w:t>
                    </w:r>
                  </w:p>
                </w:txbxContent>
              </v:textbox>
            </v:shape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34" type="#_x0000_t134" style="position:absolute;left:9003;top:9540;width:2355;height:960">
              <v:textbox style="mso-next-textbox:#_x0000_s1034">
                <w:txbxContent>
                  <w:p w:rsidR="001C0BB1" w:rsidRDefault="001C0BB1" w:rsidP="001C0BB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理賠文件查詢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5" type="#_x0000_t32" style="position:absolute;left:5883;top:10005;width:462;height:0" o:connectortype="straight">
              <v:stroke endarrow="block"/>
            </v:shape>
            <v:shape id="_x0000_s1037" type="#_x0000_t32" style="position:absolute;left:8541;top:10005;width:462;height:0" o:connectortype="straight">
              <v:stroke endarrow="block"/>
            </v:shape>
          </v:group>
        </w:pict>
      </w:r>
    </w:p>
    <w:p w:rsidR="001C0BB1" w:rsidRDefault="001C0BB1" w:rsidP="001C0BB1">
      <w:pPr>
        <w:spacing w:line="240" w:lineRule="atLeast"/>
        <w:ind w:left="425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1C0BB1" w:rsidRDefault="001C0BB1" w:rsidP="001C0BB1">
      <w:pPr>
        <w:spacing w:line="240" w:lineRule="atLeast"/>
        <w:ind w:left="425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1C0BB1" w:rsidRDefault="001C0BB1" w:rsidP="001C0BB1">
      <w:pPr>
        <w:spacing w:line="240" w:lineRule="atLeast"/>
        <w:ind w:left="425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1C0BB1" w:rsidRDefault="001C0BB1" w:rsidP="001C0BB1">
      <w:pPr>
        <w:spacing w:line="240" w:lineRule="atLeast"/>
        <w:ind w:left="425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543DA3" w:rsidRDefault="00543DA3" w:rsidP="001C0BB1">
      <w:pPr>
        <w:spacing w:line="240" w:lineRule="atLeast"/>
        <w:ind w:left="425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1C0BB1" w:rsidRPr="001C0BB1" w:rsidRDefault="001C0BB1" w:rsidP="001C0BB1">
      <w:pPr>
        <w:numPr>
          <w:ilvl w:val="0"/>
          <w:numId w:val="10"/>
        </w:num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19"/>
        <w:gridCol w:w="3408"/>
        <w:gridCol w:w="2453"/>
        <w:gridCol w:w="904"/>
        <w:gridCol w:w="904"/>
        <w:gridCol w:w="904"/>
        <w:gridCol w:w="904"/>
      </w:tblGrid>
      <w:tr w:rsidR="001C0BB1" w:rsidRPr="00E01490" w:rsidTr="00DC05FF">
        <w:tc>
          <w:tcPr>
            <w:tcW w:w="397" w:type="pct"/>
          </w:tcPr>
          <w:p w:rsidR="001C0BB1" w:rsidRPr="00C829C1" w:rsidRDefault="001C0BB1" w:rsidP="00B725B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1655" w:type="pct"/>
          </w:tcPr>
          <w:p w:rsidR="001C0BB1" w:rsidRPr="00C829C1" w:rsidRDefault="001C0BB1" w:rsidP="00B725B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1191" w:type="pct"/>
          </w:tcPr>
          <w:p w:rsidR="001C0BB1" w:rsidRPr="00C829C1" w:rsidRDefault="001C0BB1" w:rsidP="00B725B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439" w:type="pct"/>
          </w:tcPr>
          <w:p w:rsidR="001C0BB1" w:rsidRPr="00E60524" w:rsidRDefault="001C0BB1" w:rsidP="00B725B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439" w:type="pct"/>
          </w:tcPr>
          <w:p w:rsidR="001C0BB1" w:rsidRPr="00E60524" w:rsidRDefault="001C0BB1" w:rsidP="00B725B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439" w:type="pct"/>
          </w:tcPr>
          <w:p w:rsidR="001C0BB1" w:rsidRPr="00E60524" w:rsidRDefault="001C0BB1" w:rsidP="00B725B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439" w:type="pct"/>
          </w:tcPr>
          <w:p w:rsidR="001C0BB1" w:rsidRPr="00E60524" w:rsidRDefault="001C0BB1" w:rsidP="00B725B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1C0BB1" w:rsidRPr="00E01490" w:rsidTr="00DC05FF">
        <w:tblPrEx>
          <w:tblLook w:val="01E0" w:firstRow="1" w:lastRow="1" w:firstColumn="1" w:lastColumn="1" w:noHBand="0" w:noVBand="0"/>
        </w:tblPrEx>
        <w:tc>
          <w:tcPr>
            <w:tcW w:w="397" w:type="pct"/>
          </w:tcPr>
          <w:p w:rsidR="001C0BB1" w:rsidRPr="00E01490" w:rsidRDefault="001C0BB1" w:rsidP="00B725BE">
            <w:pPr>
              <w:widowControl/>
              <w:numPr>
                <w:ilvl w:val="0"/>
                <w:numId w:val="1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655" w:type="pct"/>
          </w:tcPr>
          <w:p w:rsidR="001C0BB1" w:rsidRPr="00E01490" w:rsidRDefault="00E320D9" w:rsidP="00B725BE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理賠文件檔</w:t>
            </w:r>
          </w:p>
        </w:tc>
        <w:tc>
          <w:tcPr>
            <w:tcW w:w="1191" w:type="pct"/>
          </w:tcPr>
          <w:p w:rsidR="001C0BB1" w:rsidRPr="00E01490" w:rsidRDefault="001C0BB1" w:rsidP="00B72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/>
                <w:sz w:val="20"/>
                <w:szCs w:val="20"/>
              </w:rPr>
              <w:t>D</w:t>
            </w: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TA</w:t>
            </w:r>
            <w:r w:rsidR="00E320D9">
              <w:rPr>
                <w:rFonts w:ascii="細明體" w:eastAsia="細明體" w:hAnsi="細明體" w:hint="eastAsia"/>
                <w:sz w:val="20"/>
                <w:szCs w:val="20"/>
              </w:rPr>
              <w:t>AC080</w:t>
            </w:r>
          </w:p>
        </w:tc>
        <w:tc>
          <w:tcPr>
            <w:tcW w:w="439" w:type="pct"/>
          </w:tcPr>
          <w:p w:rsidR="001C0BB1" w:rsidRPr="00E60524" w:rsidRDefault="001C0BB1" w:rsidP="00B725B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439" w:type="pct"/>
          </w:tcPr>
          <w:p w:rsidR="001C0BB1" w:rsidRPr="00E60524" w:rsidRDefault="001C0BB1" w:rsidP="00B725B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439" w:type="pct"/>
          </w:tcPr>
          <w:p w:rsidR="001C0BB1" w:rsidRPr="00E60524" w:rsidRDefault="001C0BB1" w:rsidP="00B725B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439" w:type="pct"/>
          </w:tcPr>
          <w:p w:rsidR="001C0BB1" w:rsidRPr="00E60524" w:rsidRDefault="001C0BB1" w:rsidP="00B725B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1C0BB1" w:rsidRDefault="001C0BB1" w:rsidP="00DC05F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1C0BB1" w:rsidRPr="001C0BB1" w:rsidRDefault="001C0BB1" w:rsidP="001C0BB1">
      <w:pPr>
        <w:numPr>
          <w:ilvl w:val="0"/>
          <w:numId w:val="10"/>
        </w:num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37"/>
        <w:gridCol w:w="4913"/>
        <w:gridCol w:w="4446"/>
      </w:tblGrid>
      <w:tr w:rsidR="001C0BB1" w:rsidRPr="00E01490" w:rsidTr="00B725BE">
        <w:tc>
          <w:tcPr>
            <w:tcW w:w="455" w:type="pct"/>
          </w:tcPr>
          <w:p w:rsidR="001C0BB1" w:rsidRPr="00C829C1" w:rsidRDefault="001C0BB1" w:rsidP="00B725B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1C0BB1" w:rsidRPr="00C829C1" w:rsidRDefault="001C0BB1" w:rsidP="00B725B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1C0BB1" w:rsidRPr="00C829C1" w:rsidRDefault="001C0BB1" w:rsidP="00B725B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1C0BB1" w:rsidRPr="00E01490" w:rsidTr="00B725BE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1C0BB1" w:rsidRPr="00E01490" w:rsidRDefault="001C0BB1" w:rsidP="00B725BE">
            <w:pPr>
              <w:widowControl/>
              <w:numPr>
                <w:ilvl w:val="0"/>
                <w:numId w:val="1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1C0BB1" w:rsidRPr="00E01490" w:rsidRDefault="001C0BB1" w:rsidP="00B725B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1C0BB1" w:rsidRPr="00E01490" w:rsidRDefault="001C0BB1" w:rsidP="00B725B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1C0BB1" w:rsidRDefault="001C0BB1" w:rsidP="00DC05F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1C0BB1" w:rsidRPr="00DC05FF" w:rsidRDefault="001C0BB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b/>
        </w:rPr>
        <w:t>畫面</w:t>
      </w:r>
    </w:p>
    <w:p w:rsidR="00543DA3" w:rsidRDefault="00543DA3" w:rsidP="00DC05FF">
      <w:pPr>
        <w:pStyle w:val="Tabletext"/>
        <w:keepLines w:val="0"/>
        <w:spacing w:after="0" w:line="240" w:lineRule="auto"/>
        <w:rPr>
          <w:ins w:id="11" w:author="伯珊" w:date="2016-05-13T14:03:00Z"/>
          <w:noProof/>
          <w:lang w:eastAsia="zh-TW"/>
        </w:rPr>
      </w:pPr>
      <w:del w:id="12" w:author="伯珊" w:date="2016-05-13T14:03:00Z">
        <w:r w:rsidRPr="00F34814" w:rsidDel="00DC05FF">
          <w:rPr>
            <w:noProof/>
            <w:lang w:eastAsia="zh-TW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圖片 1" o:spid="_x0000_i1025" type="#_x0000_t75" style="width:431.25pt;height:51pt;visibility:visible">
              <v:imagedata r:id="rId7" o:title=""/>
            </v:shape>
          </w:pict>
        </w:r>
      </w:del>
    </w:p>
    <w:p w:rsidR="00DC05FF" w:rsidRDefault="00DC05FF" w:rsidP="00DC05FF">
      <w:pPr>
        <w:pStyle w:val="Tabletext"/>
        <w:keepLines w:val="0"/>
        <w:spacing w:after="0" w:line="240" w:lineRule="auto"/>
        <w:rPr>
          <w:rFonts w:hint="eastAsia"/>
          <w:noProof/>
          <w:lang w:eastAsia="zh-TW"/>
        </w:rPr>
      </w:pPr>
      <w:bookmarkStart w:id="13" w:name="_GoBack"/>
      <w:bookmarkEnd w:id="13"/>
      <w:ins w:id="14" w:author="伯珊" w:date="2016-05-13T14:03:00Z">
        <w:r w:rsidRPr="00735CC5">
          <w:rPr>
            <w:noProof/>
            <w:lang w:eastAsia="zh-TW"/>
          </w:rPr>
          <w:lastRenderedPageBreak/>
          <w:pict>
            <v:shape id="_x0000_i1026" type="#_x0000_t75" style="width:504.75pt;height:103.5pt;visibility:visible">
              <v:imagedata r:id="rId8" o:title=""/>
            </v:shape>
          </w:pict>
        </w:r>
      </w:ins>
    </w:p>
    <w:p w:rsidR="00543DA3" w:rsidRDefault="00543DA3" w:rsidP="00DC05F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B725BE" w:rsidRDefault="00B725BE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B725BE" w:rsidRDefault="00B725BE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B725BE" w:rsidRDefault="00B725B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權限檢核</w:t>
      </w:r>
    </w:p>
    <w:p w:rsidR="00B725BE" w:rsidRDefault="00B725B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</w:t>
      </w:r>
    </w:p>
    <w:p w:rsidR="00B725BE" w:rsidRDefault="00B725B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讀取資料</w:t>
      </w:r>
    </w:p>
    <w:p w:rsidR="00B725BE" w:rsidRDefault="00B725B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</w:t>
      </w:r>
      <w:r>
        <w:rPr>
          <w:rFonts w:hint="eastAsia"/>
          <w:kern w:val="2"/>
          <w:szCs w:val="24"/>
          <w:lang w:eastAsia="zh-TW"/>
        </w:rPr>
        <w:t xml:space="preserve"> DTAAC080 </w:t>
      </w:r>
    </w:p>
    <w:p w:rsidR="00B725BE" w:rsidRDefault="00B725BE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查無資料，顯示訊息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查無相關理賠補全文件</w:t>
      </w:r>
      <w:r>
        <w:rPr>
          <w:rFonts w:ascii="新細明體" w:hAnsi="新細明體"/>
          <w:kern w:val="2"/>
          <w:szCs w:val="24"/>
          <w:lang w:eastAsia="zh-TW"/>
        </w:rPr>
        <w:t>’</w:t>
      </w:r>
      <w:r>
        <w:rPr>
          <w:rFonts w:ascii="新細明體" w:hAnsi="新細明體" w:hint="eastAsia"/>
          <w:kern w:val="2"/>
          <w:szCs w:val="24"/>
          <w:lang w:eastAsia="zh-TW"/>
        </w:rPr>
        <w:t>。</w:t>
      </w:r>
    </w:p>
    <w:p w:rsidR="00B725BE" w:rsidRDefault="00B725BE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畫面停留本頁，新增</w:t>
      </w:r>
      <w:r>
        <w:rPr>
          <w:rFonts w:hint="eastAsia"/>
          <w:kern w:val="2"/>
          <w:szCs w:val="24"/>
          <w:lang w:eastAsia="zh-TW"/>
        </w:rPr>
        <w:t>BUTTON</w:t>
      </w:r>
      <w:r>
        <w:rPr>
          <w:rFonts w:hint="eastAsia"/>
          <w:kern w:val="2"/>
          <w:szCs w:val="24"/>
          <w:lang w:eastAsia="zh-TW"/>
        </w:rPr>
        <w:t>仍可作用，</w:t>
      </w:r>
      <w:r>
        <w:rPr>
          <w:rFonts w:hint="eastAsia"/>
          <w:kern w:val="2"/>
          <w:szCs w:val="24"/>
          <w:lang w:eastAsia="zh-TW"/>
        </w:rPr>
        <w:t>RETURN</w:t>
      </w:r>
      <w:r>
        <w:rPr>
          <w:rFonts w:hint="eastAsia"/>
          <w:kern w:val="2"/>
          <w:szCs w:val="24"/>
          <w:lang w:eastAsia="zh-TW"/>
        </w:rPr>
        <w:t>。</w:t>
      </w:r>
    </w:p>
    <w:p w:rsidR="00B725BE" w:rsidRDefault="00B725B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依文件代碼排序呈現資料</w:t>
      </w:r>
    </w:p>
    <w:p w:rsidR="00B725BE" w:rsidRDefault="00B725B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文件代碼、受理文件分類</w:t>
      </w:r>
      <w:r w:rsidR="00543DA3">
        <w:rPr>
          <w:rFonts w:hint="eastAsia"/>
          <w:kern w:val="2"/>
          <w:szCs w:val="24"/>
          <w:lang w:eastAsia="zh-TW"/>
        </w:rPr>
        <w:t>自調病歷相關文件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需可排序。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B725BE" w:rsidRDefault="00B725B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顯示查詢成功訊息</w:t>
      </w:r>
    </w:p>
    <w:p w:rsidR="00B725BE" w:rsidRDefault="00B725B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新增：</w:t>
      </w:r>
    </w:p>
    <w:p w:rsidR="00B725BE" w:rsidRDefault="00B725B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B725BE" w:rsidRDefault="00B725BE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連結</w:t>
      </w:r>
      <w:r>
        <w:rPr>
          <w:rFonts w:hint="eastAsia"/>
          <w:kern w:val="2"/>
          <w:lang w:eastAsia="zh-TW"/>
        </w:rPr>
        <w:t xml:space="preserve"> AAC0_0801</w:t>
      </w:r>
      <w:r>
        <w:rPr>
          <w:rFonts w:hint="eastAsia"/>
          <w:kern w:val="2"/>
          <w:lang w:eastAsia="zh-TW"/>
        </w:rPr>
        <w:t>。</w:t>
      </w:r>
    </w:p>
    <w:p w:rsidR="00B725BE" w:rsidRDefault="00B725B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lang w:eastAsia="zh-TW"/>
        </w:rPr>
        <w:t>修改</w:t>
      </w:r>
    </w:p>
    <w:p w:rsidR="00B725BE" w:rsidRDefault="00B725B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B725BE" w:rsidRDefault="00B725BE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連結</w:t>
      </w:r>
      <w:r>
        <w:rPr>
          <w:rFonts w:hint="eastAsia"/>
          <w:kern w:val="2"/>
          <w:lang w:eastAsia="zh-TW"/>
        </w:rPr>
        <w:t xml:space="preserve"> AAC0_0801 BY </w:t>
      </w:r>
      <w:r>
        <w:rPr>
          <w:rFonts w:hint="eastAsia"/>
          <w:kern w:val="2"/>
          <w:lang w:eastAsia="zh-TW"/>
        </w:rPr>
        <w:t>選取該筆文件代碼。</w:t>
      </w:r>
    </w:p>
    <w:p w:rsidR="00B725BE" w:rsidRDefault="00B725BE">
      <w:pPr>
        <w:pStyle w:val="Tabletext"/>
        <w:keepLines w:val="0"/>
        <w:spacing w:after="0" w:line="240" w:lineRule="auto"/>
        <w:rPr>
          <w:rFonts w:hint="eastAsia"/>
          <w:kern w:val="2"/>
          <w:lang w:eastAsia="zh-TW"/>
        </w:rPr>
      </w:pPr>
    </w:p>
    <w:sectPr w:rsidR="00B725BE">
      <w:footerReference w:type="even" r:id="rId9"/>
      <w:footerReference w:type="default" r:id="rId10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4C7" w:rsidRDefault="00C104C7">
      <w:r>
        <w:separator/>
      </w:r>
    </w:p>
  </w:endnote>
  <w:endnote w:type="continuationSeparator" w:id="0">
    <w:p w:rsidR="00C104C7" w:rsidRDefault="00C10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5BE" w:rsidRDefault="00B725B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725BE" w:rsidRDefault="00B725BE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5BE" w:rsidRDefault="00B725B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C0C28">
      <w:rPr>
        <w:rStyle w:val="a6"/>
        <w:noProof/>
      </w:rPr>
      <w:t>2</w:t>
    </w:r>
    <w:r>
      <w:rPr>
        <w:rStyle w:val="a6"/>
      </w:rPr>
      <w:fldChar w:fldCharType="end"/>
    </w:r>
  </w:p>
  <w:p w:rsidR="00B725BE" w:rsidRDefault="00B725BE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4C7" w:rsidRDefault="00C104C7">
      <w:r>
        <w:separator/>
      </w:r>
    </w:p>
  </w:footnote>
  <w:footnote w:type="continuationSeparator" w:id="0">
    <w:p w:rsidR="00C104C7" w:rsidRDefault="00C104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167511C"/>
    <w:multiLevelType w:val="multilevel"/>
    <w:tmpl w:val="F3D48BD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46769A0"/>
    <w:multiLevelType w:val="multilevel"/>
    <w:tmpl w:val="AB8EEE9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172589A"/>
    <w:multiLevelType w:val="multilevel"/>
    <w:tmpl w:val="BB96E7C0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298B6710"/>
    <w:multiLevelType w:val="hybridMultilevel"/>
    <w:tmpl w:val="2E46825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393D2259"/>
    <w:multiLevelType w:val="multilevel"/>
    <w:tmpl w:val="21DAE96C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5A832FE7"/>
    <w:multiLevelType w:val="multilevel"/>
    <w:tmpl w:val="AFDC0C2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F515799"/>
    <w:multiLevelType w:val="multilevel"/>
    <w:tmpl w:val="21DAE96C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74CD2666"/>
    <w:multiLevelType w:val="multilevel"/>
    <w:tmpl w:val="B5F27AC6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3"/>
  </w:num>
  <w:num w:numId="5">
    <w:abstractNumId w:val="7"/>
  </w:num>
  <w:num w:numId="6">
    <w:abstractNumId w:val="2"/>
  </w:num>
  <w:num w:numId="7">
    <w:abstractNumId w:val="5"/>
  </w:num>
  <w:num w:numId="8">
    <w:abstractNumId w:val="12"/>
  </w:num>
  <w:num w:numId="9">
    <w:abstractNumId w:val="6"/>
  </w:num>
  <w:num w:numId="10">
    <w:abstractNumId w:val="8"/>
  </w:num>
  <w:num w:numId="11">
    <w:abstractNumId w:val="4"/>
  </w:num>
  <w:num w:numId="12">
    <w:abstractNumId w:val="14"/>
  </w:num>
  <w:num w:numId="13">
    <w:abstractNumId w:val="1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2909"/>
    <w:rsid w:val="001C0BB1"/>
    <w:rsid w:val="002C0C28"/>
    <w:rsid w:val="00543DA3"/>
    <w:rsid w:val="009F2909"/>
    <w:rsid w:val="00B725BE"/>
    <w:rsid w:val="00C104C7"/>
    <w:rsid w:val="00DC05FF"/>
    <w:rsid w:val="00E3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5"/>
        <o:r id="V:Rule2" type="connector" idref="#_x0000_s1037"/>
      </o:rules>
    </o:shapelayout>
  </w:shapeDefaults>
  <w:decimalSymbol w:val="."/>
  <w:listSeparator w:val=","/>
  <w15:chartTrackingRefBased/>
  <w15:docId w15:val="{DF877309-D2F9-4B7D-868C-F4EE428B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semiHidden/>
    <w:rPr>
      <w:color w:val="0000FF"/>
      <w:u w:val="single"/>
    </w:rPr>
  </w:style>
  <w:style w:type="character" w:styleId="a4">
    <w:name w:val="FollowedHyperlink"/>
    <w:semiHidden/>
    <w:rPr>
      <w:color w:val="800080"/>
      <w:u w:val="single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  <w:semiHidden/>
  </w:style>
  <w:style w:type="paragraph" w:styleId="a7">
    <w:name w:val="Balloon Text"/>
    <w:basedOn w:val="a"/>
    <w:link w:val="a8"/>
    <w:uiPriority w:val="99"/>
    <w:semiHidden/>
    <w:unhideWhenUsed/>
    <w:rsid w:val="009F2909"/>
    <w:rPr>
      <w:rFonts w:ascii="Cambria" w:hAnsi="Cambria"/>
      <w:sz w:val="18"/>
      <w:szCs w:val="18"/>
    </w:rPr>
  </w:style>
  <w:style w:type="character" w:customStyle="1" w:styleId="a8">
    <w:name w:val="註解方塊文字 字元"/>
    <w:link w:val="a7"/>
    <w:uiPriority w:val="99"/>
    <w:semiHidden/>
    <w:rsid w:val="009F2909"/>
    <w:rPr>
      <w:rFonts w:ascii="Cambria" w:eastAsia="新細明體" w:hAnsi="Cambria" w:cs="Times New Roman"/>
      <w:kern w:val="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2C0C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2C0C28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2020-07-27T00:55:00Z</dcterms:created>
  <dcterms:modified xsi:type="dcterms:W3CDTF">2020-07-27T00:55:00Z</dcterms:modified>
</cp:coreProperties>
</file>