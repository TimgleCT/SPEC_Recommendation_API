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9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5103"/>
        <w:gridCol w:w="1276"/>
        <w:gridCol w:w="1843"/>
        <w:tblGridChange w:id="0">
          <w:tblGrid>
            <w:gridCol w:w="1276"/>
            <w:gridCol w:w="992"/>
            <w:gridCol w:w="5103"/>
            <w:gridCol w:w="1276"/>
            <w:gridCol w:w="1843"/>
          </w:tblGrid>
        </w:tblGridChange>
      </w:tblGrid>
      <w:tr w:rsidR="003A22C7" w:rsidRPr="00C60388" w:rsidTr="0044732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2C7" w:rsidRPr="00704E65" w:rsidRDefault="003A22C7" w:rsidP="0044732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704E65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2C7" w:rsidRPr="00704E65" w:rsidRDefault="003A22C7" w:rsidP="0044732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2C7" w:rsidRPr="00704E65" w:rsidRDefault="003A22C7" w:rsidP="0044732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2C7" w:rsidRPr="00704E65" w:rsidRDefault="003A22C7" w:rsidP="0044732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2C7" w:rsidRPr="00704E65" w:rsidRDefault="003A22C7" w:rsidP="0044732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3A22C7" w:rsidRPr="00C60388" w:rsidTr="003A22C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22C7" w:rsidRPr="00C60388" w:rsidRDefault="003A22C7" w:rsidP="001C190C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C60388">
              <w:rPr>
                <w:rFonts w:ascii="細明體" w:eastAsia="細明體" w:hAnsi="細明體"/>
                <w:lang w:eastAsia="zh-TW"/>
              </w:rPr>
              <w:t>2012/1/18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22C7" w:rsidRPr="00C60388" w:rsidRDefault="003A22C7" w:rsidP="001C190C">
            <w:pPr>
              <w:pStyle w:val="Tabletext"/>
              <w:jc w:val="both"/>
              <w:rPr>
                <w:rFonts w:ascii="細明體" w:eastAsia="細明體" w:hAnsi="細明體"/>
                <w:lang w:eastAsia="zh-TW"/>
              </w:rPr>
            </w:pPr>
            <w:r w:rsidRPr="00C60388">
              <w:rPr>
                <w:rFonts w:ascii="細明體" w:eastAsia="細明體" w:hAnsi="細明體"/>
                <w:lang w:eastAsia="zh-TW"/>
              </w:rPr>
              <w:t>1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22C7" w:rsidRPr="00C60388" w:rsidRDefault="003A22C7" w:rsidP="001C190C">
            <w:pPr>
              <w:pStyle w:val="Tabletext"/>
              <w:jc w:val="both"/>
              <w:rPr>
                <w:rFonts w:ascii="細明體" w:eastAsia="細明體" w:hAnsi="細明體"/>
                <w:lang w:eastAsia="zh-TW"/>
              </w:rPr>
            </w:pPr>
            <w:r w:rsidRPr="00C60388">
              <w:rPr>
                <w:rFonts w:ascii="細明體" w:eastAsia="細明體" w:hAnsi="細明體"/>
                <w:lang w:eastAsia="zh-TW"/>
              </w:rPr>
              <w:t>Created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22C7" w:rsidRPr="00C60388" w:rsidRDefault="003A22C7" w:rsidP="001C190C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C60388">
              <w:rPr>
                <w:rFonts w:ascii="細明體" w:eastAsia="細明體" w:hAnsi="細明體" w:hint="eastAsia"/>
                <w:lang w:eastAsia="zh-TW"/>
              </w:rPr>
              <w:t>劉文明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22C7" w:rsidRPr="00C60388" w:rsidRDefault="003A22C7" w:rsidP="001C190C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120529000144</w:t>
            </w:r>
          </w:p>
        </w:tc>
      </w:tr>
      <w:tr w:rsidR="003A22C7" w:rsidRPr="00C60388" w:rsidTr="003A22C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22C7" w:rsidRPr="00C60388" w:rsidRDefault="003A22C7" w:rsidP="001C190C">
            <w:pPr>
              <w:pStyle w:val="Tabletext"/>
              <w:jc w:val="both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2012/4/23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22C7" w:rsidRPr="00C60388" w:rsidRDefault="003A22C7" w:rsidP="00B826E4">
            <w:pPr>
              <w:pStyle w:val="Tabletext"/>
              <w:jc w:val="both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2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22C7" w:rsidRPr="00C60388" w:rsidRDefault="003A22C7" w:rsidP="001C190C">
            <w:pPr>
              <w:pStyle w:val="Tabletext"/>
              <w:jc w:val="both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M</w:t>
            </w:r>
            <w:r>
              <w:rPr>
                <w:rFonts w:ascii="細明體" w:eastAsia="細明體" w:hAnsi="細明體" w:hint="eastAsia"/>
                <w:lang w:eastAsia="zh-TW"/>
              </w:rPr>
              <w:t>odify: 調整處理當日件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22C7" w:rsidRPr="00C60388" w:rsidRDefault="003A22C7" w:rsidP="001C190C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C60388">
              <w:rPr>
                <w:rFonts w:ascii="細明體" w:eastAsia="細明體" w:hAnsi="細明體" w:hint="eastAsia"/>
                <w:lang w:eastAsia="zh-TW"/>
              </w:rPr>
              <w:t>劉文明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22C7" w:rsidRPr="00C60388" w:rsidRDefault="003A22C7" w:rsidP="001C190C">
            <w:pPr>
              <w:pStyle w:val="Tabletext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120529000144</w:t>
            </w:r>
          </w:p>
        </w:tc>
      </w:tr>
      <w:tr w:rsidR="003A22C7" w:rsidRPr="00C60388" w:rsidTr="003A22C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22C7" w:rsidRDefault="003A22C7" w:rsidP="001C190C">
            <w:pPr>
              <w:pStyle w:val="Tabletext"/>
              <w:jc w:val="both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2012/5/10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22C7" w:rsidRDefault="003A22C7" w:rsidP="00B826E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3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22C7" w:rsidRDefault="003A22C7" w:rsidP="001C190C">
            <w:pPr>
              <w:pStyle w:val="Tabletext"/>
              <w:jc w:val="both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M</w:t>
            </w:r>
            <w:r>
              <w:rPr>
                <w:rFonts w:ascii="細明體" w:eastAsia="細明體" w:hAnsi="細明體" w:hint="eastAsia"/>
                <w:lang w:eastAsia="zh-TW"/>
              </w:rPr>
              <w:t>odify:增加模型分類為分組處理因子,DTAAV006增加模型分類欄位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22C7" w:rsidRPr="00C60388" w:rsidRDefault="003A22C7" w:rsidP="001C190C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C60388">
              <w:rPr>
                <w:rFonts w:ascii="細明體" w:eastAsia="細明體" w:hAnsi="細明體" w:hint="eastAsia"/>
                <w:lang w:eastAsia="zh-TW"/>
              </w:rPr>
              <w:t>劉文明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22C7" w:rsidRPr="00C60388" w:rsidRDefault="003A22C7" w:rsidP="001C190C">
            <w:pPr>
              <w:pStyle w:val="Tabletext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120529000144</w:t>
            </w:r>
          </w:p>
        </w:tc>
      </w:tr>
      <w:tr w:rsidR="003A22C7" w:rsidRPr="00C60388" w:rsidTr="003A22C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22C7" w:rsidRDefault="003A22C7" w:rsidP="001C190C">
            <w:pPr>
              <w:pStyle w:val="Tabletext"/>
              <w:jc w:val="both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2012/6/1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22C7" w:rsidRDefault="003A22C7" w:rsidP="00B826E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4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22C7" w:rsidRDefault="003A22C7" w:rsidP="00964536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M</w:t>
            </w:r>
            <w:r>
              <w:rPr>
                <w:rFonts w:ascii="細明體" w:eastAsia="細明體" w:hAnsi="細明體" w:hint="eastAsia"/>
                <w:lang w:eastAsia="zh-TW"/>
              </w:rPr>
              <w:t>odify:</w:t>
            </w:r>
          </w:p>
          <w:p w:rsidR="003A22C7" w:rsidRDefault="003A22C7" w:rsidP="00B826E4">
            <w:pPr>
              <w:pStyle w:val="Tabletext"/>
              <w:numPr>
                <w:ilvl w:val="0"/>
                <w:numId w:val="34"/>
              </w:numPr>
              <w:jc w:val="both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修改SQL讀取條件</w:t>
            </w:r>
          </w:p>
          <w:p w:rsidR="003A22C7" w:rsidRPr="00964536" w:rsidRDefault="003A22C7" w:rsidP="00B826E4">
            <w:pPr>
              <w:pStyle w:val="Tabletext"/>
              <w:numPr>
                <w:ilvl w:val="0"/>
                <w:numId w:val="34"/>
              </w:numPr>
              <w:jc w:val="both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新增拒賠保單明細檔給以後ONLINE交易查詢使用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22C7" w:rsidRPr="00C60388" w:rsidRDefault="003A22C7" w:rsidP="001C190C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C60388">
              <w:rPr>
                <w:rFonts w:ascii="細明體" w:eastAsia="細明體" w:hAnsi="細明體" w:hint="eastAsia"/>
                <w:lang w:eastAsia="zh-TW"/>
              </w:rPr>
              <w:t>劉文明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22C7" w:rsidRPr="00C60388" w:rsidRDefault="003A22C7" w:rsidP="001C190C">
            <w:pPr>
              <w:pStyle w:val="Tabletext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120529000144</w:t>
            </w:r>
          </w:p>
        </w:tc>
      </w:tr>
      <w:tr w:rsidR="003A22C7" w:rsidRPr="00C60388" w:rsidTr="003A22C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22C7" w:rsidRDefault="003A22C7" w:rsidP="001C190C">
            <w:pPr>
              <w:pStyle w:val="Tabletext"/>
              <w:jc w:val="both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2012/6/13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22C7" w:rsidRDefault="003A22C7" w:rsidP="001C190C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5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22C7" w:rsidRPr="0084599A" w:rsidRDefault="003A22C7" w:rsidP="00191C29">
            <w:pPr>
              <w:pStyle w:val="Tabletext"/>
              <w:numPr>
                <w:ilvl w:val="0"/>
                <w:numId w:val="35"/>
              </w:numPr>
              <w:jc w:val="both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拒賠件數計算改抓DTAAC020的</w:t>
            </w:r>
            <w:r w:rsidRPr="00B826E4">
              <w:rPr>
                <w:rFonts w:ascii="細明體" w:eastAsia="細明體" w:hAnsi="細明體" w:hint="eastAsia"/>
                <w:lang w:eastAsia="zh-TW"/>
              </w:rPr>
              <w:t>是否認列交查破案績效</w:t>
            </w:r>
            <w:r>
              <w:rPr>
                <w:rFonts w:ascii="細明體" w:eastAsia="細明體" w:hAnsi="細明體" w:hint="eastAsia"/>
                <w:lang w:eastAsia="zh-TW"/>
              </w:rPr>
              <w:t>欄位有打勾的才算,不用</w:t>
            </w:r>
            <w:r w:rsidRPr="00317CDB">
              <w:rPr>
                <w:rFonts w:ascii="細明體" w:eastAsia="細明體" w:hAnsi="細明體" w:cs="細明體" w:hint="eastAsia"/>
                <w:lang w:eastAsia="zh-TW"/>
              </w:rPr>
              <w:t>拒賠指標保險金代號檔</w:t>
            </w:r>
            <w:r>
              <w:rPr>
                <w:rFonts w:ascii="細明體" w:eastAsia="細明體" w:hAnsi="細明體" w:cs="細明體" w:hint="eastAsia"/>
                <w:lang w:eastAsia="zh-TW"/>
              </w:rPr>
              <w:t>DTAAV103</w:t>
            </w:r>
          </w:p>
          <w:p w:rsidR="003A22C7" w:rsidRDefault="003A22C7" w:rsidP="00191C29">
            <w:pPr>
              <w:pStyle w:val="Tabletext"/>
              <w:numPr>
                <w:ilvl w:val="0"/>
                <w:numId w:val="35"/>
              </w:numPr>
              <w:jc w:val="both"/>
              <w:rPr>
                <w:rFonts w:ascii="細明體" w:eastAsia="細明體" w:hAnsi="細明體"/>
                <w:lang w:eastAsia="zh-TW"/>
              </w:rPr>
            </w:pPr>
            <w:r w:rsidRPr="0084599A">
              <w:rPr>
                <w:rFonts w:ascii="細明體" w:eastAsia="細明體" w:hAnsi="細明體" w:hint="eastAsia"/>
                <w:lang w:eastAsia="zh-TW"/>
              </w:rPr>
              <w:t>排除「依約給付」且「試算金額及給付金額均為0」之保險金</w:t>
            </w:r>
            <w:r>
              <w:rPr>
                <w:rFonts w:ascii="細明體" w:eastAsia="細明體" w:hAnsi="細明體" w:hint="eastAsia"/>
                <w:lang w:eastAsia="zh-TW"/>
              </w:rPr>
              <w:t>給付項目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22C7" w:rsidRPr="00C60388" w:rsidRDefault="003A22C7" w:rsidP="001C190C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C60388">
              <w:rPr>
                <w:rFonts w:ascii="細明體" w:eastAsia="細明體" w:hAnsi="細明體" w:hint="eastAsia"/>
                <w:lang w:eastAsia="zh-TW"/>
              </w:rPr>
              <w:t>劉文明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22C7" w:rsidRPr="00C60388" w:rsidRDefault="003A22C7" w:rsidP="001C190C">
            <w:pPr>
              <w:pStyle w:val="Tabletext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120529000144</w:t>
            </w:r>
          </w:p>
        </w:tc>
      </w:tr>
      <w:tr w:rsidR="003A22C7" w:rsidRPr="00C60388" w:rsidTr="003A22C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22C7" w:rsidRDefault="003A22C7" w:rsidP="001C190C">
            <w:pPr>
              <w:pStyle w:val="Tabletext"/>
              <w:jc w:val="both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2012/7/4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22C7" w:rsidRDefault="003A22C7" w:rsidP="001C190C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6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22C7" w:rsidRDefault="003A22C7" w:rsidP="003D0092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 xml:space="preserve">抽取條件為符合的理賠金項目，當給付狀態  = </w:t>
            </w:r>
            <w:r>
              <w:rPr>
                <w:rFonts w:ascii="細明體" w:eastAsia="細明體" w:hAnsi="細明體"/>
                <w:lang w:eastAsia="zh-TW"/>
              </w:rPr>
              <w:t>‘</w:t>
            </w:r>
            <w:r>
              <w:rPr>
                <w:rFonts w:ascii="細明體" w:eastAsia="細明體" w:hAnsi="細明體" w:hint="eastAsia"/>
                <w:lang w:eastAsia="zh-TW"/>
              </w:rPr>
              <w:t>5</w:t>
            </w:r>
            <w:r>
              <w:rPr>
                <w:rFonts w:ascii="細明體" w:eastAsia="細明體" w:hAnsi="細明體"/>
                <w:lang w:eastAsia="zh-TW"/>
              </w:rPr>
              <w:t>’</w:t>
            </w:r>
            <w:r>
              <w:rPr>
                <w:rFonts w:ascii="細明體" w:eastAsia="細明體" w:hAnsi="細明體" w:hint="eastAsia"/>
                <w:lang w:eastAsia="zh-TW"/>
              </w:rPr>
              <w:t>(不給付)且不納入績效的案件排除不處理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22C7" w:rsidRPr="00C60388" w:rsidRDefault="003A22C7" w:rsidP="001C190C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C60388">
              <w:rPr>
                <w:rFonts w:ascii="細明體" w:eastAsia="細明體" w:hAnsi="細明體" w:hint="eastAsia"/>
                <w:lang w:eastAsia="zh-TW"/>
              </w:rPr>
              <w:t>劉文明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22C7" w:rsidRDefault="003A22C7" w:rsidP="001C190C">
            <w:pPr>
              <w:pStyle w:val="Tabletext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120529000144</w:t>
            </w:r>
          </w:p>
        </w:tc>
      </w:tr>
      <w:tr w:rsidR="003A22C7" w:rsidRPr="00C60388" w:rsidTr="003A22C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22C7" w:rsidRDefault="003A22C7" w:rsidP="001C190C">
            <w:pPr>
              <w:pStyle w:val="Tabletext"/>
              <w:jc w:val="both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2012/8/16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22C7" w:rsidRDefault="003A22C7" w:rsidP="001C190C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7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22C7" w:rsidRDefault="003A22C7" w:rsidP="003D0092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 xml:space="preserve">排除業務別SYS_NO &lt;&gt; </w:t>
            </w:r>
            <w:r>
              <w:rPr>
                <w:rFonts w:ascii="細明體" w:eastAsia="細明體" w:hAnsi="細明體"/>
                <w:lang w:eastAsia="zh-TW"/>
              </w:rPr>
              <w:t>‘</w:t>
            </w:r>
            <w:r>
              <w:rPr>
                <w:rFonts w:ascii="細明體" w:eastAsia="細明體" w:hAnsi="細明體" w:hint="eastAsia"/>
                <w:lang w:eastAsia="zh-TW"/>
              </w:rPr>
              <w:t>1</w:t>
            </w:r>
            <w:r>
              <w:rPr>
                <w:rFonts w:ascii="細明體" w:eastAsia="細明體" w:hAnsi="細明體"/>
                <w:lang w:eastAsia="zh-TW"/>
              </w:rPr>
              <w:t>’</w:t>
            </w:r>
            <w:r>
              <w:rPr>
                <w:rFonts w:ascii="細明體" w:eastAsia="細明體" w:hAnsi="細明體" w:hint="eastAsia"/>
                <w:lang w:eastAsia="zh-TW"/>
              </w:rPr>
              <w:t>(非壽險件)的資料寫入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22C7" w:rsidRPr="00C60388" w:rsidRDefault="003A22C7" w:rsidP="001C190C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C60388">
              <w:rPr>
                <w:rFonts w:ascii="細明體" w:eastAsia="細明體" w:hAnsi="細明體" w:hint="eastAsia"/>
                <w:lang w:eastAsia="zh-TW"/>
              </w:rPr>
              <w:t>劉文明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22C7" w:rsidRDefault="003A22C7" w:rsidP="001C190C">
            <w:pPr>
              <w:pStyle w:val="Tabletext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120814000198</w:t>
            </w:r>
          </w:p>
        </w:tc>
      </w:tr>
      <w:tr w:rsidR="003A22C7" w:rsidRPr="00C60388" w:rsidTr="003A22C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22C7" w:rsidRDefault="003A22C7" w:rsidP="001C190C">
            <w:pPr>
              <w:pStyle w:val="Tabletext"/>
              <w:jc w:val="both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2012/8/</w:t>
            </w:r>
            <w:r>
              <w:rPr>
                <w:rFonts w:ascii="細明體" w:eastAsia="細明體" w:hAnsi="細明體" w:hint="eastAsia"/>
                <w:lang w:eastAsia="zh-TW"/>
              </w:rPr>
              <w:t>29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22C7" w:rsidRDefault="003A22C7" w:rsidP="001C190C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8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22C7" w:rsidRDefault="003A22C7" w:rsidP="00B83B50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配合明細資料顯示需求變更，DTAAV006增加事故日期欄位，DTAAV009增加退件原因中文說明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22C7" w:rsidRPr="00C60388" w:rsidRDefault="003A22C7" w:rsidP="001C190C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C60388">
              <w:rPr>
                <w:rFonts w:ascii="細明體" w:eastAsia="細明體" w:hAnsi="細明體" w:hint="eastAsia"/>
                <w:lang w:eastAsia="zh-TW"/>
              </w:rPr>
              <w:t>劉文明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22C7" w:rsidRDefault="003A22C7" w:rsidP="001C190C">
            <w:pPr>
              <w:pStyle w:val="Tabletext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120814000198</w:t>
            </w:r>
          </w:p>
        </w:tc>
      </w:tr>
      <w:tr w:rsidR="003A22C7" w:rsidRPr="00C60388" w:rsidTr="003A22C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22C7" w:rsidRDefault="003A22C7" w:rsidP="001C190C">
            <w:pPr>
              <w:pStyle w:val="Tabletext"/>
              <w:jc w:val="both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2012/9/21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22C7" w:rsidRDefault="003A22C7" w:rsidP="001C190C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9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22C7" w:rsidRDefault="003A22C7" w:rsidP="00B83B50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調整sql處理假日執行時新增資料重覆問題。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22C7" w:rsidRPr="00C60388" w:rsidRDefault="003A22C7" w:rsidP="001C190C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CC5B93">
              <w:rPr>
                <w:rFonts w:ascii="細明體" w:eastAsia="細明體" w:hAnsi="細明體" w:hint="eastAsia"/>
                <w:lang w:eastAsia="zh-TW"/>
              </w:rPr>
              <w:t>劉文明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22C7" w:rsidRDefault="003A22C7" w:rsidP="001C190C">
            <w:pPr>
              <w:pStyle w:val="Tabletext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120917000145</w:t>
            </w:r>
          </w:p>
        </w:tc>
      </w:tr>
      <w:tr w:rsidR="003A22C7" w:rsidRPr="00C60388" w:rsidTr="003A22C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22C7" w:rsidRDefault="003A22C7" w:rsidP="001C190C">
            <w:pPr>
              <w:pStyle w:val="Tabletext"/>
              <w:jc w:val="both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2012/9/25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22C7" w:rsidRDefault="003A22C7" w:rsidP="001C190C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10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22C7" w:rsidRDefault="003A22C7" w:rsidP="00B83B50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修改DAILY刪除時SQL以受編刪除而不以OCR_ID(事故者ID)刪除，避免刪到以前的件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22C7" w:rsidRPr="00CC5B93" w:rsidRDefault="003A22C7" w:rsidP="001C190C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CC5B93">
              <w:rPr>
                <w:rFonts w:ascii="細明體" w:eastAsia="細明體" w:hAnsi="細明體" w:hint="eastAsia"/>
                <w:lang w:eastAsia="zh-TW"/>
              </w:rPr>
              <w:t>劉文明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22C7" w:rsidRDefault="003A22C7" w:rsidP="001C190C">
            <w:pPr>
              <w:pStyle w:val="Tabletext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9D0BF3">
              <w:rPr>
                <w:rFonts w:ascii="細明體" w:eastAsia="細明體" w:hAnsi="細明體"/>
                <w:bCs/>
                <w:lang w:eastAsia="zh-TW"/>
              </w:rPr>
              <w:t>120925000061</w:t>
            </w:r>
          </w:p>
        </w:tc>
      </w:tr>
      <w:tr w:rsidR="003A22C7" w:rsidRPr="00C60388" w:rsidTr="003A22C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22C7" w:rsidRDefault="003A22C7" w:rsidP="001C190C">
            <w:pPr>
              <w:pStyle w:val="Tabletext"/>
              <w:jc w:val="both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2012/11/14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22C7" w:rsidRDefault="003A22C7" w:rsidP="001C190C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11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22C7" w:rsidRDefault="003A22C7" w:rsidP="00B83B50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處理E01(不良理賠紀錄)事故日期抓錯問題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22C7" w:rsidRPr="00A80A91" w:rsidRDefault="003A22C7" w:rsidP="001C190C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CC5B93">
              <w:rPr>
                <w:rFonts w:ascii="細明體" w:eastAsia="細明體" w:hAnsi="細明體" w:hint="eastAsia"/>
                <w:lang w:eastAsia="zh-TW"/>
              </w:rPr>
              <w:t>劉文明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22C7" w:rsidRPr="009D0BF3" w:rsidRDefault="003A22C7" w:rsidP="001C190C">
            <w:pPr>
              <w:pStyle w:val="Tabletext"/>
              <w:jc w:val="both"/>
              <w:rPr>
                <w:rFonts w:ascii="細明體" w:eastAsia="細明體" w:hAnsi="細明體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121003000137</w:t>
            </w:r>
          </w:p>
        </w:tc>
      </w:tr>
      <w:tr w:rsidR="00314633" w:rsidRPr="00C60388" w:rsidTr="00C85A83">
        <w:tblPrEx>
          <w:tblW w:w="10490" w:type="dxa"/>
          <w:tblInd w:w="108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2" w:author="馬慈蓮" w:date="2019-07-16T11:11:00Z">
            <w:tblPrEx>
              <w:tblW w:w="10490" w:type="dxa"/>
              <w:tblInd w:w="108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ins w:id="3" w:author="馬慈蓮" w:date="2019-07-16T11:11:00Z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4" w:author="馬慈蓮" w:date="2019-07-16T11:11:00Z">
              <w:tcPr>
                <w:tcW w:w="127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314633" w:rsidRDefault="00314633" w:rsidP="00314633">
            <w:pPr>
              <w:pStyle w:val="Tabletext"/>
              <w:jc w:val="both"/>
              <w:rPr>
                <w:ins w:id="5" w:author="馬慈蓮" w:date="2019-07-16T11:11:00Z"/>
                <w:rFonts w:ascii="細明體" w:eastAsia="細明體" w:hAnsi="細明體"/>
                <w:lang w:eastAsia="zh-TW"/>
              </w:rPr>
            </w:pPr>
            <w:ins w:id="6" w:author="馬慈蓮" w:date="2019-07-16T11:11:00Z">
              <w:r w:rsidRPr="00C85A83">
                <w:rPr>
                  <w:rFonts w:ascii="細明體" w:eastAsia="細明體" w:hAnsi="細明體" w:cs="Courier New" w:hint="eastAsia"/>
                  <w:color w:val="2F5496"/>
                </w:rPr>
                <w:t>2019/0</w:t>
              </w:r>
              <w:r w:rsidRPr="00C85A83">
                <w:rPr>
                  <w:rFonts w:ascii="細明體" w:eastAsia="細明體" w:hAnsi="細明體" w:cs="Courier New" w:hint="eastAsia"/>
                  <w:color w:val="2F5496"/>
                  <w:lang w:eastAsia="zh-TW"/>
                </w:rPr>
                <w:t>7</w:t>
              </w:r>
              <w:r w:rsidRPr="00C85A83">
                <w:rPr>
                  <w:rFonts w:ascii="細明體" w:eastAsia="細明體" w:hAnsi="細明體" w:cs="Courier New" w:hint="eastAsia"/>
                  <w:color w:val="2F5496"/>
                </w:rPr>
                <w:t>/</w:t>
              </w:r>
              <w:r w:rsidRPr="00C85A83">
                <w:rPr>
                  <w:rFonts w:ascii="細明體" w:eastAsia="細明體" w:hAnsi="細明體" w:cs="Courier New" w:hint="eastAsia"/>
                  <w:color w:val="2F5496"/>
                  <w:lang w:eastAsia="zh-TW"/>
                </w:rPr>
                <w:t>16</w:t>
              </w:r>
            </w:ins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" w:author="馬慈蓮" w:date="2019-07-16T11:11:00Z">
              <w:tcPr>
                <w:tcW w:w="99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314633" w:rsidRDefault="00314633" w:rsidP="00314633">
            <w:pPr>
              <w:pStyle w:val="Tabletext"/>
              <w:jc w:val="both"/>
              <w:rPr>
                <w:ins w:id="8" w:author="馬慈蓮" w:date="2019-07-16T11:11:00Z"/>
                <w:rFonts w:ascii="細明體" w:eastAsia="細明體" w:hAnsi="細明體" w:hint="eastAsia"/>
                <w:lang w:eastAsia="zh-TW"/>
              </w:rPr>
            </w:pPr>
            <w:ins w:id="9" w:author="馬慈蓮" w:date="2019-07-16T11:11:00Z">
              <w:r w:rsidRPr="00C85A83">
                <w:rPr>
                  <w:rFonts w:ascii="細明體" w:eastAsia="細明體" w:hAnsi="細明體"/>
                  <w:color w:val="2F5496"/>
                  <w:lang w:eastAsia="zh-TW"/>
                </w:rPr>
                <w:t>1</w:t>
              </w:r>
              <w:r w:rsidRPr="00C85A83">
                <w:rPr>
                  <w:rFonts w:ascii="細明體" w:eastAsia="細明體" w:hAnsi="細明體" w:hint="eastAsia"/>
                  <w:color w:val="2F5496"/>
                  <w:lang w:eastAsia="zh-TW"/>
                </w:rPr>
                <w:t>2</w:t>
              </w:r>
            </w:ins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0" w:author="馬慈蓮" w:date="2019-07-16T11:11:00Z">
              <w:tcPr>
                <w:tcW w:w="510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314633" w:rsidRDefault="00314633" w:rsidP="00314633">
            <w:pPr>
              <w:pStyle w:val="Tabletext"/>
              <w:jc w:val="both"/>
              <w:rPr>
                <w:ins w:id="11" w:author="馬慈蓮" w:date="2019-07-16T11:11:00Z"/>
                <w:rFonts w:ascii="細明體" w:eastAsia="細明體" w:hAnsi="細明體" w:hint="eastAsia"/>
                <w:lang w:eastAsia="zh-TW"/>
              </w:rPr>
            </w:pPr>
            <w:ins w:id="12" w:author="馬慈蓮" w:date="2019-07-16T11:11:00Z">
              <w:r w:rsidRPr="00C85A83">
                <w:rPr>
                  <w:rFonts w:ascii="細明體" w:eastAsia="細明體" w:hAnsi="細明體" w:hint="eastAsia"/>
                  <w:color w:val="2F5496"/>
                </w:rPr>
                <w:t>PMD相關程式修改</w:t>
              </w:r>
            </w:ins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3" w:author="馬慈蓮" w:date="2019-07-16T11:11:00Z">
              <w:tcPr>
                <w:tcW w:w="127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314633" w:rsidRPr="00CC5B93" w:rsidRDefault="00314633" w:rsidP="00314633">
            <w:pPr>
              <w:pStyle w:val="Tabletext"/>
              <w:jc w:val="both"/>
              <w:rPr>
                <w:ins w:id="14" w:author="馬慈蓮" w:date="2019-07-16T11:11:00Z"/>
                <w:rFonts w:ascii="細明體" w:eastAsia="細明體" w:hAnsi="細明體" w:hint="eastAsia"/>
                <w:lang w:eastAsia="zh-TW"/>
              </w:rPr>
            </w:pPr>
            <w:ins w:id="15" w:author="馬慈蓮" w:date="2019-07-16T11:11:00Z">
              <w:r w:rsidRPr="00C85A83">
                <w:rPr>
                  <w:rFonts w:ascii="細明體" w:eastAsia="細明體" w:hAnsi="細明體" w:cs="Courier New" w:hint="eastAsia"/>
                  <w:color w:val="2F5496"/>
                </w:rPr>
                <w:t>馬慈蓮</w:t>
              </w:r>
            </w:ins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6" w:author="馬慈蓮" w:date="2019-07-16T11:11:00Z">
              <w:tcPr>
                <w:tcW w:w="184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314633" w:rsidRDefault="00314633" w:rsidP="00314633">
            <w:pPr>
              <w:pStyle w:val="Tabletext"/>
              <w:jc w:val="both"/>
              <w:rPr>
                <w:ins w:id="17" w:author="馬慈蓮" w:date="2019-07-16T11:11:00Z"/>
                <w:rFonts w:ascii="細明體" w:eastAsia="細明體" w:hAnsi="細明體" w:hint="eastAsia"/>
                <w:bCs/>
                <w:lang w:eastAsia="zh-TW"/>
              </w:rPr>
            </w:pPr>
            <w:ins w:id="18" w:author="馬慈蓮" w:date="2019-07-16T11:11:00Z">
              <w:r w:rsidRPr="00C85A83">
                <w:rPr>
                  <w:rFonts w:ascii="細明體" w:eastAsia="細明體" w:hAnsi="細明體" w:hint="eastAsia"/>
                  <w:color w:val="2F5496"/>
                </w:rPr>
                <w:t>190516001053</w:t>
              </w:r>
            </w:ins>
          </w:p>
        </w:tc>
      </w:tr>
    </w:tbl>
    <w:p w:rsidR="001029E3" w:rsidRPr="00C60388" w:rsidRDefault="001029E3">
      <w:pPr>
        <w:rPr>
          <w:rFonts w:ascii="細明體" w:eastAsia="細明體" w:hAnsi="細明體" w:hint="eastAsia"/>
          <w:sz w:val="20"/>
          <w:szCs w:val="20"/>
        </w:rPr>
      </w:pPr>
    </w:p>
    <w:p w:rsidR="004A134E" w:rsidRPr="00C60388" w:rsidRDefault="004A134E">
      <w:pPr>
        <w:rPr>
          <w:rFonts w:ascii="細明體" w:eastAsia="細明體" w:hAnsi="細明體"/>
          <w:sz w:val="20"/>
          <w:szCs w:val="20"/>
        </w:rPr>
      </w:pPr>
    </w:p>
    <w:p w:rsidR="00647209" w:rsidRPr="00C60388" w:rsidRDefault="003A22C7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704E65">
        <w:rPr>
          <w:rFonts w:ascii="細明體" w:eastAsia="細明體" w:hAnsi="細明體" w:hint="eastAsia"/>
          <w:b/>
        </w:rPr>
        <w:t>程式功能概述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150"/>
      </w:tblGrid>
      <w:tr w:rsidR="004A134E" w:rsidRPr="00C60388" w:rsidTr="001C190C">
        <w:tc>
          <w:tcPr>
            <w:tcW w:w="2340" w:type="dxa"/>
          </w:tcPr>
          <w:p w:rsidR="004A134E" w:rsidRPr="00C60388" w:rsidRDefault="004A134E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60388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150" w:type="dxa"/>
          </w:tcPr>
          <w:p w:rsidR="004A134E" w:rsidRPr="00C60388" w:rsidRDefault="001C190C" w:rsidP="000745F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C60388">
              <w:rPr>
                <w:rFonts w:ascii="細明體" w:eastAsia="細明體" w:hAnsi="細明體" w:hint="eastAsia"/>
                <w:sz w:val="20"/>
                <w:szCs w:val="20"/>
              </w:rPr>
              <w:t>計算</w:t>
            </w:r>
            <w:r w:rsidR="000745F7" w:rsidRPr="00C60388">
              <w:rPr>
                <w:rFonts w:ascii="細明體" w:eastAsia="細明體" w:hAnsi="細明體" w:hint="eastAsia"/>
                <w:sz w:val="20"/>
                <w:szCs w:val="20"/>
              </w:rPr>
              <w:t>不良理賠紀錄相關</w:t>
            </w:r>
            <w:r w:rsidRPr="00C60388">
              <w:rPr>
                <w:rFonts w:ascii="細明體" w:eastAsia="細明體" w:hAnsi="細明體" w:hint="eastAsia"/>
                <w:sz w:val="20"/>
                <w:szCs w:val="20"/>
              </w:rPr>
              <w:t>資料</w:t>
            </w:r>
            <w:r w:rsidR="000745F7" w:rsidRPr="00C60388">
              <w:rPr>
                <w:rFonts w:ascii="細明體" w:eastAsia="細明體" w:hAnsi="細明體" w:hint="eastAsia"/>
                <w:sz w:val="20"/>
                <w:szCs w:val="20"/>
              </w:rPr>
              <w:t>並寫檔</w:t>
            </w:r>
          </w:p>
        </w:tc>
      </w:tr>
      <w:tr w:rsidR="004A134E" w:rsidRPr="00C60388" w:rsidTr="001C190C">
        <w:tc>
          <w:tcPr>
            <w:tcW w:w="2340" w:type="dxa"/>
          </w:tcPr>
          <w:p w:rsidR="004A134E" w:rsidRPr="00C60388" w:rsidRDefault="004A134E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60388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150" w:type="dxa"/>
          </w:tcPr>
          <w:p w:rsidR="004A134E" w:rsidRPr="00C60388" w:rsidRDefault="004A134E" w:rsidP="00776FD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C60388">
              <w:rPr>
                <w:rFonts w:ascii="細明體" w:eastAsia="細明體" w:hAnsi="細明體" w:hint="eastAsia"/>
                <w:sz w:val="20"/>
                <w:szCs w:val="20"/>
              </w:rPr>
              <w:t>AAV</w:t>
            </w:r>
            <w:r w:rsidR="00776FD6" w:rsidRPr="00C60388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Pr="00C60388">
              <w:rPr>
                <w:rFonts w:ascii="細明體" w:eastAsia="細明體" w:hAnsi="細明體" w:hint="eastAsia"/>
                <w:sz w:val="20"/>
                <w:szCs w:val="20"/>
              </w:rPr>
              <w:t>_</w:t>
            </w:r>
            <w:r w:rsidR="00776FD6" w:rsidRPr="00C60388"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 w:rsidRPr="00C60388"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  <w:r w:rsidR="000745F7" w:rsidRPr="00C60388">
              <w:rPr>
                <w:rFonts w:ascii="細明體" w:eastAsia="細明體" w:hAnsi="細明體" w:hint="eastAsia"/>
                <w:sz w:val="20"/>
                <w:szCs w:val="20"/>
              </w:rPr>
              <w:t>6</w:t>
            </w:r>
          </w:p>
        </w:tc>
      </w:tr>
      <w:tr w:rsidR="004A134E" w:rsidRPr="00C60388" w:rsidTr="001C190C">
        <w:tc>
          <w:tcPr>
            <w:tcW w:w="2340" w:type="dxa"/>
          </w:tcPr>
          <w:p w:rsidR="004A134E" w:rsidRPr="00C60388" w:rsidRDefault="004A134E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60388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150" w:type="dxa"/>
          </w:tcPr>
          <w:p w:rsidR="004A134E" w:rsidRPr="00C60388" w:rsidRDefault="001C190C" w:rsidP="00C26F2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C60388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4A134E" w:rsidRPr="00C60388" w:rsidTr="001C190C">
        <w:tc>
          <w:tcPr>
            <w:tcW w:w="2340" w:type="dxa"/>
          </w:tcPr>
          <w:p w:rsidR="004A134E" w:rsidRPr="00C60388" w:rsidRDefault="004A134E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60388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150" w:type="dxa"/>
          </w:tcPr>
          <w:p w:rsidR="004A134E" w:rsidRPr="00C60388" w:rsidRDefault="001C190C" w:rsidP="000745F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60388">
              <w:rPr>
                <w:rFonts w:ascii="細明體" w:eastAsia="細明體" w:hAnsi="細明體" w:hint="eastAsia"/>
                <w:sz w:val="20"/>
                <w:szCs w:val="20"/>
              </w:rPr>
              <w:t>計算</w:t>
            </w:r>
            <w:r w:rsidR="003D7844">
              <w:rPr>
                <w:rFonts w:ascii="細明體" w:eastAsia="細明體" w:hAnsi="細明體" w:hint="eastAsia"/>
                <w:sz w:val="20"/>
                <w:szCs w:val="20"/>
              </w:rPr>
              <w:t>事故者不良理賠紀錄資料並</w:t>
            </w:r>
            <w:r w:rsidR="000745F7" w:rsidRPr="00C60388">
              <w:rPr>
                <w:rFonts w:ascii="細明體" w:eastAsia="細明體" w:hAnsi="細明體" w:hint="eastAsia"/>
                <w:sz w:val="20"/>
                <w:szCs w:val="20"/>
              </w:rPr>
              <w:t>新增至異常狀況拒賠明細檔</w:t>
            </w:r>
          </w:p>
        </w:tc>
      </w:tr>
      <w:tr w:rsidR="003A22C7" w:rsidRPr="00C60388" w:rsidTr="001C190C">
        <w:tc>
          <w:tcPr>
            <w:tcW w:w="2340" w:type="dxa"/>
          </w:tcPr>
          <w:p w:rsidR="003A22C7" w:rsidRPr="00704E65" w:rsidRDefault="003A22C7" w:rsidP="0044732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150" w:type="dxa"/>
          </w:tcPr>
          <w:p w:rsidR="003A22C7" w:rsidRPr="00794EE7" w:rsidRDefault="003A22C7" w:rsidP="00447327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理調科</w:t>
            </w:r>
          </w:p>
        </w:tc>
      </w:tr>
      <w:tr w:rsidR="003A22C7" w:rsidRPr="00C60388" w:rsidTr="001C190C">
        <w:tc>
          <w:tcPr>
            <w:tcW w:w="2340" w:type="dxa"/>
          </w:tcPr>
          <w:p w:rsidR="003A22C7" w:rsidRPr="00704E65" w:rsidRDefault="003A22C7" w:rsidP="0044732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150" w:type="dxa"/>
          </w:tcPr>
          <w:p w:rsidR="003A22C7" w:rsidRPr="00704E65" w:rsidRDefault="003A22C7" w:rsidP="004473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理調科</w:t>
            </w:r>
          </w:p>
        </w:tc>
      </w:tr>
      <w:tr w:rsidR="003A22C7" w:rsidRPr="00C60388" w:rsidTr="001C190C">
        <w:tc>
          <w:tcPr>
            <w:tcW w:w="2340" w:type="dxa"/>
          </w:tcPr>
          <w:p w:rsidR="003A22C7" w:rsidRPr="00704E65" w:rsidRDefault="003A22C7" w:rsidP="004473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作業平台</w:t>
            </w:r>
          </w:p>
        </w:tc>
        <w:tc>
          <w:tcPr>
            <w:tcW w:w="8150" w:type="dxa"/>
          </w:tcPr>
          <w:p w:rsidR="003A22C7" w:rsidRPr="00704E65" w:rsidRDefault="003A22C7" w:rsidP="004473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3A22C7" w:rsidRPr="00C60388" w:rsidTr="001C190C">
        <w:tc>
          <w:tcPr>
            <w:tcW w:w="2340" w:type="dxa"/>
          </w:tcPr>
          <w:p w:rsidR="003A22C7" w:rsidRPr="00704E65" w:rsidRDefault="003A22C7" w:rsidP="0044732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使用對象</w:t>
            </w:r>
          </w:p>
        </w:tc>
        <w:tc>
          <w:tcPr>
            <w:tcW w:w="8150" w:type="dxa"/>
          </w:tcPr>
          <w:p w:rsidR="003A22C7" w:rsidRPr="00704E65" w:rsidRDefault="003A22C7" w:rsidP="0044732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6002AF" w:rsidRPr="00C60388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3A22C7" w:rsidRPr="003A22C7" w:rsidRDefault="003A22C7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704E65">
        <w:rPr>
          <w:rFonts w:ascii="細明體" w:eastAsia="細明體" w:hAnsi="細明體" w:hint="eastAsia"/>
          <w:b/>
          <w:kern w:val="2"/>
          <w:lang w:eastAsia="zh-TW"/>
        </w:rPr>
        <w:t>程式流程圖</w:t>
      </w:r>
    </w:p>
    <w:p w:rsidR="003A22C7" w:rsidRDefault="003A22C7" w:rsidP="003A22C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3A22C7" w:rsidRDefault="003A22C7" w:rsidP="003A22C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F5F0E">
        <w:rPr>
          <w:rFonts w:ascii="細明體" w:eastAsia="細明體" w:hAnsi="細明體"/>
          <w:b/>
          <w:kern w:val="2"/>
          <w:lang w:eastAsia="zh-TW"/>
        </w:rPr>
        <w:lastRenderedPageBreak/>
        <w:t>相關檔案（TABLE）：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601"/>
        <w:gridCol w:w="2835"/>
        <w:gridCol w:w="850"/>
        <w:gridCol w:w="851"/>
        <w:gridCol w:w="850"/>
        <w:gridCol w:w="709"/>
      </w:tblGrid>
      <w:tr w:rsidR="009F5F0E" w:rsidRPr="00704E65" w:rsidTr="009F5F0E">
        <w:tc>
          <w:tcPr>
            <w:tcW w:w="794" w:type="dxa"/>
          </w:tcPr>
          <w:p w:rsidR="009F5F0E" w:rsidRPr="00704E65" w:rsidRDefault="009F5F0E" w:rsidP="0044732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601" w:type="dxa"/>
          </w:tcPr>
          <w:p w:rsidR="009F5F0E" w:rsidRPr="00704E65" w:rsidRDefault="009F5F0E" w:rsidP="004473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704E65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9F5F0E" w:rsidRPr="00704E65" w:rsidRDefault="009F5F0E" w:rsidP="0044732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850" w:type="dxa"/>
          </w:tcPr>
          <w:p w:rsidR="009F5F0E" w:rsidRPr="00704E65" w:rsidRDefault="009F5F0E" w:rsidP="00447327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851" w:type="dxa"/>
          </w:tcPr>
          <w:p w:rsidR="009F5F0E" w:rsidRPr="00704E65" w:rsidRDefault="009F5F0E" w:rsidP="00447327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850" w:type="dxa"/>
          </w:tcPr>
          <w:p w:rsidR="009F5F0E" w:rsidRPr="00704E65" w:rsidRDefault="009F5F0E" w:rsidP="00447327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709" w:type="dxa"/>
          </w:tcPr>
          <w:p w:rsidR="009F5F0E" w:rsidRPr="00704E65" w:rsidRDefault="009F5F0E" w:rsidP="00447327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9F5F0E" w:rsidRPr="00704E65" w:rsidTr="009F5F0E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9F5F0E" w:rsidRPr="00704E65" w:rsidRDefault="009F5F0E" w:rsidP="009F5F0E">
            <w:pPr>
              <w:numPr>
                <w:ilvl w:val="0"/>
                <w:numId w:val="36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601" w:type="dxa"/>
          </w:tcPr>
          <w:p w:rsidR="009F5F0E" w:rsidRPr="00C60388" w:rsidRDefault="009F5F0E" w:rsidP="0044732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F5F0E">
              <w:rPr>
                <w:rFonts w:ascii="細明體" w:eastAsia="細明體" w:hAnsi="細明體" w:hint="eastAsia"/>
                <w:sz w:val="20"/>
                <w:szCs w:val="20"/>
              </w:rPr>
              <w:t>異常狀況拒賠明細檔</w:t>
            </w:r>
          </w:p>
        </w:tc>
        <w:tc>
          <w:tcPr>
            <w:tcW w:w="2835" w:type="dxa"/>
          </w:tcPr>
          <w:p w:rsidR="009F5F0E" w:rsidRPr="00C60388" w:rsidRDefault="009F5F0E" w:rsidP="00447327">
            <w:pPr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</w:pPr>
            <w:r w:rsidRPr="00C60388"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  <w:t>DTAAV006</w:t>
            </w:r>
          </w:p>
        </w:tc>
        <w:tc>
          <w:tcPr>
            <w:tcW w:w="850" w:type="dxa"/>
          </w:tcPr>
          <w:p w:rsidR="009F5F0E" w:rsidRPr="00704E65" w:rsidRDefault="009F5F0E" w:rsidP="00447327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51" w:type="dxa"/>
          </w:tcPr>
          <w:p w:rsidR="009F5F0E" w:rsidRPr="00704E65" w:rsidRDefault="009F5F0E" w:rsidP="0044732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50" w:type="dxa"/>
          </w:tcPr>
          <w:p w:rsidR="009F5F0E" w:rsidRPr="00704E65" w:rsidRDefault="00A041B7" w:rsidP="0044732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09" w:type="dxa"/>
          </w:tcPr>
          <w:p w:rsidR="009F5F0E" w:rsidRPr="00704E65" w:rsidRDefault="009F5F0E" w:rsidP="0044732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  <w:tr w:rsidR="009F5F0E" w:rsidRPr="00704E65" w:rsidTr="009F5F0E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9F5F0E" w:rsidRPr="00704E65" w:rsidRDefault="009F5F0E" w:rsidP="009F5F0E">
            <w:pPr>
              <w:numPr>
                <w:ilvl w:val="0"/>
                <w:numId w:val="36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601" w:type="dxa"/>
          </w:tcPr>
          <w:p w:rsidR="009F5F0E" w:rsidRPr="00C60388" w:rsidRDefault="009F5F0E" w:rsidP="0044732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60388">
              <w:rPr>
                <w:rFonts w:ascii="細明體" w:eastAsia="細明體" w:hAnsi="細明體" w:hint="eastAsia"/>
                <w:sz w:val="20"/>
                <w:szCs w:val="20"/>
              </w:rPr>
              <w:t>異常狀況拒賠檔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_保單明細資料</w:t>
            </w:r>
          </w:p>
        </w:tc>
        <w:tc>
          <w:tcPr>
            <w:tcW w:w="2835" w:type="dxa"/>
          </w:tcPr>
          <w:p w:rsidR="009F5F0E" w:rsidRPr="00C60388" w:rsidRDefault="009F5F0E" w:rsidP="00447327">
            <w:pPr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  <w:t>TAAV009</w:t>
            </w:r>
          </w:p>
        </w:tc>
        <w:tc>
          <w:tcPr>
            <w:tcW w:w="850" w:type="dxa"/>
          </w:tcPr>
          <w:p w:rsidR="009F5F0E" w:rsidRPr="00704E65" w:rsidRDefault="009F5F0E" w:rsidP="00447327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51" w:type="dxa"/>
          </w:tcPr>
          <w:p w:rsidR="009F5F0E" w:rsidRPr="00704E65" w:rsidRDefault="00A041B7" w:rsidP="0044732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50" w:type="dxa"/>
          </w:tcPr>
          <w:p w:rsidR="009F5F0E" w:rsidRPr="00704E65" w:rsidRDefault="009F5F0E" w:rsidP="0044732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09" w:type="dxa"/>
          </w:tcPr>
          <w:p w:rsidR="009F5F0E" w:rsidRPr="00704E65" w:rsidRDefault="00A041B7" w:rsidP="0044732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  <w:tr w:rsidR="009F5F0E" w:rsidRPr="00704E65" w:rsidTr="009F5F0E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9F5F0E" w:rsidRPr="00704E65" w:rsidRDefault="009F5F0E" w:rsidP="009F5F0E">
            <w:pPr>
              <w:numPr>
                <w:ilvl w:val="0"/>
                <w:numId w:val="36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601" w:type="dxa"/>
          </w:tcPr>
          <w:p w:rsidR="009F5F0E" w:rsidRPr="00C60388" w:rsidRDefault="009F5F0E" w:rsidP="00447327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理賠紀錄</w:t>
            </w:r>
            <w:r w:rsidRPr="00C60388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檔</w:t>
            </w:r>
          </w:p>
        </w:tc>
        <w:tc>
          <w:tcPr>
            <w:tcW w:w="2835" w:type="dxa"/>
          </w:tcPr>
          <w:p w:rsidR="009F5F0E" w:rsidRPr="00C60388" w:rsidRDefault="009F5F0E" w:rsidP="00447327">
            <w:pPr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</w:pPr>
            <w:r w:rsidRPr="00C60388"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  <w:t>DTAAB001</w:t>
            </w:r>
          </w:p>
        </w:tc>
        <w:tc>
          <w:tcPr>
            <w:tcW w:w="850" w:type="dxa"/>
          </w:tcPr>
          <w:p w:rsidR="009F5F0E" w:rsidRPr="00704E65" w:rsidRDefault="009F5F0E" w:rsidP="00447327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51" w:type="dxa"/>
          </w:tcPr>
          <w:p w:rsidR="009F5F0E" w:rsidRPr="00704E65" w:rsidRDefault="009F5F0E" w:rsidP="0044732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50" w:type="dxa"/>
          </w:tcPr>
          <w:p w:rsidR="009F5F0E" w:rsidRPr="00704E65" w:rsidRDefault="009F5F0E" w:rsidP="0044732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09" w:type="dxa"/>
          </w:tcPr>
          <w:p w:rsidR="009F5F0E" w:rsidRPr="00704E65" w:rsidRDefault="009F5F0E" w:rsidP="0044732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9F5F0E" w:rsidRPr="00704E65" w:rsidTr="009F5F0E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9F5F0E" w:rsidRPr="00704E65" w:rsidRDefault="009F5F0E" w:rsidP="009F5F0E">
            <w:pPr>
              <w:numPr>
                <w:ilvl w:val="0"/>
                <w:numId w:val="36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601" w:type="dxa"/>
          </w:tcPr>
          <w:p w:rsidR="009F5F0E" w:rsidRPr="00C60388" w:rsidRDefault="009F5F0E" w:rsidP="00447327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 w:rsidRPr="00C60388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理賠不給付檔</w:t>
            </w:r>
          </w:p>
        </w:tc>
        <w:tc>
          <w:tcPr>
            <w:tcW w:w="2835" w:type="dxa"/>
          </w:tcPr>
          <w:p w:rsidR="009F5F0E" w:rsidRPr="00C60388" w:rsidRDefault="009F5F0E" w:rsidP="00447327">
            <w:pPr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</w:pPr>
            <w:r w:rsidRPr="00C60388"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  <w:t>DTAAB007</w:t>
            </w:r>
          </w:p>
        </w:tc>
        <w:tc>
          <w:tcPr>
            <w:tcW w:w="850" w:type="dxa"/>
          </w:tcPr>
          <w:p w:rsidR="009F5F0E" w:rsidRPr="00704E65" w:rsidRDefault="009F5F0E" w:rsidP="00447327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51" w:type="dxa"/>
          </w:tcPr>
          <w:p w:rsidR="009F5F0E" w:rsidRPr="00704E65" w:rsidRDefault="009F5F0E" w:rsidP="0044732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50" w:type="dxa"/>
          </w:tcPr>
          <w:p w:rsidR="009F5F0E" w:rsidRPr="00704E65" w:rsidRDefault="009F5F0E" w:rsidP="0044732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09" w:type="dxa"/>
          </w:tcPr>
          <w:p w:rsidR="009F5F0E" w:rsidRPr="00704E65" w:rsidRDefault="009F5F0E" w:rsidP="0044732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9F5F0E" w:rsidRPr="00704E65" w:rsidTr="009F5F0E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9F5F0E" w:rsidRPr="00704E65" w:rsidRDefault="009F5F0E" w:rsidP="009F5F0E">
            <w:pPr>
              <w:numPr>
                <w:ilvl w:val="0"/>
                <w:numId w:val="36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601" w:type="dxa"/>
          </w:tcPr>
          <w:p w:rsidR="009F5F0E" w:rsidRPr="00317CDB" w:rsidRDefault="009F5F0E" w:rsidP="00447327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B826E4">
              <w:rPr>
                <w:rFonts w:ascii="細明體" w:eastAsia="細明體" w:hAnsi="細明體" w:cs="細明體" w:hint="eastAsia"/>
                <w:sz w:val="20"/>
                <w:szCs w:val="20"/>
              </w:rPr>
              <w:t>不給付原因代碼檔</w:t>
            </w:r>
          </w:p>
        </w:tc>
        <w:tc>
          <w:tcPr>
            <w:tcW w:w="2835" w:type="dxa"/>
          </w:tcPr>
          <w:p w:rsidR="009F5F0E" w:rsidRDefault="009F5F0E" w:rsidP="00447327">
            <w:pPr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  <w:t>DTAAC020</w:t>
            </w:r>
          </w:p>
        </w:tc>
        <w:tc>
          <w:tcPr>
            <w:tcW w:w="850" w:type="dxa"/>
          </w:tcPr>
          <w:p w:rsidR="009F5F0E" w:rsidRPr="00704E65" w:rsidRDefault="009F5F0E" w:rsidP="00447327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51" w:type="dxa"/>
          </w:tcPr>
          <w:p w:rsidR="009F5F0E" w:rsidRPr="00704E65" w:rsidRDefault="009F5F0E" w:rsidP="00447327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50" w:type="dxa"/>
          </w:tcPr>
          <w:p w:rsidR="009F5F0E" w:rsidRPr="00704E65" w:rsidRDefault="009F5F0E" w:rsidP="00447327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09" w:type="dxa"/>
          </w:tcPr>
          <w:p w:rsidR="009F5F0E" w:rsidRPr="00704E65" w:rsidRDefault="009F5F0E" w:rsidP="00447327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7825D0" w:rsidRPr="00704E65" w:rsidTr="009F5F0E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825D0" w:rsidRPr="00704E65" w:rsidRDefault="007825D0" w:rsidP="009F5F0E">
            <w:pPr>
              <w:numPr>
                <w:ilvl w:val="0"/>
                <w:numId w:val="36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601" w:type="dxa"/>
          </w:tcPr>
          <w:p w:rsidR="007825D0" w:rsidRPr="00B826E4" w:rsidRDefault="007825D0" w:rsidP="007825D0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7825D0">
              <w:rPr>
                <w:rFonts w:ascii="細明體" w:eastAsia="細明體" w:hAnsi="細明體" w:cs="細明體" w:hint="eastAsia"/>
                <w:sz w:val="20"/>
                <w:szCs w:val="20"/>
              </w:rPr>
              <w:t>理賠受理檔</w:t>
            </w:r>
          </w:p>
        </w:tc>
        <w:tc>
          <w:tcPr>
            <w:tcW w:w="2835" w:type="dxa"/>
          </w:tcPr>
          <w:p w:rsidR="007825D0" w:rsidRDefault="007825D0" w:rsidP="00447327">
            <w:pPr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</w:pPr>
            <w:r w:rsidRPr="007825D0">
              <w:rPr>
                <w:rFonts w:ascii="細明體" w:eastAsia="細明體" w:hAnsi="細明體" w:cs="細明體" w:hint="eastAsia"/>
                <w:sz w:val="20"/>
                <w:szCs w:val="20"/>
              </w:rPr>
              <w:t>DTAAA001</w:t>
            </w:r>
          </w:p>
        </w:tc>
        <w:tc>
          <w:tcPr>
            <w:tcW w:w="850" w:type="dxa"/>
          </w:tcPr>
          <w:p w:rsidR="007825D0" w:rsidRPr="00704E65" w:rsidRDefault="007825D0" w:rsidP="00447327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51" w:type="dxa"/>
          </w:tcPr>
          <w:p w:rsidR="007825D0" w:rsidRPr="00704E65" w:rsidRDefault="007825D0" w:rsidP="00447327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50" w:type="dxa"/>
          </w:tcPr>
          <w:p w:rsidR="007825D0" w:rsidRPr="00704E65" w:rsidRDefault="007825D0" w:rsidP="00447327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09" w:type="dxa"/>
          </w:tcPr>
          <w:p w:rsidR="007825D0" w:rsidRPr="00704E65" w:rsidRDefault="007825D0" w:rsidP="00447327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7825D0" w:rsidRPr="00704E65" w:rsidTr="009F5F0E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825D0" w:rsidRPr="00704E65" w:rsidRDefault="007825D0" w:rsidP="009F5F0E">
            <w:pPr>
              <w:numPr>
                <w:ilvl w:val="0"/>
                <w:numId w:val="36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601" w:type="dxa"/>
          </w:tcPr>
          <w:p w:rsidR="007825D0" w:rsidRPr="00B826E4" w:rsidRDefault="007825D0" w:rsidP="007825D0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7825D0">
              <w:rPr>
                <w:rFonts w:ascii="細明體" w:eastAsia="細明體" w:hAnsi="細明體" w:cs="細明體" w:hint="eastAsia"/>
                <w:sz w:val="20"/>
                <w:szCs w:val="20"/>
              </w:rPr>
              <w:t>理賠受理輸入申請書檔</w:t>
            </w:r>
          </w:p>
        </w:tc>
        <w:tc>
          <w:tcPr>
            <w:tcW w:w="2835" w:type="dxa"/>
          </w:tcPr>
          <w:p w:rsidR="007825D0" w:rsidRDefault="007825D0" w:rsidP="00447327">
            <w:pPr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</w:pPr>
            <w:r w:rsidRPr="007825D0">
              <w:rPr>
                <w:rFonts w:ascii="細明體" w:eastAsia="細明體" w:hAnsi="細明體" w:cs="細明體" w:hint="eastAsia"/>
                <w:sz w:val="20"/>
                <w:szCs w:val="20"/>
              </w:rPr>
              <w:t>DTAAA010</w:t>
            </w:r>
          </w:p>
        </w:tc>
        <w:tc>
          <w:tcPr>
            <w:tcW w:w="850" w:type="dxa"/>
          </w:tcPr>
          <w:p w:rsidR="007825D0" w:rsidRPr="00704E65" w:rsidRDefault="007825D0" w:rsidP="00447327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51" w:type="dxa"/>
          </w:tcPr>
          <w:p w:rsidR="007825D0" w:rsidRPr="00704E65" w:rsidRDefault="007825D0" w:rsidP="00447327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50" w:type="dxa"/>
          </w:tcPr>
          <w:p w:rsidR="007825D0" w:rsidRPr="00704E65" w:rsidRDefault="007825D0" w:rsidP="00447327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09" w:type="dxa"/>
          </w:tcPr>
          <w:p w:rsidR="007825D0" w:rsidRPr="00704E65" w:rsidRDefault="007825D0" w:rsidP="00447327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3A22C7" w:rsidRDefault="003A22C7" w:rsidP="003A22C7">
      <w:pPr>
        <w:pStyle w:val="af4"/>
        <w:ind w:leftChars="0" w:left="0"/>
        <w:rPr>
          <w:rFonts w:ascii="細明體" w:eastAsia="細明體" w:hAnsi="細明體" w:hint="eastAsia"/>
        </w:rPr>
      </w:pPr>
    </w:p>
    <w:p w:rsidR="00C46D6D" w:rsidRPr="009F5F0E" w:rsidRDefault="00C46D6D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9F5F0E">
        <w:rPr>
          <w:rFonts w:ascii="細明體" w:eastAsia="細明體" w:hAnsi="細明體"/>
          <w:b/>
          <w:kern w:val="2"/>
          <w:lang w:eastAsia="zh-TW"/>
        </w:rPr>
        <w:t>相關模組：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096"/>
        <w:gridCol w:w="5674"/>
      </w:tblGrid>
      <w:tr w:rsidR="00C46D6D" w:rsidRPr="00C60388" w:rsidTr="001C190C">
        <w:tc>
          <w:tcPr>
            <w:tcW w:w="720" w:type="dxa"/>
          </w:tcPr>
          <w:p w:rsidR="00C46D6D" w:rsidRPr="00C60388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6038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096" w:type="dxa"/>
          </w:tcPr>
          <w:p w:rsidR="00C46D6D" w:rsidRPr="00C60388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60388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5674" w:type="dxa"/>
          </w:tcPr>
          <w:p w:rsidR="00C46D6D" w:rsidRPr="00C60388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60388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C46D6D" w:rsidRPr="00C60388" w:rsidTr="001C190C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C46D6D" w:rsidRPr="00C60388" w:rsidRDefault="00C46D6D" w:rsidP="000745F7">
            <w:pPr>
              <w:numPr>
                <w:ilvl w:val="0"/>
                <w:numId w:val="3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096" w:type="dxa"/>
          </w:tcPr>
          <w:p w:rsidR="00C46D6D" w:rsidRPr="00C60388" w:rsidRDefault="00C46D6D" w:rsidP="00C26F2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C60388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5674" w:type="dxa"/>
          </w:tcPr>
          <w:p w:rsidR="00C46D6D" w:rsidRPr="00C60388" w:rsidRDefault="00C46D6D" w:rsidP="00C26F2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C60388">
              <w:rPr>
                <w:rFonts w:ascii="細明體" w:eastAsia="細明體" w:hAnsi="細明體"/>
                <w:bCs/>
                <w:kern w:val="2"/>
                <w:lang w:eastAsia="zh-TW"/>
              </w:rPr>
              <w:t>batch.ErrorLog</w:t>
            </w:r>
          </w:p>
        </w:tc>
      </w:tr>
      <w:tr w:rsidR="000745F7" w:rsidRPr="00C60388" w:rsidTr="001C190C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745F7" w:rsidRPr="00C60388" w:rsidRDefault="000745F7" w:rsidP="000745F7">
            <w:pPr>
              <w:numPr>
                <w:ilvl w:val="0"/>
                <w:numId w:val="3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096" w:type="dxa"/>
          </w:tcPr>
          <w:p w:rsidR="000745F7" w:rsidRPr="00C60388" w:rsidRDefault="000745F7" w:rsidP="00B4533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60388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5674" w:type="dxa"/>
          </w:tcPr>
          <w:p w:rsidR="000745F7" w:rsidRPr="00C60388" w:rsidRDefault="000745F7" w:rsidP="00B4533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C60388">
              <w:rPr>
                <w:rFonts w:ascii="細明體" w:eastAsia="細明體" w:hAnsi="細明體"/>
                <w:sz w:val="20"/>
                <w:szCs w:val="20"/>
              </w:rPr>
              <w:t>batch.CountManager</w:t>
            </w:r>
          </w:p>
        </w:tc>
      </w:tr>
    </w:tbl>
    <w:p w:rsidR="004A134E" w:rsidRPr="00C60388" w:rsidRDefault="004A134E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3A22C7" w:rsidRPr="00794EE7" w:rsidRDefault="003A22C7" w:rsidP="003A22C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704E65">
        <w:rPr>
          <w:rFonts w:ascii="細明體" w:eastAsia="細明體" w:hAnsi="細明體" w:hint="eastAsia"/>
          <w:b/>
          <w:kern w:val="2"/>
          <w:lang w:eastAsia="zh-TW"/>
        </w:rPr>
        <w:t>批次基本資料:</w:t>
      </w:r>
    </w:p>
    <w:tbl>
      <w:tblPr>
        <w:tblW w:w="4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3148"/>
      </w:tblGrid>
      <w:tr w:rsidR="003A22C7" w:rsidRPr="00704E65" w:rsidTr="00447327">
        <w:trPr>
          <w:trHeight w:val="120"/>
        </w:trPr>
        <w:tc>
          <w:tcPr>
            <w:tcW w:w="1672" w:type="dxa"/>
          </w:tcPr>
          <w:p w:rsidR="003A22C7" w:rsidRPr="00704E65" w:rsidRDefault="003A22C7" w:rsidP="0044732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3148" w:type="dxa"/>
          </w:tcPr>
          <w:p w:rsidR="003A22C7" w:rsidRPr="00704E65" w:rsidRDefault="003A22C7" w:rsidP="0044732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JAAADV001</w:t>
            </w:r>
          </w:p>
        </w:tc>
      </w:tr>
      <w:tr w:rsidR="003A22C7" w:rsidRPr="00704E65" w:rsidTr="00447327">
        <w:trPr>
          <w:trHeight w:val="120"/>
        </w:trPr>
        <w:tc>
          <w:tcPr>
            <w:tcW w:w="1672" w:type="dxa"/>
          </w:tcPr>
          <w:p w:rsidR="003A22C7" w:rsidRPr="00704E65" w:rsidRDefault="003A22C7" w:rsidP="0044732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3148" w:type="dxa"/>
          </w:tcPr>
          <w:p w:rsidR="003A22C7" w:rsidRPr="00704E65" w:rsidRDefault="003A22C7" w:rsidP="0044732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3A22C7" w:rsidRPr="00704E65" w:rsidTr="00447327">
        <w:trPr>
          <w:trHeight w:val="120"/>
        </w:trPr>
        <w:tc>
          <w:tcPr>
            <w:tcW w:w="1672" w:type="dxa"/>
          </w:tcPr>
          <w:p w:rsidR="003A22C7" w:rsidRPr="00704E65" w:rsidRDefault="003A22C7" w:rsidP="0044732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3148" w:type="dxa"/>
          </w:tcPr>
          <w:p w:rsidR="003A22C7" w:rsidRPr="00704E65" w:rsidRDefault="003A22C7" w:rsidP="0044732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V0</w:t>
            </w:r>
          </w:p>
        </w:tc>
      </w:tr>
      <w:tr w:rsidR="003A22C7" w:rsidRPr="00704E65" w:rsidTr="00447327">
        <w:trPr>
          <w:trHeight w:val="120"/>
        </w:trPr>
        <w:tc>
          <w:tcPr>
            <w:tcW w:w="1672" w:type="dxa"/>
          </w:tcPr>
          <w:p w:rsidR="003A22C7" w:rsidRPr="00704E65" w:rsidRDefault="003A22C7" w:rsidP="0044732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3148" w:type="dxa"/>
          </w:tcPr>
          <w:p w:rsidR="003A22C7" w:rsidRPr="00704E65" w:rsidRDefault="003A22C7" w:rsidP="0044732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3A22C7" w:rsidRPr="00704E65" w:rsidTr="00447327">
        <w:trPr>
          <w:trHeight w:val="120"/>
        </w:trPr>
        <w:tc>
          <w:tcPr>
            <w:tcW w:w="1672" w:type="dxa"/>
          </w:tcPr>
          <w:p w:rsidR="003A22C7" w:rsidRPr="00704E65" w:rsidRDefault="003A22C7" w:rsidP="0044732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3148" w:type="dxa"/>
          </w:tcPr>
          <w:p w:rsidR="003A22C7" w:rsidRPr="00704E65" w:rsidRDefault="003A22C7" w:rsidP="0044732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3A22C7" w:rsidRDefault="003A22C7" w:rsidP="003A22C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00096F" w:rsidRDefault="00BB1FBB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/>
          <w:kern w:val="2"/>
          <w:lang w:eastAsia="zh-TW"/>
        </w:rPr>
        <w:t>參數說明：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9"/>
        <w:gridCol w:w="2351"/>
        <w:gridCol w:w="1760"/>
        <w:gridCol w:w="5670"/>
      </w:tblGrid>
      <w:tr w:rsidR="003A22C7" w:rsidRPr="00704E65" w:rsidTr="00447327">
        <w:tc>
          <w:tcPr>
            <w:tcW w:w="709" w:type="dxa"/>
            <w:vAlign w:val="center"/>
          </w:tcPr>
          <w:p w:rsidR="003A22C7" w:rsidRPr="00704E65" w:rsidRDefault="003A22C7" w:rsidP="0044732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51" w:type="dxa"/>
            <w:vAlign w:val="center"/>
          </w:tcPr>
          <w:p w:rsidR="003A22C7" w:rsidRPr="00704E65" w:rsidRDefault="003A22C7" w:rsidP="0044732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1760" w:type="dxa"/>
            <w:vAlign w:val="center"/>
          </w:tcPr>
          <w:p w:rsidR="003A22C7" w:rsidRPr="00704E65" w:rsidRDefault="003A22C7" w:rsidP="0044732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5670" w:type="dxa"/>
            <w:vAlign w:val="center"/>
          </w:tcPr>
          <w:p w:rsidR="003A22C7" w:rsidRPr="00704E65" w:rsidRDefault="003A22C7" w:rsidP="0044732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3A22C7" w:rsidRPr="00704E65" w:rsidTr="00447327">
        <w:tc>
          <w:tcPr>
            <w:tcW w:w="709" w:type="dxa"/>
            <w:vAlign w:val="center"/>
          </w:tcPr>
          <w:p w:rsidR="003A22C7" w:rsidRPr="00704E65" w:rsidRDefault="003A22C7" w:rsidP="00447327">
            <w:pPr>
              <w:numPr>
                <w:ilvl w:val="0"/>
                <w:numId w:val="6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51" w:type="dxa"/>
            <w:vAlign w:val="center"/>
          </w:tcPr>
          <w:p w:rsidR="003A22C7" w:rsidRPr="00704E65" w:rsidRDefault="003A22C7" w:rsidP="0044732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整批或當日件</w:t>
            </w:r>
          </w:p>
        </w:tc>
        <w:tc>
          <w:tcPr>
            <w:tcW w:w="1760" w:type="dxa"/>
            <w:vAlign w:val="center"/>
          </w:tcPr>
          <w:p w:rsidR="003A22C7" w:rsidRPr="00704E65" w:rsidRDefault="003A22C7" w:rsidP="0044732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CHAR(1)</w:t>
            </w:r>
          </w:p>
        </w:tc>
        <w:tc>
          <w:tcPr>
            <w:tcW w:w="5670" w:type="dxa"/>
            <w:vAlign w:val="center"/>
          </w:tcPr>
          <w:p w:rsidR="003A22C7" w:rsidRPr="00704E65" w:rsidRDefault="003A22C7" w:rsidP="0097137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D:當日件 其他:批次</w:t>
            </w:r>
          </w:p>
        </w:tc>
      </w:tr>
      <w:tr w:rsidR="003A22C7" w:rsidRPr="00704E65" w:rsidTr="00447327">
        <w:tc>
          <w:tcPr>
            <w:tcW w:w="709" w:type="dxa"/>
            <w:vAlign w:val="center"/>
          </w:tcPr>
          <w:p w:rsidR="003A22C7" w:rsidRPr="00704E65" w:rsidRDefault="003A22C7" w:rsidP="00447327">
            <w:pPr>
              <w:numPr>
                <w:ilvl w:val="0"/>
                <w:numId w:val="6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51" w:type="dxa"/>
            <w:vAlign w:val="center"/>
          </w:tcPr>
          <w:p w:rsidR="003A22C7" w:rsidRPr="00704E65" w:rsidRDefault="003A22C7" w:rsidP="00447327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事故者ID</w:t>
            </w:r>
          </w:p>
        </w:tc>
        <w:tc>
          <w:tcPr>
            <w:tcW w:w="1760" w:type="dxa"/>
            <w:vAlign w:val="center"/>
          </w:tcPr>
          <w:p w:rsidR="003A22C7" w:rsidRPr="00704E65" w:rsidRDefault="003A22C7" w:rsidP="00447327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704E65">
              <w:rPr>
                <w:rFonts w:ascii="細明體" w:eastAsia="細明體" w:hAnsi="細明體"/>
                <w:sz w:val="20"/>
                <w:szCs w:val="20"/>
              </w:rPr>
              <w:t>STRING</w:t>
            </w:r>
          </w:p>
        </w:tc>
        <w:tc>
          <w:tcPr>
            <w:tcW w:w="5670" w:type="dxa"/>
            <w:vAlign w:val="center"/>
          </w:tcPr>
          <w:p w:rsidR="003A22C7" w:rsidRPr="00704E65" w:rsidRDefault="003A22C7" w:rsidP="00447327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可傳可不傳</w:t>
            </w:r>
          </w:p>
        </w:tc>
      </w:tr>
      <w:tr w:rsidR="003A22C7" w:rsidRPr="00704E65" w:rsidTr="00447327">
        <w:tc>
          <w:tcPr>
            <w:tcW w:w="709" w:type="dxa"/>
            <w:vAlign w:val="center"/>
          </w:tcPr>
          <w:p w:rsidR="003A22C7" w:rsidRPr="00704E65" w:rsidRDefault="003A22C7" w:rsidP="00447327">
            <w:pPr>
              <w:numPr>
                <w:ilvl w:val="0"/>
                <w:numId w:val="6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51" w:type="dxa"/>
            <w:vAlign w:val="center"/>
          </w:tcPr>
          <w:p w:rsidR="003A22C7" w:rsidRPr="00704E65" w:rsidRDefault="003A22C7" w:rsidP="00447327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760" w:type="dxa"/>
            <w:vAlign w:val="center"/>
          </w:tcPr>
          <w:p w:rsidR="003A22C7" w:rsidRPr="00704E65" w:rsidRDefault="003A22C7" w:rsidP="00447327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5670" w:type="dxa"/>
            <w:vAlign w:val="center"/>
          </w:tcPr>
          <w:p w:rsidR="003A22C7" w:rsidRPr="00704E65" w:rsidRDefault="003A22C7" w:rsidP="00447327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A22C7" w:rsidRPr="00704E65" w:rsidTr="00447327">
        <w:tc>
          <w:tcPr>
            <w:tcW w:w="709" w:type="dxa"/>
            <w:vAlign w:val="center"/>
          </w:tcPr>
          <w:p w:rsidR="003A22C7" w:rsidRPr="00704E65" w:rsidRDefault="003A22C7" w:rsidP="00447327">
            <w:pPr>
              <w:numPr>
                <w:ilvl w:val="0"/>
                <w:numId w:val="6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51" w:type="dxa"/>
            <w:vAlign w:val="center"/>
          </w:tcPr>
          <w:p w:rsidR="003A22C7" w:rsidRPr="00704E65" w:rsidRDefault="003A22C7" w:rsidP="00447327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760" w:type="dxa"/>
            <w:vAlign w:val="center"/>
          </w:tcPr>
          <w:p w:rsidR="003A22C7" w:rsidRPr="00704E65" w:rsidRDefault="003A22C7" w:rsidP="00447327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5670" w:type="dxa"/>
            <w:vAlign w:val="center"/>
          </w:tcPr>
          <w:p w:rsidR="003A22C7" w:rsidRPr="00704E65" w:rsidRDefault="003A22C7" w:rsidP="00447327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:rsidR="00BB1FBB" w:rsidRPr="00C60388" w:rsidRDefault="00C3242D" w:rsidP="003A22C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C60388">
        <w:rPr>
          <w:rFonts w:ascii="細明體" w:eastAsia="細明體" w:hAnsi="細明體"/>
          <w:kern w:val="2"/>
          <w:lang w:eastAsia="zh-TW"/>
        </w:rPr>
        <w:br w:type="page"/>
      </w:r>
      <w:r w:rsidR="00BB1FBB" w:rsidRPr="00C60388">
        <w:rPr>
          <w:rFonts w:ascii="細明體" w:eastAsia="細明體" w:hAnsi="細明體"/>
          <w:kern w:val="2"/>
          <w:lang w:eastAsia="zh-TW"/>
        </w:rPr>
        <w:lastRenderedPageBreak/>
        <w:t>程式內容：</w:t>
      </w:r>
    </w:p>
    <w:p w:rsidR="00BB1FBB" w:rsidRPr="00C60388" w:rsidRDefault="00BB1FBB" w:rsidP="00BB1FBB">
      <w:pPr>
        <w:pStyle w:val="Tabletext"/>
        <w:keepLines w:val="0"/>
        <w:numPr>
          <w:ilvl w:val="1"/>
          <w:numId w:val="1"/>
        </w:numPr>
        <w:spacing w:after="0" w:line="240" w:lineRule="auto"/>
        <w:ind w:left="1440" w:hanging="960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/>
          <w:kern w:val="2"/>
          <w:lang w:eastAsia="zh-TW"/>
        </w:rPr>
        <w:t>初始化：</w:t>
      </w:r>
    </w:p>
    <w:p w:rsidR="00410BEF" w:rsidRPr="00C60388" w:rsidRDefault="00410BEF" w:rsidP="00C208B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C60388">
        <w:rPr>
          <w:rFonts w:ascii="細明體" w:eastAsia="細明體" w:hAnsi="細明體"/>
          <w:kern w:val="2"/>
          <w:lang w:eastAsia="zh-TW"/>
        </w:rPr>
        <w:t>回覆訊息預設為0。</w:t>
      </w:r>
    </w:p>
    <w:p w:rsidR="00C208BD" w:rsidRPr="00C60388" w:rsidRDefault="00410BEF" w:rsidP="00C208B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輸入件數</w:t>
      </w:r>
      <w:r w:rsidR="00C208BD" w:rsidRPr="00C60388">
        <w:rPr>
          <w:rFonts w:ascii="細明體" w:eastAsia="細明體" w:hAnsi="細明體" w:hint="eastAsia"/>
          <w:kern w:val="2"/>
          <w:lang w:eastAsia="zh-TW"/>
        </w:rPr>
        <w:t xml:space="preserve"> = 0</w:t>
      </w:r>
    </w:p>
    <w:p w:rsidR="00C208BD" w:rsidRPr="00C60388" w:rsidRDefault="00C208BD" w:rsidP="00C208B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輸出件數 = 0</w:t>
      </w:r>
    </w:p>
    <w:p w:rsidR="00BB1FBB" w:rsidRDefault="00410BEF" w:rsidP="00C208B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錯誤件數</w:t>
      </w:r>
      <w:r w:rsidR="00C208BD" w:rsidRPr="00C60388">
        <w:rPr>
          <w:rFonts w:ascii="細明體" w:eastAsia="細明體" w:hAnsi="細明體" w:hint="eastAsia"/>
          <w:kern w:val="2"/>
          <w:lang w:eastAsia="zh-TW"/>
        </w:rPr>
        <w:t xml:space="preserve"> = 0</w:t>
      </w:r>
    </w:p>
    <w:p w:rsidR="0088737D" w:rsidRPr="00C60388" w:rsidRDefault="0088737D" w:rsidP="0088737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輸出件數</w:t>
      </w:r>
      <w:r>
        <w:rPr>
          <w:rFonts w:ascii="細明體" w:eastAsia="細明體" w:hAnsi="細明體" w:hint="eastAsia"/>
          <w:kern w:val="2"/>
          <w:lang w:eastAsia="zh-TW"/>
        </w:rPr>
        <w:t>DTAAV009</w:t>
      </w:r>
      <w:r w:rsidRPr="00C60388">
        <w:rPr>
          <w:rFonts w:ascii="細明體" w:eastAsia="細明體" w:hAnsi="細明體" w:hint="eastAsia"/>
          <w:kern w:val="2"/>
          <w:lang w:eastAsia="zh-TW"/>
        </w:rPr>
        <w:t xml:space="preserve"> = 0</w:t>
      </w:r>
    </w:p>
    <w:p w:rsidR="0088737D" w:rsidRPr="00C60388" w:rsidRDefault="0088737D" w:rsidP="00C208B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錯誤件數</w:t>
      </w:r>
      <w:r>
        <w:rPr>
          <w:rFonts w:ascii="細明體" w:eastAsia="細明體" w:hAnsi="細明體" w:hint="eastAsia"/>
          <w:kern w:val="2"/>
          <w:lang w:eastAsia="zh-TW"/>
        </w:rPr>
        <w:t>DTAAV009</w:t>
      </w:r>
      <w:r w:rsidRPr="00C60388">
        <w:rPr>
          <w:rFonts w:ascii="細明體" w:eastAsia="細明體" w:hAnsi="細明體" w:hint="eastAsia"/>
          <w:kern w:val="2"/>
          <w:lang w:eastAsia="zh-TW"/>
        </w:rPr>
        <w:t xml:space="preserve"> = 0</w:t>
      </w:r>
    </w:p>
    <w:p w:rsidR="00C208BD" w:rsidRPr="00C60388" w:rsidRDefault="00C208BD" w:rsidP="00C208B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$給付保險金個數 = 0</w:t>
      </w:r>
    </w:p>
    <w:p w:rsidR="00C208BD" w:rsidRDefault="00C208BD" w:rsidP="00C208B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$拒賠保險金個數 = 0</w:t>
      </w:r>
    </w:p>
    <w:p w:rsidR="003D7844" w:rsidRPr="00CC5B93" w:rsidRDefault="003D7844" w:rsidP="003D784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$Shutdown_Date = call </w:t>
      </w:r>
      <w:r w:rsidRPr="006C6CED">
        <w:rPr>
          <w:rFonts w:ascii="細明體" w:eastAsia="細明體" w:hAnsi="細明體"/>
          <w:kern w:val="2"/>
          <w:lang w:eastAsia="zh-TW"/>
        </w:rPr>
        <w:t>CathayDate().getShutdownDay</w:t>
      </w:r>
      <w:r>
        <w:rPr>
          <w:rFonts w:ascii="細明體" w:eastAsia="細明體" w:hAnsi="細明體" w:hint="eastAsia"/>
          <w:kern w:val="2"/>
          <w:lang w:eastAsia="zh-TW"/>
        </w:rPr>
        <w:t>()取得系統shutdowndate。</w:t>
      </w:r>
    </w:p>
    <w:p w:rsidR="003D7844" w:rsidRPr="00CC5B93" w:rsidRDefault="003D7844" w:rsidP="003D784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傳入參數判斷處理</w:t>
      </w:r>
    </w:p>
    <w:p w:rsidR="003D7844" w:rsidRDefault="003D7844" w:rsidP="003D784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若無傳入參數</w:t>
      </w:r>
    </w:p>
    <w:p w:rsidR="003D7844" w:rsidRPr="00CC5B93" w:rsidRDefault="003D7844" w:rsidP="003D784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顯示錯誤訊息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請確認輸入參數:</w:t>
      </w:r>
      <w:r w:rsidRPr="007535F5">
        <w:rPr>
          <w:rFonts w:ascii="細明體" w:eastAsia="細明體" w:hAnsi="細明體" w:hint="eastAsia"/>
          <w:lang w:eastAsia="zh-TW"/>
        </w:rPr>
        <w:t xml:space="preserve"> </w:t>
      </w:r>
      <w:r w:rsidRPr="005935CA">
        <w:rPr>
          <w:rFonts w:ascii="細明體" w:eastAsia="細明體" w:hAnsi="細明體" w:hint="eastAsia"/>
          <w:lang w:eastAsia="zh-TW"/>
        </w:rPr>
        <w:t xml:space="preserve">D-當日 </w:t>
      </w:r>
      <w:r>
        <w:rPr>
          <w:rFonts w:ascii="細明體" w:eastAsia="細明體" w:hAnsi="細明體" w:hint="eastAsia"/>
          <w:lang w:eastAsia="zh-TW"/>
        </w:rPr>
        <w:t>其他</w:t>
      </w:r>
      <w:r w:rsidRPr="005935CA">
        <w:rPr>
          <w:rFonts w:ascii="細明體" w:eastAsia="細明體" w:hAnsi="細明體" w:hint="eastAsia"/>
          <w:lang w:eastAsia="zh-TW"/>
        </w:rPr>
        <w:t>-都視為整批</w:t>
      </w:r>
      <w:r>
        <w:rPr>
          <w:rFonts w:ascii="細明體" w:eastAsia="細明體" w:hAnsi="細明體"/>
          <w:lang w:eastAsia="zh-TW"/>
        </w:rPr>
        <w:t>”</w:t>
      </w:r>
    </w:p>
    <w:p w:rsidR="003D7844" w:rsidRDefault="003D7844" w:rsidP="003D784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若只有一個傳入參數</w:t>
      </w:r>
    </w:p>
    <w:p w:rsidR="003D7844" w:rsidRPr="00CC5B93" w:rsidRDefault="003D7844" w:rsidP="003D784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Pr="005935CA">
        <w:rPr>
          <w:rFonts w:ascii="細明體" w:eastAsia="細明體" w:hAnsi="細明體" w:hint="eastAsia"/>
          <w:lang w:eastAsia="zh-TW"/>
        </w:rPr>
        <w:t>整批或當日件</w:t>
      </w:r>
      <w:r>
        <w:rPr>
          <w:rFonts w:ascii="細明體" w:eastAsia="細明體" w:hAnsi="細明體" w:hint="eastAsia"/>
          <w:lang w:eastAsia="zh-TW"/>
        </w:rPr>
        <w:t xml:space="preserve"> = </w:t>
      </w:r>
      <w:r w:rsidRPr="00CC5B93">
        <w:rPr>
          <w:rFonts w:ascii="細明體" w:eastAsia="細明體" w:hAnsi="細明體" w:hint="eastAsia"/>
          <w:kern w:val="2"/>
          <w:lang w:eastAsia="zh-TW"/>
        </w:rPr>
        <w:t>傳入參數</w:t>
      </w:r>
    </w:p>
    <w:p w:rsidR="003D7844" w:rsidRDefault="003D7844" w:rsidP="003D784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>事故者ID</w:t>
      </w:r>
      <w:r w:rsidRPr="00CC5B93">
        <w:rPr>
          <w:rFonts w:ascii="細明體" w:eastAsia="細明體" w:hAnsi="細明體" w:hint="eastAsia"/>
          <w:kern w:val="2"/>
          <w:lang w:eastAsia="zh-TW"/>
        </w:rPr>
        <w:t xml:space="preserve"> =</w:t>
      </w:r>
      <w:r>
        <w:rPr>
          <w:rFonts w:ascii="細明體" w:eastAsia="細明體" w:hAnsi="細明體" w:hint="eastAsia"/>
          <w:kern w:val="2"/>
          <w:lang w:eastAsia="zh-TW"/>
        </w:rPr>
        <w:t>空白</w:t>
      </w:r>
    </w:p>
    <w:p w:rsidR="003D7844" w:rsidRDefault="003D7844" w:rsidP="003D784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若有兩</w:t>
      </w:r>
      <w:r w:rsidRPr="00CC5B93">
        <w:rPr>
          <w:rFonts w:ascii="細明體" w:eastAsia="細明體" w:hAnsi="細明體" w:hint="eastAsia"/>
          <w:kern w:val="2"/>
          <w:lang w:eastAsia="zh-TW"/>
        </w:rPr>
        <w:t>個傳入參數</w:t>
      </w:r>
    </w:p>
    <w:p w:rsidR="003D7844" w:rsidRPr="00CC5B93" w:rsidRDefault="003D7844" w:rsidP="003D784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Pr="005935CA">
        <w:rPr>
          <w:rFonts w:ascii="細明體" w:eastAsia="細明體" w:hAnsi="細明體" w:hint="eastAsia"/>
          <w:lang w:eastAsia="zh-TW"/>
        </w:rPr>
        <w:t>整批或當日件</w:t>
      </w:r>
      <w:r>
        <w:rPr>
          <w:rFonts w:ascii="細明體" w:eastAsia="細明體" w:hAnsi="細明體" w:hint="eastAsia"/>
          <w:lang w:eastAsia="zh-TW"/>
        </w:rPr>
        <w:t xml:space="preserve"> = </w:t>
      </w:r>
      <w:r w:rsidRPr="00CC5B93">
        <w:rPr>
          <w:rFonts w:ascii="細明體" w:eastAsia="細明體" w:hAnsi="細明體" w:hint="eastAsia"/>
          <w:kern w:val="2"/>
          <w:lang w:eastAsia="zh-TW"/>
        </w:rPr>
        <w:t>傳入參數</w:t>
      </w:r>
      <w:r>
        <w:rPr>
          <w:rFonts w:ascii="細明體" w:eastAsia="細明體" w:hAnsi="細明體" w:hint="eastAsia"/>
          <w:kern w:val="2"/>
          <w:lang w:eastAsia="zh-TW"/>
        </w:rPr>
        <w:t>1</w:t>
      </w:r>
    </w:p>
    <w:p w:rsidR="003D7844" w:rsidRDefault="003D7844" w:rsidP="003D784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>事故者ID</w:t>
      </w:r>
      <w:r w:rsidRPr="00CC5B93">
        <w:rPr>
          <w:rFonts w:ascii="細明體" w:eastAsia="細明體" w:hAnsi="細明體" w:hint="eastAsia"/>
          <w:kern w:val="2"/>
          <w:lang w:eastAsia="zh-TW"/>
        </w:rPr>
        <w:t xml:space="preserve"> =傳入參數</w:t>
      </w:r>
      <w:r>
        <w:rPr>
          <w:rFonts w:ascii="細明體" w:eastAsia="細明體" w:hAnsi="細明體" w:hint="eastAsia"/>
          <w:kern w:val="2"/>
          <w:lang w:eastAsia="zh-TW"/>
        </w:rPr>
        <w:t>2</w:t>
      </w:r>
    </w:p>
    <w:p w:rsidR="003D7844" w:rsidRDefault="003D7844" w:rsidP="003D784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若有</w:t>
      </w:r>
      <w:r w:rsidRPr="00CC5B93">
        <w:rPr>
          <w:rFonts w:ascii="細明體" w:eastAsia="細明體" w:hAnsi="細明體" w:hint="eastAsia"/>
          <w:kern w:val="2"/>
          <w:lang w:eastAsia="zh-TW"/>
        </w:rPr>
        <w:t>傳入</w:t>
      </w:r>
      <w:r>
        <w:rPr>
          <w:rFonts w:ascii="細明體" w:eastAsia="細明體" w:hAnsi="細明體" w:hint="eastAsia"/>
          <w:kern w:val="2"/>
          <w:lang w:eastAsia="zh-TW"/>
        </w:rPr>
        <w:t>三個以上</w:t>
      </w:r>
      <w:r w:rsidRPr="00CC5B93">
        <w:rPr>
          <w:rFonts w:ascii="細明體" w:eastAsia="細明體" w:hAnsi="細明體" w:hint="eastAsia"/>
          <w:kern w:val="2"/>
          <w:lang w:eastAsia="zh-TW"/>
        </w:rPr>
        <w:t>參數</w:t>
      </w:r>
    </w:p>
    <w:p w:rsidR="003D7844" w:rsidRPr="007C6FD0" w:rsidRDefault="003D7844" w:rsidP="003D784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顯示錯誤訊息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最多傳入兩個參數(</w:t>
      </w:r>
      <w:r w:rsidRPr="005935CA">
        <w:rPr>
          <w:rFonts w:ascii="細明體" w:eastAsia="細明體" w:hAnsi="細明體" w:hint="eastAsia"/>
          <w:lang w:eastAsia="zh-TW"/>
        </w:rPr>
        <w:t>整批或當日件</w:t>
      </w:r>
      <w:r>
        <w:rPr>
          <w:rFonts w:ascii="細明體" w:eastAsia="細明體" w:hAnsi="細明體" w:hint="eastAsia"/>
          <w:lang w:eastAsia="zh-TW"/>
        </w:rPr>
        <w:t>,</w:t>
      </w:r>
      <w:r w:rsidRPr="007535F5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事故者ID)</w:t>
      </w:r>
      <w:r>
        <w:rPr>
          <w:rFonts w:ascii="細明體" w:eastAsia="細明體" w:hAnsi="細明體"/>
          <w:lang w:eastAsia="zh-TW"/>
        </w:rPr>
        <w:t>”</w:t>
      </w:r>
    </w:p>
    <w:p w:rsidR="00C13FDC" w:rsidRDefault="005027D9" w:rsidP="00C13FDC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清檔：</w:t>
      </w:r>
    </w:p>
    <w:p w:rsidR="008A4FDE" w:rsidRPr="00C738D9" w:rsidRDefault="008A4FDE" w:rsidP="00760C0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IF </w:t>
      </w:r>
      <w:r>
        <w:rPr>
          <w:rFonts w:ascii="細明體" w:eastAsia="細明體" w:hAnsi="細明體" w:hint="eastAsia"/>
          <w:kern w:val="2"/>
          <w:lang w:eastAsia="zh-TW"/>
        </w:rPr>
        <w:t>$</w:t>
      </w:r>
      <w:r w:rsidRPr="005935CA">
        <w:rPr>
          <w:rFonts w:ascii="細明體" w:eastAsia="細明體" w:hAnsi="細明體" w:hint="eastAsia"/>
          <w:lang w:eastAsia="zh-TW"/>
        </w:rPr>
        <w:t>整批或當日件</w:t>
      </w:r>
      <w:r>
        <w:rPr>
          <w:rFonts w:ascii="細明體" w:eastAsia="細明體" w:hAnsi="細明體" w:hint="eastAsia"/>
          <w:lang w:eastAsia="zh-TW"/>
        </w:rPr>
        <w:t xml:space="preserve"> =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D</w:t>
      </w:r>
      <w:r>
        <w:rPr>
          <w:rFonts w:ascii="細明體" w:eastAsia="細明體" w:hAnsi="細明體"/>
          <w:lang w:eastAsia="zh-TW"/>
        </w:rPr>
        <w:t>’</w:t>
      </w:r>
      <w:r>
        <w:rPr>
          <w:rFonts w:ascii="細明體" w:eastAsia="細明體" w:hAnsi="細明體" w:hint="eastAsia"/>
          <w:lang w:eastAsia="zh-TW"/>
        </w:rPr>
        <w:t>(當日件)</w:t>
      </w:r>
    </w:p>
    <w:p w:rsidR="00760C0D" w:rsidRPr="00C738D9" w:rsidRDefault="00760C0D" w:rsidP="00C738D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WITH TMP_D AS</w:t>
      </w:r>
    </w:p>
    <w:p w:rsidR="00760C0D" w:rsidRDefault="00760C0D" w:rsidP="00C738D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讀取</w:t>
      </w:r>
      <w:r>
        <w:rPr>
          <w:rFonts w:ascii="細明體" w:eastAsia="細明體" w:hAnsi="細明體" w:cs="細明體" w:hint="eastAsia"/>
          <w:lang w:eastAsia="zh-TW"/>
        </w:rPr>
        <w:t>理賠受理輸入申請書檔</w:t>
      </w:r>
      <w:r w:rsidRPr="00CC5B93">
        <w:rPr>
          <w:rFonts w:ascii="細明體" w:eastAsia="細明體" w:hAnsi="細明體" w:hint="eastAsia"/>
          <w:kern w:val="2"/>
          <w:lang w:eastAsia="zh-TW"/>
        </w:rPr>
        <w:t>DTAA</w:t>
      </w:r>
      <w:r>
        <w:rPr>
          <w:rFonts w:ascii="細明體" w:eastAsia="細明體" w:hAnsi="細明體" w:hint="eastAsia"/>
          <w:kern w:val="2"/>
          <w:lang w:eastAsia="zh-TW"/>
        </w:rPr>
        <w:t xml:space="preserve">A010 </w:t>
      </w:r>
    </w:p>
    <w:p w:rsidR="00760C0D" w:rsidRPr="00E071E1" w:rsidRDefault="00760C0D" w:rsidP="00C738D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J</w:t>
      </w:r>
      <w:r>
        <w:rPr>
          <w:rFonts w:ascii="細明體" w:eastAsia="細明體" w:hAnsi="細明體" w:hint="eastAsia"/>
          <w:kern w:val="2"/>
          <w:lang w:eastAsia="zh-TW"/>
        </w:rPr>
        <w:t xml:space="preserve">oin </w:t>
      </w:r>
      <w:r>
        <w:rPr>
          <w:rFonts w:ascii="細明體" w:eastAsia="細明體" w:hAnsi="細明體" w:cs="細明體" w:hint="eastAsia"/>
          <w:lang w:eastAsia="zh-TW"/>
        </w:rPr>
        <w:t>理賠受理檔DTAAA001 on 受理編號</w:t>
      </w:r>
    </w:p>
    <w:p w:rsidR="00760C0D" w:rsidRPr="00CC5B93" w:rsidRDefault="00760C0D" w:rsidP="00C738D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BY參數:</w:t>
      </w:r>
    </w:p>
    <w:p w:rsidR="00760C0D" w:rsidRDefault="00760C0D" w:rsidP="00C738D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DTAA</w:t>
      </w:r>
      <w:r>
        <w:rPr>
          <w:rFonts w:ascii="細明體" w:eastAsia="細明體" w:hAnsi="細明體" w:hint="eastAsia"/>
          <w:kern w:val="2"/>
          <w:lang w:eastAsia="zh-TW"/>
        </w:rPr>
        <w:t>A010.</w:t>
      </w:r>
      <w:r w:rsidRPr="00CC5B93">
        <w:rPr>
          <w:rFonts w:ascii="細明體" w:eastAsia="細明體" w:hAnsi="細明體" w:hint="eastAsia"/>
          <w:kern w:val="2"/>
          <w:lang w:eastAsia="zh-TW"/>
        </w:rPr>
        <w:t>事故原因: IN (</w:t>
      </w:r>
      <w:hyperlink w:anchor="Q_OCR_RESN" w:history="1">
        <w:r w:rsidRPr="00CC5B93">
          <w:rPr>
            <w:rStyle w:val="ad"/>
            <w:rFonts w:ascii="細明體" w:eastAsia="細明體" w:hAnsi="細明體" w:hint="eastAsia"/>
            <w:kern w:val="2"/>
            <w:lang w:eastAsia="zh-TW"/>
          </w:rPr>
          <w:t>事故原因代</w:t>
        </w:r>
        <w:r w:rsidRPr="00CC5B93">
          <w:rPr>
            <w:rStyle w:val="ad"/>
            <w:rFonts w:ascii="細明體" w:eastAsia="細明體" w:hAnsi="細明體" w:hint="eastAsia"/>
            <w:kern w:val="2"/>
            <w:lang w:eastAsia="zh-TW"/>
          </w:rPr>
          <w:t>碼</w:t>
        </w:r>
        <w:r w:rsidRPr="00CC5B93">
          <w:rPr>
            <w:rStyle w:val="ad"/>
            <w:rFonts w:ascii="細明體" w:eastAsia="細明體" w:hAnsi="細明體" w:hint="eastAsia"/>
            <w:kern w:val="2"/>
            <w:lang w:eastAsia="zh-TW"/>
          </w:rPr>
          <w:t>抽件條件</w:t>
        </w:r>
      </w:hyperlink>
      <w:r w:rsidRPr="00CC5B93">
        <w:rPr>
          <w:rFonts w:ascii="細明體" w:eastAsia="細明體" w:hAnsi="細明體" w:hint="eastAsia"/>
          <w:kern w:val="2"/>
          <w:lang w:eastAsia="zh-TW"/>
        </w:rPr>
        <w:t>)</w:t>
      </w:r>
    </w:p>
    <w:p w:rsidR="00760C0D" w:rsidRDefault="00760C0D" w:rsidP="00C738D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Pr="00CC5B93"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>事故者ID 不為空白 (事故者ID當作查詢條件)</w:t>
      </w:r>
    </w:p>
    <w:p w:rsidR="00760C0D" w:rsidRDefault="00760C0D" w:rsidP="00C738D9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事故者ID:</w:t>
      </w:r>
      <w:r w:rsidRPr="006E6F22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Pr="00CC5B93"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>事故者ID</w:t>
      </w:r>
    </w:p>
    <w:p w:rsidR="00760C0D" w:rsidRDefault="00760C0D" w:rsidP="00C738D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END IF</w:t>
      </w:r>
    </w:p>
    <w:p w:rsidR="00760C0D" w:rsidRDefault="00760C0D" w:rsidP="00C738D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DTAAA001.受理進度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80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 xml:space="preserve"> (結案 )</w:t>
      </w:r>
    </w:p>
    <w:p w:rsidR="001A57AA" w:rsidRDefault="001A57AA" w:rsidP="00C738D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DTAAA001.壽團險分類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0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(壽險 )</w:t>
      </w:r>
    </w:p>
    <w:p w:rsidR="00760C0D" w:rsidRDefault="00760C0D" w:rsidP="00C738D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結案日(END_CASE_DATE) </w:t>
      </w:r>
      <w:r w:rsidR="00C16C00">
        <w:rPr>
          <w:rFonts w:ascii="細明體" w:eastAsia="細明體" w:hAnsi="細明體" w:hint="eastAsia"/>
          <w:lang w:eastAsia="zh-TW"/>
        </w:rPr>
        <w:t>&gt;</w:t>
      </w:r>
      <w:r>
        <w:rPr>
          <w:rFonts w:ascii="細明體" w:eastAsia="細明體" w:hAnsi="細明體" w:hint="eastAsia"/>
          <w:lang w:eastAsia="zh-TW"/>
        </w:rPr>
        <w:t xml:space="preserve">= </w:t>
      </w:r>
      <w:r>
        <w:rPr>
          <w:rFonts w:ascii="細明體" w:eastAsia="細明體" w:hAnsi="細明體" w:hint="eastAsia"/>
          <w:kern w:val="2"/>
          <w:lang w:eastAsia="zh-TW"/>
        </w:rPr>
        <w:t>$Shutdown_Date</w:t>
      </w:r>
    </w:p>
    <w:p w:rsidR="00760C0D" w:rsidRPr="00CC5B93" w:rsidRDefault="00760C0D" w:rsidP="00C738D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撈取欄位</w:t>
      </w:r>
    </w:p>
    <w:p w:rsidR="00760C0D" w:rsidRPr="00CC5B93" w:rsidRDefault="00760C0D" w:rsidP="00C738D9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DTAA</w:t>
      </w:r>
      <w:r>
        <w:rPr>
          <w:rFonts w:ascii="細明體" w:eastAsia="細明體" w:hAnsi="細明體" w:hint="eastAsia"/>
          <w:kern w:val="2"/>
          <w:lang w:eastAsia="zh-TW"/>
        </w:rPr>
        <w:t>A010.</w:t>
      </w:r>
      <w:r w:rsidR="001A57AA">
        <w:rPr>
          <w:rFonts w:ascii="細明體" w:eastAsia="細明體" w:hAnsi="細明體" w:hint="eastAsia"/>
          <w:lang w:eastAsia="zh-TW"/>
        </w:rPr>
        <w:t>受理編號</w:t>
      </w:r>
    </w:p>
    <w:p w:rsidR="008A4FDE" w:rsidRPr="00C738D9" w:rsidRDefault="008A4FDE" w:rsidP="00C738D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刪除</w:t>
      </w:r>
      <w:r w:rsidRPr="00C60388">
        <w:rPr>
          <w:rFonts w:ascii="細明體" w:eastAsia="細明體" w:hAnsi="細明體" w:hint="eastAsia"/>
          <w:lang w:eastAsia="zh-TW"/>
        </w:rPr>
        <w:t>異常狀況拒賠明細檔DTAAV006</w:t>
      </w:r>
      <w:r>
        <w:rPr>
          <w:rFonts w:ascii="細明體" w:eastAsia="細明體" w:hAnsi="細明體" w:hint="eastAsia"/>
          <w:lang w:eastAsia="zh-TW"/>
        </w:rPr>
        <w:t>,BY參數:</w:t>
      </w:r>
    </w:p>
    <w:p w:rsidR="008A4FDE" w:rsidRPr="00B826E4" w:rsidRDefault="00B92D6E" w:rsidP="00C738D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受理編號</w:t>
      </w:r>
      <w:r w:rsidR="008A4FDE">
        <w:rPr>
          <w:rFonts w:ascii="細明體" w:eastAsia="細明體" w:hAnsi="細明體" w:hint="eastAsia"/>
          <w:kern w:val="2"/>
          <w:lang w:eastAsia="zh-TW"/>
        </w:rPr>
        <w:t>:</w:t>
      </w:r>
      <w:r w:rsidR="00760C0D">
        <w:rPr>
          <w:rFonts w:ascii="細明體" w:eastAsia="細明體" w:hAnsi="細明體" w:hint="eastAsia"/>
          <w:kern w:val="2"/>
          <w:lang w:eastAsia="zh-TW"/>
        </w:rPr>
        <w:t xml:space="preserve"> 所有符合</w:t>
      </w:r>
      <w:r w:rsidR="00760C0D">
        <w:rPr>
          <w:rFonts w:ascii="細明體" w:eastAsia="細明體" w:hAnsi="細明體" w:hint="eastAsia"/>
          <w:lang w:eastAsia="zh-TW"/>
        </w:rPr>
        <w:t>TMP_D的</w:t>
      </w:r>
      <w:r>
        <w:rPr>
          <w:rFonts w:ascii="細明體" w:eastAsia="細明體" w:hAnsi="細明體" w:hint="eastAsia"/>
          <w:lang w:eastAsia="zh-TW"/>
        </w:rPr>
        <w:t>受理編號</w:t>
      </w:r>
    </w:p>
    <w:p w:rsidR="00F36340" w:rsidRPr="00C738D9" w:rsidRDefault="00F36340" w:rsidP="00F3634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刪除</w:t>
      </w:r>
      <w:r w:rsidRPr="00C60388">
        <w:rPr>
          <w:rFonts w:ascii="細明體" w:eastAsia="細明體" w:hAnsi="細明體" w:hint="eastAsia"/>
          <w:lang w:eastAsia="zh-TW"/>
        </w:rPr>
        <w:t>異常狀況拒賠檔</w:t>
      </w:r>
      <w:r>
        <w:rPr>
          <w:rFonts w:ascii="細明體" w:eastAsia="細明體" w:hAnsi="細明體" w:hint="eastAsia"/>
          <w:lang w:eastAsia="zh-TW"/>
        </w:rPr>
        <w:t>_保單明細資料DTAAV009,BY參數:</w:t>
      </w:r>
    </w:p>
    <w:p w:rsidR="00F36340" w:rsidRPr="00C23D16" w:rsidRDefault="00B92D6E" w:rsidP="00F3634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受理編號</w:t>
      </w:r>
      <w:r w:rsidR="00F36340">
        <w:rPr>
          <w:rFonts w:ascii="細明體" w:eastAsia="細明體" w:hAnsi="細明體" w:hint="eastAsia"/>
          <w:kern w:val="2"/>
          <w:lang w:eastAsia="zh-TW"/>
        </w:rPr>
        <w:t>: 所有符合</w:t>
      </w:r>
      <w:r w:rsidR="00F36340">
        <w:rPr>
          <w:rFonts w:ascii="細明體" w:eastAsia="細明體" w:hAnsi="細明體" w:hint="eastAsia"/>
          <w:lang w:eastAsia="zh-TW"/>
        </w:rPr>
        <w:t>TMP_D的</w:t>
      </w:r>
      <w:r>
        <w:rPr>
          <w:rFonts w:ascii="細明體" w:eastAsia="細明體" w:hAnsi="細明體" w:hint="eastAsia"/>
          <w:kern w:val="2"/>
          <w:lang w:eastAsia="zh-TW"/>
        </w:rPr>
        <w:t>受理編號</w:t>
      </w:r>
    </w:p>
    <w:p w:rsidR="00760C0D" w:rsidRPr="00C738D9" w:rsidRDefault="00760C0D" w:rsidP="00760C0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ELSE</w:t>
      </w:r>
    </w:p>
    <w:p w:rsidR="00760C0D" w:rsidRPr="00C60388" w:rsidRDefault="00760C0D" w:rsidP="00C738D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$事故者ID = 空白</w:t>
      </w:r>
    </w:p>
    <w:p w:rsidR="00760C0D" w:rsidRPr="00B826E4" w:rsidRDefault="00760C0D" w:rsidP="00C738D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將</w:t>
      </w:r>
      <w:r w:rsidRPr="00C60388">
        <w:rPr>
          <w:rFonts w:ascii="細明體" w:eastAsia="細明體" w:hAnsi="細明體" w:hint="eastAsia"/>
          <w:lang w:eastAsia="zh-TW"/>
        </w:rPr>
        <w:t>異常狀況拒賠明細檔DTAAV006清空。</w:t>
      </w:r>
    </w:p>
    <w:p w:rsidR="00F36340" w:rsidRPr="000724A0" w:rsidRDefault="00F36340" w:rsidP="00C738D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將</w:t>
      </w:r>
      <w:r w:rsidRPr="00C60388">
        <w:rPr>
          <w:rFonts w:ascii="細明體" w:eastAsia="細明體" w:hAnsi="細明體" w:hint="eastAsia"/>
          <w:lang w:eastAsia="zh-TW"/>
        </w:rPr>
        <w:t>異常狀況拒賠檔</w:t>
      </w:r>
      <w:r>
        <w:rPr>
          <w:rFonts w:ascii="細明體" w:eastAsia="細明體" w:hAnsi="細明體" w:hint="eastAsia"/>
          <w:lang w:eastAsia="zh-TW"/>
        </w:rPr>
        <w:t>_保單明細資料DTAAV009清空。</w:t>
      </w:r>
    </w:p>
    <w:p w:rsidR="00760C0D" w:rsidRPr="00723B66" w:rsidRDefault="00760C0D" w:rsidP="00C738D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ELSE</w:t>
      </w:r>
    </w:p>
    <w:p w:rsidR="000724A0" w:rsidRPr="000724A0" w:rsidRDefault="000724A0" w:rsidP="00C738D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刪除</w:t>
      </w:r>
      <w:r w:rsidRPr="00C60388">
        <w:rPr>
          <w:rFonts w:ascii="細明體" w:eastAsia="細明體" w:hAnsi="細明體" w:hint="eastAsia"/>
          <w:lang w:eastAsia="zh-TW"/>
        </w:rPr>
        <w:t>異常狀況拒賠明細檔DTAAV006</w:t>
      </w:r>
      <w:r>
        <w:rPr>
          <w:rFonts w:ascii="細明體" w:eastAsia="細明體" w:hAnsi="細明體" w:hint="eastAsia"/>
          <w:lang w:eastAsia="zh-TW"/>
        </w:rPr>
        <w:t>,BY參數:</w:t>
      </w:r>
    </w:p>
    <w:p w:rsidR="000724A0" w:rsidRDefault="000724A0" w:rsidP="00C738D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事故者ID:</w:t>
      </w:r>
      <w:r w:rsidRPr="000724A0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$事故者ID</w:t>
      </w:r>
    </w:p>
    <w:p w:rsidR="000724A0" w:rsidRDefault="000724A0" w:rsidP="00C738D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若刪除不到屬正常，繼續下一STEP</w:t>
      </w:r>
    </w:p>
    <w:p w:rsidR="00F36340" w:rsidRPr="000724A0" w:rsidRDefault="00F36340" w:rsidP="00F3634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刪除</w:t>
      </w:r>
      <w:r w:rsidRPr="00C60388">
        <w:rPr>
          <w:rFonts w:ascii="細明體" w:eastAsia="細明體" w:hAnsi="細明體" w:hint="eastAsia"/>
          <w:lang w:eastAsia="zh-TW"/>
        </w:rPr>
        <w:t>異常狀況拒賠檔</w:t>
      </w:r>
      <w:r>
        <w:rPr>
          <w:rFonts w:ascii="細明體" w:eastAsia="細明體" w:hAnsi="細明體" w:hint="eastAsia"/>
          <w:lang w:eastAsia="zh-TW"/>
        </w:rPr>
        <w:t>_保單明細資料DTAAV009,BY參數:</w:t>
      </w:r>
    </w:p>
    <w:p w:rsidR="00F36340" w:rsidRDefault="00F36340" w:rsidP="00F3634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事故者ID:</w:t>
      </w:r>
      <w:r w:rsidRPr="000724A0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$事故者ID</w:t>
      </w:r>
    </w:p>
    <w:p w:rsidR="00F36340" w:rsidRDefault="00F36340" w:rsidP="00F3634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若刪除不到屬正常，繼續下一STEP</w:t>
      </w:r>
    </w:p>
    <w:p w:rsidR="00760C0D" w:rsidRDefault="00760C0D" w:rsidP="00C738D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END IF</w:t>
      </w:r>
    </w:p>
    <w:p w:rsidR="000724A0" w:rsidRPr="00C60388" w:rsidRDefault="000724A0" w:rsidP="000724A0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END IF</w:t>
      </w:r>
    </w:p>
    <w:p w:rsidR="00C850F2" w:rsidRDefault="00C850F2" w:rsidP="00410BEF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7C6FD0">
        <w:rPr>
          <w:rFonts w:ascii="細明體" w:eastAsia="細明體" w:hAnsi="細明體" w:hint="eastAsia"/>
          <w:b/>
          <w:color w:val="00B0F0"/>
          <w:kern w:val="2"/>
          <w:lang w:eastAsia="zh-TW"/>
        </w:rPr>
        <w:t>WITH A AS</w:t>
      </w:r>
    </w:p>
    <w:p w:rsidR="00C850F2" w:rsidRDefault="00C850F2" w:rsidP="00C850F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讀取</w:t>
      </w:r>
      <w:r>
        <w:rPr>
          <w:rFonts w:ascii="細明體" w:eastAsia="細明體" w:hAnsi="細明體" w:cs="細明體" w:hint="eastAsia"/>
          <w:lang w:eastAsia="zh-TW"/>
        </w:rPr>
        <w:t>理賠受理輸入申請書檔</w:t>
      </w:r>
      <w:r w:rsidRPr="00CC5B93">
        <w:rPr>
          <w:rFonts w:ascii="細明體" w:eastAsia="細明體" w:hAnsi="細明體" w:hint="eastAsia"/>
          <w:kern w:val="2"/>
          <w:lang w:eastAsia="zh-TW"/>
        </w:rPr>
        <w:t>DTAA</w:t>
      </w:r>
      <w:r>
        <w:rPr>
          <w:rFonts w:ascii="細明體" w:eastAsia="細明體" w:hAnsi="細明體" w:hint="eastAsia"/>
          <w:kern w:val="2"/>
          <w:lang w:eastAsia="zh-TW"/>
        </w:rPr>
        <w:t xml:space="preserve">A010 </w:t>
      </w:r>
    </w:p>
    <w:p w:rsidR="00C850F2" w:rsidRPr="00E071E1" w:rsidRDefault="00C850F2" w:rsidP="00C850F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J</w:t>
      </w:r>
      <w:r>
        <w:rPr>
          <w:rFonts w:ascii="細明體" w:eastAsia="細明體" w:hAnsi="細明體" w:hint="eastAsia"/>
          <w:kern w:val="2"/>
          <w:lang w:eastAsia="zh-TW"/>
        </w:rPr>
        <w:t xml:space="preserve">oin </w:t>
      </w:r>
      <w:r>
        <w:rPr>
          <w:rFonts w:ascii="細明體" w:eastAsia="細明體" w:hAnsi="細明體" w:cs="細明體" w:hint="eastAsia"/>
          <w:lang w:eastAsia="zh-TW"/>
        </w:rPr>
        <w:t>理賠受理檔DTAAA001 on 受理編號</w:t>
      </w:r>
    </w:p>
    <w:p w:rsidR="00C850F2" w:rsidRPr="00CC5B93" w:rsidRDefault="00C850F2" w:rsidP="00C850F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BY參數:</w:t>
      </w:r>
    </w:p>
    <w:p w:rsidR="00C850F2" w:rsidRDefault="00C850F2" w:rsidP="00C850F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DTAA</w:t>
      </w:r>
      <w:r>
        <w:rPr>
          <w:rFonts w:ascii="細明體" w:eastAsia="細明體" w:hAnsi="細明體" w:hint="eastAsia"/>
          <w:kern w:val="2"/>
          <w:lang w:eastAsia="zh-TW"/>
        </w:rPr>
        <w:t>A010.</w:t>
      </w:r>
      <w:r w:rsidRPr="00CC5B93">
        <w:rPr>
          <w:rFonts w:ascii="細明體" w:eastAsia="細明體" w:hAnsi="細明體" w:hint="eastAsia"/>
          <w:kern w:val="2"/>
          <w:lang w:eastAsia="zh-TW"/>
        </w:rPr>
        <w:t>事故原因: IN (</w:t>
      </w:r>
      <w:hyperlink w:anchor="Q_OCR_RESN" w:history="1">
        <w:r w:rsidRPr="00CC5B93">
          <w:rPr>
            <w:rStyle w:val="ad"/>
            <w:rFonts w:ascii="細明體" w:eastAsia="細明體" w:hAnsi="細明體" w:hint="eastAsia"/>
            <w:kern w:val="2"/>
            <w:lang w:eastAsia="zh-TW"/>
          </w:rPr>
          <w:t>事故原</w:t>
        </w:r>
        <w:r w:rsidRPr="00CC5B93">
          <w:rPr>
            <w:rStyle w:val="ad"/>
            <w:rFonts w:ascii="細明體" w:eastAsia="細明體" w:hAnsi="細明體" w:hint="eastAsia"/>
            <w:kern w:val="2"/>
            <w:lang w:eastAsia="zh-TW"/>
          </w:rPr>
          <w:t>因</w:t>
        </w:r>
        <w:r w:rsidRPr="00CC5B93">
          <w:rPr>
            <w:rStyle w:val="ad"/>
            <w:rFonts w:ascii="細明體" w:eastAsia="細明體" w:hAnsi="細明體" w:hint="eastAsia"/>
            <w:kern w:val="2"/>
            <w:lang w:eastAsia="zh-TW"/>
          </w:rPr>
          <w:t>代</w:t>
        </w:r>
        <w:r w:rsidRPr="00CC5B93">
          <w:rPr>
            <w:rStyle w:val="ad"/>
            <w:rFonts w:ascii="細明體" w:eastAsia="細明體" w:hAnsi="細明體" w:hint="eastAsia"/>
            <w:kern w:val="2"/>
            <w:lang w:eastAsia="zh-TW"/>
          </w:rPr>
          <w:t>碼</w:t>
        </w:r>
        <w:r w:rsidRPr="00CC5B93">
          <w:rPr>
            <w:rStyle w:val="ad"/>
            <w:rFonts w:ascii="細明體" w:eastAsia="細明體" w:hAnsi="細明體" w:hint="eastAsia"/>
            <w:kern w:val="2"/>
            <w:lang w:eastAsia="zh-TW"/>
          </w:rPr>
          <w:t>抽件條件</w:t>
        </w:r>
      </w:hyperlink>
      <w:r w:rsidRPr="00CC5B93">
        <w:rPr>
          <w:rFonts w:ascii="細明體" w:eastAsia="細明體" w:hAnsi="細明體" w:hint="eastAsia"/>
          <w:kern w:val="2"/>
          <w:lang w:eastAsia="zh-TW"/>
        </w:rPr>
        <w:t>)</w:t>
      </w:r>
    </w:p>
    <w:p w:rsidR="00C850F2" w:rsidRDefault="00C850F2" w:rsidP="00C850F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Pr="00CC5B93"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>事故者ID 不為空白 (事故者ID當作查詢條件)</w:t>
      </w:r>
    </w:p>
    <w:p w:rsidR="00C850F2" w:rsidRDefault="00C850F2" w:rsidP="00C850F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事故者ID:</w:t>
      </w:r>
      <w:r w:rsidRPr="006E6F22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Pr="00CC5B93"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>事故者ID</w:t>
      </w:r>
    </w:p>
    <w:p w:rsidR="00C850F2" w:rsidRDefault="00C850F2" w:rsidP="00C850F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END IF</w:t>
      </w:r>
    </w:p>
    <w:p w:rsidR="00C850F2" w:rsidRDefault="00C850F2" w:rsidP="00C850F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DTAAA001.受理進度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80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 xml:space="preserve"> (結案 )</w:t>
      </w:r>
    </w:p>
    <w:p w:rsidR="00C850F2" w:rsidRPr="00E071E1" w:rsidRDefault="00C850F2" w:rsidP="00C850F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($</w:t>
      </w:r>
      <w:r w:rsidRPr="005935CA">
        <w:rPr>
          <w:rFonts w:ascii="細明體" w:eastAsia="細明體" w:hAnsi="細明體" w:hint="eastAsia"/>
          <w:lang w:eastAsia="zh-TW"/>
        </w:rPr>
        <w:t>整批或當日件</w:t>
      </w:r>
      <w:r>
        <w:rPr>
          <w:rFonts w:ascii="細明體" w:eastAsia="細明體" w:hAnsi="細明體" w:hint="eastAsia"/>
          <w:lang w:eastAsia="zh-TW"/>
        </w:rPr>
        <w:t xml:space="preserve"> =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D</w:t>
      </w:r>
      <w:r>
        <w:rPr>
          <w:rFonts w:ascii="細明體" w:eastAsia="細明體" w:hAnsi="細明體"/>
          <w:lang w:eastAsia="zh-TW"/>
        </w:rPr>
        <w:t>’</w:t>
      </w:r>
      <w:r>
        <w:rPr>
          <w:rFonts w:ascii="細明體" w:eastAsia="細明體" w:hAnsi="細明體" w:hint="eastAsia"/>
          <w:lang w:eastAsia="zh-TW"/>
        </w:rPr>
        <w:t>)</w:t>
      </w:r>
    </w:p>
    <w:p w:rsidR="00C850F2" w:rsidRDefault="00C850F2" w:rsidP="00C850F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結案日(END_CASE_DATE) </w:t>
      </w:r>
      <w:r w:rsidR="00C16C00">
        <w:rPr>
          <w:rFonts w:ascii="細明體" w:eastAsia="細明體" w:hAnsi="細明體" w:hint="eastAsia"/>
          <w:lang w:eastAsia="zh-TW"/>
        </w:rPr>
        <w:t>&gt;</w:t>
      </w:r>
      <w:r>
        <w:rPr>
          <w:rFonts w:ascii="細明體" w:eastAsia="細明體" w:hAnsi="細明體" w:hint="eastAsia"/>
          <w:lang w:eastAsia="zh-TW"/>
        </w:rPr>
        <w:t xml:space="preserve">= </w:t>
      </w:r>
      <w:r>
        <w:rPr>
          <w:rFonts w:ascii="細明體" w:eastAsia="細明體" w:hAnsi="細明體" w:hint="eastAsia"/>
          <w:kern w:val="2"/>
          <w:lang w:eastAsia="zh-TW"/>
        </w:rPr>
        <w:t>$Shutdown_Date</w:t>
      </w:r>
    </w:p>
    <w:p w:rsidR="00C850F2" w:rsidRPr="00CC5B93" w:rsidRDefault="00C850F2" w:rsidP="00C850F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END IF</w:t>
      </w:r>
    </w:p>
    <w:p w:rsidR="00C850F2" w:rsidRPr="00CC5B93" w:rsidRDefault="00C850F2" w:rsidP="00C850F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撈取欄位</w:t>
      </w:r>
    </w:p>
    <w:p w:rsidR="00C850F2" w:rsidRPr="00CC5B93" w:rsidRDefault="00C850F2" w:rsidP="00C850F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DTAA</w:t>
      </w:r>
      <w:r>
        <w:rPr>
          <w:rFonts w:ascii="細明體" w:eastAsia="細明體" w:hAnsi="細明體" w:hint="eastAsia"/>
          <w:kern w:val="2"/>
          <w:lang w:eastAsia="zh-TW"/>
        </w:rPr>
        <w:t>A010.</w:t>
      </w:r>
      <w:r w:rsidRPr="00CC5B93">
        <w:rPr>
          <w:rFonts w:ascii="細明體" w:eastAsia="細明體" w:hAnsi="細明體" w:hint="eastAsia"/>
          <w:kern w:val="2"/>
          <w:lang w:eastAsia="zh-TW"/>
        </w:rPr>
        <w:t>受理編號</w:t>
      </w:r>
      <w:r>
        <w:rPr>
          <w:rFonts w:ascii="細明體" w:eastAsia="細明體" w:hAnsi="細明體" w:hint="eastAsia"/>
          <w:kern w:val="2"/>
          <w:lang w:eastAsia="zh-TW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:rsidR="00C850F2" w:rsidRPr="00CC5B93" w:rsidRDefault="00C850F2" w:rsidP="00C850F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DTAA</w:t>
      </w:r>
      <w:r>
        <w:rPr>
          <w:rFonts w:ascii="細明體" w:eastAsia="細明體" w:hAnsi="細明體" w:hint="eastAsia"/>
          <w:kern w:val="2"/>
          <w:lang w:eastAsia="zh-TW"/>
        </w:rPr>
        <w:t>A010.</w:t>
      </w:r>
      <w:r w:rsidRPr="00CC5B93">
        <w:rPr>
          <w:rFonts w:ascii="細明體" w:eastAsia="細明體" w:hAnsi="細明體" w:hint="eastAsia"/>
          <w:kern w:val="2"/>
          <w:lang w:eastAsia="zh-TW"/>
        </w:rPr>
        <w:t>事故者ID</w:t>
      </w:r>
    </w:p>
    <w:p w:rsidR="00C850F2" w:rsidRDefault="00C850F2" w:rsidP="00C850F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DTAA</w:t>
      </w:r>
      <w:r>
        <w:rPr>
          <w:rFonts w:ascii="細明體" w:eastAsia="細明體" w:hAnsi="細明體" w:hint="eastAsia"/>
          <w:kern w:val="2"/>
          <w:lang w:eastAsia="zh-TW"/>
        </w:rPr>
        <w:t>A010.</w:t>
      </w:r>
      <w:r w:rsidRPr="00CC5B93">
        <w:rPr>
          <w:rFonts w:ascii="細明體" w:eastAsia="細明體" w:hAnsi="細明體" w:hint="eastAsia"/>
          <w:kern w:val="2"/>
          <w:lang w:eastAsia="zh-TW"/>
        </w:rPr>
        <w:t>事故原因</w:t>
      </w:r>
    </w:p>
    <w:p w:rsidR="00B83B50" w:rsidRDefault="00B83B50" w:rsidP="00C850F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DTAAA010.事故日期</w:t>
      </w:r>
    </w:p>
    <w:p w:rsidR="00A74C6C" w:rsidRDefault="00A74C6C" w:rsidP="00C850F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CASE WHEN </w:t>
      </w:r>
      <w:r w:rsidRPr="00CC5B93">
        <w:rPr>
          <w:rFonts w:ascii="細明體" w:eastAsia="細明體" w:hAnsi="細明體" w:hint="eastAsia"/>
          <w:kern w:val="2"/>
          <w:lang w:eastAsia="zh-TW"/>
        </w:rPr>
        <w:t>DTAA</w:t>
      </w:r>
      <w:r>
        <w:rPr>
          <w:rFonts w:ascii="細明體" w:eastAsia="細明體" w:hAnsi="細明體" w:hint="eastAsia"/>
          <w:kern w:val="2"/>
          <w:lang w:eastAsia="zh-TW"/>
        </w:rPr>
        <w:t>A010.</w:t>
      </w:r>
      <w:r w:rsidRPr="00CC5B93">
        <w:rPr>
          <w:rFonts w:ascii="細明體" w:eastAsia="細明體" w:hAnsi="細明體" w:hint="eastAsia"/>
          <w:kern w:val="2"/>
          <w:lang w:eastAsia="zh-TW"/>
        </w:rPr>
        <w:t>事故原因</w:t>
      </w:r>
      <w:r>
        <w:rPr>
          <w:rFonts w:ascii="細明體" w:eastAsia="細明體" w:hAnsi="細明體" w:hint="eastAsia"/>
          <w:kern w:val="2"/>
          <w:lang w:eastAsia="zh-TW"/>
        </w:rPr>
        <w:t xml:space="preserve"> IN (</w:t>
      </w:r>
      <w:hyperlink w:anchor="Q_OCR_RESN" w:history="1">
        <w:r w:rsidRPr="000009AC">
          <w:rPr>
            <w:rStyle w:val="ad"/>
            <w:rFonts w:ascii="細明體" w:eastAsia="細明體" w:hAnsi="細明體" w:hint="eastAsia"/>
            <w:kern w:val="2"/>
            <w:lang w:eastAsia="zh-TW"/>
          </w:rPr>
          <w:t>事故原因代碼抽件條件</w:t>
        </w:r>
      </w:hyperlink>
      <w:r w:rsidRPr="000009AC">
        <w:rPr>
          <w:rFonts w:ascii="細明體" w:eastAsia="細明體" w:hAnsi="細明體" w:hint="eastAsia"/>
          <w:kern w:val="2"/>
          <w:lang w:eastAsia="zh-TW"/>
        </w:rPr>
        <w:t>)的代碼值為</w:t>
      </w:r>
      <w:r w:rsidRPr="000009AC">
        <w:rPr>
          <w:rFonts w:ascii="細明體" w:eastAsia="細明體" w:hAnsi="細明體" w:hint="eastAsia"/>
          <w:b/>
          <w:color w:val="FF0000"/>
          <w:kern w:val="2"/>
          <w:lang w:eastAsia="zh-TW"/>
        </w:rPr>
        <w:t>紅字</w:t>
      </w:r>
      <w:r w:rsidRPr="000009AC">
        <w:rPr>
          <w:rFonts w:ascii="細明體" w:eastAsia="細明體" w:hAnsi="細明體" w:hint="eastAsia"/>
          <w:kern w:val="2"/>
          <w:lang w:eastAsia="zh-TW"/>
        </w:rPr>
        <w:t>的值</w:t>
      </w:r>
      <w:r>
        <w:rPr>
          <w:rFonts w:ascii="細明體" w:eastAsia="細明體" w:hAnsi="細明體" w:hint="eastAsia"/>
          <w:kern w:val="2"/>
          <w:lang w:eastAsia="zh-TW"/>
        </w:rPr>
        <w:t>) THEN SET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1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A74C6C" w:rsidRDefault="00A74C6C" w:rsidP="00F50AD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OTHER   THEN SET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2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A74C6C" w:rsidRDefault="00A74C6C" w:rsidP="00F50AD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AS 模型分類</w:t>
      </w:r>
    </w:p>
    <w:p w:rsidR="008A4FDE" w:rsidRDefault="008A4FDE" w:rsidP="008A4FDE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7C6FD0">
        <w:rPr>
          <w:rFonts w:ascii="細明體" w:eastAsia="細明體" w:hAnsi="細明體" w:hint="eastAsia"/>
          <w:kern w:val="2"/>
          <w:lang w:eastAsia="zh-TW"/>
        </w:rPr>
        <w:t>讀取篩選資料</w:t>
      </w:r>
      <w:r w:rsidRPr="007C6FD0">
        <w:rPr>
          <w:rFonts w:ascii="細明體" w:eastAsia="細明體" w:hAnsi="細明體" w:hint="eastAsia"/>
          <w:b/>
          <w:color w:val="00B0F0"/>
          <w:kern w:val="2"/>
          <w:lang w:eastAsia="zh-TW"/>
        </w:rPr>
        <w:t>A</w:t>
      </w:r>
      <w:r w:rsidRPr="007C6FD0">
        <w:rPr>
          <w:rFonts w:ascii="細明體" w:eastAsia="細明體" w:hAnsi="細明體" w:hint="eastAsia"/>
          <w:kern w:val="2"/>
          <w:lang w:eastAsia="zh-TW"/>
        </w:rPr>
        <w:t xml:space="preserve">  </w:t>
      </w:r>
    </w:p>
    <w:p w:rsidR="008A4FDE" w:rsidRDefault="008A4FDE" w:rsidP="008A4FD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JOIN</w:t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Pr="00CC5B93">
        <w:rPr>
          <w:rFonts w:ascii="細明體" w:eastAsia="細明體" w:hAnsi="細明體" w:hint="eastAsia"/>
          <w:kern w:val="2"/>
          <w:lang w:eastAsia="zh-TW"/>
        </w:rPr>
        <w:t>理賠紀錄檔DTAAB001</w:t>
      </w:r>
      <w:r>
        <w:rPr>
          <w:rFonts w:ascii="細明體" w:eastAsia="細明體" w:hAnsi="細明體" w:hint="eastAsia"/>
          <w:kern w:val="2"/>
          <w:lang w:eastAsia="zh-TW"/>
        </w:rPr>
        <w:t xml:space="preserve"> AAB001 </w:t>
      </w:r>
      <w:r w:rsidRPr="00CC5B93">
        <w:rPr>
          <w:rFonts w:ascii="細明體" w:eastAsia="細明體" w:hAnsi="細明體" w:hint="eastAsia"/>
          <w:kern w:val="2"/>
          <w:lang w:eastAsia="zh-TW"/>
        </w:rPr>
        <w:t xml:space="preserve">ON A.受理編號 = </w:t>
      </w:r>
      <w:r>
        <w:rPr>
          <w:rFonts w:ascii="細明體" w:eastAsia="細明體" w:hAnsi="細明體" w:hint="eastAsia"/>
          <w:kern w:val="2"/>
          <w:lang w:eastAsia="zh-TW"/>
        </w:rPr>
        <w:t>AAB001</w:t>
      </w:r>
      <w:r w:rsidRPr="00CC5B93">
        <w:rPr>
          <w:rFonts w:ascii="細明體" w:eastAsia="細明體" w:hAnsi="細明體" w:hint="eastAsia"/>
          <w:kern w:val="2"/>
          <w:lang w:eastAsia="zh-TW"/>
        </w:rPr>
        <w:t>.受理編號</w:t>
      </w:r>
    </w:p>
    <w:p w:rsidR="00317CDB" w:rsidRPr="003D0092" w:rsidRDefault="00191C29" w:rsidP="00317CD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LEFT </w:t>
      </w:r>
      <w:r w:rsidR="00317CDB">
        <w:rPr>
          <w:rFonts w:ascii="細明體" w:eastAsia="細明體" w:hAnsi="細明體" w:hint="eastAsia"/>
          <w:kern w:val="2"/>
          <w:lang w:eastAsia="zh-TW"/>
        </w:rPr>
        <w:t>JOIN</w:t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B826E4" w:rsidRPr="00B826E4">
        <w:rPr>
          <w:rFonts w:ascii="細明體" w:eastAsia="細明體" w:hAnsi="細明體" w:cs="細明體" w:hint="eastAsia"/>
        </w:rPr>
        <w:t>不給付原因代碼檔</w:t>
      </w:r>
      <w:r w:rsidR="00317CDB">
        <w:rPr>
          <w:rFonts w:ascii="細明體" w:eastAsia="細明體" w:hAnsi="細明體" w:hint="eastAsia"/>
          <w:kern w:val="2"/>
          <w:lang w:eastAsia="zh-TW"/>
        </w:rPr>
        <w:t>DTAA</w:t>
      </w:r>
      <w:r w:rsidR="00B826E4">
        <w:rPr>
          <w:rFonts w:ascii="細明體" w:eastAsia="細明體" w:hAnsi="細明體" w:hint="eastAsia"/>
          <w:kern w:val="2"/>
          <w:lang w:eastAsia="zh-TW"/>
        </w:rPr>
        <w:t>C020</w:t>
      </w:r>
      <w:r w:rsidR="00317CDB">
        <w:rPr>
          <w:rFonts w:ascii="細明體" w:eastAsia="細明體" w:hAnsi="細明體" w:hint="eastAsia"/>
          <w:kern w:val="2"/>
          <w:lang w:eastAsia="zh-TW"/>
        </w:rPr>
        <w:t xml:space="preserve"> AA</w:t>
      </w:r>
      <w:r w:rsidR="00B826E4">
        <w:rPr>
          <w:rFonts w:ascii="細明體" w:eastAsia="細明體" w:hAnsi="細明體" w:hint="eastAsia"/>
          <w:kern w:val="2"/>
          <w:lang w:eastAsia="zh-TW"/>
        </w:rPr>
        <w:t>C020</w:t>
      </w:r>
      <w:r w:rsidR="00317CDB">
        <w:rPr>
          <w:rFonts w:ascii="細明體" w:eastAsia="細明體" w:hAnsi="細明體" w:hint="eastAsia"/>
          <w:kern w:val="2"/>
          <w:lang w:eastAsia="zh-TW"/>
        </w:rPr>
        <w:t xml:space="preserve"> ON AAB001.</w:t>
      </w:r>
      <w:r w:rsidR="00AD5670">
        <w:rPr>
          <w:rFonts w:ascii="細明體" w:eastAsia="細明體" w:hAnsi="細明體" w:hint="eastAsia"/>
          <w:kern w:val="2"/>
          <w:lang w:eastAsia="zh-TW"/>
        </w:rPr>
        <w:t>修改原因</w:t>
      </w:r>
      <w:r w:rsidR="00317CDB">
        <w:rPr>
          <w:rFonts w:ascii="細明體" w:eastAsia="細明體" w:hAnsi="細明體" w:hint="eastAsia"/>
          <w:kern w:val="2"/>
          <w:lang w:eastAsia="zh-TW"/>
        </w:rPr>
        <w:t>= AA</w:t>
      </w:r>
      <w:r>
        <w:rPr>
          <w:rFonts w:ascii="細明體" w:eastAsia="細明體" w:hAnsi="細明體" w:hint="eastAsia"/>
          <w:kern w:val="2"/>
          <w:lang w:eastAsia="zh-TW"/>
        </w:rPr>
        <w:t>C020</w:t>
      </w:r>
      <w:r w:rsidR="00317CDB">
        <w:rPr>
          <w:rFonts w:ascii="細明體" w:eastAsia="細明體" w:hAnsi="細明體" w:hint="eastAsia"/>
          <w:kern w:val="2"/>
          <w:lang w:eastAsia="zh-TW"/>
        </w:rPr>
        <w:t>.</w:t>
      </w:r>
      <w:r w:rsidR="00AD5670">
        <w:rPr>
          <w:color w:val="000000"/>
        </w:rPr>
        <w:t>拒賠原因代碼</w:t>
      </w:r>
    </w:p>
    <w:p w:rsidR="00191C29" w:rsidRDefault="00191C29" w:rsidP="00191C2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JOIN </w:t>
      </w:r>
      <w:r w:rsidRPr="00191C29">
        <w:rPr>
          <w:rFonts w:ascii="細明體" w:eastAsia="細明體" w:hAnsi="細明體" w:hint="eastAsia"/>
          <w:kern w:val="2"/>
          <w:lang w:eastAsia="zh-TW"/>
        </w:rPr>
        <w:t>拒賠指標保險金代號檔</w:t>
      </w:r>
      <w:r>
        <w:rPr>
          <w:rFonts w:ascii="細明體" w:eastAsia="細明體" w:hAnsi="細明體" w:hint="eastAsia"/>
          <w:kern w:val="2"/>
          <w:lang w:eastAsia="zh-TW"/>
        </w:rPr>
        <w:t>DTAAV103 ON AAB001.理賠保險金代號 = AAV103.理賠保險金代號</w:t>
      </w:r>
    </w:p>
    <w:p w:rsidR="009B449E" w:rsidRDefault="009B449E" w:rsidP="00FA152A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 xml:space="preserve">ORDER BY </w:t>
      </w:r>
      <w:r w:rsidR="00191C29">
        <w:rPr>
          <w:rFonts w:ascii="細明體" w:eastAsia="細明體" w:hAnsi="細明體" w:hint="eastAsia"/>
          <w:kern w:val="2"/>
          <w:lang w:eastAsia="zh-TW"/>
        </w:rPr>
        <w:t>AAB001.</w:t>
      </w:r>
      <w:r w:rsidRPr="00C60388">
        <w:rPr>
          <w:rFonts w:ascii="細明體" w:eastAsia="細明體" w:hAnsi="細明體" w:hint="eastAsia"/>
          <w:kern w:val="2"/>
          <w:lang w:eastAsia="zh-TW"/>
        </w:rPr>
        <w:t>受理編號</w:t>
      </w:r>
      <w:r w:rsidR="00410BEF" w:rsidRPr="00C60388">
        <w:rPr>
          <w:rFonts w:ascii="細明體" w:eastAsia="細明體" w:hAnsi="細明體" w:hint="eastAsia"/>
          <w:kern w:val="2"/>
          <w:lang w:eastAsia="zh-TW"/>
        </w:rPr>
        <w:t>,</w:t>
      </w:r>
      <w:r w:rsidR="00191C29">
        <w:rPr>
          <w:rFonts w:ascii="細明體" w:eastAsia="細明體" w:hAnsi="細明體" w:hint="eastAsia"/>
          <w:kern w:val="2"/>
          <w:lang w:eastAsia="zh-TW"/>
        </w:rPr>
        <w:t>AAB001.</w:t>
      </w:r>
      <w:r w:rsidR="00410BEF" w:rsidRPr="00C60388">
        <w:rPr>
          <w:rFonts w:ascii="細明體" w:eastAsia="細明體" w:hAnsi="細明體" w:hint="eastAsia"/>
          <w:kern w:val="2"/>
          <w:lang w:eastAsia="zh-TW"/>
        </w:rPr>
        <w:t>事故者ID</w:t>
      </w:r>
      <w:r w:rsidR="00191C29">
        <w:rPr>
          <w:rFonts w:ascii="細明體" w:eastAsia="細明體" w:hAnsi="細明體" w:hint="eastAsia"/>
          <w:kern w:val="2"/>
          <w:lang w:eastAsia="zh-TW"/>
        </w:rPr>
        <w:t>,A.模型分類</w:t>
      </w:r>
      <w:r w:rsidR="00FA152A">
        <w:rPr>
          <w:rFonts w:ascii="細明體" w:eastAsia="細明體" w:hAnsi="細明體" w:hint="eastAsia"/>
          <w:kern w:val="2"/>
          <w:lang w:eastAsia="zh-TW"/>
        </w:rPr>
        <w:t xml:space="preserve">, </w:t>
      </w:r>
      <w:r w:rsidR="00FA152A" w:rsidRPr="00FA152A">
        <w:rPr>
          <w:rFonts w:ascii="細明體" w:eastAsia="細明體" w:hAnsi="細明體"/>
          <w:kern w:val="2"/>
          <w:lang w:eastAsia="zh-TW"/>
        </w:rPr>
        <w:t>AAB001.</w:t>
      </w:r>
      <w:r w:rsidR="00FA152A">
        <w:rPr>
          <w:rFonts w:ascii="細明體" w:eastAsia="細明體" w:hAnsi="細明體" w:hint="eastAsia"/>
          <w:kern w:val="2"/>
          <w:lang w:eastAsia="zh-TW"/>
        </w:rPr>
        <w:t>給付狀態</w:t>
      </w:r>
      <w:r w:rsidR="00FA152A" w:rsidRPr="00FA152A">
        <w:rPr>
          <w:rFonts w:ascii="細明體" w:eastAsia="細明體" w:hAnsi="細明體"/>
          <w:kern w:val="2"/>
          <w:lang w:eastAsia="zh-TW"/>
        </w:rPr>
        <w:t xml:space="preserve"> desc</w:t>
      </w:r>
    </w:p>
    <w:p w:rsidR="00317CDB" w:rsidRPr="00CC5B93" w:rsidRDefault="00317CDB" w:rsidP="00317CDB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B93">
        <w:rPr>
          <w:rFonts w:ascii="細明體" w:eastAsia="細明體" w:hAnsi="細明體" w:hint="eastAsia"/>
          <w:kern w:val="2"/>
          <w:lang w:eastAsia="zh-TW"/>
        </w:rPr>
        <w:t>撈取欄位</w:t>
      </w:r>
    </w:p>
    <w:p w:rsidR="00317CDB" w:rsidRPr="00CC5B93" w:rsidRDefault="00317CDB" w:rsidP="00317CD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AAB001.</w:t>
      </w:r>
      <w:r w:rsidRPr="00CC5B93">
        <w:rPr>
          <w:rFonts w:ascii="細明體" w:eastAsia="細明體" w:hAnsi="細明體" w:hint="eastAsia"/>
          <w:kern w:val="2"/>
          <w:lang w:eastAsia="zh-TW"/>
        </w:rPr>
        <w:t>受理編號</w:t>
      </w:r>
      <w:r>
        <w:rPr>
          <w:rFonts w:ascii="細明體" w:eastAsia="細明體" w:hAnsi="細明體" w:hint="eastAsia"/>
          <w:kern w:val="2"/>
          <w:lang w:eastAsia="zh-TW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:rsidR="00317CDB" w:rsidRDefault="00317CDB" w:rsidP="00317CD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AAB001.</w:t>
      </w:r>
      <w:r w:rsidRPr="00CC5B93">
        <w:rPr>
          <w:rFonts w:ascii="細明體" w:eastAsia="細明體" w:hAnsi="細明體" w:hint="eastAsia"/>
          <w:kern w:val="2"/>
          <w:lang w:eastAsia="zh-TW"/>
        </w:rPr>
        <w:t>事故者ID</w:t>
      </w:r>
    </w:p>
    <w:p w:rsidR="00992EAB" w:rsidRDefault="00992EAB" w:rsidP="00317CD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AAB001.</w:t>
      </w:r>
      <w:r w:rsidR="00081A82">
        <w:rPr>
          <w:rFonts w:ascii="細明體" w:eastAsia="細明體" w:hAnsi="細明體" w:hint="eastAsia"/>
          <w:kern w:val="2"/>
          <w:lang w:eastAsia="zh-TW"/>
        </w:rPr>
        <w:t>保單號碼</w:t>
      </w:r>
    </w:p>
    <w:p w:rsidR="00081A82" w:rsidRDefault="00081A82" w:rsidP="00317CD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AAB001.險別</w:t>
      </w:r>
    </w:p>
    <w:p w:rsidR="00992EAB" w:rsidRDefault="00992EAB" w:rsidP="00317CD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AAB001.</w:t>
      </w:r>
      <w:r w:rsidR="00081A82">
        <w:rPr>
          <w:rFonts w:ascii="細明體" w:eastAsia="細明體" w:hAnsi="細明體" w:hint="eastAsia"/>
          <w:kern w:val="2"/>
          <w:lang w:eastAsia="zh-TW"/>
        </w:rPr>
        <w:t>理賠保險金代號</w:t>
      </w:r>
    </w:p>
    <w:p w:rsidR="00081A82" w:rsidRDefault="00081A82" w:rsidP="00317CD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AAB001.理賠保險金名稱</w:t>
      </w:r>
    </w:p>
    <w:p w:rsidR="00081A82" w:rsidRDefault="00081A82" w:rsidP="00317CD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AAB001.修改原因</w:t>
      </w:r>
    </w:p>
    <w:p w:rsidR="00081A82" w:rsidRDefault="00081A82" w:rsidP="00317CD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AAB001.給付狀態</w:t>
      </w:r>
    </w:p>
    <w:p w:rsidR="0084599A" w:rsidRDefault="0084599A" w:rsidP="00317CD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AAB001.試算金額</w:t>
      </w:r>
    </w:p>
    <w:p w:rsidR="0084599A" w:rsidRDefault="0084599A" w:rsidP="00317CD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AAB001.給付金額</w:t>
      </w:r>
    </w:p>
    <w:p w:rsidR="003642EE" w:rsidRDefault="003642EE" w:rsidP="00317CD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A.模型分類 </w:t>
      </w:r>
    </w:p>
    <w:p w:rsidR="008F196A" w:rsidRDefault="008F196A" w:rsidP="00317CD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AAC020.</w:t>
      </w:r>
      <w:r w:rsidRPr="00B826E4">
        <w:rPr>
          <w:rFonts w:ascii="細明體" w:eastAsia="細明體" w:hAnsi="細明體" w:hint="eastAsia"/>
          <w:kern w:val="2"/>
          <w:lang w:eastAsia="zh-TW"/>
        </w:rPr>
        <w:t>是否認列交查破案績效</w:t>
      </w:r>
    </w:p>
    <w:p w:rsidR="003D0092" w:rsidRDefault="003D0092" w:rsidP="00317CD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AAB001.業務別</w:t>
      </w:r>
    </w:p>
    <w:p w:rsidR="00B83B50" w:rsidRDefault="00B83B50" w:rsidP="00317CD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A.事故日期</w:t>
      </w:r>
    </w:p>
    <w:p w:rsidR="00B83B50" w:rsidRPr="00CC5B93" w:rsidRDefault="00B83B50" w:rsidP="00317CD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AAB001.修改摘要</w:t>
      </w:r>
    </w:p>
    <w:p w:rsidR="00410BEF" w:rsidRPr="00C60388" w:rsidRDefault="00410BEF" w:rsidP="00410BE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若無資料，</w:t>
      </w:r>
      <w:r w:rsidR="00C148E3" w:rsidRPr="00C60388">
        <w:rPr>
          <w:rFonts w:ascii="細明體" w:eastAsia="細明體" w:hAnsi="細明體" w:hint="eastAsia"/>
          <w:kern w:val="2"/>
          <w:lang w:eastAsia="zh-TW"/>
        </w:rPr>
        <w:t>屬正常</w:t>
      </w:r>
    </w:p>
    <w:p w:rsidR="00C148E3" w:rsidRPr="00C60388" w:rsidRDefault="00C148E3" w:rsidP="00C148E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FALTAL出件數相關資料給LOG檔顯示。</w:t>
      </w:r>
    </w:p>
    <w:p w:rsidR="00410BEF" w:rsidRPr="00C60388" w:rsidRDefault="00C148E3" w:rsidP="00C148E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lang w:eastAsia="zh-TW"/>
        </w:rPr>
        <w:t>C</w:t>
      </w:r>
      <w:r w:rsidRPr="00C60388">
        <w:rPr>
          <w:rFonts w:ascii="細明體" w:eastAsia="細明體" w:hAnsi="細明體"/>
          <w:lang w:eastAsia="zh-TW"/>
        </w:rPr>
        <w:t>ALL batch.CountManager</w:t>
      </w:r>
      <w:r w:rsidRPr="00C60388">
        <w:rPr>
          <w:rFonts w:ascii="細明體" w:eastAsia="細明體" w:hAnsi="細明體" w:hint="eastAsia"/>
          <w:lang w:eastAsia="zh-TW"/>
        </w:rPr>
        <w:t>(批次作業件數記錄模組)，記錄輸入件數，輸出件數及錯誤件數。</w:t>
      </w:r>
    </w:p>
    <w:p w:rsidR="00C148E3" w:rsidRPr="00C60388" w:rsidRDefault="00C148E3" w:rsidP="00C148E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lang w:eastAsia="zh-TW"/>
        </w:rPr>
        <w:t>RETURN</w:t>
      </w:r>
    </w:p>
    <w:p w:rsidR="003544FD" w:rsidRDefault="00C148E3" w:rsidP="00C148E3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若有資料，LOOP處理每筆紀錄($DTAAB001)</w:t>
      </w:r>
    </w:p>
    <w:p w:rsidR="00315419" w:rsidRDefault="00315419" w:rsidP="00C16C0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$事故日期  = 處理當筆事故日期</w:t>
      </w:r>
    </w:p>
    <w:p w:rsidR="00315419" w:rsidRDefault="00315419" w:rsidP="00C16C0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$修改原因中文 =同處理當筆$DTAAB001.修改摘要</w:t>
      </w:r>
    </w:p>
    <w:p w:rsidR="00FA1FBA" w:rsidRDefault="00FA1FBA" w:rsidP="00191C2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="003D0092">
        <w:rPr>
          <w:rFonts w:ascii="細明體" w:eastAsia="細明體" w:hAnsi="細明體" w:hint="eastAsia"/>
          <w:kern w:val="2"/>
          <w:lang w:eastAsia="zh-TW"/>
        </w:rPr>
        <w:t>(</w:t>
      </w:r>
      <w:r>
        <w:rPr>
          <w:rFonts w:ascii="細明體" w:eastAsia="細明體" w:hAnsi="細明體" w:hint="eastAsia"/>
          <w:kern w:val="2"/>
          <w:lang w:eastAsia="zh-TW"/>
        </w:rPr>
        <w:t xml:space="preserve">(AAB001.給付狀態=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1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 xml:space="preserve"> AND AAB001.試算金額=0 AND AAB001.給付金額=0)</w:t>
      </w:r>
      <w:r w:rsidR="003D0092">
        <w:rPr>
          <w:rFonts w:ascii="細明體" w:eastAsia="細明體" w:hAnsi="細明體" w:hint="eastAsia"/>
          <w:kern w:val="2"/>
          <w:lang w:eastAsia="zh-TW"/>
        </w:rPr>
        <w:t xml:space="preserve">  OR  AAB001.業務別 &lt;&gt; </w:t>
      </w:r>
      <w:r w:rsidR="003D0092">
        <w:rPr>
          <w:rFonts w:ascii="細明體" w:eastAsia="細明體" w:hAnsi="細明體"/>
          <w:kern w:val="2"/>
          <w:lang w:eastAsia="zh-TW"/>
        </w:rPr>
        <w:t>‘</w:t>
      </w:r>
      <w:r w:rsidR="003D0092">
        <w:rPr>
          <w:rFonts w:ascii="細明體" w:eastAsia="細明體" w:hAnsi="細明體" w:hint="eastAsia"/>
          <w:kern w:val="2"/>
          <w:lang w:eastAsia="zh-TW"/>
        </w:rPr>
        <w:t>1</w:t>
      </w:r>
      <w:r w:rsidR="003D0092">
        <w:rPr>
          <w:rFonts w:ascii="細明體" w:eastAsia="細明體" w:hAnsi="細明體"/>
          <w:kern w:val="2"/>
          <w:lang w:eastAsia="zh-TW"/>
        </w:rPr>
        <w:t>’</w:t>
      </w:r>
      <w:r w:rsidR="003D0092">
        <w:rPr>
          <w:rFonts w:ascii="細明體" w:eastAsia="細明體" w:hAnsi="細明體" w:hint="eastAsia"/>
          <w:kern w:val="2"/>
          <w:lang w:eastAsia="zh-TW"/>
        </w:rPr>
        <w:t xml:space="preserve"> )</w:t>
      </w:r>
    </w:p>
    <w:p w:rsidR="00FA1FBA" w:rsidRDefault="00FA1FBA" w:rsidP="00191C2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跳過此筆資料不處理</w:t>
      </w:r>
    </w:p>
    <w:p w:rsidR="00FA1FBA" w:rsidRDefault="00FA1FBA" w:rsidP="00191C2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END IF</w:t>
      </w:r>
    </w:p>
    <w:p w:rsidR="00191C29" w:rsidRDefault="00191C29" w:rsidP="00191C2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處理當筆</w:t>
      </w:r>
      <w:r w:rsidRPr="00C60388">
        <w:rPr>
          <w:rFonts w:ascii="細明體" w:eastAsia="細明體" w:hAnsi="細明體" w:hint="eastAsia"/>
          <w:kern w:val="2"/>
          <w:lang w:eastAsia="zh-TW"/>
        </w:rPr>
        <w:t>$DTAAB001</w:t>
      </w:r>
      <w:r>
        <w:rPr>
          <w:rFonts w:ascii="細明體" w:eastAsia="細明體" w:hAnsi="細明體" w:hint="eastAsia"/>
          <w:kern w:val="2"/>
          <w:lang w:eastAsia="zh-TW"/>
        </w:rPr>
        <w:t xml:space="preserve">.給付狀態 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5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(退件不給付)</w:t>
      </w:r>
    </w:p>
    <w:p w:rsidR="00191C29" w:rsidRDefault="00191C29" w:rsidP="003D009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(處理當筆</w:t>
      </w:r>
      <w:r w:rsidRPr="00C60388">
        <w:rPr>
          <w:rFonts w:ascii="細明體" w:eastAsia="細明體" w:hAnsi="細明體" w:hint="eastAsia"/>
          <w:kern w:val="2"/>
          <w:lang w:eastAsia="zh-TW"/>
        </w:rPr>
        <w:t>$DTAAB001</w:t>
      </w:r>
      <w:r>
        <w:rPr>
          <w:rFonts w:ascii="細明體" w:eastAsia="細明體" w:hAnsi="細明體" w:hint="eastAsia"/>
          <w:kern w:val="2"/>
          <w:lang w:eastAsia="zh-TW"/>
        </w:rPr>
        <w:t xml:space="preserve">.是否納入績效  = NULL 或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0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)</w:t>
      </w:r>
    </w:p>
    <w:p w:rsidR="00191C29" w:rsidRDefault="00191C29" w:rsidP="003D009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跳過此筆資料不處理</w:t>
      </w:r>
    </w:p>
    <w:p w:rsidR="00191C29" w:rsidRDefault="00191C29" w:rsidP="003D009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END IF</w:t>
      </w:r>
    </w:p>
    <w:p w:rsidR="00191C29" w:rsidRPr="00C60388" w:rsidRDefault="00191C29" w:rsidP="00191C2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END IF</w:t>
      </w:r>
    </w:p>
    <w:p w:rsidR="00C738D9" w:rsidRPr="00C60388" w:rsidRDefault="0058120D" w:rsidP="00C738D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輸入件數 ++</w:t>
      </w:r>
    </w:p>
    <w:p w:rsidR="00C63CFF" w:rsidRPr="00C60388" w:rsidRDefault="00C148E3" w:rsidP="00C148E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IF 處理第一筆資料</w:t>
      </w:r>
    </w:p>
    <w:p w:rsidR="00C148E3" w:rsidRPr="00C60388" w:rsidRDefault="00C148E3" w:rsidP="00C148E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$前一筆受理編號 = $DTAAB001.受理編號</w:t>
      </w:r>
    </w:p>
    <w:p w:rsidR="00C148E3" w:rsidRDefault="00C148E3" w:rsidP="00C148E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$前一筆事故者ID = $DTAAB001.事故者ID</w:t>
      </w:r>
    </w:p>
    <w:p w:rsidR="003642EE" w:rsidRDefault="003642EE" w:rsidP="00C148E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$前一筆</w:t>
      </w:r>
      <w:r>
        <w:rPr>
          <w:rFonts w:ascii="細明體" w:eastAsia="細明體" w:hAnsi="細明體" w:hint="eastAsia"/>
          <w:kern w:val="2"/>
          <w:lang w:eastAsia="zh-TW"/>
        </w:rPr>
        <w:t xml:space="preserve">模型分類 = </w:t>
      </w:r>
      <w:r w:rsidRPr="00C60388">
        <w:rPr>
          <w:rFonts w:ascii="細明體" w:eastAsia="細明體" w:hAnsi="細明體" w:hint="eastAsia"/>
          <w:kern w:val="2"/>
          <w:lang w:eastAsia="zh-TW"/>
        </w:rPr>
        <w:t>$DTAAB001.</w:t>
      </w:r>
      <w:r>
        <w:rPr>
          <w:rFonts w:ascii="細明體" w:eastAsia="細明體" w:hAnsi="細明體" w:hint="eastAsia"/>
          <w:kern w:val="2"/>
          <w:lang w:eastAsia="zh-TW"/>
        </w:rPr>
        <w:t>模型分類</w:t>
      </w:r>
    </w:p>
    <w:p w:rsidR="00A80A91" w:rsidRDefault="00A80A91" w:rsidP="00C148E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$前一筆</w:t>
      </w:r>
      <w:r>
        <w:rPr>
          <w:rFonts w:ascii="細明體" w:eastAsia="細明體" w:hAnsi="細明體" w:hint="eastAsia"/>
          <w:kern w:val="2"/>
          <w:lang w:eastAsia="zh-TW"/>
        </w:rPr>
        <w:t xml:space="preserve">事故日期 = </w:t>
      </w:r>
      <w:r w:rsidRPr="00C60388">
        <w:rPr>
          <w:rFonts w:ascii="細明體" w:eastAsia="細明體" w:hAnsi="細明體" w:hint="eastAsia"/>
          <w:kern w:val="2"/>
          <w:lang w:eastAsia="zh-TW"/>
        </w:rPr>
        <w:t>$DTAAB001.</w:t>
      </w:r>
      <w:r>
        <w:rPr>
          <w:rFonts w:ascii="細明體" w:eastAsia="細明體" w:hAnsi="細明體" w:hint="eastAsia"/>
          <w:kern w:val="2"/>
          <w:lang w:eastAsia="zh-TW"/>
        </w:rPr>
        <w:t>事故日期</w:t>
      </w:r>
    </w:p>
    <w:p w:rsidR="004435F8" w:rsidRDefault="004435F8" w:rsidP="00DF604A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處理當筆</w:t>
      </w:r>
      <w:r w:rsidRPr="00C60388">
        <w:rPr>
          <w:rFonts w:ascii="細明體" w:eastAsia="細明體" w:hAnsi="細明體" w:hint="eastAsia"/>
          <w:kern w:val="2"/>
          <w:lang w:eastAsia="zh-TW"/>
        </w:rPr>
        <w:t>$DTAAB001</w:t>
      </w:r>
      <w:r>
        <w:rPr>
          <w:rFonts w:ascii="細明體" w:eastAsia="細明體" w:hAnsi="細明體" w:hint="eastAsia"/>
          <w:kern w:val="2"/>
          <w:lang w:eastAsia="zh-TW"/>
        </w:rPr>
        <w:t xml:space="preserve">.給付狀態 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5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(退件不給付) AND</w:t>
      </w:r>
      <w:r w:rsidR="00DF604A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DF604A" w:rsidRPr="00DF604A">
        <w:rPr>
          <w:rFonts w:ascii="細明體" w:eastAsia="細明體" w:hAnsi="細明體" w:hint="eastAsia"/>
          <w:kern w:val="2"/>
          <w:lang w:eastAsia="zh-TW"/>
        </w:rPr>
        <w:t>處理當筆$DTAAC020.是否認列交查破案績效 = '1'</w:t>
      </w:r>
    </w:p>
    <w:p w:rsidR="004435F8" w:rsidRDefault="004435F8" w:rsidP="004435F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>拒賠</w:t>
      </w:r>
      <w:r w:rsidRPr="00C60388">
        <w:rPr>
          <w:rFonts w:ascii="細明體" w:eastAsia="細明體" w:hAnsi="細明體" w:hint="eastAsia"/>
          <w:kern w:val="2"/>
          <w:lang w:eastAsia="zh-TW"/>
        </w:rPr>
        <w:t>保險金個數 ++</w:t>
      </w:r>
    </w:p>
    <w:p w:rsidR="004435F8" w:rsidRDefault="004435F8" w:rsidP="004435F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END IF</w:t>
      </w:r>
    </w:p>
    <w:p w:rsidR="004435F8" w:rsidRPr="00C60388" w:rsidRDefault="004435F8" w:rsidP="004435F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6831E8">
        <w:rPr>
          <w:rFonts w:ascii="細明體" w:eastAsia="細明體" w:hAnsi="細明體" w:hint="eastAsia"/>
          <w:b/>
          <w:color w:val="943634"/>
          <w:kern w:val="2"/>
          <w:lang w:eastAsia="zh-TW"/>
        </w:rPr>
        <w:t>//**寫到</w:t>
      </w:r>
      <w:r w:rsidRPr="006831E8">
        <w:rPr>
          <w:rFonts w:ascii="細明體" w:eastAsia="細明體" w:hAnsi="細明體" w:hint="eastAsia"/>
          <w:b/>
          <w:color w:val="943634"/>
          <w:lang w:eastAsia="zh-TW"/>
        </w:rPr>
        <w:t>異常狀況拒賠檔</w:t>
      </w:r>
      <w:r>
        <w:rPr>
          <w:rFonts w:ascii="細明體" w:eastAsia="細明體" w:hAnsi="細明體" w:hint="eastAsia"/>
          <w:b/>
          <w:color w:val="943634"/>
          <w:lang w:eastAsia="zh-TW"/>
        </w:rPr>
        <w:t>_保單</w:t>
      </w:r>
      <w:r w:rsidRPr="006831E8">
        <w:rPr>
          <w:rFonts w:ascii="細明體" w:eastAsia="細明體" w:hAnsi="細明體" w:hint="eastAsia"/>
          <w:b/>
          <w:color w:val="943634"/>
          <w:lang w:eastAsia="zh-TW"/>
        </w:rPr>
        <w:t>明細</w:t>
      </w:r>
      <w:r>
        <w:rPr>
          <w:rFonts w:ascii="細明體" w:eastAsia="細明體" w:hAnsi="細明體" w:hint="eastAsia"/>
          <w:b/>
          <w:color w:val="943634"/>
          <w:lang w:eastAsia="zh-TW"/>
        </w:rPr>
        <w:t>資料</w:t>
      </w:r>
      <w:r w:rsidRPr="006831E8">
        <w:rPr>
          <w:rFonts w:ascii="細明體" w:eastAsia="細明體" w:hAnsi="細明體" w:hint="eastAsia"/>
          <w:b/>
          <w:color w:val="943634"/>
          <w:lang w:eastAsia="zh-TW"/>
        </w:rPr>
        <w:t>DTAAV00</w:t>
      </w:r>
      <w:r>
        <w:rPr>
          <w:rFonts w:ascii="細明體" w:eastAsia="細明體" w:hAnsi="細明體" w:hint="eastAsia"/>
          <w:b/>
          <w:color w:val="943634"/>
          <w:lang w:eastAsia="zh-TW"/>
        </w:rPr>
        <w:t>9</w:t>
      </w:r>
    </w:p>
    <w:p w:rsidR="004435F8" w:rsidRPr="00C60388" w:rsidRDefault="004435F8" w:rsidP="004435F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lang w:eastAsia="zh-TW"/>
        </w:rPr>
        <w:t>新增異常狀況拒賠檔</w:t>
      </w:r>
      <w:r>
        <w:rPr>
          <w:rFonts w:ascii="細明體" w:eastAsia="細明體" w:hAnsi="細明體" w:hint="eastAsia"/>
          <w:lang w:eastAsia="zh-TW"/>
        </w:rPr>
        <w:t>_保單明細資料</w:t>
      </w:r>
      <w:r w:rsidRPr="00C60388">
        <w:rPr>
          <w:rFonts w:ascii="細明體" w:eastAsia="細明體" w:hAnsi="細明體" w:hint="eastAsia"/>
          <w:lang w:eastAsia="zh-TW"/>
        </w:rPr>
        <w:t>DTAAV00</w:t>
      </w:r>
      <w:r>
        <w:rPr>
          <w:rFonts w:ascii="細明體" w:eastAsia="細明體" w:hAnsi="細明體" w:hint="eastAsia"/>
          <w:lang w:eastAsia="zh-TW"/>
        </w:rPr>
        <w:t>9</w:t>
      </w:r>
      <w:r w:rsidRPr="00C60388">
        <w:rPr>
          <w:rFonts w:ascii="細明體" w:eastAsia="細明體" w:hAnsi="細明體" w:hint="eastAsia"/>
          <w:lang w:eastAsia="zh-TW"/>
        </w:rPr>
        <w:t>，BY參數:</w:t>
      </w:r>
    </w:p>
    <w:p w:rsidR="004435F8" w:rsidRPr="00C60388" w:rsidRDefault="004435F8" w:rsidP="004435F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lang w:eastAsia="zh-TW"/>
        </w:rPr>
        <w:t xml:space="preserve">格式如  </w:t>
      </w:r>
      <w:hyperlink w:anchor="C" w:history="1">
        <w:r w:rsidRPr="00C60388">
          <w:rPr>
            <w:rStyle w:val="ad"/>
            <w:rFonts w:ascii="細明體" w:eastAsia="細明體" w:hAnsi="細明體" w:hint="eastAsia"/>
            <w:lang w:eastAsia="zh-TW"/>
          </w:rPr>
          <w:t>FORMA</w:t>
        </w:r>
        <w:r w:rsidRPr="00C60388">
          <w:rPr>
            <w:rStyle w:val="ad"/>
            <w:rFonts w:ascii="細明體" w:eastAsia="細明體" w:hAnsi="細明體" w:hint="eastAsia"/>
            <w:lang w:eastAsia="zh-TW"/>
          </w:rPr>
          <w:t>T</w:t>
        </w:r>
        <w:r w:rsidRPr="00C60388">
          <w:rPr>
            <w:rStyle w:val="ad"/>
            <w:rFonts w:ascii="細明體" w:eastAsia="細明體" w:hAnsi="細明體" w:hint="eastAsia"/>
            <w:lang w:eastAsia="zh-TW"/>
          </w:rPr>
          <w:t>(</w:t>
        </w:r>
        <w:r>
          <w:rPr>
            <w:rStyle w:val="ad"/>
            <w:rFonts w:ascii="細明體" w:eastAsia="細明體" w:hAnsi="細明體" w:hint="eastAsia"/>
            <w:lang w:eastAsia="zh-TW"/>
          </w:rPr>
          <w:t>C</w:t>
        </w:r>
        <w:r w:rsidRPr="00C60388">
          <w:rPr>
            <w:rStyle w:val="ad"/>
            <w:rFonts w:ascii="細明體" w:eastAsia="細明體" w:hAnsi="細明體" w:hint="eastAsia"/>
            <w:lang w:eastAsia="zh-TW"/>
          </w:rPr>
          <w:t>)</w:t>
        </w:r>
      </w:hyperlink>
    </w:p>
    <w:p w:rsidR="004435F8" w:rsidRPr="00C60388" w:rsidRDefault="004435F8" w:rsidP="004435F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lang w:eastAsia="zh-TW"/>
        </w:rPr>
        <w:t>若有誤，</w:t>
      </w:r>
    </w:p>
    <w:p w:rsidR="004435F8" w:rsidRPr="00C60388" w:rsidRDefault="004435F8" w:rsidP="004435F8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lang w:eastAsia="zh-TW"/>
        </w:rPr>
        <w:t>錯誤件數</w:t>
      </w:r>
      <w:r>
        <w:rPr>
          <w:rFonts w:ascii="細明體" w:eastAsia="細明體" w:hAnsi="細明體" w:hint="eastAsia"/>
          <w:lang w:eastAsia="zh-TW"/>
        </w:rPr>
        <w:t>DTAAV009</w:t>
      </w:r>
      <w:r w:rsidRPr="00C60388">
        <w:rPr>
          <w:rFonts w:ascii="細明體" w:eastAsia="細明體" w:hAnsi="細明體" w:hint="eastAsia"/>
          <w:lang w:eastAsia="zh-TW"/>
        </w:rPr>
        <w:t xml:space="preserve"> ++</w:t>
      </w:r>
    </w:p>
    <w:p w:rsidR="004435F8" w:rsidRPr="00C60388" w:rsidRDefault="004435F8" w:rsidP="004435F8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 xml:space="preserve">LOG紀錄錯誤訊息 </w:t>
      </w:r>
      <w:r w:rsidRPr="00C60388">
        <w:rPr>
          <w:rFonts w:ascii="細明體" w:eastAsia="細明體" w:hAnsi="細明體"/>
          <w:kern w:val="2"/>
          <w:lang w:eastAsia="zh-TW"/>
        </w:rPr>
        <w:t>“</w:t>
      </w:r>
      <w:r w:rsidRPr="00C60388">
        <w:rPr>
          <w:rFonts w:ascii="細明體" w:eastAsia="細明體" w:hAnsi="細明體" w:hint="eastAsia"/>
          <w:kern w:val="2"/>
          <w:lang w:eastAsia="zh-TW"/>
        </w:rPr>
        <w:t>新增</w:t>
      </w:r>
      <w:r w:rsidRPr="00C60388">
        <w:rPr>
          <w:rFonts w:ascii="細明體" w:eastAsia="細明體" w:hAnsi="細明體" w:hint="eastAsia"/>
          <w:lang w:eastAsia="zh-TW"/>
        </w:rPr>
        <w:t>異常狀況拒賠檔</w:t>
      </w:r>
      <w:r>
        <w:rPr>
          <w:rFonts w:ascii="細明體" w:eastAsia="細明體" w:hAnsi="細明體" w:hint="eastAsia"/>
          <w:lang w:eastAsia="zh-TW"/>
        </w:rPr>
        <w:t>_保單明細資料</w:t>
      </w:r>
      <w:r w:rsidRPr="00C60388">
        <w:rPr>
          <w:rFonts w:ascii="細明體" w:eastAsia="細明體" w:hAnsi="細明體" w:hint="eastAsia"/>
          <w:color w:val="000000"/>
          <w:lang w:val="zh-TW" w:eastAsia="zh-TW"/>
        </w:rPr>
        <w:t>失敗</w:t>
      </w:r>
      <w:r w:rsidRPr="00C60388">
        <w:rPr>
          <w:rFonts w:ascii="細明體" w:eastAsia="細明體" w:hAnsi="細明體" w:hint="eastAsia"/>
          <w:color w:val="000000"/>
          <w:lang w:eastAsia="zh-TW"/>
        </w:rPr>
        <w:t>,受理編號:</w:t>
      </w:r>
      <w:r w:rsidRPr="00C60388">
        <w:rPr>
          <w:rFonts w:ascii="細明體" w:eastAsia="細明體" w:hAnsi="細明體"/>
          <w:color w:val="000000"/>
          <w:lang w:eastAsia="zh-TW"/>
        </w:rPr>
        <w:t>”</w:t>
      </w:r>
      <w:r w:rsidRPr="00C60388">
        <w:rPr>
          <w:rFonts w:ascii="細明體" w:eastAsia="細明體" w:hAnsi="細明體" w:hint="eastAsia"/>
          <w:color w:val="000000"/>
          <w:lang w:eastAsia="zh-TW"/>
        </w:rPr>
        <w:t>+</w:t>
      </w:r>
      <w:r w:rsidRPr="00C60388">
        <w:rPr>
          <w:rFonts w:ascii="細明體" w:eastAsia="細明體" w:hAnsi="細明體" w:hint="eastAsia"/>
          <w:kern w:val="2"/>
          <w:lang w:eastAsia="zh-TW"/>
        </w:rPr>
        <w:t>$DTAAB001.APLY_NO +</w:t>
      </w:r>
      <w:r w:rsidRPr="00C60388">
        <w:rPr>
          <w:rFonts w:ascii="細明體" w:eastAsia="細明體" w:hAnsi="細明體" w:hint="eastAsia"/>
          <w:color w:val="000000"/>
          <w:lang w:eastAsia="zh-TW"/>
        </w:rPr>
        <w:t xml:space="preserve"> </w:t>
      </w:r>
      <w:r w:rsidRPr="00C60388">
        <w:rPr>
          <w:rFonts w:ascii="細明體" w:eastAsia="細明體" w:hAnsi="細明體"/>
          <w:color w:val="000000"/>
          <w:lang w:eastAsia="zh-TW"/>
        </w:rPr>
        <w:t>“</w:t>
      </w:r>
      <w:r w:rsidRPr="00C60388">
        <w:rPr>
          <w:rFonts w:ascii="細明體" w:eastAsia="細明體" w:hAnsi="細明體" w:hint="eastAsia"/>
          <w:color w:val="000000"/>
          <w:lang w:val="zh-TW" w:eastAsia="zh-TW"/>
        </w:rPr>
        <w:t>事故者</w:t>
      </w:r>
      <w:r w:rsidRPr="00C60388">
        <w:rPr>
          <w:rFonts w:ascii="細明體" w:eastAsia="細明體" w:hAnsi="細明體" w:hint="eastAsia"/>
          <w:color w:val="000000"/>
          <w:lang w:eastAsia="zh-TW"/>
        </w:rPr>
        <w:t>ID:</w:t>
      </w:r>
      <w:r w:rsidRPr="00C60388">
        <w:rPr>
          <w:rFonts w:ascii="細明體" w:eastAsia="細明體" w:hAnsi="細明體"/>
          <w:color w:val="000000"/>
          <w:lang w:eastAsia="zh-TW"/>
        </w:rPr>
        <w:t>”</w:t>
      </w:r>
      <w:r w:rsidRPr="00C60388">
        <w:rPr>
          <w:rFonts w:ascii="細明體" w:eastAsia="細明體" w:hAnsi="細明體" w:hint="eastAsia"/>
          <w:color w:val="000000"/>
          <w:lang w:eastAsia="zh-TW"/>
        </w:rPr>
        <w:t>+</w:t>
      </w:r>
      <w:r w:rsidRPr="00C60388">
        <w:rPr>
          <w:rFonts w:ascii="細明體" w:eastAsia="細明體" w:hAnsi="細明體" w:hint="eastAsia"/>
          <w:kern w:val="2"/>
          <w:lang w:eastAsia="zh-TW"/>
        </w:rPr>
        <w:t>$DTAAB001.OCR_ID</w:t>
      </w:r>
      <w:r>
        <w:rPr>
          <w:rFonts w:ascii="細明體" w:eastAsia="細明體" w:hAnsi="細明體" w:hint="eastAsia"/>
          <w:kern w:val="2"/>
          <w:lang w:eastAsia="zh-TW"/>
        </w:rPr>
        <w:t xml:space="preserve">+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模型分類: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 xml:space="preserve"> + </w:t>
      </w:r>
      <w:r w:rsidRPr="00C60388">
        <w:rPr>
          <w:rFonts w:ascii="細明體" w:eastAsia="細明體" w:hAnsi="細明體" w:hint="eastAsia"/>
          <w:kern w:val="2"/>
          <w:lang w:eastAsia="zh-TW"/>
        </w:rPr>
        <w:t>$DTAAB001.</w:t>
      </w:r>
      <w:r>
        <w:rPr>
          <w:rFonts w:ascii="細明體" w:eastAsia="細明體" w:hAnsi="細明體" w:hint="eastAsia"/>
          <w:kern w:val="2"/>
          <w:lang w:eastAsia="zh-TW"/>
        </w:rPr>
        <w:t xml:space="preserve">模型分類+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保單號碼: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+</w:t>
      </w:r>
      <w:r w:rsidRPr="00C60388">
        <w:rPr>
          <w:rFonts w:ascii="細明體" w:eastAsia="細明體" w:hAnsi="細明體" w:hint="eastAsia"/>
          <w:kern w:val="2"/>
          <w:lang w:eastAsia="zh-TW"/>
        </w:rPr>
        <w:t>$DTAAB001.</w:t>
      </w:r>
      <w:r>
        <w:rPr>
          <w:rFonts w:ascii="細明體" w:eastAsia="細明體" w:hAnsi="細明體" w:hint="eastAsia"/>
          <w:kern w:val="2"/>
          <w:lang w:eastAsia="zh-TW"/>
        </w:rPr>
        <w:t xml:space="preserve">保單號碼+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險別: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+</w:t>
      </w:r>
      <w:r w:rsidRPr="00C60388">
        <w:rPr>
          <w:rFonts w:ascii="細明體" w:eastAsia="細明體" w:hAnsi="細明體" w:hint="eastAsia"/>
          <w:kern w:val="2"/>
          <w:lang w:eastAsia="zh-TW"/>
        </w:rPr>
        <w:t>$DTAAB001.</w:t>
      </w:r>
      <w:r>
        <w:rPr>
          <w:rFonts w:ascii="細明體" w:eastAsia="細明體" w:hAnsi="細明體" w:hint="eastAsia"/>
          <w:kern w:val="2"/>
          <w:lang w:eastAsia="zh-TW"/>
        </w:rPr>
        <w:t xml:space="preserve">險別+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理賠保險金代號: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+</w:t>
      </w:r>
      <w:r w:rsidRPr="00C60388">
        <w:rPr>
          <w:rFonts w:ascii="細明體" w:eastAsia="細明體" w:hAnsi="細明體" w:hint="eastAsia"/>
          <w:kern w:val="2"/>
          <w:lang w:eastAsia="zh-TW"/>
        </w:rPr>
        <w:t>$DTAAB001.</w:t>
      </w:r>
      <w:r w:rsidRPr="00680542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理賠保險金代號</w:t>
      </w:r>
    </w:p>
    <w:p w:rsidR="004435F8" w:rsidRPr="00C60388" w:rsidRDefault="004435F8" w:rsidP="004435F8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繼續處理下一筆$DTAAB001</w:t>
      </w:r>
    </w:p>
    <w:p w:rsidR="004435F8" w:rsidRPr="00C60388" w:rsidRDefault="004435F8" w:rsidP="004435F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若無誤</w:t>
      </w:r>
    </w:p>
    <w:p w:rsidR="004435F8" w:rsidRPr="00C60388" w:rsidRDefault="004435F8" w:rsidP="004435F8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輸出件數</w:t>
      </w:r>
      <w:r>
        <w:rPr>
          <w:rFonts w:ascii="細明體" w:eastAsia="細明體" w:hAnsi="細明體" w:hint="eastAsia"/>
          <w:kern w:val="2"/>
          <w:lang w:eastAsia="zh-TW"/>
        </w:rPr>
        <w:t>DTAAV009</w:t>
      </w:r>
      <w:r w:rsidRPr="00C60388">
        <w:rPr>
          <w:rFonts w:ascii="細明體" w:eastAsia="細明體" w:hAnsi="細明體" w:hint="eastAsia"/>
          <w:kern w:val="2"/>
          <w:lang w:eastAsia="zh-TW"/>
        </w:rPr>
        <w:t xml:space="preserve"> ++</w:t>
      </w:r>
    </w:p>
    <w:p w:rsidR="00D704EA" w:rsidRDefault="00D704EA" w:rsidP="00D704E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繼續處理下一筆</w:t>
      </w:r>
    </w:p>
    <w:p w:rsidR="00D704EA" w:rsidRPr="00C60388" w:rsidRDefault="000E02ED" w:rsidP="00D704EA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</w:t>
      </w:r>
    </w:p>
    <w:p w:rsidR="00C148E3" w:rsidRPr="00C60388" w:rsidRDefault="00C148E3" w:rsidP="0069699B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IF $前一筆受理編號 =</w:t>
      </w:r>
      <w:r w:rsidR="0069699B" w:rsidRPr="00C60388">
        <w:rPr>
          <w:rFonts w:ascii="細明體" w:eastAsia="細明體" w:hAnsi="細明體" w:hint="eastAsia"/>
          <w:kern w:val="2"/>
          <w:lang w:eastAsia="zh-TW"/>
        </w:rPr>
        <w:t>處理當筆</w:t>
      </w:r>
      <w:r w:rsidRPr="00C60388">
        <w:rPr>
          <w:rFonts w:ascii="細明體" w:eastAsia="細明體" w:hAnsi="細明體" w:hint="eastAsia"/>
          <w:kern w:val="2"/>
          <w:lang w:eastAsia="zh-TW"/>
        </w:rPr>
        <w:t xml:space="preserve">$DTAAB001.受理編號 </w:t>
      </w:r>
      <w:r w:rsidR="0069699B" w:rsidRPr="00C60388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Pr="00C60388">
        <w:rPr>
          <w:rFonts w:ascii="細明體" w:eastAsia="細明體" w:hAnsi="細明體" w:hint="eastAsia"/>
          <w:kern w:val="2"/>
          <w:lang w:eastAsia="zh-TW"/>
        </w:rPr>
        <w:t>AND</w:t>
      </w:r>
      <w:r w:rsidR="0069699B" w:rsidRPr="00C60388">
        <w:rPr>
          <w:rFonts w:ascii="細明體" w:eastAsia="細明體" w:hAnsi="細明體" w:hint="eastAsia"/>
          <w:kern w:val="2"/>
          <w:lang w:eastAsia="zh-TW"/>
        </w:rPr>
        <w:t xml:space="preserve">  </w:t>
      </w:r>
      <w:r w:rsidRPr="00C60388">
        <w:rPr>
          <w:rFonts w:ascii="細明體" w:eastAsia="細明體" w:hAnsi="細明體" w:hint="eastAsia"/>
          <w:kern w:val="2"/>
          <w:lang w:eastAsia="zh-TW"/>
        </w:rPr>
        <w:t>$前一筆事故者ID =</w:t>
      </w:r>
      <w:r w:rsidR="0069699B" w:rsidRPr="00C60388">
        <w:rPr>
          <w:rFonts w:ascii="細明體" w:eastAsia="細明體" w:hAnsi="細明體" w:hint="eastAsia"/>
          <w:kern w:val="2"/>
          <w:lang w:eastAsia="zh-TW"/>
        </w:rPr>
        <w:t>處理當筆</w:t>
      </w:r>
      <w:r w:rsidRPr="00C60388">
        <w:rPr>
          <w:rFonts w:ascii="細明體" w:eastAsia="細明體" w:hAnsi="細明體" w:hint="eastAsia"/>
          <w:kern w:val="2"/>
          <w:lang w:eastAsia="zh-TW"/>
        </w:rPr>
        <w:t>$DTAAB001.事故者ID</w:t>
      </w:r>
      <w:r w:rsidR="003642EE">
        <w:rPr>
          <w:rFonts w:ascii="細明體" w:eastAsia="細明體" w:hAnsi="細明體" w:hint="eastAsia"/>
          <w:kern w:val="2"/>
          <w:lang w:eastAsia="zh-TW"/>
        </w:rPr>
        <w:t xml:space="preserve"> AND </w:t>
      </w:r>
      <w:r w:rsidR="003642EE" w:rsidRPr="00C60388">
        <w:rPr>
          <w:rFonts w:ascii="細明體" w:eastAsia="細明體" w:hAnsi="細明體" w:hint="eastAsia"/>
          <w:kern w:val="2"/>
          <w:lang w:eastAsia="zh-TW"/>
        </w:rPr>
        <w:t>$前一筆</w:t>
      </w:r>
      <w:r w:rsidR="003642EE">
        <w:rPr>
          <w:rFonts w:ascii="細明體" w:eastAsia="細明體" w:hAnsi="細明體" w:hint="eastAsia"/>
          <w:kern w:val="2"/>
          <w:lang w:eastAsia="zh-TW"/>
        </w:rPr>
        <w:t>模型分類 =</w:t>
      </w:r>
      <w:r w:rsidR="003642EE" w:rsidRPr="00C60388">
        <w:rPr>
          <w:rFonts w:ascii="細明體" w:eastAsia="細明體" w:hAnsi="細明體" w:hint="eastAsia"/>
          <w:kern w:val="2"/>
          <w:lang w:eastAsia="zh-TW"/>
        </w:rPr>
        <w:t>處理當筆$DTAAB001.</w:t>
      </w:r>
      <w:r w:rsidR="003642EE">
        <w:rPr>
          <w:rFonts w:ascii="細明體" w:eastAsia="細明體" w:hAnsi="細明體" w:hint="eastAsia"/>
          <w:kern w:val="2"/>
          <w:lang w:eastAsia="zh-TW"/>
        </w:rPr>
        <w:t>模型分類</w:t>
      </w:r>
    </w:p>
    <w:p w:rsidR="00C148E3" w:rsidRPr="00C60388" w:rsidRDefault="00C148E3" w:rsidP="0069699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//</w:t>
      </w:r>
      <w:r w:rsidR="0069699B" w:rsidRPr="00C60388">
        <w:rPr>
          <w:rFonts w:ascii="細明體" w:eastAsia="細明體" w:hAnsi="細明體" w:hint="eastAsia"/>
          <w:kern w:val="2"/>
          <w:lang w:eastAsia="zh-TW"/>
        </w:rPr>
        <w:t>**</w:t>
      </w:r>
      <w:r w:rsidRPr="00C60388">
        <w:rPr>
          <w:rFonts w:ascii="細明體" w:eastAsia="細明體" w:hAnsi="細明體" w:hint="eastAsia"/>
          <w:kern w:val="2"/>
          <w:lang w:eastAsia="zh-TW"/>
        </w:rPr>
        <w:t>表示還是在處理</w:t>
      </w:r>
      <w:r w:rsidR="0069699B" w:rsidRPr="00C60388">
        <w:rPr>
          <w:rFonts w:ascii="細明體" w:eastAsia="細明體" w:hAnsi="細明體" w:hint="eastAsia"/>
          <w:kern w:val="2"/>
          <w:lang w:eastAsia="zh-TW"/>
        </w:rPr>
        <w:t>相同案件</w:t>
      </w:r>
      <w:r w:rsidR="0086443F">
        <w:rPr>
          <w:rFonts w:ascii="細明體" w:eastAsia="細明體" w:hAnsi="細明體" w:hint="eastAsia"/>
          <w:kern w:val="2"/>
          <w:lang w:eastAsia="zh-TW"/>
        </w:rPr>
        <w:t>，只要計數就好，當處理不同案件的時候才寫檔</w:t>
      </w:r>
    </w:p>
    <w:p w:rsidR="0058120D" w:rsidRPr="00C60388" w:rsidRDefault="0058120D" w:rsidP="0058120D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$給付保險金個數 ++</w:t>
      </w:r>
    </w:p>
    <w:p w:rsidR="0069699B" w:rsidRDefault="0069699B" w:rsidP="0069699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IF 處理到</w:t>
      </w:r>
      <w:r w:rsidRPr="00C60388">
        <w:rPr>
          <w:rFonts w:ascii="細明體" w:eastAsia="細明體" w:hAnsi="細明體" w:hint="eastAsia"/>
          <w:color w:val="FF0000"/>
          <w:kern w:val="2"/>
          <w:lang w:eastAsia="zh-TW"/>
        </w:rPr>
        <w:t>最後一筆</w:t>
      </w:r>
      <w:r w:rsidRPr="00C60388">
        <w:rPr>
          <w:rFonts w:ascii="細明體" w:eastAsia="細明體" w:hAnsi="細明體" w:hint="eastAsia"/>
          <w:kern w:val="2"/>
          <w:lang w:eastAsia="zh-TW"/>
        </w:rPr>
        <w:t>$DTAAB001</w:t>
      </w:r>
    </w:p>
    <w:p w:rsidR="001957CC" w:rsidRDefault="001957CC" w:rsidP="00B826E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處理當筆</w:t>
      </w:r>
      <w:r w:rsidRPr="00C60388">
        <w:rPr>
          <w:rFonts w:ascii="細明體" w:eastAsia="細明體" w:hAnsi="細明體" w:hint="eastAsia"/>
          <w:kern w:val="2"/>
          <w:lang w:eastAsia="zh-TW"/>
        </w:rPr>
        <w:t>$DTAAB001</w:t>
      </w:r>
      <w:r>
        <w:rPr>
          <w:rFonts w:ascii="細明體" w:eastAsia="細明體" w:hAnsi="細明體" w:hint="eastAsia"/>
          <w:kern w:val="2"/>
          <w:lang w:eastAsia="zh-TW"/>
        </w:rPr>
        <w:t xml:space="preserve">.給付狀態 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5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(退件不給付)</w:t>
      </w:r>
      <w:r w:rsidR="004B7DF2">
        <w:rPr>
          <w:rFonts w:ascii="細明體" w:eastAsia="細明體" w:hAnsi="細明體" w:hint="eastAsia"/>
          <w:kern w:val="2"/>
          <w:lang w:eastAsia="zh-TW"/>
        </w:rPr>
        <w:t xml:space="preserve"> AND</w:t>
      </w:r>
      <w:r w:rsidR="00DF604A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DF604A" w:rsidRPr="00DF604A">
        <w:rPr>
          <w:rFonts w:ascii="細明體" w:eastAsia="細明體" w:hAnsi="細明體" w:hint="eastAsia"/>
          <w:kern w:val="2"/>
          <w:lang w:eastAsia="zh-TW"/>
        </w:rPr>
        <w:t>處理當筆$DTAAC020.是否認列交查破案績效 = '1'</w:t>
      </w:r>
      <w:bookmarkStart w:id="19" w:name="RJCT_RESN_BACK"/>
      <w:bookmarkEnd w:id="19"/>
    </w:p>
    <w:p w:rsidR="001957CC" w:rsidRDefault="001957CC" w:rsidP="00B826E4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>拒賠</w:t>
      </w:r>
      <w:r w:rsidRPr="00C60388">
        <w:rPr>
          <w:rFonts w:ascii="細明體" w:eastAsia="細明體" w:hAnsi="細明體" w:hint="eastAsia"/>
          <w:kern w:val="2"/>
          <w:lang w:eastAsia="zh-TW"/>
        </w:rPr>
        <w:t>保險金個數 ++</w:t>
      </w:r>
    </w:p>
    <w:p w:rsidR="001957CC" w:rsidRDefault="001957CC" w:rsidP="00B826E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END IF</w:t>
      </w:r>
    </w:p>
    <w:p w:rsidR="00697D2C" w:rsidRPr="00C60388" w:rsidRDefault="00697D2C" w:rsidP="00B826E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6831E8">
        <w:rPr>
          <w:rFonts w:ascii="細明體" w:eastAsia="細明體" w:hAnsi="細明體" w:hint="eastAsia"/>
          <w:b/>
          <w:color w:val="943634"/>
          <w:kern w:val="2"/>
          <w:lang w:eastAsia="zh-TW"/>
        </w:rPr>
        <w:t>//**寫到</w:t>
      </w:r>
      <w:r w:rsidRPr="006831E8">
        <w:rPr>
          <w:rFonts w:ascii="細明體" w:eastAsia="細明體" w:hAnsi="細明體" w:hint="eastAsia"/>
          <w:b/>
          <w:color w:val="943634"/>
          <w:lang w:eastAsia="zh-TW"/>
        </w:rPr>
        <w:t>異常狀況拒賠檔</w:t>
      </w:r>
      <w:r>
        <w:rPr>
          <w:rFonts w:ascii="細明體" w:eastAsia="細明體" w:hAnsi="細明體" w:hint="eastAsia"/>
          <w:b/>
          <w:color w:val="943634"/>
          <w:lang w:eastAsia="zh-TW"/>
        </w:rPr>
        <w:t>_保單</w:t>
      </w:r>
      <w:r w:rsidRPr="006831E8">
        <w:rPr>
          <w:rFonts w:ascii="細明體" w:eastAsia="細明體" w:hAnsi="細明體" w:hint="eastAsia"/>
          <w:b/>
          <w:color w:val="943634"/>
          <w:lang w:eastAsia="zh-TW"/>
        </w:rPr>
        <w:t>明細</w:t>
      </w:r>
      <w:r>
        <w:rPr>
          <w:rFonts w:ascii="細明體" w:eastAsia="細明體" w:hAnsi="細明體" w:hint="eastAsia"/>
          <w:b/>
          <w:color w:val="943634"/>
          <w:lang w:eastAsia="zh-TW"/>
        </w:rPr>
        <w:t>資料</w:t>
      </w:r>
      <w:r w:rsidRPr="006831E8">
        <w:rPr>
          <w:rFonts w:ascii="細明體" w:eastAsia="細明體" w:hAnsi="細明體" w:hint="eastAsia"/>
          <w:b/>
          <w:color w:val="943634"/>
          <w:lang w:eastAsia="zh-TW"/>
        </w:rPr>
        <w:t>DTAAV00</w:t>
      </w:r>
      <w:r>
        <w:rPr>
          <w:rFonts w:ascii="細明體" w:eastAsia="細明體" w:hAnsi="細明體" w:hint="eastAsia"/>
          <w:b/>
          <w:color w:val="943634"/>
          <w:lang w:eastAsia="zh-TW"/>
        </w:rPr>
        <w:t>9</w:t>
      </w:r>
    </w:p>
    <w:p w:rsidR="00A41A5B" w:rsidRPr="00C60388" w:rsidRDefault="00A41A5B" w:rsidP="00B826E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lang w:eastAsia="zh-TW"/>
        </w:rPr>
        <w:t>新增異常狀況拒賠檔</w:t>
      </w:r>
      <w:r w:rsidR="00680542">
        <w:rPr>
          <w:rFonts w:ascii="細明體" w:eastAsia="細明體" w:hAnsi="細明體" w:hint="eastAsia"/>
          <w:lang w:eastAsia="zh-TW"/>
        </w:rPr>
        <w:t>_保單明細資料</w:t>
      </w:r>
      <w:r w:rsidRPr="00C60388">
        <w:rPr>
          <w:rFonts w:ascii="細明體" w:eastAsia="細明體" w:hAnsi="細明體" w:hint="eastAsia"/>
          <w:lang w:eastAsia="zh-TW"/>
        </w:rPr>
        <w:t>DTAAV00</w:t>
      </w:r>
      <w:r w:rsidR="00EE2E11">
        <w:rPr>
          <w:rFonts w:ascii="細明體" w:eastAsia="細明體" w:hAnsi="細明體" w:hint="eastAsia"/>
          <w:lang w:eastAsia="zh-TW"/>
        </w:rPr>
        <w:t>9</w:t>
      </w:r>
      <w:r w:rsidRPr="00C60388">
        <w:rPr>
          <w:rFonts w:ascii="細明體" w:eastAsia="細明體" w:hAnsi="細明體" w:hint="eastAsia"/>
          <w:lang w:eastAsia="zh-TW"/>
        </w:rPr>
        <w:t>，BY參數:</w:t>
      </w:r>
    </w:p>
    <w:p w:rsidR="00A41A5B" w:rsidRPr="00C60388" w:rsidRDefault="00A41A5B" w:rsidP="00B826E4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lang w:eastAsia="zh-TW"/>
        </w:rPr>
        <w:t xml:space="preserve">格式如  </w:t>
      </w:r>
      <w:bookmarkStart w:id="20" w:name="C_BACK"/>
      <w:bookmarkEnd w:id="20"/>
      <w:r w:rsidRPr="00C60388">
        <w:rPr>
          <w:rFonts w:ascii="細明體" w:eastAsia="細明體" w:hAnsi="細明體"/>
          <w:lang w:eastAsia="zh-TW"/>
        </w:rPr>
        <w:fldChar w:fldCharType="begin"/>
      </w:r>
      <w:r w:rsidR="00EE2E11">
        <w:rPr>
          <w:rFonts w:ascii="細明體" w:eastAsia="細明體" w:hAnsi="細明體"/>
          <w:lang w:eastAsia="zh-TW"/>
        </w:rPr>
        <w:instrText>HYPERLINK  \l "C"</w:instrText>
      </w:r>
      <w:r w:rsidR="00EE2E11" w:rsidRPr="00C60388">
        <w:rPr>
          <w:rFonts w:ascii="細明體" w:eastAsia="細明體" w:hAnsi="細明體"/>
          <w:lang w:eastAsia="zh-TW"/>
        </w:rPr>
      </w:r>
      <w:r w:rsidRPr="00C60388">
        <w:rPr>
          <w:rFonts w:ascii="細明體" w:eastAsia="細明體" w:hAnsi="細明體"/>
          <w:lang w:eastAsia="zh-TW"/>
        </w:rPr>
        <w:fldChar w:fldCharType="separate"/>
      </w:r>
      <w:r w:rsidRPr="00C60388">
        <w:rPr>
          <w:rStyle w:val="ad"/>
          <w:rFonts w:ascii="細明體" w:eastAsia="細明體" w:hAnsi="細明體" w:hint="eastAsia"/>
          <w:lang w:eastAsia="zh-TW"/>
        </w:rPr>
        <w:t>FOR</w:t>
      </w:r>
      <w:r w:rsidRPr="00C60388">
        <w:rPr>
          <w:rStyle w:val="ad"/>
          <w:rFonts w:ascii="細明體" w:eastAsia="細明體" w:hAnsi="細明體" w:hint="eastAsia"/>
          <w:lang w:eastAsia="zh-TW"/>
        </w:rPr>
        <w:t>M</w:t>
      </w:r>
      <w:r w:rsidRPr="00C60388">
        <w:rPr>
          <w:rStyle w:val="ad"/>
          <w:rFonts w:ascii="細明體" w:eastAsia="細明體" w:hAnsi="細明體" w:hint="eastAsia"/>
          <w:lang w:eastAsia="zh-TW"/>
        </w:rPr>
        <w:t>AT</w:t>
      </w:r>
      <w:r w:rsidRPr="00C60388">
        <w:rPr>
          <w:rStyle w:val="ad"/>
          <w:rFonts w:ascii="細明體" w:eastAsia="細明體" w:hAnsi="細明體" w:hint="eastAsia"/>
          <w:lang w:eastAsia="zh-TW"/>
        </w:rPr>
        <w:t>(</w:t>
      </w:r>
      <w:r w:rsidR="00680542">
        <w:rPr>
          <w:rStyle w:val="ad"/>
          <w:rFonts w:ascii="細明體" w:eastAsia="細明體" w:hAnsi="細明體" w:hint="eastAsia"/>
          <w:lang w:eastAsia="zh-TW"/>
        </w:rPr>
        <w:t>C</w:t>
      </w:r>
      <w:r w:rsidRPr="00C60388">
        <w:rPr>
          <w:rStyle w:val="ad"/>
          <w:rFonts w:ascii="細明體" w:eastAsia="細明體" w:hAnsi="細明體" w:hint="eastAsia"/>
          <w:lang w:eastAsia="zh-TW"/>
        </w:rPr>
        <w:t>)</w:t>
      </w:r>
      <w:r w:rsidRPr="00C60388">
        <w:rPr>
          <w:rFonts w:ascii="細明體" w:eastAsia="細明體" w:hAnsi="細明體"/>
          <w:lang w:eastAsia="zh-TW"/>
        </w:rPr>
        <w:fldChar w:fldCharType="end"/>
      </w:r>
    </w:p>
    <w:p w:rsidR="00A41A5B" w:rsidRPr="00C60388" w:rsidRDefault="00A41A5B" w:rsidP="00B826E4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lang w:eastAsia="zh-TW"/>
        </w:rPr>
        <w:t>若有誤，</w:t>
      </w:r>
    </w:p>
    <w:p w:rsidR="00A41A5B" w:rsidRPr="00C60388" w:rsidRDefault="00A41A5B" w:rsidP="00B826E4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lang w:eastAsia="zh-TW"/>
        </w:rPr>
        <w:t>錯誤件數</w:t>
      </w:r>
      <w:r w:rsidR="00964536">
        <w:rPr>
          <w:rFonts w:ascii="細明體" w:eastAsia="細明體" w:hAnsi="細明體" w:hint="eastAsia"/>
          <w:lang w:eastAsia="zh-TW"/>
        </w:rPr>
        <w:t>DTAAV009</w:t>
      </w:r>
      <w:r w:rsidRPr="00C60388">
        <w:rPr>
          <w:rFonts w:ascii="細明體" w:eastAsia="細明體" w:hAnsi="細明體" w:hint="eastAsia"/>
          <w:lang w:eastAsia="zh-TW"/>
        </w:rPr>
        <w:t xml:space="preserve"> ++</w:t>
      </w:r>
    </w:p>
    <w:p w:rsidR="00680542" w:rsidRPr="00C60388" w:rsidRDefault="00A41A5B" w:rsidP="0068054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 xml:space="preserve">LOG紀錄錯誤訊息 </w:t>
      </w:r>
      <w:r w:rsidRPr="00C60388">
        <w:rPr>
          <w:rFonts w:ascii="細明體" w:eastAsia="細明體" w:hAnsi="細明體"/>
          <w:kern w:val="2"/>
          <w:lang w:eastAsia="zh-TW"/>
        </w:rPr>
        <w:t>“</w:t>
      </w:r>
      <w:r w:rsidRPr="00C60388">
        <w:rPr>
          <w:rFonts w:ascii="細明體" w:eastAsia="細明體" w:hAnsi="細明體" w:hint="eastAsia"/>
          <w:kern w:val="2"/>
          <w:lang w:eastAsia="zh-TW"/>
        </w:rPr>
        <w:t>新增</w:t>
      </w:r>
      <w:r w:rsidR="00680542" w:rsidRPr="00C60388">
        <w:rPr>
          <w:rFonts w:ascii="細明體" w:eastAsia="細明體" w:hAnsi="細明體" w:hint="eastAsia"/>
          <w:lang w:eastAsia="zh-TW"/>
        </w:rPr>
        <w:t>異常狀況拒賠檔</w:t>
      </w:r>
      <w:r w:rsidR="00680542">
        <w:rPr>
          <w:rFonts w:ascii="細明體" w:eastAsia="細明體" w:hAnsi="細明體" w:hint="eastAsia"/>
          <w:lang w:eastAsia="zh-TW"/>
        </w:rPr>
        <w:t>_保單明細資料</w:t>
      </w:r>
      <w:r w:rsidRPr="00C60388">
        <w:rPr>
          <w:rFonts w:ascii="細明體" w:eastAsia="細明體" w:hAnsi="細明體" w:hint="eastAsia"/>
          <w:color w:val="000000"/>
          <w:lang w:val="zh-TW" w:eastAsia="zh-TW"/>
        </w:rPr>
        <w:t>失敗</w:t>
      </w:r>
      <w:r w:rsidRPr="00C60388">
        <w:rPr>
          <w:rFonts w:ascii="細明體" w:eastAsia="細明體" w:hAnsi="細明體" w:hint="eastAsia"/>
          <w:color w:val="000000"/>
          <w:lang w:eastAsia="zh-TW"/>
        </w:rPr>
        <w:t>,受理編號:</w:t>
      </w:r>
      <w:r w:rsidRPr="00C60388">
        <w:rPr>
          <w:rFonts w:ascii="細明體" w:eastAsia="細明體" w:hAnsi="細明體"/>
          <w:color w:val="000000"/>
          <w:lang w:eastAsia="zh-TW"/>
        </w:rPr>
        <w:t>”</w:t>
      </w:r>
      <w:r w:rsidRPr="00C60388">
        <w:rPr>
          <w:rFonts w:ascii="細明體" w:eastAsia="細明體" w:hAnsi="細明體" w:hint="eastAsia"/>
          <w:color w:val="000000"/>
          <w:lang w:eastAsia="zh-TW"/>
        </w:rPr>
        <w:t>+</w:t>
      </w:r>
      <w:r w:rsidRPr="00C60388">
        <w:rPr>
          <w:rFonts w:ascii="細明體" w:eastAsia="細明體" w:hAnsi="細明體" w:hint="eastAsia"/>
          <w:kern w:val="2"/>
          <w:lang w:eastAsia="zh-TW"/>
        </w:rPr>
        <w:t>$DTAAB001.APLY_NO +</w:t>
      </w:r>
      <w:r w:rsidRPr="00C60388">
        <w:rPr>
          <w:rFonts w:ascii="細明體" w:eastAsia="細明體" w:hAnsi="細明體" w:hint="eastAsia"/>
          <w:color w:val="000000"/>
          <w:lang w:eastAsia="zh-TW"/>
        </w:rPr>
        <w:t xml:space="preserve"> </w:t>
      </w:r>
      <w:r w:rsidRPr="00C60388">
        <w:rPr>
          <w:rFonts w:ascii="細明體" w:eastAsia="細明體" w:hAnsi="細明體"/>
          <w:color w:val="000000"/>
          <w:lang w:eastAsia="zh-TW"/>
        </w:rPr>
        <w:t>“</w:t>
      </w:r>
      <w:r w:rsidRPr="00C60388">
        <w:rPr>
          <w:rFonts w:ascii="細明體" w:eastAsia="細明體" w:hAnsi="細明體" w:hint="eastAsia"/>
          <w:color w:val="000000"/>
          <w:lang w:val="zh-TW" w:eastAsia="zh-TW"/>
        </w:rPr>
        <w:t>事故者</w:t>
      </w:r>
      <w:r w:rsidRPr="00C60388">
        <w:rPr>
          <w:rFonts w:ascii="細明體" w:eastAsia="細明體" w:hAnsi="細明體" w:hint="eastAsia"/>
          <w:color w:val="000000"/>
          <w:lang w:eastAsia="zh-TW"/>
        </w:rPr>
        <w:t>ID:</w:t>
      </w:r>
      <w:r w:rsidRPr="00C60388">
        <w:rPr>
          <w:rFonts w:ascii="細明體" w:eastAsia="細明體" w:hAnsi="細明體"/>
          <w:color w:val="000000"/>
          <w:lang w:eastAsia="zh-TW"/>
        </w:rPr>
        <w:t>”</w:t>
      </w:r>
      <w:r w:rsidRPr="00C60388">
        <w:rPr>
          <w:rFonts w:ascii="細明體" w:eastAsia="細明體" w:hAnsi="細明體" w:hint="eastAsia"/>
          <w:color w:val="000000"/>
          <w:lang w:eastAsia="zh-TW"/>
        </w:rPr>
        <w:t>+</w:t>
      </w:r>
      <w:r w:rsidRPr="00C60388">
        <w:rPr>
          <w:rFonts w:ascii="細明體" w:eastAsia="細明體" w:hAnsi="細明體" w:hint="eastAsia"/>
          <w:kern w:val="2"/>
          <w:lang w:eastAsia="zh-TW"/>
        </w:rPr>
        <w:t>$DTAAB001.OCR_ID</w:t>
      </w:r>
      <w:r w:rsidR="003642EE">
        <w:rPr>
          <w:rFonts w:ascii="細明體" w:eastAsia="細明體" w:hAnsi="細明體" w:hint="eastAsia"/>
          <w:kern w:val="2"/>
          <w:lang w:eastAsia="zh-TW"/>
        </w:rPr>
        <w:t xml:space="preserve">+ </w:t>
      </w:r>
      <w:r w:rsidR="003642EE">
        <w:rPr>
          <w:rFonts w:ascii="細明體" w:eastAsia="細明體" w:hAnsi="細明體"/>
          <w:kern w:val="2"/>
          <w:lang w:eastAsia="zh-TW"/>
        </w:rPr>
        <w:t>“</w:t>
      </w:r>
      <w:r w:rsidR="003642EE">
        <w:rPr>
          <w:rFonts w:ascii="細明體" w:eastAsia="細明體" w:hAnsi="細明體" w:hint="eastAsia"/>
          <w:kern w:val="2"/>
          <w:lang w:eastAsia="zh-TW"/>
        </w:rPr>
        <w:t>模型分類:</w:t>
      </w:r>
      <w:r w:rsidR="003642EE">
        <w:rPr>
          <w:rFonts w:ascii="細明體" w:eastAsia="細明體" w:hAnsi="細明體"/>
          <w:kern w:val="2"/>
          <w:lang w:eastAsia="zh-TW"/>
        </w:rPr>
        <w:t>”</w:t>
      </w:r>
      <w:r w:rsidR="003642EE">
        <w:rPr>
          <w:rFonts w:ascii="細明體" w:eastAsia="細明體" w:hAnsi="細明體" w:hint="eastAsia"/>
          <w:kern w:val="2"/>
          <w:lang w:eastAsia="zh-TW"/>
        </w:rPr>
        <w:t xml:space="preserve"> + </w:t>
      </w:r>
      <w:r w:rsidR="003642EE" w:rsidRPr="00C60388">
        <w:rPr>
          <w:rFonts w:ascii="細明體" w:eastAsia="細明體" w:hAnsi="細明體" w:hint="eastAsia"/>
          <w:kern w:val="2"/>
          <w:lang w:eastAsia="zh-TW"/>
        </w:rPr>
        <w:t>$DTAAB001.</w:t>
      </w:r>
      <w:r w:rsidR="003642EE">
        <w:rPr>
          <w:rFonts w:ascii="細明體" w:eastAsia="細明體" w:hAnsi="細明體" w:hint="eastAsia"/>
          <w:kern w:val="2"/>
          <w:lang w:eastAsia="zh-TW"/>
        </w:rPr>
        <w:t>模型分類</w:t>
      </w:r>
      <w:r w:rsidR="00680542">
        <w:rPr>
          <w:rFonts w:ascii="細明體" w:eastAsia="細明體" w:hAnsi="細明體" w:hint="eastAsia"/>
          <w:kern w:val="2"/>
          <w:lang w:eastAsia="zh-TW"/>
        </w:rPr>
        <w:t xml:space="preserve">+ </w:t>
      </w:r>
      <w:r w:rsidR="00680542">
        <w:rPr>
          <w:rFonts w:ascii="細明體" w:eastAsia="細明體" w:hAnsi="細明體"/>
          <w:kern w:val="2"/>
          <w:lang w:eastAsia="zh-TW"/>
        </w:rPr>
        <w:t>“</w:t>
      </w:r>
      <w:r w:rsidR="00680542">
        <w:rPr>
          <w:rFonts w:ascii="細明體" w:eastAsia="細明體" w:hAnsi="細明體" w:hint="eastAsia"/>
          <w:kern w:val="2"/>
          <w:lang w:eastAsia="zh-TW"/>
        </w:rPr>
        <w:t>保單號碼:</w:t>
      </w:r>
      <w:r w:rsidR="00680542">
        <w:rPr>
          <w:rFonts w:ascii="細明體" w:eastAsia="細明體" w:hAnsi="細明體"/>
          <w:kern w:val="2"/>
          <w:lang w:eastAsia="zh-TW"/>
        </w:rPr>
        <w:t>”</w:t>
      </w:r>
      <w:r w:rsidR="00680542">
        <w:rPr>
          <w:rFonts w:ascii="細明體" w:eastAsia="細明體" w:hAnsi="細明體" w:hint="eastAsia"/>
          <w:kern w:val="2"/>
          <w:lang w:eastAsia="zh-TW"/>
        </w:rPr>
        <w:t>+</w:t>
      </w:r>
      <w:r w:rsidR="00680542" w:rsidRPr="00C60388">
        <w:rPr>
          <w:rFonts w:ascii="細明體" w:eastAsia="細明體" w:hAnsi="細明體" w:hint="eastAsia"/>
          <w:kern w:val="2"/>
          <w:lang w:eastAsia="zh-TW"/>
        </w:rPr>
        <w:t>$DTAAB001.</w:t>
      </w:r>
      <w:r w:rsidR="00680542">
        <w:rPr>
          <w:rFonts w:ascii="細明體" w:eastAsia="細明體" w:hAnsi="細明體" w:hint="eastAsia"/>
          <w:kern w:val="2"/>
          <w:lang w:eastAsia="zh-TW"/>
        </w:rPr>
        <w:t xml:space="preserve">保單號碼+ </w:t>
      </w:r>
      <w:r w:rsidR="00680542">
        <w:rPr>
          <w:rFonts w:ascii="細明體" w:eastAsia="細明體" w:hAnsi="細明體"/>
          <w:kern w:val="2"/>
          <w:lang w:eastAsia="zh-TW"/>
        </w:rPr>
        <w:t>“</w:t>
      </w:r>
      <w:r w:rsidR="00680542">
        <w:rPr>
          <w:rFonts w:ascii="細明體" w:eastAsia="細明體" w:hAnsi="細明體" w:hint="eastAsia"/>
          <w:kern w:val="2"/>
          <w:lang w:eastAsia="zh-TW"/>
        </w:rPr>
        <w:t>險別:</w:t>
      </w:r>
      <w:r w:rsidR="00680542">
        <w:rPr>
          <w:rFonts w:ascii="細明體" w:eastAsia="細明體" w:hAnsi="細明體"/>
          <w:kern w:val="2"/>
          <w:lang w:eastAsia="zh-TW"/>
        </w:rPr>
        <w:t>”</w:t>
      </w:r>
      <w:r w:rsidR="00680542">
        <w:rPr>
          <w:rFonts w:ascii="細明體" w:eastAsia="細明體" w:hAnsi="細明體" w:hint="eastAsia"/>
          <w:kern w:val="2"/>
          <w:lang w:eastAsia="zh-TW"/>
        </w:rPr>
        <w:t>+</w:t>
      </w:r>
      <w:r w:rsidR="00680542" w:rsidRPr="00C60388">
        <w:rPr>
          <w:rFonts w:ascii="細明體" w:eastAsia="細明體" w:hAnsi="細明體" w:hint="eastAsia"/>
          <w:kern w:val="2"/>
          <w:lang w:eastAsia="zh-TW"/>
        </w:rPr>
        <w:t>$DTAAB001.</w:t>
      </w:r>
      <w:r w:rsidR="00680542">
        <w:rPr>
          <w:rFonts w:ascii="細明體" w:eastAsia="細明體" w:hAnsi="細明體" w:hint="eastAsia"/>
          <w:kern w:val="2"/>
          <w:lang w:eastAsia="zh-TW"/>
        </w:rPr>
        <w:t xml:space="preserve">險別+ </w:t>
      </w:r>
      <w:r w:rsidR="00680542">
        <w:rPr>
          <w:rFonts w:ascii="細明體" w:eastAsia="細明體" w:hAnsi="細明體"/>
          <w:kern w:val="2"/>
          <w:lang w:eastAsia="zh-TW"/>
        </w:rPr>
        <w:t>“</w:t>
      </w:r>
      <w:r w:rsidR="00680542">
        <w:rPr>
          <w:rFonts w:ascii="細明體" w:eastAsia="細明體" w:hAnsi="細明體" w:hint="eastAsia"/>
          <w:kern w:val="2"/>
          <w:lang w:eastAsia="zh-TW"/>
        </w:rPr>
        <w:t>理賠保險金代號:</w:t>
      </w:r>
      <w:r w:rsidR="00680542">
        <w:rPr>
          <w:rFonts w:ascii="細明體" w:eastAsia="細明體" w:hAnsi="細明體"/>
          <w:kern w:val="2"/>
          <w:lang w:eastAsia="zh-TW"/>
        </w:rPr>
        <w:t>”</w:t>
      </w:r>
      <w:r w:rsidR="00680542">
        <w:rPr>
          <w:rFonts w:ascii="細明體" w:eastAsia="細明體" w:hAnsi="細明體" w:hint="eastAsia"/>
          <w:kern w:val="2"/>
          <w:lang w:eastAsia="zh-TW"/>
        </w:rPr>
        <w:t>+</w:t>
      </w:r>
      <w:r w:rsidR="00680542" w:rsidRPr="00C60388">
        <w:rPr>
          <w:rFonts w:ascii="細明體" w:eastAsia="細明體" w:hAnsi="細明體" w:hint="eastAsia"/>
          <w:kern w:val="2"/>
          <w:lang w:eastAsia="zh-TW"/>
        </w:rPr>
        <w:t>$DTAAB001.</w:t>
      </w:r>
      <w:r w:rsidR="00680542" w:rsidRPr="00680542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680542">
        <w:rPr>
          <w:rFonts w:ascii="細明體" w:eastAsia="細明體" w:hAnsi="細明體" w:hint="eastAsia"/>
          <w:kern w:val="2"/>
          <w:lang w:eastAsia="zh-TW"/>
        </w:rPr>
        <w:t>理賠保險金代號</w:t>
      </w:r>
    </w:p>
    <w:p w:rsidR="00A41A5B" w:rsidRPr="00C60388" w:rsidRDefault="00A41A5B" w:rsidP="00B826E4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繼續處理下一筆$DTAAB001</w:t>
      </w:r>
    </w:p>
    <w:p w:rsidR="00A41A5B" w:rsidRPr="00C60388" w:rsidRDefault="00A41A5B" w:rsidP="00B826E4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若無誤</w:t>
      </w:r>
    </w:p>
    <w:p w:rsidR="00A41A5B" w:rsidRPr="00C60388" w:rsidRDefault="00A41A5B" w:rsidP="00B826E4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輸出件數</w:t>
      </w:r>
      <w:r w:rsidR="00964536">
        <w:rPr>
          <w:rFonts w:ascii="細明體" w:eastAsia="細明體" w:hAnsi="細明體" w:hint="eastAsia"/>
          <w:kern w:val="2"/>
          <w:lang w:eastAsia="zh-TW"/>
        </w:rPr>
        <w:t>DTAAV009</w:t>
      </w:r>
      <w:r w:rsidRPr="00C60388">
        <w:rPr>
          <w:rFonts w:ascii="細明體" w:eastAsia="細明體" w:hAnsi="細明體" w:hint="eastAsia"/>
          <w:kern w:val="2"/>
          <w:lang w:eastAsia="zh-TW"/>
        </w:rPr>
        <w:t xml:space="preserve"> ++</w:t>
      </w:r>
    </w:p>
    <w:p w:rsidR="00831C4C" w:rsidRPr="006831E8" w:rsidRDefault="00831C4C" w:rsidP="00B826E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b/>
          <w:color w:val="943634"/>
          <w:kern w:val="2"/>
          <w:lang w:eastAsia="zh-TW"/>
        </w:rPr>
      </w:pPr>
      <w:r w:rsidRPr="006831E8">
        <w:rPr>
          <w:rFonts w:ascii="細明體" w:eastAsia="細明體" w:hAnsi="細明體" w:hint="eastAsia"/>
          <w:b/>
          <w:color w:val="943634"/>
          <w:kern w:val="2"/>
          <w:lang w:eastAsia="zh-TW"/>
        </w:rPr>
        <w:t>//**寫到</w:t>
      </w:r>
      <w:r w:rsidRPr="006831E8">
        <w:rPr>
          <w:rFonts w:ascii="細明體" w:eastAsia="細明體" w:hAnsi="細明體" w:hint="eastAsia"/>
          <w:b/>
          <w:color w:val="943634"/>
          <w:lang w:eastAsia="zh-TW"/>
        </w:rPr>
        <w:t>異常狀況拒賠明細檔DTAAV006</w:t>
      </w:r>
    </w:p>
    <w:p w:rsidR="00831C4C" w:rsidRPr="00C60388" w:rsidRDefault="00831C4C" w:rsidP="00B826E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lang w:eastAsia="zh-TW"/>
        </w:rPr>
        <w:t>新增異常狀況拒賠明細檔DTAAV006，BY參數:</w:t>
      </w:r>
    </w:p>
    <w:p w:rsidR="00831C4C" w:rsidRPr="00C60388" w:rsidRDefault="00831C4C" w:rsidP="00B826E4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lang w:eastAsia="zh-TW"/>
        </w:rPr>
        <w:t xml:space="preserve">格式如  </w:t>
      </w:r>
      <w:bookmarkStart w:id="21" w:name="A_BACK"/>
      <w:bookmarkEnd w:id="21"/>
      <w:r w:rsidR="0058120D" w:rsidRPr="00C60388">
        <w:rPr>
          <w:rFonts w:ascii="細明體" w:eastAsia="細明體" w:hAnsi="細明體"/>
          <w:lang w:eastAsia="zh-TW"/>
        </w:rPr>
        <w:fldChar w:fldCharType="begin"/>
      </w:r>
      <w:r w:rsidR="0058120D" w:rsidRPr="00C60388">
        <w:rPr>
          <w:rFonts w:ascii="細明體" w:eastAsia="細明體" w:hAnsi="細明體"/>
          <w:lang w:eastAsia="zh-TW"/>
        </w:rPr>
        <w:instrText xml:space="preserve"> HYPERLINK  \l "A" </w:instrText>
      </w:r>
      <w:r w:rsidR="0058120D" w:rsidRPr="00C60388">
        <w:rPr>
          <w:rFonts w:ascii="細明體" w:eastAsia="細明體" w:hAnsi="細明體"/>
          <w:lang w:eastAsia="zh-TW"/>
        </w:rPr>
      </w:r>
      <w:r w:rsidR="0058120D" w:rsidRPr="00C60388">
        <w:rPr>
          <w:rFonts w:ascii="細明體" w:eastAsia="細明體" w:hAnsi="細明體"/>
          <w:lang w:eastAsia="zh-TW"/>
        </w:rPr>
        <w:fldChar w:fldCharType="separate"/>
      </w:r>
      <w:r w:rsidRPr="00C60388">
        <w:rPr>
          <w:rStyle w:val="ad"/>
          <w:rFonts w:ascii="細明體" w:eastAsia="細明體" w:hAnsi="細明體" w:hint="eastAsia"/>
          <w:lang w:eastAsia="zh-TW"/>
        </w:rPr>
        <w:t>FOR</w:t>
      </w:r>
      <w:r w:rsidRPr="00C60388">
        <w:rPr>
          <w:rStyle w:val="ad"/>
          <w:rFonts w:ascii="細明體" w:eastAsia="細明體" w:hAnsi="細明體" w:hint="eastAsia"/>
          <w:lang w:eastAsia="zh-TW"/>
        </w:rPr>
        <w:t>M</w:t>
      </w:r>
      <w:r w:rsidRPr="00C60388">
        <w:rPr>
          <w:rStyle w:val="ad"/>
          <w:rFonts w:ascii="細明體" w:eastAsia="細明體" w:hAnsi="細明體" w:hint="eastAsia"/>
          <w:lang w:eastAsia="zh-TW"/>
        </w:rPr>
        <w:t>A</w:t>
      </w:r>
      <w:r w:rsidRPr="00C60388">
        <w:rPr>
          <w:rStyle w:val="ad"/>
          <w:rFonts w:ascii="細明體" w:eastAsia="細明體" w:hAnsi="細明體" w:hint="eastAsia"/>
          <w:lang w:eastAsia="zh-TW"/>
        </w:rPr>
        <w:t>T(A)</w:t>
      </w:r>
      <w:r w:rsidR="0058120D" w:rsidRPr="00C60388">
        <w:rPr>
          <w:rFonts w:ascii="細明體" w:eastAsia="細明體" w:hAnsi="細明體"/>
          <w:lang w:eastAsia="zh-TW"/>
        </w:rPr>
        <w:fldChar w:fldCharType="end"/>
      </w:r>
    </w:p>
    <w:p w:rsidR="0058120D" w:rsidRPr="00C60388" w:rsidRDefault="0058120D" w:rsidP="00B826E4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lang w:eastAsia="zh-TW"/>
        </w:rPr>
        <w:t>若有誤，</w:t>
      </w:r>
    </w:p>
    <w:p w:rsidR="0058120D" w:rsidRPr="00C60388" w:rsidRDefault="0058120D" w:rsidP="00B826E4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lang w:eastAsia="zh-TW"/>
        </w:rPr>
        <w:t>錯誤件數 ++</w:t>
      </w:r>
    </w:p>
    <w:p w:rsidR="0058120D" w:rsidRPr="00C60388" w:rsidRDefault="0058120D" w:rsidP="00B826E4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 xml:space="preserve">LOG紀錄錯誤訊息 </w:t>
      </w:r>
      <w:r w:rsidRPr="00C60388">
        <w:rPr>
          <w:rFonts w:ascii="細明體" w:eastAsia="細明體" w:hAnsi="細明體"/>
          <w:kern w:val="2"/>
          <w:lang w:eastAsia="zh-TW"/>
        </w:rPr>
        <w:t>“</w:t>
      </w:r>
      <w:r w:rsidRPr="00C60388">
        <w:rPr>
          <w:rFonts w:ascii="細明體" w:eastAsia="細明體" w:hAnsi="細明體" w:hint="eastAsia"/>
          <w:kern w:val="2"/>
          <w:lang w:eastAsia="zh-TW"/>
        </w:rPr>
        <w:t>新增</w:t>
      </w:r>
      <w:r w:rsidRPr="00C60388">
        <w:rPr>
          <w:rFonts w:ascii="細明體" w:eastAsia="細明體" w:hAnsi="細明體" w:hint="eastAsia"/>
          <w:lang w:eastAsia="zh-TW"/>
        </w:rPr>
        <w:t>異常狀況拒賠明細檔</w:t>
      </w:r>
      <w:r w:rsidRPr="00C60388">
        <w:rPr>
          <w:rFonts w:ascii="細明體" w:eastAsia="細明體" w:hAnsi="細明體" w:hint="eastAsia"/>
          <w:color w:val="000000"/>
          <w:lang w:val="zh-TW" w:eastAsia="zh-TW"/>
        </w:rPr>
        <w:t>失敗</w:t>
      </w:r>
      <w:r w:rsidRPr="00C60388">
        <w:rPr>
          <w:rFonts w:ascii="細明體" w:eastAsia="細明體" w:hAnsi="細明體" w:hint="eastAsia"/>
          <w:color w:val="000000"/>
          <w:lang w:eastAsia="zh-TW"/>
        </w:rPr>
        <w:t>,受理編號:</w:t>
      </w:r>
      <w:r w:rsidRPr="00C60388">
        <w:rPr>
          <w:rFonts w:ascii="細明體" w:eastAsia="細明體" w:hAnsi="細明體"/>
          <w:color w:val="000000"/>
          <w:lang w:eastAsia="zh-TW"/>
        </w:rPr>
        <w:t>”</w:t>
      </w:r>
      <w:r w:rsidRPr="00C60388">
        <w:rPr>
          <w:rFonts w:ascii="細明體" w:eastAsia="細明體" w:hAnsi="細明體" w:hint="eastAsia"/>
          <w:color w:val="000000"/>
          <w:lang w:eastAsia="zh-TW"/>
        </w:rPr>
        <w:t>+</w:t>
      </w:r>
      <w:r w:rsidRPr="00C60388">
        <w:rPr>
          <w:rFonts w:ascii="細明體" w:eastAsia="細明體" w:hAnsi="細明體" w:hint="eastAsia"/>
          <w:kern w:val="2"/>
          <w:lang w:eastAsia="zh-TW"/>
        </w:rPr>
        <w:t>$DTAAB001.APLY_NO +</w:t>
      </w:r>
      <w:r w:rsidRPr="00C60388">
        <w:rPr>
          <w:rFonts w:ascii="細明體" w:eastAsia="細明體" w:hAnsi="細明體" w:hint="eastAsia"/>
          <w:color w:val="000000"/>
          <w:lang w:eastAsia="zh-TW"/>
        </w:rPr>
        <w:t xml:space="preserve"> </w:t>
      </w:r>
      <w:r w:rsidRPr="00C60388">
        <w:rPr>
          <w:rFonts w:ascii="細明體" w:eastAsia="細明體" w:hAnsi="細明體"/>
          <w:color w:val="000000"/>
          <w:lang w:eastAsia="zh-TW"/>
        </w:rPr>
        <w:t>“</w:t>
      </w:r>
      <w:r w:rsidRPr="00C60388">
        <w:rPr>
          <w:rFonts w:ascii="細明體" w:eastAsia="細明體" w:hAnsi="細明體" w:hint="eastAsia"/>
          <w:color w:val="000000"/>
          <w:lang w:val="zh-TW" w:eastAsia="zh-TW"/>
        </w:rPr>
        <w:t>事故者</w:t>
      </w:r>
      <w:r w:rsidRPr="00C60388">
        <w:rPr>
          <w:rFonts w:ascii="細明體" w:eastAsia="細明體" w:hAnsi="細明體" w:hint="eastAsia"/>
          <w:color w:val="000000"/>
          <w:lang w:eastAsia="zh-TW"/>
        </w:rPr>
        <w:t>ID:</w:t>
      </w:r>
      <w:r w:rsidRPr="00C60388">
        <w:rPr>
          <w:rFonts w:ascii="細明體" w:eastAsia="細明體" w:hAnsi="細明體"/>
          <w:color w:val="000000"/>
          <w:lang w:eastAsia="zh-TW"/>
        </w:rPr>
        <w:t>”</w:t>
      </w:r>
      <w:r w:rsidRPr="00C60388">
        <w:rPr>
          <w:rFonts w:ascii="細明體" w:eastAsia="細明體" w:hAnsi="細明體" w:hint="eastAsia"/>
          <w:color w:val="000000"/>
          <w:lang w:eastAsia="zh-TW"/>
        </w:rPr>
        <w:t>+</w:t>
      </w:r>
      <w:r w:rsidRPr="00C60388">
        <w:rPr>
          <w:rFonts w:ascii="細明體" w:eastAsia="細明體" w:hAnsi="細明體" w:hint="eastAsia"/>
          <w:kern w:val="2"/>
          <w:lang w:eastAsia="zh-TW"/>
        </w:rPr>
        <w:t>$DTAAB001.OCR_ID</w:t>
      </w:r>
      <w:r w:rsidR="003642EE">
        <w:rPr>
          <w:rFonts w:ascii="細明體" w:eastAsia="細明體" w:hAnsi="細明體" w:hint="eastAsia"/>
          <w:kern w:val="2"/>
          <w:lang w:eastAsia="zh-TW"/>
        </w:rPr>
        <w:t xml:space="preserve">+ </w:t>
      </w:r>
      <w:r w:rsidR="003642EE">
        <w:rPr>
          <w:rFonts w:ascii="細明體" w:eastAsia="細明體" w:hAnsi="細明體"/>
          <w:kern w:val="2"/>
          <w:lang w:eastAsia="zh-TW"/>
        </w:rPr>
        <w:t>“</w:t>
      </w:r>
      <w:r w:rsidR="003642EE">
        <w:rPr>
          <w:rFonts w:ascii="細明體" w:eastAsia="細明體" w:hAnsi="細明體" w:hint="eastAsia"/>
          <w:kern w:val="2"/>
          <w:lang w:eastAsia="zh-TW"/>
        </w:rPr>
        <w:t>模型分類:</w:t>
      </w:r>
      <w:r w:rsidR="003642EE">
        <w:rPr>
          <w:rFonts w:ascii="細明體" w:eastAsia="細明體" w:hAnsi="細明體"/>
          <w:kern w:val="2"/>
          <w:lang w:eastAsia="zh-TW"/>
        </w:rPr>
        <w:t>”</w:t>
      </w:r>
      <w:r w:rsidR="003642EE">
        <w:rPr>
          <w:rFonts w:ascii="細明體" w:eastAsia="細明體" w:hAnsi="細明體" w:hint="eastAsia"/>
          <w:kern w:val="2"/>
          <w:lang w:eastAsia="zh-TW"/>
        </w:rPr>
        <w:t xml:space="preserve"> + </w:t>
      </w:r>
      <w:r w:rsidR="003642EE" w:rsidRPr="00C60388">
        <w:rPr>
          <w:rFonts w:ascii="細明體" w:eastAsia="細明體" w:hAnsi="細明體" w:hint="eastAsia"/>
          <w:kern w:val="2"/>
          <w:lang w:eastAsia="zh-TW"/>
        </w:rPr>
        <w:t>$DTAAB001.</w:t>
      </w:r>
      <w:r w:rsidR="003642EE">
        <w:rPr>
          <w:rFonts w:ascii="細明體" w:eastAsia="細明體" w:hAnsi="細明體" w:hint="eastAsia"/>
          <w:kern w:val="2"/>
          <w:lang w:eastAsia="zh-TW"/>
        </w:rPr>
        <w:t>模型分類</w:t>
      </w:r>
    </w:p>
    <w:p w:rsidR="0058120D" w:rsidRPr="00C60388" w:rsidRDefault="0058120D" w:rsidP="00B826E4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繼續處理下一筆$DTAAB001</w:t>
      </w:r>
    </w:p>
    <w:p w:rsidR="0058120D" w:rsidRPr="00C60388" w:rsidRDefault="0058120D" w:rsidP="00B826E4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若無誤</w:t>
      </w:r>
    </w:p>
    <w:p w:rsidR="0058120D" w:rsidRPr="00C60388" w:rsidRDefault="0058120D" w:rsidP="00B826E4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輸出件數 ++</w:t>
      </w:r>
    </w:p>
    <w:p w:rsidR="0069699B" w:rsidRDefault="0069699B" w:rsidP="0069699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ELSE</w:t>
      </w:r>
    </w:p>
    <w:p w:rsidR="0047141B" w:rsidRDefault="0047141B" w:rsidP="0047141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//**處理該受編第二筆理賠項目</w:t>
      </w:r>
    </w:p>
    <w:p w:rsidR="00964536" w:rsidRDefault="00964536" w:rsidP="0096453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處理當筆</w:t>
      </w:r>
      <w:r w:rsidRPr="00C60388">
        <w:rPr>
          <w:rFonts w:ascii="細明體" w:eastAsia="細明體" w:hAnsi="細明體" w:hint="eastAsia"/>
          <w:kern w:val="2"/>
          <w:lang w:eastAsia="zh-TW"/>
        </w:rPr>
        <w:t>$DTAAB001</w:t>
      </w:r>
      <w:r>
        <w:rPr>
          <w:rFonts w:ascii="細明體" w:eastAsia="細明體" w:hAnsi="細明體" w:hint="eastAsia"/>
          <w:kern w:val="2"/>
          <w:lang w:eastAsia="zh-TW"/>
        </w:rPr>
        <w:t xml:space="preserve">.給付狀態 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5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(退件不給付)</w:t>
      </w:r>
      <w:r w:rsidR="00E90A5A">
        <w:rPr>
          <w:rFonts w:ascii="細明體" w:eastAsia="細明體" w:hAnsi="細明體" w:hint="eastAsia"/>
          <w:kern w:val="2"/>
          <w:lang w:eastAsia="zh-TW"/>
        </w:rPr>
        <w:t xml:space="preserve"> AND </w:t>
      </w:r>
      <w:r w:rsidR="00DF604A" w:rsidRPr="00DF604A">
        <w:rPr>
          <w:rFonts w:ascii="細明體" w:eastAsia="細明體" w:hAnsi="細明體" w:hint="eastAsia"/>
          <w:kern w:val="2"/>
          <w:lang w:eastAsia="zh-TW"/>
        </w:rPr>
        <w:t>處理當筆$DTAAC020.是否認列交查破案績效 = '1'</w:t>
      </w:r>
    </w:p>
    <w:p w:rsidR="00964536" w:rsidRDefault="00964536" w:rsidP="0096453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>拒賠</w:t>
      </w:r>
      <w:r w:rsidRPr="00C60388">
        <w:rPr>
          <w:rFonts w:ascii="細明體" w:eastAsia="細明體" w:hAnsi="細明體" w:hint="eastAsia"/>
          <w:kern w:val="2"/>
          <w:lang w:eastAsia="zh-TW"/>
        </w:rPr>
        <w:t>保險金個數 ++</w:t>
      </w:r>
    </w:p>
    <w:p w:rsidR="00964536" w:rsidRDefault="00964536" w:rsidP="0096453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END IF</w:t>
      </w:r>
    </w:p>
    <w:p w:rsidR="00964536" w:rsidRPr="00C60388" w:rsidRDefault="00964536" w:rsidP="0096453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6831E8">
        <w:rPr>
          <w:rFonts w:ascii="細明體" w:eastAsia="細明體" w:hAnsi="細明體" w:hint="eastAsia"/>
          <w:b/>
          <w:color w:val="943634"/>
          <w:kern w:val="2"/>
          <w:lang w:eastAsia="zh-TW"/>
        </w:rPr>
        <w:t>//**寫到</w:t>
      </w:r>
      <w:r w:rsidRPr="006831E8">
        <w:rPr>
          <w:rFonts w:ascii="細明體" w:eastAsia="細明體" w:hAnsi="細明體" w:hint="eastAsia"/>
          <w:b/>
          <w:color w:val="943634"/>
          <w:lang w:eastAsia="zh-TW"/>
        </w:rPr>
        <w:t>異常狀況拒賠檔</w:t>
      </w:r>
      <w:r>
        <w:rPr>
          <w:rFonts w:ascii="細明體" w:eastAsia="細明體" w:hAnsi="細明體" w:hint="eastAsia"/>
          <w:b/>
          <w:color w:val="943634"/>
          <w:lang w:eastAsia="zh-TW"/>
        </w:rPr>
        <w:t>_保單</w:t>
      </w:r>
      <w:r w:rsidRPr="006831E8">
        <w:rPr>
          <w:rFonts w:ascii="細明體" w:eastAsia="細明體" w:hAnsi="細明體" w:hint="eastAsia"/>
          <w:b/>
          <w:color w:val="943634"/>
          <w:lang w:eastAsia="zh-TW"/>
        </w:rPr>
        <w:t>明細</w:t>
      </w:r>
      <w:r>
        <w:rPr>
          <w:rFonts w:ascii="細明體" w:eastAsia="細明體" w:hAnsi="細明體" w:hint="eastAsia"/>
          <w:b/>
          <w:color w:val="943634"/>
          <w:lang w:eastAsia="zh-TW"/>
        </w:rPr>
        <w:t>資料</w:t>
      </w:r>
      <w:r w:rsidRPr="006831E8">
        <w:rPr>
          <w:rFonts w:ascii="細明體" w:eastAsia="細明體" w:hAnsi="細明體" w:hint="eastAsia"/>
          <w:b/>
          <w:color w:val="943634"/>
          <w:lang w:eastAsia="zh-TW"/>
        </w:rPr>
        <w:t>DTAAV00</w:t>
      </w:r>
      <w:r>
        <w:rPr>
          <w:rFonts w:ascii="細明體" w:eastAsia="細明體" w:hAnsi="細明體" w:hint="eastAsia"/>
          <w:b/>
          <w:color w:val="943634"/>
          <w:lang w:eastAsia="zh-TW"/>
        </w:rPr>
        <w:t>9</w:t>
      </w:r>
    </w:p>
    <w:p w:rsidR="00964536" w:rsidRPr="00C60388" w:rsidRDefault="00964536" w:rsidP="0096453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lang w:eastAsia="zh-TW"/>
        </w:rPr>
        <w:t>新增異常狀況拒賠檔</w:t>
      </w:r>
      <w:r>
        <w:rPr>
          <w:rFonts w:ascii="細明體" w:eastAsia="細明體" w:hAnsi="細明體" w:hint="eastAsia"/>
          <w:lang w:eastAsia="zh-TW"/>
        </w:rPr>
        <w:t>_保單明細資料</w:t>
      </w:r>
      <w:r w:rsidRPr="00C60388">
        <w:rPr>
          <w:rFonts w:ascii="細明體" w:eastAsia="細明體" w:hAnsi="細明體" w:hint="eastAsia"/>
          <w:lang w:eastAsia="zh-TW"/>
        </w:rPr>
        <w:t>DTAAV00</w:t>
      </w:r>
      <w:r>
        <w:rPr>
          <w:rFonts w:ascii="細明體" w:eastAsia="細明體" w:hAnsi="細明體" w:hint="eastAsia"/>
          <w:lang w:eastAsia="zh-TW"/>
        </w:rPr>
        <w:t>9</w:t>
      </w:r>
      <w:r w:rsidRPr="00C60388">
        <w:rPr>
          <w:rFonts w:ascii="細明體" w:eastAsia="細明體" w:hAnsi="細明體" w:hint="eastAsia"/>
          <w:lang w:eastAsia="zh-TW"/>
        </w:rPr>
        <w:t>，BY參數:</w:t>
      </w:r>
    </w:p>
    <w:p w:rsidR="00964536" w:rsidRPr="00C60388" w:rsidRDefault="00964536" w:rsidP="0096453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lang w:eastAsia="zh-TW"/>
        </w:rPr>
        <w:t xml:space="preserve">格式如  </w:t>
      </w:r>
      <w:hyperlink w:anchor="C" w:history="1">
        <w:r w:rsidRPr="00C60388">
          <w:rPr>
            <w:rStyle w:val="ad"/>
            <w:rFonts w:ascii="細明體" w:eastAsia="細明體" w:hAnsi="細明體" w:hint="eastAsia"/>
            <w:lang w:eastAsia="zh-TW"/>
          </w:rPr>
          <w:t>FORMAT(</w:t>
        </w:r>
        <w:r>
          <w:rPr>
            <w:rStyle w:val="ad"/>
            <w:rFonts w:ascii="細明體" w:eastAsia="細明體" w:hAnsi="細明體" w:hint="eastAsia"/>
            <w:lang w:eastAsia="zh-TW"/>
          </w:rPr>
          <w:t>C</w:t>
        </w:r>
        <w:r w:rsidRPr="00C60388">
          <w:rPr>
            <w:rStyle w:val="ad"/>
            <w:rFonts w:ascii="細明體" w:eastAsia="細明體" w:hAnsi="細明體" w:hint="eastAsia"/>
            <w:lang w:eastAsia="zh-TW"/>
          </w:rPr>
          <w:t>)</w:t>
        </w:r>
      </w:hyperlink>
    </w:p>
    <w:p w:rsidR="00964536" w:rsidRPr="00C60388" w:rsidRDefault="00964536" w:rsidP="0096453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lang w:eastAsia="zh-TW"/>
        </w:rPr>
        <w:t>若有誤，</w:t>
      </w:r>
    </w:p>
    <w:p w:rsidR="00964536" w:rsidRPr="00C60388" w:rsidRDefault="00964536" w:rsidP="0096453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lang w:eastAsia="zh-TW"/>
        </w:rPr>
        <w:t>錯誤件數</w:t>
      </w:r>
      <w:r>
        <w:rPr>
          <w:rFonts w:ascii="細明體" w:eastAsia="細明體" w:hAnsi="細明體" w:hint="eastAsia"/>
          <w:lang w:eastAsia="zh-TW"/>
        </w:rPr>
        <w:t>DTAAV009</w:t>
      </w:r>
      <w:r w:rsidRPr="00C60388">
        <w:rPr>
          <w:rFonts w:ascii="細明體" w:eastAsia="細明體" w:hAnsi="細明體" w:hint="eastAsia"/>
          <w:lang w:eastAsia="zh-TW"/>
        </w:rPr>
        <w:t xml:space="preserve"> ++</w:t>
      </w:r>
    </w:p>
    <w:p w:rsidR="00964536" w:rsidRPr="00C60388" w:rsidRDefault="00964536" w:rsidP="0096453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 xml:space="preserve">LOG紀錄錯誤訊息 </w:t>
      </w:r>
      <w:r w:rsidRPr="00C60388">
        <w:rPr>
          <w:rFonts w:ascii="細明體" w:eastAsia="細明體" w:hAnsi="細明體"/>
          <w:kern w:val="2"/>
          <w:lang w:eastAsia="zh-TW"/>
        </w:rPr>
        <w:t>“</w:t>
      </w:r>
      <w:r w:rsidRPr="00C60388">
        <w:rPr>
          <w:rFonts w:ascii="細明體" w:eastAsia="細明體" w:hAnsi="細明體" w:hint="eastAsia"/>
          <w:kern w:val="2"/>
          <w:lang w:eastAsia="zh-TW"/>
        </w:rPr>
        <w:t>新增</w:t>
      </w:r>
      <w:r w:rsidRPr="00C60388">
        <w:rPr>
          <w:rFonts w:ascii="細明體" w:eastAsia="細明體" w:hAnsi="細明體" w:hint="eastAsia"/>
          <w:lang w:eastAsia="zh-TW"/>
        </w:rPr>
        <w:t>異常狀況拒賠檔</w:t>
      </w:r>
      <w:r>
        <w:rPr>
          <w:rFonts w:ascii="細明體" w:eastAsia="細明體" w:hAnsi="細明體" w:hint="eastAsia"/>
          <w:lang w:eastAsia="zh-TW"/>
        </w:rPr>
        <w:t>_保單明細資料</w:t>
      </w:r>
      <w:r w:rsidRPr="00C60388">
        <w:rPr>
          <w:rFonts w:ascii="細明體" w:eastAsia="細明體" w:hAnsi="細明體" w:hint="eastAsia"/>
          <w:color w:val="000000"/>
          <w:lang w:val="zh-TW" w:eastAsia="zh-TW"/>
        </w:rPr>
        <w:t>失敗</w:t>
      </w:r>
      <w:r w:rsidRPr="00C60388">
        <w:rPr>
          <w:rFonts w:ascii="細明體" w:eastAsia="細明體" w:hAnsi="細明體" w:hint="eastAsia"/>
          <w:color w:val="000000"/>
          <w:lang w:eastAsia="zh-TW"/>
        </w:rPr>
        <w:t>,受理編號:</w:t>
      </w:r>
      <w:r w:rsidRPr="00C60388">
        <w:rPr>
          <w:rFonts w:ascii="細明體" w:eastAsia="細明體" w:hAnsi="細明體"/>
          <w:color w:val="000000"/>
          <w:lang w:eastAsia="zh-TW"/>
        </w:rPr>
        <w:t>”</w:t>
      </w:r>
      <w:r w:rsidRPr="00C60388">
        <w:rPr>
          <w:rFonts w:ascii="細明體" w:eastAsia="細明體" w:hAnsi="細明體" w:hint="eastAsia"/>
          <w:color w:val="000000"/>
          <w:lang w:eastAsia="zh-TW"/>
        </w:rPr>
        <w:t>+</w:t>
      </w:r>
      <w:r w:rsidRPr="00C60388">
        <w:rPr>
          <w:rFonts w:ascii="細明體" w:eastAsia="細明體" w:hAnsi="細明體" w:hint="eastAsia"/>
          <w:kern w:val="2"/>
          <w:lang w:eastAsia="zh-TW"/>
        </w:rPr>
        <w:t>$DTAAB001.APLY_NO +</w:t>
      </w:r>
      <w:r w:rsidRPr="00C60388">
        <w:rPr>
          <w:rFonts w:ascii="細明體" w:eastAsia="細明體" w:hAnsi="細明體" w:hint="eastAsia"/>
          <w:color w:val="000000"/>
          <w:lang w:eastAsia="zh-TW"/>
        </w:rPr>
        <w:t xml:space="preserve"> </w:t>
      </w:r>
      <w:r w:rsidRPr="00C60388">
        <w:rPr>
          <w:rFonts w:ascii="細明體" w:eastAsia="細明體" w:hAnsi="細明體"/>
          <w:color w:val="000000"/>
          <w:lang w:eastAsia="zh-TW"/>
        </w:rPr>
        <w:t>“</w:t>
      </w:r>
      <w:r w:rsidRPr="00C60388">
        <w:rPr>
          <w:rFonts w:ascii="細明體" w:eastAsia="細明體" w:hAnsi="細明體" w:hint="eastAsia"/>
          <w:color w:val="000000"/>
          <w:lang w:val="zh-TW" w:eastAsia="zh-TW"/>
        </w:rPr>
        <w:t>事故者</w:t>
      </w:r>
      <w:r w:rsidRPr="00C60388">
        <w:rPr>
          <w:rFonts w:ascii="細明體" w:eastAsia="細明體" w:hAnsi="細明體" w:hint="eastAsia"/>
          <w:color w:val="000000"/>
          <w:lang w:eastAsia="zh-TW"/>
        </w:rPr>
        <w:t>ID:</w:t>
      </w:r>
      <w:r w:rsidRPr="00C60388">
        <w:rPr>
          <w:rFonts w:ascii="細明體" w:eastAsia="細明體" w:hAnsi="細明體"/>
          <w:color w:val="000000"/>
          <w:lang w:eastAsia="zh-TW"/>
        </w:rPr>
        <w:t>”</w:t>
      </w:r>
      <w:r w:rsidRPr="00C60388">
        <w:rPr>
          <w:rFonts w:ascii="細明體" w:eastAsia="細明體" w:hAnsi="細明體" w:hint="eastAsia"/>
          <w:color w:val="000000"/>
          <w:lang w:eastAsia="zh-TW"/>
        </w:rPr>
        <w:t>+</w:t>
      </w:r>
      <w:r w:rsidRPr="00C60388">
        <w:rPr>
          <w:rFonts w:ascii="細明體" w:eastAsia="細明體" w:hAnsi="細明體" w:hint="eastAsia"/>
          <w:kern w:val="2"/>
          <w:lang w:eastAsia="zh-TW"/>
        </w:rPr>
        <w:t>$DTAAB001.OCR_ID</w:t>
      </w:r>
      <w:r>
        <w:rPr>
          <w:rFonts w:ascii="細明體" w:eastAsia="細明體" w:hAnsi="細明體" w:hint="eastAsia"/>
          <w:kern w:val="2"/>
          <w:lang w:eastAsia="zh-TW"/>
        </w:rPr>
        <w:t xml:space="preserve">+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模型分類: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 xml:space="preserve"> + </w:t>
      </w:r>
      <w:r w:rsidRPr="00C60388">
        <w:rPr>
          <w:rFonts w:ascii="細明體" w:eastAsia="細明體" w:hAnsi="細明體" w:hint="eastAsia"/>
          <w:kern w:val="2"/>
          <w:lang w:eastAsia="zh-TW"/>
        </w:rPr>
        <w:t>$DTAAB001.</w:t>
      </w:r>
      <w:r>
        <w:rPr>
          <w:rFonts w:ascii="細明體" w:eastAsia="細明體" w:hAnsi="細明體" w:hint="eastAsia"/>
          <w:kern w:val="2"/>
          <w:lang w:eastAsia="zh-TW"/>
        </w:rPr>
        <w:t xml:space="preserve">模型分類+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保單號碼: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+</w:t>
      </w:r>
      <w:r w:rsidRPr="00C60388">
        <w:rPr>
          <w:rFonts w:ascii="細明體" w:eastAsia="細明體" w:hAnsi="細明體" w:hint="eastAsia"/>
          <w:kern w:val="2"/>
          <w:lang w:eastAsia="zh-TW"/>
        </w:rPr>
        <w:t>$DTAAB001.</w:t>
      </w:r>
      <w:r>
        <w:rPr>
          <w:rFonts w:ascii="細明體" w:eastAsia="細明體" w:hAnsi="細明體" w:hint="eastAsia"/>
          <w:kern w:val="2"/>
          <w:lang w:eastAsia="zh-TW"/>
        </w:rPr>
        <w:t xml:space="preserve">保單號碼+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險別: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+</w:t>
      </w:r>
      <w:r w:rsidRPr="00C60388">
        <w:rPr>
          <w:rFonts w:ascii="細明體" w:eastAsia="細明體" w:hAnsi="細明體" w:hint="eastAsia"/>
          <w:kern w:val="2"/>
          <w:lang w:eastAsia="zh-TW"/>
        </w:rPr>
        <w:t>$DTAAB001.</w:t>
      </w:r>
      <w:r>
        <w:rPr>
          <w:rFonts w:ascii="細明體" w:eastAsia="細明體" w:hAnsi="細明體" w:hint="eastAsia"/>
          <w:kern w:val="2"/>
          <w:lang w:eastAsia="zh-TW"/>
        </w:rPr>
        <w:t xml:space="preserve">險別+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理賠保險金代號: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+</w:t>
      </w:r>
      <w:r w:rsidRPr="00C60388">
        <w:rPr>
          <w:rFonts w:ascii="細明體" w:eastAsia="細明體" w:hAnsi="細明體" w:hint="eastAsia"/>
          <w:kern w:val="2"/>
          <w:lang w:eastAsia="zh-TW"/>
        </w:rPr>
        <w:t>$DTAAB001.</w:t>
      </w:r>
      <w:r w:rsidRPr="00680542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理賠保險金代號</w:t>
      </w:r>
    </w:p>
    <w:p w:rsidR="00964536" w:rsidRPr="00C60388" w:rsidRDefault="00964536" w:rsidP="0096453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繼續處理下一筆$DTAAB001</w:t>
      </w:r>
    </w:p>
    <w:p w:rsidR="00964536" w:rsidRPr="00C60388" w:rsidRDefault="00964536" w:rsidP="0096453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若無誤</w:t>
      </w:r>
    </w:p>
    <w:p w:rsidR="00964536" w:rsidRPr="00C60388" w:rsidRDefault="00964536" w:rsidP="0096453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輸出件數</w:t>
      </w:r>
      <w:r>
        <w:rPr>
          <w:rFonts w:ascii="細明體" w:eastAsia="細明體" w:hAnsi="細明體" w:hint="eastAsia"/>
          <w:kern w:val="2"/>
          <w:lang w:eastAsia="zh-TW"/>
        </w:rPr>
        <w:t>DTAAV009</w:t>
      </w:r>
      <w:r w:rsidRPr="00C60388">
        <w:rPr>
          <w:rFonts w:ascii="細明體" w:eastAsia="細明體" w:hAnsi="細明體" w:hint="eastAsia"/>
          <w:kern w:val="2"/>
          <w:lang w:eastAsia="zh-TW"/>
        </w:rPr>
        <w:t xml:space="preserve"> ++</w:t>
      </w:r>
    </w:p>
    <w:p w:rsidR="0069699B" w:rsidRPr="00C60388" w:rsidRDefault="0069699B" w:rsidP="0069699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END IF</w:t>
      </w:r>
    </w:p>
    <w:p w:rsidR="0069699B" w:rsidRDefault="0069699B" w:rsidP="0069699B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ELSE</w:t>
      </w:r>
    </w:p>
    <w:p w:rsidR="00EF0531" w:rsidRDefault="00EF0531" w:rsidP="00EF053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//**若不相同表示處理到不同案件了，</w:t>
      </w:r>
      <w:r w:rsidR="00A916E1">
        <w:rPr>
          <w:rFonts w:ascii="細明體" w:eastAsia="細明體" w:hAnsi="細明體" w:hint="eastAsia"/>
          <w:kern w:val="2"/>
          <w:lang w:eastAsia="zh-TW"/>
        </w:rPr>
        <w:t>要把上一筆的資料寫檔，</w:t>
      </w:r>
      <w:r>
        <w:rPr>
          <w:rFonts w:ascii="細明體" w:eastAsia="細明體" w:hAnsi="細明體" w:hint="eastAsia"/>
          <w:kern w:val="2"/>
          <w:lang w:eastAsia="zh-TW"/>
        </w:rPr>
        <w:t>重新</w:t>
      </w:r>
      <w:r w:rsidR="00A916E1">
        <w:rPr>
          <w:rFonts w:ascii="細明體" w:eastAsia="細明體" w:hAnsi="細明體" w:hint="eastAsia"/>
          <w:kern w:val="2"/>
          <w:lang w:eastAsia="zh-TW"/>
        </w:rPr>
        <w:t>SET</w:t>
      </w:r>
      <w:r>
        <w:rPr>
          <w:rFonts w:ascii="細明體" w:eastAsia="細明體" w:hAnsi="細明體" w:hint="eastAsia"/>
          <w:kern w:val="2"/>
          <w:lang w:eastAsia="zh-TW"/>
        </w:rPr>
        <w:t>計數</w:t>
      </w:r>
      <w:r w:rsidR="00A916E1">
        <w:rPr>
          <w:rFonts w:ascii="細明體" w:eastAsia="細明體" w:hAnsi="細明體" w:hint="eastAsia"/>
          <w:kern w:val="2"/>
          <w:lang w:eastAsia="zh-TW"/>
        </w:rPr>
        <w:t>值</w:t>
      </w:r>
    </w:p>
    <w:p w:rsidR="00A916E1" w:rsidRDefault="00A916E1" w:rsidP="00EF053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</w:t>
      </w:r>
      <w:r w:rsidRPr="00C60388">
        <w:rPr>
          <w:rFonts w:ascii="細明體" w:eastAsia="細明體" w:hAnsi="細明體" w:hint="eastAsia"/>
          <w:kern w:val="2"/>
          <w:lang w:eastAsia="zh-TW"/>
        </w:rPr>
        <w:t>處理到</w:t>
      </w:r>
      <w:r w:rsidRPr="00C60388">
        <w:rPr>
          <w:rFonts w:ascii="細明體" w:eastAsia="細明體" w:hAnsi="細明體" w:hint="eastAsia"/>
          <w:color w:val="FF0000"/>
          <w:kern w:val="2"/>
          <w:lang w:eastAsia="zh-TW"/>
        </w:rPr>
        <w:t>最後一筆</w:t>
      </w:r>
      <w:r w:rsidR="00676BFF">
        <w:rPr>
          <w:rFonts w:ascii="細明體" w:eastAsia="細明體" w:hAnsi="細明體" w:hint="eastAsia"/>
          <w:kern w:val="2"/>
          <w:lang w:eastAsia="zh-TW"/>
        </w:rPr>
        <w:t>且</w:t>
      </w:r>
      <w:r w:rsidR="00676BFF" w:rsidRPr="00676BFF">
        <w:rPr>
          <w:rFonts w:ascii="細明體" w:eastAsia="細明體" w:hAnsi="細明體" w:hint="eastAsia"/>
          <w:color w:val="FF0000"/>
          <w:kern w:val="2"/>
          <w:lang w:eastAsia="zh-TW"/>
        </w:rPr>
        <w:t>不是第一筆</w:t>
      </w:r>
      <w:r w:rsidRPr="00C60388">
        <w:rPr>
          <w:rFonts w:ascii="細明體" w:eastAsia="細明體" w:hAnsi="細明體" w:hint="eastAsia"/>
          <w:kern w:val="2"/>
          <w:lang w:eastAsia="zh-TW"/>
        </w:rPr>
        <w:t>$DTAAB001</w:t>
      </w:r>
      <w:r w:rsidR="00676BFF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A916E1" w:rsidRDefault="00A916E1" w:rsidP="00A916E1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//**先寫前一筆</w:t>
      </w:r>
      <w:r w:rsidR="00776397">
        <w:rPr>
          <w:rFonts w:ascii="細明體" w:eastAsia="細明體" w:hAnsi="細明體" w:hint="eastAsia"/>
          <w:kern w:val="2"/>
          <w:lang w:eastAsia="zh-TW"/>
        </w:rPr>
        <w:t>受編</w:t>
      </w:r>
      <w:r>
        <w:rPr>
          <w:rFonts w:ascii="細明體" w:eastAsia="細明體" w:hAnsi="細明體" w:hint="eastAsia"/>
          <w:kern w:val="2"/>
          <w:lang w:eastAsia="zh-TW"/>
        </w:rPr>
        <w:t>的紀錄</w:t>
      </w:r>
    </w:p>
    <w:p w:rsidR="00A916E1" w:rsidRPr="00A916E1" w:rsidRDefault="00A916E1" w:rsidP="00A916E1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b/>
          <w:color w:val="943634"/>
          <w:kern w:val="2"/>
          <w:lang w:eastAsia="zh-TW"/>
        </w:rPr>
      </w:pPr>
      <w:r w:rsidRPr="00A916E1">
        <w:rPr>
          <w:rFonts w:ascii="細明體" w:eastAsia="細明體" w:hAnsi="細明體" w:hint="eastAsia"/>
          <w:b/>
          <w:color w:val="943634"/>
          <w:kern w:val="2"/>
          <w:lang w:eastAsia="zh-TW"/>
        </w:rPr>
        <w:t>//**寫到</w:t>
      </w:r>
      <w:r w:rsidRPr="00A916E1">
        <w:rPr>
          <w:rFonts w:ascii="細明體" w:eastAsia="細明體" w:hAnsi="細明體" w:hint="eastAsia"/>
          <w:b/>
          <w:color w:val="943634"/>
          <w:lang w:eastAsia="zh-TW"/>
        </w:rPr>
        <w:t>異常狀況拒賠明細檔DTAAV006</w:t>
      </w:r>
    </w:p>
    <w:p w:rsidR="00A916E1" w:rsidRPr="00C60388" w:rsidRDefault="00A916E1" w:rsidP="00A916E1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lang w:eastAsia="zh-TW"/>
        </w:rPr>
        <w:t>新增異常狀況拒賠明細檔DTAAV006，BY參數:</w:t>
      </w:r>
    </w:p>
    <w:p w:rsidR="00A916E1" w:rsidRPr="00C60388" w:rsidRDefault="00A916E1" w:rsidP="00A916E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lang w:eastAsia="zh-TW"/>
        </w:rPr>
        <w:t xml:space="preserve">格式如  </w:t>
      </w:r>
      <w:hyperlink w:anchor="B" w:history="1">
        <w:r w:rsidRPr="00C60388">
          <w:rPr>
            <w:rStyle w:val="ad"/>
            <w:rFonts w:ascii="細明體" w:eastAsia="細明體" w:hAnsi="細明體" w:hint="eastAsia"/>
            <w:lang w:eastAsia="zh-TW"/>
          </w:rPr>
          <w:t>FOR</w:t>
        </w:r>
        <w:r>
          <w:rPr>
            <w:rStyle w:val="ad"/>
            <w:rFonts w:ascii="細明體" w:eastAsia="細明體" w:hAnsi="細明體" w:hint="eastAsia"/>
            <w:lang w:eastAsia="zh-TW"/>
          </w:rPr>
          <w:t>M</w:t>
        </w:r>
        <w:r>
          <w:rPr>
            <w:rStyle w:val="ad"/>
            <w:rFonts w:ascii="細明體" w:eastAsia="細明體" w:hAnsi="細明體" w:hint="eastAsia"/>
            <w:lang w:eastAsia="zh-TW"/>
          </w:rPr>
          <w:t>A</w:t>
        </w:r>
        <w:r>
          <w:rPr>
            <w:rStyle w:val="ad"/>
            <w:rFonts w:ascii="細明體" w:eastAsia="細明體" w:hAnsi="細明體" w:hint="eastAsia"/>
            <w:lang w:eastAsia="zh-TW"/>
          </w:rPr>
          <w:t>T(B</w:t>
        </w:r>
        <w:r w:rsidRPr="00C60388">
          <w:rPr>
            <w:rStyle w:val="ad"/>
            <w:rFonts w:ascii="細明體" w:eastAsia="細明體" w:hAnsi="細明體" w:hint="eastAsia"/>
            <w:lang w:eastAsia="zh-TW"/>
          </w:rPr>
          <w:t>)</w:t>
        </w:r>
      </w:hyperlink>
    </w:p>
    <w:p w:rsidR="00A916E1" w:rsidRPr="00C60388" w:rsidRDefault="00A916E1" w:rsidP="00A916E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lang w:eastAsia="zh-TW"/>
        </w:rPr>
        <w:t>若有誤，</w:t>
      </w:r>
    </w:p>
    <w:p w:rsidR="00A916E1" w:rsidRPr="00C60388" w:rsidRDefault="00A916E1" w:rsidP="00A916E1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lang w:eastAsia="zh-TW"/>
        </w:rPr>
        <w:t>錯誤件數 ++</w:t>
      </w:r>
    </w:p>
    <w:p w:rsidR="00A916E1" w:rsidRPr="00C60388" w:rsidRDefault="00A916E1" w:rsidP="00A916E1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 xml:space="preserve">LOG紀錄錯誤訊息 </w:t>
      </w:r>
      <w:r w:rsidRPr="00C60388">
        <w:rPr>
          <w:rFonts w:ascii="細明體" w:eastAsia="細明體" w:hAnsi="細明體"/>
          <w:kern w:val="2"/>
          <w:lang w:eastAsia="zh-TW"/>
        </w:rPr>
        <w:t>“</w:t>
      </w:r>
      <w:r w:rsidRPr="00C60388">
        <w:rPr>
          <w:rFonts w:ascii="細明體" w:eastAsia="細明體" w:hAnsi="細明體" w:hint="eastAsia"/>
          <w:kern w:val="2"/>
          <w:lang w:eastAsia="zh-TW"/>
        </w:rPr>
        <w:t>新增</w:t>
      </w:r>
      <w:r w:rsidRPr="00C60388">
        <w:rPr>
          <w:rFonts w:ascii="細明體" w:eastAsia="細明體" w:hAnsi="細明體" w:hint="eastAsia"/>
          <w:lang w:eastAsia="zh-TW"/>
        </w:rPr>
        <w:t>異常狀況拒賠明細檔</w:t>
      </w:r>
      <w:r w:rsidRPr="00C60388">
        <w:rPr>
          <w:rFonts w:ascii="細明體" w:eastAsia="細明體" w:hAnsi="細明體" w:hint="eastAsia"/>
          <w:color w:val="000000"/>
          <w:lang w:val="zh-TW" w:eastAsia="zh-TW"/>
        </w:rPr>
        <w:t>失敗</w:t>
      </w:r>
      <w:r w:rsidRPr="00C60388">
        <w:rPr>
          <w:rFonts w:ascii="細明體" w:eastAsia="細明體" w:hAnsi="細明體" w:hint="eastAsia"/>
          <w:color w:val="000000"/>
          <w:lang w:eastAsia="zh-TW"/>
        </w:rPr>
        <w:t>,受理編號:</w:t>
      </w:r>
      <w:r w:rsidRPr="00C60388">
        <w:rPr>
          <w:rFonts w:ascii="細明體" w:eastAsia="細明體" w:hAnsi="細明體"/>
          <w:color w:val="000000"/>
          <w:lang w:eastAsia="zh-TW"/>
        </w:rPr>
        <w:t>”</w:t>
      </w:r>
      <w:r w:rsidRPr="00C60388">
        <w:rPr>
          <w:rFonts w:ascii="細明體" w:eastAsia="細明體" w:hAnsi="細明體" w:hint="eastAsia"/>
          <w:color w:val="000000"/>
          <w:lang w:eastAsia="zh-TW"/>
        </w:rPr>
        <w:t>+</w:t>
      </w:r>
      <w:r w:rsidRPr="00C60388">
        <w:rPr>
          <w:rFonts w:ascii="細明體" w:eastAsia="細明體" w:hAnsi="細明體" w:hint="eastAsia"/>
          <w:kern w:val="2"/>
          <w:lang w:eastAsia="zh-TW"/>
        </w:rPr>
        <w:t>$DTAAB001.APLY_NO +</w:t>
      </w:r>
      <w:r w:rsidRPr="00C60388">
        <w:rPr>
          <w:rFonts w:ascii="細明體" w:eastAsia="細明體" w:hAnsi="細明體" w:hint="eastAsia"/>
          <w:color w:val="000000"/>
          <w:lang w:eastAsia="zh-TW"/>
        </w:rPr>
        <w:t xml:space="preserve"> </w:t>
      </w:r>
      <w:r w:rsidRPr="00C60388">
        <w:rPr>
          <w:rFonts w:ascii="細明體" w:eastAsia="細明體" w:hAnsi="細明體"/>
          <w:color w:val="000000"/>
          <w:lang w:eastAsia="zh-TW"/>
        </w:rPr>
        <w:t>“</w:t>
      </w:r>
      <w:r w:rsidRPr="00C60388">
        <w:rPr>
          <w:rFonts w:ascii="細明體" w:eastAsia="細明體" w:hAnsi="細明體" w:hint="eastAsia"/>
          <w:color w:val="000000"/>
          <w:lang w:val="zh-TW" w:eastAsia="zh-TW"/>
        </w:rPr>
        <w:t>事故者</w:t>
      </w:r>
      <w:r w:rsidRPr="00C60388">
        <w:rPr>
          <w:rFonts w:ascii="細明體" w:eastAsia="細明體" w:hAnsi="細明體" w:hint="eastAsia"/>
          <w:color w:val="000000"/>
          <w:lang w:eastAsia="zh-TW"/>
        </w:rPr>
        <w:t>ID:</w:t>
      </w:r>
      <w:r w:rsidRPr="00C60388">
        <w:rPr>
          <w:rFonts w:ascii="細明體" w:eastAsia="細明體" w:hAnsi="細明體"/>
          <w:color w:val="000000"/>
          <w:lang w:eastAsia="zh-TW"/>
        </w:rPr>
        <w:t>”</w:t>
      </w:r>
      <w:r w:rsidRPr="00C60388">
        <w:rPr>
          <w:rFonts w:ascii="細明體" w:eastAsia="細明體" w:hAnsi="細明體" w:hint="eastAsia"/>
          <w:color w:val="000000"/>
          <w:lang w:eastAsia="zh-TW"/>
        </w:rPr>
        <w:t>+</w:t>
      </w:r>
      <w:r w:rsidRPr="00C60388">
        <w:rPr>
          <w:rFonts w:ascii="細明體" w:eastAsia="細明體" w:hAnsi="細明體" w:hint="eastAsia"/>
          <w:kern w:val="2"/>
          <w:lang w:eastAsia="zh-TW"/>
        </w:rPr>
        <w:t>$DTAAB001.OCR_ID</w:t>
      </w:r>
      <w:r w:rsidR="003642EE">
        <w:rPr>
          <w:rFonts w:ascii="細明體" w:eastAsia="細明體" w:hAnsi="細明體" w:hint="eastAsia"/>
          <w:kern w:val="2"/>
          <w:lang w:eastAsia="zh-TW"/>
        </w:rPr>
        <w:t xml:space="preserve">+ </w:t>
      </w:r>
      <w:r w:rsidR="003642EE">
        <w:rPr>
          <w:rFonts w:ascii="細明體" w:eastAsia="細明體" w:hAnsi="細明體"/>
          <w:kern w:val="2"/>
          <w:lang w:eastAsia="zh-TW"/>
        </w:rPr>
        <w:t>“</w:t>
      </w:r>
      <w:r w:rsidR="003642EE">
        <w:rPr>
          <w:rFonts w:ascii="細明體" w:eastAsia="細明體" w:hAnsi="細明體" w:hint="eastAsia"/>
          <w:kern w:val="2"/>
          <w:lang w:eastAsia="zh-TW"/>
        </w:rPr>
        <w:t>模型分類:</w:t>
      </w:r>
      <w:r w:rsidR="003642EE">
        <w:rPr>
          <w:rFonts w:ascii="細明體" w:eastAsia="細明體" w:hAnsi="細明體"/>
          <w:kern w:val="2"/>
          <w:lang w:eastAsia="zh-TW"/>
        </w:rPr>
        <w:t>”</w:t>
      </w:r>
      <w:r w:rsidR="003642EE">
        <w:rPr>
          <w:rFonts w:ascii="細明體" w:eastAsia="細明體" w:hAnsi="細明體" w:hint="eastAsia"/>
          <w:kern w:val="2"/>
          <w:lang w:eastAsia="zh-TW"/>
        </w:rPr>
        <w:t xml:space="preserve"> + </w:t>
      </w:r>
      <w:r w:rsidR="003642EE" w:rsidRPr="00C60388">
        <w:rPr>
          <w:rFonts w:ascii="細明體" w:eastAsia="細明體" w:hAnsi="細明體" w:hint="eastAsia"/>
          <w:kern w:val="2"/>
          <w:lang w:eastAsia="zh-TW"/>
        </w:rPr>
        <w:t>$DTAAB001.</w:t>
      </w:r>
      <w:r w:rsidR="003642EE">
        <w:rPr>
          <w:rFonts w:ascii="細明體" w:eastAsia="細明體" w:hAnsi="細明體" w:hint="eastAsia"/>
          <w:kern w:val="2"/>
          <w:lang w:eastAsia="zh-TW"/>
        </w:rPr>
        <w:t>模型分類</w:t>
      </w:r>
    </w:p>
    <w:p w:rsidR="00A916E1" w:rsidRPr="00C60388" w:rsidRDefault="00A916E1" w:rsidP="00A916E1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繼續處理下一筆$DTAAB001</w:t>
      </w:r>
    </w:p>
    <w:p w:rsidR="00A916E1" w:rsidRPr="00C60388" w:rsidRDefault="00A916E1" w:rsidP="00A916E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若無誤</w:t>
      </w:r>
    </w:p>
    <w:p w:rsidR="00A916E1" w:rsidRPr="00C60388" w:rsidRDefault="00A916E1" w:rsidP="00A916E1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輸出件數 ++</w:t>
      </w:r>
    </w:p>
    <w:p w:rsidR="00A916E1" w:rsidRDefault="00A916E1" w:rsidP="00A916E1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//**再寫最後一筆</w:t>
      </w:r>
      <w:r w:rsidR="00776397">
        <w:rPr>
          <w:rFonts w:ascii="細明體" w:eastAsia="細明體" w:hAnsi="細明體" w:hint="eastAsia"/>
          <w:kern w:val="2"/>
          <w:lang w:eastAsia="zh-TW"/>
        </w:rPr>
        <w:t>受編</w:t>
      </w:r>
      <w:r>
        <w:rPr>
          <w:rFonts w:ascii="細明體" w:eastAsia="細明體" w:hAnsi="細明體" w:hint="eastAsia"/>
          <w:kern w:val="2"/>
          <w:lang w:eastAsia="zh-TW"/>
        </w:rPr>
        <w:t>的紀錄</w:t>
      </w:r>
    </w:p>
    <w:p w:rsidR="00F00688" w:rsidRDefault="00F00688" w:rsidP="00A916E1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$給付保險金個數</w:t>
      </w:r>
      <w:r>
        <w:rPr>
          <w:rFonts w:ascii="細明體" w:eastAsia="細明體" w:hAnsi="細明體" w:hint="eastAsia"/>
          <w:kern w:val="2"/>
          <w:lang w:eastAsia="zh-TW"/>
        </w:rPr>
        <w:t xml:space="preserve"> = 1</w:t>
      </w:r>
    </w:p>
    <w:p w:rsidR="00731ABC" w:rsidRDefault="00731ABC" w:rsidP="00A916E1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>拒賠</w:t>
      </w:r>
      <w:r w:rsidRPr="00C60388">
        <w:rPr>
          <w:rFonts w:ascii="細明體" w:eastAsia="細明體" w:hAnsi="細明體" w:hint="eastAsia"/>
          <w:kern w:val="2"/>
          <w:lang w:eastAsia="zh-TW"/>
        </w:rPr>
        <w:t>保險金個數</w:t>
      </w:r>
      <w:r>
        <w:rPr>
          <w:rFonts w:ascii="細明體" w:eastAsia="細明體" w:hAnsi="細明體" w:hint="eastAsia"/>
          <w:kern w:val="2"/>
          <w:lang w:eastAsia="zh-TW"/>
        </w:rPr>
        <w:t xml:space="preserve"> = 0</w:t>
      </w:r>
    </w:p>
    <w:p w:rsidR="00964536" w:rsidRDefault="00964536" w:rsidP="0096453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處理當筆</w:t>
      </w:r>
      <w:r w:rsidRPr="00C60388">
        <w:rPr>
          <w:rFonts w:ascii="細明體" w:eastAsia="細明體" w:hAnsi="細明體" w:hint="eastAsia"/>
          <w:kern w:val="2"/>
          <w:lang w:eastAsia="zh-TW"/>
        </w:rPr>
        <w:t>$DTAAB001</w:t>
      </w:r>
      <w:r>
        <w:rPr>
          <w:rFonts w:ascii="細明體" w:eastAsia="細明體" w:hAnsi="細明體" w:hint="eastAsia"/>
          <w:kern w:val="2"/>
          <w:lang w:eastAsia="zh-TW"/>
        </w:rPr>
        <w:t xml:space="preserve">.給付狀態 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5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(退件不給付)</w:t>
      </w:r>
      <w:r w:rsidR="00E90A5A">
        <w:rPr>
          <w:rFonts w:ascii="細明體" w:eastAsia="細明體" w:hAnsi="細明體" w:hint="eastAsia"/>
          <w:kern w:val="2"/>
          <w:lang w:eastAsia="zh-TW"/>
        </w:rPr>
        <w:t xml:space="preserve"> AND</w:t>
      </w:r>
      <w:r w:rsidR="00DF604A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DF604A" w:rsidRPr="00DF604A">
        <w:rPr>
          <w:rFonts w:ascii="細明體" w:eastAsia="細明體" w:hAnsi="細明體" w:hint="eastAsia"/>
          <w:kern w:val="2"/>
          <w:lang w:eastAsia="zh-TW"/>
        </w:rPr>
        <w:t>處理當筆$DTAAC020.是否認列交查破案績效 = '1'</w:t>
      </w:r>
    </w:p>
    <w:p w:rsidR="00964536" w:rsidRDefault="00964536" w:rsidP="0096453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>拒賠</w:t>
      </w:r>
      <w:r w:rsidRPr="00C60388">
        <w:rPr>
          <w:rFonts w:ascii="細明體" w:eastAsia="細明體" w:hAnsi="細明體" w:hint="eastAsia"/>
          <w:kern w:val="2"/>
          <w:lang w:eastAsia="zh-TW"/>
        </w:rPr>
        <w:t>保險金個數 ++</w:t>
      </w:r>
    </w:p>
    <w:p w:rsidR="00964536" w:rsidRDefault="00964536" w:rsidP="0096453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END IF</w:t>
      </w:r>
    </w:p>
    <w:p w:rsidR="00964536" w:rsidRPr="00C60388" w:rsidRDefault="00964536" w:rsidP="0096453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6831E8">
        <w:rPr>
          <w:rFonts w:ascii="細明體" w:eastAsia="細明體" w:hAnsi="細明體" w:hint="eastAsia"/>
          <w:b/>
          <w:color w:val="943634"/>
          <w:kern w:val="2"/>
          <w:lang w:eastAsia="zh-TW"/>
        </w:rPr>
        <w:t>//**寫到</w:t>
      </w:r>
      <w:r w:rsidRPr="006831E8">
        <w:rPr>
          <w:rFonts w:ascii="細明體" w:eastAsia="細明體" w:hAnsi="細明體" w:hint="eastAsia"/>
          <w:b/>
          <w:color w:val="943634"/>
          <w:lang w:eastAsia="zh-TW"/>
        </w:rPr>
        <w:t>異常狀況拒賠檔</w:t>
      </w:r>
      <w:r>
        <w:rPr>
          <w:rFonts w:ascii="細明體" w:eastAsia="細明體" w:hAnsi="細明體" w:hint="eastAsia"/>
          <w:b/>
          <w:color w:val="943634"/>
          <w:lang w:eastAsia="zh-TW"/>
        </w:rPr>
        <w:t>_保單</w:t>
      </w:r>
      <w:r w:rsidRPr="006831E8">
        <w:rPr>
          <w:rFonts w:ascii="細明體" w:eastAsia="細明體" w:hAnsi="細明體" w:hint="eastAsia"/>
          <w:b/>
          <w:color w:val="943634"/>
          <w:lang w:eastAsia="zh-TW"/>
        </w:rPr>
        <w:t>明細</w:t>
      </w:r>
      <w:r>
        <w:rPr>
          <w:rFonts w:ascii="細明體" w:eastAsia="細明體" w:hAnsi="細明體" w:hint="eastAsia"/>
          <w:b/>
          <w:color w:val="943634"/>
          <w:lang w:eastAsia="zh-TW"/>
        </w:rPr>
        <w:t>資料</w:t>
      </w:r>
      <w:r w:rsidRPr="006831E8">
        <w:rPr>
          <w:rFonts w:ascii="細明體" w:eastAsia="細明體" w:hAnsi="細明體" w:hint="eastAsia"/>
          <w:b/>
          <w:color w:val="943634"/>
          <w:lang w:eastAsia="zh-TW"/>
        </w:rPr>
        <w:t>DTAAV00</w:t>
      </w:r>
      <w:r>
        <w:rPr>
          <w:rFonts w:ascii="細明體" w:eastAsia="細明體" w:hAnsi="細明體" w:hint="eastAsia"/>
          <w:b/>
          <w:color w:val="943634"/>
          <w:lang w:eastAsia="zh-TW"/>
        </w:rPr>
        <w:t>9</w:t>
      </w:r>
    </w:p>
    <w:p w:rsidR="00964536" w:rsidRPr="00C60388" w:rsidRDefault="00964536" w:rsidP="0096453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lang w:eastAsia="zh-TW"/>
        </w:rPr>
        <w:t>新增異常狀況拒賠檔</w:t>
      </w:r>
      <w:r>
        <w:rPr>
          <w:rFonts w:ascii="細明體" w:eastAsia="細明體" w:hAnsi="細明體" w:hint="eastAsia"/>
          <w:lang w:eastAsia="zh-TW"/>
        </w:rPr>
        <w:t>_保單明細資料</w:t>
      </w:r>
      <w:r w:rsidRPr="00C60388">
        <w:rPr>
          <w:rFonts w:ascii="細明體" w:eastAsia="細明體" w:hAnsi="細明體" w:hint="eastAsia"/>
          <w:lang w:eastAsia="zh-TW"/>
        </w:rPr>
        <w:t>DTAAV00</w:t>
      </w:r>
      <w:r>
        <w:rPr>
          <w:rFonts w:ascii="細明體" w:eastAsia="細明體" w:hAnsi="細明體" w:hint="eastAsia"/>
          <w:lang w:eastAsia="zh-TW"/>
        </w:rPr>
        <w:t>9</w:t>
      </w:r>
      <w:r w:rsidRPr="00C60388">
        <w:rPr>
          <w:rFonts w:ascii="細明體" w:eastAsia="細明體" w:hAnsi="細明體" w:hint="eastAsia"/>
          <w:lang w:eastAsia="zh-TW"/>
        </w:rPr>
        <w:t>，BY參數:</w:t>
      </w:r>
    </w:p>
    <w:p w:rsidR="00964536" w:rsidRPr="00C60388" w:rsidRDefault="00964536" w:rsidP="0096453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lang w:eastAsia="zh-TW"/>
        </w:rPr>
        <w:t xml:space="preserve">格式如  </w:t>
      </w:r>
      <w:hyperlink w:anchor="C" w:history="1">
        <w:r w:rsidRPr="00C60388">
          <w:rPr>
            <w:rStyle w:val="ad"/>
            <w:rFonts w:ascii="細明體" w:eastAsia="細明體" w:hAnsi="細明體" w:hint="eastAsia"/>
            <w:lang w:eastAsia="zh-TW"/>
          </w:rPr>
          <w:t>FORMAT(</w:t>
        </w:r>
        <w:r>
          <w:rPr>
            <w:rStyle w:val="ad"/>
            <w:rFonts w:ascii="細明體" w:eastAsia="細明體" w:hAnsi="細明體" w:hint="eastAsia"/>
            <w:lang w:eastAsia="zh-TW"/>
          </w:rPr>
          <w:t>C</w:t>
        </w:r>
        <w:r w:rsidRPr="00C60388">
          <w:rPr>
            <w:rStyle w:val="ad"/>
            <w:rFonts w:ascii="細明體" w:eastAsia="細明體" w:hAnsi="細明體" w:hint="eastAsia"/>
            <w:lang w:eastAsia="zh-TW"/>
          </w:rPr>
          <w:t>)</w:t>
        </w:r>
      </w:hyperlink>
    </w:p>
    <w:p w:rsidR="00964536" w:rsidRPr="00C60388" w:rsidRDefault="00964536" w:rsidP="0096453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lang w:eastAsia="zh-TW"/>
        </w:rPr>
        <w:t>若有誤，</w:t>
      </w:r>
    </w:p>
    <w:p w:rsidR="00964536" w:rsidRPr="00C60388" w:rsidRDefault="00964536" w:rsidP="0096453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lang w:eastAsia="zh-TW"/>
        </w:rPr>
        <w:t>錯誤件數</w:t>
      </w:r>
      <w:r>
        <w:rPr>
          <w:rFonts w:ascii="細明體" w:eastAsia="細明體" w:hAnsi="細明體" w:hint="eastAsia"/>
          <w:lang w:eastAsia="zh-TW"/>
        </w:rPr>
        <w:t>DTAAV009</w:t>
      </w:r>
      <w:r w:rsidRPr="00C60388">
        <w:rPr>
          <w:rFonts w:ascii="細明體" w:eastAsia="細明體" w:hAnsi="細明體" w:hint="eastAsia"/>
          <w:lang w:eastAsia="zh-TW"/>
        </w:rPr>
        <w:t xml:space="preserve"> ++</w:t>
      </w:r>
    </w:p>
    <w:p w:rsidR="00964536" w:rsidRPr="00C60388" w:rsidRDefault="00964536" w:rsidP="0096453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 xml:space="preserve">LOG紀錄錯誤訊息 </w:t>
      </w:r>
      <w:r w:rsidRPr="00C60388">
        <w:rPr>
          <w:rFonts w:ascii="細明體" w:eastAsia="細明體" w:hAnsi="細明體"/>
          <w:kern w:val="2"/>
          <w:lang w:eastAsia="zh-TW"/>
        </w:rPr>
        <w:t>“</w:t>
      </w:r>
      <w:r w:rsidRPr="00C60388">
        <w:rPr>
          <w:rFonts w:ascii="細明體" w:eastAsia="細明體" w:hAnsi="細明體" w:hint="eastAsia"/>
          <w:kern w:val="2"/>
          <w:lang w:eastAsia="zh-TW"/>
        </w:rPr>
        <w:t>新增</w:t>
      </w:r>
      <w:r w:rsidRPr="00C60388">
        <w:rPr>
          <w:rFonts w:ascii="細明體" w:eastAsia="細明體" w:hAnsi="細明體" w:hint="eastAsia"/>
          <w:lang w:eastAsia="zh-TW"/>
        </w:rPr>
        <w:t>異常狀況拒賠檔</w:t>
      </w:r>
      <w:r>
        <w:rPr>
          <w:rFonts w:ascii="細明體" w:eastAsia="細明體" w:hAnsi="細明體" w:hint="eastAsia"/>
          <w:lang w:eastAsia="zh-TW"/>
        </w:rPr>
        <w:t>_保單明細資料</w:t>
      </w:r>
      <w:r w:rsidRPr="00C60388">
        <w:rPr>
          <w:rFonts w:ascii="細明體" w:eastAsia="細明體" w:hAnsi="細明體" w:hint="eastAsia"/>
          <w:color w:val="000000"/>
          <w:lang w:val="zh-TW" w:eastAsia="zh-TW"/>
        </w:rPr>
        <w:t>失敗</w:t>
      </w:r>
      <w:r w:rsidRPr="00C60388">
        <w:rPr>
          <w:rFonts w:ascii="細明體" w:eastAsia="細明體" w:hAnsi="細明體" w:hint="eastAsia"/>
          <w:color w:val="000000"/>
          <w:lang w:eastAsia="zh-TW"/>
        </w:rPr>
        <w:t>,受理編號:</w:t>
      </w:r>
      <w:r w:rsidRPr="00C60388">
        <w:rPr>
          <w:rFonts w:ascii="細明體" w:eastAsia="細明體" w:hAnsi="細明體"/>
          <w:color w:val="000000"/>
          <w:lang w:eastAsia="zh-TW"/>
        </w:rPr>
        <w:t>”</w:t>
      </w:r>
      <w:r w:rsidRPr="00C60388">
        <w:rPr>
          <w:rFonts w:ascii="細明體" w:eastAsia="細明體" w:hAnsi="細明體" w:hint="eastAsia"/>
          <w:color w:val="000000"/>
          <w:lang w:eastAsia="zh-TW"/>
        </w:rPr>
        <w:t>+</w:t>
      </w:r>
      <w:r w:rsidRPr="00C60388">
        <w:rPr>
          <w:rFonts w:ascii="細明體" w:eastAsia="細明體" w:hAnsi="細明體" w:hint="eastAsia"/>
          <w:kern w:val="2"/>
          <w:lang w:eastAsia="zh-TW"/>
        </w:rPr>
        <w:t>$DTAAB001.APLY_NO +</w:t>
      </w:r>
      <w:r w:rsidRPr="00C60388">
        <w:rPr>
          <w:rFonts w:ascii="細明體" w:eastAsia="細明體" w:hAnsi="細明體" w:hint="eastAsia"/>
          <w:color w:val="000000"/>
          <w:lang w:eastAsia="zh-TW"/>
        </w:rPr>
        <w:t xml:space="preserve"> </w:t>
      </w:r>
      <w:r w:rsidRPr="00C60388">
        <w:rPr>
          <w:rFonts w:ascii="細明體" w:eastAsia="細明體" w:hAnsi="細明體"/>
          <w:color w:val="000000"/>
          <w:lang w:eastAsia="zh-TW"/>
        </w:rPr>
        <w:t>“</w:t>
      </w:r>
      <w:r w:rsidRPr="00C60388">
        <w:rPr>
          <w:rFonts w:ascii="細明體" w:eastAsia="細明體" w:hAnsi="細明體" w:hint="eastAsia"/>
          <w:color w:val="000000"/>
          <w:lang w:val="zh-TW" w:eastAsia="zh-TW"/>
        </w:rPr>
        <w:t>事故者</w:t>
      </w:r>
      <w:r w:rsidRPr="00C60388">
        <w:rPr>
          <w:rFonts w:ascii="細明體" w:eastAsia="細明體" w:hAnsi="細明體" w:hint="eastAsia"/>
          <w:color w:val="000000"/>
          <w:lang w:eastAsia="zh-TW"/>
        </w:rPr>
        <w:t>ID:</w:t>
      </w:r>
      <w:r w:rsidRPr="00C60388">
        <w:rPr>
          <w:rFonts w:ascii="細明體" w:eastAsia="細明體" w:hAnsi="細明體"/>
          <w:color w:val="000000"/>
          <w:lang w:eastAsia="zh-TW"/>
        </w:rPr>
        <w:t>”</w:t>
      </w:r>
      <w:r w:rsidRPr="00C60388">
        <w:rPr>
          <w:rFonts w:ascii="細明體" w:eastAsia="細明體" w:hAnsi="細明體" w:hint="eastAsia"/>
          <w:color w:val="000000"/>
          <w:lang w:eastAsia="zh-TW"/>
        </w:rPr>
        <w:t>+</w:t>
      </w:r>
      <w:r w:rsidRPr="00C60388">
        <w:rPr>
          <w:rFonts w:ascii="細明體" w:eastAsia="細明體" w:hAnsi="細明體" w:hint="eastAsia"/>
          <w:kern w:val="2"/>
          <w:lang w:eastAsia="zh-TW"/>
        </w:rPr>
        <w:t>$DTAAB001.OCR_ID</w:t>
      </w:r>
      <w:r>
        <w:rPr>
          <w:rFonts w:ascii="細明體" w:eastAsia="細明體" w:hAnsi="細明體" w:hint="eastAsia"/>
          <w:kern w:val="2"/>
          <w:lang w:eastAsia="zh-TW"/>
        </w:rPr>
        <w:t xml:space="preserve">+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模型分類: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 xml:space="preserve"> + </w:t>
      </w:r>
      <w:r w:rsidRPr="00C60388">
        <w:rPr>
          <w:rFonts w:ascii="細明體" w:eastAsia="細明體" w:hAnsi="細明體" w:hint="eastAsia"/>
          <w:kern w:val="2"/>
          <w:lang w:eastAsia="zh-TW"/>
        </w:rPr>
        <w:t>$DTAAB001.</w:t>
      </w:r>
      <w:r>
        <w:rPr>
          <w:rFonts w:ascii="細明體" w:eastAsia="細明體" w:hAnsi="細明體" w:hint="eastAsia"/>
          <w:kern w:val="2"/>
          <w:lang w:eastAsia="zh-TW"/>
        </w:rPr>
        <w:t xml:space="preserve">模型分類+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保單號碼: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+</w:t>
      </w:r>
      <w:r w:rsidRPr="00C60388">
        <w:rPr>
          <w:rFonts w:ascii="細明體" w:eastAsia="細明體" w:hAnsi="細明體" w:hint="eastAsia"/>
          <w:kern w:val="2"/>
          <w:lang w:eastAsia="zh-TW"/>
        </w:rPr>
        <w:t>$DTAAB001.</w:t>
      </w:r>
      <w:r>
        <w:rPr>
          <w:rFonts w:ascii="細明體" w:eastAsia="細明體" w:hAnsi="細明體" w:hint="eastAsia"/>
          <w:kern w:val="2"/>
          <w:lang w:eastAsia="zh-TW"/>
        </w:rPr>
        <w:t xml:space="preserve">保單號碼+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險別: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+</w:t>
      </w:r>
      <w:r w:rsidRPr="00C60388">
        <w:rPr>
          <w:rFonts w:ascii="細明體" w:eastAsia="細明體" w:hAnsi="細明體" w:hint="eastAsia"/>
          <w:kern w:val="2"/>
          <w:lang w:eastAsia="zh-TW"/>
        </w:rPr>
        <w:t>$DTAAB001.</w:t>
      </w:r>
      <w:r>
        <w:rPr>
          <w:rFonts w:ascii="細明體" w:eastAsia="細明體" w:hAnsi="細明體" w:hint="eastAsia"/>
          <w:kern w:val="2"/>
          <w:lang w:eastAsia="zh-TW"/>
        </w:rPr>
        <w:t xml:space="preserve">險別+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理賠保險金代號: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+</w:t>
      </w:r>
      <w:r w:rsidRPr="00C60388">
        <w:rPr>
          <w:rFonts w:ascii="細明體" w:eastAsia="細明體" w:hAnsi="細明體" w:hint="eastAsia"/>
          <w:kern w:val="2"/>
          <w:lang w:eastAsia="zh-TW"/>
        </w:rPr>
        <w:t>$DTAAB001.</w:t>
      </w:r>
      <w:r w:rsidRPr="00680542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理賠保險金代號</w:t>
      </w:r>
    </w:p>
    <w:p w:rsidR="00964536" w:rsidRPr="00C60388" w:rsidRDefault="00964536" w:rsidP="0096453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繼續處理下一筆$DTAAB001</w:t>
      </w:r>
    </w:p>
    <w:p w:rsidR="00964536" w:rsidRPr="00C60388" w:rsidRDefault="00964536" w:rsidP="0096453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若無誤</w:t>
      </w:r>
    </w:p>
    <w:p w:rsidR="00964536" w:rsidRPr="00C60388" w:rsidRDefault="00964536" w:rsidP="0096453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輸出件數</w:t>
      </w:r>
      <w:r>
        <w:rPr>
          <w:rFonts w:ascii="細明體" w:eastAsia="細明體" w:hAnsi="細明體" w:hint="eastAsia"/>
          <w:kern w:val="2"/>
          <w:lang w:eastAsia="zh-TW"/>
        </w:rPr>
        <w:t>DTAAV009</w:t>
      </w:r>
      <w:r w:rsidRPr="00C60388">
        <w:rPr>
          <w:rFonts w:ascii="細明體" w:eastAsia="細明體" w:hAnsi="細明體" w:hint="eastAsia"/>
          <w:kern w:val="2"/>
          <w:lang w:eastAsia="zh-TW"/>
        </w:rPr>
        <w:t xml:space="preserve"> ++</w:t>
      </w:r>
    </w:p>
    <w:p w:rsidR="00E06A2F" w:rsidRPr="00E06A2F" w:rsidRDefault="00E06A2F" w:rsidP="00E06A2F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b/>
          <w:color w:val="943634"/>
          <w:kern w:val="2"/>
          <w:lang w:eastAsia="zh-TW"/>
        </w:rPr>
      </w:pPr>
      <w:r w:rsidRPr="00E06A2F">
        <w:rPr>
          <w:rFonts w:ascii="細明體" w:eastAsia="細明體" w:hAnsi="細明體" w:hint="eastAsia"/>
          <w:b/>
          <w:color w:val="943634"/>
          <w:kern w:val="2"/>
          <w:lang w:eastAsia="zh-TW"/>
        </w:rPr>
        <w:t>//**寫到</w:t>
      </w:r>
      <w:r w:rsidRPr="00E06A2F">
        <w:rPr>
          <w:rFonts w:ascii="細明體" w:eastAsia="細明體" w:hAnsi="細明體" w:hint="eastAsia"/>
          <w:b/>
          <w:color w:val="943634"/>
          <w:lang w:eastAsia="zh-TW"/>
        </w:rPr>
        <w:t>異常狀況拒賠明細檔DTAAV006</w:t>
      </w:r>
    </w:p>
    <w:p w:rsidR="00E06A2F" w:rsidRPr="00C60388" w:rsidRDefault="00E06A2F" w:rsidP="00E06A2F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lang w:eastAsia="zh-TW"/>
        </w:rPr>
        <w:t>新增異常狀況拒賠明細檔DTAAV006，BY參數:</w:t>
      </w:r>
    </w:p>
    <w:p w:rsidR="00E06A2F" w:rsidRPr="00C60388" w:rsidRDefault="00E06A2F" w:rsidP="00E06A2F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lang w:eastAsia="zh-TW"/>
        </w:rPr>
        <w:t xml:space="preserve">格式如  </w:t>
      </w:r>
      <w:hyperlink w:anchor="A" w:history="1">
        <w:r w:rsidRPr="00C60388">
          <w:rPr>
            <w:rStyle w:val="ad"/>
            <w:rFonts w:ascii="細明體" w:eastAsia="細明體" w:hAnsi="細明體" w:hint="eastAsia"/>
            <w:lang w:eastAsia="zh-TW"/>
          </w:rPr>
          <w:t>FORMAT(A)</w:t>
        </w:r>
      </w:hyperlink>
    </w:p>
    <w:p w:rsidR="00E06A2F" w:rsidRPr="00C60388" w:rsidRDefault="00E06A2F" w:rsidP="00E06A2F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lang w:eastAsia="zh-TW"/>
        </w:rPr>
        <w:t>若有誤，</w:t>
      </w:r>
    </w:p>
    <w:p w:rsidR="00E06A2F" w:rsidRPr="00C60388" w:rsidRDefault="00E06A2F" w:rsidP="00E06A2F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lang w:eastAsia="zh-TW"/>
        </w:rPr>
        <w:t>錯誤件數 ++</w:t>
      </w:r>
    </w:p>
    <w:p w:rsidR="00E06A2F" w:rsidRPr="00C60388" w:rsidRDefault="00E06A2F" w:rsidP="00E06A2F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 xml:space="preserve">LOG紀錄錯誤訊息 </w:t>
      </w:r>
      <w:r w:rsidRPr="00C60388">
        <w:rPr>
          <w:rFonts w:ascii="細明體" w:eastAsia="細明體" w:hAnsi="細明體"/>
          <w:kern w:val="2"/>
          <w:lang w:eastAsia="zh-TW"/>
        </w:rPr>
        <w:t>“</w:t>
      </w:r>
      <w:r w:rsidRPr="00C60388">
        <w:rPr>
          <w:rFonts w:ascii="細明體" w:eastAsia="細明體" w:hAnsi="細明體" w:hint="eastAsia"/>
          <w:kern w:val="2"/>
          <w:lang w:eastAsia="zh-TW"/>
        </w:rPr>
        <w:t>新增</w:t>
      </w:r>
      <w:r w:rsidRPr="00C60388">
        <w:rPr>
          <w:rFonts w:ascii="細明體" w:eastAsia="細明體" w:hAnsi="細明體" w:hint="eastAsia"/>
          <w:lang w:eastAsia="zh-TW"/>
        </w:rPr>
        <w:t>異常狀況拒賠明細檔</w:t>
      </w:r>
      <w:r w:rsidRPr="00C60388">
        <w:rPr>
          <w:rFonts w:ascii="細明體" w:eastAsia="細明體" w:hAnsi="細明體" w:hint="eastAsia"/>
          <w:color w:val="000000"/>
          <w:lang w:val="zh-TW" w:eastAsia="zh-TW"/>
        </w:rPr>
        <w:t>失敗</w:t>
      </w:r>
      <w:r w:rsidRPr="00C60388">
        <w:rPr>
          <w:rFonts w:ascii="細明體" w:eastAsia="細明體" w:hAnsi="細明體" w:hint="eastAsia"/>
          <w:color w:val="000000"/>
          <w:lang w:eastAsia="zh-TW"/>
        </w:rPr>
        <w:t>,受理編號:</w:t>
      </w:r>
      <w:r w:rsidRPr="00C60388">
        <w:rPr>
          <w:rFonts w:ascii="細明體" w:eastAsia="細明體" w:hAnsi="細明體"/>
          <w:color w:val="000000"/>
          <w:lang w:eastAsia="zh-TW"/>
        </w:rPr>
        <w:t>”</w:t>
      </w:r>
      <w:r w:rsidRPr="00C60388">
        <w:rPr>
          <w:rFonts w:ascii="細明體" w:eastAsia="細明體" w:hAnsi="細明體" w:hint="eastAsia"/>
          <w:color w:val="000000"/>
          <w:lang w:eastAsia="zh-TW"/>
        </w:rPr>
        <w:t>+</w:t>
      </w:r>
      <w:r w:rsidRPr="00C60388">
        <w:rPr>
          <w:rFonts w:ascii="細明體" w:eastAsia="細明體" w:hAnsi="細明體" w:hint="eastAsia"/>
          <w:kern w:val="2"/>
          <w:lang w:eastAsia="zh-TW"/>
        </w:rPr>
        <w:t>$DTAAB001.APLY_NO +</w:t>
      </w:r>
      <w:r w:rsidRPr="00C60388">
        <w:rPr>
          <w:rFonts w:ascii="細明體" w:eastAsia="細明體" w:hAnsi="細明體" w:hint="eastAsia"/>
          <w:color w:val="000000"/>
          <w:lang w:eastAsia="zh-TW"/>
        </w:rPr>
        <w:t xml:space="preserve"> </w:t>
      </w:r>
      <w:r w:rsidRPr="00C60388">
        <w:rPr>
          <w:rFonts w:ascii="細明體" w:eastAsia="細明體" w:hAnsi="細明體"/>
          <w:color w:val="000000"/>
          <w:lang w:eastAsia="zh-TW"/>
        </w:rPr>
        <w:t>“</w:t>
      </w:r>
      <w:r w:rsidRPr="00C60388">
        <w:rPr>
          <w:rFonts w:ascii="細明體" w:eastAsia="細明體" w:hAnsi="細明體" w:hint="eastAsia"/>
          <w:color w:val="000000"/>
          <w:lang w:val="zh-TW" w:eastAsia="zh-TW"/>
        </w:rPr>
        <w:t>事故者</w:t>
      </w:r>
      <w:r w:rsidRPr="00C60388">
        <w:rPr>
          <w:rFonts w:ascii="細明體" w:eastAsia="細明體" w:hAnsi="細明體" w:hint="eastAsia"/>
          <w:color w:val="000000"/>
          <w:lang w:eastAsia="zh-TW"/>
        </w:rPr>
        <w:t>ID:</w:t>
      </w:r>
      <w:r w:rsidRPr="00C60388">
        <w:rPr>
          <w:rFonts w:ascii="細明體" w:eastAsia="細明體" w:hAnsi="細明體"/>
          <w:color w:val="000000"/>
          <w:lang w:eastAsia="zh-TW"/>
        </w:rPr>
        <w:t>”</w:t>
      </w:r>
      <w:r w:rsidRPr="00C60388">
        <w:rPr>
          <w:rFonts w:ascii="細明體" w:eastAsia="細明體" w:hAnsi="細明體" w:hint="eastAsia"/>
          <w:color w:val="000000"/>
          <w:lang w:eastAsia="zh-TW"/>
        </w:rPr>
        <w:t>+</w:t>
      </w:r>
      <w:r w:rsidRPr="00C60388">
        <w:rPr>
          <w:rFonts w:ascii="細明體" w:eastAsia="細明體" w:hAnsi="細明體" w:hint="eastAsia"/>
          <w:kern w:val="2"/>
          <w:lang w:eastAsia="zh-TW"/>
        </w:rPr>
        <w:t>$DTAAB001.OCR_ID</w:t>
      </w:r>
      <w:r w:rsidR="003642EE">
        <w:rPr>
          <w:rFonts w:ascii="細明體" w:eastAsia="細明體" w:hAnsi="細明體" w:hint="eastAsia"/>
          <w:kern w:val="2"/>
          <w:lang w:eastAsia="zh-TW"/>
        </w:rPr>
        <w:t xml:space="preserve">+ </w:t>
      </w:r>
      <w:r w:rsidR="003642EE">
        <w:rPr>
          <w:rFonts w:ascii="細明體" w:eastAsia="細明體" w:hAnsi="細明體"/>
          <w:kern w:val="2"/>
          <w:lang w:eastAsia="zh-TW"/>
        </w:rPr>
        <w:t>“</w:t>
      </w:r>
      <w:r w:rsidR="003642EE">
        <w:rPr>
          <w:rFonts w:ascii="細明體" w:eastAsia="細明體" w:hAnsi="細明體" w:hint="eastAsia"/>
          <w:kern w:val="2"/>
          <w:lang w:eastAsia="zh-TW"/>
        </w:rPr>
        <w:t>模型分類:</w:t>
      </w:r>
      <w:r w:rsidR="003642EE">
        <w:rPr>
          <w:rFonts w:ascii="細明體" w:eastAsia="細明體" w:hAnsi="細明體"/>
          <w:kern w:val="2"/>
          <w:lang w:eastAsia="zh-TW"/>
        </w:rPr>
        <w:t>”</w:t>
      </w:r>
      <w:r w:rsidR="003642EE">
        <w:rPr>
          <w:rFonts w:ascii="細明體" w:eastAsia="細明體" w:hAnsi="細明體" w:hint="eastAsia"/>
          <w:kern w:val="2"/>
          <w:lang w:eastAsia="zh-TW"/>
        </w:rPr>
        <w:t xml:space="preserve"> + </w:t>
      </w:r>
      <w:r w:rsidR="003642EE" w:rsidRPr="00C60388">
        <w:rPr>
          <w:rFonts w:ascii="細明體" w:eastAsia="細明體" w:hAnsi="細明體" w:hint="eastAsia"/>
          <w:kern w:val="2"/>
          <w:lang w:eastAsia="zh-TW"/>
        </w:rPr>
        <w:t>$DTAAB001.</w:t>
      </w:r>
      <w:r w:rsidR="003642EE">
        <w:rPr>
          <w:rFonts w:ascii="細明體" w:eastAsia="細明體" w:hAnsi="細明體" w:hint="eastAsia"/>
          <w:kern w:val="2"/>
          <w:lang w:eastAsia="zh-TW"/>
        </w:rPr>
        <w:t>模型分類</w:t>
      </w:r>
    </w:p>
    <w:p w:rsidR="00E06A2F" w:rsidRPr="00C60388" w:rsidRDefault="00E06A2F" w:rsidP="00E06A2F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繼續處理下一筆$DTAAB001</w:t>
      </w:r>
    </w:p>
    <w:p w:rsidR="00E06A2F" w:rsidRPr="00C60388" w:rsidRDefault="00E06A2F" w:rsidP="00E06A2F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若無誤</w:t>
      </w:r>
    </w:p>
    <w:p w:rsidR="00E06A2F" w:rsidRPr="00C60388" w:rsidRDefault="00E06A2F" w:rsidP="00E06A2F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輸出件數 ++</w:t>
      </w:r>
    </w:p>
    <w:p w:rsidR="00A916E1" w:rsidRDefault="00A916E1" w:rsidP="00EF053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</w:t>
      </w:r>
    </w:p>
    <w:p w:rsidR="00A916E1" w:rsidRPr="00A916E1" w:rsidRDefault="00A916E1" w:rsidP="00A916E1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b/>
          <w:color w:val="943634"/>
          <w:kern w:val="2"/>
          <w:lang w:eastAsia="zh-TW"/>
        </w:rPr>
      </w:pPr>
      <w:r w:rsidRPr="00A916E1">
        <w:rPr>
          <w:rFonts w:ascii="細明體" w:eastAsia="細明體" w:hAnsi="細明體" w:hint="eastAsia"/>
          <w:b/>
          <w:color w:val="943634"/>
          <w:kern w:val="2"/>
          <w:lang w:eastAsia="zh-TW"/>
        </w:rPr>
        <w:t>//**寫到</w:t>
      </w:r>
      <w:r w:rsidRPr="00A916E1">
        <w:rPr>
          <w:rFonts w:ascii="細明體" w:eastAsia="細明體" w:hAnsi="細明體" w:hint="eastAsia"/>
          <w:b/>
          <w:color w:val="943634"/>
          <w:lang w:eastAsia="zh-TW"/>
        </w:rPr>
        <w:t>異常狀況拒賠明細檔DTAAV006</w:t>
      </w:r>
    </w:p>
    <w:p w:rsidR="00A916E1" w:rsidRPr="00C60388" w:rsidRDefault="00A916E1" w:rsidP="00A916E1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lang w:eastAsia="zh-TW"/>
        </w:rPr>
        <w:t>新增異常狀況拒賠明細檔DTAAV006，BY參數:</w:t>
      </w:r>
    </w:p>
    <w:p w:rsidR="00A916E1" w:rsidRPr="00C60388" w:rsidRDefault="00A916E1" w:rsidP="00A916E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lang w:eastAsia="zh-TW"/>
        </w:rPr>
        <w:t xml:space="preserve">格式如  </w:t>
      </w:r>
      <w:bookmarkStart w:id="22" w:name="B_BACK"/>
      <w:r w:rsidRPr="00C60388">
        <w:rPr>
          <w:rFonts w:ascii="細明體" w:eastAsia="細明體" w:hAnsi="細明體"/>
          <w:lang w:eastAsia="zh-TW"/>
        </w:rPr>
        <w:fldChar w:fldCharType="begin"/>
      </w:r>
      <w:r>
        <w:rPr>
          <w:rFonts w:ascii="細明體" w:eastAsia="細明體" w:hAnsi="細明體"/>
          <w:lang w:eastAsia="zh-TW"/>
        </w:rPr>
        <w:instrText>HYPERLINK  \l "B"</w:instrText>
      </w:r>
      <w:r w:rsidRPr="00C60388">
        <w:rPr>
          <w:rFonts w:ascii="細明體" w:eastAsia="細明體" w:hAnsi="細明體"/>
          <w:lang w:eastAsia="zh-TW"/>
        </w:rPr>
      </w:r>
      <w:r w:rsidRPr="00C60388">
        <w:rPr>
          <w:rFonts w:ascii="細明體" w:eastAsia="細明體" w:hAnsi="細明體"/>
          <w:lang w:eastAsia="zh-TW"/>
        </w:rPr>
        <w:fldChar w:fldCharType="separate"/>
      </w:r>
      <w:r w:rsidRPr="00C60388">
        <w:rPr>
          <w:rStyle w:val="ad"/>
          <w:rFonts w:ascii="細明體" w:eastAsia="細明體" w:hAnsi="細明體" w:hint="eastAsia"/>
          <w:lang w:eastAsia="zh-TW"/>
        </w:rPr>
        <w:t>FO</w:t>
      </w:r>
      <w:r w:rsidRPr="00C60388">
        <w:rPr>
          <w:rStyle w:val="ad"/>
          <w:rFonts w:ascii="細明體" w:eastAsia="細明體" w:hAnsi="細明體" w:hint="eastAsia"/>
          <w:lang w:eastAsia="zh-TW"/>
        </w:rPr>
        <w:t>R</w:t>
      </w:r>
      <w:r>
        <w:rPr>
          <w:rStyle w:val="ad"/>
          <w:rFonts w:ascii="細明體" w:eastAsia="細明體" w:hAnsi="細明體" w:hint="eastAsia"/>
          <w:lang w:eastAsia="zh-TW"/>
        </w:rPr>
        <w:t>M</w:t>
      </w:r>
      <w:r>
        <w:rPr>
          <w:rStyle w:val="ad"/>
          <w:rFonts w:ascii="細明體" w:eastAsia="細明體" w:hAnsi="細明體" w:hint="eastAsia"/>
          <w:lang w:eastAsia="zh-TW"/>
        </w:rPr>
        <w:t>A</w:t>
      </w:r>
      <w:r>
        <w:rPr>
          <w:rStyle w:val="ad"/>
          <w:rFonts w:ascii="細明體" w:eastAsia="細明體" w:hAnsi="細明體" w:hint="eastAsia"/>
          <w:lang w:eastAsia="zh-TW"/>
        </w:rPr>
        <w:t>T(B</w:t>
      </w:r>
      <w:r w:rsidRPr="00C60388">
        <w:rPr>
          <w:rStyle w:val="ad"/>
          <w:rFonts w:ascii="細明體" w:eastAsia="細明體" w:hAnsi="細明體" w:hint="eastAsia"/>
          <w:lang w:eastAsia="zh-TW"/>
        </w:rPr>
        <w:t>)</w:t>
      </w:r>
      <w:r w:rsidRPr="00C60388">
        <w:rPr>
          <w:rFonts w:ascii="細明體" w:eastAsia="細明體" w:hAnsi="細明體"/>
          <w:lang w:eastAsia="zh-TW"/>
        </w:rPr>
        <w:fldChar w:fldCharType="end"/>
      </w:r>
      <w:bookmarkEnd w:id="22"/>
    </w:p>
    <w:p w:rsidR="00A916E1" w:rsidRPr="00C60388" w:rsidRDefault="00A916E1" w:rsidP="00A916E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lang w:eastAsia="zh-TW"/>
        </w:rPr>
        <w:t>若有誤，</w:t>
      </w:r>
    </w:p>
    <w:p w:rsidR="00A916E1" w:rsidRPr="00C60388" w:rsidRDefault="00A916E1" w:rsidP="00A916E1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lang w:eastAsia="zh-TW"/>
        </w:rPr>
        <w:t>錯誤件數 ++</w:t>
      </w:r>
    </w:p>
    <w:p w:rsidR="00A916E1" w:rsidRPr="00C60388" w:rsidRDefault="00A916E1" w:rsidP="00A916E1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 xml:space="preserve">LOG紀錄錯誤訊息 </w:t>
      </w:r>
      <w:r w:rsidRPr="00C60388">
        <w:rPr>
          <w:rFonts w:ascii="細明體" w:eastAsia="細明體" w:hAnsi="細明體"/>
          <w:kern w:val="2"/>
          <w:lang w:eastAsia="zh-TW"/>
        </w:rPr>
        <w:t>“</w:t>
      </w:r>
      <w:r w:rsidRPr="00C60388">
        <w:rPr>
          <w:rFonts w:ascii="細明體" w:eastAsia="細明體" w:hAnsi="細明體" w:hint="eastAsia"/>
          <w:kern w:val="2"/>
          <w:lang w:eastAsia="zh-TW"/>
        </w:rPr>
        <w:t>新增</w:t>
      </w:r>
      <w:r w:rsidRPr="00C60388">
        <w:rPr>
          <w:rFonts w:ascii="細明體" w:eastAsia="細明體" w:hAnsi="細明體" w:hint="eastAsia"/>
          <w:lang w:eastAsia="zh-TW"/>
        </w:rPr>
        <w:t>異常狀況拒賠明細檔</w:t>
      </w:r>
      <w:r w:rsidRPr="00C60388">
        <w:rPr>
          <w:rFonts w:ascii="細明體" w:eastAsia="細明體" w:hAnsi="細明體" w:hint="eastAsia"/>
          <w:color w:val="000000"/>
          <w:lang w:val="zh-TW" w:eastAsia="zh-TW"/>
        </w:rPr>
        <w:t>失敗</w:t>
      </w:r>
      <w:r w:rsidRPr="00C60388">
        <w:rPr>
          <w:rFonts w:ascii="細明體" w:eastAsia="細明體" w:hAnsi="細明體" w:hint="eastAsia"/>
          <w:color w:val="000000"/>
          <w:lang w:eastAsia="zh-TW"/>
        </w:rPr>
        <w:t>,受理編號:</w:t>
      </w:r>
      <w:r w:rsidRPr="00C60388">
        <w:rPr>
          <w:rFonts w:ascii="細明體" w:eastAsia="細明體" w:hAnsi="細明體"/>
          <w:color w:val="000000"/>
          <w:lang w:eastAsia="zh-TW"/>
        </w:rPr>
        <w:t>”</w:t>
      </w:r>
      <w:r w:rsidRPr="00C60388">
        <w:rPr>
          <w:rFonts w:ascii="細明體" w:eastAsia="細明體" w:hAnsi="細明體" w:hint="eastAsia"/>
          <w:color w:val="000000"/>
          <w:lang w:eastAsia="zh-TW"/>
        </w:rPr>
        <w:t>+</w:t>
      </w:r>
      <w:r w:rsidRPr="00C60388">
        <w:rPr>
          <w:rFonts w:ascii="細明體" w:eastAsia="細明體" w:hAnsi="細明體" w:hint="eastAsia"/>
          <w:kern w:val="2"/>
          <w:lang w:eastAsia="zh-TW"/>
        </w:rPr>
        <w:t>$DTAAB001.APLY_NO +</w:t>
      </w:r>
      <w:r w:rsidRPr="00C60388">
        <w:rPr>
          <w:rFonts w:ascii="細明體" w:eastAsia="細明體" w:hAnsi="細明體" w:hint="eastAsia"/>
          <w:color w:val="000000"/>
          <w:lang w:eastAsia="zh-TW"/>
        </w:rPr>
        <w:t xml:space="preserve"> </w:t>
      </w:r>
      <w:r w:rsidRPr="00C60388">
        <w:rPr>
          <w:rFonts w:ascii="細明體" w:eastAsia="細明體" w:hAnsi="細明體"/>
          <w:color w:val="000000"/>
          <w:lang w:eastAsia="zh-TW"/>
        </w:rPr>
        <w:t>“</w:t>
      </w:r>
      <w:r w:rsidRPr="00C60388">
        <w:rPr>
          <w:rFonts w:ascii="細明體" w:eastAsia="細明體" w:hAnsi="細明體" w:hint="eastAsia"/>
          <w:color w:val="000000"/>
          <w:lang w:val="zh-TW" w:eastAsia="zh-TW"/>
        </w:rPr>
        <w:t>事故者</w:t>
      </w:r>
      <w:r w:rsidRPr="00C60388">
        <w:rPr>
          <w:rFonts w:ascii="細明體" w:eastAsia="細明體" w:hAnsi="細明體" w:hint="eastAsia"/>
          <w:color w:val="000000"/>
          <w:lang w:eastAsia="zh-TW"/>
        </w:rPr>
        <w:t>ID:</w:t>
      </w:r>
      <w:r w:rsidRPr="00C60388">
        <w:rPr>
          <w:rFonts w:ascii="細明體" w:eastAsia="細明體" w:hAnsi="細明體"/>
          <w:color w:val="000000"/>
          <w:lang w:eastAsia="zh-TW"/>
        </w:rPr>
        <w:t>”</w:t>
      </w:r>
      <w:r w:rsidRPr="00C60388">
        <w:rPr>
          <w:rFonts w:ascii="細明體" w:eastAsia="細明體" w:hAnsi="細明體" w:hint="eastAsia"/>
          <w:color w:val="000000"/>
          <w:lang w:eastAsia="zh-TW"/>
        </w:rPr>
        <w:t>+</w:t>
      </w:r>
      <w:r w:rsidRPr="00C60388">
        <w:rPr>
          <w:rFonts w:ascii="細明體" w:eastAsia="細明體" w:hAnsi="細明體" w:hint="eastAsia"/>
          <w:kern w:val="2"/>
          <w:lang w:eastAsia="zh-TW"/>
        </w:rPr>
        <w:t>$DTAAB001.OCR_ID</w:t>
      </w:r>
      <w:r w:rsidR="003642EE">
        <w:rPr>
          <w:rFonts w:ascii="細明體" w:eastAsia="細明體" w:hAnsi="細明體" w:hint="eastAsia"/>
          <w:kern w:val="2"/>
          <w:lang w:eastAsia="zh-TW"/>
        </w:rPr>
        <w:t xml:space="preserve">+ </w:t>
      </w:r>
      <w:r w:rsidR="003642EE">
        <w:rPr>
          <w:rFonts w:ascii="細明體" w:eastAsia="細明體" w:hAnsi="細明體"/>
          <w:kern w:val="2"/>
          <w:lang w:eastAsia="zh-TW"/>
        </w:rPr>
        <w:t>“</w:t>
      </w:r>
      <w:r w:rsidR="003642EE">
        <w:rPr>
          <w:rFonts w:ascii="細明體" w:eastAsia="細明體" w:hAnsi="細明體" w:hint="eastAsia"/>
          <w:kern w:val="2"/>
          <w:lang w:eastAsia="zh-TW"/>
        </w:rPr>
        <w:t>模型分類:</w:t>
      </w:r>
      <w:r w:rsidR="003642EE">
        <w:rPr>
          <w:rFonts w:ascii="細明體" w:eastAsia="細明體" w:hAnsi="細明體"/>
          <w:kern w:val="2"/>
          <w:lang w:eastAsia="zh-TW"/>
        </w:rPr>
        <w:t>”</w:t>
      </w:r>
      <w:r w:rsidR="003642EE">
        <w:rPr>
          <w:rFonts w:ascii="細明體" w:eastAsia="細明體" w:hAnsi="細明體" w:hint="eastAsia"/>
          <w:kern w:val="2"/>
          <w:lang w:eastAsia="zh-TW"/>
        </w:rPr>
        <w:t xml:space="preserve"> + </w:t>
      </w:r>
      <w:r w:rsidR="003642EE" w:rsidRPr="00C60388">
        <w:rPr>
          <w:rFonts w:ascii="細明體" w:eastAsia="細明體" w:hAnsi="細明體" w:hint="eastAsia"/>
          <w:kern w:val="2"/>
          <w:lang w:eastAsia="zh-TW"/>
        </w:rPr>
        <w:t>$DTAAB001.</w:t>
      </w:r>
      <w:r w:rsidR="003642EE">
        <w:rPr>
          <w:rFonts w:ascii="細明體" w:eastAsia="細明體" w:hAnsi="細明體" w:hint="eastAsia"/>
          <w:kern w:val="2"/>
          <w:lang w:eastAsia="zh-TW"/>
        </w:rPr>
        <w:t>模型分類</w:t>
      </w:r>
    </w:p>
    <w:p w:rsidR="00A916E1" w:rsidRPr="00C60388" w:rsidRDefault="00A916E1" w:rsidP="00A916E1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繼續處理下一筆$DTAAB001</w:t>
      </w:r>
    </w:p>
    <w:p w:rsidR="00A916E1" w:rsidRPr="00C60388" w:rsidRDefault="00A916E1" w:rsidP="00A916E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若無誤</w:t>
      </w:r>
    </w:p>
    <w:p w:rsidR="00A916E1" w:rsidRPr="00C60388" w:rsidRDefault="00A916E1" w:rsidP="00A916E1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輸出件數 ++</w:t>
      </w:r>
    </w:p>
    <w:p w:rsidR="0069699B" w:rsidRPr="00C60388" w:rsidRDefault="0069699B" w:rsidP="00A916E1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$前一筆受理編號 = 處理當筆$DTAAB001.受理編號</w:t>
      </w:r>
    </w:p>
    <w:p w:rsidR="0069699B" w:rsidRDefault="0069699B" w:rsidP="00A916E1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$前一筆事故者ID =處理當筆$DTAAB001.事故者ID</w:t>
      </w:r>
    </w:p>
    <w:p w:rsidR="00A80A91" w:rsidRDefault="00A80A91" w:rsidP="00A916E1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$前一筆</w:t>
      </w:r>
      <w:r>
        <w:rPr>
          <w:rFonts w:ascii="細明體" w:eastAsia="細明體" w:hAnsi="細明體" w:hint="eastAsia"/>
          <w:kern w:val="2"/>
          <w:lang w:eastAsia="zh-TW"/>
        </w:rPr>
        <w:t>事故日期 =</w:t>
      </w:r>
      <w:r w:rsidRPr="00C60388">
        <w:rPr>
          <w:rFonts w:ascii="細明體" w:eastAsia="細明體" w:hAnsi="細明體" w:hint="eastAsia"/>
          <w:kern w:val="2"/>
          <w:lang w:eastAsia="zh-TW"/>
        </w:rPr>
        <w:t>處理當筆$DTAAB001.</w:t>
      </w:r>
      <w:r>
        <w:rPr>
          <w:rFonts w:ascii="細明體" w:eastAsia="細明體" w:hAnsi="細明體" w:hint="eastAsia"/>
          <w:kern w:val="2"/>
          <w:lang w:eastAsia="zh-TW"/>
        </w:rPr>
        <w:t>事故日期</w:t>
      </w:r>
    </w:p>
    <w:p w:rsidR="00F00688" w:rsidRDefault="00F00688" w:rsidP="00F0068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$給付保險金個數</w:t>
      </w:r>
      <w:r>
        <w:rPr>
          <w:rFonts w:ascii="細明體" w:eastAsia="細明體" w:hAnsi="細明體" w:hint="eastAsia"/>
          <w:kern w:val="2"/>
          <w:lang w:eastAsia="zh-TW"/>
        </w:rPr>
        <w:t xml:space="preserve"> = 1</w:t>
      </w:r>
    </w:p>
    <w:p w:rsidR="00731ABC" w:rsidRPr="00C60388" w:rsidRDefault="00731ABC" w:rsidP="00F0068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>拒賠</w:t>
      </w:r>
      <w:r w:rsidRPr="00C60388">
        <w:rPr>
          <w:rFonts w:ascii="細明體" w:eastAsia="細明體" w:hAnsi="細明體" w:hint="eastAsia"/>
          <w:kern w:val="2"/>
          <w:lang w:eastAsia="zh-TW"/>
        </w:rPr>
        <w:t>保險金個數</w:t>
      </w:r>
      <w:r>
        <w:rPr>
          <w:rFonts w:ascii="細明體" w:eastAsia="細明體" w:hAnsi="細明體" w:hint="eastAsia"/>
          <w:kern w:val="2"/>
          <w:lang w:eastAsia="zh-TW"/>
        </w:rPr>
        <w:t xml:space="preserve"> = 0</w:t>
      </w:r>
    </w:p>
    <w:p w:rsidR="00964536" w:rsidRDefault="00964536" w:rsidP="0096453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處理當筆</w:t>
      </w:r>
      <w:r w:rsidRPr="00C60388">
        <w:rPr>
          <w:rFonts w:ascii="細明體" w:eastAsia="細明體" w:hAnsi="細明體" w:hint="eastAsia"/>
          <w:kern w:val="2"/>
          <w:lang w:eastAsia="zh-TW"/>
        </w:rPr>
        <w:t>$DTAAB001</w:t>
      </w:r>
      <w:r>
        <w:rPr>
          <w:rFonts w:ascii="細明體" w:eastAsia="細明體" w:hAnsi="細明體" w:hint="eastAsia"/>
          <w:kern w:val="2"/>
          <w:lang w:eastAsia="zh-TW"/>
        </w:rPr>
        <w:t xml:space="preserve">.給付狀態 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5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(退件不給付)</w:t>
      </w:r>
      <w:r w:rsidR="00E90A5A">
        <w:rPr>
          <w:rFonts w:ascii="細明體" w:eastAsia="細明體" w:hAnsi="細明體" w:hint="eastAsia"/>
          <w:kern w:val="2"/>
          <w:lang w:eastAsia="zh-TW"/>
        </w:rPr>
        <w:t xml:space="preserve"> AND</w:t>
      </w:r>
      <w:r w:rsidR="00DF604A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DF604A" w:rsidRPr="00DF604A">
        <w:rPr>
          <w:rFonts w:ascii="細明體" w:eastAsia="細明體" w:hAnsi="細明體" w:hint="eastAsia"/>
          <w:kern w:val="2"/>
          <w:lang w:eastAsia="zh-TW"/>
        </w:rPr>
        <w:t>處理當筆$DTAAC020.是否認列交查破案績效 = '1'</w:t>
      </w:r>
    </w:p>
    <w:p w:rsidR="00964536" w:rsidRDefault="00964536" w:rsidP="0096453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>拒賠</w:t>
      </w:r>
      <w:r w:rsidRPr="00C60388">
        <w:rPr>
          <w:rFonts w:ascii="細明體" w:eastAsia="細明體" w:hAnsi="細明體" w:hint="eastAsia"/>
          <w:kern w:val="2"/>
          <w:lang w:eastAsia="zh-TW"/>
        </w:rPr>
        <w:t>保險金個數 ++</w:t>
      </w:r>
    </w:p>
    <w:p w:rsidR="00964536" w:rsidRDefault="00964536" w:rsidP="0096453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END IF</w:t>
      </w:r>
    </w:p>
    <w:p w:rsidR="00964536" w:rsidRPr="00C60388" w:rsidRDefault="00964536" w:rsidP="0096453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6831E8">
        <w:rPr>
          <w:rFonts w:ascii="細明體" w:eastAsia="細明體" w:hAnsi="細明體" w:hint="eastAsia"/>
          <w:b/>
          <w:color w:val="943634"/>
          <w:kern w:val="2"/>
          <w:lang w:eastAsia="zh-TW"/>
        </w:rPr>
        <w:t>//**寫到</w:t>
      </w:r>
      <w:r w:rsidRPr="006831E8">
        <w:rPr>
          <w:rFonts w:ascii="細明體" w:eastAsia="細明體" w:hAnsi="細明體" w:hint="eastAsia"/>
          <w:b/>
          <w:color w:val="943634"/>
          <w:lang w:eastAsia="zh-TW"/>
        </w:rPr>
        <w:t>異常狀況拒賠檔</w:t>
      </w:r>
      <w:r>
        <w:rPr>
          <w:rFonts w:ascii="細明體" w:eastAsia="細明體" w:hAnsi="細明體" w:hint="eastAsia"/>
          <w:b/>
          <w:color w:val="943634"/>
          <w:lang w:eastAsia="zh-TW"/>
        </w:rPr>
        <w:t>_保單</w:t>
      </w:r>
      <w:r w:rsidRPr="006831E8">
        <w:rPr>
          <w:rFonts w:ascii="細明體" w:eastAsia="細明體" w:hAnsi="細明體" w:hint="eastAsia"/>
          <w:b/>
          <w:color w:val="943634"/>
          <w:lang w:eastAsia="zh-TW"/>
        </w:rPr>
        <w:t>明細</w:t>
      </w:r>
      <w:r>
        <w:rPr>
          <w:rFonts w:ascii="細明體" w:eastAsia="細明體" w:hAnsi="細明體" w:hint="eastAsia"/>
          <w:b/>
          <w:color w:val="943634"/>
          <w:lang w:eastAsia="zh-TW"/>
        </w:rPr>
        <w:t>資料</w:t>
      </w:r>
      <w:r w:rsidRPr="006831E8">
        <w:rPr>
          <w:rFonts w:ascii="細明體" w:eastAsia="細明體" w:hAnsi="細明體" w:hint="eastAsia"/>
          <w:b/>
          <w:color w:val="943634"/>
          <w:lang w:eastAsia="zh-TW"/>
        </w:rPr>
        <w:t>DTAAV00</w:t>
      </w:r>
      <w:r>
        <w:rPr>
          <w:rFonts w:ascii="細明體" w:eastAsia="細明體" w:hAnsi="細明體" w:hint="eastAsia"/>
          <w:b/>
          <w:color w:val="943634"/>
          <w:lang w:eastAsia="zh-TW"/>
        </w:rPr>
        <w:t>9</w:t>
      </w:r>
    </w:p>
    <w:p w:rsidR="00964536" w:rsidRPr="00C60388" w:rsidRDefault="00964536" w:rsidP="0096453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lang w:eastAsia="zh-TW"/>
        </w:rPr>
        <w:t>新增異常狀況拒賠檔</w:t>
      </w:r>
      <w:r>
        <w:rPr>
          <w:rFonts w:ascii="細明體" w:eastAsia="細明體" w:hAnsi="細明體" w:hint="eastAsia"/>
          <w:lang w:eastAsia="zh-TW"/>
        </w:rPr>
        <w:t>_保單明細資料</w:t>
      </w:r>
      <w:r w:rsidRPr="00C60388">
        <w:rPr>
          <w:rFonts w:ascii="細明體" w:eastAsia="細明體" w:hAnsi="細明體" w:hint="eastAsia"/>
          <w:lang w:eastAsia="zh-TW"/>
        </w:rPr>
        <w:t>DTAAV00</w:t>
      </w:r>
      <w:r>
        <w:rPr>
          <w:rFonts w:ascii="細明體" w:eastAsia="細明體" w:hAnsi="細明體" w:hint="eastAsia"/>
          <w:lang w:eastAsia="zh-TW"/>
        </w:rPr>
        <w:t>9</w:t>
      </w:r>
      <w:r w:rsidRPr="00C60388">
        <w:rPr>
          <w:rFonts w:ascii="細明體" w:eastAsia="細明體" w:hAnsi="細明體" w:hint="eastAsia"/>
          <w:lang w:eastAsia="zh-TW"/>
        </w:rPr>
        <w:t>，BY參數:</w:t>
      </w:r>
    </w:p>
    <w:p w:rsidR="00964536" w:rsidRPr="00C60388" w:rsidRDefault="00964536" w:rsidP="0096453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lang w:eastAsia="zh-TW"/>
        </w:rPr>
        <w:t xml:space="preserve">格式如  </w:t>
      </w:r>
      <w:hyperlink w:anchor="C" w:history="1">
        <w:r w:rsidRPr="00C60388">
          <w:rPr>
            <w:rStyle w:val="ad"/>
            <w:rFonts w:ascii="細明體" w:eastAsia="細明體" w:hAnsi="細明體" w:hint="eastAsia"/>
            <w:lang w:eastAsia="zh-TW"/>
          </w:rPr>
          <w:t>FORMA</w:t>
        </w:r>
        <w:r w:rsidRPr="00C60388">
          <w:rPr>
            <w:rStyle w:val="ad"/>
            <w:rFonts w:ascii="細明體" w:eastAsia="細明體" w:hAnsi="細明體" w:hint="eastAsia"/>
            <w:lang w:eastAsia="zh-TW"/>
          </w:rPr>
          <w:t>T</w:t>
        </w:r>
        <w:r w:rsidRPr="00C60388">
          <w:rPr>
            <w:rStyle w:val="ad"/>
            <w:rFonts w:ascii="細明體" w:eastAsia="細明體" w:hAnsi="細明體" w:hint="eastAsia"/>
            <w:lang w:eastAsia="zh-TW"/>
          </w:rPr>
          <w:t>(</w:t>
        </w:r>
        <w:r>
          <w:rPr>
            <w:rStyle w:val="ad"/>
            <w:rFonts w:ascii="細明體" w:eastAsia="細明體" w:hAnsi="細明體" w:hint="eastAsia"/>
            <w:lang w:eastAsia="zh-TW"/>
          </w:rPr>
          <w:t>C</w:t>
        </w:r>
        <w:r w:rsidRPr="00C60388">
          <w:rPr>
            <w:rStyle w:val="ad"/>
            <w:rFonts w:ascii="細明體" w:eastAsia="細明體" w:hAnsi="細明體" w:hint="eastAsia"/>
            <w:lang w:eastAsia="zh-TW"/>
          </w:rPr>
          <w:t>)</w:t>
        </w:r>
      </w:hyperlink>
    </w:p>
    <w:p w:rsidR="00964536" w:rsidRPr="00C60388" w:rsidRDefault="00964536" w:rsidP="0096453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lang w:eastAsia="zh-TW"/>
        </w:rPr>
        <w:t>若有誤，</w:t>
      </w:r>
    </w:p>
    <w:p w:rsidR="00964536" w:rsidRPr="00C60388" w:rsidRDefault="00964536" w:rsidP="0096453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lang w:eastAsia="zh-TW"/>
        </w:rPr>
        <w:t>錯誤件數</w:t>
      </w:r>
      <w:r>
        <w:rPr>
          <w:rFonts w:ascii="細明體" w:eastAsia="細明體" w:hAnsi="細明體" w:hint="eastAsia"/>
          <w:lang w:eastAsia="zh-TW"/>
        </w:rPr>
        <w:t>DTAAV009</w:t>
      </w:r>
      <w:r w:rsidRPr="00C60388">
        <w:rPr>
          <w:rFonts w:ascii="細明體" w:eastAsia="細明體" w:hAnsi="細明體" w:hint="eastAsia"/>
          <w:lang w:eastAsia="zh-TW"/>
        </w:rPr>
        <w:t xml:space="preserve"> ++</w:t>
      </w:r>
    </w:p>
    <w:p w:rsidR="00964536" w:rsidRPr="00C60388" w:rsidRDefault="00964536" w:rsidP="0096453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 xml:space="preserve">LOG紀錄錯誤訊息 </w:t>
      </w:r>
      <w:r w:rsidRPr="00C60388">
        <w:rPr>
          <w:rFonts w:ascii="細明體" w:eastAsia="細明體" w:hAnsi="細明體"/>
          <w:kern w:val="2"/>
          <w:lang w:eastAsia="zh-TW"/>
        </w:rPr>
        <w:t>“</w:t>
      </w:r>
      <w:r w:rsidRPr="00C60388">
        <w:rPr>
          <w:rFonts w:ascii="細明體" w:eastAsia="細明體" w:hAnsi="細明體" w:hint="eastAsia"/>
          <w:kern w:val="2"/>
          <w:lang w:eastAsia="zh-TW"/>
        </w:rPr>
        <w:t>新增</w:t>
      </w:r>
      <w:r w:rsidRPr="00C60388">
        <w:rPr>
          <w:rFonts w:ascii="細明體" w:eastAsia="細明體" w:hAnsi="細明體" w:hint="eastAsia"/>
          <w:lang w:eastAsia="zh-TW"/>
        </w:rPr>
        <w:t>異常狀況拒賠檔</w:t>
      </w:r>
      <w:r>
        <w:rPr>
          <w:rFonts w:ascii="細明體" w:eastAsia="細明體" w:hAnsi="細明體" w:hint="eastAsia"/>
          <w:lang w:eastAsia="zh-TW"/>
        </w:rPr>
        <w:t>_保單明細資料</w:t>
      </w:r>
      <w:r w:rsidRPr="00C60388">
        <w:rPr>
          <w:rFonts w:ascii="細明體" w:eastAsia="細明體" w:hAnsi="細明體" w:hint="eastAsia"/>
          <w:color w:val="000000"/>
          <w:lang w:val="zh-TW" w:eastAsia="zh-TW"/>
        </w:rPr>
        <w:t>失敗</w:t>
      </w:r>
      <w:r w:rsidRPr="00C60388">
        <w:rPr>
          <w:rFonts w:ascii="細明體" w:eastAsia="細明體" w:hAnsi="細明體" w:hint="eastAsia"/>
          <w:color w:val="000000"/>
          <w:lang w:eastAsia="zh-TW"/>
        </w:rPr>
        <w:t>,受理編號:</w:t>
      </w:r>
      <w:r w:rsidRPr="00C60388">
        <w:rPr>
          <w:rFonts w:ascii="細明體" w:eastAsia="細明體" w:hAnsi="細明體"/>
          <w:color w:val="000000"/>
          <w:lang w:eastAsia="zh-TW"/>
        </w:rPr>
        <w:t>”</w:t>
      </w:r>
      <w:r w:rsidRPr="00C60388">
        <w:rPr>
          <w:rFonts w:ascii="細明體" w:eastAsia="細明體" w:hAnsi="細明體" w:hint="eastAsia"/>
          <w:color w:val="000000"/>
          <w:lang w:eastAsia="zh-TW"/>
        </w:rPr>
        <w:t>+</w:t>
      </w:r>
      <w:r w:rsidRPr="00C60388">
        <w:rPr>
          <w:rFonts w:ascii="細明體" w:eastAsia="細明體" w:hAnsi="細明體" w:hint="eastAsia"/>
          <w:kern w:val="2"/>
          <w:lang w:eastAsia="zh-TW"/>
        </w:rPr>
        <w:t>$DTAAB001.APLY_NO +</w:t>
      </w:r>
      <w:r w:rsidRPr="00C60388">
        <w:rPr>
          <w:rFonts w:ascii="細明體" w:eastAsia="細明體" w:hAnsi="細明體" w:hint="eastAsia"/>
          <w:color w:val="000000"/>
          <w:lang w:eastAsia="zh-TW"/>
        </w:rPr>
        <w:t xml:space="preserve"> </w:t>
      </w:r>
      <w:r w:rsidRPr="00C60388">
        <w:rPr>
          <w:rFonts w:ascii="細明體" w:eastAsia="細明體" w:hAnsi="細明體"/>
          <w:color w:val="000000"/>
          <w:lang w:eastAsia="zh-TW"/>
        </w:rPr>
        <w:t>“</w:t>
      </w:r>
      <w:r w:rsidRPr="00C60388">
        <w:rPr>
          <w:rFonts w:ascii="細明體" w:eastAsia="細明體" w:hAnsi="細明體" w:hint="eastAsia"/>
          <w:color w:val="000000"/>
          <w:lang w:val="zh-TW" w:eastAsia="zh-TW"/>
        </w:rPr>
        <w:t>事故者</w:t>
      </w:r>
      <w:r w:rsidRPr="00C60388">
        <w:rPr>
          <w:rFonts w:ascii="細明體" w:eastAsia="細明體" w:hAnsi="細明體" w:hint="eastAsia"/>
          <w:color w:val="000000"/>
          <w:lang w:eastAsia="zh-TW"/>
        </w:rPr>
        <w:t>ID:</w:t>
      </w:r>
      <w:r w:rsidRPr="00C60388">
        <w:rPr>
          <w:rFonts w:ascii="細明體" w:eastAsia="細明體" w:hAnsi="細明體"/>
          <w:color w:val="000000"/>
          <w:lang w:eastAsia="zh-TW"/>
        </w:rPr>
        <w:t>”</w:t>
      </w:r>
      <w:r w:rsidRPr="00C60388">
        <w:rPr>
          <w:rFonts w:ascii="細明體" w:eastAsia="細明體" w:hAnsi="細明體" w:hint="eastAsia"/>
          <w:color w:val="000000"/>
          <w:lang w:eastAsia="zh-TW"/>
        </w:rPr>
        <w:t>+</w:t>
      </w:r>
      <w:r w:rsidRPr="00C60388">
        <w:rPr>
          <w:rFonts w:ascii="細明體" w:eastAsia="細明體" w:hAnsi="細明體" w:hint="eastAsia"/>
          <w:kern w:val="2"/>
          <w:lang w:eastAsia="zh-TW"/>
        </w:rPr>
        <w:t>$DTAAB001.OCR_ID</w:t>
      </w:r>
      <w:r>
        <w:rPr>
          <w:rFonts w:ascii="細明體" w:eastAsia="細明體" w:hAnsi="細明體" w:hint="eastAsia"/>
          <w:kern w:val="2"/>
          <w:lang w:eastAsia="zh-TW"/>
        </w:rPr>
        <w:t xml:space="preserve">+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模型分類: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 xml:space="preserve"> + </w:t>
      </w:r>
      <w:r w:rsidRPr="00C60388">
        <w:rPr>
          <w:rFonts w:ascii="細明體" w:eastAsia="細明體" w:hAnsi="細明體" w:hint="eastAsia"/>
          <w:kern w:val="2"/>
          <w:lang w:eastAsia="zh-TW"/>
        </w:rPr>
        <w:t>$DTAAB001.</w:t>
      </w:r>
      <w:r>
        <w:rPr>
          <w:rFonts w:ascii="細明體" w:eastAsia="細明體" w:hAnsi="細明體" w:hint="eastAsia"/>
          <w:kern w:val="2"/>
          <w:lang w:eastAsia="zh-TW"/>
        </w:rPr>
        <w:t xml:space="preserve">模型分類+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保單號碼: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+</w:t>
      </w:r>
      <w:r w:rsidRPr="00C60388">
        <w:rPr>
          <w:rFonts w:ascii="細明體" w:eastAsia="細明體" w:hAnsi="細明體" w:hint="eastAsia"/>
          <w:kern w:val="2"/>
          <w:lang w:eastAsia="zh-TW"/>
        </w:rPr>
        <w:t>$DTAAB001.</w:t>
      </w:r>
      <w:r>
        <w:rPr>
          <w:rFonts w:ascii="細明體" w:eastAsia="細明體" w:hAnsi="細明體" w:hint="eastAsia"/>
          <w:kern w:val="2"/>
          <w:lang w:eastAsia="zh-TW"/>
        </w:rPr>
        <w:t xml:space="preserve">保單號碼+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險別: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+</w:t>
      </w:r>
      <w:r w:rsidRPr="00C60388">
        <w:rPr>
          <w:rFonts w:ascii="細明體" w:eastAsia="細明體" w:hAnsi="細明體" w:hint="eastAsia"/>
          <w:kern w:val="2"/>
          <w:lang w:eastAsia="zh-TW"/>
        </w:rPr>
        <w:t>$DTAAB001.</w:t>
      </w:r>
      <w:r>
        <w:rPr>
          <w:rFonts w:ascii="細明體" w:eastAsia="細明體" w:hAnsi="細明體" w:hint="eastAsia"/>
          <w:kern w:val="2"/>
          <w:lang w:eastAsia="zh-TW"/>
        </w:rPr>
        <w:t xml:space="preserve">險別+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理賠保險金代號: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+</w:t>
      </w:r>
      <w:r w:rsidRPr="00C60388">
        <w:rPr>
          <w:rFonts w:ascii="細明體" w:eastAsia="細明體" w:hAnsi="細明體" w:hint="eastAsia"/>
          <w:kern w:val="2"/>
          <w:lang w:eastAsia="zh-TW"/>
        </w:rPr>
        <w:t>$DTAAB001.</w:t>
      </w:r>
      <w:r w:rsidRPr="00680542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理賠保險金代號</w:t>
      </w:r>
    </w:p>
    <w:p w:rsidR="00964536" w:rsidRPr="00C60388" w:rsidRDefault="00964536" w:rsidP="0096453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繼續處理下一筆$DTAAB001</w:t>
      </w:r>
    </w:p>
    <w:p w:rsidR="00964536" w:rsidRPr="00C60388" w:rsidRDefault="00964536" w:rsidP="0096453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若無誤</w:t>
      </w:r>
    </w:p>
    <w:p w:rsidR="00964536" w:rsidRPr="00C60388" w:rsidRDefault="00964536" w:rsidP="0096453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輸出件數</w:t>
      </w:r>
      <w:r>
        <w:rPr>
          <w:rFonts w:ascii="細明體" w:eastAsia="細明體" w:hAnsi="細明體" w:hint="eastAsia"/>
          <w:kern w:val="2"/>
          <w:lang w:eastAsia="zh-TW"/>
        </w:rPr>
        <w:t>DTAAV009</w:t>
      </w:r>
      <w:r w:rsidRPr="00C60388">
        <w:rPr>
          <w:rFonts w:ascii="細明體" w:eastAsia="細明體" w:hAnsi="細明體" w:hint="eastAsia"/>
          <w:kern w:val="2"/>
          <w:lang w:eastAsia="zh-TW"/>
        </w:rPr>
        <w:t xml:space="preserve"> ++</w:t>
      </w:r>
    </w:p>
    <w:p w:rsidR="00FA6357" w:rsidRPr="00C60388" w:rsidRDefault="00A916E1" w:rsidP="0069699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END IF</w:t>
      </w:r>
    </w:p>
    <w:p w:rsidR="00C148E3" w:rsidRPr="00C60388" w:rsidRDefault="00C148E3" w:rsidP="00C148E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END IF</w:t>
      </w:r>
    </w:p>
    <w:p w:rsidR="00B4533E" w:rsidRPr="004C14F8" w:rsidRDefault="00B4533E" w:rsidP="00B4533E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程式結束，需記錄下列件數：</w:t>
      </w:r>
    </w:p>
    <w:p w:rsidR="00B4533E" w:rsidRPr="004C14F8" w:rsidRDefault="00B4533E" w:rsidP="00B4533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FALTAL出件數相關資料給LOG檔顯示。</w:t>
      </w:r>
    </w:p>
    <w:p w:rsidR="00B4533E" w:rsidRPr="004C14F8" w:rsidRDefault="00B4533E" w:rsidP="00B4533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lang w:eastAsia="zh-TW"/>
        </w:rPr>
        <w:t>C</w:t>
      </w:r>
      <w:r w:rsidRPr="004C14F8">
        <w:rPr>
          <w:rFonts w:ascii="細明體" w:eastAsia="細明體" w:hAnsi="細明體"/>
          <w:lang w:eastAsia="zh-TW"/>
        </w:rPr>
        <w:t>ALL batch.CountManager</w:t>
      </w:r>
      <w:r w:rsidRPr="004C14F8">
        <w:rPr>
          <w:rFonts w:ascii="細明體" w:eastAsia="細明體" w:hAnsi="細明體" w:hint="eastAsia"/>
          <w:lang w:eastAsia="zh-TW"/>
        </w:rPr>
        <w:t>(批次作業件數記錄模組)，記錄輸入件數，輸出件數</w:t>
      </w:r>
      <w:r w:rsidR="0088737D" w:rsidRPr="004C14F8">
        <w:rPr>
          <w:rFonts w:ascii="細明體" w:eastAsia="細明體" w:hAnsi="細明體" w:hint="eastAsia"/>
          <w:lang w:eastAsia="zh-TW"/>
        </w:rPr>
        <w:t>，輸出件數</w:t>
      </w:r>
      <w:r w:rsidR="0088737D">
        <w:rPr>
          <w:rFonts w:ascii="細明體" w:eastAsia="細明體" w:hAnsi="細明體" w:hint="eastAsia"/>
          <w:lang w:eastAsia="zh-TW"/>
        </w:rPr>
        <w:t>DTAAV009</w:t>
      </w:r>
      <w:r w:rsidR="003A572D" w:rsidRPr="004C14F8">
        <w:rPr>
          <w:rFonts w:ascii="細明體" w:eastAsia="細明體" w:hAnsi="細明體" w:hint="eastAsia"/>
          <w:lang w:eastAsia="zh-TW"/>
        </w:rPr>
        <w:t>，</w:t>
      </w:r>
      <w:r w:rsidR="003A572D">
        <w:rPr>
          <w:rFonts w:ascii="細明體" w:eastAsia="細明體" w:hAnsi="細明體" w:hint="eastAsia"/>
          <w:lang w:eastAsia="zh-TW"/>
        </w:rPr>
        <w:t>錯誤</w:t>
      </w:r>
      <w:r w:rsidR="003A572D" w:rsidRPr="004C14F8">
        <w:rPr>
          <w:rFonts w:ascii="細明體" w:eastAsia="細明體" w:hAnsi="細明體" w:hint="eastAsia"/>
          <w:lang w:eastAsia="zh-TW"/>
        </w:rPr>
        <w:t>件數</w:t>
      </w:r>
      <w:r w:rsidR="003A572D">
        <w:rPr>
          <w:rFonts w:ascii="細明體" w:eastAsia="細明體" w:hAnsi="細明體" w:hint="eastAsia"/>
          <w:lang w:eastAsia="zh-TW"/>
        </w:rPr>
        <w:t>DTAAV009</w:t>
      </w:r>
      <w:r w:rsidRPr="004C14F8">
        <w:rPr>
          <w:rFonts w:ascii="細明體" w:eastAsia="細明體" w:hAnsi="細明體" w:hint="eastAsia"/>
          <w:lang w:eastAsia="zh-TW"/>
        </w:rPr>
        <w:t>及錯誤件數。</w:t>
      </w:r>
    </w:p>
    <w:p w:rsidR="009B449E" w:rsidRPr="00C60388" w:rsidRDefault="009B449E" w:rsidP="009B449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738D9" w:rsidRPr="00B17155" w:rsidRDefault="009B449E" w:rsidP="00C738D9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bookmarkStart w:id="23" w:name="Q_OCR_RESN"/>
      <w:bookmarkEnd w:id="23"/>
      <w:r w:rsidRPr="00C60388">
        <w:rPr>
          <w:rFonts w:ascii="細明體" w:eastAsia="細明體" w:hAnsi="細明體" w:hint="eastAsia"/>
          <w:kern w:val="2"/>
          <w:lang w:eastAsia="zh-TW"/>
        </w:rPr>
        <w:t>事故原因代碼抽件條件[</w:t>
      </w:r>
      <w:hyperlink w:anchor="Q_OCR_RESN_BACK" w:history="1">
        <w:r w:rsidRPr="00C60388">
          <w:rPr>
            <w:rStyle w:val="ad"/>
            <w:rFonts w:ascii="細明體" w:eastAsia="細明體" w:hAnsi="細明體" w:hint="eastAsia"/>
            <w:kern w:val="2"/>
            <w:lang w:eastAsia="zh-TW"/>
          </w:rPr>
          <w:t>BA</w:t>
        </w:r>
        <w:r w:rsidRPr="00C60388">
          <w:rPr>
            <w:rStyle w:val="ad"/>
            <w:rFonts w:ascii="細明體" w:eastAsia="細明體" w:hAnsi="細明體" w:hint="eastAsia"/>
            <w:kern w:val="2"/>
            <w:lang w:eastAsia="zh-TW"/>
          </w:rPr>
          <w:t>C</w:t>
        </w:r>
        <w:r w:rsidRPr="00C60388">
          <w:rPr>
            <w:rStyle w:val="ad"/>
            <w:rFonts w:ascii="細明體" w:eastAsia="細明體" w:hAnsi="細明體" w:hint="eastAsia"/>
            <w:kern w:val="2"/>
            <w:lang w:eastAsia="zh-TW"/>
          </w:rPr>
          <w:t>K</w:t>
        </w:r>
      </w:hyperlink>
      <w:r w:rsidRPr="00C60388">
        <w:rPr>
          <w:rFonts w:ascii="細明體" w:eastAsia="細明體" w:hAnsi="細明體" w:hint="eastAsia"/>
          <w:kern w:val="2"/>
          <w:lang w:eastAsia="zh-TW"/>
        </w:rPr>
        <w:t>]</w:t>
      </w:r>
      <w:r w:rsidR="00C738D9" w:rsidRPr="00C738D9">
        <w:rPr>
          <w:rFonts w:ascii="細明體" w:eastAsia="細明體" w:hAnsi="細明體" w:hint="eastAsia"/>
          <w:b/>
          <w:color w:val="FF0000"/>
          <w:kern w:val="2"/>
          <w:lang w:eastAsia="zh-TW"/>
        </w:rPr>
        <w:t xml:space="preserve"> </w:t>
      </w:r>
      <w:r w:rsidR="00C738D9" w:rsidRPr="007003FC">
        <w:rPr>
          <w:rFonts w:ascii="細明體" w:eastAsia="細明體" w:hAnsi="細明體" w:hint="eastAsia"/>
          <w:b/>
          <w:color w:val="FF0000"/>
          <w:kern w:val="2"/>
          <w:lang w:eastAsia="zh-TW"/>
        </w:rPr>
        <w:t>紅字</w:t>
      </w:r>
      <w:r w:rsidR="00C738D9">
        <w:rPr>
          <w:rFonts w:ascii="細明體" w:eastAsia="細明體" w:hAnsi="細明體" w:hint="eastAsia"/>
          <w:kern w:val="2"/>
          <w:lang w:eastAsia="zh-TW"/>
        </w:rPr>
        <w:t xml:space="preserve">:精神疾病  </w:t>
      </w:r>
      <w:r w:rsidR="00C738D9" w:rsidRPr="007003FC">
        <w:rPr>
          <w:rFonts w:ascii="細明體" w:eastAsia="細明體" w:hAnsi="細明體" w:hint="eastAsia"/>
          <w:b/>
          <w:color w:val="0070C0"/>
          <w:kern w:val="2"/>
          <w:lang w:eastAsia="zh-TW"/>
        </w:rPr>
        <w:t>藍字</w:t>
      </w:r>
      <w:r w:rsidR="00C738D9">
        <w:rPr>
          <w:rFonts w:ascii="細明體" w:eastAsia="細明體" w:hAnsi="細明體" w:hint="eastAsia"/>
          <w:kern w:val="2"/>
          <w:lang w:eastAsia="zh-TW"/>
        </w:rPr>
        <w:t>:癌症醫療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2"/>
        <w:gridCol w:w="1082"/>
        <w:gridCol w:w="1083"/>
        <w:gridCol w:w="1083"/>
        <w:gridCol w:w="1083"/>
        <w:gridCol w:w="1083"/>
        <w:gridCol w:w="1083"/>
      </w:tblGrid>
      <w:tr w:rsidR="00C738D9" w:rsidRPr="00B17155" w:rsidTr="00771EF4">
        <w:tc>
          <w:tcPr>
            <w:tcW w:w="1082" w:type="dxa"/>
            <w:shd w:val="clear" w:color="auto" w:fill="BFBFBF"/>
          </w:tcPr>
          <w:p w:rsidR="00C738D9" w:rsidRPr="00B17155" w:rsidRDefault="00C738D9" w:rsidP="00771E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B17155">
              <w:rPr>
                <w:rFonts w:ascii="細明體" w:eastAsia="細明體" w:hAnsi="細明體" w:hint="eastAsia"/>
                <w:kern w:val="2"/>
                <w:lang w:eastAsia="zh-TW"/>
              </w:rPr>
              <w:t>代碼值</w:t>
            </w:r>
          </w:p>
        </w:tc>
        <w:tc>
          <w:tcPr>
            <w:tcW w:w="1082" w:type="dxa"/>
            <w:shd w:val="clear" w:color="auto" w:fill="BFBFBF"/>
          </w:tcPr>
          <w:p w:rsidR="00C738D9" w:rsidRPr="00B17155" w:rsidRDefault="00C738D9" w:rsidP="00771EF4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17155">
              <w:rPr>
                <w:rFonts w:ascii="細明體" w:eastAsia="細明體" w:hAnsi="細明體" w:hint="eastAsia"/>
                <w:sz w:val="20"/>
                <w:szCs w:val="20"/>
              </w:rPr>
              <w:t>代碼值</w:t>
            </w:r>
          </w:p>
        </w:tc>
        <w:tc>
          <w:tcPr>
            <w:tcW w:w="1083" w:type="dxa"/>
            <w:shd w:val="clear" w:color="auto" w:fill="BFBFBF"/>
          </w:tcPr>
          <w:p w:rsidR="00C738D9" w:rsidRPr="00B17155" w:rsidRDefault="00C738D9" w:rsidP="00771EF4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17155">
              <w:rPr>
                <w:rFonts w:ascii="細明體" w:eastAsia="細明體" w:hAnsi="細明體" w:hint="eastAsia"/>
                <w:sz w:val="20"/>
                <w:szCs w:val="20"/>
              </w:rPr>
              <w:t>代碼值</w:t>
            </w:r>
          </w:p>
        </w:tc>
        <w:tc>
          <w:tcPr>
            <w:tcW w:w="1083" w:type="dxa"/>
            <w:shd w:val="clear" w:color="auto" w:fill="BFBFBF"/>
          </w:tcPr>
          <w:p w:rsidR="00C738D9" w:rsidRPr="00B17155" w:rsidRDefault="00C738D9" w:rsidP="00771EF4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17155">
              <w:rPr>
                <w:rFonts w:ascii="細明體" w:eastAsia="細明體" w:hAnsi="細明體" w:hint="eastAsia"/>
                <w:sz w:val="20"/>
                <w:szCs w:val="20"/>
              </w:rPr>
              <w:t>代碼值</w:t>
            </w:r>
          </w:p>
        </w:tc>
        <w:tc>
          <w:tcPr>
            <w:tcW w:w="1083" w:type="dxa"/>
            <w:shd w:val="clear" w:color="auto" w:fill="BFBFBF"/>
          </w:tcPr>
          <w:p w:rsidR="00C738D9" w:rsidRPr="00B17155" w:rsidRDefault="00C738D9" w:rsidP="00771EF4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17155">
              <w:rPr>
                <w:rFonts w:ascii="細明體" w:eastAsia="細明體" w:hAnsi="細明體" w:hint="eastAsia"/>
                <w:sz w:val="20"/>
                <w:szCs w:val="20"/>
              </w:rPr>
              <w:t>代碼值</w:t>
            </w:r>
          </w:p>
        </w:tc>
        <w:tc>
          <w:tcPr>
            <w:tcW w:w="1083" w:type="dxa"/>
            <w:shd w:val="clear" w:color="auto" w:fill="BFBFBF"/>
          </w:tcPr>
          <w:p w:rsidR="00C738D9" w:rsidRPr="00B17155" w:rsidRDefault="00C738D9" w:rsidP="00771EF4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17155">
              <w:rPr>
                <w:rFonts w:ascii="細明體" w:eastAsia="細明體" w:hAnsi="細明體" w:hint="eastAsia"/>
                <w:sz w:val="20"/>
                <w:szCs w:val="20"/>
              </w:rPr>
              <w:t>代碼值</w:t>
            </w:r>
          </w:p>
        </w:tc>
        <w:tc>
          <w:tcPr>
            <w:tcW w:w="1083" w:type="dxa"/>
            <w:shd w:val="clear" w:color="auto" w:fill="BFBFBF"/>
          </w:tcPr>
          <w:p w:rsidR="00C738D9" w:rsidRPr="00B17155" w:rsidRDefault="00C738D9" w:rsidP="00771EF4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17155">
              <w:rPr>
                <w:rFonts w:ascii="細明體" w:eastAsia="細明體" w:hAnsi="細明體" w:hint="eastAsia"/>
                <w:sz w:val="20"/>
                <w:szCs w:val="20"/>
              </w:rPr>
              <w:t>代碼值</w:t>
            </w:r>
          </w:p>
        </w:tc>
      </w:tr>
      <w:tr w:rsidR="00C738D9" w:rsidRPr="00B17155" w:rsidTr="00771EF4">
        <w:tc>
          <w:tcPr>
            <w:tcW w:w="1082" w:type="dxa"/>
            <w:shd w:val="clear" w:color="auto" w:fill="auto"/>
          </w:tcPr>
          <w:p w:rsidR="00C738D9" w:rsidRPr="001825D5" w:rsidRDefault="00C738D9" w:rsidP="00771E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1825D5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03</w:t>
            </w:r>
          </w:p>
        </w:tc>
        <w:tc>
          <w:tcPr>
            <w:tcW w:w="1082" w:type="dxa"/>
            <w:shd w:val="clear" w:color="auto" w:fill="auto"/>
          </w:tcPr>
          <w:p w:rsidR="00C738D9" w:rsidRPr="001825D5" w:rsidRDefault="00C738D9" w:rsidP="00771E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1825D5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31</w:t>
            </w:r>
          </w:p>
        </w:tc>
        <w:tc>
          <w:tcPr>
            <w:tcW w:w="1083" w:type="dxa"/>
            <w:shd w:val="clear" w:color="auto" w:fill="auto"/>
          </w:tcPr>
          <w:p w:rsidR="00C738D9" w:rsidRPr="001825D5" w:rsidRDefault="00C738D9" w:rsidP="00771E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1825D5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51</w:t>
            </w:r>
          </w:p>
        </w:tc>
        <w:tc>
          <w:tcPr>
            <w:tcW w:w="1083" w:type="dxa"/>
            <w:shd w:val="clear" w:color="auto" w:fill="auto"/>
          </w:tcPr>
          <w:p w:rsidR="00C738D9" w:rsidRPr="001825D5" w:rsidRDefault="00C738D9" w:rsidP="00771E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1825D5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66</w:t>
            </w:r>
          </w:p>
        </w:tc>
        <w:tc>
          <w:tcPr>
            <w:tcW w:w="1083" w:type="dxa"/>
            <w:shd w:val="clear" w:color="auto" w:fill="auto"/>
          </w:tcPr>
          <w:p w:rsidR="00C738D9" w:rsidRPr="001825D5" w:rsidRDefault="00C738D9" w:rsidP="008C6DF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del w:id="24" w:author="nalas" w:date="2012-11-29T13:11:00Z">
              <w:r w:rsidRPr="001825D5" w:rsidDel="008C6DF8">
                <w:rPr>
                  <w:rFonts w:ascii="細明體" w:eastAsia="細明體" w:hAnsi="細明體"/>
                  <w:b/>
                  <w:color w:val="0070C0"/>
                  <w:kern w:val="2"/>
                  <w:lang w:eastAsia="zh-TW"/>
                </w:rPr>
                <w:delText>A02</w:delText>
              </w:r>
            </w:del>
          </w:p>
        </w:tc>
        <w:tc>
          <w:tcPr>
            <w:tcW w:w="1083" w:type="dxa"/>
            <w:shd w:val="clear" w:color="auto" w:fill="auto"/>
          </w:tcPr>
          <w:p w:rsidR="00C738D9" w:rsidRPr="001825D5" w:rsidRDefault="00C738D9" w:rsidP="00771E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1825D5"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  <w:t>C0</w:t>
            </w:r>
            <w:r w:rsidRPr="001825D5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7</w:t>
            </w:r>
          </w:p>
        </w:tc>
        <w:tc>
          <w:tcPr>
            <w:tcW w:w="1083" w:type="dxa"/>
            <w:shd w:val="clear" w:color="auto" w:fill="auto"/>
          </w:tcPr>
          <w:p w:rsidR="00C738D9" w:rsidRPr="001825D5" w:rsidRDefault="00C738D9" w:rsidP="00771E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1825D5"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  <w:t>C1</w:t>
            </w:r>
            <w:r w:rsidRPr="001825D5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4</w:t>
            </w:r>
          </w:p>
        </w:tc>
      </w:tr>
      <w:tr w:rsidR="00C738D9" w:rsidRPr="00B17155" w:rsidTr="00771EF4">
        <w:tc>
          <w:tcPr>
            <w:tcW w:w="1082" w:type="dxa"/>
            <w:shd w:val="clear" w:color="auto" w:fill="auto"/>
          </w:tcPr>
          <w:p w:rsidR="00C738D9" w:rsidRPr="001825D5" w:rsidRDefault="00C738D9" w:rsidP="00771E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1825D5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08</w:t>
            </w:r>
          </w:p>
        </w:tc>
        <w:tc>
          <w:tcPr>
            <w:tcW w:w="1082" w:type="dxa"/>
            <w:shd w:val="clear" w:color="auto" w:fill="auto"/>
          </w:tcPr>
          <w:p w:rsidR="00C738D9" w:rsidRPr="001825D5" w:rsidRDefault="00C738D9" w:rsidP="00771E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1825D5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32</w:t>
            </w:r>
          </w:p>
        </w:tc>
        <w:tc>
          <w:tcPr>
            <w:tcW w:w="1083" w:type="dxa"/>
            <w:shd w:val="clear" w:color="auto" w:fill="auto"/>
          </w:tcPr>
          <w:p w:rsidR="00C738D9" w:rsidRPr="001825D5" w:rsidRDefault="00C738D9" w:rsidP="00771E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1825D5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53</w:t>
            </w:r>
          </w:p>
        </w:tc>
        <w:tc>
          <w:tcPr>
            <w:tcW w:w="1083" w:type="dxa"/>
            <w:shd w:val="clear" w:color="auto" w:fill="auto"/>
          </w:tcPr>
          <w:p w:rsidR="00C738D9" w:rsidRPr="001825D5" w:rsidRDefault="00C738D9" w:rsidP="00771E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1825D5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67</w:t>
            </w:r>
          </w:p>
        </w:tc>
        <w:tc>
          <w:tcPr>
            <w:tcW w:w="1083" w:type="dxa"/>
            <w:shd w:val="clear" w:color="auto" w:fill="auto"/>
          </w:tcPr>
          <w:p w:rsidR="00C738D9" w:rsidRPr="001825D5" w:rsidRDefault="00C738D9" w:rsidP="00771E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1825D5"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  <w:t>C01</w:t>
            </w:r>
          </w:p>
        </w:tc>
        <w:tc>
          <w:tcPr>
            <w:tcW w:w="1083" w:type="dxa"/>
            <w:shd w:val="clear" w:color="auto" w:fill="auto"/>
          </w:tcPr>
          <w:p w:rsidR="00C738D9" w:rsidRPr="001825D5" w:rsidRDefault="00C738D9" w:rsidP="00771E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1825D5"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  <w:t>C0</w:t>
            </w:r>
            <w:r w:rsidRPr="001825D5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8</w:t>
            </w:r>
          </w:p>
        </w:tc>
        <w:tc>
          <w:tcPr>
            <w:tcW w:w="1083" w:type="dxa"/>
            <w:shd w:val="clear" w:color="auto" w:fill="auto"/>
          </w:tcPr>
          <w:p w:rsidR="00C738D9" w:rsidRPr="001825D5" w:rsidRDefault="00C738D9" w:rsidP="00771E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FF0000"/>
                <w:kern w:val="2"/>
                <w:lang w:eastAsia="zh-TW"/>
              </w:rPr>
            </w:pPr>
            <w:r w:rsidRPr="001825D5">
              <w:rPr>
                <w:rFonts w:ascii="細明體" w:eastAsia="細明體" w:hAnsi="細明體" w:hint="eastAsia"/>
                <w:b/>
                <w:color w:val="FF0000"/>
                <w:kern w:val="2"/>
                <w:lang w:eastAsia="zh-TW"/>
              </w:rPr>
              <w:t>79</w:t>
            </w:r>
          </w:p>
        </w:tc>
      </w:tr>
      <w:tr w:rsidR="00C738D9" w:rsidRPr="00B17155" w:rsidTr="00771EF4">
        <w:tc>
          <w:tcPr>
            <w:tcW w:w="1082" w:type="dxa"/>
            <w:shd w:val="clear" w:color="auto" w:fill="auto"/>
          </w:tcPr>
          <w:p w:rsidR="00C738D9" w:rsidRPr="001825D5" w:rsidRDefault="00C738D9" w:rsidP="00771E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1825D5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09</w:t>
            </w:r>
          </w:p>
        </w:tc>
        <w:tc>
          <w:tcPr>
            <w:tcW w:w="1082" w:type="dxa"/>
            <w:shd w:val="clear" w:color="auto" w:fill="auto"/>
          </w:tcPr>
          <w:p w:rsidR="00C738D9" w:rsidRPr="001825D5" w:rsidRDefault="00C738D9" w:rsidP="00771E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1825D5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34</w:t>
            </w:r>
          </w:p>
        </w:tc>
        <w:tc>
          <w:tcPr>
            <w:tcW w:w="1083" w:type="dxa"/>
            <w:shd w:val="clear" w:color="auto" w:fill="auto"/>
          </w:tcPr>
          <w:p w:rsidR="00C738D9" w:rsidRPr="001825D5" w:rsidRDefault="00C738D9" w:rsidP="00771E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1825D5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59</w:t>
            </w:r>
          </w:p>
        </w:tc>
        <w:tc>
          <w:tcPr>
            <w:tcW w:w="1083" w:type="dxa"/>
            <w:shd w:val="clear" w:color="auto" w:fill="auto"/>
          </w:tcPr>
          <w:p w:rsidR="00C738D9" w:rsidRPr="001825D5" w:rsidRDefault="00C738D9" w:rsidP="00771E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1825D5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70</w:t>
            </w:r>
          </w:p>
        </w:tc>
        <w:tc>
          <w:tcPr>
            <w:tcW w:w="1083" w:type="dxa"/>
            <w:shd w:val="clear" w:color="auto" w:fill="auto"/>
          </w:tcPr>
          <w:p w:rsidR="00C738D9" w:rsidRPr="001825D5" w:rsidRDefault="00C738D9" w:rsidP="00771E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1825D5"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  <w:t>C0</w:t>
            </w:r>
            <w:r w:rsidRPr="001825D5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2</w:t>
            </w:r>
          </w:p>
        </w:tc>
        <w:tc>
          <w:tcPr>
            <w:tcW w:w="1083" w:type="dxa"/>
            <w:shd w:val="clear" w:color="auto" w:fill="auto"/>
          </w:tcPr>
          <w:p w:rsidR="00C738D9" w:rsidRPr="001825D5" w:rsidRDefault="00C738D9" w:rsidP="00771E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1825D5"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  <w:t>C0</w:t>
            </w:r>
            <w:r w:rsidRPr="001825D5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9</w:t>
            </w:r>
          </w:p>
        </w:tc>
        <w:tc>
          <w:tcPr>
            <w:tcW w:w="1083" w:type="dxa"/>
            <w:shd w:val="clear" w:color="auto" w:fill="auto"/>
          </w:tcPr>
          <w:p w:rsidR="00C738D9" w:rsidRPr="001825D5" w:rsidRDefault="00C738D9" w:rsidP="00771E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FF0000"/>
                <w:kern w:val="2"/>
                <w:lang w:eastAsia="zh-TW"/>
              </w:rPr>
            </w:pPr>
            <w:r w:rsidRPr="001825D5">
              <w:rPr>
                <w:rFonts w:ascii="細明體" w:eastAsia="細明體" w:hAnsi="細明體" w:hint="eastAsia"/>
                <w:b/>
                <w:color w:val="FF0000"/>
                <w:kern w:val="2"/>
                <w:lang w:eastAsia="zh-TW"/>
              </w:rPr>
              <w:t>A05</w:t>
            </w:r>
          </w:p>
        </w:tc>
      </w:tr>
      <w:tr w:rsidR="00C738D9" w:rsidRPr="00B17155" w:rsidTr="00771EF4">
        <w:tc>
          <w:tcPr>
            <w:tcW w:w="1082" w:type="dxa"/>
            <w:shd w:val="clear" w:color="auto" w:fill="auto"/>
          </w:tcPr>
          <w:p w:rsidR="00C738D9" w:rsidRPr="001825D5" w:rsidRDefault="00C738D9" w:rsidP="00771E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1825D5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10</w:t>
            </w:r>
          </w:p>
        </w:tc>
        <w:tc>
          <w:tcPr>
            <w:tcW w:w="1082" w:type="dxa"/>
            <w:shd w:val="clear" w:color="auto" w:fill="auto"/>
          </w:tcPr>
          <w:p w:rsidR="00C738D9" w:rsidRPr="001825D5" w:rsidRDefault="00C738D9" w:rsidP="00771E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1825D5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37</w:t>
            </w:r>
          </w:p>
        </w:tc>
        <w:tc>
          <w:tcPr>
            <w:tcW w:w="1083" w:type="dxa"/>
            <w:shd w:val="clear" w:color="auto" w:fill="auto"/>
          </w:tcPr>
          <w:p w:rsidR="00C738D9" w:rsidRPr="001825D5" w:rsidRDefault="00C738D9" w:rsidP="00771E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1825D5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62</w:t>
            </w:r>
          </w:p>
        </w:tc>
        <w:tc>
          <w:tcPr>
            <w:tcW w:w="1083" w:type="dxa"/>
            <w:shd w:val="clear" w:color="auto" w:fill="auto"/>
          </w:tcPr>
          <w:p w:rsidR="00C738D9" w:rsidRPr="001825D5" w:rsidRDefault="00C738D9" w:rsidP="00771E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1825D5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71</w:t>
            </w:r>
          </w:p>
        </w:tc>
        <w:tc>
          <w:tcPr>
            <w:tcW w:w="1083" w:type="dxa"/>
            <w:shd w:val="clear" w:color="auto" w:fill="auto"/>
          </w:tcPr>
          <w:p w:rsidR="00C738D9" w:rsidRPr="001825D5" w:rsidRDefault="00C738D9" w:rsidP="00771E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1825D5"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  <w:t>C0</w:t>
            </w:r>
            <w:r w:rsidRPr="001825D5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3</w:t>
            </w:r>
          </w:p>
        </w:tc>
        <w:tc>
          <w:tcPr>
            <w:tcW w:w="1083" w:type="dxa"/>
            <w:shd w:val="clear" w:color="auto" w:fill="auto"/>
          </w:tcPr>
          <w:p w:rsidR="00C738D9" w:rsidRPr="001825D5" w:rsidRDefault="00C738D9" w:rsidP="00771E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1825D5"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  <w:t>C</w:t>
            </w:r>
            <w:r w:rsidRPr="001825D5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10</w:t>
            </w:r>
          </w:p>
        </w:tc>
        <w:tc>
          <w:tcPr>
            <w:tcW w:w="1083" w:type="dxa"/>
            <w:shd w:val="clear" w:color="auto" w:fill="auto"/>
          </w:tcPr>
          <w:p w:rsidR="00C738D9" w:rsidRPr="00B17155" w:rsidRDefault="00C738D9" w:rsidP="00771E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C738D9" w:rsidRPr="00B17155" w:rsidTr="00771EF4">
        <w:tc>
          <w:tcPr>
            <w:tcW w:w="1082" w:type="dxa"/>
            <w:shd w:val="clear" w:color="auto" w:fill="auto"/>
          </w:tcPr>
          <w:p w:rsidR="00C738D9" w:rsidRPr="001825D5" w:rsidRDefault="00C738D9" w:rsidP="00771E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1825D5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11</w:t>
            </w:r>
          </w:p>
        </w:tc>
        <w:tc>
          <w:tcPr>
            <w:tcW w:w="1082" w:type="dxa"/>
            <w:shd w:val="clear" w:color="auto" w:fill="auto"/>
          </w:tcPr>
          <w:p w:rsidR="00C738D9" w:rsidRPr="001825D5" w:rsidRDefault="00C738D9" w:rsidP="00771E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1825D5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38</w:t>
            </w:r>
          </w:p>
        </w:tc>
        <w:tc>
          <w:tcPr>
            <w:tcW w:w="1083" w:type="dxa"/>
            <w:shd w:val="clear" w:color="auto" w:fill="auto"/>
          </w:tcPr>
          <w:p w:rsidR="00C738D9" w:rsidRPr="001825D5" w:rsidRDefault="00C738D9" w:rsidP="00771E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1825D5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63</w:t>
            </w:r>
          </w:p>
        </w:tc>
        <w:tc>
          <w:tcPr>
            <w:tcW w:w="1083" w:type="dxa"/>
            <w:shd w:val="clear" w:color="auto" w:fill="auto"/>
          </w:tcPr>
          <w:p w:rsidR="00C738D9" w:rsidRPr="001825D5" w:rsidRDefault="00C738D9" w:rsidP="00771E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1825D5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74</w:t>
            </w:r>
          </w:p>
        </w:tc>
        <w:tc>
          <w:tcPr>
            <w:tcW w:w="1083" w:type="dxa"/>
            <w:shd w:val="clear" w:color="auto" w:fill="auto"/>
          </w:tcPr>
          <w:p w:rsidR="00C738D9" w:rsidRPr="001825D5" w:rsidRDefault="00C738D9" w:rsidP="00771E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1825D5"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  <w:t>C0</w:t>
            </w:r>
            <w:r w:rsidRPr="001825D5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4</w:t>
            </w:r>
          </w:p>
        </w:tc>
        <w:tc>
          <w:tcPr>
            <w:tcW w:w="1083" w:type="dxa"/>
            <w:shd w:val="clear" w:color="auto" w:fill="auto"/>
          </w:tcPr>
          <w:p w:rsidR="00C738D9" w:rsidRPr="001825D5" w:rsidRDefault="00C738D9" w:rsidP="00771E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1825D5"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  <w:t>C</w:t>
            </w:r>
            <w:r w:rsidRPr="001825D5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1</w:t>
            </w:r>
            <w:r w:rsidRPr="001825D5"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  <w:t>1</w:t>
            </w:r>
          </w:p>
        </w:tc>
        <w:tc>
          <w:tcPr>
            <w:tcW w:w="1083" w:type="dxa"/>
            <w:shd w:val="clear" w:color="auto" w:fill="auto"/>
          </w:tcPr>
          <w:p w:rsidR="00C738D9" w:rsidRPr="00B17155" w:rsidRDefault="00C738D9" w:rsidP="00771E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C738D9" w:rsidRPr="00B17155" w:rsidTr="00771EF4">
        <w:tc>
          <w:tcPr>
            <w:tcW w:w="1082" w:type="dxa"/>
            <w:shd w:val="clear" w:color="auto" w:fill="auto"/>
          </w:tcPr>
          <w:p w:rsidR="00C738D9" w:rsidRPr="001825D5" w:rsidRDefault="00C738D9" w:rsidP="00771E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1825D5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12</w:t>
            </w:r>
          </w:p>
        </w:tc>
        <w:tc>
          <w:tcPr>
            <w:tcW w:w="1082" w:type="dxa"/>
            <w:shd w:val="clear" w:color="auto" w:fill="auto"/>
          </w:tcPr>
          <w:p w:rsidR="00C738D9" w:rsidRPr="001825D5" w:rsidRDefault="00C738D9" w:rsidP="00771E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1825D5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40</w:t>
            </w:r>
          </w:p>
        </w:tc>
        <w:tc>
          <w:tcPr>
            <w:tcW w:w="1083" w:type="dxa"/>
            <w:shd w:val="clear" w:color="auto" w:fill="auto"/>
          </w:tcPr>
          <w:p w:rsidR="00C738D9" w:rsidRPr="001825D5" w:rsidRDefault="00C738D9" w:rsidP="00771E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1825D5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64</w:t>
            </w:r>
          </w:p>
        </w:tc>
        <w:tc>
          <w:tcPr>
            <w:tcW w:w="1083" w:type="dxa"/>
            <w:shd w:val="clear" w:color="auto" w:fill="auto"/>
          </w:tcPr>
          <w:p w:rsidR="00C738D9" w:rsidRPr="001825D5" w:rsidRDefault="00C738D9" w:rsidP="00771E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1825D5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76</w:t>
            </w:r>
          </w:p>
        </w:tc>
        <w:tc>
          <w:tcPr>
            <w:tcW w:w="1083" w:type="dxa"/>
            <w:shd w:val="clear" w:color="auto" w:fill="auto"/>
          </w:tcPr>
          <w:p w:rsidR="00C738D9" w:rsidRPr="001825D5" w:rsidRDefault="00C738D9" w:rsidP="00771E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1825D5"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  <w:t>C0</w:t>
            </w:r>
            <w:r w:rsidRPr="001825D5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5</w:t>
            </w:r>
          </w:p>
        </w:tc>
        <w:tc>
          <w:tcPr>
            <w:tcW w:w="1083" w:type="dxa"/>
            <w:shd w:val="clear" w:color="auto" w:fill="auto"/>
          </w:tcPr>
          <w:p w:rsidR="00C738D9" w:rsidRPr="001825D5" w:rsidRDefault="00C738D9" w:rsidP="00771E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1825D5"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  <w:t>C1</w:t>
            </w:r>
            <w:r w:rsidRPr="001825D5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2</w:t>
            </w:r>
          </w:p>
        </w:tc>
        <w:tc>
          <w:tcPr>
            <w:tcW w:w="1083" w:type="dxa"/>
            <w:shd w:val="clear" w:color="auto" w:fill="auto"/>
          </w:tcPr>
          <w:p w:rsidR="00C738D9" w:rsidRPr="00B17155" w:rsidRDefault="00C738D9" w:rsidP="00771E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C738D9" w:rsidRPr="00B17155" w:rsidTr="00771EF4">
        <w:tc>
          <w:tcPr>
            <w:tcW w:w="1082" w:type="dxa"/>
            <w:shd w:val="clear" w:color="auto" w:fill="auto"/>
          </w:tcPr>
          <w:p w:rsidR="00C738D9" w:rsidRPr="001825D5" w:rsidRDefault="00C738D9" w:rsidP="00771E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1825D5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20</w:t>
            </w:r>
          </w:p>
        </w:tc>
        <w:tc>
          <w:tcPr>
            <w:tcW w:w="1082" w:type="dxa"/>
            <w:shd w:val="clear" w:color="auto" w:fill="auto"/>
          </w:tcPr>
          <w:p w:rsidR="00C738D9" w:rsidRPr="001825D5" w:rsidRDefault="00C738D9" w:rsidP="00771E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1825D5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42</w:t>
            </w:r>
          </w:p>
        </w:tc>
        <w:tc>
          <w:tcPr>
            <w:tcW w:w="1083" w:type="dxa"/>
            <w:shd w:val="clear" w:color="auto" w:fill="auto"/>
          </w:tcPr>
          <w:p w:rsidR="00C738D9" w:rsidRPr="001825D5" w:rsidRDefault="00C738D9" w:rsidP="00771E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1825D5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65</w:t>
            </w:r>
          </w:p>
        </w:tc>
        <w:tc>
          <w:tcPr>
            <w:tcW w:w="1083" w:type="dxa"/>
            <w:shd w:val="clear" w:color="auto" w:fill="auto"/>
          </w:tcPr>
          <w:p w:rsidR="00C738D9" w:rsidRPr="001825D5" w:rsidRDefault="00C738D9" w:rsidP="00771E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1825D5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77</w:t>
            </w:r>
          </w:p>
        </w:tc>
        <w:tc>
          <w:tcPr>
            <w:tcW w:w="1083" w:type="dxa"/>
            <w:shd w:val="clear" w:color="auto" w:fill="auto"/>
          </w:tcPr>
          <w:p w:rsidR="00C738D9" w:rsidRPr="001825D5" w:rsidRDefault="00C738D9" w:rsidP="00771E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1825D5"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  <w:t>C0</w:t>
            </w:r>
            <w:r w:rsidRPr="001825D5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6</w:t>
            </w:r>
          </w:p>
        </w:tc>
        <w:tc>
          <w:tcPr>
            <w:tcW w:w="1083" w:type="dxa"/>
            <w:shd w:val="clear" w:color="auto" w:fill="auto"/>
          </w:tcPr>
          <w:p w:rsidR="00C738D9" w:rsidRPr="001825D5" w:rsidRDefault="00C738D9" w:rsidP="00771E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</w:pPr>
            <w:r w:rsidRPr="001825D5">
              <w:rPr>
                <w:rFonts w:ascii="細明體" w:eastAsia="細明體" w:hAnsi="細明體"/>
                <w:b/>
                <w:color w:val="0070C0"/>
                <w:kern w:val="2"/>
                <w:lang w:eastAsia="zh-TW"/>
              </w:rPr>
              <w:t>C1</w:t>
            </w:r>
            <w:r w:rsidRPr="001825D5">
              <w:rPr>
                <w:rFonts w:ascii="細明體" w:eastAsia="細明體" w:hAnsi="細明體" w:hint="eastAsia"/>
                <w:b/>
                <w:color w:val="0070C0"/>
                <w:kern w:val="2"/>
                <w:lang w:eastAsia="zh-TW"/>
              </w:rPr>
              <w:t>3</w:t>
            </w:r>
          </w:p>
        </w:tc>
        <w:tc>
          <w:tcPr>
            <w:tcW w:w="1083" w:type="dxa"/>
            <w:shd w:val="clear" w:color="auto" w:fill="auto"/>
          </w:tcPr>
          <w:p w:rsidR="00C738D9" w:rsidRPr="00B17155" w:rsidRDefault="00C738D9" w:rsidP="00771E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</w:tbl>
    <w:p w:rsidR="009B449E" w:rsidRPr="00C60388" w:rsidRDefault="009B449E" w:rsidP="00C738D9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FA6357" w:rsidRPr="00C60388" w:rsidRDefault="00FA6357" w:rsidP="00FA635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bookmarkStart w:id="25" w:name="RJCT_RESN"/>
      <w:bookmarkEnd w:id="25"/>
      <w:r w:rsidRPr="00C60388">
        <w:rPr>
          <w:rFonts w:ascii="細明體" w:eastAsia="細明體" w:hAnsi="細明體" w:hint="eastAsia"/>
          <w:kern w:val="2"/>
          <w:lang w:eastAsia="zh-TW"/>
        </w:rPr>
        <w:t>排除退件原因代碼[</w:t>
      </w:r>
      <w:hyperlink w:anchor="RJCT_RESN_BACK" w:history="1">
        <w:r w:rsidRPr="00C60388">
          <w:rPr>
            <w:rStyle w:val="ad"/>
            <w:rFonts w:ascii="細明體" w:eastAsia="細明體" w:hAnsi="細明體" w:hint="eastAsia"/>
            <w:kern w:val="2"/>
            <w:lang w:eastAsia="zh-TW"/>
          </w:rPr>
          <w:t>B</w:t>
        </w:r>
        <w:r w:rsidRPr="00C60388">
          <w:rPr>
            <w:rStyle w:val="ad"/>
            <w:rFonts w:ascii="細明體" w:eastAsia="細明體" w:hAnsi="細明體" w:hint="eastAsia"/>
            <w:kern w:val="2"/>
            <w:lang w:eastAsia="zh-TW"/>
          </w:rPr>
          <w:t>A</w:t>
        </w:r>
        <w:r w:rsidRPr="00C60388">
          <w:rPr>
            <w:rStyle w:val="ad"/>
            <w:rFonts w:ascii="細明體" w:eastAsia="細明體" w:hAnsi="細明體" w:hint="eastAsia"/>
            <w:kern w:val="2"/>
            <w:lang w:eastAsia="zh-TW"/>
          </w:rPr>
          <w:t>C</w:t>
        </w:r>
        <w:r w:rsidRPr="00C60388">
          <w:rPr>
            <w:rStyle w:val="ad"/>
            <w:rFonts w:ascii="細明體" w:eastAsia="細明體" w:hAnsi="細明體" w:hint="eastAsia"/>
            <w:kern w:val="2"/>
            <w:lang w:eastAsia="zh-TW"/>
          </w:rPr>
          <w:t>K</w:t>
        </w:r>
      </w:hyperlink>
      <w:r w:rsidRPr="00C60388">
        <w:rPr>
          <w:rFonts w:ascii="細明體" w:eastAsia="細明體" w:hAnsi="細明體" w:hint="eastAsia"/>
          <w:kern w:val="2"/>
          <w:lang w:eastAsia="zh-TW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2"/>
        <w:gridCol w:w="1082"/>
        <w:gridCol w:w="1083"/>
        <w:gridCol w:w="1083"/>
        <w:gridCol w:w="1083"/>
        <w:gridCol w:w="1083"/>
        <w:gridCol w:w="1083"/>
        <w:gridCol w:w="1083"/>
        <w:gridCol w:w="1083"/>
      </w:tblGrid>
      <w:tr w:rsidR="00FA6357" w:rsidRPr="006831E8" w:rsidTr="006831E8">
        <w:tc>
          <w:tcPr>
            <w:tcW w:w="1082" w:type="dxa"/>
            <w:shd w:val="clear" w:color="auto" w:fill="BFBFBF"/>
          </w:tcPr>
          <w:p w:rsidR="00FA6357" w:rsidRPr="006831E8" w:rsidRDefault="00FA6357" w:rsidP="006831E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831E8">
              <w:rPr>
                <w:rFonts w:ascii="細明體" w:eastAsia="細明體" w:hAnsi="細明體" w:hint="eastAsia"/>
                <w:kern w:val="2"/>
                <w:lang w:eastAsia="zh-TW"/>
              </w:rPr>
              <w:t>代碼值</w:t>
            </w:r>
          </w:p>
        </w:tc>
        <w:tc>
          <w:tcPr>
            <w:tcW w:w="1082" w:type="dxa"/>
            <w:shd w:val="clear" w:color="auto" w:fill="BFBFBF"/>
          </w:tcPr>
          <w:p w:rsidR="00FA6357" w:rsidRPr="006831E8" w:rsidRDefault="00FA6357" w:rsidP="00B4533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831E8">
              <w:rPr>
                <w:rFonts w:ascii="細明體" w:eastAsia="細明體" w:hAnsi="細明體" w:hint="eastAsia"/>
                <w:sz w:val="20"/>
                <w:szCs w:val="20"/>
              </w:rPr>
              <w:t>代碼值</w:t>
            </w:r>
          </w:p>
        </w:tc>
        <w:tc>
          <w:tcPr>
            <w:tcW w:w="1083" w:type="dxa"/>
            <w:shd w:val="clear" w:color="auto" w:fill="BFBFBF"/>
          </w:tcPr>
          <w:p w:rsidR="00FA6357" w:rsidRPr="006831E8" w:rsidRDefault="00FA6357" w:rsidP="00B4533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831E8">
              <w:rPr>
                <w:rFonts w:ascii="細明體" w:eastAsia="細明體" w:hAnsi="細明體" w:hint="eastAsia"/>
                <w:sz w:val="20"/>
                <w:szCs w:val="20"/>
              </w:rPr>
              <w:t>代碼值</w:t>
            </w:r>
          </w:p>
        </w:tc>
        <w:tc>
          <w:tcPr>
            <w:tcW w:w="1083" w:type="dxa"/>
            <w:shd w:val="clear" w:color="auto" w:fill="BFBFBF"/>
          </w:tcPr>
          <w:p w:rsidR="00FA6357" w:rsidRPr="006831E8" w:rsidRDefault="00FA6357" w:rsidP="00B4533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831E8">
              <w:rPr>
                <w:rFonts w:ascii="細明體" w:eastAsia="細明體" w:hAnsi="細明體" w:hint="eastAsia"/>
                <w:sz w:val="20"/>
                <w:szCs w:val="20"/>
              </w:rPr>
              <w:t>代碼值</w:t>
            </w:r>
          </w:p>
        </w:tc>
        <w:tc>
          <w:tcPr>
            <w:tcW w:w="1083" w:type="dxa"/>
            <w:shd w:val="clear" w:color="auto" w:fill="BFBFBF"/>
          </w:tcPr>
          <w:p w:rsidR="00FA6357" w:rsidRPr="006831E8" w:rsidRDefault="00FA6357" w:rsidP="00B4533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831E8">
              <w:rPr>
                <w:rFonts w:ascii="細明體" w:eastAsia="細明體" w:hAnsi="細明體" w:hint="eastAsia"/>
                <w:sz w:val="20"/>
                <w:szCs w:val="20"/>
              </w:rPr>
              <w:t>代碼值</w:t>
            </w:r>
          </w:p>
        </w:tc>
        <w:tc>
          <w:tcPr>
            <w:tcW w:w="1083" w:type="dxa"/>
            <w:shd w:val="clear" w:color="auto" w:fill="BFBFBF"/>
          </w:tcPr>
          <w:p w:rsidR="00FA6357" w:rsidRPr="006831E8" w:rsidRDefault="00FA6357" w:rsidP="00B4533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831E8">
              <w:rPr>
                <w:rFonts w:ascii="細明體" w:eastAsia="細明體" w:hAnsi="細明體" w:hint="eastAsia"/>
                <w:sz w:val="20"/>
                <w:szCs w:val="20"/>
              </w:rPr>
              <w:t>代碼值</w:t>
            </w:r>
          </w:p>
        </w:tc>
        <w:tc>
          <w:tcPr>
            <w:tcW w:w="1083" w:type="dxa"/>
            <w:shd w:val="clear" w:color="auto" w:fill="BFBFBF"/>
          </w:tcPr>
          <w:p w:rsidR="00FA6357" w:rsidRPr="006831E8" w:rsidRDefault="00FA6357" w:rsidP="00B4533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831E8">
              <w:rPr>
                <w:rFonts w:ascii="細明體" w:eastAsia="細明體" w:hAnsi="細明體" w:hint="eastAsia"/>
                <w:sz w:val="20"/>
                <w:szCs w:val="20"/>
              </w:rPr>
              <w:t>代碼值</w:t>
            </w:r>
          </w:p>
        </w:tc>
        <w:tc>
          <w:tcPr>
            <w:tcW w:w="1083" w:type="dxa"/>
            <w:shd w:val="clear" w:color="auto" w:fill="BFBFBF"/>
          </w:tcPr>
          <w:p w:rsidR="00FA6357" w:rsidRPr="006831E8" w:rsidRDefault="00FA6357" w:rsidP="00B4533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831E8">
              <w:rPr>
                <w:rFonts w:ascii="細明體" w:eastAsia="細明體" w:hAnsi="細明體" w:hint="eastAsia"/>
                <w:sz w:val="20"/>
                <w:szCs w:val="20"/>
              </w:rPr>
              <w:t>代碼值</w:t>
            </w:r>
          </w:p>
        </w:tc>
        <w:tc>
          <w:tcPr>
            <w:tcW w:w="1083" w:type="dxa"/>
            <w:shd w:val="clear" w:color="auto" w:fill="BFBFBF"/>
          </w:tcPr>
          <w:p w:rsidR="00FA6357" w:rsidRPr="006831E8" w:rsidRDefault="00FA6357" w:rsidP="00B4533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831E8">
              <w:rPr>
                <w:rFonts w:ascii="細明體" w:eastAsia="細明體" w:hAnsi="細明體" w:hint="eastAsia"/>
                <w:sz w:val="20"/>
                <w:szCs w:val="20"/>
              </w:rPr>
              <w:t>代碼值</w:t>
            </w:r>
          </w:p>
        </w:tc>
      </w:tr>
      <w:tr w:rsidR="00FA6357" w:rsidRPr="006831E8" w:rsidTr="006831E8">
        <w:tc>
          <w:tcPr>
            <w:tcW w:w="1082" w:type="dxa"/>
            <w:shd w:val="clear" w:color="auto" w:fill="auto"/>
          </w:tcPr>
          <w:p w:rsidR="00FA6357" w:rsidRPr="006831E8" w:rsidRDefault="00FA6357" w:rsidP="00B4533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831E8">
              <w:rPr>
                <w:rFonts w:ascii="細明體" w:eastAsia="細明體" w:hAnsi="細明體"/>
                <w:sz w:val="20"/>
                <w:szCs w:val="20"/>
              </w:rPr>
              <w:t>A01</w:t>
            </w:r>
          </w:p>
        </w:tc>
        <w:tc>
          <w:tcPr>
            <w:tcW w:w="1082" w:type="dxa"/>
            <w:shd w:val="clear" w:color="auto" w:fill="auto"/>
          </w:tcPr>
          <w:p w:rsidR="00FA6357" w:rsidRPr="006831E8" w:rsidRDefault="00FA6357" w:rsidP="00B4533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831E8">
              <w:rPr>
                <w:rFonts w:ascii="細明體" w:eastAsia="細明體" w:hAnsi="細明體"/>
                <w:sz w:val="20"/>
                <w:szCs w:val="20"/>
              </w:rPr>
              <w:t>A11</w:t>
            </w:r>
          </w:p>
        </w:tc>
        <w:tc>
          <w:tcPr>
            <w:tcW w:w="1083" w:type="dxa"/>
            <w:shd w:val="clear" w:color="auto" w:fill="auto"/>
          </w:tcPr>
          <w:p w:rsidR="00FA6357" w:rsidRPr="006831E8" w:rsidRDefault="00FA6357" w:rsidP="00B4533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831E8">
              <w:rPr>
                <w:rFonts w:ascii="細明體" w:eastAsia="細明體" w:hAnsi="細明體"/>
                <w:sz w:val="20"/>
                <w:szCs w:val="20"/>
              </w:rPr>
              <w:t>A19</w:t>
            </w:r>
          </w:p>
        </w:tc>
        <w:tc>
          <w:tcPr>
            <w:tcW w:w="1083" w:type="dxa"/>
            <w:shd w:val="clear" w:color="auto" w:fill="auto"/>
          </w:tcPr>
          <w:p w:rsidR="00FA6357" w:rsidRPr="006831E8" w:rsidRDefault="00FA6357" w:rsidP="00B4533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831E8">
              <w:rPr>
                <w:rFonts w:ascii="細明體" w:eastAsia="細明體" w:hAnsi="細明體"/>
                <w:sz w:val="20"/>
                <w:szCs w:val="20"/>
              </w:rPr>
              <w:t>A26</w:t>
            </w:r>
          </w:p>
        </w:tc>
        <w:tc>
          <w:tcPr>
            <w:tcW w:w="1083" w:type="dxa"/>
            <w:shd w:val="clear" w:color="auto" w:fill="auto"/>
          </w:tcPr>
          <w:p w:rsidR="00FA6357" w:rsidRPr="006831E8" w:rsidRDefault="00FA6357" w:rsidP="00B4533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831E8">
              <w:rPr>
                <w:rFonts w:ascii="細明體" w:eastAsia="細明體" w:hAnsi="細明體"/>
                <w:sz w:val="20"/>
                <w:szCs w:val="20"/>
              </w:rPr>
              <w:t>B15</w:t>
            </w:r>
          </w:p>
        </w:tc>
        <w:tc>
          <w:tcPr>
            <w:tcW w:w="1083" w:type="dxa"/>
            <w:shd w:val="clear" w:color="auto" w:fill="auto"/>
          </w:tcPr>
          <w:p w:rsidR="00FA6357" w:rsidRPr="006831E8" w:rsidRDefault="00FA6357" w:rsidP="00B4533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831E8">
              <w:rPr>
                <w:rFonts w:ascii="細明體" w:eastAsia="細明體" w:hAnsi="細明體"/>
                <w:sz w:val="20"/>
                <w:szCs w:val="20"/>
              </w:rPr>
              <w:t>B22</w:t>
            </w:r>
          </w:p>
        </w:tc>
        <w:tc>
          <w:tcPr>
            <w:tcW w:w="1083" w:type="dxa"/>
            <w:shd w:val="clear" w:color="auto" w:fill="auto"/>
          </w:tcPr>
          <w:p w:rsidR="00FA6357" w:rsidRPr="006831E8" w:rsidRDefault="00FA6357" w:rsidP="00B4533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831E8">
              <w:rPr>
                <w:rFonts w:ascii="細明體" w:eastAsia="細明體" w:hAnsi="細明體"/>
                <w:sz w:val="20"/>
                <w:szCs w:val="20"/>
              </w:rPr>
              <w:t>B30</w:t>
            </w:r>
          </w:p>
        </w:tc>
        <w:tc>
          <w:tcPr>
            <w:tcW w:w="1083" w:type="dxa"/>
            <w:shd w:val="clear" w:color="auto" w:fill="auto"/>
          </w:tcPr>
          <w:p w:rsidR="00FA6357" w:rsidRPr="006831E8" w:rsidRDefault="00FA6357" w:rsidP="00B4533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831E8">
              <w:rPr>
                <w:rFonts w:ascii="細明體" w:eastAsia="細明體" w:hAnsi="細明體"/>
                <w:sz w:val="20"/>
                <w:szCs w:val="20"/>
              </w:rPr>
              <w:t>D38</w:t>
            </w:r>
          </w:p>
        </w:tc>
        <w:tc>
          <w:tcPr>
            <w:tcW w:w="1083" w:type="dxa"/>
            <w:shd w:val="clear" w:color="auto" w:fill="auto"/>
          </w:tcPr>
          <w:p w:rsidR="00FA6357" w:rsidRPr="006831E8" w:rsidRDefault="00FA6357" w:rsidP="00B4533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831E8">
              <w:rPr>
                <w:rFonts w:ascii="細明體" w:eastAsia="細明體" w:hAnsi="細明體"/>
                <w:sz w:val="20"/>
                <w:szCs w:val="20"/>
              </w:rPr>
              <w:t>E05</w:t>
            </w:r>
          </w:p>
        </w:tc>
      </w:tr>
      <w:tr w:rsidR="00FA6357" w:rsidRPr="006831E8" w:rsidTr="006831E8">
        <w:tc>
          <w:tcPr>
            <w:tcW w:w="1082" w:type="dxa"/>
            <w:shd w:val="clear" w:color="auto" w:fill="auto"/>
          </w:tcPr>
          <w:p w:rsidR="00FA6357" w:rsidRPr="006831E8" w:rsidRDefault="00FA6357" w:rsidP="00B4533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831E8">
              <w:rPr>
                <w:rFonts w:ascii="細明體" w:eastAsia="細明體" w:hAnsi="細明體"/>
                <w:sz w:val="20"/>
                <w:szCs w:val="20"/>
              </w:rPr>
              <w:t>A02</w:t>
            </w:r>
          </w:p>
        </w:tc>
        <w:tc>
          <w:tcPr>
            <w:tcW w:w="1082" w:type="dxa"/>
            <w:shd w:val="clear" w:color="auto" w:fill="auto"/>
          </w:tcPr>
          <w:p w:rsidR="00FA6357" w:rsidRPr="006831E8" w:rsidRDefault="00FA6357" w:rsidP="00B4533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831E8">
              <w:rPr>
                <w:rFonts w:ascii="細明體" w:eastAsia="細明體" w:hAnsi="細明體"/>
                <w:sz w:val="20"/>
                <w:szCs w:val="20"/>
              </w:rPr>
              <w:t>A13</w:t>
            </w:r>
          </w:p>
        </w:tc>
        <w:tc>
          <w:tcPr>
            <w:tcW w:w="1083" w:type="dxa"/>
            <w:shd w:val="clear" w:color="auto" w:fill="auto"/>
          </w:tcPr>
          <w:p w:rsidR="00FA6357" w:rsidRPr="006831E8" w:rsidRDefault="00FA6357" w:rsidP="00B4533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831E8">
              <w:rPr>
                <w:rFonts w:ascii="細明體" w:eastAsia="細明體" w:hAnsi="細明體"/>
                <w:sz w:val="20"/>
                <w:szCs w:val="20"/>
              </w:rPr>
              <w:t>A20</w:t>
            </w:r>
          </w:p>
        </w:tc>
        <w:tc>
          <w:tcPr>
            <w:tcW w:w="1083" w:type="dxa"/>
            <w:shd w:val="clear" w:color="auto" w:fill="auto"/>
          </w:tcPr>
          <w:p w:rsidR="00FA6357" w:rsidRPr="006831E8" w:rsidRDefault="00FA6357" w:rsidP="00B4533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831E8">
              <w:rPr>
                <w:rFonts w:ascii="細明體" w:eastAsia="細明體" w:hAnsi="細明體"/>
                <w:sz w:val="20"/>
                <w:szCs w:val="20"/>
              </w:rPr>
              <w:t>B02</w:t>
            </w:r>
          </w:p>
        </w:tc>
        <w:tc>
          <w:tcPr>
            <w:tcW w:w="1083" w:type="dxa"/>
            <w:shd w:val="clear" w:color="auto" w:fill="auto"/>
          </w:tcPr>
          <w:p w:rsidR="00FA6357" w:rsidRPr="006831E8" w:rsidRDefault="00FA6357" w:rsidP="00B4533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831E8">
              <w:rPr>
                <w:rFonts w:ascii="細明體" w:eastAsia="細明體" w:hAnsi="細明體"/>
                <w:sz w:val="20"/>
                <w:szCs w:val="20"/>
              </w:rPr>
              <w:t>B16</w:t>
            </w:r>
          </w:p>
        </w:tc>
        <w:tc>
          <w:tcPr>
            <w:tcW w:w="1083" w:type="dxa"/>
            <w:shd w:val="clear" w:color="auto" w:fill="auto"/>
          </w:tcPr>
          <w:p w:rsidR="00FA6357" w:rsidRPr="006831E8" w:rsidRDefault="00FA6357" w:rsidP="00B4533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831E8">
              <w:rPr>
                <w:rFonts w:ascii="細明體" w:eastAsia="細明體" w:hAnsi="細明體"/>
                <w:sz w:val="20"/>
                <w:szCs w:val="20"/>
              </w:rPr>
              <w:t>B23</w:t>
            </w:r>
          </w:p>
        </w:tc>
        <w:tc>
          <w:tcPr>
            <w:tcW w:w="1083" w:type="dxa"/>
            <w:shd w:val="clear" w:color="auto" w:fill="auto"/>
          </w:tcPr>
          <w:p w:rsidR="00FA6357" w:rsidRPr="006831E8" w:rsidRDefault="00FA6357" w:rsidP="00B4533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831E8">
              <w:rPr>
                <w:rFonts w:ascii="細明體" w:eastAsia="細明體" w:hAnsi="細明體"/>
                <w:sz w:val="20"/>
                <w:szCs w:val="20"/>
              </w:rPr>
              <w:t>B32</w:t>
            </w:r>
          </w:p>
        </w:tc>
        <w:tc>
          <w:tcPr>
            <w:tcW w:w="1083" w:type="dxa"/>
            <w:shd w:val="clear" w:color="auto" w:fill="auto"/>
          </w:tcPr>
          <w:p w:rsidR="00FA6357" w:rsidRPr="006831E8" w:rsidRDefault="00FA6357" w:rsidP="00B4533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831E8">
              <w:rPr>
                <w:rFonts w:ascii="細明體" w:eastAsia="細明體" w:hAnsi="細明體"/>
                <w:sz w:val="20"/>
                <w:szCs w:val="20"/>
              </w:rPr>
              <w:t>E01</w:t>
            </w:r>
          </w:p>
        </w:tc>
        <w:tc>
          <w:tcPr>
            <w:tcW w:w="1083" w:type="dxa"/>
            <w:shd w:val="clear" w:color="auto" w:fill="auto"/>
          </w:tcPr>
          <w:p w:rsidR="00FA6357" w:rsidRPr="006831E8" w:rsidRDefault="00FA6357" w:rsidP="00B4533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831E8">
              <w:rPr>
                <w:rFonts w:ascii="細明體" w:eastAsia="細明體" w:hAnsi="細明體"/>
                <w:sz w:val="20"/>
                <w:szCs w:val="20"/>
              </w:rPr>
              <w:t>E06</w:t>
            </w:r>
          </w:p>
        </w:tc>
      </w:tr>
      <w:tr w:rsidR="00FA6357" w:rsidRPr="006831E8" w:rsidTr="006831E8">
        <w:tc>
          <w:tcPr>
            <w:tcW w:w="1082" w:type="dxa"/>
            <w:shd w:val="clear" w:color="auto" w:fill="auto"/>
          </w:tcPr>
          <w:p w:rsidR="00FA6357" w:rsidRPr="006831E8" w:rsidRDefault="00FA6357" w:rsidP="00B4533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831E8">
              <w:rPr>
                <w:rFonts w:ascii="細明體" w:eastAsia="細明體" w:hAnsi="細明體"/>
                <w:sz w:val="20"/>
                <w:szCs w:val="20"/>
              </w:rPr>
              <w:t>A03</w:t>
            </w:r>
          </w:p>
        </w:tc>
        <w:tc>
          <w:tcPr>
            <w:tcW w:w="1082" w:type="dxa"/>
            <w:shd w:val="clear" w:color="auto" w:fill="auto"/>
          </w:tcPr>
          <w:p w:rsidR="00FA6357" w:rsidRPr="006831E8" w:rsidRDefault="00FA6357" w:rsidP="00B4533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831E8">
              <w:rPr>
                <w:rFonts w:ascii="細明體" w:eastAsia="細明體" w:hAnsi="細明體"/>
                <w:sz w:val="20"/>
                <w:szCs w:val="20"/>
              </w:rPr>
              <w:t>A14</w:t>
            </w:r>
          </w:p>
        </w:tc>
        <w:tc>
          <w:tcPr>
            <w:tcW w:w="1083" w:type="dxa"/>
            <w:shd w:val="clear" w:color="auto" w:fill="auto"/>
          </w:tcPr>
          <w:p w:rsidR="00FA6357" w:rsidRPr="006831E8" w:rsidRDefault="00FA6357" w:rsidP="00B4533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831E8">
              <w:rPr>
                <w:rFonts w:ascii="細明體" w:eastAsia="細明體" w:hAnsi="細明體"/>
                <w:sz w:val="20"/>
                <w:szCs w:val="20"/>
              </w:rPr>
              <w:t>A21</w:t>
            </w:r>
          </w:p>
        </w:tc>
        <w:tc>
          <w:tcPr>
            <w:tcW w:w="1083" w:type="dxa"/>
            <w:shd w:val="clear" w:color="auto" w:fill="auto"/>
          </w:tcPr>
          <w:p w:rsidR="00FA6357" w:rsidRPr="006831E8" w:rsidRDefault="00FA6357" w:rsidP="00B4533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831E8">
              <w:rPr>
                <w:rFonts w:ascii="細明體" w:eastAsia="細明體" w:hAnsi="細明體"/>
                <w:sz w:val="20"/>
                <w:szCs w:val="20"/>
              </w:rPr>
              <w:t>B03</w:t>
            </w:r>
          </w:p>
        </w:tc>
        <w:tc>
          <w:tcPr>
            <w:tcW w:w="1083" w:type="dxa"/>
            <w:shd w:val="clear" w:color="auto" w:fill="auto"/>
          </w:tcPr>
          <w:p w:rsidR="00FA6357" w:rsidRPr="006831E8" w:rsidRDefault="00FA6357" w:rsidP="00B4533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831E8">
              <w:rPr>
                <w:rFonts w:ascii="細明體" w:eastAsia="細明體" w:hAnsi="細明體"/>
                <w:sz w:val="20"/>
                <w:szCs w:val="20"/>
              </w:rPr>
              <w:t>B17</w:t>
            </w:r>
          </w:p>
        </w:tc>
        <w:tc>
          <w:tcPr>
            <w:tcW w:w="1083" w:type="dxa"/>
            <w:shd w:val="clear" w:color="auto" w:fill="auto"/>
          </w:tcPr>
          <w:p w:rsidR="00FA6357" w:rsidRPr="006831E8" w:rsidRDefault="00FA6357" w:rsidP="00B4533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831E8">
              <w:rPr>
                <w:rFonts w:ascii="細明體" w:eastAsia="細明體" w:hAnsi="細明體"/>
                <w:sz w:val="20"/>
                <w:szCs w:val="20"/>
              </w:rPr>
              <w:t>B24</w:t>
            </w:r>
          </w:p>
        </w:tc>
        <w:tc>
          <w:tcPr>
            <w:tcW w:w="1083" w:type="dxa"/>
            <w:shd w:val="clear" w:color="auto" w:fill="auto"/>
          </w:tcPr>
          <w:p w:rsidR="00FA6357" w:rsidRPr="006831E8" w:rsidRDefault="00FA6357" w:rsidP="00B4533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831E8">
              <w:rPr>
                <w:rFonts w:ascii="細明體" w:eastAsia="細明體" w:hAnsi="細明體"/>
                <w:sz w:val="20"/>
                <w:szCs w:val="20"/>
              </w:rPr>
              <w:t>B35</w:t>
            </w:r>
          </w:p>
        </w:tc>
        <w:tc>
          <w:tcPr>
            <w:tcW w:w="1083" w:type="dxa"/>
            <w:shd w:val="clear" w:color="auto" w:fill="auto"/>
          </w:tcPr>
          <w:p w:rsidR="00FA6357" w:rsidRPr="006831E8" w:rsidRDefault="00FA6357" w:rsidP="00B4533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831E8">
              <w:rPr>
                <w:rFonts w:ascii="細明體" w:eastAsia="細明體" w:hAnsi="細明體"/>
                <w:sz w:val="20"/>
                <w:szCs w:val="20"/>
              </w:rPr>
              <w:t>E02</w:t>
            </w:r>
          </w:p>
        </w:tc>
        <w:tc>
          <w:tcPr>
            <w:tcW w:w="1083" w:type="dxa"/>
            <w:shd w:val="clear" w:color="auto" w:fill="auto"/>
          </w:tcPr>
          <w:p w:rsidR="00FA6357" w:rsidRPr="006831E8" w:rsidRDefault="00FA6357" w:rsidP="00B4533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831E8">
              <w:rPr>
                <w:rFonts w:ascii="細明體" w:eastAsia="細明體" w:hAnsi="細明體"/>
                <w:sz w:val="20"/>
                <w:szCs w:val="20"/>
              </w:rPr>
              <w:t>E07</w:t>
            </w:r>
          </w:p>
        </w:tc>
      </w:tr>
      <w:tr w:rsidR="00FA6357" w:rsidRPr="006831E8" w:rsidTr="006831E8">
        <w:tc>
          <w:tcPr>
            <w:tcW w:w="1082" w:type="dxa"/>
            <w:shd w:val="clear" w:color="auto" w:fill="auto"/>
          </w:tcPr>
          <w:p w:rsidR="00FA6357" w:rsidRPr="006831E8" w:rsidRDefault="00FA6357" w:rsidP="00B4533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831E8">
              <w:rPr>
                <w:rFonts w:ascii="細明體" w:eastAsia="細明體" w:hAnsi="細明體"/>
                <w:sz w:val="20"/>
                <w:szCs w:val="20"/>
              </w:rPr>
              <w:t>A04</w:t>
            </w:r>
          </w:p>
        </w:tc>
        <w:tc>
          <w:tcPr>
            <w:tcW w:w="1082" w:type="dxa"/>
            <w:shd w:val="clear" w:color="auto" w:fill="auto"/>
          </w:tcPr>
          <w:p w:rsidR="00FA6357" w:rsidRPr="006831E8" w:rsidRDefault="00FA6357" w:rsidP="00B4533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831E8">
              <w:rPr>
                <w:rFonts w:ascii="細明體" w:eastAsia="細明體" w:hAnsi="細明體"/>
                <w:sz w:val="20"/>
                <w:szCs w:val="20"/>
              </w:rPr>
              <w:t>A15</w:t>
            </w:r>
          </w:p>
        </w:tc>
        <w:tc>
          <w:tcPr>
            <w:tcW w:w="1083" w:type="dxa"/>
            <w:shd w:val="clear" w:color="auto" w:fill="auto"/>
          </w:tcPr>
          <w:p w:rsidR="00FA6357" w:rsidRPr="006831E8" w:rsidRDefault="00FA6357" w:rsidP="00B4533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831E8">
              <w:rPr>
                <w:rFonts w:ascii="細明體" w:eastAsia="細明體" w:hAnsi="細明體"/>
                <w:sz w:val="20"/>
                <w:szCs w:val="20"/>
              </w:rPr>
              <w:t>A22</w:t>
            </w:r>
          </w:p>
        </w:tc>
        <w:tc>
          <w:tcPr>
            <w:tcW w:w="1083" w:type="dxa"/>
            <w:shd w:val="clear" w:color="auto" w:fill="auto"/>
          </w:tcPr>
          <w:p w:rsidR="00FA6357" w:rsidRPr="006831E8" w:rsidRDefault="00FA6357" w:rsidP="00B4533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831E8">
              <w:rPr>
                <w:rFonts w:ascii="細明體" w:eastAsia="細明體" w:hAnsi="細明體"/>
                <w:sz w:val="20"/>
                <w:szCs w:val="20"/>
              </w:rPr>
              <w:t>B04</w:t>
            </w:r>
          </w:p>
        </w:tc>
        <w:tc>
          <w:tcPr>
            <w:tcW w:w="1083" w:type="dxa"/>
            <w:shd w:val="clear" w:color="auto" w:fill="auto"/>
          </w:tcPr>
          <w:p w:rsidR="00FA6357" w:rsidRPr="006831E8" w:rsidRDefault="00FA6357" w:rsidP="00B4533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831E8">
              <w:rPr>
                <w:rFonts w:ascii="細明體" w:eastAsia="細明體" w:hAnsi="細明體"/>
                <w:sz w:val="20"/>
                <w:szCs w:val="20"/>
              </w:rPr>
              <w:t>B20</w:t>
            </w:r>
          </w:p>
        </w:tc>
        <w:tc>
          <w:tcPr>
            <w:tcW w:w="1083" w:type="dxa"/>
            <w:shd w:val="clear" w:color="auto" w:fill="auto"/>
          </w:tcPr>
          <w:p w:rsidR="00FA6357" w:rsidRPr="006831E8" w:rsidRDefault="00FA6357" w:rsidP="00B4533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831E8">
              <w:rPr>
                <w:rFonts w:ascii="細明體" w:eastAsia="細明體" w:hAnsi="細明體"/>
                <w:sz w:val="20"/>
                <w:szCs w:val="20"/>
              </w:rPr>
              <w:t>B26</w:t>
            </w:r>
          </w:p>
        </w:tc>
        <w:tc>
          <w:tcPr>
            <w:tcW w:w="1083" w:type="dxa"/>
            <w:shd w:val="clear" w:color="auto" w:fill="auto"/>
          </w:tcPr>
          <w:p w:rsidR="00FA6357" w:rsidRPr="006831E8" w:rsidRDefault="00FA6357" w:rsidP="00B4533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831E8">
              <w:rPr>
                <w:rFonts w:ascii="細明體" w:eastAsia="細明體" w:hAnsi="細明體"/>
                <w:sz w:val="20"/>
                <w:szCs w:val="20"/>
              </w:rPr>
              <w:t>C23</w:t>
            </w:r>
          </w:p>
        </w:tc>
        <w:tc>
          <w:tcPr>
            <w:tcW w:w="1083" w:type="dxa"/>
            <w:shd w:val="clear" w:color="auto" w:fill="auto"/>
          </w:tcPr>
          <w:p w:rsidR="00FA6357" w:rsidRPr="006831E8" w:rsidRDefault="00FA6357" w:rsidP="00B4533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831E8">
              <w:rPr>
                <w:rFonts w:ascii="細明體" w:eastAsia="細明體" w:hAnsi="細明體"/>
                <w:sz w:val="20"/>
                <w:szCs w:val="20"/>
              </w:rPr>
              <w:t>E03</w:t>
            </w:r>
          </w:p>
        </w:tc>
        <w:tc>
          <w:tcPr>
            <w:tcW w:w="1083" w:type="dxa"/>
            <w:shd w:val="clear" w:color="auto" w:fill="auto"/>
          </w:tcPr>
          <w:p w:rsidR="00FA6357" w:rsidRPr="006831E8" w:rsidRDefault="00FA6357" w:rsidP="00B4533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831E8">
              <w:rPr>
                <w:rFonts w:ascii="細明體" w:eastAsia="細明體" w:hAnsi="細明體"/>
                <w:sz w:val="20"/>
                <w:szCs w:val="20"/>
              </w:rPr>
              <w:t>E08</w:t>
            </w:r>
          </w:p>
        </w:tc>
      </w:tr>
      <w:tr w:rsidR="00FA6357" w:rsidRPr="006831E8" w:rsidTr="006831E8">
        <w:tc>
          <w:tcPr>
            <w:tcW w:w="1082" w:type="dxa"/>
            <w:shd w:val="clear" w:color="auto" w:fill="auto"/>
          </w:tcPr>
          <w:p w:rsidR="00FA6357" w:rsidRPr="006831E8" w:rsidRDefault="00FA6357" w:rsidP="00B4533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831E8">
              <w:rPr>
                <w:rFonts w:ascii="細明體" w:eastAsia="細明體" w:hAnsi="細明體"/>
                <w:sz w:val="20"/>
                <w:szCs w:val="20"/>
              </w:rPr>
              <w:t>A10</w:t>
            </w:r>
          </w:p>
        </w:tc>
        <w:tc>
          <w:tcPr>
            <w:tcW w:w="1082" w:type="dxa"/>
            <w:shd w:val="clear" w:color="auto" w:fill="auto"/>
          </w:tcPr>
          <w:p w:rsidR="00FA6357" w:rsidRPr="006831E8" w:rsidRDefault="00FA6357" w:rsidP="00B4533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831E8">
              <w:rPr>
                <w:rFonts w:ascii="細明體" w:eastAsia="細明體" w:hAnsi="細明體"/>
                <w:sz w:val="20"/>
                <w:szCs w:val="20"/>
              </w:rPr>
              <w:t>A18</w:t>
            </w:r>
          </w:p>
        </w:tc>
        <w:tc>
          <w:tcPr>
            <w:tcW w:w="1083" w:type="dxa"/>
            <w:shd w:val="clear" w:color="auto" w:fill="auto"/>
          </w:tcPr>
          <w:p w:rsidR="00FA6357" w:rsidRPr="006831E8" w:rsidRDefault="00FA6357" w:rsidP="00B4533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831E8">
              <w:rPr>
                <w:rFonts w:ascii="細明體" w:eastAsia="細明體" w:hAnsi="細明體"/>
                <w:sz w:val="20"/>
                <w:szCs w:val="20"/>
              </w:rPr>
              <w:t>A23</w:t>
            </w:r>
          </w:p>
        </w:tc>
        <w:tc>
          <w:tcPr>
            <w:tcW w:w="1083" w:type="dxa"/>
            <w:shd w:val="clear" w:color="auto" w:fill="auto"/>
          </w:tcPr>
          <w:p w:rsidR="00FA6357" w:rsidRPr="006831E8" w:rsidRDefault="00FA6357" w:rsidP="00B4533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831E8">
              <w:rPr>
                <w:rFonts w:ascii="細明體" w:eastAsia="細明體" w:hAnsi="細明體"/>
                <w:sz w:val="20"/>
                <w:szCs w:val="20"/>
              </w:rPr>
              <w:t>B14</w:t>
            </w:r>
          </w:p>
        </w:tc>
        <w:tc>
          <w:tcPr>
            <w:tcW w:w="1083" w:type="dxa"/>
            <w:shd w:val="clear" w:color="auto" w:fill="auto"/>
          </w:tcPr>
          <w:p w:rsidR="00FA6357" w:rsidRPr="006831E8" w:rsidRDefault="00FA6357" w:rsidP="00B4533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831E8">
              <w:rPr>
                <w:rFonts w:ascii="細明體" w:eastAsia="細明體" w:hAnsi="細明體"/>
                <w:sz w:val="20"/>
                <w:szCs w:val="20"/>
              </w:rPr>
              <w:t>B21</w:t>
            </w:r>
          </w:p>
        </w:tc>
        <w:tc>
          <w:tcPr>
            <w:tcW w:w="1083" w:type="dxa"/>
            <w:shd w:val="clear" w:color="auto" w:fill="auto"/>
          </w:tcPr>
          <w:p w:rsidR="00FA6357" w:rsidRPr="006831E8" w:rsidRDefault="00FA6357" w:rsidP="00B4533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831E8">
              <w:rPr>
                <w:rFonts w:ascii="細明體" w:eastAsia="細明體" w:hAnsi="細明體"/>
                <w:sz w:val="20"/>
                <w:szCs w:val="20"/>
              </w:rPr>
              <w:t>B27</w:t>
            </w:r>
          </w:p>
        </w:tc>
        <w:tc>
          <w:tcPr>
            <w:tcW w:w="1083" w:type="dxa"/>
            <w:shd w:val="clear" w:color="auto" w:fill="auto"/>
          </w:tcPr>
          <w:p w:rsidR="00FA6357" w:rsidRPr="006831E8" w:rsidRDefault="00FA6357" w:rsidP="00B4533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831E8">
              <w:rPr>
                <w:rFonts w:ascii="細明體" w:eastAsia="細明體" w:hAnsi="細明體"/>
                <w:sz w:val="20"/>
                <w:szCs w:val="20"/>
              </w:rPr>
              <w:t>D03</w:t>
            </w:r>
          </w:p>
        </w:tc>
        <w:tc>
          <w:tcPr>
            <w:tcW w:w="1083" w:type="dxa"/>
            <w:shd w:val="clear" w:color="auto" w:fill="auto"/>
          </w:tcPr>
          <w:p w:rsidR="00FA6357" w:rsidRPr="006831E8" w:rsidRDefault="00FA6357" w:rsidP="00B4533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831E8">
              <w:rPr>
                <w:rFonts w:ascii="細明體" w:eastAsia="細明體" w:hAnsi="細明體"/>
                <w:sz w:val="20"/>
                <w:szCs w:val="20"/>
              </w:rPr>
              <w:t>E04</w:t>
            </w:r>
          </w:p>
        </w:tc>
        <w:tc>
          <w:tcPr>
            <w:tcW w:w="1083" w:type="dxa"/>
            <w:shd w:val="clear" w:color="auto" w:fill="auto"/>
          </w:tcPr>
          <w:p w:rsidR="00FA6357" w:rsidRPr="006831E8" w:rsidRDefault="00FA6357" w:rsidP="00B4533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831E8">
              <w:rPr>
                <w:rFonts w:ascii="細明體" w:eastAsia="細明體" w:hAnsi="細明體"/>
                <w:sz w:val="20"/>
                <w:szCs w:val="20"/>
              </w:rPr>
              <w:t>E09</w:t>
            </w:r>
          </w:p>
        </w:tc>
      </w:tr>
      <w:tr w:rsidR="00FA6357" w:rsidRPr="006831E8" w:rsidTr="006831E8">
        <w:tc>
          <w:tcPr>
            <w:tcW w:w="1082" w:type="dxa"/>
            <w:shd w:val="clear" w:color="auto" w:fill="auto"/>
          </w:tcPr>
          <w:p w:rsidR="00FA6357" w:rsidRPr="006831E8" w:rsidRDefault="00FA6357" w:rsidP="00B4533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831E8">
              <w:rPr>
                <w:rFonts w:ascii="細明體" w:eastAsia="細明體" w:hAnsi="細明體"/>
                <w:sz w:val="20"/>
                <w:szCs w:val="20"/>
              </w:rPr>
              <w:t>E10</w:t>
            </w:r>
          </w:p>
        </w:tc>
        <w:tc>
          <w:tcPr>
            <w:tcW w:w="1082" w:type="dxa"/>
            <w:shd w:val="clear" w:color="auto" w:fill="auto"/>
          </w:tcPr>
          <w:p w:rsidR="00FA6357" w:rsidRPr="006831E8" w:rsidRDefault="00FA6357" w:rsidP="00B4533E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083" w:type="dxa"/>
            <w:shd w:val="clear" w:color="auto" w:fill="auto"/>
          </w:tcPr>
          <w:p w:rsidR="00FA6357" w:rsidRPr="006831E8" w:rsidRDefault="00FA6357" w:rsidP="00B4533E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083" w:type="dxa"/>
            <w:shd w:val="clear" w:color="auto" w:fill="auto"/>
          </w:tcPr>
          <w:p w:rsidR="00FA6357" w:rsidRPr="006831E8" w:rsidRDefault="00FA6357" w:rsidP="00B4533E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083" w:type="dxa"/>
            <w:shd w:val="clear" w:color="auto" w:fill="auto"/>
          </w:tcPr>
          <w:p w:rsidR="00FA6357" w:rsidRPr="006831E8" w:rsidRDefault="00FA6357" w:rsidP="00B4533E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083" w:type="dxa"/>
            <w:shd w:val="clear" w:color="auto" w:fill="auto"/>
          </w:tcPr>
          <w:p w:rsidR="00FA6357" w:rsidRPr="006831E8" w:rsidRDefault="00FA6357" w:rsidP="00B4533E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083" w:type="dxa"/>
            <w:shd w:val="clear" w:color="auto" w:fill="auto"/>
          </w:tcPr>
          <w:p w:rsidR="00FA6357" w:rsidRPr="006831E8" w:rsidRDefault="00FA6357" w:rsidP="00B4533E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083" w:type="dxa"/>
            <w:shd w:val="clear" w:color="auto" w:fill="auto"/>
          </w:tcPr>
          <w:p w:rsidR="00FA6357" w:rsidRPr="006831E8" w:rsidRDefault="00FA6357" w:rsidP="00B4533E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083" w:type="dxa"/>
            <w:shd w:val="clear" w:color="auto" w:fill="auto"/>
          </w:tcPr>
          <w:p w:rsidR="00FA6357" w:rsidRPr="006831E8" w:rsidRDefault="00FA6357" w:rsidP="00B4533E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:rsidR="00C60388" w:rsidRPr="00C60388" w:rsidRDefault="00C60388" w:rsidP="009B449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bookmarkStart w:id="26" w:name="A"/>
    </w:p>
    <w:p w:rsidR="00831C4C" w:rsidRPr="00C60388" w:rsidRDefault="00831C4C" w:rsidP="009B449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FORMAT(A)</w:t>
      </w:r>
      <w:bookmarkEnd w:id="26"/>
      <w:r w:rsidRPr="00C60388">
        <w:rPr>
          <w:rFonts w:ascii="細明體" w:eastAsia="細明體" w:hAnsi="細明體" w:hint="eastAsia"/>
          <w:kern w:val="2"/>
          <w:lang w:eastAsia="zh-TW"/>
        </w:rPr>
        <w:t>[</w:t>
      </w:r>
      <w:hyperlink w:anchor="A_BACK" w:history="1">
        <w:r w:rsidRPr="00C60388">
          <w:rPr>
            <w:rStyle w:val="ad"/>
            <w:rFonts w:ascii="細明體" w:eastAsia="細明體" w:hAnsi="細明體" w:hint="eastAsia"/>
            <w:kern w:val="2"/>
            <w:lang w:eastAsia="zh-TW"/>
          </w:rPr>
          <w:t>B</w:t>
        </w:r>
        <w:r w:rsidRPr="00C60388">
          <w:rPr>
            <w:rStyle w:val="ad"/>
            <w:rFonts w:ascii="細明體" w:eastAsia="細明體" w:hAnsi="細明體" w:hint="eastAsia"/>
            <w:kern w:val="2"/>
            <w:lang w:eastAsia="zh-TW"/>
          </w:rPr>
          <w:t>A</w:t>
        </w:r>
        <w:r w:rsidRPr="00C60388">
          <w:rPr>
            <w:rStyle w:val="ad"/>
            <w:rFonts w:ascii="細明體" w:eastAsia="細明體" w:hAnsi="細明體" w:hint="eastAsia"/>
            <w:kern w:val="2"/>
            <w:lang w:eastAsia="zh-TW"/>
          </w:rPr>
          <w:t>C</w:t>
        </w:r>
        <w:r w:rsidRPr="00C60388">
          <w:rPr>
            <w:rStyle w:val="ad"/>
            <w:rFonts w:ascii="細明體" w:eastAsia="細明體" w:hAnsi="細明體" w:hint="eastAsia"/>
            <w:kern w:val="2"/>
            <w:lang w:eastAsia="zh-TW"/>
          </w:rPr>
          <w:t>K</w:t>
        </w:r>
      </w:hyperlink>
      <w:r w:rsidRPr="00C60388">
        <w:rPr>
          <w:rFonts w:ascii="細明體" w:eastAsia="細明體" w:hAnsi="細明體" w:hint="eastAsia"/>
          <w:kern w:val="2"/>
          <w:lang w:eastAsia="zh-TW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0"/>
        <w:gridCol w:w="3680"/>
      </w:tblGrid>
      <w:tr w:rsidR="0058120D" w:rsidRPr="00C60388" w:rsidTr="0058120D">
        <w:trPr>
          <w:trHeight w:val="540"/>
        </w:trPr>
        <w:tc>
          <w:tcPr>
            <w:tcW w:w="298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58120D" w:rsidRPr="00C60388" w:rsidRDefault="0058120D" w:rsidP="00B4533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C60388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欄位</w:t>
            </w:r>
          </w:p>
        </w:tc>
        <w:tc>
          <w:tcPr>
            <w:tcW w:w="3680" w:type="dxa"/>
            <w:shd w:val="clear" w:color="auto" w:fill="C0C0C0"/>
            <w:vAlign w:val="center"/>
          </w:tcPr>
          <w:p w:rsidR="0058120D" w:rsidRPr="00C60388" w:rsidRDefault="0058120D" w:rsidP="00B4533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C60388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值</w:t>
            </w:r>
          </w:p>
        </w:tc>
      </w:tr>
      <w:tr w:rsidR="0058120D" w:rsidRPr="00C60388" w:rsidTr="0058120D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58120D" w:rsidRPr="00C60388" w:rsidRDefault="0058120D" w:rsidP="00B4533E">
            <w:pPr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C60388">
              <w:rPr>
                <w:rFonts w:ascii="細明體" w:eastAsia="細明體" w:hAnsi="細明體" w:hint="eastAsia"/>
                <w:caps/>
                <w:sz w:val="20"/>
                <w:szCs w:val="20"/>
              </w:rPr>
              <w:t>受理編號</w:t>
            </w:r>
          </w:p>
        </w:tc>
        <w:tc>
          <w:tcPr>
            <w:tcW w:w="3680" w:type="dxa"/>
            <w:vAlign w:val="center"/>
          </w:tcPr>
          <w:p w:rsidR="0058120D" w:rsidRPr="00C60388" w:rsidRDefault="0058120D" w:rsidP="00B4533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C60388">
              <w:rPr>
                <w:rFonts w:ascii="細明體" w:eastAsia="細明體" w:hAnsi="細明體" w:hint="eastAsia"/>
                <w:kern w:val="2"/>
                <w:lang w:eastAsia="zh-TW"/>
              </w:rPr>
              <w:t>同處理當筆$DTAAB001</w:t>
            </w:r>
          </w:p>
        </w:tc>
      </w:tr>
      <w:tr w:rsidR="0058120D" w:rsidRPr="00C60388" w:rsidTr="0058120D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58120D" w:rsidRPr="00C60388" w:rsidRDefault="0058120D" w:rsidP="00B4533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60388">
              <w:rPr>
                <w:rFonts w:ascii="細明體" w:eastAsia="細明體" w:hAnsi="細明體" w:hint="eastAsia"/>
                <w:sz w:val="20"/>
                <w:szCs w:val="20"/>
              </w:rPr>
              <w:t>事故者ID</w:t>
            </w:r>
          </w:p>
        </w:tc>
        <w:tc>
          <w:tcPr>
            <w:tcW w:w="3680" w:type="dxa"/>
            <w:vAlign w:val="center"/>
          </w:tcPr>
          <w:p w:rsidR="0058120D" w:rsidRPr="00C60388" w:rsidRDefault="0058120D" w:rsidP="00B4533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C60388">
              <w:rPr>
                <w:rFonts w:ascii="細明體" w:eastAsia="細明體" w:hAnsi="細明體" w:hint="eastAsia"/>
                <w:kern w:val="2"/>
                <w:lang w:eastAsia="zh-TW"/>
              </w:rPr>
              <w:t>同處理當筆$DTAAB001</w:t>
            </w:r>
          </w:p>
        </w:tc>
      </w:tr>
      <w:tr w:rsidR="003642EE" w:rsidRPr="00C60388" w:rsidTr="0058120D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3642EE" w:rsidRPr="00C60388" w:rsidRDefault="003642EE" w:rsidP="00B4533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模型分類</w:t>
            </w:r>
          </w:p>
        </w:tc>
        <w:tc>
          <w:tcPr>
            <w:tcW w:w="3680" w:type="dxa"/>
            <w:vAlign w:val="center"/>
          </w:tcPr>
          <w:p w:rsidR="003642EE" w:rsidRPr="00C60388" w:rsidRDefault="003642EE" w:rsidP="00B4533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C60388">
              <w:rPr>
                <w:rFonts w:ascii="細明體" w:eastAsia="細明體" w:hAnsi="細明體" w:hint="eastAsia"/>
                <w:kern w:val="2"/>
                <w:lang w:eastAsia="zh-TW"/>
              </w:rPr>
              <w:t>同處理當筆$DTAAB001</w:t>
            </w:r>
          </w:p>
        </w:tc>
      </w:tr>
      <w:tr w:rsidR="0058120D" w:rsidRPr="00C60388" w:rsidTr="0058120D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58120D" w:rsidRPr="00C60388" w:rsidRDefault="0058120D" w:rsidP="00B4533E">
            <w:pPr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C60388">
              <w:rPr>
                <w:rFonts w:ascii="細明體" w:eastAsia="細明體" w:hAnsi="細明體" w:hint="eastAsia"/>
                <w:caps/>
                <w:sz w:val="20"/>
                <w:szCs w:val="20"/>
              </w:rPr>
              <w:t>給付保險金個數</w:t>
            </w:r>
          </w:p>
        </w:tc>
        <w:tc>
          <w:tcPr>
            <w:tcW w:w="3680" w:type="dxa"/>
            <w:vAlign w:val="center"/>
          </w:tcPr>
          <w:p w:rsidR="0058120D" w:rsidRPr="00C60388" w:rsidRDefault="0058120D" w:rsidP="00B4533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C60388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$</w:t>
            </w:r>
            <w:r w:rsidRPr="00C60388">
              <w:rPr>
                <w:rFonts w:ascii="細明體" w:eastAsia="細明體" w:hAnsi="細明體" w:hint="eastAsia"/>
                <w:caps/>
              </w:rPr>
              <w:t>給付保險金個數</w:t>
            </w:r>
          </w:p>
        </w:tc>
      </w:tr>
      <w:tr w:rsidR="0058120D" w:rsidRPr="00C60388" w:rsidTr="0058120D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58120D" w:rsidRPr="00C60388" w:rsidRDefault="0058120D" w:rsidP="00B4533E">
            <w:pPr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C60388">
              <w:rPr>
                <w:rFonts w:ascii="細明體" w:eastAsia="細明體" w:hAnsi="細明體" w:hint="eastAsia"/>
                <w:caps/>
                <w:sz w:val="20"/>
                <w:szCs w:val="20"/>
              </w:rPr>
              <w:t>拒賠保險金個數</w:t>
            </w:r>
          </w:p>
        </w:tc>
        <w:tc>
          <w:tcPr>
            <w:tcW w:w="3680" w:type="dxa"/>
            <w:vAlign w:val="center"/>
          </w:tcPr>
          <w:p w:rsidR="0058120D" w:rsidRPr="00C60388" w:rsidRDefault="0058120D" w:rsidP="00B4533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C60388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$</w:t>
            </w:r>
            <w:r w:rsidRPr="00C60388">
              <w:rPr>
                <w:rFonts w:ascii="細明體" w:eastAsia="細明體" w:hAnsi="細明體" w:hint="eastAsia"/>
                <w:caps/>
              </w:rPr>
              <w:t>拒賠保險金個數</w:t>
            </w:r>
          </w:p>
        </w:tc>
      </w:tr>
      <w:tr w:rsidR="0058120D" w:rsidRPr="00C60388" w:rsidTr="0058120D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58120D" w:rsidRPr="00C60388" w:rsidRDefault="0058120D" w:rsidP="00B4533E">
            <w:pPr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C60388">
              <w:rPr>
                <w:rFonts w:ascii="細明體" w:eastAsia="細明體" w:hAnsi="細明體" w:hint="eastAsia"/>
                <w:caps/>
                <w:sz w:val="20"/>
                <w:szCs w:val="20"/>
              </w:rPr>
              <w:t>資料更新時間</w:t>
            </w:r>
          </w:p>
        </w:tc>
        <w:tc>
          <w:tcPr>
            <w:tcW w:w="3680" w:type="dxa"/>
            <w:vAlign w:val="center"/>
          </w:tcPr>
          <w:p w:rsidR="0058120D" w:rsidRPr="00C60388" w:rsidRDefault="0058120D" w:rsidP="00B4533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C60388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CURRENT TIMESTAMP</w:t>
            </w:r>
          </w:p>
        </w:tc>
      </w:tr>
      <w:tr w:rsidR="00B83B50" w:rsidRPr="00C60388" w:rsidTr="0058120D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B83B50" w:rsidRPr="00C60388" w:rsidRDefault="00B83B50" w:rsidP="00B4533E">
            <w:pPr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  <w:szCs w:val="20"/>
              </w:rPr>
              <w:t>事故日期</w:t>
            </w:r>
          </w:p>
        </w:tc>
        <w:tc>
          <w:tcPr>
            <w:tcW w:w="3680" w:type="dxa"/>
            <w:vAlign w:val="center"/>
          </w:tcPr>
          <w:p w:rsidR="00B83B50" w:rsidRPr="00C60388" w:rsidRDefault="00315419" w:rsidP="00B4533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caps/>
                <w:lang w:eastAsia="zh-TW"/>
              </w:rPr>
              <w:t>$</w:t>
            </w:r>
            <w:r>
              <w:rPr>
                <w:rFonts w:ascii="細明體" w:eastAsia="細明體" w:hAnsi="細明體" w:hint="eastAsia"/>
                <w:caps/>
              </w:rPr>
              <w:t>事故日期</w:t>
            </w:r>
          </w:p>
        </w:tc>
      </w:tr>
    </w:tbl>
    <w:p w:rsidR="00831C4C" w:rsidRDefault="00831C4C" w:rsidP="009B449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A916E1" w:rsidRPr="00C60388" w:rsidRDefault="00A916E1" w:rsidP="00A916E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bookmarkStart w:id="27" w:name="B"/>
      <w:bookmarkEnd w:id="27"/>
      <w:r>
        <w:rPr>
          <w:rFonts w:ascii="細明體" w:eastAsia="細明體" w:hAnsi="細明體" w:hint="eastAsia"/>
          <w:kern w:val="2"/>
          <w:lang w:eastAsia="zh-TW"/>
        </w:rPr>
        <w:t>FORMAT(B</w:t>
      </w:r>
      <w:r w:rsidRPr="00C60388">
        <w:rPr>
          <w:rFonts w:ascii="細明體" w:eastAsia="細明體" w:hAnsi="細明體" w:hint="eastAsia"/>
          <w:kern w:val="2"/>
          <w:lang w:eastAsia="zh-TW"/>
        </w:rPr>
        <w:t>)[</w:t>
      </w:r>
      <w:hyperlink w:anchor="B_BACK" w:history="1">
        <w:r w:rsidRPr="00C60388">
          <w:rPr>
            <w:rStyle w:val="ad"/>
            <w:rFonts w:ascii="細明體" w:eastAsia="細明體" w:hAnsi="細明體" w:hint="eastAsia"/>
            <w:kern w:val="2"/>
            <w:lang w:eastAsia="zh-TW"/>
          </w:rPr>
          <w:t>B</w:t>
        </w:r>
        <w:r w:rsidRPr="00C60388">
          <w:rPr>
            <w:rStyle w:val="ad"/>
            <w:rFonts w:ascii="細明體" w:eastAsia="細明體" w:hAnsi="細明體" w:hint="eastAsia"/>
            <w:kern w:val="2"/>
            <w:lang w:eastAsia="zh-TW"/>
          </w:rPr>
          <w:t>A</w:t>
        </w:r>
        <w:r w:rsidRPr="00C60388">
          <w:rPr>
            <w:rStyle w:val="ad"/>
            <w:rFonts w:ascii="細明體" w:eastAsia="細明體" w:hAnsi="細明體" w:hint="eastAsia"/>
            <w:kern w:val="2"/>
            <w:lang w:eastAsia="zh-TW"/>
          </w:rPr>
          <w:t>C</w:t>
        </w:r>
        <w:r w:rsidRPr="00C60388">
          <w:rPr>
            <w:rStyle w:val="ad"/>
            <w:rFonts w:ascii="細明體" w:eastAsia="細明體" w:hAnsi="細明體" w:hint="eastAsia"/>
            <w:kern w:val="2"/>
            <w:lang w:eastAsia="zh-TW"/>
          </w:rPr>
          <w:t>K</w:t>
        </w:r>
      </w:hyperlink>
      <w:r w:rsidRPr="00C60388">
        <w:rPr>
          <w:rFonts w:ascii="細明體" w:eastAsia="細明體" w:hAnsi="細明體" w:hint="eastAsia"/>
          <w:kern w:val="2"/>
          <w:lang w:eastAsia="zh-TW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0"/>
        <w:gridCol w:w="3680"/>
      </w:tblGrid>
      <w:tr w:rsidR="00A916E1" w:rsidRPr="00C60388" w:rsidTr="00B4533E">
        <w:trPr>
          <w:trHeight w:val="540"/>
        </w:trPr>
        <w:tc>
          <w:tcPr>
            <w:tcW w:w="298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916E1" w:rsidRPr="00C60388" w:rsidRDefault="00A916E1" w:rsidP="00B4533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C60388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欄位</w:t>
            </w:r>
          </w:p>
        </w:tc>
        <w:tc>
          <w:tcPr>
            <w:tcW w:w="3680" w:type="dxa"/>
            <w:shd w:val="clear" w:color="auto" w:fill="C0C0C0"/>
            <w:vAlign w:val="center"/>
          </w:tcPr>
          <w:p w:rsidR="00A916E1" w:rsidRPr="00C60388" w:rsidRDefault="00A916E1" w:rsidP="00B4533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C60388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值</w:t>
            </w:r>
          </w:p>
        </w:tc>
      </w:tr>
      <w:tr w:rsidR="00A916E1" w:rsidRPr="00C60388" w:rsidTr="00B4533E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A916E1" w:rsidRPr="00C60388" w:rsidRDefault="00A916E1" w:rsidP="00B4533E">
            <w:pPr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C60388">
              <w:rPr>
                <w:rFonts w:ascii="細明體" w:eastAsia="細明體" w:hAnsi="細明體" w:hint="eastAsia"/>
                <w:caps/>
                <w:sz w:val="20"/>
                <w:szCs w:val="20"/>
              </w:rPr>
              <w:t>受理編號</w:t>
            </w:r>
          </w:p>
        </w:tc>
        <w:tc>
          <w:tcPr>
            <w:tcW w:w="3680" w:type="dxa"/>
            <w:vAlign w:val="center"/>
          </w:tcPr>
          <w:p w:rsidR="00A916E1" w:rsidRPr="00C60388" w:rsidRDefault="00A916E1" w:rsidP="00B4533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C60388">
              <w:rPr>
                <w:rFonts w:ascii="細明體" w:eastAsia="細明體" w:hAnsi="細明體" w:hint="eastAsia"/>
                <w:kern w:val="2"/>
                <w:lang w:eastAsia="zh-TW"/>
              </w:rPr>
              <w:t>$前一筆受理編號</w:t>
            </w:r>
          </w:p>
        </w:tc>
      </w:tr>
      <w:tr w:rsidR="00A916E1" w:rsidRPr="00C60388" w:rsidTr="00B4533E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A916E1" w:rsidRPr="00C60388" w:rsidRDefault="00A916E1" w:rsidP="00B4533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60388">
              <w:rPr>
                <w:rFonts w:ascii="細明體" w:eastAsia="細明體" w:hAnsi="細明體" w:hint="eastAsia"/>
                <w:sz w:val="20"/>
                <w:szCs w:val="20"/>
              </w:rPr>
              <w:t>事故者ID</w:t>
            </w:r>
          </w:p>
        </w:tc>
        <w:tc>
          <w:tcPr>
            <w:tcW w:w="3680" w:type="dxa"/>
            <w:vAlign w:val="center"/>
          </w:tcPr>
          <w:p w:rsidR="00A916E1" w:rsidRPr="00C60388" w:rsidRDefault="00A916E1" w:rsidP="00B4533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C60388">
              <w:rPr>
                <w:rFonts w:ascii="細明體" w:eastAsia="細明體" w:hAnsi="細明體" w:hint="eastAsia"/>
                <w:kern w:val="2"/>
                <w:lang w:eastAsia="zh-TW"/>
              </w:rPr>
              <w:t>$前一筆事故者ID</w:t>
            </w:r>
          </w:p>
        </w:tc>
      </w:tr>
      <w:tr w:rsidR="003642EE" w:rsidRPr="00C60388" w:rsidTr="00B4533E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3642EE" w:rsidRPr="00C60388" w:rsidRDefault="003642EE" w:rsidP="00B4533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模型分類</w:t>
            </w:r>
          </w:p>
        </w:tc>
        <w:tc>
          <w:tcPr>
            <w:tcW w:w="3680" w:type="dxa"/>
            <w:vAlign w:val="center"/>
          </w:tcPr>
          <w:p w:rsidR="003642EE" w:rsidRPr="00C60388" w:rsidRDefault="003642EE" w:rsidP="00B4533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C60388">
              <w:rPr>
                <w:rFonts w:ascii="細明體" w:eastAsia="細明體" w:hAnsi="細明體" w:hint="eastAsia"/>
                <w:kern w:val="2"/>
                <w:lang w:eastAsia="zh-TW"/>
              </w:rPr>
              <w:t>$前一筆</w:t>
            </w:r>
            <w:r>
              <w:rPr>
                <w:rFonts w:ascii="細明體" w:eastAsia="細明體" w:hAnsi="細明體" w:hint="eastAsia"/>
              </w:rPr>
              <w:t>模型分類</w:t>
            </w:r>
          </w:p>
        </w:tc>
      </w:tr>
      <w:tr w:rsidR="003642EE" w:rsidRPr="00C60388" w:rsidTr="00B4533E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3642EE" w:rsidRPr="00C60388" w:rsidRDefault="003642EE" w:rsidP="00B4533E">
            <w:pPr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C60388">
              <w:rPr>
                <w:rFonts w:ascii="細明體" w:eastAsia="細明體" w:hAnsi="細明體" w:hint="eastAsia"/>
                <w:caps/>
                <w:sz w:val="20"/>
                <w:szCs w:val="20"/>
              </w:rPr>
              <w:t>給付保險金個數</w:t>
            </w:r>
          </w:p>
        </w:tc>
        <w:tc>
          <w:tcPr>
            <w:tcW w:w="3680" w:type="dxa"/>
            <w:vAlign w:val="center"/>
          </w:tcPr>
          <w:p w:rsidR="003642EE" w:rsidRPr="00C60388" w:rsidRDefault="003642EE" w:rsidP="00B4533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C60388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$</w:t>
            </w:r>
            <w:r w:rsidRPr="00C60388">
              <w:rPr>
                <w:rFonts w:ascii="細明體" w:eastAsia="細明體" w:hAnsi="細明體" w:hint="eastAsia"/>
                <w:caps/>
              </w:rPr>
              <w:t>給付保險金個數</w:t>
            </w:r>
          </w:p>
        </w:tc>
      </w:tr>
      <w:tr w:rsidR="003642EE" w:rsidRPr="00C60388" w:rsidTr="00B4533E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3642EE" w:rsidRPr="00C60388" w:rsidRDefault="003642EE" w:rsidP="00B4533E">
            <w:pPr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C60388">
              <w:rPr>
                <w:rFonts w:ascii="細明體" w:eastAsia="細明體" w:hAnsi="細明體" w:hint="eastAsia"/>
                <w:caps/>
                <w:sz w:val="20"/>
                <w:szCs w:val="20"/>
              </w:rPr>
              <w:t>拒賠保險金個數</w:t>
            </w:r>
          </w:p>
        </w:tc>
        <w:tc>
          <w:tcPr>
            <w:tcW w:w="3680" w:type="dxa"/>
            <w:vAlign w:val="center"/>
          </w:tcPr>
          <w:p w:rsidR="003642EE" w:rsidRPr="00C60388" w:rsidRDefault="003642EE" w:rsidP="00B4533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C60388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$</w:t>
            </w:r>
            <w:r w:rsidRPr="00C60388">
              <w:rPr>
                <w:rFonts w:ascii="細明體" w:eastAsia="細明體" w:hAnsi="細明體" w:hint="eastAsia"/>
                <w:caps/>
              </w:rPr>
              <w:t>拒賠保險金個數</w:t>
            </w:r>
          </w:p>
        </w:tc>
      </w:tr>
      <w:tr w:rsidR="003642EE" w:rsidRPr="00C60388" w:rsidTr="00B4533E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3642EE" w:rsidRPr="00C60388" w:rsidRDefault="003642EE" w:rsidP="00B4533E">
            <w:pPr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C60388">
              <w:rPr>
                <w:rFonts w:ascii="細明體" w:eastAsia="細明體" w:hAnsi="細明體" w:hint="eastAsia"/>
                <w:caps/>
                <w:sz w:val="20"/>
                <w:szCs w:val="20"/>
              </w:rPr>
              <w:t>資料更新時間</w:t>
            </w:r>
          </w:p>
        </w:tc>
        <w:tc>
          <w:tcPr>
            <w:tcW w:w="3680" w:type="dxa"/>
            <w:vAlign w:val="center"/>
          </w:tcPr>
          <w:p w:rsidR="003642EE" w:rsidRPr="00C60388" w:rsidRDefault="003642EE" w:rsidP="00B4533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C60388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CURRENT TIMESTAMP</w:t>
            </w:r>
          </w:p>
        </w:tc>
      </w:tr>
      <w:tr w:rsidR="00315419" w:rsidRPr="00C60388" w:rsidTr="00B4533E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315419" w:rsidRPr="00C60388" w:rsidRDefault="00315419" w:rsidP="00B4533E">
            <w:pPr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  <w:szCs w:val="20"/>
              </w:rPr>
              <w:t>事故日期</w:t>
            </w:r>
          </w:p>
        </w:tc>
        <w:tc>
          <w:tcPr>
            <w:tcW w:w="3680" w:type="dxa"/>
            <w:vAlign w:val="center"/>
          </w:tcPr>
          <w:p w:rsidR="00315419" w:rsidRPr="00C60388" w:rsidRDefault="00A80A91" w:rsidP="00A80A9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C60388">
              <w:rPr>
                <w:rFonts w:ascii="細明體" w:eastAsia="細明體" w:hAnsi="細明體" w:hint="eastAsia"/>
                <w:kern w:val="2"/>
                <w:lang w:eastAsia="zh-TW"/>
              </w:rPr>
              <w:t>$前一筆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事故日期</w:t>
            </w:r>
          </w:p>
        </w:tc>
      </w:tr>
    </w:tbl>
    <w:p w:rsidR="00A916E1" w:rsidRDefault="00A916E1" w:rsidP="009B449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EE2E11" w:rsidRPr="00C60388" w:rsidRDefault="00EE2E11" w:rsidP="00EE2E1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bookmarkStart w:id="28" w:name="C"/>
      <w:bookmarkEnd w:id="28"/>
      <w:r>
        <w:rPr>
          <w:rFonts w:ascii="細明體" w:eastAsia="細明體" w:hAnsi="細明體" w:hint="eastAsia"/>
          <w:kern w:val="2"/>
          <w:lang w:eastAsia="zh-TW"/>
        </w:rPr>
        <w:t>FORMAT(C</w:t>
      </w:r>
      <w:r w:rsidRPr="00C60388">
        <w:rPr>
          <w:rFonts w:ascii="細明體" w:eastAsia="細明體" w:hAnsi="細明體" w:hint="eastAsia"/>
          <w:kern w:val="2"/>
          <w:lang w:eastAsia="zh-TW"/>
        </w:rPr>
        <w:t>)[</w:t>
      </w:r>
      <w:hyperlink w:anchor="C_BACK" w:history="1">
        <w:r w:rsidRPr="00C60388">
          <w:rPr>
            <w:rStyle w:val="ad"/>
            <w:rFonts w:ascii="細明體" w:eastAsia="細明體" w:hAnsi="細明體" w:hint="eastAsia"/>
            <w:kern w:val="2"/>
            <w:lang w:eastAsia="zh-TW"/>
          </w:rPr>
          <w:t>BA</w:t>
        </w:r>
        <w:r w:rsidRPr="00C60388">
          <w:rPr>
            <w:rStyle w:val="ad"/>
            <w:rFonts w:ascii="細明體" w:eastAsia="細明體" w:hAnsi="細明體" w:hint="eastAsia"/>
            <w:kern w:val="2"/>
            <w:lang w:eastAsia="zh-TW"/>
          </w:rPr>
          <w:t>C</w:t>
        </w:r>
        <w:r w:rsidRPr="00C60388">
          <w:rPr>
            <w:rStyle w:val="ad"/>
            <w:rFonts w:ascii="細明體" w:eastAsia="細明體" w:hAnsi="細明體" w:hint="eastAsia"/>
            <w:kern w:val="2"/>
            <w:lang w:eastAsia="zh-TW"/>
          </w:rPr>
          <w:t>K</w:t>
        </w:r>
      </w:hyperlink>
      <w:r w:rsidRPr="00C60388">
        <w:rPr>
          <w:rFonts w:ascii="細明體" w:eastAsia="細明體" w:hAnsi="細明體" w:hint="eastAsia"/>
          <w:kern w:val="2"/>
          <w:lang w:eastAsia="zh-TW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0"/>
        <w:gridCol w:w="3680"/>
        <w:tblGridChange w:id="29">
          <w:tblGrid>
            <w:gridCol w:w="2980"/>
            <w:gridCol w:w="3680"/>
          </w:tblGrid>
        </w:tblGridChange>
      </w:tblGrid>
      <w:tr w:rsidR="00EE2E11" w:rsidRPr="00C60388" w:rsidTr="00DB4648">
        <w:trPr>
          <w:trHeight w:val="540"/>
        </w:trPr>
        <w:tc>
          <w:tcPr>
            <w:tcW w:w="298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EE2E11" w:rsidRPr="00C60388" w:rsidRDefault="00EE2E11" w:rsidP="00DB4648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C60388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欄位</w:t>
            </w:r>
          </w:p>
        </w:tc>
        <w:tc>
          <w:tcPr>
            <w:tcW w:w="3680" w:type="dxa"/>
            <w:shd w:val="clear" w:color="auto" w:fill="C0C0C0"/>
            <w:vAlign w:val="center"/>
          </w:tcPr>
          <w:p w:rsidR="00EE2E11" w:rsidRPr="00C60388" w:rsidRDefault="00EE2E11" w:rsidP="00DB4648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C60388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值</w:t>
            </w:r>
          </w:p>
        </w:tc>
      </w:tr>
      <w:tr w:rsidR="00EE2E11" w:rsidRPr="00C60388" w:rsidTr="00DB4648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EE2E11" w:rsidRPr="00C60388" w:rsidRDefault="00EE2E11" w:rsidP="00DB4648">
            <w:pPr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C60388">
              <w:rPr>
                <w:rFonts w:ascii="細明體" w:eastAsia="細明體" w:hAnsi="細明體" w:hint="eastAsia"/>
                <w:caps/>
                <w:sz w:val="20"/>
                <w:szCs w:val="20"/>
              </w:rPr>
              <w:t>受理編號</w:t>
            </w:r>
          </w:p>
        </w:tc>
        <w:tc>
          <w:tcPr>
            <w:tcW w:w="3680" w:type="dxa"/>
            <w:vAlign w:val="center"/>
          </w:tcPr>
          <w:p w:rsidR="00EE2E11" w:rsidRPr="00C60388" w:rsidRDefault="00EE2E11" w:rsidP="00DB4648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同處理當筆$DTAAB001</w:t>
            </w:r>
          </w:p>
        </w:tc>
      </w:tr>
      <w:tr w:rsidR="00EE2E11" w:rsidRPr="00C60388" w:rsidTr="00DB4648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EE2E11" w:rsidRPr="00C60388" w:rsidRDefault="00EE2E11" w:rsidP="00DB46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60388">
              <w:rPr>
                <w:rFonts w:ascii="細明體" w:eastAsia="細明體" w:hAnsi="細明體" w:hint="eastAsia"/>
                <w:sz w:val="20"/>
                <w:szCs w:val="20"/>
              </w:rPr>
              <w:t>事故者ID</w:t>
            </w:r>
          </w:p>
        </w:tc>
        <w:tc>
          <w:tcPr>
            <w:tcW w:w="3680" w:type="dxa"/>
            <w:vAlign w:val="center"/>
          </w:tcPr>
          <w:p w:rsidR="00EE2E11" w:rsidRPr="00C60388" w:rsidRDefault="00EE2E11" w:rsidP="00DB4648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同處理當筆$DTAAB001</w:t>
            </w:r>
          </w:p>
        </w:tc>
      </w:tr>
      <w:tr w:rsidR="00EE2E11" w:rsidRPr="00C60388" w:rsidTr="00DB4648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EE2E11" w:rsidRPr="00C60388" w:rsidRDefault="00EE2E11" w:rsidP="00DB46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模型分類</w:t>
            </w:r>
          </w:p>
        </w:tc>
        <w:tc>
          <w:tcPr>
            <w:tcW w:w="3680" w:type="dxa"/>
            <w:vAlign w:val="center"/>
          </w:tcPr>
          <w:p w:rsidR="00EE2E11" w:rsidRPr="00C60388" w:rsidRDefault="00EE2E11" w:rsidP="00DB4648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同處理當筆$DTAAB001</w:t>
            </w:r>
          </w:p>
        </w:tc>
      </w:tr>
      <w:tr w:rsidR="00EE2E11" w:rsidRPr="00C60388" w:rsidTr="00B826E4">
        <w:trPr>
          <w:trHeight w:val="540"/>
        </w:trPr>
        <w:tc>
          <w:tcPr>
            <w:tcW w:w="2980" w:type="dxa"/>
            <w:shd w:val="clear" w:color="auto" w:fill="FFFF99"/>
          </w:tcPr>
          <w:p w:rsidR="00EE2E11" w:rsidRPr="00C60388" w:rsidRDefault="00EE2E11" w:rsidP="00DB4648">
            <w:pPr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C110AD">
              <w:rPr>
                <w:rFonts w:ascii="細明體" w:eastAsia="細明體" w:hAnsi="細明體" w:cs="Arial"/>
                <w:color w:val="000000"/>
                <w:sz w:val="20"/>
              </w:rPr>
              <w:t>保單號碼</w:t>
            </w:r>
          </w:p>
        </w:tc>
        <w:tc>
          <w:tcPr>
            <w:tcW w:w="3680" w:type="dxa"/>
            <w:vAlign w:val="center"/>
          </w:tcPr>
          <w:p w:rsidR="00EE2E11" w:rsidRPr="00C60388" w:rsidRDefault="00EE2E11" w:rsidP="00DB4648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同處理當筆$DTAAB001</w:t>
            </w:r>
          </w:p>
        </w:tc>
      </w:tr>
      <w:tr w:rsidR="00EE2E11" w:rsidRPr="00C60388" w:rsidTr="00B826E4">
        <w:trPr>
          <w:trHeight w:val="540"/>
        </w:trPr>
        <w:tc>
          <w:tcPr>
            <w:tcW w:w="2980" w:type="dxa"/>
            <w:shd w:val="clear" w:color="auto" w:fill="FFFF99"/>
          </w:tcPr>
          <w:p w:rsidR="00EE2E11" w:rsidRPr="00C60388" w:rsidRDefault="00EE2E11" w:rsidP="00DB4648">
            <w:pPr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C110AD">
              <w:rPr>
                <w:rFonts w:ascii="細明體" w:eastAsia="細明體" w:hAnsi="細明體" w:cs="Arial"/>
                <w:color w:val="000000"/>
                <w:sz w:val="20"/>
              </w:rPr>
              <w:t>險別</w:t>
            </w:r>
          </w:p>
        </w:tc>
        <w:tc>
          <w:tcPr>
            <w:tcW w:w="3680" w:type="dxa"/>
            <w:vAlign w:val="center"/>
          </w:tcPr>
          <w:p w:rsidR="00EE2E11" w:rsidRPr="00C60388" w:rsidRDefault="00EE2E11" w:rsidP="00DB4648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同處理當筆$DTAAB001</w:t>
            </w:r>
          </w:p>
        </w:tc>
      </w:tr>
      <w:tr w:rsidR="00EE2E11" w:rsidRPr="00C60388" w:rsidTr="00B826E4">
        <w:trPr>
          <w:trHeight w:val="540"/>
        </w:trPr>
        <w:tc>
          <w:tcPr>
            <w:tcW w:w="2980" w:type="dxa"/>
            <w:shd w:val="clear" w:color="auto" w:fill="FFFF99"/>
          </w:tcPr>
          <w:p w:rsidR="00EE2E11" w:rsidRPr="00C60388" w:rsidRDefault="00EE2E11" w:rsidP="00DB4648">
            <w:pPr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C110AD">
              <w:rPr>
                <w:rFonts w:ascii="細明體" w:eastAsia="細明體" w:hAnsi="細明體" w:cs="Arial"/>
                <w:color w:val="000000"/>
                <w:sz w:val="20"/>
              </w:rPr>
              <w:t>理賠保險金代號</w:t>
            </w:r>
          </w:p>
        </w:tc>
        <w:tc>
          <w:tcPr>
            <w:tcW w:w="3680" w:type="dxa"/>
            <w:vAlign w:val="center"/>
          </w:tcPr>
          <w:p w:rsidR="00EE2E11" w:rsidRPr="00C60388" w:rsidRDefault="00EE2E11" w:rsidP="00DB4648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同處理當筆$DTAAB001</w:t>
            </w:r>
          </w:p>
        </w:tc>
      </w:tr>
      <w:tr w:rsidR="00EE2E11" w:rsidRPr="00C60388" w:rsidTr="00DB4648">
        <w:trPr>
          <w:trHeight w:val="540"/>
        </w:trPr>
        <w:tc>
          <w:tcPr>
            <w:tcW w:w="2980" w:type="dxa"/>
            <w:shd w:val="clear" w:color="auto" w:fill="FFFF99"/>
          </w:tcPr>
          <w:p w:rsidR="00EE2E11" w:rsidRPr="00C110AD" w:rsidRDefault="00EE2E11" w:rsidP="00DB4648">
            <w:pPr>
              <w:rPr>
                <w:rFonts w:ascii="細明體" w:eastAsia="細明體" w:hAnsi="細明體" w:cs="Arial"/>
                <w:color w:val="000000"/>
                <w:sz w:val="20"/>
              </w:rPr>
            </w:pPr>
            <w:r w:rsidRPr="00C110AD">
              <w:rPr>
                <w:rFonts w:ascii="細明體" w:eastAsia="細明體" w:hAnsi="細明體" w:cs="Arial"/>
                <w:color w:val="000000"/>
                <w:sz w:val="20"/>
              </w:rPr>
              <w:t>理賠保險金名稱</w:t>
            </w:r>
          </w:p>
        </w:tc>
        <w:tc>
          <w:tcPr>
            <w:tcW w:w="3680" w:type="dxa"/>
            <w:vAlign w:val="center"/>
          </w:tcPr>
          <w:p w:rsidR="00EE2E11" w:rsidRPr="00C60388" w:rsidRDefault="00EE2E11" w:rsidP="00DB4648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同處理當筆$DTAAB001</w:t>
            </w:r>
          </w:p>
        </w:tc>
      </w:tr>
      <w:tr w:rsidR="00EE2E11" w:rsidRPr="00C60388" w:rsidTr="00B826E4">
        <w:trPr>
          <w:trHeight w:val="540"/>
        </w:trPr>
        <w:tc>
          <w:tcPr>
            <w:tcW w:w="2980" w:type="dxa"/>
            <w:shd w:val="clear" w:color="auto" w:fill="FFFF99"/>
            <w:vAlign w:val="center"/>
          </w:tcPr>
          <w:p w:rsidR="00EE2E11" w:rsidRPr="00C110AD" w:rsidRDefault="00EE2E11" w:rsidP="00DB4648">
            <w:pPr>
              <w:rPr>
                <w:rFonts w:ascii="細明體" w:eastAsia="細明體" w:hAnsi="細明體" w:cs="Arial"/>
                <w:color w:val="000000"/>
                <w:sz w:val="20"/>
              </w:rPr>
            </w:pPr>
            <w:r w:rsidRPr="00C110AD">
              <w:rPr>
                <w:rFonts w:ascii="細明體" w:eastAsia="細明體" w:hAnsi="細明體" w:cs="Arial"/>
                <w:color w:val="000000"/>
                <w:sz w:val="20"/>
              </w:rPr>
              <w:t>給付狀態</w:t>
            </w:r>
          </w:p>
        </w:tc>
        <w:tc>
          <w:tcPr>
            <w:tcW w:w="3680" w:type="dxa"/>
            <w:vAlign w:val="center"/>
          </w:tcPr>
          <w:p w:rsidR="00EE2E11" w:rsidRPr="00C60388" w:rsidRDefault="00EE2E11" w:rsidP="00DB4648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同處理當筆$DTAAB001</w:t>
            </w:r>
          </w:p>
        </w:tc>
      </w:tr>
      <w:tr w:rsidR="00EE2E11" w:rsidRPr="00C60388" w:rsidTr="00B826E4">
        <w:trPr>
          <w:trHeight w:val="540"/>
        </w:trPr>
        <w:tc>
          <w:tcPr>
            <w:tcW w:w="2980" w:type="dxa"/>
            <w:shd w:val="clear" w:color="auto" w:fill="FFFF99"/>
          </w:tcPr>
          <w:p w:rsidR="00EE2E11" w:rsidRPr="00C110AD" w:rsidRDefault="00EE2E11" w:rsidP="00DB4648">
            <w:pPr>
              <w:rPr>
                <w:rFonts w:ascii="細明體" w:eastAsia="細明體" w:hAnsi="細明體" w:cs="Arial"/>
                <w:color w:val="000000"/>
                <w:sz w:val="20"/>
              </w:rPr>
            </w:pPr>
            <w:r w:rsidRPr="00C110AD">
              <w:rPr>
                <w:rFonts w:ascii="細明體" w:eastAsia="細明體" w:hAnsi="細明體" w:cs="Arial"/>
                <w:color w:val="000000"/>
                <w:sz w:val="20"/>
              </w:rPr>
              <w:t>修改原因</w:t>
            </w:r>
          </w:p>
        </w:tc>
        <w:tc>
          <w:tcPr>
            <w:tcW w:w="3680" w:type="dxa"/>
            <w:vAlign w:val="center"/>
          </w:tcPr>
          <w:p w:rsidR="00EE2E11" w:rsidRPr="00C60388" w:rsidRDefault="00EE2E11" w:rsidP="00DB4648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同處理當筆$DTAAB001</w:t>
            </w:r>
          </w:p>
        </w:tc>
      </w:tr>
      <w:tr w:rsidR="00B83B50" w:rsidRPr="00C60388" w:rsidTr="00B826E4">
        <w:trPr>
          <w:trHeight w:val="540"/>
        </w:trPr>
        <w:tc>
          <w:tcPr>
            <w:tcW w:w="2980" w:type="dxa"/>
            <w:shd w:val="clear" w:color="auto" w:fill="FFFF99"/>
          </w:tcPr>
          <w:p w:rsidR="00B83B50" w:rsidRPr="00C110AD" w:rsidRDefault="00B83B50" w:rsidP="00DB4648">
            <w:pPr>
              <w:rPr>
                <w:rFonts w:ascii="細明體" w:eastAsia="細明體" w:hAnsi="細明體" w:cs="Arial"/>
                <w:color w:val="000000"/>
                <w:sz w:val="20"/>
              </w:rPr>
            </w:pPr>
            <w:r>
              <w:rPr>
                <w:rFonts w:ascii="細明體" w:eastAsia="細明體" w:hAnsi="細明體" w:cs="Arial" w:hint="eastAsia"/>
                <w:color w:val="000000"/>
                <w:sz w:val="20"/>
              </w:rPr>
              <w:t>修改原因中文</w:t>
            </w:r>
          </w:p>
        </w:tc>
        <w:tc>
          <w:tcPr>
            <w:tcW w:w="3680" w:type="dxa"/>
            <w:vAlign w:val="center"/>
          </w:tcPr>
          <w:p w:rsidR="00B83B50" w:rsidRDefault="00315419" w:rsidP="00DB4648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$修改原因中文</w:t>
            </w:r>
          </w:p>
        </w:tc>
      </w:tr>
    </w:tbl>
    <w:p w:rsidR="00EE2E11" w:rsidRPr="00C60388" w:rsidRDefault="00EE2E11" w:rsidP="009B449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sectPr w:rsidR="00EE2E11" w:rsidRPr="00C60388" w:rsidSect="001C190C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A83" w:rsidRDefault="00C85A83" w:rsidP="000C2BA8">
      <w:r>
        <w:separator/>
      </w:r>
    </w:p>
  </w:endnote>
  <w:endnote w:type="continuationSeparator" w:id="0">
    <w:p w:rsidR="00C85A83" w:rsidRDefault="00C85A83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A83" w:rsidRDefault="00C85A83" w:rsidP="000C2BA8">
      <w:r>
        <w:separator/>
      </w:r>
    </w:p>
  </w:footnote>
  <w:footnote w:type="continuationSeparator" w:id="0">
    <w:p w:rsidR="00C85A83" w:rsidRDefault="00C85A83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734933E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E6EC9B60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120A57CE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E4203FE8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7A2426E8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EB03F0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F58BD20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9641C02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0C2D88A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B8F4FF6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A55640"/>
    <w:multiLevelType w:val="hybridMultilevel"/>
    <w:tmpl w:val="30D0171E"/>
    <w:lvl w:ilvl="0" w:tplc="ECAAC074">
      <w:start w:val="1"/>
      <w:numFmt w:val="bullet"/>
      <w:pStyle w:val="a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11" w15:restartNumberingAfterBreak="0">
    <w:nsid w:val="05F411C3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07B96F68"/>
    <w:multiLevelType w:val="hybridMultilevel"/>
    <w:tmpl w:val="7FA431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09C208B0"/>
    <w:multiLevelType w:val="hybridMultilevel"/>
    <w:tmpl w:val="3A5AEB22"/>
    <w:lvl w:ilvl="0" w:tplc="EE1A0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1218464A"/>
    <w:multiLevelType w:val="hybridMultilevel"/>
    <w:tmpl w:val="8E26E402"/>
    <w:lvl w:ilvl="0" w:tplc="02EEB11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1AFB3854"/>
    <w:multiLevelType w:val="multilevel"/>
    <w:tmpl w:val="C896CC2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1F0C3F4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2B2278D6"/>
    <w:multiLevelType w:val="hybridMultilevel"/>
    <w:tmpl w:val="7E283FAC"/>
    <w:lvl w:ilvl="0" w:tplc="CD96A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2B755BD2"/>
    <w:multiLevelType w:val="hybridMultilevel"/>
    <w:tmpl w:val="399C6792"/>
    <w:lvl w:ilvl="0" w:tplc="A1C46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8E31A6B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8A05760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51740963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539D7C9B"/>
    <w:multiLevelType w:val="hybridMultilevel"/>
    <w:tmpl w:val="27C4D84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5DEE2AE7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9" w15:restartNumberingAfterBreak="0">
    <w:nsid w:val="620C3181"/>
    <w:multiLevelType w:val="multilevel"/>
    <w:tmpl w:val="E9EEFC3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1729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62C856BE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77F425C5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78C27839"/>
    <w:multiLevelType w:val="hybridMultilevel"/>
    <w:tmpl w:val="CF6AA28C"/>
    <w:lvl w:ilvl="0" w:tplc="02EEB11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E7072BF"/>
    <w:multiLevelType w:val="hybridMultilevel"/>
    <w:tmpl w:val="A8565F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9"/>
  </w:num>
  <w:num w:numId="2">
    <w:abstractNumId w:val="19"/>
  </w:num>
  <w:num w:numId="3">
    <w:abstractNumId w:val="16"/>
  </w:num>
  <w:num w:numId="4">
    <w:abstractNumId w:val="20"/>
  </w:num>
  <w:num w:numId="5">
    <w:abstractNumId w:val="17"/>
  </w:num>
  <w:num w:numId="6">
    <w:abstractNumId w:val="31"/>
  </w:num>
  <w:num w:numId="7">
    <w:abstractNumId w:val="26"/>
  </w:num>
  <w:num w:numId="8">
    <w:abstractNumId w:val="28"/>
  </w:num>
  <w:num w:numId="9">
    <w:abstractNumId w:val="10"/>
  </w:num>
  <w:num w:numId="10">
    <w:abstractNumId w:val="23"/>
  </w:num>
  <w:num w:numId="11">
    <w:abstractNumId w:val="24"/>
  </w:num>
  <w:num w:numId="12">
    <w:abstractNumId w:val="25"/>
  </w:num>
  <w:num w:numId="13">
    <w:abstractNumId w:val="18"/>
  </w:num>
  <w:num w:numId="14">
    <w:abstractNumId w:val="32"/>
  </w:num>
  <w:num w:numId="15">
    <w:abstractNumId w:val="22"/>
  </w:num>
  <w:num w:numId="16">
    <w:abstractNumId w:val="11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30"/>
  </w:num>
  <w:num w:numId="28">
    <w:abstractNumId w:val="27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15"/>
  </w:num>
  <w:num w:numId="32">
    <w:abstractNumId w:val="33"/>
  </w:num>
  <w:num w:numId="33">
    <w:abstractNumId w:val="34"/>
  </w:num>
  <w:num w:numId="34">
    <w:abstractNumId w:val="21"/>
  </w:num>
  <w:num w:numId="35">
    <w:abstractNumId w:val="14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96F"/>
    <w:rsid w:val="000024F6"/>
    <w:rsid w:val="00002C7F"/>
    <w:rsid w:val="0000563E"/>
    <w:rsid w:val="00005CFA"/>
    <w:rsid w:val="000110F3"/>
    <w:rsid w:val="00012E7C"/>
    <w:rsid w:val="000134DD"/>
    <w:rsid w:val="00014A6C"/>
    <w:rsid w:val="0001563C"/>
    <w:rsid w:val="00016F11"/>
    <w:rsid w:val="00020BCC"/>
    <w:rsid w:val="000212D5"/>
    <w:rsid w:val="00021755"/>
    <w:rsid w:val="0002340D"/>
    <w:rsid w:val="00026A58"/>
    <w:rsid w:val="00026F13"/>
    <w:rsid w:val="00027926"/>
    <w:rsid w:val="00027B35"/>
    <w:rsid w:val="00027D1B"/>
    <w:rsid w:val="00027FC5"/>
    <w:rsid w:val="00031272"/>
    <w:rsid w:val="00033535"/>
    <w:rsid w:val="00033619"/>
    <w:rsid w:val="00035854"/>
    <w:rsid w:val="00037D02"/>
    <w:rsid w:val="00042C50"/>
    <w:rsid w:val="00044B33"/>
    <w:rsid w:val="00050D23"/>
    <w:rsid w:val="000519F8"/>
    <w:rsid w:val="000527F0"/>
    <w:rsid w:val="000558F2"/>
    <w:rsid w:val="00060930"/>
    <w:rsid w:val="000611BE"/>
    <w:rsid w:val="00063EA5"/>
    <w:rsid w:val="00070A6B"/>
    <w:rsid w:val="000719ED"/>
    <w:rsid w:val="000724A0"/>
    <w:rsid w:val="000726A0"/>
    <w:rsid w:val="00073BA3"/>
    <w:rsid w:val="000745F7"/>
    <w:rsid w:val="00074A36"/>
    <w:rsid w:val="00075C91"/>
    <w:rsid w:val="00077C11"/>
    <w:rsid w:val="0008099E"/>
    <w:rsid w:val="000814EE"/>
    <w:rsid w:val="00081A82"/>
    <w:rsid w:val="00082D62"/>
    <w:rsid w:val="0008361E"/>
    <w:rsid w:val="0008439C"/>
    <w:rsid w:val="00084E23"/>
    <w:rsid w:val="00084EAA"/>
    <w:rsid w:val="000922A0"/>
    <w:rsid w:val="00094626"/>
    <w:rsid w:val="00097092"/>
    <w:rsid w:val="000A1EB4"/>
    <w:rsid w:val="000A3B8C"/>
    <w:rsid w:val="000A4263"/>
    <w:rsid w:val="000A5518"/>
    <w:rsid w:val="000A5DC1"/>
    <w:rsid w:val="000B1567"/>
    <w:rsid w:val="000B1B22"/>
    <w:rsid w:val="000B1B3B"/>
    <w:rsid w:val="000B29D1"/>
    <w:rsid w:val="000B5824"/>
    <w:rsid w:val="000B5B46"/>
    <w:rsid w:val="000B5DF5"/>
    <w:rsid w:val="000B7900"/>
    <w:rsid w:val="000C04A6"/>
    <w:rsid w:val="000C0C05"/>
    <w:rsid w:val="000C14B1"/>
    <w:rsid w:val="000C290F"/>
    <w:rsid w:val="000C2B47"/>
    <w:rsid w:val="000C2BA8"/>
    <w:rsid w:val="000C32F1"/>
    <w:rsid w:val="000C4195"/>
    <w:rsid w:val="000C6C3F"/>
    <w:rsid w:val="000D07A9"/>
    <w:rsid w:val="000D452C"/>
    <w:rsid w:val="000D4EE9"/>
    <w:rsid w:val="000D6712"/>
    <w:rsid w:val="000E02ED"/>
    <w:rsid w:val="000E05E0"/>
    <w:rsid w:val="000E2505"/>
    <w:rsid w:val="000E38A7"/>
    <w:rsid w:val="000E3A3C"/>
    <w:rsid w:val="000E3E84"/>
    <w:rsid w:val="000E5276"/>
    <w:rsid w:val="000E5486"/>
    <w:rsid w:val="000E57E8"/>
    <w:rsid w:val="000E6BD5"/>
    <w:rsid w:val="000E6EA1"/>
    <w:rsid w:val="000E7517"/>
    <w:rsid w:val="000F0395"/>
    <w:rsid w:val="000F08F7"/>
    <w:rsid w:val="000F0EAB"/>
    <w:rsid w:val="000F10A2"/>
    <w:rsid w:val="000F37F7"/>
    <w:rsid w:val="000F3CF9"/>
    <w:rsid w:val="000F4D30"/>
    <w:rsid w:val="000F4F2F"/>
    <w:rsid w:val="000F76A1"/>
    <w:rsid w:val="000F7EEB"/>
    <w:rsid w:val="001029E3"/>
    <w:rsid w:val="001031E5"/>
    <w:rsid w:val="00104CCC"/>
    <w:rsid w:val="00105169"/>
    <w:rsid w:val="00105641"/>
    <w:rsid w:val="00110D8C"/>
    <w:rsid w:val="0011125A"/>
    <w:rsid w:val="001113FA"/>
    <w:rsid w:val="00112C80"/>
    <w:rsid w:val="00112CFE"/>
    <w:rsid w:val="00116648"/>
    <w:rsid w:val="0011777A"/>
    <w:rsid w:val="0012068B"/>
    <w:rsid w:val="00122177"/>
    <w:rsid w:val="00122265"/>
    <w:rsid w:val="0012244B"/>
    <w:rsid w:val="00124800"/>
    <w:rsid w:val="001266FD"/>
    <w:rsid w:val="00126E79"/>
    <w:rsid w:val="001314C4"/>
    <w:rsid w:val="00131868"/>
    <w:rsid w:val="00132923"/>
    <w:rsid w:val="00134BB9"/>
    <w:rsid w:val="00135E9D"/>
    <w:rsid w:val="00136FFA"/>
    <w:rsid w:val="001376A9"/>
    <w:rsid w:val="00137FCC"/>
    <w:rsid w:val="00140D40"/>
    <w:rsid w:val="001415FC"/>
    <w:rsid w:val="0014365B"/>
    <w:rsid w:val="001441A3"/>
    <w:rsid w:val="00145E03"/>
    <w:rsid w:val="00146D45"/>
    <w:rsid w:val="00147CA4"/>
    <w:rsid w:val="00150105"/>
    <w:rsid w:val="00151155"/>
    <w:rsid w:val="001517EA"/>
    <w:rsid w:val="00152110"/>
    <w:rsid w:val="00152AEF"/>
    <w:rsid w:val="001533D9"/>
    <w:rsid w:val="001537BC"/>
    <w:rsid w:val="00153F38"/>
    <w:rsid w:val="00154805"/>
    <w:rsid w:val="0015485D"/>
    <w:rsid w:val="00155547"/>
    <w:rsid w:val="00156568"/>
    <w:rsid w:val="001570DB"/>
    <w:rsid w:val="0015751B"/>
    <w:rsid w:val="00157624"/>
    <w:rsid w:val="00157DD2"/>
    <w:rsid w:val="0016095B"/>
    <w:rsid w:val="001619B9"/>
    <w:rsid w:val="0016229D"/>
    <w:rsid w:val="001633BB"/>
    <w:rsid w:val="00164942"/>
    <w:rsid w:val="001664DA"/>
    <w:rsid w:val="001677B3"/>
    <w:rsid w:val="001678C2"/>
    <w:rsid w:val="001752ED"/>
    <w:rsid w:val="0017539B"/>
    <w:rsid w:val="00182540"/>
    <w:rsid w:val="00183411"/>
    <w:rsid w:val="0018426C"/>
    <w:rsid w:val="00184863"/>
    <w:rsid w:val="001848F8"/>
    <w:rsid w:val="0018502A"/>
    <w:rsid w:val="001857CC"/>
    <w:rsid w:val="00186246"/>
    <w:rsid w:val="00186E1D"/>
    <w:rsid w:val="00191C29"/>
    <w:rsid w:val="0019228C"/>
    <w:rsid w:val="00193929"/>
    <w:rsid w:val="001949BE"/>
    <w:rsid w:val="001957CC"/>
    <w:rsid w:val="001959B2"/>
    <w:rsid w:val="001A0ADD"/>
    <w:rsid w:val="001A1E06"/>
    <w:rsid w:val="001A2402"/>
    <w:rsid w:val="001A2B06"/>
    <w:rsid w:val="001A3584"/>
    <w:rsid w:val="001A5718"/>
    <w:rsid w:val="001A578F"/>
    <w:rsid w:val="001A57AA"/>
    <w:rsid w:val="001B33A7"/>
    <w:rsid w:val="001B4EAD"/>
    <w:rsid w:val="001B6F6F"/>
    <w:rsid w:val="001B7BC4"/>
    <w:rsid w:val="001C190C"/>
    <w:rsid w:val="001C2704"/>
    <w:rsid w:val="001C2B0F"/>
    <w:rsid w:val="001C309A"/>
    <w:rsid w:val="001C3BE6"/>
    <w:rsid w:val="001C3FDB"/>
    <w:rsid w:val="001C41F1"/>
    <w:rsid w:val="001C4E1D"/>
    <w:rsid w:val="001D0435"/>
    <w:rsid w:val="001D2491"/>
    <w:rsid w:val="001D3ADE"/>
    <w:rsid w:val="001D65D9"/>
    <w:rsid w:val="001E073C"/>
    <w:rsid w:val="001E0897"/>
    <w:rsid w:val="001E1438"/>
    <w:rsid w:val="001E2B9B"/>
    <w:rsid w:val="001E3ED1"/>
    <w:rsid w:val="001E4613"/>
    <w:rsid w:val="001E5C82"/>
    <w:rsid w:val="001E6695"/>
    <w:rsid w:val="001E7EFA"/>
    <w:rsid w:val="001F32B1"/>
    <w:rsid w:val="001F4C49"/>
    <w:rsid w:val="001F531E"/>
    <w:rsid w:val="001F5B3D"/>
    <w:rsid w:val="001F710C"/>
    <w:rsid w:val="00201536"/>
    <w:rsid w:val="00207652"/>
    <w:rsid w:val="002103E0"/>
    <w:rsid w:val="002106CA"/>
    <w:rsid w:val="002134E7"/>
    <w:rsid w:val="0021514C"/>
    <w:rsid w:val="0021615B"/>
    <w:rsid w:val="002169BB"/>
    <w:rsid w:val="002177BE"/>
    <w:rsid w:val="00221E19"/>
    <w:rsid w:val="0022325E"/>
    <w:rsid w:val="00224B9E"/>
    <w:rsid w:val="00225A49"/>
    <w:rsid w:val="00225BEE"/>
    <w:rsid w:val="00227043"/>
    <w:rsid w:val="002272E6"/>
    <w:rsid w:val="00227D04"/>
    <w:rsid w:val="00227E7F"/>
    <w:rsid w:val="002329F9"/>
    <w:rsid w:val="00233210"/>
    <w:rsid w:val="002333EB"/>
    <w:rsid w:val="002374DC"/>
    <w:rsid w:val="002407D4"/>
    <w:rsid w:val="00241368"/>
    <w:rsid w:val="002421EF"/>
    <w:rsid w:val="00242DF0"/>
    <w:rsid w:val="00242F37"/>
    <w:rsid w:val="00243D96"/>
    <w:rsid w:val="00243E91"/>
    <w:rsid w:val="00246260"/>
    <w:rsid w:val="00250D2D"/>
    <w:rsid w:val="00250F79"/>
    <w:rsid w:val="002543A5"/>
    <w:rsid w:val="00256B93"/>
    <w:rsid w:val="00260226"/>
    <w:rsid w:val="002602E5"/>
    <w:rsid w:val="00262779"/>
    <w:rsid w:val="00262788"/>
    <w:rsid w:val="00263DFE"/>
    <w:rsid w:val="002651FE"/>
    <w:rsid w:val="00266117"/>
    <w:rsid w:val="00272048"/>
    <w:rsid w:val="0027311F"/>
    <w:rsid w:val="002737A7"/>
    <w:rsid w:val="00273C1F"/>
    <w:rsid w:val="00274796"/>
    <w:rsid w:val="00277D86"/>
    <w:rsid w:val="00280672"/>
    <w:rsid w:val="00281D7D"/>
    <w:rsid w:val="002831BB"/>
    <w:rsid w:val="00283478"/>
    <w:rsid w:val="00284D22"/>
    <w:rsid w:val="00290D9F"/>
    <w:rsid w:val="00291FF9"/>
    <w:rsid w:val="00293C61"/>
    <w:rsid w:val="00295163"/>
    <w:rsid w:val="002A0378"/>
    <w:rsid w:val="002A3335"/>
    <w:rsid w:val="002A3AE7"/>
    <w:rsid w:val="002A6B21"/>
    <w:rsid w:val="002A6FA5"/>
    <w:rsid w:val="002B1F02"/>
    <w:rsid w:val="002B3026"/>
    <w:rsid w:val="002B395E"/>
    <w:rsid w:val="002B465A"/>
    <w:rsid w:val="002B55E2"/>
    <w:rsid w:val="002B58D6"/>
    <w:rsid w:val="002B5B93"/>
    <w:rsid w:val="002B7029"/>
    <w:rsid w:val="002B784E"/>
    <w:rsid w:val="002C29D1"/>
    <w:rsid w:val="002C2E69"/>
    <w:rsid w:val="002C475F"/>
    <w:rsid w:val="002C57C6"/>
    <w:rsid w:val="002D0FB8"/>
    <w:rsid w:val="002D3629"/>
    <w:rsid w:val="002D7662"/>
    <w:rsid w:val="002D7D92"/>
    <w:rsid w:val="002E287D"/>
    <w:rsid w:val="002F1777"/>
    <w:rsid w:val="002F1DBA"/>
    <w:rsid w:val="002F62AF"/>
    <w:rsid w:val="002F6AE1"/>
    <w:rsid w:val="002F6EA2"/>
    <w:rsid w:val="00302FAE"/>
    <w:rsid w:val="00305137"/>
    <w:rsid w:val="00305C2A"/>
    <w:rsid w:val="00306FC7"/>
    <w:rsid w:val="003076ED"/>
    <w:rsid w:val="00307C34"/>
    <w:rsid w:val="0031013D"/>
    <w:rsid w:val="00311F84"/>
    <w:rsid w:val="0031349D"/>
    <w:rsid w:val="00314633"/>
    <w:rsid w:val="00315419"/>
    <w:rsid w:val="00316261"/>
    <w:rsid w:val="00317CDB"/>
    <w:rsid w:val="00320358"/>
    <w:rsid w:val="00320FDD"/>
    <w:rsid w:val="00321C07"/>
    <w:rsid w:val="00322D04"/>
    <w:rsid w:val="00323631"/>
    <w:rsid w:val="003239B6"/>
    <w:rsid w:val="00326BA6"/>
    <w:rsid w:val="0033015A"/>
    <w:rsid w:val="003305F4"/>
    <w:rsid w:val="003329AD"/>
    <w:rsid w:val="00334274"/>
    <w:rsid w:val="003379E7"/>
    <w:rsid w:val="00342687"/>
    <w:rsid w:val="0034296F"/>
    <w:rsid w:val="00344325"/>
    <w:rsid w:val="003448C8"/>
    <w:rsid w:val="0034501B"/>
    <w:rsid w:val="00347264"/>
    <w:rsid w:val="00347363"/>
    <w:rsid w:val="00350114"/>
    <w:rsid w:val="0035326C"/>
    <w:rsid w:val="003534AA"/>
    <w:rsid w:val="003544FD"/>
    <w:rsid w:val="00354547"/>
    <w:rsid w:val="0035467B"/>
    <w:rsid w:val="00355B08"/>
    <w:rsid w:val="00355D14"/>
    <w:rsid w:val="00356383"/>
    <w:rsid w:val="00361C81"/>
    <w:rsid w:val="003640C4"/>
    <w:rsid w:val="003642EE"/>
    <w:rsid w:val="0036470B"/>
    <w:rsid w:val="00364B5E"/>
    <w:rsid w:val="0036513E"/>
    <w:rsid w:val="0036621D"/>
    <w:rsid w:val="003720BA"/>
    <w:rsid w:val="00373701"/>
    <w:rsid w:val="0037557B"/>
    <w:rsid w:val="00375F9C"/>
    <w:rsid w:val="0037656B"/>
    <w:rsid w:val="003823C8"/>
    <w:rsid w:val="0038341A"/>
    <w:rsid w:val="00383AF7"/>
    <w:rsid w:val="003846FB"/>
    <w:rsid w:val="0039450E"/>
    <w:rsid w:val="003962C1"/>
    <w:rsid w:val="0039747D"/>
    <w:rsid w:val="0039751A"/>
    <w:rsid w:val="00397ED4"/>
    <w:rsid w:val="003A0042"/>
    <w:rsid w:val="003A0593"/>
    <w:rsid w:val="003A11F9"/>
    <w:rsid w:val="003A13E0"/>
    <w:rsid w:val="003A196B"/>
    <w:rsid w:val="003A1A10"/>
    <w:rsid w:val="003A1F7A"/>
    <w:rsid w:val="003A22C7"/>
    <w:rsid w:val="003A43C8"/>
    <w:rsid w:val="003A572D"/>
    <w:rsid w:val="003A6620"/>
    <w:rsid w:val="003A6C70"/>
    <w:rsid w:val="003B0AF6"/>
    <w:rsid w:val="003B233B"/>
    <w:rsid w:val="003B34A7"/>
    <w:rsid w:val="003B37D3"/>
    <w:rsid w:val="003B460E"/>
    <w:rsid w:val="003C1675"/>
    <w:rsid w:val="003C19EC"/>
    <w:rsid w:val="003C2A94"/>
    <w:rsid w:val="003C34D1"/>
    <w:rsid w:val="003D0092"/>
    <w:rsid w:val="003D02D0"/>
    <w:rsid w:val="003D0A4B"/>
    <w:rsid w:val="003D1C84"/>
    <w:rsid w:val="003D21E9"/>
    <w:rsid w:val="003D2AC1"/>
    <w:rsid w:val="003D31F7"/>
    <w:rsid w:val="003D3DDD"/>
    <w:rsid w:val="003D50AB"/>
    <w:rsid w:val="003D7571"/>
    <w:rsid w:val="003D7844"/>
    <w:rsid w:val="003D7DA8"/>
    <w:rsid w:val="003D7E14"/>
    <w:rsid w:val="003E2772"/>
    <w:rsid w:val="003E2BBC"/>
    <w:rsid w:val="003E2E2B"/>
    <w:rsid w:val="003E3957"/>
    <w:rsid w:val="003E5D81"/>
    <w:rsid w:val="003E7021"/>
    <w:rsid w:val="003F0E2F"/>
    <w:rsid w:val="003F1740"/>
    <w:rsid w:val="003F1862"/>
    <w:rsid w:val="003F1F68"/>
    <w:rsid w:val="003F35B6"/>
    <w:rsid w:val="003F4F5B"/>
    <w:rsid w:val="00403625"/>
    <w:rsid w:val="0040455F"/>
    <w:rsid w:val="00404C69"/>
    <w:rsid w:val="00405370"/>
    <w:rsid w:val="00405464"/>
    <w:rsid w:val="004055E4"/>
    <w:rsid w:val="00410BEF"/>
    <w:rsid w:val="00411851"/>
    <w:rsid w:val="0041190F"/>
    <w:rsid w:val="00411A07"/>
    <w:rsid w:val="00416B42"/>
    <w:rsid w:val="004209C4"/>
    <w:rsid w:val="0042131F"/>
    <w:rsid w:val="00421CDC"/>
    <w:rsid w:val="004224DA"/>
    <w:rsid w:val="00425798"/>
    <w:rsid w:val="0042593D"/>
    <w:rsid w:val="00425E5D"/>
    <w:rsid w:val="004264F9"/>
    <w:rsid w:val="0042745B"/>
    <w:rsid w:val="00432713"/>
    <w:rsid w:val="00434585"/>
    <w:rsid w:val="00435763"/>
    <w:rsid w:val="00437AC8"/>
    <w:rsid w:val="00440BA5"/>
    <w:rsid w:val="00441C65"/>
    <w:rsid w:val="00441D0C"/>
    <w:rsid w:val="00441D8E"/>
    <w:rsid w:val="00442005"/>
    <w:rsid w:val="004420D4"/>
    <w:rsid w:val="004435F8"/>
    <w:rsid w:val="00447327"/>
    <w:rsid w:val="00447AF7"/>
    <w:rsid w:val="00452313"/>
    <w:rsid w:val="0045526B"/>
    <w:rsid w:val="00456955"/>
    <w:rsid w:val="00456A0E"/>
    <w:rsid w:val="00462CB7"/>
    <w:rsid w:val="00463012"/>
    <w:rsid w:val="00464A05"/>
    <w:rsid w:val="004650B8"/>
    <w:rsid w:val="00465F98"/>
    <w:rsid w:val="0046634B"/>
    <w:rsid w:val="00467E07"/>
    <w:rsid w:val="0047141B"/>
    <w:rsid w:val="004714FF"/>
    <w:rsid w:val="00471DCF"/>
    <w:rsid w:val="00472FCE"/>
    <w:rsid w:val="0047387D"/>
    <w:rsid w:val="00476A49"/>
    <w:rsid w:val="00476DF5"/>
    <w:rsid w:val="004812E1"/>
    <w:rsid w:val="00484E72"/>
    <w:rsid w:val="00486F35"/>
    <w:rsid w:val="0049084B"/>
    <w:rsid w:val="00490A61"/>
    <w:rsid w:val="00494F00"/>
    <w:rsid w:val="00496772"/>
    <w:rsid w:val="004A0DFD"/>
    <w:rsid w:val="004A1250"/>
    <w:rsid w:val="004A134E"/>
    <w:rsid w:val="004A2396"/>
    <w:rsid w:val="004A30B4"/>
    <w:rsid w:val="004A33E6"/>
    <w:rsid w:val="004A40E8"/>
    <w:rsid w:val="004B138B"/>
    <w:rsid w:val="004B1727"/>
    <w:rsid w:val="004B18E8"/>
    <w:rsid w:val="004B1B07"/>
    <w:rsid w:val="004B2114"/>
    <w:rsid w:val="004B3D1D"/>
    <w:rsid w:val="004B6651"/>
    <w:rsid w:val="004B7DF2"/>
    <w:rsid w:val="004C055F"/>
    <w:rsid w:val="004C2F3E"/>
    <w:rsid w:val="004C3585"/>
    <w:rsid w:val="004C3DB2"/>
    <w:rsid w:val="004C54AC"/>
    <w:rsid w:val="004C67E8"/>
    <w:rsid w:val="004D018F"/>
    <w:rsid w:val="004D0F9E"/>
    <w:rsid w:val="004D152D"/>
    <w:rsid w:val="004D17D5"/>
    <w:rsid w:val="004D22A6"/>
    <w:rsid w:val="004D382E"/>
    <w:rsid w:val="004D424C"/>
    <w:rsid w:val="004D57E5"/>
    <w:rsid w:val="004D6423"/>
    <w:rsid w:val="004E0165"/>
    <w:rsid w:val="004E0428"/>
    <w:rsid w:val="004E0966"/>
    <w:rsid w:val="004E152D"/>
    <w:rsid w:val="004E1DD6"/>
    <w:rsid w:val="004E314B"/>
    <w:rsid w:val="004E65BF"/>
    <w:rsid w:val="004E73AD"/>
    <w:rsid w:val="004F004F"/>
    <w:rsid w:val="004F0C72"/>
    <w:rsid w:val="004F213B"/>
    <w:rsid w:val="004F2ABA"/>
    <w:rsid w:val="004F4848"/>
    <w:rsid w:val="004F588B"/>
    <w:rsid w:val="004F5E01"/>
    <w:rsid w:val="004F5E82"/>
    <w:rsid w:val="004F7556"/>
    <w:rsid w:val="005027D9"/>
    <w:rsid w:val="005038FD"/>
    <w:rsid w:val="00516FEF"/>
    <w:rsid w:val="00520588"/>
    <w:rsid w:val="00524BF8"/>
    <w:rsid w:val="005267EC"/>
    <w:rsid w:val="0052703E"/>
    <w:rsid w:val="0053050D"/>
    <w:rsid w:val="005338BB"/>
    <w:rsid w:val="00534A5D"/>
    <w:rsid w:val="005359C7"/>
    <w:rsid w:val="00535AB3"/>
    <w:rsid w:val="00536EB7"/>
    <w:rsid w:val="00541039"/>
    <w:rsid w:val="0054239E"/>
    <w:rsid w:val="005445E2"/>
    <w:rsid w:val="00544AD3"/>
    <w:rsid w:val="005458B0"/>
    <w:rsid w:val="00551188"/>
    <w:rsid w:val="0055124B"/>
    <w:rsid w:val="00551DB9"/>
    <w:rsid w:val="00554F57"/>
    <w:rsid w:val="0055568F"/>
    <w:rsid w:val="00557B70"/>
    <w:rsid w:val="005603AB"/>
    <w:rsid w:val="00561192"/>
    <w:rsid w:val="00562666"/>
    <w:rsid w:val="00562832"/>
    <w:rsid w:val="00563E15"/>
    <w:rsid w:val="00564441"/>
    <w:rsid w:val="00565FBA"/>
    <w:rsid w:val="005664FB"/>
    <w:rsid w:val="00566B02"/>
    <w:rsid w:val="00567A38"/>
    <w:rsid w:val="00570E68"/>
    <w:rsid w:val="0057345B"/>
    <w:rsid w:val="00573726"/>
    <w:rsid w:val="0057549F"/>
    <w:rsid w:val="00575F14"/>
    <w:rsid w:val="005768D6"/>
    <w:rsid w:val="00577ADF"/>
    <w:rsid w:val="00580DCB"/>
    <w:rsid w:val="0058120D"/>
    <w:rsid w:val="0058328C"/>
    <w:rsid w:val="00584A40"/>
    <w:rsid w:val="00584E6E"/>
    <w:rsid w:val="00585C82"/>
    <w:rsid w:val="00587322"/>
    <w:rsid w:val="005904B6"/>
    <w:rsid w:val="005909A6"/>
    <w:rsid w:val="005914F6"/>
    <w:rsid w:val="0059270F"/>
    <w:rsid w:val="00592CC1"/>
    <w:rsid w:val="00595781"/>
    <w:rsid w:val="005964BA"/>
    <w:rsid w:val="00596C99"/>
    <w:rsid w:val="00596DE5"/>
    <w:rsid w:val="005973E8"/>
    <w:rsid w:val="005A1D45"/>
    <w:rsid w:val="005A3015"/>
    <w:rsid w:val="005A45FB"/>
    <w:rsid w:val="005A5D0F"/>
    <w:rsid w:val="005A76AF"/>
    <w:rsid w:val="005B0159"/>
    <w:rsid w:val="005B0192"/>
    <w:rsid w:val="005B3464"/>
    <w:rsid w:val="005B3496"/>
    <w:rsid w:val="005B350F"/>
    <w:rsid w:val="005B35F9"/>
    <w:rsid w:val="005B53C3"/>
    <w:rsid w:val="005B6A5A"/>
    <w:rsid w:val="005B6AF5"/>
    <w:rsid w:val="005B72C7"/>
    <w:rsid w:val="005B7874"/>
    <w:rsid w:val="005C02B9"/>
    <w:rsid w:val="005C37AE"/>
    <w:rsid w:val="005C3CBE"/>
    <w:rsid w:val="005C6A2D"/>
    <w:rsid w:val="005C7DDD"/>
    <w:rsid w:val="005D1DFA"/>
    <w:rsid w:val="005D1FAF"/>
    <w:rsid w:val="005D263D"/>
    <w:rsid w:val="005D48D0"/>
    <w:rsid w:val="005D7EE5"/>
    <w:rsid w:val="005E1BFE"/>
    <w:rsid w:val="005E214A"/>
    <w:rsid w:val="005E2C8D"/>
    <w:rsid w:val="005E4032"/>
    <w:rsid w:val="005E4327"/>
    <w:rsid w:val="005E472A"/>
    <w:rsid w:val="005E6DB1"/>
    <w:rsid w:val="005E7D37"/>
    <w:rsid w:val="005F02F6"/>
    <w:rsid w:val="005F154F"/>
    <w:rsid w:val="005F19FD"/>
    <w:rsid w:val="005F2A42"/>
    <w:rsid w:val="005F4A91"/>
    <w:rsid w:val="005F4C8F"/>
    <w:rsid w:val="005F5AF0"/>
    <w:rsid w:val="006002AF"/>
    <w:rsid w:val="00600B8A"/>
    <w:rsid w:val="00603A53"/>
    <w:rsid w:val="0060454B"/>
    <w:rsid w:val="006076B7"/>
    <w:rsid w:val="006101F6"/>
    <w:rsid w:val="00611DCB"/>
    <w:rsid w:val="0061215E"/>
    <w:rsid w:val="00613510"/>
    <w:rsid w:val="00613AEE"/>
    <w:rsid w:val="00614237"/>
    <w:rsid w:val="006161CD"/>
    <w:rsid w:val="00620515"/>
    <w:rsid w:val="00623029"/>
    <w:rsid w:val="00624263"/>
    <w:rsid w:val="006242E0"/>
    <w:rsid w:val="00627077"/>
    <w:rsid w:val="00627286"/>
    <w:rsid w:val="00632DA0"/>
    <w:rsid w:val="006333E6"/>
    <w:rsid w:val="00635D40"/>
    <w:rsid w:val="006370FB"/>
    <w:rsid w:val="00637315"/>
    <w:rsid w:val="00642C23"/>
    <w:rsid w:val="00646673"/>
    <w:rsid w:val="00647209"/>
    <w:rsid w:val="00647F06"/>
    <w:rsid w:val="00651AE9"/>
    <w:rsid w:val="00652965"/>
    <w:rsid w:val="00654AE8"/>
    <w:rsid w:val="00654D20"/>
    <w:rsid w:val="00655810"/>
    <w:rsid w:val="00656383"/>
    <w:rsid w:val="00657560"/>
    <w:rsid w:val="00657B00"/>
    <w:rsid w:val="006627C3"/>
    <w:rsid w:val="00665428"/>
    <w:rsid w:val="0066785C"/>
    <w:rsid w:val="00673F80"/>
    <w:rsid w:val="006741AF"/>
    <w:rsid w:val="0067435B"/>
    <w:rsid w:val="00676BFF"/>
    <w:rsid w:val="00677086"/>
    <w:rsid w:val="00680542"/>
    <w:rsid w:val="006807F7"/>
    <w:rsid w:val="00682647"/>
    <w:rsid w:val="006831E8"/>
    <w:rsid w:val="00683C4A"/>
    <w:rsid w:val="00684203"/>
    <w:rsid w:val="00686717"/>
    <w:rsid w:val="00686A9A"/>
    <w:rsid w:val="00686DB7"/>
    <w:rsid w:val="00690433"/>
    <w:rsid w:val="006916AD"/>
    <w:rsid w:val="0069343E"/>
    <w:rsid w:val="006943CA"/>
    <w:rsid w:val="0069613D"/>
    <w:rsid w:val="0069699B"/>
    <w:rsid w:val="00697BC7"/>
    <w:rsid w:val="00697D2C"/>
    <w:rsid w:val="006A0A33"/>
    <w:rsid w:val="006A0D7D"/>
    <w:rsid w:val="006A1EB5"/>
    <w:rsid w:val="006A25E3"/>
    <w:rsid w:val="006A485D"/>
    <w:rsid w:val="006A4BF1"/>
    <w:rsid w:val="006A5222"/>
    <w:rsid w:val="006A7C81"/>
    <w:rsid w:val="006B112E"/>
    <w:rsid w:val="006B2128"/>
    <w:rsid w:val="006B62A5"/>
    <w:rsid w:val="006C01E4"/>
    <w:rsid w:val="006C0776"/>
    <w:rsid w:val="006C19E5"/>
    <w:rsid w:val="006C2D05"/>
    <w:rsid w:val="006C3202"/>
    <w:rsid w:val="006C3212"/>
    <w:rsid w:val="006C34D3"/>
    <w:rsid w:val="006C3986"/>
    <w:rsid w:val="006C499A"/>
    <w:rsid w:val="006C6664"/>
    <w:rsid w:val="006D0714"/>
    <w:rsid w:val="006D12F9"/>
    <w:rsid w:val="006D20AD"/>
    <w:rsid w:val="006D21D5"/>
    <w:rsid w:val="006D21D6"/>
    <w:rsid w:val="006D3210"/>
    <w:rsid w:val="006D3C6C"/>
    <w:rsid w:val="006D3D15"/>
    <w:rsid w:val="006D641B"/>
    <w:rsid w:val="006D71E7"/>
    <w:rsid w:val="006E2200"/>
    <w:rsid w:val="006E2614"/>
    <w:rsid w:val="006E28E1"/>
    <w:rsid w:val="006E4750"/>
    <w:rsid w:val="006E4E52"/>
    <w:rsid w:val="006F4442"/>
    <w:rsid w:val="006F489E"/>
    <w:rsid w:val="006F5143"/>
    <w:rsid w:val="006F6F5E"/>
    <w:rsid w:val="00702B40"/>
    <w:rsid w:val="00703725"/>
    <w:rsid w:val="00703BCB"/>
    <w:rsid w:val="0070429B"/>
    <w:rsid w:val="00704D56"/>
    <w:rsid w:val="00705677"/>
    <w:rsid w:val="007057E5"/>
    <w:rsid w:val="00705D80"/>
    <w:rsid w:val="0071141D"/>
    <w:rsid w:val="00711DDE"/>
    <w:rsid w:val="0071465C"/>
    <w:rsid w:val="00714894"/>
    <w:rsid w:val="00715B75"/>
    <w:rsid w:val="00720079"/>
    <w:rsid w:val="00721A81"/>
    <w:rsid w:val="00723709"/>
    <w:rsid w:val="00724092"/>
    <w:rsid w:val="007305B1"/>
    <w:rsid w:val="00730B1E"/>
    <w:rsid w:val="00730BBF"/>
    <w:rsid w:val="00730C4B"/>
    <w:rsid w:val="00730DF9"/>
    <w:rsid w:val="00731ABC"/>
    <w:rsid w:val="007330BB"/>
    <w:rsid w:val="007334BF"/>
    <w:rsid w:val="00734F22"/>
    <w:rsid w:val="0073519E"/>
    <w:rsid w:val="007375BE"/>
    <w:rsid w:val="00740FB8"/>
    <w:rsid w:val="00741847"/>
    <w:rsid w:val="007438AE"/>
    <w:rsid w:val="00743A52"/>
    <w:rsid w:val="00746C66"/>
    <w:rsid w:val="0074721A"/>
    <w:rsid w:val="00747E94"/>
    <w:rsid w:val="00747FEF"/>
    <w:rsid w:val="00750797"/>
    <w:rsid w:val="0075125C"/>
    <w:rsid w:val="00751D86"/>
    <w:rsid w:val="007541F0"/>
    <w:rsid w:val="007561CE"/>
    <w:rsid w:val="00756EC9"/>
    <w:rsid w:val="007604BA"/>
    <w:rsid w:val="00760C0D"/>
    <w:rsid w:val="00761352"/>
    <w:rsid w:val="007616C4"/>
    <w:rsid w:val="00761D50"/>
    <w:rsid w:val="00762039"/>
    <w:rsid w:val="007620DF"/>
    <w:rsid w:val="00763FEF"/>
    <w:rsid w:val="0076750B"/>
    <w:rsid w:val="00771EF4"/>
    <w:rsid w:val="007738A3"/>
    <w:rsid w:val="00776397"/>
    <w:rsid w:val="00776FD6"/>
    <w:rsid w:val="00777AD0"/>
    <w:rsid w:val="00780364"/>
    <w:rsid w:val="007825D0"/>
    <w:rsid w:val="00783531"/>
    <w:rsid w:val="007842E2"/>
    <w:rsid w:val="00784337"/>
    <w:rsid w:val="00784624"/>
    <w:rsid w:val="007847DB"/>
    <w:rsid w:val="00785204"/>
    <w:rsid w:val="00785733"/>
    <w:rsid w:val="00785FB3"/>
    <w:rsid w:val="00790082"/>
    <w:rsid w:val="007925F3"/>
    <w:rsid w:val="00793F3F"/>
    <w:rsid w:val="007949B7"/>
    <w:rsid w:val="00797D7D"/>
    <w:rsid w:val="00797DBD"/>
    <w:rsid w:val="007A0907"/>
    <w:rsid w:val="007A0F6A"/>
    <w:rsid w:val="007A463A"/>
    <w:rsid w:val="007A5940"/>
    <w:rsid w:val="007A67CD"/>
    <w:rsid w:val="007A78E8"/>
    <w:rsid w:val="007B0293"/>
    <w:rsid w:val="007B1C86"/>
    <w:rsid w:val="007B2584"/>
    <w:rsid w:val="007B2E8E"/>
    <w:rsid w:val="007B6126"/>
    <w:rsid w:val="007C01AF"/>
    <w:rsid w:val="007C02C5"/>
    <w:rsid w:val="007C090B"/>
    <w:rsid w:val="007C0E70"/>
    <w:rsid w:val="007C113C"/>
    <w:rsid w:val="007C2FA2"/>
    <w:rsid w:val="007C39E9"/>
    <w:rsid w:val="007C46F2"/>
    <w:rsid w:val="007C7659"/>
    <w:rsid w:val="007D3BEB"/>
    <w:rsid w:val="007E019B"/>
    <w:rsid w:val="007E4895"/>
    <w:rsid w:val="007E5AD9"/>
    <w:rsid w:val="007E6267"/>
    <w:rsid w:val="007E7194"/>
    <w:rsid w:val="007E7C52"/>
    <w:rsid w:val="007F169D"/>
    <w:rsid w:val="007F2D19"/>
    <w:rsid w:val="007F359A"/>
    <w:rsid w:val="007F3E86"/>
    <w:rsid w:val="007F4A82"/>
    <w:rsid w:val="007F60DE"/>
    <w:rsid w:val="007F62BB"/>
    <w:rsid w:val="007F69E8"/>
    <w:rsid w:val="007F6B33"/>
    <w:rsid w:val="00800308"/>
    <w:rsid w:val="008008D3"/>
    <w:rsid w:val="008010C9"/>
    <w:rsid w:val="008012A6"/>
    <w:rsid w:val="008015FE"/>
    <w:rsid w:val="00803998"/>
    <w:rsid w:val="008044D2"/>
    <w:rsid w:val="008046E1"/>
    <w:rsid w:val="00804C2A"/>
    <w:rsid w:val="00804EBC"/>
    <w:rsid w:val="00804FD5"/>
    <w:rsid w:val="0080526B"/>
    <w:rsid w:val="008062E1"/>
    <w:rsid w:val="008123BB"/>
    <w:rsid w:val="008135DB"/>
    <w:rsid w:val="008135F0"/>
    <w:rsid w:val="00813BF0"/>
    <w:rsid w:val="00815AFD"/>
    <w:rsid w:val="00816116"/>
    <w:rsid w:val="00816180"/>
    <w:rsid w:val="00821E5C"/>
    <w:rsid w:val="00823181"/>
    <w:rsid w:val="008236E0"/>
    <w:rsid w:val="0083004F"/>
    <w:rsid w:val="0083116C"/>
    <w:rsid w:val="008314D8"/>
    <w:rsid w:val="00831C4C"/>
    <w:rsid w:val="00834268"/>
    <w:rsid w:val="00836CDA"/>
    <w:rsid w:val="0084228E"/>
    <w:rsid w:val="00843F48"/>
    <w:rsid w:val="00844EC2"/>
    <w:rsid w:val="00845573"/>
    <w:rsid w:val="0084599A"/>
    <w:rsid w:val="00846113"/>
    <w:rsid w:val="008467C1"/>
    <w:rsid w:val="008468AB"/>
    <w:rsid w:val="008470C1"/>
    <w:rsid w:val="00853289"/>
    <w:rsid w:val="00854D2B"/>
    <w:rsid w:val="00857C9B"/>
    <w:rsid w:val="00860A3C"/>
    <w:rsid w:val="0086111B"/>
    <w:rsid w:val="008620F2"/>
    <w:rsid w:val="00862963"/>
    <w:rsid w:val="008630E4"/>
    <w:rsid w:val="0086443F"/>
    <w:rsid w:val="00865C9A"/>
    <w:rsid w:val="00866146"/>
    <w:rsid w:val="00867A21"/>
    <w:rsid w:val="0087288F"/>
    <w:rsid w:val="00873054"/>
    <w:rsid w:val="00873FBD"/>
    <w:rsid w:val="00875EDD"/>
    <w:rsid w:val="00876A57"/>
    <w:rsid w:val="00880532"/>
    <w:rsid w:val="00880D4D"/>
    <w:rsid w:val="00882083"/>
    <w:rsid w:val="00883B68"/>
    <w:rsid w:val="008854CF"/>
    <w:rsid w:val="0088573F"/>
    <w:rsid w:val="0088737D"/>
    <w:rsid w:val="00887469"/>
    <w:rsid w:val="00887F90"/>
    <w:rsid w:val="00891CBA"/>
    <w:rsid w:val="00892768"/>
    <w:rsid w:val="00893C6D"/>
    <w:rsid w:val="0089437F"/>
    <w:rsid w:val="008954D2"/>
    <w:rsid w:val="008956D9"/>
    <w:rsid w:val="008A07BD"/>
    <w:rsid w:val="008A116B"/>
    <w:rsid w:val="008A22E8"/>
    <w:rsid w:val="008A23C7"/>
    <w:rsid w:val="008A347D"/>
    <w:rsid w:val="008A4ADA"/>
    <w:rsid w:val="008A4D4D"/>
    <w:rsid w:val="008A4FDE"/>
    <w:rsid w:val="008A54EE"/>
    <w:rsid w:val="008A5E8C"/>
    <w:rsid w:val="008B00CC"/>
    <w:rsid w:val="008B3FE3"/>
    <w:rsid w:val="008B536B"/>
    <w:rsid w:val="008B6445"/>
    <w:rsid w:val="008C2F2A"/>
    <w:rsid w:val="008C34E7"/>
    <w:rsid w:val="008C4011"/>
    <w:rsid w:val="008C5A98"/>
    <w:rsid w:val="008C5CA6"/>
    <w:rsid w:val="008C6DF8"/>
    <w:rsid w:val="008D0E51"/>
    <w:rsid w:val="008D14DE"/>
    <w:rsid w:val="008D1594"/>
    <w:rsid w:val="008D193C"/>
    <w:rsid w:val="008D1AF0"/>
    <w:rsid w:val="008D3304"/>
    <w:rsid w:val="008D5558"/>
    <w:rsid w:val="008D56DA"/>
    <w:rsid w:val="008D57AD"/>
    <w:rsid w:val="008D7043"/>
    <w:rsid w:val="008E26C8"/>
    <w:rsid w:val="008E34A8"/>
    <w:rsid w:val="008E5378"/>
    <w:rsid w:val="008E5E27"/>
    <w:rsid w:val="008E6A09"/>
    <w:rsid w:val="008F0E9A"/>
    <w:rsid w:val="008F16B9"/>
    <w:rsid w:val="008F196A"/>
    <w:rsid w:val="008F20DB"/>
    <w:rsid w:val="008F28C4"/>
    <w:rsid w:val="008F31DA"/>
    <w:rsid w:val="008F42BF"/>
    <w:rsid w:val="008F51D7"/>
    <w:rsid w:val="008F5451"/>
    <w:rsid w:val="008F6CA4"/>
    <w:rsid w:val="0090261A"/>
    <w:rsid w:val="00905368"/>
    <w:rsid w:val="009071EC"/>
    <w:rsid w:val="00907E85"/>
    <w:rsid w:val="00910CAF"/>
    <w:rsid w:val="00913AFA"/>
    <w:rsid w:val="00914E6F"/>
    <w:rsid w:val="009153FD"/>
    <w:rsid w:val="00915C55"/>
    <w:rsid w:val="009162A1"/>
    <w:rsid w:val="009173FD"/>
    <w:rsid w:val="009207D4"/>
    <w:rsid w:val="00921FAF"/>
    <w:rsid w:val="009229D9"/>
    <w:rsid w:val="00923E90"/>
    <w:rsid w:val="009245D0"/>
    <w:rsid w:val="00925B37"/>
    <w:rsid w:val="009300A6"/>
    <w:rsid w:val="009311E5"/>
    <w:rsid w:val="00933E0B"/>
    <w:rsid w:val="00941E44"/>
    <w:rsid w:val="0094254D"/>
    <w:rsid w:val="00944CE4"/>
    <w:rsid w:val="00945C0A"/>
    <w:rsid w:val="0094631E"/>
    <w:rsid w:val="00946BD3"/>
    <w:rsid w:val="00951D7F"/>
    <w:rsid w:val="009532D4"/>
    <w:rsid w:val="00953A43"/>
    <w:rsid w:val="00957014"/>
    <w:rsid w:val="00957505"/>
    <w:rsid w:val="0096016A"/>
    <w:rsid w:val="00960F2B"/>
    <w:rsid w:val="00961086"/>
    <w:rsid w:val="00961990"/>
    <w:rsid w:val="00964536"/>
    <w:rsid w:val="00967DDA"/>
    <w:rsid w:val="009708F8"/>
    <w:rsid w:val="0097137B"/>
    <w:rsid w:val="00971A78"/>
    <w:rsid w:val="00972E3A"/>
    <w:rsid w:val="00973623"/>
    <w:rsid w:val="009736E3"/>
    <w:rsid w:val="00976962"/>
    <w:rsid w:val="00977ED5"/>
    <w:rsid w:val="009809D0"/>
    <w:rsid w:val="00980A6B"/>
    <w:rsid w:val="00980FF7"/>
    <w:rsid w:val="009831CC"/>
    <w:rsid w:val="00984F04"/>
    <w:rsid w:val="00986B68"/>
    <w:rsid w:val="00986E59"/>
    <w:rsid w:val="00987A8C"/>
    <w:rsid w:val="00991090"/>
    <w:rsid w:val="00992010"/>
    <w:rsid w:val="00992EAB"/>
    <w:rsid w:val="009931FC"/>
    <w:rsid w:val="00993BF7"/>
    <w:rsid w:val="00995871"/>
    <w:rsid w:val="00996112"/>
    <w:rsid w:val="009A05DF"/>
    <w:rsid w:val="009A3D65"/>
    <w:rsid w:val="009A557C"/>
    <w:rsid w:val="009A5A2B"/>
    <w:rsid w:val="009A75A6"/>
    <w:rsid w:val="009B15A3"/>
    <w:rsid w:val="009B16F8"/>
    <w:rsid w:val="009B4431"/>
    <w:rsid w:val="009B449E"/>
    <w:rsid w:val="009B55BE"/>
    <w:rsid w:val="009B5C81"/>
    <w:rsid w:val="009B74A8"/>
    <w:rsid w:val="009B76AD"/>
    <w:rsid w:val="009C06B5"/>
    <w:rsid w:val="009C086E"/>
    <w:rsid w:val="009C0CDC"/>
    <w:rsid w:val="009C20D1"/>
    <w:rsid w:val="009C2D2A"/>
    <w:rsid w:val="009C3022"/>
    <w:rsid w:val="009C3B73"/>
    <w:rsid w:val="009C5B9C"/>
    <w:rsid w:val="009C630F"/>
    <w:rsid w:val="009C66E3"/>
    <w:rsid w:val="009C7F10"/>
    <w:rsid w:val="009D0B8F"/>
    <w:rsid w:val="009D0BF3"/>
    <w:rsid w:val="009D60D9"/>
    <w:rsid w:val="009D680F"/>
    <w:rsid w:val="009D710E"/>
    <w:rsid w:val="009D7619"/>
    <w:rsid w:val="009D7820"/>
    <w:rsid w:val="009E265C"/>
    <w:rsid w:val="009E2ABC"/>
    <w:rsid w:val="009E2B19"/>
    <w:rsid w:val="009E580E"/>
    <w:rsid w:val="009E59D2"/>
    <w:rsid w:val="009E5F5B"/>
    <w:rsid w:val="009F0F2C"/>
    <w:rsid w:val="009F10BF"/>
    <w:rsid w:val="009F1443"/>
    <w:rsid w:val="009F2E82"/>
    <w:rsid w:val="009F5F0E"/>
    <w:rsid w:val="009F623C"/>
    <w:rsid w:val="009F65DC"/>
    <w:rsid w:val="00A008BF"/>
    <w:rsid w:val="00A00FFE"/>
    <w:rsid w:val="00A02067"/>
    <w:rsid w:val="00A02507"/>
    <w:rsid w:val="00A028D3"/>
    <w:rsid w:val="00A02A4C"/>
    <w:rsid w:val="00A035AC"/>
    <w:rsid w:val="00A041B7"/>
    <w:rsid w:val="00A0570E"/>
    <w:rsid w:val="00A0628E"/>
    <w:rsid w:val="00A06359"/>
    <w:rsid w:val="00A1429D"/>
    <w:rsid w:val="00A1430F"/>
    <w:rsid w:val="00A1689B"/>
    <w:rsid w:val="00A2044D"/>
    <w:rsid w:val="00A231ED"/>
    <w:rsid w:val="00A23B5F"/>
    <w:rsid w:val="00A24EC9"/>
    <w:rsid w:val="00A24F3E"/>
    <w:rsid w:val="00A25E98"/>
    <w:rsid w:val="00A2640F"/>
    <w:rsid w:val="00A26460"/>
    <w:rsid w:val="00A27B50"/>
    <w:rsid w:val="00A31200"/>
    <w:rsid w:val="00A31635"/>
    <w:rsid w:val="00A31A72"/>
    <w:rsid w:val="00A3300A"/>
    <w:rsid w:val="00A370DA"/>
    <w:rsid w:val="00A402EC"/>
    <w:rsid w:val="00A4157D"/>
    <w:rsid w:val="00A41A5B"/>
    <w:rsid w:val="00A4259D"/>
    <w:rsid w:val="00A445D9"/>
    <w:rsid w:val="00A44615"/>
    <w:rsid w:val="00A46139"/>
    <w:rsid w:val="00A56074"/>
    <w:rsid w:val="00A564AA"/>
    <w:rsid w:val="00A60B91"/>
    <w:rsid w:val="00A61B78"/>
    <w:rsid w:val="00A637B3"/>
    <w:rsid w:val="00A653CA"/>
    <w:rsid w:val="00A6585A"/>
    <w:rsid w:val="00A6648C"/>
    <w:rsid w:val="00A66E91"/>
    <w:rsid w:val="00A670ED"/>
    <w:rsid w:val="00A70911"/>
    <w:rsid w:val="00A71384"/>
    <w:rsid w:val="00A71C46"/>
    <w:rsid w:val="00A72064"/>
    <w:rsid w:val="00A734BC"/>
    <w:rsid w:val="00A74C6C"/>
    <w:rsid w:val="00A76400"/>
    <w:rsid w:val="00A77944"/>
    <w:rsid w:val="00A77ED4"/>
    <w:rsid w:val="00A809BB"/>
    <w:rsid w:val="00A80A91"/>
    <w:rsid w:val="00A82C7F"/>
    <w:rsid w:val="00A85AF6"/>
    <w:rsid w:val="00A87303"/>
    <w:rsid w:val="00A875EA"/>
    <w:rsid w:val="00A90574"/>
    <w:rsid w:val="00A90A7B"/>
    <w:rsid w:val="00A910F9"/>
    <w:rsid w:val="00A91205"/>
    <w:rsid w:val="00A91351"/>
    <w:rsid w:val="00A916E1"/>
    <w:rsid w:val="00A93222"/>
    <w:rsid w:val="00A93242"/>
    <w:rsid w:val="00A9781E"/>
    <w:rsid w:val="00AA026D"/>
    <w:rsid w:val="00AA1BB9"/>
    <w:rsid w:val="00AA30AF"/>
    <w:rsid w:val="00AA4245"/>
    <w:rsid w:val="00AA4979"/>
    <w:rsid w:val="00AA6C28"/>
    <w:rsid w:val="00AA7AA0"/>
    <w:rsid w:val="00AB50F5"/>
    <w:rsid w:val="00AB55A0"/>
    <w:rsid w:val="00AB657A"/>
    <w:rsid w:val="00AC0671"/>
    <w:rsid w:val="00AC1ECB"/>
    <w:rsid w:val="00AC2928"/>
    <w:rsid w:val="00AC3280"/>
    <w:rsid w:val="00AC3646"/>
    <w:rsid w:val="00AC4CF2"/>
    <w:rsid w:val="00AC50CD"/>
    <w:rsid w:val="00AC7855"/>
    <w:rsid w:val="00AD08AB"/>
    <w:rsid w:val="00AD10F2"/>
    <w:rsid w:val="00AD4A6F"/>
    <w:rsid w:val="00AD5670"/>
    <w:rsid w:val="00AD69BA"/>
    <w:rsid w:val="00AD754A"/>
    <w:rsid w:val="00AD7F3F"/>
    <w:rsid w:val="00AE0239"/>
    <w:rsid w:val="00AE03D0"/>
    <w:rsid w:val="00AE0DCC"/>
    <w:rsid w:val="00AE12EA"/>
    <w:rsid w:val="00AE13E8"/>
    <w:rsid w:val="00AE4360"/>
    <w:rsid w:val="00AE474D"/>
    <w:rsid w:val="00AE6068"/>
    <w:rsid w:val="00AE63BA"/>
    <w:rsid w:val="00AE699E"/>
    <w:rsid w:val="00AF036A"/>
    <w:rsid w:val="00AF145B"/>
    <w:rsid w:val="00AF3FD0"/>
    <w:rsid w:val="00AF4328"/>
    <w:rsid w:val="00AF7A86"/>
    <w:rsid w:val="00B0068E"/>
    <w:rsid w:val="00B00796"/>
    <w:rsid w:val="00B0088D"/>
    <w:rsid w:val="00B03002"/>
    <w:rsid w:val="00B031C4"/>
    <w:rsid w:val="00B06685"/>
    <w:rsid w:val="00B06EC2"/>
    <w:rsid w:val="00B12C7C"/>
    <w:rsid w:val="00B13443"/>
    <w:rsid w:val="00B166FA"/>
    <w:rsid w:val="00B17737"/>
    <w:rsid w:val="00B220FB"/>
    <w:rsid w:val="00B22490"/>
    <w:rsid w:val="00B24791"/>
    <w:rsid w:val="00B264E0"/>
    <w:rsid w:val="00B26753"/>
    <w:rsid w:val="00B26BAC"/>
    <w:rsid w:val="00B26BAD"/>
    <w:rsid w:val="00B3096E"/>
    <w:rsid w:val="00B30E81"/>
    <w:rsid w:val="00B31912"/>
    <w:rsid w:val="00B34242"/>
    <w:rsid w:val="00B34D7C"/>
    <w:rsid w:val="00B362D7"/>
    <w:rsid w:val="00B36688"/>
    <w:rsid w:val="00B370C1"/>
    <w:rsid w:val="00B40DEF"/>
    <w:rsid w:val="00B4211D"/>
    <w:rsid w:val="00B423F6"/>
    <w:rsid w:val="00B42480"/>
    <w:rsid w:val="00B4376C"/>
    <w:rsid w:val="00B4533E"/>
    <w:rsid w:val="00B4542E"/>
    <w:rsid w:val="00B459B4"/>
    <w:rsid w:val="00B46913"/>
    <w:rsid w:val="00B46EB1"/>
    <w:rsid w:val="00B50BA3"/>
    <w:rsid w:val="00B51EF5"/>
    <w:rsid w:val="00B52B7E"/>
    <w:rsid w:val="00B546F9"/>
    <w:rsid w:val="00B54832"/>
    <w:rsid w:val="00B54AF5"/>
    <w:rsid w:val="00B566DD"/>
    <w:rsid w:val="00B57CD3"/>
    <w:rsid w:val="00B600B1"/>
    <w:rsid w:val="00B6293A"/>
    <w:rsid w:val="00B62C5E"/>
    <w:rsid w:val="00B644F3"/>
    <w:rsid w:val="00B70464"/>
    <w:rsid w:val="00B704E1"/>
    <w:rsid w:val="00B71666"/>
    <w:rsid w:val="00B71C78"/>
    <w:rsid w:val="00B71EA6"/>
    <w:rsid w:val="00B72C81"/>
    <w:rsid w:val="00B730E2"/>
    <w:rsid w:val="00B736DB"/>
    <w:rsid w:val="00B803F0"/>
    <w:rsid w:val="00B81230"/>
    <w:rsid w:val="00B812E1"/>
    <w:rsid w:val="00B826E4"/>
    <w:rsid w:val="00B829A4"/>
    <w:rsid w:val="00B83141"/>
    <w:rsid w:val="00B83B50"/>
    <w:rsid w:val="00B84F14"/>
    <w:rsid w:val="00B8577B"/>
    <w:rsid w:val="00B903B1"/>
    <w:rsid w:val="00B92D6E"/>
    <w:rsid w:val="00B971AF"/>
    <w:rsid w:val="00B97E67"/>
    <w:rsid w:val="00BA174F"/>
    <w:rsid w:val="00BA1A86"/>
    <w:rsid w:val="00BA31ED"/>
    <w:rsid w:val="00BA5F53"/>
    <w:rsid w:val="00BA74E8"/>
    <w:rsid w:val="00BB0637"/>
    <w:rsid w:val="00BB1AC4"/>
    <w:rsid w:val="00BB1FBB"/>
    <w:rsid w:val="00BB4E79"/>
    <w:rsid w:val="00BB6CDF"/>
    <w:rsid w:val="00BB7007"/>
    <w:rsid w:val="00BC4ECB"/>
    <w:rsid w:val="00BC7723"/>
    <w:rsid w:val="00BD13D6"/>
    <w:rsid w:val="00BD2394"/>
    <w:rsid w:val="00BD2C55"/>
    <w:rsid w:val="00BD36FD"/>
    <w:rsid w:val="00BD3C07"/>
    <w:rsid w:val="00BD52EF"/>
    <w:rsid w:val="00BD7FAF"/>
    <w:rsid w:val="00BE1D7B"/>
    <w:rsid w:val="00BE6E4A"/>
    <w:rsid w:val="00BF01DA"/>
    <w:rsid w:val="00BF07BB"/>
    <w:rsid w:val="00BF15C5"/>
    <w:rsid w:val="00BF1C01"/>
    <w:rsid w:val="00BF20C0"/>
    <w:rsid w:val="00BF2555"/>
    <w:rsid w:val="00BF529A"/>
    <w:rsid w:val="00BF60C9"/>
    <w:rsid w:val="00C029EC"/>
    <w:rsid w:val="00C04711"/>
    <w:rsid w:val="00C050FA"/>
    <w:rsid w:val="00C1029C"/>
    <w:rsid w:val="00C1131E"/>
    <w:rsid w:val="00C12DD1"/>
    <w:rsid w:val="00C13FDC"/>
    <w:rsid w:val="00C148E3"/>
    <w:rsid w:val="00C1572D"/>
    <w:rsid w:val="00C16C00"/>
    <w:rsid w:val="00C202E1"/>
    <w:rsid w:val="00C208BD"/>
    <w:rsid w:val="00C2157E"/>
    <w:rsid w:val="00C22C50"/>
    <w:rsid w:val="00C26B8D"/>
    <w:rsid w:val="00C26F2F"/>
    <w:rsid w:val="00C27C77"/>
    <w:rsid w:val="00C30037"/>
    <w:rsid w:val="00C301B6"/>
    <w:rsid w:val="00C31584"/>
    <w:rsid w:val="00C31BDE"/>
    <w:rsid w:val="00C3205C"/>
    <w:rsid w:val="00C3242D"/>
    <w:rsid w:val="00C325F6"/>
    <w:rsid w:val="00C32658"/>
    <w:rsid w:val="00C339EC"/>
    <w:rsid w:val="00C34465"/>
    <w:rsid w:val="00C34DE1"/>
    <w:rsid w:val="00C35E4E"/>
    <w:rsid w:val="00C37A98"/>
    <w:rsid w:val="00C40CD4"/>
    <w:rsid w:val="00C42ECD"/>
    <w:rsid w:val="00C43083"/>
    <w:rsid w:val="00C43123"/>
    <w:rsid w:val="00C46D6D"/>
    <w:rsid w:val="00C479E3"/>
    <w:rsid w:val="00C47B67"/>
    <w:rsid w:val="00C50821"/>
    <w:rsid w:val="00C5114E"/>
    <w:rsid w:val="00C51492"/>
    <w:rsid w:val="00C51707"/>
    <w:rsid w:val="00C521D0"/>
    <w:rsid w:val="00C52E8D"/>
    <w:rsid w:val="00C532B2"/>
    <w:rsid w:val="00C578B8"/>
    <w:rsid w:val="00C57F69"/>
    <w:rsid w:val="00C60388"/>
    <w:rsid w:val="00C60F70"/>
    <w:rsid w:val="00C612EF"/>
    <w:rsid w:val="00C6167F"/>
    <w:rsid w:val="00C62C7D"/>
    <w:rsid w:val="00C63CFF"/>
    <w:rsid w:val="00C65953"/>
    <w:rsid w:val="00C65BFE"/>
    <w:rsid w:val="00C662AA"/>
    <w:rsid w:val="00C6709A"/>
    <w:rsid w:val="00C67287"/>
    <w:rsid w:val="00C708DD"/>
    <w:rsid w:val="00C70C5E"/>
    <w:rsid w:val="00C73248"/>
    <w:rsid w:val="00C738D9"/>
    <w:rsid w:val="00C74AA8"/>
    <w:rsid w:val="00C7629F"/>
    <w:rsid w:val="00C766A6"/>
    <w:rsid w:val="00C77787"/>
    <w:rsid w:val="00C80156"/>
    <w:rsid w:val="00C83B26"/>
    <w:rsid w:val="00C841ED"/>
    <w:rsid w:val="00C850F2"/>
    <w:rsid w:val="00C85A83"/>
    <w:rsid w:val="00C85D2B"/>
    <w:rsid w:val="00C90518"/>
    <w:rsid w:val="00C9348C"/>
    <w:rsid w:val="00C95E10"/>
    <w:rsid w:val="00C96408"/>
    <w:rsid w:val="00C96B3D"/>
    <w:rsid w:val="00C97427"/>
    <w:rsid w:val="00CA0BB0"/>
    <w:rsid w:val="00CA344E"/>
    <w:rsid w:val="00CA3FC3"/>
    <w:rsid w:val="00CA6DAD"/>
    <w:rsid w:val="00CA71EB"/>
    <w:rsid w:val="00CA7289"/>
    <w:rsid w:val="00CA77CB"/>
    <w:rsid w:val="00CB0141"/>
    <w:rsid w:val="00CB1F39"/>
    <w:rsid w:val="00CB2555"/>
    <w:rsid w:val="00CC1CE3"/>
    <w:rsid w:val="00CC2D7A"/>
    <w:rsid w:val="00CC2E27"/>
    <w:rsid w:val="00CC42CF"/>
    <w:rsid w:val="00CC43D6"/>
    <w:rsid w:val="00CC508E"/>
    <w:rsid w:val="00CC5F98"/>
    <w:rsid w:val="00CC6B5B"/>
    <w:rsid w:val="00CC711E"/>
    <w:rsid w:val="00CC7978"/>
    <w:rsid w:val="00CD0230"/>
    <w:rsid w:val="00CD0619"/>
    <w:rsid w:val="00CD105A"/>
    <w:rsid w:val="00CD264C"/>
    <w:rsid w:val="00CD2C38"/>
    <w:rsid w:val="00CD2ECA"/>
    <w:rsid w:val="00CD3111"/>
    <w:rsid w:val="00CD481C"/>
    <w:rsid w:val="00CD6728"/>
    <w:rsid w:val="00CD7702"/>
    <w:rsid w:val="00CE1D88"/>
    <w:rsid w:val="00CE4975"/>
    <w:rsid w:val="00CE5083"/>
    <w:rsid w:val="00CE525E"/>
    <w:rsid w:val="00CE52A1"/>
    <w:rsid w:val="00CE7682"/>
    <w:rsid w:val="00CE76D6"/>
    <w:rsid w:val="00CF1372"/>
    <w:rsid w:val="00CF554B"/>
    <w:rsid w:val="00CF5CE2"/>
    <w:rsid w:val="00D00577"/>
    <w:rsid w:val="00D0060C"/>
    <w:rsid w:val="00D01672"/>
    <w:rsid w:val="00D04FD9"/>
    <w:rsid w:val="00D058F5"/>
    <w:rsid w:val="00D05ADA"/>
    <w:rsid w:val="00D0735B"/>
    <w:rsid w:val="00D111D8"/>
    <w:rsid w:val="00D1228B"/>
    <w:rsid w:val="00D12B5D"/>
    <w:rsid w:val="00D13E0B"/>
    <w:rsid w:val="00D14041"/>
    <w:rsid w:val="00D21E35"/>
    <w:rsid w:val="00D21FA7"/>
    <w:rsid w:val="00D21FF9"/>
    <w:rsid w:val="00D23D50"/>
    <w:rsid w:val="00D2554F"/>
    <w:rsid w:val="00D25DC4"/>
    <w:rsid w:val="00D307DD"/>
    <w:rsid w:val="00D329E0"/>
    <w:rsid w:val="00D32EE6"/>
    <w:rsid w:val="00D33A0E"/>
    <w:rsid w:val="00D34988"/>
    <w:rsid w:val="00D34FC6"/>
    <w:rsid w:val="00D35F13"/>
    <w:rsid w:val="00D40657"/>
    <w:rsid w:val="00D41184"/>
    <w:rsid w:val="00D41F45"/>
    <w:rsid w:val="00D42ECD"/>
    <w:rsid w:val="00D44CFE"/>
    <w:rsid w:val="00D4742C"/>
    <w:rsid w:val="00D50157"/>
    <w:rsid w:val="00D50B6D"/>
    <w:rsid w:val="00D513EE"/>
    <w:rsid w:val="00D516EB"/>
    <w:rsid w:val="00D52C20"/>
    <w:rsid w:val="00D53822"/>
    <w:rsid w:val="00D544A1"/>
    <w:rsid w:val="00D55944"/>
    <w:rsid w:val="00D576C3"/>
    <w:rsid w:val="00D60DE7"/>
    <w:rsid w:val="00D61769"/>
    <w:rsid w:val="00D6576A"/>
    <w:rsid w:val="00D65C96"/>
    <w:rsid w:val="00D704EA"/>
    <w:rsid w:val="00D7076E"/>
    <w:rsid w:val="00D7084C"/>
    <w:rsid w:val="00D71AE2"/>
    <w:rsid w:val="00D72352"/>
    <w:rsid w:val="00D736CD"/>
    <w:rsid w:val="00D7530B"/>
    <w:rsid w:val="00D77781"/>
    <w:rsid w:val="00D811EC"/>
    <w:rsid w:val="00D81E58"/>
    <w:rsid w:val="00D85FC3"/>
    <w:rsid w:val="00D91613"/>
    <w:rsid w:val="00D9194A"/>
    <w:rsid w:val="00D91960"/>
    <w:rsid w:val="00D934AD"/>
    <w:rsid w:val="00D93F73"/>
    <w:rsid w:val="00D951EB"/>
    <w:rsid w:val="00D9528C"/>
    <w:rsid w:val="00D96062"/>
    <w:rsid w:val="00D96276"/>
    <w:rsid w:val="00D96F1C"/>
    <w:rsid w:val="00DA1A28"/>
    <w:rsid w:val="00DA2A62"/>
    <w:rsid w:val="00DA4038"/>
    <w:rsid w:val="00DA4E27"/>
    <w:rsid w:val="00DA7E77"/>
    <w:rsid w:val="00DB0F8F"/>
    <w:rsid w:val="00DB20E1"/>
    <w:rsid w:val="00DB27DC"/>
    <w:rsid w:val="00DB2848"/>
    <w:rsid w:val="00DB2ABC"/>
    <w:rsid w:val="00DB2B2F"/>
    <w:rsid w:val="00DB407D"/>
    <w:rsid w:val="00DB4648"/>
    <w:rsid w:val="00DB4A88"/>
    <w:rsid w:val="00DB65B3"/>
    <w:rsid w:val="00DB6D0B"/>
    <w:rsid w:val="00DB7147"/>
    <w:rsid w:val="00DB7994"/>
    <w:rsid w:val="00DB7F41"/>
    <w:rsid w:val="00DC26DC"/>
    <w:rsid w:val="00DC36EB"/>
    <w:rsid w:val="00DC660C"/>
    <w:rsid w:val="00DC6EE9"/>
    <w:rsid w:val="00DD02FA"/>
    <w:rsid w:val="00DD1B6D"/>
    <w:rsid w:val="00DD2FBE"/>
    <w:rsid w:val="00DD5FA2"/>
    <w:rsid w:val="00DD70EC"/>
    <w:rsid w:val="00DE23B3"/>
    <w:rsid w:val="00DE2493"/>
    <w:rsid w:val="00DE33C5"/>
    <w:rsid w:val="00DE703F"/>
    <w:rsid w:val="00DF01EA"/>
    <w:rsid w:val="00DF11C9"/>
    <w:rsid w:val="00DF2DF6"/>
    <w:rsid w:val="00DF604A"/>
    <w:rsid w:val="00E00109"/>
    <w:rsid w:val="00E02CC9"/>
    <w:rsid w:val="00E03A1E"/>
    <w:rsid w:val="00E05D63"/>
    <w:rsid w:val="00E05FB7"/>
    <w:rsid w:val="00E06659"/>
    <w:rsid w:val="00E0697C"/>
    <w:rsid w:val="00E06A2F"/>
    <w:rsid w:val="00E1599C"/>
    <w:rsid w:val="00E15E3F"/>
    <w:rsid w:val="00E16EC1"/>
    <w:rsid w:val="00E17CD7"/>
    <w:rsid w:val="00E17F33"/>
    <w:rsid w:val="00E24424"/>
    <w:rsid w:val="00E2510F"/>
    <w:rsid w:val="00E25B4F"/>
    <w:rsid w:val="00E26698"/>
    <w:rsid w:val="00E26931"/>
    <w:rsid w:val="00E26A01"/>
    <w:rsid w:val="00E26DBA"/>
    <w:rsid w:val="00E30C63"/>
    <w:rsid w:val="00E31307"/>
    <w:rsid w:val="00E31D7E"/>
    <w:rsid w:val="00E331F8"/>
    <w:rsid w:val="00E33D34"/>
    <w:rsid w:val="00E34676"/>
    <w:rsid w:val="00E40AAA"/>
    <w:rsid w:val="00E41FEF"/>
    <w:rsid w:val="00E45C46"/>
    <w:rsid w:val="00E45EE8"/>
    <w:rsid w:val="00E45FB7"/>
    <w:rsid w:val="00E4650D"/>
    <w:rsid w:val="00E46969"/>
    <w:rsid w:val="00E52A8F"/>
    <w:rsid w:val="00E57428"/>
    <w:rsid w:val="00E60AE5"/>
    <w:rsid w:val="00E61CCE"/>
    <w:rsid w:val="00E63CA3"/>
    <w:rsid w:val="00E649AB"/>
    <w:rsid w:val="00E66CEA"/>
    <w:rsid w:val="00E70DDC"/>
    <w:rsid w:val="00E71AAE"/>
    <w:rsid w:val="00E725A0"/>
    <w:rsid w:val="00E76982"/>
    <w:rsid w:val="00E77771"/>
    <w:rsid w:val="00E8009B"/>
    <w:rsid w:val="00E81737"/>
    <w:rsid w:val="00E82671"/>
    <w:rsid w:val="00E82BAD"/>
    <w:rsid w:val="00E833E4"/>
    <w:rsid w:val="00E84D59"/>
    <w:rsid w:val="00E86694"/>
    <w:rsid w:val="00E8743F"/>
    <w:rsid w:val="00E90A5A"/>
    <w:rsid w:val="00E91866"/>
    <w:rsid w:val="00E925E4"/>
    <w:rsid w:val="00E93A7A"/>
    <w:rsid w:val="00E95AAF"/>
    <w:rsid w:val="00E96364"/>
    <w:rsid w:val="00E973B8"/>
    <w:rsid w:val="00EA0D9D"/>
    <w:rsid w:val="00EA14CC"/>
    <w:rsid w:val="00EA3868"/>
    <w:rsid w:val="00EA428C"/>
    <w:rsid w:val="00EA6E34"/>
    <w:rsid w:val="00EB1A52"/>
    <w:rsid w:val="00EB1E6D"/>
    <w:rsid w:val="00EB30CF"/>
    <w:rsid w:val="00EB3A5A"/>
    <w:rsid w:val="00EB4EE3"/>
    <w:rsid w:val="00EB7862"/>
    <w:rsid w:val="00EC0DCB"/>
    <w:rsid w:val="00EC1020"/>
    <w:rsid w:val="00EC1727"/>
    <w:rsid w:val="00EC324D"/>
    <w:rsid w:val="00EC4DB4"/>
    <w:rsid w:val="00EC4E17"/>
    <w:rsid w:val="00EC6B72"/>
    <w:rsid w:val="00EC6CF4"/>
    <w:rsid w:val="00EC73AB"/>
    <w:rsid w:val="00EC78C3"/>
    <w:rsid w:val="00ED00A5"/>
    <w:rsid w:val="00ED08E1"/>
    <w:rsid w:val="00ED39D1"/>
    <w:rsid w:val="00ED597F"/>
    <w:rsid w:val="00ED64FC"/>
    <w:rsid w:val="00ED675D"/>
    <w:rsid w:val="00EE0E4B"/>
    <w:rsid w:val="00EE203F"/>
    <w:rsid w:val="00EE289D"/>
    <w:rsid w:val="00EE29AB"/>
    <w:rsid w:val="00EE29CF"/>
    <w:rsid w:val="00EE2E11"/>
    <w:rsid w:val="00EE3F07"/>
    <w:rsid w:val="00EE4207"/>
    <w:rsid w:val="00EE4B1F"/>
    <w:rsid w:val="00EE58B9"/>
    <w:rsid w:val="00EE7757"/>
    <w:rsid w:val="00EF0531"/>
    <w:rsid w:val="00EF07A9"/>
    <w:rsid w:val="00EF481E"/>
    <w:rsid w:val="00EF5EA3"/>
    <w:rsid w:val="00F00688"/>
    <w:rsid w:val="00F00F41"/>
    <w:rsid w:val="00F0159F"/>
    <w:rsid w:val="00F026BF"/>
    <w:rsid w:val="00F03CFD"/>
    <w:rsid w:val="00F04901"/>
    <w:rsid w:val="00F04C73"/>
    <w:rsid w:val="00F066A8"/>
    <w:rsid w:val="00F066B3"/>
    <w:rsid w:val="00F0747E"/>
    <w:rsid w:val="00F07F7A"/>
    <w:rsid w:val="00F10AF8"/>
    <w:rsid w:val="00F10FD6"/>
    <w:rsid w:val="00F11FCF"/>
    <w:rsid w:val="00F135FA"/>
    <w:rsid w:val="00F15576"/>
    <w:rsid w:val="00F221C5"/>
    <w:rsid w:val="00F22501"/>
    <w:rsid w:val="00F2256E"/>
    <w:rsid w:val="00F22FF1"/>
    <w:rsid w:val="00F23A61"/>
    <w:rsid w:val="00F23E75"/>
    <w:rsid w:val="00F3078A"/>
    <w:rsid w:val="00F32A26"/>
    <w:rsid w:val="00F344B6"/>
    <w:rsid w:val="00F35198"/>
    <w:rsid w:val="00F35FC2"/>
    <w:rsid w:val="00F36340"/>
    <w:rsid w:val="00F36464"/>
    <w:rsid w:val="00F36920"/>
    <w:rsid w:val="00F3768C"/>
    <w:rsid w:val="00F41B02"/>
    <w:rsid w:val="00F42466"/>
    <w:rsid w:val="00F43E60"/>
    <w:rsid w:val="00F451B2"/>
    <w:rsid w:val="00F4579C"/>
    <w:rsid w:val="00F477FB"/>
    <w:rsid w:val="00F50ADE"/>
    <w:rsid w:val="00F50E74"/>
    <w:rsid w:val="00F57F24"/>
    <w:rsid w:val="00F60083"/>
    <w:rsid w:val="00F60214"/>
    <w:rsid w:val="00F60A04"/>
    <w:rsid w:val="00F62E45"/>
    <w:rsid w:val="00F65D05"/>
    <w:rsid w:val="00F73BCA"/>
    <w:rsid w:val="00F750A5"/>
    <w:rsid w:val="00F819F6"/>
    <w:rsid w:val="00F82788"/>
    <w:rsid w:val="00F83173"/>
    <w:rsid w:val="00F8491B"/>
    <w:rsid w:val="00F905C9"/>
    <w:rsid w:val="00F91793"/>
    <w:rsid w:val="00F92EAD"/>
    <w:rsid w:val="00F9427D"/>
    <w:rsid w:val="00F95470"/>
    <w:rsid w:val="00F95779"/>
    <w:rsid w:val="00F96E2D"/>
    <w:rsid w:val="00F97990"/>
    <w:rsid w:val="00F97D67"/>
    <w:rsid w:val="00F97DED"/>
    <w:rsid w:val="00FA152A"/>
    <w:rsid w:val="00FA1FBA"/>
    <w:rsid w:val="00FA246D"/>
    <w:rsid w:val="00FA3C91"/>
    <w:rsid w:val="00FA3E69"/>
    <w:rsid w:val="00FA5FD8"/>
    <w:rsid w:val="00FA619C"/>
    <w:rsid w:val="00FA6357"/>
    <w:rsid w:val="00FB0A45"/>
    <w:rsid w:val="00FB206C"/>
    <w:rsid w:val="00FB2AC6"/>
    <w:rsid w:val="00FB2CB6"/>
    <w:rsid w:val="00FB4229"/>
    <w:rsid w:val="00FB4EC3"/>
    <w:rsid w:val="00FB55DB"/>
    <w:rsid w:val="00FC289D"/>
    <w:rsid w:val="00FC467A"/>
    <w:rsid w:val="00FC7640"/>
    <w:rsid w:val="00FC79CE"/>
    <w:rsid w:val="00FD0ED6"/>
    <w:rsid w:val="00FD35ED"/>
    <w:rsid w:val="00FD3F3C"/>
    <w:rsid w:val="00FD406F"/>
    <w:rsid w:val="00FD4893"/>
    <w:rsid w:val="00FD553B"/>
    <w:rsid w:val="00FE226E"/>
    <w:rsid w:val="00FE369E"/>
    <w:rsid w:val="00FE5079"/>
    <w:rsid w:val="00FE6062"/>
    <w:rsid w:val="00FE62CC"/>
    <w:rsid w:val="00FE7A9E"/>
    <w:rsid w:val="00FF17D0"/>
    <w:rsid w:val="00FF3642"/>
    <w:rsid w:val="00FF60B1"/>
    <w:rsid w:val="00FF6608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B45D53E-5489-44BF-9D6C-82F222D83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0"/>
    <w:next w:val="a0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0C2BA8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0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0"/>
    <w:uiPriority w:val="99"/>
    <w:semiHidden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8">
    <w:name w:val="page number"/>
    <w:basedOn w:val="a1"/>
    <w:rsid w:val="00BF20C0"/>
  </w:style>
  <w:style w:type="paragraph" w:styleId="a9">
    <w:name w:val="Body Text"/>
    <w:basedOn w:val="a0"/>
    <w:link w:val="aa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a">
    <w:name w:val="本文 字元"/>
    <w:link w:val="a9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b">
    <w:name w:val="Balloon Text"/>
    <w:basedOn w:val="a0"/>
    <w:link w:val="ac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uiPriority w:val="99"/>
    <w:unhideWhenUsed/>
    <w:rsid w:val="00283478"/>
    <w:rPr>
      <w:color w:val="0000FF"/>
      <w:u w:val="single"/>
    </w:rPr>
  </w:style>
  <w:style w:type="table" w:styleId="ae">
    <w:name w:val="Table Grid"/>
    <w:basedOn w:val="a2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Indent"/>
    <w:aliases w:val="表正文,正文非缩进"/>
    <w:basedOn w:val="a0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0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0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0"/>
    <w:rsid w:val="008C2F2A"/>
    <w:pPr>
      <w:numPr>
        <w:numId w:val="4"/>
      </w:numPr>
      <w:jc w:val="both"/>
    </w:pPr>
    <w:rPr>
      <w:sz w:val="21"/>
      <w:szCs w:val="20"/>
    </w:rPr>
  </w:style>
  <w:style w:type="paragraph" w:customStyle="1" w:styleId="1">
    <w:name w:val="样式1"/>
    <w:basedOn w:val="10"/>
    <w:rsid w:val="008C2F2A"/>
    <w:pPr>
      <w:pageBreakBefore/>
      <w:numPr>
        <w:numId w:val="8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">
    <w:name w:val="表格文字"/>
    <w:basedOn w:val="a0"/>
    <w:rsid w:val="008C2F2A"/>
    <w:pPr>
      <w:numPr>
        <w:numId w:val="9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0">
    <w:name w:val="annotation reference"/>
    <w:semiHidden/>
    <w:rsid w:val="00373701"/>
    <w:rPr>
      <w:sz w:val="18"/>
      <w:szCs w:val="18"/>
    </w:rPr>
  </w:style>
  <w:style w:type="paragraph" w:styleId="af1">
    <w:name w:val="annotation text"/>
    <w:basedOn w:val="a0"/>
    <w:semiHidden/>
    <w:rsid w:val="00373701"/>
  </w:style>
  <w:style w:type="paragraph" w:styleId="af2">
    <w:name w:val="annotation subject"/>
    <w:basedOn w:val="af1"/>
    <w:next w:val="af1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styleId="af3">
    <w:name w:val="FollowedHyperlink"/>
    <w:uiPriority w:val="99"/>
    <w:semiHidden/>
    <w:unhideWhenUsed/>
    <w:rsid w:val="009B449E"/>
    <w:rPr>
      <w:color w:val="800080"/>
      <w:u w:val="single"/>
    </w:rPr>
  </w:style>
  <w:style w:type="paragraph" w:styleId="af4">
    <w:name w:val="List Paragraph"/>
    <w:basedOn w:val="a0"/>
    <w:uiPriority w:val="34"/>
    <w:qFormat/>
    <w:rsid w:val="003A22C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1344</Words>
  <Characters>7661</Characters>
  <Application>Microsoft Office Word</Application>
  <DocSecurity>0</DocSecurity>
  <Lines>63</Lines>
  <Paragraphs>17</Paragraphs>
  <ScaleCrop>false</ScaleCrop>
  <Company/>
  <LinksUpToDate>false</LinksUpToDate>
  <CharactersWithSpaces>8988</CharactersWithSpaces>
  <SharedDoc>false</SharedDoc>
  <HLinks>
    <vt:vector size="102" baseType="variant">
      <vt:variant>
        <vt:i4>5570658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C_BACK</vt:lpwstr>
      </vt:variant>
      <vt:variant>
        <vt:i4>5570659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B_BACK</vt:lpwstr>
      </vt:variant>
      <vt:variant>
        <vt:i4>5570656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A_BACK</vt:lpwstr>
      </vt:variant>
      <vt:variant>
        <vt:i4>4849732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RJCT_RESN_BACK</vt:lpwstr>
      </vt:variant>
      <vt:variant>
        <vt:i4>6881363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Q_OCR_RESN_BACK</vt:lpwstr>
      </vt:variant>
      <vt:variant>
        <vt:i4>99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</vt:lpwstr>
      </vt:variant>
      <vt:variant>
        <vt:i4>98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B</vt:lpwstr>
      </vt:variant>
      <vt:variant>
        <vt:i4>97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A</vt:lpwstr>
      </vt:variant>
      <vt:variant>
        <vt:i4>99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</vt:lpwstr>
      </vt:variant>
      <vt:variant>
        <vt:i4>98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B</vt:lpwstr>
      </vt:variant>
      <vt:variant>
        <vt:i4>99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</vt:lpwstr>
      </vt:variant>
      <vt:variant>
        <vt:i4>97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A</vt:lpwstr>
      </vt:variant>
      <vt:variant>
        <vt:i4>99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C</vt:lpwstr>
      </vt:variant>
      <vt:variant>
        <vt:i4>99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</vt:lpwstr>
      </vt:variant>
      <vt:variant>
        <vt:i4>6815853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Q_OCR_RESN</vt:lpwstr>
      </vt:variant>
      <vt:variant>
        <vt:i4>6815853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Q_OCR_RESN</vt:lpwstr>
      </vt:variant>
      <vt:variant>
        <vt:i4>6815853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Q_OCR_RESN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cp:lastModifiedBy>戴余修</cp:lastModifiedBy>
  <cp:revision>2</cp:revision>
  <cp:lastPrinted>2010-04-21T01:53:00Z</cp:lastPrinted>
  <dcterms:created xsi:type="dcterms:W3CDTF">2020-07-27T00:57:00Z</dcterms:created>
  <dcterms:modified xsi:type="dcterms:W3CDTF">2020-07-27T00:57:00Z</dcterms:modified>
</cp:coreProperties>
</file>