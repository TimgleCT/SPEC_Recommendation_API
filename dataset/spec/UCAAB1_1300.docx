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F171F3" w:rsidRDefault="0023751E" w:rsidP="000E1D95">
            <w:pPr>
              <w:pStyle w:val="Tabletext"/>
              <w:rPr>
                <w:rFonts w:ascii="新細明體" w:hAnsi="新細明體"/>
                <w:bCs/>
              </w:rPr>
            </w:pPr>
            <w:bookmarkStart w:id="0" w:name="_top"/>
            <w:bookmarkStart w:id="1" w:name="_GoBack"/>
            <w:bookmarkEnd w:id="0"/>
            <w:bookmarkEnd w:id="1"/>
            <w:r w:rsidRPr="00F171F3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F171F3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F171F3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F171F3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F171F3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F171F3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</w:t>
            </w:r>
            <w:r w:rsidR="003D6C31" w:rsidRPr="00F171F3">
              <w:rPr>
                <w:rFonts w:ascii="新細明體" w:hAnsi="新細明體" w:hint="eastAsia"/>
                <w:bCs/>
                <w:lang w:eastAsia="zh-TW"/>
              </w:rPr>
              <w:t>7</w:t>
            </w:r>
            <w:r w:rsidRPr="00F171F3">
              <w:rPr>
                <w:rFonts w:ascii="新細明體" w:hAnsi="新細明體"/>
                <w:bCs/>
                <w:lang w:eastAsia="zh-TW"/>
              </w:rPr>
              <w:t>/</w:t>
            </w:r>
            <w:r w:rsidR="00CD0ADA" w:rsidRPr="00F171F3">
              <w:rPr>
                <w:rFonts w:ascii="新細明體" w:hAnsi="新細明體" w:hint="eastAsia"/>
                <w:bCs/>
                <w:lang w:eastAsia="zh-TW"/>
              </w:rPr>
              <w:t>0</w:t>
            </w:r>
            <w:r w:rsidR="003D6C31" w:rsidRPr="00F171F3">
              <w:rPr>
                <w:rFonts w:ascii="新細明體" w:hAnsi="新細明體" w:hint="eastAsia"/>
                <w:bCs/>
                <w:lang w:eastAsia="zh-TW"/>
              </w:rPr>
              <w:t>9</w:t>
            </w:r>
            <w:r w:rsidRPr="00F171F3">
              <w:rPr>
                <w:rFonts w:ascii="新細明體" w:hAnsi="新細明體"/>
                <w:bCs/>
                <w:lang w:eastAsia="zh-TW"/>
              </w:rPr>
              <w:t>/</w:t>
            </w:r>
            <w:r w:rsidR="003D6C31" w:rsidRPr="00F171F3">
              <w:rPr>
                <w:rFonts w:ascii="新細明體" w:hAnsi="新細明體" w:hint="eastAsia"/>
                <w:bCs/>
                <w:lang w:eastAsia="zh-TW"/>
              </w:rPr>
              <w:t>13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F171F3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F171F3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F171F3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2036E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36E" w:rsidRPr="00F171F3" w:rsidRDefault="00E2036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2007/1/24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36E" w:rsidRPr="00F171F3" w:rsidRDefault="00E2036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修改簽擬區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36E" w:rsidRPr="00F171F3" w:rsidRDefault="00E2036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36E" w:rsidRPr="00F171F3" w:rsidRDefault="00E2036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F30D8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0D8" w:rsidRPr="00F171F3" w:rsidRDefault="003F30D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2008/1/28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0D8" w:rsidRPr="00F171F3" w:rsidRDefault="003F30D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增加保單號碼連結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0D8" w:rsidRPr="00F171F3" w:rsidRDefault="003F30D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0D8" w:rsidRPr="00F171F3" w:rsidRDefault="003F30D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671E3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1E3" w:rsidRPr="00F171F3" w:rsidRDefault="00B671E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2008/2/29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1E3" w:rsidRPr="00F171F3" w:rsidRDefault="00B671E3" w:rsidP="00B671E3">
            <w:pPr>
              <w:pStyle w:val="Tabletext"/>
              <w:numPr>
                <w:ilvl w:val="0"/>
                <w:numId w:val="29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增加案件資訊區 交查表示 補全表示 同AAB1_0100</w:t>
            </w:r>
          </w:p>
          <w:p w:rsidR="00B671E3" w:rsidRPr="00F171F3" w:rsidRDefault="00B671E3" w:rsidP="00B671E3">
            <w:pPr>
              <w:pStyle w:val="Tabletext"/>
              <w:numPr>
                <w:ilvl w:val="0"/>
                <w:numId w:val="29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增加BUTTON 理賠紀錄查詢 不給付紀錄查詢 特殊記錄查詢</w:t>
            </w:r>
          </w:p>
          <w:p w:rsidR="00B671E3" w:rsidRPr="00F171F3" w:rsidRDefault="00B671E3" w:rsidP="00B671E3">
            <w:pPr>
              <w:pStyle w:val="Tabletext"/>
              <w:ind w:left="360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同AAB1_0700</w:t>
            </w:r>
          </w:p>
          <w:p w:rsidR="00B671E3" w:rsidRPr="00F171F3" w:rsidRDefault="00B671E3" w:rsidP="00B671E3">
            <w:pPr>
              <w:pStyle w:val="Tabletext"/>
              <w:numPr>
                <w:ilvl w:val="0"/>
                <w:numId w:val="29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保單號碼 與 險別中文欄位互換，並按保單號碼 險別 排序</w:t>
            </w:r>
          </w:p>
          <w:p w:rsidR="00B671E3" w:rsidRPr="00F171F3" w:rsidRDefault="00B671E3" w:rsidP="00B671E3">
            <w:pPr>
              <w:pStyle w:val="Tabletext"/>
              <w:numPr>
                <w:ilvl w:val="0"/>
                <w:numId w:val="29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增加簽擬區同 AAB1_0100</w:t>
            </w:r>
          </w:p>
          <w:p w:rsidR="00B671E3" w:rsidRPr="00F171F3" w:rsidRDefault="00B671E3" w:rsidP="00B671E3">
            <w:pPr>
              <w:pStyle w:val="Tabletext"/>
              <w:ind w:left="360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下拉Bar內容如下</w:t>
            </w:r>
          </w:p>
          <w:p w:rsidR="00B671E3" w:rsidRPr="00F171F3" w:rsidRDefault="00B671E3" w:rsidP="00B671E3">
            <w:pPr>
              <w:rPr>
                <w:rFonts w:ascii="新細明體" w:hAnsi="新細明體" w:hint="eastAsia"/>
              </w:rPr>
            </w:pPr>
            <w:r w:rsidRPr="00F171F3">
              <w:rPr>
                <w:rFonts w:ascii="新細明體" w:hAnsi="新細明體" w:hint="eastAsia"/>
              </w:rPr>
              <w:t xml:space="preserve">            一般身故先行給付,意外部份查後再議</w:t>
            </w:r>
          </w:p>
          <w:p w:rsidR="00B671E3" w:rsidRPr="00F171F3" w:rsidRDefault="00B671E3" w:rsidP="00B671E3">
            <w:pPr>
              <w:rPr>
                <w:rFonts w:ascii="新細明體" w:hAnsi="新細明體" w:hint="eastAsia"/>
              </w:rPr>
            </w:pPr>
            <w:r w:rsidRPr="00F171F3">
              <w:rPr>
                <w:rFonts w:ascii="新細明體" w:hAnsi="新細明體" w:hint="eastAsia"/>
              </w:rPr>
              <w:t xml:space="preserve">           交查求診病歷後再議</w:t>
            </w:r>
          </w:p>
          <w:p w:rsidR="00B671E3" w:rsidRPr="00F171F3" w:rsidRDefault="00B671E3" w:rsidP="00B671E3">
            <w:pPr>
              <w:rPr>
                <w:rFonts w:ascii="新細明體" w:hAnsi="新細明體" w:hint="eastAsia"/>
              </w:rPr>
            </w:pPr>
            <w:r w:rsidRPr="00F171F3">
              <w:rPr>
                <w:rFonts w:ascii="新細明體" w:hAnsi="新細明體" w:hint="eastAsia"/>
              </w:rPr>
              <w:t xml:space="preserve">           本件可先付後查</w:t>
            </w:r>
          </w:p>
          <w:p w:rsidR="00B671E3" w:rsidRPr="00F171F3" w:rsidRDefault="00B671E3" w:rsidP="00B671E3">
            <w:pPr>
              <w:rPr>
                <w:rFonts w:ascii="新細明體" w:hAnsi="新細明體" w:hint="eastAsia"/>
              </w:rPr>
            </w:pPr>
            <w:r w:rsidRPr="00F171F3">
              <w:rPr>
                <w:rFonts w:ascii="新細明體" w:hAnsi="新細明體" w:hint="eastAsia"/>
              </w:rPr>
              <w:t xml:space="preserve">           試與保戶合意解除</w:t>
            </w:r>
          </w:p>
          <w:p w:rsidR="00B671E3" w:rsidRPr="00F171F3" w:rsidRDefault="00B671E3" w:rsidP="00B671E3">
            <w:pPr>
              <w:rPr>
                <w:rFonts w:ascii="新細明體" w:hAnsi="新細明體" w:hint="eastAsia"/>
              </w:rPr>
            </w:pPr>
            <w:r w:rsidRPr="00F171F3">
              <w:rPr>
                <w:rFonts w:ascii="新細明體" w:hAnsi="新細明體" w:hint="eastAsia"/>
              </w:rPr>
              <w:t xml:space="preserve">           逕發函解除</w:t>
            </w:r>
          </w:p>
          <w:p w:rsidR="00B671E3" w:rsidRPr="00F171F3" w:rsidRDefault="00B671E3" w:rsidP="00B671E3">
            <w:pPr>
              <w:rPr>
                <w:rFonts w:ascii="新細明體" w:hAnsi="新細明體" w:hint="eastAsia"/>
              </w:rPr>
            </w:pPr>
            <w:r w:rsidRPr="00F171F3">
              <w:rPr>
                <w:rFonts w:ascii="新細明體" w:hAnsi="新細明體" w:hint="eastAsia"/>
              </w:rPr>
              <w:t xml:space="preserve">           待其他交查病歷回覆後再評估</w:t>
            </w:r>
          </w:p>
          <w:p w:rsidR="00B671E3" w:rsidRPr="00F171F3" w:rsidRDefault="00B671E3" w:rsidP="00B671E3">
            <w:pPr>
              <w:rPr>
                <w:rFonts w:ascii="新細明體" w:hAnsi="新細明體" w:hint="eastAsia"/>
              </w:rPr>
            </w:pPr>
            <w:r w:rsidRPr="00F171F3">
              <w:rPr>
                <w:rFonts w:ascii="新細明體" w:hAnsi="新細明體" w:hint="eastAsia"/>
              </w:rPr>
              <w:t xml:space="preserve">           照會國泰醫院醫師意見後再議</w:t>
            </w:r>
          </w:p>
          <w:p w:rsidR="00B671E3" w:rsidRPr="00F171F3" w:rsidRDefault="00B671E3" w:rsidP="00B671E3">
            <w:pPr>
              <w:pStyle w:val="Tabletext"/>
              <w:numPr>
                <w:ilvl w:val="0"/>
                <w:numId w:val="29"/>
              </w:numPr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增加理賠明細控制 同AAB1_0100  2.2.4.2 2.2.4.</w:t>
            </w:r>
            <w:r w:rsidR="009B22FE" w:rsidRPr="00F171F3">
              <w:rPr>
                <w:rFonts w:ascii="新細明體" w:hAnsi="新細明體" w:hint="eastAsia"/>
                <w:bCs/>
                <w:lang w:eastAsia="zh-TW"/>
              </w:rPr>
              <w:t>3 控制</w:t>
            </w:r>
          </w:p>
          <w:p w:rsidR="00B671E3" w:rsidRPr="00F171F3" w:rsidRDefault="00B671E3" w:rsidP="00B671E3">
            <w:pPr>
              <w:pStyle w:val="Tabletext"/>
              <w:ind w:left="360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給付金額 &lt;&gt; 理賠金額 ，給付金額以紅色字體表示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1E3" w:rsidRPr="00F171F3" w:rsidRDefault="00B671E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1E3" w:rsidRPr="00F171F3" w:rsidRDefault="00B671E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907A1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A1" w:rsidRPr="00F171F3" w:rsidRDefault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2008/3/17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A1" w:rsidRPr="00F171F3" w:rsidRDefault="000907A1" w:rsidP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修改相同保單號碼只出現一次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A1" w:rsidRPr="00F171F3" w:rsidRDefault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A1" w:rsidRPr="00F171F3" w:rsidRDefault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902D9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2D9" w:rsidRPr="00F171F3" w:rsidRDefault="00B902D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2008/3/25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2D9" w:rsidRPr="00F171F3" w:rsidRDefault="00B902D9" w:rsidP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增加受款人資料及給付方式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2D9" w:rsidRPr="00F171F3" w:rsidRDefault="00B902D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2D9" w:rsidRPr="00F171F3" w:rsidRDefault="00B902D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21DF1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DF1" w:rsidRPr="00F171F3" w:rsidRDefault="00221DF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2008/4/14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DF1" w:rsidRPr="00F171F3" w:rsidRDefault="009C77B0" w:rsidP="000907A1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交查表示 補全表示</w:t>
            </w:r>
            <w:r w:rsidR="00152DF9" w:rsidRPr="00F171F3">
              <w:rPr>
                <w:rFonts w:ascii="新細明體" w:hAnsi="新細明體" w:hint="eastAsia"/>
                <w:bCs/>
                <w:lang w:eastAsia="zh-TW"/>
              </w:rPr>
              <w:t>連結同 AAB1_0100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DF1" w:rsidRPr="00F171F3" w:rsidRDefault="00152DF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DF1" w:rsidRPr="00F171F3" w:rsidRDefault="00221DF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03ADC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ADC" w:rsidRPr="00F171F3" w:rsidRDefault="00303AD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2008/4/24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ADC" w:rsidRPr="00F171F3" w:rsidRDefault="00303ADC" w:rsidP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增加投保紀錄索引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ADC" w:rsidRPr="00F171F3" w:rsidRDefault="00303AD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ADC" w:rsidRPr="00F171F3" w:rsidRDefault="00303AD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D385C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85C" w:rsidRPr="00F171F3" w:rsidRDefault="007D385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2008/7/5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85C" w:rsidRPr="00F171F3" w:rsidRDefault="007D385C" w:rsidP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修改給付金額計算條件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85C" w:rsidRPr="00F171F3" w:rsidRDefault="007D385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85C" w:rsidRPr="00F171F3" w:rsidRDefault="007D385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527D9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7D9" w:rsidRPr="00F171F3" w:rsidRDefault="006527D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2008/7/11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7D9" w:rsidRPr="00F171F3" w:rsidRDefault="006527D9" w:rsidP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增加簽擬區必須有值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7D9" w:rsidRPr="00F171F3" w:rsidRDefault="006527D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7D9" w:rsidRPr="00F171F3" w:rsidRDefault="006527D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932B7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2B7" w:rsidRPr="00F171F3" w:rsidRDefault="002932B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2008/8/14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2B7" w:rsidRPr="00F171F3" w:rsidRDefault="002932B7" w:rsidP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新增由AAE0_0500</w:t>
            </w:r>
            <w:r w:rsidR="00AB7644" w:rsidRPr="00F171F3">
              <w:rPr>
                <w:rFonts w:ascii="新細明體" w:hAnsi="新細明體" w:hint="eastAsia"/>
                <w:bCs/>
                <w:lang w:eastAsia="zh-TW"/>
              </w:rPr>
              <w:t xml:space="preserve">  傳入</w:t>
            </w:r>
            <w:r w:rsidRPr="00F171F3">
              <w:rPr>
                <w:rFonts w:ascii="新細明體" w:hAnsi="新細明體" w:hint="eastAsia"/>
                <w:bCs/>
                <w:lang w:eastAsia="zh-TW"/>
              </w:rPr>
              <w:t>之處理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2B7" w:rsidRPr="00F171F3" w:rsidRDefault="002932B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2B7" w:rsidRPr="00F171F3" w:rsidRDefault="002932B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34BBB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BBB" w:rsidRPr="00F171F3" w:rsidRDefault="00F34BB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2008/10/9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BBB" w:rsidRPr="00F171F3" w:rsidRDefault="008D5EAE" w:rsidP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受款人區修改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BBB" w:rsidRPr="00F171F3" w:rsidRDefault="00F34BB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BBB" w:rsidRPr="00F171F3" w:rsidRDefault="00F34BB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F758C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8C" w:rsidRPr="00F171F3" w:rsidRDefault="005F758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2008/10/15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8C" w:rsidRPr="00F171F3" w:rsidRDefault="005F758C" w:rsidP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修改由AAE0_0500  傳入之處理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8C" w:rsidRPr="00F171F3" w:rsidRDefault="005F758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8C" w:rsidRPr="00F171F3" w:rsidRDefault="005F758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019CA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9CA" w:rsidRPr="00F171F3" w:rsidRDefault="007019C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2009/3/9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9CA" w:rsidRPr="00F171F3" w:rsidRDefault="007019CA" w:rsidP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 xml:space="preserve">增加寫入E98 </w:t>
            </w:r>
            <w:r w:rsidRPr="00F171F3">
              <w:rPr>
                <w:rFonts w:ascii="細明體" w:eastAsia="細明體" w:hAnsi="細明體" w:hint="eastAsia"/>
                <w:lang w:eastAsia="zh-TW"/>
              </w:rPr>
              <w:t>理賠案件特殊紀錄處理紀錄檔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9CA" w:rsidRPr="00F171F3" w:rsidRDefault="007019C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9CA" w:rsidRPr="00F171F3" w:rsidRDefault="007019C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3276C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76C" w:rsidRPr="00F171F3" w:rsidRDefault="00D3276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2009/3/27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76C" w:rsidRPr="00F171F3" w:rsidRDefault="00D3276C" w:rsidP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修改保單號碼連結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76C" w:rsidRPr="00F171F3" w:rsidRDefault="00D3276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76C" w:rsidRPr="00F171F3" w:rsidRDefault="00D3276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91FB6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B6" w:rsidRPr="00F171F3" w:rsidRDefault="00391FB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2009/5/12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B6" w:rsidRPr="00F171F3" w:rsidRDefault="00391FB6" w:rsidP="000907A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退回時取消鎖檔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B6" w:rsidRPr="00F171F3" w:rsidRDefault="00391FB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B6" w:rsidRPr="00F171F3" w:rsidRDefault="00391FB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441A0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1A0" w:rsidRPr="00F171F3" w:rsidRDefault="001441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2009/6/5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1A0" w:rsidRPr="00F171F3" w:rsidRDefault="001441A0" w:rsidP="001441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增加保單連結AAB5_0200參數:</w:t>
            </w:r>
          </w:p>
          <w:p w:rsidR="001441A0" w:rsidRPr="00F171F3" w:rsidRDefault="001441A0" w:rsidP="001441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1.</w:t>
            </w:r>
            <w:r w:rsidRPr="00F171F3">
              <w:rPr>
                <w:rFonts w:ascii="新細明體" w:hAnsi="新細明體" w:hint="eastAsia"/>
                <w:bCs/>
                <w:lang w:eastAsia="zh-TW"/>
              </w:rPr>
              <w:tab/>
              <w:t>投保始期</w:t>
            </w:r>
          </w:p>
          <w:p w:rsidR="001441A0" w:rsidRPr="00F171F3" w:rsidRDefault="001441A0" w:rsidP="001441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2.</w:t>
            </w:r>
            <w:r w:rsidRPr="00F171F3">
              <w:rPr>
                <w:rFonts w:ascii="新細明體" w:hAnsi="新細明體" w:hint="eastAsia"/>
                <w:bCs/>
                <w:lang w:eastAsia="zh-TW"/>
              </w:rPr>
              <w:tab/>
              <w:t>下次應繳日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1A0" w:rsidRPr="00F171F3" w:rsidRDefault="001441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1A0" w:rsidRPr="00F171F3" w:rsidRDefault="001441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35359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359" w:rsidRPr="00F171F3" w:rsidRDefault="00C3535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2009/6/6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5436" w:rsidRPr="00F171F3" w:rsidRDefault="00025436" w:rsidP="0002543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1.</w:t>
            </w:r>
            <w:r w:rsidRPr="00F171F3">
              <w:rPr>
                <w:rFonts w:hint="eastAsia"/>
                <w:lang w:eastAsia="zh-TW"/>
              </w:rPr>
              <w:t>給付方式為匯撥時</w:t>
            </w:r>
            <w:r w:rsidRPr="00F171F3">
              <w:rPr>
                <w:rFonts w:hint="eastAsia"/>
                <w:lang w:eastAsia="zh-TW"/>
              </w:rPr>
              <w:t>,</w:t>
            </w:r>
            <w:r w:rsidRPr="00F171F3">
              <w:rPr>
                <w:rFonts w:hint="eastAsia"/>
                <w:lang w:eastAsia="zh-TW"/>
              </w:rPr>
              <w:t>多顯示行庫代號及帳號</w:t>
            </w:r>
          </w:p>
          <w:p w:rsidR="00C35359" w:rsidRPr="00F171F3" w:rsidRDefault="00025436" w:rsidP="0002543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2.</w:t>
            </w:r>
            <w:r w:rsidRPr="00F171F3">
              <w:rPr>
                <w:rFonts w:hint="eastAsia"/>
                <w:lang w:eastAsia="zh-TW"/>
              </w:rPr>
              <w:t>退回時</w:t>
            </w:r>
            <w:r w:rsidRPr="00F171F3">
              <w:rPr>
                <w:rFonts w:hint="eastAsia"/>
                <w:lang w:eastAsia="zh-TW"/>
              </w:rPr>
              <w:t>,</w:t>
            </w:r>
            <w:r w:rsidRPr="00F171F3">
              <w:rPr>
                <w:rFonts w:hint="eastAsia"/>
                <w:lang w:eastAsia="zh-TW"/>
              </w:rPr>
              <w:t>將更新</w:t>
            </w:r>
            <w:r w:rsidRPr="00F171F3">
              <w:rPr>
                <w:rFonts w:hint="eastAsia"/>
                <w:lang w:eastAsia="zh-TW"/>
              </w:rPr>
              <w:t>BPM</w:t>
            </w:r>
            <w:r w:rsidRPr="00F171F3">
              <w:rPr>
                <w:rFonts w:hint="eastAsia"/>
                <w:lang w:eastAsia="zh-TW"/>
              </w:rPr>
              <w:t>動作放在最後</w:t>
            </w:r>
            <w:r w:rsidRPr="00F171F3">
              <w:rPr>
                <w:rFonts w:hint="eastAsia"/>
                <w:lang w:eastAsia="zh-TW"/>
              </w:rPr>
              <w:t>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359" w:rsidRPr="00F171F3" w:rsidRDefault="0002543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359" w:rsidRPr="00F171F3" w:rsidRDefault="00C3535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F4209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09" w:rsidRPr="00F171F3" w:rsidRDefault="004F420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2009/6/25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09" w:rsidRPr="00F171F3" w:rsidRDefault="004F4209" w:rsidP="0002543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修正退回時動作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09" w:rsidRPr="00F171F3" w:rsidRDefault="004F420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09" w:rsidRPr="00F171F3" w:rsidRDefault="004F420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5229F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229F" w:rsidRPr="00F171F3" w:rsidRDefault="00E5229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2009/8/10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229F" w:rsidRPr="00F171F3" w:rsidRDefault="00E5229F" w:rsidP="0002543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增加簽核層級顯示欄位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229F" w:rsidRPr="00F171F3" w:rsidRDefault="00E5229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vvn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229F" w:rsidRPr="00F171F3" w:rsidRDefault="00E5229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51D1F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D1F" w:rsidRPr="00F171F3" w:rsidRDefault="00B51D1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2009/8/13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D1F" w:rsidRPr="00F171F3" w:rsidRDefault="00B51D1F" w:rsidP="0002543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簽核層級改為下拉選單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D1F" w:rsidRPr="00F171F3" w:rsidRDefault="00B51D1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vvn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D1F" w:rsidRPr="00F171F3" w:rsidRDefault="00B51D1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D7C23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C23" w:rsidRPr="00F171F3" w:rsidRDefault="003D7C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2009/8/21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C23" w:rsidRPr="00F171F3" w:rsidRDefault="003D7C23" w:rsidP="0002543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增加前次簽擬內容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C23" w:rsidRPr="00F171F3" w:rsidRDefault="003D7C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C23" w:rsidRPr="00F171F3" w:rsidRDefault="003D7C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173F2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73F2" w:rsidRPr="00F171F3" w:rsidRDefault="007173F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2009/8/25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73F2" w:rsidRPr="00F171F3" w:rsidRDefault="007173F2" w:rsidP="0002543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增加爭議件顯示</w:t>
            </w:r>
            <w:r w:rsidR="00583648" w:rsidRPr="00F171F3">
              <w:rPr>
                <w:rFonts w:hint="eastAsia"/>
                <w:lang w:eastAsia="zh-TW"/>
              </w:rPr>
              <w:t>原件</w:t>
            </w:r>
            <w:r w:rsidRPr="00F171F3">
              <w:rPr>
                <w:rFonts w:hint="eastAsia"/>
                <w:lang w:eastAsia="zh-TW"/>
              </w:rPr>
              <w:t>簽擬內容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73F2" w:rsidRPr="00F171F3" w:rsidRDefault="007173F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73F2" w:rsidRPr="00F171F3" w:rsidRDefault="007173F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67EBC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EBC" w:rsidRPr="00F171F3" w:rsidRDefault="00767EB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lastRenderedPageBreak/>
              <w:t>2009/9/8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EBC" w:rsidRPr="00F171F3" w:rsidRDefault="00767EBC" w:rsidP="0002543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增加同意時中間案件處理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EBC" w:rsidRPr="00F171F3" w:rsidRDefault="00767EB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EBC" w:rsidRPr="00F171F3" w:rsidRDefault="00767EB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975A6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5A6" w:rsidRPr="00F171F3" w:rsidRDefault="001975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2009/10/07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5A6" w:rsidRPr="00F171F3" w:rsidRDefault="001975A6" w:rsidP="001975A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1.</w:t>
            </w:r>
            <w:r w:rsidRPr="00F171F3">
              <w:rPr>
                <w:rFonts w:hint="eastAsia"/>
                <w:lang w:eastAsia="zh-TW"/>
              </w:rPr>
              <w:t>新增備註顯示</w:t>
            </w:r>
          </w:p>
          <w:p w:rsidR="001975A6" w:rsidRPr="00F171F3" w:rsidRDefault="001975A6" w:rsidP="001975A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2.</w:t>
            </w:r>
            <w:r w:rsidRPr="00F171F3">
              <w:rPr>
                <w:rFonts w:hint="eastAsia"/>
                <w:lang w:eastAsia="zh-TW"/>
              </w:rPr>
              <w:t>按下如擬時</w:t>
            </w:r>
            <w:r w:rsidRPr="00F171F3">
              <w:rPr>
                <w:rFonts w:hint="eastAsia"/>
                <w:lang w:eastAsia="zh-TW"/>
              </w:rPr>
              <w:t>,</w:t>
            </w:r>
            <w:r w:rsidRPr="00F171F3">
              <w:rPr>
                <w:rFonts w:hint="eastAsia"/>
                <w:lang w:eastAsia="zh-TW"/>
              </w:rPr>
              <w:t>處理備註檔案</w:t>
            </w:r>
            <w:r w:rsidR="000F19FB" w:rsidRPr="00F171F3">
              <w:rPr>
                <w:rFonts w:hint="eastAsia"/>
                <w:lang w:eastAsia="zh-TW"/>
              </w:rPr>
              <w:t>(2.7)</w:t>
            </w:r>
          </w:p>
          <w:p w:rsidR="00CB6B2E" w:rsidRPr="00F171F3" w:rsidRDefault="00CB6B2E" w:rsidP="001975A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3.</w:t>
            </w:r>
            <w:r w:rsidRPr="00F171F3">
              <w:rPr>
                <w:rFonts w:hint="eastAsia"/>
                <w:lang w:eastAsia="zh-TW"/>
              </w:rPr>
              <w:t>先開放測試與平測可顯示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5A6" w:rsidRPr="00F171F3" w:rsidRDefault="001975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淑鈴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5A6" w:rsidRPr="00F171F3" w:rsidRDefault="001975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93F93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93" w:rsidRPr="00F171F3" w:rsidRDefault="00493F9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2009/11/21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93" w:rsidRPr="00F171F3" w:rsidRDefault="00493F93" w:rsidP="001975A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ascii="新細明體" w:hAnsi="新細明體" w:cs="新細明體" w:hint="eastAsia"/>
                <w:lang w:eastAsia="zh-TW"/>
              </w:rPr>
              <w:t>導入意外險保單連結資訊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93" w:rsidRPr="00F171F3" w:rsidRDefault="00493F9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93" w:rsidRPr="00F171F3" w:rsidRDefault="00493F9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30253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253" w:rsidRPr="00F171F3" w:rsidRDefault="0063025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2010/10/11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253" w:rsidRPr="00F171F3" w:rsidRDefault="00630253" w:rsidP="001975A6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 w:rsidRPr="00F171F3">
              <w:rPr>
                <w:rFonts w:ascii="新細明體" w:hAnsi="新細明體" w:cs="新細明體" w:hint="eastAsia"/>
                <w:lang w:eastAsia="zh-TW"/>
              </w:rPr>
              <w:t>VIP保戶理賠表示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253" w:rsidRPr="00F171F3" w:rsidRDefault="0063025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253" w:rsidRPr="00F171F3" w:rsidRDefault="0063025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01029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1029" w:rsidRPr="00F171F3" w:rsidRDefault="00E01029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2011/12/9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1029" w:rsidRPr="00F171F3" w:rsidRDefault="00E01029" w:rsidP="001975A6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 w:rsidRPr="00F171F3">
              <w:rPr>
                <w:rFonts w:ascii="新細明體" w:hAnsi="新細明體" w:cs="新細明體" w:hint="eastAsia"/>
                <w:lang w:eastAsia="zh-TW"/>
              </w:rPr>
              <w:t>團險契約明細查詢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1029" w:rsidRPr="00F171F3" w:rsidRDefault="00E0102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1029" w:rsidRPr="00F171F3" w:rsidRDefault="00E0102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90A6C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A6C" w:rsidRPr="00F171F3" w:rsidRDefault="00AA02BD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2012/01</w:t>
            </w:r>
            <w:r w:rsidR="00090A6C" w:rsidRPr="00F171F3">
              <w:rPr>
                <w:rFonts w:ascii="新細明體" w:hAnsi="新細明體" w:hint="eastAsia"/>
                <w:bCs/>
                <w:lang w:eastAsia="zh-TW"/>
              </w:rPr>
              <w:t>/23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A6C" w:rsidRPr="00F171F3" w:rsidRDefault="00090A6C" w:rsidP="001975A6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 w:rsidRPr="00F171F3">
              <w:rPr>
                <w:rFonts w:ascii="新細明體" w:hAnsi="新細明體" w:cs="新細明體" w:hint="eastAsia"/>
                <w:lang w:eastAsia="zh-TW"/>
              </w:rPr>
              <w:t>增加取消禁背原因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A6C" w:rsidRPr="00F171F3" w:rsidRDefault="00090A6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A6C" w:rsidRPr="00F171F3" w:rsidRDefault="00090A6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D69F7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F7" w:rsidRPr="00F171F3" w:rsidRDefault="001D69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2012/03/28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F7" w:rsidRPr="00F171F3" w:rsidRDefault="001D69F7" w:rsidP="001975A6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 w:rsidRPr="00F171F3">
              <w:rPr>
                <w:rFonts w:ascii="新細明體" w:hAnsi="新細明體" w:cs="新細明體" w:hint="eastAsia"/>
                <w:lang w:eastAsia="zh-TW"/>
              </w:rPr>
              <w:t>解除契約明細查詢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F7" w:rsidRPr="00F171F3" w:rsidRDefault="001D69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F7" w:rsidRPr="00F171F3" w:rsidRDefault="001D69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62C6A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C6A" w:rsidRPr="00F171F3" w:rsidRDefault="00562C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2012/07/18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C6A" w:rsidRPr="00F171F3" w:rsidRDefault="00562C6A" w:rsidP="001975A6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 w:rsidRPr="00F171F3">
              <w:rPr>
                <w:rFonts w:ascii="新細明體" w:hAnsi="新細明體" w:cs="新細明體" w:hint="eastAsia"/>
                <w:lang w:eastAsia="zh-TW"/>
              </w:rPr>
              <w:t>1.必須選擇簽擬層級</w:t>
            </w:r>
          </w:p>
          <w:p w:rsidR="00562C6A" w:rsidRPr="00F171F3" w:rsidRDefault="00562C6A" w:rsidP="001975A6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 w:rsidRPr="00F171F3">
              <w:rPr>
                <w:rFonts w:ascii="新細明體" w:hAnsi="新細明體" w:cs="新細明體" w:hint="eastAsia"/>
                <w:lang w:eastAsia="zh-TW"/>
              </w:rPr>
              <w:t>2.新增風險評分欄位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C6A" w:rsidRPr="00F171F3" w:rsidRDefault="00562C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C6A" w:rsidRPr="00F171F3" w:rsidRDefault="00562C6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A02BD" w:rsidRPr="00F171F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2BD" w:rsidRPr="00F171F3" w:rsidRDefault="00AA02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2012/09/28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2BD" w:rsidRPr="00F171F3" w:rsidRDefault="00AA02BD" w:rsidP="001975A6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 w:rsidRPr="00F171F3">
              <w:rPr>
                <w:rFonts w:ascii="新細明體" w:hAnsi="新細明體" w:cs="新細明體" w:hint="eastAsia"/>
                <w:lang w:eastAsia="zh-TW"/>
              </w:rPr>
              <w:t>新增資料暫存功能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2BD" w:rsidRPr="00F171F3" w:rsidRDefault="00AA02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凱鈞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2BD" w:rsidRPr="00F171F3" w:rsidRDefault="00AA02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Pr="00F171F3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4503"/>
        <w:gridCol w:w="1566"/>
        <w:gridCol w:w="2071"/>
        <w:gridCol w:w="66"/>
        <w:tblGridChange w:id="2">
          <w:tblGrid>
            <w:gridCol w:w="1416"/>
            <w:gridCol w:w="1010"/>
            <w:gridCol w:w="4503"/>
            <w:gridCol w:w="1566"/>
            <w:gridCol w:w="2071"/>
            <w:gridCol w:w="66"/>
          </w:tblGrid>
        </w:tblGridChange>
      </w:tblGrid>
      <w:tr w:rsidR="00297C9C" w:rsidRPr="00F171F3" w:rsidTr="00EA5D2B">
        <w:trPr>
          <w:gridAfter w:val="1"/>
          <w:wAfter w:w="66" w:type="dxa"/>
        </w:trPr>
        <w:tc>
          <w:tcPr>
            <w:tcW w:w="1416" w:type="dxa"/>
          </w:tcPr>
          <w:p w:rsidR="00297C9C" w:rsidRPr="00F171F3" w:rsidRDefault="00297C9C" w:rsidP="004D3A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97C9C" w:rsidRPr="00F171F3" w:rsidRDefault="00297C9C" w:rsidP="004D3A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97C9C" w:rsidRPr="00F171F3" w:rsidRDefault="00297C9C" w:rsidP="004D3A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97C9C" w:rsidRPr="00F171F3" w:rsidRDefault="00297C9C" w:rsidP="004D3A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97C9C" w:rsidRPr="00F171F3" w:rsidRDefault="00297C9C" w:rsidP="004D3A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97C9C" w:rsidRPr="00F171F3" w:rsidTr="00EA5D2B">
        <w:trPr>
          <w:gridAfter w:val="1"/>
          <w:wAfter w:w="66" w:type="dxa"/>
        </w:trPr>
        <w:tc>
          <w:tcPr>
            <w:tcW w:w="1416" w:type="dxa"/>
          </w:tcPr>
          <w:p w:rsidR="00297C9C" w:rsidRPr="00F171F3" w:rsidRDefault="00297C9C" w:rsidP="00297C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28</w:t>
            </w:r>
          </w:p>
        </w:tc>
        <w:tc>
          <w:tcPr>
            <w:tcW w:w="1010" w:type="dxa"/>
          </w:tcPr>
          <w:p w:rsidR="00297C9C" w:rsidRPr="00F171F3" w:rsidRDefault="00297C9C" w:rsidP="004D3A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33</w:t>
            </w:r>
          </w:p>
        </w:tc>
        <w:tc>
          <w:tcPr>
            <w:tcW w:w="4503" w:type="dxa"/>
          </w:tcPr>
          <w:p w:rsidR="00297C9C" w:rsidRPr="00F171F3" w:rsidRDefault="00297C9C" w:rsidP="00297C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因應二代健保，調整延滯息顯示方式</w:t>
            </w:r>
          </w:p>
        </w:tc>
        <w:tc>
          <w:tcPr>
            <w:tcW w:w="1566" w:type="dxa"/>
          </w:tcPr>
          <w:p w:rsidR="00297C9C" w:rsidRPr="00F171F3" w:rsidRDefault="00297C9C" w:rsidP="004D3A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 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Huai</w:t>
            </w:r>
          </w:p>
        </w:tc>
        <w:tc>
          <w:tcPr>
            <w:tcW w:w="2071" w:type="dxa"/>
          </w:tcPr>
          <w:p w:rsidR="00297C9C" w:rsidRPr="00F171F3" w:rsidRDefault="00297C9C" w:rsidP="004D3A4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121112000027</w:t>
            </w:r>
          </w:p>
        </w:tc>
      </w:tr>
      <w:tr w:rsidR="006E4F9E" w:rsidRPr="00F171F3" w:rsidTr="00EA5D2B">
        <w:trPr>
          <w:gridAfter w:val="1"/>
          <w:wAfter w:w="66" w:type="dxa"/>
        </w:trPr>
        <w:tc>
          <w:tcPr>
            <w:tcW w:w="1416" w:type="dxa"/>
          </w:tcPr>
          <w:p w:rsidR="006E4F9E" w:rsidRPr="00F171F3" w:rsidRDefault="006E4F9E" w:rsidP="00297C9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2013/2/21</w:t>
            </w:r>
          </w:p>
        </w:tc>
        <w:tc>
          <w:tcPr>
            <w:tcW w:w="1010" w:type="dxa"/>
          </w:tcPr>
          <w:p w:rsidR="006E4F9E" w:rsidRPr="00F171F3" w:rsidRDefault="006E4F9E" w:rsidP="004D3A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34</w:t>
            </w:r>
          </w:p>
        </w:tc>
        <w:tc>
          <w:tcPr>
            <w:tcW w:w="4503" w:type="dxa"/>
          </w:tcPr>
          <w:p w:rsidR="006E4F9E" w:rsidRPr="00F171F3" w:rsidRDefault="006E4F9E" w:rsidP="00297C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導入理賠偵測點選之流程控管</w:t>
            </w:r>
          </w:p>
        </w:tc>
        <w:tc>
          <w:tcPr>
            <w:tcW w:w="1566" w:type="dxa"/>
          </w:tcPr>
          <w:p w:rsidR="006E4F9E" w:rsidRPr="00F171F3" w:rsidRDefault="006E4F9E" w:rsidP="004D3A4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171F3">
              <w:rPr>
                <w:rFonts w:ascii="新細明體" w:hAnsi="新細明體" w:hint="eastAsia"/>
                <w:bCs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6E4F9E" w:rsidRPr="00F171F3" w:rsidRDefault="006E4F9E" w:rsidP="004D3A40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171F3">
              <w:rPr>
                <w:sz w:val="20"/>
                <w:szCs w:val="20"/>
              </w:rPr>
              <w:t>130206000378</w:t>
            </w:r>
          </w:p>
        </w:tc>
      </w:tr>
      <w:tr w:rsidR="00552329" w:rsidRPr="00F171F3" w:rsidTr="00EA5D2B">
        <w:trPr>
          <w:gridAfter w:val="1"/>
          <w:wAfter w:w="66" w:type="dxa"/>
        </w:trPr>
        <w:tc>
          <w:tcPr>
            <w:tcW w:w="1416" w:type="dxa"/>
          </w:tcPr>
          <w:p w:rsidR="00552329" w:rsidRPr="00F171F3" w:rsidRDefault="00552329" w:rsidP="00297C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新細明體" w:hAnsi="新細明體" w:hint="eastAsia"/>
                <w:bCs/>
                <w:sz w:val="20"/>
                <w:szCs w:val="20"/>
              </w:rPr>
              <w:t>2013/10/02</w:t>
            </w:r>
          </w:p>
        </w:tc>
        <w:tc>
          <w:tcPr>
            <w:tcW w:w="1010" w:type="dxa"/>
          </w:tcPr>
          <w:p w:rsidR="00552329" w:rsidRPr="00F171F3" w:rsidRDefault="00552329" w:rsidP="004D3A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35</w:t>
            </w:r>
          </w:p>
        </w:tc>
        <w:tc>
          <w:tcPr>
            <w:tcW w:w="4503" w:type="dxa"/>
          </w:tcPr>
          <w:p w:rsidR="00552329" w:rsidRPr="00F171F3" w:rsidRDefault="00552329" w:rsidP="00297C9C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醫鑑優化作業</w:t>
            </w:r>
            <w:r w:rsidRPr="00F171F3">
              <w:rPr>
                <w:rFonts w:hint="eastAsia"/>
                <w:sz w:val="20"/>
                <w:szCs w:val="20"/>
              </w:rPr>
              <w:t>(</w:t>
            </w:r>
            <w:r w:rsidRPr="00F171F3">
              <w:rPr>
                <w:rFonts w:hint="eastAsia"/>
                <w:sz w:val="20"/>
                <w:szCs w:val="20"/>
              </w:rPr>
              <w:t>申請書</w:t>
            </w:r>
            <w:r w:rsidRPr="00F171F3">
              <w:rPr>
                <w:sz w:val="20"/>
                <w:szCs w:val="20"/>
              </w:rPr>
              <w:t>130715000375</w:t>
            </w:r>
            <w:r w:rsidRPr="00F171F3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66" w:type="dxa"/>
          </w:tcPr>
          <w:p w:rsidR="00552329" w:rsidRPr="00F171F3" w:rsidRDefault="00552329" w:rsidP="004D3A4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F171F3">
              <w:rPr>
                <w:rFonts w:ascii="新細明體" w:hAnsi="新細明體" w:hint="eastAsia"/>
                <w:bCs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552329" w:rsidRPr="00F171F3" w:rsidRDefault="00552329" w:rsidP="004D3A40">
            <w:pPr>
              <w:spacing w:line="240" w:lineRule="atLeast"/>
              <w:rPr>
                <w:sz w:val="20"/>
                <w:szCs w:val="20"/>
              </w:rPr>
            </w:pPr>
            <w:r w:rsidRPr="00F171F3">
              <w:rPr>
                <w:sz w:val="20"/>
                <w:szCs w:val="20"/>
              </w:rPr>
              <w:t>131001000261</w:t>
            </w:r>
          </w:p>
        </w:tc>
      </w:tr>
      <w:tr w:rsidR="005D0152" w:rsidRPr="00F171F3" w:rsidTr="00EA5D2B">
        <w:trPr>
          <w:gridAfter w:val="1"/>
          <w:wAfter w:w="66" w:type="dxa"/>
        </w:trPr>
        <w:tc>
          <w:tcPr>
            <w:tcW w:w="1416" w:type="dxa"/>
          </w:tcPr>
          <w:p w:rsidR="005D0152" w:rsidRPr="00F171F3" w:rsidRDefault="005D0152" w:rsidP="00297C9C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F171F3">
              <w:rPr>
                <w:rFonts w:ascii="新細明體" w:hAnsi="新細明體" w:hint="eastAsia"/>
                <w:bCs/>
                <w:sz w:val="20"/>
                <w:szCs w:val="20"/>
              </w:rPr>
              <w:t>2013</w:t>
            </w:r>
          </w:p>
        </w:tc>
        <w:tc>
          <w:tcPr>
            <w:tcW w:w="1010" w:type="dxa"/>
          </w:tcPr>
          <w:p w:rsidR="005D0152" w:rsidRPr="00F171F3" w:rsidRDefault="005D0152" w:rsidP="004D3A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36</w:t>
            </w:r>
          </w:p>
        </w:tc>
        <w:tc>
          <w:tcPr>
            <w:tcW w:w="4503" w:type="dxa"/>
          </w:tcPr>
          <w:p w:rsidR="005D0152" w:rsidRPr="00F171F3" w:rsidRDefault="005D0152" w:rsidP="00297C9C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理賠系統留存覆核人員退回紀錄</w:t>
            </w:r>
          </w:p>
        </w:tc>
        <w:tc>
          <w:tcPr>
            <w:tcW w:w="1566" w:type="dxa"/>
          </w:tcPr>
          <w:p w:rsidR="005D0152" w:rsidRPr="00F171F3" w:rsidRDefault="005D0152" w:rsidP="004D3A4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F171F3">
              <w:rPr>
                <w:rFonts w:ascii="新細明體" w:hAnsi="新細明體" w:hint="eastAsia"/>
                <w:bCs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5D0152" w:rsidRPr="00F171F3" w:rsidRDefault="005D0152" w:rsidP="004D3A40">
            <w:pPr>
              <w:spacing w:line="240" w:lineRule="atLeast"/>
              <w:rPr>
                <w:sz w:val="20"/>
                <w:szCs w:val="20"/>
              </w:rPr>
            </w:pPr>
            <w:r w:rsidRPr="00F171F3">
              <w:rPr>
                <w:sz w:val="20"/>
                <w:szCs w:val="20"/>
              </w:rPr>
              <w:t>131210000210</w:t>
            </w:r>
          </w:p>
        </w:tc>
      </w:tr>
      <w:tr w:rsidR="00984093" w:rsidRPr="00F171F3" w:rsidTr="003C3E87">
        <w:trPr>
          <w:gridAfter w:val="1"/>
          <w:wAfter w:w="66" w:type="dxa"/>
        </w:trPr>
        <w:tc>
          <w:tcPr>
            <w:tcW w:w="1416" w:type="dxa"/>
          </w:tcPr>
          <w:p w:rsidR="00984093" w:rsidRPr="00F171F3" w:rsidRDefault="00984093" w:rsidP="00297C9C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F171F3">
              <w:rPr>
                <w:rFonts w:ascii="新細明體" w:hAnsi="新細明體" w:hint="eastAsia"/>
                <w:bCs/>
                <w:sz w:val="20"/>
                <w:szCs w:val="20"/>
              </w:rPr>
              <w:t>2013/12/31</w:t>
            </w:r>
          </w:p>
        </w:tc>
        <w:tc>
          <w:tcPr>
            <w:tcW w:w="1010" w:type="dxa"/>
          </w:tcPr>
          <w:p w:rsidR="00984093" w:rsidRPr="00F171F3" w:rsidRDefault="00984093" w:rsidP="004D3A4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37</w:t>
            </w:r>
          </w:p>
        </w:tc>
        <w:tc>
          <w:tcPr>
            <w:tcW w:w="4503" w:type="dxa"/>
            <w:vAlign w:val="center"/>
          </w:tcPr>
          <w:p w:rsidR="00984093" w:rsidRPr="00F171F3" w:rsidRDefault="00984093" w:rsidP="00297C9C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理賠給付方式輸入作業調整</w:t>
            </w:r>
          </w:p>
        </w:tc>
        <w:tc>
          <w:tcPr>
            <w:tcW w:w="1566" w:type="dxa"/>
            <w:vAlign w:val="center"/>
          </w:tcPr>
          <w:p w:rsidR="00984093" w:rsidRPr="00F171F3" w:rsidRDefault="00984093" w:rsidP="004D3A4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  <w:vAlign w:val="center"/>
          </w:tcPr>
          <w:p w:rsidR="00984093" w:rsidRPr="00F171F3" w:rsidRDefault="00984093" w:rsidP="004D3A40">
            <w:pPr>
              <w:spacing w:line="240" w:lineRule="atLeast"/>
              <w:rPr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131224000166</w:t>
            </w:r>
          </w:p>
        </w:tc>
      </w:tr>
      <w:tr w:rsidR="006A317A" w:rsidRPr="00F171F3" w:rsidTr="00EA5D2B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7A" w:rsidRPr="00F171F3" w:rsidRDefault="006A317A" w:rsidP="00732C0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2014/01/22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7A" w:rsidRPr="00F171F3" w:rsidRDefault="006A317A" w:rsidP="00732C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38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7A" w:rsidRPr="00F171F3" w:rsidRDefault="006A317A" w:rsidP="00732C0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導入不給付通知函輸入作業</w:t>
            </w:r>
          </w:p>
          <w:p w:rsidR="006A317A" w:rsidRPr="00F171F3" w:rsidRDefault="006A317A" w:rsidP="006A31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1.CALL AABA_0600_mod.hasDTAAB016()&gt;&gt;判斷是否有輸入不給付，若有，則</w:t>
            </w:r>
          </w:p>
          <w:p w:rsidR="006A317A" w:rsidRPr="00F171F3" w:rsidRDefault="006A317A" w:rsidP="006A31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新增"不給付通知函查詢"功能鈕</w:t>
            </w:r>
          </w:p>
          <w:p w:rsidR="006A317A" w:rsidRPr="00F171F3" w:rsidRDefault="006A317A" w:rsidP="006A31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&gt;&gt;產生不給付通知函pdf</w:t>
            </w:r>
          </w:p>
          <w:p w:rsidR="006A317A" w:rsidRPr="00F171F3" w:rsidRDefault="006A317A" w:rsidP="00F77C30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2.取消覆核&gt;&gt;</w:t>
            </w:r>
            <w:r w:rsidR="009460E8"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若有輸入不給付通知函</w:t>
            </w:r>
            <w:r w:rsidR="00643B9E" w:rsidRPr="00F171F3">
              <w:rPr>
                <w:rFonts w:ascii="新細明體" w:hAnsi="新細明體" w:hint="eastAsia"/>
                <w:kern w:val="2"/>
              </w:rPr>
              <w:t>時，則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刪除已輸入的不給付通知函資料&gt;&gt;CALL </w:t>
            </w:r>
            <w:r w:rsidR="00D1252C" w:rsidRPr="00F171F3">
              <w:rPr>
                <w:rFonts w:ascii="細明體" w:eastAsia="細明體" w:hAnsi="細明體" w:cs="Courier New"/>
                <w:sz w:val="20"/>
                <w:szCs w:val="20"/>
              </w:rPr>
              <w:t xml:space="preserve"> AABA_0600_mod.cancelDTAAB016 ()</w:t>
            </w:r>
            <w:r w:rsidR="00D1252C"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7A" w:rsidRPr="00F171F3" w:rsidRDefault="006A317A" w:rsidP="00732C0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17A" w:rsidRPr="00F171F3" w:rsidRDefault="006A317A" w:rsidP="00732C00">
            <w:pPr>
              <w:spacing w:line="240" w:lineRule="atLeast"/>
              <w:rPr>
                <w:rFonts w:ascii="細明體" w:eastAsia="細明體" w:hAnsi="細明體"/>
                <w:sz w:val="20"/>
                <w:szCs w:val="20"/>
              </w:rPr>
            </w:pPr>
            <w:r w:rsidRPr="00F171F3">
              <w:t>131216000117</w:t>
            </w:r>
          </w:p>
        </w:tc>
      </w:tr>
      <w:tr w:rsidR="00F77C30" w:rsidRPr="00F171F3" w:rsidTr="00EA5D2B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C30" w:rsidRPr="00F171F3" w:rsidRDefault="00F77C30" w:rsidP="00732C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新細明體" w:hAnsi="新細明體" w:hint="eastAsia"/>
                <w:bCs/>
                <w:sz w:val="20"/>
                <w:szCs w:val="20"/>
              </w:rPr>
              <w:t>2014/3/19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C30" w:rsidRPr="00F171F3" w:rsidRDefault="00F77C30" w:rsidP="00732C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新細明體" w:hAnsi="新細明體" w:hint="eastAsia"/>
                <w:bCs/>
                <w:sz w:val="20"/>
                <w:szCs w:val="20"/>
              </w:rPr>
              <w:t>39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C30" w:rsidRPr="00F171F3" w:rsidRDefault="00F77C30" w:rsidP="00732C0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理賠偵測總分標準化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C30" w:rsidRPr="00F171F3" w:rsidRDefault="00F77C30" w:rsidP="00732C0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F171F3">
              <w:rPr>
                <w:rFonts w:ascii="新細明體" w:hAnsi="新細明體" w:hint="eastAsia"/>
                <w:bCs/>
                <w:sz w:val="20"/>
                <w:szCs w:val="20"/>
              </w:rPr>
              <w:t>侑文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C30" w:rsidRPr="00F171F3" w:rsidRDefault="00F77C30" w:rsidP="00732C00">
            <w:pPr>
              <w:spacing w:line="240" w:lineRule="atLeast"/>
              <w:rPr>
                <w:sz w:val="20"/>
                <w:szCs w:val="20"/>
              </w:rPr>
            </w:pPr>
            <w:r w:rsidRPr="00F171F3">
              <w:rPr>
                <w:sz w:val="20"/>
                <w:szCs w:val="20"/>
              </w:rPr>
              <w:t>140317000132</w:t>
            </w:r>
          </w:p>
        </w:tc>
      </w:tr>
      <w:tr w:rsidR="0032790F" w:rsidRPr="00F171F3" w:rsidTr="00EA5D2B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0F" w:rsidRPr="00F171F3" w:rsidRDefault="0032790F" w:rsidP="00732C0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/>
              </w:rPr>
              <w:t>2014/0</w:t>
            </w:r>
            <w:r w:rsidRPr="00F171F3">
              <w:rPr>
                <w:rFonts w:ascii="細明體" w:eastAsia="細明體" w:hAnsi="細明體" w:cs="Courier New" w:hint="eastAsia"/>
              </w:rPr>
              <w:t>4</w:t>
            </w:r>
            <w:r w:rsidRPr="00F171F3">
              <w:rPr>
                <w:rFonts w:ascii="細明體" w:eastAsia="細明體" w:hAnsi="細明體" w:cs="Courier New"/>
              </w:rPr>
              <w:t>/</w:t>
            </w:r>
            <w:r w:rsidRPr="00F171F3">
              <w:rPr>
                <w:rFonts w:ascii="細明體" w:eastAsia="細明體" w:hAnsi="細明體" w:cs="Courier New" w:hint="eastAsia"/>
              </w:rPr>
              <w:t>21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0F" w:rsidRPr="00F171F3" w:rsidRDefault="0032790F" w:rsidP="00732C0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</w:rPr>
              <w:t>40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0F" w:rsidRPr="00F171F3" w:rsidRDefault="0032790F" w:rsidP="00732C00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</w:rPr>
              <w:t>申請書</w:t>
            </w:r>
            <w:r w:rsidRPr="00F171F3">
              <w:rPr>
                <w:rFonts w:ascii="sөũ" w:hAnsi="sөũ"/>
                <w:b/>
                <w:bCs/>
              </w:rPr>
              <w:t>140319000043</w:t>
            </w:r>
            <w:r w:rsidRPr="00F171F3">
              <w:rPr>
                <w:rFonts w:ascii="sөũ" w:hAnsi="sөũ"/>
              </w:rPr>
              <w:t>高知名度政治人物與恐怖份子名單訊息警示作業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0F" w:rsidRPr="00F171F3" w:rsidRDefault="0032790F" w:rsidP="00732C0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0F" w:rsidRPr="00F171F3" w:rsidRDefault="0032790F" w:rsidP="00732C00">
            <w:pPr>
              <w:spacing w:line="240" w:lineRule="atLeast"/>
              <w:rPr>
                <w:sz w:val="20"/>
                <w:szCs w:val="20"/>
              </w:rPr>
            </w:pPr>
            <w:r w:rsidRPr="00F171F3">
              <w:t>140421000285</w:t>
            </w:r>
          </w:p>
        </w:tc>
      </w:tr>
      <w:tr w:rsidR="00EA5D2B" w:rsidRPr="00F171F3" w:rsidTr="00EA5D2B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2B" w:rsidRPr="00F171F3" w:rsidRDefault="00EA5D2B" w:rsidP="00732C00">
            <w:pPr>
              <w:spacing w:line="240" w:lineRule="atLeast"/>
              <w:jc w:val="center"/>
              <w:rPr>
                <w:rFonts w:ascii="細明體" w:eastAsia="細明體" w:hAnsi="細明體" w:cs="Courier New"/>
              </w:rPr>
            </w:pPr>
            <w:r w:rsidRPr="00F171F3">
              <w:rPr>
                <w:rFonts w:ascii="細明體" w:eastAsia="細明體" w:hAnsi="細明體" w:cs="Courier New" w:hint="eastAsia"/>
              </w:rPr>
              <w:t>2014/07/03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2B" w:rsidRPr="00F171F3" w:rsidRDefault="00EA5D2B" w:rsidP="00732C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</w:rPr>
            </w:pPr>
            <w:r w:rsidRPr="00F171F3">
              <w:rPr>
                <w:rFonts w:ascii="細明體" w:eastAsia="細明體" w:hAnsi="細明體" w:cs="Courier New" w:hint="eastAsia"/>
              </w:rPr>
              <w:t>41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2B" w:rsidRPr="00F171F3" w:rsidRDefault="00EA5D2B" w:rsidP="00732C00">
            <w:pPr>
              <w:spacing w:line="240" w:lineRule="atLeast"/>
              <w:rPr>
                <w:rFonts w:ascii="細明體" w:eastAsia="細明體" w:hAnsi="細明體" w:cs="Courier New" w:hint="eastAsia"/>
              </w:rPr>
            </w:pPr>
            <w:r w:rsidRPr="00F171F3">
              <w:rPr>
                <w:rFonts w:ascii="細明體" w:eastAsia="細明體" w:hAnsi="細明體" w:hint="eastAsia"/>
                <w:noProof/>
                <w:szCs w:val="28"/>
              </w:rPr>
              <w:t>新增</w:t>
            </w:r>
            <w:r w:rsidRPr="00F171F3">
              <w:rPr>
                <w:rFonts w:ascii="細明體" w:eastAsia="細明體" w:hAnsi="細明體"/>
                <w:noProof/>
                <w:szCs w:val="28"/>
              </w:rPr>
              <w:t>”</w:t>
            </w:r>
            <w:r w:rsidRPr="00F171F3">
              <w:rPr>
                <w:rFonts w:ascii="細明體" w:eastAsia="細明體" w:hAnsi="細明體" w:hint="eastAsia"/>
                <w:noProof/>
                <w:szCs w:val="28"/>
              </w:rPr>
              <w:t>客戶資訊整合</w:t>
            </w:r>
            <w:r w:rsidRPr="00F171F3">
              <w:rPr>
                <w:rFonts w:ascii="細明體" w:eastAsia="細明體" w:hAnsi="細明體"/>
                <w:noProof/>
                <w:szCs w:val="28"/>
              </w:rPr>
              <w:t>”</w:t>
            </w:r>
            <w:r w:rsidRPr="00F171F3">
              <w:rPr>
                <w:rFonts w:ascii="細明體" w:eastAsia="細明體" w:hAnsi="細明體" w:hint="eastAsia"/>
                <w:noProof/>
                <w:szCs w:val="28"/>
              </w:rPr>
              <w:t>查詢功能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2B" w:rsidRPr="00F171F3" w:rsidRDefault="00EA5D2B" w:rsidP="00732C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</w:rPr>
            </w:pPr>
            <w:r w:rsidRPr="00F171F3">
              <w:rPr>
                <w:rFonts w:ascii="新細明體" w:hAnsi="新細明體" w:hint="eastAsia"/>
                <w:bCs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2B" w:rsidRPr="00F171F3" w:rsidRDefault="00EA5D2B" w:rsidP="00732C00">
            <w:pPr>
              <w:spacing w:line="240" w:lineRule="atLeast"/>
            </w:pPr>
            <w:r w:rsidRPr="00F171F3">
              <w:t>140627000285</w:t>
            </w:r>
          </w:p>
        </w:tc>
      </w:tr>
      <w:tr w:rsidR="008C5BED" w:rsidRPr="00F171F3" w:rsidTr="00EA5D2B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BED" w:rsidRPr="00F171F3" w:rsidRDefault="008C5BED" w:rsidP="00732C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</w:rPr>
            </w:pPr>
            <w:r w:rsidRPr="00F171F3">
              <w:rPr>
                <w:rFonts w:ascii="細明體" w:eastAsia="細明體" w:hAnsi="細明體" w:cs="Courier New" w:hint="eastAsia"/>
              </w:rPr>
              <w:t>2014/08/11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BED" w:rsidRPr="00F171F3" w:rsidRDefault="008C5BED" w:rsidP="00732C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</w:rPr>
            </w:pPr>
            <w:r w:rsidRPr="00F171F3">
              <w:rPr>
                <w:rFonts w:ascii="細明體" w:eastAsia="細明體" w:hAnsi="細明體" w:cs="Courier New" w:hint="eastAsia"/>
              </w:rPr>
              <w:t>42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BED" w:rsidRPr="00F171F3" w:rsidRDefault="00F0468B" w:rsidP="00732C00">
            <w:pPr>
              <w:spacing w:line="240" w:lineRule="atLeast"/>
              <w:rPr>
                <w:rFonts w:ascii="細明體" w:eastAsia="細明體" w:hAnsi="細明體" w:hint="eastAsia"/>
                <w:noProof/>
                <w:szCs w:val="28"/>
              </w:rPr>
            </w:pPr>
            <w:r w:rsidRPr="00F171F3">
              <w:rPr>
                <w:rFonts w:ascii="細明體" w:eastAsia="細明體" w:hAnsi="細明體" w:hint="eastAsia"/>
                <w:noProof/>
                <w:szCs w:val="28"/>
              </w:rPr>
              <w:t>新增解除契約調閱原理賠案件影像功能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BED" w:rsidRPr="00F171F3" w:rsidRDefault="00F0468B" w:rsidP="00F0468B">
            <w:pPr>
              <w:spacing w:line="240" w:lineRule="atLeast"/>
              <w:jc w:val="center"/>
              <w:rPr>
                <w:rFonts w:ascii="新細明體" w:hAnsi="新細明體" w:hint="eastAsia"/>
                <w:bCs/>
              </w:rPr>
            </w:pPr>
            <w:r w:rsidRPr="00F171F3">
              <w:rPr>
                <w:rFonts w:ascii="新細明體" w:hAnsi="新細明體" w:hint="eastAsia"/>
                <w:bCs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BED" w:rsidRPr="00F171F3" w:rsidRDefault="00135E34" w:rsidP="00732C00">
            <w:pPr>
              <w:spacing w:line="240" w:lineRule="atLeast"/>
            </w:pPr>
            <w:r w:rsidRPr="00F171F3">
              <w:t>140703000615</w:t>
            </w:r>
          </w:p>
        </w:tc>
      </w:tr>
      <w:tr w:rsidR="00362194" w:rsidRPr="00F171F3" w:rsidTr="00EA5D2B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94" w:rsidRPr="00F171F3" w:rsidRDefault="00362194" w:rsidP="00732C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</w:rPr>
            </w:pPr>
            <w:r w:rsidRPr="00F171F3">
              <w:rPr>
                <w:rFonts w:ascii="細明體" w:eastAsia="細明體" w:hAnsi="細明體" w:cs="Courier New"/>
              </w:rPr>
              <w:t>2014/</w:t>
            </w:r>
            <w:r w:rsidRPr="00F171F3">
              <w:rPr>
                <w:rFonts w:ascii="細明體" w:eastAsia="細明體" w:hAnsi="細明體" w:cs="Courier New" w:hint="eastAsia"/>
              </w:rPr>
              <w:t>08</w:t>
            </w:r>
            <w:r w:rsidRPr="00F171F3">
              <w:rPr>
                <w:rFonts w:ascii="細明體" w:eastAsia="細明體" w:hAnsi="細明體" w:cs="Courier New"/>
              </w:rPr>
              <w:t>/3</w:t>
            </w:r>
            <w:r w:rsidRPr="00F171F3">
              <w:rPr>
                <w:rFonts w:ascii="細明體" w:eastAsia="細明體" w:hAnsi="細明體" w:cs="Courier New" w:hint="eastAsia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94" w:rsidRPr="00F171F3" w:rsidRDefault="00362194" w:rsidP="00732C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</w:rPr>
            </w:pPr>
            <w:r w:rsidRPr="00F171F3">
              <w:rPr>
                <w:rFonts w:ascii="細明體" w:eastAsia="細明體" w:hAnsi="細明體" w:cs="Courier New" w:hint="eastAsia"/>
              </w:rPr>
              <w:t>43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94" w:rsidRPr="00F171F3" w:rsidRDefault="00362194" w:rsidP="00732C00">
            <w:pPr>
              <w:spacing w:line="240" w:lineRule="atLeast"/>
              <w:rPr>
                <w:rFonts w:ascii="細明體" w:eastAsia="細明體" w:hAnsi="細明體" w:hint="eastAsia"/>
                <w:noProof/>
                <w:szCs w:val="28"/>
              </w:rPr>
            </w:pPr>
            <w:r w:rsidRPr="00F171F3">
              <w:rPr>
                <w:rFonts w:ascii="細明體" w:eastAsia="細明體" w:hAnsi="細明體" w:hint="eastAsia"/>
                <w:noProof/>
                <w:szCs w:val="28"/>
              </w:rPr>
              <w:t>新增個資紀錄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94" w:rsidRPr="00F171F3" w:rsidRDefault="00362194" w:rsidP="00F0468B">
            <w:pPr>
              <w:spacing w:line="240" w:lineRule="atLeast"/>
              <w:jc w:val="center"/>
              <w:rPr>
                <w:rFonts w:ascii="新細明體" w:hAnsi="新細明體" w:hint="eastAsia"/>
                <w:bCs/>
              </w:rPr>
            </w:pPr>
            <w:r w:rsidRPr="00F171F3">
              <w:rPr>
                <w:rFonts w:ascii="新細明體" w:hAnsi="新細明體" w:hint="eastAsia"/>
                <w:bCs/>
              </w:rPr>
              <w:t>忠瑋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94" w:rsidRPr="00F171F3" w:rsidRDefault="00362194" w:rsidP="003C3E87">
            <w:pPr>
              <w:rPr>
                <w:rFonts w:hint="eastAsia"/>
              </w:rPr>
            </w:pPr>
            <w:r w:rsidRPr="00F171F3">
              <w:rPr>
                <w:rFonts w:hint="eastAsia"/>
              </w:rPr>
              <w:t xml:space="preserve">140731000084 </w:t>
            </w:r>
          </w:p>
        </w:tc>
      </w:tr>
      <w:tr w:rsidR="003C3E87" w:rsidRPr="00F171F3" w:rsidTr="00EA5D2B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87" w:rsidRPr="00F171F3" w:rsidRDefault="003C3E87" w:rsidP="00732C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2015/01/28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87" w:rsidRPr="00F171F3" w:rsidRDefault="003C3E87" w:rsidP="00732C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44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87" w:rsidRPr="00F171F3" w:rsidRDefault="003C3E87" w:rsidP="00732C0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新增郵寄件提示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87" w:rsidRPr="00F171F3" w:rsidRDefault="003C3E87" w:rsidP="00F046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87" w:rsidRPr="00F171F3" w:rsidRDefault="003C3E87" w:rsidP="003C3E8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150128000315</w:t>
            </w:r>
          </w:p>
        </w:tc>
      </w:tr>
      <w:tr w:rsidR="00F32D87" w:rsidRPr="00F171F3" w:rsidTr="008015F6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D87" w:rsidRPr="00F171F3" w:rsidRDefault="00F32D87" w:rsidP="00F32D8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kern w:val="2"/>
              </w:rPr>
              <w:t>2015/03/23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D87" w:rsidRPr="00F171F3" w:rsidRDefault="00F32D87" w:rsidP="00DB285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kern w:val="2"/>
              </w:rPr>
              <w:t>46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D87" w:rsidRPr="00F171F3" w:rsidRDefault="00F32D87" w:rsidP="00AB36F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kern w:val="2"/>
              </w:rPr>
              <w:t>申請書</w:t>
            </w:r>
            <w:r w:rsidRPr="00F171F3">
              <w:rPr>
                <w:rFonts w:ascii="細明體" w:eastAsia="細明體" w:hAnsi="細明體"/>
                <w:kern w:val="2"/>
              </w:rPr>
              <w:t>150105000321</w:t>
            </w:r>
            <w:r w:rsidRPr="00F171F3">
              <w:rPr>
                <w:rFonts w:ascii="細明體" w:eastAsia="細明體" w:hAnsi="細明體" w:hint="eastAsia"/>
                <w:kern w:val="2"/>
              </w:rPr>
              <w:t>: 理賠簡訊服務後續優化作業(恐怖分子提示)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D87" w:rsidRPr="00F171F3" w:rsidRDefault="00F32D87" w:rsidP="00F32D8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kern w:val="2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D87" w:rsidRPr="00F171F3" w:rsidRDefault="00F32D87" w:rsidP="00DB2851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171F3">
              <w:rPr>
                <w:bCs/>
              </w:rPr>
              <w:t>150123000374</w:t>
            </w:r>
          </w:p>
        </w:tc>
      </w:tr>
      <w:tr w:rsidR="00DD7670" w:rsidRPr="00F171F3" w:rsidTr="008015F6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70" w:rsidRPr="00F171F3" w:rsidRDefault="00DD7670" w:rsidP="00F32D87">
            <w:pPr>
              <w:spacing w:line="240" w:lineRule="atLeast"/>
              <w:jc w:val="center"/>
              <w:rPr>
                <w:rFonts w:ascii="細明體" w:eastAsia="細明體" w:hAnsi="細明體" w:hint="eastAsia"/>
                <w:kern w:val="2"/>
              </w:rPr>
            </w:pPr>
            <w:r w:rsidRPr="00F171F3">
              <w:rPr>
                <w:rFonts w:ascii="細明體" w:eastAsia="細明體" w:hAnsi="細明體" w:hint="eastAsia"/>
                <w:kern w:val="2"/>
              </w:rPr>
              <w:t>2015/04/15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70" w:rsidRPr="00F171F3" w:rsidRDefault="00DD7670" w:rsidP="00DB2851">
            <w:pPr>
              <w:spacing w:line="240" w:lineRule="atLeast"/>
              <w:jc w:val="center"/>
              <w:rPr>
                <w:rFonts w:ascii="細明體" w:eastAsia="細明體" w:hAnsi="細明體" w:hint="eastAsia"/>
                <w:kern w:val="2"/>
              </w:rPr>
            </w:pPr>
            <w:r w:rsidRPr="00F171F3">
              <w:rPr>
                <w:rFonts w:ascii="細明體" w:eastAsia="細明體" w:hAnsi="細明體" w:hint="eastAsia"/>
                <w:kern w:val="2"/>
              </w:rPr>
              <w:t>47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954" w:rsidRPr="00F171F3" w:rsidRDefault="00493954" w:rsidP="0049395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一、針對有輸入不給付通知函案件進行以下控制:</w:t>
            </w:r>
          </w:p>
          <w:p w:rsidR="00493954" w:rsidRPr="00F171F3" w:rsidRDefault="00493954" w:rsidP="00493954">
            <w:pPr>
              <w:spacing w:line="240" w:lineRule="atLeast"/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1.則須點選不給付通知函查詢後才能進行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  <w:bdr w:val="single" w:sz="4" w:space="0" w:color="auto"/>
              </w:rPr>
              <w:t>如擬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、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  <w:bdr w:val="single" w:sz="4" w:space="0" w:color="auto"/>
              </w:rPr>
              <w:t>擬如擬</w:t>
            </w:r>
          </w:p>
          <w:p w:rsidR="00493954" w:rsidRPr="00F171F3" w:rsidRDefault="00493954" w:rsidP="00493954">
            <w:pPr>
              <w:spacing w:line="240" w:lineRule="atLeast"/>
              <w:ind w:leftChars="100" w:left="240"/>
              <w:jc w:val="both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2. 簽核層級預設為</w:t>
            </w: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副理</w:t>
            </w: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， 且限制最低層級為副理</w:t>
            </w:r>
          </w:p>
          <w:p w:rsidR="00DD7670" w:rsidRPr="00F171F3" w:rsidRDefault="00493954" w:rsidP="00493954">
            <w:pPr>
              <w:spacing w:line="240" w:lineRule="atLeast"/>
              <w:rPr>
                <w:rFonts w:ascii="細明體" w:eastAsia="細明體" w:hAnsi="細明體" w:hint="eastAsia"/>
                <w:kern w:val="2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二、另一般案件經理層級，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  <w:bdr w:val="single" w:sz="4" w:space="0" w:color="auto"/>
              </w:rPr>
              <w:t>擬如擬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按鈕反白(disable)設定，其餘設定不變。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70" w:rsidRPr="00F171F3" w:rsidRDefault="00DD7670" w:rsidP="00F32D87">
            <w:pPr>
              <w:spacing w:line="240" w:lineRule="atLeast"/>
              <w:jc w:val="center"/>
              <w:rPr>
                <w:rFonts w:ascii="細明體" w:eastAsia="細明體" w:hAnsi="細明體" w:hint="eastAsia"/>
                <w:kern w:val="2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70" w:rsidRPr="00F171F3" w:rsidRDefault="00DD7670" w:rsidP="00DB2851">
            <w:pPr>
              <w:rPr>
                <w:bCs/>
              </w:rPr>
            </w:pPr>
            <w:r w:rsidRPr="00F171F3">
              <w:t>150205000296</w:t>
            </w:r>
          </w:p>
        </w:tc>
      </w:tr>
      <w:tr w:rsidR="00C46532" w:rsidRPr="00F171F3" w:rsidTr="0092799A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A8" w:rsidRPr="00F171F3" w:rsidRDefault="00967FA8" w:rsidP="00F32D87">
            <w:pPr>
              <w:spacing w:line="240" w:lineRule="atLeast"/>
              <w:jc w:val="center"/>
              <w:rPr>
                <w:rFonts w:ascii="細明體" w:eastAsia="細明體" w:hAnsi="細明體" w:hint="eastAsia"/>
                <w:kern w:val="2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2014/04/22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A8" w:rsidRPr="00F171F3" w:rsidRDefault="00967FA8" w:rsidP="00DB2851">
            <w:pPr>
              <w:spacing w:line="240" w:lineRule="atLeast"/>
              <w:jc w:val="center"/>
              <w:rPr>
                <w:rFonts w:ascii="細明體" w:eastAsia="細明體" w:hAnsi="細明體" w:hint="eastAsia"/>
                <w:kern w:val="2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48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A8" w:rsidRPr="00F171F3" w:rsidRDefault="00967FA8" w:rsidP="0049395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針對例外授權的理賠項目，則在畫面上增加一個功能紐</w:t>
            </w:r>
            <w:r w:rsidRPr="00F171F3">
              <w:rPr>
                <w:rFonts w:ascii="細明體" w:eastAsia="細明體" w:hAnsi="細明體" w:hint="eastAsia"/>
                <w:sz w:val="20"/>
                <w:szCs w:val="20"/>
                <w:bdr w:val="single" w:sz="4" w:space="0" w:color="auto"/>
              </w:rPr>
              <w:t>例外內容</w:t>
            </w: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，點選後將畫面轉至該艦的例外授權內容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A8" w:rsidRPr="00F171F3" w:rsidRDefault="00967FA8" w:rsidP="00F32D8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A8" w:rsidRPr="00F171F3" w:rsidRDefault="00967FA8" w:rsidP="00DB2851">
            <w:r w:rsidRPr="00F171F3">
              <w:t>150309000232</w:t>
            </w:r>
          </w:p>
        </w:tc>
      </w:tr>
      <w:tr w:rsidR="00C46532" w:rsidRPr="00F171F3" w:rsidTr="000F264E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4F0" w:rsidRPr="00F171F3" w:rsidRDefault="003464F0" w:rsidP="00F32D8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2014/05/08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4F0" w:rsidRPr="00F171F3" w:rsidRDefault="003464F0" w:rsidP="00DB2851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49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4F0" w:rsidRPr="00F171F3" w:rsidRDefault="003464F0" w:rsidP="00493954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針對有輸入不給付通知函案件簽核層級預設為</w:t>
            </w: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副理</w:t>
            </w: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， 且限制最低層級為副理，條件改為判斷DTAAB007中是否有拒賠原因</w:t>
            </w: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RJCT_RESN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對應DTAAC020.</w:t>
            </w:r>
            <w:r w:rsidRPr="00F171F3">
              <w:t xml:space="preserve"> </w:t>
            </w: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IS_SIGN_LVL2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為1的，若有，則該件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lastRenderedPageBreak/>
              <w:t>至少須由副理簽核之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F0" w:rsidRPr="00F171F3" w:rsidRDefault="003464F0" w:rsidP="00F32D8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lastRenderedPageBreak/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F0" w:rsidRPr="00F171F3" w:rsidRDefault="003464F0" w:rsidP="00DB2851">
            <w:r w:rsidRPr="00F171F3">
              <w:t>150205000296</w:t>
            </w:r>
          </w:p>
        </w:tc>
      </w:tr>
      <w:tr w:rsidR="000D0249" w:rsidRPr="00F171F3" w:rsidTr="000F264E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249" w:rsidRPr="00F171F3" w:rsidRDefault="000D0249" w:rsidP="00F32D8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2015/06/09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249" w:rsidRPr="00F171F3" w:rsidRDefault="000D0249" w:rsidP="00DB2851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50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249" w:rsidRPr="00F171F3" w:rsidRDefault="000D0249" w:rsidP="0049395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新增關懷件顯示與相關作業流程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49" w:rsidRPr="00F171F3" w:rsidRDefault="000D0249" w:rsidP="00F32D8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49" w:rsidRPr="00F171F3" w:rsidRDefault="000D0249" w:rsidP="00DB2851">
            <w:r w:rsidRPr="00F171F3">
              <w:rPr>
                <w:rFonts w:hint="eastAsia"/>
              </w:rPr>
              <w:t>150521000263</w:t>
            </w:r>
          </w:p>
        </w:tc>
      </w:tr>
      <w:tr w:rsidR="00491AFB" w:rsidRPr="00F171F3" w:rsidTr="00491AFB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AFB" w:rsidRPr="00F171F3" w:rsidRDefault="00491AFB" w:rsidP="000E4DF5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2015/09/04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AFB" w:rsidRPr="00F171F3" w:rsidRDefault="00491AFB" w:rsidP="000E4DF5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51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AFB" w:rsidRPr="00F171F3" w:rsidRDefault="00491AFB" w:rsidP="000E4DF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針對結案且為不給付件，則增加不給付聯絡紀錄 連結AABA0101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AFB" w:rsidRPr="00F171F3" w:rsidRDefault="00491AFB" w:rsidP="000E4D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AFB" w:rsidRPr="00F171F3" w:rsidRDefault="00491AFB" w:rsidP="000E4DF5">
            <w:r w:rsidRPr="00F171F3">
              <w:rPr>
                <w:rFonts w:hint="eastAsia"/>
              </w:rPr>
              <w:t>150521000263</w:t>
            </w:r>
          </w:p>
        </w:tc>
      </w:tr>
      <w:tr w:rsidR="00DB1735" w:rsidRPr="00F171F3" w:rsidTr="00DB1735">
        <w:trPr>
          <w:gridAfter w:val="1"/>
          <w:wAfter w:w="66" w:type="dxa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35" w:rsidRPr="00F171F3" w:rsidRDefault="00DB1735" w:rsidP="000E4DF5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2015/09/07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35" w:rsidRPr="00F171F3" w:rsidRDefault="00DB1735" w:rsidP="0068103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5</w:t>
            </w:r>
            <w:r w:rsidR="00681030" w:rsidRPr="00F171F3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35" w:rsidRPr="00F171F3" w:rsidRDefault="00DB1735" w:rsidP="000E4DF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b/>
                <w:bCs/>
                <w:sz w:val="20"/>
                <w:szCs w:val="20"/>
              </w:rPr>
              <w:t>特殊醫師鏈結規則更改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35" w:rsidRPr="00F171F3" w:rsidRDefault="00DB1735" w:rsidP="000E4DF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735" w:rsidRPr="00F171F3" w:rsidRDefault="00DB1735" w:rsidP="000E4DF5">
            <w:pPr>
              <w:rPr>
                <w:rFonts w:hint="eastAsia"/>
              </w:rPr>
            </w:pPr>
            <w:r w:rsidRPr="00F171F3">
              <w:rPr>
                <w:b/>
                <w:bCs/>
                <w:sz w:val="20"/>
                <w:szCs w:val="20"/>
              </w:rPr>
              <w:t>150907000486</w:t>
            </w:r>
          </w:p>
        </w:tc>
      </w:tr>
      <w:tr w:rsidR="00B0730C" w:rsidRPr="00F171F3" w:rsidTr="00A65D2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0C" w:rsidRPr="00F171F3" w:rsidRDefault="00B0730C" w:rsidP="000225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15-10-19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0C" w:rsidRPr="00F171F3" w:rsidRDefault="00B0730C" w:rsidP="000225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53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0C" w:rsidRPr="00F171F3" w:rsidRDefault="00B0730C" w:rsidP="0002250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配合BPM移除作業進行以下調整</w:t>
            </w:r>
          </w:p>
          <w:p w:rsidR="00B0730C" w:rsidRPr="00F171F3" w:rsidRDefault="00B0730C" w:rsidP="00B0730C">
            <w:pPr>
              <w:widowControl w:val="0"/>
              <w:numPr>
                <w:ilvl w:val="0"/>
                <w:numId w:val="35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簽擬時均寫入歷程檔DTAAA009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0C" w:rsidRPr="00F171F3" w:rsidRDefault="00B0730C" w:rsidP="0002250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陳鐵元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0C" w:rsidRPr="00F171F3" w:rsidRDefault="00B0730C" w:rsidP="00022500">
            <w:pPr>
              <w:spacing w:line="240" w:lineRule="atLeast"/>
            </w:pPr>
            <w:r w:rsidRPr="00F171F3">
              <w:t>150822000017</w:t>
            </w:r>
          </w:p>
        </w:tc>
      </w:tr>
      <w:tr w:rsidR="0035661B" w:rsidRPr="00F171F3" w:rsidTr="0035661B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1B" w:rsidRPr="00F171F3" w:rsidRDefault="0035661B" w:rsidP="00A4677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15-11-07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1B" w:rsidRPr="00F171F3" w:rsidRDefault="005C1989" w:rsidP="00A4677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54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1B" w:rsidRPr="00F171F3" w:rsidRDefault="0035661B" w:rsidP="00A4677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配合BPM移除作業進行以下調整</w:t>
            </w:r>
          </w:p>
          <w:p w:rsidR="0035661B" w:rsidRPr="00F171F3" w:rsidRDefault="0035661B" w:rsidP="0035661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增加是否處理bpm的控制，以利未來透過代碼管理來控制是否處理bpm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1B" w:rsidRPr="00F171F3" w:rsidRDefault="0035661B" w:rsidP="00A46771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陳鐵元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61B" w:rsidRPr="00F171F3" w:rsidRDefault="0035661B" w:rsidP="00A46771">
            <w:pPr>
              <w:spacing w:line="240" w:lineRule="atLeast"/>
              <w:rPr>
                <w:rFonts w:hint="eastAsia"/>
              </w:rPr>
            </w:pPr>
            <w:r w:rsidRPr="00F171F3">
              <w:t>151023000197</w:t>
            </w:r>
          </w:p>
        </w:tc>
      </w:tr>
      <w:tr w:rsidR="005C1989" w:rsidRPr="00F171F3" w:rsidTr="0035661B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89" w:rsidRPr="00F171F3" w:rsidRDefault="005C1989" w:rsidP="005C198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2016/3/25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89" w:rsidRPr="00F171F3" w:rsidRDefault="005C1989" w:rsidP="005C198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5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89" w:rsidRPr="00F171F3" w:rsidRDefault="005C1989" w:rsidP="005C198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F171F3">
              <w:rPr>
                <w:rFonts w:ascii="細明體" w:eastAsia="細明體" w:hAnsi="細明體" w:cs="Courier New"/>
                <w:sz w:val="20"/>
                <w:szCs w:val="20"/>
              </w:rPr>
              <w:t>160315000518</w:t>
            </w: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CSR專案)資助恐攻與洗錢防制系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89" w:rsidRPr="00F171F3" w:rsidRDefault="005C1989" w:rsidP="005C1989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伯珊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89" w:rsidRPr="00F171F3" w:rsidRDefault="005C1989" w:rsidP="005C1989">
            <w:pPr>
              <w:spacing w:line="240" w:lineRule="atLeast"/>
            </w:pPr>
            <w:r w:rsidRPr="00F171F3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160325000352</w:t>
            </w:r>
          </w:p>
        </w:tc>
      </w:tr>
      <w:tr w:rsidR="007350E1" w:rsidRPr="00F171F3" w:rsidTr="0035661B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171F3">
              <w:rPr>
                <w:rFonts w:hint="eastAsia"/>
              </w:rPr>
              <w:t>2016/06/22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hint="eastAsia"/>
              </w:rPr>
              <w:t>56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hint="eastAsia"/>
              </w:rPr>
              <w:t>Ie11</w:t>
            </w:r>
            <w:r w:rsidRPr="00F171F3">
              <w:rPr>
                <w:rFonts w:hint="eastAsia"/>
              </w:rPr>
              <w:t>升級測試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hint="eastAsia"/>
              </w:rPr>
              <w:t>楊雅君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F171F3">
              <w:rPr>
                <w:rFonts w:hint="eastAsia"/>
              </w:rPr>
              <w:t>160308000090</w:t>
            </w:r>
          </w:p>
        </w:tc>
      </w:tr>
      <w:tr w:rsidR="007350E1" w:rsidRPr="00F171F3" w:rsidTr="003B5CEC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jc w:val="center"/>
            </w:pPr>
            <w:r w:rsidRPr="00F171F3">
              <w:rPr>
                <w:rFonts w:hint="eastAsia"/>
              </w:rPr>
              <w:t>2016-08-12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t>57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</w:pPr>
            <w:r w:rsidRPr="00F171F3">
              <w:rPr>
                <w:rFonts w:hint="eastAsia"/>
              </w:rPr>
              <w:t>1.</w:t>
            </w:r>
            <w:r w:rsidRPr="00F171F3">
              <w:rPr>
                <w:rFonts w:hint="eastAsia"/>
              </w:rPr>
              <w:t>退回時</w:t>
            </w:r>
            <w:r w:rsidRPr="00F171F3">
              <w:rPr>
                <w:rFonts w:hint="eastAsia"/>
              </w:rPr>
              <w:t xml:space="preserve"> </w:t>
            </w:r>
            <w:r w:rsidRPr="00F171F3">
              <w:rPr>
                <w:rFonts w:hint="eastAsia"/>
              </w:rPr>
              <w:t>受理進度由待核定改為待核付</w:t>
            </w:r>
          </w:p>
          <w:p w:rsidR="007350E1" w:rsidRPr="00F171F3" w:rsidRDefault="007350E1" w:rsidP="007350E1">
            <w:pPr>
              <w:spacing w:line="240" w:lineRule="atLeast"/>
              <w:rPr>
                <w:rFonts w:hint="eastAsia"/>
              </w:rPr>
            </w:pPr>
            <w:r w:rsidRPr="00F171F3">
              <w:rPr>
                <w:rFonts w:hint="eastAsia"/>
              </w:rPr>
              <w:t>2.</w:t>
            </w:r>
            <w:r w:rsidRPr="00F171F3">
              <w:rPr>
                <w:rFonts w:hint="eastAsia"/>
              </w:rPr>
              <w:t>剔除程式中與</w:t>
            </w:r>
            <w:r w:rsidRPr="00F171F3">
              <w:rPr>
                <w:rFonts w:hint="eastAsia"/>
              </w:rPr>
              <w:t>BPM</w:t>
            </w:r>
            <w:r w:rsidRPr="00F171F3">
              <w:rPr>
                <w:rFonts w:hint="eastAsia"/>
              </w:rPr>
              <w:t>相關的程式，全部轉為不參考</w:t>
            </w:r>
            <w:r w:rsidRPr="00F171F3">
              <w:rPr>
                <w:rFonts w:hint="eastAsia"/>
              </w:rPr>
              <w:t>BPM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rPr>
                <w:rFonts w:hint="eastAsia"/>
              </w:rPr>
              <w:t>陳鐵元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</w:pPr>
            <w:r w:rsidRPr="00F171F3">
              <w:t>160730000019</w:t>
            </w:r>
          </w:p>
        </w:tc>
      </w:tr>
      <w:tr w:rsidR="007350E1" w:rsidRPr="00F171F3" w:rsidTr="003B5CEC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jc w:val="center"/>
            </w:pPr>
            <w:r w:rsidRPr="00F171F3">
              <w:rPr>
                <w:rFonts w:hint="eastAsia"/>
              </w:rPr>
              <w:t>2016-08-12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t>5</w:t>
            </w:r>
            <w:r w:rsidRPr="00F171F3">
              <w:rPr>
                <w:rFonts w:hint="eastAsia"/>
              </w:rPr>
              <w:t>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rPr>
                <w:rFonts w:hint="eastAsia"/>
              </w:rPr>
            </w:pPr>
            <w:r w:rsidRPr="00F171F3">
              <w:rPr>
                <w:rFonts w:hint="eastAsia"/>
              </w:rPr>
              <w:t>1.</w:t>
            </w:r>
            <w:r w:rsidRPr="00F171F3">
              <w:rPr>
                <w:rFonts w:hint="eastAsia"/>
              </w:rPr>
              <w:t>當關懷崗會辦時，案件狀態為</w:t>
            </w:r>
            <w:r w:rsidRPr="00F171F3">
              <w:rPr>
                <w:rFonts w:hint="eastAsia"/>
              </w:rPr>
              <w:t>32</w:t>
            </w:r>
            <w:r w:rsidRPr="00F171F3">
              <w:rPr>
                <w:rFonts w:hint="eastAsia"/>
              </w:rPr>
              <w:t>，此時畫面覆核相關按鈕均不顯示，但增加</w:t>
            </w:r>
            <w:r w:rsidRPr="00F171F3">
              <w:t>會辦完成</w:t>
            </w:r>
            <w:r w:rsidRPr="00F171F3">
              <w:rPr>
                <w:rFonts w:hint="eastAsia"/>
              </w:rPr>
              <w:t>及案件改判兩個功能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rPr>
                <w:rFonts w:hint="eastAsia"/>
              </w:rPr>
              <w:t>陳鐵元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7350E1">
            <w:pPr>
              <w:spacing w:line="240" w:lineRule="atLeast"/>
            </w:pPr>
            <w:r w:rsidRPr="00F171F3">
              <w:t>160829000058</w:t>
            </w:r>
          </w:p>
        </w:tc>
      </w:tr>
      <w:tr w:rsidR="007350E1" w:rsidRPr="00F171F3" w:rsidTr="007350E1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906820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rPr>
                <w:rFonts w:hint="eastAsia"/>
              </w:rPr>
              <w:t>2016/10/18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906820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rPr>
                <w:rFonts w:hint="eastAsia"/>
              </w:rPr>
              <w:t>59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906820">
            <w:pPr>
              <w:spacing w:line="240" w:lineRule="atLeast"/>
              <w:rPr>
                <w:rFonts w:hint="eastAsia"/>
              </w:rPr>
            </w:pPr>
            <w:r w:rsidRPr="00F171F3">
              <w:rPr>
                <w:rFonts w:hint="eastAsia"/>
              </w:rPr>
              <w:t>增加收據注意事項的連結，及相關檢核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906820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rPr>
                <w:rFonts w:hint="eastAsia"/>
              </w:rPr>
              <w:t>陳鐵元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E1" w:rsidRPr="00F171F3" w:rsidRDefault="007350E1" w:rsidP="00906820">
            <w:pPr>
              <w:spacing w:line="240" w:lineRule="atLeast"/>
            </w:pPr>
            <w:r w:rsidRPr="00F171F3">
              <w:t>161018000478</w:t>
            </w:r>
          </w:p>
        </w:tc>
      </w:tr>
      <w:tr w:rsidR="002047E7" w:rsidRPr="00F171F3" w:rsidTr="007350E1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7E7" w:rsidRPr="00F171F3" w:rsidRDefault="002047E7" w:rsidP="00906820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rPr>
                <w:rFonts w:hint="eastAsia"/>
              </w:rPr>
              <w:t>2016/12/27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7E7" w:rsidRPr="00F171F3" w:rsidRDefault="002047E7" w:rsidP="00906820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rPr>
                <w:rFonts w:hint="eastAsia"/>
              </w:rPr>
              <w:t>60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7E7" w:rsidRPr="00F171F3" w:rsidRDefault="002047E7" w:rsidP="00906820">
            <w:pPr>
              <w:spacing w:line="240" w:lineRule="atLeast"/>
              <w:rPr>
                <w:rFonts w:hint="eastAsia"/>
              </w:rPr>
            </w:pPr>
            <w:r w:rsidRPr="00F171F3">
              <w:rPr>
                <w:rFonts w:ascii="新細明體" w:hAnsi="新細明體" w:cs="新細明體" w:hint="eastAsia"/>
              </w:rPr>
              <w:t>理賠風險評分畫面顯示權限新增作業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7E7" w:rsidRPr="00F171F3" w:rsidRDefault="002047E7" w:rsidP="00906820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rPr>
                <w:rFonts w:ascii="新細明體" w:hAnsi="新細明體" w:hint="eastAsia"/>
                <w:bCs/>
              </w:rPr>
              <w:t>洪啟豪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7E7" w:rsidRPr="00F171F3" w:rsidRDefault="002047E7" w:rsidP="00906820">
            <w:pPr>
              <w:spacing w:line="240" w:lineRule="atLeast"/>
            </w:pPr>
            <w:r w:rsidRPr="00F171F3">
              <w:t>161227000505</w:t>
            </w:r>
          </w:p>
        </w:tc>
      </w:tr>
      <w:tr w:rsidR="00E71B91" w:rsidRPr="00F171F3" w:rsidTr="00E71B91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B91" w:rsidRPr="00F171F3" w:rsidRDefault="00E71B91" w:rsidP="006E75F0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rPr>
                <w:rFonts w:hint="eastAsia"/>
              </w:rPr>
              <w:t>2017/01/17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B91" w:rsidRPr="00F171F3" w:rsidRDefault="00E71B91" w:rsidP="006E75F0">
            <w:pPr>
              <w:spacing w:line="240" w:lineRule="atLeast"/>
              <w:jc w:val="center"/>
              <w:rPr>
                <w:rFonts w:hint="eastAsia"/>
              </w:rPr>
            </w:pPr>
            <w:r w:rsidRPr="00F171F3">
              <w:rPr>
                <w:rFonts w:hint="eastAsia"/>
              </w:rPr>
              <w:t>61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B91" w:rsidRPr="00F171F3" w:rsidRDefault="00E71B91" w:rsidP="006E75F0">
            <w:pPr>
              <w:spacing w:line="240" w:lineRule="atLeast"/>
              <w:rPr>
                <w:rFonts w:ascii="新細明體" w:hAnsi="新細明體" w:cs="新細明體" w:hint="eastAsia"/>
              </w:rPr>
            </w:pPr>
            <w:r w:rsidRPr="00F171F3">
              <w:rPr>
                <w:rFonts w:ascii="新細明體" w:hAnsi="新細明體" w:cs="新細明體" w:hint="eastAsia"/>
              </w:rPr>
              <w:t>開啟風險評分頁面時提供toolbar 功能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B91" w:rsidRPr="00F171F3" w:rsidRDefault="00E71B91" w:rsidP="006E75F0">
            <w:pPr>
              <w:spacing w:line="240" w:lineRule="atLeast"/>
              <w:jc w:val="center"/>
              <w:rPr>
                <w:rFonts w:ascii="新細明體" w:hAnsi="新細明體" w:hint="eastAsia"/>
                <w:bCs/>
              </w:rPr>
            </w:pPr>
            <w:r w:rsidRPr="00F171F3">
              <w:rPr>
                <w:rFonts w:hint="eastAsia"/>
              </w:rPr>
              <w:t>陳鐵元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B91" w:rsidRPr="00F171F3" w:rsidRDefault="00E71B91" w:rsidP="006E75F0">
            <w:pPr>
              <w:spacing w:line="240" w:lineRule="atLeast"/>
            </w:pPr>
            <w:r w:rsidRPr="00F171F3">
              <w:rPr>
                <w:sz w:val="20"/>
                <w:szCs w:val="20"/>
              </w:rPr>
              <w:t>151209000135</w:t>
            </w:r>
          </w:p>
        </w:tc>
      </w:tr>
      <w:tr w:rsidR="00F171F3" w:rsidRPr="009D1C42" w:rsidTr="00E71B91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1F3" w:rsidRPr="009D1C42" w:rsidRDefault="00F171F3" w:rsidP="006E75F0">
            <w:pPr>
              <w:spacing w:line="240" w:lineRule="atLeast"/>
              <w:jc w:val="center"/>
              <w:rPr>
                <w:rFonts w:hint="eastAsia"/>
                <w:rPrChange w:id="3" w:author="蔡若羚" w:date="2020-04-20T15:15:00Z">
                  <w:rPr>
                    <w:rFonts w:hint="eastAsia"/>
                    <w:color w:val="FF0000"/>
                  </w:rPr>
                </w:rPrChange>
              </w:rPr>
            </w:pPr>
            <w:r w:rsidRPr="009D1C42">
              <w:rPr>
                <w:rFonts w:hint="eastAsia"/>
                <w:rPrChange w:id="4" w:author="蔡若羚" w:date="2020-04-20T15:15:00Z">
                  <w:rPr>
                    <w:rFonts w:hint="eastAsia"/>
                    <w:color w:val="FF0000"/>
                  </w:rPr>
                </w:rPrChange>
              </w:rPr>
              <w:t>2017/04/21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1F3" w:rsidRPr="009D1C42" w:rsidRDefault="00F171F3" w:rsidP="006E75F0">
            <w:pPr>
              <w:spacing w:line="240" w:lineRule="atLeast"/>
              <w:jc w:val="center"/>
              <w:rPr>
                <w:rFonts w:hint="eastAsia"/>
                <w:rPrChange w:id="5" w:author="蔡若羚" w:date="2020-04-20T15:15:00Z">
                  <w:rPr>
                    <w:rFonts w:hint="eastAsia"/>
                    <w:color w:val="FF0000"/>
                  </w:rPr>
                </w:rPrChange>
              </w:rPr>
            </w:pPr>
            <w:r w:rsidRPr="009D1C42">
              <w:rPr>
                <w:rFonts w:hint="eastAsia"/>
                <w:rPrChange w:id="6" w:author="蔡若羚" w:date="2020-04-20T15:15:00Z">
                  <w:rPr>
                    <w:rFonts w:hint="eastAsia"/>
                    <w:color w:val="FF0000"/>
                  </w:rPr>
                </w:rPrChange>
              </w:rPr>
              <w:t>62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1F3" w:rsidRPr="009D1C42" w:rsidRDefault="00F171F3" w:rsidP="00F171F3">
            <w:pPr>
              <w:rPr>
                <w:rFonts w:ascii="標楷體" w:eastAsia="標楷體" w:hAnsi="標楷體"/>
                <w:b/>
                <w:rPrChange w:id="7" w:author="蔡若羚" w:date="2020-04-20T15:15:00Z">
                  <w:rPr>
                    <w:rFonts w:ascii="標楷體" w:eastAsia="標楷體" w:hAnsi="標楷體"/>
                    <w:b/>
                    <w:color w:val="FF0000"/>
                  </w:rPr>
                </w:rPrChange>
              </w:rPr>
            </w:pPr>
            <w:r w:rsidRPr="009D1C42">
              <w:rPr>
                <w:rFonts w:ascii="標楷體" w:eastAsia="標楷體" w:hAnsi="標楷體" w:hint="eastAsia"/>
                <w:b/>
                <w:rPrChange w:id="8" w:author="蔡若羚" w:date="2020-04-20T15:15:00Z">
                  <w:rPr>
                    <w:rFonts w:ascii="標楷體" w:eastAsia="標楷體" w:hAnsi="標楷體" w:hint="eastAsia"/>
                    <w:b/>
                    <w:color w:val="FF0000"/>
                  </w:rPr>
                </w:rPrChange>
              </w:rPr>
              <w:t>關懷崗會辦處理時，會將會辦內容寫入案件處理過程批註檔，但是目前的控制有誤，故調整之</w:t>
            </w:r>
          </w:p>
          <w:p w:rsidR="00F171F3" w:rsidRPr="009D1C42" w:rsidRDefault="00F171F3" w:rsidP="006E75F0">
            <w:pPr>
              <w:spacing w:line="240" w:lineRule="atLeast"/>
              <w:rPr>
                <w:rFonts w:ascii="新細明體" w:hAnsi="新細明體" w:cs="新細明體" w:hint="eastAsia"/>
                <w:rPrChange w:id="9" w:author="蔡若羚" w:date="2020-04-20T15:15:00Z">
                  <w:rPr>
                    <w:rFonts w:ascii="新細明體" w:hAnsi="新細明體" w:cs="新細明體" w:hint="eastAsia"/>
                    <w:color w:val="FF0000"/>
                  </w:rPr>
                </w:rPrChange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1F3" w:rsidRPr="009D1C42" w:rsidRDefault="00F171F3" w:rsidP="006E75F0">
            <w:pPr>
              <w:spacing w:line="240" w:lineRule="atLeast"/>
              <w:jc w:val="center"/>
              <w:rPr>
                <w:rFonts w:hint="eastAsia"/>
                <w:rPrChange w:id="10" w:author="蔡若羚" w:date="2020-04-20T15:15:00Z">
                  <w:rPr>
                    <w:rFonts w:hint="eastAsia"/>
                    <w:color w:val="FF0000"/>
                  </w:rPr>
                </w:rPrChange>
              </w:rPr>
            </w:pPr>
            <w:r w:rsidRPr="009D1C42">
              <w:rPr>
                <w:rFonts w:hint="eastAsia"/>
                <w:rPrChange w:id="11" w:author="蔡若羚" w:date="2020-04-20T15:15:00Z">
                  <w:rPr>
                    <w:rFonts w:hint="eastAsia"/>
                    <w:color w:val="FF0000"/>
                  </w:rPr>
                </w:rPrChange>
              </w:rPr>
              <w:t>陳鐵元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1F3" w:rsidRPr="009D1C42" w:rsidRDefault="00F171F3" w:rsidP="006E75F0">
            <w:pPr>
              <w:spacing w:line="240" w:lineRule="atLeast"/>
              <w:rPr>
                <w:sz w:val="20"/>
                <w:szCs w:val="20"/>
                <w:rPrChange w:id="12" w:author="蔡若羚" w:date="2020-04-20T15:15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9D1C42">
              <w:rPr>
                <w:rPrChange w:id="13" w:author="蔡若羚" w:date="2020-04-20T15:15:00Z">
                  <w:rPr>
                    <w:color w:val="FF0000"/>
                  </w:rPr>
                </w:rPrChange>
              </w:rPr>
              <w:t>170421000160</w:t>
            </w:r>
          </w:p>
        </w:tc>
      </w:tr>
      <w:tr w:rsidR="00AE5497" w:rsidRPr="00F171F3" w:rsidTr="00E71B91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497" w:rsidRPr="005539E7" w:rsidRDefault="00AE5497" w:rsidP="00AE5497">
            <w:r w:rsidRPr="005539E7">
              <w:t>2017/10/27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497" w:rsidRPr="005539E7" w:rsidRDefault="00AE5497" w:rsidP="00AE5497">
            <w:r w:rsidRPr="005539E7">
              <w:t>6</w:t>
            </w:r>
            <w: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497" w:rsidRPr="005539E7" w:rsidRDefault="00AE5497" w:rsidP="00AE5497">
            <w:r w:rsidRPr="005539E7">
              <w:t>106</w:t>
            </w:r>
            <w:r w:rsidRPr="005539E7">
              <w:rPr>
                <w:rFonts w:hint="eastAsia"/>
              </w:rPr>
              <w:t>前商品理賠導入</w:t>
            </w:r>
            <w:r w:rsidRPr="005539E7">
              <w:t>(</w:t>
            </w:r>
            <w:r w:rsidRPr="005539E7">
              <w:rPr>
                <w:rFonts w:hint="eastAsia"/>
              </w:rPr>
              <w:t>第二批</w:t>
            </w:r>
            <w:r w:rsidRPr="005539E7">
              <w:t xml:space="preserve">)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497" w:rsidRPr="005539E7" w:rsidRDefault="00AE5497" w:rsidP="00AE5497">
            <w:r w:rsidRPr="005539E7">
              <w:rPr>
                <w:rFonts w:hint="eastAsia"/>
              </w:rPr>
              <w:t>龎伯珊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497" w:rsidRDefault="00AE5497" w:rsidP="00AE5497">
            <w:r w:rsidRPr="005539E7">
              <w:t>170718000879</w:t>
            </w:r>
          </w:p>
        </w:tc>
      </w:tr>
      <w:tr w:rsidR="00926ED2" w:rsidRPr="00F171F3" w:rsidTr="00E71B91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D2" w:rsidRPr="005539E7" w:rsidRDefault="00926ED2" w:rsidP="00926ED2">
            <w:r w:rsidRPr="008E3F3F">
              <w:rPr>
                <w:rFonts w:hint="eastAsia"/>
                <w:sz w:val="20"/>
                <w:szCs w:val="20"/>
              </w:rPr>
              <w:t>2</w:t>
            </w:r>
            <w:r w:rsidRPr="008E3F3F">
              <w:rPr>
                <w:sz w:val="20"/>
                <w:szCs w:val="20"/>
              </w:rPr>
              <w:t>018/04/01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D2" w:rsidRPr="005539E7" w:rsidRDefault="00926ED2" w:rsidP="00926ED2">
            <w:r w:rsidRPr="008E3F3F"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D2" w:rsidRPr="005539E7" w:rsidRDefault="00926ED2" w:rsidP="00926ED2">
            <w:r w:rsidRPr="008E3F3F">
              <w:rPr>
                <w:rFonts w:hint="eastAsia"/>
                <w:sz w:val="20"/>
                <w:szCs w:val="20"/>
              </w:rPr>
              <w:t>延滯息作業計算調整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D2" w:rsidRPr="005539E7" w:rsidRDefault="00926ED2" w:rsidP="00926ED2">
            <w:pPr>
              <w:rPr>
                <w:rFonts w:hint="eastAsia"/>
              </w:rPr>
            </w:pPr>
            <w:r w:rsidRPr="008E3F3F">
              <w:rPr>
                <w:rFonts w:hint="eastAsia"/>
                <w:sz w:val="20"/>
                <w:szCs w:val="20"/>
              </w:rPr>
              <w:t>洪啟豪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D2" w:rsidRPr="005539E7" w:rsidRDefault="00926ED2" w:rsidP="00926ED2">
            <w:r w:rsidRPr="008E3F3F">
              <w:rPr>
                <w:sz w:val="20"/>
                <w:szCs w:val="20"/>
              </w:rPr>
              <w:t>180305001285</w:t>
            </w:r>
          </w:p>
        </w:tc>
      </w:tr>
      <w:tr w:rsidR="001F0C31" w:rsidRPr="00F171F3" w:rsidTr="00E71B91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31" w:rsidRPr="008E3F3F" w:rsidRDefault="001F0C31" w:rsidP="001F0C31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2018/08/10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31" w:rsidRPr="008E3F3F" w:rsidRDefault="001F0C31" w:rsidP="001F0C31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65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31" w:rsidRPr="008E3F3F" w:rsidRDefault="001F0C31" w:rsidP="001F0C31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調整未結案件可看簽核內容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31" w:rsidRPr="008E3F3F" w:rsidRDefault="001F0C31" w:rsidP="001F0C31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31" w:rsidRPr="008E3F3F" w:rsidRDefault="001F0C31" w:rsidP="001F0C31">
            <w:pPr>
              <w:rPr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180731000999</w:t>
            </w:r>
          </w:p>
        </w:tc>
      </w:tr>
      <w:tr w:rsidR="00EB3933" w:rsidRPr="00F171F3" w:rsidTr="00E71B91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33" w:rsidRDefault="00EB3933" w:rsidP="001F0C3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2018-11-22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33" w:rsidRDefault="00EB3933" w:rsidP="001F0C3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33" w:rsidRDefault="00EB3933" w:rsidP="001F0C3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B3933">
              <w:rPr>
                <w:rFonts w:ascii="細明體" w:eastAsia="細明體" w:hAnsi="細明體" w:cs="Courier New" w:hint="eastAsia"/>
                <w:sz w:val="20"/>
                <w:szCs w:val="20"/>
              </w:rPr>
              <w:t>金融機構執行共同申報及盡職審查作業理賠系統卡控及優化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33" w:rsidRDefault="00EB3933" w:rsidP="001F0C3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E3F3F">
              <w:rPr>
                <w:rFonts w:hint="eastAsia"/>
                <w:sz w:val="20"/>
                <w:szCs w:val="20"/>
              </w:rPr>
              <w:t>洪啟豪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933" w:rsidRDefault="00EB3933" w:rsidP="001F0C3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B3933">
              <w:rPr>
                <w:rFonts w:ascii="細明體" w:eastAsia="細明體" w:hAnsi="細明體" w:cs="Courier New"/>
                <w:sz w:val="20"/>
                <w:szCs w:val="20"/>
              </w:rPr>
              <w:t>181102000965</w:t>
            </w:r>
          </w:p>
        </w:tc>
      </w:tr>
      <w:tr w:rsidR="009822A4" w:rsidRPr="00F171F3" w:rsidTr="00E71B91">
        <w:trPr>
          <w:ins w:id="14" w:author="cathay" w:date="2018-12-11T14:27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A4" w:rsidRDefault="009822A4" w:rsidP="009822A4">
            <w:pPr>
              <w:jc w:val="center"/>
              <w:rPr>
                <w:ins w:id="15" w:author="cathay" w:date="2018-12-11T14:27:00Z"/>
                <w:rFonts w:ascii="細明體" w:eastAsia="細明體" w:hAnsi="細明體" w:cs="Courier New" w:hint="eastAsia"/>
                <w:sz w:val="20"/>
                <w:szCs w:val="20"/>
              </w:rPr>
              <w:pPrChange w:id="16" w:author="cathay" w:date="2018-12-11T14:28:00Z">
                <w:pPr/>
              </w:pPrChange>
            </w:pPr>
            <w:ins w:id="17" w:author="cathay" w:date="2018-12-11T14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2018/12/11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A4" w:rsidRDefault="009822A4" w:rsidP="009822A4">
            <w:pPr>
              <w:jc w:val="center"/>
              <w:rPr>
                <w:ins w:id="18" w:author="cathay" w:date="2018-12-11T14:27:00Z"/>
                <w:rFonts w:ascii="細明體" w:eastAsia="細明體" w:hAnsi="細明體" w:cs="Courier New" w:hint="eastAsia"/>
                <w:sz w:val="20"/>
                <w:szCs w:val="20"/>
              </w:rPr>
              <w:pPrChange w:id="19" w:author="cathay" w:date="2018-12-11T14:28:00Z">
                <w:pPr/>
              </w:pPrChange>
            </w:pPr>
            <w:ins w:id="20" w:author="cathay" w:date="2018-12-11T14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67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A4" w:rsidRPr="00EB3933" w:rsidRDefault="009822A4" w:rsidP="001F0C31">
            <w:pPr>
              <w:rPr>
                <w:ins w:id="21" w:author="cathay" w:date="2018-12-11T14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cathay" w:date="2018-12-11T14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調整查詢畫面AAE00500可看</w:t>
              </w:r>
            </w:ins>
            <w:ins w:id="23" w:author="cathay" w:date="2018-12-11T14:3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未</w:t>
              </w:r>
            </w:ins>
            <w:ins w:id="24" w:author="cathay" w:date="2018-12-11T14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結案</w:t>
              </w:r>
            </w:ins>
            <w:ins w:id="25" w:author="cathay" w:date="2018-12-11T14:3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之理賠紀錄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A4" w:rsidRPr="008E3F3F" w:rsidRDefault="009822A4" w:rsidP="009822A4">
            <w:pPr>
              <w:jc w:val="center"/>
              <w:rPr>
                <w:ins w:id="26" w:author="cathay" w:date="2018-12-11T14:27:00Z"/>
                <w:rFonts w:hint="eastAsia"/>
                <w:sz w:val="20"/>
                <w:szCs w:val="20"/>
              </w:rPr>
              <w:pPrChange w:id="27" w:author="cathay" w:date="2018-12-11T14:28:00Z">
                <w:pPr/>
              </w:pPrChange>
            </w:pPr>
            <w:ins w:id="28" w:author="cathay" w:date="2018-12-11T14:28:00Z">
              <w:r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A4" w:rsidRPr="00EB3933" w:rsidRDefault="009822A4" w:rsidP="001F0C31">
            <w:pPr>
              <w:rPr>
                <w:ins w:id="29" w:author="cathay" w:date="2018-12-11T14:27:00Z"/>
                <w:rFonts w:ascii="細明體" w:eastAsia="細明體" w:hAnsi="細明體" w:cs="Courier New"/>
                <w:sz w:val="20"/>
                <w:szCs w:val="20"/>
              </w:rPr>
            </w:pPr>
            <w:ins w:id="30" w:author="cathay" w:date="2018-12-11T14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180731000999</w:t>
              </w:r>
            </w:ins>
          </w:p>
        </w:tc>
      </w:tr>
      <w:tr w:rsidR="00DD33FA" w:rsidRPr="00F171F3" w:rsidTr="00E71B91">
        <w:trPr>
          <w:ins w:id="31" w:author="陳德仁" w:date="2019-07-18T10:45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FA" w:rsidRDefault="00DD33FA" w:rsidP="009822A4">
            <w:pPr>
              <w:jc w:val="center"/>
              <w:rPr>
                <w:ins w:id="32" w:author="陳德仁" w:date="2019-07-18T10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33" w:author="陳德仁" w:date="2019-07-18T10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2019/07/18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FA" w:rsidRDefault="00DD33FA" w:rsidP="009822A4">
            <w:pPr>
              <w:jc w:val="center"/>
              <w:rPr>
                <w:ins w:id="34" w:author="陳德仁" w:date="2019-07-18T10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35" w:author="陳德仁" w:date="2019-07-18T10:4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68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FA" w:rsidRDefault="00DD33FA" w:rsidP="001F0C31">
            <w:pPr>
              <w:rPr>
                <w:ins w:id="36" w:author="陳德仁" w:date="2019-07-18T10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37" w:author="陳德仁" w:date="2019-07-18T10:46:00Z">
              <w:r w:rsidRPr="00DD33F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客戶資料整合查詢改連結AIE00500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FA" w:rsidRDefault="00DD33FA" w:rsidP="009822A4">
            <w:pPr>
              <w:jc w:val="center"/>
              <w:rPr>
                <w:ins w:id="38" w:author="陳德仁" w:date="2019-07-18T10:45:00Z"/>
                <w:rFonts w:hint="eastAsia"/>
                <w:sz w:val="20"/>
                <w:szCs w:val="20"/>
              </w:rPr>
            </w:pPr>
            <w:ins w:id="39" w:author="陳德仁" w:date="2019-07-18T10:47:00Z">
              <w:r w:rsidRPr="00DD33FA">
                <w:rPr>
                  <w:rFonts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FA" w:rsidRDefault="00DD33FA" w:rsidP="001F0C31">
            <w:pPr>
              <w:rPr>
                <w:ins w:id="40" w:author="陳德仁" w:date="2019-07-18T10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41" w:author="陳德仁" w:date="2019-07-18T10:47:00Z">
              <w:r w:rsidRPr="00DD33FA">
                <w:rPr>
                  <w:rFonts w:ascii="細明體" w:eastAsia="細明體" w:hAnsi="細明體" w:cs="Courier New"/>
                  <w:sz w:val="20"/>
                  <w:szCs w:val="20"/>
                </w:rPr>
                <w:t>190717000581</w:t>
              </w:r>
            </w:ins>
          </w:p>
        </w:tc>
      </w:tr>
      <w:tr w:rsidR="005D1C1B" w:rsidRPr="009D1C42" w:rsidTr="00E71B91">
        <w:trPr>
          <w:ins w:id="42" w:author="蔡若羚" w:date="2020-04-20T15:14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1B" w:rsidRPr="009D1C42" w:rsidRDefault="005D1C1B" w:rsidP="009822A4">
            <w:pPr>
              <w:jc w:val="center"/>
              <w:rPr>
                <w:ins w:id="43" w:author="蔡若羚" w:date="2020-04-20T15:14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44" w:author="蔡若羚" w:date="2020-04-20T15:15:00Z">
                  <w:rPr>
                    <w:ins w:id="45" w:author="蔡若羚" w:date="2020-04-20T15:1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6" w:author="蔡若羚" w:date="2020-04-20T15:14:00Z">
              <w:r w:rsidRPr="009D1C42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47" w:author="蔡若羚" w:date="2020-04-20T15:15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2020/4/20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1B" w:rsidRPr="009D1C42" w:rsidRDefault="005D1C1B" w:rsidP="009822A4">
            <w:pPr>
              <w:jc w:val="center"/>
              <w:rPr>
                <w:ins w:id="48" w:author="蔡若羚" w:date="2020-04-20T15:14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49" w:author="蔡若羚" w:date="2020-04-20T15:15:00Z">
                  <w:rPr>
                    <w:ins w:id="50" w:author="蔡若羚" w:date="2020-04-20T15:1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1" w:author="蔡若羚" w:date="2020-04-20T15:14:00Z">
              <w:r w:rsidRPr="009D1C42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52" w:author="蔡若羚" w:date="2020-04-20T15:15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69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1B" w:rsidRPr="009D1C42" w:rsidRDefault="005D1C1B" w:rsidP="001F0C31">
            <w:pPr>
              <w:rPr>
                <w:ins w:id="53" w:author="蔡若羚" w:date="2020-04-20T15:14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54" w:author="蔡若羚" w:date="2020-04-20T15:15:00Z">
                  <w:rPr>
                    <w:ins w:id="55" w:author="蔡若羚" w:date="2020-04-20T15:1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6" w:author="蔡若羚" w:date="2020-04-20T15:14:00Z">
              <w:r w:rsidRPr="009D1C42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57" w:author="蔡若羚" w:date="2020-04-20T15:15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卡控：覆核人員不得為送件人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1B" w:rsidRPr="009D1C42" w:rsidRDefault="005D1C1B" w:rsidP="009822A4">
            <w:pPr>
              <w:jc w:val="center"/>
              <w:rPr>
                <w:ins w:id="58" w:author="蔡若羚" w:date="2020-04-20T15:14:00Z"/>
                <w:rFonts w:hint="eastAsia"/>
                <w:color w:val="FF0000"/>
                <w:sz w:val="20"/>
                <w:szCs w:val="20"/>
                <w:rPrChange w:id="59" w:author="蔡若羚" w:date="2020-04-20T15:15:00Z">
                  <w:rPr>
                    <w:ins w:id="60" w:author="蔡若羚" w:date="2020-04-20T15:14:00Z"/>
                    <w:rFonts w:hint="eastAsia"/>
                    <w:sz w:val="20"/>
                    <w:szCs w:val="20"/>
                  </w:rPr>
                </w:rPrChange>
              </w:rPr>
            </w:pPr>
            <w:ins w:id="61" w:author="蔡若羚" w:date="2020-04-20T15:14:00Z">
              <w:r w:rsidRPr="009D1C42">
                <w:rPr>
                  <w:rFonts w:hint="eastAsia"/>
                  <w:color w:val="FF0000"/>
                  <w:sz w:val="20"/>
                  <w:szCs w:val="20"/>
                  <w:rPrChange w:id="62" w:author="蔡若羚" w:date="2020-04-20T15:1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蔡若羚</w:t>
              </w:r>
            </w:ins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1B" w:rsidRPr="009D1C42" w:rsidRDefault="005D1C1B" w:rsidP="001F0C31">
            <w:pPr>
              <w:rPr>
                <w:ins w:id="63" w:author="蔡若羚" w:date="2020-04-20T15:14:00Z"/>
                <w:rFonts w:ascii="細明體" w:eastAsia="細明體" w:hAnsi="細明體" w:cs="Courier New"/>
                <w:color w:val="FF0000"/>
                <w:sz w:val="20"/>
                <w:szCs w:val="20"/>
                <w:rPrChange w:id="64" w:author="蔡若羚" w:date="2020-04-20T15:15:00Z">
                  <w:rPr>
                    <w:ins w:id="65" w:author="蔡若羚" w:date="2020-04-20T15:14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66" w:author="蔡若羚" w:date="2020-04-20T15:15:00Z">
              <w:r w:rsidRPr="009D1C42">
                <w:rPr>
                  <w:rFonts w:ascii="Arial" w:eastAsia="標楷體" w:hAnsi="Arial" w:hint="eastAsia"/>
                  <w:b/>
                  <w:color w:val="FF0000"/>
                  <w:rPrChange w:id="67" w:author="蔡若羚" w:date="2020-04-20T15:15:00Z">
                    <w:rPr>
                      <w:rFonts w:ascii="Arial" w:eastAsia="標楷體" w:hAnsi="Arial" w:hint="eastAsia"/>
                      <w:b/>
                    </w:rPr>
                  </w:rPrChange>
                </w:rPr>
                <w:t>191104001217</w:t>
              </w:r>
            </w:ins>
          </w:p>
        </w:tc>
      </w:tr>
      <w:tr w:rsidR="004E40A0" w:rsidRPr="009D1C42" w:rsidTr="00E71B91">
        <w:trPr>
          <w:ins w:id="68" w:author="i9200230,陳德仁" w:date="2020-05-14T14:57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A0" w:rsidRPr="00D21972" w:rsidRDefault="004E40A0" w:rsidP="009822A4">
            <w:pPr>
              <w:jc w:val="center"/>
              <w:rPr>
                <w:ins w:id="69" w:author="i9200230,陳德仁" w:date="2020-05-14T14:57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70" w:author="i9200230,陳德仁" w:date="2020-05-14T14:57:00Z">
              <w:r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</w:rPr>
                <w:t>2020/05/14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A0" w:rsidRPr="00D21972" w:rsidRDefault="004E40A0" w:rsidP="009822A4">
            <w:pPr>
              <w:jc w:val="center"/>
              <w:rPr>
                <w:ins w:id="71" w:author="i9200230,陳德仁" w:date="2020-05-14T14:57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72" w:author="i9200230,陳德仁" w:date="2020-05-14T14:57:00Z">
              <w:r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</w:rPr>
                <w:t>70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A0" w:rsidRPr="00D21972" w:rsidRDefault="004E40A0" w:rsidP="001F0C31">
            <w:pPr>
              <w:rPr>
                <w:ins w:id="73" w:author="i9200230,陳德仁" w:date="2020-05-14T14:57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74" w:author="i9200230,陳德仁" w:date="2020-05-14T14:58:00Z">
              <w:r w:rsidRPr="001D23E4">
                <w:rPr>
                  <w:rFonts w:ascii="細明體" w:eastAsia="細明體" w:hAnsi="細明體" w:cs="Courier New" w:hint="eastAsia"/>
                  <w:sz w:val="20"/>
                  <w:szCs w:val="20"/>
                </w:rPr>
                <w:t>防制洗錢作業(受款人為未成年之訊息提醒)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A0" w:rsidRPr="00D21972" w:rsidRDefault="004E40A0" w:rsidP="009822A4">
            <w:pPr>
              <w:jc w:val="center"/>
              <w:rPr>
                <w:ins w:id="75" w:author="i9200230,陳德仁" w:date="2020-05-14T14:57:00Z"/>
                <w:rFonts w:hint="eastAsia"/>
                <w:color w:val="FF0000"/>
                <w:sz w:val="20"/>
                <w:szCs w:val="20"/>
              </w:rPr>
            </w:pPr>
            <w:ins w:id="76" w:author="i9200230,陳德仁" w:date="2020-05-14T14:58:00Z">
              <w:r w:rsidRPr="00DD33FA">
                <w:rPr>
                  <w:rFonts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A0" w:rsidRPr="00D21972" w:rsidRDefault="004E40A0" w:rsidP="001F0C31">
            <w:pPr>
              <w:rPr>
                <w:ins w:id="77" w:author="i9200230,陳德仁" w:date="2020-05-14T14:57:00Z"/>
                <w:rFonts w:ascii="Arial" w:eastAsia="標楷體" w:hAnsi="Arial" w:hint="eastAsia"/>
                <w:b/>
                <w:color w:val="FF0000"/>
              </w:rPr>
            </w:pPr>
            <w:ins w:id="78" w:author="i9200230,陳德仁" w:date="2020-05-14T14:59:00Z">
              <w:r w:rsidRPr="001D23E4">
                <w:rPr>
                  <w:rFonts w:ascii="細明體" w:eastAsia="細明體" w:hAnsi="細明體" w:cs="Courier New"/>
                  <w:sz w:val="20"/>
                  <w:szCs w:val="20"/>
                </w:rPr>
                <w:t>200512002263</w:t>
              </w:r>
            </w:ins>
          </w:p>
        </w:tc>
      </w:tr>
      <w:tr w:rsidR="00D21972" w:rsidRPr="009D1C42" w:rsidTr="00E71B91">
        <w:trPr>
          <w:ins w:id="79" w:author="杜民雄" w:date="2020-07-20T14:09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72" w:rsidRDefault="00D21972" w:rsidP="009822A4">
            <w:pPr>
              <w:jc w:val="center"/>
              <w:rPr>
                <w:ins w:id="80" w:author="杜民雄" w:date="2020-07-20T14:09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81" w:author="杜民雄" w:date="2020-07-20T14:09:00Z">
              <w:r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</w:rPr>
                <w:t>2020/07/20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72" w:rsidRDefault="00D21972" w:rsidP="009822A4">
            <w:pPr>
              <w:jc w:val="center"/>
              <w:rPr>
                <w:ins w:id="82" w:author="杜民雄" w:date="2020-07-20T14:09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83" w:author="杜民雄" w:date="2020-07-20T14:09:00Z">
              <w:r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</w:rPr>
                <w:t>71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72" w:rsidRPr="001D23E4" w:rsidRDefault="00D21972" w:rsidP="001F0C31">
            <w:pPr>
              <w:rPr>
                <w:ins w:id="84" w:author="杜民雄" w:date="2020-07-20T14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85" w:author="杜民雄" w:date="2020-07-20T14:10:00Z">
              <w:r w:rsidRPr="00D219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重複檢視欄位移除</w:t>
              </w:r>
              <w:r w:rsidRPr="00D219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ab/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72" w:rsidRPr="00D21972" w:rsidRDefault="00D21972" w:rsidP="009822A4">
            <w:pPr>
              <w:jc w:val="center"/>
              <w:rPr>
                <w:ins w:id="86" w:author="杜民雄" w:date="2020-07-20T14:09:00Z"/>
                <w:rFonts w:eastAsia="DengXian"/>
                <w:sz w:val="20"/>
                <w:szCs w:val="20"/>
                <w:lang w:eastAsia="zh-CN"/>
                <w:rPrChange w:id="87" w:author="杜民雄" w:date="2020-07-20T14:10:00Z">
                  <w:rPr>
                    <w:ins w:id="88" w:author="杜民雄" w:date="2020-07-20T14:09:00Z"/>
                    <w:rFonts w:hint="eastAsia"/>
                    <w:sz w:val="20"/>
                    <w:szCs w:val="20"/>
                  </w:rPr>
                </w:rPrChange>
              </w:rPr>
            </w:pPr>
            <w:ins w:id="89" w:author="杜民雄" w:date="2020-07-20T14:10:00Z">
              <w:r>
                <w:rPr>
                  <w:rFonts w:eastAsia="DengXian" w:hint="eastAsia"/>
                  <w:sz w:val="20"/>
                  <w:szCs w:val="20"/>
                  <w:lang w:eastAsia="zh-CN"/>
                </w:rPr>
                <w:t>杜民雄</w:t>
              </w:r>
            </w:ins>
          </w:p>
        </w:tc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72" w:rsidRPr="001D23E4" w:rsidRDefault="00D21972" w:rsidP="001F0C31">
            <w:pPr>
              <w:rPr>
                <w:ins w:id="90" w:author="杜民雄" w:date="2020-07-20T14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91" w:author="杜民雄" w:date="2020-07-20T14:1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2007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17001697</w:t>
              </w:r>
            </w:ins>
          </w:p>
        </w:tc>
      </w:tr>
    </w:tbl>
    <w:p w:rsidR="00297C9C" w:rsidRPr="00F171F3" w:rsidRDefault="00297C9C">
      <w:pPr>
        <w:rPr>
          <w:rFonts w:hint="eastAsia"/>
        </w:rPr>
      </w:pPr>
    </w:p>
    <w:p w:rsidR="0023751E" w:rsidRPr="00F171F3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 w:rsidRPr="00F171F3"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 w:rsidRPr="00F171F3">
        <w:rPr>
          <w:rFonts w:hint="eastAsia"/>
          <w:b/>
          <w:kern w:val="2"/>
          <w:sz w:val="24"/>
          <w:szCs w:val="24"/>
          <w:lang w:eastAsia="zh-TW"/>
        </w:rPr>
        <w:t>A</w:t>
      </w:r>
      <w:r w:rsidRPr="00F171F3"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 w:rsidRPr="00F171F3">
        <w:rPr>
          <w:rFonts w:hint="eastAsia"/>
          <w:b/>
          <w:kern w:val="2"/>
          <w:sz w:val="24"/>
          <w:szCs w:val="24"/>
          <w:lang w:eastAsia="zh-TW"/>
        </w:rPr>
        <w:t>B</w:t>
      </w:r>
      <w:r w:rsidR="003A4EA0" w:rsidRPr="00F171F3">
        <w:rPr>
          <w:rFonts w:hint="eastAsia"/>
          <w:b/>
          <w:kern w:val="2"/>
          <w:sz w:val="24"/>
          <w:szCs w:val="24"/>
          <w:lang w:eastAsia="zh-TW"/>
        </w:rPr>
        <w:t>1</w:t>
      </w:r>
      <w:r w:rsidR="003D6C31" w:rsidRPr="00F171F3">
        <w:rPr>
          <w:rFonts w:hint="eastAsia"/>
          <w:b/>
          <w:kern w:val="2"/>
          <w:sz w:val="24"/>
          <w:szCs w:val="24"/>
          <w:lang w:eastAsia="zh-TW"/>
        </w:rPr>
        <w:t>1300</w:t>
      </w:r>
      <w:r w:rsidRPr="00F171F3">
        <w:rPr>
          <w:rFonts w:hint="eastAsia"/>
          <w:b/>
          <w:kern w:val="2"/>
          <w:sz w:val="24"/>
          <w:szCs w:val="24"/>
          <w:lang w:eastAsia="zh-TW"/>
        </w:rPr>
        <w:t>_</w:t>
      </w:r>
      <w:r w:rsidR="003D6C31" w:rsidRPr="00F171F3">
        <w:rPr>
          <w:rFonts w:hint="eastAsia"/>
          <w:b/>
          <w:kern w:val="2"/>
          <w:sz w:val="24"/>
          <w:szCs w:val="24"/>
          <w:lang w:eastAsia="zh-TW"/>
        </w:rPr>
        <w:t>簽核作業</w:t>
      </w:r>
    </w:p>
    <w:p w:rsidR="0023751E" w:rsidRPr="00F171F3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Pr="00F171F3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171F3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F171F3">
        <w:tc>
          <w:tcPr>
            <w:tcW w:w="2340" w:type="dxa"/>
          </w:tcPr>
          <w:p w:rsidR="0023751E" w:rsidRPr="00F171F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F171F3" w:rsidRDefault="003D6C3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簽核作業</w:t>
            </w:r>
          </w:p>
        </w:tc>
      </w:tr>
      <w:tr w:rsidR="0023751E" w:rsidRPr="00F171F3">
        <w:tc>
          <w:tcPr>
            <w:tcW w:w="2340" w:type="dxa"/>
          </w:tcPr>
          <w:p w:rsidR="0023751E" w:rsidRPr="00F171F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F171F3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 w:rsidRPr="00F171F3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 w:rsidRPr="00F171F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3A4EA0" w:rsidRPr="00F171F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 w:rsidRPr="00F171F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3D6C31" w:rsidRPr="00F171F3">
              <w:rPr>
                <w:rFonts w:ascii="細明體" w:eastAsia="細明體" w:hAnsi="細明體" w:hint="eastAsia"/>
                <w:sz w:val="20"/>
                <w:szCs w:val="20"/>
              </w:rPr>
              <w:t>1300</w:t>
            </w:r>
          </w:p>
        </w:tc>
      </w:tr>
      <w:tr w:rsidR="0023751E" w:rsidRPr="00F171F3">
        <w:tc>
          <w:tcPr>
            <w:tcW w:w="2340" w:type="dxa"/>
          </w:tcPr>
          <w:p w:rsidR="0023751E" w:rsidRPr="00F171F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F171F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 w:rsidRPr="00F171F3">
        <w:tc>
          <w:tcPr>
            <w:tcW w:w="2340" w:type="dxa"/>
          </w:tcPr>
          <w:p w:rsidR="0023751E" w:rsidRPr="00F171F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F171F3" w:rsidRDefault="003D6C3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簽核</w:t>
            </w:r>
            <w:r w:rsidR="003A4EA0" w:rsidRPr="00F171F3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984093" w:rsidRPr="00F171F3" w:rsidTr="00B35AE8">
        <w:tc>
          <w:tcPr>
            <w:tcW w:w="2340" w:type="dxa"/>
          </w:tcPr>
          <w:p w:rsidR="00984093" w:rsidRPr="00F171F3" w:rsidRDefault="00984093" w:rsidP="00B35A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460" w:type="dxa"/>
          </w:tcPr>
          <w:p w:rsidR="00984093" w:rsidRPr="00F171F3" w:rsidRDefault="00984093" w:rsidP="00B35A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84093" w:rsidRPr="00F171F3" w:rsidTr="00B35AE8">
        <w:tc>
          <w:tcPr>
            <w:tcW w:w="2340" w:type="dxa"/>
          </w:tcPr>
          <w:p w:rsidR="00984093" w:rsidRPr="00F171F3" w:rsidRDefault="00984093" w:rsidP="00B35A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460" w:type="dxa"/>
          </w:tcPr>
          <w:p w:rsidR="00984093" w:rsidRPr="00F171F3" w:rsidRDefault="00984093" w:rsidP="00B35A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各服務科</w:t>
            </w:r>
          </w:p>
        </w:tc>
      </w:tr>
      <w:tr w:rsidR="00984093" w:rsidRPr="00F171F3" w:rsidTr="00B35AE8">
        <w:tc>
          <w:tcPr>
            <w:tcW w:w="2340" w:type="dxa"/>
          </w:tcPr>
          <w:p w:rsidR="00984093" w:rsidRPr="00F171F3" w:rsidRDefault="00984093" w:rsidP="00B35A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460" w:type="dxa"/>
          </w:tcPr>
          <w:p w:rsidR="00984093" w:rsidRPr="00F171F3" w:rsidRDefault="00984093" w:rsidP="00B35A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84093" w:rsidRPr="00F171F3" w:rsidTr="00B35AE8">
        <w:tc>
          <w:tcPr>
            <w:tcW w:w="2340" w:type="dxa"/>
          </w:tcPr>
          <w:p w:rsidR="00984093" w:rsidRPr="00F171F3" w:rsidRDefault="00984093" w:rsidP="00B35AE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460" w:type="dxa"/>
          </w:tcPr>
          <w:p w:rsidR="00984093" w:rsidRPr="00F171F3" w:rsidRDefault="00984093" w:rsidP="00B35A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984093" w:rsidRPr="00F171F3" w:rsidTr="00B35AE8">
        <w:tc>
          <w:tcPr>
            <w:tcW w:w="2340" w:type="dxa"/>
          </w:tcPr>
          <w:p w:rsidR="00984093" w:rsidRPr="00F171F3" w:rsidRDefault="00984093" w:rsidP="00B35AE8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8460" w:type="dxa"/>
          </w:tcPr>
          <w:p w:rsidR="00984093" w:rsidRPr="00F171F3" w:rsidRDefault="00984093" w:rsidP="00B35AE8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F171F3">
              <w:rPr>
                <w:rFonts w:ascii="標楷體" w:eastAsia="標楷體" w:hAnsi="標楷體" w:hint="eastAsia"/>
              </w:rPr>
              <w:t>securitylog</w:t>
            </w:r>
          </w:p>
        </w:tc>
      </w:tr>
    </w:tbl>
    <w:p w:rsidR="0023751E" w:rsidRPr="00F171F3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Pr="00F171F3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171F3"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 w:rsidRPr="00F171F3">
        <w:tc>
          <w:tcPr>
            <w:tcW w:w="720" w:type="dxa"/>
          </w:tcPr>
          <w:p w:rsidR="0023751E" w:rsidRPr="00F171F3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Pr="00F171F3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Pr="00F171F3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Pr="00F171F3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 w:rsidRPr="00F171F3">
        <w:tc>
          <w:tcPr>
            <w:tcW w:w="720" w:type="dxa"/>
          </w:tcPr>
          <w:p w:rsidR="00C92DA2" w:rsidRPr="00F171F3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F171F3" w:rsidRDefault="00645303" w:rsidP="006117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3960" w:type="dxa"/>
          </w:tcPr>
          <w:p w:rsidR="00C92DA2" w:rsidRPr="00F171F3" w:rsidRDefault="00645303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bCs/>
                <w:sz w:val="20"/>
                <w:szCs w:val="20"/>
              </w:rPr>
              <w:t>com.cathay.common.hr.DivData</w:t>
            </w: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3500" w:type="dxa"/>
          </w:tcPr>
          <w:p w:rsidR="00C92DA2" w:rsidRPr="00F171F3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7" w:anchor="getDivMember(java.lang.String)" w:history="1">
              <w:r w:rsidRPr="00F171F3">
                <w:rPr>
                  <w:rStyle w:val="aa"/>
                  <w:rFonts w:ascii="細明體" w:eastAsia="細明體" w:hAnsi="細明體" w:cs="細明體"/>
                  <w:bCs/>
                  <w:color w:val="auto"/>
                  <w:sz w:val="20"/>
                  <w:szCs w:val="20"/>
                </w:rPr>
                <w:t>getDivMember</w:t>
              </w:r>
            </w:hyperlink>
          </w:p>
        </w:tc>
      </w:tr>
      <w:tr w:rsidR="006117A5" w:rsidRPr="00F171F3">
        <w:tc>
          <w:tcPr>
            <w:tcW w:w="720" w:type="dxa"/>
          </w:tcPr>
          <w:p w:rsidR="006117A5" w:rsidRPr="00F171F3" w:rsidRDefault="006117A5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6117A5" w:rsidRPr="00F171F3" w:rsidRDefault="006117A5" w:rsidP="006117A5">
            <w:pPr>
              <w:rPr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理賠索賠類別檔處理模組</w:t>
            </w:r>
          </w:p>
        </w:tc>
        <w:tc>
          <w:tcPr>
            <w:tcW w:w="3960" w:type="dxa"/>
          </w:tcPr>
          <w:p w:rsidR="006117A5" w:rsidRPr="00F171F3" w:rsidRDefault="006117A5" w:rsidP="00645303">
            <w:pPr>
              <w:rPr>
                <w:bCs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AA_A0Z007</w:t>
            </w:r>
          </w:p>
        </w:tc>
        <w:tc>
          <w:tcPr>
            <w:tcW w:w="3500" w:type="dxa"/>
          </w:tcPr>
          <w:p w:rsidR="006117A5" w:rsidRPr="00F171F3" w:rsidRDefault="006117A5">
            <w:pPr>
              <w:jc w:val="center"/>
              <w:rPr>
                <w:rStyle w:val="HTML"/>
                <w:bCs/>
                <w:sz w:val="20"/>
                <w:szCs w:val="20"/>
              </w:rPr>
            </w:pPr>
          </w:p>
        </w:tc>
      </w:tr>
      <w:tr w:rsidR="00AA5F3B" w:rsidRPr="00F171F3">
        <w:tc>
          <w:tcPr>
            <w:tcW w:w="720" w:type="dxa"/>
          </w:tcPr>
          <w:p w:rsidR="00AA5F3B" w:rsidRPr="00F171F3" w:rsidRDefault="00AA5F3B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AA5F3B" w:rsidRPr="00F171F3" w:rsidRDefault="00AA5F3B" w:rsidP="006117A5">
            <w:pPr>
              <w:rPr>
                <w:rFonts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貸款試算模組</w:t>
            </w:r>
          </w:p>
        </w:tc>
        <w:tc>
          <w:tcPr>
            <w:tcW w:w="3960" w:type="dxa"/>
          </w:tcPr>
          <w:p w:rsidR="00AA5F3B" w:rsidRPr="00F171F3" w:rsidRDefault="00AA5F3B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AB_A0Z014</w:t>
            </w:r>
          </w:p>
        </w:tc>
        <w:tc>
          <w:tcPr>
            <w:tcW w:w="3500" w:type="dxa"/>
          </w:tcPr>
          <w:p w:rsidR="00AA5F3B" w:rsidRPr="00F171F3" w:rsidRDefault="00AA5F3B">
            <w:pPr>
              <w:jc w:val="center"/>
              <w:rPr>
                <w:rStyle w:val="HTML"/>
                <w:bCs/>
                <w:sz w:val="20"/>
                <w:szCs w:val="20"/>
              </w:rPr>
            </w:pPr>
          </w:p>
        </w:tc>
      </w:tr>
      <w:tr w:rsidR="00F24E2C" w:rsidRPr="00F171F3">
        <w:tc>
          <w:tcPr>
            <w:tcW w:w="720" w:type="dxa"/>
          </w:tcPr>
          <w:p w:rsidR="00F24E2C" w:rsidRPr="00F171F3" w:rsidRDefault="00F24E2C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F24E2C" w:rsidRPr="00F171F3" w:rsidRDefault="00F24E2C" w:rsidP="00A6094E">
            <w:pPr>
              <w:rPr>
                <w:rFonts w:hint="eastAsia"/>
                <w:sz w:val="20"/>
                <w:szCs w:val="20"/>
              </w:rPr>
            </w:pPr>
            <w:r w:rsidRPr="00F171F3">
              <w:rPr>
                <w:rFonts w:ascii="MS Reference Sans Serif" w:hAnsi="新細明體"/>
                <w:kern w:val="2"/>
                <w:sz w:val="20"/>
                <w:szCs w:val="20"/>
              </w:rPr>
              <w:t>取得帳務日期模組</w:t>
            </w:r>
          </w:p>
        </w:tc>
        <w:tc>
          <w:tcPr>
            <w:tcW w:w="3960" w:type="dxa"/>
          </w:tcPr>
          <w:p w:rsidR="00F24E2C" w:rsidRPr="00F171F3" w:rsidRDefault="00F24E2C" w:rsidP="00A609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F171F3">
              <w:rPr>
                <w:rFonts w:ascii="細明體" w:eastAsia="細明體" w:hAnsi="細明體"/>
                <w:kern w:val="2"/>
                <w:lang w:eastAsia="zh-TW"/>
              </w:rPr>
              <w:t>DK_F0Z001</w:t>
            </w:r>
          </w:p>
        </w:tc>
        <w:tc>
          <w:tcPr>
            <w:tcW w:w="3500" w:type="dxa"/>
          </w:tcPr>
          <w:p w:rsidR="00F24E2C" w:rsidRPr="00F171F3" w:rsidRDefault="00F24E2C" w:rsidP="00F24E2C">
            <w:pPr>
              <w:jc w:val="center"/>
              <w:rPr>
                <w:rStyle w:val="HTML"/>
                <w:b/>
                <w:bCs/>
                <w:sz w:val="20"/>
                <w:szCs w:val="20"/>
              </w:rPr>
            </w:pPr>
            <w:r w:rsidRPr="00F171F3">
              <w:rPr>
                <w:rFonts w:ascii="MS Reference Sans Serif" w:hAnsi="新細明體"/>
                <w:kern w:val="2"/>
                <w:sz w:val="20"/>
                <w:szCs w:val="20"/>
              </w:rPr>
              <w:t>getDateByAcc</w:t>
            </w:r>
          </w:p>
        </w:tc>
      </w:tr>
      <w:tr w:rsidR="00972336" w:rsidRPr="00F171F3">
        <w:tc>
          <w:tcPr>
            <w:tcW w:w="720" w:type="dxa"/>
          </w:tcPr>
          <w:p w:rsidR="00972336" w:rsidRPr="00F171F3" w:rsidRDefault="00972336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972336" w:rsidRPr="00F171F3" w:rsidRDefault="00972336" w:rsidP="00A6094E">
            <w:pPr>
              <w:rPr>
                <w:rFonts w:ascii="MS Reference Sans Serif" w:hAnsi="新細明體"/>
                <w:kern w:val="2"/>
                <w:sz w:val="20"/>
                <w:szCs w:val="20"/>
              </w:rPr>
            </w:pPr>
            <w:r w:rsidRPr="00F171F3">
              <w:rPr>
                <w:rFonts w:hint="eastAsia"/>
                <w:sz w:val="20"/>
              </w:rPr>
              <w:t>理賠契約效力終止貸款墊繳模組</w:t>
            </w:r>
          </w:p>
        </w:tc>
        <w:tc>
          <w:tcPr>
            <w:tcW w:w="3960" w:type="dxa"/>
          </w:tcPr>
          <w:p w:rsidR="00972336" w:rsidRPr="00F171F3" w:rsidRDefault="00972336" w:rsidP="00A609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F171F3">
              <w:rPr>
                <w:rFonts w:ascii="細明體" w:eastAsia="細明體" w:hAnsi="細明體"/>
              </w:rPr>
              <w:t>AA_B</w:t>
            </w:r>
            <w:r w:rsidRPr="00F171F3">
              <w:rPr>
                <w:rFonts w:ascii="細明體" w:eastAsia="細明體" w:hAnsi="細明體" w:hint="eastAsia"/>
              </w:rPr>
              <w:t>1Z108</w:t>
            </w:r>
          </w:p>
        </w:tc>
        <w:tc>
          <w:tcPr>
            <w:tcW w:w="3500" w:type="dxa"/>
          </w:tcPr>
          <w:p w:rsidR="00972336" w:rsidRPr="00F171F3" w:rsidRDefault="00972336" w:rsidP="00F24E2C">
            <w:pPr>
              <w:jc w:val="center"/>
              <w:rPr>
                <w:rFonts w:ascii="MS Reference Sans Serif" w:hAnsi="新細明體"/>
                <w:kern w:val="2"/>
                <w:sz w:val="20"/>
                <w:szCs w:val="20"/>
              </w:rPr>
            </w:pPr>
          </w:p>
        </w:tc>
      </w:tr>
      <w:tr w:rsidR="00D44B65" w:rsidRPr="00F171F3">
        <w:tc>
          <w:tcPr>
            <w:tcW w:w="720" w:type="dxa"/>
          </w:tcPr>
          <w:p w:rsidR="00D44B65" w:rsidRPr="00F171F3" w:rsidRDefault="00D44B65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D44B65" w:rsidRPr="00F171F3" w:rsidRDefault="00D44B65" w:rsidP="00A6094E">
            <w:pPr>
              <w:rPr>
                <w:rFonts w:hint="eastAsia"/>
                <w:sz w:val="20"/>
              </w:rPr>
            </w:pPr>
            <w:bookmarkStart w:id="92" w:name="OLE_LINK9"/>
            <w:r w:rsidRPr="00F171F3">
              <w:rPr>
                <w:rFonts w:hint="eastAsia"/>
                <w:sz w:val="20"/>
                <w:szCs w:val="20"/>
              </w:rPr>
              <w:t>理賠理算模組</w:t>
            </w:r>
            <w:bookmarkEnd w:id="92"/>
          </w:p>
        </w:tc>
        <w:tc>
          <w:tcPr>
            <w:tcW w:w="3960" w:type="dxa"/>
          </w:tcPr>
          <w:p w:rsidR="00D44B65" w:rsidRPr="00F171F3" w:rsidRDefault="00D44B65" w:rsidP="00A609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F171F3">
              <w:rPr>
                <w:rFonts w:ascii="細明體" w:eastAsia="細明體" w:hAnsi="細明體" w:hint="eastAsia"/>
              </w:rPr>
              <w:t>AA_B1Z000</w:t>
            </w:r>
          </w:p>
        </w:tc>
        <w:tc>
          <w:tcPr>
            <w:tcW w:w="3500" w:type="dxa"/>
          </w:tcPr>
          <w:p w:rsidR="00D44B65" w:rsidRPr="00F171F3" w:rsidRDefault="00D44B65" w:rsidP="00F24E2C">
            <w:pPr>
              <w:jc w:val="center"/>
              <w:rPr>
                <w:rFonts w:ascii="MS Reference Sans Serif" w:hAnsi="新細明體"/>
                <w:kern w:val="2"/>
                <w:sz w:val="20"/>
                <w:szCs w:val="20"/>
              </w:rPr>
            </w:pPr>
          </w:p>
        </w:tc>
      </w:tr>
      <w:tr w:rsidR="00C12455" w:rsidRPr="00F171F3">
        <w:tc>
          <w:tcPr>
            <w:tcW w:w="720" w:type="dxa"/>
          </w:tcPr>
          <w:p w:rsidR="00C12455" w:rsidRPr="00F171F3" w:rsidRDefault="00C12455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12455" w:rsidRPr="00F171F3" w:rsidRDefault="00C12455" w:rsidP="00A6094E">
            <w:pPr>
              <w:rPr>
                <w:rFonts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理賠收據檔處理模組</w:t>
            </w:r>
          </w:p>
        </w:tc>
        <w:tc>
          <w:tcPr>
            <w:tcW w:w="3960" w:type="dxa"/>
          </w:tcPr>
          <w:p w:rsidR="00C12455" w:rsidRPr="00F171F3" w:rsidRDefault="00C12455" w:rsidP="00A609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F171F3">
              <w:rPr>
                <w:rFonts w:ascii="細明體" w:eastAsia="細明體" w:hAnsi="細明體"/>
              </w:rPr>
              <w:t>AA_A0Z004</w:t>
            </w:r>
          </w:p>
        </w:tc>
        <w:tc>
          <w:tcPr>
            <w:tcW w:w="3500" w:type="dxa"/>
          </w:tcPr>
          <w:p w:rsidR="00C12455" w:rsidRPr="00F171F3" w:rsidRDefault="00C12455" w:rsidP="00F24E2C">
            <w:pPr>
              <w:jc w:val="center"/>
              <w:rPr>
                <w:rFonts w:ascii="MS Reference Sans Serif" w:hAnsi="新細明體"/>
                <w:kern w:val="2"/>
                <w:sz w:val="20"/>
                <w:szCs w:val="20"/>
              </w:rPr>
            </w:pPr>
          </w:p>
        </w:tc>
      </w:tr>
      <w:tr w:rsidR="00284154" w:rsidRPr="00F171F3">
        <w:tc>
          <w:tcPr>
            <w:tcW w:w="720" w:type="dxa"/>
          </w:tcPr>
          <w:p w:rsidR="00284154" w:rsidRPr="00F171F3" w:rsidRDefault="00284154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284154" w:rsidRPr="00F171F3" w:rsidRDefault="00284154" w:rsidP="006F04C3">
            <w:pPr>
              <w:rPr>
                <w:sz w:val="20"/>
                <w:szCs w:val="20"/>
              </w:rPr>
            </w:pPr>
            <w:r w:rsidRPr="00F171F3">
              <w:rPr>
                <w:rFonts w:hint="eastAsia"/>
                <w:kern w:val="2"/>
                <w:sz w:val="20"/>
                <w:szCs w:val="20"/>
              </w:rPr>
              <w:t>取得經辦交易序號模組</w:t>
            </w:r>
          </w:p>
        </w:tc>
        <w:tc>
          <w:tcPr>
            <w:tcW w:w="3960" w:type="dxa"/>
          </w:tcPr>
          <w:p w:rsidR="00284154" w:rsidRPr="00F171F3" w:rsidRDefault="00284154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171F3">
              <w:rPr>
                <w:rFonts w:ascii="細明體" w:eastAsia="細明體" w:hAnsi="細明體"/>
              </w:rPr>
              <w:t>DK_F0Z002</w:t>
            </w:r>
          </w:p>
        </w:tc>
        <w:tc>
          <w:tcPr>
            <w:tcW w:w="3500" w:type="dxa"/>
          </w:tcPr>
          <w:p w:rsidR="00284154" w:rsidRPr="00F171F3" w:rsidRDefault="00284154" w:rsidP="00F24E2C">
            <w:pPr>
              <w:jc w:val="center"/>
              <w:rPr>
                <w:rFonts w:ascii="MS Reference Sans Serif" w:hAnsi="新細明體"/>
                <w:kern w:val="2"/>
                <w:sz w:val="20"/>
                <w:szCs w:val="20"/>
              </w:rPr>
            </w:pPr>
          </w:p>
        </w:tc>
      </w:tr>
      <w:tr w:rsidR="00225C0D" w:rsidRPr="00F171F3">
        <w:tc>
          <w:tcPr>
            <w:tcW w:w="720" w:type="dxa"/>
          </w:tcPr>
          <w:p w:rsidR="00225C0D" w:rsidRPr="00F171F3" w:rsidRDefault="00225C0D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225C0D" w:rsidRPr="00F171F3" w:rsidRDefault="00225C0D" w:rsidP="006F04C3">
            <w:pPr>
              <w:rPr>
                <w:rFonts w:hint="eastAsia"/>
                <w:kern w:val="2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理賠各保單理賠金額分配檔處理模組</w:t>
            </w:r>
          </w:p>
        </w:tc>
        <w:tc>
          <w:tcPr>
            <w:tcW w:w="3960" w:type="dxa"/>
          </w:tcPr>
          <w:p w:rsidR="00225C0D" w:rsidRPr="00F171F3" w:rsidRDefault="00225C0D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171F3">
              <w:rPr>
                <w:rFonts w:ascii="細明體" w:eastAsia="細明體" w:hAnsi="細明體" w:hint="eastAsia"/>
                <w:lang w:eastAsia="zh-TW"/>
              </w:rPr>
              <w:t>AA_B1ZX03</w:t>
            </w:r>
          </w:p>
        </w:tc>
        <w:tc>
          <w:tcPr>
            <w:tcW w:w="3500" w:type="dxa"/>
          </w:tcPr>
          <w:p w:rsidR="00225C0D" w:rsidRPr="00F171F3" w:rsidRDefault="00225C0D" w:rsidP="00F24E2C">
            <w:pPr>
              <w:jc w:val="center"/>
              <w:rPr>
                <w:rFonts w:ascii="MS Reference Sans Serif" w:hAnsi="新細明體"/>
                <w:kern w:val="2"/>
                <w:sz w:val="20"/>
                <w:szCs w:val="20"/>
              </w:rPr>
            </w:pPr>
          </w:p>
        </w:tc>
      </w:tr>
      <w:tr w:rsidR="001D259A" w:rsidRPr="00F171F3">
        <w:tc>
          <w:tcPr>
            <w:tcW w:w="720" w:type="dxa"/>
          </w:tcPr>
          <w:p w:rsidR="001D259A" w:rsidRPr="00F171F3" w:rsidRDefault="001D259A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1D259A" w:rsidRPr="00F171F3" w:rsidRDefault="001D259A" w:rsidP="006F04C3">
            <w:pPr>
              <w:rPr>
                <w:rFonts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理賠受理檔處理模組</w:t>
            </w:r>
          </w:p>
        </w:tc>
        <w:tc>
          <w:tcPr>
            <w:tcW w:w="3960" w:type="dxa"/>
          </w:tcPr>
          <w:p w:rsidR="001D259A" w:rsidRPr="00F171F3" w:rsidRDefault="001D259A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171F3">
              <w:rPr>
                <w:rFonts w:ascii="細明體" w:eastAsia="細明體" w:hAnsi="細明體" w:hint="eastAsia"/>
                <w:lang w:eastAsia="zh-TW"/>
              </w:rPr>
              <w:t>AA_A0Z001</w:t>
            </w:r>
          </w:p>
        </w:tc>
        <w:tc>
          <w:tcPr>
            <w:tcW w:w="3500" w:type="dxa"/>
          </w:tcPr>
          <w:p w:rsidR="001D259A" w:rsidRPr="00F171F3" w:rsidRDefault="001D259A" w:rsidP="00F24E2C">
            <w:pPr>
              <w:jc w:val="center"/>
              <w:rPr>
                <w:rFonts w:ascii="MS Reference Sans Serif" w:hAnsi="新細明體"/>
                <w:kern w:val="2"/>
                <w:sz w:val="20"/>
                <w:szCs w:val="20"/>
              </w:rPr>
            </w:pPr>
          </w:p>
        </w:tc>
      </w:tr>
      <w:tr w:rsidR="00540C30" w:rsidRPr="00F171F3">
        <w:tc>
          <w:tcPr>
            <w:tcW w:w="720" w:type="dxa"/>
          </w:tcPr>
          <w:p w:rsidR="00540C30" w:rsidRPr="00F171F3" w:rsidRDefault="00540C30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540C30" w:rsidRPr="00F171F3" w:rsidRDefault="00540C30" w:rsidP="006F04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MS Reference Sans Serif" w:hAnsi="新細明體"/>
                <w:kern w:val="2"/>
                <w:sz w:val="20"/>
                <w:szCs w:val="20"/>
              </w:rPr>
              <w:t>檢核交易日期是否結帳模組</w:t>
            </w:r>
          </w:p>
        </w:tc>
        <w:tc>
          <w:tcPr>
            <w:tcW w:w="3960" w:type="dxa"/>
          </w:tcPr>
          <w:p w:rsidR="00540C30" w:rsidRPr="00F171F3" w:rsidRDefault="00540C30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171F3">
              <w:rPr>
                <w:rFonts w:ascii="細明體" w:eastAsia="細明體" w:hAnsi="細明體"/>
                <w:kern w:val="2"/>
                <w:lang w:eastAsia="zh-TW"/>
              </w:rPr>
              <w:t>DK_F0Z006</w:t>
            </w:r>
          </w:p>
        </w:tc>
        <w:tc>
          <w:tcPr>
            <w:tcW w:w="3500" w:type="dxa"/>
          </w:tcPr>
          <w:p w:rsidR="00540C30" w:rsidRPr="00F171F3" w:rsidRDefault="00540C30" w:rsidP="00F24E2C">
            <w:pPr>
              <w:jc w:val="center"/>
              <w:rPr>
                <w:rFonts w:ascii="MS Reference Sans Serif" w:hAnsi="新細明體"/>
                <w:kern w:val="2"/>
                <w:sz w:val="20"/>
                <w:szCs w:val="20"/>
              </w:rPr>
            </w:pPr>
          </w:p>
        </w:tc>
      </w:tr>
      <w:tr w:rsidR="004E4CF7" w:rsidRPr="00F171F3">
        <w:tc>
          <w:tcPr>
            <w:tcW w:w="720" w:type="dxa"/>
          </w:tcPr>
          <w:p w:rsidR="004E4CF7" w:rsidRPr="00F171F3" w:rsidRDefault="004E4CF7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4E4CF7" w:rsidRPr="00F171F3" w:rsidRDefault="004E4CF7" w:rsidP="006F04C3">
            <w:pPr>
              <w:rPr>
                <w:rFonts w:ascii="MS Reference Sans Serif" w:hAnsi="新細明體"/>
                <w:kern w:val="2"/>
                <w:sz w:val="20"/>
                <w:szCs w:val="20"/>
              </w:rPr>
            </w:pPr>
            <w:r w:rsidRPr="00F171F3">
              <w:rPr>
                <w:rFonts w:ascii="MS Reference Sans Serif" w:hAnsi="新細明體" w:hint="eastAsia"/>
                <w:kern w:val="2"/>
                <w:sz w:val="20"/>
                <w:szCs w:val="20"/>
              </w:rPr>
              <w:t>理賠覆核模組</w:t>
            </w:r>
          </w:p>
        </w:tc>
        <w:tc>
          <w:tcPr>
            <w:tcW w:w="3960" w:type="dxa"/>
          </w:tcPr>
          <w:p w:rsidR="004E4CF7" w:rsidRPr="00F171F3" w:rsidRDefault="004E4CF7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F171F3">
              <w:rPr>
                <w:rFonts w:ascii="細明體" w:eastAsia="細明體" w:hAnsi="細明體"/>
                <w:kern w:val="2"/>
                <w:lang w:eastAsia="zh-TW"/>
              </w:rPr>
              <w:t>AA_B2Z00</w:t>
            </w:r>
            <w:r w:rsidR="00E9109E" w:rsidRPr="00F171F3">
              <w:rPr>
                <w:rFonts w:ascii="細明體" w:eastAsia="細明體" w:hAnsi="細明體" w:hint="eastAsia"/>
                <w:kern w:val="2"/>
                <w:lang w:eastAsia="zh-TW"/>
              </w:rPr>
              <w:t>0</w:t>
            </w:r>
          </w:p>
        </w:tc>
        <w:tc>
          <w:tcPr>
            <w:tcW w:w="3500" w:type="dxa"/>
          </w:tcPr>
          <w:p w:rsidR="004E4CF7" w:rsidRPr="00F171F3" w:rsidRDefault="004E4CF7" w:rsidP="00F24E2C">
            <w:pPr>
              <w:jc w:val="center"/>
              <w:rPr>
                <w:rFonts w:ascii="MS Reference Sans Serif" w:hAnsi="新細明體"/>
                <w:kern w:val="2"/>
                <w:sz w:val="20"/>
                <w:szCs w:val="20"/>
              </w:rPr>
            </w:pPr>
          </w:p>
        </w:tc>
      </w:tr>
      <w:tr w:rsidR="00355B87" w:rsidRPr="00F171F3">
        <w:tc>
          <w:tcPr>
            <w:tcW w:w="720" w:type="dxa"/>
          </w:tcPr>
          <w:p w:rsidR="00355B87" w:rsidRPr="00F171F3" w:rsidRDefault="00355B87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355B87" w:rsidRPr="00F171F3" w:rsidRDefault="00355B87" w:rsidP="006F04C3">
            <w:pPr>
              <w:rPr>
                <w:rFonts w:ascii="MS Reference Sans Serif" w:hAnsi="新細明體" w:hint="eastAsia"/>
                <w:kern w:val="2"/>
                <w:sz w:val="20"/>
                <w:szCs w:val="20"/>
              </w:rPr>
            </w:pPr>
            <w:r w:rsidRPr="00F171F3">
              <w:rPr>
                <w:rFonts w:ascii="MS Reference Sans Serif" w:hAnsi="新細明體" w:hint="eastAsia"/>
                <w:kern w:val="2"/>
                <w:sz w:val="20"/>
                <w:szCs w:val="20"/>
              </w:rPr>
              <w:t>理賠紀錄檔處理模組</w:t>
            </w:r>
          </w:p>
        </w:tc>
        <w:tc>
          <w:tcPr>
            <w:tcW w:w="3960" w:type="dxa"/>
          </w:tcPr>
          <w:p w:rsidR="00355B87" w:rsidRPr="00F171F3" w:rsidRDefault="00355B87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F171F3">
              <w:rPr>
                <w:rFonts w:ascii="細明體" w:eastAsia="細明體" w:hAnsi="細明體" w:hint="eastAsia"/>
                <w:lang w:eastAsia="zh-TW"/>
              </w:rPr>
              <w:t>AA_B1ZX01</w:t>
            </w:r>
          </w:p>
        </w:tc>
        <w:tc>
          <w:tcPr>
            <w:tcW w:w="3500" w:type="dxa"/>
          </w:tcPr>
          <w:p w:rsidR="00355B87" w:rsidRPr="00F171F3" w:rsidRDefault="00355B87" w:rsidP="00F24E2C">
            <w:pPr>
              <w:jc w:val="center"/>
              <w:rPr>
                <w:rFonts w:ascii="MS Reference Sans Serif" w:hAnsi="新細明體"/>
                <w:kern w:val="2"/>
                <w:sz w:val="20"/>
                <w:szCs w:val="20"/>
              </w:rPr>
            </w:pPr>
          </w:p>
        </w:tc>
      </w:tr>
      <w:tr w:rsidR="00DB1735" w:rsidRPr="00F171F3">
        <w:tc>
          <w:tcPr>
            <w:tcW w:w="720" w:type="dxa"/>
          </w:tcPr>
          <w:p w:rsidR="00DB1735" w:rsidRPr="00F171F3" w:rsidRDefault="00DB1735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DB1735" w:rsidRPr="00F171F3" w:rsidRDefault="00DB1735" w:rsidP="006F04C3">
            <w:pPr>
              <w:rPr>
                <w:rFonts w:ascii="MS Reference Sans Serif" w:hAnsi="新細明體" w:hint="eastAsia"/>
                <w:kern w:val="2"/>
                <w:sz w:val="20"/>
                <w:szCs w:val="20"/>
              </w:rPr>
            </w:pPr>
            <w:r w:rsidRPr="00F171F3">
              <w:rPr>
                <w:rFonts w:hint="eastAsia"/>
                <w:b/>
                <w:bCs/>
                <w:sz w:val="20"/>
                <w:szCs w:val="20"/>
              </w:rPr>
              <w:t>特殊醫師資訊查詢模組</w:t>
            </w:r>
          </w:p>
        </w:tc>
        <w:tc>
          <w:tcPr>
            <w:tcW w:w="3960" w:type="dxa"/>
          </w:tcPr>
          <w:p w:rsidR="00DB1735" w:rsidRPr="00F171F3" w:rsidRDefault="00DB1735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171F3">
              <w:rPr>
                <w:b/>
                <w:bCs/>
              </w:rPr>
              <w:t>AA_A0Z029</w:t>
            </w:r>
          </w:p>
        </w:tc>
        <w:tc>
          <w:tcPr>
            <w:tcW w:w="3500" w:type="dxa"/>
          </w:tcPr>
          <w:p w:rsidR="00DB1735" w:rsidRPr="00F171F3" w:rsidRDefault="00DB1735" w:rsidP="00F24E2C">
            <w:pPr>
              <w:jc w:val="center"/>
              <w:rPr>
                <w:rFonts w:ascii="MS Reference Sans Serif" w:hAnsi="新細明體"/>
                <w:kern w:val="2"/>
                <w:sz w:val="20"/>
                <w:szCs w:val="20"/>
              </w:rPr>
            </w:pPr>
            <w:r w:rsidRPr="00F171F3">
              <w:rPr>
                <w:rFonts w:ascii="細明體" w:eastAsia="細明體" w:hAnsi="細明體" w:cs="細明體"/>
                <w:b/>
                <w:bCs/>
                <w:sz w:val="20"/>
                <w:szCs w:val="20"/>
              </w:rPr>
              <w:t>AA_A0Z029().getSpecialData(</w:t>
            </w:r>
            <w:r w:rsidR="005C1989" w:rsidRPr="00F171F3">
              <w:rPr>
                <w:rFonts w:ascii="細明體" w:eastAsia="細明體" w:hAnsi="細明體" w:cs="細明體"/>
                <w:b/>
                <w:bCs/>
                <w:sz w:val="20"/>
                <w:szCs w:val="20"/>
              </w:rPr>
              <w:t>“”</w:t>
            </w:r>
            <w:r w:rsidRPr="00F171F3">
              <w:rPr>
                <w:rFonts w:ascii="細明體" w:eastAsia="細明體" w:hAnsi="細明體" w:cs="細明體"/>
                <w:b/>
                <w:bCs/>
                <w:sz w:val="20"/>
                <w:szCs w:val="20"/>
              </w:rPr>
              <w:t xml:space="preserve">, </w:t>
            </w:r>
            <w:r w:rsidR="005C1989" w:rsidRPr="00F171F3">
              <w:rPr>
                <w:rFonts w:ascii="細明體" w:eastAsia="細明體" w:hAnsi="細明體" w:cs="細明體"/>
                <w:b/>
                <w:bCs/>
                <w:sz w:val="20"/>
                <w:szCs w:val="20"/>
              </w:rPr>
              <w:t>“</w:t>
            </w:r>
            <w:r w:rsidRPr="00F171F3">
              <w:rPr>
                <w:rFonts w:ascii="細明體" w:eastAsia="細明體" w:hAnsi="細明體" w:cs="細明體"/>
                <w:b/>
                <w:bCs/>
                <w:sz w:val="20"/>
                <w:szCs w:val="20"/>
              </w:rPr>
              <w:t>姓名</w:t>
            </w:r>
            <w:r w:rsidR="005C1989" w:rsidRPr="00F171F3">
              <w:rPr>
                <w:rFonts w:ascii="細明體" w:eastAsia="細明體" w:hAnsi="細明體" w:cs="細明體"/>
                <w:b/>
                <w:bCs/>
                <w:sz w:val="20"/>
                <w:szCs w:val="20"/>
              </w:rPr>
              <w:t>”</w:t>
            </w:r>
            <w:r w:rsidRPr="00F171F3">
              <w:rPr>
                <w:rFonts w:ascii="細明體" w:eastAsia="細明體" w:hAnsi="細明體" w:cs="細明體"/>
                <w:b/>
                <w:bCs/>
                <w:sz w:val="20"/>
                <w:szCs w:val="20"/>
              </w:rPr>
              <w:t>, 8).getType8Content()</w:t>
            </w:r>
          </w:p>
        </w:tc>
      </w:tr>
      <w:tr w:rsidR="004E40A0" w:rsidRPr="00F171F3">
        <w:trPr>
          <w:ins w:id="93" w:author="i9200230,陳德仁" w:date="2020-05-14T15:01:00Z"/>
        </w:trPr>
        <w:tc>
          <w:tcPr>
            <w:tcW w:w="720" w:type="dxa"/>
          </w:tcPr>
          <w:p w:rsidR="004E40A0" w:rsidRPr="00F171F3" w:rsidRDefault="004E40A0" w:rsidP="00645303">
            <w:pPr>
              <w:numPr>
                <w:ilvl w:val="0"/>
                <w:numId w:val="19"/>
              </w:numPr>
              <w:jc w:val="center"/>
              <w:rPr>
                <w:ins w:id="94" w:author="i9200230,陳德仁" w:date="2020-05-14T15:01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4E40A0" w:rsidRPr="00F171F3" w:rsidRDefault="004E40A0" w:rsidP="006F04C3">
            <w:pPr>
              <w:rPr>
                <w:ins w:id="95" w:author="i9200230,陳德仁" w:date="2020-05-14T15:01:00Z"/>
                <w:rFonts w:hint="eastAsia"/>
                <w:b/>
                <w:bCs/>
                <w:sz w:val="20"/>
                <w:szCs w:val="20"/>
              </w:rPr>
            </w:pPr>
            <w:ins w:id="96" w:author="i9200230,陳德仁" w:date="2020-05-14T15:02:00Z">
              <w:r>
                <w:rPr>
                  <w:rFonts w:hint="eastAsia"/>
                  <w:b/>
                  <w:bCs/>
                  <w:sz w:val="20"/>
                  <w:szCs w:val="20"/>
                  <w:lang w:eastAsia="zh-HK"/>
                </w:rPr>
                <w:t>計</w:t>
              </w:r>
            </w:ins>
            <w:ins w:id="97" w:author="i9200230,陳德仁" w:date="2020-05-14T15:03:00Z">
              <w:r>
                <w:rPr>
                  <w:rFonts w:hint="eastAsia"/>
                  <w:b/>
                  <w:bCs/>
                  <w:sz w:val="20"/>
                  <w:szCs w:val="20"/>
                  <w:lang w:eastAsia="zh-HK"/>
                </w:rPr>
                <w:t>算實</w:t>
              </w:r>
              <w:r>
                <w:rPr>
                  <w:rFonts w:hint="eastAsia"/>
                  <w:b/>
                  <w:bCs/>
                  <w:sz w:val="20"/>
                  <w:szCs w:val="20"/>
                </w:rPr>
                <w:t>際</w:t>
              </w:r>
              <w:r>
                <w:rPr>
                  <w:rFonts w:hint="eastAsia"/>
                  <w:b/>
                  <w:bCs/>
                  <w:sz w:val="20"/>
                  <w:szCs w:val="20"/>
                  <w:lang w:eastAsia="zh-HK"/>
                </w:rPr>
                <w:t>年</w:t>
              </w:r>
              <w:r>
                <w:rPr>
                  <w:rFonts w:hint="eastAsia"/>
                  <w:b/>
                  <w:bCs/>
                  <w:sz w:val="20"/>
                  <w:szCs w:val="20"/>
                </w:rPr>
                <w:t>齡</w:t>
              </w:r>
            </w:ins>
          </w:p>
        </w:tc>
        <w:tc>
          <w:tcPr>
            <w:tcW w:w="3960" w:type="dxa"/>
          </w:tcPr>
          <w:p w:rsidR="004E40A0" w:rsidRPr="00F171F3" w:rsidRDefault="004E40A0" w:rsidP="006F04C3">
            <w:pPr>
              <w:pStyle w:val="Tabletext"/>
              <w:keepLines w:val="0"/>
              <w:spacing w:after="0" w:line="240" w:lineRule="auto"/>
              <w:rPr>
                <w:ins w:id="98" w:author="i9200230,陳德仁" w:date="2020-05-14T15:01:00Z"/>
                <w:b/>
                <w:bCs/>
              </w:rPr>
            </w:pPr>
            <w:ins w:id="99" w:author="i9200230,陳德仁" w:date="2020-05-14T15:02:00Z">
              <w:r w:rsidRPr="004E40A0">
                <w:rPr>
                  <w:b/>
                  <w:bCs/>
                </w:rPr>
                <w:t>Age.getLawAge</w:t>
              </w:r>
            </w:ins>
          </w:p>
        </w:tc>
        <w:tc>
          <w:tcPr>
            <w:tcW w:w="3500" w:type="dxa"/>
          </w:tcPr>
          <w:p w:rsidR="004E40A0" w:rsidRPr="00F171F3" w:rsidRDefault="004E40A0" w:rsidP="00F24E2C">
            <w:pPr>
              <w:jc w:val="center"/>
              <w:rPr>
                <w:ins w:id="100" w:author="i9200230,陳德仁" w:date="2020-05-14T15:01:00Z"/>
                <w:rFonts w:ascii="細明體" w:eastAsia="細明體" w:hAnsi="細明體" w:cs="細明體"/>
                <w:b/>
                <w:bCs/>
                <w:sz w:val="20"/>
                <w:szCs w:val="20"/>
              </w:rPr>
            </w:pPr>
          </w:p>
        </w:tc>
      </w:tr>
    </w:tbl>
    <w:p w:rsidR="0023751E" w:rsidRPr="00F171F3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Pr="00F171F3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171F3"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F171F3">
        <w:tc>
          <w:tcPr>
            <w:tcW w:w="720" w:type="dxa"/>
          </w:tcPr>
          <w:p w:rsidR="00DA6C1D" w:rsidRPr="00F171F3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F171F3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Pr="00F171F3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 w:rsidRPr="00F171F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F171F3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F171F3" w:rsidRDefault="00912B00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Pr="00F171F3" w:rsidRDefault="00DA6C1D">
            <w:pPr>
              <w:jc w:val="center"/>
              <w:rPr>
                <w:sz w:val="20"/>
                <w:szCs w:val="20"/>
              </w:rPr>
            </w:pPr>
            <w:r w:rsidRPr="00F171F3">
              <w:rPr>
                <w:sz w:val="20"/>
                <w:szCs w:val="20"/>
              </w:rPr>
              <w:t>DT</w:t>
            </w:r>
            <w:r w:rsidR="00912B00" w:rsidRPr="00F171F3">
              <w:rPr>
                <w:rFonts w:hint="eastAsia"/>
                <w:sz w:val="20"/>
                <w:szCs w:val="20"/>
              </w:rPr>
              <w:t>A</w:t>
            </w:r>
            <w:r w:rsidRPr="00F171F3">
              <w:rPr>
                <w:rFonts w:hint="eastAsia"/>
                <w:sz w:val="20"/>
                <w:szCs w:val="20"/>
              </w:rPr>
              <w:t>AA001</w:t>
            </w:r>
          </w:p>
        </w:tc>
      </w:tr>
      <w:tr w:rsidR="005C5CA2" w:rsidRPr="00F171F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5CA2" w:rsidRPr="00F171F3" w:rsidRDefault="005C5CA2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C5CA2" w:rsidRPr="00F171F3" w:rsidRDefault="005C5CA2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理賠受理申請書檔</w:t>
            </w:r>
          </w:p>
        </w:tc>
        <w:tc>
          <w:tcPr>
            <w:tcW w:w="3960" w:type="dxa"/>
          </w:tcPr>
          <w:p w:rsidR="005C5CA2" w:rsidRPr="00F171F3" w:rsidRDefault="005C5CA2">
            <w:pPr>
              <w:jc w:val="center"/>
              <w:rPr>
                <w:rFonts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DTAAA010</w:t>
            </w:r>
          </w:p>
        </w:tc>
      </w:tr>
      <w:tr w:rsidR="002C2CBF" w:rsidRPr="00F171F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C2CBF" w:rsidRPr="00F171F3" w:rsidRDefault="002C2CBF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C2CBF" w:rsidRPr="00F171F3" w:rsidRDefault="002C2CBF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理賠記錄檔</w:t>
            </w:r>
          </w:p>
        </w:tc>
        <w:tc>
          <w:tcPr>
            <w:tcW w:w="3960" w:type="dxa"/>
          </w:tcPr>
          <w:p w:rsidR="002C2CBF" w:rsidRPr="00F171F3" w:rsidRDefault="002C2CBF">
            <w:pPr>
              <w:jc w:val="center"/>
              <w:rPr>
                <w:rFonts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DTAAB001</w:t>
            </w:r>
          </w:p>
        </w:tc>
      </w:tr>
      <w:tr w:rsidR="00F574B8" w:rsidRPr="00F171F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574B8" w:rsidRPr="00F171F3" w:rsidRDefault="00F574B8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F574B8" w:rsidRPr="00F171F3" w:rsidRDefault="00F574B8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理賠案件</w:t>
            </w:r>
            <w:r w:rsidRPr="00F171F3">
              <w:rPr>
                <w:rFonts w:hint="eastAsia"/>
                <w:lang w:eastAsia="zh-TW"/>
              </w:rPr>
              <w:t>FAMS</w:t>
            </w:r>
            <w:r w:rsidRPr="00F171F3">
              <w:rPr>
                <w:rFonts w:hint="eastAsia"/>
                <w:lang w:eastAsia="zh-TW"/>
              </w:rPr>
              <w:t>評分紀錄檔</w:t>
            </w:r>
          </w:p>
        </w:tc>
        <w:tc>
          <w:tcPr>
            <w:tcW w:w="3960" w:type="dxa"/>
          </w:tcPr>
          <w:p w:rsidR="00F574B8" w:rsidRPr="00F171F3" w:rsidRDefault="00F574B8">
            <w:pPr>
              <w:jc w:val="center"/>
              <w:rPr>
                <w:rFonts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DTAAV011</w:t>
            </w:r>
          </w:p>
        </w:tc>
      </w:tr>
      <w:tr w:rsidR="005F53E5" w:rsidRPr="00F171F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F53E5" w:rsidRPr="00F171F3" w:rsidRDefault="005F53E5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F53E5" w:rsidRPr="00F171F3" w:rsidRDefault="005F53E5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理賠簡易受理給付方式檔</w:t>
            </w:r>
          </w:p>
        </w:tc>
        <w:tc>
          <w:tcPr>
            <w:tcW w:w="3960" w:type="dxa"/>
          </w:tcPr>
          <w:p w:rsidR="005F53E5" w:rsidRPr="00F171F3" w:rsidRDefault="005F53E5">
            <w:pPr>
              <w:jc w:val="center"/>
              <w:rPr>
                <w:rFonts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DTAAA018</w:t>
            </w:r>
          </w:p>
        </w:tc>
      </w:tr>
    </w:tbl>
    <w:p w:rsidR="0023751E" w:rsidRPr="00F171F3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Pr="00F171F3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171F3"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F171F3">
        <w:tc>
          <w:tcPr>
            <w:tcW w:w="9180" w:type="dxa"/>
            <w:gridSpan w:val="4"/>
          </w:tcPr>
          <w:p w:rsidR="007C098B" w:rsidRPr="00F171F3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 w:rsidRPr="00F171F3">
        <w:tc>
          <w:tcPr>
            <w:tcW w:w="720" w:type="dxa"/>
          </w:tcPr>
          <w:p w:rsidR="007C098B" w:rsidRPr="00F171F3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Pr="00F171F3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Pr="00F171F3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Pr="00F171F3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6A59BD" w:rsidRPr="00F171F3">
        <w:tc>
          <w:tcPr>
            <w:tcW w:w="720" w:type="dxa"/>
          </w:tcPr>
          <w:p w:rsidR="006A59BD" w:rsidRPr="00F171F3" w:rsidRDefault="006A59BD" w:rsidP="006A59BD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A59BD" w:rsidRPr="00F171F3" w:rsidRDefault="006A59BD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6A59BD" w:rsidRPr="00F171F3" w:rsidRDefault="006A59BD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6A59BD" w:rsidRPr="00F171F3" w:rsidRDefault="006A59BD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C098B" w:rsidRPr="00F171F3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6E1A13" w:rsidRPr="00F171F3" w:rsidRDefault="006E1A13" w:rsidP="003C3E87">
      <w:pPr>
        <w:numPr>
          <w:ilvl w:val="0"/>
          <w:numId w:val="3"/>
        </w:numPr>
        <w:rPr>
          <w:rFonts w:hint="eastAsia"/>
          <w:sz w:val="20"/>
        </w:rPr>
      </w:pPr>
      <w:r w:rsidRPr="00F171F3">
        <w:rPr>
          <w:rFonts w:hint="eastAsia"/>
          <w:sz w:val="20"/>
        </w:rPr>
        <w:t>畫面</w:t>
      </w:r>
    </w:p>
    <w:p w:rsidR="007B3BE4" w:rsidRPr="00F171F3" w:rsidRDefault="007B3BE4" w:rsidP="003C3E87">
      <w:pPr>
        <w:ind w:left="480"/>
        <w:rPr>
          <w:rFonts w:hint="eastAsia"/>
          <w:sz w:val="20"/>
        </w:rPr>
      </w:pPr>
      <w:r w:rsidRPr="00F171F3">
        <w:rPr>
          <w:rFonts w:hint="eastAsia"/>
          <w:sz w:val="20"/>
        </w:rPr>
        <w:t xml:space="preserve">2014/07/02 </w:t>
      </w:r>
      <w:r w:rsidRPr="00F171F3">
        <w:rPr>
          <w:rFonts w:hint="eastAsia"/>
          <w:sz w:val="20"/>
        </w:rPr>
        <w:t>增加客戶資料整合查詢按鈕</w:t>
      </w:r>
    </w:p>
    <w:p w:rsidR="00DB1735" w:rsidRPr="00F171F3" w:rsidRDefault="002B0D27" w:rsidP="003C3E87">
      <w:pPr>
        <w:ind w:left="480"/>
        <w:rPr>
          <w:rFonts w:hint="eastAsia"/>
          <w:sz w:val="20"/>
        </w:rPr>
      </w:pPr>
      <w:r w:rsidRPr="00F171F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75.5pt;height:237pt;visibility:visible">
            <v:imagedata r:id="rId8" o:title=""/>
          </v:shape>
        </w:pict>
      </w:r>
      <w:r w:rsidRPr="00F171F3">
        <w:rPr>
          <w:sz w:val="20"/>
        </w:rPr>
        <w:t xml:space="preserve"> </w:t>
      </w:r>
    </w:p>
    <w:p w:rsidR="00DB1735" w:rsidRPr="00F171F3" w:rsidRDefault="00DB1735" w:rsidP="003C3E87">
      <w:pPr>
        <w:ind w:left="480"/>
        <w:rPr>
          <w:rFonts w:hint="eastAsia"/>
          <w:sz w:val="20"/>
        </w:rPr>
      </w:pPr>
    </w:p>
    <w:p w:rsidR="0023751E" w:rsidRDefault="00DB1735" w:rsidP="009822A4">
      <w:pPr>
        <w:rPr>
          <w:sz w:val="20"/>
        </w:rPr>
      </w:pPr>
      <w:r w:rsidRPr="00F171F3">
        <w:rPr>
          <w:noProof/>
          <w:sz w:val="20"/>
        </w:rPr>
        <w:pict>
          <v:oval id="Oval 7" o:spid="_x0000_s1027" style="position:absolute;margin-left:157pt;margin-top:83.75pt;width:261.6pt;height:13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" filled="f" strokecolor="red"/>
        </w:pict>
      </w:r>
      <w:r w:rsidRPr="00F171F3">
        <w:rPr>
          <w:noProof/>
          <w:sz w:val="20"/>
        </w:rPr>
        <w:pict>
          <v:shape id="圖片 1" o:spid="_x0000_s1026" type="#_x0000_t75" alt="cid:image007.jpg@01D0BD7D.EBE01FC0" style="position:absolute;margin-left:.95pt;margin-top:19.35pt;width:536.4pt;height:249.35pt;z-index:251655680;visibility:visible;mso-width-relative:margin;mso-height-relative:margin">
            <v:imagedata r:id="rId9" r:href="rId10"/>
          </v:shape>
        </w:pict>
      </w:r>
      <w:r w:rsidR="0023751E" w:rsidRPr="00F171F3">
        <w:rPr>
          <w:sz w:val="20"/>
        </w:rPr>
        <w:br w:type="page"/>
      </w:r>
      <w:r w:rsidR="00EB3933">
        <w:rPr>
          <w:rFonts w:hint="eastAsia"/>
          <w:sz w:val="20"/>
        </w:rPr>
        <w:t xml:space="preserve">2018-11-22  </w:t>
      </w:r>
      <w:r w:rsidR="00EB3933">
        <w:rPr>
          <w:rFonts w:hint="eastAsia"/>
          <w:sz w:val="20"/>
        </w:rPr>
        <w:t>增加</w:t>
      </w:r>
      <w:r w:rsidR="00EB3933">
        <w:rPr>
          <w:rFonts w:hint="eastAsia"/>
          <w:sz w:val="20"/>
        </w:rPr>
        <w:t xml:space="preserve">FATCA </w:t>
      </w:r>
      <w:r w:rsidR="00EB3933">
        <w:rPr>
          <w:sz w:val="20"/>
        </w:rPr>
        <w:t xml:space="preserve">/ </w:t>
      </w:r>
      <w:r w:rsidR="00EB3933">
        <w:rPr>
          <w:rFonts w:hint="eastAsia"/>
          <w:sz w:val="20"/>
        </w:rPr>
        <w:t xml:space="preserve">CRS </w:t>
      </w:r>
      <w:r w:rsidR="00EB3933">
        <w:rPr>
          <w:rFonts w:hint="eastAsia"/>
          <w:sz w:val="20"/>
        </w:rPr>
        <w:t>指標</w:t>
      </w:r>
    </w:p>
    <w:p w:rsidR="00EB3933" w:rsidRDefault="00EB3933" w:rsidP="009822A4">
      <w:pPr>
        <w:rPr>
          <w:sz w:val="20"/>
        </w:rPr>
      </w:pPr>
      <w:r w:rsidRPr="00034A85">
        <w:rPr>
          <w:noProof/>
        </w:rPr>
        <w:pict>
          <v:shape id="_x0000_i1026" type="#_x0000_t75" style="width:538.5pt;height:264.75pt;visibility:visible">
            <v:imagedata r:id="rId11" o:title=""/>
          </v:shape>
        </w:pict>
      </w:r>
    </w:p>
    <w:p w:rsidR="00EB3933" w:rsidRDefault="00EB3933" w:rsidP="003C3E87">
      <w:pPr>
        <w:ind w:left="480"/>
        <w:rPr>
          <w:sz w:val="20"/>
        </w:rPr>
      </w:pPr>
    </w:p>
    <w:p w:rsidR="00A775F5" w:rsidRDefault="00A775F5" w:rsidP="00BA75D7">
      <w:pPr>
        <w:rPr>
          <w:ins w:id="101" w:author="i9200230,陳德仁" w:date="2020-05-14T15:40:00Z"/>
          <w:sz w:val="20"/>
        </w:rPr>
        <w:pPrChange w:id="102" w:author="i9200230,陳德仁" w:date="2020-05-14T15:21:00Z">
          <w:pPr>
            <w:ind w:left="480"/>
          </w:pPr>
        </w:pPrChange>
      </w:pPr>
    </w:p>
    <w:p w:rsidR="00A775F5" w:rsidRDefault="00A775F5" w:rsidP="00BA75D7">
      <w:pPr>
        <w:rPr>
          <w:ins w:id="103" w:author="杜民雄" w:date="2020-07-20T14:11:00Z"/>
          <w:sz w:val="20"/>
        </w:rPr>
        <w:pPrChange w:id="104" w:author="i9200230,陳德仁" w:date="2020-05-14T15:21:00Z">
          <w:pPr>
            <w:ind w:left="480"/>
          </w:pPr>
        </w:pPrChange>
      </w:pPr>
      <w:ins w:id="105" w:author="i9200230,陳德仁" w:date="2020-05-14T15:43:00Z">
        <w:r>
          <w:rPr>
            <w:noProof/>
          </w:rPr>
          <w:pict>
            <v:shape id="圖片 2" o:spid="_x0000_s1040" type="#_x0000_t75" style="position:absolute;margin-left:.5pt;margin-top:21pt;width:522.25pt;height:164.75pt;z-index:251657728;visibility:visible;mso-width-relative:margin">
              <v:imagedata r:id="rId12" o:title=""/>
              <w10:wrap type="topAndBottom"/>
            </v:shape>
          </w:pict>
        </w:r>
      </w:ins>
      <w:ins w:id="106" w:author="i9200230,陳德仁" w:date="2020-05-14T15:44:00Z">
        <w:r>
          <w:rPr>
            <w:rFonts w:hint="eastAsia"/>
            <w:sz w:val="20"/>
          </w:rPr>
          <w:t>2</w:t>
        </w:r>
        <w:r>
          <w:rPr>
            <w:sz w:val="20"/>
          </w:rPr>
          <w:t>020-05-14</w:t>
        </w:r>
        <w:r>
          <w:rPr>
            <w:rFonts w:hint="eastAsia"/>
            <w:sz w:val="20"/>
            <w:lang w:eastAsia="zh-HK"/>
          </w:rPr>
          <w:t>受款人</w:t>
        </w:r>
        <w:r>
          <w:rPr>
            <w:rFonts w:hint="eastAsia"/>
            <w:sz w:val="20"/>
          </w:rPr>
          <w:t>=</w:t>
        </w:r>
        <w:r>
          <w:rPr>
            <w:rFonts w:hint="eastAsia"/>
            <w:sz w:val="20"/>
            <w:lang w:eastAsia="zh-HK"/>
          </w:rPr>
          <w:t>事故者時</w:t>
        </w:r>
        <w:r>
          <w:rPr>
            <w:rFonts w:hint="eastAsia"/>
            <w:sz w:val="20"/>
          </w:rPr>
          <w:t>，</w:t>
        </w:r>
      </w:ins>
      <w:ins w:id="107" w:author="i9200230,陳德仁" w:date="2020-05-14T15:45:00Z">
        <w:r>
          <w:rPr>
            <w:rFonts w:hint="eastAsia"/>
            <w:sz w:val="20"/>
            <w:lang w:eastAsia="zh-HK"/>
          </w:rPr>
          <w:t>是否為未成年判</w:t>
        </w:r>
        <w:r>
          <w:rPr>
            <w:rFonts w:hint="eastAsia"/>
            <w:sz w:val="20"/>
          </w:rPr>
          <w:t>斷</w:t>
        </w:r>
      </w:ins>
    </w:p>
    <w:p w:rsidR="00984295" w:rsidRDefault="00984295" w:rsidP="00BA75D7">
      <w:pPr>
        <w:rPr>
          <w:ins w:id="108" w:author="杜民雄" w:date="2020-07-20T14:11:00Z"/>
          <w:sz w:val="20"/>
        </w:rPr>
        <w:pPrChange w:id="109" w:author="i9200230,陳德仁" w:date="2020-05-14T15:21:00Z">
          <w:pPr>
            <w:ind w:left="480"/>
          </w:pPr>
        </w:pPrChange>
      </w:pPr>
    </w:p>
    <w:p w:rsidR="00984295" w:rsidRDefault="00984295" w:rsidP="00BA75D7">
      <w:pPr>
        <w:rPr>
          <w:ins w:id="110" w:author="杜民雄" w:date="2020-07-20T14:13:00Z"/>
          <w:sz w:val="20"/>
        </w:rPr>
        <w:pPrChange w:id="111" w:author="i9200230,陳德仁" w:date="2020-05-14T15:21:00Z">
          <w:pPr>
            <w:ind w:left="480"/>
          </w:pPr>
        </w:pPrChange>
      </w:pPr>
      <w:ins w:id="112" w:author="杜民雄" w:date="2020-07-20T14:12:00Z">
        <w:r>
          <w:rPr>
            <w:rFonts w:hint="eastAsia"/>
            <w:sz w:val="20"/>
          </w:rPr>
          <w:t xml:space="preserve">2020-07-20 </w:t>
        </w:r>
        <w:r w:rsidRPr="00984295">
          <w:rPr>
            <w:rFonts w:hint="eastAsia"/>
            <w:sz w:val="20"/>
          </w:rPr>
          <w:t>重複檢視欄位移除</w:t>
        </w:r>
      </w:ins>
      <w:ins w:id="113" w:author="杜民雄" w:date="2020-07-20T14:13:00Z">
        <w:r w:rsidRPr="00984295">
          <w:rPr>
            <w:rFonts w:hint="eastAsia"/>
            <w:sz w:val="20"/>
          </w:rPr>
          <w:t>(</w:t>
        </w:r>
        <w:r w:rsidRPr="00984295">
          <w:rPr>
            <w:rFonts w:hint="eastAsia"/>
            <w:sz w:val="20"/>
          </w:rPr>
          <w:t>附約理賠率</w:t>
        </w:r>
        <w:r w:rsidRPr="00984295">
          <w:rPr>
            <w:rFonts w:hint="eastAsia"/>
            <w:sz w:val="20"/>
          </w:rPr>
          <w:t xml:space="preserve">, </w:t>
        </w:r>
        <w:r w:rsidRPr="00984295">
          <w:rPr>
            <w:rFonts w:hint="eastAsia"/>
            <w:sz w:val="20"/>
          </w:rPr>
          <w:t>是否疑似涉及洗錢或恐怖份子</w:t>
        </w:r>
        <w:r w:rsidRPr="00984295">
          <w:rPr>
            <w:rFonts w:hint="eastAsia"/>
            <w:sz w:val="20"/>
          </w:rPr>
          <w:t>)</w:t>
        </w:r>
      </w:ins>
    </w:p>
    <w:p w:rsidR="00984295" w:rsidRDefault="00984295" w:rsidP="00BA75D7">
      <w:pPr>
        <w:rPr>
          <w:ins w:id="114" w:author="杜民雄" w:date="2020-07-20T14:13:00Z"/>
          <w:sz w:val="20"/>
        </w:rPr>
        <w:pPrChange w:id="115" w:author="i9200230,陳德仁" w:date="2020-05-14T15:21:00Z">
          <w:pPr>
            <w:ind w:left="480"/>
          </w:pPr>
        </w:pPrChange>
      </w:pPr>
      <w:r>
        <w:rPr>
          <w:noProof/>
        </w:rPr>
        <w:pict>
          <v:roundrect id="_x0000_s1042" style="position:absolute;margin-left:281.45pt;margin-top:56.7pt;width:64.5pt;height:6.15pt;z-index:251659776" arcsize="10923f" filled="f" strokecolor="red"/>
        </w:pict>
      </w:r>
      <w:r>
        <w:rPr>
          <w:noProof/>
        </w:rPr>
        <w:pict>
          <v:roundrect id="_x0000_s1041" style="position:absolute;margin-left:52.85pt;margin-top:65.95pt;width:69.95pt;height:11.95pt;z-index:251658752" arcsize="10923f" filled="f" strokecolor="red"/>
        </w:pict>
      </w:r>
      <w:ins w:id="116" w:author="杜民雄" w:date="2020-07-20T14:13:00Z">
        <w:r w:rsidRPr="00904BD1">
          <w:rPr>
            <w:noProof/>
          </w:rPr>
          <w:pict>
            <v:shape id="_x0000_i1027" type="#_x0000_t75" style="width:415.5pt;height:203.25pt;visibility:visible">
              <v:imagedata r:id="rId13" o:title=""/>
            </v:shape>
          </w:pict>
        </w:r>
      </w:ins>
    </w:p>
    <w:p w:rsidR="00984295" w:rsidRDefault="00984295" w:rsidP="00BA75D7">
      <w:pPr>
        <w:rPr>
          <w:ins w:id="117" w:author="杜民雄" w:date="2020-07-20T14:13:00Z"/>
          <w:sz w:val="20"/>
        </w:rPr>
        <w:pPrChange w:id="118" w:author="i9200230,陳德仁" w:date="2020-05-14T15:21:00Z">
          <w:pPr>
            <w:ind w:left="480"/>
          </w:pPr>
        </w:pPrChange>
      </w:pPr>
    </w:p>
    <w:p w:rsidR="00984295" w:rsidRDefault="00984295" w:rsidP="00BA75D7">
      <w:pPr>
        <w:rPr>
          <w:ins w:id="119" w:author="杜民雄" w:date="2020-07-20T14:13:00Z"/>
          <w:sz w:val="20"/>
        </w:rPr>
        <w:pPrChange w:id="120" w:author="i9200230,陳德仁" w:date="2020-05-14T15:21:00Z">
          <w:pPr>
            <w:ind w:left="480"/>
          </w:pPr>
        </w:pPrChange>
      </w:pPr>
    </w:p>
    <w:p w:rsidR="00984295" w:rsidRPr="00984295" w:rsidRDefault="00984295" w:rsidP="00BA75D7">
      <w:pPr>
        <w:rPr>
          <w:ins w:id="121" w:author="i9200230,陳德仁" w:date="2020-05-14T15:04:00Z"/>
          <w:rFonts w:eastAsia="DengXian"/>
          <w:sz w:val="20"/>
          <w:rPrChange w:id="122" w:author="杜民雄" w:date="2020-07-20T14:13:00Z">
            <w:rPr>
              <w:ins w:id="123" w:author="i9200230,陳德仁" w:date="2020-05-14T15:04:00Z"/>
              <w:rFonts w:hint="eastAsia"/>
              <w:sz w:val="20"/>
            </w:rPr>
          </w:rPrChange>
        </w:rPr>
        <w:pPrChange w:id="124" w:author="i9200230,陳德仁" w:date="2020-05-14T15:21:00Z">
          <w:pPr>
            <w:ind w:left="480"/>
          </w:pPr>
        </w:pPrChange>
      </w:pPr>
    </w:p>
    <w:p w:rsidR="00984295" w:rsidRDefault="00984295" w:rsidP="003C3E87">
      <w:pPr>
        <w:ind w:left="480"/>
        <w:rPr>
          <w:rFonts w:hint="eastAsia"/>
          <w:sz w:val="20"/>
        </w:rPr>
      </w:pPr>
    </w:p>
    <w:p w:rsidR="00EB3933" w:rsidRPr="00F171F3" w:rsidRDefault="00EB3933" w:rsidP="003C3E87">
      <w:pPr>
        <w:ind w:left="480"/>
        <w:rPr>
          <w:rFonts w:hint="eastAsia"/>
          <w:sz w:val="20"/>
        </w:rPr>
      </w:pPr>
    </w:p>
    <w:p w:rsidR="0023751E" w:rsidRPr="00F171F3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 w:rsidRPr="00F171F3">
        <w:rPr>
          <w:rFonts w:hint="eastAsia"/>
          <w:u w:val="single"/>
          <w:lang w:eastAsia="zh-TW"/>
        </w:rPr>
        <w:t>說明</w:t>
      </w:r>
    </w:p>
    <w:p w:rsidR="0023751E" w:rsidRPr="00F171F3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F171F3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/>
          <w:bCs/>
          <w:lang w:eastAsia="zh-TW"/>
        </w:rPr>
        <w:t>初始畫面</w:t>
      </w:r>
    </w:p>
    <w:p w:rsidR="00DD4C15" w:rsidRPr="00F171F3" w:rsidRDefault="005C5CA2" w:rsidP="00DD4C1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讀取資料：</w:t>
      </w:r>
      <w:r w:rsidR="00E8095C" w:rsidRPr="00F171F3">
        <w:rPr>
          <w:rFonts w:hint="eastAsia"/>
          <w:bCs/>
          <w:lang w:eastAsia="zh-TW"/>
        </w:rPr>
        <w:t>(</w:t>
      </w:r>
      <w:r w:rsidR="00E8095C" w:rsidRPr="00F171F3">
        <w:rPr>
          <w:rFonts w:hint="eastAsia"/>
          <w:bCs/>
          <w:lang w:eastAsia="zh-TW"/>
        </w:rPr>
        <w:t>另開影像視窗同</w:t>
      </w:r>
      <w:r w:rsidR="00E8095C" w:rsidRPr="00F171F3">
        <w:rPr>
          <w:rFonts w:hint="eastAsia"/>
          <w:bCs/>
          <w:lang w:eastAsia="zh-TW"/>
        </w:rPr>
        <w:t>AAB1_0800</w:t>
      </w:r>
      <w:r w:rsidR="00F516B1" w:rsidRPr="00F171F3">
        <w:rPr>
          <w:rFonts w:hint="eastAsia"/>
          <w:bCs/>
          <w:lang w:eastAsia="zh-TW"/>
        </w:rPr>
        <w:t>,</w:t>
      </w:r>
      <w:r w:rsidR="00F516B1" w:rsidRPr="00F171F3">
        <w:rPr>
          <w:rFonts w:hint="eastAsia"/>
          <w:bCs/>
          <w:lang w:eastAsia="zh-TW"/>
        </w:rPr>
        <w:t>非</w:t>
      </w:r>
      <w:r w:rsidR="00F516B1" w:rsidRPr="00F171F3">
        <w:rPr>
          <w:rFonts w:hint="eastAsia"/>
          <w:bCs/>
          <w:lang w:eastAsia="zh-TW"/>
        </w:rPr>
        <w:t xml:space="preserve">IF </w:t>
      </w:r>
      <w:r w:rsidR="00F516B1" w:rsidRPr="00F171F3">
        <w:rPr>
          <w:rFonts w:hint="eastAsia"/>
          <w:bCs/>
          <w:lang w:eastAsia="zh-TW"/>
        </w:rPr>
        <w:t>從</w:t>
      </w:r>
      <w:r w:rsidR="00F516B1" w:rsidRPr="00F171F3">
        <w:rPr>
          <w:rFonts w:hint="eastAsia"/>
          <w:bCs/>
          <w:lang w:eastAsia="zh-TW"/>
        </w:rPr>
        <w:t>AAE0_0500</w:t>
      </w:r>
      <w:r w:rsidR="00F516B1" w:rsidRPr="00F171F3">
        <w:rPr>
          <w:rFonts w:hint="eastAsia"/>
          <w:bCs/>
          <w:lang w:eastAsia="zh-TW"/>
        </w:rPr>
        <w:t>傳入才需另開</w:t>
      </w:r>
      <w:r w:rsidR="00E8095C" w:rsidRPr="00F171F3">
        <w:rPr>
          <w:rFonts w:hint="eastAsia"/>
          <w:bCs/>
          <w:lang w:eastAsia="zh-TW"/>
        </w:rPr>
        <w:t>)</w:t>
      </w:r>
      <w:r w:rsidR="00DD4C15" w:rsidRPr="00F171F3">
        <w:rPr>
          <w:rFonts w:hint="eastAsia"/>
          <w:bCs/>
          <w:lang w:eastAsia="zh-TW"/>
        </w:rPr>
        <w:t>，若為解除契約案件，且</w:t>
      </w:r>
      <w:r w:rsidR="00DD4C15" w:rsidRPr="00F171F3">
        <w:rPr>
          <w:rFonts w:hint="eastAsia"/>
          <w:bCs/>
          <w:lang w:eastAsia="zh-TW"/>
        </w:rPr>
        <w:t>DTAAK001.APLY_NO</w:t>
      </w:r>
      <w:r w:rsidR="00DD4C15" w:rsidRPr="00F171F3">
        <w:rPr>
          <w:rFonts w:hint="eastAsia"/>
          <w:bCs/>
          <w:lang w:eastAsia="zh-TW"/>
        </w:rPr>
        <w:t>不為</w:t>
      </w:r>
      <w:r w:rsidR="00DD4C15" w:rsidRPr="00F171F3">
        <w:rPr>
          <w:bCs/>
          <w:lang w:eastAsia="zh-TW"/>
        </w:rPr>
        <w:t>99999999999999</w:t>
      </w:r>
      <w:r w:rsidR="00DD4C15" w:rsidRPr="00F171F3">
        <w:rPr>
          <w:rFonts w:hint="eastAsia"/>
          <w:bCs/>
          <w:lang w:eastAsia="zh-TW"/>
        </w:rPr>
        <w:t>，則開啟</w:t>
      </w:r>
      <w:r w:rsidR="00DD4C15" w:rsidRPr="00F171F3">
        <w:rPr>
          <w:rFonts w:hint="eastAsia"/>
          <w:bCs/>
          <w:lang w:eastAsia="zh-TW"/>
        </w:rPr>
        <w:t>DTAAK001.APLY_NO(</w:t>
      </w:r>
      <w:r w:rsidR="00DD4C15" w:rsidRPr="00F171F3">
        <w:rPr>
          <w:rFonts w:hint="eastAsia"/>
          <w:bCs/>
          <w:lang w:eastAsia="zh-TW"/>
        </w:rPr>
        <w:t>受理編號</w:t>
      </w:r>
      <w:r w:rsidR="00DD4C15" w:rsidRPr="00F171F3">
        <w:rPr>
          <w:rFonts w:hint="eastAsia"/>
          <w:bCs/>
          <w:lang w:eastAsia="zh-TW"/>
        </w:rPr>
        <w:t>)</w:t>
      </w:r>
      <w:r w:rsidR="00DD4C15" w:rsidRPr="00F171F3">
        <w:rPr>
          <w:rFonts w:hint="eastAsia"/>
          <w:bCs/>
          <w:lang w:eastAsia="zh-TW"/>
        </w:rPr>
        <w:t>之資料</w:t>
      </w:r>
    </w:p>
    <w:p w:rsidR="006117A5" w:rsidRPr="00F171F3" w:rsidRDefault="006117A5" w:rsidP="005C5CA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一般資料：</w:t>
      </w:r>
    </w:p>
    <w:p w:rsidR="005C5CA2" w:rsidRPr="00F171F3" w:rsidRDefault="005C5CA2" w:rsidP="006117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 xml:space="preserve">READ DTAAA001 JOIN DTAAA010 BY </w:t>
      </w:r>
      <w:r w:rsidRPr="00F171F3">
        <w:rPr>
          <w:rFonts w:hint="eastAsia"/>
          <w:bCs/>
          <w:lang w:eastAsia="zh-TW"/>
        </w:rPr>
        <w:t>傳入參數</w:t>
      </w:r>
      <w:r w:rsidRPr="00F171F3">
        <w:rPr>
          <w:rFonts w:hint="eastAsia"/>
          <w:bCs/>
          <w:lang w:eastAsia="zh-TW"/>
        </w:rPr>
        <w:t>.</w:t>
      </w:r>
      <w:r w:rsidRPr="00F171F3">
        <w:rPr>
          <w:rFonts w:hint="eastAsia"/>
          <w:bCs/>
          <w:lang w:eastAsia="zh-TW"/>
        </w:rPr>
        <w:t>受理編號。</w:t>
      </w:r>
    </w:p>
    <w:p w:rsidR="00883950" w:rsidRPr="00F171F3" w:rsidRDefault="008B4DD9" w:rsidP="006117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是否為解除契約件</w:t>
      </w:r>
      <w:r w:rsidRPr="00F171F3">
        <w:rPr>
          <w:rFonts w:hint="eastAsia"/>
          <w:bCs/>
          <w:lang w:eastAsia="zh-TW"/>
        </w:rPr>
        <w:t xml:space="preserve"> </w:t>
      </w:r>
      <w:r w:rsidR="00883950" w:rsidRPr="00F171F3">
        <w:rPr>
          <w:rFonts w:hint="eastAsia"/>
          <w:bCs/>
          <w:lang w:eastAsia="zh-TW"/>
        </w:rPr>
        <w:t>= false</w:t>
      </w:r>
    </w:p>
    <w:p w:rsidR="005C5CA2" w:rsidRPr="00F171F3" w:rsidRDefault="005C5CA2" w:rsidP="006117A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IF DATA_NOT_FOUND</w:t>
      </w:r>
    </w:p>
    <w:p w:rsidR="00B02AC3" w:rsidRPr="00F171F3" w:rsidRDefault="00B02AC3" w:rsidP="006117A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 xml:space="preserve">READ DTAAK001 BY </w:t>
      </w:r>
      <w:r w:rsidRPr="00F171F3">
        <w:rPr>
          <w:rFonts w:hint="eastAsia"/>
          <w:bCs/>
          <w:lang w:eastAsia="zh-TW"/>
        </w:rPr>
        <w:t>傳入參數</w:t>
      </w:r>
      <w:r w:rsidRPr="00F171F3">
        <w:rPr>
          <w:rFonts w:hint="eastAsia"/>
          <w:bCs/>
          <w:lang w:eastAsia="zh-TW"/>
        </w:rPr>
        <w:t>.</w:t>
      </w:r>
      <w:r w:rsidRPr="00F171F3">
        <w:rPr>
          <w:rFonts w:hint="eastAsia"/>
          <w:bCs/>
          <w:lang w:eastAsia="zh-TW"/>
        </w:rPr>
        <w:t>受理編號</w:t>
      </w:r>
    </w:p>
    <w:p w:rsidR="009530F5" w:rsidRPr="00F171F3" w:rsidRDefault="008B4DD9" w:rsidP="006117A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是否為解除契約件</w:t>
      </w:r>
      <w:r w:rsidR="009530F5" w:rsidRPr="00F171F3">
        <w:rPr>
          <w:rFonts w:hint="eastAsia"/>
          <w:bCs/>
          <w:lang w:eastAsia="zh-TW"/>
        </w:rPr>
        <w:t>= true</w:t>
      </w:r>
    </w:p>
    <w:p w:rsidR="00491159" w:rsidRPr="00F171F3" w:rsidRDefault="00491159" w:rsidP="0049115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IF DATA_NOT_FOUND</w:t>
      </w:r>
      <w:r w:rsidRPr="00F171F3">
        <w:rPr>
          <w:rFonts w:hint="eastAsia"/>
          <w:bCs/>
          <w:lang w:eastAsia="zh-TW"/>
        </w:rPr>
        <w:t>，顯示</w:t>
      </w:r>
      <w:r w:rsidRPr="00F171F3">
        <w:rPr>
          <w:bCs/>
          <w:strike/>
          <w:lang w:eastAsia="zh-TW"/>
        </w:rPr>
        <w:t>‘</w:t>
      </w:r>
      <w:r w:rsidRPr="00F171F3">
        <w:rPr>
          <w:rFonts w:hint="eastAsia"/>
          <w:bCs/>
          <w:lang w:eastAsia="zh-TW"/>
        </w:rPr>
        <w:t>查無該受理編號資料</w:t>
      </w:r>
      <w:r w:rsidRPr="00F171F3">
        <w:rPr>
          <w:rFonts w:ascii="新細明體" w:hAnsi="新細明體"/>
          <w:bCs/>
          <w:lang w:eastAsia="zh-TW"/>
        </w:rPr>
        <w:t>’</w:t>
      </w:r>
      <w:r w:rsidRPr="00F171F3">
        <w:rPr>
          <w:rFonts w:ascii="新細明體" w:hAnsi="新細明體" w:hint="eastAsia"/>
          <w:bCs/>
          <w:lang w:eastAsia="zh-TW"/>
        </w:rPr>
        <w:t>，RETURN。</w:t>
      </w:r>
    </w:p>
    <w:p w:rsidR="006117A5" w:rsidRPr="00F171F3" w:rsidRDefault="006117A5" w:rsidP="006117A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索賠類別：</w:t>
      </w:r>
    </w:p>
    <w:p w:rsidR="006117A5" w:rsidRPr="00F171F3" w:rsidRDefault="006117A5" w:rsidP="006117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 xml:space="preserve">CALL </w:t>
      </w:r>
      <w:r w:rsidR="00FC6406" w:rsidRPr="00F171F3">
        <w:rPr>
          <w:rFonts w:hint="eastAsia"/>
          <w:bCs/>
          <w:lang w:eastAsia="zh-TW"/>
        </w:rPr>
        <w:t xml:space="preserve"> </w:t>
      </w:r>
      <w:r w:rsidR="00FC6406" w:rsidRPr="00F171F3">
        <w:rPr>
          <w:rFonts w:ascii="細明體" w:eastAsia="細明體" w:hAnsi="細明體" w:hint="eastAsia"/>
        </w:rPr>
        <w:t>AA_A0Z007</w:t>
      </w:r>
      <w:r w:rsidR="00FC6406" w:rsidRPr="00F171F3">
        <w:rPr>
          <w:rFonts w:ascii="細明體" w:eastAsia="細明體" w:hAnsi="細明體" w:hint="eastAsia"/>
          <w:lang w:eastAsia="zh-TW"/>
        </w:rPr>
        <w:t>.Method7 BY 傳入參數.受理編號。</w:t>
      </w:r>
    </w:p>
    <w:p w:rsidR="00F418D3" w:rsidRPr="00F171F3" w:rsidRDefault="00F0287D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 w:rsidRPr="00F171F3">
        <w:rPr>
          <w:rFonts w:hint="eastAsia"/>
          <w:bCs/>
          <w:lang w:eastAsia="zh-TW"/>
        </w:rPr>
        <w:t>案件資料區</w:t>
      </w:r>
      <w:r w:rsidR="0035050E" w:rsidRPr="00F171F3">
        <w:rPr>
          <w:rFonts w:hint="eastAsia"/>
          <w:bCs/>
          <w:lang w:eastAsia="zh-TW"/>
        </w:rPr>
        <w:t>(</w:t>
      </w:r>
      <w:r w:rsidR="001763AF" w:rsidRPr="00F171F3">
        <w:rPr>
          <w:rFonts w:hint="eastAsia"/>
          <w:bCs/>
          <w:lang w:eastAsia="zh-TW"/>
        </w:rPr>
        <w:t>是否為解除契約件</w:t>
      </w:r>
      <w:r w:rsidR="001763AF" w:rsidRPr="00F171F3">
        <w:rPr>
          <w:rFonts w:hint="eastAsia"/>
          <w:bCs/>
          <w:lang w:eastAsia="zh-TW"/>
        </w:rPr>
        <w:t xml:space="preserve"> = false</w:t>
      </w:r>
      <w:r w:rsidR="0035050E" w:rsidRPr="00F171F3">
        <w:rPr>
          <w:rFonts w:hint="eastAsia"/>
          <w:bCs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4253"/>
        <w:gridCol w:w="3237"/>
      </w:tblGrid>
      <w:tr w:rsidR="00F418D3" w:rsidRPr="00F171F3" w:rsidTr="006507F5">
        <w:tc>
          <w:tcPr>
            <w:tcW w:w="1150" w:type="dxa"/>
          </w:tcPr>
          <w:p w:rsidR="00F418D3" w:rsidRPr="00F171F3" w:rsidRDefault="00F418D3" w:rsidP="0086520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253" w:type="dxa"/>
          </w:tcPr>
          <w:p w:rsidR="00F418D3" w:rsidRPr="00F171F3" w:rsidRDefault="00F418D3" w:rsidP="0086520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237" w:type="dxa"/>
          </w:tcPr>
          <w:p w:rsidR="00F418D3" w:rsidRPr="00F171F3" w:rsidRDefault="00F418D3" w:rsidP="0086520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001AC" w:rsidRPr="00F171F3" w:rsidTr="006507F5">
        <w:tc>
          <w:tcPr>
            <w:tcW w:w="1150" w:type="dxa"/>
          </w:tcPr>
          <w:p w:rsidR="003001AC" w:rsidRPr="00F171F3" w:rsidRDefault="003001AC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受理</w:t>
            </w:r>
            <w:r w:rsidR="00F0287D" w:rsidRPr="00F171F3">
              <w:rPr>
                <w:rFonts w:hint="eastAsia"/>
                <w:lang w:eastAsia="zh-TW"/>
              </w:rPr>
              <w:t>編號</w:t>
            </w:r>
          </w:p>
        </w:tc>
        <w:tc>
          <w:tcPr>
            <w:tcW w:w="4253" w:type="dxa"/>
          </w:tcPr>
          <w:p w:rsidR="003001AC" w:rsidRPr="00F171F3" w:rsidRDefault="005C5CA2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傳入參數</w:t>
            </w:r>
          </w:p>
        </w:tc>
        <w:tc>
          <w:tcPr>
            <w:tcW w:w="3237" w:type="dxa"/>
          </w:tcPr>
          <w:p w:rsidR="003001AC" w:rsidRPr="00F171F3" w:rsidRDefault="003C3E87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若該受理編號在</w:t>
            </w:r>
            <w:r w:rsidRPr="00F171F3">
              <w:rPr>
                <w:rFonts w:hint="eastAsia"/>
                <w:bCs/>
                <w:lang w:eastAsia="zh-TW"/>
              </w:rPr>
              <w:t>DTAAA001.IS_MAIL_PIECE=</w:t>
            </w:r>
            <w:r w:rsidRPr="00F171F3">
              <w:rPr>
                <w:bCs/>
                <w:lang w:eastAsia="zh-TW"/>
              </w:rPr>
              <w:t>”</w:t>
            </w:r>
            <w:r w:rsidRPr="00F171F3">
              <w:rPr>
                <w:rFonts w:hint="eastAsia"/>
                <w:bCs/>
                <w:lang w:eastAsia="zh-TW"/>
              </w:rPr>
              <w:t>1</w:t>
            </w:r>
            <w:r w:rsidRPr="00F171F3">
              <w:rPr>
                <w:bCs/>
                <w:lang w:eastAsia="zh-TW"/>
              </w:rPr>
              <w:t>”</w:t>
            </w:r>
            <w:r w:rsidRPr="00F171F3">
              <w:rPr>
                <w:rFonts w:hint="eastAsia"/>
                <w:bCs/>
                <w:lang w:eastAsia="zh-TW"/>
              </w:rPr>
              <w:t>則畫面上受理編號後方增加文字『</w:t>
            </w:r>
            <w:r w:rsidRPr="00F171F3">
              <w:rPr>
                <w:rFonts w:hint="eastAsia"/>
                <w:bCs/>
                <w:lang w:eastAsia="zh-TW"/>
              </w:rPr>
              <w:t>(</w:t>
            </w:r>
            <w:r w:rsidRPr="00F171F3">
              <w:rPr>
                <w:rFonts w:hint="eastAsia"/>
                <w:bCs/>
                <w:lang w:eastAsia="zh-TW"/>
              </w:rPr>
              <w:t>本件為郵寄件</w:t>
            </w:r>
            <w:r w:rsidRPr="00F171F3">
              <w:rPr>
                <w:rFonts w:hint="eastAsia"/>
                <w:bCs/>
                <w:lang w:eastAsia="zh-TW"/>
              </w:rPr>
              <w:t>)</w:t>
            </w:r>
            <w:r w:rsidRPr="00F171F3">
              <w:rPr>
                <w:rFonts w:hint="eastAsia"/>
                <w:bCs/>
                <w:lang w:eastAsia="zh-TW"/>
              </w:rPr>
              <w:t>』以紅色表示</w:t>
            </w:r>
          </w:p>
        </w:tc>
      </w:tr>
      <w:tr w:rsidR="00063F83" w:rsidRPr="00F171F3" w:rsidTr="006507F5">
        <w:tc>
          <w:tcPr>
            <w:tcW w:w="1150" w:type="dxa"/>
          </w:tcPr>
          <w:p w:rsidR="00063F83" w:rsidRPr="00F171F3" w:rsidRDefault="00063F83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事故日期</w:t>
            </w:r>
          </w:p>
        </w:tc>
        <w:tc>
          <w:tcPr>
            <w:tcW w:w="4253" w:type="dxa"/>
          </w:tcPr>
          <w:p w:rsidR="00063F83" w:rsidRPr="00F171F3" w:rsidRDefault="00063F83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3237" w:type="dxa"/>
          </w:tcPr>
          <w:p w:rsidR="00063F83" w:rsidRPr="00F171F3" w:rsidRDefault="00063F83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 w:rsidRPr="00F171F3" w:rsidTr="006507F5">
        <w:tc>
          <w:tcPr>
            <w:tcW w:w="1150" w:type="dxa"/>
          </w:tcPr>
          <w:p w:rsidR="00AA7751" w:rsidRPr="00F171F3" w:rsidRDefault="00063F83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事故者</w:t>
            </w:r>
            <w:r w:rsidRPr="00F171F3">
              <w:rPr>
                <w:rFonts w:hint="eastAsia"/>
                <w:lang w:eastAsia="zh-TW"/>
              </w:rPr>
              <w:t>ID</w:t>
            </w:r>
          </w:p>
        </w:tc>
        <w:tc>
          <w:tcPr>
            <w:tcW w:w="4253" w:type="dxa"/>
          </w:tcPr>
          <w:p w:rsidR="00AA7751" w:rsidRPr="00F171F3" w:rsidRDefault="00063F83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3237" w:type="dxa"/>
          </w:tcPr>
          <w:p w:rsidR="00AA7751" w:rsidRPr="00F171F3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 w:rsidRPr="00F171F3" w:rsidTr="006507F5">
        <w:tc>
          <w:tcPr>
            <w:tcW w:w="1150" w:type="dxa"/>
          </w:tcPr>
          <w:p w:rsidR="00AA7751" w:rsidRPr="00F171F3" w:rsidRDefault="00063F83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4253" w:type="dxa"/>
          </w:tcPr>
          <w:p w:rsidR="00AA7751" w:rsidRPr="00F171F3" w:rsidRDefault="00063F83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3237" w:type="dxa"/>
          </w:tcPr>
          <w:p w:rsidR="00630253" w:rsidRPr="00F171F3" w:rsidRDefault="00630253" w:rsidP="006302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IF DTAAA001.</w:t>
            </w:r>
            <w:r w:rsidRPr="00F171F3">
              <w:rPr>
                <w:rFonts w:hint="eastAsia"/>
                <w:bCs/>
                <w:lang w:eastAsia="zh-TW"/>
              </w:rPr>
              <w:t>案件優先表示</w:t>
            </w:r>
            <w:r w:rsidRPr="00F171F3">
              <w:rPr>
                <w:rFonts w:hint="eastAsia"/>
                <w:bCs/>
                <w:lang w:eastAsia="zh-TW"/>
              </w:rPr>
              <w:t xml:space="preserve"> = </w:t>
            </w:r>
            <w:r w:rsidRPr="00F171F3">
              <w:rPr>
                <w:bCs/>
                <w:lang w:eastAsia="zh-TW"/>
              </w:rPr>
              <w:t>‘</w:t>
            </w:r>
            <w:r w:rsidRPr="00F171F3">
              <w:rPr>
                <w:rFonts w:hint="eastAsia"/>
                <w:bCs/>
                <w:lang w:eastAsia="zh-TW"/>
              </w:rPr>
              <w:t>1</w:t>
            </w:r>
            <w:r w:rsidRPr="00F171F3">
              <w:rPr>
                <w:bCs/>
                <w:lang w:eastAsia="zh-TW"/>
              </w:rPr>
              <w:t>’</w:t>
            </w:r>
          </w:p>
          <w:p w:rsidR="00630253" w:rsidRPr="00F171F3" w:rsidRDefault="00630253" w:rsidP="006302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</w:t>
            </w:r>
            <w:r w:rsidRPr="00F171F3">
              <w:rPr>
                <w:rFonts w:hint="eastAsia"/>
                <w:bCs/>
                <w:lang w:eastAsia="zh-TW"/>
              </w:rPr>
              <w:t>以藍色表示</w:t>
            </w:r>
          </w:p>
          <w:p w:rsidR="00AA7751" w:rsidRPr="00F171F3" w:rsidRDefault="00630253" w:rsidP="006302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END IF</w:t>
            </w:r>
            <w:r w:rsidRPr="00F171F3">
              <w:rPr>
                <w:rFonts w:hint="eastAsia"/>
                <w:bCs/>
                <w:lang w:eastAsia="zh-TW"/>
              </w:rPr>
              <w:t>。</w:t>
            </w:r>
          </w:p>
        </w:tc>
      </w:tr>
      <w:tr w:rsidR="00063F83" w:rsidRPr="00F171F3" w:rsidTr="006507F5">
        <w:tc>
          <w:tcPr>
            <w:tcW w:w="1150" w:type="dxa"/>
          </w:tcPr>
          <w:p w:rsidR="00063F83" w:rsidRPr="00F171F3" w:rsidRDefault="00063F83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交查表示</w:t>
            </w:r>
          </w:p>
        </w:tc>
        <w:tc>
          <w:tcPr>
            <w:tcW w:w="4253" w:type="dxa"/>
          </w:tcPr>
          <w:p w:rsidR="00063F83" w:rsidRPr="00F171F3" w:rsidRDefault="00063F83" w:rsidP="00204F3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3237" w:type="dxa"/>
          </w:tcPr>
          <w:p w:rsidR="00063F83" w:rsidRPr="00F171F3" w:rsidRDefault="00063F83" w:rsidP="00204F3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63F83" w:rsidRPr="00F171F3" w:rsidTr="006507F5">
        <w:tc>
          <w:tcPr>
            <w:tcW w:w="1150" w:type="dxa"/>
          </w:tcPr>
          <w:p w:rsidR="00063F83" w:rsidRPr="00F171F3" w:rsidRDefault="00063F83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申請種類</w:t>
            </w:r>
          </w:p>
        </w:tc>
        <w:tc>
          <w:tcPr>
            <w:tcW w:w="4253" w:type="dxa"/>
          </w:tcPr>
          <w:p w:rsidR="00063F83" w:rsidRPr="00F171F3" w:rsidRDefault="00204F3B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DTAAA010.</w:t>
            </w:r>
            <w:r w:rsidRPr="00F171F3">
              <w:rPr>
                <w:rFonts w:hint="eastAsia"/>
                <w:bCs/>
                <w:lang w:eastAsia="zh-TW"/>
              </w:rPr>
              <w:t>申請種類</w:t>
            </w:r>
            <w:r w:rsidRPr="00F171F3">
              <w:rPr>
                <w:rFonts w:hint="eastAsia"/>
                <w:bCs/>
                <w:lang w:eastAsia="zh-TW"/>
              </w:rPr>
              <w:t>_</w:t>
            </w:r>
            <w:r w:rsidRPr="00F171F3">
              <w:rPr>
                <w:rFonts w:hint="eastAsia"/>
                <w:bCs/>
                <w:lang w:eastAsia="zh-TW"/>
              </w:rPr>
              <w:t>核定</w:t>
            </w:r>
          </w:p>
        </w:tc>
        <w:tc>
          <w:tcPr>
            <w:tcW w:w="3237" w:type="dxa"/>
          </w:tcPr>
          <w:p w:rsidR="00063F83" w:rsidRPr="00F171F3" w:rsidRDefault="00063F83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 w:rsidRPr="00F171F3" w:rsidTr="006507F5">
        <w:tc>
          <w:tcPr>
            <w:tcW w:w="1150" w:type="dxa"/>
          </w:tcPr>
          <w:p w:rsidR="00AA7751" w:rsidRPr="00F171F3" w:rsidRDefault="00204F3B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受理進度</w:t>
            </w:r>
          </w:p>
        </w:tc>
        <w:tc>
          <w:tcPr>
            <w:tcW w:w="4253" w:type="dxa"/>
          </w:tcPr>
          <w:p w:rsidR="00AA7751" w:rsidRPr="00F171F3" w:rsidRDefault="00204F3B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3237" w:type="dxa"/>
          </w:tcPr>
          <w:p w:rsidR="00AA7751" w:rsidRPr="00F171F3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04F3B" w:rsidRPr="00F171F3" w:rsidTr="006507F5">
        <w:tc>
          <w:tcPr>
            <w:tcW w:w="1150" w:type="dxa"/>
          </w:tcPr>
          <w:p w:rsidR="00204F3B" w:rsidRPr="00F171F3" w:rsidRDefault="00204F3B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給付金額</w:t>
            </w:r>
            <w:r w:rsidRPr="00F171F3"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4253" w:type="dxa"/>
          </w:tcPr>
          <w:p w:rsidR="00204F3B" w:rsidRPr="00F171F3" w:rsidRDefault="00F0287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畫面</w:t>
            </w:r>
            <w:r w:rsidR="00C52B81" w:rsidRPr="00F171F3">
              <w:rPr>
                <w:rFonts w:hint="eastAsia"/>
                <w:bCs/>
                <w:lang w:eastAsia="zh-TW"/>
              </w:rPr>
              <w:t>給付狀態非</w:t>
            </w:r>
            <w:r w:rsidR="00C52B81" w:rsidRPr="00F171F3">
              <w:rPr>
                <w:rFonts w:hint="eastAsia"/>
                <w:bCs/>
                <w:lang w:eastAsia="zh-TW"/>
              </w:rPr>
              <w:t>(0,6)</w:t>
            </w:r>
            <w:r w:rsidRPr="00F171F3">
              <w:rPr>
                <w:rFonts w:hint="eastAsia"/>
                <w:bCs/>
                <w:lang w:eastAsia="zh-TW"/>
              </w:rPr>
              <w:t>試算金額加總</w:t>
            </w:r>
          </w:p>
        </w:tc>
        <w:tc>
          <w:tcPr>
            <w:tcW w:w="3237" w:type="dxa"/>
          </w:tcPr>
          <w:p w:rsidR="00204F3B" w:rsidRPr="00F171F3" w:rsidRDefault="00204F3B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04F3B" w:rsidRPr="00F171F3" w:rsidTr="006507F5">
        <w:tc>
          <w:tcPr>
            <w:tcW w:w="1150" w:type="dxa"/>
          </w:tcPr>
          <w:p w:rsidR="00204F3B" w:rsidRPr="00F171F3" w:rsidRDefault="00204F3B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理賠金額</w:t>
            </w:r>
            <w:r w:rsidRPr="00F171F3"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4253" w:type="dxa"/>
          </w:tcPr>
          <w:p w:rsidR="00204F3B" w:rsidRPr="00F171F3" w:rsidRDefault="00F0287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畫面核定金額加總</w:t>
            </w:r>
          </w:p>
        </w:tc>
        <w:tc>
          <w:tcPr>
            <w:tcW w:w="3237" w:type="dxa"/>
          </w:tcPr>
          <w:p w:rsidR="00204F3B" w:rsidRPr="00F171F3" w:rsidRDefault="00204F3B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5229F" w:rsidRPr="00F171F3" w:rsidTr="006507F5">
        <w:tc>
          <w:tcPr>
            <w:tcW w:w="1150" w:type="dxa"/>
          </w:tcPr>
          <w:p w:rsidR="00E5229F" w:rsidRPr="00F171F3" w:rsidRDefault="00E5229F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簽核層級</w:t>
            </w:r>
          </w:p>
        </w:tc>
        <w:tc>
          <w:tcPr>
            <w:tcW w:w="4253" w:type="dxa"/>
          </w:tcPr>
          <w:p w:rsidR="00E5229F" w:rsidRPr="00F171F3" w:rsidRDefault="00E5229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3237" w:type="dxa"/>
          </w:tcPr>
          <w:p w:rsidR="00DD7670" w:rsidRPr="00F171F3" w:rsidRDefault="00A5110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下拉選單，內容請依代碼中文對照</w:t>
            </w:r>
            <w:r w:rsidR="00DD7670" w:rsidRPr="00F171F3">
              <w:rPr>
                <w:rFonts w:hint="eastAsia"/>
                <w:bCs/>
                <w:lang w:eastAsia="zh-TW"/>
              </w:rPr>
              <w:t>1.</w:t>
            </w:r>
            <w:r w:rsidR="00DD7670" w:rsidRPr="00F171F3">
              <w:rPr>
                <w:rFonts w:hint="eastAsia"/>
                <w:bCs/>
                <w:lang w:eastAsia="zh-TW"/>
              </w:rPr>
              <w:t>若不為不給付案件，則用</w:t>
            </w:r>
            <w:r w:rsidRPr="00F171F3">
              <w:rPr>
                <w:rFonts w:hint="eastAsia"/>
                <w:bCs/>
                <w:lang w:eastAsia="zh-TW"/>
              </w:rPr>
              <w:t>SIGN_LVL</w:t>
            </w:r>
            <w:r w:rsidRPr="00F171F3">
              <w:rPr>
                <w:rFonts w:hint="eastAsia"/>
                <w:bCs/>
                <w:lang w:eastAsia="zh-TW"/>
              </w:rPr>
              <w:t>顯示中文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  <w:r w:rsidR="00DD7670" w:rsidRPr="00F171F3">
              <w:rPr>
                <w:rFonts w:hint="eastAsia"/>
                <w:bCs/>
                <w:lang w:eastAsia="zh-TW"/>
              </w:rPr>
              <w:t xml:space="preserve"> default:1</w:t>
            </w:r>
            <w:r w:rsidR="00DD7670" w:rsidRPr="00F171F3">
              <w:rPr>
                <w:rFonts w:hint="eastAsia"/>
                <w:bCs/>
                <w:lang w:eastAsia="zh-TW"/>
              </w:rPr>
              <w:t>覆核</w:t>
            </w:r>
          </w:p>
          <w:p w:rsidR="00C46532" w:rsidRPr="00F171F3" w:rsidRDefault="00DD7670" w:rsidP="000D0249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若為不給付案件，則選擇副理層級</w:t>
            </w:r>
            <w:r w:rsidR="00493954" w:rsidRPr="00F171F3">
              <w:rPr>
                <w:rFonts w:hint="eastAsia"/>
                <w:bCs/>
                <w:lang w:eastAsia="zh-TW"/>
              </w:rPr>
              <w:t>2</w:t>
            </w:r>
          </w:p>
          <w:p w:rsidR="00E5229F" w:rsidRPr="00F171F3" w:rsidRDefault="00C46532" w:rsidP="000D024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上述不給付條件，為</w:t>
            </w:r>
            <w:r w:rsidRPr="00F171F3">
              <w:rPr>
                <w:rFonts w:ascii="細明體" w:eastAsia="細明體" w:hAnsi="細明體" w:cs="Courier New" w:hint="eastAsia"/>
                <w:lang w:eastAsia="zh-TW"/>
              </w:rPr>
              <w:t>判斷DTAAB007中是否有拒賠原因</w:t>
            </w:r>
            <w:r w:rsidRPr="00F171F3">
              <w:rPr>
                <w:rFonts w:ascii="細明體" w:eastAsia="細明體" w:hAnsi="細明體" w:cs="Courier New"/>
                <w:lang w:eastAsia="zh-TW"/>
              </w:rPr>
              <w:t>RJCT_RESN</w:t>
            </w:r>
            <w:r w:rsidRPr="00F171F3">
              <w:rPr>
                <w:rFonts w:ascii="細明體" w:eastAsia="細明體" w:hAnsi="細明體" w:cs="Courier New" w:hint="eastAsia"/>
                <w:lang w:eastAsia="zh-TW"/>
              </w:rPr>
              <w:t>對應DTAAC020.</w:t>
            </w:r>
            <w:r w:rsidRPr="00F171F3">
              <w:rPr>
                <w:lang w:eastAsia="zh-TW"/>
              </w:rPr>
              <w:t xml:space="preserve"> </w:t>
            </w:r>
            <w:r w:rsidRPr="00F171F3">
              <w:rPr>
                <w:rFonts w:ascii="細明體" w:eastAsia="細明體" w:hAnsi="細明體" w:cs="Courier New"/>
              </w:rPr>
              <w:t>IS_SIGN_LVL2</w:t>
            </w:r>
            <w:r w:rsidRPr="00F171F3">
              <w:rPr>
                <w:rFonts w:ascii="細明體" w:eastAsia="細明體" w:hAnsi="細明體" w:cs="Courier New" w:hint="eastAsia"/>
              </w:rPr>
              <w:t>為</w:t>
            </w:r>
            <w:r w:rsidRPr="00F171F3">
              <w:rPr>
                <w:rFonts w:ascii="細明體" w:eastAsia="細明體" w:hAnsi="細明體" w:cs="Courier New" w:hint="eastAsia"/>
                <w:lang w:eastAsia="zh-TW"/>
              </w:rPr>
              <w:t>1</w:t>
            </w:r>
            <w:r w:rsidRPr="00F171F3">
              <w:rPr>
                <w:rFonts w:ascii="細明體" w:eastAsia="細明體" w:hAnsi="細明體" w:cs="Courier New" w:hint="eastAsia"/>
              </w:rPr>
              <w:t>的，若有，則該件至少須由副理簽核之</w:t>
            </w:r>
          </w:p>
          <w:p w:rsidR="00E5229F" w:rsidRPr="00F171F3" w:rsidRDefault="00E5229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IF </w:t>
            </w:r>
            <w:r w:rsidRPr="00F171F3">
              <w:rPr>
                <w:rFonts w:hint="eastAsia"/>
                <w:bCs/>
                <w:lang w:eastAsia="zh-TW"/>
              </w:rPr>
              <w:t>受理編號</w:t>
            </w:r>
            <w:r w:rsidRPr="00F171F3">
              <w:rPr>
                <w:rFonts w:hint="eastAsia"/>
                <w:bCs/>
                <w:lang w:eastAsia="zh-TW"/>
              </w:rPr>
              <w:t>&gt;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09080699999999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才顯示此欄位，否則不顯示。</w:t>
            </w:r>
          </w:p>
          <w:p w:rsidR="00DD7670" w:rsidRPr="00F171F3" w:rsidRDefault="00DD7670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5229F" w:rsidRPr="00F171F3" w:rsidTr="006507F5">
        <w:tc>
          <w:tcPr>
            <w:tcW w:w="1150" w:type="dxa"/>
          </w:tcPr>
          <w:p w:rsidR="00E5229F" w:rsidRPr="00F171F3" w:rsidRDefault="00E5229F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申請</w:t>
            </w:r>
            <w:r w:rsidRPr="00F171F3">
              <w:rPr>
                <w:rFonts w:hint="eastAsia"/>
                <w:lang w:eastAsia="zh-TW"/>
              </w:rPr>
              <w:t>_</w:t>
            </w:r>
            <w:r w:rsidRPr="00F171F3"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4253" w:type="dxa"/>
          </w:tcPr>
          <w:p w:rsidR="00E5229F" w:rsidRPr="00F171F3" w:rsidRDefault="00E5229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CALL  </w:t>
            </w:r>
            <w:r w:rsidRPr="00F171F3">
              <w:rPr>
                <w:rFonts w:ascii="細明體" w:eastAsia="細明體" w:hAnsi="細明體" w:hint="eastAsia"/>
              </w:rPr>
              <w:t>AA_A0Z007</w:t>
            </w:r>
            <w:r w:rsidRPr="00F171F3">
              <w:rPr>
                <w:rFonts w:ascii="細明體" w:eastAsia="細明體" w:hAnsi="細明體" w:hint="eastAsia"/>
                <w:lang w:eastAsia="zh-TW"/>
              </w:rPr>
              <w:t xml:space="preserve">.Method5 BY </w:t>
            </w:r>
            <w:r w:rsidRPr="00F171F3">
              <w:rPr>
                <w:rFonts w:eastAsia="細明體"/>
                <w:bCs/>
                <w:lang w:eastAsia="zh-TW"/>
              </w:rPr>
              <w:t>DTAA</w:t>
            </w:r>
            <w:r w:rsidRPr="00F171F3">
              <w:rPr>
                <w:rFonts w:eastAsia="細明體" w:hint="eastAsia"/>
                <w:bCs/>
                <w:lang w:eastAsia="zh-TW"/>
              </w:rPr>
              <w:t>A011_BoList</w:t>
            </w:r>
          </w:p>
        </w:tc>
        <w:tc>
          <w:tcPr>
            <w:tcW w:w="3237" w:type="dxa"/>
          </w:tcPr>
          <w:p w:rsidR="00E5229F" w:rsidRPr="00F171F3" w:rsidRDefault="00E5229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5229F" w:rsidRPr="00F171F3" w:rsidTr="006507F5">
        <w:tc>
          <w:tcPr>
            <w:tcW w:w="1150" w:type="dxa"/>
          </w:tcPr>
          <w:p w:rsidR="00E5229F" w:rsidRPr="00F171F3" w:rsidRDefault="00E5229F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核定</w:t>
            </w:r>
            <w:r w:rsidRPr="00F171F3">
              <w:rPr>
                <w:rFonts w:hint="eastAsia"/>
                <w:lang w:eastAsia="zh-TW"/>
              </w:rPr>
              <w:t>_</w:t>
            </w:r>
            <w:r w:rsidRPr="00F171F3"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4253" w:type="dxa"/>
          </w:tcPr>
          <w:p w:rsidR="00E5229F" w:rsidRPr="00F171F3" w:rsidRDefault="00E5229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CALL  </w:t>
            </w:r>
            <w:r w:rsidRPr="00F171F3">
              <w:rPr>
                <w:rFonts w:ascii="細明體" w:eastAsia="細明體" w:hAnsi="細明體" w:hint="eastAsia"/>
              </w:rPr>
              <w:t>AA_A0Z007</w:t>
            </w:r>
            <w:r w:rsidRPr="00F171F3">
              <w:rPr>
                <w:rFonts w:ascii="細明體" w:eastAsia="細明體" w:hAnsi="細明體" w:hint="eastAsia"/>
                <w:lang w:eastAsia="zh-TW"/>
              </w:rPr>
              <w:t xml:space="preserve">.Method6 BY </w:t>
            </w:r>
            <w:r w:rsidRPr="00F171F3">
              <w:rPr>
                <w:rFonts w:eastAsia="細明體"/>
                <w:bCs/>
                <w:lang w:eastAsia="zh-TW"/>
              </w:rPr>
              <w:t>DTAA</w:t>
            </w:r>
            <w:r w:rsidRPr="00F171F3">
              <w:rPr>
                <w:rFonts w:eastAsia="細明體" w:hint="eastAsia"/>
                <w:bCs/>
                <w:lang w:eastAsia="zh-TW"/>
              </w:rPr>
              <w:t>A011_BoList</w:t>
            </w:r>
          </w:p>
        </w:tc>
        <w:tc>
          <w:tcPr>
            <w:tcW w:w="3237" w:type="dxa"/>
          </w:tcPr>
          <w:p w:rsidR="00E5229F" w:rsidRPr="00F171F3" w:rsidRDefault="00E5229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IF </w:t>
            </w:r>
            <w:r w:rsidRPr="00F171F3">
              <w:rPr>
                <w:rFonts w:hint="eastAsia"/>
                <w:bCs/>
                <w:lang w:eastAsia="zh-TW"/>
              </w:rPr>
              <w:t>申請</w:t>
            </w:r>
            <w:r w:rsidRPr="00F171F3">
              <w:rPr>
                <w:rFonts w:hint="eastAsia"/>
                <w:bCs/>
                <w:lang w:eastAsia="zh-TW"/>
              </w:rPr>
              <w:t>_</w:t>
            </w:r>
            <w:r w:rsidRPr="00F171F3">
              <w:rPr>
                <w:rFonts w:hint="eastAsia"/>
                <w:bCs/>
                <w:lang w:eastAsia="zh-TW"/>
              </w:rPr>
              <w:t>索賠類別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存在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且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核定</w:t>
            </w:r>
            <w:r w:rsidRPr="00F171F3">
              <w:rPr>
                <w:rFonts w:hint="eastAsia"/>
                <w:bCs/>
                <w:lang w:eastAsia="zh-TW"/>
              </w:rPr>
              <w:t>_</w:t>
            </w:r>
            <w:r w:rsidRPr="00F171F3">
              <w:rPr>
                <w:rFonts w:hint="eastAsia"/>
                <w:bCs/>
                <w:lang w:eastAsia="zh-TW"/>
              </w:rPr>
              <w:t>索賠類別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存在</w:t>
            </w:r>
          </w:p>
          <w:p w:rsidR="00E5229F" w:rsidRPr="00F171F3" w:rsidRDefault="00E5229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</w:t>
            </w:r>
            <w:r w:rsidRPr="00F171F3">
              <w:rPr>
                <w:rFonts w:hint="eastAsia"/>
                <w:bCs/>
                <w:lang w:eastAsia="zh-TW"/>
              </w:rPr>
              <w:t>顯示</w:t>
            </w:r>
            <w:r w:rsidRPr="00F171F3">
              <w:rPr>
                <w:rFonts w:hint="eastAsia"/>
                <w:bCs/>
                <w:lang w:eastAsia="zh-TW"/>
              </w:rPr>
              <w:t xml:space="preserve">  </w:t>
            </w:r>
            <w:r w:rsidRPr="00F171F3">
              <w:rPr>
                <w:bCs/>
                <w:lang w:eastAsia="zh-TW"/>
              </w:rPr>
              <w:t>‘</w:t>
            </w:r>
            <w:r w:rsidRPr="00F171F3">
              <w:rPr>
                <w:rFonts w:hint="eastAsia"/>
                <w:bCs/>
                <w:lang w:eastAsia="zh-TW"/>
              </w:rPr>
              <w:t>V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。</w:t>
            </w:r>
          </w:p>
          <w:p w:rsidR="00E5229F" w:rsidRPr="00F171F3" w:rsidRDefault="00E5229F" w:rsidP="00B566B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IF </w:t>
            </w:r>
            <w:r w:rsidRPr="00F171F3">
              <w:rPr>
                <w:rFonts w:hint="eastAsia"/>
                <w:bCs/>
                <w:lang w:eastAsia="zh-TW"/>
              </w:rPr>
              <w:t>申請</w:t>
            </w:r>
            <w:r w:rsidRPr="00F171F3">
              <w:rPr>
                <w:rFonts w:hint="eastAsia"/>
                <w:bCs/>
                <w:lang w:eastAsia="zh-TW"/>
              </w:rPr>
              <w:t>_</w:t>
            </w:r>
            <w:r w:rsidRPr="00F171F3">
              <w:rPr>
                <w:rFonts w:hint="eastAsia"/>
                <w:bCs/>
                <w:lang w:eastAsia="zh-TW"/>
              </w:rPr>
              <w:t>索賠類別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存在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且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核定</w:t>
            </w:r>
            <w:r w:rsidRPr="00F171F3">
              <w:rPr>
                <w:rFonts w:hint="eastAsia"/>
                <w:bCs/>
                <w:lang w:eastAsia="zh-TW"/>
              </w:rPr>
              <w:t>_</w:t>
            </w:r>
            <w:r w:rsidRPr="00F171F3">
              <w:rPr>
                <w:rFonts w:hint="eastAsia"/>
                <w:bCs/>
                <w:lang w:eastAsia="zh-TW"/>
              </w:rPr>
              <w:t>索賠類別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不存在</w:t>
            </w:r>
          </w:p>
          <w:p w:rsidR="00E5229F" w:rsidRPr="00F171F3" w:rsidRDefault="00E5229F" w:rsidP="00B566B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</w:t>
            </w:r>
            <w:r w:rsidRPr="00F171F3">
              <w:rPr>
                <w:rFonts w:hint="eastAsia"/>
                <w:bCs/>
                <w:lang w:eastAsia="zh-TW"/>
              </w:rPr>
              <w:t>顯示</w:t>
            </w:r>
            <w:r w:rsidRPr="00F171F3">
              <w:rPr>
                <w:rFonts w:hint="eastAsia"/>
                <w:bCs/>
                <w:lang w:eastAsia="zh-TW"/>
              </w:rPr>
              <w:t xml:space="preserve">  </w:t>
            </w:r>
            <w:r w:rsidRPr="00F171F3">
              <w:rPr>
                <w:bCs/>
                <w:lang w:eastAsia="zh-TW"/>
              </w:rPr>
              <w:t>‘</w:t>
            </w:r>
            <w:r w:rsidRPr="00F171F3">
              <w:rPr>
                <w:rFonts w:hint="eastAsia"/>
                <w:bCs/>
                <w:lang w:eastAsia="zh-TW"/>
              </w:rPr>
              <w:t>X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。</w:t>
            </w:r>
          </w:p>
          <w:p w:rsidR="00E5229F" w:rsidRPr="00F171F3" w:rsidRDefault="00E5229F" w:rsidP="00B566B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IF </w:t>
            </w:r>
            <w:r w:rsidRPr="00F171F3">
              <w:rPr>
                <w:rFonts w:hint="eastAsia"/>
                <w:bCs/>
                <w:lang w:eastAsia="zh-TW"/>
              </w:rPr>
              <w:t>申請</w:t>
            </w:r>
            <w:r w:rsidRPr="00F171F3">
              <w:rPr>
                <w:rFonts w:hint="eastAsia"/>
                <w:bCs/>
                <w:lang w:eastAsia="zh-TW"/>
              </w:rPr>
              <w:t>_</w:t>
            </w:r>
            <w:r w:rsidRPr="00F171F3">
              <w:rPr>
                <w:rFonts w:hint="eastAsia"/>
                <w:bCs/>
                <w:lang w:eastAsia="zh-TW"/>
              </w:rPr>
              <w:t>索賠類別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不存在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且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核定</w:t>
            </w:r>
            <w:r w:rsidRPr="00F171F3">
              <w:rPr>
                <w:rFonts w:hint="eastAsia"/>
                <w:bCs/>
                <w:lang w:eastAsia="zh-TW"/>
              </w:rPr>
              <w:t>_</w:t>
            </w:r>
            <w:r w:rsidRPr="00F171F3">
              <w:rPr>
                <w:rFonts w:hint="eastAsia"/>
                <w:bCs/>
                <w:lang w:eastAsia="zh-TW"/>
              </w:rPr>
              <w:t>索賠類別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存在</w:t>
            </w:r>
          </w:p>
          <w:p w:rsidR="00E5229F" w:rsidRPr="00F171F3" w:rsidRDefault="00E5229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</w:t>
            </w:r>
            <w:r w:rsidRPr="00F171F3">
              <w:rPr>
                <w:rFonts w:hint="eastAsia"/>
                <w:bCs/>
                <w:lang w:eastAsia="zh-TW"/>
              </w:rPr>
              <w:t>顯示</w:t>
            </w:r>
            <w:r w:rsidRPr="00F171F3">
              <w:rPr>
                <w:rFonts w:hint="eastAsia"/>
                <w:bCs/>
                <w:lang w:eastAsia="zh-TW"/>
              </w:rPr>
              <w:t xml:space="preserve">  </w:t>
            </w:r>
            <w:r w:rsidRPr="00F171F3">
              <w:rPr>
                <w:bCs/>
                <w:lang w:eastAsia="zh-TW"/>
              </w:rPr>
              <w:t>‘</w:t>
            </w:r>
            <w:r w:rsidRPr="00F171F3">
              <w:rPr>
                <w:rFonts w:hint="eastAsia"/>
                <w:bCs/>
                <w:lang w:eastAsia="zh-TW"/>
              </w:rPr>
              <w:t>O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。</w:t>
            </w:r>
          </w:p>
        </w:tc>
      </w:tr>
      <w:tr w:rsidR="00CB6B2E" w:rsidRPr="00F171F3" w:rsidTr="006507F5">
        <w:tc>
          <w:tcPr>
            <w:tcW w:w="1150" w:type="dxa"/>
          </w:tcPr>
          <w:p w:rsidR="00CB6B2E" w:rsidRPr="00F171F3" w:rsidRDefault="00CB6B2E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備註顯示</w:t>
            </w:r>
          </w:p>
        </w:tc>
        <w:tc>
          <w:tcPr>
            <w:tcW w:w="4253" w:type="dxa"/>
          </w:tcPr>
          <w:p w:rsidR="00CB6B2E" w:rsidRPr="00F171F3" w:rsidRDefault="00CB6B2E" w:rsidP="00A65D28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READ FROM DTAAK004_TEMP</w:t>
            </w:r>
          </w:p>
          <w:p w:rsidR="00CB6B2E" w:rsidRPr="00F171F3" w:rsidRDefault="00CB6B2E" w:rsidP="004A22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CB6B2E" w:rsidRPr="00F171F3" w:rsidRDefault="00CB6B2E" w:rsidP="004A22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2.SELECT COUNT(*) AS  K004_CNT FROM   DTAAK004</w:t>
            </w:r>
            <w:r w:rsidR="00F94474" w:rsidRPr="00F171F3">
              <w:rPr>
                <w:rFonts w:hint="eastAsia"/>
                <w:bCs/>
                <w:lang w:eastAsia="zh-TW"/>
              </w:rPr>
              <w:t>_TEMP</w:t>
            </w:r>
            <w:r w:rsidRPr="00F171F3">
              <w:rPr>
                <w:rFonts w:hint="eastAsia"/>
                <w:bCs/>
                <w:lang w:eastAsia="zh-TW"/>
              </w:rPr>
              <w:t xml:space="preserve">   WHERE  </w:t>
            </w:r>
            <w:r w:rsidRPr="00F171F3">
              <w:rPr>
                <w:rFonts w:hint="eastAsia"/>
                <w:bCs/>
                <w:lang w:eastAsia="zh-TW"/>
              </w:rPr>
              <w:t>受理編號</w:t>
            </w:r>
            <w:r w:rsidRPr="00F171F3">
              <w:rPr>
                <w:rFonts w:hint="eastAsia"/>
                <w:bCs/>
                <w:lang w:eastAsia="zh-TW"/>
              </w:rPr>
              <w:t>=</w:t>
            </w:r>
            <w:r w:rsidRPr="00F171F3">
              <w:rPr>
                <w:rFonts w:hint="eastAsia"/>
                <w:bCs/>
                <w:lang w:eastAsia="zh-TW"/>
              </w:rPr>
              <w:t>畫面</w:t>
            </w:r>
            <w:r w:rsidRPr="00F171F3">
              <w:rPr>
                <w:rFonts w:hint="eastAsia"/>
                <w:bCs/>
                <w:lang w:eastAsia="zh-TW"/>
              </w:rPr>
              <w:t>.</w:t>
            </w:r>
            <w:r w:rsidRPr="00F171F3">
              <w:rPr>
                <w:rFonts w:hint="eastAsia"/>
                <w:bCs/>
                <w:lang w:eastAsia="zh-TW"/>
              </w:rPr>
              <w:t>受理編號</w:t>
            </w:r>
            <w:r w:rsidRPr="00F171F3">
              <w:rPr>
                <w:rFonts w:hint="eastAsia"/>
                <w:bCs/>
                <w:lang w:eastAsia="zh-TW"/>
              </w:rPr>
              <w:t xml:space="preserve">  AND </w:t>
            </w:r>
            <w:r w:rsidRPr="00F171F3">
              <w:rPr>
                <w:rFonts w:hint="eastAsia"/>
                <w:bCs/>
                <w:lang w:eastAsia="zh-TW"/>
              </w:rPr>
              <w:t>處理日期</w:t>
            </w:r>
            <w:r w:rsidRPr="00F171F3">
              <w:rPr>
                <w:rFonts w:hint="eastAsia"/>
                <w:bCs/>
                <w:lang w:eastAsia="zh-TW"/>
              </w:rPr>
              <w:t xml:space="preserve"> IS NULL </w:t>
            </w:r>
          </w:p>
          <w:p w:rsidR="00CB6B2E" w:rsidRPr="00F171F3" w:rsidRDefault="00CB6B2E" w:rsidP="004A22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IF     K004_CNT  &gt;  0  ,</w:t>
            </w:r>
          </w:p>
          <w:p w:rsidR="00CB6B2E" w:rsidRPr="00F171F3" w:rsidRDefault="00CB6B2E" w:rsidP="004A22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   </w:t>
            </w:r>
            <w:r w:rsidRPr="00F171F3">
              <w:rPr>
                <w:rFonts w:hint="eastAsia"/>
                <w:lang w:eastAsia="zh-TW"/>
              </w:rPr>
              <w:t>備註顯示</w:t>
            </w:r>
            <w:r w:rsidRPr="00F171F3">
              <w:rPr>
                <w:rFonts w:hint="eastAsia"/>
                <w:bCs/>
                <w:lang w:eastAsia="zh-TW"/>
              </w:rPr>
              <w:t>:  Y</w:t>
            </w:r>
          </w:p>
          <w:p w:rsidR="00CB6B2E" w:rsidRPr="00F171F3" w:rsidRDefault="00CB6B2E" w:rsidP="004A22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ELSE  IF  K004_CNT  =  0  ,</w:t>
            </w:r>
          </w:p>
          <w:p w:rsidR="00CB6B2E" w:rsidRPr="00F171F3" w:rsidRDefault="00CB6B2E" w:rsidP="004A22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   </w:t>
            </w:r>
            <w:r w:rsidRPr="00F171F3">
              <w:rPr>
                <w:rFonts w:hint="eastAsia"/>
                <w:lang w:eastAsia="zh-TW"/>
              </w:rPr>
              <w:t>備註顯示</w:t>
            </w:r>
            <w:r w:rsidRPr="00F171F3">
              <w:rPr>
                <w:rFonts w:hint="eastAsia"/>
                <w:bCs/>
                <w:lang w:eastAsia="zh-TW"/>
              </w:rPr>
              <w:t>: N</w:t>
            </w:r>
          </w:p>
          <w:p w:rsidR="00CB6B2E" w:rsidRPr="00F171F3" w:rsidRDefault="00CB6B2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END-IF</w:t>
            </w:r>
          </w:p>
        </w:tc>
        <w:tc>
          <w:tcPr>
            <w:tcW w:w="3237" w:type="dxa"/>
          </w:tcPr>
          <w:p w:rsidR="00CB6B2E" w:rsidRPr="00F171F3" w:rsidRDefault="00CB6B2E" w:rsidP="00A65D28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點擊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Y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或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N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</w:p>
          <w:p w:rsidR="00CB6B2E" w:rsidRPr="00F171F3" w:rsidRDefault="00CB6B2E" w:rsidP="004A22EE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連結至</w:t>
            </w:r>
            <w:r w:rsidRPr="00F171F3">
              <w:rPr>
                <w:rFonts w:hint="eastAsia"/>
                <w:bCs/>
                <w:lang w:eastAsia="zh-TW"/>
              </w:rPr>
              <w:t>AAK0_0300</w:t>
            </w:r>
          </w:p>
          <w:p w:rsidR="00CB6B2E" w:rsidRPr="00F171F3" w:rsidRDefault="00CB6B2E" w:rsidP="00CB6B2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574B8" w:rsidRPr="00F171F3" w:rsidTr="006507F5">
        <w:tc>
          <w:tcPr>
            <w:tcW w:w="1150" w:type="dxa"/>
          </w:tcPr>
          <w:p w:rsidR="00F574B8" w:rsidRPr="00F171F3" w:rsidRDefault="00F574B8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風險分級</w:t>
            </w:r>
          </w:p>
        </w:tc>
        <w:tc>
          <w:tcPr>
            <w:tcW w:w="4253" w:type="dxa"/>
          </w:tcPr>
          <w:p w:rsidR="00FF25E4" w:rsidRPr="00F171F3" w:rsidRDefault="00FF25E4" w:rsidP="00CF66A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IF DTAAV011.</w:t>
            </w:r>
            <w:r w:rsidRPr="00F171F3">
              <w:rPr>
                <w:rFonts w:hint="eastAsia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模型分類</w:t>
            </w:r>
            <w:r w:rsidRPr="00F171F3">
              <w:t xml:space="preserve"> </w:t>
            </w:r>
            <w:r w:rsidRPr="00F171F3">
              <w:rPr>
                <w:rFonts w:hint="eastAsia"/>
                <w:lang w:eastAsia="zh-TW"/>
              </w:rPr>
              <w:t>(</w:t>
            </w:r>
            <w:r w:rsidRPr="00F171F3">
              <w:rPr>
                <w:bCs/>
                <w:lang w:eastAsia="zh-TW"/>
              </w:rPr>
              <w:t>FAMS_MOD_TYPE</w:t>
            </w:r>
            <w:r w:rsidRPr="00F171F3">
              <w:rPr>
                <w:rFonts w:hint="eastAsia"/>
                <w:bCs/>
                <w:lang w:eastAsia="zh-TW"/>
              </w:rPr>
              <w:t xml:space="preserve">) = </w:t>
            </w:r>
            <w:r w:rsidRPr="00F171F3">
              <w:rPr>
                <w:bCs/>
                <w:lang w:eastAsia="zh-TW"/>
              </w:rPr>
              <w:t>‘</w:t>
            </w:r>
            <w:r w:rsidRPr="00F171F3">
              <w:rPr>
                <w:rFonts w:hint="eastAsia"/>
                <w:bCs/>
                <w:lang w:eastAsia="zh-TW"/>
              </w:rPr>
              <w:t>1</w:t>
            </w:r>
            <w:r w:rsidRPr="00F171F3">
              <w:rPr>
                <w:bCs/>
                <w:lang w:eastAsia="zh-TW"/>
              </w:rPr>
              <w:t>’</w:t>
            </w:r>
          </w:p>
          <w:p w:rsidR="00F574B8" w:rsidRPr="00F171F3" w:rsidRDefault="00FF25E4" w:rsidP="00FF25E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IF </w:t>
            </w:r>
            <w:r w:rsidR="00CF66A9" w:rsidRPr="00F171F3">
              <w:rPr>
                <w:rFonts w:hint="eastAsia"/>
                <w:bCs/>
                <w:lang w:eastAsia="zh-TW"/>
              </w:rPr>
              <w:t>DTAAV011.</w:t>
            </w:r>
            <w:r w:rsidR="00CF66A9" w:rsidRPr="00F171F3">
              <w:rPr>
                <w:rFonts w:hint="eastAsia"/>
                <w:bCs/>
                <w:lang w:eastAsia="zh-TW"/>
              </w:rPr>
              <w:t>總分</w:t>
            </w:r>
            <w:r w:rsidR="00CF66A9" w:rsidRPr="00F171F3">
              <w:rPr>
                <w:rFonts w:hint="eastAsia"/>
                <w:bCs/>
                <w:lang w:eastAsia="zh-TW"/>
              </w:rPr>
              <w:t>(</w:t>
            </w:r>
            <w:r w:rsidR="00CF66A9" w:rsidRPr="00F171F3">
              <w:rPr>
                <w:bCs/>
                <w:lang w:eastAsia="zh-TW"/>
              </w:rPr>
              <w:t>TOT_SCOR</w:t>
            </w:r>
            <w:r w:rsidR="00CF66A9" w:rsidRPr="00F171F3">
              <w:rPr>
                <w:rFonts w:hint="eastAsia"/>
                <w:bCs/>
                <w:lang w:eastAsia="zh-TW"/>
              </w:rPr>
              <w:t>)</w:t>
            </w:r>
            <w:r w:rsidRPr="00F171F3">
              <w:rPr>
                <w:rFonts w:hint="eastAsia"/>
                <w:bCs/>
                <w:lang w:eastAsia="zh-TW"/>
              </w:rPr>
              <w:t xml:space="preserve"> &lt; 175</w:t>
            </w:r>
          </w:p>
          <w:p w:rsidR="00FF25E4" w:rsidRPr="00F171F3" w:rsidRDefault="00FF25E4" w:rsidP="00FF25E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 </w:t>
            </w:r>
            <w:r w:rsidRPr="00F171F3">
              <w:rPr>
                <w:rFonts w:hint="eastAsia"/>
                <w:bCs/>
                <w:lang w:eastAsia="zh-TW"/>
              </w:rPr>
              <w:t>顯示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低風險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+ DTAAV011.</w:t>
            </w:r>
            <w:r w:rsidRPr="00F171F3">
              <w:rPr>
                <w:rFonts w:hint="eastAsia"/>
                <w:bCs/>
                <w:lang w:eastAsia="zh-TW"/>
              </w:rPr>
              <w:t>總分</w:t>
            </w:r>
          </w:p>
          <w:p w:rsidR="00FF25E4" w:rsidRPr="00F171F3" w:rsidRDefault="00FF25E4" w:rsidP="00FF25E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ELSE IF DTAAV011.</w:t>
            </w:r>
            <w:r w:rsidRPr="00F171F3">
              <w:rPr>
                <w:rFonts w:hint="eastAsia"/>
                <w:bCs/>
                <w:lang w:eastAsia="zh-TW"/>
              </w:rPr>
              <w:t>總分介於</w:t>
            </w:r>
            <w:r w:rsidRPr="00F171F3">
              <w:rPr>
                <w:rFonts w:hint="eastAsia"/>
                <w:bCs/>
                <w:lang w:eastAsia="zh-TW"/>
              </w:rPr>
              <w:t>175</w:t>
            </w:r>
            <w:r w:rsidRPr="00F171F3">
              <w:rPr>
                <w:rFonts w:hint="eastAsia"/>
                <w:bCs/>
                <w:lang w:eastAsia="zh-TW"/>
              </w:rPr>
              <w:t>與</w:t>
            </w:r>
            <w:r w:rsidRPr="00F171F3">
              <w:rPr>
                <w:rFonts w:hint="eastAsia"/>
                <w:bCs/>
                <w:lang w:eastAsia="zh-TW"/>
              </w:rPr>
              <w:t>300</w:t>
            </w:r>
          </w:p>
          <w:p w:rsidR="006507F5" w:rsidRPr="00F171F3" w:rsidRDefault="006507F5" w:rsidP="00FF25E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 </w:t>
            </w:r>
            <w:r w:rsidRPr="00F171F3">
              <w:rPr>
                <w:rFonts w:hint="eastAsia"/>
                <w:bCs/>
                <w:lang w:eastAsia="zh-TW"/>
              </w:rPr>
              <w:t>顯示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中風險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+ DTAAV011.</w:t>
            </w:r>
            <w:r w:rsidRPr="00F171F3">
              <w:rPr>
                <w:rFonts w:hint="eastAsia"/>
                <w:bCs/>
                <w:lang w:eastAsia="zh-TW"/>
              </w:rPr>
              <w:t>總分</w:t>
            </w:r>
          </w:p>
          <w:p w:rsidR="006507F5" w:rsidRPr="00F171F3" w:rsidRDefault="006507F5" w:rsidP="006507F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ELSE IF DTAAV011.</w:t>
            </w:r>
            <w:r w:rsidRPr="00F171F3">
              <w:rPr>
                <w:rFonts w:hint="eastAsia"/>
                <w:bCs/>
                <w:lang w:eastAsia="zh-TW"/>
              </w:rPr>
              <w:t>總分</w:t>
            </w:r>
            <w:r w:rsidRPr="00F171F3">
              <w:rPr>
                <w:rFonts w:hint="eastAsia"/>
                <w:bCs/>
                <w:lang w:eastAsia="zh-TW"/>
              </w:rPr>
              <w:t xml:space="preserve"> &gt;= 300</w:t>
            </w:r>
          </w:p>
          <w:p w:rsidR="006507F5" w:rsidRPr="00F171F3" w:rsidRDefault="006507F5" w:rsidP="006507F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 </w:t>
            </w:r>
            <w:r w:rsidRPr="00F171F3">
              <w:rPr>
                <w:rFonts w:hint="eastAsia"/>
                <w:bCs/>
                <w:lang w:eastAsia="zh-TW"/>
              </w:rPr>
              <w:t>顯示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高風險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+ DTAAV011.</w:t>
            </w:r>
            <w:r w:rsidRPr="00F171F3">
              <w:rPr>
                <w:rFonts w:hint="eastAsia"/>
                <w:bCs/>
                <w:lang w:eastAsia="zh-TW"/>
              </w:rPr>
              <w:t>總分</w:t>
            </w:r>
          </w:p>
          <w:p w:rsidR="006507F5" w:rsidRPr="00F171F3" w:rsidRDefault="006507F5" w:rsidP="006507F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ELSE IF DTAAV011.</w:t>
            </w:r>
            <w:r w:rsidRPr="00F171F3">
              <w:rPr>
                <w:rFonts w:hint="eastAsia"/>
              </w:rPr>
              <w:t xml:space="preserve"> </w:t>
            </w:r>
            <w:r w:rsidRPr="00F171F3">
              <w:rPr>
                <w:rFonts w:hint="eastAsia"/>
                <w:bCs/>
                <w:lang w:eastAsia="zh-TW"/>
              </w:rPr>
              <w:t>模型分類</w:t>
            </w:r>
            <w:r w:rsidRPr="00F171F3">
              <w:rPr>
                <w:rFonts w:hint="eastAsia"/>
                <w:bCs/>
                <w:lang w:eastAsia="zh-TW"/>
              </w:rPr>
              <w:t xml:space="preserve"> = </w:t>
            </w:r>
            <w:r w:rsidRPr="00F171F3">
              <w:rPr>
                <w:bCs/>
                <w:lang w:eastAsia="zh-TW"/>
              </w:rPr>
              <w:t>‘</w:t>
            </w:r>
            <w:r w:rsidRPr="00F171F3">
              <w:rPr>
                <w:rFonts w:hint="eastAsia"/>
                <w:bCs/>
                <w:lang w:eastAsia="zh-TW"/>
              </w:rPr>
              <w:t>2</w:t>
            </w:r>
            <w:r w:rsidRPr="00F171F3">
              <w:rPr>
                <w:bCs/>
                <w:lang w:eastAsia="zh-TW"/>
              </w:rPr>
              <w:t>’</w:t>
            </w:r>
          </w:p>
          <w:p w:rsidR="006507F5" w:rsidRPr="00F171F3" w:rsidRDefault="006507F5" w:rsidP="006507F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IF DTAAV011.</w:t>
            </w:r>
            <w:r w:rsidRPr="00F171F3">
              <w:rPr>
                <w:rFonts w:hint="eastAsia"/>
                <w:bCs/>
                <w:lang w:eastAsia="zh-TW"/>
              </w:rPr>
              <w:t>總分</w:t>
            </w:r>
            <w:r w:rsidRPr="00F171F3">
              <w:rPr>
                <w:rFonts w:hint="eastAsia"/>
                <w:bCs/>
                <w:lang w:eastAsia="zh-TW"/>
              </w:rPr>
              <w:t>(</w:t>
            </w:r>
            <w:r w:rsidRPr="00F171F3">
              <w:rPr>
                <w:bCs/>
                <w:lang w:eastAsia="zh-TW"/>
              </w:rPr>
              <w:t>TOT_SCOR</w:t>
            </w:r>
            <w:r w:rsidRPr="00F171F3">
              <w:rPr>
                <w:rFonts w:hint="eastAsia"/>
                <w:bCs/>
                <w:lang w:eastAsia="zh-TW"/>
              </w:rPr>
              <w:t>) &lt; 120</w:t>
            </w:r>
          </w:p>
          <w:p w:rsidR="006507F5" w:rsidRPr="00F171F3" w:rsidRDefault="006507F5" w:rsidP="006507F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 </w:t>
            </w:r>
            <w:r w:rsidRPr="00F171F3">
              <w:rPr>
                <w:rFonts w:hint="eastAsia"/>
                <w:bCs/>
                <w:lang w:eastAsia="zh-TW"/>
              </w:rPr>
              <w:t>顯示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低風險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+ DTAAV011.</w:t>
            </w:r>
            <w:r w:rsidRPr="00F171F3">
              <w:rPr>
                <w:rFonts w:hint="eastAsia"/>
                <w:bCs/>
                <w:lang w:eastAsia="zh-TW"/>
              </w:rPr>
              <w:t>總分</w:t>
            </w:r>
          </w:p>
          <w:p w:rsidR="006507F5" w:rsidRPr="00F171F3" w:rsidRDefault="006507F5" w:rsidP="006507F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ELSE IF DTAAV011.</w:t>
            </w:r>
            <w:r w:rsidRPr="00F171F3">
              <w:rPr>
                <w:rFonts w:hint="eastAsia"/>
                <w:bCs/>
                <w:lang w:eastAsia="zh-TW"/>
              </w:rPr>
              <w:t>總分介於</w:t>
            </w:r>
            <w:r w:rsidRPr="00F171F3">
              <w:rPr>
                <w:rFonts w:hint="eastAsia"/>
                <w:bCs/>
                <w:lang w:eastAsia="zh-TW"/>
              </w:rPr>
              <w:t>120</w:t>
            </w:r>
            <w:r w:rsidRPr="00F171F3">
              <w:rPr>
                <w:rFonts w:hint="eastAsia"/>
                <w:bCs/>
                <w:lang w:eastAsia="zh-TW"/>
              </w:rPr>
              <w:t>與</w:t>
            </w:r>
            <w:r w:rsidRPr="00F171F3">
              <w:rPr>
                <w:rFonts w:hint="eastAsia"/>
                <w:bCs/>
                <w:lang w:eastAsia="zh-TW"/>
              </w:rPr>
              <w:t>200</w:t>
            </w:r>
          </w:p>
          <w:p w:rsidR="006507F5" w:rsidRPr="00F171F3" w:rsidRDefault="006507F5" w:rsidP="006507F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 </w:t>
            </w:r>
            <w:r w:rsidRPr="00F171F3">
              <w:rPr>
                <w:rFonts w:hint="eastAsia"/>
                <w:bCs/>
                <w:lang w:eastAsia="zh-TW"/>
              </w:rPr>
              <w:t>顯示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中風險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+ DTAAV011.</w:t>
            </w:r>
            <w:r w:rsidRPr="00F171F3">
              <w:rPr>
                <w:rFonts w:hint="eastAsia"/>
                <w:bCs/>
                <w:lang w:eastAsia="zh-TW"/>
              </w:rPr>
              <w:t>總分</w:t>
            </w:r>
          </w:p>
          <w:p w:rsidR="006507F5" w:rsidRPr="00F171F3" w:rsidRDefault="006507F5" w:rsidP="006507F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ELSE IF DTAAV011.</w:t>
            </w:r>
            <w:r w:rsidRPr="00F171F3">
              <w:rPr>
                <w:rFonts w:hint="eastAsia"/>
                <w:bCs/>
                <w:lang w:eastAsia="zh-TW"/>
              </w:rPr>
              <w:t>總分</w:t>
            </w:r>
            <w:r w:rsidRPr="00F171F3">
              <w:rPr>
                <w:rFonts w:hint="eastAsia"/>
                <w:bCs/>
                <w:lang w:eastAsia="zh-TW"/>
              </w:rPr>
              <w:t xml:space="preserve"> &gt;= 200</w:t>
            </w:r>
          </w:p>
          <w:p w:rsidR="006507F5" w:rsidRPr="00F171F3" w:rsidRDefault="006507F5" w:rsidP="006507F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 </w:t>
            </w:r>
            <w:r w:rsidRPr="00F171F3">
              <w:rPr>
                <w:rFonts w:hint="eastAsia"/>
                <w:bCs/>
                <w:lang w:eastAsia="zh-TW"/>
              </w:rPr>
              <w:t>顯示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高風險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+ DTAAV011.</w:t>
            </w:r>
            <w:r w:rsidRPr="00F171F3">
              <w:rPr>
                <w:rFonts w:hint="eastAsia"/>
                <w:bCs/>
                <w:lang w:eastAsia="zh-TW"/>
              </w:rPr>
              <w:t>總分</w:t>
            </w:r>
          </w:p>
          <w:p w:rsidR="006507F5" w:rsidRPr="00F171F3" w:rsidRDefault="006507F5" w:rsidP="006507F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END IF</w:t>
            </w:r>
          </w:p>
        </w:tc>
        <w:tc>
          <w:tcPr>
            <w:tcW w:w="3237" w:type="dxa"/>
          </w:tcPr>
          <w:p w:rsidR="00865205" w:rsidRPr="00F171F3" w:rsidRDefault="00865205" w:rsidP="004A22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IF </w:t>
            </w:r>
            <w:r w:rsidRPr="00F171F3">
              <w:rPr>
                <w:rFonts w:hint="eastAsia"/>
                <w:bCs/>
                <w:lang w:eastAsia="zh-TW"/>
              </w:rPr>
              <w:t>該受編在</w:t>
            </w:r>
            <w:r w:rsidRPr="00F171F3">
              <w:rPr>
                <w:rFonts w:hint="eastAsia"/>
                <w:bCs/>
                <w:lang w:eastAsia="zh-TW"/>
              </w:rPr>
              <w:t>DTAAV011</w:t>
            </w:r>
            <w:r w:rsidRPr="00F171F3">
              <w:rPr>
                <w:rFonts w:hint="eastAsia"/>
                <w:bCs/>
                <w:lang w:eastAsia="zh-TW"/>
              </w:rPr>
              <w:t>內有資料才顯示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  <w:r w:rsidRPr="00F171F3">
              <w:rPr>
                <w:rFonts w:hint="eastAsia"/>
                <w:bCs/>
                <w:lang w:eastAsia="zh-TW"/>
              </w:rPr>
              <w:t>否則此攔為空白</w:t>
            </w:r>
          </w:p>
          <w:p w:rsidR="00865205" w:rsidRPr="00F171F3" w:rsidRDefault="00865205" w:rsidP="004A22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END IF</w:t>
            </w:r>
          </w:p>
          <w:p w:rsidR="00EE146D" w:rsidRPr="00F171F3" w:rsidRDefault="00865205" w:rsidP="00FF25E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IF</w:t>
            </w:r>
            <w:r w:rsidRPr="00F171F3">
              <w:rPr>
                <w:rFonts w:hint="eastAsia"/>
                <w:bCs/>
                <w:lang w:eastAsia="zh-TW"/>
              </w:rPr>
              <w:t>從</w:t>
            </w:r>
            <w:r w:rsidRPr="00F171F3">
              <w:rPr>
                <w:rFonts w:hint="eastAsia"/>
                <w:bCs/>
                <w:lang w:eastAsia="zh-TW"/>
              </w:rPr>
              <w:t>AAE0_0500</w:t>
            </w:r>
            <w:r w:rsidRPr="00F171F3">
              <w:rPr>
                <w:rFonts w:hint="eastAsia"/>
                <w:bCs/>
                <w:lang w:eastAsia="zh-TW"/>
              </w:rPr>
              <w:t>進入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  <w:r w:rsidR="00EE146D" w:rsidRPr="00F171F3">
              <w:rPr>
                <w:rFonts w:hint="eastAsia"/>
                <w:bCs/>
                <w:lang w:eastAsia="zh-TW"/>
              </w:rPr>
              <w:t>且沒有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RLAA021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RLAA022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,RLZZ004</w:t>
            </w:r>
            <w:r w:rsidRPr="00F171F3">
              <w:rPr>
                <w:bCs/>
                <w:lang w:eastAsia="zh-TW"/>
              </w:rPr>
              <w:t>’</w:t>
            </w:r>
            <w:r w:rsidR="002047E7" w:rsidRPr="00F171F3">
              <w:rPr>
                <w:bCs/>
                <w:lang w:eastAsia="zh-TW"/>
              </w:rPr>
              <w:t xml:space="preserve"> ,’OD9H002’</w:t>
            </w:r>
            <w:r w:rsidR="00EE146D" w:rsidRPr="00F171F3">
              <w:rPr>
                <w:rFonts w:hint="eastAsia"/>
                <w:bCs/>
                <w:lang w:eastAsia="zh-TW"/>
              </w:rPr>
              <w:t>的角色權限</w:t>
            </w:r>
            <w:r w:rsidR="00EE146D" w:rsidRPr="00F171F3">
              <w:rPr>
                <w:rFonts w:hint="eastAsia"/>
                <w:bCs/>
                <w:lang w:eastAsia="zh-TW"/>
              </w:rPr>
              <w:t>,</w:t>
            </w:r>
            <w:r w:rsidR="00EE146D" w:rsidRPr="00F171F3">
              <w:rPr>
                <w:rFonts w:hint="eastAsia"/>
                <w:bCs/>
                <w:lang w:eastAsia="zh-TW"/>
              </w:rPr>
              <w:t>不顯示</w:t>
            </w:r>
            <w:r w:rsidR="00CF66A9" w:rsidRPr="00F171F3">
              <w:rPr>
                <w:rFonts w:hint="eastAsia"/>
                <w:bCs/>
                <w:lang w:eastAsia="zh-TW"/>
              </w:rPr>
              <w:t>連結至</w:t>
            </w:r>
            <w:r w:rsidR="00CF66A9" w:rsidRPr="00F171F3">
              <w:rPr>
                <w:rFonts w:hint="eastAsia"/>
                <w:bCs/>
                <w:lang w:eastAsia="zh-TW"/>
              </w:rPr>
              <w:t>AAV2_0100</w:t>
            </w:r>
            <w:r w:rsidR="00EE146D" w:rsidRPr="00F171F3">
              <w:rPr>
                <w:rFonts w:hint="eastAsia"/>
                <w:bCs/>
                <w:lang w:eastAsia="zh-TW"/>
              </w:rPr>
              <w:t>,</w:t>
            </w:r>
            <w:r w:rsidR="00EE146D" w:rsidRPr="00F171F3">
              <w:rPr>
                <w:rFonts w:hint="eastAsia"/>
                <w:bCs/>
                <w:lang w:eastAsia="zh-TW"/>
              </w:rPr>
              <w:t>否則顯示連結至</w:t>
            </w:r>
            <w:r w:rsidR="00EE146D" w:rsidRPr="00F171F3">
              <w:rPr>
                <w:rFonts w:hint="eastAsia"/>
                <w:bCs/>
                <w:lang w:eastAsia="zh-TW"/>
              </w:rPr>
              <w:t>AAV2_0100</w:t>
            </w:r>
          </w:p>
          <w:p w:rsidR="00FF25E4" w:rsidRPr="00F171F3" w:rsidRDefault="00FF25E4" w:rsidP="00FF25E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END IF</w:t>
            </w:r>
          </w:p>
        </w:tc>
      </w:tr>
      <w:tr w:rsidR="00A23843" w:rsidRPr="00F171F3" w:rsidTr="006507F5">
        <w:tc>
          <w:tcPr>
            <w:tcW w:w="1150" w:type="dxa"/>
          </w:tcPr>
          <w:p w:rsidR="00A23843" w:rsidRPr="00F171F3" w:rsidRDefault="00A23843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是否交查</w:t>
            </w:r>
          </w:p>
        </w:tc>
        <w:tc>
          <w:tcPr>
            <w:tcW w:w="4253" w:type="dxa"/>
          </w:tcPr>
          <w:p w:rsidR="00A23843" w:rsidRPr="00F171F3" w:rsidRDefault="00A23843" w:rsidP="00CF66A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讀取</w:t>
            </w:r>
            <w:r w:rsidRPr="00F171F3">
              <w:rPr>
                <w:rFonts w:hint="eastAsia"/>
                <w:bCs/>
                <w:lang w:eastAsia="zh-TW"/>
              </w:rPr>
              <w:t>DTAHA001</w:t>
            </w:r>
            <w:r w:rsidRPr="00F171F3">
              <w:rPr>
                <w:rFonts w:hint="eastAsia"/>
                <w:bCs/>
                <w:lang w:eastAsia="zh-TW"/>
              </w:rPr>
              <w:t>，以受編前</w:t>
            </w:r>
            <w:r w:rsidRPr="00F171F3">
              <w:rPr>
                <w:rFonts w:hint="eastAsia"/>
                <w:bCs/>
                <w:lang w:eastAsia="zh-TW"/>
              </w:rPr>
              <w:t>12</w:t>
            </w:r>
            <w:r w:rsidRPr="00F171F3">
              <w:rPr>
                <w:rFonts w:hint="eastAsia"/>
                <w:bCs/>
                <w:lang w:eastAsia="zh-TW"/>
              </w:rPr>
              <w:t>碼相符的為</w:t>
            </w:r>
            <w:r w:rsidRPr="00F171F3">
              <w:rPr>
                <w:rFonts w:hint="eastAsia"/>
                <w:bCs/>
                <w:lang w:eastAsia="zh-TW"/>
              </w:rPr>
              <w:t>Y</w:t>
            </w:r>
            <w:r w:rsidRPr="00F171F3">
              <w:rPr>
                <w:rFonts w:hint="eastAsia"/>
                <w:bCs/>
                <w:lang w:eastAsia="zh-TW"/>
              </w:rPr>
              <w:t>，否則為</w:t>
            </w:r>
            <w:r w:rsidRPr="00F171F3">
              <w:rPr>
                <w:rFonts w:hint="eastAsia"/>
                <w:bCs/>
                <w:lang w:eastAsia="zh-TW"/>
              </w:rPr>
              <w:t>N</w:t>
            </w:r>
          </w:p>
        </w:tc>
        <w:tc>
          <w:tcPr>
            <w:tcW w:w="3237" w:type="dxa"/>
          </w:tcPr>
          <w:p w:rsidR="00A23843" w:rsidRPr="00F171F3" w:rsidRDefault="00A23843" w:rsidP="004A22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23843" w:rsidRPr="00F171F3" w:rsidTr="006507F5">
        <w:tc>
          <w:tcPr>
            <w:tcW w:w="1150" w:type="dxa"/>
          </w:tcPr>
          <w:p w:rsidR="00A23843" w:rsidRPr="00F171F3" w:rsidRDefault="00A23843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是否補全</w:t>
            </w:r>
          </w:p>
        </w:tc>
        <w:tc>
          <w:tcPr>
            <w:tcW w:w="4253" w:type="dxa"/>
          </w:tcPr>
          <w:p w:rsidR="00A23843" w:rsidRPr="00F171F3" w:rsidRDefault="00A23843" w:rsidP="00A238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讀取</w:t>
            </w:r>
            <w:r w:rsidRPr="00F171F3">
              <w:rPr>
                <w:rFonts w:hint="eastAsia"/>
                <w:bCs/>
                <w:lang w:eastAsia="zh-TW"/>
              </w:rPr>
              <w:t>DTAAJ010</w:t>
            </w:r>
            <w:r w:rsidRPr="00F171F3">
              <w:rPr>
                <w:rFonts w:hint="eastAsia"/>
                <w:bCs/>
                <w:lang w:eastAsia="zh-TW"/>
              </w:rPr>
              <w:t>，以受編前</w:t>
            </w:r>
            <w:r w:rsidRPr="00F171F3">
              <w:rPr>
                <w:rFonts w:hint="eastAsia"/>
                <w:bCs/>
                <w:lang w:eastAsia="zh-TW"/>
              </w:rPr>
              <w:t>12</w:t>
            </w:r>
            <w:r w:rsidRPr="00F171F3">
              <w:rPr>
                <w:rFonts w:hint="eastAsia"/>
                <w:bCs/>
                <w:lang w:eastAsia="zh-TW"/>
              </w:rPr>
              <w:t>碼相符的為</w:t>
            </w:r>
            <w:r w:rsidRPr="00F171F3">
              <w:rPr>
                <w:rFonts w:hint="eastAsia"/>
                <w:bCs/>
                <w:lang w:eastAsia="zh-TW"/>
              </w:rPr>
              <w:t>Y</w:t>
            </w:r>
            <w:r w:rsidRPr="00F171F3">
              <w:rPr>
                <w:rFonts w:hint="eastAsia"/>
                <w:bCs/>
                <w:lang w:eastAsia="zh-TW"/>
              </w:rPr>
              <w:t>，否則為</w:t>
            </w:r>
            <w:r w:rsidRPr="00F171F3">
              <w:rPr>
                <w:rFonts w:hint="eastAsia"/>
                <w:bCs/>
                <w:lang w:eastAsia="zh-TW"/>
              </w:rPr>
              <w:t>N</w:t>
            </w:r>
          </w:p>
        </w:tc>
        <w:tc>
          <w:tcPr>
            <w:tcW w:w="3237" w:type="dxa"/>
          </w:tcPr>
          <w:p w:rsidR="00A23843" w:rsidRPr="00F171F3" w:rsidRDefault="00A23843" w:rsidP="004A22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23843" w:rsidRPr="00F171F3" w:rsidTr="006507F5">
        <w:tc>
          <w:tcPr>
            <w:tcW w:w="1150" w:type="dxa"/>
          </w:tcPr>
          <w:p w:rsidR="00A23843" w:rsidRPr="00F171F3" w:rsidRDefault="00A23843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是否醫鑑</w:t>
            </w:r>
          </w:p>
        </w:tc>
        <w:tc>
          <w:tcPr>
            <w:tcW w:w="4253" w:type="dxa"/>
          </w:tcPr>
          <w:p w:rsidR="00A23843" w:rsidRPr="00F171F3" w:rsidRDefault="00A23843" w:rsidP="00A238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讀取</w:t>
            </w:r>
            <w:r w:rsidRPr="00F171F3">
              <w:rPr>
                <w:rFonts w:hint="eastAsia"/>
                <w:bCs/>
                <w:lang w:eastAsia="zh-TW"/>
              </w:rPr>
              <w:t>DTAHE001</w:t>
            </w:r>
            <w:r w:rsidRPr="00F171F3">
              <w:rPr>
                <w:rFonts w:hint="eastAsia"/>
                <w:bCs/>
                <w:lang w:eastAsia="zh-TW"/>
              </w:rPr>
              <w:t>，以受編前</w:t>
            </w:r>
            <w:r w:rsidRPr="00F171F3">
              <w:rPr>
                <w:rFonts w:hint="eastAsia"/>
                <w:bCs/>
                <w:lang w:eastAsia="zh-TW"/>
              </w:rPr>
              <w:t>12</w:t>
            </w:r>
            <w:r w:rsidRPr="00F171F3">
              <w:rPr>
                <w:rFonts w:hint="eastAsia"/>
                <w:bCs/>
                <w:lang w:eastAsia="zh-TW"/>
              </w:rPr>
              <w:t>碼相符的為</w:t>
            </w:r>
            <w:r w:rsidRPr="00F171F3">
              <w:rPr>
                <w:rFonts w:hint="eastAsia"/>
                <w:bCs/>
                <w:lang w:eastAsia="zh-TW"/>
              </w:rPr>
              <w:t>Y</w:t>
            </w:r>
            <w:r w:rsidRPr="00F171F3">
              <w:rPr>
                <w:rFonts w:hint="eastAsia"/>
                <w:bCs/>
                <w:lang w:eastAsia="zh-TW"/>
              </w:rPr>
              <w:t>，否則為</w:t>
            </w:r>
            <w:r w:rsidRPr="00F171F3">
              <w:rPr>
                <w:rFonts w:hint="eastAsia"/>
                <w:bCs/>
                <w:lang w:eastAsia="zh-TW"/>
              </w:rPr>
              <w:t>N</w:t>
            </w:r>
          </w:p>
        </w:tc>
        <w:tc>
          <w:tcPr>
            <w:tcW w:w="3237" w:type="dxa"/>
          </w:tcPr>
          <w:p w:rsidR="00A23843" w:rsidRPr="00F171F3" w:rsidRDefault="00A23843" w:rsidP="004A22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2D87" w:rsidRPr="00F171F3" w:rsidTr="006507F5">
        <w:tc>
          <w:tcPr>
            <w:tcW w:w="1150" w:type="dxa"/>
          </w:tcPr>
          <w:p w:rsidR="00F32D87" w:rsidRPr="00F171F3" w:rsidRDefault="00F32D87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del w:id="125" w:author="杜民雄" w:date="2020-07-20T14:11:00Z">
              <w:r w:rsidRPr="00F171F3" w:rsidDel="00984295">
                <w:rPr>
                  <w:rFonts w:hint="eastAsia"/>
                  <w:lang w:eastAsia="zh-TW"/>
                </w:rPr>
                <w:delText>是否為疑似涉及洗錢或恐怖份子</w:delText>
              </w:r>
            </w:del>
          </w:p>
        </w:tc>
        <w:tc>
          <w:tcPr>
            <w:tcW w:w="4253" w:type="dxa"/>
          </w:tcPr>
          <w:p w:rsidR="00F32D87" w:rsidRPr="00F171F3" w:rsidRDefault="00F32D87" w:rsidP="00A238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del w:id="126" w:author="杜民雄" w:date="2020-07-20T14:11:00Z">
              <w:r w:rsidRPr="00F171F3" w:rsidDel="00984295">
                <w:rPr>
                  <w:rFonts w:hint="eastAsia"/>
                  <w:bCs/>
                  <w:lang w:eastAsia="zh-TW"/>
                </w:rPr>
                <w:delText>下拉式選單</w:delText>
              </w:r>
              <w:r w:rsidRPr="00F171F3" w:rsidDel="00984295">
                <w:rPr>
                  <w:rFonts w:hint="eastAsia"/>
                  <w:bCs/>
                  <w:lang w:eastAsia="zh-TW"/>
                </w:rPr>
                <w:delText xml:space="preserve">: </w:delText>
              </w:r>
              <w:r w:rsidRPr="00F171F3" w:rsidDel="00984295">
                <w:rPr>
                  <w:bCs/>
                  <w:lang w:eastAsia="zh-TW"/>
                </w:rPr>
                <w:delText>“”</w:delText>
              </w:r>
              <w:r w:rsidRPr="00F171F3" w:rsidDel="00984295">
                <w:rPr>
                  <w:rFonts w:hint="eastAsia"/>
                  <w:bCs/>
                  <w:lang w:eastAsia="zh-TW"/>
                </w:rPr>
                <w:delText>、是</w:delText>
              </w:r>
              <w:r w:rsidRPr="00F171F3" w:rsidDel="00984295">
                <w:rPr>
                  <w:rFonts w:hint="eastAsia"/>
                  <w:bCs/>
                  <w:lang w:eastAsia="zh-TW"/>
                </w:rPr>
                <w:delText>(Y)</w:delText>
              </w:r>
              <w:r w:rsidRPr="00F171F3" w:rsidDel="00984295">
                <w:rPr>
                  <w:rFonts w:hint="eastAsia"/>
                  <w:bCs/>
                  <w:lang w:eastAsia="zh-TW"/>
                </w:rPr>
                <w:delText>、否</w:delText>
              </w:r>
              <w:r w:rsidRPr="00F171F3" w:rsidDel="00984295">
                <w:rPr>
                  <w:rFonts w:hint="eastAsia"/>
                  <w:bCs/>
                  <w:lang w:eastAsia="zh-TW"/>
                </w:rPr>
                <w:delText>(N)</w:delText>
              </w:r>
              <w:r w:rsidRPr="00F171F3" w:rsidDel="00984295">
                <w:rPr>
                  <w:rFonts w:hint="eastAsia"/>
                  <w:bCs/>
                  <w:lang w:eastAsia="zh-TW"/>
                </w:rPr>
                <w:delText>。</w:delText>
              </w:r>
              <w:r w:rsidR="004B77A7" w:rsidRPr="00F171F3" w:rsidDel="00984295">
                <w:rPr>
                  <w:rFonts w:hint="eastAsia"/>
                  <w:bCs/>
                  <w:lang w:eastAsia="zh-TW"/>
                </w:rPr>
                <w:delText>預設為</w:delText>
              </w:r>
              <w:r w:rsidR="004B77A7" w:rsidRPr="00F171F3" w:rsidDel="00984295">
                <w:rPr>
                  <w:rFonts w:hint="eastAsia"/>
                  <w:bCs/>
                  <w:lang w:eastAsia="zh-TW"/>
                </w:rPr>
                <w:delText>DTAAA001.IS_</w:delText>
              </w:r>
              <w:r w:rsidR="004B77A7" w:rsidRPr="00F171F3" w:rsidDel="00984295">
                <w:rPr>
                  <w:rFonts w:hint="eastAsia"/>
                  <w:lang w:eastAsia="zh-TW"/>
                </w:rPr>
                <w:delText>SUSPECT</w:delText>
              </w:r>
              <w:r w:rsidR="004B77A7" w:rsidRPr="00F171F3" w:rsidDel="00984295">
                <w:rPr>
                  <w:rFonts w:hint="eastAsia"/>
                  <w:lang w:eastAsia="zh-TW"/>
                </w:rPr>
                <w:delText>的值。</w:delText>
              </w:r>
            </w:del>
          </w:p>
        </w:tc>
        <w:tc>
          <w:tcPr>
            <w:tcW w:w="3237" w:type="dxa"/>
          </w:tcPr>
          <w:p w:rsidR="00F32D87" w:rsidRPr="00F171F3" w:rsidRDefault="004B77A7" w:rsidP="00335F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del w:id="127" w:author="杜民雄" w:date="2020-07-20T14:11:00Z">
              <w:r w:rsidRPr="00F171F3" w:rsidDel="00984295">
                <w:rPr>
                  <w:rFonts w:hint="eastAsia"/>
                  <w:bCs/>
                  <w:lang w:eastAsia="zh-TW"/>
                </w:rPr>
                <w:delText>不可為</w:delText>
              </w:r>
              <w:r w:rsidRPr="00F171F3" w:rsidDel="00984295">
                <w:rPr>
                  <w:bCs/>
                  <w:lang w:eastAsia="zh-TW"/>
                </w:rPr>
                <w:delText>””</w:delText>
              </w:r>
            </w:del>
          </w:p>
        </w:tc>
      </w:tr>
      <w:tr w:rsidR="00DB1735" w:rsidRPr="00F171F3" w:rsidTr="006507F5">
        <w:tc>
          <w:tcPr>
            <w:tcW w:w="1150" w:type="dxa"/>
          </w:tcPr>
          <w:p w:rsidR="00DB1735" w:rsidRPr="00F171F3" w:rsidRDefault="00DB1735" w:rsidP="0086520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b/>
                <w:bCs/>
                <w:lang w:eastAsia="zh-TW"/>
              </w:rPr>
              <w:t>特殊醫師提示</w:t>
            </w:r>
          </w:p>
        </w:tc>
        <w:tc>
          <w:tcPr>
            <w:tcW w:w="4253" w:type="dxa"/>
          </w:tcPr>
          <w:p w:rsidR="00DB1735" w:rsidRPr="00F171F3" w:rsidRDefault="00DB1735" w:rsidP="003D133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F171F3">
              <w:rPr>
                <w:rFonts w:ascii="新細明體" w:hAnsi="新細明體"/>
                <w:bCs/>
                <w:lang w:eastAsia="zh-TW"/>
              </w:rPr>
              <w:t>C</w:t>
            </w:r>
            <w:r w:rsidRPr="00F171F3">
              <w:rPr>
                <w:rFonts w:ascii="新細明體" w:hAnsi="新細明體" w:hint="eastAsia"/>
                <w:bCs/>
                <w:lang w:eastAsia="zh-TW"/>
              </w:rPr>
              <w:t xml:space="preserve">all </w:t>
            </w:r>
            <w:r w:rsidRPr="00F171F3">
              <w:rPr>
                <w:rFonts w:ascii="新細明體" w:hAnsi="新細明體"/>
                <w:bCs/>
                <w:lang w:eastAsia="zh-TW"/>
              </w:rPr>
              <w:t>AA_A0Z029().getSpecialData(</w:t>
            </w:r>
            <w:r w:rsidR="005C1989" w:rsidRPr="00F171F3">
              <w:rPr>
                <w:rFonts w:ascii="新細明體" w:hAnsi="新細明體"/>
                <w:bCs/>
                <w:lang w:eastAsia="zh-TW"/>
              </w:rPr>
              <w:t>“”</w:t>
            </w:r>
            <w:r w:rsidRPr="00F171F3">
              <w:rPr>
                <w:rFonts w:ascii="新細明體" w:hAnsi="新細明體"/>
                <w:bCs/>
                <w:lang w:eastAsia="zh-TW"/>
              </w:rPr>
              <w:t xml:space="preserve">, </w:t>
            </w:r>
            <w:r w:rsidR="005C1989" w:rsidRPr="00F171F3">
              <w:rPr>
                <w:rFonts w:ascii="新細明體" w:hAnsi="新細明體"/>
                <w:bCs/>
                <w:lang w:eastAsia="zh-TW"/>
              </w:rPr>
              <w:t>“</w:t>
            </w:r>
            <w:r w:rsidRPr="00F171F3">
              <w:rPr>
                <w:rFonts w:ascii="新細明體" w:hAnsi="新細明體"/>
                <w:bCs/>
                <w:lang w:eastAsia="zh-TW"/>
              </w:rPr>
              <w:t>姓名</w:t>
            </w:r>
            <w:r w:rsidR="005C1989" w:rsidRPr="00F171F3">
              <w:rPr>
                <w:rFonts w:ascii="新細明體" w:hAnsi="新細明體"/>
                <w:bCs/>
                <w:lang w:eastAsia="zh-TW"/>
              </w:rPr>
              <w:t>”</w:t>
            </w:r>
            <w:r w:rsidRPr="00F171F3">
              <w:rPr>
                <w:rFonts w:ascii="新細明體" w:hAnsi="新細明體"/>
                <w:bCs/>
                <w:lang w:eastAsia="zh-TW"/>
              </w:rPr>
              <w:t>, 8).getType8Content()</w:t>
            </w:r>
            <w:r w:rsidRPr="00F171F3">
              <w:rPr>
                <w:rFonts w:ascii="新細明體" w:hAnsi="新細明體" w:hint="eastAsia"/>
                <w:bCs/>
                <w:lang w:eastAsia="zh-TW"/>
              </w:rPr>
              <w:t>，傳入醫師姓名。</w:t>
            </w:r>
          </w:p>
          <w:p w:rsidR="00DB1735" w:rsidRPr="00F171F3" w:rsidRDefault="00DB1735" w:rsidP="00A238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有值就秀出回傳資訊，如上圖紅色圈圈地方</w:t>
            </w:r>
          </w:p>
        </w:tc>
        <w:tc>
          <w:tcPr>
            <w:tcW w:w="3237" w:type="dxa"/>
          </w:tcPr>
          <w:p w:rsidR="00DB1735" w:rsidRPr="00F171F3" w:rsidRDefault="00DB1735" w:rsidP="003D13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利用受編抓取</w:t>
            </w:r>
            <w:r w:rsidRPr="00F171F3">
              <w:rPr>
                <w:rFonts w:hint="eastAsia"/>
                <w:lang w:eastAsia="zh-TW"/>
              </w:rPr>
              <w:t>DTAAA0</w:t>
            </w:r>
            <w:r w:rsidR="00945995" w:rsidRPr="00F171F3">
              <w:rPr>
                <w:rFonts w:hint="eastAsia"/>
                <w:lang w:eastAsia="zh-TW"/>
              </w:rPr>
              <w:t>2</w:t>
            </w:r>
            <w:r w:rsidRPr="00F171F3">
              <w:rPr>
                <w:rFonts w:hint="eastAsia"/>
                <w:lang w:eastAsia="zh-TW"/>
              </w:rPr>
              <w:t>0.</w:t>
            </w:r>
            <w:r w:rsidR="00945995" w:rsidRPr="00F171F3">
              <w:rPr>
                <w:lang w:eastAsia="zh-TW"/>
              </w:rPr>
              <w:t xml:space="preserve"> </w:t>
            </w:r>
            <w:r w:rsidRPr="00F171F3">
              <w:rPr>
                <w:lang w:eastAsia="zh-TW"/>
              </w:rPr>
              <w:t>DOC_NAME</w:t>
            </w:r>
          </w:p>
          <w:p w:rsidR="00DB1735" w:rsidRPr="00F171F3" w:rsidRDefault="00DB1735" w:rsidP="00335F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ascii="新細明體" w:hAnsi="新細明體" w:hint="eastAsia"/>
                <w:bCs/>
                <w:lang w:eastAsia="zh-TW"/>
              </w:rPr>
              <w:t>醫師姓名</w:t>
            </w:r>
          </w:p>
        </w:tc>
      </w:tr>
    </w:tbl>
    <w:p w:rsidR="00751E30" w:rsidRPr="00F171F3" w:rsidRDefault="004F0090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案件資料區</w:t>
      </w:r>
      <w:r w:rsidRPr="00F171F3">
        <w:rPr>
          <w:rFonts w:hint="eastAsia"/>
          <w:bCs/>
          <w:lang w:eastAsia="zh-TW"/>
        </w:rPr>
        <w:t>(</w:t>
      </w:r>
      <w:r w:rsidRPr="00F171F3">
        <w:rPr>
          <w:rFonts w:hint="eastAsia"/>
          <w:bCs/>
          <w:lang w:eastAsia="zh-TW"/>
        </w:rPr>
        <w:t>是否為解除契約件</w:t>
      </w:r>
      <w:r w:rsidRPr="00F171F3">
        <w:rPr>
          <w:rFonts w:hint="eastAsia"/>
          <w:bCs/>
          <w:lang w:eastAsia="zh-TW"/>
        </w:rPr>
        <w:t xml:space="preserve"> = true)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4253"/>
        <w:gridCol w:w="3237"/>
      </w:tblGrid>
      <w:tr w:rsidR="00860BC2" w:rsidRPr="00F171F3" w:rsidTr="006507F5">
        <w:tc>
          <w:tcPr>
            <w:tcW w:w="1150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253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237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860BC2" w:rsidRPr="00F171F3" w:rsidTr="006507F5">
        <w:tc>
          <w:tcPr>
            <w:tcW w:w="1150" w:type="dxa"/>
          </w:tcPr>
          <w:p w:rsidR="00860BC2" w:rsidRPr="00F171F3" w:rsidRDefault="00860BC2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4253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傳入參數</w:t>
            </w:r>
          </w:p>
        </w:tc>
        <w:tc>
          <w:tcPr>
            <w:tcW w:w="3237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0BC2" w:rsidRPr="00F171F3" w:rsidTr="006507F5">
        <w:tc>
          <w:tcPr>
            <w:tcW w:w="1150" w:type="dxa"/>
          </w:tcPr>
          <w:p w:rsidR="00860BC2" w:rsidRPr="00F171F3" w:rsidRDefault="00860BC2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事故日期</w:t>
            </w:r>
          </w:p>
        </w:tc>
        <w:tc>
          <w:tcPr>
            <w:tcW w:w="4253" w:type="dxa"/>
          </w:tcPr>
          <w:p w:rsidR="00860BC2" w:rsidRPr="00F171F3" w:rsidRDefault="00165248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DTAAK001.</w:t>
            </w:r>
            <w:r w:rsidRPr="00F171F3">
              <w:rPr>
                <w:rFonts w:hint="eastAsia"/>
                <w:bCs/>
                <w:lang w:eastAsia="zh-TW"/>
              </w:rPr>
              <w:t>事故日期</w:t>
            </w:r>
          </w:p>
        </w:tc>
        <w:tc>
          <w:tcPr>
            <w:tcW w:w="3237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0BC2" w:rsidRPr="00F171F3" w:rsidTr="006507F5">
        <w:tc>
          <w:tcPr>
            <w:tcW w:w="1150" w:type="dxa"/>
          </w:tcPr>
          <w:p w:rsidR="00860BC2" w:rsidRPr="00F171F3" w:rsidRDefault="00860BC2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事故者</w:t>
            </w:r>
            <w:r w:rsidRPr="00F171F3">
              <w:rPr>
                <w:rFonts w:hint="eastAsia"/>
                <w:lang w:eastAsia="zh-TW"/>
              </w:rPr>
              <w:t>ID</w:t>
            </w:r>
          </w:p>
        </w:tc>
        <w:tc>
          <w:tcPr>
            <w:tcW w:w="4253" w:type="dxa"/>
          </w:tcPr>
          <w:p w:rsidR="00860BC2" w:rsidRPr="00F171F3" w:rsidRDefault="00C76C42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DTAAB001.</w:t>
            </w:r>
            <w:r w:rsidRPr="00F171F3">
              <w:rPr>
                <w:rFonts w:hint="eastAsia"/>
                <w:bCs/>
                <w:lang w:eastAsia="zh-TW"/>
              </w:rPr>
              <w:t>事故者</w:t>
            </w:r>
            <w:r w:rsidRPr="00F171F3"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3237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0BC2" w:rsidRPr="00F171F3" w:rsidTr="006507F5">
        <w:tc>
          <w:tcPr>
            <w:tcW w:w="1150" w:type="dxa"/>
          </w:tcPr>
          <w:p w:rsidR="00860BC2" w:rsidRPr="00F171F3" w:rsidRDefault="00860BC2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4253" w:type="dxa"/>
          </w:tcPr>
          <w:p w:rsidR="00860BC2" w:rsidRPr="00F171F3" w:rsidRDefault="00265774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DTAAK001.</w:t>
            </w:r>
            <w:r w:rsidRPr="00F171F3">
              <w:rPr>
                <w:rFonts w:hint="eastAsia"/>
                <w:bCs/>
                <w:lang w:eastAsia="zh-TW"/>
              </w:rPr>
              <w:t>被保人</w:t>
            </w:r>
            <w:r w:rsidR="00C52DE9" w:rsidRPr="00F171F3">
              <w:rPr>
                <w:rFonts w:hint="eastAsia"/>
                <w:bCs/>
                <w:lang w:eastAsia="zh-TW"/>
              </w:rPr>
              <w:t>姓名</w:t>
            </w:r>
          </w:p>
        </w:tc>
        <w:tc>
          <w:tcPr>
            <w:tcW w:w="3237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0BC2" w:rsidRPr="00F171F3" w:rsidTr="006507F5">
        <w:tc>
          <w:tcPr>
            <w:tcW w:w="1150" w:type="dxa"/>
          </w:tcPr>
          <w:p w:rsidR="00860BC2" w:rsidRPr="00F171F3" w:rsidRDefault="00860BC2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交查表示</w:t>
            </w:r>
          </w:p>
        </w:tc>
        <w:tc>
          <w:tcPr>
            <w:tcW w:w="4253" w:type="dxa"/>
          </w:tcPr>
          <w:p w:rsidR="00860BC2" w:rsidRPr="00F171F3" w:rsidRDefault="00490EE7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N</w:t>
            </w:r>
          </w:p>
        </w:tc>
        <w:tc>
          <w:tcPr>
            <w:tcW w:w="3237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0BC2" w:rsidRPr="00F171F3" w:rsidTr="006507F5">
        <w:tc>
          <w:tcPr>
            <w:tcW w:w="1150" w:type="dxa"/>
          </w:tcPr>
          <w:p w:rsidR="00860BC2" w:rsidRPr="00F171F3" w:rsidRDefault="00860BC2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申請種類</w:t>
            </w:r>
          </w:p>
        </w:tc>
        <w:tc>
          <w:tcPr>
            <w:tcW w:w="4253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3237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0BC2" w:rsidRPr="00F171F3" w:rsidTr="006507F5">
        <w:tc>
          <w:tcPr>
            <w:tcW w:w="1150" w:type="dxa"/>
          </w:tcPr>
          <w:p w:rsidR="00860BC2" w:rsidRPr="00F171F3" w:rsidRDefault="00860BC2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受理進度</w:t>
            </w:r>
          </w:p>
        </w:tc>
        <w:tc>
          <w:tcPr>
            <w:tcW w:w="4253" w:type="dxa"/>
          </w:tcPr>
          <w:p w:rsidR="00860BC2" w:rsidRPr="00F171F3" w:rsidRDefault="005024A6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DTAAK001.</w:t>
            </w:r>
            <w:r w:rsidRPr="00F171F3">
              <w:rPr>
                <w:rFonts w:hint="eastAsia"/>
                <w:bCs/>
                <w:lang w:eastAsia="zh-TW"/>
              </w:rPr>
              <w:t>受理進度</w:t>
            </w:r>
          </w:p>
        </w:tc>
        <w:tc>
          <w:tcPr>
            <w:tcW w:w="3237" w:type="dxa"/>
          </w:tcPr>
          <w:p w:rsidR="00860BC2" w:rsidRPr="00F171F3" w:rsidRDefault="00860BC2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21E5B" w:rsidRPr="00F171F3" w:rsidTr="006507F5">
        <w:tc>
          <w:tcPr>
            <w:tcW w:w="1150" w:type="dxa"/>
          </w:tcPr>
          <w:p w:rsidR="00F21E5B" w:rsidRPr="00F171F3" w:rsidRDefault="00F21E5B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給付金額</w:t>
            </w:r>
            <w:r w:rsidRPr="00F171F3"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4253" w:type="dxa"/>
          </w:tcPr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畫面給付狀態非</w:t>
            </w:r>
            <w:r w:rsidRPr="00F171F3">
              <w:rPr>
                <w:rFonts w:hint="eastAsia"/>
                <w:bCs/>
                <w:lang w:eastAsia="zh-TW"/>
              </w:rPr>
              <w:t>(0,6)</w:t>
            </w:r>
            <w:r w:rsidRPr="00F171F3">
              <w:rPr>
                <w:rFonts w:hint="eastAsia"/>
                <w:bCs/>
                <w:lang w:eastAsia="zh-TW"/>
              </w:rPr>
              <w:t>試算金額加總</w:t>
            </w:r>
          </w:p>
        </w:tc>
        <w:tc>
          <w:tcPr>
            <w:tcW w:w="3237" w:type="dxa"/>
          </w:tcPr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21E5B" w:rsidRPr="00F171F3" w:rsidTr="006507F5">
        <w:tc>
          <w:tcPr>
            <w:tcW w:w="1150" w:type="dxa"/>
          </w:tcPr>
          <w:p w:rsidR="00F21E5B" w:rsidRPr="00F171F3" w:rsidRDefault="00F21E5B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理賠金額</w:t>
            </w:r>
            <w:r w:rsidRPr="00F171F3"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4253" w:type="dxa"/>
          </w:tcPr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畫面核定金額加總</w:t>
            </w:r>
          </w:p>
        </w:tc>
        <w:tc>
          <w:tcPr>
            <w:tcW w:w="3237" w:type="dxa"/>
          </w:tcPr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21E5B" w:rsidRPr="00F171F3" w:rsidTr="006507F5">
        <w:tc>
          <w:tcPr>
            <w:tcW w:w="1150" w:type="dxa"/>
          </w:tcPr>
          <w:p w:rsidR="00F21E5B" w:rsidRPr="00F171F3" w:rsidRDefault="00F21E5B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簽核層級</w:t>
            </w:r>
          </w:p>
        </w:tc>
        <w:tc>
          <w:tcPr>
            <w:tcW w:w="4253" w:type="dxa"/>
          </w:tcPr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不顯示</w:t>
            </w:r>
          </w:p>
        </w:tc>
        <w:tc>
          <w:tcPr>
            <w:tcW w:w="3237" w:type="dxa"/>
          </w:tcPr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21E5B" w:rsidRPr="00F171F3" w:rsidTr="006507F5">
        <w:tc>
          <w:tcPr>
            <w:tcW w:w="1150" w:type="dxa"/>
          </w:tcPr>
          <w:p w:rsidR="00F21E5B" w:rsidRPr="00F171F3" w:rsidRDefault="00F21E5B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申請</w:t>
            </w:r>
            <w:r w:rsidRPr="00F171F3">
              <w:rPr>
                <w:rFonts w:hint="eastAsia"/>
                <w:lang w:eastAsia="zh-TW"/>
              </w:rPr>
              <w:t>_</w:t>
            </w:r>
            <w:r w:rsidRPr="00F171F3"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4253" w:type="dxa"/>
          </w:tcPr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L</w:t>
            </w:r>
          </w:p>
        </w:tc>
        <w:tc>
          <w:tcPr>
            <w:tcW w:w="3237" w:type="dxa"/>
          </w:tcPr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21E5B" w:rsidRPr="00F171F3" w:rsidTr="006507F5">
        <w:tc>
          <w:tcPr>
            <w:tcW w:w="1150" w:type="dxa"/>
          </w:tcPr>
          <w:p w:rsidR="00F21E5B" w:rsidRPr="00F171F3" w:rsidRDefault="00F21E5B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核定</w:t>
            </w:r>
            <w:r w:rsidRPr="00F171F3">
              <w:rPr>
                <w:rFonts w:hint="eastAsia"/>
                <w:lang w:eastAsia="zh-TW"/>
              </w:rPr>
              <w:t>_</w:t>
            </w:r>
            <w:r w:rsidRPr="00F171F3"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4253" w:type="dxa"/>
          </w:tcPr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L</w:t>
            </w:r>
          </w:p>
        </w:tc>
        <w:tc>
          <w:tcPr>
            <w:tcW w:w="3237" w:type="dxa"/>
          </w:tcPr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21E5B" w:rsidRPr="00F171F3" w:rsidTr="006507F5">
        <w:tc>
          <w:tcPr>
            <w:tcW w:w="1150" w:type="dxa"/>
          </w:tcPr>
          <w:p w:rsidR="00F21E5B" w:rsidRPr="00F171F3" w:rsidRDefault="00F21E5B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備註顯示</w:t>
            </w:r>
          </w:p>
        </w:tc>
        <w:tc>
          <w:tcPr>
            <w:tcW w:w="4253" w:type="dxa"/>
          </w:tcPr>
          <w:p w:rsidR="00F21E5B" w:rsidRPr="00F171F3" w:rsidRDefault="00F21E5B" w:rsidP="00A65D28">
            <w:pPr>
              <w:pStyle w:val="Tabletext"/>
              <w:keepLines w:val="0"/>
              <w:numPr>
                <w:ilvl w:val="0"/>
                <w:numId w:val="38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READ FROM DTAAK004_TEMP</w:t>
            </w:r>
          </w:p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2.SELECT COUNT(*) AS  K004_CNT FROM   DTAAK004_TEMP   WHERE  </w:t>
            </w:r>
            <w:r w:rsidRPr="00F171F3">
              <w:rPr>
                <w:rFonts w:hint="eastAsia"/>
                <w:bCs/>
                <w:lang w:eastAsia="zh-TW"/>
              </w:rPr>
              <w:t>受理編號</w:t>
            </w:r>
            <w:r w:rsidRPr="00F171F3">
              <w:rPr>
                <w:rFonts w:hint="eastAsia"/>
                <w:bCs/>
                <w:lang w:eastAsia="zh-TW"/>
              </w:rPr>
              <w:t>=</w:t>
            </w:r>
            <w:r w:rsidRPr="00F171F3">
              <w:rPr>
                <w:rFonts w:hint="eastAsia"/>
                <w:bCs/>
                <w:lang w:eastAsia="zh-TW"/>
              </w:rPr>
              <w:t>畫面</w:t>
            </w:r>
            <w:r w:rsidRPr="00F171F3">
              <w:rPr>
                <w:rFonts w:hint="eastAsia"/>
                <w:bCs/>
                <w:lang w:eastAsia="zh-TW"/>
              </w:rPr>
              <w:t>.</w:t>
            </w:r>
            <w:r w:rsidRPr="00F171F3">
              <w:rPr>
                <w:rFonts w:hint="eastAsia"/>
                <w:bCs/>
                <w:lang w:eastAsia="zh-TW"/>
              </w:rPr>
              <w:t>受理編號</w:t>
            </w:r>
            <w:r w:rsidRPr="00F171F3">
              <w:rPr>
                <w:rFonts w:hint="eastAsia"/>
                <w:bCs/>
                <w:lang w:eastAsia="zh-TW"/>
              </w:rPr>
              <w:t xml:space="preserve">  AND </w:t>
            </w:r>
            <w:r w:rsidRPr="00F171F3">
              <w:rPr>
                <w:rFonts w:hint="eastAsia"/>
                <w:bCs/>
                <w:lang w:eastAsia="zh-TW"/>
              </w:rPr>
              <w:t>處理日期</w:t>
            </w:r>
            <w:r w:rsidRPr="00F171F3">
              <w:rPr>
                <w:rFonts w:hint="eastAsia"/>
                <w:bCs/>
                <w:lang w:eastAsia="zh-TW"/>
              </w:rPr>
              <w:t xml:space="preserve"> IS NULL </w:t>
            </w:r>
          </w:p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IF     K004_CNT  &gt;  0  ,</w:t>
            </w:r>
          </w:p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   </w:t>
            </w:r>
            <w:r w:rsidRPr="00F171F3">
              <w:rPr>
                <w:rFonts w:hint="eastAsia"/>
                <w:lang w:eastAsia="zh-TW"/>
              </w:rPr>
              <w:t>備註顯示</w:t>
            </w:r>
            <w:r w:rsidRPr="00F171F3">
              <w:rPr>
                <w:rFonts w:hint="eastAsia"/>
                <w:bCs/>
                <w:lang w:eastAsia="zh-TW"/>
              </w:rPr>
              <w:t>:  Y</w:t>
            </w:r>
          </w:p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ELSE  IF  K004_CNT  =  0  ,</w:t>
            </w:r>
          </w:p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     </w:t>
            </w:r>
            <w:r w:rsidRPr="00F171F3">
              <w:rPr>
                <w:rFonts w:hint="eastAsia"/>
                <w:lang w:eastAsia="zh-TW"/>
              </w:rPr>
              <w:t>備註顯示</w:t>
            </w:r>
            <w:r w:rsidRPr="00F171F3">
              <w:rPr>
                <w:rFonts w:hint="eastAsia"/>
                <w:bCs/>
                <w:lang w:eastAsia="zh-TW"/>
              </w:rPr>
              <w:t>: N</w:t>
            </w:r>
          </w:p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END-IF</w:t>
            </w:r>
          </w:p>
        </w:tc>
        <w:tc>
          <w:tcPr>
            <w:tcW w:w="3237" w:type="dxa"/>
          </w:tcPr>
          <w:p w:rsidR="00F21E5B" w:rsidRPr="00F171F3" w:rsidRDefault="00F21E5B" w:rsidP="00A65D28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點擊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Y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或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N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</w:p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連結至</w:t>
            </w:r>
            <w:r w:rsidRPr="00F171F3">
              <w:rPr>
                <w:rFonts w:hint="eastAsia"/>
                <w:bCs/>
                <w:lang w:eastAsia="zh-TW"/>
              </w:rPr>
              <w:t>AAK0_0300</w:t>
            </w:r>
          </w:p>
          <w:p w:rsidR="00F21E5B" w:rsidRPr="00F171F3" w:rsidRDefault="00F21E5B" w:rsidP="006B21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507F5" w:rsidRPr="00F171F3" w:rsidTr="006507F5">
        <w:tc>
          <w:tcPr>
            <w:tcW w:w="1150" w:type="dxa"/>
          </w:tcPr>
          <w:p w:rsidR="006507F5" w:rsidRPr="00F171F3" w:rsidRDefault="006507F5" w:rsidP="00EE14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風險分級</w:t>
            </w:r>
          </w:p>
        </w:tc>
        <w:tc>
          <w:tcPr>
            <w:tcW w:w="4253" w:type="dxa"/>
          </w:tcPr>
          <w:p w:rsidR="00F77C30" w:rsidRPr="00F171F3" w:rsidRDefault="00F77C30" w:rsidP="00F77C30">
            <w:pPr>
              <w:pStyle w:val="Tabletext"/>
              <w:rPr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顯示</w:t>
            </w:r>
            <w:r w:rsidRPr="00F171F3">
              <w:rPr>
                <w:lang w:eastAsia="zh-TW"/>
              </w:rPr>
              <w:t xml:space="preserve"> </w:t>
            </w:r>
            <w:r w:rsidRPr="00F171F3">
              <w:rPr>
                <w:rFonts w:hint="eastAsia"/>
                <w:lang w:eastAsia="zh-TW"/>
              </w:rPr>
              <w:t>分數欄位：</w:t>
            </w:r>
            <w:r w:rsidRPr="00F171F3">
              <w:rPr>
                <w:lang w:eastAsia="zh-TW"/>
              </w:rPr>
              <w:t>EX: 96(</w:t>
            </w:r>
            <w:r w:rsidRPr="00F171F3">
              <w:rPr>
                <w:rFonts w:hint="eastAsia"/>
                <w:lang w:eastAsia="zh-TW"/>
              </w:rPr>
              <w:t>高風險</w:t>
            </w:r>
            <w:r w:rsidRPr="00F171F3">
              <w:rPr>
                <w:lang w:eastAsia="zh-TW"/>
              </w:rPr>
              <w:t>)</w:t>
            </w:r>
          </w:p>
          <w:p w:rsidR="00F77C30" w:rsidRPr="00F171F3" w:rsidRDefault="00F77C30" w:rsidP="00F77C30">
            <w:pPr>
              <w:pStyle w:val="Tabletext"/>
              <w:tabs>
                <w:tab w:val="num" w:pos="4320"/>
              </w:tabs>
              <w:adjustRightInd w:val="0"/>
              <w:rPr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顯示</w:t>
            </w:r>
            <w:r w:rsidRPr="00F171F3">
              <w:rPr>
                <w:lang w:eastAsia="zh-TW"/>
              </w:rPr>
              <w:t xml:space="preserve"> DTAAV011.</w:t>
            </w:r>
            <w:r w:rsidRPr="00F171F3">
              <w:rPr>
                <w:rFonts w:hint="eastAsia"/>
                <w:lang w:eastAsia="zh-TW"/>
              </w:rPr>
              <w:t>標準化總分</w:t>
            </w:r>
          </w:p>
          <w:p w:rsidR="00F77C30" w:rsidRPr="00F171F3" w:rsidRDefault="00F77C30" w:rsidP="00F77C30">
            <w:pPr>
              <w:pStyle w:val="Tabletext"/>
              <w:tabs>
                <w:tab w:val="num" w:pos="4320"/>
              </w:tabs>
              <w:ind w:firstLineChars="200" w:firstLine="400"/>
              <w:rPr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風險分級：</w:t>
            </w:r>
            <w:r w:rsidRPr="00F171F3">
              <w:rPr>
                <w:lang w:eastAsia="zh-TW"/>
              </w:rPr>
              <w:t>(</w:t>
            </w:r>
            <w:r w:rsidRPr="00F171F3">
              <w:rPr>
                <w:rFonts w:hint="eastAsia"/>
                <w:lang w:eastAsia="zh-TW"/>
              </w:rPr>
              <w:t>用中文代碼轉換</w:t>
            </w:r>
            <w:r w:rsidRPr="00F171F3">
              <w:rPr>
                <w:lang w:eastAsia="zh-TW"/>
              </w:rPr>
              <w:t>)</w:t>
            </w:r>
          </w:p>
          <w:p w:rsidR="00F77C30" w:rsidRPr="00F171F3" w:rsidRDefault="00F77C30" w:rsidP="00F77C30">
            <w:pPr>
              <w:pStyle w:val="Tabletext"/>
              <w:tabs>
                <w:tab w:val="num" w:pos="4320"/>
              </w:tabs>
              <w:ind w:firstLineChars="300" w:firstLine="600"/>
              <w:rPr>
                <w:lang w:eastAsia="zh-TW"/>
              </w:rPr>
            </w:pPr>
            <w:r w:rsidRPr="00F171F3">
              <w:rPr>
                <w:lang w:eastAsia="zh-TW"/>
              </w:rPr>
              <w:t xml:space="preserve">    CALL AA_V1Z008.stdRiskLvl()</w:t>
            </w:r>
            <w:r w:rsidRPr="00F171F3">
              <w:rPr>
                <w:rFonts w:hint="eastAsia"/>
                <w:lang w:eastAsia="zh-TW"/>
              </w:rPr>
              <w:t>：</w:t>
            </w:r>
            <w:r w:rsidRPr="00F171F3">
              <w:rPr>
                <w:lang w:eastAsia="zh-TW"/>
              </w:rPr>
              <w:t>(</w:t>
            </w:r>
            <w:r w:rsidRPr="00F171F3">
              <w:rPr>
                <w:rFonts w:hint="eastAsia"/>
                <w:lang w:eastAsia="zh-TW"/>
              </w:rPr>
              <w:t>標準化風險分級</w:t>
            </w:r>
            <w:r w:rsidRPr="00F171F3">
              <w:rPr>
                <w:lang w:eastAsia="zh-TW"/>
              </w:rPr>
              <w:t>)</w:t>
            </w:r>
          </w:p>
          <w:p w:rsidR="00F77C30" w:rsidRPr="00F171F3" w:rsidRDefault="00F77C30" w:rsidP="00F77C30">
            <w:pPr>
              <w:pStyle w:val="Tabletext"/>
              <w:tabs>
                <w:tab w:val="num" w:pos="4320"/>
              </w:tabs>
              <w:ind w:firstLineChars="300" w:firstLine="600"/>
              <w:rPr>
                <w:lang w:eastAsia="zh-TW"/>
              </w:rPr>
            </w:pPr>
            <w:r w:rsidRPr="00F171F3">
              <w:rPr>
                <w:lang w:eastAsia="zh-TW"/>
              </w:rPr>
              <w:t xml:space="preserve">    </w:t>
            </w:r>
            <w:r w:rsidRPr="00F171F3">
              <w:rPr>
                <w:rFonts w:hint="eastAsia"/>
                <w:lang w:eastAsia="zh-TW"/>
              </w:rPr>
              <w:t>風險分級</w:t>
            </w:r>
            <w:r w:rsidRPr="00F171F3">
              <w:rPr>
                <w:lang w:eastAsia="zh-TW"/>
              </w:rPr>
              <w:t xml:space="preserve"> =</w:t>
            </w:r>
            <w:r w:rsidRPr="00F171F3">
              <w:rPr>
                <w:rFonts w:hint="eastAsia"/>
                <w:lang w:eastAsia="zh-TW"/>
              </w:rPr>
              <w:t>回傳</w:t>
            </w:r>
            <w:r w:rsidRPr="00F171F3">
              <w:rPr>
                <w:lang w:eastAsia="zh-TW"/>
              </w:rPr>
              <w:t>.</w:t>
            </w:r>
            <w:r w:rsidRPr="00F171F3">
              <w:rPr>
                <w:rFonts w:hint="eastAsia"/>
                <w:lang w:eastAsia="zh-TW"/>
              </w:rPr>
              <w:t>風險等級中文</w:t>
            </w:r>
          </w:p>
          <w:p w:rsidR="00F77C30" w:rsidRPr="00F171F3" w:rsidRDefault="00F77C30" w:rsidP="00F77C30">
            <w:pPr>
              <w:pStyle w:val="Tabletext"/>
              <w:tabs>
                <w:tab w:val="num" w:pos="4320"/>
              </w:tabs>
              <w:ind w:firstLineChars="300" w:firstLine="600"/>
              <w:rPr>
                <w:lang w:eastAsia="zh-TW"/>
              </w:rPr>
            </w:pPr>
            <w:r w:rsidRPr="00F171F3">
              <w:rPr>
                <w:lang w:eastAsia="zh-TW"/>
              </w:rPr>
              <w:t xml:space="preserve">    IF </w:t>
            </w:r>
            <w:r w:rsidRPr="00F171F3">
              <w:rPr>
                <w:rFonts w:hint="eastAsia"/>
                <w:lang w:eastAsia="zh-TW"/>
              </w:rPr>
              <w:t>回傳</w:t>
            </w:r>
            <w:r w:rsidRPr="00F171F3">
              <w:rPr>
                <w:lang w:eastAsia="zh-TW"/>
              </w:rPr>
              <w:t>.</w:t>
            </w:r>
            <w:r w:rsidRPr="00F171F3">
              <w:rPr>
                <w:rFonts w:hint="eastAsia"/>
                <w:lang w:eastAsia="zh-TW"/>
              </w:rPr>
              <w:t>風險等級代碼</w:t>
            </w:r>
            <w:r w:rsidRPr="00F171F3">
              <w:rPr>
                <w:lang w:eastAsia="zh-TW"/>
              </w:rPr>
              <w:t xml:space="preserve"> </w:t>
            </w:r>
            <w:r w:rsidRPr="00F171F3">
              <w:rPr>
                <w:rFonts w:hint="eastAsia"/>
                <w:lang w:eastAsia="zh-TW"/>
              </w:rPr>
              <w:t>開頭為</w:t>
            </w:r>
            <w:r w:rsidRPr="00F171F3">
              <w:rPr>
                <w:lang w:eastAsia="zh-TW"/>
              </w:rPr>
              <w:t xml:space="preserve"> </w:t>
            </w:r>
            <w:r w:rsidRPr="00F171F3">
              <w:rPr>
                <w:rFonts w:hint="eastAsia"/>
                <w:lang w:eastAsia="zh-TW"/>
              </w:rPr>
              <w:t>‘</w:t>
            </w:r>
            <w:r w:rsidRPr="00F171F3">
              <w:rPr>
                <w:lang w:eastAsia="zh-TW"/>
              </w:rPr>
              <w:t>H</w:t>
            </w:r>
            <w:r w:rsidRPr="00F171F3">
              <w:rPr>
                <w:rFonts w:hint="eastAsia"/>
                <w:lang w:eastAsia="zh-TW"/>
              </w:rPr>
              <w:t>’</w:t>
            </w:r>
          </w:p>
          <w:p w:rsidR="00F77C30" w:rsidRPr="00F171F3" w:rsidRDefault="00F77C30" w:rsidP="00F77C30">
            <w:pPr>
              <w:pStyle w:val="Tabletext"/>
              <w:ind w:firstLineChars="500" w:firstLine="1000"/>
              <w:rPr>
                <w:lang w:eastAsia="zh-TW"/>
              </w:rPr>
            </w:pPr>
            <w:r w:rsidRPr="00F171F3">
              <w:rPr>
                <w:lang w:eastAsia="zh-TW"/>
              </w:rPr>
              <w:t xml:space="preserve"> </w:t>
            </w:r>
            <w:r w:rsidRPr="00F171F3">
              <w:rPr>
                <w:rFonts w:hint="eastAsia"/>
                <w:lang w:eastAsia="zh-TW"/>
              </w:rPr>
              <w:t>用紅色顯示</w:t>
            </w:r>
          </w:p>
          <w:p w:rsidR="006507F5" w:rsidRPr="00F171F3" w:rsidRDefault="006507F5" w:rsidP="004077E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3237" w:type="dxa"/>
          </w:tcPr>
          <w:p w:rsidR="006507F5" w:rsidRPr="00F171F3" w:rsidRDefault="006507F5" w:rsidP="009855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IF </w:t>
            </w:r>
            <w:r w:rsidRPr="00F171F3">
              <w:rPr>
                <w:rFonts w:hint="eastAsia"/>
                <w:bCs/>
                <w:lang w:eastAsia="zh-TW"/>
              </w:rPr>
              <w:t>該受編在</w:t>
            </w:r>
            <w:r w:rsidRPr="00F171F3">
              <w:rPr>
                <w:rFonts w:hint="eastAsia"/>
                <w:bCs/>
                <w:lang w:eastAsia="zh-TW"/>
              </w:rPr>
              <w:t>DTAAV011</w:t>
            </w:r>
            <w:r w:rsidRPr="00F171F3">
              <w:rPr>
                <w:rFonts w:hint="eastAsia"/>
                <w:bCs/>
                <w:lang w:eastAsia="zh-TW"/>
              </w:rPr>
              <w:t>內有資料才顯示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  <w:r w:rsidRPr="00F171F3">
              <w:rPr>
                <w:rFonts w:hint="eastAsia"/>
                <w:bCs/>
                <w:lang w:eastAsia="zh-TW"/>
              </w:rPr>
              <w:t>否則此攔為空白</w:t>
            </w:r>
          </w:p>
          <w:p w:rsidR="006507F5" w:rsidRPr="00F171F3" w:rsidRDefault="006507F5" w:rsidP="009855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END IF</w:t>
            </w:r>
          </w:p>
          <w:p w:rsidR="006507F5" w:rsidRPr="00F171F3" w:rsidRDefault="006507F5" w:rsidP="009855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IF</w:t>
            </w:r>
            <w:r w:rsidRPr="00F171F3">
              <w:rPr>
                <w:rFonts w:hint="eastAsia"/>
                <w:bCs/>
                <w:lang w:eastAsia="zh-TW"/>
              </w:rPr>
              <w:t>從</w:t>
            </w:r>
            <w:r w:rsidRPr="00F171F3">
              <w:rPr>
                <w:rFonts w:hint="eastAsia"/>
                <w:bCs/>
                <w:lang w:eastAsia="zh-TW"/>
              </w:rPr>
              <w:t>AAE0_0500</w:t>
            </w:r>
            <w:r w:rsidRPr="00F171F3">
              <w:rPr>
                <w:rFonts w:hint="eastAsia"/>
                <w:bCs/>
                <w:lang w:eastAsia="zh-TW"/>
              </w:rPr>
              <w:t>進入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  <w:r w:rsidRPr="00F171F3">
              <w:rPr>
                <w:rFonts w:hint="eastAsia"/>
                <w:bCs/>
                <w:lang w:eastAsia="zh-TW"/>
              </w:rPr>
              <w:t>且沒有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RLAA021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RLAA022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,RLZZ004</w:t>
            </w:r>
            <w:r w:rsidRPr="00F171F3">
              <w:rPr>
                <w:bCs/>
                <w:lang w:eastAsia="zh-TW"/>
              </w:rPr>
              <w:t>’</w:t>
            </w:r>
            <w:r w:rsidR="002047E7" w:rsidRPr="00F171F3">
              <w:rPr>
                <w:bCs/>
                <w:lang w:eastAsia="zh-TW"/>
              </w:rPr>
              <w:t>,’OD9H002’</w:t>
            </w:r>
            <w:r w:rsidRPr="00F171F3">
              <w:rPr>
                <w:rFonts w:hint="eastAsia"/>
                <w:bCs/>
                <w:lang w:eastAsia="zh-TW"/>
              </w:rPr>
              <w:t>的角色權限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  <w:r w:rsidRPr="00F171F3">
              <w:rPr>
                <w:rFonts w:hint="eastAsia"/>
                <w:bCs/>
                <w:lang w:eastAsia="zh-TW"/>
              </w:rPr>
              <w:t>不顯示連結至</w:t>
            </w:r>
            <w:r w:rsidRPr="00F171F3">
              <w:rPr>
                <w:rFonts w:hint="eastAsia"/>
                <w:bCs/>
                <w:lang w:eastAsia="zh-TW"/>
              </w:rPr>
              <w:t>AAV2_0100,</w:t>
            </w:r>
          </w:p>
          <w:p w:rsidR="006507F5" w:rsidRPr="00F171F3" w:rsidRDefault="006507F5" w:rsidP="009855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否則顯示連結至</w:t>
            </w:r>
            <w:r w:rsidRPr="00F171F3">
              <w:rPr>
                <w:rFonts w:hint="eastAsia"/>
                <w:bCs/>
                <w:lang w:eastAsia="zh-TW"/>
              </w:rPr>
              <w:t>AAV2_0100</w:t>
            </w:r>
          </w:p>
        </w:tc>
      </w:tr>
    </w:tbl>
    <w:p w:rsidR="0069671E" w:rsidRPr="00F171F3" w:rsidRDefault="0069671E" w:rsidP="00860BC2">
      <w:pPr>
        <w:pStyle w:val="Tabletext"/>
        <w:keepLines w:val="0"/>
        <w:spacing w:after="0" w:line="240" w:lineRule="auto"/>
        <w:ind w:left="992"/>
        <w:rPr>
          <w:rFonts w:hint="eastAsia"/>
          <w:bCs/>
          <w:lang w:eastAsia="zh-TW"/>
        </w:rPr>
      </w:pPr>
    </w:p>
    <w:p w:rsidR="00AF2D93" w:rsidRPr="00F171F3" w:rsidRDefault="00AF2D93" w:rsidP="00AF2D9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lang w:eastAsia="zh-TW"/>
        </w:rPr>
        <w:t>檢視是否有任何提示訊息，若有顯示於畫面上的受理編號下方</w:t>
      </w:r>
    </w:p>
    <w:p w:rsidR="00AF2D93" w:rsidRPr="00F171F3" w:rsidRDefault="00AF2D93" w:rsidP="00AF2D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若為控管保戶，顯示控管保戶檔</w:t>
      </w:r>
      <w:r w:rsidRPr="00F171F3">
        <w:rPr>
          <w:rFonts w:hint="eastAsia"/>
          <w:lang w:eastAsia="zh-TW"/>
        </w:rPr>
        <w:t>(</w:t>
      </w:r>
      <w:r w:rsidRPr="00F171F3">
        <w:rPr>
          <w:lang w:eastAsia="zh-TW"/>
        </w:rPr>
        <w:t>DTAAD140</w:t>
      </w:r>
      <w:r w:rsidRPr="00F171F3">
        <w:rPr>
          <w:rFonts w:hint="eastAsia"/>
          <w:lang w:eastAsia="zh-TW"/>
        </w:rPr>
        <w:t>)</w:t>
      </w:r>
      <w:r w:rsidRPr="00F171F3">
        <w:rPr>
          <w:rFonts w:hint="eastAsia"/>
          <w:lang w:eastAsia="zh-TW"/>
        </w:rPr>
        <w:t>最近一筆資料保戶姓名</w:t>
      </w:r>
      <w:r w:rsidRPr="00F171F3">
        <w:rPr>
          <w:rFonts w:hint="eastAsia"/>
          <w:lang w:eastAsia="zh-TW"/>
        </w:rPr>
        <w:t>+</w:t>
      </w:r>
      <w:r w:rsidRPr="00F171F3">
        <w:rPr>
          <w:rFonts w:hint="eastAsia"/>
          <w:lang w:eastAsia="zh-TW"/>
        </w:rPr>
        <w:t>控管原因</w:t>
      </w:r>
      <w:r w:rsidRPr="00F171F3">
        <w:rPr>
          <w:rFonts w:ascii="sөũ" w:hAnsi="sөũ" w:hint="eastAsia"/>
          <w:lang w:eastAsia="zh-TW"/>
        </w:rPr>
        <w:t>(</w:t>
      </w:r>
      <w:r w:rsidRPr="00F171F3">
        <w:rPr>
          <w:rFonts w:ascii="sөũ" w:hAnsi="sөũ" w:hint="eastAsia"/>
          <w:lang w:eastAsia="zh-TW"/>
        </w:rPr>
        <w:t>字體為紅色</w:t>
      </w:r>
      <w:r w:rsidRPr="00F171F3">
        <w:rPr>
          <w:rFonts w:ascii="sөũ" w:hAnsi="sөũ" w:hint="eastAsia"/>
          <w:lang w:eastAsia="zh-TW"/>
        </w:rPr>
        <w:t>)</w:t>
      </w:r>
    </w:p>
    <w:p w:rsidR="00AF2D93" w:rsidRPr="00F171F3" w:rsidRDefault="00AF2D93" w:rsidP="00AF2D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若為</w:t>
      </w:r>
      <w:r w:rsidRPr="00F171F3">
        <w:rPr>
          <w:rFonts w:ascii="sөũ" w:hAnsi="sөũ"/>
          <w:lang w:eastAsia="zh-TW"/>
        </w:rPr>
        <w:t>高知名度政治人物</w:t>
      </w:r>
      <w:r w:rsidRPr="00F171F3">
        <w:rPr>
          <w:rFonts w:ascii="sөũ" w:hAnsi="sөũ" w:hint="eastAsia"/>
          <w:lang w:eastAsia="zh-TW"/>
        </w:rPr>
        <w:t>，顯示</w:t>
      </w:r>
      <w:r w:rsidRPr="00F171F3">
        <w:rPr>
          <w:rFonts w:ascii="sөũ" w:hAnsi="sөũ"/>
          <w:lang w:eastAsia="zh-TW"/>
        </w:rPr>
        <w:t>”</w:t>
      </w:r>
      <w:r w:rsidRPr="00F171F3">
        <w:rPr>
          <w:rFonts w:ascii="sөũ" w:hAnsi="sөũ" w:hint="eastAsia"/>
          <w:lang w:eastAsia="zh-TW"/>
        </w:rPr>
        <w:t>本件為高知名度人物名單</w:t>
      </w:r>
      <w:r w:rsidRPr="00F171F3">
        <w:rPr>
          <w:rFonts w:ascii="sөũ" w:hAnsi="sөũ"/>
          <w:lang w:eastAsia="zh-TW"/>
        </w:rPr>
        <w:t>”</w:t>
      </w:r>
      <w:r w:rsidRPr="00F171F3">
        <w:rPr>
          <w:rFonts w:ascii="sөũ" w:hAnsi="sөũ" w:hint="eastAsia"/>
          <w:lang w:eastAsia="zh-TW"/>
        </w:rPr>
        <w:t>(</w:t>
      </w:r>
      <w:r w:rsidRPr="00F171F3">
        <w:rPr>
          <w:rFonts w:ascii="sөũ" w:hAnsi="sөũ" w:hint="eastAsia"/>
          <w:lang w:eastAsia="zh-TW"/>
        </w:rPr>
        <w:t>字體為綠色</w:t>
      </w:r>
      <w:r w:rsidRPr="00F171F3">
        <w:rPr>
          <w:rFonts w:ascii="sөũ" w:hAnsi="sөũ" w:hint="eastAsia"/>
          <w:lang w:eastAsia="zh-TW"/>
        </w:rPr>
        <w:t>)</w:t>
      </w:r>
    </w:p>
    <w:p w:rsidR="00AF2D93" w:rsidRPr="00F171F3" w:rsidRDefault="00AF2D93" w:rsidP="003C3E8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ascii="sөũ" w:hAnsi="sөũ" w:hint="eastAsia"/>
          <w:lang w:eastAsia="zh-TW"/>
        </w:rPr>
        <w:t>若為</w:t>
      </w:r>
      <w:r w:rsidRPr="00F171F3">
        <w:rPr>
          <w:rFonts w:ascii="sөũ" w:hAnsi="sөũ"/>
          <w:lang w:eastAsia="zh-TW"/>
        </w:rPr>
        <w:t>恐怖份子名單</w:t>
      </w:r>
      <w:r w:rsidRPr="00F171F3">
        <w:rPr>
          <w:rFonts w:ascii="sөũ" w:hAnsi="sөũ" w:hint="eastAsia"/>
          <w:lang w:eastAsia="zh-TW"/>
        </w:rPr>
        <w:t>，顯示</w:t>
      </w:r>
      <w:r w:rsidRPr="00F171F3">
        <w:rPr>
          <w:rFonts w:ascii="sөũ" w:hAnsi="sөũ"/>
          <w:lang w:eastAsia="zh-TW"/>
        </w:rPr>
        <w:t>”</w:t>
      </w:r>
      <w:r w:rsidRPr="00F171F3">
        <w:rPr>
          <w:rFonts w:ascii="sөũ" w:hAnsi="sөũ" w:hint="eastAsia"/>
          <w:lang w:eastAsia="zh-TW"/>
        </w:rPr>
        <w:t>本件為本件為恐怖份子名單</w:t>
      </w:r>
      <w:r w:rsidRPr="00F171F3">
        <w:rPr>
          <w:rFonts w:ascii="sөũ" w:hAnsi="sөũ"/>
          <w:lang w:eastAsia="zh-TW"/>
        </w:rPr>
        <w:t>”</w:t>
      </w:r>
      <w:r w:rsidRPr="00F171F3">
        <w:rPr>
          <w:rFonts w:ascii="sөũ" w:hAnsi="sөũ" w:hint="eastAsia"/>
          <w:lang w:eastAsia="zh-TW"/>
        </w:rPr>
        <w:t>(</w:t>
      </w:r>
      <w:r w:rsidRPr="00F171F3">
        <w:rPr>
          <w:rFonts w:ascii="sөũ" w:hAnsi="sөũ" w:hint="eastAsia"/>
          <w:lang w:eastAsia="zh-TW"/>
        </w:rPr>
        <w:t>字體為黃色</w:t>
      </w:r>
      <w:r w:rsidRPr="00F171F3">
        <w:rPr>
          <w:rFonts w:ascii="sөũ" w:hAnsi="sөũ" w:hint="eastAsia"/>
          <w:lang w:eastAsia="zh-TW"/>
        </w:rPr>
        <w:t>)</w:t>
      </w:r>
    </w:p>
    <w:p w:rsidR="00A5553E" w:rsidRPr="00F171F3" w:rsidRDefault="00F0287D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理賠資料區</w:t>
      </w:r>
    </w:p>
    <w:p w:rsidR="002932B7" w:rsidRPr="00F171F3" w:rsidRDefault="009822A4" w:rsidP="009F410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ins w:id="128" w:author="cathay" w:date="2018-12-11T14:32:00Z">
        <w:r w:rsidRPr="00F171F3">
          <w:rPr>
            <w:rFonts w:hint="eastAsia"/>
            <w:bCs/>
            <w:lang w:eastAsia="zh-TW"/>
          </w:rPr>
          <w:t xml:space="preserve">READ  DTAAB001 BY </w:t>
        </w:r>
        <w:r w:rsidRPr="00F171F3">
          <w:rPr>
            <w:rFonts w:hint="eastAsia"/>
            <w:bCs/>
            <w:lang w:eastAsia="zh-TW"/>
          </w:rPr>
          <w:t>傳入參數</w:t>
        </w:r>
        <w:r w:rsidRPr="00F171F3">
          <w:rPr>
            <w:rFonts w:hint="eastAsia"/>
            <w:bCs/>
            <w:lang w:eastAsia="zh-TW"/>
          </w:rPr>
          <w:t>.</w:t>
        </w:r>
        <w:r w:rsidRPr="00F171F3">
          <w:rPr>
            <w:rFonts w:hint="eastAsia"/>
            <w:bCs/>
            <w:lang w:eastAsia="zh-TW"/>
          </w:rPr>
          <w:t>受理編號</w:t>
        </w:r>
        <w:r w:rsidRPr="00F171F3">
          <w:rPr>
            <w:rFonts w:hint="eastAsia"/>
            <w:bCs/>
            <w:lang w:eastAsia="zh-TW"/>
          </w:rPr>
          <w:t xml:space="preserve"> Order By </w:t>
        </w:r>
        <w:r w:rsidRPr="00F171F3">
          <w:rPr>
            <w:rFonts w:hint="eastAsia"/>
            <w:bCs/>
            <w:lang w:eastAsia="zh-TW"/>
          </w:rPr>
          <w:t>保單號碼</w:t>
        </w:r>
        <w:r w:rsidRPr="00F171F3">
          <w:rPr>
            <w:rFonts w:hint="eastAsia"/>
            <w:bCs/>
            <w:lang w:eastAsia="zh-TW"/>
          </w:rPr>
          <w:t xml:space="preserve"> </w:t>
        </w:r>
        <w:r w:rsidRPr="00F171F3">
          <w:rPr>
            <w:rFonts w:hint="eastAsia"/>
            <w:bCs/>
            <w:lang w:eastAsia="zh-TW"/>
          </w:rPr>
          <w:t>險別</w:t>
        </w:r>
      </w:ins>
      <w:del w:id="129" w:author="cathay" w:date="2018-12-11T14:32:00Z">
        <w:r w:rsidR="002932B7" w:rsidRPr="00F171F3" w:rsidDel="009822A4">
          <w:rPr>
            <w:rFonts w:hint="eastAsia"/>
            <w:bCs/>
            <w:lang w:eastAsia="zh-TW"/>
          </w:rPr>
          <w:delText xml:space="preserve">IF </w:delText>
        </w:r>
        <w:r w:rsidR="002932B7" w:rsidRPr="00F171F3" w:rsidDel="009822A4">
          <w:rPr>
            <w:rFonts w:hint="eastAsia"/>
            <w:bCs/>
            <w:lang w:eastAsia="zh-TW"/>
          </w:rPr>
          <w:delText>從</w:delText>
        </w:r>
        <w:r w:rsidR="002932B7" w:rsidRPr="00F171F3" w:rsidDel="009822A4">
          <w:rPr>
            <w:rFonts w:hint="eastAsia"/>
            <w:bCs/>
            <w:lang w:eastAsia="zh-TW"/>
          </w:rPr>
          <w:delText>AAE0_0500</w:delText>
        </w:r>
        <w:r w:rsidR="002932B7" w:rsidRPr="00F171F3" w:rsidDel="009822A4">
          <w:rPr>
            <w:rFonts w:hint="eastAsia"/>
            <w:bCs/>
            <w:lang w:eastAsia="zh-TW"/>
          </w:rPr>
          <w:delText>傳入</w:delText>
        </w:r>
      </w:del>
    </w:p>
    <w:p w:rsidR="002932B7" w:rsidRPr="00F171F3" w:rsidDel="009822A4" w:rsidRDefault="002932B7" w:rsidP="002932B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130" w:author="cathay" w:date="2018-12-11T14:32:00Z"/>
          <w:rFonts w:hint="eastAsia"/>
          <w:bCs/>
          <w:lang w:eastAsia="zh-TW"/>
        </w:rPr>
      </w:pPr>
      <w:del w:id="131" w:author="cathay" w:date="2018-12-11T14:32:00Z">
        <w:r w:rsidRPr="00F171F3" w:rsidDel="009822A4">
          <w:rPr>
            <w:rFonts w:hint="eastAsia"/>
            <w:bCs/>
            <w:lang w:eastAsia="zh-TW"/>
          </w:rPr>
          <w:delText xml:space="preserve">READ  DTAAB001 BY </w:delText>
        </w:r>
        <w:r w:rsidRPr="00F171F3" w:rsidDel="009822A4">
          <w:rPr>
            <w:rFonts w:hint="eastAsia"/>
            <w:bCs/>
            <w:lang w:eastAsia="zh-TW"/>
          </w:rPr>
          <w:delText>傳入參數</w:delText>
        </w:r>
        <w:r w:rsidRPr="00F171F3" w:rsidDel="009822A4">
          <w:rPr>
            <w:rFonts w:hint="eastAsia"/>
            <w:bCs/>
            <w:lang w:eastAsia="zh-TW"/>
          </w:rPr>
          <w:delText>.</w:delText>
        </w:r>
        <w:r w:rsidRPr="00F171F3" w:rsidDel="009822A4">
          <w:rPr>
            <w:rFonts w:hint="eastAsia"/>
            <w:bCs/>
            <w:lang w:eastAsia="zh-TW"/>
          </w:rPr>
          <w:delText>受理編號</w:delText>
        </w:r>
        <w:r w:rsidRPr="00F171F3" w:rsidDel="009822A4">
          <w:rPr>
            <w:rFonts w:hint="eastAsia"/>
            <w:bCs/>
            <w:lang w:eastAsia="zh-TW"/>
          </w:rPr>
          <w:delText xml:space="preserve"> WHERE </w:delText>
        </w:r>
        <w:r w:rsidRPr="00F171F3" w:rsidDel="009822A4">
          <w:rPr>
            <w:rFonts w:hint="eastAsia"/>
            <w:bCs/>
            <w:lang w:eastAsia="zh-TW"/>
          </w:rPr>
          <w:delText>覆核日期</w:delText>
        </w:r>
        <w:r w:rsidRPr="00F171F3" w:rsidDel="009822A4">
          <w:rPr>
            <w:rFonts w:hint="eastAsia"/>
            <w:bCs/>
            <w:lang w:eastAsia="zh-TW"/>
          </w:rPr>
          <w:delText xml:space="preserve"> </w:delText>
        </w:r>
        <w:r w:rsidRPr="00F171F3" w:rsidDel="009822A4">
          <w:rPr>
            <w:rFonts w:hint="eastAsia"/>
            <w:bCs/>
            <w:lang w:eastAsia="zh-TW"/>
          </w:rPr>
          <w:delText>不為空值</w:delText>
        </w:r>
        <w:r w:rsidRPr="00F171F3" w:rsidDel="009822A4">
          <w:rPr>
            <w:rFonts w:hint="eastAsia"/>
            <w:bCs/>
            <w:lang w:eastAsia="zh-TW"/>
          </w:rPr>
          <w:delText xml:space="preserve"> Order By </w:delText>
        </w:r>
        <w:r w:rsidRPr="00F171F3" w:rsidDel="009822A4">
          <w:rPr>
            <w:rFonts w:hint="eastAsia"/>
            <w:bCs/>
            <w:lang w:eastAsia="zh-TW"/>
          </w:rPr>
          <w:delText>保單號碼</w:delText>
        </w:r>
        <w:r w:rsidRPr="00F171F3" w:rsidDel="009822A4">
          <w:rPr>
            <w:rFonts w:hint="eastAsia"/>
            <w:bCs/>
            <w:lang w:eastAsia="zh-TW"/>
          </w:rPr>
          <w:delText xml:space="preserve"> </w:delText>
        </w:r>
        <w:r w:rsidRPr="00F171F3" w:rsidDel="009822A4">
          <w:rPr>
            <w:rFonts w:hint="eastAsia"/>
            <w:bCs/>
            <w:lang w:eastAsia="zh-TW"/>
          </w:rPr>
          <w:delText>險別</w:delText>
        </w:r>
      </w:del>
    </w:p>
    <w:p w:rsidR="002932B7" w:rsidRPr="00F171F3" w:rsidDel="009822A4" w:rsidRDefault="002932B7" w:rsidP="009F410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132" w:author="cathay" w:date="2018-12-11T14:32:00Z"/>
          <w:rFonts w:hint="eastAsia"/>
          <w:bCs/>
          <w:lang w:eastAsia="zh-TW"/>
        </w:rPr>
      </w:pPr>
      <w:del w:id="133" w:author="cathay" w:date="2018-12-11T14:32:00Z">
        <w:r w:rsidRPr="00F171F3" w:rsidDel="009822A4">
          <w:rPr>
            <w:rFonts w:hint="eastAsia"/>
            <w:bCs/>
            <w:lang w:eastAsia="zh-TW"/>
          </w:rPr>
          <w:delText>ELSE</w:delText>
        </w:r>
      </w:del>
    </w:p>
    <w:p w:rsidR="002C2CBF" w:rsidRPr="00F171F3" w:rsidDel="009822A4" w:rsidRDefault="002C2CBF" w:rsidP="002932B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134" w:author="cathay" w:date="2018-12-11T14:32:00Z"/>
          <w:rFonts w:hint="eastAsia"/>
          <w:bCs/>
          <w:lang w:eastAsia="zh-TW"/>
        </w:rPr>
      </w:pPr>
      <w:del w:id="135" w:author="cathay" w:date="2018-12-11T14:32:00Z">
        <w:r w:rsidRPr="00F171F3" w:rsidDel="009822A4">
          <w:rPr>
            <w:rFonts w:hint="eastAsia"/>
            <w:bCs/>
            <w:lang w:eastAsia="zh-TW"/>
          </w:rPr>
          <w:delText xml:space="preserve">READ  DTAAB001 BY </w:delText>
        </w:r>
        <w:r w:rsidRPr="00F171F3" w:rsidDel="009822A4">
          <w:rPr>
            <w:rFonts w:hint="eastAsia"/>
            <w:bCs/>
            <w:lang w:eastAsia="zh-TW"/>
          </w:rPr>
          <w:delText>傳入參數</w:delText>
        </w:r>
        <w:r w:rsidRPr="00F171F3" w:rsidDel="009822A4">
          <w:rPr>
            <w:rFonts w:hint="eastAsia"/>
            <w:bCs/>
            <w:lang w:eastAsia="zh-TW"/>
          </w:rPr>
          <w:delText>.</w:delText>
        </w:r>
        <w:r w:rsidRPr="00F171F3" w:rsidDel="009822A4">
          <w:rPr>
            <w:rFonts w:hint="eastAsia"/>
            <w:bCs/>
            <w:lang w:eastAsia="zh-TW"/>
          </w:rPr>
          <w:delText>受理編號</w:delText>
        </w:r>
        <w:r w:rsidR="009F4102" w:rsidRPr="00F171F3" w:rsidDel="009822A4">
          <w:rPr>
            <w:rFonts w:hint="eastAsia"/>
            <w:bCs/>
            <w:lang w:eastAsia="zh-TW"/>
          </w:rPr>
          <w:delText xml:space="preserve"> WHERE </w:delText>
        </w:r>
        <w:r w:rsidR="009F4102" w:rsidRPr="00F171F3" w:rsidDel="009822A4">
          <w:rPr>
            <w:rFonts w:hint="eastAsia"/>
            <w:bCs/>
            <w:lang w:eastAsia="zh-TW"/>
          </w:rPr>
          <w:delText>覆核日期</w:delText>
        </w:r>
        <w:r w:rsidR="009F4102" w:rsidRPr="00F171F3" w:rsidDel="009822A4">
          <w:rPr>
            <w:rFonts w:hint="eastAsia"/>
            <w:bCs/>
            <w:lang w:eastAsia="zh-TW"/>
          </w:rPr>
          <w:delText xml:space="preserve"> </w:delText>
        </w:r>
        <w:r w:rsidR="009F4102" w:rsidRPr="00F171F3" w:rsidDel="009822A4">
          <w:rPr>
            <w:rFonts w:hint="eastAsia"/>
            <w:bCs/>
            <w:lang w:eastAsia="zh-TW"/>
          </w:rPr>
          <w:delText>為空值</w:delText>
        </w:r>
        <w:r w:rsidR="000907A1" w:rsidRPr="00F171F3" w:rsidDel="009822A4">
          <w:rPr>
            <w:rFonts w:hint="eastAsia"/>
            <w:bCs/>
            <w:lang w:eastAsia="zh-TW"/>
          </w:rPr>
          <w:delText xml:space="preserve"> Order By </w:delText>
        </w:r>
        <w:r w:rsidR="000907A1" w:rsidRPr="00F171F3" w:rsidDel="009822A4">
          <w:rPr>
            <w:rFonts w:hint="eastAsia"/>
            <w:bCs/>
            <w:lang w:eastAsia="zh-TW"/>
          </w:rPr>
          <w:delText>保單號碼</w:delText>
        </w:r>
        <w:r w:rsidR="000907A1" w:rsidRPr="00F171F3" w:rsidDel="009822A4">
          <w:rPr>
            <w:rFonts w:hint="eastAsia"/>
            <w:bCs/>
            <w:lang w:eastAsia="zh-TW"/>
          </w:rPr>
          <w:delText xml:space="preserve"> </w:delText>
        </w:r>
        <w:r w:rsidR="000907A1" w:rsidRPr="00F171F3" w:rsidDel="009822A4">
          <w:rPr>
            <w:rFonts w:hint="eastAsia"/>
            <w:bCs/>
            <w:lang w:eastAsia="zh-TW"/>
          </w:rPr>
          <w:delText>險別</w:delText>
        </w:r>
      </w:del>
    </w:p>
    <w:p w:rsidR="002932B7" w:rsidRPr="00F171F3" w:rsidRDefault="002932B7" w:rsidP="002932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del w:id="136" w:author="cathay" w:date="2018-12-11T14:32:00Z">
        <w:r w:rsidRPr="00F171F3" w:rsidDel="009822A4">
          <w:rPr>
            <w:rFonts w:hint="eastAsia"/>
            <w:bCs/>
            <w:lang w:eastAsia="zh-TW"/>
          </w:rPr>
          <w:delText>END IF</w:delText>
        </w:r>
      </w:del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2638"/>
        <w:gridCol w:w="4216"/>
      </w:tblGrid>
      <w:tr w:rsidR="002C2CBF" w:rsidRPr="00F171F3">
        <w:tc>
          <w:tcPr>
            <w:tcW w:w="252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2C2CBF" w:rsidRPr="00F171F3">
        <w:tc>
          <w:tcPr>
            <w:tcW w:w="252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險別</w:t>
            </w:r>
          </w:p>
        </w:tc>
        <w:tc>
          <w:tcPr>
            <w:tcW w:w="378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 w:rsidRPr="00F171F3">
        <w:tc>
          <w:tcPr>
            <w:tcW w:w="252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D3276C" w:rsidRPr="00F171F3" w:rsidRDefault="00D3276C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IF </w:t>
            </w:r>
            <w:r w:rsidRPr="00F171F3">
              <w:rPr>
                <w:rFonts w:hint="eastAsia"/>
                <w:bCs/>
                <w:lang w:eastAsia="zh-TW"/>
              </w:rPr>
              <w:t>保單號碼</w:t>
            </w:r>
            <w:r w:rsidRPr="00F171F3">
              <w:rPr>
                <w:rFonts w:hint="eastAsia"/>
                <w:bCs/>
                <w:lang w:eastAsia="zh-TW"/>
              </w:rPr>
              <w:t xml:space="preserve"> = </w:t>
            </w:r>
            <w:r w:rsidRPr="00F171F3">
              <w:rPr>
                <w:highlight w:val="white"/>
              </w:rPr>
              <w:t>AA_Util.nonExistPolicyNoForNoPaid</w:t>
            </w:r>
          </w:p>
          <w:p w:rsidR="00D3276C" w:rsidRPr="00F171F3" w:rsidRDefault="00D3276C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highlight w:val="white"/>
                <w:lang w:eastAsia="zh-TW"/>
              </w:rPr>
              <w:t>不出現連結</w:t>
            </w:r>
          </w:p>
          <w:p w:rsidR="00D3276C" w:rsidRPr="00F171F3" w:rsidRDefault="00D3276C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highlight w:val="white"/>
                <w:lang w:eastAsia="zh-TW"/>
              </w:rPr>
              <w:t>END IF</w:t>
            </w:r>
          </w:p>
          <w:p w:rsidR="00D3276C" w:rsidRPr="00F171F3" w:rsidRDefault="00D3276C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D3276C" w:rsidRPr="00F171F3" w:rsidRDefault="00D3276C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IF SYS_NO=1</w:t>
            </w:r>
          </w:p>
          <w:p w:rsidR="002C2CBF" w:rsidRPr="00F171F3" w:rsidRDefault="003F30D8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另開視窗連結至</w:t>
            </w:r>
            <w:r w:rsidRPr="00F171F3">
              <w:rPr>
                <w:rFonts w:hint="eastAsia"/>
                <w:bCs/>
                <w:lang w:eastAsia="zh-TW"/>
              </w:rPr>
              <w:t xml:space="preserve">AAB1_1100 By </w:t>
            </w:r>
            <w:r w:rsidRPr="00F171F3">
              <w:rPr>
                <w:rFonts w:hint="eastAsia"/>
                <w:bCs/>
                <w:lang w:eastAsia="zh-TW"/>
              </w:rPr>
              <w:t>保單號碼，事故者</w:t>
            </w:r>
            <w:r w:rsidRPr="00F171F3">
              <w:rPr>
                <w:rFonts w:hint="eastAsia"/>
                <w:bCs/>
                <w:lang w:eastAsia="zh-TW"/>
              </w:rPr>
              <w:t>ID</w:t>
            </w:r>
          </w:p>
          <w:p w:rsidR="000907A1" w:rsidRPr="00F171F3" w:rsidRDefault="000907A1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相同保單號碼只需於第一筆出現保單號碼</w:t>
            </w:r>
          </w:p>
          <w:p w:rsidR="00D3276C" w:rsidRPr="00F171F3" w:rsidRDefault="00D3276C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ELSE IF SYS_NO = </w:t>
            </w:r>
            <w:r w:rsidRPr="00F171F3">
              <w:rPr>
                <w:bCs/>
                <w:lang w:eastAsia="zh-TW"/>
              </w:rPr>
              <w:t>‘</w:t>
            </w:r>
            <w:r w:rsidRPr="00F171F3">
              <w:rPr>
                <w:rFonts w:hint="eastAsia"/>
                <w:bCs/>
                <w:lang w:eastAsia="zh-TW"/>
              </w:rPr>
              <w:t>2</w:t>
            </w:r>
            <w:r w:rsidRPr="00F171F3">
              <w:rPr>
                <w:bCs/>
                <w:lang w:eastAsia="zh-TW"/>
              </w:rPr>
              <w:t>’</w:t>
            </w:r>
          </w:p>
          <w:p w:rsidR="00D3276C" w:rsidRPr="00F171F3" w:rsidRDefault="004359F1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READ DTAAB100 BY </w:t>
            </w:r>
            <w:r w:rsidRPr="00F171F3">
              <w:rPr>
                <w:rFonts w:hint="eastAsia"/>
                <w:bCs/>
                <w:lang w:eastAsia="zh-TW"/>
              </w:rPr>
              <w:t>保單號碼</w:t>
            </w:r>
          </w:p>
          <w:p w:rsidR="004359F1" w:rsidRPr="00F171F3" w:rsidRDefault="004359F1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PROD_CAT = 1 GET PROD_ID,N_PROD_ID</w:t>
            </w:r>
          </w:p>
          <w:p w:rsidR="00D3276C" w:rsidRPr="00F171F3" w:rsidRDefault="00D3276C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連結至</w:t>
            </w:r>
            <w:r w:rsidRPr="00F171F3">
              <w:rPr>
                <w:rFonts w:hint="eastAsia"/>
                <w:bCs/>
                <w:lang w:eastAsia="zh-TW"/>
              </w:rPr>
              <w:t xml:space="preserve"> AAB5_</w:t>
            </w:r>
            <w:r w:rsidR="004359F1" w:rsidRPr="00F171F3">
              <w:rPr>
                <w:rFonts w:hint="eastAsia"/>
                <w:bCs/>
                <w:lang w:eastAsia="zh-TW"/>
              </w:rPr>
              <w:t>0</w:t>
            </w:r>
            <w:r w:rsidRPr="00F171F3">
              <w:rPr>
                <w:rFonts w:hint="eastAsia"/>
                <w:bCs/>
                <w:lang w:eastAsia="zh-TW"/>
              </w:rPr>
              <w:t>200</w:t>
            </w:r>
          </w:p>
          <w:p w:rsidR="00EB07E6" w:rsidRPr="00F171F3" w:rsidRDefault="00EB07E6" w:rsidP="00EB07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ELSE IF SYS_NO = </w:t>
            </w:r>
            <w:r w:rsidRPr="00F171F3">
              <w:rPr>
                <w:bCs/>
                <w:lang w:eastAsia="zh-TW"/>
              </w:rPr>
              <w:t>‘</w:t>
            </w:r>
            <w:r w:rsidRPr="00F171F3">
              <w:rPr>
                <w:rFonts w:hint="eastAsia"/>
                <w:bCs/>
                <w:lang w:eastAsia="zh-TW"/>
              </w:rPr>
              <w:t>3</w:t>
            </w:r>
            <w:r w:rsidRPr="00F171F3">
              <w:rPr>
                <w:bCs/>
                <w:lang w:eastAsia="zh-TW"/>
              </w:rPr>
              <w:t>’</w:t>
            </w:r>
          </w:p>
          <w:p w:rsidR="00EB07E6" w:rsidRPr="00F171F3" w:rsidRDefault="00EB07E6" w:rsidP="00EB07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READ DTAAB100 BY </w:t>
            </w:r>
            <w:r w:rsidRPr="00F171F3">
              <w:rPr>
                <w:rFonts w:hint="eastAsia"/>
                <w:bCs/>
                <w:lang w:eastAsia="zh-TW"/>
              </w:rPr>
              <w:t>保單號碼</w:t>
            </w:r>
          </w:p>
          <w:p w:rsidR="00EB07E6" w:rsidRPr="00F171F3" w:rsidRDefault="00EB07E6" w:rsidP="00EB07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GET</w:t>
            </w:r>
            <w:r w:rsidR="001E0019" w:rsidRPr="00F171F3">
              <w:rPr>
                <w:rFonts w:hint="eastAsia"/>
                <w:lang w:eastAsia="zh-TW"/>
              </w:rPr>
              <w:t>保單號碼</w:t>
            </w:r>
            <w:r w:rsidR="001E0019" w:rsidRPr="00F171F3">
              <w:rPr>
                <w:rFonts w:hint="eastAsia"/>
                <w:lang w:eastAsia="zh-TW"/>
              </w:rPr>
              <w:t xml:space="preserve">, </w:t>
            </w:r>
            <w:r w:rsidR="001E0019" w:rsidRPr="00F171F3">
              <w:rPr>
                <w:lang w:eastAsia="zh-TW"/>
              </w:rPr>
              <w:t>職級</w:t>
            </w:r>
            <w:r w:rsidR="001E0019" w:rsidRPr="00F171F3">
              <w:rPr>
                <w:rFonts w:hint="eastAsia"/>
              </w:rPr>
              <w:t>(N_PROD_ID)</w:t>
            </w:r>
            <w:r w:rsidR="001E0019" w:rsidRPr="00F171F3">
              <w:rPr>
                <w:rFonts w:hint="eastAsia"/>
                <w:lang w:eastAsia="zh-TW"/>
              </w:rPr>
              <w:t xml:space="preserve">, </w:t>
            </w:r>
            <w:r w:rsidR="001E0019" w:rsidRPr="00F171F3">
              <w:rPr>
                <w:lang w:eastAsia="zh-TW"/>
              </w:rPr>
              <w:t>職階</w:t>
            </w:r>
            <w:r w:rsidR="001E0019" w:rsidRPr="00F171F3">
              <w:rPr>
                <w:rFonts w:hint="eastAsia"/>
                <w:lang w:eastAsia="zh-TW"/>
              </w:rPr>
              <w:t>(N_REGION),</w:t>
            </w:r>
            <w:r w:rsidR="001E0019" w:rsidRPr="00F171F3">
              <w:rPr>
                <w:lang w:eastAsia="zh-TW"/>
              </w:rPr>
              <w:t>計劃別</w:t>
            </w:r>
          </w:p>
          <w:p w:rsidR="00EB07E6" w:rsidRPr="00F171F3" w:rsidRDefault="00EB07E6" w:rsidP="00EB07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連結至</w:t>
            </w:r>
            <w:r w:rsidRPr="00F171F3">
              <w:rPr>
                <w:rFonts w:hint="eastAsia"/>
                <w:bCs/>
                <w:lang w:eastAsia="zh-TW"/>
              </w:rPr>
              <w:t xml:space="preserve"> AAB</w:t>
            </w:r>
            <w:r w:rsidR="00D02245" w:rsidRPr="00F171F3">
              <w:rPr>
                <w:rFonts w:hint="eastAsia"/>
                <w:bCs/>
                <w:lang w:eastAsia="zh-TW"/>
              </w:rPr>
              <w:t>6</w:t>
            </w:r>
            <w:r w:rsidRPr="00F171F3">
              <w:rPr>
                <w:rFonts w:hint="eastAsia"/>
                <w:bCs/>
                <w:lang w:eastAsia="zh-TW"/>
              </w:rPr>
              <w:t>_0</w:t>
            </w:r>
            <w:r w:rsidR="00D02245" w:rsidRPr="00F171F3">
              <w:rPr>
                <w:rFonts w:hint="eastAsia"/>
                <w:bCs/>
                <w:lang w:eastAsia="zh-TW"/>
              </w:rPr>
              <w:t>1</w:t>
            </w:r>
            <w:r w:rsidRPr="00F171F3">
              <w:rPr>
                <w:rFonts w:hint="eastAsia"/>
                <w:bCs/>
                <w:lang w:eastAsia="zh-TW"/>
              </w:rPr>
              <w:t>00</w:t>
            </w:r>
          </w:p>
          <w:p w:rsidR="004E6220" w:rsidRPr="00F171F3" w:rsidRDefault="004E6220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ELSE IF SYS_NO = </w:t>
            </w:r>
            <w:r w:rsidRPr="00F171F3">
              <w:rPr>
                <w:bCs/>
                <w:lang w:eastAsia="zh-TW"/>
              </w:rPr>
              <w:t>‘</w:t>
            </w:r>
            <w:r w:rsidRPr="00F171F3">
              <w:rPr>
                <w:rFonts w:hint="eastAsia"/>
                <w:bCs/>
                <w:lang w:eastAsia="zh-TW"/>
              </w:rPr>
              <w:t>4</w:t>
            </w:r>
            <w:r w:rsidRPr="00F171F3">
              <w:rPr>
                <w:bCs/>
                <w:lang w:eastAsia="zh-TW"/>
              </w:rPr>
              <w:t>’</w:t>
            </w:r>
          </w:p>
          <w:p w:rsidR="008D04DE" w:rsidRPr="00F171F3" w:rsidRDefault="008D04DE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READ DTAAB100 BY </w:t>
            </w:r>
            <w:r w:rsidRPr="00F171F3">
              <w:rPr>
                <w:rFonts w:hint="eastAsia"/>
                <w:bCs/>
                <w:lang w:eastAsia="zh-TW"/>
              </w:rPr>
              <w:t>保單號碼</w:t>
            </w:r>
            <w:r w:rsidRPr="00F171F3">
              <w:rPr>
                <w:rFonts w:hint="eastAsia"/>
                <w:bCs/>
                <w:lang w:eastAsia="zh-TW"/>
              </w:rPr>
              <w:t>(</w:t>
            </w:r>
            <w:r w:rsidRPr="00F171F3">
              <w:rPr>
                <w:rFonts w:hint="eastAsia"/>
                <w:bCs/>
                <w:lang w:eastAsia="zh-TW"/>
              </w:rPr>
              <w:t>取第一筆</w:t>
            </w:r>
            <w:r w:rsidRPr="00F171F3">
              <w:rPr>
                <w:rFonts w:hint="eastAsia"/>
                <w:bCs/>
                <w:lang w:eastAsia="zh-TW"/>
              </w:rPr>
              <w:t>)</w:t>
            </w:r>
          </w:p>
          <w:p w:rsidR="008D04DE" w:rsidRPr="00F171F3" w:rsidRDefault="008D04DE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GET </w:t>
            </w:r>
            <w:r w:rsidRPr="00F171F3">
              <w:rPr>
                <w:rFonts w:hint="eastAsia"/>
                <w:bCs/>
                <w:lang w:eastAsia="zh-TW"/>
              </w:rPr>
              <w:t>保單鍵值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  <w:r w:rsidRPr="00F171F3">
              <w:rPr>
                <w:rFonts w:hint="eastAsia"/>
                <w:bCs/>
                <w:lang w:eastAsia="zh-TW"/>
              </w:rPr>
              <w:t>等級</w:t>
            </w:r>
            <w:r w:rsidRPr="00F171F3">
              <w:rPr>
                <w:rFonts w:hint="eastAsia"/>
                <w:bCs/>
                <w:lang w:eastAsia="zh-TW"/>
              </w:rPr>
              <w:t>,</w:t>
            </w:r>
            <w:r w:rsidRPr="00F171F3">
              <w:rPr>
                <w:rFonts w:hint="eastAsia"/>
                <w:bCs/>
                <w:lang w:eastAsia="zh-TW"/>
              </w:rPr>
              <w:t>關係別</w:t>
            </w:r>
          </w:p>
          <w:p w:rsidR="00B822CB" w:rsidRPr="00F171F3" w:rsidRDefault="00B822CB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事故者</w:t>
            </w:r>
            <w:r w:rsidRPr="00F171F3">
              <w:rPr>
                <w:rFonts w:hint="eastAsia"/>
                <w:bCs/>
                <w:lang w:eastAsia="zh-TW"/>
              </w:rPr>
              <w:t>ID(</w:t>
            </w:r>
            <w:r w:rsidRPr="00F171F3">
              <w:rPr>
                <w:rFonts w:hint="eastAsia"/>
                <w:bCs/>
                <w:lang w:eastAsia="zh-TW"/>
              </w:rPr>
              <w:t>畫面上</w:t>
            </w:r>
            <w:r w:rsidRPr="00F171F3">
              <w:rPr>
                <w:rFonts w:hint="eastAsia"/>
                <w:bCs/>
                <w:lang w:eastAsia="zh-TW"/>
              </w:rPr>
              <w:t>)</w:t>
            </w:r>
          </w:p>
          <w:p w:rsidR="004E6220" w:rsidRPr="00F171F3" w:rsidRDefault="004E6220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連結至</w:t>
            </w:r>
            <w:r w:rsidRPr="00F171F3">
              <w:rPr>
                <w:rFonts w:hint="eastAsia"/>
                <w:bCs/>
                <w:lang w:eastAsia="zh-TW"/>
              </w:rPr>
              <w:t xml:space="preserve"> AAB9_0200</w:t>
            </w:r>
          </w:p>
          <w:p w:rsidR="00D3276C" w:rsidRPr="00F171F3" w:rsidRDefault="00D3276C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END IF</w:t>
            </w:r>
          </w:p>
          <w:p w:rsidR="00D3276C" w:rsidRPr="00F171F3" w:rsidRDefault="00D3276C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 w:rsidRPr="00F171F3">
        <w:tc>
          <w:tcPr>
            <w:tcW w:w="252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 w:rsidRPr="00F171F3">
        <w:tc>
          <w:tcPr>
            <w:tcW w:w="252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F4102" w:rsidRPr="00F171F3">
        <w:tc>
          <w:tcPr>
            <w:tcW w:w="2520" w:type="dxa"/>
          </w:tcPr>
          <w:p w:rsidR="009F4102" w:rsidRPr="00F171F3" w:rsidRDefault="009F4102" w:rsidP="009F482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給付天數</w:t>
            </w:r>
            <w:r w:rsidRPr="00F171F3"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3780" w:type="dxa"/>
          </w:tcPr>
          <w:p w:rsidR="009F4102" w:rsidRPr="00F171F3" w:rsidRDefault="009F4102" w:rsidP="009F482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9F4102" w:rsidRPr="00F171F3" w:rsidRDefault="009F4102" w:rsidP="009F482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F4102" w:rsidRPr="00F171F3">
        <w:tc>
          <w:tcPr>
            <w:tcW w:w="2520" w:type="dxa"/>
          </w:tcPr>
          <w:p w:rsidR="009F4102" w:rsidRPr="00F171F3" w:rsidRDefault="009F4102" w:rsidP="009F482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理賠項目</w:t>
            </w:r>
          </w:p>
        </w:tc>
        <w:tc>
          <w:tcPr>
            <w:tcW w:w="3780" w:type="dxa"/>
          </w:tcPr>
          <w:p w:rsidR="009F4102" w:rsidRPr="00F171F3" w:rsidRDefault="009F4102" w:rsidP="009F482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171F3">
              <w:rPr>
                <w:rFonts w:ascii="細明體" w:eastAsia="細明體" w:hAnsi="細明體" w:hint="eastAsia"/>
                <w:lang w:eastAsia="zh-TW"/>
              </w:rPr>
              <w:t>DTAAB001.理賠保險金名稱</w:t>
            </w:r>
          </w:p>
        </w:tc>
        <w:tc>
          <w:tcPr>
            <w:tcW w:w="2340" w:type="dxa"/>
          </w:tcPr>
          <w:p w:rsidR="009F4102" w:rsidRPr="00F171F3" w:rsidRDefault="00A179A9" w:rsidP="009F482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171F3">
              <w:rPr>
                <w:rFonts w:ascii="細明體" w:eastAsia="細明體" w:hAnsi="細明體" w:hint="eastAsia"/>
                <w:lang w:eastAsia="zh-TW"/>
              </w:rPr>
              <w:t>針對例外授權的理賠項目(DTAAB001.EXPT_NO不為空)，則在畫面上增加一個功能紐例外內容，點選後將畫面轉至該艦的例外授權內容</w:t>
            </w:r>
            <w:r w:rsidRPr="00F171F3">
              <w:rPr>
                <w:rFonts w:ascii="細明體" w:eastAsia="細明體" w:hAnsi="細明體"/>
                <w:lang w:eastAsia="zh-TW"/>
              </w:rPr>
              <w:t>AIF0_0101</w:t>
            </w:r>
            <w:r w:rsidRPr="00F171F3">
              <w:rPr>
                <w:rFonts w:ascii="細明體" w:eastAsia="細明體" w:hAnsi="細明體" w:hint="eastAsia"/>
                <w:lang w:eastAsia="zh-TW"/>
              </w:rPr>
              <w:t>並傳入FORM_NO，該欄位取得方式如下:</w:t>
            </w:r>
          </w:p>
          <w:p w:rsidR="00A179A9" w:rsidRPr="00F171F3" w:rsidRDefault="00A179A9" w:rsidP="003464F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171F3">
              <w:rPr>
                <w:rFonts w:ascii="細明體" w:eastAsia="細明體" w:hAnsi="細明體" w:hint="eastAsia"/>
                <w:lang w:eastAsia="zh-TW"/>
              </w:rPr>
              <w:t>SET $</w:t>
            </w:r>
            <w:r w:rsidRPr="00F171F3">
              <w:rPr>
                <w:rFonts w:ascii="細明體" w:eastAsia="細明體" w:hAnsi="細明體"/>
                <w:lang w:eastAsia="zh-TW"/>
              </w:rPr>
              <w:t>FORM_NO=AI_F0Z002</w:t>
            </w:r>
            <w:r w:rsidRPr="00F171F3">
              <w:rPr>
                <w:rFonts w:ascii="細明體" w:eastAsia="細明體" w:hAnsi="細明體" w:hint="eastAsia"/>
                <w:lang w:eastAsia="zh-TW"/>
              </w:rPr>
              <w:t>.</w:t>
            </w:r>
            <w:r w:rsidRPr="00F171F3">
              <w:rPr>
                <w:rFonts w:ascii="細明體" w:eastAsia="細明體" w:hAnsi="細明體"/>
                <w:lang w:eastAsia="zh-TW"/>
              </w:rPr>
              <w:t>getDTAIF001(</w:t>
            </w:r>
            <w:r w:rsidRPr="00F171F3">
              <w:rPr>
                <w:rFonts w:ascii="細明體" w:eastAsia="細明體" w:hAnsi="細明體" w:hint="eastAsia"/>
                <w:lang w:eastAsia="zh-TW"/>
              </w:rPr>
              <w:t>$</w:t>
            </w:r>
            <w:r w:rsidRPr="00F171F3">
              <w:rPr>
                <w:rFonts w:ascii="細明體" w:eastAsia="細明體" w:hAnsi="細明體"/>
                <w:lang w:eastAsia="zh-TW"/>
              </w:rPr>
              <w:t xml:space="preserve">APLY_NO, </w:t>
            </w:r>
            <w:r w:rsidR="005C1989" w:rsidRPr="00F171F3">
              <w:rPr>
                <w:rFonts w:ascii="細明體" w:eastAsia="細明體" w:hAnsi="細明體"/>
                <w:lang w:eastAsia="zh-TW"/>
              </w:rPr>
              <w:t>“</w:t>
            </w:r>
            <w:r w:rsidRPr="00F171F3">
              <w:rPr>
                <w:rFonts w:ascii="細明體" w:eastAsia="細明體" w:hAnsi="細明體"/>
                <w:lang w:eastAsia="zh-TW"/>
              </w:rPr>
              <w:t>AA</w:t>
            </w:r>
            <w:r w:rsidR="005C1989" w:rsidRPr="00F171F3">
              <w:rPr>
                <w:rFonts w:ascii="細明體" w:eastAsia="細明體" w:hAnsi="細明體"/>
                <w:lang w:eastAsia="zh-TW"/>
              </w:rPr>
              <w:t>”</w:t>
            </w:r>
            <w:r w:rsidRPr="00F171F3">
              <w:rPr>
                <w:rFonts w:ascii="細明體" w:eastAsia="細明體" w:hAnsi="細明體"/>
                <w:lang w:eastAsia="zh-TW"/>
              </w:rPr>
              <w:t xml:space="preserve">, </w:t>
            </w:r>
            <w:r w:rsidRPr="00F171F3">
              <w:rPr>
                <w:rFonts w:ascii="細明體" w:eastAsia="細明體" w:hAnsi="細明體" w:hint="eastAsia"/>
                <w:lang w:eastAsia="zh-TW"/>
              </w:rPr>
              <w:t>DTAAB001</w:t>
            </w:r>
            <w:r w:rsidRPr="00F171F3">
              <w:rPr>
                <w:rFonts w:ascii="細明體" w:eastAsia="細明體" w:hAnsi="細明體"/>
                <w:lang w:eastAsia="zh-TW"/>
              </w:rPr>
              <w:t>.EXPT_NO).getFORM_NO();</w:t>
            </w:r>
          </w:p>
        </w:tc>
      </w:tr>
      <w:tr w:rsidR="009F4102" w:rsidRPr="00F171F3">
        <w:tc>
          <w:tcPr>
            <w:tcW w:w="2520" w:type="dxa"/>
          </w:tcPr>
          <w:p w:rsidR="009F4102" w:rsidRPr="00F171F3" w:rsidRDefault="009F4102" w:rsidP="009F482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試算金額</w:t>
            </w:r>
          </w:p>
        </w:tc>
        <w:tc>
          <w:tcPr>
            <w:tcW w:w="3780" w:type="dxa"/>
          </w:tcPr>
          <w:p w:rsidR="009F4102" w:rsidRPr="00F171F3" w:rsidRDefault="009F4102" w:rsidP="009F482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9F4102" w:rsidRPr="00F171F3" w:rsidRDefault="009F4102" w:rsidP="009F482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 w:rsidRPr="00F171F3">
        <w:tc>
          <w:tcPr>
            <w:tcW w:w="252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削減給付</w:t>
            </w:r>
          </w:p>
        </w:tc>
        <w:tc>
          <w:tcPr>
            <w:tcW w:w="378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 w:rsidRPr="00F171F3">
        <w:tc>
          <w:tcPr>
            <w:tcW w:w="252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除外責任</w:t>
            </w:r>
          </w:p>
        </w:tc>
        <w:tc>
          <w:tcPr>
            <w:tcW w:w="378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 w:rsidRPr="00F171F3">
        <w:tc>
          <w:tcPr>
            <w:tcW w:w="252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給付</w:t>
            </w:r>
            <w:r w:rsidR="00D6109B" w:rsidRPr="00F171F3">
              <w:rPr>
                <w:rFonts w:hint="eastAsia"/>
                <w:lang w:eastAsia="zh-TW"/>
              </w:rPr>
              <w:t>狀態</w:t>
            </w:r>
            <w:r w:rsidRPr="00F171F3"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3780" w:type="dxa"/>
          </w:tcPr>
          <w:p w:rsidR="002C2CBF" w:rsidRPr="00F171F3" w:rsidRDefault="00D6109B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F171F3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A5BF1" w:rsidRPr="00F171F3">
        <w:tc>
          <w:tcPr>
            <w:tcW w:w="2520" w:type="dxa"/>
          </w:tcPr>
          <w:p w:rsidR="005A5BF1" w:rsidRPr="00F171F3" w:rsidRDefault="005A5BF1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核定原因</w:t>
            </w:r>
          </w:p>
        </w:tc>
        <w:tc>
          <w:tcPr>
            <w:tcW w:w="3780" w:type="dxa"/>
          </w:tcPr>
          <w:p w:rsidR="005A5BF1" w:rsidRPr="00F171F3" w:rsidRDefault="005A5BF1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DTAAB001.</w:t>
            </w:r>
            <w:r w:rsidRPr="00F171F3">
              <w:rPr>
                <w:rFonts w:hint="eastAsia"/>
                <w:bCs/>
                <w:lang w:eastAsia="zh-TW"/>
              </w:rPr>
              <w:t>修改摘要</w:t>
            </w:r>
          </w:p>
        </w:tc>
        <w:tc>
          <w:tcPr>
            <w:tcW w:w="2340" w:type="dxa"/>
          </w:tcPr>
          <w:p w:rsidR="005A5BF1" w:rsidRPr="00F171F3" w:rsidRDefault="005A5BF1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D44B65" w:rsidRDefault="008C1130" w:rsidP="00F0287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依回傳值顯示畫面資料</w:t>
      </w:r>
      <w:r w:rsidR="001C1847" w:rsidRPr="00F171F3">
        <w:rPr>
          <w:rFonts w:hint="eastAsia"/>
          <w:kern w:val="2"/>
          <w:szCs w:val="24"/>
          <w:lang w:eastAsia="zh-TW"/>
        </w:rPr>
        <w:t>。</w:t>
      </w:r>
    </w:p>
    <w:p w:rsidR="00926ED2" w:rsidRDefault="00926ED2" w:rsidP="00926E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26ED2">
        <w:rPr>
          <w:rFonts w:hint="eastAsia"/>
          <w:kern w:val="2"/>
          <w:szCs w:val="24"/>
          <w:lang w:eastAsia="zh-TW"/>
        </w:rPr>
        <w:t>若為即時匯撥</w:t>
      </w:r>
      <w:r w:rsidRPr="00926ED2">
        <w:rPr>
          <w:rFonts w:hint="eastAsia"/>
          <w:kern w:val="2"/>
          <w:szCs w:val="24"/>
          <w:lang w:eastAsia="zh-TW"/>
        </w:rPr>
        <w:t xml:space="preserve">  </w:t>
      </w:r>
      <w:r w:rsidRPr="00926ED2">
        <w:rPr>
          <w:rFonts w:hint="eastAsia"/>
          <w:kern w:val="2"/>
          <w:szCs w:val="24"/>
          <w:lang w:eastAsia="zh-TW"/>
        </w:rPr>
        <w:t>則重算延滯息</w:t>
      </w:r>
    </w:p>
    <w:p w:rsidR="00926ED2" w:rsidRPr="00F171F3" w:rsidRDefault="00926ED2" w:rsidP="00926E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2036E" w:rsidRPr="00F171F3" w:rsidRDefault="00E2036E" w:rsidP="00E2036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簽擬區</w:t>
      </w:r>
    </w:p>
    <w:p w:rsidR="00E2036E" w:rsidRPr="00F171F3" w:rsidRDefault="00E2036E" w:rsidP="00E2036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READ</w:t>
      </w:r>
      <w:r w:rsidR="00F32EC9" w:rsidRPr="00F171F3">
        <w:rPr>
          <w:rFonts w:hint="eastAsia"/>
          <w:kern w:val="2"/>
          <w:szCs w:val="24"/>
          <w:lang w:eastAsia="zh-TW"/>
        </w:rPr>
        <w:t xml:space="preserve">　　</w:t>
      </w:r>
      <w:r w:rsidR="00F32EC9" w:rsidRPr="00F171F3">
        <w:rPr>
          <w:rFonts w:hint="eastAsia"/>
          <w:kern w:val="2"/>
          <w:szCs w:val="24"/>
          <w:lang w:eastAsia="zh-TW"/>
        </w:rPr>
        <w:t xml:space="preserve">DTAAA002 By </w:t>
      </w:r>
      <w:r w:rsidR="00F32EC9" w:rsidRPr="00F171F3">
        <w:rPr>
          <w:rFonts w:hint="eastAsia"/>
          <w:kern w:val="2"/>
          <w:szCs w:val="24"/>
          <w:lang w:eastAsia="zh-TW"/>
        </w:rPr>
        <w:t xml:space="preserve">受理編號　</w:t>
      </w:r>
      <w:r w:rsidR="00F32EC9" w:rsidRPr="00F171F3">
        <w:rPr>
          <w:rFonts w:hint="eastAsia"/>
          <w:kern w:val="2"/>
          <w:szCs w:val="24"/>
          <w:lang w:eastAsia="zh-TW"/>
        </w:rPr>
        <w:t>Order  BY SER_NO</w:t>
      </w:r>
    </w:p>
    <w:p w:rsidR="00F32EC9" w:rsidRPr="00F171F3" w:rsidRDefault="00F32EC9" w:rsidP="00F32EC9">
      <w:pPr>
        <w:pStyle w:val="Tabletext"/>
        <w:keepLines w:val="0"/>
        <w:numPr>
          <w:ilvl w:val="2"/>
          <w:numId w:val="2"/>
        </w:numPr>
        <w:spacing w:after="0" w:line="360" w:lineRule="auto"/>
        <w:rPr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逐筆列於畫面上。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32EC9" w:rsidRPr="00F171F3">
        <w:tc>
          <w:tcPr>
            <w:tcW w:w="252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32EC9" w:rsidRPr="00F171F3">
        <w:tc>
          <w:tcPr>
            <w:tcW w:w="252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內容</w:t>
            </w:r>
          </w:p>
        </w:tc>
        <w:tc>
          <w:tcPr>
            <w:tcW w:w="378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DTAAA002</w:t>
            </w:r>
          </w:p>
        </w:tc>
        <w:tc>
          <w:tcPr>
            <w:tcW w:w="234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2EC9" w:rsidRPr="00F171F3">
        <w:tc>
          <w:tcPr>
            <w:tcW w:w="252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輸入人員姓名</w:t>
            </w:r>
          </w:p>
        </w:tc>
        <w:tc>
          <w:tcPr>
            <w:tcW w:w="378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DTAAA002</w:t>
            </w:r>
          </w:p>
        </w:tc>
        <w:tc>
          <w:tcPr>
            <w:tcW w:w="234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2EC9" w:rsidRPr="00F171F3">
        <w:tc>
          <w:tcPr>
            <w:tcW w:w="252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輸入時間</w:t>
            </w:r>
            <w:r w:rsidRPr="00F171F3">
              <w:rPr>
                <w:rFonts w:hint="eastAsia"/>
                <w:lang w:eastAsia="zh-TW"/>
              </w:rPr>
              <w:t>(</w:t>
            </w:r>
            <w:r w:rsidRPr="00F171F3">
              <w:rPr>
                <w:rFonts w:hint="eastAsia"/>
                <w:lang w:eastAsia="zh-TW"/>
              </w:rPr>
              <w:t>取到秒</w:t>
            </w:r>
            <w:r w:rsidRPr="00F171F3">
              <w:rPr>
                <w:rFonts w:hint="eastAsia"/>
                <w:lang w:eastAsia="zh-TW"/>
              </w:rPr>
              <w:t>)</w:t>
            </w:r>
          </w:p>
        </w:tc>
        <w:tc>
          <w:tcPr>
            <w:tcW w:w="378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DTAAA002 </w:t>
            </w:r>
          </w:p>
        </w:tc>
        <w:tc>
          <w:tcPr>
            <w:tcW w:w="2340" w:type="dxa"/>
          </w:tcPr>
          <w:p w:rsidR="00F32EC9" w:rsidRPr="00F171F3" w:rsidRDefault="00F32EC9" w:rsidP="00F32EC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5F758C" w:rsidRPr="00F171F3" w:rsidRDefault="005F758C" w:rsidP="005F758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 xml:space="preserve">IF </w:t>
      </w:r>
      <w:r w:rsidRPr="00F171F3">
        <w:rPr>
          <w:rFonts w:hint="eastAsia"/>
          <w:bCs/>
          <w:lang w:eastAsia="zh-TW"/>
        </w:rPr>
        <w:t>從</w:t>
      </w:r>
      <w:r w:rsidRPr="00F171F3">
        <w:rPr>
          <w:rFonts w:hint="eastAsia"/>
          <w:bCs/>
          <w:lang w:eastAsia="zh-TW"/>
        </w:rPr>
        <w:t>AAE0_0500</w:t>
      </w:r>
      <w:r w:rsidRPr="00F171F3">
        <w:rPr>
          <w:rFonts w:hint="eastAsia"/>
          <w:bCs/>
          <w:lang w:eastAsia="zh-TW"/>
        </w:rPr>
        <w:t>傳入</w:t>
      </w:r>
    </w:p>
    <w:p w:rsidR="005F758C" w:rsidRPr="00F171F3" w:rsidRDefault="005F758C" w:rsidP="005F758C">
      <w:pPr>
        <w:pStyle w:val="Tabletext"/>
        <w:keepLines w:val="0"/>
        <w:numPr>
          <w:ilvl w:val="3"/>
          <w:numId w:val="2"/>
        </w:numPr>
        <w:spacing w:after="0" w:line="360" w:lineRule="auto"/>
        <w:rPr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不需下方簽擬輸入區</w:t>
      </w:r>
    </w:p>
    <w:p w:rsidR="00F32EC9" w:rsidRPr="00F171F3" w:rsidRDefault="005F758C" w:rsidP="00F32EC9">
      <w:pPr>
        <w:pStyle w:val="Tabletext"/>
        <w:keepLines w:val="0"/>
        <w:numPr>
          <w:ilvl w:val="2"/>
          <w:numId w:val="2"/>
        </w:numPr>
        <w:spacing w:after="0" w:line="36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END IF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3D7C23" w:rsidRPr="00F171F3" w:rsidRDefault="003D7C23" w:rsidP="00F32EC9">
      <w:pPr>
        <w:pStyle w:val="Tabletext"/>
        <w:keepLines w:val="0"/>
        <w:numPr>
          <w:ilvl w:val="2"/>
          <w:numId w:val="2"/>
        </w:numPr>
        <w:spacing w:after="0" w:line="36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比照</w:t>
      </w:r>
      <w:r w:rsidRPr="00F171F3">
        <w:rPr>
          <w:rFonts w:hint="eastAsia"/>
          <w:kern w:val="2"/>
          <w:szCs w:val="24"/>
          <w:lang w:eastAsia="zh-TW"/>
        </w:rPr>
        <w:t>AAB1_0100</w:t>
      </w:r>
      <w:r w:rsidRPr="00F171F3">
        <w:rPr>
          <w:rFonts w:hint="eastAsia"/>
          <w:kern w:val="2"/>
          <w:szCs w:val="24"/>
          <w:lang w:eastAsia="zh-TW"/>
        </w:rPr>
        <w:t>方式產生前次簽擬內容。</w:t>
      </w:r>
    </w:p>
    <w:p w:rsidR="007173F2" w:rsidRPr="00F171F3" w:rsidRDefault="007173F2" w:rsidP="00F32EC9">
      <w:pPr>
        <w:pStyle w:val="Tabletext"/>
        <w:keepLines w:val="0"/>
        <w:numPr>
          <w:ilvl w:val="2"/>
          <w:numId w:val="2"/>
        </w:numPr>
        <w:spacing w:after="0" w:line="36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 xml:space="preserve">IF </w:t>
      </w:r>
      <w:r w:rsidRPr="00F171F3">
        <w:rPr>
          <w:rFonts w:hint="eastAsia"/>
          <w:kern w:val="2"/>
          <w:szCs w:val="24"/>
          <w:lang w:eastAsia="zh-TW"/>
        </w:rPr>
        <w:t>受理編號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rFonts w:hint="eastAsia"/>
          <w:kern w:val="2"/>
          <w:szCs w:val="24"/>
          <w:lang w:eastAsia="zh-TW"/>
        </w:rPr>
        <w:t>第</w:t>
      </w:r>
      <w:r w:rsidRPr="00F171F3">
        <w:rPr>
          <w:rFonts w:hint="eastAsia"/>
          <w:kern w:val="2"/>
          <w:szCs w:val="24"/>
          <w:lang w:eastAsia="zh-TW"/>
        </w:rPr>
        <w:t>11</w:t>
      </w:r>
      <w:r w:rsidRPr="00F171F3">
        <w:rPr>
          <w:rFonts w:hint="eastAsia"/>
          <w:kern w:val="2"/>
          <w:szCs w:val="24"/>
          <w:lang w:eastAsia="zh-TW"/>
        </w:rPr>
        <w:t>碼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rFonts w:hint="eastAsia"/>
          <w:kern w:val="2"/>
          <w:szCs w:val="24"/>
          <w:lang w:eastAsia="zh-TW"/>
        </w:rPr>
        <w:t>為文字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rFonts w:hint="eastAsia"/>
          <w:kern w:val="2"/>
          <w:szCs w:val="24"/>
          <w:lang w:eastAsia="zh-TW"/>
        </w:rPr>
        <w:t>且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rFonts w:hint="eastAsia"/>
          <w:kern w:val="2"/>
          <w:szCs w:val="24"/>
          <w:lang w:eastAsia="zh-TW"/>
        </w:rPr>
        <w:t>不為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kern w:val="2"/>
          <w:szCs w:val="24"/>
          <w:lang w:eastAsia="zh-TW"/>
        </w:rPr>
        <w:t>‘</w:t>
      </w:r>
      <w:r w:rsidRPr="00F171F3">
        <w:rPr>
          <w:rFonts w:hint="eastAsia"/>
          <w:kern w:val="2"/>
          <w:szCs w:val="24"/>
          <w:lang w:eastAsia="zh-TW"/>
        </w:rPr>
        <w:t>X</w:t>
      </w:r>
      <w:r w:rsidRPr="00F171F3">
        <w:rPr>
          <w:kern w:val="2"/>
          <w:szCs w:val="24"/>
          <w:lang w:eastAsia="zh-TW"/>
        </w:rPr>
        <w:t>’</w:t>
      </w:r>
      <w:r w:rsidRPr="00F171F3">
        <w:rPr>
          <w:rFonts w:hint="eastAsia"/>
          <w:kern w:val="2"/>
          <w:szCs w:val="24"/>
          <w:lang w:eastAsia="zh-TW"/>
        </w:rPr>
        <w:t>、</w:t>
      </w:r>
      <w:r w:rsidRPr="00F171F3">
        <w:rPr>
          <w:kern w:val="2"/>
          <w:szCs w:val="24"/>
          <w:lang w:eastAsia="zh-TW"/>
        </w:rPr>
        <w:t>’</w:t>
      </w:r>
      <w:r w:rsidRPr="00F171F3">
        <w:rPr>
          <w:rFonts w:hint="eastAsia"/>
          <w:kern w:val="2"/>
          <w:szCs w:val="24"/>
          <w:lang w:eastAsia="zh-TW"/>
        </w:rPr>
        <w:t>Y</w:t>
      </w:r>
      <w:r w:rsidRPr="00F171F3">
        <w:rPr>
          <w:kern w:val="2"/>
          <w:szCs w:val="24"/>
          <w:lang w:eastAsia="zh-TW"/>
        </w:rPr>
        <w:t>’</w:t>
      </w:r>
    </w:p>
    <w:p w:rsidR="007173F2" w:rsidRPr="00F171F3" w:rsidRDefault="007173F2" w:rsidP="007173F2">
      <w:pPr>
        <w:pStyle w:val="Tabletext"/>
        <w:keepLines w:val="0"/>
        <w:numPr>
          <w:ilvl w:val="3"/>
          <w:numId w:val="2"/>
        </w:numPr>
        <w:spacing w:after="0" w:line="36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顯示原件簽擬內容</w:t>
      </w:r>
    </w:p>
    <w:p w:rsidR="007173F2" w:rsidRPr="00F171F3" w:rsidRDefault="007173F2" w:rsidP="007173F2">
      <w:pPr>
        <w:pStyle w:val="Tabletext"/>
        <w:keepLines w:val="0"/>
        <w:numPr>
          <w:ilvl w:val="4"/>
          <w:numId w:val="2"/>
        </w:numPr>
        <w:spacing w:after="0" w:line="36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 xml:space="preserve">READ DTAAA002 like </w:t>
      </w:r>
      <w:r w:rsidRPr="00F171F3">
        <w:rPr>
          <w:rFonts w:hint="eastAsia"/>
          <w:kern w:val="2"/>
          <w:szCs w:val="24"/>
          <w:lang w:eastAsia="zh-TW"/>
        </w:rPr>
        <w:t>受理編號前十碼</w:t>
      </w:r>
      <w:r w:rsidRPr="00F171F3">
        <w:rPr>
          <w:rFonts w:hint="eastAsia"/>
          <w:kern w:val="2"/>
          <w:szCs w:val="24"/>
          <w:lang w:eastAsia="zh-TW"/>
        </w:rPr>
        <w:t>+</w:t>
      </w:r>
      <w:r w:rsidRPr="00F171F3">
        <w:rPr>
          <w:kern w:val="2"/>
          <w:szCs w:val="24"/>
          <w:lang w:eastAsia="zh-TW"/>
        </w:rPr>
        <w:t>’</w:t>
      </w:r>
      <w:r w:rsidRPr="00F171F3">
        <w:rPr>
          <w:rFonts w:hint="eastAsia"/>
          <w:kern w:val="2"/>
          <w:szCs w:val="24"/>
          <w:lang w:eastAsia="zh-TW"/>
        </w:rPr>
        <w:t>00</w:t>
      </w:r>
      <w:r w:rsidRPr="00F171F3">
        <w:rPr>
          <w:kern w:val="2"/>
          <w:szCs w:val="24"/>
          <w:lang w:eastAsia="zh-TW"/>
        </w:rPr>
        <w:t>’</w:t>
      </w:r>
      <w:r w:rsidR="00583648" w:rsidRPr="00F171F3">
        <w:rPr>
          <w:rFonts w:hint="eastAsia"/>
          <w:kern w:val="2"/>
          <w:szCs w:val="24"/>
          <w:lang w:eastAsia="zh-TW"/>
        </w:rPr>
        <w:t xml:space="preserve"> ,</w:t>
      </w:r>
      <w:r w:rsidR="00583648" w:rsidRPr="00F171F3">
        <w:rPr>
          <w:rFonts w:hint="eastAsia"/>
          <w:kern w:val="2"/>
          <w:szCs w:val="24"/>
          <w:lang w:eastAsia="zh-TW"/>
        </w:rPr>
        <w:t>按受理編號</w:t>
      </w:r>
      <w:r w:rsidR="00583648" w:rsidRPr="00F171F3">
        <w:rPr>
          <w:rFonts w:hint="eastAsia"/>
          <w:kern w:val="2"/>
          <w:szCs w:val="24"/>
          <w:lang w:eastAsia="zh-TW"/>
        </w:rPr>
        <w:t xml:space="preserve"> </w:t>
      </w:r>
      <w:r w:rsidR="00583648" w:rsidRPr="00F171F3">
        <w:rPr>
          <w:rFonts w:hint="eastAsia"/>
          <w:kern w:val="2"/>
          <w:szCs w:val="24"/>
          <w:lang w:eastAsia="zh-TW"/>
        </w:rPr>
        <w:t>遞增展開。</w:t>
      </w:r>
    </w:p>
    <w:p w:rsidR="00583648" w:rsidRPr="00F171F3" w:rsidRDefault="00583648" w:rsidP="00583648">
      <w:pPr>
        <w:pStyle w:val="Tabletext"/>
        <w:keepLines w:val="0"/>
        <w:numPr>
          <w:ilvl w:val="2"/>
          <w:numId w:val="2"/>
        </w:numPr>
        <w:spacing w:after="0" w:line="36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END IF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B902D9" w:rsidRPr="00F171F3" w:rsidRDefault="00B902D9" w:rsidP="00532C6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受款人資料區</w:t>
      </w:r>
    </w:p>
    <w:p w:rsidR="002932B7" w:rsidRPr="00F171F3" w:rsidRDefault="002932B7" w:rsidP="002932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 xml:space="preserve">IF </w:t>
      </w:r>
      <w:r w:rsidRPr="00F171F3">
        <w:rPr>
          <w:rFonts w:hint="eastAsia"/>
          <w:bCs/>
          <w:lang w:eastAsia="zh-TW"/>
        </w:rPr>
        <w:t>從</w:t>
      </w:r>
      <w:r w:rsidRPr="00F171F3">
        <w:rPr>
          <w:rFonts w:hint="eastAsia"/>
          <w:bCs/>
          <w:lang w:eastAsia="zh-TW"/>
        </w:rPr>
        <w:t>AAE0_0500</w:t>
      </w:r>
      <w:r w:rsidRPr="00F171F3">
        <w:rPr>
          <w:rFonts w:hint="eastAsia"/>
          <w:bCs/>
          <w:lang w:eastAsia="zh-TW"/>
        </w:rPr>
        <w:t>傳入</w:t>
      </w:r>
    </w:p>
    <w:p w:rsidR="002932B7" w:rsidRPr="00F171F3" w:rsidRDefault="002932B7" w:rsidP="002932B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READ DTAAB0</w:t>
      </w:r>
      <w:r w:rsidR="000E7D75" w:rsidRPr="00F171F3">
        <w:rPr>
          <w:rFonts w:hint="eastAsia"/>
          <w:kern w:val="2"/>
          <w:szCs w:val="24"/>
          <w:lang w:eastAsia="zh-TW"/>
        </w:rPr>
        <w:t>10</w:t>
      </w:r>
      <w:r w:rsidRPr="00F171F3">
        <w:rPr>
          <w:rFonts w:hint="eastAsia"/>
          <w:kern w:val="2"/>
          <w:szCs w:val="24"/>
          <w:lang w:eastAsia="zh-TW"/>
        </w:rPr>
        <w:t xml:space="preserve"> By </w:t>
      </w:r>
      <w:r w:rsidRPr="00F171F3">
        <w:rPr>
          <w:rFonts w:hint="eastAsia"/>
          <w:kern w:val="2"/>
          <w:szCs w:val="24"/>
          <w:lang w:eastAsia="zh-TW"/>
        </w:rPr>
        <w:t>受理編號</w:t>
      </w:r>
      <w:r w:rsidRPr="00F171F3">
        <w:rPr>
          <w:rFonts w:hint="eastAsia"/>
          <w:kern w:val="2"/>
          <w:szCs w:val="24"/>
          <w:lang w:eastAsia="zh-TW"/>
        </w:rPr>
        <w:t xml:space="preserve"> Where </w:t>
      </w:r>
      <w:r w:rsidRPr="00F171F3">
        <w:rPr>
          <w:rFonts w:hint="eastAsia"/>
          <w:kern w:val="2"/>
          <w:szCs w:val="24"/>
          <w:lang w:eastAsia="zh-TW"/>
        </w:rPr>
        <w:t>覆核日期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rFonts w:hint="eastAsia"/>
          <w:kern w:val="2"/>
          <w:szCs w:val="24"/>
          <w:lang w:eastAsia="zh-TW"/>
        </w:rPr>
        <w:t>不為空值</w:t>
      </w:r>
      <w:r w:rsidRPr="00F171F3">
        <w:rPr>
          <w:rFonts w:hint="eastAsia"/>
          <w:kern w:val="2"/>
          <w:szCs w:val="24"/>
          <w:lang w:eastAsia="zh-TW"/>
        </w:rPr>
        <w:t>(</w:t>
      </w:r>
      <w:r w:rsidRPr="00F171F3">
        <w:rPr>
          <w:rFonts w:hint="eastAsia"/>
          <w:kern w:val="2"/>
          <w:szCs w:val="24"/>
          <w:lang w:eastAsia="zh-TW"/>
        </w:rPr>
        <w:t>可能為多筆</w:t>
      </w:r>
      <w:r w:rsidRPr="00F171F3">
        <w:rPr>
          <w:rFonts w:hint="eastAsia"/>
          <w:kern w:val="2"/>
          <w:szCs w:val="24"/>
          <w:lang w:eastAsia="zh-TW"/>
        </w:rPr>
        <w:t>)</w:t>
      </w:r>
    </w:p>
    <w:p w:rsidR="002932B7" w:rsidRPr="00F171F3" w:rsidRDefault="002932B7" w:rsidP="00B902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ELSE</w:t>
      </w:r>
    </w:p>
    <w:p w:rsidR="00B902D9" w:rsidRPr="00F171F3" w:rsidRDefault="00B902D9" w:rsidP="002932B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READ DTAAB0</w:t>
      </w:r>
      <w:r w:rsidR="000E7D75" w:rsidRPr="00F171F3">
        <w:rPr>
          <w:rFonts w:hint="eastAsia"/>
          <w:kern w:val="2"/>
          <w:szCs w:val="24"/>
          <w:lang w:eastAsia="zh-TW"/>
        </w:rPr>
        <w:t>10</w:t>
      </w:r>
      <w:r w:rsidRPr="00F171F3">
        <w:rPr>
          <w:rFonts w:hint="eastAsia"/>
          <w:kern w:val="2"/>
          <w:szCs w:val="24"/>
          <w:lang w:eastAsia="zh-TW"/>
        </w:rPr>
        <w:t xml:space="preserve"> By </w:t>
      </w:r>
      <w:r w:rsidRPr="00F171F3">
        <w:rPr>
          <w:rFonts w:hint="eastAsia"/>
          <w:kern w:val="2"/>
          <w:szCs w:val="24"/>
          <w:lang w:eastAsia="zh-TW"/>
        </w:rPr>
        <w:t>受理編號</w:t>
      </w:r>
      <w:r w:rsidRPr="00F171F3">
        <w:rPr>
          <w:rFonts w:hint="eastAsia"/>
          <w:kern w:val="2"/>
          <w:szCs w:val="24"/>
          <w:lang w:eastAsia="zh-TW"/>
        </w:rPr>
        <w:t xml:space="preserve"> Where </w:t>
      </w:r>
      <w:r w:rsidRPr="00F171F3">
        <w:rPr>
          <w:rFonts w:hint="eastAsia"/>
          <w:kern w:val="2"/>
          <w:szCs w:val="24"/>
          <w:lang w:eastAsia="zh-TW"/>
        </w:rPr>
        <w:t>覆核日期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rFonts w:hint="eastAsia"/>
          <w:kern w:val="2"/>
          <w:szCs w:val="24"/>
          <w:lang w:eastAsia="zh-TW"/>
        </w:rPr>
        <w:t>為空值</w:t>
      </w:r>
      <w:r w:rsidRPr="00F171F3">
        <w:rPr>
          <w:rFonts w:hint="eastAsia"/>
          <w:kern w:val="2"/>
          <w:szCs w:val="24"/>
          <w:lang w:eastAsia="zh-TW"/>
        </w:rPr>
        <w:t>(</w:t>
      </w:r>
      <w:r w:rsidRPr="00F171F3">
        <w:rPr>
          <w:rFonts w:hint="eastAsia"/>
          <w:kern w:val="2"/>
          <w:szCs w:val="24"/>
          <w:lang w:eastAsia="zh-TW"/>
        </w:rPr>
        <w:t>可能為多筆</w:t>
      </w:r>
      <w:r w:rsidRPr="00F171F3">
        <w:rPr>
          <w:rFonts w:hint="eastAsia"/>
          <w:kern w:val="2"/>
          <w:szCs w:val="24"/>
          <w:lang w:eastAsia="zh-TW"/>
        </w:rPr>
        <w:t>)</w:t>
      </w:r>
    </w:p>
    <w:p w:rsidR="002932B7" w:rsidRPr="00F171F3" w:rsidRDefault="002932B7" w:rsidP="002932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END IF</w:t>
      </w:r>
    </w:p>
    <w:p w:rsidR="008D5EAE" w:rsidRPr="00F171F3" w:rsidRDefault="008D5EAE" w:rsidP="002932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逐筆顯示下列欄位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4476"/>
        <w:gridCol w:w="2482"/>
      </w:tblGrid>
      <w:tr w:rsidR="00B902D9" w:rsidRPr="00F171F3">
        <w:tc>
          <w:tcPr>
            <w:tcW w:w="2520" w:type="dxa"/>
          </w:tcPr>
          <w:p w:rsidR="00B902D9" w:rsidRPr="00F171F3" w:rsidRDefault="00B902D9" w:rsidP="00B902D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060" w:type="dxa"/>
          </w:tcPr>
          <w:p w:rsidR="00B902D9" w:rsidRPr="00F171F3" w:rsidRDefault="00B902D9" w:rsidP="00B902D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060" w:type="dxa"/>
          </w:tcPr>
          <w:p w:rsidR="00B902D9" w:rsidRPr="00F171F3" w:rsidRDefault="00B902D9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171F3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B902D9" w:rsidRPr="00F171F3">
        <w:tc>
          <w:tcPr>
            <w:tcW w:w="2520" w:type="dxa"/>
          </w:tcPr>
          <w:p w:rsidR="00B902D9" w:rsidRPr="00F171F3" w:rsidRDefault="00B902D9" w:rsidP="00B902D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受款人姓名</w:t>
            </w:r>
          </w:p>
        </w:tc>
        <w:tc>
          <w:tcPr>
            <w:tcW w:w="3060" w:type="dxa"/>
          </w:tcPr>
          <w:p w:rsidR="00B902D9" w:rsidRPr="00F171F3" w:rsidRDefault="00B902D9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</w:t>
            </w:r>
            <w:r w:rsidR="00F34BBB" w:rsidRPr="00F171F3">
              <w:rPr>
                <w:rFonts w:hint="eastAsia"/>
                <w:bCs/>
                <w:lang w:eastAsia="zh-TW"/>
              </w:rPr>
              <w:t>10</w:t>
            </w:r>
          </w:p>
        </w:tc>
        <w:tc>
          <w:tcPr>
            <w:tcW w:w="3060" w:type="dxa"/>
          </w:tcPr>
          <w:p w:rsidR="00B902D9" w:rsidRPr="00F171F3" w:rsidRDefault="00B902D9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B3933" w:rsidRPr="00F171F3">
        <w:tc>
          <w:tcPr>
            <w:tcW w:w="2520" w:type="dxa"/>
          </w:tcPr>
          <w:p w:rsidR="00EB3933" w:rsidRPr="00F171F3" w:rsidRDefault="00EB3933" w:rsidP="00B902D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是否具</w:t>
            </w:r>
            <w:r>
              <w:rPr>
                <w:rFonts w:hint="eastAsia"/>
                <w:lang w:eastAsia="zh-TW"/>
              </w:rPr>
              <w:t>FATCA / CRS</w:t>
            </w:r>
            <w:r>
              <w:rPr>
                <w:rFonts w:hint="eastAsia"/>
                <w:lang w:eastAsia="zh-TW"/>
              </w:rPr>
              <w:t>指標</w:t>
            </w:r>
          </w:p>
        </w:tc>
        <w:tc>
          <w:tcPr>
            <w:tcW w:w="3060" w:type="dxa"/>
          </w:tcPr>
          <w:p w:rsidR="00EB3933" w:rsidRPr="00F171F3" w:rsidRDefault="00EB3933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呼叫</w:t>
            </w:r>
            <w:r>
              <w:rPr>
                <w:rFonts w:hint="eastAsia"/>
                <w:bCs/>
                <w:lang w:eastAsia="zh-TW"/>
              </w:rPr>
              <w:t>AA_M2Z100</w:t>
            </w:r>
            <w:r>
              <w:rPr>
                <w:bCs/>
                <w:lang w:eastAsia="zh-TW"/>
              </w:rPr>
              <w:t>.</w:t>
            </w:r>
            <w:r>
              <w:t xml:space="preserve"> </w:t>
            </w:r>
            <w:r w:rsidRPr="00EB3933">
              <w:rPr>
                <w:bCs/>
                <w:lang w:eastAsia="zh-TW"/>
              </w:rPr>
              <w:t>getFatca_CRS</w:t>
            </w:r>
            <w:r>
              <w:rPr>
                <w:rFonts w:hint="eastAsia"/>
                <w:bCs/>
                <w:lang w:eastAsia="zh-TW"/>
              </w:rPr>
              <w:t>，傳入參數</w:t>
            </w:r>
            <w:r w:rsidRPr="00F171F3">
              <w:rPr>
                <w:rFonts w:hint="eastAsia"/>
                <w:bCs/>
                <w:lang w:eastAsia="zh-TW"/>
              </w:rPr>
              <w:t>DTAAB010</w:t>
            </w:r>
            <w:r>
              <w:rPr>
                <w:bCs/>
                <w:lang w:eastAsia="zh-TW"/>
              </w:rPr>
              <w:t>.</w:t>
            </w:r>
            <w:r>
              <w:t xml:space="preserve"> </w:t>
            </w:r>
            <w:r w:rsidRPr="00EB3933">
              <w:rPr>
                <w:bCs/>
                <w:lang w:eastAsia="zh-TW"/>
              </w:rPr>
              <w:t>ACPT_ID</w:t>
            </w:r>
          </w:p>
        </w:tc>
        <w:tc>
          <w:tcPr>
            <w:tcW w:w="3060" w:type="dxa"/>
          </w:tcPr>
          <w:p w:rsidR="00EB3933" w:rsidRPr="00F171F3" w:rsidRDefault="00EB3933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C1989" w:rsidRPr="00F171F3">
        <w:tc>
          <w:tcPr>
            <w:tcW w:w="2520" w:type="dxa"/>
          </w:tcPr>
          <w:p w:rsidR="005C1989" w:rsidRPr="00F171F3" w:rsidRDefault="005C1989" w:rsidP="00B902D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洗錢資恐風險</w:t>
            </w:r>
          </w:p>
        </w:tc>
        <w:tc>
          <w:tcPr>
            <w:tcW w:w="3060" w:type="dxa"/>
          </w:tcPr>
          <w:p w:rsidR="005C1989" w:rsidRPr="00F171F3" w:rsidRDefault="005C1989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DTAAB010</w:t>
            </w:r>
          </w:p>
        </w:tc>
        <w:tc>
          <w:tcPr>
            <w:tcW w:w="3060" w:type="dxa"/>
          </w:tcPr>
          <w:p w:rsidR="005C1989" w:rsidRPr="00F171F3" w:rsidRDefault="005C1989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A2A17" w:rsidRPr="00F171F3">
        <w:trPr>
          <w:ins w:id="137" w:author="i9200230,陳德仁" w:date="2020-05-14T15:13:00Z"/>
        </w:trPr>
        <w:tc>
          <w:tcPr>
            <w:tcW w:w="2520" w:type="dxa"/>
          </w:tcPr>
          <w:p w:rsidR="009A2A17" w:rsidRPr="009A2A17" w:rsidRDefault="009A2A17" w:rsidP="00D21972">
            <w:pPr>
              <w:pStyle w:val="Tabletext"/>
              <w:keepLines w:val="0"/>
              <w:spacing w:after="0" w:line="240" w:lineRule="auto"/>
              <w:ind w:left="480"/>
              <w:rPr>
                <w:ins w:id="138" w:author="i9200230,陳德仁" w:date="2020-05-14T15:13:00Z"/>
                <w:rFonts w:ascii="細明體" w:eastAsia="細明體" w:hAnsi="細明體" w:hint="eastAsia"/>
                <w:lang w:eastAsia="zh-TW"/>
                <w:rPrChange w:id="139" w:author="i9200230,陳德仁" w:date="2020-05-14T15:14:00Z">
                  <w:rPr>
                    <w:ins w:id="140" w:author="i9200230,陳德仁" w:date="2020-05-14T15:13:00Z"/>
                    <w:rFonts w:hint="eastAsia"/>
                    <w:lang w:eastAsia="zh-TW"/>
                  </w:rPr>
                </w:rPrChange>
              </w:rPr>
            </w:pPr>
            <w:ins w:id="141" w:author="i9200230,陳德仁" w:date="2020-05-14T15:14:00Z">
              <w:r w:rsidRPr="009A2A17">
                <w:rPr>
                  <w:rFonts w:ascii="細明體" w:eastAsia="細明體" w:hAnsi="細明體" w:cs="Arial" w:hint="eastAsia"/>
                  <w:noProof/>
                  <w:color w:val="000000"/>
                  <w:rPrChange w:id="142" w:author="i9200230,陳德仁" w:date="2020-05-14T15:14:00Z">
                    <w:rPr>
                      <w:rFonts w:ascii="Arial" w:eastAsia="標楷體" w:hAnsi="Arial" w:cs="Arial" w:hint="eastAsia"/>
                      <w:noProof/>
                      <w:color w:val="000000"/>
                      <w:sz w:val="28"/>
                      <w:szCs w:val="28"/>
                    </w:rPr>
                  </w:rPrChange>
                </w:rPr>
                <w:t>未成年判斷</w:t>
              </w:r>
            </w:ins>
          </w:p>
        </w:tc>
        <w:tc>
          <w:tcPr>
            <w:tcW w:w="3060" w:type="dxa"/>
          </w:tcPr>
          <w:p w:rsidR="009A2A17" w:rsidRDefault="009A2A17" w:rsidP="009A2A17">
            <w:pPr>
              <w:pStyle w:val="Tabletext"/>
              <w:numPr>
                <w:ilvl w:val="0"/>
                <w:numId w:val="43"/>
              </w:numPr>
              <w:rPr>
                <w:ins w:id="143" w:author="i9200230,陳德仁" w:date="2020-05-14T15:17:00Z"/>
                <w:bCs/>
                <w:lang w:eastAsia="zh-TW"/>
              </w:rPr>
              <w:pPrChange w:id="144" w:author="i9200230,陳德仁" w:date="2020-05-14T15:17:00Z">
                <w:pPr>
                  <w:pStyle w:val="Tabletext"/>
                </w:pPr>
              </w:pPrChange>
            </w:pPr>
            <w:ins w:id="145" w:author="i9200230,陳德仁" w:date="2020-05-14T15:15:00Z">
              <w:r w:rsidRPr="009A2A17">
                <w:rPr>
                  <w:rFonts w:hint="eastAsia"/>
                  <w:bCs/>
                  <w:lang w:eastAsia="zh-TW"/>
                </w:rPr>
                <w:t>受款人</w:t>
              </w:r>
              <w:r w:rsidRPr="009A2A17">
                <w:rPr>
                  <w:rFonts w:hint="eastAsia"/>
                  <w:bCs/>
                  <w:lang w:eastAsia="zh-TW"/>
                </w:rPr>
                <w:t>ID</w:t>
              </w:r>
              <w:r w:rsidRPr="009A2A17">
                <w:rPr>
                  <w:rFonts w:hint="eastAsia"/>
                  <w:bCs/>
                  <w:lang w:eastAsia="zh-TW"/>
                </w:rPr>
                <w:t>同事故者</w:t>
              </w:r>
              <w:r w:rsidRPr="009A2A17">
                <w:rPr>
                  <w:rFonts w:hint="eastAsia"/>
                  <w:bCs/>
                  <w:lang w:eastAsia="zh-TW"/>
                </w:rPr>
                <w:t>ID</w:t>
              </w:r>
            </w:ins>
          </w:p>
          <w:p w:rsidR="009A2A17" w:rsidRDefault="009A2A17" w:rsidP="009A2A17">
            <w:pPr>
              <w:pStyle w:val="Tabletext"/>
              <w:ind w:left="360"/>
              <w:rPr>
                <w:ins w:id="146" w:author="i9200230,陳德仁" w:date="2020-05-14T15:18:00Z"/>
                <w:bCs/>
                <w:lang w:eastAsia="zh-TW"/>
              </w:rPr>
              <w:pPrChange w:id="147" w:author="i9200230,陳德仁" w:date="2020-05-14T15:17:00Z">
                <w:pPr>
                  <w:pStyle w:val="Tabletext"/>
                </w:pPr>
              </w:pPrChange>
            </w:pPr>
            <w:ins w:id="148" w:author="i9200230,陳德仁" w:date="2020-05-14T15:18:00Z">
              <w:r w:rsidRPr="009A2A17">
                <w:rPr>
                  <w:rFonts w:hint="eastAsia"/>
                  <w:bCs/>
                  <w:lang w:eastAsia="zh-TW"/>
                </w:rPr>
                <w:t>年齡計算</w:t>
              </w:r>
              <w:r w:rsidRPr="009A2A17">
                <w:rPr>
                  <w:rFonts w:hint="eastAsia"/>
                  <w:bCs/>
                  <w:lang w:eastAsia="zh-TW"/>
                </w:rPr>
                <w:t>=</w:t>
              </w:r>
              <w:r w:rsidRPr="009A2A17">
                <w:rPr>
                  <w:rFonts w:hint="eastAsia"/>
                  <w:bCs/>
                  <w:lang w:eastAsia="zh-TW"/>
                </w:rPr>
                <w:t>畫面受理日期</w:t>
              </w:r>
              <w:r w:rsidRPr="009A2A17">
                <w:rPr>
                  <w:rFonts w:hint="eastAsia"/>
                  <w:bCs/>
                  <w:lang w:eastAsia="zh-TW"/>
                </w:rPr>
                <w:t>-</w:t>
              </w:r>
              <w:r w:rsidRPr="009A2A17">
                <w:rPr>
                  <w:rFonts w:hint="eastAsia"/>
                  <w:bCs/>
                  <w:lang w:eastAsia="zh-TW"/>
                </w:rPr>
                <w:t>事故者</w:t>
              </w:r>
              <w:r w:rsidRPr="009A2A17">
                <w:rPr>
                  <w:rFonts w:hint="eastAsia"/>
                  <w:bCs/>
                  <w:lang w:eastAsia="zh-TW"/>
                </w:rPr>
                <w:t>ID</w:t>
              </w:r>
              <w:r w:rsidRPr="009A2A17">
                <w:rPr>
                  <w:rFonts w:hint="eastAsia"/>
                  <w:bCs/>
                  <w:lang w:eastAsia="zh-TW"/>
                </w:rPr>
                <w:t>出生日期</w:t>
              </w:r>
              <w:r w:rsidRPr="009A2A17">
                <w:rPr>
                  <w:rFonts w:hint="eastAsia"/>
                  <w:bCs/>
                  <w:lang w:eastAsia="zh-TW"/>
                </w:rPr>
                <w:t>(DTAAA010.OCR_BRDY)(Age.getLawAge(</w:t>
              </w:r>
              <w:r w:rsidRPr="009A2A17">
                <w:rPr>
                  <w:rFonts w:hint="eastAsia"/>
                  <w:bCs/>
                  <w:lang w:eastAsia="zh-TW"/>
                </w:rPr>
                <w:t>計算法定年齡</w:t>
              </w:r>
              <w:r w:rsidRPr="009A2A17">
                <w:rPr>
                  <w:rFonts w:hint="eastAsia"/>
                  <w:bCs/>
                  <w:lang w:eastAsia="zh-TW"/>
                </w:rPr>
                <w:t>))</w:t>
              </w:r>
            </w:ins>
          </w:p>
          <w:p w:rsidR="009A2A17" w:rsidRDefault="009A2A17" w:rsidP="009A2A17">
            <w:pPr>
              <w:pStyle w:val="Tabletext"/>
              <w:numPr>
                <w:ilvl w:val="0"/>
                <w:numId w:val="44"/>
              </w:numPr>
              <w:rPr>
                <w:ins w:id="149" w:author="i9200230,陳德仁" w:date="2020-05-14T15:19:00Z"/>
                <w:bCs/>
                <w:lang w:eastAsia="zh-TW"/>
              </w:rPr>
              <w:pPrChange w:id="150" w:author="i9200230,陳德仁" w:date="2020-05-14T15:18:00Z">
                <w:pPr>
                  <w:pStyle w:val="Tabletext"/>
                </w:pPr>
              </w:pPrChange>
            </w:pPr>
            <w:ins w:id="151" w:author="i9200230,陳德仁" w:date="2020-05-14T15:19:00Z">
              <w:r w:rsidRPr="009A2A17">
                <w:rPr>
                  <w:rFonts w:hint="eastAsia"/>
                  <w:bCs/>
                  <w:lang w:eastAsia="zh-TW"/>
                </w:rPr>
                <w:t>若年齡未滿</w:t>
              </w:r>
              <w:r w:rsidRPr="009A2A17">
                <w:rPr>
                  <w:rFonts w:hint="eastAsia"/>
                  <w:bCs/>
                  <w:lang w:eastAsia="zh-TW"/>
                </w:rPr>
                <w:t>20</w:t>
              </w:r>
              <w:r w:rsidRPr="009A2A17">
                <w:rPr>
                  <w:rFonts w:hint="eastAsia"/>
                  <w:bCs/>
                  <w:lang w:eastAsia="zh-TW"/>
                </w:rPr>
                <w:t>歲</w:t>
              </w:r>
              <w:r w:rsidRPr="009A2A17">
                <w:rPr>
                  <w:rFonts w:hint="eastAsia"/>
                  <w:bCs/>
                  <w:lang w:eastAsia="zh-TW"/>
                </w:rPr>
                <w:t>(0-19</w:t>
              </w:r>
              <w:r w:rsidRPr="009A2A17">
                <w:rPr>
                  <w:rFonts w:hint="eastAsia"/>
                  <w:bCs/>
                  <w:lang w:eastAsia="zh-TW"/>
                </w:rPr>
                <w:t>歲</w:t>
              </w:r>
              <w:r w:rsidRPr="009A2A17">
                <w:rPr>
                  <w:rFonts w:hint="eastAsia"/>
                  <w:bCs/>
                  <w:lang w:eastAsia="zh-TW"/>
                </w:rPr>
                <w:t>)</w:t>
              </w:r>
              <w:r w:rsidRPr="009A2A17">
                <w:rPr>
                  <w:rFonts w:hint="eastAsia"/>
                  <w:bCs/>
                  <w:lang w:eastAsia="zh-TW"/>
                </w:rPr>
                <w:t>，則顯示</w:t>
              </w:r>
              <w:r w:rsidRPr="009A2A17">
                <w:rPr>
                  <w:rFonts w:hint="eastAsia"/>
                  <w:bCs/>
                  <w:color w:val="FF0000"/>
                  <w:lang w:eastAsia="zh-TW"/>
                  <w:rPrChange w:id="152" w:author="i9200230,陳德仁" w:date="2020-05-14T15:19:00Z">
                    <w:rPr>
                      <w:rFonts w:hint="eastAsia"/>
                      <w:bCs/>
                      <w:lang w:eastAsia="zh-TW"/>
                    </w:rPr>
                  </w:rPrChange>
                </w:rPr>
                <w:t>Y</w:t>
              </w:r>
              <w:r w:rsidRPr="009A2A17">
                <w:rPr>
                  <w:rFonts w:hint="eastAsia"/>
                  <w:bCs/>
                  <w:lang w:eastAsia="zh-TW"/>
                </w:rPr>
                <w:t>(</w:t>
              </w:r>
              <w:r w:rsidRPr="009A2A17">
                <w:rPr>
                  <w:rFonts w:hint="eastAsia"/>
                  <w:bCs/>
                  <w:color w:val="FF0000"/>
                  <w:lang w:eastAsia="zh-TW"/>
                  <w:rPrChange w:id="153" w:author="i9200230,陳德仁" w:date="2020-05-14T15:19:00Z">
                    <w:rPr>
                      <w:rFonts w:hint="eastAsia"/>
                      <w:bCs/>
                      <w:lang w:eastAsia="zh-TW"/>
                    </w:rPr>
                  </w:rPrChange>
                </w:rPr>
                <w:t>紅</w:t>
              </w:r>
              <w:r w:rsidRPr="009A2A17">
                <w:rPr>
                  <w:rFonts w:hint="eastAsia"/>
                  <w:bCs/>
                  <w:lang w:eastAsia="zh-TW"/>
                </w:rPr>
                <w:t>色</w:t>
              </w:r>
              <w:r w:rsidRPr="009A2A17">
                <w:rPr>
                  <w:rFonts w:hint="eastAsia"/>
                  <w:bCs/>
                  <w:lang w:eastAsia="zh-TW"/>
                </w:rPr>
                <w:t>)</w:t>
              </w:r>
            </w:ins>
          </w:p>
          <w:p w:rsidR="009A2A17" w:rsidRPr="009A2A17" w:rsidRDefault="009A2A17" w:rsidP="009A2A17">
            <w:pPr>
              <w:pStyle w:val="Tabletext"/>
              <w:numPr>
                <w:ilvl w:val="0"/>
                <w:numId w:val="44"/>
              </w:numPr>
              <w:rPr>
                <w:ins w:id="154" w:author="i9200230,陳德仁" w:date="2020-05-14T15:16:00Z"/>
                <w:rFonts w:hint="eastAsia"/>
                <w:bCs/>
                <w:lang w:eastAsia="zh-TW"/>
                <w:rPrChange w:id="155" w:author="i9200230,陳德仁" w:date="2020-05-14T15:17:00Z">
                  <w:rPr>
                    <w:ins w:id="156" w:author="i9200230,陳德仁" w:date="2020-05-14T15:16:00Z"/>
                    <w:bCs/>
                    <w:lang w:eastAsia="zh-TW"/>
                  </w:rPr>
                </w:rPrChange>
              </w:rPr>
              <w:pPrChange w:id="157" w:author="i9200230,陳德仁" w:date="2020-05-14T15:18:00Z">
                <w:pPr>
                  <w:pStyle w:val="Tabletext"/>
                </w:pPr>
              </w:pPrChange>
            </w:pPr>
            <w:ins w:id="158" w:author="i9200230,陳德仁" w:date="2020-05-14T15:19:00Z">
              <w:r w:rsidRPr="009A2A17">
                <w:rPr>
                  <w:rFonts w:hint="eastAsia"/>
                  <w:bCs/>
                  <w:lang w:eastAsia="zh-TW"/>
                </w:rPr>
                <w:t>若年齡大於等於</w:t>
              </w:r>
              <w:r w:rsidRPr="009A2A17">
                <w:rPr>
                  <w:rFonts w:hint="eastAsia"/>
                  <w:bCs/>
                  <w:lang w:eastAsia="zh-TW"/>
                </w:rPr>
                <w:t>20</w:t>
              </w:r>
              <w:r w:rsidRPr="009A2A17">
                <w:rPr>
                  <w:rFonts w:hint="eastAsia"/>
                  <w:bCs/>
                  <w:lang w:eastAsia="zh-TW"/>
                </w:rPr>
                <w:t>歲，則顯示</w:t>
              </w:r>
              <w:r w:rsidRPr="009A2A17">
                <w:rPr>
                  <w:rFonts w:hint="eastAsia"/>
                  <w:bCs/>
                  <w:lang w:eastAsia="zh-TW"/>
                </w:rPr>
                <w:t>N(</w:t>
              </w:r>
              <w:r w:rsidRPr="009A2A17">
                <w:rPr>
                  <w:rFonts w:hint="eastAsia"/>
                  <w:bCs/>
                  <w:lang w:eastAsia="zh-TW"/>
                </w:rPr>
                <w:t>黑色</w:t>
              </w:r>
              <w:r w:rsidRPr="009A2A17">
                <w:rPr>
                  <w:rFonts w:hint="eastAsia"/>
                  <w:bCs/>
                  <w:lang w:eastAsia="zh-TW"/>
                </w:rPr>
                <w:t>)</w:t>
              </w:r>
            </w:ins>
          </w:p>
          <w:p w:rsidR="009A2A17" w:rsidRPr="009A2A17" w:rsidRDefault="009A2A17" w:rsidP="009A2A17">
            <w:pPr>
              <w:pStyle w:val="Tabletext"/>
              <w:numPr>
                <w:ilvl w:val="0"/>
                <w:numId w:val="43"/>
              </w:numPr>
              <w:rPr>
                <w:ins w:id="159" w:author="i9200230,陳德仁" w:date="2020-05-14T15:15:00Z"/>
                <w:rFonts w:hint="eastAsia"/>
                <w:bCs/>
                <w:lang w:eastAsia="zh-TW"/>
              </w:rPr>
              <w:pPrChange w:id="160" w:author="i9200230,陳德仁" w:date="2020-05-14T15:16:00Z">
                <w:pPr>
                  <w:pStyle w:val="Tabletext"/>
                </w:pPr>
              </w:pPrChange>
            </w:pPr>
            <w:ins w:id="161" w:author="i9200230,陳德仁" w:date="2020-05-14T15:17:00Z">
              <w:r w:rsidRPr="009A2A17">
                <w:rPr>
                  <w:rFonts w:hint="eastAsia"/>
                  <w:bCs/>
                  <w:lang w:eastAsia="zh-TW"/>
                </w:rPr>
                <w:t>受款人</w:t>
              </w:r>
              <w:r w:rsidRPr="009A2A17">
                <w:rPr>
                  <w:rFonts w:hint="eastAsia"/>
                  <w:bCs/>
                  <w:lang w:eastAsia="zh-TW"/>
                </w:rPr>
                <w:t>ID</w:t>
              </w:r>
              <w:r w:rsidRPr="009A2A17">
                <w:rPr>
                  <w:rFonts w:hint="eastAsia"/>
                  <w:bCs/>
                  <w:lang w:eastAsia="zh-TW"/>
                </w:rPr>
                <w:t>不同於事故者</w:t>
              </w:r>
              <w:r w:rsidRPr="009A2A17">
                <w:rPr>
                  <w:rFonts w:hint="eastAsia"/>
                  <w:bCs/>
                  <w:lang w:eastAsia="zh-TW"/>
                </w:rPr>
                <w:t>ID</w:t>
              </w:r>
            </w:ins>
          </w:p>
          <w:p w:rsidR="009A2A17" w:rsidRPr="00F171F3" w:rsidRDefault="009A2A17" w:rsidP="009A2A17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ins w:id="162" w:author="i9200230,陳德仁" w:date="2020-05-14T15:13:00Z"/>
                <w:rFonts w:hint="eastAsia"/>
                <w:bCs/>
                <w:lang w:eastAsia="zh-TW"/>
              </w:rPr>
              <w:pPrChange w:id="163" w:author="i9200230,陳德仁" w:date="2020-05-14T15:19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164" w:author="i9200230,陳德仁" w:date="2020-05-14T15:15:00Z">
              <w:r w:rsidRPr="009A2A17">
                <w:rPr>
                  <w:rFonts w:hint="eastAsia"/>
                  <w:bCs/>
                  <w:lang w:eastAsia="zh-TW"/>
                </w:rPr>
                <w:t>顯示</w:t>
              </w:r>
              <w:r w:rsidRPr="009A2A17">
                <w:rPr>
                  <w:rFonts w:hint="eastAsia"/>
                  <w:bCs/>
                  <w:color w:val="FF0000"/>
                  <w:lang w:eastAsia="zh-TW"/>
                  <w:rPrChange w:id="165" w:author="i9200230,陳德仁" w:date="2020-05-14T15:20:00Z">
                    <w:rPr>
                      <w:rFonts w:hint="eastAsia"/>
                      <w:bCs/>
                      <w:lang w:eastAsia="zh-TW"/>
                    </w:rPr>
                  </w:rPrChange>
                </w:rPr>
                <w:t>「年齡無法判斷」</w:t>
              </w:r>
              <w:r w:rsidRPr="009A2A17">
                <w:rPr>
                  <w:rFonts w:hint="eastAsia"/>
                  <w:bCs/>
                  <w:lang w:eastAsia="zh-TW"/>
                </w:rPr>
                <w:t>(</w:t>
              </w:r>
              <w:r w:rsidRPr="009A2A17">
                <w:rPr>
                  <w:rFonts w:hint="eastAsia"/>
                  <w:bCs/>
                  <w:color w:val="FF0000"/>
                  <w:lang w:eastAsia="zh-TW"/>
                  <w:rPrChange w:id="166" w:author="i9200230,陳德仁" w:date="2020-05-14T15:20:00Z">
                    <w:rPr>
                      <w:rFonts w:hint="eastAsia"/>
                      <w:bCs/>
                      <w:lang w:eastAsia="zh-TW"/>
                    </w:rPr>
                  </w:rPrChange>
                </w:rPr>
                <w:t>紅</w:t>
              </w:r>
              <w:r w:rsidRPr="009A2A17">
                <w:rPr>
                  <w:rFonts w:hint="eastAsia"/>
                  <w:bCs/>
                  <w:lang w:eastAsia="zh-TW"/>
                </w:rPr>
                <w:t>色字樣</w:t>
              </w:r>
              <w:r w:rsidRPr="009A2A17">
                <w:rPr>
                  <w:rFonts w:hint="eastAsia"/>
                  <w:bCs/>
                  <w:lang w:eastAsia="zh-TW"/>
                </w:rPr>
                <w:t>)</w:t>
              </w:r>
            </w:ins>
          </w:p>
        </w:tc>
        <w:tc>
          <w:tcPr>
            <w:tcW w:w="3060" w:type="dxa"/>
          </w:tcPr>
          <w:p w:rsidR="009A2A17" w:rsidRPr="00F171F3" w:rsidRDefault="009A2A17" w:rsidP="00B902D9">
            <w:pPr>
              <w:pStyle w:val="Tabletext"/>
              <w:keepLines w:val="0"/>
              <w:spacing w:after="0" w:line="240" w:lineRule="auto"/>
              <w:rPr>
                <w:ins w:id="167" w:author="i9200230,陳德仁" w:date="2020-05-14T15:13:00Z"/>
                <w:rFonts w:hint="eastAsia"/>
                <w:bCs/>
                <w:lang w:eastAsia="zh-TW"/>
              </w:rPr>
            </w:pPr>
          </w:p>
        </w:tc>
      </w:tr>
      <w:tr w:rsidR="00B902D9" w:rsidRPr="00F171F3">
        <w:tc>
          <w:tcPr>
            <w:tcW w:w="2520" w:type="dxa"/>
          </w:tcPr>
          <w:p w:rsidR="00B902D9" w:rsidRPr="00F171F3" w:rsidRDefault="00B902D9" w:rsidP="00B902D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給付方式</w:t>
            </w:r>
          </w:p>
        </w:tc>
        <w:tc>
          <w:tcPr>
            <w:tcW w:w="3060" w:type="dxa"/>
          </w:tcPr>
          <w:p w:rsidR="00F34BBB" w:rsidRPr="00F171F3" w:rsidRDefault="00B902D9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</w:t>
            </w:r>
            <w:r w:rsidR="00F34BBB" w:rsidRPr="00F171F3">
              <w:rPr>
                <w:rFonts w:hint="eastAsia"/>
                <w:bCs/>
                <w:lang w:eastAsia="zh-TW"/>
              </w:rPr>
              <w:t>10</w:t>
            </w:r>
          </w:p>
          <w:p w:rsidR="00F34BBB" w:rsidRPr="00F171F3" w:rsidRDefault="00F34BBB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3060" w:type="dxa"/>
          </w:tcPr>
          <w:p w:rsidR="00F34BBB" w:rsidRPr="00F171F3" w:rsidRDefault="00F34BBB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IF DTAAB010.</w:t>
            </w:r>
            <w:r w:rsidRPr="00F171F3">
              <w:rPr>
                <w:rFonts w:hint="eastAsia"/>
                <w:bCs/>
                <w:lang w:eastAsia="zh-TW"/>
              </w:rPr>
              <w:t>取消禁背表示</w:t>
            </w:r>
            <w:r w:rsidRPr="00F171F3">
              <w:rPr>
                <w:rFonts w:hint="eastAsia"/>
                <w:bCs/>
                <w:lang w:eastAsia="zh-TW"/>
              </w:rPr>
              <w:t xml:space="preserve"> = </w:t>
            </w:r>
            <w:r w:rsidRPr="00F171F3">
              <w:rPr>
                <w:bCs/>
                <w:lang w:eastAsia="zh-TW"/>
              </w:rPr>
              <w:t>‘</w:t>
            </w:r>
            <w:r w:rsidRPr="00F171F3">
              <w:rPr>
                <w:rFonts w:hint="eastAsia"/>
                <w:bCs/>
                <w:lang w:eastAsia="zh-TW"/>
              </w:rPr>
              <w:t>Y</w:t>
            </w:r>
            <w:r w:rsidRPr="00F171F3">
              <w:rPr>
                <w:bCs/>
                <w:lang w:eastAsia="zh-TW"/>
              </w:rPr>
              <w:t>’</w:t>
            </w:r>
          </w:p>
          <w:p w:rsidR="00F34BBB" w:rsidRPr="00F171F3" w:rsidRDefault="00F34BBB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</w:t>
            </w:r>
            <w:r w:rsidRPr="00F171F3">
              <w:rPr>
                <w:rFonts w:hint="eastAsia"/>
                <w:bCs/>
                <w:lang w:eastAsia="zh-TW"/>
              </w:rPr>
              <w:t>除顯示給付方式中文外，加上紅字</w:t>
            </w:r>
            <w:r w:rsidRPr="00F171F3">
              <w:rPr>
                <w:rFonts w:hint="eastAsia"/>
                <w:bCs/>
                <w:lang w:eastAsia="zh-TW"/>
              </w:rPr>
              <w:t xml:space="preserve"> </w:t>
            </w:r>
            <w:r w:rsidRPr="00F171F3">
              <w:rPr>
                <w:bCs/>
                <w:lang w:eastAsia="zh-TW"/>
              </w:rPr>
              <w:t>“</w:t>
            </w:r>
            <w:r w:rsidRPr="00F171F3">
              <w:rPr>
                <w:rFonts w:hint="eastAsia"/>
                <w:bCs/>
                <w:lang w:eastAsia="zh-TW"/>
              </w:rPr>
              <w:t>(</w:t>
            </w:r>
            <w:r w:rsidRPr="00F171F3">
              <w:rPr>
                <w:rFonts w:hint="eastAsia"/>
                <w:bCs/>
                <w:lang w:eastAsia="zh-TW"/>
              </w:rPr>
              <w:t>取消禁背</w:t>
            </w:r>
            <w:r w:rsidRPr="00F171F3">
              <w:rPr>
                <w:rFonts w:hint="eastAsia"/>
                <w:bCs/>
                <w:lang w:eastAsia="zh-TW"/>
              </w:rPr>
              <w:t>)</w:t>
            </w:r>
            <w:r w:rsidRPr="00F171F3">
              <w:rPr>
                <w:bCs/>
                <w:lang w:eastAsia="zh-TW"/>
              </w:rPr>
              <w:t>”</w:t>
            </w:r>
            <w:r w:rsidR="000A2787" w:rsidRPr="00F171F3">
              <w:rPr>
                <w:rFonts w:hint="eastAsia"/>
                <w:bCs/>
                <w:lang w:eastAsia="zh-TW"/>
              </w:rPr>
              <w:t xml:space="preserve"> + DTAAB010.</w:t>
            </w:r>
            <w:r w:rsidR="000A2787" w:rsidRPr="00F171F3">
              <w:rPr>
                <w:rFonts w:hint="eastAsia"/>
                <w:bCs/>
                <w:lang w:eastAsia="zh-TW"/>
              </w:rPr>
              <w:t>取消禁背原因中文</w:t>
            </w:r>
          </w:p>
          <w:p w:rsidR="00F34BBB" w:rsidRPr="00F171F3" w:rsidRDefault="00F34BBB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END IF</w:t>
            </w:r>
          </w:p>
          <w:p w:rsidR="00D75E8E" w:rsidRPr="00F171F3" w:rsidRDefault="00D75E8E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D75E8E" w:rsidRPr="00F171F3" w:rsidRDefault="00D75E8E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IF DTAAB010.</w:t>
            </w:r>
            <w:r w:rsidRPr="00F171F3">
              <w:rPr>
                <w:rFonts w:hint="eastAsia"/>
                <w:bCs/>
                <w:lang w:eastAsia="zh-TW"/>
              </w:rPr>
              <w:t>取消平行線表示</w:t>
            </w:r>
            <w:r w:rsidRPr="00F171F3">
              <w:rPr>
                <w:rFonts w:hint="eastAsia"/>
                <w:bCs/>
                <w:lang w:eastAsia="zh-TW"/>
              </w:rPr>
              <w:t>=</w:t>
            </w:r>
            <w:r w:rsidRPr="00F171F3">
              <w:rPr>
                <w:bCs/>
                <w:lang w:eastAsia="zh-TW"/>
              </w:rPr>
              <w:t>’</w:t>
            </w:r>
            <w:r w:rsidRPr="00F171F3">
              <w:rPr>
                <w:rFonts w:hint="eastAsia"/>
                <w:bCs/>
                <w:lang w:eastAsia="zh-TW"/>
              </w:rPr>
              <w:t>Y</w:t>
            </w:r>
            <w:r w:rsidRPr="00F171F3">
              <w:rPr>
                <w:bCs/>
                <w:lang w:eastAsia="zh-TW"/>
              </w:rPr>
              <w:t>’</w:t>
            </w:r>
          </w:p>
          <w:p w:rsidR="00D75E8E" w:rsidRPr="00F171F3" w:rsidRDefault="00D75E8E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    </w:t>
            </w:r>
            <w:r w:rsidRPr="00F171F3">
              <w:rPr>
                <w:rFonts w:hint="eastAsia"/>
                <w:bCs/>
                <w:lang w:eastAsia="zh-TW"/>
              </w:rPr>
              <w:t>除顯示給付方式中文外，加上紅字</w:t>
            </w:r>
            <w:r w:rsidRPr="00F171F3">
              <w:rPr>
                <w:bCs/>
                <w:lang w:eastAsia="zh-TW"/>
              </w:rPr>
              <w:t>”</w:t>
            </w:r>
            <w:r w:rsidRPr="00F171F3">
              <w:rPr>
                <w:rFonts w:hint="eastAsia"/>
                <w:bCs/>
                <w:lang w:eastAsia="zh-TW"/>
              </w:rPr>
              <w:t>(</w:t>
            </w:r>
            <w:r w:rsidRPr="00F171F3">
              <w:rPr>
                <w:rFonts w:hint="eastAsia"/>
                <w:bCs/>
                <w:lang w:eastAsia="zh-TW"/>
              </w:rPr>
              <w:t>取消平行線</w:t>
            </w:r>
            <w:r w:rsidRPr="00F171F3">
              <w:rPr>
                <w:rFonts w:hint="eastAsia"/>
                <w:bCs/>
                <w:lang w:eastAsia="zh-TW"/>
              </w:rPr>
              <w:t>)</w:t>
            </w:r>
            <w:r w:rsidRPr="00F171F3">
              <w:rPr>
                <w:bCs/>
                <w:lang w:eastAsia="zh-TW"/>
              </w:rPr>
              <w:t>”</w:t>
            </w:r>
            <w:r w:rsidRPr="00F171F3">
              <w:rPr>
                <w:rFonts w:hint="eastAsia"/>
                <w:bCs/>
                <w:lang w:eastAsia="zh-TW"/>
              </w:rPr>
              <w:t>+DTAAB010.</w:t>
            </w:r>
            <w:r w:rsidRPr="00F171F3">
              <w:rPr>
                <w:rFonts w:hint="eastAsia"/>
                <w:bCs/>
                <w:lang w:eastAsia="zh-TW"/>
              </w:rPr>
              <w:t>取消平行線原因中文</w:t>
            </w:r>
          </w:p>
          <w:p w:rsidR="00D75E8E" w:rsidRPr="00F171F3" w:rsidRDefault="00D75E8E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END IF</w:t>
            </w:r>
          </w:p>
          <w:p w:rsidR="00D75E8E" w:rsidRPr="00F171F3" w:rsidRDefault="00D75E8E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025436" w:rsidRPr="00F171F3" w:rsidRDefault="00025436" w:rsidP="00B902D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 xml:space="preserve">IF DTAAB010.PAY_TYPE = </w:t>
            </w:r>
            <w:r w:rsidRPr="00F171F3">
              <w:rPr>
                <w:bCs/>
                <w:lang w:eastAsia="zh-TW"/>
              </w:rPr>
              <w:t>‘</w:t>
            </w:r>
            <w:r w:rsidRPr="00F171F3">
              <w:rPr>
                <w:rFonts w:hint="eastAsia"/>
                <w:bCs/>
                <w:lang w:eastAsia="zh-TW"/>
              </w:rPr>
              <w:t>5</w:t>
            </w:r>
            <w:r w:rsidRPr="00F171F3">
              <w:rPr>
                <w:bCs/>
                <w:lang w:eastAsia="zh-TW"/>
              </w:rPr>
              <w:t>’</w:t>
            </w:r>
          </w:p>
          <w:p w:rsidR="00025436" w:rsidRPr="00F171F3" w:rsidRDefault="00025436" w:rsidP="0002543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 xml:space="preserve">  </w:t>
            </w:r>
            <w:r w:rsidR="00D75E8E" w:rsidRPr="00F171F3">
              <w:rPr>
                <w:rFonts w:hint="eastAsia"/>
                <w:lang w:eastAsia="zh-TW"/>
              </w:rPr>
              <w:t xml:space="preserve">  </w:t>
            </w:r>
            <w:r w:rsidRPr="00F171F3">
              <w:rPr>
                <w:rFonts w:hint="eastAsia"/>
                <w:lang w:eastAsia="zh-TW"/>
              </w:rPr>
              <w:t>多顯示一行內容</w:t>
            </w:r>
            <w:r w:rsidRPr="00F171F3">
              <w:rPr>
                <w:rFonts w:hint="eastAsia"/>
                <w:lang w:eastAsia="zh-TW"/>
              </w:rPr>
              <w:t xml:space="preserve"> </w:t>
            </w:r>
            <w:r w:rsidRPr="00F171F3">
              <w:rPr>
                <w:rFonts w:hint="eastAsia"/>
                <w:lang w:eastAsia="zh-TW"/>
              </w:rPr>
              <w:t>行庫代號</w:t>
            </w:r>
            <w:r w:rsidRPr="00F171F3">
              <w:rPr>
                <w:rFonts w:hint="eastAsia"/>
                <w:lang w:eastAsia="zh-TW"/>
              </w:rPr>
              <w:t xml:space="preserve"> </w:t>
            </w:r>
            <w:r w:rsidRPr="00F171F3">
              <w:rPr>
                <w:rFonts w:hint="eastAsia"/>
                <w:lang w:eastAsia="zh-TW"/>
              </w:rPr>
              <w:t>帳號</w:t>
            </w:r>
          </w:p>
          <w:p w:rsidR="00D75E8E" w:rsidRPr="00F171F3" w:rsidRDefault="00D75E8E" w:rsidP="0002543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 xml:space="preserve">    </w:t>
            </w:r>
            <w:r w:rsidR="005F53E5" w:rsidRPr="00F171F3">
              <w:rPr>
                <w:rFonts w:hint="eastAsia"/>
                <w:lang w:eastAsia="zh-TW"/>
              </w:rPr>
              <w:t>若</w:t>
            </w:r>
            <w:r w:rsidR="005F53E5" w:rsidRPr="00F171F3">
              <w:rPr>
                <w:rFonts w:hint="eastAsia"/>
                <w:lang w:eastAsia="zh-TW"/>
              </w:rPr>
              <w:t>DTAAB010.</w:t>
            </w:r>
            <w:r w:rsidR="005F53E5" w:rsidRPr="00F171F3">
              <w:rPr>
                <w:rFonts w:hint="eastAsia"/>
                <w:lang w:eastAsia="zh-TW"/>
              </w:rPr>
              <w:t>受理編號與</w:t>
            </w:r>
            <w:r w:rsidR="005F53E5" w:rsidRPr="00F171F3">
              <w:rPr>
                <w:rFonts w:hint="eastAsia"/>
                <w:lang w:eastAsia="zh-TW"/>
              </w:rPr>
              <w:t>DTAAB010.</w:t>
            </w:r>
            <w:r w:rsidR="005F53E5" w:rsidRPr="00F171F3">
              <w:rPr>
                <w:rFonts w:hint="eastAsia"/>
                <w:lang w:eastAsia="zh-TW"/>
              </w:rPr>
              <w:t>受款人</w:t>
            </w:r>
            <w:r w:rsidR="005F53E5" w:rsidRPr="00F171F3">
              <w:rPr>
                <w:rFonts w:hint="eastAsia"/>
                <w:lang w:eastAsia="zh-TW"/>
              </w:rPr>
              <w:t>ID</w:t>
            </w:r>
            <w:r w:rsidR="005F53E5" w:rsidRPr="00F171F3">
              <w:rPr>
                <w:rFonts w:hint="eastAsia"/>
                <w:lang w:eastAsia="zh-TW"/>
              </w:rPr>
              <w:t>存在</w:t>
            </w:r>
            <w:r w:rsidR="00BA034A" w:rsidRPr="00F171F3">
              <w:rPr>
                <w:rFonts w:hint="eastAsia"/>
                <w:lang w:eastAsia="zh-TW"/>
              </w:rPr>
              <w:t>理賠簡易受理給付方式檔</w:t>
            </w:r>
            <w:r w:rsidR="00BA034A" w:rsidRPr="00F171F3">
              <w:rPr>
                <w:rFonts w:hint="eastAsia"/>
                <w:lang w:eastAsia="zh-TW"/>
              </w:rPr>
              <w:t>DTAAA018</w:t>
            </w:r>
            <w:r w:rsidR="00BA034A" w:rsidRPr="00F171F3">
              <w:rPr>
                <w:rFonts w:hint="eastAsia"/>
                <w:lang w:eastAsia="zh-TW"/>
              </w:rPr>
              <w:t>內，則檢查</w:t>
            </w:r>
            <w:r w:rsidR="00BA034A" w:rsidRPr="00F171F3">
              <w:rPr>
                <w:rFonts w:hint="eastAsia"/>
                <w:lang w:eastAsia="zh-TW"/>
              </w:rPr>
              <w:t>DTAAB010.</w:t>
            </w:r>
            <w:r w:rsidR="00BA034A" w:rsidRPr="00F171F3">
              <w:rPr>
                <w:rFonts w:hint="eastAsia"/>
                <w:lang w:eastAsia="zh-TW"/>
              </w:rPr>
              <w:t>行庫代號與</w:t>
            </w:r>
            <w:r w:rsidR="00BA034A" w:rsidRPr="00F171F3">
              <w:rPr>
                <w:rFonts w:hint="eastAsia"/>
                <w:lang w:eastAsia="zh-TW"/>
              </w:rPr>
              <w:t>DTAAA018.</w:t>
            </w:r>
            <w:r w:rsidR="00BA034A" w:rsidRPr="00F171F3">
              <w:rPr>
                <w:rFonts w:hint="eastAsia"/>
                <w:lang w:eastAsia="zh-TW"/>
              </w:rPr>
              <w:t>行庫代號、</w:t>
            </w:r>
            <w:r w:rsidR="00BA034A" w:rsidRPr="00F171F3">
              <w:rPr>
                <w:rFonts w:hint="eastAsia"/>
                <w:lang w:eastAsia="zh-TW"/>
              </w:rPr>
              <w:t>DTAAB010.</w:t>
            </w:r>
            <w:r w:rsidR="00BA034A" w:rsidRPr="00F171F3">
              <w:rPr>
                <w:rFonts w:hint="eastAsia"/>
                <w:lang w:eastAsia="zh-TW"/>
              </w:rPr>
              <w:t>帳號與</w:t>
            </w:r>
            <w:r w:rsidR="00BA034A" w:rsidRPr="00F171F3">
              <w:rPr>
                <w:rFonts w:hint="eastAsia"/>
                <w:lang w:eastAsia="zh-TW"/>
              </w:rPr>
              <w:t>DTAAA018.</w:t>
            </w:r>
            <w:r w:rsidR="00BA034A" w:rsidRPr="00F171F3">
              <w:rPr>
                <w:rFonts w:hint="eastAsia"/>
                <w:lang w:eastAsia="zh-TW"/>
              </w:rPr>
              <w:t>帳號是否相同，有任一不同則將給付方式欄位以紅字顯示，並且將原給付方式中文後方加上</w:t>
            </w:r>
            <w:r w:rsidR="00BA034A" w:rsidRPr="00F171F3">
              <w:rPr>
                <w:lang w:eastAsia="zh-TW"/>
              </w:rPr>
              <w:t>”</w:t>
            </w:r>
            <w:r w:rsidR="00BA034A" w:rsidRPr="00F171F3">
              <w:rPr>
                <w:rFonts w:hint="eastAsia"/>
                <w:lang w:eastAsia="zh-TW"/>
              </w:rPr>
              <w:t>(</w:t>
            </w:r>
            <w:r w:rsidR="00BA034A" w:rsidRPr="00F171F3">
              <w:rPr>
                <w:rFonts w:hint="eastAsia"/>
                <w:lang w:eastAsia="zh-TW"/>
              </w:rPr>
              <w:t>請再次確認</w:t>
            </w:r>
            <w:r w:rsidR="00BA034A" w:rsidRPr="00F171F3">
              <w:rPr>
                <w:rFonts w:hint="eastAsia"/>
                <w:lang w:eastAsia="zh-TW"/>
              </w:rPr>
              <w:t>)</w:t>
            </w:r>
            <w:r w:rsidR="00BA034A" w:rsidRPr="00F171F3">
              <w:rPr>
                <w:lang w:eastAsia="zh-TW"/>
              </w:rPr>
              <w:t>”</w:t>
            </w:r>
          </w:p>
          <w:p w:rsidR="00025436" w:rsidRPr="00F171F3" w:rsidRDefault="00025436" w:rsidP="00025436">
            <w:pPr>
              <w:pStyle w:val="Tabletext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END IF</w:t>
            </w:r>
          </w:p>
        </w:tc>
      </w:tr>
      <w:tr w:rsidR="008D5EAE" w:rsidRPr="00F171F3">
        <w:tc>
          <w:tcPr>
            <w:tcW w:w="2520" w:type="dxa"/>
          </w:tcPr>
          <w:p w:rsidR="008D5EAE" w:rsidRPr="00F171F3" w:rsidRDefault="008D5EAE" w:rsidP="008D5EA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理賠金額</w:t>
            </w:r>
          </w:p>
        </w:tc>
        <w:tc>
          <w:tcPr>
            <w:tcW w:w="3060" w:type="dxa"/>
          </w:tcPr>
          <w:p w:rsidR="008D5EAE" w:rsidRPr="00F171F3" w:rsidRDefault="008D5EAE" w:rsidP="008D5EA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DTAAB010</w:t>
            </w:r>
          </w:p>
        </w:tc>
        <w:tc>
          <w:tcPr>
            <w:tcW w:w="3060" w:type="dxa"/>
          </w:tcPr>
          <w:p w:rsidR="008D5EAE" w:rsidRPr="00F171F3" w:rsidRDefault="008D5EAE" w:rsidP="008D5EA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97C9C" w:rsidRPr="00F171F3">
        <w:tc>
          <w:tcPr>
            <w:tcW w:w="2520" w:type="dxa"/>
          </w:tcPr>
          <w:p w:rsidR="00297C9C" w:rsidRPr="00F171F3" w:rsidRDefault="00297C9C" w:rsidP="008D5EA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延滯息</w:t>
            </w:r>
          </w:p>
        </w:tc>
        <w:tc>
          <w:tcPr>
            <w:tcW w:w="3060" w:type="dxa"/>
          </w:tcPr>
          <w:p w:rsidR="00297C9C" w:rsidRPr="00F171F3" w:rsidRDefault="00297C9C" w:rsidP="008D5EA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DTAAB010</w:t>
            </w:r>
          </w:p>
        </w:tc>
        <w:tc>
          <w:tcPr>
            <w:tcW w:w="3060" w:type="dxa"/>
          </w:tcPr>
          <w:p w:rsidR="00297C9C" w:rsidRPr="00F171F3" w:rsidRDefault="00297C9C" w:rsidP="006E4F9E">
            <w:pPr>
              <w:pStyle w:val="Tabletext"/>
              <w:keepLines w:val="0"/>
              <w:spacing w:after="0" w:line="240" w:lineRule="auto"/>
              <w:ind w:leftChars="-1" w:hangingChars="1" w:hanging="2"/>
              <w:rPr>
                <w:rFonts w:hint="eastAsia"/>
                <w:bCs/>
                <w:lang w:eastAsia="zh-TW"/>
              </w:rPr>
            </w:pPr>
            <w:r w:rsidRPr="00F171F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DTAAB010.核賠日期  &gt;= 代碼中文維護(系統別：AA，代碼FLOW_CTL_APLY_NO，值14)中日期，才需顯示本欄位。</w:t>
            </w:r>
          </w:p>
        </w:tc>
      </w:tr>
      <w:tr w:rsidR="00297C9C" w:rsidRPr="00F171F3">
        <w:tc>
          <w:tcPr>
            <w:tcW w:w="2520" w:type="dxa"/>
          </w:tcPr>
          <w:p w:rsidR="00297C9C" w:rsidRPr="00F171F3" w:rsidRDefault="00297C9C" w:rsidP="008D5EA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延滯息所得稅</w:t>
            </w:r>
          </w:p>
        </w:tc>
        <w:tc>
          <w:tcPr>
            <w:tcW w:w="3060" w:type="dxa"/>
          </w:tcPr>
          <w:p w:rsidR="00297C9C" w:rsidRPr="00F171F3" w:rsidRDefault="00297C9C" w:rsidP="008D5EA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DTAAB010</w:t>
            </w:r>
          </w:p>
        </w:tc>
        <w:tc>
          <w:tcPr>
            <w:tcW w:w="3060" w:type="dxa"/>
          </w:tcPr>
          <w:p w:rsidR="00297C9C" w:rsidRPr="00F171F3" w:rsidRDefault="00297C9C" w:rsidP="008D5EA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DTAAB010.核賠日期  &gt;= 代碼中文維護(系統別：AA，代碼FLOW_CTL_APLY_NO，值14)中日期，才需顯示本欄位。</w:t>
            </w:r>
          </w:p>
        </w:tc>
      </w:tr>
      <w:tr w:rsidR="00297C9C" w:rsidRPr="00F171F3">
        <w:tc>
          <w:tcPr>
            <w:tcW w:w="2520" w:type="dxa"/>
          </w:tcPr>
          <w:p w:rsidR="00297C9C" w:rsidRPr="00F171F3" w:rsidRDefault="00297C9C" w:rsidP="008D5EA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171F3">
              <w:rPr>
                <w:rFonts w:hint="eastAsia"/>
                <w:lang w:eastAsia="zh-TW"/>
              </w:rPr>
              <w:t>補充保費</w:t>
            </w:r>
          </w:p>
        </w:tc>
        <w:tc>
          <w:tcPr>
            <w:tcW w:w="3060" w:type="dxa"/>
          </w:tcPr>
          <w:p w:rsidR="00297C9C" w:rsidRPr="00F171F3" w:rsidRDefault="00297C9C" w:rsidP="008D5EA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hint="eastAsia"/>
                <w:bCs/>
                <w:lang w:eastAsia="zh-TW"/>
              </w:rPr>
              <w:t>DTAAB010</w:t>
            </w:r>
          </w:p>
        </w:tc>
        <w:tc>
          <w:tcPr>
            <w:tcW w:w="3060" w:type="dxa"/>
          </w:tcPr>
          <w:p w:rsidR="00297C9C" w:rsidRPr="00F171F3" w:rsidRDefault="00297C9C" w:rsidP="008D5EA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171F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DTAAB010.核賠日期  &gt;= 代碼中文維護(系統別：AA，代碼FLOW_CTL_APLY_NO，值14)中日期，才需顯示本欄位。</w:t>
            </w:r>
          </w:p>
        </w:tc>
      </w:tr>
    </w:tbl>
    <w:p w:rsidR="00B902D9" w:rsidRPr="00F171F3" w:rsidRDefault="00B902D9" w:rsidP="00B902D9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6A317A" w:rsidRPr="00F171F3" w:rsidRDefault="006A317A" w:rsidP="006A317A">
      <w:pPr>
        <w:pStyle w:val="Tabletext"/>
        <w:numPr>
          <w:ilvl w:val="1"/>
          <w:numId w:val="2"/>
        </w:numPr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判斷若有輸入不給付通知函</w:t>
      </w:r>
      <w:r w:rsidRPr="00F171F3">
        <w:rPr>
          <w:rFonts w:hint="eastAsia"/>
          <w:kern w:val="2"/>
          <w:szCs w:val="24"/>
          <w:lang w:eastAsia="zh-TW"/>
        </w:rPr>
        <w:t>(</w:t>
      </w:r>
      <w:r w:rsidRPr="00F171F3">
        <w:rPr>
          <w:rFonts w:hint="eastAsia"/>
          <w:kern w:val="2"/>
          <w:szCs w:val="24"/>
          <w:lang w:eastAsia="zh-TW"/>
        </w:rPr>
        <w:t>若</w:t>
      </w:r>
      <w:r w:rsidRPr="00F171F3">
        <w:rPr>
          <w:kern w:val="2"/>
          <w:szCs w:val="24"/>
          <w:lang w:eastAsia="zh-TW"/>
        </w:rPr>
        <w:t>CALL</w:t>
      </w:r>
      <w:r w:rsidR="009460E8"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kern w:val="2"/>
          <w:szCs w:val="24"/>
          <w:lang w:eastAsia="zh-TW"/>
        </w:rPr>
        <w:t xml:space="preserve"> AABA_0600_mod.hasDTAAB016()</w:t>
      </w:r>
      <w:r w:rsidRPr="00F171F3">
        <w:rPr>
          <w:rFonts w:hint="eastAsia"/>
          <w:kern w:val="2"/>
          <w:szCs w:val="24"/>
          <w:lang w:eastAsia="zh-TW"/>
        </w:rPr>
        <w:t>回傳</w:t>
      </w:r>
      <w:r w:rsidRPr="00F171F3">
        <w:rPr>
          <w:rFonts w:hint="eastAsia"/>
          <w:kern w:val="2"/>
          <w:szCs w:val="24"/>
          <w:lang w:eastAsia="zh-TW"/>
        </w:rPr>
        <w:t>true)</w:t>
      </w:r>
    </w:p>
    <w:p w:rsidR="006A317A" w:rsidRPr="00F171F3" w:rsidRDefault="006A317A" w:rsidP="003C3E87">
      <w:pPr>
        <w:pStyle w:val="Tabletext"/>
        <w:numPr>
          <w:ilvl w:val="2"/>
          <w:numId w:val="2"/>
        </w:numPr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則新增</w:t>
      </w:r>
      <w:r w:rsidRPr="00F171F3">
        <w:rPr>
          <w:rFonts w:hint="eastAsia"/>
          <w:kern w:val="2"/>
          <w:szCs w:val="24"/>
          <w:lang w:eastAsia="zh-TW"/>
        </w:rPr>
        <w:t>"</w:t>
      </w:r>
      <w:r w:rsidRPr="00F171F3">
        <w:rPr>
          <w:rFonts w:hint="eastAsia"/>
          <w:kern w:val="2"/>
          <w:szCs w:val="24"/>
          <w:lang w:eastAsia="zh-TW"/>
        </w:rPr>
        <w:t>不給付通知函查詢</w:t>
      </w:r>
      <w:r w:rsidRPr="00F171F3">
        <w:rPr>
          <w:rFonts w:hint="eastAsia"/>
          <w:kern w:val="2"/>
          <w:szCs w:val="24"/>
          <w:lang w:eastAsia="zh-TW"/>
        </w:rPr>
        <w:t>"</w:t>
      </w:r>
      <w:r w:rsidRPr="00F171F3">
        <w:rPr>
          <w:rFonts w:hint="eastAsia"/>
          <w:kern w:val="2"/>
          <w:szCs w:val="24"/>
          <w:lang w:eastAsia="zh-TW"/>
        </w:rPr>
        <w:t>功能鈕</w:t>
      </w:r>
    </w:p>
    <w:p w:rsidR="00491AFB" w:rsidRPr="00F171F3" w:rsidRDefault="00491AFB" w:rsidP="003C3E87">
      <w:pPr>
        <w:pStyle w:val="Tabletext"/>
        <w:numPr>
          <w:ilvl w:val="2"/>
          <w:numId w:val="2"/>
        </w:numPr>
        <w:rPr>
          <w:rFonts w:hint="eastAsia"/>
          <w:kern w:val="2"/>
          <w:szCs w:val="24"/>
          <w:lang w:eastAsia="zh-TW"/>
        </w:rPr>
      </w:pPr>
      <w:r w:rsidRPr="00F171F3">
        <w:rPr>
          <w:rFonts w:ascii="細明體" w:eastAsia="細明體" w:hAnsi="細明體" w:cs="Courier New" w:hint="eastAsia"/>
          <w:lang w:eastAsia="zh-TW"/>
        </w:rPr>
        <w:t>若已結案</w:t>
      </w:r>
    </w:p>
    <w:p w:rsidR="00491AFB" w:rsidRPr="00F171F3" w:rsidRDefault="00491AFB" w:rsidP="00DB1735">
      <w:pPr>
        <w:pStyle w:val="Tabletext"/>
        <w:numPr>
          <w:ilvl w:val="3"/>
          <w:numId w:val="2"/>
        </w:numPr>
        <w:rPr>
          <w:kern w:val="2"/>
          <w:szCs w:val="24"/>
          <w:lang w:eastAsia="zh-TW"/>
        </w:rPr>
      </w:pPr>
      <w:r w:rsidRPr="00F171F3">
        <w:rPr>
          <w:rFonts w:ascii="細明體" w:eastAsia="細明體" w:hAnsi="細明體" w:cs="Courier New" w:hint="eastAsia"/>
          <w:lang w:eastAsia="zh-TW"/>
        </w:rPr>
        <w:t>增加</w:t>
      </w:r>
      <w:r w:rsidRPr="00F171F3">
        <w:rPr>
          <w:rFonts w:hint="eastAsia"/>
          <w:kern w:val="2"/>
          <w:szCs w:val="24"/>
          <w:lang w:eastAsia="zh-TW"/>
        </w:rPr>
        <w:t>"</w:t>
      </w:r>
      <w:r w:rsidRPr="00F171F3">
        <w:rPr>
          <w:rFonts w:ascii="細明體" w:eastAsia="細明體" w:hAnsi="細明體" w:cs="Courier New" w:hint="eastAsia"/>
          <w:lang w:eastAsia="zh-TW"/>
        </w:rPr>
        <w:t>不給付聯絡紀錄</w:t>
      </w:r>
      <w:r w:rsidRPr="00F171F3">
        <w:rPr>
          <w:rFonts w:hint="eastAsia"/>
          <w:kern w:val="2"/>
          <w:szCs w:val="24"/>
          <w:lang w:eastAsia="zh-TW"/>
        </w:rPr>
        <w:t>"</w:t>
      </w:r>
      <w:r w:rsidRPr="00F171F3">
        <w:rPr>
          <w:rFonts w:hint="eastAsia"/>
          <w:kern w:val="2"/>
          <w:szCs w:val="24"/>
          <w:lang w:eastAsia="zh-TW"/>
        </w:rPr>
        <w:t>功能鈕</w:t>
      </w:r>
      <w:r w:rsidRPr="00F171F3">
        <w:rPr>
          <w:rFonts w:ascii="細明體" w:eastAsia="細明體" w:hAnsi="細明體" w:cs="Courier New" w:hint="eastAsia"/>
          <w:lang w:eastAsia="zh-TW"/>
        </w:rPr>
        <w:t>，點選後另開視窗連結至AABA0101</w:t>
      </w:r>
    </w:p>
    <w:p w:rsidR="002B63E6" w:rsidRPr="00F171F3" w:rsidRDefault="002B63E6" w:rsidP="002B63E6">
      <w:pPr>
        <w:pStyle w:val="Tabletext"/>
        <w:numPr>
          <w:ilvl w:val="2"/>
          <w:numId w:val="2"/>
        </w:numPr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lang w:eastAsia="zh-TW"/>
        </w:rPr>
        <w:t>當關懷崗會辦時，即案件狀態為</w:t>
      </w:r>
      <w:r w:rsidRPr="00F171F3">
        <w:rPr>
          <w:rFonts w:hint="eastAsia"/>
          <w:lang w:eastAsia="zh-TW"/>
        </w:rPr>
        <w:t>32</w:t>
      </w:r>
    </w:p>
    <w:p w:rsidR="002B63E6" w:rsidRPr="00F171F3" w:rsidRDefault="002B63E6" w:rsidP="002B63E6">
      <w:pPr>
        <w:pStyle w:val="Tabletext"/>
        <w:numPr>
          <w:ilvl w:val="3"/>
          <w:numId w:val="2"/>
        </w:numPr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lang w:eastAsia="zh-TW"/>
        </w:rPr>
        <w:t>此時畫面覆核相關按鈕均不顯示，但增加</w:t>
      </w:r>
      <w:r w:rsidRPr="00F171F3">
        <w:rPr>
          <w:sz w:val="24"/>
          <w:szCs w:val="24"/>
          <w:lang w:eastAsia="zh-TW"/>
        </w:rPr>
        <w:t>會辦完成</w:t>
      </w:r>
      <w:r w:rsidRPr="00F171F3">
        <w:rPr>
          <w:rFonts w:hint="eastAsia"/>
          <w:sz w:val="24"/>
          <w:szCs w:val="24"/>
          <w:lang w:eastAsia="zh-TW"/>
        </w:rPr>
        <w:t>及案件改判</w:t>
      </w:r>
      <w:r w:rsidRPr="00F171F3">
        <w:rPr>
          <w:rFonts w:hint="eastAsia"/>
          <w:lang w:eastAsia="zh-TW"/>
        </w:rPr>
        <w:t>兩個功能</w:t>
      </w:r>
    </w:p>
    <w:p w:rsidR="00532C6D" w:rsidRPr="00F171F3" w:rsidRDefault="00532C6D" w:rsidP="00532C6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 xml:space="preserve">IF </w:t>
      </w:r>
      <w:r w:rsidRPr="00F171F3">
        <w:rPr>
          <w:rFonts w:hint="eastAsia"/>
          <w:kern w:val="2"/>
          <w:szCs w:val="24"/>
          <w:lang w:eastAsia="zh-TW"/>
        </w:rPr>
        <w:t>無錯誤發生，顯示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kern w:val="2"/>
          <w:szCs w:val="24"/>
          <w:lang w:eastAsia="zh-TW"/>
        </w:rPr>
        <w:t>‘</w:t>
      </w:r>
      <w:r w:rsidRPr="00F171F3">
        <w:rPr>
          <w:rFonts w:hint="eastAsia"/>
          <w:kern w:val="2"/>
          <w:szCs w:val="24"/>
          <w:lang w:eastAsia="zh-TW"/>
        </w:rPr>
        <w:t>作業完成</w:t>
      </w:r>
      <w:r w:rsidRPr="00F171F3">
        <w:rPr>
          <w:kern w:val="2"/>
          <w:szCs w:val="24"/>
          <w:lang w:eastAsia="zh-TW"/>
        </w:rPr>
        <w:t>’</w:t>
      </w:r>
      <w:r w:rsidRPr="00F171F3">
        <w:rPr>
          <w:rFonts w:hint="eastAsia"/>
          <w:kern w:val="2"/>
          <w:szCs w:val="24"/>
          <w:lang w:eastAsia="zh-TW"/>
        </w:rPr>
        <w:t>訊息。</w:t>
      </w:r>
    </w:p>
    <w:p w:rsidR="005A5BF1" w:rsidRPr="00F171F3" w:rsidRDefault="005A5BF1" w:rsidP="005A5BF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同意</w:t>
      </w:r>
      <w:r w:rsidR="002932B7" w:rsidRPr="00F171F3">
        <w:rPr>
          <w:rFonts w:hint="eastAsia"/>
          <w:bCs/>
          <w:lang w:eastAsia="zh-TW"/>
        </w:rPr>
        <w:t xml:space="preserve">　</w:t>
      </w:r>
      <w:r w:rsidR="002932B7" w:rsidRPr="00F171F3">
        <w:rPr>
          <w:rFonts w:hint="eastAsia"/>
          <w:bCs/>
          <w:lang w:eastAsia="zh-TW"/>
        </w:rPr>
        <w:t>(</w:t>
      </w:r>
      <w:r w:rsidR="002932B7" w:rsidRPr="00F171F3">
        <w:rPr>
          <w:rFonts w:hint="eastAsia"/>
          <w:bCs/>
          <w:lang w:eastAsia="zh-TW"/>
        </w:rPr>
        <w:t>非</w:t>
      </w:r>
      <w:r w:rsidR="002932B7" w:rsidRPr="00F171F3">
        <w:rPr>
          <w:rFonts w:hint="eastAsia"/>
          <w:bCs/>
          <w:lang w:eastAsia="zh-TW"/>
        </w:rPr>
        <w:t>AAE0_0500</w:t>
      </w:r>
      <w:r w:rsidR="002932B7" w:rsidRPr="00F171F3">
        <w:rPr>
          <w:rFonts w:hint="eastAsia"/>
          <w:bCs/>
          <w:lang w:eastAsia="zh-TW"/>
        </w:rPr>
        <w:t>傳入才需顯示</w:t>
      </w:r>
      <w:r w:rsidR="002932B7" w:rsidRPr="00F171F3">
        <w:rPr>
          <w:rFonts w:hint="eastAsia"/>
          <w:bCs/>
          <w:lang w:eastAsia="zh-TW"/>
        </w:rPr>
        <w:t>)</w:t>
      </w:r>
    </w:p>
    <w:p w:rsidR="006527D9" w:rsidRPr="00F171F3" w:rsidRDefault="006527D9" w:rsidP="006527D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ascii="新細明體" w:hAnsi="新細明體" w:hint="eastAsia"/>
          <w:bCs/>
          <w:lang w:eastAsia="zh-TW"/>
        </w:rPr>
        <w:t>增加簽擬區必須有值。</w:t>
      </w:r>
    </w:p>
    <w:p w:rsidR="006527D9" w:rsidRPr="00F171F3" w:rsidRDefault="006527D9" w:rsidP="006527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IF NOT</w:t>
      </w:r>
      <w:r w:rsidRPr="00F171F3">
        <w:rPr>
          <w:rFonts w:hint="eastAsia"/>
          <w:kern w:val="2"/>
          <w:szCs w:val="24"/>
          <w:lang w:eastAsia="zh-TW"/>
        </w:rPr>
        <w:t>，顯示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kern w:val="2"/>
          <w:szCs w:val="24"/>
          <w:lang w:eastAsia="zh-TW"/>
        </w:rPr>
        <w:t>‘</w:t>
      </w:r>
      <w:r w:rsidRPr="00F171F3">
        <w:rPr>
          <w:rFonts w:hint="eastAsia"/>
          <w:kern w:val="2"/>
          <w:szCs w:val="24"/>
          <w:lang w:eastAsia="zh-TW"/>
        </w:rPr>
        <w:t>請輸入簽擬內容</w:t>
      </w:r>
      <w:r w:rsidRPr="00F171F3">
        <w:rPr>
          <w:kern w:val="2"/>
          <w:szCs w:val="24"/>
          <w:lang w:eastAsia="zh-TW"/>
        </w:rPr>
        <w:t>’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6527D9" w:rsidRPr="00F171F3" w:rsidRDefault="006527D9" w:rsidP="006527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RETURN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767EBC" w:rsidRPr="00F171F3" w:rsidRDefault="00767EBC" w:rsidP="006527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檢查畫面上所有的</w:t>
      </w:r>
      <w:r w:rsidRPr="00F171F3">
        <w:rPr>
          <w:rFonts w:hint="eastAsia"/>
          <w:kern w:val="2"/>
          <w:szCs w:val="24"/>
          <w:lang w:eastAsia="zh-TW"/>
        </w:rPr>
        <w:t>DTAAB001</w:t>
      </w:r>
      <w:r w:rsidRPr="00F171F3">
        <w:rPr>
          <w:rFonts w:hint="eastAsia"/>
          <w:kern w:val="2"/>
          <w:szCs w:val="24"/>
          <w:lang w:eastAsia="zh-TW"/>
        </w:rPr>
        <w:t>給付狀態是否都為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kern w:val="2"/>
          <w:szCs w:val="24"/>
          <w:lang w:eastAsia="zh-TW"/>
        </w:rPr>
        <w:t>‘</w:t>
      </w:r>
      <w:r w:rsidRPr="00F171F3">
        <w:rPr>
          <w:rFonts w:hint="eastAsia"/>
          <w:kern w:val="2"/>
          <w:szCs w:val="24"/>
          <w:lang w:eastAsia="zh-TW"/>
        </w:rPr>
        <w:t>6</w:t>
      </w:r>
      <w:r w:rsidRPr="00F171F3">
        <w:rPr>
          <w:kern w:val="2"/>
          <w:szCs w:val="24"/>
          <w:lang w:eastAsia="zh-TW"/>
        </w:rPr>
        <w:t>’</w:t>
      </w:r>
    </w:p>
    <w:p w:rsidR="00767EBC" w:rsidRPr="00F171F3" w:rsidRDefault="00767EBC" w:rsidP="00767EB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 xml:space="preserve">IF </w:t>
      </w:r>
      <w:r w:rsidRPr="00F171F3">
        <w:rPr>
          <w:rFonts w:hint="eastAsia"/>
          <w:kern w:val="2"/>
          <w:szCs w:val="24"/>
          <w:lang w:eastAsia="zh-TW"/>
        </w:rPr>
        <w:t>全部皆為</w:t>
      </w:r>
      <w:r w:rsidRPr="00F171F3">
        <w:rPr>
          <w:rFonts w:hint="eastAsia"/>
          <w:kern w:val="2"/>
          <w:szCs w:val="24"/>
          <w:lang w:eastAsia="zh-TW"/>
        </w:rPr>
        <w:t xml:space="preserve"> 6</w:t>
      </w:r>
      <w:r w:rsidRPr="00F171F3">
        <w:rPr>
          <w:rFonts w:hint="eastAsia"/>
          <w:kern w:val="2"/>
          <w:szCs w:val="24"/>
          <w:lang w:eastAsia="zh-TW"/>
        </w:rPr>
        <w:t>，</w:t>
      </w:r>
      <w:r w:rsidRPr="00F171F3">
        <w:rPr>
          <w:rFonts w:hint="eastAsia"/>
          <w:kern w:val="2"/>
          <w:szCs w:val="24"/>
          <w:lang w:eastAsia="zh-TW"/>
        </w:rPr>
        <w:t xml:space="preserve">isMiddleCase = true 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4A6A98" w:rsidRPr="00F171F3" w:rsidRDefault="004A6A98" w:rsidP="005A5BF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高風險件，覆核需</w:t>
      </w:r>
      <w:r w:rsidRPr="00F171F3">
        <w:rPr>
          <w:rFonts w:hint="eastAsia"/>
          <w:lang w:eastAsia="zh-TW"/>
        </w:rPr>
        <w:t>檢核是否點選理賠偵測分數：</w:t>
      </w:r>
    </w:p>
    <w:p w:rsidR="00A71884" w:rsidRPr="00F171F3" w:rsidRDefault="00A71884" w:rsidP="0005153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判斷登入者是否為一般覆核：</w:t>
      </w:r>
      <w:r w:rsidRPr="00F171F3">
        <w:rPr>
          <w:rFonts w:hint="eastAsia"/>
          <w:bCs/>
          <w:lang w:eastAsia="zh-TW"/>
        </w:rPr>
        <w:t>(</w:t>
      </w:r>
      <w:r w:rsidRPr="00F171F3">
        <w:rPr>
          <w:rFonts w:hint="eastAsia"/>
          <w:bCs/>
          <w:lang w:eastAsia="zh-TW"/>
        </w:rPr>
        <w:t>因畫面簽擬層級僅代表最低要簽到哪一層，故使用覆核人員維護檔</w:t>
      </w:r>
      <w:r w:rsidRPr="00F171F3">
        <w:rPr>
          <w:rFonts w:hint="eastAsia"/>
          <w:bCs/>
          <w:lang w:eastAsia="zh-TW"/>
        </w:rPr>
        <w:t>)</w:t>
      </w:r>
    </w:p>
    <w:p w:rsidR="00A71884" w:rsidRPr="00F171F3" w:rsidRDefault="00A71884" w:rsidP="005523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READ DTAHD006</w:t>
      </w:r>
    </w:p>
    <w:p w:rsidR="00A57FC0" w:rsidRPr="00F171F3" w:rsidRDefault="00A57FC0" w:rsidP="005523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WHERE</w:t>
      </w:r>
    </w:p>
    <w:p w:rsidR="00A57FC0" w:rsidRPr="00F171F3" w:rsidRDefault="00A57FC0" w:rsidP="0055232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ascii="Courier New" w:hAnsi="Courier New" w:cs="Courier New" w:hint="eastAsia"/>
          <w:lang w:eastAsia="zh-TW"/>
        </w:rPr>
        <w:t>所屬覆核人員</w:t>
      </w:r>
      <w:r w:rsidRPr="00F171F3">
        <w:rPr>
          <w:rFonts w:ascii="Courier New" w:hAnsi="Courier New" w:cs="Courier New" w:hint="eastAsia"/>
          <w:lang w:eastAsia="zh-TW"/>
        </w:rPr>
        <w:t xml:space="preserve"> = </w:t>
      </w:r>
      <w:r w:rsidRPr="00F171F3">
        <w:rPr>
          <w:rFonts w:ascii="Courier New" w:hAnsi="Courier New" w:cs="Courier New" w:hint="eastAsia"/>
          <w:lang w:eastAsia="zh-TW"/>
        </w:rPr>
        <w:t>登入者</w:t>
      </w:r>
      <w:r w:rsidRPr="00F171F3">
        <w:rPr>
          <w:rFonts w:ascii="Courier New" w:hAnsi="Courier New" w:cs="Courier New" w:hint="eastAsia"/>
          <w:lang w:eastAsia="zh-TW"/>
        </w:rPr>
        <w:t>ID</w:t>
      </w:r>
    </w:p>
    <w:p w:rsidR="00A57FC0" w:rsidRPr="00F171F3" w:rsidRDefault="00A57FC0" w:rsidP="005523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IF NOT FND</w:t>
      </w:r>
    </w:p>
    <w:p w:rsidR="00A57FC0" w:rsidRPr="00F171F3" w:rsidRDefault="00A57FC0" w:rsidP="0055232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是否覆核</w:t>
      </w:r>
      <w:r w:rsidRPr="00F171F3">
        <w:rPr>
          <w:rFonts w:hint="eastAsia"/>
          <w:bCs/>
          <w:lang w:eastAsia="zh-TW"/>
        </w:rPr>
        <w:t xml:space="preserve"> = </w:t>
      </w:r>
      <w:r w:rsidRPr="00F171F3">
        <w:rPr>
          <w:bCs/>
          <w:lang w:eastAsia="zh-TW"/>
        </w:rPr>
        <w:t>‘</w:t>
      </w:r>
      <w:r w:rsidRPr="00F171F3">
        <w:rPr>
          <w:rFonts w:hint="eastAsia"/>
          <w:bCs/>
          <w:lang w:eastAsia="zh-TW"/>
        </w:rPr>
        <w:t>N</w:t>
      </w:r>
      <w:r w:rsidRPr="00F171F3">
        <w:rPr>
          <w:bCs/>
          <w:lang w:eastAsia="zh-TW"/>
        </w:rPr>
        <w:t>’</w:t>
      </w:r>
    </w:p>
    <w:p w:rsidR="00A57FC0" w:rsidRPr="00F171F3" w:rsidRDefault="00A57FC0" w:rsidP="005523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ELSE</w:t>
      </w:r>
    </w:p>
    <w:p w:rsidR="00A57FC0" w:rsidRPr="00F171F3" w:rsidRDefault="00A57FC0" w:rsidP="0055232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是否覆核</w:t>
      </w:r>
      <w:r w:rsidRPr="00F171F3">
        <w:rPr>
          <w:rFonts w:hint="eastAsia"/>
          <w:bCs/>
          <w:lang w:eastAsia="zh-TW"/>
        </w:rPr>
        <w:t xml:space="preserve"> = </w:t>
      </w:r>
      <w:r w:rsidRPr="00F171F3">
        <w:rPr>
          <w:bCs/>
          <w:lang w:eastAsia="zh-TW"/>
        </w:rPr>
        <w:t>‘</w:t>
      </w:r>
      <w:r w:rsidRPr="00F171F3">
        <w:rPr>
          <w:rFonts w:hint="eastAsia"/>
          <w:bCs/>
          <w:lang w:eastAsia="zh-TW"/>
        </w:rPr>
        <w:t>Y</w:t>
      </w:r>
      <w:r w:rsidRPr="00F171F3">
        <w:rPr>
          <w:bCs/>
          <w:lang w:eastAsia="zh-TW"/>
        </w:rPr>
        <w:t>’</w:t>
      </w:r>
    </w:p>
    <w:p w:rsidR="004A6A98" w:rsidRPr="00F171F3" w:rsidRDefault="00B37A13" w:rsidP="0005153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bCs/>
          <w:lang w:eastAsia="zh-TW"/>
        </w:rPr>
        <w:t>IF</w:t>
      </w:r>
      <w:r w:rsidR="00913DFF" w:rsidRPr="00F171F3">
        <w:rPr>
          <w:rFonts w:hint="eastAsia"/>
          <w:bCs/>
          <w:lang w:eastAsia="zh-TW"/>
        </w:rPr>
        <w:t xml:space="preserve"> </w:t>
      </w:r>
      <w:r w:rsidR="00913DFF" w:rsidRPr="00F171F3">
        <w:rPr>
          <w:rFonts w:hint="eastAsia"/>
          <w:bCs/>
          <w:lang w:eastAsia="zh-TW"/>
        </w:rPr>
        <w:t>是否覆核</w:t>
      </w:r>
      <w:r w:rsidR="00913DFF" w:rsidRPr="00F171F3">
        <w:rPr>
          <w:rFonts w:hint="eastAsia"/>
          <w:bCs/>
          <w:lang w:eastAsia="zh-TW"/>
        </w:rPr>
        <w:t xml:space="preserve"> = </w:t>
      </w:r>
      <w:r w:rsidR="00913DFF" w:rsidRPr="00F171F3">
        <w:rPr>
          <w:bCs/>
          <w:lang w:eastAsia="zh-TW"/>
        </w:rPr>
        <w:t>‘</w:t>
      </w:r>
      <w:r w:rsidR="00913DFF" w:rsidRPr="00F171F3">
        <w:rPr>
          <w:rFonts w:hint="eastAsia"/>
          <w:bCs/>
          <w:lang w:eastAsia="zh-TW"/>
        </w:rPr>
        <w:t>Y</w:t>
      </w:r>
      <w:r w:rsidR="00913DFF" w:rsidRPr="00F171F3">
        <w:rPr>
          <w:bCs/>
          <w:lang w:eastAsia="zh-TW"/>
        </w:rPr>
        <w:t>’</w:t>
      </w:r>
      <w:r w:rsidR="00A36B8E" w:rsidRPr="00F171F3">
        <w:rPr>
          <w:rFonts w:hint="eastAsia"/>
          <w:bCs/>
          <w:lang w:eastAsia="zh-TW"/>
        </w:rPr>
        <w:t xml:space="preserve"> AND </w:t>
      </w:r>
      <w:r w:rsidR="00A36B8E" w:rsidRPr="00F171F3">
        <w:rPr>
          <w:rFonts w:hint="eastAsia"/>
          <w:bCs/>
          <w:lang w:eastAsia="zh-TW"/>
        </w:rPr>
        <w:t>畫面</w:t>
      </w:r>
      <w:r w:rsidR="00A36B8E" w:rsidRPr="00F171F3">
        <w:rPr>
          <w:rFonts w:hint="eastAsia"/>
          <w:bCs/>
          <w:lang w:eastAsia="zh-TW"/>
        </w:rPr>
        <w:t>.</w:t>
      </w:r>
      <w:r w:rsidR="00A36B8E" w:rsidRPr="00F171F3">
        <w:rPr>
          <w:rFonts w:hint="eastAsia"/>
          <w:bCs/>
          <w:lang w:eastAsia="zh-TW"/>
        </w:rPr>
        <w:t>風險等級</w:t>
      </w:r>
      <w:r w:rsidR="00A36B8E" w:rsidRPr="00F171F3">
        <w:rPr>
          <w:rFonts w:hint="eastAsia"/>
          <w:bCs/>
          <w:lang w:eastAsia="zh-TW"/>
        </w:rPr>
        <w:t xml:space="preserve"> = </w:t>
      </w:r>
      <w:r w:rsidR="00A36B8E" w:rsidRPr="00F171F3">
        <w:rPr>
          <w:bCs/>
          <w:lang w:eastAsia="zh-TW"/>
        </w:rPr>
        <w:t>‘</w:t>
      </w:r>
      <w:r w:rsidR="00A36B8E" w:rsidRPr="00F171F3">
        <w:rPr>
          <w:rFonts w:hint="eastAsia"/>
          <w:bCs/>
          <w:lang w:eastAsia="zh-TW"/>
        </w:rPr>
        <w:t>高風險</w:t>
      </w:r>
      <w:r w:rsidR="00A36B8E" w:rsidRPr="00F171F3">
        <w:rPr>
          <w:bCs/>
          <w:lang w:eastAsia="zh-TW"/>
        </w:rPr>
        <w:t>’</w:t>
      </w:r>
    </w:p>
    <w:p w:rsidR="00A36B8E" w:rsidRPr="00F171F3" w:rsidRDefault="00A36B8E" w:rsidP="00A36B8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判斷模型分類：</w:t>
      </w:r>
    </w:p>
    <w:p w:rsidR="00A36B8E" w:rsidRPr="00F171F3" w:rsidRDefault="00A36B8E" w:rsidP="00A36B8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READ DTAAA010 By</w:t>
      </w:r>
      <w:r w:rsidRPr="00F171F3">
        <w:rPr>
          <w:rFonts w:hint="eastAsia"/>
          <w:lang w:eastAsia="zh-TW"/>
        </w:rPr>
        <w:t>受理編號</w:t>
      </w:r>
    </w:p>
    <w:p w:rsidR="00A36B8E" w:rsidRPr="00F171F3" w:rsidRDefault="00A36B8E" w:rsidP="00A36B8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CALL AA_V1Z006.</w:t>
      </w:r>
      <w:bookmarkStart w:id="168" w:name="_Toc341774366"/>
      <w:r w:rsidRPr="00F171F3">
        <w:rPr>
          <w:rFonts w:hint="eastAsia"/>
          <w:lang w:eastAsia="zh-TW"/>
        </w:rPr>
        <w:t>chkOcrResn()</w:t>
      </w:r>
      <w:r w:rsidRPr="00F171F3">
        <w:rPr>
          <w:rFonts w:hint="eastAsia"/>
          <w:lang w:eastAsia="zh-TW"/>
        </w:rPr>
        <w:t>：</w:t>
      </w:r>
      <w:r w:rsidRPr="00F171F3">
        <w:rPr>
          <w:rFonts w:hint="eastAsia"/>
          <w:lang w:eastAsia="zh-TW"/>
        </w:rPr>
        <w:t>(</w:t>
      </w:r>
      <w:r w:rsidRPr="00F171F3">
        <w:rPr>
          <w:rFonts w:hint="eastAsia"/>
          <w:lang w:eastAsia="zh-TW"/>
        </w:rPr>
        <w:t>檢核事故原因</w:t>
      </w:r>
      <w:bookmarkEnd w:id="168"/>
      <w:r w:rsidRPr="00F171F3">
        <w:rPr>
          <w:rFonts w:hint="eastAsia"/>
          <w:lang w:eastAsia="zh-TW"/>
        </w:rPr>
        <w:t>)</w:t>
      </w:r>
    </w:p>
    <w:p w:rsidR="00A36B8E" w:rsidRPr="00F171F3" w:rsidRDefault="00A36B8E" w:rsidP="00A36B8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細明體" w:eastAsia="細明體" w:hAnsi="細明體" w:hint="eastAsia"/>
        </w:rPr>
        <w:t>事故原因</w:t>
      </w:r>
      <w:r w:rsidRPr="00F171F3">
        <w:rPr>
          <w:rFonts w:ascii="細明體" w:eastAsia="細明體" w:hAnsi="細明體" w:hint="eastAsia"/>
          <w:lang w:eastAsia="zh-TW"/>
        </w:rPr>
        <w:t xml:space="preserve"> = </w:t>
      </w:r>
      <w:r w:rsidRPr="00F171F3">
        <w:rPr>
          <w:rFonts w:hint="eastAsia"/>
          <w:lang w:eastAsia="zh-TW"/>
        </w:rPr>
        <w:t>DTAAA010.</w:t>
      </w:r>
      <w:r w:rsidRPr="00F171F3">
        <w:rPr>
          <w:rFonts w:ascii="細明體" w:eastAsia="細明體" w:hAnsi="細明體" w:hint="eastAsia"/>
        </w:rPr>
        <w:t>事故原因</w:t>
      </w:r>
    </w:p>
    <w:p w:rsidR="00A36B8E" w:rsidRPr="00F171F3" w:rsidRDefault="00A36B8E" w:rsidP="00A36B8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讀取是否已產出分數，且已點選：</w:t>
      </w:r>
    </w:p>
    <w:p w:rsidR="00A36B8E" w:rsidRPr="00F171F3" w:rsidRDefault="00A36B8E" w:rsidP="00A36B8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 xml:space="preserve">CALL </w:t>
      </w:r>
      <w:bookmarkStart w:id="169" w:name="_Toc343086273"/>
      <w:r w:rsidRPr="00F171F3">
        <w:rPr>
          <w:rFonts w:hint="eastAsia"/>
          <w:lang w:eastAsia="zh-TW"/>
        </w:rPr>
        <w:t>AA_V1Z007.qryDTAAV014()</w:t>
      </w:r>
      <w:r w:rsidRPr="00F171F3">
        <w:rPr>
          <w:rFonts w:hint="eastAsia"/>
          <w:lang w:eastAsia="zh-TW"/>
        </w:rPr>
        <w:t>：</w:t>
      </w:r>
      <w:r w:rsidRPr="00F171F3">
        <w:rPr>
          <w:rFonts w:hint="eastAsia"/>
          <w:lang w:eastAsia="zh-TW"/>
        </w:rPr>
        <w:t>(</w:t>
      </w:r>
      <w:r w:rsidRPr="00F171F3">
        <w:rPr>
          <w:rFonts w:hint="eastAsia"/>
          <w:lang w:eastAsia="zh-TW"/>
        </w:rPr>
        <w:t>查詢理賠偵測線上計算檔資料</w:t>
      </w:r>
      <w:bookmarkEnd w:id="169"/>
      <w:r w:rsidRPr="00F171F3">
        <w:rPr>
          <w:rFonts w:hint="eastAsia"/>
          <w:lang w:eastAsia="zh-TW"/>
        </w:rPr>
        <w:t>)</w:t>
      </w:r>
    </w:p>
    <w:p w:rsidR="00A36B8E" w:rsidRPr="00F171F3" w:rsidRDefault="00A36B8E" w:rsidP="00A36B8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細明體" w:eastAsia="細明體" w:hAnsi="細明體" w:hint="eastAsia"/>
        </w:rPr>
        <w:t>受理編號</w:t>
      </w:r>
      <w:r w:rsidRPr="00F171F3">
        <w:rPr>
          <w:rFonts w:ascii="細明體" w:eastAsia="細明體" w:hAnsi="細明體" w:hint="eastAsia"/>
          <w:lang w:eastAsia="zh-TW"/>
        </w:rPr>
        <w:t xml:space="preserve"> = </w:t>
      </w:r>
      <w:r w:rsidRPr="00F171F3">
        <w:rPr>
          <w:rFonts w:hint="eastAsia"/>
          <w:lang w:eastAsia="zh-TW"/>
        </w:rPr>
        <w:t>受理編號</w:t>
      </w:r>
    </w:p>
    <w:p w:rsidR="00A36B8E" w:rsidRPr="00F171F3" w:rsidRDefault="00A36B8E" w:rsidP="00A36B8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細明體" w:eastAsia="細明體" w:hAnsi="細明體" w:cs="Arial Unicode MS" w:hint="eastAsia"/>
          <w:lang w:eastAsia="zh-TW"/>
        </w:rPr>
        <w:t xml:space="preserve">模型分類 = </w:t>
      </w:r>
      <w:r w:rsidRPr="00F171F3">
        <w:rPr>
          <w:rFonts w:hint="eastAsia"/>
          <w:lang w:eastAsia="zh-TW"/>
        </w:rPr>
        <w:t>AA_V1Z006.</w:t>
      </w:r>
      <w:r w:rsidRPr="00F171F3">
        <w:rPr>
          <w:rFonts w:ascii="細明體" w:eastAsia="細明體" w:hAnsi="細明體" w:cs="Arial Unicode MS" w:hint="eastAsia"/>
          <w:lang w:eastAsia="zh-TW"/>
        </w:rPr>
        <w:t>模型分類</w:t>
      </w:r>
    </w:p>
    <w:p w:rsidR="007761F0" w:rsidRPr="00F171F3" w:rsidRDefault="007761F0" w:rsidP="007761F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IF NOT FND</w:t>
      </w:r>
    </w:p>
    <w:p w:rsidR="007761F0" w:rsidRPr="00F171F3" w:rsidRDefault="007761F0" w:rsidP="007761F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視為正常，繼續往下執行</w:t>
      </w:r>
      <w:r w:rsidRPr="00F171F3">
        <w:rPr>
          <w:rFonts w:hint="eastAsia"/>
          <w:lang w:eastAsia="zh-TW"/>
        </w:rPr>
        <w:t xml:space="preserve"> (</w:t>
      </w:r>
      <w:r w:rsidRPr="00F171F3">
        <w:rPr>
          <w:rFonts w:hint="eastAsia"/>
          <w:lang w:eastAsia="zh-TW"/>
        </w:rPr>
        <w:t>未產出分數不需卡流程</w:t>
      </w:r>
      <w:r w:rsidRPr="00F171F3">
        <w:rPr>
          <w:rFonts w:hint="eastAsia"/>
          <w:lang w:eastAsia="zh-TW"/>
        </w:rPr>
        <w:t>)</w:t>
      </w:r>
    </w:p>
    <w:p w:rsidR="007761F0" w:rsidRPr="00F171F3" w:rsidRDefault="007761F0" w:rsidP="007761F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ELSE</w:t>
      </w:r>
    </w:p>
    <w:p w:rsidR="007761F0" w:rsidRPr="00F171F3" w:rsidRDefault="007761F0" w:rsidP="007761F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取第一筆</w:t>
      </w:r>
      <w:r w:rsidRPr="00F171F3">
        <w:rPr>
          <w:rFonts w:hint="eastAsia"/>
          <w:lang w:eastAsia="zh-TW"/>
        </w:rPr>
        <w:t>DTAAV014</w:t>
      </w:r>
    </w:p>
    <w:p w:rsidR="007761F0" w:rsidRPr="00F171F3" w:rsidRDefault="007761F0" w:rsidP="007761F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IF DTAAV014.</w:t>
      </w:r>
      <w:r w:rsidRPr="00F171F3">
        <w:rPr>
          <w:rFonts w:hint="eastAsia"/>
          <w:lang w:eastAsia="zh-TW"/>
        </w:rPr>
        <w:t>計算終止時間</w:t>
      </w:r>
      <w:r w:rsidRPr="00F171F3">
        <w:rPr>
          <w:rFonts w:hint="eastAsia"/>
          <w:lang w:eastAsia="zh-TW"/>
        </w:rPr>
        <w:t xml:space="preserve"> </w:t>
      </w:r>
      <w:r w:rsidRPr="00F171F3">
        <w:rPr>
          <w:rFonts w:hint="eastAsia"/>
          <w:lang w:eastAsia="zh-TW"/>
        </w:rPr>
        <w:t>不是空的</w:t>
      </w:r>
      <w:r w:rsidRPr="00F171F3">
        <w:rPr>
          <w:rFonts w:hint="eastAsia"/>
          <w:lang w:eastAsia="zh-TW"/>
        </w:rPr>
        <w:t xml:space="preserve"> AND DTAAV014.</w:t>
      </w:r>
      <w:r w:rsidRPr="00F171F3">
        <w:rPr>
          <w:rFonts w:hint="eastAsia"/>
          <w:lang w:eastAsia="zh-TW"/>
        </w:rPr>
        <w:t>是否成功</w:t>
      </w:r>
      <w:r w:rsidRPr="00F171F3">
        <w:rPr>
          <w:rFonts w:hint="eastAsia"/>
          <w:lang w:eastAsia="zh-TW"/>
        </w:rPr>
        <w:t xml:space="preserve"> = </w:t>
      </w:r>
      <w:r w:rsidRPr="00F171F3">
        <w:rPr>
          <w:lang w:eastAsia="zh-TW"/>
        </w:rPr>
        <w:t>‘</w:t>
      </w:r>
      <w:r w:rsidRPr="00F171F3">
        <w:rPr>
          <w:rFonts w:hint="eastAsia"/>
          <w:lang w:eastAsia="zh-TW"/>
        </w:rPr>
        <w:t>Y</w:t>
      </w:r>
      <w:r w:rsidRPr="00F171F3">
        <w:rPr>
          <w:lang w:eastAsia="zh-TW"/>
        </w:rPr>
        <w:t>’</w:t>
      </w:r>
      <w:r w:rsidRPr="00F171F3">
        <w:rPr>
          <w:rFonts w:hint="eastAsia"/>
          <w:lang w:eastAsia="zh-TW"/>
        </w:rPr>
        <w:t xml:space="preserve"> (</w:t>
      </w:r>
      <w:r w:rsidRPr="00F171F3">
        <w:rPr>
          <w:rFonts w:hint="eastAsia"/>
          <w:lang w:eastAsia="zh-TW"/>
        </w:rPr>
        <w:t>表示有成功計算分數者</w:t>
      </w:r>
      <w:r w:rsidRPr="00F171F3">
        <w:rPr>
          <w:rFonts w:hint="eastAsia"/>
          <w:lang w:eastAsia="zh-TW"/>
        </w:rPr>
        <w:t>)</w:t>
      </w:r>
    </w:p>
    <w:p w:rsidR="007761F0" w:rsidRPr="00F171F3" w:rsidRDefault="007761F0" w:rsidP="007761F0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IF DTAAV014.</w:t>
      </w:r>
      <w:r w:rsidRPr="00F171F3">
        <w:rPr>
          <w:rFonts w:hint="eastAsia"/>
          <w:lang w:eastAsia="zh-TW"/>
        </w:rPr>
        <w:t>覆核點選</w:t>
      </w:r>
      <w:r w:rsidRPr="00F171F3">
        <w:rPr>
          <w:rFonts w:hint="eastAsia"/>
          <w:lang w:eastAsia="zh-TW"/>
        </w:rPr>
        <w:t xml:space="preserve"> &lt;&gt; </w:t>
      </w:r>
      <w:r w:rsidRPr="00F171F3">
        <w:rPr>
          <w:lang w:eastAsia="zh-TW"/>
        </w:rPr>
        <w:t>‘</w:t>
      </w:r>
      <w:r w:rsidRPr="00F171F3">
        <w:rPr>
          <w:rFonts w:hint="eastAsia"/>
          <w:lang w:eastAsia="zh-TW"/>
        </w:rPr>
        <w:t>Y</w:t>
      </w:r>
      <w:r w:rsidRPr="00F171F3">
        <w:rPr>
          <w:lang w:eastAsia="zh-TW"/>
        </w:rPr>
        <w:t>’</w:t>
      </w:r>
      <w:r w:rsidRPr="00F171F3">
        <w:rPr>
          <w:rFonts w:hint="eastAsia"/>
          <w:lang w:eastAsia="zh-TW"/>
        </w:rPr>
        <w:t xml:space="preserve"> </w:t>
      </w:r>
    </w:p>
    <w:p w:rsidR="007761F0" w:rsidRPr="00F171F3" w:rsidRDefault="007761F0" w:rsidP="007761F0">
      <w:pPr>
        <w:pStyle w:val="Tabletext"/>
        <w:numPr>
          <w:ilvl w:val="7"/>
          <w:numId w:val="2"/>
        </w:numPr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顯示訊息：尚未點選風險評分，請進行風險評分查詢。</w:t>
      </w:r>
    </w:p>
    <w:p w:rsidR="007761F0" w:rsidRPr="00F171F3" w:rsidRDefault="007761F0" w:rsidP="007761F0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RETURN</w:t>
      </w:r>
      <w:r w:rsidRPr="00F171F3">
        <w:rPr>
          <w:rFonts w:hint="eastAsia"/>
          <w:lang w:eastAsia="zh-TW"/>
        </w:rPr>
        <w:t>。</w:t>
      </w:r>
    </w:p>
    <w:p w:rsidR="007761F0" w:rsidRPr="00F171F3" w:rsidRDefault="007761F0" w:rsidP="007761F0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 xml:space="preserve">ELSE </w:t>
      </w:r>
    </w:p>
    <w:p w:rsidR="007761F0" w:rsidRPr="00F171F3" w:rsidRDefault="007761F0" w:rsidP="007761F0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 xml:space="preserve">IF DTAAV014. </w:t>
      </w:r>
      <w:r w:rsidRPr="00F171F3">
        <w:rPr>
          <w:rFonts w:hint="eastAsia"/>
          <w:lang w:eastAsia="zh-TW"/>
        </w:rPr>
        <w:t>覆核人員</w:t>
      </w:r>
      <w:r w:rsidRPr="00F171F3">
        <w:rPr>
          <w:rFonts w:hint="eastAsia"/>
          <w:lang w:eastAsia="zh-TW"/>
        </w:rPr>
        <w:t xml:space="preserve"> &lt;&gt; </w:t>
      </w:r>
      <w:r w:rsidRPr="00F171F3">
        <w:rPr>
          <w:rFonts w:hint="eastAsia"/>
          <w:lang w:eastAsia="zh-TW"/>
        </w:rPr>
        <w:t>登入者</w:t>
      </w:r>
      <w:r w:rsidRPr="00F171F3">
        <w:rPr>
          <w:rFonts w:hint="eastAsia"/>
          <w:lang w:eastAsia="zh-TW"/>
        </w:rPr>
        <w:t>ID (</w:t>
      </w:r>
      <w:r w:rsidRPr="00F171F3">
        <w:rPr>
          <w:rFonts w:hint="eastAsia"/>
          <w:lang w:eastAsia="zh-TW"/>
        </w:rPr>
        <w:t>若有改派，處理人員也需點選過</w:t>
      </w:r>
      <w:r w:rsidRPr="00F171F3">
        <w:rPr>
          <w:rFonts w:hint="eastAsia"/>
          <w:lang w:eastAsia="zh-TW"/>
        </w:rPr>
        <w:t>)</w:t>
      </w:r>
    </w:p>
    <w:p w:rsidR="007761F0" w:rsidRPr="00F171F3" w:rsidRDefault="007761F0" w:rsidP="007761F0">
      <w:pPr>
        <w:pStyle w:val="Tabletext"/>
        <w:numPr>
          <w:ilvl w:val="8"/>
          <w:numId w:val="2"/>
        </w:numPr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顯示訊息：尚未點選風險評分，請返回核付</w:t>
      </w:r>
      <w:r w:rsidRPr="00F171F3">
        <w:rPr>
          <w:rFonts w:hint="eastAsia"/>
          <w:lang w:eastAsia="zh-TW"/>
        </w:rPr>
        <w:t>ID</w:t>
      </w:r>
      <w:r w:rsidRPr="00F171F3">
        <w:rPr>
          <w:rFonts w:hint="eastAsia"/>
          <w:lang w:eastAsia="zh-TW"/>
        </w:rPr>
        <w:t>索引進行風險評分查詢。</w:t>
      </w:r>
    </w:p>
    <w:p w:rsidR="007761F0" w:rsidRDefault="007761F0" w:rsidP="007761F0">
      <w:pPr>
        <w:pStyle w:val="Tabletext"/>
        <w:keepLines w:val="0"/>
        <w:numPr>
          <w:ilvl w:val="8"/>
          <w:numId w:val="2"/>
        </w:numPr>
        <w:spacing w:after="0" w:line="240" w:lineRule="auto"/>
        <w:rPr>
          <w:lang w:eastAsia="zh-TW"/>
        </w:rPr>
      </w:pPr>
      <w:r w:rsidRPr="00F171F3">
        <w:rPr>
          <w:rFonts w:hint="eastAsia"/>
          <w:lang w:eastAsia="zh-TW"/>
        </w:rPr>
        <w:t>RETURN</w:t>
      </w:r>
      <w:r w:rsidRPr="00F171F3">
        <w:rPr>
          <w:rFonts w:hint="eastAsia"/>
          <w:lang w:eastAsia="zh-TW"/>
        </w:rPr>
        <w:t>。</w:t>
      </w:r>
    </w:p>
    <w:p w:rsidR="007D35C9" w:rsidRDefault="007D35C9" w:rsidP="007D35C9">
      <w:pPr>
        <w:pStyle w:val="Tabletext"/>
        <w:numPr>
          <w:ilvl w:val="2"/>
          <w:numId w:val="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IF</w:t>
      </w:r>
      <w:r>
        <w:rPr>
          <w:rFonts w:hint="eastAsia"/>
          <w:lang w:eastAsia="zh-TW"/>
        </w:rPr>
        <w:t>理賠保險金代號</w:t>
      </w:r>
      <w:r>
        <w:rPr>
          <w:rFonts w:hint="eastAsia"/>
          <w:lang w:eastAsia="zh-TW"/>
        </w:rPr>
        <w:t>IN (</w:t>
      </w:r>
      <w:r>
        <w:rPr>
          <w:rFonts w:hint="eastAsia"/>
          <w:lang w:eastAsia="zh-TW"/>
        </w:rPr>
        <w:t>‘</w:t>
      </w:r>
      <w:r>
        <w:rPr>
          <w:rFonts w:hint="eastAsia"/>
          <w:lang w:eastAsia="zh-TW"/>
        </w:rPr>
        <w:t>BEF1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BEF2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BEF3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BEF4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,</w:t>
      </w:r>
      <w:r w:rsidRPr="007D35C9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‘</w:t>
      </w:r>
      <w:r>
        <w:rPr>
          <w:rFonts w:hint="eastAsia"/>
          <w:lang w:eastAsia="zh-TW"/>
        </w:rPr>
        <w:t>BEF</w:t>
      </w:r>
      <w:r>
        <w:rPr>
          <w:lang w:eastAsia="zh-TW"/>
        </w:rPr>
        <w:t>5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BEF</w:t>
      </w:r>
      <w:r>
        <w:rPr>
          <w:lang w:eastAsia="zh-TW"/>
        </w:rPr>
        <w:t>9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BEF</w:t>
      </w:r>
      <w:r>
        <w:rPr>
          <w:lang w:eastAsia="zh-TW"/>
        </w:rPr>
        <w:t>A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BEF</w:t>
      </w:r>
      <w:r>
        <w:rPr>
          <w:lang w:eastAsia="zh-TW"/>
        </w:rPr>
        <w:t>D</w:t>
      </w:r>
      <w:r>
        <w:rPr>
          <w:rFonts w:hint="eastAsia"/>
          <w:lang w:eastAsia="zh-TW"/>
        </w:rPr>
        <w:t>’</w:t>
      </w:r>
      <w:r w:rsidRPr="007D35C9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>BEF</w:t>
      </w:r>
      <w:r>
        <w:rPr>
          <w:lang w:eastAsia="zh-TW"/>
        </w:rPr>
        <w:t>G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 xml:space="preserve">) </w:t>
      </w:r>
    </w:p>
    <w:p w:rsidR="007D35C9" w:rsidRDefault="007D35C9" w:rsidP="007D35C9">
      <w:pPr>
        <w:pStyle w:val="Tabletext"/>
        <w:ind w:left="1418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AND  </w:t>
      </w:r>
      <w:r>
        <w:rPr>
          <w:rFonts w:hint="eastAsia"/>
          <w:lang w:eastAsia="zh-TW"/>
        </w:rPr>
        <w:t>受理編號前兩碼不為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‘</w:t>
      </w:r>
      <w:r>
        <w:rPr>
          <w:rFonts w:hint="eastAsia"/>
          <w:lang w:eastAsia="zh-TW"/>
        </w:rPr>
        <w:t>OL</w:t>
      </w:r>
      <w:r>
        <w:rPr>
          <w:rFonts w:hint="eastAsia"/>
          <w:lang w:eastAsia="zh-TW"/>
        </w:rPr>
        <w:t>’</w:t>
      </w:r>
      <w:r>
        <w:rPr>
          <w:rFonts w:hint="eastAsia"/>
          <w:lang w:eastAsia="zh-TW"/>
        </w:rPr>
        <w:t xml:space="preserve"> AND </w:t>
      </w:r>
      <w:r>
        <w:rPr>
          <w:rFonts w:hint="eastAsia"/>
          <w:lang w:eastAsia="zh-TW"/>
        </w:rPr>
        <w:t>索賠類別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‘</w:t>
      </w:r>
      <w:r>
        <w:rPr>
          <w:rFonts w:hint="eastAsia"/>
          <w:lang w:eastAsia="zh-TW"/>
        </w:rPr>
        <w:t>F</w:t>
      </w:r>
      <w:r>
        <w:rPr>
          <w:rFonts w:hint="eastAsia"/>
          <w:lang w:eastAsia="zh-TW"/>
        </w:rPr>
        <w:t>’</w:t>
      </w:r>
    </w:p>
    <w:p w:rsidR="00574CE2" w:rsidRPr="00F171F3" w:rsidRDefault="005A5BF1" w:rsidP="005A5BF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 xml:space="preserve">UPDATE </w:t>
      </w:r>
      <w:r w:rsidR="00FC5A1A" w:rsidRPr="00F171F3">
        <w:rPr>
          <w:rFonts w:hint="eastAsia"/>
          <w:bCs/>
          <w:lang w:eastAsia="zh-TW"/>
        </w:rPr>
        <w:t xml:space="preserve">AACLAIM </w:t>
      </w:r>
      <w:r w:rsidRPr="00F171F3">
        <w:rPr>
          <w:rFonts w:hint="eastAsia"/>
          <w:bCs/>
          <w:lang w:eastAsia="zh-TW"/>
        </w:rPr>
        <w:t>BPM BY</w:t>
      </w:r>
      <w:r w:rsidR="00FC5A1A" w:rsidRPr="00F171F3">
        <w:rPr>
          <w:rFonts w:hint="eastAsia"/>
          <w:bCs/>
          <w:lang w:eastAsia="zh-TW"/>
        </w:rPr>
        <w:t xml:space="preserve"> </w:t>
      </w:r>
      <w:r w:rsidR="00FC5A1A" w:rsidRPr="00F171F3">
        <w:rPr>
          <w:rFonts w:hint="eastAsia"/>
          <w:bCs/>
          <w:lang w:eastAsia="zh-TW"/>
        </w:rPr>
        <w:t>受理編號</w:t>
      </w:r>
    </w:p>
    <w:p w:rsidR="00574CE2" w:rsidRPr="00F171F3" w:rsidRDefault="00574CE2" w:rsidP="00574CE2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參數：</w:t>
      </w:r>
    </w:p>
    <w:p w:rsidR="00574CE2" w:rsidRPr="00F171F3" w:rsidRDefault="00574CE2" w:rsidP="00574C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APLY_NO</w:t>
      </w:r>
      <w:r w:rsidRPr="00F171F3">
        <w:rPr>
          <w:rFonts w:hint="eastAsia"/>
          <w:lang w:eastAsia="zh-TW"/>
        </w:rPr>
        <w:t>：</w:t>
      </w:r>
      <w:r w:rsidRPr="00F171F3">
        <w:rPr>
          <w:rFonts w:ascii="新細明體" w:hAnsi="新細明體" w:cs="Arial Unicode MS" w:hint="eastAsia"/>
          <w:lang w:eastAsia="zh-TW"/>
        </w:rPr>
        <w:t>受理編號</w:t>
      </w:r>
    </w:p>
    <w:p w:rsidR="00322CA5" w:rsidRPr="00F171F3" w:rsidRDefault="00322CA5" w:rsidP="00322CA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lang w:eastAsia="zh-TW"/>
        </w:rPr>
        <w:t>IF</w:t>
      </w:r>
      <w:r w:rsidRPr="00F171F3">
        <w:rPr>
          <w:rFonts w:hint="eastAsia"/>
          <w:kern w:val="2"/>
          <w:szCs w:val="24"/>
          <w:lang w:eastAsia="zh-TW"/>
        </w:rPr>
        <w:t>受理編號前六碼</w:t>
      </w:r>
      <w:r w:rsidRPr="00F171F3">
        <w:rPr>
          <w:rFonts w:hint="eastAsia"/>
          <w:kern w:val="2"/>
          <w:szCs w:val="24"/>
          <w:lang w:eastAsia="zh-TW"/>
        </w:rPr>
        <w:t xml:space="preserve">  &gt; </w:t>
      </w:r>
      <w:r w:rsidRPr="00F171F3">
        <w:rPr>
          <w:rFonts w:hint="eastAsia"/>
          <w:kern w:val="2"/>
          <w:szCs w:val="24"/>
          <w:lang w:eastAsia="zh-TW"/>
        </w:rPr>
        <w:t>代碼維護</w:t>
      </w:r>
      <w:r w:rsidRPr="00F171F3">
        <w:rPr>
          <w:rFonts w:hint="eastAsia"/>
          <w:kern w:val="2"/>
          <w:szCs w:val="24"/>
          <w:lang w:eastAsia="zh-TW"/>
        </w:rPr>
        <w:t xml:space="preserve"> (</w:t>
      </w:r>
      <w:r w:rsidRPr="00F171F3">
        <w:rPr>
          <w:rFonts w:hint="eastAsia"/>
          <w:kern w:val="2"/>
          <w:szCs w:val="24"/>
          <w:lang w:eastAsia="zh-TW"/>
        </w:rPr>
        <w:t>系統</w:t>
      </w:r>
      <w:r w:rsidRPr="00F171F3">
        <w:rPr>
          <w:rFonts w:hint="eastAsia"/>
          <w:kern w:val="2"/>
          <w:szCs w:val="24"/>
          <w:lang w:eastAsia="zh-TW"/>
        </w:rPr>
        <w:t xml:space="preserve">AA </w:t>
      </w:r>
      <w:r w:rsidRPr="00F171F3">
        <w:rPr>
          <w:rFonts w:hint="eastAsia"/>
          <w:kern w:val="2"/>
          <w:szCs w:val="24"/>
          <w:lang w:eastAsia="zh-TW"/>
        </w:rPr>
        <w:t>名稱</w:t>
      </w:r>
      <w:r w:rsidRPr="00F171F3">
        <w:rPr>
          <w:rFonts w:hint="eastAsia"/>
          <w:kern w:val="2"/>
          <w:szCs w:val="24"/>
          <w:lang w:eastAsia="zh-TW"/>
        </w:rPr>
        <w:t xml:space="preserve">FLOW_CTL_APLYNO </w:t>
      </w:r>
      <w:r w:rsidRPr="00F171F3">
        <w:rPr>
          <w:rFonts w:hint="eastAsia"/>
          <w:kern w:val="2"/>
          <w:szCs w:val="24"/>
          <w:lang w:eastAsia="zh-TW"/>
        </w:rPr>
        <w:t>中</w:t>
      </w:r>
      <w:r w:rsidRPr="00F171F3">
        <w:rPr>
          <w:rFonts w:hint="eastAsia"/>
          <w:kern w:val="2"/>
          <w:szCs w:val="24"/>
          <w:lang w:eastAsia="zh-TW"/>
        </w:rPr>
        <w:t xml:space="preserve"> 1</w:t>
      </w:r>
      <w:r w:rsidRPr="00F171F3">
        <w:rPr>
          <w:rFonts w:hint="eastAsia"/>
          <w:kern w:val="2"/>
          <w:szCs w:val="24"/>
          <w:lang w:eastAsia="zh-TW"/>
        </w:rPr>
        <w:t>之值</w:t>
      </w:r>
      <w:r w:rsidRPr="00F171F3">
        <w:rPr>
          <w:rFonts w:hint="eastAsia"/>
          <w:kern w:val="2"/>
          <w:szCs w:val="24"/>
          <w:lang w:eastAsia="zh-TW"/>
        </w:rPr>
        <w:t>) AND isMiddleCase</w:t>
      </w:r>
    </w:p>
    <w:p w:rsidR="00322CA5" w:rsidRPr="00F171F3" w:rsidRDefault="00322CA5" w:rsidP="00574CE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t>decdCaseBack </w:t>
      </w:r>
      <w:r w:rsidRPr="00F171F3">
        <w:rPr>
          <w:rFonts w:hint="eastAsia"/>
          <w:lang w:eastAsia="zh-TW"/>
        </w:rPr>
        <w:t>：</w:t>
      </w:r>
      <w:r w:rsidRPr="00F171F3">
        <w:rPr>
          <w:rFonts w:hint="eastAsia"/>
          <w:lang w:eastAsia="zh-TW"/>
        </w:rPr>
        <w:t>true</w:t>
      </w:r>
    </w:p>
    <w:p w:rsidR="00322CA5" w:rsidRPr="00F171F3" w:rsidRDefault="00322CA5" w:rsidP="00574C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ELSE</w:t>
      </w:r>
    </w:p>
    <w:p w:rsidR="00574CE2" w:rsidRPr="00F171F3" w:rsidRDefault="00574CE2" w:rsidP="00322C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t>decdCaseBack </w:t>
      </w:r>
      <w:r w:rsidRPr="00F171F3">
        <w:rPr>
          <w:rFonts w:hint="eastAsia"/>
          <w:lang w:eastAsia="zh-TW"/>
        </w:rPr>
        <w:t>：</w:t>
      </w:r>
      <w:r w:rsidR="00BB0416" w:rsidRPr="00F171F3">
        <w:rPr>
          <w:rFonts w:hint="eastAsia"/>
          <w:lang w:eastAsia="zh-TW"/>
        </w:rPr>
        <w:t>false</w:t>
      </w:r>
    </w:p>
    <w:p w:rsidR="00322CA5" w:rsidRPr="00F171F3" w:rsidRDefault="00322CA5" w:rsidP="00322CA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END IF</w:t>
      </w:r>
    </w:p>
    <w:p w:rsidR="00323430" w:rsidRPr="00F171F3" w:rsidRDefault="00574CE2" w:rsidP="0032343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t>caseReview  </w:t>
      </w:r>
      <w:r w:rsidRPr="00F171F3">
        <w:rPr>
          <w:rFonts w:hint="eastAsia"/>
          <w:lang w:eastAsia="zh-TW"/>
        </w:rPr>
        <w:t>：</w:t>
      </w:r>
      <w:r w:rsidRPr="00F171F3">
        <w:rPr>
          <w:rFonts w:hint="eastAsia"/>
          <w:lang w:eastAsia="zh-TW"/>
        </w:rPr>
        <w:t>false</w:t>
      </w:r>
    </w:p>
    <w:p w:rsidR="00574CE2" w:rsidRPr="00F171F3" w:rsidRDefault="00574CE2" w:rsidP="00574C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lang w:eastAsia="zh-TW"/>
        </w:rPr>
        <w:t>stepElement.doDispatch()</w:t>
      </w:r>
    </w:p>
    <w:p w:rsidR="005A5BF1" w:rsidRPr="00F171F3" w:rsidRDefault="005A5BF1" w:rsidP="00574CE2">
      <w:pPr>
        <w:pStyle w:val="Tabletext"/>
        <w:keepLines w:val="0"/>
        <w:spacing w:after="0" w:line="240" w:lineRule="auto"/>
        <w:ind w:left="425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 xml:space="preserve"> </w:t>
      </w:r>
    </w:p>
    <w:p w:rsidR="005A5BF1" w:rsidRPr="00F171F3" w:rsidDel="0096031A" w:rsidRDefault="005A5BF1" w:rsidP="005A5BF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del w:id="170" w:author="cathay" w:date="2018-12-11T14:33:00Z"/>
          <w:rFonts w:hint="eastAsia"/>
          <w:strike/>
          <w:lang w:eastAsia="zh-TW"/>
        </w:rPr>
      </w:pPr>
      <w:del w:id="171" w:author="cathay" w:date="2018-12-11T14:33:00Z">
        <w:r w:rsidRPr="00F171F3" w:rsidDel="0096031A">
          <w:rPr>
            <w:rFonts w:hint="eastAsia"/>
            <w:strike/>
            <w:lang w:eastAsia="zh-TW"/>
          </w:rPr>
          <w:delText>新增</w:delText>
        </w:r>
        <w:r w:rsidRPr="00F171F3" w:rsidDel="0096031A">
          <w:rPr>
            <w:rFonts w:hint="eastAsia"/>
            <w:strike/>
            <w:lang w:eastAsia="zh-TW"/>
          </w:rPr>
          <w:delText>BPM</w:delText>
        </w:r>
        <w:r w:rsidRPr="00F171F3" w:rsidDel="0096031A">
          <w:rPr>
            <w:rFonts w:hint="eastAsia"/>
            <w:strike/>
            <w:lang w:eastAsia="zh-TW"/>
          </w:rPr>
          <w:delText>備註</w:delText>
        </w:r>
        <w:r w:rsidRPr="00F171F3" w:rsidDel="0096031A">
          <w:rPr>
            <w:rFonts w:hint="eastAsia"/>
            <w:strike/>
            <w:lang w:eastAsia="zh-TW"/>
          </w:rPr>
          <w:delText>(</w:delText>
        </w:r>
        <w:r w:rsidRPr="00F171F3" w:rsidDel="0096031A">
          <w:rPr>
            <w:rFonts w:hint="eastAsia"/>
            <w:strike/>
            <w:lang w:eastAsia="zh-TW"/>
          </w:rPr>
          <w:delText>同</w:delText>
        </w:r>
        <w:r w:rsidRPr="00F171F3" w:rsidDel="0096031A">
          <w:rPr>
            <w:rFonts w:hint="eastAsia"/>
            <w:strike/>
            <w:lang w:eastAsia="zh-TW"/>
          </w:rPr>
          <w:delText>AAZ0_0300)</w:delText>
        </w:r>
      </w:del>
    </w:p>
    <w:p w:rsidR="005A5BF1" w:rsidRPr="00F171F3" w:rsidDel="0096031A" w:rsidRDefault="005A5BF1" w:rsidP="005A5BF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172" w:author="cathay" w:date="2018-12-11T14:33:00Z"/>
          <w:rFonts w:hint="eastAsia"/>
          <w:strike/>
          <w:lang w:eastAsia="zh-TW"/>
        </w:rPr>
      </w:pPr>
      <w:del w:id="173" w:author="cathay" w:date="2018-12-11T14:33:00Z">
        <w:r w:rsidRPr="00F171F3" w:rsidDel="0096031A">
          <w:rPr>
            <w:strike/>
            <w:lang w:eastAsia="zh-TW"/>
          </w:rPr>
          <w:delText>APLY_NO</w:delText>
        </w:r>
        <w:r w:rsidRPr="00F171F3" w:rsidDel="0096031A">
          <w:rPr>
            <w:rFonts w:hint="eastAsia"/>
            <w:strike/>
            <w:lang w:eastAsia="zh-TW"/>
          </w:rPr>
          <w:delText xml:space="preserve"> = </w:delText>
        </w:r>
        <w:r w:rsidRPr="00F171F3" w:rsidDel="0096031A">
          <w:rPr>
            <w:rFonts w:hint="eastAsia"/>
            <w:strike/>
            <w:lang w:eastAsia="zh-TW"/>
          </w:rPr>
          <w:delText>傳入參數</w:delText>
        </w:r>
        <w:r w:rsidRPr="00F171F3" w:rsidDel="0096031A">
          <w:rPr>
            <w:rFonts w:hint="eastAsia"/>
            <w:strike/>
            <w:lang w:eastAsia="zh-TW"/>
          </w:rPr>
          <w:delText>.</w:delText>
        </w:r>
        <w:r w:rsidRPr="00F171F3" w:rsidDel="0096031A">
          <w:rPr>
            <w:rFonts w:hint="eastAsia"/>
            <w:strike/>
            <w:lang w:eastAsia="zh-TW"/>
          </w:rPr>
          <w:delText>受理編號</w:delText>
        </w:r>
        <w:r w:rsidRPr="00F171F3" w:rsidDel="0096031A">
          <w:rPr>
            <w:rFonts w:hint="eastAsia"/>
            <w:strike/>
            <w:lang w:eastAsia="zh-TW"/>
          </w:rPr>
          <w:delText xml:space="preserve"> </w:delText>
        </w:r>
      </w:del>
    </w:p>
    <w:p w:rsidR="005A5BF1" w:rsidRPr="00F171F3" w:rsidDel="0096031A" w:rsidRDefault="005A5BF1" w:rsidP="005A5BF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174" w:author="cathay" w:date="2018-12-11T14:33:00Z"/>
          <w:rFonts w:hint="eastAsia"/>
          <w:strike/>
          <w:lang w:eastAsia="zh-TW"/>
        </w:rPr>
      </w:pPr>
      <w:del w:id="175" w:author="cathay" w:date="2018-12-11T14:33:00Z">
        <w:r w:rsidRPr="00F171F3" w:rsidDel="0096031A">
          <w:rPr>
            <w:strike/>
            <w:lang w:eastAsia="zh-TW"/>
          </w:rPr>
          <w:delText>APLY_STS</w:delText>
        </w:r>
        <w:r w:rsidRPr="00F171F3" w:rsidDel="0096031A">
          <w:rPr>
            <w:rFonts w:hint="eastAsia"/>
            <w:strike/>
            <w:lang w:eastAsia="zh-TW"/>
          </w:rPr>
          <w:delText xml:space="preserve"> =</w:delText>
        </w:r>
        <w:r w:rsidRPr="00F171F3" w:rsidDel="0096031A">
          <w:rPr>
            <w:rFonts w:hint="eastAsia"/>
            <w:strike/>
            <w:lang w:eastAsia="zh-TW"/>
          </w:rPr>
          <w:delText>傳入參數</w:delText>
        </w:r>
        <w:r w:rsidRPr="00F171F3" w:rsidDel="0096031A">
          <w:rPr>
            <w:rFonts w:hint="eastAsia"/>
            <w:strike/>
            <w:lang w:eastAsia="zh-TW"/>
          </w:rPr>
          <w:delText>.</w:delText>
        </w:r>
        <w:r w:rsidRPr="00F171F3" w:rsidDel="0096031A">
          <w:rPr>
            <w:rFonts w:hint="eastAsia"/>
            <w:strike/>
            <w:lang w:eastAsia="zh-TW"/>
          </w:rPr>
          <w:delText>受理進度</w:delText>
        </w:r>
      </w:del>
    </w:p>
    <w:p w:rsidR="005A5BF1" w:rsidRPr="00F171F3" w:rsidDel="0096031A" w:rsidRDefault="005A5BF1" w:rsidP="005A5BF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176" w:author="cathay" w:date="2018-12-11T14:33:00Z"/>
          <w:rFonts w:hint="eastAsia"/>
          <w:strike/>
          <w:lang w:eastAsia="zh-TW"/>
        </w:rPr>
      </w:pPr>
      <w:del w:id="177" w:author="cathay" w:date="2018-12-11T14:33:00Z">
        <w:r w:rsidRPr="00F171F3" w:rsidDel="0096031A">
          <w:rPr>
            <w:rFonts w:hint="eastAsia"/>
            <w:strike/>
            <w:kern w:val="2"/>
            <w:lang w:eastAsia="zh-TW"/>
          </w:rPr>
          <w:delText xml:space="preserve">COMMENT </w:delText>
        </w:r>
        <w:r w:rsidRPr="00F171F3" w:rsidDel="0096031A">
          <w:rPr>
            <w:rFonts w:hint="eastAsia"/>
            <w:strike/>
            <w:lang w:eastAsia="zh-TW"/>
          </w:rPr>
          <w:delText>=</w:delText>
        </w:r>
        <w:r w:rsidRPr="00F171F3" w:rsidDel="0096031A">
          <w:rPr>
            <w:rFonts w:hint="eastAsia"/>
            <w:strike/>
            <w:lang w:eastAsia="zh-TW"/>
          </w:rPr>
          <w:delText>畫面</w:delText>
        </w:r>
        <w:r w:rsidRPr="00F171F3" w:rsidDel="0096031A">
          <w:rPr>
            <w:rFonts w:hint="eastAsia"/>
            <w:strike/>
            <w:lang w:eastAsia="zh-TW"/>
          </w:rPr>
          <w:delText>.</w:delText>
        </w:r>
        <w:r w:rsidRPr="00F171F3" w:rsidDel="0096031A">
          <w:rPr>
            <w:rFonts w:hint="eastAsia"/>
            <w:strike/>
            <w:lang w:eastAsia="zh-TW"/>
          </w:rPr>
          <w:delText>簽擬區</w:delText>
        </w:r>
      </w:del>
    </w:p>
    <w:p w:rsidR="005A5BF1" w:rsidRPr="00F171F3" w:rsidDel="0096031A" w:rsidRDefault="005A5BF1" w:rsidP="005A5BF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178" w:author="cathay" w:date="2018-12-11T14:33:00Z"/>
          <w:rFonts w:hint="eastAsia"/>
          <w:strike/>
          <w:lang w:eastAsia="zh-TW"/>
        </w:rPr>
      </w:pPr>
      <w:del w:id="179" w:author="cathay" w:date="2018-12-11T14:33:00Z">
        <w:r w:rsidRPr="00F171F3" w:rsidDel="0096031A">
          <w:rPr>
            <w:rFonts w:hint="eastAsia"/>
            <w:strike/>
            <w:kern w:val="2"/>
            <w:lang w:eastAsia="zh-TW"/>
          </w:rPr>
          <w:delText xml:space="preserve">= </w:delText>
        </w:r>
        <w:r w:rsidRPr="00F171F3" w:rsidDel="0096031A">
          <w:rPr>
            <w:rFonts w:ascii="新細明體" w:hAnsi="新細明體" w:cs="Arial Unicode MS" w:hint="eastAsia"/>
            <w:strike/>
            <w:lang w:eastAsia="zh-TW"/>
          </w:rPr>
          <w:delText>Login 人員的單位代號</w:delText>
        </w:r>
      </w:del>
    </w:p>
    <w:p w:rsidR="00E2036E" w:rsidRPr="00F171F3" w:rsidDel="0096031A" w:rsidRDefault="005A5BF1" w:rsidP="00E2036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180" w:author="cathay" w:date="2018-12-11T14:33:00Z"/>
          <w:rFonts w:hint="eastAsia"/>
          <w:lang w:eastAsia="zh-TW"/>
        </w:rPr>
      </w:pPr>
      <w:del w:id="181" w:author="cathay" w:date="2018-12-11T14:33:00Z">
        <w:r w:rsidRPr="00F171F3" w:rsidDel="0096031A">
          <w:rPr>
            <w:rFonts w:ascii="新細明體" w:hAnsi="新細明體" w:cs="Arial Unicode MS" w:hint="eastAsia"/>
            <w:strike/>
            <w:lang w:eastAsia="zh-TW"/>
          </w:rPr>
          <w:delText>= Login 人員ID</w:delText>
        </w:r>
      </w:del>
    </w:p>
    <w:p w:rsidR="00144817" w:rsidRPr="00F171F3" w:rsidRDefault="00144817" w:rsidP="0014481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 xml:space="preserve">UPDATE </w:t>
      </w:r>
      <w:r w:rsidRPr="00F171F3">
        <w:rPr>
          <w:rFonts w:hint="eastAsia"/>
          <w:kern w:val="2"/>
          <w:szCs w:val="24"/>
          <w:lang w:eastAsia="zh-TW"/>
        </w:rPr>
        <w:t>受理進度：</w:t>
      </w:r>
    </w:p>
    <w:p w:rsidR="00323430" w:rsidRPr="00F171F3" w:rsidRDefault="00323430" w:rsidP="0032343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lang w:eastAsia="zh-TW"/>
        </w:rPr>
        <w:t>IF</w:t>
      </w:r>
      <w:r w:rsidRPr="00F171F3">
        <w:rPr>
          <w:rFonts w:hint="eastAsia"/>
          <w:kern w:val="2"/>
          <w:szCs w:val="24"/>
          <w:lang w:eastAsia="zh-TW"/>
        </w:rPr>
        <w:t>受理編號前六碼</w:t>
      </w:r>
      <w:r w:rsidRPr="00F171F3">
        <w:rPr>
          <w:rFonts w:hint="eastAsia"/>
          <w:kern w:val="2"/>
          <w:szCs w:val="24"/>
          <w:lang w:eastAsia="zh-TW"/>
        </w:rPr>
        <w:t xml:space="preserve">  &gt; </w:t>
      </w:r>
      <w:r w:rsidRPr="00F171F3">
        <w:rPr>
          <w:rFonts w:hint="eastAsia"/>
          <w:kern w:val="2"/>
          <w:szCs w:val="24"/>
          <w:lang w:eastAsia="zh-TW"/>
        </w:rPr>
        <w:t>代碼維護</w:t>
      </w:r>
      <w:r w:rsidRPr="00F171F3">
        <w:rPr>
          <w:rFonts w:hint="eastAsia"/>
          <w:kern w:val="2"/>
          <w:szCs w:val="24"/>
          <w:lang w:eastAsia="zh-TW"/>
        </w:rPr>
        <w:t xml:space="preserve"> (</w:t>
      </w:r>
      <w:r w:rsidRPr="00F171F3">
        <w:rPr>
          <w:rFonts w:hint="eastAsia"/>
          <w:kern w:val="2"/>
          <w:szCs w:val="24"/>
          <w:lang w:eastAsia="zh-TW"/>
        </w:rPr>
        <w:t>系統</w:t>
      </w:r>
      <w:r w:rsidRPr="00F171F3">
        <w:rPr>
          <w:rFonts w:hint="eastAsia"/>
          <w:kern w:val="2"/>
          <w:szCs w:val="24"/>
          <w:lang w:eastAsia="zh-TW"/>
        </w:rPr>
        <w:t xml:space="preserve">AA </w:t>
      </w:r>
      <w:r w:rsidRPr="00F171F3">
        <w:rPr>
          <w:rFonts w:hint="eastAsia"/>
          <w:kern w:val="2"/>
          <w:szCs w:val="24"/>
          <w:lang w:eastAsia="zh-TW"/>
        </w:rPr>
        <w:t>名稱</w:t>
      </w:r>
      <w:r w:rsidRPr="00F171F3">
        <w:rPr>
          <w:rFonts w:hint="eastAsia"/>
          <w:kern w:val="2"/>
          <w:szCs w:val="24"/>
          <w:lang w:eastAsia="zh-TW"/>
        </w:rPr>
        <w:t xml:space="preserve">FLOW_CTL_APLYNO </w:t>
      </w:r>
      <w:r w:rsidRPr="00F171F3">
        <w:rPr>
          <w:rFonts w:hint="eastAsia"/>
          <w:kern w:val="2"/>
          <w:szCs w:val="24"/>
          <w:lang w:eastAsia="zh-TW"/>
        </w:rPr>
        <w:t>中</w:t>
      </w:r>
      <w:r w:rsidRPr="00F171F3">
        <w:rPr>
          <w:rFonts w:hint="eastAsia"/>
          <w:kern w:val="2"/>
          <w:szCs w:val="24"/>
          <w:lang w:eastAsia="zh-TW"/>
        </w:rPr>
        <w:t xml:space="preserve"> 1</w:t>
      </w:r>
      <w:r w:rsidRPr="00F171F3">
        <w:rPr>
          <w:rFonts w:hint="eastAsia"/>
          <w:kern w:val="2"/>
          <w:szCs w:val="24"/>
          <w:lang w:eastAsia="zh-TW"/>
        </w:rPr>
        <w:t>之值</w:t>
      </w:r>
      <w:r w:rsidRPr="00F171F3">
        <w:rPr>
          <w:rFonts w:hint="eastAsia"/>
          <w:kern w:val="2"/>
          <w:szCs w:val="24"/>
          <w:lang w:eastAsia="zh-TW"/>
        </w:rPr>
        <w:t>) AND isMiddleCase</w:t>
      </w:r>
    </w:p>
    <w:p w:rsidR="00323430" w:rsidRPr="00F171F3" w:rsidRDefault="00323430" w:rsidP="003234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SET</w:t>
      </w:r>
      <w:r w:rsidRPr="00F171F3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F171F3">
        <w:rPr>
          <w:rFonts w:hint="eastAsia"/>
          <w:kern w:val="2"/>
          <w:szCs w:val="24"/>
          <w:lang w:eastAsia="zh-TW"/>
        </w:rPr>
        <w:t xml:space="preserve">= </w:t>
      </w:r>
      <w:r w:rsidRPr="00F171F3">
        <w:rPr>
          <w:kern w:val="2"/>
          <w:szCs w:val="24"/>
          <w:lang w:eastAsia="zh-TW"/>
        </w:rPr>
        <w:t>‘</w:t>
      </w:r>
      <w:r w:rsidR="0019514B" w:rsidRPr="00F171F3">
        <w:rPr>
          <w:rFonts w:hint="eastAsia"/>
          <w:kern w:val="2"/>
          <w:szCs w:val="24"/>
          <w:lang w:eastAsia="zh-TW"/>
        </w:rPr>
        <w:t>1</w:t>
      </w:r>
      <w:r w:rsidRPr="00F171F3">
        <w:rPr>
          <w:rFonts w:hint="eastAsia"/>
          <w:kern w:val="2"/>
          <w:szCs w:val="24"/>
          <w:lang w:eastAsia="zh-TW"/>
        </w:rPr>
        <w:t>0</w:t>
      </w:r>
      <w:r w:rsidRPr="00F171F3">
        <w:rPr>
          <w:kern w:val="2"/>
          <w:szCs w:val="24"/>
          <w:lang w:eastAsia="zh-TW"/>
        </w:rPr>
        <w:t>’</w:t>
      </w:r>
    </w:p>
    <w:p w:rsidR="00323430" w:rsidRPr="00F171F3" w:rsidRDefault="00323430" w:rsidP="008942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ELSE</w:t>
      </w:r>
    </w:p>
    <w:p w:rsidR="00144817" w:rsidRPr="00F171F3" w:rsidRDefault="00144817" w:rsidP="003234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SET</w:t>
      </w:r>
      <w:r w:rsidRPr="00F171F3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F171F3">
        <w:rPr>
          <w:rFonts w:hint="eastAsia"/>
          <w:kern w:val="2"/>
          <w:szCs w:val="24"/>
          <w:lang w:eastAsia="zh-TW"/>
        </w:rPr>
        <w:t xml:space="preserve">= </w:t>
      </w:r>
      <w:r w:rsidRPr="00F171F3">
        <w:rPr>
          <w:kern w:val="2"/>
          <w:szCs w:val="24"/>
          <w:lang w:eastAsia="zh-TW"/>
        </w:rPr>
        <w:t>‘</w:t>
      </w:r>
      <w:r w:rsidR="009C3ADF" w:rsidRPr="00F171F3">
        <w:rPr>
          <w:rFonts w:hint="eastAsia"/>
          <w:kern w:val="2"/>
          <w:szCs w:val="24"/>
          <w:lang w:eastAsia="zh-TW"/>
        </w:rPr>
        <w:t>4</w:t>
      </w:r>
      <w:r w:rsidR="007526D4" w:rsidRPr="00F171F3">
        <w:rPr>
          <w:rFonts w:hint="eastAsia"/>
          <w:kern w:val="2"/>
          <w:szCs w:val="24"/>
          <w:lang w:eastAsia="zh-TW"/>
        </w:rPr>
        <w:t>4</w:t>
      </w:r>
      <w:r w:rsidRPr="00F171F3">
        <w:rPr>
          <w:kern w:val="2"/>
          <w:szCs w:val="24"/>
          <w:lang w:eastAsia="zh-TW"/>
        </w:rPr>
        <w:t>’</w:t>
      </w:r>
    </w:p>
    <w:p w:rsidR="00323430" w:rsidRPr="00F171F3" w:rsidRDefault="00323430" w:rsidP="0032343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END IF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144817" w:rsidRPr="00F171F3" w:rsidRDefault="00144817" w:rsidP="001448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CALL  AA_A0Z001.Method</w:t>
      </w:r>
      <w:r w:rsidRPr="00F171F3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8D4AD7" w:rsidRPr="00F171F3">
        <w:rPr>
          <w:rFonts w:ascii="新細明體" w:hAnsi="新細明體" w:hint="eastAsia"/>
          <w:kern w:val="2"/>
          <w:szCs w:val="24"/>
          <w:lang w:eastAsia="zh-TW"/>
        </w:rPr>
        <w:t>10</w:t>
      </w:r>
      <w:r w:rsidRPr="00F171F3">
        <w:rPr>
          <w:rFonts w:ascii="新細明體" w:hAnsi="新細明體" w:hint="eastAsia"/>
          <w:kern w:val="2"/>
          <w:szCs w:val="24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4481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4817" w:rsidRPr="00F171F3" w:rsidRDefault="00144817" w:rsidP="009F4824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171F3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4817" w:rsidRPr="00F171F3" w:rsidRDefault="00144817" w:rsidP="009F4824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171F3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14481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817" w:rsidRPr="00F171F3" w:rsidRDefault="00144817" w:rsidP="009F48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4817" w:rsidRPr="00F171F3" w:rsidRDefault="00144817" w:rsidP="009F4824">
            <w:pPr>
              <w:rPr>
                <w:rFonts w:ascii="新細明體" w:hAnsi="新細明體" w:cs="Arial Unicode MS"/>
                <w:sz w:val="20"/>
              </w:rPr>
            </w:pPr>
            <w:r w:rsidRPr="00F171F3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14481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817" w:rsidRPr="00F171F3" w:rsidRDefault="00144817" w:rsidP="009F48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44817" w:rsidRPr="00F171F3" w:rsidRDefault="00144817" w:rsidP="009F482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受理進度</w:t>
            </w:r>
          </w:p>
        </w:tc>
      </w:tr>
      <w:tr w:rsidR="008D4AD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4AD7" w:rsidRPr="00F171F3" w:rsidRDefault="008D4AD7" w:rsidP="009F48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4AD7" w:rsidRPr="00F171F3" w:rsidRDefault="008D4AD7" w:rsidP="009F482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作業人員ID</w:t>
            </w:r>
          </w:p>
        </w:tc>
      </w:tr>
      <w:tr w:rsidR="008D4AD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4AD7" w:rsidRPr="00F171F3" w:rsidRDefault="008D4AD7" w:rsidP="009F48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4AD7" w:rsidRPr="00F171F3" w:rsidRDefault="008D4AD7" w:rsidP="009F482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作業人員姓名</w:t>
            </w:r>
          </w:p>
        </w:tc>
      </w:tr>
      <w:tr w:rsidR="008D4AD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4AD7" w:rsidRPr="00F171F3" w:rsidRDefault="008D4AD7" w:rsidP="009F48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4AD7" w:rsidRPr="00F171F3" w:rsidRDefault="008D4AD7" w:rsidP="009F482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/>
                <w:szCs w:val="24"/>
                <w:lang w:eastAsia="zh-TW"/>
              </w:rPr>
              <w:t>DATE.getDBTimeStamp()</w:t>
            </w:r>
          </w:p>
        </w:tc>
      </w:tr>
      <w:tr w:rsidR="008D4AD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4AD7" w:rsidRPr="00F171F3" w:rsidRDefault="008D4AD7" w:rsidP="009F48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4AD7" w:rsidRPr="00F171F3" w:rsidRDefault="008D4AD7" w:rsidP="009F482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作業人員單位代號</w:t>
            </w:r>
          </w:p>
        </w:tc>
      </w:tr>
      <w:tr w:rsidR="008D4AD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4AD7" w:rsidRPr="00F171F3" w:rsidRDefault="008D4AD7" w:rsidP="009F48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4AD7" w:rsidRPr="00F171F3" w:rsidRDefault="008D4AD7" w:rsidP="009F482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作業人員單位中文</w:t>
            </w:r>
          </w:p>
        </w:tc>
      </w:tr>
      <w:tr w:rsidR="008D4AD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4AD7" w:rsidRPr="00F171F3" w:rsidRDefault="008D4AD7" w:rsidP="009F48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簽核層級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4AD7" w:rsidRPr="00F171F3" w:rsidRDefault="008D4AD7" w:rsidP="009F482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細明體" w:eastAsia="細明體" w:hAnsi="細明體" w:hint="eastAsia"/>
              </w:rPr>
              <w:t>簽核層級</w:t>
            </w:r>
          </w:p>
        </w:tc>
      </w:tr>
      <w:tr w:rsidR="004B77A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B77A7" w:rsidRPr="00F171F3" w:rsidRDefault="004B77A7" w:rsidP="009F48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hint="eastAsia"/>
                <w:sz w:val="20"/>
                <w:szCs w:val="20"/>
              </w:rPr>
              <w:t>是否為疑似涉及洗錢或恐怖份子</w:t>
            </w:r>
            <w:r w:rsidRPr="00F171F3">
              <w:rPr>
                <w:rFonts w:hint="eastAsia"/>
                <w:sz w:val="20"/>
                <w:szCs w:val="20"/>
              </w:rPr>
              <w:t>(</w:t>
            </w:r>
            <w:r w:rsidRPr="00F171F3">
              <w:rPr>
                <w:rFonts w:ascii="細明體" w:eastAsia="細明體" w:hAnsi="細明體"/>
                <w:sz w:val="20"/>
                <w:szCs w:val="20"/>
              </w:rPr>
              <w:t>IS_SUSPECT</w:t>
            </w: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B77A7" w:rsidRPr="00F171F3" w:rsidRDefault="004B77A7" w:rsidP="009F4824">
            <w:pPr>
              <w:pStyle w:val="Tabletext"/>
              <w:keepLines w:val="0"/>
              <w:widowControl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171F3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F171F3">
              <w:rPr>
                <w:rFonts w:hint="eastAsia"/>
                <w:lang w:eastAsia="zh-TW"/>
              </w:rPr>
              <w:t xml:space="preserve"> </w:t>
            </w:r>
            <w:r w:rsidRPr="00F171F3">
              <w:rPr>
                <w:rFonts w:hint="eastAsia"/>
                <w:lang w:eastAsia="zh-TW"/>
              </w:rPr>
              <w:t>是否為疑似涉及洗錢或恐怖份子</w:t>
            </w:r>
          </w:p>
        </w:tc>
      </w:tr>
    </w:tbl>
    <w:p w:rsidR="005A5BF1" w:rsidRPr="00F171F3" w:rsidRDefault="005A5BF1" w:rsidP="008942E8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7019CA" w:rsidRPr="00F171F3" w:rsidRDefault="007019CA" w:rsidP="00E8095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檢查是否有特殊紀錄</w:t>
      </w:r>
      <w:r w:rsidR="00322CA5" w:rsidRPr="00F171F3">
        <w:rPr>
          <w:rFonts w:hint="eastAsia"/>
          <w:kern w:val="2"/>
          <w:szCs w:val="24"/>
          <w:lang w:eastAsia="zh-TW"/>
        </w:rPr>
        <w:t xml:space="preserve"> (</w:t>
      </w:r>
      <w:r w:rsidR="00322CA5" w:rsidRPr="00F171F3">
        <w:rPr>
          <w:rFonts w:hint="eastAsia"/>
          <w:lang w:eastAsia="zh-TW"/>
        </w:rPr>
        <w:t>IF</w:t>
      </w:r>
      <w:r w:rsidR="00322CA5" w:rsidRPr="00F171F3">
        <w:rPr>
          <w:rFonts w:hint="eastAsia"/>
          <w:kern w:val="2"/>
          <w:szCs w:val="24"/>
          <w:lang w:eastAsia="zh-TW"/>
        </w:rPr>
        <w:t>受理編號前六碼</w:t>
      </w:r>
      <w:r w:rsidR="00322CA5" w:rsidRPr="00F171F3">
        <w:rPr>
          <w:rFonts w:hint="eastAsia"/>
          <w:kern w:val="2"/>
          <w:szCs w:val="24"/>
          <w:lang w:eastAsia="zh-TW"/>
        </w:rPr>
        <w:t xml:space="preserve">  &gt; </w:t>
      </w:r>
      <w:r w:rsidR="00322CA5" w:rsidRPr="00F171F3">
        <w:rPr>
          <w:rFonts w:hint="eastAsia"/>
          <w:kern w:val="2"/>
          <w:szCs w:val="24"/>
          <w:lang w:eastAsia="zh-TW"/>
        </w:rPr>
        <w:t>代碼維護</w:t>
      </w:r>
      <w:r w:rsidR="00322CA5" w:rsidRPr="00F171F3">
        <w:rPr>
          <w:rFonts w:hint="eastAsia"/>
          <w:kern w:val="2"/>
          <w:szCs w:val="24"/>
          <w:lang w:eastAsia="zh-TW"/>
        </w:rPr>
        <w:t xml:space="preserve"> (</w:t>
      </w:r>
      <w:r w:rsidR="00322CA5" w:rsidRPr="00F171F3">
        <w:rPr>
          <w:rFonts w:hint="eastAsia"/>
          <w:kern w:val="2"/>
          <w:szCs w:val="24"/>
          <w:lang w:eastAsia="zh-TW"/>
        </w:rPr>
        <w:t>系統</w:t>
      </w:r>
      <w:r w:rsidR="00322CA5" w:rsidRPr="00F171F3">
        <w:rPr>
          <w:rFonts w:hint="eastAsia"/>
          <w:kern w:val="2"/>
          <w:szCs w:val="24"/>
          <w:lang w:eastAsia="zh-TW"/>
        </w:rPr>
        <w:t xml:space="preserve">AA </w:t>
      </w:r>
      <w:r w:rsidR="00322CA5" w:rsidRPr="00F171F3">
        <w:rPr>
          <w:rFonts w:hint="eastAsia"/>
          <w:kern w:val="2"/>
          <w:szCs w:val="24"/>
          <w:lang w:eastAsia="zh-TW"/>
        </w:rPr>
        <w:t>名稱</w:t>
      </w:r>
      <w:r w:rsidR="00322CA5" w:rsidRPr="00F171F3">
        <w:rPr>
          <w:rFonts w:hint="eastAsia"/>
          <w:kern w:val="2"/>
          <w:szCs w:val="24"/>
          <w:lang w:eastAsia="zh-TW"/>
        </w:rPr>
        <w:t xml:space="preserve">FLOW_CTL_APLYNO </w:t>
      </w:r>
      <w:r w:rsidR="00322CA5" w:rsidRPr="00F171F3">
        <w:rPr>
          <w:rFonts w:hint="eastAsia"/>
          <w:kern w:val="2"/>
          <w:szCs w:val="24"/>
          <w:lang w:eastAsia="zh-TW"/>
        </w:rPr>
        <w:t>中</w:t>
      </w:r>
      <w:r w:rsidR="00322CA5" w:rsidRPr="00F171F3">
        <w:rPr>
          <w:rFonts w:hint="eastAsia"/>
          <w:kern w:val="2"/>
          <w:szCs w:val="24"/>
          <w:lang w:eastAsia="zh-TW"/>
        </w:rPr>
        <w:t xml:space="preserve"> 1</w:t>
      </w:r>
      <w:r w:rsidR="00322CA5" w:rsidRPr="00F171F3">
        <w:rPr>
          <w:rFonts w:hint="eastAsia"/>
          <w:kern w:val="2"/>
          <w:szCs w:val="24"/>
          <w:lang w:eastAsia="zh-TW"/>
        </w:rPr>
        <w:t>之值</w:t>
      </w:r>
      <w:r w:rsidR="00322CA5" w:rsidRPr="00F171F3">
        <w:rPr>
          <w:rFonts w:hint="eastAsia"/>
          <w:kern w:val="2"/>
          <w:szCs w:val="24"/>
          <w:lang w:eastAsia="zh-TW"/>
        </w:rPr>
        <w:t xml:space="preserve">) AND isMiddleCase </w:t>
      </w:r>
      <w:r w:rsidR="00322CA5" w:rsidRPr="00F171F3">
        <w:rPr>
          <w:rFonts w:hint="eastAsia"/>
          <w:kern w:val="2"/>
          <w:szCs w:val="24"/>
          <w:lang w:eastAsia="zh-TW"/>
        </w:rPr>
        <w:t>不需做此</w:t>
      </w:r>
      <w:r w:rsidR="00322CA5" w:rsidRPr="00F171F3">
        <w:rPr>
          <w:rFonts w:hint="eastAsia"/>
          <w:kern w:val="2"/>
          <w:szCs w:val="24"/>
          <w:lang w:eastAsia="zh-TW"/>
        </w:rPr>
        <w:t>STEP)</w:t>
      </w:r>
    </w:p>
    <w:p w:rsidR="007019CA" w:rsidRPr="00F171F3" w:rsidRDefault="007019CA" w:rsidP="007019C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將畫面上</w:t>
      </w:r>
      <w:r w:rsidRPr="00F171F3">
        <w:rPr>
          <w:rFonts w:hint="eastAsia"/>
          <w:kern w:val="2"/>
          <w:szCs w:val="24"/>
          <w:lang w:eastAsia="zh-TW"/>
        </w:rPr>
        <w:t>DTAAB001</w:t>
      </w:r>
      <w:r w:rsidRPr="00F171F3">
        <w:rPr>
          <w:rFonts w:hint="eastAsia"/>
          <w:kern w:val="2"/>
          <w:szCs w:val="24"/>
          <w:lang w:eastAsia="zh-TW"/>
        </w:rPr>
        <w:t>理賠金額</w:t>
      </w:r>
      <w:r w:rsidRPr="00F171F3">
        <w:rPr>
          <w:rFonts w:hint="eastAsia"/>
          <w:kern w:val="2"/>
          <w:szCs w:val="24"/>
          <w:lang w:eastAsia="zh-TW"/>
        </w:rPr>
        <w:t xml:space="preserve"> &gt;0 </w:t>
      </w:r>
      <w:r w:rsidRPr="00F171F3">
        <w:rPr>
          <w:rFonts w:hint="eastAsia"/>
          <w:kern w:val="2"/>
          <w:szCs w:val="24"/>
          <w:lang w:eastAsia="zh-TW"/>
        </w:rPr>
        <w:t>者，按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rFonts w:hint="eastAsia"/>
          <w:kern w:val="2"/>
          <w:szCs w:val="24"/>
          <w:lang w:eastAsia="zh-TW"/>
        </w:rPr>
        <w:t>保單號碼分組</w:t>
      </w:r>
      <w:r w:rsidRPr="00F171F3">
        <w:rPr>
          <w:rFonts w:hint="eastAsia"/>
          <w:kern w:val="2"/>
          <w:szCs w:val="24"/>
          <w:lang w:eastAsia="zh-TW"/>
        </w:rPr>
        <w:t>(</w:t>
      </w:r>
      <w:r w:rsidRPr="00F171F3">
        <w:rPr>
          <w:rFonts w:hint="eastAsia"/>
          <w:kern w:val="2"/>
          <w:szCs w:val="24"/>
          <w:lang w:eastAsia="zh-TW"/>
        </w:rPr>
        <w:t>每組保單號碼只需作一次</w:t>
      </w:r>
      <w:r w:rsidRPr="00F171F3">
        <w:rPr>
          <w:rFonts w:hint="eastAsia"/>
          <w:kern w:val="2"/>
          <w:szCs w:val="24"/>
          <w:lang w:eastAsia="zh-TW"/>
        </w:rPr>
        <w:t>)</w:t>
      </w:r>
    </w:p>
    <w:p w:rsidR="007019CA" w:rsidRPr="00F171F3" w:rsidRDefault="007019CA" w:rsidP="007019CA">
      <w:pPr>
        <w:pStyle w:val="Tabletext"/>
        <w:keepLines w:val="0"/>
        <w:widowControl/>
        <w:numPr>
          <w:ilvl w:val="3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kern w:val="2"/>
          <w:lang w:eastAsia="zh-TW"/>
        </w:rPr>
        <w:t xml:space="preserve">IF DTAAB001.SPEC_REC </w:t>
      </w:r>
      <w:r w:rsidRPr="00F171F3">
        <w:rPr>
          <w:rFonts w:hint="eastAsia"/>
          <w:kern w:val="2"/>
          <w:lang w:eastAsia="zh-TW"/>
        </w:rPr>
        <w:t>不為空值</w:t>
      </w:r>
      <w:r w:rsidRPr="00F171F3">
        <w:rPr>
          <w:rFonts w:hint="eastAsia"/>
          <w:kern w:val="2"/>
          <w:lang w:eastAsia="zh-TW"/>
        </w:rPr>
        <w:t>(</w:t>
      </w:r>
      <w:r w:rsidRPr="00F171F3">
        <w:rPr>
          <w:rFonts w:hint="eastAsia"/>
          <w:kern w:val="2"/>
          <w:lang w:eastAsia="zh-TW"/>
        </w:rPr>
        <w:t>同一組保單號碼</w:t>
      </w:r>
      <w:r w:rsidRPr="00F171F3">
        <w:rPr>
          <w:rFonts w:hint="eastAsia"/>
          <w:kern w:val="2"/>
          <w:lang w:eastAsia="zh-TW"/>
        </w:rPr>
        <w:t xml:space="preserve"> SPEC_REC </w:t>
      </w:r>
      <w:r w:rsidRPr="00F171F3">
        <w:rPr>
          <w:rFonts w:hint="eastAsia"/>
          <w:kern w:val="2"/>
          <w:lang w:eastAsia="zh-TW"/>
        </w:rPr>
        <w:t>皆相同</w:t>
      </w:r>
      <w:r w:rsidRPr="00F171F3">
        <w:rPr>
          <w:rFonts w:hint="eastAsia"/>
          <w:kern w:val="2"/>
          <w:lang w:eastAsia="zh-TW"/>
        </w:rPr>
        <w:t>)</w:t>
      </w:r>
    </w:p>
    <w:p w:rsidR="007019CA" w:rsidRPr="00F171F3" w:rsidRDefault="007019CA" w:rsidP="007019CA">
      <w:pPr>
        <w:pStyle w:val="Tabletext"/>
        <w:keepLines w:val="0"/>
        <w:widowControl/>
        <w:numPr>
          <w:ilvl w:val="4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bCs/>
          <w:lang w:eastAsia="zh-TW"/>
        </w:rPr>
        <w:t>AA_Util.changeSpecRecordContext(SPEC_REC)</w:t>
      </w:r>
    </w:p>
    <w:p w:rsidR="007019CA" w:rsidRPr="00F171F3" w:rsidRDefault="007019CA" w:rsidP="007019CA">
      <w:pPr>
        <w:pStyle w:val="Tabletext"/>
        <w:keepLines w:val="0"/>
        <w:widowControl/>
        <w:numPr>
          <w:ilvl w:val="4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bCs/>
          <w:lang w:eastAsia="zh-TW"/>
        </w:rPr>
        <w:t>逐筆檢查回傳</w:t>
      </w:r>
      <w:r w:rsidRPr="00F171F3">
        <w:rPr>
          <w:rFonts w:hint="eastAsia"/>
          <w:bCs/>
          <w:lang w:eastAsia="zh-TW"/>
        </w:rPr>
        <w:t>Array</w:t>
      </w:r>
    </w:p>
    <w:p w:rsidR="00A702B7" w:rsidRPr="00F171F3" w:rsidRDefault="00A702B7" w:rsidP="00A702B7">
      <w:pPr>
        <w:pStyle w:val="Tabletext"/>
        <w:keepLines w:val="0"/>
        <w:widowControl/>
        <w:numPr>
          <w:ilvl w:val="5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bCs/>
          <w:lang w:eastAsia="zh-TW"/>
        </w:rPr>
        <w:t xml:space="preserve">IF </w:t>
      </w:r>
      <w:r w:rsidRPr="00F171F3">
        <w:rPr>
          <w:rFonts w:hint="eastAsia"/>
          <w:bCs/>
          <w:lang w:eastAsia="zh-TW"/>
        </w:rPr>
        <w:t>回傳</w:t>
      </w:r>
      <w:r w:rsidRPr="00F171F3">
        <w:rPr>
          <w:rFonts w:hint="eastAsia"/>
          <w:bCs/>
          <w:lang w:eastAsia="zh-TW"/>
        </w:rPr>
        <w:t xml:space="preserve">Array[0] = </w:t>
      </w:r>
      <w:r w:rsidRPr="00F171F3">
        <w:rPr>
          <w:bCs/>
          <w:lang w:eastAsia="zh-TW"/>
        </w:rPr>
        <w:t>‘</w:t>
      </w:r>
      <w:r w:rsidRPr="00F171F3">
        <w:rPr>
          <w:rFonts w:hint="eastAsia"/>
          <w:bCs/>
          <w:lang w:eastAsia="zh-TW"/>
        </w:rPr>
        <w:t>E98</w:t>
      </w:r>
      <w:r w:rsidRPr="00F171F3">
        <w:rPr>
          <w:bCs/>
          <w:lang w:eastAsia="zh-TW"/>
        </w:rPr>
        <w:t>’</w:t>
      </w:r>
    </w:p>
    <w:p w:rsidR="00A702B7" w:rsidRPr="00F171F3" w:rsidRDefault="00A702B7" w:rsidP="00A702B7">
      <w:pPr>
        <w:pStyle w:val="Tabletext"/>
        <w:keepLines w:val="0"/>
        <w:widowControl/>
        <w:numPr>
          <w:ilvl w:val="6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kern w:val="2"/>
          <w:lang w:eastAsia="zh-TW"/>
        </w:rPr>
        <w:t>通知內容</w:t>
      </w:r>
      <w:r w:rsidRPr="00F171F3">
        <w:rPr>
          <w:rFonts w:hint="eastAsia"/>
          <w:kern w:val="2"/>
          <w:lang w:eastAsia="zh-TW"/>
        </w:rPr>
        <w:t xml:space="preserve"> = Array[0]+</w:t>
      </w:r>
      <w:r w:rsidRPr="00F171F3">
        <w:rPr>
          <w:kern w:val="2"/>
          <w:lang w:eastAsia="zh-TW"/>
        </w:rPr>
        <w:t>’</w:t>
      </w:r>
      <w:r w:rsidRPr="00F171F3">
        <w:rPr>
          <w:rFonts w:hint="eastAsia"/>
          <w:kern w:val="2"/>
          <w:lang w:eastAsia="zh-TW"/>
        </w:rPr>
        <w:t>,</w:t>
      </w:r>
      <w:r w:rsidRPr="00F171F3">
        <w:rPr>
          <w:kern w:val="2"/>
          <w:lang w:eastAsia="zh-TW"/>
        </w:rPr>
        <w:t>’</w:t>
      </w:r>
      <w:r w:rsidRPr="00F171F3">
        <w:rPr>
          <w:rFonts w:hint="eastAsia"/>
          <w:kern w:val="2"/>
          <w:lang w:eastAsia="zh-TW"/>
        </w:rPr>
        <w:t>+Array[1]</w:t>
      </w:r>
    </w:p>
    <w:p w:rsidR="00A702B7" w:rsidRPr="00F171F3" w:rsidRDefault="00A702B7" w:rsidP="00A702B7">
      <w:pPr>
        <w:pStyle w:val="Tabletext"/>
        <w:keepLines w:val="0"/>
        <w:widowControl/>
        <w:numPr>
          <w:ilvl w:val="5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kern w:val="2"/>
          <w:lang w:eastAsia="zh-TW"/>
        </w:rPr>
        <w:t>END IF</w:t>
      </w:r>
      <w:r w:rsidRPr="00F171F3">
        <w:rPr>
          <w:rFonts w:hint="eastAsia"/>
          <w:kern w:val="2"/>
          <w:lang w:eastAsia="zh-TW"/>
        </w:rPr>
        <w:t>。</w:t>
      </w:r>
    </w:p>
    <w:p w:rsidR="00A702B7" w:rsidRPr="00F171F3" w:rsidRDefault="00A702B7" w:rsidP="00A702B7">
      <w:pPr>
        <w:pStyle w:val="Tabletext"/>
        <w:keepLines w:val="0"/>
        <w:widowControl/>
        <w:numPr>
          <w:ilvl w:val="3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kern w:val="2"/>
          <w:lang w:eastAsia="zh-TW"/>
        </w:rPr>
        <w:t>END IF</w:t>
      </w:r>
      <w:r w:rsidRPr="00F171F3">
        <w:rPr>
          <w:rFonts w:hint="eastAsia"/>
          <w:kern w:val="2"/>
          <w:lang w:eastAsia="zh-TW"/>
        </w:rPr>
        <w:t>。</w:t>
      </w:r>
    </w:p>
    <w:p w:rsidR="00A702B7" w:rsidRPr="00F171F3" w:rsidRDefault="00A702B7" w:rsidP="00A702B7">
      <w:pPr>
        <w:pStyle w:val="Tabletext"/>
        <w:keepLines w:val="0"/>
        <w:widowControl/>
        <w:numPr>
          <w:ilvl w:val="3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kern w:val="2"/>
          <w:lang w:eastAsia="zh-TW"/>
        </w:rPr>
        <w:t xml:space="preserve">IF </w:t>
      </w:r>
      <w:r w:rsidRPr="00F171F3">
        <w:rPr>
          <w:rFonts w:hint="eastAsia"/>
          <w:kern w:val="2"/>
          <w:lang w:eastAsia="zh-TW"/>
        </w:rPr>
        <w:t>通知內容</w:t>
      </w:r>
      <w:r w:rsidRPr="00F171F3">
        <w:rPr>
          <w:rFonts w:hint="eastAsia"/>
          <w:kern w:val="2"/>
          <w:lang w:eastAsia="zh-TW"/>
        </w:rPr>
        <w:t xml:space="preserve"> </w:t>
      </w:r>
      <w:r w:rsidRPr="00F171F3">
        <w:rPr>
          <w:rFonts w:hint="eastAsia"/>
          <w:kern w:val="2"/>
          <w:lang w:eastAsia="zh-TW"/>
        </w:rPr>
        <w:t>不為空值</w:t>
      </w:r>
    </w:p>
    <w:p w:rsidR="00A702B7" w:rsidRPr="00F171F3" w:rsidRDefault="00A702B7" w:rsidP="00A702B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CALL AA_B1ZX11.Method1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182">
          <w:tblGrid>
            <w:gridCol w:w="2440"/>
            <w:gridCol w:w="3500"/>
          </w:tblGrid>
        </w:tblGridChange>
      </w:tblGrid>
      <w:tr w:rsidR="00A702B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171F3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171F3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A702B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2B7" w:rsidRPr="00F171F3" w:rsidRDefault="00A702B7" w:rsidP="00A702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rPr>
                <w:rFonts w:ascii="新細明體" w:hAnsi="新細明體" w:cs="Arial Unicode MS"/>
                <w:sz w:val="20"/>
              </w:rPr>
            </w:pPr>
            <w:r w:rsidRPr="00F171F3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A702B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2B7" w:rsidRPr="00F171F3" w:rsidRDefault="00A702B7" w:rsidP="00A702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Arial" w:cs="Arial" w:hint="eastAsia"/>
                <w:sz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該組保單號碼</w:t>
            </w:r>
          </w:p>
        </w:tc>
      </w:tr>
      <w:tr w:rsidR="00A702B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2B7" w:rsidRPr="00F171F3" w:rsidRDefault="00A702B7" w:rsidP="00A702B7">
            <w:pPr>
              <w:rPr>
                <w:rFonts w:ascii="Arial" w:cs="Arial" w:hint="eastAsia"/>
                <w:sz w:val="20"/>
              </w:rPr>
            </w:pPr>
            <w:r w:rsidRPr="00F171F3">
              <w:rPr>
                <w:rFonts w:ascii="Arial" w:cs="Arial"/>
                <w:sz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DTAAB001</w:t>
            </w:r>
          </w:p>
        </w:tc>
      </w:tr>
      <w:tr w:rsidR="00A702B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2B7" w:rsidRPr="00F171F3" w:rsidRDefault="00A702B7" w:rsidP="00A702B7">
            <w:pPr>
              <w:rPr>
                <w:rFonts w:ascii="Arial" w:cs="Arial"/>
                <w:sz w:val="20"/>
              </w:rPr>
            </w:pPr>
            <w:r w:rsidRPr="00F171F3">
              <w:rPr>
                <w:rFonts w:ascii="Arial" w:cs="Arial" w:hint="eastAsia"/>
                <w:sz w:val="20"/>
              </w:rPr>
              <w:t>核賠交易序號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DTAAB001</w:t>
            </w:r>
          </w:p>
        </w:tc>
      </w:tr>
      <w:tr w:rsidR="00A702B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2B7" w:rsidRPr="00F171F3" w:rsidRDefault="00A702B7" w:rsidP="00A702B7">
            <w:pPr>
              <w:rPr>
                <w:rFonts w:ascii="Arial" w:cs="Arial" w:hint="eastAsia"/>
                <w:sz w:val="20"/>
              </w:rPr>
            </w:pPr>
            <w:r w:rsidRPr="00F171F3">
              <w:rPr>
                <w:rFonts w:ascii="Arial" w:cs="Arial" w:hint="eastAsia"/>
                <w:sz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DTAAB001</w:t>
            </w:r>
          </w:p>
        </w:tc>
      </w:tr>
      <w:tr w:rsidR="00A702B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2B7" w:rsidRPr="00F171F3" w:rsidRDefault="00A702B7" w:rsidP="00A702B7">
            <w:pPr>
              <w:rPr>
                <w:rFonts w:ascii="Arial" w:cs="Arial" w:hint="eastAsia"/>
                <w:sz w:val="20"/>
              </w:rPr>
            </w:pPr>
            <w:r w:rsidRPr="00F171F3">
              <w:rPr>
                <w:rFonts w:ascii="Arial" w:cs="Arial" w:hint="eastAsia"/>
                <w:sz w:val="20"/>
              </w:rPr>
              <w:t>核賠人員姓名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DTAAB001</w:t>
            </w:r>
          </w:p>
        </w:tc>
      </w:tr>
      <w:tr w:rsidR="00A702B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2B7" w:rsidRPr="00F171F3" w:rsidRDefault="00A702B7" w:rsidP="00A702B7">
            <w:pPr>
              <w:rPr>
                <w:rFonts w:ascii="Arial" w:cs="Arial" w:hint="eastAsia"/>
                <w:sz w:val="20"/>
              </w:rPr>
            </w:pPr>
            <w:r w:rsidRPr="00F171F3">
              <w:rPr>
                <w:rFonts w:ascii="Arial" w:cs="Arial" w:hint="eastAsia"/>
                <w:sz w:val="20"/>
              </w:rPr>
              <w:t>事故者</w:t>
            </w:r>
            <w:r w:rsidRPr="00F171F3">
              <w:rPr>
                <w:rFonts w:ascii="Arial" w:cs="Arial" w:hint="eastAsia"/>
                <w:sz w:val="20"/>
              </w:rPr>
              <w:t>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A702B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2B7" w:rsidRPr="00F171F3" w:rsidRDefault="00A702B7" w:rsidP="00A702B7">
            <w:pPr>
              <w:rPr>
                <w:rFonts w:ascii="Arial" w:cs="Arial" w:hint="eastAsia"/>
                <w:sz w:val="20"/>
              </w:rPr>
            </w:pPr>
            <w:r w:rsidRPr="00F171F3">
              <w:rPr>
                <w:rFonts w:ascii="Arial" w:cs="Arial" w:hint="eastAsia"/>
                <w:sz w:val="20"/>
              </w:rPr>
              <w:t>事故者姓名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A702B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rPr>
                <w:rFonts w:ascii="Arial" w:cs="Arial" w:hint="eastAsia"/>
                <w:sz w:val="20"/>
              </w:rPr>
            </w:pPr>
            <w:r w:rsidRPr="00F171F3">
              <w:rPr>
                <w:rFonts w:ascii="Arial" w:eastAsia="細明體" w:hAnsi="Arial" w:cs="Arial" w:hint="eastAsia"/>
                <w:sz w:val="20"/>
              </w:rPr>
              <w:t>通知單位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87630D" w:rsidP="00A702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7600100</w:t>
            </w:r>
          </w:p>
        </w:tc>
      </w:tr>
      <w:tr w:rsidR="00A702B7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rPr>
                <w:rFonts w:ascii="Arial" w:eastAsia="細明體" w:hAnsi="Arial" w:cs="Arial" w:hint="eastAsia"/>
                <w:sz w:val="20"/>
              </w:rPr>
            </w:pPr>
            <w:r w:rsidRPr="00F171F3">
              <w:rPr>
                <w:rFonts w:ascii="Arial" w:eastAsia="細明體" w:hAnsi="Arial" w:cs="Arial" w:hint="eastAsia"/>
                <w:sz w:val="20"/>
              </w:rPr>
              <w:t>通知內容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02B7" w:rsidRPr="00F171F3" w:rsidRDefault="00A702B7" w:rsidP="00A702B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通知內容</w:t>
            </w:r>
          </w:p>
        </w:tc>
      </w:tr>
    </w:tbl>
    <w:p w:rsidR="00A702B7" w:rsidRPr="00F171F3" w:rsidRDefault="00A702B7" w:rsidP="00200E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END IF</w:t>
      </w:r>
    </w:p>
    <w:p w:rsidR="00E8095C" w:rsidRPr="00F171F3" w:rsidRDefault="00E8095C" w:rsidP="00E8095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若成功，導回</w:t>
      </w:r>
      <w:r w:rsidRPr="00F171F3">
        <w:rPr>
          <w:rFonts w:hint="eastAsia"/>
          <w:kern w:val="2"/>
          <w:szCs w:val="24"/>
          <w:lang w:eastAsia="zh-TW"/>
        </w:rPr>
        <w:t>AA</w:t>
      </w:r>
      <w:r w:rsidR="000E1D17" w:rsidRPr="00F171F3">
        <w:rPr>
          <w:rFonts w:hint="eastAsia"/>
          <w:kern w:val="2"/>
          <w:szCs w:val="24"/>
          <w:lang w:eastAsia="zh-TW"/>
        </w:rPr>
        <w:t>B</w:t>
      </w:r>
      <w:r w:rsidRPr="00F171F3">
        <w:rPr>
          <w:rFonts w:hint="eastAsia"/>
          <w:kern w:val="2"/>
          <w:szCs w:val="24"/>
          <w:lang w:eastAsia="zh-TW"/>
        </w:rPr>
        <w:t>0_0</w:t>
      </w:r>
      <w:r w:rsidR="000E1D17" w:rsidRPr="00F171F3">
        <w:rPr>
          <w:rFonts w:hint="eastAsia"/>
          <w:kern w:val="2"/>
          <w:szCs w:val="24"/>
          <w:lang w:eastAsia="zh-TW"/>
        </w:rPr>
        <w:t>2</w:t>
      </w:r>
      <w:r w:rsidRPr="00F171F3">
        <w:rPr>
          <w:rFonts w:hint="eastAsia"/>
          <w:kern w:val="2"/>
          <w:szCs w:val="24"/>
          <w:lang w:eastAsia="zh-TW"/>
        </w:rPr>
        <w:t>00</w:t>
      </w:r>
      <w:r w:rsidR="000E1D17" w:rsidRPr="00F171F3">
        <w:rPr>
          <w:rFonts w:hint="eastAsia"/>
          <w:kern w:val="2"/>
          <w:szCs w:val="24"/>
          <w:lang w:eastAsia="zh-TW"/>
        </w:rPr>
        <w:t xml:space="preserve">  </w:t>
      </w:r>
      <w:r w:rsidR="000E1D17" w:rsidRPr="00F171F3">
        <w:rPr>
          <w:rFonts w:hint="eastAsia"/>
          <w:kern w:val="2"/>
          <w:szCs w:val="24"/>
          <w:lang w:eastAsia="zh-TW"/>
        </w:rPr>
        <w:t>查詢狀態</w:t>
      </w:r>
      <w:r w:rsidR="000E1D17" w:rsidRPr="00F171F3">
        <w:rPr>
          <w:rFonts w:hint="eastAsia"/>
          <w:kern w:val="2"/>
          <w:szCs w:val="24"/>
          <w:lang w:eastAsia="zh-TW"/>
        </w:rPr>
        <w:t xml:space="preserve">8 </w:t>
      </w:r>
      <w:r w:rsidR="000E1D17" w:rsidRPr="00F171F3">
        <w:rPr>
          <w:rFonts w:hint="eastAsia"/>
          <w:kern w:val="2"/>
          <w:szCs w:val="24"/>
          <w:lang w:eastAsia="zh-TW"/>
        </w:rPr>
        <w:t>，查詢進度</w:t>
      </w:r>
      <w:r w:rsidR="000E1D17" w:rsidRPr="00F171F3">
        <w:rPr>
          <w:rFonts w:hint="eastAsia"/>
          <w:kern w:val="2"/>
          <w:szCs w:val="24"/>
          <w:lang w:eastAsia="zh-TW"/>
        </w:rPr>
        <w:t>1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E4711D" w:rsidRPr="00F171F3" w:rsidRDefault="00E4711D" w:rsidP="00E8095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kern w:val="2"/>
          <w:lang w:eastAsia="zh-TW"/>
        </w:rPr>
        <w:t>備註檔案處理</w:t>
      </w:r>
      <w:r w:rsidRPr="00F171F3">
        <w:rPr>
          <w:rFonts w:hint="eastAsia"/>
          <w:kern w:val="2"/>
          <w:lang w:eastAsia="zh-TW"/>
        </w:rPr>
        <w:t>:</w:t>
      </w:r>
    </w:p>
    <w:p w:rsidR="00E4711D" w:rsidRPr="00F171F3" w:rsidRDefault="00E4711D" w:rsidP="00E471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kern w:val="2"/>
          <w:lang w:eastAsia="zh-TW"/>
        </w:rPr>
        <w:t xml:space="preserve">UPDATE  DTAAK004_TEMP  SET  </w:t>
      </w:r>
      <w:r w:rsidRPr="00F171F3">
        <w:rPr>
          <w:rFonts w:hint="eastAsia"/>
          <w:kern w:val="2"/>
          <w:lang w:eastAsia="zh-TW"/>
        </w:rPr>
        <w:t>簽擬人員</w:t>
      </w:r>
      <w:r w:rsidRPr="00F171F3">
        <w:rPr>
          <w:rFonts w:hint="eastAsia"/>
          <w:kern w:val="2"/>
          <w:lang w:eastAsia="zh-TW"/>
        </w:rPr>
        <w:t>ID=</w:t>
      </w:r>
      <w:r w:rsidRPr="00F171F3">
        <w:rPr>
          <w:rFonts w:hint="eastAsia"/>
          <w:kern w:val="2"/>
          <w:lang w:eastAsia="zh-TW"/>
        </w:rPr>
        <w:t>登入者</w:t>
      </w:r>
      <w:r w:rsidRPr="00F171F3">
        <w:rPr>
          <w:rFonts w:hint="eastAsia"/>
          <w:kern w:val="2"/>
          <w:lang w:eastAsia="zh-TW"/>
        </w:rPr>
        <w:t xml:space="preserve">ID, </w:t>
      </w:r>
      <w:r w:rsidRPr="00F171F3">
        <w:rPr>
          <w:rFonts w:hint="eastAsia"/>
          <w:kern w:val="2"/>
          <w:lang w:eastAsia="zh-TW"/>
        </w:rPr>
        <w:t>簽擬人員姓名</w:t>
      </w:r>
      <w:r w:rsidRPr="00F171F3">
        <w:rPr>
          <w:rFonts w:hint="eastAsia"/>
          <w:kern w:val="2"/>
          <w:lang w:eastAsia="zh-TW"/>
        </w:rPr>
        <w:t>=</w:t>
      </w:r>
      <w:r w:rsidRPr="00F171F3">
        <w:rPr>
          <w:rFonts w:hint="eastAsia"/>
          <w:kern w:val="2"/>
          <w:lang w:eastAsia="zh-TW"/>
        </w:rPr>
        <w:t>登入者姓名</w:t>
      </w:r>
      <w:r w:rsidRPr="00F171F3">
        <w:rPr>
          <w:rFonts w:hint="eastAsia"/>
          <w:kern w:val="2"/>
          <w:lang w:eastAsia="zh-TW"/>
        </w:rPr>
        <w:t xml:space="preserve">, </w:t>
      </w:r>
    </w:p>
    <w:p w:rsidR="00A633A5" w:rsidRPr="00F171F3" w:rsidRDefault="00E4711D" w:rsidP="00E4711D">
      <w:pPr>
        <w:pStyle w:val="Tabletext"/>
        <w:keepLines w:val="0"/>
        <w:spacing w:after="0" w:line="240" w:lineRule="auto"/>
        <w:ind w:leftChars="355" w:left="852" w:firstLineChars="300" w:firstLine="600"/>
        <w:rPr>
          <w:rFonts w:hint="eastAsia"/>
          <w:kern w:val="2"/>
          <w:lang w:eastAsia="zh-TW"/>
        </w:rPr>
      </w:pPr>
      <w:r w:rsidRPr="00F171F3">
        <w:rPr>
          <w:rFonts w:hint="eastAsia"/>
          <w:kern w:val="2"/>
          <w:lang w:eastAsia="zh-TW"/>
        </w:rPr>
        <w:t>簽擬日期</w:t>
      </w:r>
      <w:r w:rsidRPr="00F171F3">
        <w:rPr>
          <w:rFonts w:hint="eastAsia"/>
          <w:kern w:val="2"/>
          <w:lang w:eastAsia="zh-TW"/>
        </w:rPr>
        <w:t>=</w:t>
      </w:r>
      <w:r w:rsidRPr="00F171F3">
        <w:rPr>
          <w:rFonts w:hint="eastAsia"/>
          <w:kern w:val="2"/>
          <w:lang w:eastAsia="zh-TW"/>
        </w:rPr>
        <w:t>輸入當天系統日期時間</w:t>
      </w:r>
      <w:r w:rsidRPr="00F171F3">
        <w:rPr>
          <w:rFonts w:hint="eastAsia"/>
          <w:kern w:val="2"/>
          <w:lang w:eastAsia="zh-TW"/>
        </w:rPr>
        <w:t xml:space="preserve">  WHERE </w:t>
      </w:r>
      <w:r w:rsidRPr="00F171F3">
        <w:rPr>
          <w:rFonts w:hint="eastAsia"/>
          <w:kern w:val="2"/>
          <w:lang w:eastAsia="zh-TW"/>
        </w:rPr>
        <w:t>受理編號</w:t>
      </w:r>
      <w:r w:rsidRPr="00F171F3">
        <w:rPr>
          <w:rFonts w:hint="eastAsia"/>
          <w:kern w:val="2"/>
          <w:lang w:eastAsia="zh-TW"/>
        </w:rPr>
        <w:t>=</w:t>
      </w:r>
      <w:r w:rsidRPr="00F171F3">
        <w:rPr>
          <w:rFonts w:hint="eastAsia"/>
          <w:kern w:val="2"/>
          <w:lang w:eastAsia="zh-TW"/>
        </w:rPr>
        <w:t>畫面</w:t>
      </w:r>
      <w:r w:rsidRPr="00F171F3">
        <w:rPr>
          <w:rFonts w:hint="eastAsia"/>
          <w:kern w:val="2"/>
          <w:lang w:eastAsia="zh-TW"/>
        </w:rPr>
        <w:t xml:space="preserve">. </w:t>
      </w:r>
      <w:r w:rsidRPr="00F171F3">
        <w:rPr>
          <w:rFonts w:hint="eastAsia"/>
          <w:kern w:val="2"/>
          <w:lang w:eastAsia="zh-TW"/>
        </w:rPr>
        <w:t>受理編號</w:t>
      </w:r>
    </w:p>
    <w:p w:rsidR="00E4711D" w:rsidRPr="00F171F3" w:rsidRDefault="00E4711D" w:rsidP="00E4711D">
      <w:pPr>
        <w:pStyle w:val="Tabletext"/>
        <w:keepLines w:val="0"/>
        <w:spacing w:after="0" w:line="240" w:lineRule="auto"/>
        <w:ind w:leftChars="355" w:left="852" w:firstLineChars="300" w:firstLine="600"/>
        <w:rPr>
          <w:rFonts w:hint="eastAsia"/>
          <w:kern w:val="2"/>
          <w:lang w:eastAsia="zh-TW"/>
        </w:rPr>
      </w:pPr>
      <w:r w:rsidRPr="00F171F3">
        <w:rPr>
          <w:rFonts w:hint="eastAsia"/>
          <w:kern w:val="2"/>
          <w:lang w:eastAsia="zh-TW"/>
        </w:rPr>
        <w:t xml:space="preserve">AND </w:t>
      </w:r>
      <w:r w:rsidRPr="00F171F3">
        <w:rPr>
          <w:rFonts w:hint="eastAsia"/>
          <w:kern w:val="2"/>
          <w:lang w:eastAsia="zh-TW"/>
        </w:rPr>
        <w:t>處理日期</w:t>
      </w:r>
      <w:r w:rsidRPr="00F171F3">
        <w:rPr>
          <w:rFonts w:hint="eastAsia"/>
          <w:kern w:val="2"/>
          <w:lang w:eastAsia="zh-TW"/>
        </w:rPr>
        <w:t xml:space="preserve"> IS NULL</w:t>
      </w:r>
      <w:r w:rsidR="00A633A5" w:rsidRPr="00F171F3">
        <w:rPr>
          <w:rFonts w:hint="eastAsia"/>
          <w:kern w:val="2"/>
          <w:lang w:eastAsia="zh-TW"/>
        </w:rPr>
        <w:t>。</w:t>
      </w:r>
    </w:p>
    <w:p w:rsidR="00E4711D" w:rsidRPr="00F171F3" w:rsidRDefault="00E4711D" w:rsidP="00E471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 w:rsidRPr="00F171F3">
        <w:rPr>
          <w:rFonts w:hint="eastAsia"/>
          <w:kern w:val="2"/>
          <w:lang w:eastAsia="zh-TW"/>
        </w:rPr>
        <w:t>將更新後的</w:t>
      </w:r>
      <w:r w:rsidR="00A633A5" w:rsidRPr="00F171F3">
        <w:rPr>
          <w:rFonts w:hint="eastAsia"/>
          <w:kern w:val="2"/>
          <w:lang w:eastAsia="zh-TW"/>
        </w:rPr>
        <w:t>DTAAK004_TEMP (</w:t>
      </w:r>
      <w:r w:rsidR="00A633A5" w:rsidRPr="00F171F3">
        <w:rPr>
          <w:rFonts w:hint="eastAsia"/>
          <w:kern w:val="2"/>
          <w:lang w:eastAsia="zh-TW"/>
        </w:rPr>
        <w:t>受理編號</w:t>
      </w:r>
      <w:r w:rsidR="00A633A5" w:rsidRPr="00F171F3">
        <w:rPr>
          <w:rFonts w:hint="eastAsia"/>
          <w:kern w:val="2"/>
          <w:lang w:eastAsia="zh-TW"/>
        </w:rPr>
        <w:t>=</w:t>
      </w:r>
      <w:r w:rsidR="00A633A5" w:rsidRPr="00F171F3">
        <w:rPr>
          <w:rFonts w:hint="eastAsia"/>
          <w:kern w:val="2"/>
          <w:lang w:eastAsia="zh-TW"/>
        </w:rPr>
        <w:t>畫面</w:t>
      </w:r>
      <w:r w:rsidR="00A633A5" w:rsidRPr="00F171F3">
        <w:rPr>
          <w:rFonts w:hint="eastAsia"/>
          <w:kern w:val="2"/>
          <w:lang w:eastAsia="zh-TW"/>
        </w:rPr>
        <w:t xml:space="preserve">. </w:t>
      </w:r>
      <w:r w:rsidR="00A633A5" w:rsidRPr="00F171F3">
        <w:rPr>
          <w:rFonts w:hint="eastAsia"/>
          <w:kern w:val="2"/>
          <w:lang w:eastAsia="zh-TW"/>
        </w:rPr>
        <w:t>受理編號</w:t>
      </w:r>
      <w:r w:rsidR="00A633A5" w:rsidRPr="00F171F3">
        <w:rPr>
          <w:rFonts w:hint="eastAsia"/>
          <w:kern w:val="2"/>
          <w:lang w:eastAsia="zh-TW"/>
        </w:rPr>
        <w:t xml:space="preserve"> AND </w:t>
      </w:r>
      <w:r w:rsidR="00A633A5" w:rsidRPr="00F171F3">
        <w:rPr>
          <w:rFonts w:hint="eastAsia"/>
          <w:kern w:val="2"/>
          <w:lang w:eastAsia="zh-TW"/>
        </w:rPr>
        <w:t>處理日期</w:t>
      </w:r>
      <w:r w:rsidR="00A633A5" w:rsidRPr="00F171F3">
        <w:rPr>
          <w:rFonts w:hint="eastAsia"/>
          <w:kern w:val="2"/>
          <w:lang w:eastAsia="zh-TW"/>
        </w:rPr>
        <w:t xml:space="preserve"> IS NULL)</w:t>
      </w:r>
    </w:p>
    <w:p w:rsidR="00A633A5" w:rsidRPr="00F171F3" w:rsidRDefault="00A633A5" w:rsidP="00A633A5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lang w:eastAsia="zh-TW"/>
        </w:rPr>
      </w:pPr>
      <w:r w:rsidRPr="00F171F3">
        <w:rPr>
          <w:rFonts w:hint="eastAsia"/>
          <w:kern w:val="2"/>
          <w:lang w:eastAsia="zh-TW"/>
        </w:rPr>
        <w:t>COPY</w:t>
      </w:r>
      <w:r w:rsidRPr="00F171F3">
        <w:rPr>
          <w:rFonts w:hint="eastAsia"/>
          <w:kern w:val="2"/>
          <w:lang w:eastAsia="zh-TW"/>
        </w:rPr>
        <w:t>到</w:t>
      </w:r>
      <w:r w:rsidRPr="00F171F3">
        <w:rPr>
          <w:rFonts w:hint="eastAsia"/>
          <w:kern w:val="2"/>
          <w:lang w:eastAsia="zh-TW"/>
        </w:rPr>
        <w:t>DTAAK004</w:t>
      </w:r>
      <w:r w:rsidRPr="00F171F3">
        <w:rPr>
          <w:rFonts w:hint="eastAsia"/>
          <w:kern w:val="2"/>
          <w:lang w:eastAsia="zh-TW"/>
        </w:rPr>
        <w:t>。</w:t>
      </w:r>
    </w:p>
    <w:p w:rsidR="00E4711D" w:rsidRPr="00F171F3" w:rsidRDefault="00E4711D" w:rsidP="00E4711D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E8095C" w:rsidRPr="00F171F3" w:rsidRDefault="00E8095C" w:rsidP="00E8095C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8942E8" w:rsidRPr="00F171F3" w:rsidRDefault="008942E8" w:rsidP="008942E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退回</w:t>
      </w:r>
      <w:r w:rsidR="002932B7" w:rsidRPr="00F171F3">
        <w:rPr>
          <w:rFonts w:hint="eastAsia"/>
          <w:bCs/>
          <w:lang w:eastAsia="zh-TW"/>
        </w:rPr>
        <w:t xml:space="preserve">　</w:t>
      </w:r>
      <w:r w:rsidR="002932B7" w:rsidRPr="00F171F3">
        <w:rPr>
          <w:rFonts w:hint="eastAsia"/>
          <w:bCs/>
          <w:lang w:eastAsia="zh-TW"/>
        </w:rPr>
        <w:t>(</w:t>
      </w:r>
      <w:r w:rsidR="002932B7" w:rsidRPr="00F171F3">
        <w:rPr>
          <w:rFonts w:hint="eastAsia"/>
          <w:bCs/>
          <w:lang w:eastAsia="zh-TW"/>
        </w:rPr>
        <w:t>非</w:t>
      </w:r>
      <w:r w:rsidR="002932B7" w:rsidRPr="00F171F3">
        <w:rPr>
          <w:rFonts w:hint="eastAsia"/>
          <w:bCs/>
          <w:lang w:eastAsia="zh-TW"/>
        </w:rPr>
        <w:t>AAE0_0500</w:t>
      </w:r>
      <w:r w:rsidR="002932B7" w:rsidRPr="00F171F3">
        <w:rPr>
          <w:rFonts w:hint="eastAsia"/>
          <w:bCs/>
          <w:lang w:eastAsia="zh-TW"/>
        </w:rPr>
        <w:t>傳入才需顯示</w:t>
      </w:r>
      <w:r w:rsidR="002932B7" w:rsidRPr="00F171F3">
        <w:rPr>
          <w:rFonts w:hint="eastAsia"/>
          <w:bCs/>
          <w:lang w:eastAsia="zh-TW"/>
        </w:rPr>
        <w:t>)</w:t>
      </w:r>
    </w:p>
    <w:p w:rsidR="004F4209" w:rsidRPr="00F171F3" w:rsidRDefault="004F4209" w:rsidP="004F420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取得受理進度</w:t>
      </w:r>
      <w:r w:rsidRPr="00F171F3">
        <w:rPr>
          <w:rFonts w:hint="eastAsia"/>
          <w:bCs/>
          <w:lang w:eastAsia="zh-TW"/>
        </w:rPr>
        <w:t>:</w:t>
      </w:r>
    </w:p>
    <w:p w:rsidR="004F4209" w:rsidRPr="00F171F3" w:rsidRDefault="004F4209" w:rsidP="004F420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 xml:space="preserve">CALL  AA_A0Z001.Method4 By </w:t>
      </w:r>
      <w:r w:rsidRPr="00F171F3">
        <w:rPr>
          <w:rFonts w:hint="eastAsia"/>
          <w:kern w:val="2"/>
          <w:szCs w:val="24"/>
          <w:lang w:eastAsia="zh-TW"/>
        </w:rPr>
        <w:t>受理編號</w:t>
      </w:r>
    </w:p>
    <w:p w:rsidR="004F4209" w:rsidRPr="00F171F3" w:rsidRDefault="004F4209" w:rsidP="004F42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 xml:space="preserve">IF </w:t>
      </w:r>
      <w:r w:rsidRPr="00F171F3">
        <w:rPr>
          <w:rFonts w:hint="eastAsia"/>
          <w:bCs/>
          <w:lang w:eastAsia="zh-TW"/>
        </w:rPr>
        <w:t>受理進度</w:t>
      </w:r>
      <w:r w:rsidRPr="00F171F3">
        <w:rPr>
          <w:rFonts w:hint="eastAsia"/>
          <w:bCs/>
          <w:lang w:eastAsia="zh-TW"/>
        </w:rPr>
        <w:t xml:space="preserve"> = </w:t>
      </w:r>
      <w:r w:rsidRPr="00F171F3">
        <w:rPr>
          <w:bCs/>
          <w:lang w:eastAsia="zh-TW"/>
        </w:rPr>
        <w:t>‘</w:t>
      </w:r>
      <w:r w:rsidRPr="00F171F3">
        <w:rPr>
          <w:rFonts w:hint="eastAsia"/>
          <w:bCs/>
          <w:lang w:eastAsia="zh-TW"/>
        </w:rPr>
        <w:t>74</w:t>
      </w:r>
      <w:r w:rsidRPr="00F171F3">
        <w:rPr>
          <w:bCs/>
          <w:lang w:eastAsia="zh-TW"/>
        </w:rPr>
        <w:t>’</w:t>
      </w:r>
      <w:r w:rsidRPr="00F171F3">
        <w:rPr>
          <w:rFonts w:hint="eastAsia"/>
          <w:bCs/>
          <w:lang w:eastAsia="zh-TW"/>
        </w:rPr>
        <w:t xml:space="preserve"> OR </w:t>
      </w:r>
      <w:r w:rsidRPr="00F171F3">
        <w:rPr>
          <w:bCs/>
          <w:lang w:eastAsia="zh-TW"/>
        </w:rPr>
        <w:t>‘</w:t>
      </w:r>
      <w:r w:rsidRPr="00F171F3">
        <w:rPr>
          <w:rFonts w:hint="eastAsia"/>
          <w:bCs/>
          <w:lang w:eastAsia="zh-TW"/>
        </w:rPr>
        <w:t>75</w:t>
      </w:r>
      <w:r w:rsidRPr="00F171F3">
        <w:rPr>
          <w:bCs/>
          <w:lang w:eastAsia="zh-TW"/>
        </w:rPr>
        <w:t>’</w:t>
      </w:r>
    </w:p>
    <w:p w:rsidR="004F4209" w:rsidRPr="00F171F3" w:rsidRDefault="004F4209" w:rsidP="004F420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回傳訊息：</w:t>
      </w:r>
      <w:r w:rsidRPr="00F171F3">
        <w:rPr>
          <w:bCs/>
          <w:lang w:eastAsia="zh-TW"/>
        </w:rPr>
        <w:t>’</w:t>
      </w:r>
      <w:r w:rsidRPr="00F171F3">
        <w:rPr>
          <w:rFonts w:hint="eastAsia"/>
          <w:bCs/>
          <w:lang w:eastAsia="zh-TW"/>
        </w:rPr>
        <w:t>部分結案後退回尚未提供</w:t>
      </w:r>
      <w:r w:rsidRPr="00F171F3">
        <w:rPr>
          <w:bCs/>
          <w:lang w:eastAsia="zh-TW"/>
        </w:rPr>
        <w:t>’</w:t>
      </w:r>
      <w:r w:rsidRPr="00F171F3">
        <w:rPr>
          <w:rFonts w:hint="eastAsia"/>
          <w:bCs/>
          <w:lang w:eastAsia="zh-TW"/>
        </w:rPr>
        <w:t>。</w:t>
      </w:r>
    </w:p>
    <w:p w:rsidR="004F4209" w:rsidRPr="00F171F3" w:rsidRDefault="004F4209" w:rsidP="004F42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171F3">
        <w:rPr>
          <w:rFonts w:hint="eastAsia"/>
          <w:bCs/>
          <w:strike/>
          <w:lang w:eastAsia="zh-TW"/>
        </w:rPr>
        <w:t xml:space="preserve">ELSE IF </w:t>
      </w:r>
      <w:r w:rsidRPr="00F171F3">
        <w:rPr>
          <w:rFonts w:hint="eastAsia"/>
          <w:bCs/>
          <w:strike/>
          <w:lang w:eastAsia="zh-TW"/>
        </w:rPr>
        <w:t>受理進度</w:t>
      </w:r>
      <w:r w:rsidRPr="00F171F3">
        <w:rPr>
          <w:rFonts w:hint="eastAsia"/>
          <w:bCs/>
          <w:strike/>
          <w:lang w:eastAsia="zh-TW"/>
        </w:rPr>
        <w:t xml:space="preserve"> = </w:t>
      </w:r>
      <w:r w:rsidRPr="00F171F3">
        <w:rPr>
          <w:bCs/>
          <w:strike/>
          <w:lang w:eastAsia="zh-TW"/>
        </w:rPr>
        <w:t>‘</w:t>
      </w:r>
      <w:r w:rsidRPr="00F171F3">
        <w:rPr>
          <w:rFonts w:hint="eastAsia"/>
          <w:bCs/>
          <w:strike/>
          <w:lang w:eastAsia="zh-TW"/>
        </w:rPr>
        <w:t>42</w:t>
      </w:r>
      <w:r w:rsidRPr="00F171F3">
        <w:rPr>
          <w:bCs/>
          <w:strike/>
          <w:lang w:eastAsia="zh-TW"/>
        </w:rPr>
        <w:t>’</w:t>
      </w:r>
      <w:r w:rsidRPr="00F171F3">
        <w:rPr>
          <w:rFonts w:hint="eastAsia"/>
          <w:bCs/>
          <w:strike/>
          <w:lang w:eastAsia="zh-TW"/>
        </w:rPr>
        <w:t xml:space="preserve"> OR </w:t>
      </w:r>
      <w:r w:rsidRPr="00F171F3">
        <w:rPr>
          <w:bCs/>
          <w:strike/>
          <w:lang w:eastAsia="zh-TW"/>
        </w:rPr>
        <w:t>‘</w:t>
      </w:r>
      <w:r w:rsidRPr="00F171F3">
        <w:rPr>
          <w:rFonts w:hint="eastAsia"/>
          <w:bCs/>
          <w:strike/>
          <w:lang w:eastAsia="zh-TW"/>
        </w:rPr>
        <w:t>43</w:t>
      </w:r>
      <w:r w:rsidRPr="00F171F3">
        <w:rPr>
          <w:bCs/>
          <w:strike/>
          <w:lang w:eastAsia="zh-TW"/>
        </w:rPr>
        <w:t>’</w:t>
      </w:r>
    </w:p>
    <w:p w:rsidR="004F4209" w:rsidRPr="00F171F3" w:rsidRDefault="004F4209" w:rsidP="004F420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F171F3">
        <w:rPr>
          <w:rFonts w:hint="eastAsia"/>
          <w:strike/>
          <w:kern w:val="2"/>
          <w:lang w:eastAsia="zh-TW"/>
        </w:rPr>
        <w:t>刪除理賠記錄檔</w:t>
      </w:r>
      <w:r w:rsidRPr="00F171F3">
        <w:rPr>
          <w:rFonts w:hint="eastAsia"/>
          <w:strike/>
          <w:kern w:val="2"/>
          <w:lang w:eastAsia="zh-TW"/>
        </w:rPr>
        <w:t xml:space="preserve">DTAAB001 BY </w:t>
      </w:r>
      <w:r w:rsidRPr="00F171F3">
        <w:rPr>
          <w:rFonts w:hint="eastAsia"/>
          <w:strike/>
          <w:kern w:val="2"/>
          <w:lang w:eastAsia="zh-TW"/>
        </w:rPr>
        <w:t>受理編號</w:t>
      </w:r>
      <w:r w:rsidRPr="00F171F3">
        <w:rPr>
          <w:rFonts w:hint="eastAsia"/>
          <w:strike/>
          <w:kern w:val="2"/>
          <w:lang w:eastAsia="zh-TW"/>
        </w:rPr>
        <w:t xml:space="preserve"> </w:t>
      </w:r>
      <w:r w:rsidR="00FF7CC8" w:rsidRPr="00F171F3">
        <w:rPr>
          <w:rFonts w:hint="eastAsia"/>
          <w:strike/>
          <w:kern w:val="2"/>
          <w:lang w:eastAsia="zh-TW"/>
        </w:rPr>
        <w:t xml:space="preserve"> AND APRV_DATE IS NULL</w:t>
      </w:r>
      <w:r w:rsidRPr="00F171F3">
        <w:rPr>
          <w:rFonts w:hint="eastAsia"/>
          <w:strike/>
          <w:kern w:val="2"/>
          <w:lang w:eastAsia="zh-TW"/>
        </w:rPr>
        <w:t>。</w:t>
      </w:r>
    </w:p>
    <w:p w:rsidR="004F4209" w:rsidRPr="00F171F3" w:rsidRDefault="004F4209" w:rsidP="004F420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F171F3">
        <w:rPr>
          <w:rFonts w:hint="eastAsia"/>
          <w:strike/>
          <w:kern w:val="2"/>
          <w:lang w:eastAsia="zh-TW"/>
        </w:rPr>
        <w:t>刪除醫療理賠天數紀錄檔</w:t>
      </w:r>
      <w:r w:rsidRPr="00F171F3">
        <w:rPr>
          <w:rFonts w:hint="eastAsia"/>
          <w:strike/>
          <w:kern w:val="2"/>
          <w:lang w:eastAsia="zh-TW"/>
        </w:rPr>
        <w:t xml:space="preserve">DTAAB004 BY </w:t>
      </w:r>
      <w:r w:rsidRPr="00F171F3">
        <w:rPr>
          <w:rFonts w:hint="eastAsia"/>
          <w:strike/>
          <w:kern w:val="2"/>
          <w:lang w:eastAsia="zh-TW"/>
        </w:rPr>
        <w:t>受理編號</w:t>
      </w:r>
      <w:r w:rsidR="00FF7CC8" w:rsidRPr="00F171F3">
        <w:rPr>
          <w:rFonts w:hint="eastAsia"/>
          <w:strike/>
          <w:kern w:val="2"/>
          <w:lang w:eastAsia="zh-TW"/>
        </w:rPr>
        <w:t xml:space="preserve"> AND APRV_DATE_DATE IS NULL</w:t>
      </w:r>
    </w:p>
    <w:p w:rsidR="004F4209" w:rsidRPr="00F171F3" w:rsidRDefault="004F4209" w:rsidP="004F420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F171F3">
        <w:rPr>
          <w:rFonts w:hint="eastAsia"/>
          <w:strike/>
          <w:kern w:val="2"/>
          <w:lang w:eastAsia="zh-TW"/>
        </w:rPr>
        <w:t>刪除案件各保單理賠金額分配檔</w:t>
      </w:r>
      <w:r w:rsidRPr="00F171F3">
        <w:rPr>
          <w:rFonts w:hint="eastAsia"/>
          <w:strike/>
          <w:kern w:val="2"/>
          <w:lang w:eastAsia="zh-TW"/>
        </w:rPr>
        <w:t xml:space="preserve">DTAAB002 BY </w:t>
      </w:r>
      <w:r w:rsidRPr="00F171F3">
        <w:rPr>
          <w:rFonts w:hint="eastAsia"/>
          <w:strike/>
          <w:kern w:val="2"/>
          <w:lang w:eastAsia="zh-TW"/>
        </w:rPr>
        <w:t>受理編號</w:t>
      </w:r>
      <w:r w:rsidR="00FF7CC8" w:rsidRPr="00F171F3">
        <w:rPr>
          <w:rFonts w:hint="eastAsia"/>
          <w:strike/>
          <w:kern w:val="2"/>
          <w:lang w:eastAsia="zh-TW"/>
        </w:rPr>
        <w:t xml:space="preserve"> AND APRV_DATE_DATE IS NULL</w:t>
      </w:r>
    </w:p>
    <w:p w:rsidR="004F4209" w:rsidRPr="00F171F3" w:rsidRDefault="004F4209" w:rsidP="004F420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F171F3">
        <w:rPr>
          <w:rFonts w:hint="eastAsia"/>
          <w:strike/>
          <w:kern w:val="2"/>
          <w:lang w:eastAsia="zh-TW"/>
        </w:rPr>
        <w:t>刪除案件各受款人理賠金額分配檔</w:t>
      </w:r>
      <w:r w:rsidRPr="00F171F3">
        <w:rPr>
          <w:rFonts w:hint="eastAsia"/>
          <w:strike/>
          <w:kern w:val="2"/>
          <w:lang w:eastAsia="zh-TW"/>
        </w:rPr>
        <w:t xml:space="preserve">DTAAB010 BY </w:t>
      </w:r>
      <w:r w:rsidRPr="00F171F3">
        <w:rPr>
          <w:rFonts w:hint="eastAsia"/>
          <w:strike/>
          <w:kern w:val="2"/>
          <w:lang w:eastAsia="zh-TW"/>
        </w:rPr>
        <w:t>受理編號</w:t>
      </w:r>
      <w:r w:rsidR="00FF7CC8" w:rsidRPr="00F171F3">
        <w:rPr>
          <w:rFonts w:hint="eastAsia"/>
          <w:strike/>
          <w:kern w:val="2"/>
          <w:lang w:eastAsia="zh-TW"/>
        </w:rPr>
        <w:t xml:space="preserve"> AND APRV_DATE_DATE IS NULL</w:t>
      </w:r>
    </w:p>
    <w:p w:rsidR="004F4209" w:rsidRPr="00F171F3" w:rsidRDefault="004F4209" w:rsidP="004F420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F171F3">
        <w:rPr>
          <w:rFonts w:hint="eastAsia"/>
          <w:strike/>
          <w:kern w:val="2"/>
          <w:lang w:eastAsia="zh-TW"/>
        </w:rPr>
        <w:t>刪除理賠暫收對應檔</w:t>
      </w:r>
      <w:r w:rsidRPr="00F171F3">
        <w:rPr>
          <w:rFonts w:hint="eastAsia"/>
          <w:strike/>
          <w:kern w:val="2"/>
          <w:lang w:eastAsia="zh-TW"/>
        </w:rPr>
        <w:t xml:space="preserve">DTAAB005 BY </w:t>
      </w:r>
      <w:r w:rsidRPr="00F171F3">
        <w:rPr>
          <w:rFonts w:hint="eastAsia"/>
          <w:strike/>
          <w:kern w:val="2"/>
          <w:lang w:eastAsia="zh-TW"/>
        </w:rPr>
        <w:t>受理編號</w:t>
      </w:r>
      <w:r w:rsidR="00FF7CC8" w:rsidRPr="00F171F3">
        <w:rPr>
          <w:rFonts w:hint="eastAsia"/>
          <w:strike/>
          <w:kern w:val="2"/>
          <w:lang w:eastAsia="zh-TW"/>
        </w:rPr>
        <w:t xml:space="preserve"> </w:t>
      </w:r>
    </w:p>
    <w:p w:rsidR="004F4209" w:rsidRPr="00F171F3" w:rsidRDefault="004F4209" w:rsidP="004F420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F171F3">
        <w:rPr>
          <w:rFonts w:hint="eastAsia"/>
          <w:strike/>
          <w:kern w:val="2"/>
          <w:lang w:eastAsia="zh-TW"/>
        </w:rPr>
        <w:t>刪除理賠給付殘廢等級檔</w:t>
      </w:r>
      <w:r w:rsidRPr="00F171F3">
        <w:rPr>
          <w:rFonts w:hint="eastAsia"/>
          <w:strike/>
          <w:kern w:val="2"/>
          <w:lang w:eastAsia="zh-TW"/>
        </w:rPr>
        <w:t xml:space="preserve">DTAAB006 BY </w:t>
      </w:r>
      <w:r w:rsidRPr="00F171F3">
        <w:rPr>
          <w:rFonts w:hint="eastAsia"/>
          <w:strike/>
          <w:kern w:val="2"/>
          <w:lang w:eastAsia="zh-TW"/>
        </w:rPr>
        <w:t>受理編號</w:t>
      </w:r>
      <w:r w:rsidR="00FF7CC8" w:rsidRPr="00F171F3">
        <w:rPr>
          <w:rFonts w:hint="eastAsia"/>
          <w:strike/>
          <w:kern w:val="2"/>
          <w:lang w:eastAsia="zh-TW"/>
        </w:rPr>
        <w:t>AND APRV_DATE_DATE IS NULL</w:t>
      </w:r>
    </w:p>
    <w:p w:rsidR="004F4209" w:rsidRPr="00F171F3" w:rsidRDefault="004F4209" w:rsidP="004F420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F171F3">
        <w:rPr>
          <w:rFonts w:hint="eastAsia"/>
          <w:strike/>
          <w:kern w:val="2"/>
          <w:lang w:eastAsia="zh-TW"/>
        </w:rPr>
        <w:t>刪除理賠不給付檔</w:t>
      </w:r>
      <w:r w:rsidRPr="00F171F3">
        <w:rPr>
          <w:rFonts w:hint="eastAsia"/>
          <w:strike/>
          <w:kern w:val="2"/>
          <w:lang w:eastAsia="zh-TW"/>
        </w:rPr>
        <w:t xml:space="preserve">DTAAB007 BY </w:t>
      </w:r>
      <w:r w:rsidRPr="00F171F3">
        <w:rPr>
          <w:rFonts w:hint="eastAsia"/>
          <w:strike/>
          <w:kern w:val="2"/>
          <w:lang w:eastAsia="zh-TW"/>
        </w:rPr>
        <w:t>受理編號</w:t>
      </w:r>
      <w:r w:rsidR="00FF7CC8" w:rsidRPr="00F171F3">
        <w:rPr>
          <w:rFonts w:hint="eastAsia"/>
          <w:strike/>
          <w:kern w:val="2"/>
          <w:lang w:eastAsia="zh-TW"/>
        </w:rPr>
        <w:t xml:space="preserve"> AND APRV_DATE_DATE IS NULL</w:t>
      </w:r>
    </w:p>
    <w:p w:rsidR="004F4209" w:rsidRPr="00F171F3" w:rsidRDefault="004F4209" w:rsidP="004F42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END IF</w:t>
      </w:r>
    </w:p>
    <w:p w:rsidR="008942E8" w:rsidRPr="00F171F3" w:rsidRDefault="008942E8" w:rsidP="008942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 xml:space="preserve">UPDATE AACLAIM BPM BY </w:t>
      </w:r>
      <w:r w:rsidRPr="00F171F3">
        <w:rPr>
          <w:rFonts w:hint="eastAsia"/>
          <w:bCs/>
          <w:lang w:eastAsia="zh-TW"/>
        </w:rPr>
        <w:t>受理編號</w:t>
      </w:r>
      <w:r w:rsidRPr="00F171F3">
        <w:rPr>
          <w:rFonts w:hint="eastAsia"/>
          <w:bCs/>
          <w:lang w:eastAsia="zh-TW"/>
        </w:rPr>
        <w:t xml:space="preserve"> </w:t>
      </w:r>
    </w:p>
    <w:p w:rsidR="00574CE2" w:rsidRPr="00F171F3" w:rsidRDefault="00574CE2" w:rsidP="00574CE2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參數：</w:t>
      </w:r>
    </w:p>
    <w:p w:rsidR="00574CE2" w:rsidRPr="00F171F3" w:rsidRDefault="00574CE2" w:rsidP="00574C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APLY_NO</w:t>
      </w:r>
      <w:r w:rsidRPr="00F171F3">
        <w:rPr>
          <w:rFonts w:hint="eastAsia"/>
          <w:lang w:eastAsia="zh-TW"/>
        </w:rPr>
        <w:t>：</w:t>
      </w:r>
      <w:r w:rsidRPr="00F171F3">
        <w:rPr>
          <w:rFonts w:ascii="新細明體" w:hAnsi="新細明體" w:cs="Arial Unicode MS" w:hint="eastAsia"/>
          <w:lang w:eastAsia="zh-TW"/>
        </w:rPr>
        <w:t>受理編號</w:t>
      </w:r>
    </w:p>
    <w:p w:rsidR="00574CE2" w:rsidRPr="00F171F3" w:rsidRDefault="00574CE2" w:rsidP="00574C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t>decdCaseBack </w:t>
      </w:r>
      <w:r w:rsidRPr="00F171F3">
        <w:rPr>
          <w:rFonts w:hint="eastAsia"/>
          <w:lang w:eastAsia="zh-TW"/>
        </w:rPr>
        <w:t>：</w:t>
      </w:r>
      <w:r w:rsidR="00BB0416" w:rsidRPr="00F171F3">
        <w:rPr>
          <w:rFonts w:hint="eastAsia"/>
          <w:lang w:eastAsia="zh-TW"/>
        </w:rPr>
        <w:t>true</w:t>
      </w:r>
    </w:p>
    <w:p w:rsidR="00574CE2" w:rsidRPr="00F171F3" w:rsidRDefault="00574CE2" w:rsidP="00574C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t>caseReview  </w:t>
      </w:r>
      <w:r w:rsidRPr="00F171F3">
        <w:rPr>
          <w:rFonts w:hint="eastAsia"/>
          <w:lang w:eastAsia="zh-TW"/>
        </w:rPr>
        <w:t>：</w:t>
      </w:r>
      <w:r w:rsidRPr="00F171F3">
        <w:rPr>
          <w:rFonts w:hint="eastAsia"/>
          <w:lang w:eastAsia="zh-TW"/>
        </w:rPr>
        <w:t>false</w:t>
      </w:r>
    </w:p>
    <w:p w:rsidR="00574CE2" w:rsidRPr="00F171F3" w:rsidRDefault="00574CE2" w:rsidP="00574C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lang w:eastAsia="zh-TW"/>
        </w:rPr>
        <w:t>stepElement.doDispatch()</w:t>
      </w:r>
    </w:p>
    <w:p w:rsidR="00574CE2" w:rsidRPr="00F171F3" w:rsidRDefault="00574CE2" w:rsidP="00574CE2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</w:p>
    <w:p w:rsidR="006527D9" w:rsidRPr="00F171F3" w:rsidRDefault="006527D9" w:rsidP="006527D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ascii="新細明體" w:hAnsi="新細明體" w:hint="eastAsia"/>
          <w:bCs/>
          <w:lang w:eastAsia="zh-TW"/>
        </w:rPr>
        <w:t>增加簽擬區必須有值。</w:t>
      </w:r>
    </w:p>
    <w:p w:rsidR="006527D9" w:rsidRPr="00F171F3" w:rsidRDefault="006527D9" w:rsidP="006527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IF NOT</w:t>
      </w:r>
      <w:r w:rsidRPr="00F171F3">
        <w:rPr>
          <w:rFonts w:hint="eastAsia"/>
          <w:kern w:val="2"/>
          <w:szCs w:val="24"/>
          <w:lang w:eastAsia="zh-TW"/>
        </w:rPr>
        <w:t>，顯示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kern w:val="2"/>
          <w:szCs w:val="24"/>
          <w:lang w:eastAsia="zh-TW"/>
        </w:rPr>
        <w:t>‘</w:t>
      </w:r>
      <w:r w:rsidRPr="00F171F3">
        <w:rPr>
          <w:rFonts w:hint="eastAsia"/>
          <w:kern w:val="2"/>
          <w:szCs w:val="24"/>
          <w:lang w:eastAsia="zh-TW"/>
        </w:rPr>
        <w:t>請輸入簽擬內容</w:t>
      </w:r>
      <w:r w:rsidRPr="00F171F3">
        <w:rPr>
          <w:kern w:val="2"/>
          <w:szCs w:val="24"/>
          <w:lang w:eastAsia="zh-TW"/>
        </w:rPr>
        <w:t>’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6527D9" w:rsidRPr="00F171F3" w:rsidRDefault="006527D9" w:rsidP="008942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RETURN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8942E8" w:rsidRPr="00F171F3" w:rsidRDefault="008942E8" w:rsidP="008942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新增</w:t>
      </w:r>
      <w:r w:rsidRPr="00F171F3">
        <w:rPr>
          <w:rFonts w:hint="eastAsia"/>
          <w:lang w:eastAsia="zh-TW"/>
        </w:rPr>
        <w:t>BPM</w:t>
      </w:r>
      <w:r w:rsidRPr="00F171F3">
        <w:rPr>
          <w:rFonts w:hint="eastAsia"/>
          <w:lang w:eastAsia="zh-TW"/>
        </w:rPr>
        <w:t>備註</w:t>
      </w:r>
      <w:r w:rsidRPr="00F171F3">
        <w:rPr>
          <w:rFonts w:hint="eastAsia"/>
          <w:lang w:eastAsia="zh-TW"/>
        </w:rPr>
        <w:t>(</w:t>
      </w:r>
      <w:r w:rsidRPr="00F171F3">
        <w:rPr>
          <w:rFonts w:hint="eastAsia"/>
          <w:lang w:eastAsia="zh-TW"/>
        </w:rPr>
        <w:t>同</w:t>
      </w:r>
      <w:r w:rsidRPr="00F171F3">
        <w:rPr>
          <w:rFonts w:hint="eastAsia"/>
          <w:lang w:eastAsia="zh-TW"/>
        </w:rPr>
        <w:t>AAZ0_0300)</w:t>
      </w:r>
    </w:p>
    <w:p w:rsidR="008942E8" w:rsidRPr="00F171F3" w:rsidRDefault="008942E8" w:rsidP="008942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lang w:eastAsia="zh-TW"/>
        </w:rPr>
        <w:t>APLY_NO</w:t>
      </w:r>
      <w:r w:rsidRPr="00F171F3">
        <w:rPr>
          <w:rFonts w:hint="eastAsia"/>
          <w:lang w:eastAsia="zh-TW"/>
        </w:rPr>
        <w:t xml:space="preserve"> = </w:t>
      </w:r>
      <w:r w:rsidRPr="00F171F3">
        <w:rPr>
          <w:rFonts w:hint="eastAsia"/>
          <w:lang w:eastAsia="zh-TW"/>
        </w:rPr>
        <w:t>傳入參數</w:t>
      </w:r>
      <w:r w:rsidRPr="00F171F3">
        <w:rPr>
          <w:rFonts w:hint="eastAsia"/>
          <w:lang w:eastAsia="zh-TW"/>
        </w:rPr>
        <w:t>.</w:t>
      </w:r>
      <w:r w:rsidRPr="00F171F3">
        <w:rPr>
          <w:rFonts w:hint="eastAsia"/>
          <w:lang w:eastAsia="zh-TW"/>
        </w:rPr>
        <w:t>受理編號</w:t>
      </w:r>
      <w:r w:rsidRPr="00F171F3">
        <w:rPr>
          <w:rFonts w:hint="eastAsia"/>
          <w:lang w:eastAsia="zh-TW"/>
        </w:rPr>
        <w:t xml:space="preserve"> </w:t>
      </w:r>
    </w:p>
    <w:p w:rsidR="008942E8" w:rsidRPr="00F171F3" w:rsidRDefault="008942E8" w:rsidP="008942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lang w:eastAsia="zh-TW"/>
        </w:rPr>
        <w:t>APLY_STS</w:t>
      </w:r>
      <w:r w:rsidRPr="00F171F3">
        <w:rPr>
          <w:rFonts w:hint="eastAsia"/>
          <w:lang w:eastAsia="zh-TW"/>
        </w:rPr>
        <w:t xml:space="preserve"> =</w:t>
      </w:r>
      <w:r w:rsidRPr="00F171F3">
        <w:rPr>
          <w:rFonts w:hint="eastAsia"/>
          <w:lang w:eastAsia="zh-TW"/>
        </w:rPr>
        <w:t>傳入參數</w:t>
      </w:r>
      <w:r w:rsidRPr="00F171F3">
        <w:rPr>
          <w:rFonts w:hint="eastAsia"/>
          <w:lang w:eastAsia="zh-TW"/>
        </w:rPr>
        <w:t>.</w:t>
      </w:r>
      <w:r w:rsidRPr="00F171F3">
        <w:rPr>
          <w:rFonts w:hint="eastAsia"/>
          <w:lang w:eastAsia="zh-TW"/>
        </w:rPr>
        <w:t>受理進度</w:t>
      </w:r>
    </w:p>
    <w:p w:rsidR="008942E8" w:rsidRPr="00F171F3" w:rsidRDefault="008942E8" w:rsidP="008942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 xml:space="preserve">COMMENT </w:t>
      </w:r>
      <w:r w:rsidRPr="00F171F3">
        <w:rPr>
          <w:rFonts w:hint="eastAsia"/>
          <w:lang w:eastAsia="zh-TW"/>
        </w:rPr>
        <w:t>=</w:t>
      </w:r>
      <w:r w:rsidRPr="00F171F3">
        <w:rPr>
          <w:rFonts w:hint="eastAsia"/>
          <w:lang w:eastAsia="zh-TW"/>
        </w:rPr>
        <w:t>畫面</w:t>
      </w:r>
      <w:r w:rsidRPr="00F171F3">
        <w:rPr>
          <w:rFonts w:hint="eastAsia"/>
          <w:lang w:eastAsia="zh-TW"/>
        </w:rPr>
        <w:t>.</w:t>
      </w:r>
      <w:r w:rsidRPr="00F171F3">
        <w:rPr>
          <w:rFonts w:hint="eastAsia"/>
          <w:lang w:eastAsia="zh-TW"/>
        </w:rPr>
        <w:t>簽擬區</w:t>
      </w:r>
    </w:p>
    <w:p w:rsidR="008942E8" w:rsidRPr="00F171F3" w:rsidRDefault="008942E8" w:rsidP="008942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 xml:space="preserve">= </w:t>
      </w:r>
      <w:r w:rsidRPr="00F171F3">
        <w:rPr>
          <w:rFonts w:ascii="新細明體" w:hAnsi="新細明體" w:cs="Arial Unicode MS" w:hint="eastAsia"/>
          <w:lang w:eastAsia="zh-TW"/>
        </w:rPr>
        <w:t>Login 人員的單位代號</w:t>
      </w:r>
    </w:p>
    <w:p w:rsidR="008942E8" w:rsidRPr="00F171F3" w:rsidRDefault="008942E8" w:rsidP="008942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新細明體" w:hAnsi="新細明體" w:cs="Arial Unicode MS" w:hint="eastAsia"/>
          <w:lang w:eastAsia="zh-TW"/>
        </w:rPr>
        <w:t>= Login 人員ID</w:t>
      </w:r>
    </w:p>
    <w:p w:rsidR="00391FB6" w:rsidRPr="00F171F3" w:rsidRDefault="00391FB6" w:rsidP="00391FB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新細明體" w:hAnsi="新細明體" w:cs="Arial Unicode MS" w:hint="eastAsia"/>
          <w:lang w:eastAsia="zh-TW"/>
        </w:rPr>
        <w:t>取消鎖檔：</w:t>
      </w:r>
    </w:p>
    <w:p w:rsidR="00391FB6" w:rsidRPr="00F171F3" w:rsidRDefault="00391FB6" w:rsidP="00391F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新細明體" w:hAnsi="新細明體" w:cs="Arial Unicode MS" w:hint="eastAsia"/>
          <w:lang w:eastAsia="zh-TW"/>
        </w:rPr>
        <w:t>逐筆檢查畫面上理賠明細：</w:t>
      </w:r>
    </w:p>
    <w:p w:rsidR="00391FB6" w:rsidRPr="00F171F3" w:rsidRDefault="00391FB6" w:rsidP="00391F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新細明體" w:hAnsi="新細明體" w:cs="Arial Unicode MS" w:hint="eastAsia"/>
          <w:lang w:eastAsia="zh-TW"/>
        </w:rPr>
        <w:t xml:space="preserve">IF 業務別 = </w:t>
      </w:r>
      <w:r w:rsidRPr="00F171F3">
        <w:rPr>
          <w:rFonts w:ascii="新細明體" w:hAnsi="新細明體" w:cs="Arial Unicode MS"/>
          <w:lang w:eastAsia="zh-TW"/>
        </w:rPr>
        <w:t>‘</w:t>
      </w:r>
      <w:r w:rsidRPr="00F171F3">
        <w:rPr>
          <w:rFonts w:ascii="新細明體" w:hAnsi="新細明體" w:cs="Arial Unicode MS" w:hint="eastAsia"/>
          <w:lang w:eastAsia="zh-TW"/>
        </w:rPr>
        <w:t>1</w:t>
      </w:r>
      <w:r w:rsidRPr="00F171F3">
        <w:rPr>
          <w:rFonts w:ascii="新細明體" w:hAnsi="新細明體" w:cs="Arial Unicode MS"/>
          <w:lang w:eastAsia="zh-TW"/>
        </w:rPr>
        <w:t>’</w:t>
      </w:r>
    </w:p>
    <w:p w:rsidR="00391FB6" w:rsidRPr="00F171F3" w:rsidRDefault="00391FB6" w:rsidP="00391F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新細明體" w:hAnsi="新細明體" w:cs="Arial Unicode MS" w:hint="eastAsia"/>
          <w:lang w:eastAsia="zh-TW"/>
        </w:rPr>
        <w:t>同一張保單只需做一次。</w:t>
      </w:r>
    </w:p>
    <w:p w:rsidR="00391FB6" w:rsidRPr="00F171F3" w:rsidRDefault="00391FB6" w:rsidP="00391F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新細明體" w:hAnsi="新細明體" w:cs="Arial Unicode MS" w:hint="eastAsia"/>
          <w:lang w:eastAsia="zh-TW"/>
        </w:rPr>
        <w:t xml:space="preserve">CALL </w:t>
      </w:r>
      <w:r w:rsidRPr="00F171F3">
        <w:rPr>
          <w:highlight w:val="white"/>
        </w:rPr>
        <w:t>AB_14Z006().unlock(</w:t>
      </w:r>
      <w:r w:rsidRPr="00F171F3">
        <w:rPr>
          <w:rFonts w:hint="eastAsia"/>
          <w:highlight w:val="white"/>
          <w:lang w:eastAsia="zh-TW"/>
        </w:rPr>
        <w:t>保單號碼</w:t>
      </w:r>
      <w:r w:rsidRPr="00F171F3">
        <w:rPr>
          <w:highlight w:val="white"/>
        </w:rPr>
        <w:t>,""))</w:t>
      </w:r>
    </w:p>
    <w:p w:rsidR="00391FB6" w:rsidRPr="00F171F3" w:rsidRDefault="00391FB6" w:rsidP="00391F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新細明體" w:hAnsi="新細明體" w:cs="Arial Unicode MS" w:hint="eastAsia"/>
          <w:lang w:eastAsia="zh-TW"/>
        </w:rPr>
        <w:t>END IF。</w:t>
      </w:r>
    </w:p>
    <w:p w:rsidR="008942E8" w:rsidRPr="00F171F3" w:rsidRDefault="008942E8" w:rsidP="008942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 xml:space="preserve">UPDATE </w:t>
      </w:r>
      <w:r w:rsidRPr="00F171F3">
        <w:rPr>
          <w:rFonts w:hint="eastAsia"/>
          <w:kern w:val="2"/>
          <w:szCs w:val="24"/>
          <w:lang w:eastAsia="zh-TW"/>
        </w:rPr>
        <w:t>受理進度：</w:t>
      </w:r>
    </w:p>
    <w:p w:rsidR="008942E8" w:rsidRPr="00F171F3" w:rsidRDefault="008942E8" w:rsidP="008942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SET</w:t>
      </w:r>
      <w:r w:rsidRPr="00F171F3">
        <w:rPr>
          <w:rFonts w:ascii="新細明體" w:hAnsi="新細明體" w:cs="Arial Unicode MS" w:hint="eastAsia"/>
          <w:szCs w:val="24"/>
          <w:lang w:eastAsia="zh-TW"/>
        </w:rPr>
        <w:t>受理進度</w:t>
      </w:r>
      <w:r w:rsidRPr="00F171F3">
        <w:rPr>
          <w:rFonts w:hint="eastAsia"/>
          <w:kern w:val="2"/>
          <w:szCs w:val="24"/>
          <w:lang w:eastAsia="zh-TW"/>
        </w:rPr>
        <w:t xml:space="preserve">= </w:t>
      </w:r>
      <w:r w:rsidRPr="00F171F3">
        <w:rPr>
          <w:kern w:val="2"/>
          <w:szCs w:val="24"/>
          <w:lang w:eastAsia="zh-TW"/>
        </w:rPr>
        <w:t>‘</w:t>
      </w:r>
      <w:r w:rsidR="001000EA" w:rsidRPr="00F171F3">
        <w:rPr>
          <w:rFonts w:hint="eastAsia"/>
          <w:kern w:val="2"/>
          <w:szCs w:val="24"/>
          <w:lang w:eastAsia="zh-TW"/>
        </w:rPr>
        <w:t>2</w:t>
      </w:r>
      <w:r w:rsidRPr="00F171F3">
        <w:rPr>
          <w:rFonts w:hint="eastAsia"/>
          <w:kern w:val="2"/>
          <w:szCs w:val="24"/>
          <w:lang w:eastAsia="zh-TW"/>
        </w:rPr>
        <w:t>5</w:t>
      </w:r>
      <w:r w:rsidRPr="00F171F3">
        <w:rPr>
          <w:kern w:val="2"/>
          <w:szCs w:val="24"/>
          <w:lang w:eastAsia="zh-TW"/>
        </w:rPr>
        <w:t>’</w:t>
      </w:r>
      <w:r w:rsidRPr="00F171F3">
        <w:rPr>
          <w:rFonts w:hint="eastAsia"/>
          <w:kern w:val="2"/>
          <w:szCs w:val="24"/>
          <w:lang w:eastAsia="zh-TW"/>
        </w:rPr>
        <w:t>。</w:t>
      </w:r>
      <w:r w:rsidR="00CD39E4" w:rsidRPr="00F171F3">
        <w:rPr>
          <w:rFonts w:hint="eastAsia"/>
          <w:lang w:eastAsia="zh-TW"/>
        </w:rPr>
        <w:t xml:space="preserve"> (</w:t>
      </w:r>
      <w:r w:rsidR="00CD39E4" w:rsidRPr="00F171F3">
        <w:rPr>
          <w:rFonts w:hint="eastAsia"/>
          <w:lang w:eastAsia="zh-TW"/>
        </w:rPr>
        <w:t>受理進度由待核定改為待核付，此段邏輯由以下的模組進行處理</w:t>
      </w:r>
      <w:r w:rsidR="00CD39E4" w:rsidRPr="00F171F3">
        <w:rPr>
          <w:rFonts w:hint="eastAsia"/>
          <w:lang w:eastAsia="zh-TW"/>
        </w:rPr>
        <w:t>)</w:t>
      </w:r>
    </w:p>
    <w:p w:rsidR="008942E8" w:rsidRPr="00F171F3" w:rsidRDefault="008942E8" w:rsidP="008942E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CALL  AA_A0Z001.Method</w:t>
      </w:r>
      <w:r w:rsidRPr="00F171F3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195FD9" w:rsidRPr="00F171F3">
        <w:rPr>
          <w:rFonts w:ascii="新細明體" w:hAnsi="新細明體" w:hint="eastAsia"/>
          <w:kern w:val="2"/>
          <w:szCs w:val="24"/>
          <w:lang w:eastAsia="zh-TW"/>
        </w:rPr>
        <w:t>10</w:t>
      </w:r>
      <w:r w:rsidRPr="00F171F3">
        <w:rPr>
          <w:rFonts w:ascii="新細明體" w:hAnsi="新細明體" w:hint="eastAsia"/>
          <w:kern w:val="2"/>
          <w:szCs w:val="24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942E8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2E8" w:rsidRPr="00F171F3" w:rsidRDefault="008942E8" w:rsidP="008942E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171F3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2E8" w:rsidRPr="00F171F3" w:rsidRDefault="008942E8" w:rsidP="008942E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171F3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942E8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2E8" w:rsidRPr="00F171F3" w:rsidRDefault="008942E8" w:rsidP="008942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2E8" w:rsidRPr="00F171F3" w:rsidRDefault="008942E8" w:rsidP="008942E8">
            <w:pPr>
              <w:rPr>
                <w:rFonts w:ascii="新細明體" w:hAnsi="新細明體" w:cs="Arial Unicode MS"/>
                <w:sz w:val="20"/>
              </w:rPr>
            </w:pPr>
            <w:r w:rsidRPr="00F171F3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8942E8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2E8" w:rsidRPr="00F171F3" w:rsidRDefault="008942E8" w:rsidP="008942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42E8" w:rsidRPr="00F171F3" w:rsidRDefault="008942E8" w:rsidP="008942E8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受理進度</w:t>
            </w:r>
          </w:p>
        </w:tc>
      </w:tr>
      <w:tr w:rsidR="00195FD9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5FD9" w:rsidRPr="00F171F3" w:rsidRDefault="00195FD9" w:rsidP="00195F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FD9" w:rsidRPr="00F171F3" w:rsidRDefault="00195FD9" w:rsidP="00195FD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作業人員ID</w:t>
            </w:r>
          </w:p>
        </w:tc>
      </w:tr>
      <w:tr w:rsidR="00195FD9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5FD9" w:rsidRPr="00F171F3" w:rsidRDefault="00195FD9" w:rsidP="00195F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FD9" w:rsidRPr="00F171F3" w:rsidRDefault="00195FD9" w:rsidP="00195FD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作業人員姓名</w:t>
            </w:r>
          </w:p>
        </w:tc>
      </w:tr>
      <w:tr w:rsidR="00195FD9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5FD9" w:rsidRPr="00F171F3" w:rsidRDefault="00195FD9" w:rsidP="00195F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FD9" w:rsidRPr="00F171F3" w:rsidRDefault="00195FD9" w:rsidP="00195FD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/>
                <w:szCs w:val="24"/>
                <w:lang w:eastAsia="zh-TW"/>
              </w:rPr>
              <w:t>DATE.getDBTimeStamp()</w:t>
            </w:r>
          </w:p>
        </w:tc>
      </w:tr>
      <w:tr w:rsidR="00195FD9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5FD9" w:rsidRPr="00F171F3" w:rsidRDefault="00195FD9" w:rsidP="00195F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FD9" w:rsidRPr="00F171F3" w:rsidRDefault="00195FD9" w:rsidP="00195FD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作業人員單位代號</w:t>
            </w:r>
          </w:p>
        </w:tc>
      </w:tr>
      <w:tr w:rsidR="00195FD9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5FD9" w:rsidRPr="00F171F3" w:rsidRDefault="00195FD9" w:rsidP="00195F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FD9" w:rsidRPr="00F171F3" w:rsidRDefault="00195FD9" w:rsidP="00195FD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新細明體" w:hAnsi="新細明體" w:cs="Arial Unicode MS" w:hint="eastAsia"/>
                <w:szCs w:val="24"/>
                <w:lang w:eastAsia="zh-TW"/>
              </w:rPr>
              <w:t>作業人員單位中文</w:t>
            </w:r>
          </w:p>
        </w:tc>
      </w:tr>
      <w:tr w:rsidR="00195FD9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5FD9" w:rsidRPr="00F171F3" w:rsidRDefault="00195FD9" w:rsidP="00195F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簽核層級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FD9" w:rsidRPr="00F171F3" w:rsidRDefault="00195FD9" w:rsidP="00195FD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szCs w:val="24"/>
                <w:lang w:eastAsia="zh-TW"/>
              </w:rPr>
            </w:pPr>
            <w:r w:rsidRPr="00F171F3">
              <w:rPr>
                <w:rFonts w:ascii="細明體" w:eastAsia="細明體" w:hAnsi="細明體" w:hint="eastAsia"/>
              </w:rPr>
              <w:t>簽核層級</w:t>
            </w:r>
          </w:p>
        </w:tc>
      </w:tr>
    </w:tbl>
    <w:p w:rsidR="008942E8" w:rsidRPr="00F171F3" w:rsidRDefault="008942E8" w:rsidP="008942E8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D1252C" w:rsidRPr="00F171F3" w:rsidRDefault="00D1252C" w:rsidP="00D1252C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刪除已輸入的不給付通知函資料</w:t>
      </w:r>
    </w:p>
    <w:p w:rsidR="00D1252C" w:rsidRPr="00F171F3" w:rsidRDefault="00D1252C" w:rsidP="003C3E87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kern w:val="2"/>
          <w:szCs w:val="24"/>
          <w:lang w:eastAsia="zh-TW"/>
        </w:rPr>
        <w:t>CALL AABA_0600_mod.cancelDTAAB016 ()</w:t>
      </w:r>
    </w:p>
    <w:p w:rsidR="00343C4A" w:rsidRPr="00F171F3" w:rsidRDefault="00343C4A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留存退回紀錄：</w:t>
      </w:r>
    </w:p>
    <w:p w:rsidR="00343C4A" w:rsidRPr="00F171F3" w:rsidRDefault="00343C4A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8095C" w:rsidRPr="00F171F3" w:rsidRDefault="00E8095C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若成功，</w:t>
      </w:r>
      <w:r w:rsidR="000E1D17" w:rsidRPr="00F171F3">
        <w:rPr>
          <w:rFonts w:hint="eastAsia"/>
          <w:kern w:val="2"/>
          <w:szCs w:val="24"/>
          <w:lang w:eastAsia="zh-TW"/>
        </w:rPr>
        <w:t>導回</w:t>
      </w:r>
      <w:r w:rsidR="000E1D17" w:rsidRPr="00F171F3">
        <w:rPr>
          <w:rFonts w:hint="eastAsia"/>
          <w:kern w:val="2"/>
          <w:szCs w:val="24"/>
          <w:lang w:eastAsia="zh-TW"/>
        </w:rPr>
        <w:t xml:space="preserve">AAB0_0200  </w:t>
      </w:r>
      <w:r w:rsidR="000E1D17" w:rsidRPr="00F171F3">
        <w:rPr>
          <w:rFonts w:hint="eastAsia"/>
          <w:kern w:val="2"/>
          <w:szCs w:val="24"/>
          <w:lang w:eastAsia="zh-TW"/>
        </w:rPr>
        <w:t>查詢狀態</w:t>
      </w:r>
      <w:r w:rsidR="000E1D17" w:rsidRPr="00F171F3">
        <w:rPr>
          <w:rFonts w:hint="eastAsia"/>
          <w:kern w:val="2"/>
          <w:szCs w:val="24"/>
          <w:lang w:eastAsia="zh-TW"/>
        </w:rPr>
        <w:t xml:space="preserve">8 </w:t>
      </w:r>
      <w:r w:rsidR="000E1D17" w:rsidRPr="00F171F3">
        <w:rPr>
          <w:rFonts w:hint="eastAsia"/>
          <w:kern w:val="2"/>
          <w:szCs w:val="24"/>
          <w:lang w:eastAsia="zh-TW"/>
        </w:rPr>
        <w:t>，查詢進度</w:t>
      </w:r>
      <w:r w:rsidR="000E1D17" w:rsidRPr="00F171F3">
        <w:rPr>
          <w:rFonts w:hint="eastAsia"/>
          <w:kern w:val="2"/>
          <w:szCs w:val="24"/>
          <w:lang w:eastAsia="zh-TW"/>
        </w:rPr>
        <w:t>1</w:t>
      </w:r>
      <w:r w:rsidR="000E1D17" w:rsidRPr="00F171F3">
        <w:rPr>
          <w:rFonts w:hint="eastAsia"/>
          <w:kern w:val="2"/>
          <w:szCs w:val="24"/>
          <w:lang w:eastAsia="zh-TW"/>
        </w:rPr>
        <w:t>。</w:t>
      </w:r>
    </w:p>
    <w:p w:rsidR="00E8095C" w:rsidRPr="00F171F3" w:rsidRDefault="00E8095C" w:rsidP="00E8095C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574CE2" w:rsidRPr="00F171F3" w:rsidRDefault="00574CE2" w:rsidP="009460E8">
      <w:pPr>
        <w:pStyle w:val="Tabletext"/>
        <w:keepLines w:val="0"/>
        <w:numPr>
          <w:ilvl w:val="0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簽核</w:t>
      </w:r>
      <w:r w:rsidR="002932B7" w:rsidRPr="00F171F3">
        <w:rPr>
          <w:rFonts w:hint="eastAsia"/>
          <w:bCs/>
          <w:lang w:eastAsia="zh-TW"/>
        </w:rPr>
        <w:t xml:space="preserve">　</w:t>
      </w:r>
      <w:r w:rsidR="002932B7" w:rsidRPr="00F171F3">
        <w:rPr>
          <w:rFonts w:hint="eastAsia"/>
          <w:bCs/>
          <w:lang w:eastAsia="zh-TW"/>
        </w:rPr>
        <w:t>(</w:t>
      </w:r>
      <w:r w:rsidR="002932B7" w:rsidRPr="00F171F3">
        <w:rPr>
          <w:rFonts w:hint="eastAsia"/>
          <w:bCs/>
          <w:lang w:eastAsia="zh-TW"/>
        </w:rPr>
        <w:t>非</w:t>
      </w:r>
      <w:r w:rsidR="002932B7" w:rsidRPr="00F171F3">
        <w:rPr>
          <w:rFonts w:hint="eastAsia"/>
          <w:bCs/>
          <w:lang w:eastAsia="zh-TW"/>
        </w:rPr>
        <w:t>AAE0_0500</w:t>
      </w:r>
      <w:r w:rsidR="002932B7" w:rsidRPr="00F171F3">
        <w:rPr>
          <w:rFonts w:hint="eastAsia"/>
          <w:bCs/>
          <w:lang w:eastAsia="zh-TW"/>
        </w:rPr>
        <w:t>傳入才需顯示</w:t>
      </w:r>
      <w:r w:rsidR="002932B7" w:rsidRPr="00F171F3">
        <w:rPr>
          <w:rFonts w:hint="eastAsia"/>
          <w:bCs/>
          <w:lang w:eastAsia="zh-TW"/>
        </w:rPr>
        <w:t>)</w:t>
      </w:r>
    </w:p>
    <w:p w:rsidR="006527D9" w:rsidRPr="00F171F3" w:rsidRDefault="006527D9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ascii="新細明體" w:hAnsi="新細明體" w:hint="eastAsia"/>
          <w:bCs/>
          <w:lang w:eastAsia="zh-TW"/>
        </w:rPr>
        <w:t>增加簽擬區必須有值。</w:t>
      </w:r>
    </w:p>
    <w:p w:rsidR="006527D9" w:rsidRPr="00F171F3" w:rsidRDefault="006527D9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IF NOT</w:t>
      </w:r>
      <w:r w:rsidRPr="00F171F3">
        <w:rPr>
          <w:rFonts w:hint="eastAsia"/>
          <w:kern w:val="2"/>
          <w:szCs w:val="24"/>
          <w:lang w:eastAsia="zh-TW"/>
        </w:rPr>
        <w:t>，顯示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kern w:val="2"/>
          <w:szCs w:val="24"/>
          <w:lang w:eastAsia="zh-TW"/>
        </w:rPr>
        <w:t>‘</w:t>
      </w:r>
      <w:r w:rsidRPr="00F171F3">
        <w:rPr>
          <w:rFonts w:hint="eastAsia"/>
          <w:kern w:val="2"/>
          <w:szCs w:val="24"/>
          <w:lang w:eastAsia="zh-TW"/>
        </w:rPr>
        <w:t>請輸入簽擬內容</w:t>
      </w:r>
      <w:r w:rsidRPr="00F171F3">
        <w:rPr>
          <w:kern w:val="2"/>
          <w:szCs w:val="24"/>
          <w:lang w:eastAsia="zh-TW"/>
        </w:rPr>
        <w:t>’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6527D9" w:rsidRPr="009D1C42" w:rsidRDefault="006527D9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ins w:id="183" w:author="蔡若羚" w:date="2020-04-20T15:18:00Z"/>
          <w:bCs/>
          <w:lang w:eastAsia="zh-TW"/>
          <w:rPrChange w:id="184" w:author="蔡若羚" w:date="2020-04-20T15:18:00Z">
            <w:rPr>
              <w:ins w:id="185" w:author="蔡若羚" w:date="2020-04-20T15:18:00Z"/>
              <w:kern w:val="2"/>
              <w:szCs w:val="24"/>
              <w:lang w:eastAsia="zh-TW"/>
            </w:rPr>
          </w:rPrChange>
        </w:rPr>
      </w:pPr>
      <w:r w:rsidRPr="00F171F3">
        <w:rPr>
          <w:rFonts w:hint="eastAsia"/>
          <w:kern w:val="2"/>
          <w:szCs w:val="24"/>
          <w:lang w:eastAsia="zh-TW"/>
        </w:rPr>
        <w:t>RETURN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9D1C42" w:rsidRPr="009D1C42" w:rsidRDefault="009D1C42" w:rsidP="009D1C42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ins w:id="186" w:author="蔡若羚" w:date="2020-04-20T15:18:00Z"/>
          <w:bCs/>
          <w:color w:val="FF0000"/>
          <w:lang w:eastAsia="zh-TW"/>
          <w:rPrChange w:id="187" w:author="蔡若羚" w:date="2020-04-20T15:19:00Z">
            <w:rPr>
              <w:ins w:id="188" w:author="蔡若羚" w:date="2020-04-20T15:18:00Z"/>
              <w:kern w:val="2"/>
              <w:szCs w:val="24"/>
              <w:lang w:eastAsia="zh-TW"/>
            </w:rPr>
          </w:rPrChange>
        </w:rPr>
        <w:pPrChange w:id="189" w:author="蔡若羚" w:date="2020-04-20T15:18:00Z">
          <w:pPr>
            <w:pStyle w:val="Tabletext"/>
            <w:keepLines w:val="0"/>
            <w:numPr>
              <w:ilvl w:val="2"/>
              <w:numId w:val="3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90" w:author="蔡若羚" w:date="2020-04-20T15:18:00Z">
        <w:r w:rsidRPr="009D1C42">
          <w:rPr>
            <w:rFonts w:hint="eastAsia"/>
            <w:color w:val="FF0000"/>
            <w:kern w:val="2"/>
            <w:szCs w:val="24"/>
            <w:lang w:eastAsia="zh-TW"/>
            <w:rPrChange w:id="191" w:author="蔡若羚" w:date="2020-04-20T15:19:00Z">
              <w:rPr>
                <w:rFonts w:hint="eastAsia"/>
                <w:kern w:val="2"/>
                <w:szCs w:val="24"/>
                <w:lang w:eastAsia="zh-TW"/>
              </w:rPr>
            </w:rPrChange>
          </w:rPr>
          <w:t>檢核：覆核人員不能等於送件人</w:t>
        </w:r>
      </w:ins>
    </w:p>
    <w:p w:rsidR="009D1C42" w:rsidRPr="009D1C42" w:rsidRDefault="009D1C42" w:rsidP="00D21972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bCs/>
          <w:color w:val="FF0000"/>
          <w:lang w:eastAsia="zh-TW"/>
          <w:rPrChange w:id="192" w:author="蔡若羚" w:date="2020-04-20T15:19:00Z">
            <w:rPr>
              <w:rFonts w:hint="eastAsia"/>
              <w:bCs/>
              <w:lang w:eastAsia="zh-TW"/>
            </w:rPr>
          </w:rPrChange>
        </w:rPr>
      </w:pPr>
      <w:ins w:id="193" w:author="蔡若羚" w:date="2020-04-20T15:18:00Z">
        <w:r w:rsidRPr="009D1C42">
          <w:rPr>
            <w:rFonts w:hint="eastAsia"/>
            <w:bCs/>
            <w:color w:val="FF0000"/>
            <w:lang w:eastAsia="zh-TW"/>
            <w:rPrChange w:id="194" w:author="蔡若羚" w:date="2020-04-20T15:19:00Z">
              <w:rPr>
                <w:rFonts w:hint="eastAsia"/>
                <w:bCs/>
                <w:lang w:eastAsia="zh-TW"/>
              </w:rPr>
            </w:rPrChange>
          </w:rPr>
          <w:t>若是，</w:t>
        </w:r>
        <w:r w:rsidRPr="009D1C42">
          <w:rPr>
            <w:rFonts w:hint="eastAsia"/>
            <w:bCs/>
            <w:color w:val="FF0000"/>
            <w:lang w:eastAsia="zh-TW"/>
            <w:rPrChange w:id="195" w:author="蔡若羚" w:date="2020-04-20T15:19:00Z">
              <w:rPr>
                <w:rFonts w:hint="eastAsia"/>
                <w:bCs/>
                <w:lang w:eastAsia="zh-TW"/>
              </w:rPr>
            </w:rPrChange>
          </w:rPr>
          <w:t>ALERT</w:t>
        </w:r>
      </w:ins>
      <w:ins w:id="196" w:author="蔡若羚" w:date="2020-04-20T15:19:00Z">
        <w:r w:rsidR="007D1A5B">
          <w:rPr>
            <w:rFonts w:hint="eastAsia"/>
            <w:bCs/>
            <w:color w:val="FF0000"/>
            <w:lang w:eastAsia="zh-TW"/>
          </w:rPr>
          <w:t>訊息</w:t>
        </w:r>
        <w:r w:rsidR="002328FA">
          <w:rPr>
            <w:rFonts w:hint="eastAsia"/>
            <w:bCs/>
            <w:color w:val="FF0000"/>
            <w:lang w:eastAsia="zh-TW"/>
          </w:rPr>
          <w:t>，</w:t>
        </w:r>
        <w:r w:rsidR="002328FA">
          <w:rPr>
            <w:rFonts w:hint="eastAsia"/>
            <w:bCs/>
            <w:color w:val="FF0000"/>
            <w:lang w:eastAsia="zh-TW"/>
          </w:rPr>
          <w:t>RETURN</w:t>
        </w:r>
      </w:ins>
    </w:p>
    <w:p w:rsidR="00CF66A9" w:rsidRPr="00F171F3" w:rsidRDefault="00CF66A9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簽擬層級若是</w:t>
      </w:r>
      <w:r w:rsidRPr="00F171F3">
        <w:rPr>
          <w:bCs/>
          <w:lang w:eastAsia="zh-TW"/>
        </w:rPr>
        <w:t>”</w:t>
      </w:r>
      <w:r w:rsidRPr="00F171F3">
        <w:rPr>
          <w:rFonts w:hint="eastAsia"/>
          <w:bCs/>
          <w:lang w:eastAsia="zh-TW"/>
        </w:rPr>
        <w:t>請選擇</w:t>
      </w:r>
      <w:r w:rsidRPr="00F171F3">
        <w:rPr>
          <w:bCs/>
          <w:lang w:eastAsia="zh-TW"/>
        </w:rPr>
        <w:t>”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rFonts w:hint="eastAsia"/>
          <w:kern w:val="2"/>
          <w:szCs w:val="24"/>
          <w:lang w:eastAsia="zh-TW"/>
        </w:rPr>
        <w:t>，顯示</w:t>
      </w:r>
      <w:r w:rsidRPr="00F171F3">
        <w:rPr>
          <w:kern w:val="2"/>
          <w:szCs w:val="24"/>
          <w:lang w:eastAsia="zh-TW"/>
        </w:rPr>
        <w:t>”</w:t>
      </w:r>
      <w:r w:rsidRPr="00F171F3">
        <w:rPr>
          <w:rFonts w:hint="eastAsia"/>
          <w:bCs/>
          <w:lang w:eastAsia="zh-TW"/>
        </w:rPr>
        <w:t>簽核層級尚未選擇</w:t>
      </w:r>
      <w:r w:rsidRPr="00F171F3">
        <w:rPr>
          <w:bCs/>
          <w:lang w:eastAsia="zh-TW"/>
        </w:rPr>
        <w:t>”</w:t>
      </w:r>
      <w:r w:rsidRPr="00F171F3">
        <w:rPr>
          <w:rFonts w:hint="eastAsia"/>
          <w:kern w:val="2"/>
          <w:szCs w:val="24"/>
          <w:lang w:eastAsia="zh-TW"/>
        </w:rPr>
        <w:t xml:space="preserve"> </w:t>
      </w:r>
      <w:r w:rsidRPr="00F171F3">
        <w:rPr>
          <w:rFonts w:hint="eastAsia"/>
          <w:kern w:val="2"/>
          <w:szCs w:val="24"/>
          <w:lang w:eastAsia="zh-TW"/>
        </w:rPr>
        <w:t>，</w:t>
      </w:r>
      <w:r w:rsidRPr="00F171F3">
        <w:rPr>
          <w:rFonts w:hint="eastAsia"/>
          <w:kern w:val="2"/>
          <w:szCs w:val="24"/>
          <w:lang w:eastAsia="zh-TW"/>
        </w:rPr>
        <w:t xml:space="preserve"> RETURN</w:t>
      </w:r>
      <w:r w:rsidRPr="00F171F3">
        <w:rPr>
          <w:rFonts w:hint="eastAsia"/>
          <w:kern w:val="2"/>
          <w:szCs w:val="24"/>
          <w:lang w:eastAsia="zh-TW"/>
        </w:rPr>
        <w:t>。</w:t>
      </w:r>
    </w:p>
    <w:p w:rsidR="002D1F06" w:rsidRPr="00F171F3" w:rsidRDefault="002D1F06" w:rsidP="002D1F06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是否為疑似涉及洗錢或恐怖份子不可為空白，否則提示「請先檢視本案件是否為疑似涉及洗錢或恐怖份子，再進行</w:t>
      </w:r>
      <w:r w:rsidR="00405CE9" w:rsidRPr="00F171F3">
        <w:rPr>
          <w:rFonts w:hint="eastAsia"/>
          <w:bCs/>
          <w:lang w:eastAsia="zh-TW"/>
        </w:rPr>
        <w:t>作業</w:t>
      </w:r>
      <w:r w:rsidRPr="00F171F3">
        <w:rPr>
          <w:rFonts w:hint="eastAsia"/>
          <w:bCs/>
          <w:lang w:eastAsia="zh-TW"/>
        </w:rPr>
        <w:t>。」，</w:t>
      </w:r>
      <w:r w:rsidRPr="00F171F3">
        <w:rPr>
          <w:rFonts w:hint="eastAsia"/>
          <w:bCs/>
          <w:lang w:eastAsia="zh-TW"/>
        </w:rPr>
        <w:t>RETURN</w:t>
      </w:r>
      <w:r w:rsidRPr="00F171F3">
        <w:rPr>
          <w:rFonts w:hint="eastAsia"/>
          <w:bCs/>
          <w:lang w:eastAsia="zh-TW"/>
        </w:rPr>
        <w:t>。</w:t>
      </w:r>
    </w:p>
    <w:p w:rsidR="00254046" w:rsidRPr="00F171F3" w:rsidRDefault="00254046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高風險件，覆核需</w:t>
      </w:r>
      <w:r w:rsidRPr="00F171F3">
        <w:rPr>
          <w:rFonts w:hint="eastAsia"/>
          <w:lang w:eastAsia="zh-TW"/>
        </w:rPr>
        <w:t>檢核是否點選理賠偵測分數：</w:t>
      </w:r>
    </w:p>
    <w:p w:rsidR="00254046" w:rsidRPr="00F171F3" w:rsidRDefault="00254046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判斷登入者是否為一般覆核：</w:t>
      </w:r>
      <w:r w:rsidRPr="00F171F3">
        <w:rPr>
          <w:rFonts w:hint="eastAsia"/>
          <w:bCs/>
          <w:lang w:eastAsia="zh-TW"/>
        </w:rPr>
        <w:t>(</w:t>
      </w:r>
      <w:r w:rsidRPr="00F171F3">
        <w:rPr>
          <w:rFonts w:hint="eastAsia"/>
          <w:bCs/>
          <w:lang w:eastAsia="zh-TW"/>
        </w:rPr>
        <w:t>因畫面簽擬層級僅代表最低要簽到哪一層，故使用覆核人員維護檔</w:t>
      </w:r>
      <w:r w:rsidRPr="00F171F3">
        <w:rPr>
          <w:rFonts w:hint="eastAsia"/>
          <w:bCs/>
          <w:lang w:eastAsia="zh-TW"/>
        </w:rPr>
        <w:t>)</w:t>
      </w:r>
    </w:p>
    <w:p w:rsidR="00254046" w:rsidRPr="00F171F3" w:rsidRDefault="00254046" w:rsidP="009460E8">
      <w:pPr>
        <w:pStyle w:val="Tabletext"/>
        <w:keepLines w:val="0"/>
        <w:numPr>
          <w:ilvl w:val="3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READ DTAHD006</w:t>
      </w:r>
    </w:p>
    <w:p w:rsidR="00254046" w:rsidRPr="00F171F3" w:rsidRDefault="00254046" w:rsidP="009460E8">
      <w:pPr>
        <w:pStyle w:val="Tabletext"/>
        <w:keepLines w:val="0"/>
        <w:numPr>
          <w:ilvl w:val="3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WHERE</w:t>
      </w:r>
    </w:p>
    <w:p w:rsidR="00254046" w:rsidRPr="00F171F3" w:rsidRDefault="00254046" w:rsidP="009460E8">
      <w:pPr>
        <w:pStyle w:val="Tabletext"/>
        <w:keepLines w:val="0"/>
        <w:numPr>
          <w:ilvl w:val="4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ascii="Courier New" w:hAnsi="Courier New" w:cs="Courier New" w:hint="eastAsia"/>
          <w:lang w:eastAsia="zh-TW"/>
        </w:rPr>
        <w:t>所屬覆核人員</w:t>
      </w:r>
      <w:r w:rsidRPr="00F171F3">
        <w:rPr>
          <w:rFonts w:ascii="Courier New" w:hAnsi="Courier New" w:cs="Courier New" w:hint="eastAsia"/>
          <w:lang w:eastAsia="zh-TW"/>
        </w:rPr>
        <w:t xml:space="preserve"> = </w:t>
      </w:r>
      <w:r w:rsidRPr="00F171F3">
        <w:rPr>
          <w:rFonts w:ascii="Courier New" w:hAnsi="Courier New" w:cs="Courier New" w:hint="eastAsia"/>
          <w:lang w:eastAsia="zh-TW"/>
        </w:rPr>
        <w:t>登入者</w:t>
      </w:r>
      <w:r w:rsidRPr="00F171F3">
        <w:rPr>
          <w:rFonts w:ascii="Courier New" w:hAnsi="Courier New" w:cs="Courier New" w:hint="eastAsia"/>
          <w:lang w:eastAsia="zh-TW"/>
        </w:rPr>
        <w:t>ID</w:t>
      </w:r>
    </w:p>
    <w:p w:rsidR="00254046" w:rsidRPr="00F171F3" w:rsidRDefault="00254046" w:rsidP="009460E8">
      <w:pPr>
        <w:pStyle w:val="Tabletext"/>
        <w:keepLines w:val="0"/>
        <w:numPr>
          <w:ilvl w:val="3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IF NOT FND</w:t>
      </w:r>
    </w:p>
    <w:p w:rsidR="00254046" w:rsidRPr="00F171F3" w:rsidRDefault="00254046" w:rsidP="009460E8">
      <w:pPr>
        <w:pStyle w:val="Tabletext"/>
        <w:keepLines w:val="0"/>
        <w:numPr>
          <w:ilvl w:val="4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是否覆核</w:t>
      </w:r>
      <w:r w:rsidRPr="00F171F3">
        <w:rPr>
          <w:rFonts w:hint="eastAsia"/>
          <w:bCs/>
          <w:lang w:eastAsia="zh-TW"/>
        </w:rPr>
        <w:t xml:space="preserve"> = </w:t>
      </w:r>
      <w:r w:rsidRPr="00F171F3">
        <w:rPr>
          <w:bCs/>
          <w:lang w:eastAsia="zh-TW"/>
        </w:rPr>
        <w:t>‘</w:t>
      </w:r>
      <w:r w:rsidRPr="00F171F3">
        <w:rPr>
          <w:rFonts w:hint="eastAsia"/>
          <w:bCs/>
          <w:lang w:eastAsia="zh-TW"/>
        </w:rPr>
        <w:t>N</w:t>
      </w:r>
      <w:r w:rsidRPr="00F171F3">
        <w:rPr>
          <w:bCs/>
          <w:lang w:eastAsia="zh-TW"/>
        </w:rPr>
        <w:t>’</w:t>
      </w:r>
    </w:p>
    <w:p w:rsidR="00254046" w:rsidRPr="00F171F3" w:rsidRDefault="00254046" w:rsidP="009460E8">
      <w:pPr>
        <w:pStyle w:val="Tabletext"/>
        <w:keepLines w:val="0"/>
        <w:numPr>
          <w:ilvl w:val="3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ELSE</w:t>
      </w:r>
    </w:p>
    <w:p w:rsidR="00254046" w:rsidRPr="00F171F3" w:rsidRDefault="00254046" w:rsidP="009460E8">
      <w:pPr>
        <w:pStyle w:val="Tabletext"/>
        <w:keepLines w:val="0"/>
        <w:numPr>
          <w:ilvl w:val="4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是否覆核</w:t>
      </w:r>
      <w:r w:rsidRPr="00F171F3">
        <w:rPr>
          <w:rFonts w:hint="eastAsia"/>
          <w:bCs/>
          <w:lang w:eastAsia="zh-TW"/>
        </w:rPr>
        <w:t xml:space="preserve"> = </w:t>
      </w:r>
      <w:r w:rsidRPr="00F171F3">
        <w:rPr>
          <w:bCs/>
          <w:lang w:eastAsia="zh-TW"/>
        </w:rPr>
        <w:t>‘</w:t>
      </w:r>
      <w:r w:rsidRPr="00F171F3">
        <w:rPr>
          <w:rFonts w:hint="eastAsia"/>
          <w:bCs/>
          <w:lang w:eastAsia="zh-TW"/>
        </w:rPr>
        <w:t>Y</w:t>
      </w:r>
      <w:r w:rsidRPr="00F171F3">
        <w:rPr>
          <w:bCs/>
          <w:lang w:eastAsia="zh-TW"/>
        </w:rPr>
        <w:t>’</w:t>
      </w:r>
    </w:p>
    <w:p w:rsidR="00254046" w:rsidRPr="00F171F3" w:rsidRDefault="00254046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bCs/>
          <w:lang w:eastAsia="zh-TW"/>
        </w:rPr>
        <w:t>IF</w:t>
      </w:r>
      <w:r w:rsidRPr="00F171F3">
        <w:rPr>
          <w:rFonts w:hint="eastAsia"/>
          <w:bCs/>
          <w:lang w:eastAsia="zh-TW"/>
        </w:rPr>
        <w:t xml:space="preserve"> </w:t>
      </w:r>
      <w:r w:rsidRPr="00F171F3">
        <w:rPr>
          <w:rFonts w:hint="eastAsia"/>
          <w:bCs/>
          <w:lang w:eastAsia="zh-TW"/>
        </w:rPr>
        <w:t>是否覆核</w:t>
      </w:r>
      <w:r w:rsidRPr="00F171F3">
        <w:rPr>
          <w:rFonts w:hint="eastAsia"/>
          <w:bCs/>
          <w:lang w:eastAsia="zh-TW"/>
        </w:rPr>
        <w:t xml:space="preserve"> = </w:t>
      </w:r>
      <w:r w:rsidRPr="00F171F3">
        <w:rPr>
          <w:bCs/>
          <w:lang w:eastAsia="zh-TW"/>
        </w:rPr>
        <w:t>‘</w:t>
      </w:r>
      <w:r w:rsidRPr="00F171F3">
        <w:rPr>
          <w:rFonts w:hint="eastAsia"/>
          <w:bCs/>
          <w:lang w:eastAsia="zh-TW"/>
        </w:rPr>
        <w:t>Y</w:t>
      </w:r>
      <w:r w:rsidRPr="00F171F3">
        <w:rPr>
          <w:bCs/>
          <w:lang w:eastAsia="zh-TW"/>
        </w:rPr>
        <w:t>’</w:t>
      </w:r>
      <w:r w:rsidRPr="00F171F3">
        <w:rPr>
          <w:rFonts w:hint="eastAsia"/>
          <w:bCs/>
          <w:lang w:eastAsia="zh-TW"/>
        </w:rPr>
        <w:t xml:space="preserve"> AND </w:t>
      </w:r>
      <w:r w:rsidRPr="00F171F3">
        <w:rPr>
          <w:rFonts w:hint="eastAsia"/>
          <w:bCs/>
          <w:lang w:eastAsia="zh-TW"/>
        </w:rPr>
        <w:t>畫面</w:t>
      </w:r>
      <w:r w:rsidRPr="00F171F3">
        <w:rPr>
          <w:rFonts w:hint="eastAsia"/>
          <w:bCs/>
          <w:lang w:eastAsia="zh-TW"/>
        </w:rPr>
        <w:t>.</w:t>
      </w:r>
      <w:r w:rsidRPr="00F171F3">
        <w:rPr>
          <w:rFonts w:hint="eastAsia"/>
          <w:bCs/>
          <w:lang w:eastAsia="zh-TW"/>
        </w:rPr>
        <w:t>風險等級</w:t>
      </w:r>
      <w:r w:rsidRPr="00F171F3">
        <w:rPr>
          <w:rFonts w:hint="eastAsia"/>
          <w:bCs/>
          <w:lang w:eastAsia="zh-TW"/>
        </w:rPr>
        <w:t xml:space="preserve"> = </w:t>
      </w:r>
      <w:r w:rsidRPr="00F171F3">
        <w:rPr>
          <w:bCs/>
          <w:lang w:eastAsia="zh-TW"/>
        </w:rPr>
        <w:t>‘</w:t>
      </w:r>
      <w:r w:rsidRPr="00F171F3">
        <w:rPr>
          <w:rFonts w:hint="eastAsia"/>
          <w:bCs/>
          <w:lang w:eastAsia="zh-TW"/>
        </w:rPr>
        <w:t>高風險</w:t>
      </w:r>
      <w:r w:rsidRPr="00F171F3">
        <w:rPr>
          <w:bCs/>
          <w:lang w:eastAsia="zh-TW"/>
        </w:rPr>
        <w:t>’</w:t>
      </w:r>
    </w:p>
    <w:p w:rsidR="00254046" w:rsidRPr="00F171F3" w:rsidRDefault="00254046" w:rsidP="009460E8">
      <w:pPr>
        <w:pStyle w:val="Tabletext"/>
        <w:keepLines w:val="0"/>
        <w:numPr>
          <w:ilvl w:val="3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判斷模型分類：</w:t>
      </w:r>
    </w:p>
    <w:p w:rsidR="00254046" w:rsidRPr="00F171F3" w:rsidRDefault="00254046" w:rsidP="009460E8">
      <w:pPr>
        <w:pStyle w:val="Tabletext"/>
        <w:keepLines w:val="0"/>
        <w:numPr>
          <w:ilvl w:val="4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READ DTAAA010 By</w:t>
      </w:r>
      <w:r w:rsidRPr="00F171F3">
        <w:rPr>
          <w:rFonts w:hint="eastAsia"/>
          <w:lang w:eastAsia="zh-TW"/>
        </w:rPr>
        <w:t>受理編號</w:t>
      </w:r>
    </w:p>
    <w:p w:rsidR="00254046" w:rsidRPr="00F171F3" w:rsidRDefault="00254046" w:rsidP="009460E8">
      <w:pPr>
        <w:pStyle w:val="Tabletext"/>
        <w:keepLines w:val="0"/>
        <w:numPr>
          <w:ilvl w:val="4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CALL AA_V1Z006.chkOcrResn()</w:t>
      </w:r>
      <w:r w:rsidRPr="00F171F3">
        <w:rPr>
          <w:rFonts w:hint="eastAsia"/>
          <w:lang w:eastAsia="zh-TW"/>
        </w:rPr>
        <w:t>：</w:t>
      </w:r>
      <w:r w:rsidRPr="00F171F3">
        <w:rPr>
          <w:rFonts w:hint="eastAsia"/>
          <w:lang w:eastAsia="zh-TW"/>
        </w:rPr>
        <w:t>(</w:t>
      </w:r>
      <w:r w:rsidRPr="00F171F3">
        <w:rPr>
          <w:rFonts w:hint="eastAsia"/>
          <w:lang w:eastAsia="zh-TW"/>
        </w:rPr>
        <w:t>檢核事故原因</w:t>
      </w:r>
      <w:r w:rsidRPr="00F171F3">
        <w:rPr>
          <w:rFonts w:hint="eastAsia"/>
          <w:lang w:eastAsia="zh-TW"/>
        </w:rPr>
        <w:t>)</w:t>
      </w:r>
    </w:p>
    <w:p w:rsidR="00254046" w:rsidRPr="00F171F3" w:rsidRDefault="00254046" w:rsidP="009460E8">
      <w:pPr>
        <w:pStyle w:val="Tabletext"/>
        <w:keepLines w:val="0"/>
        <w:numPr>
          <w:ilvl w:val="5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細明體" w:eastAsia="細明體" w:hAnsi="細明體" w:hint="eastAsia"/>
        </w:rPr>
        <w:t>事故原因</w:t>
      </w:r>
      <w:r w:rsidRPr="00F171F3">
        <w:rPr>
          <w:rFonts w:ascii="細明體" w:eastAsia="細明體" w:hAnsi="細明體" w:hint="eastAsia"/>
          <w:lang w:eastAsia="zh-TW"/>
        </w:rPr>
        <w:t xml:space="preserve"> = </w:t>
      </w:r>
      <w:r w:rsidRPr="00F171F3">
        <w:rPr>
          <w:rFonts w:hint="eastAsia"/>
          <w:lang w:eastAsia="zh-TW"/>
        </w:rPr>
        <w:t>DTAAA010.</w:t>
      </w:r>
      <w:r w:rsidRPr="00F171F3">
        <w:rPr>
          <w:rFonts w:ascii="細明體" w:eastAsia="細明體" w:hAnsi="細明體" w:hint="eastAsia"/>
        </w:rPr>
        <w:t>事故原因</w:t>
      </w:r>
    </w:p>
    <w:p w:rsidR="00254046" w:rsidRPr="00F171F3" w:rsidRDefault="00254046" w:rsidP="009460E8">
      <w:pPr>
        <w:pStyle w:val="Tabletext"/>
        <w:keepLines w:val="0"/>
        <w:numPr>
          <w:ilvl w:val="3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讀取是否已產出分數，且已點選：</w:t>
      </w:r>
    </w:p>
    <w:p w:rsidR="00254046" w:rsidRPr="00F171F3" w:rsidRDefault="00254046" w:rsidP="009460E8">
      <w:pPr>
        <w:pStyle w:val="Tabletext"/>
        <w:keepLines w:val="0"/>
        <w:numPr>
          <w:ilvl w:val="4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CALL AA_V1Z007.qryDTAAV014()</w:t>
      </w:r>
      <w:r w:rsidRPr="00F171F3">
        <w:rPr>
          <w:rFonts w:hint="eastAsia"/>
          <w:lang w:eastAsia="zh-TW"/>
        </w:rPr>
        <w:t>：</w:t>
      </w:r>
      <w:r w:rsidRPr="00F171F3">
        <w:rPr>
          <w:rFonts w:hint="eastAsia"/>
          <w:lang w:eastAsia="zh-TW"/>
        </w:rPr>
        <w:t>(</w:t>
      </w:r>
      <w:r w:rsidRPr="00F171F3">
        <w:rPr>
          <w:rFonts w:hint="eastAsia"/>
          <w:lang w:eastAsia="zh-TW"/>
        </w:rPr>
        <w:t>查詢理賠偵測線上計算檔資料</w:t>
      </w:r>
      <w:r w:rsidRPr="00F171F3">
        <w:rPr>
          <w:rFonts w:hint="eastAsia"/>
          <w:lang w:eastAsia="zh-TW"/>
        </w:rPr>
        <w:t>)</w:t>
      </w:r>
    </w:p>
    <w:p w:rsidR="00254046" w:rsidRPr="00F171F3" w:rsidRDefault="00254046" w:rsidP="009460E8">
      <w:pPr>
        <w:pStyle w:val="Tabletext"/>
        <w:keepLines w:val="0"/>
        <w:numPr>
          <w:ilvl w:val="5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細明體" w:eastAsia="細明體" w:hAnsi="細明體" w:hint="eastAsia"/>
        </w:rPr>
        <w:t>受理編號</w:t>
      </w:r>
      <w:r w:rsidRPr="00F171F3">
        <w:rPr>
          <w:rFonts w:ascii="細明體" w:eastAsia="細明體" w:hAnsi="細明體" w:hint="eastAsia"/>
          <w:lang w:eastAsia="zh-TW"/>
        </w:rPr>
        <w:t xml:space="preserve"> = </w:t>
      </w:r>
      <w:r w:rsidRPr="00F171F3">
        <w:rPr>
          <w:rFonts w:hint="eastAsia"/>
          <w:lang w:eastAsia="zh-TW"/>
        </w:rPr>
        <w:t>受理編號</w:t>
      </w:r>
    </w:p>
    <w:p w:rsidR="00254046" w:rsidRPr="00F171F3" w:rsidRDefault="00254046" w:rsidP="009460E8">
      <w:pPr>
        <w:pStyle w:val="Tabletext"/>
        <w:keepLines w:val="0"/>
        <w:numPr>
          <w:ilvl w:val="5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細明體" w:eastAsia="細明體" w:hAnsi="細明體" w:cs="Arial Unicode MS" w:hint="eastAsia"/>
          <w:lang w:eastAsia="zh-TW"/>
        </w:rPr>
        <w:t xml:space="preserve">模型分類 = </w:t>
      </w:r>
      <w:r w:rsidRPr="00F171F3">
        <w:rPr>
          <w:rFonts w:hint="eastAsia"/>
          <w:lang w:eastAsia="zh-TW"/>
        </w:rPr>
        <w:t>AA_V1Z006.</w:t>
      </w:r>
      <w:r w:rsidRPr="00F171F3">
        <w:rPr>
          <w:rFonts w:ascii="細明體" w:eastAsia="細明體" w:hAnsi="細明體" w:cs="Arial Unicode MS" w:hint="eastAsia"/>
          <w:lang w:eastAsia="zh-TW"/>
        </w:rPr>
        <w:t>模型分類</w:t>
      </w:r>
    </w:p>
    <w:p w:rsidR="00254046" w:rsidRPr="00F171F3" w:rsidRDefault="00254046" w:rsidP="009460E8">
      <w:pPr>
        <w:pStyle w:val="Tabletext"/>
        <w:keepLines w:val="0"/>
        <w:numPr>
          <w:ilvl w:val="4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IF NOT FND</w:t>
      </w:r>
    </w:p>
    <w:p w:rsidR="00254046" w:rsidRPr="00F171F3" w:rsidRDefault="00254046" w:rsidP="009460E8">
      <w:pPr>
        <w:pStyle w:val="Tabletext"/>
        <w:keepLines w:val="0"/>
        <w:numPr>
          <w:ilvl w:val="5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視為正常，繼續往下執行</w:t>
      </w:r>
      <w:r w:rsidRPr="00F171F3">
        <w:rPr>
          <w:rFonts w:hint="eastAsia"/>
          <w:lang w:eastAsia="zh-TW"/>
        </w:rPr>
        <w:t xml:space="preserve"> (</w:t>
      </w:r>
      <w:r w:rsidRPr="00F171F3">
        <w:rPr>
          <w:rFonts w:hint="eastAsia"/>
          <w:lang w:eastAsia="zh-TW"/>
        </w:rPr>
        <w:t>未產出分數不需卡流程</w:t>
      </w:r>
      <w:r w:rsidRPr="00F171F3">
        <w:rPr>
          <w:rFonts w:hint="eastAsia"/>
          <w:lang w:eastAsia="zh-TW"/>
        </w:rPr>
        <w:t>)</w:t>
      </w:r>
    </w:p>
    <w:p w:rsidR="00254046" w:rsidRPr="00F171F3" w:rsidRDefault="00254046" w:rsidP="009460E8">
      <w:pPr>
        <w:pStyle w:val="Tabletext"/>
        <w:keepLines w:val="0"/>
        <w:numPr>
          <w:ilvl w:val="4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ELSE</w:t>
      </w:r>
    </w:p>
    <w:p w:rsidR="00254046" w:rsidRPr="00F171F3" w:rsidRDefault="00254046" w:rsidP="009460E8">
      <w:pPr>
        <w:pStyle w:val="Tabletext"/>
        <w:keepLines w:val="0"/>
        <w:numPr>
          <w:ilvl w:val="5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取第一筆</w:t>
      </w:r>
      <w:r w:rsidRPr="00F171F3">
        <w:rPr>
          <w:rFonts w:hint="eastAsia"/>
          <w:lang w:eastAsia="zh-TW"/>
        </w:rPr>
        <w:t>DTAAV014</w:t>
      </w:r>
    </w:p>
    <w:p w:rsidR="00254046" w:rsidRPr="00F171F3" w:rsidRDefault="00254046" w:rsidP="009460E8">
      <w:pPr>
        <w:pStyle w:val="Tabletext"/>
        <w:keepLines w:val="0"/>
        <w:numPr>
          <w:ilvl w:val="5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IF DTAAV014.</w:t>
      </w:r>
      <w:r w:rsidRPr="00F171F3">
        <w:rPr>
          <w:rFonts w:hint="eastAsia"/>
          <w:lang w:eastAsia="zh-TW"/>
        </w:rPr>
        <w:t>計算終止時間</w:t>
      </w:r>
      <w:r w:rsidRPr="00F171F3">
        <w:rPr>
          <w:rFonts w:hint="eastAsia"/>
          <w:lang w:eastAsia="zh-TW"/>
        </w:rPr>
        <w:t xml:space="preserve"> </w:t>
      </w:r>
      <w:r w:rsidRPr="00F171F3">
        <w:rPr>
          <w:rFonts w:hint="eastAsia"/>
          <w:lang w:eastAsia="zh-TW"/>
        </w:rPr>
        <w:t>不是空的</w:t>
      </w:r>
      <w:r w:rsidRPr="00F171F3">
        <w:rPr>
          <w:rFonts w:hint="eastAsia"/>
          <w:lang w:eastAsia="zh-TW"/>
        </w:rPr>
        <w:t xml:space="preserve"> AND DTAAV014.</w:t>
      </w:r>
      <w:r w:rsidRPr="00F171F3">
        <w:rPr>
          <w:rFonts w:hint="eastAsia"/>
          <w:lang w:eastAsia="zh-TW"/>
        </w:rPr>
        <w:t>是否成功</w:t>
      </w:r>
      <w:r w:rsidRPr="00F171F3">
        <w:rPr>
          <w:rFonts w:hint="eastAsia"/>
          <w:lang w:eastAsia="zh-TW"/>
        </w:rPr>
        <w:t xml:space="preserve"> = </w:t>
      </w:r>
      <w:r w:rsidRPr="00F171F3">
        <w:rPr>
          <w:lang w:eastAsia="zh-TW"/>
        </w:rPr>
        <w:t>‘</w:t>
      </w:r>
      <w:r w:rsidRPr="00F171F3">
        <w:rPr>
          <w:rFonts w:hint="eastAsia"/>
          <w:lang w:eastAsia="zh-TW"/>
        </w:rPr>
        <w:t>Y</w:t>
      </w:r>
      <w:r w:rsidRPr="00F171F3">
        <w:rPr>
          <w:lang w:eastAsia="zh-TW"/>
        </w:rPr>
        <w:t>’</w:t>
      </w:r>
      <w:r w:rsidRPr="00F171F3">
        <w:rPr>
          <w:rFonts w:hint="eastAsia"/>
          <w:lang w:eastAsia="zh-TW"/>
        </w:rPr>
        <w:t xml:space="preserve"> (</w:t>
      </w:r>
      <w:r w:rsidRPr="00F171F3">
        <w:rPr>
          <w:rFonts w:hint="eastAsia"/>
          <w:lang w:eastAsia="zh-TW"/>
        </w:rPr>
        <w:t>表示有成功計算分數者</w:t>
      </w:r>
      <w:r w:rsidRPr="00F171F3">
        <w:rPr>
          <w:rFonts w:hint="eastAsia"/>
          <w:lang w:eastAsia="zh-TW"/>
        </w:rPr>
        <w:t>)</w:t>
      </w:r>
    </w:p>
    <w:p w:rsidR="00254046" w:rsidRPr="00F171F3" w:rsidRDefault="00254046" w:rsidP="009460E8">
      <w:pPr>
        <w:pStyle w:val="Tabletext"/>
        <w:keepLines w:val="0"/>
        <w:numPr>
          <w:ilvl w:val="6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IF DTAAV014.</w:t>
      </w:r>
      <w:r w:rsidRPr="00F171F3">
        <w:rPr>
          <w:rFonts w:hint="eastAsia"/>
          <w:lang w:eastAsia="zh-TW"/>
        </w:rPr>
        <w:t>覆核點選</w:t>
      </w:r>
      <w:r w:rsidRPr="00F171F3">
        <w:rPr>
          <w:rFonts w:hint="eastAsia"/>
          <w:lang w:eastAsia="zh-TW"/>
        </w:rPr>
        <w:t xml:space="preserve"> &lt;&gt; </w:t>
      </w:r>
      <w:r w:rsidRPr="00F171F3">
        <w:rPr>
          <w:lang w:eastAsia="zh-TW"/>
        </w:rPr>
        <w:t>‘</w:t>
      </w:r>
      <w:r w:rsidRPr="00F171F3">
        <w:rPr>
          <w:rFonts w:hint="eastAsia"/>
          <w:lang w:eastAsia="zh-TW"/>
        </w:rPr>
        <w:t>Y</w:t>
      </w:r>
      <w:r w:rsidRPr="00F171F3">
        <w:rPr>
          <w:lang w:eastAsia="zh-TW"/>
        </w:rPr>
        <w:t>’</w:t>
      </w:r>
      <w:r w:rsidRPr="00F171F3">
        <w:rPr>
          <w:rFonts w:hint="eastAsia"/>
          <w:lang w:eastAsia="zh-TW"/>
        </w:rPr>
        <w:t xml:space="preserve"> </w:t>
      </w:r>
    </w:p>
    <w:p w:rsidR="00254046" w:rsidRPr="00F171F3" w:rsidRDefault="00254046" w:rsidP="009460E8">
      <w:pPr>
        <w:pStyle w:val="Tabletext"/>
        <w:numPr>
          <w:ilvl w:val="7"/>
          <w:numId w:val="31"/>
        </w:numPr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顯示訊息：尚未點選風險評分，請進行風險評分查詢。</w:t>
      </w:r>
    </w:p>
    <w:p w:rsidR="00254046" w:rsidRPr="00F171F3" w:rsidRDefault="00254046" w:rsidP="009460E8">
      <w:pPr>
        <w:pStyle w:val="Tabletext"/>
        <w:keepLines w:val="0"/>
        <w:numPr>
          <w:ilvl w:val="7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RETURN</w:t>
      </w:r>
      <w:r w:rsidRPr="00F171F3">
        <w:rPr>
          <w:rFonts w:hint="eastAsia"/>
          <w:lang w:eastAsia="zh-TW"/>
        </w:rPr>
        <w:t>。</w:t>
      </w:r>
    </w:p>
    <w:p w:rsidR="00254046" w:rsidRPr="00F171F3" w:rsidRDefault="00254046" w:rsidP="009460E8">
      <w:pPr>
        <w:pStyle w:val="Tabletext"/>
        <w:keepLines w:val="0"/>
        <w:numPr>
          <w:ilvl w:val="6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 xml:space="preserve">ELSE </w:t>
      </w:r>
    </w:p>
    <w:p w:rsidR="00254046" w:rsidRPr="00F171F3" w:rsidRDefault="00254046" w:rsidP="009460E8">
      <w:pPr>
        <w:pStyle w:val="Tabletext"/>
        <w:keepLines w:val="0"/>
        <w:numPr>
          <w:ilvl w:val="7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 xml:space="preserve">IF DTAAV014. </w:t>
      </w:r>
      <w:r w:rsidRPr="00F171F3">
        <w:rPr>
          <w:rFonts w:hint="eastAsia"/>
          <w:lang w:eastAsia="zh-TW"/>
        </w:rPr>
        <w:t>覆核人員</w:t>
      </w:r>
      <w:r w:rsidRPr="00F171F3">
        <w:rPr>
          <w:rFonts w:hint="eastAsia"/>
          <w:lang w:eastAsia="zh-TW"/>
        </w:rPr>
        <w:t xml:space="preserve"> &lt;&gt; </w:t>
      </w:r>
      <w:r w:rsidRPr="00F171F3">
        <w:rPr>
          <w:rFonts w:hint="eastAsia"/>
          <w:lang w:eastAsia="zh-TW"/>
        </w:rPr>
        <w:t>登入者</w:t>
      </w:r>
      <w:r w:rsidRPr="00F171F3">
        <w:rPr>
          <w:rFonts w:hint="eastAsia"/>
          <w:lang w:eastAsia="zh-TW"/>
        </w:rPr>
        <w:t>ID (</w:t>
      </w:r>
      <w:r w:rsidRPr="00F171F3">
        <w:rPr>
          <w:rFonts w:hint="eastAsia"/>
          <w:lang w:eastAsia="zh-TW"/>
        </w:rPr>
        <w:t>若有改派，處理人員也需點選過</w:t>
      </w:r>
      <w:r w:rsidRPr="00F171F3">
        <w:rPr>
          <w:rFonts w:hint="eastAsia"/>
          <w:lang w:eastAsia="zh-TW"/>
        </w:rPr>
        <w:t>)</w:t>
      </w:r>
    </w:p>
    <w:p w:rsidR="00254046" w:rsidRPr="00F171F3" w:rsidRDefault="00254046" w:rsidP="009460E8">
      <w:pPr>
        <w:pStyle w:val="Tabletext"/>
        <w:numPr>
          <w:ilvl w:val="8"/>
          <w:numId w:val="31"/>
        </w:numPr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顯示訊息：尚未點選風險評分，請返回核付</w:t>
      </w:r>
      <w:r w:rsidRPr="00F171F3">
        <w:rPr>
          <w:rFonts w:hint="eastAsia"/>
          <w:lang w:eastAsia="zh-TW"/>
        </w:rPr>
        <w:t>ID</w:t>
      </w:r>
      <w:r w:rsidRPr="00F171F3">
        <w:rPr>
          <w:rFonts w:hint="eastAsia"/>
          <w:lang w:eastAsia="zh-TW"/>
        </w:rPr>
        <w:t>索引進行風險評分查詢。</w:t>
      </w:r>
    </w:p>
    <w:p w:rsidR="00254046" w:rsidRPr="00F171F3" w:rsidRDefault="00254046" w:rsidP="009460E8">
      <w:pPr>
        <w:pStyle w:val="Tabletext"/>
        <w:keepLines w:val="0"/>
        <w:numPr>
          <w:ilvl w:val="8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RETURN</w:t>
      </w:r>
      <w:r w:rsidRPr="00F171F3">
        <w:rPr>
          <w:rFonts w:hint="eastAsia"/>
          <w:lang w:eastAsia="zh-TW"/>
        </w:rPr>
        <w:t>。</w:t>
      </w:r>
    </w:p>
    <w:p w:rsidR="00574CE2" w:rsidRPr="00F171F3" w:rsidRDefault="00574CE2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 xml:space="preserve">UPDATE AACLAIM BPM BY </w:t>
      </w:r>
      <w:r w:rsidRPr="00F171F3">
        <w:rPr>
          <w:rFonts w:hint="eastAsia"/>
          <w:bCs/>
          <w:lang w:eastAsia="zh-TW"/>
        </w:rPr>
        <w:t>受理編號</w:t>
      </w:r>
      <w:r w:rsidRPr="00F171F3">
        <w:rPr>
          <w:rFonts w:hint="eastAsia"/>
          <w:bCs/>
          <w:lang w:eastAsia="zh-TW"/>
        </w:rPr>
        <w:t xml:space="preserve"> </w:t>
      </w:r>
    </w:p>
    <w:p w:rsidR="00574CE2" w:rsidRPr="00F171F3" w:rsidRDefault="00574CE2" w:rsidP="00574CE2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參數：</w:t>
      </w:r>
    </w:p>
    <w:p w:rsidR="00574CE2" w:rsidRPr="00F171F3" w:rsidRDefault="00574CE2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APLY_NO</w:t>
      </w:r>
      <w:r w:rsidRPr="00F171F3">
        <w:rPr>
          <w:rFonts w:hint="eastAsia"/>
          <w:lang w:eastAsia="zh-TW"/>
        </w:rPr>
        <w:t>：</w:t>
      </w:r>
      <w:r w:rsidRPr="00F171F3">
        <w:rPr>
          <w:rFonts w:ascii="新細明體" w:hAnsi="新細明體" w:cs="Arial Unicode MS" w:hint="eastAsia"/>
          <w:lang w:eastAsia="zh-TW"/>
        </w:rPr>
        <w:t>受理編號</w:t>
      </w:r>
    </w:p>
    <w:p w:rsidR="00574CE2" w:rsidRPr="00F171F3" w:rsidRDefault="00574CE2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t>caseReview  </w:t>
      </w:r>
      <w:r w:rsidRPr="00F171F3">
        <w:rPr>
          <w:rFonts w:hint="eastAsia"/>
          <w:lang w:eastAsia="zh-TW"/>
        </w:rPr>
        <w:t>：</w:t>
      </w:r>
      <w:r w:rsidRPr="00F171F3">
        <w:rPr>
          <w:rFonts w:hint="eastAsia"/>
          <w:lang w:eastAsia="zh-TW"/>
        </w:rPr>
        <w:t>true</w:t>
      </w:r>
    </w:p>
    <w:p w:rsidR="00574CE2" w:rsidRPr="00F171F3" w:rsidRDefault="00574CE2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t>ASSIGNED_EMP_ID</w:t>
      </w:r>
      <w:r w:rsidRPr="00F171F3">
        <w:rPr>
          <w:rFonts w:hint="eastAsia"/>
          <w:lang w:eastAsia="zh-TW"/>
        </w:rPr>
        <w:t xml:space="preserve"> </w:t>
      </w:r>
    </w:p>
    <w:p w:rsidR="00574CE2" w:rsidRPr="00F171F3" w:rsidRDefault="00574CE2" w:rsidP="009460E8">
      <w:pPr>
        <w:pStyle w:val="Tabletext"/>
        <w:keepLines w:val="0"/>
        <w:numPr>
          <w:ilvl w:val="3"/>
          <w:numId w:val="31"/>
        </w:numPr>
        <w:spacing w:after="0" w:line="240" w:lineRule="auto"/>
        <w:rPr>
          <w:lang w:eastAsia="zh-TW"/>
        </w:rPr>
      </w:pPr>
      <w:r w:rsidRPr="00F171F3">
        <w:rPr>
          <w:rFonts w:hint="eastAsia"/>
          <w:lang w:eastAsia="zh-TW"/>
        </w:rPr>
        <w:t xml:space="preserve">CALL AA_A0Z027.Method2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74CE2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4CE2" w:rsidRPr="00F171F3" w:rsidRDefault="00574CE2" w:rsidP="00574CE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171F3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4CE2" w:rsidRPr="00F171F3" w:rsidRDefault="00574CE2" w:rsidP="00574CE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171F3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574CE2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4CE2" w:rsidRPr="00F171F3" w:rsidRDefault="00574CE2" w:rsidP="00574C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4CE2" w:rsidRPr="00F171F3" w:rsidRDefault="00574CE2" w:rsidP="00574CE2">
            <w:pPr>
              <w:rPr>
                <w:rFonts w:ascii="新細明體" w:hAnsi="新細明體" w:cs="Arial Unicode MS"/>
                <w:sz w:val="20"/>
              </w:rPr>
            </w:pPr>
            <w:r w:rsidRPr="00F171F3">
              <w:rPr>
                <w:rFonts w:ascii="新細明體" w:hAnsi="新細明體" w:cs="Arial Unicode MS" w:hint="eastAsia"/>
                <w:sz w:val="20"/>
              </w:rPr>
              <w:t>使用者單位</w:t>
            </w:r>
          </w:p>
        </w:tc>
      </w:tr>
      <w:tr w:rsidR="00574CE2" w:rsidRPr="00F171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4CE2" w:rsidRPr="00F171F3" w:rsidRDefault="00574CE2" w:rsidP="00574C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71F3">
              <w:rPr>
                <w:rFonts w:ascii="細明體" w:eastAsia="細明體" w:hAnsi="細明體" w:hint="eastAsia"/>
                <w:sz w:val="20"/>
                <w:szCs w:val="20"/>
              </w:rPr>
              <w:t>作業層級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F744F" w:rsidRPr="00F171F3" w:rsidRDefault="001F744F" w:rsidP="00574CE2">
            <w:pPr>
              <w:rPr>
                <w:rFonts w:ascii="細明體" w:eastAsia="細明體" w:hAnsi="細明體" w:hint="eastAsia"/>
                <w:sz w:val="20"/>
              </w:rPr>
            </w:pPr>
            <w:r w:rsidRPr="00F171F3">
              <w:rPr>
                <w:rFonts w:ascii="細明體" w:eastAsia="細明體" w:hAnsi="細明體"/>
                <w:sz w:val="20"/>
              </w:rPr>
              <w:t>G</w:t>
            </w:r>
            <w:r w:rsidRPr="00F171F3">
              <w:rPr>
                <w:rFonts w:ascii="細明體" w:eastAsia="細明體" w:hAnsi="細明體" w:hint="eastAsia"/>
                <w:sz w:val="20"/>
              </w:rPr>
              <w:t>et BPM stepname if</w:t>
            </w:r>
          </w:p>
          <w:p w:rsidR="00574CE2" w:rsidRPr="00F171F3" w:rsidRDefault="001F744F" w:rsidP="00574CE2">
            <w:pPr>
              <w:rPr>
                <w:rFonts w:ascii="細明體" w:eastAsia="細明體" w:hAnsi="細明體" w:hint="eastAsia"/>
                <w:sz w:val="20"/>
              </w:rPr>
            </w:pPr>
            <w:r w:rsidRPr="00F171F3">
              <w:rPr>
                <w:rFonts w:ascii="細明體" w:eastAsia="細明體" w:hAnsi="細明體" w:hint="eastAsia"/>
                <w:sz w:val="20"/>
              </w:rPr>
              <w:t>一般</w:t>
            </w:r>
            <w:r w:rsidR="00574CE2" w:rsidRPr="00F171F3">
              <w:rPr>
                <w:rFonts w:ascii="細明體" w:eastAsia="細明體" w:hAnsi="細明體" w:hint="eastAsia"/>
                <w:sz w:val="20"/>
              </w:rPr>
              <w:t>覆核</w:t>
            </w:r>
            <w:r w:rsidRPr="00F171F3">
              <w:rPr>
                <w:rFonts w:ascii="細明體" w:eastAsia="細明體" w:hAnsi="細明體" w:hint="eastAsia"/>
                <w:sz w:val="20"/>
              </w:rPr>
              <w:t xml:space="preserve">   1</w:t>
            </w:r>
          </w:p>
          <w:p w:rsidR="00574CE2" w:rsidRPr="00F171F3" w:rsidRDefault="00574CE2" w:rsidP="00574CE2">
            <w:pPr>
              <w:rPr>
                <w:rFonts w:ascii="細明體" w:eastAsia="細明體" w:hAnsi="細明體" w:hint="eastAsia"/>
                <w:sz w:val="20"/>
              </w:rPr>
            </w:pPr>
            <w:r w:rsidRPr="00F171F3">
              <w:rPr>
                <w:rFonts w:ascii="細明體" w:eastAsia="細明體" w:hAnsi="細明體" w:hint="eastAsia"/>
                <w:sz w:val="20"/>
              </w:rPr>
              <w:t>科長</w:t>
            </w:r>
            <w:r w:rsidR="001F744F" w:rsidRPr="00F171F3">
              <w:rPr>
                <w:rFonts w:ascii="細明體" w:eastAsia="細明體" w:hAnsi="細明體" w:hint="eastAsia"/>
                <w:sz w:val="20"/>
              </w:rPr>
              <w:t>簽核   2</w:t>
            </w:r>
          </w:p>
          <w:p w:rsidR="00574CE2" w:rsidRPr="00F171F3" w:rsidRDefault="00574CE2" w:rsidP="00574CE2">
            <w:pPr>
              <w:rPr>
                <w:rFonts w:ascii="細明體" w:eastAsia="細明體" w:hAnsi="細明體" w:hint="eastAsia"/>
                <w:sz w:val="20"/>
              </w:rPr>
            </w:pPr>
            <w:r w:rsidRPr="00F171F3">
              <w:rPr>
                <w:rFonts w:ascii="細明體" w:eastAsia="細明體" w:hAnsi="細明體" w:hint="eastAsia"/>
                <w:sz w:val="20"/>
              </w:rPr>
              <w:t>主任</w:t>
            </w:r>
            <w:r w:rsidR="00AD628E" w:rsidRPr="00F171F3">
              <w:rPr>
                <w:rFonts w:ascii="細明體" w:eastAsia="細明體" w:hAnsi="細明體" w:hint="eastAsia"/>
                <w:sz w:val="20"/>
              </w:rPr>
              <w:t>簽核</w:t>
            </w:r>
            <w:r w:rsidR="001F744F" w:rsidRPr="00F171F3">
              <w:rPr>
                <w:rFonts w:ascii="細明體" w:eastAsia="細明體" w:hAnsi="細明體" w:hint="eastAsia"/>
                <w:sz w:val="20"/>
              </w:rPr>
              <w:t xml:space="preserve">   3</w:t>
            </w:r>
          </w:p>
          <w:p w:rsidR="00574CE2" w:rsidRPr="00F171F3" w:rsidRDefault="00574CE2" w:rsidP="00574CE2">
            <w:pPr>
              <w:rPr>
                <w:rFonts w:ascii="細明體" w:eastAsia="細明體" w:hAnsi="細明體" w:hint="eastAsia"/>
                <w:sz w:val="20"/>
              </w:rPr>
            </w:pPr>
            <w:r w:rsidRPr="00F171F3">
              <w:rPr>
                <w:rFonts w:ascii="細明體" w:eastAsia="細明體" w:hAnsi="細明體" w:hint="eastAsia"/>
                <w:sz w:val="20"/>
              </w:rPr>
              <w:t>協理</w:t>
            </w:r>
            <w:r w:rsidR="00AD628E" w:rsidRPr="00F171F3">
              <w:rPr>
                <w:rFonts w:ascii="細明體" w:eastAsia="細明體" w:hAnsi="細明體" w:hint="eastAsia"/>
                <w:sz w:val="20"/>
              </w:rPr>
              <w:t>簽核</w:t>
            </w:r>
            <w:r w:rsidR="001F744F" w:rsidRPr="00F171F3">
              <w:rPr>
                <w:rFonts w:ascii="細明體" w:eastAsia="細明體" w:hAnsi="細明體" w:hint="eastAsia"/>
                <w:sz w:val="20"/>
              </w:rPr>
              <w:t xml:space="preserve">   4</w:t>
            </w:r>
          </w:p>
          <w:p w:rsidR="00574CE2" w:rsidRPr="00F171F3" w:rsidRDefault="00574CE2" w:rsidP="00574CE2">
            <w:pPr>
              <w:rPr>
                <w:rFonts w:ascii="細明體" w:eastAsia="細明體" w:hAnsi="細明體" w:hint="eastAsia"/>
                <w:sz w:val="20"/>
              </w:rPr>
            </w:pPr>
            <w:r w:rsidRPr="00F171F3">
              <w:rPr>
                <w:rFonts w:ascii="細明體" w:eastAsia="細明體" w:hAnsi="細明體" w:hint="eastAsia"/>
                <w:sz w:val="20"/>
              </w:rPr>
              <w:t>副總</w:t>
            </w:r>
            <w:r w:rsidR="00AD628E" w:rsidRPr="00F171F3">
              <w:rPr>
                <w:rFonts w:ascii="細明體" w:eastAsia="細明體" w:hAnsi="細明體" w:hint="eastAsia"/>
                <w:sz w:val="20"/>
              </w:rPr>
              <w:t>簽核</w:t>
            </w:r>
            <w:r w:rsidR="001F744F" w:rsidRPr="00F171F3">
              <w:rPr>
                <w:rFonts w:ascii="細明體" w:eastAsia="細明體" w:hAnsi="細明體" w:hint="eastAsia"/>
                <w:sz w:val="20"/>
              </w:rPr>
              <w:t xml:space="preserve">   5</w:t>
            </w:r>
          </w:p>
          <w:p w:rsidR="00574CE2" w:rsidRPr="00F171F3" w:rsidRDefault="00574CE2" w:rsidP="00574CE2">
            <w:pPr>
              <w:rPr>
                <w:rFonts w:ascii="細明體" w:eastAsia="細明體" w:hAnsi="細明體" w:hint="eastAsia"/>
                <w:sz w:val="20"/>
              </w:rPr>
            </w:pPr>
            <w:r w:rsidRPr="00F171F3">
              <w:rPr>
                <w:rFonts w:ascii="細明體" w:eastAsia="細明體" w:hAnsi="細明體" w:hint="eastAsia"/>
                <w:sz w:val="20"/>
              </w:rPr>
              <w:t>總經理</w:t>
            </w:r>
            <w:r w:rsidR="00AD628E" w:rsidRPr="00F171F3">
              <w:rPr>
                <w:rFonts w:ascii="細明體" w:eastAsia="細明體" w:hAnsi="細明體" w:hint="eastAsia"/>
                <w:sz w:val="20"/>
              </w:rPr>
              <w:t>簽核</w:t>
            </w:r>
            <w:r w:rsidR="001F744F" w:rsidRPr="00F171F3">
              <w:rPr>
                <w:rFonts w:ascii="細明體" w:eastAsia="細明體" w:hAnsi="細明體" w:hint="eastAsia"/>
                <w:sz w:val="20"/>
              </w:rPr>
              <w:t xml:space="preserve"> 6</w:t>
            </w:r>
          </w:p>
        </w:tc>
      </w:tr>
    </w:tbl>
    <w:p w:rsidR="00574CE2" w:rsidRPr="00F171F3" w:rsidRDefault="00574CE2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lang w:eastAsia="zh-TW"/>
        </w:rPr>
        <w:t>stepElement.doDispatch()</w:t>
      </w:r>
    </w:p>
    <w:p w:rsidR="00574CE2" w:rsidRPr="00F171F3" w:rsidRDefault="00574CE2" w:rsidP="00574CE2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</w:p>
    <w:p w:rsidR="00574CE2" w:rsidRPr="00F171F3" w:rsidRDefault="00574CE2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新增</w:t>
      </w:r>
      <w:r w:rsidRPr="00F171F3">
        <w:rPr>
          <w:rFonts w:hint="eastAsia"/>
          <w:lang w:eastAsia="zh-TW"/>
        </w:rPr>
        <w:t>BPM</w:t>
      </w:r>
      <w:r w:rsidRPr="00F171F3">
        <w:rPr>
          <w:rFonts w:hint="eastAsia"/>
          <w:lang w:eastAsia="zh-TW"/>
        </w:rPr>
        <w:t>備註</w:t>
      </w:r>
      <w:r w:rsidRPr="00F171F3">
        <w:rPr>
          <w:rFonts w:hint="eastAsia"/>
          <w:lang w:eastAsia="zh-TW"/>
        </w:rPr>
        <w:t>(</w:t>
      </w:r>
      <w:r w:rsidRPr="00F171F3">
        <w:rPr>
          <w:rFonts w:hint="eastAsia"/>
          <w:lang w:eastAsia="zh-TW"/>
        </w:rPr>
        <w:t>同</w:t>
      </w:r>
      <w:r w:rsidRPr="00F171F3">
        <w:rPr>
          <w:rFonts w:hint="eastAsia"/>
          <w:lang w:eastAsia="zh-TW"/>
        </w:rPr>
        <w:t>AAZ0_0300)</w:t>
      </w:r>
    </w:p>
    <w:p w:rsidR="00574CE2" w:rsidRPr="00F171F3" w:rsidRDefault="00574CE2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lang w:eastAsia="zh-TW"/>
        </w:rPr>
        <w:t>APLY_NO</w:t>
      </w:r>
      <w:r w:rsidRPr="00F171F3">
        <w:rPr>
          <w:rFonts w:hint="eastAsia"/>
          <w:lang w:eastAsia="zh-TW"/>
        </w:rPr>
        <w:t xml:space="preserve"> = </w:t>
      </w:r>
      <w:r w:rsidRPr="00F171F3">
        <w:rPr>
          <w:rFonts w:hint="eastAsia"/>
          <w:lang w:eastAsia="zh-TW"/>
        </w:rPr>
        <w:t>傳入參數</w:t>
      </w:r>
      <w:r w:rsidRPr="00F171F3">
        <w:rPr>
          <w:rFonts w:hint="eastAsia"/>
          <w:lang w:eastAsia="zh-TW"/>
        </w:rPr>
        <w:t>.</w:t>
      </w:r>
      <w:r w:rsidRPr="00F171F3">
        <w:rPr>
          <w:rFonts w:hint="eastAsia"/>
          <w:lang w:eastAsia="zh-TW"/>
        </w:rPr>
        <w:t>受理編號</w:t>
      </w:r>
      <w:r w:rsidRPr="00F171F3">
        <w:rPr>
          <w:rFonts w:hint="eastAsia"/>
          <w:lang w:eastAsia="zh-TW"/>
        </w:rPr>
        <w:t xml:space="preserve"> </w:t>
      </w:r>
    </w:p>
    <w:p w:rsidR="00574CE2" w:rsidRPr="00F171F3" w:rsidRDefault="00574CE2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lang w:eastAsia="zh-TW"/>
        </w:rPr>
        <w:t>APLY_STS</w:t>
      </w:r>
      <w:r w:rsidRPr="00F171F3">
        <w:rPr>
          <w:rFonts w:hint="eastAsia"/>
          <w:lang w:eastAsia="zh-TW"/>
        </w:rPr>
        <w:t xml:space="preserve"> =</w:t>
      </w:r>
      <w:r w:rsidRPr="00F171F3">
        <w:rPr>
          <w:rFonts w:hint="eastAsia"/>
          <w:lang w:eastAsia="zh-TW"/>
        </w:rPr>
        <w:t>傳入參數</w:t>
      </w:r>
      <w:r w:rsidRPr="00F171F3">
        <w:rPr>
          <w:rFonts w:hint="eastAsia"/>
          <w:lang w:eastAsia="zh-TW"/>
        </w:rPr>
        <w:t>.</w:t>
      </w:r>
      <w:r w:rsidRPr="00F171F3">
        <w:rPr>
          <w:rFonts w:hint="eastAsia"/>
          <w:lang w:eastAsia="zh-TW"/>
        </w:rPr>
        <w:t>受理進度</w:t>
      </w:r>
    </w:p>
    <w:p w:rsidR="00574CE2" w:rsidRPr="00F171F3" w:rsidRDefault="00574CE2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 xml:space="preserve">COMMENT </w:t>
      </w:r>
      <w:r w:rsidRPr="00F171F3">
        <w:rPr>
          <w:rFonts w:hint="eastAsia"/>
          <w:lang w:eastAsia="zh-TW"/>
        </w:rPr>
        <w:t>=</w:t>
      </w:r>
      <w:r w:rsidRPr="00F171F3">
        <w:rPr>
          <w:rFonts w:hint="eastAsia"/>
          <w:lang w:eastAsia="zh-TW"/>
        </w:rPr>
        <w:t>畫面</w:t>
      </w:r>
      <w:r w:rsidRPr="00F171F3">
        <w:rPr>
          <w:rFonts w:hint="eastAsia"/>
          <w:lang w:eastAsia="zh-TW"/>
        </w:rPr>
        <w:t>.</w:t>
      </w:r>
      <w:r w:rsidRPr="00F171F3">
        <w:rPr>
          <w:rFonts w:hint="eastAsia"/>
          <w:lang w:eastAsia="zh-TW"/>
        </w:rPr>
        <w:t>簽擬區</w:t>
      </w:r>
    </w:p>
    <w:p w:rsidR="00574CE2" w:rsidRPr="00F171F3" w:rsidRDefault="00574CE2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 xml:space="preserve">= </w:t>
      </w:r>
      <w:r w:rsidRPr="00F171F3">
        <w:rPr>
          <w:rFonts w:ascii="新細明體" w:hAnsi="新細明體" w:cs="Arial Unicode MS" w:hint="eastAsia"/>
          <w:lang w:eastAsia="zh-TW"/>
        </w:rPr>
        <w:t>Login 人員的單位代號</w:t>
      </w:r>
    </w:p>
    <w:p w:rsidR="00574CE2" w:rsidRPr="00F171F3" w:rsidRDefault="00574CE2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ascii="新細明體" w:hAnsi="新細明體" w:cs="Arial Unicode MS" w:hint="eastAsia"/>
          <w:lang w:eastAsia="zh-TW"/>
        </w:rPr>
        <w:t>= Login 人員ID</w:t>
      </w:r>
    </w:p>
    <w:p w:rsidR="00E8095C" w:rsidRPr="00F171F3" w:rsidRDefault="00E8095C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kern w:val="2"/>
          <w:szCs w:val="24"/>
          <w:lang w:eastAsia="zh-TW"/>
        </w:rPr>
        <w:t>若成功，</w:t>
      </w:r>
      <w:r w:rsidR="000E1D17" w:rsidRPr="00F171F3">
        <w:rPr>
          <w:rFonts w:hint="eastAsia"/>
          <w:kern w:val="2"/>
          <w:szCs w:val="24"/>
          <w:lang w:eastAsia="zh-TW"/>
        </w:rPr>
        <w:t>導回</w:t>
      </w:r>
      <w:r w:rsidR="000E1D17" w:rsidRPr="00F171F3">
        <w:rPr>
          <w:rFonts w:hint="eastAsia"/>
          <w:kern w:val="2"/>
          <w:szCs w:val="24"/>
          <w:lang w:eastAsia="zh-TW"/>
        </w:rPr>
        <w:t xml:space="preserve">AAB0_0200  </w:t>
      </w:r>
      <w:r w:rsidR="000E1D17" w:rsidRPr="00F171F3">
        <w:rPr>
          <w:rFonts w:hint="eastAsia"/>
          <w:kern w:val="2"/>
          <w:szCs w:val="24"/>
          <w:lang w:eastAsia="zh-TW"/>
        </w:rPr>
        <w:t>查詢狀態</w:t>
      </w:r>
      <w:r w:rsidR="000E1D17" w:rsidRPr="00F171F3">
        <w:rPr>
          <w:rFonts w:hint="eastAsia"/>
          <w:kern w:val="2"/>
          <w:szCs w:val="24"/>
          <w:lang w:eastAsia="zh-TW"/>
        </w:rPr>
        <w:t xml:space="preserve">8 </w:t>
      </w:r>
      <w:r w:rsidR="000E1D17" w:rsidRPr="00F171F3">
        <w:rPr>
          <w:rFonts w:hint="eastAsia"/>
          <w:kern w:val="2"/>
          <w:szCs w:val="24"/>
          <w:lang w:eastAsia="zh-TW"/>
        </w:rPr>
        <w:t>，查詢進度</w:t>
      </w:r>
      <w:r w:rsidR="000E1D17" w:rsidRPr="00F171F3">
        <w:rPr>
          <w:rFonts w:hint="eastAsia"/>
          <w:kern w:val="2"/>
          <w:szCs w:val="24"/>
          <w:lang w:eastAsia="zh-TW"/>
        </w:rPr>
        <w:t>1</w:t>
      </w:r>
      <w:r w:rsidR="000E1D17" w:rsidRPr="00F171F3">
        <w:rPr>
          <w:rFonts w:hint="eastAsia"/>
          <w:kern w:val="2"/>
          <w:szCs w:val="24"/>
          <w:lang w:eastAsia="zh-TW"/>
        </w:rPr>
        <w:t>。</w:t>
      </w:r>
    </w:p>
    <w:p w:rsidR="00E8095C" w:rsidRPr="00F171F3" w:rsidRDefault="00E8095C" w:rsidP="00E8095C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303ADC" w:rsidRPr="00F171F3" w:rsidRDefault="00303ADC" w:rsidP="009460E8">
      <w:pPr>
        <w:pStyle w:val="Tabletext"/>
        <w:keepLines w:val="0"/>
        <w:numPr>
          <w:ilvl w:val="0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投保紀錄索引</w:t>
      </w:r>
      <w:r w:rsidR="006F1A19" w:rsidRPr="00F171F3">
        <w:rPr>
          <w:rFonts w:hint="eastAsia"/>
          <w:bCs/>
          <w:lang w:eastAsia="zh-TW"/>
        </w:rPr>
        <w:t>(</w:t>
      </w:r>
      <w:r w:rsidR="006F1A19" w:rsidRPr="00F171F3">
        <w:rPr>
          <w:rFonts w:hint="eastAsia"/>
          <w:bCs/>
          <w:lang w:eastAsia="zh-TW"/>
        </w:rPr>
        <w:t>新增理賠記錄查詢左邊</w:t>
      </w:r>
      <w:r w:rsidR="006F1A19" w:rsidRPr="00F171F3">
        <w:rPr>
          <w:rFonts w:hint="eastAsia"/>
          <w:bCs/>
          <w:lang w:eastAsia="zh-TW"/>
        </w:rPr>
        <w:t>Button)</w:t>
      </w:r>
    </w:p>
    <w:p w:rsidR="000A4620" w:rsidRPr="00F171F3" w:rsidRDefault="00303ADC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bCs/>
          <w:lang w:eastAsia="zh-TW"/>
        </w:rPr>
      </w:pPr>
      <w:r w:rsidRPr="00F171F3">
        <w:rPr>
          <w:rFonts w:hint="eastAsia"/>
          <w:bCs/>
          <w:lang w:eastAsia="zh-TW"/>
        </w:rPr>
        <w:t>開新視窗連結至</w:t>
      </w:r>
      <w:r w:rsidRPr="00F171F3">
        <w:rPr>
          <w:rFonts w:hint="eastAsia"/>
          <w:bCs/>
          <w:lang w:eastAsia="zh-TW"/>
        </w:rPr>
        <w:t xml:space="preserve">ATA00200 By </w:t>
      </w:r>
      <w:r w:rsidRPr="00F171F3">
        <w:rPr>
          <w:rFonts w:hint="eastAsia"/>
          <w:bCs/>
          <w:lang w:eastAsia="zh-TW"/>
        </w:rPr>
        <w:t>事故者</w:t>
      </w:r>
      <w:r w:rsidRPr="00F171F3">
        <w:rPr>
          <w:rFonts w:hint="eastAsia"/>
          <w:bCs/>
          <w:lang w:eastAsia="zh-TW"/>
        </w:rPr>
        <w:t xml:space="preserve">ID </w:t>
      </w:r>
      <w:r w:rsidRPr="00F171F3">
        <w:rPr>
          <w:rFonts w:hint="eastAsia"/>
          <w:bCs/>
          <w:lang w:eastAsia="zh-TW"/>
        </w:rPr>
        <w:t>並查詢</w:t>
      </w:r>
      <w:r w:rsidR="006F1A19" w:rsidRPr="00F171F3">
        <w:rPr>
          <w:rFonts w:hint="eastAsia"/>
          <w:kern w:val="2"/>
          <w:szCs w:val="24"/>
          <w:lang w:eastAsia="zh-TW"/>
        </w:rPr>
        <w:t>。</w:t>
      </w:r>
    </w:p>
    <w:p w:rsidR="00AA02BD" w:rsidRPr="00F171F3" w:rsidRDefault="00AA02BD" w:rsidP="009460E8">
      <w:pPr>
        <w:pStyle w:val="Tabletext"/>
        <w:keepLines w:val="0"/>
        <w:numPr>
          <w:ilvl w:val="0"/>
          <w:numId w:val="31"/>
        </w:numPr>
        <w:spacing w:after="0" w:line="240" w:lineRule="auto"/>
        <w:rPr>
          <w:rFonts w:ascii="新細明體" w:hAnsi="新細明體" w:hint="eastAsia"/>
          <w:b/>
          <w:kern w:val="2"/>
          <w:szCs w:val="24"/>
          <w:lang w:eastAsia="zh-TW"/>
        </w:rPr>
      </w:pPr>
      <w:r w:rsidRPr="00F171F3">
        <w:rPr>
          <w:rFonts w:ascii="新細明體" w:hAnsi="新細明體" w:hint="eastAsia"/>
          <w:b/>
          <w:kern w:val="2"/>
          <w:szCs w:val="24"/>
          <w:lang w:eastAsia="zh-TW"/>
        </w:rPr>
        <w:t>資料暫存</w:t>
      </w:r>
    </w:p>
    <w:p w:rsidR="00AA02BD" w:rsidRPr="00F171F3" w:rsidRDefault="00AA02BD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F171F3">
        <w:rPr>
          <w:rFonts w:ascii="新細明體" w:hAnsi="新細明體" w:hint="eastAsia"/>
          <w:kern w:val="2"/>
          <w:szCs w:val="24"/>
          <w:lang w:eastAsia="zh-TW"/>
        </w:rPr>
        <w:t>點擊 資料暫存 後 Call ActionKeeper.saveData()儲存頁面資料</w:t>
      </w:r>
    </w:p>
    <w:p w:rsidR="00AA02BD" w:rsidRPr="00F171F3" w:rsidRDefault="00AA02BD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F171F3">
        <w:rPr>
          <w:rFonts w:ascii="新細明體" w:hAnsi="新細明體" w:hint="eastAsia"/>
          <w:kern w:val="2"/>
          <w:szCs w:val="24"/>
          <w:lang w:eastAsia="zh-TW"/>
        </w:rPr>
        <w:t>檢查是否儲存成功</w:t>
      </w:r>
    </w:p>
    <w:p w:rsidR="00AA02BD" w:rsidRPr="00F171F3" w:rsidRDefault="00AA02BD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F171F3">
        <w:rPr>
          <w:rFonts w:ascii="新細明體" w:hAnsi="新細明體" w:hint="eastAsia"/>
          <w:kern w:val="2"/>
          <w:szCs w:val="24"/>
          <w:lang w:eastAsia="zh-TW"/>
        </w:rPr>
        <w:t>IF ActionKeeper.restore != Ture THEN</w:t>
      </w:r>
    </w:p>
    <w:p w:rsidR="00AA02BD" w:rsidRPr="00F171F3" w:rsidRDefault="00AA02BD" w:rsidP="009460E8">
      <w:pPr>
        <w:pStyle w:val="Tabletext"/>
        <w:keepLines w:val="0"/>
        <w:numPr>
          <w:ilvl w:val="3"/>
          <w:numId w:val="3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F171F3">
        <w:rPr>
          <w:rFonts w:ascii="新細明體" w:hAnsi="新細明體" w:hint="eastAsia"/>
          <w:kern w:val="2"/>
          <w:szCs w:val="24"/>
          <w:lang w:eastAsia="zh-TW"/>
        </w:rPr>
        <w:t>拋出例外訊息：暫存資料失敗</w:t>
      </w:r>
    </w:p>
    <w:p w:rsidR="00AA02BD" w:rsidRPr="00F171F3" w:rsidRDefault="00AA02BD" w:rsidP="009460E8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F171F3">
        <w:rPr>
          <w:rFonts w:ascii="新細明體" w:hAnsi="新細明體" w:hint="eastAsia"/>
          <w:kern w:val="2"/>
          <w:szCs w:val="24"/>
          <w:lang w:eastAsia="zh-TW"/>
        </w:rPr>
        <w:t>END IF</w:t>
      </w:r>
    </w:p>
    <w:p w:rsidR="00AA02BD" w:rsidRPr="00F171F3" w:rsidRDefault="00AA02BD" w:rsidP="009460E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F171F3">
        <w:rPr>
          <w:rFonts w:ascii="新細明體" w:hAnsi="新細明體" w:hint="eastAsia"/>
          <w:kern w:val="2"/>
          <w:szCs w:val="24"/>
          <w:lang w:eastAsia="zh-TW"/>
        </w:rPr>
        <w:t>資料暫存結束</w:t>
      </w:r>
    </w:p>
    <w:p w:rsidR="006F4616" w:rsidRPr="00F171F3" w:rsidRDefault="006F4616" w:rsidP="006F4616">
      <w:pPr>
        <w:pStyle w:val="Tabletext"/>
        <w:keepLines w:val="0"/>
        <w:numPr>
          <w:ilvl w:val="0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客戶資料整合查詢</w:t>
      </w:r>
      <w:r w:rsidRPr="00F171F3">
        <w:rPr>
          <w:rFonts w:hint="eastAsia"/>
          <w:lang w:eastAsia="zh-TW"/>
        </w:rPr>
        <w:t>Button</w:t>
      </w:r>
      <w:r w:rsidRPr="00F171F3">
        <w:rPr>
          <w:rFonts w:hint="eastAsia"/>
          <w:lang w:eastAsia="zh-TW"/>
        </w:rPr>
        <w:t>：</w:t>
      </w:r>
    </w:p>
    <w:p w:rsidR="00AA02BD" w:rsidRPr="00F171F3" w:rsidRDefault="006F4616" w:rsidP="00C74F6B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另開視窗，連結</w:t>
      </w:r>
      <w:r w:rsidRPr="00C74F6B">
        <w:rPr>
          <w:rFonts w:hint="eastAsia"/>
          <w:strike/>
          <w:lang w:eastAsia="zh-TW"/>
          <w:rPrChange w:id="197" w:author="陳德仁" w:date="2019-07-18T11:00:00Z">
            <w:rPr>
              <w:rFonts w:hint="eastAsia"/>
              <w:lang w:eastAsia="zh-TW"/>
            </w:rPr>
          </w:rPrChange>
        </w:rPr>
        <w:t>AIE00300</w:t>
      </w:r>
      <w:ins w:id="198" w:author="陳德仁" w:date="2019-07-18T10:59:00Z">
        <w:r w:rsidR="00C74F6B">
          <w:rPr>
            <w:lang w:eastAsia="zh-TW"/>
          </w:rPr>
          <w:t xml:space="preserve"> </w:t>
        </w:r>
        <w:r w:rsidR="00C74F6B" w:rsidRPr="00C74F6B">
          <w:rPr>
            <w:lang w:eastAsia="zh-TW"/>
          </w:rPr>
          <w:t>AIE00</w:t>
        </w:r>
        <w:r w:rsidR="00C74F6B">
          <w:rPr>
            <w:lang w:eastAsia="zh-TW"/>
          </w:rPr>
          <w:t>5</w:t>
        </w:r>
        <w:r w:rsidR="00C74F6B" w:rsidRPr="00C74F6B">
          <w:rPr>
            <w:lang w:eastAsia="zh-TW"/>
          </w:rPr>
          <w:t>00</w:t>
        </w:r>
      </w:ins>
      <w:r w:rsidRPr="00F171F3">
        <w:rPr>
          <w:rFonts w:hint="eastAsia"/>
          <w:lang w:eastAsia="zh-TW"/>
        </w:rPr>
        <w:t>/query</w:t>
      </w:r>
      <w:r w:rsidRPr="00F171F3">
        <w:rPr>
          <w:rFonts w:hint="eastAsia"/>
          <w:lang w:eastAsia="zh-TW"/>
        </w:rPr>
        <w:t>，傳入畫面</w:t>
      </w:r>
      <w:r w:rsidRPr="00F171F3">
        <w:rPr>
          <w:rFonts w:hint="eastAsia"/>
          <w:lang w:eastAsia="zh-TW"/>
        </w:rPr>
        <w:t>.</w:t>
      </w:r>
      <w:r w:rsidR="00400795" w:rsidRPr="00F171F3">
        <w:rPr>
          <w:rFonts w:hint="eastAsia"/>
          <w:lang w:eastAsia="zh-TW"/>
        </w:rPr>
        <w:t>事故者</w:t>
      </w:r>
      <w:r w:rsidRPr="00F171F3">
        <w:rPr>
          <w:rFonts w:hint="eastAsia"/>
          <w:lang w:eastAsia="zh-TW"/>
        </w:rPr>
        <w:t>ID</w:t>
      </w:r>
      <w:r w:rsidR="00C03E29" w:rsidRPr="00F171F3">
        <w:rPr>
          <w:rFonts w:hint="eastAsia"/>
          <w:lang w:eastAsia="zh-TW"/>
        </w:rPr>
        <w:t>，</w:t>
      </w:r>
      <w:r w:rsidR="00C03E29" w:rsidRPr="00F171F3">
        <w:rPr>
          <w:rFonts w:hint="eastAsia"/>
          <w:lang w:eastAsia="zh-TW"/>
        </w:rPr>
        <w:t>DO_ACCOUNT=ID</w:t>
      </w:r>
    </w:p>
    <w:p w:rsidR="00146360" w:rsidRPr="00F171F3" w:rsidRDefault="009E382F" w:rsidP="00DB1735">
      <w:pPr>
        <w:pStyle w:val="Tabletext"/>
        <w:keepLines w:val="0"/>
        <w:numPr>
          <w:ilvl w:val="0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關懷件會辦查詢</w:t>
      </w:r>
    </w:p>
    <w:p w:rsidR="009E382F" w:rsidRPr="00F171F3" w:rsidRDefault="00607DD8" w:rsidP="009E382F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另開視窗，連結查核系統，傳入畫面</w:t>
      </w:r>
      <w:r w:rsidRPr="00F171F3">
        <w:rPr>
          <w:rFonts w:hint="eastAsia"/>
          <w:lang w:eastAsia="zh-TW"/>
        </w:rPr>
        <w:t>.</w:t>
      </w:r>
      <w:r w:rsidRPr="00F171F3">
        <w:rPr>
          <w:rFonts w:hint="eastAsia"/>
          <w:lang w:eastAsia="zh-TW"/>
        </w:rPr>
        <w:t>受理編號，以供檢視查核意見</w:t>
      </w:r>
    </w:p>
    <w:p w:rsidR="009E382F" w:rsidRPr="00F171F3" w:rsidRDefault="009E382F" w:rsidP="00DB1735">
      <w:pPr>
        <w:pStyle w:val="Tabletext"/>
        <w:keepLines w:val="0"/>
        <w:numPr>
          <w:ilvl w:val="0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退回至關懷崗人員</w:t>
      </w:r>
    </w:p>
    <w:p w:rsidR="009E382F" w:rsidRPr="00F171F3" w:rsidRDefault="00607DD8" w:rsidP="009E382F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以</w:t>
      </w:r>
      <w:r w:rsidRPr="00F171F3">
        <w:rPr>
          <w:rFonts w:hint="eastAsia"/>
          <w:lang w:eastAsia="zh-TW"/>
        </w:rPr>
        <w:t>LOGIN</w:t>
      </w:r>
      <w:r w:rsidRPr="00F171F3">
        <w:rPr>
          <w:rFonts w:hint="eastAsia"/>
          <w:lang w:eastAsia="zh-TW"/>
        </w:rPr>
        <w:t>人員查詢覆核人員維護檔</w:t>
      </w:r>
      <w:r w:rsidRPr="00F171F3">
        <w:rPr>
          <w:rFonts w:hint="eastAsia"/>
          <w:lang w:eastAsia="zh-TW"/>
        </w:rPr>
        <w:t>DTAHD006</w:t>
      </w:r>
      <w:r w:rsidRPr="00F171F3">
        <w:rPr>
          <w:rFonts w:hint="eastAsia"/>
          <w:lang w:eastAsia="zh-TW"/>
        </w:rPr>
        <w:t>，</w:t>
      </w:r>
      <w:r w:rsidR="00F758A2" w:rsidRPr="00F171F3">
        <w:rPr>
          <w:rFonts w:hint="eastAsia"/>
          <w:lang w:eastAsia="zh-TW"/>
        </w:rPr>
        <w:t>取得轄下人員</w:t>
      </w:r>
      <w:r w:rsidR="00F758A2" w:rsidRPr="00F171F3">
        <w:rPr>
          <w:rFonts w:hint="eastAsia"/>
          <w:lang w:eastAsia="zh-TW"/>
        </w:rPr>
        <w:t>ID</w:t>
      </w:r>
      <w:r w:rsidR="00F758A2" w:rsidRPr="00F171F3">
        <w:rPr>
          <w:rFonts w:hint="eastAsia"/>
          <w:lang w:eastAsia="zh-TW"/>
        </w:rPr>
        <w:t>後取得姓名組成下拉式選單</w:t>
      </w:r>
    </w:p>
    <w:p w:rsidR="00F758A2" w:rsidRPr="00F171F3" w:rsidRDefault="00F758A2" w:rsidP="009E382F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lang w:eastAsia="zh-TW"/>
        </w:rPr>
      </w:pPr>
      <w:r w:rsidRPr="00F171F3">
        <w:rPr>
          <w:rFonts w:hint="eastAsia"/>
          <w:lang w:eastAsia="zh-TW"/>
        </w:rPr>
        <w:t>點擊退回至關懷崗人員後，將原核賠人員改為</w:t>
      </w:r>
      <w:r w:rsidR="001646CB" w:rsidRPr="00F171F3">
        <w:rPr>
          <w:rFonts w:hint="eastAsia"/>
          <w:lang w:eastAsia="zh-TW"/>
        </w:rPr>
        <w:t>所選擇之關懷崗人員並呼叫</w:t>
      </w:r>
      <w:r w:rsidR="001646CB" w:rsidRPr="00F171F3">
        <w:rPr>
          <w:rFonts w:hint="eastAsia"/>
          <w:lang w:eastAsia="zh-TW"/>
        </w:rPr>
        <w:t>BPM</w:t>
      </w:r>
      <w:r w:rsidR="001646CB" w:rsidRPr="00F171F3">
        <w:rPr>
          <w:rFonts w:hint="eastAsia"/>
          <w:lang w:eastAsia="zh-TW"/>
        </w:rPr>
        <w:t>改派流程將案件推至退回狀態</w:t>
      </w:r>
    </w:p>
    <w:p w:rsidR="002B63E6" w:rsidRPr="00F171F3" w:rsidRDefault="002B63E6" w:rsidP="002B63E6">
      <w:pPr>
        <w:pStyle w:val="Tabletext"/>
        <w:keepLines w:val="0"/>
        <w:numPr>
          <w:ilvl w:val="0"/>
          <w:numId w:val="31"/>
        </w:numPr>
        <w:spacing w:after="0" w:line="240" w:lineRule="auto"/>
        <w:rPr>
          <w:lang w:eastAsia="zh-TW"/>
        </w:rPr>
      </w:pPr>
      <w:r w:rsidRPr="00F171F3">
        <w:rPr>
          <w:sz w:val="24"/>
          <w:szCs w:val="24"/>
          <w:lang w:eastAsia="zh-TW"/>
        </w:rPr>
        <w:t>會辦完成</w:t>
      </w:r>
    </w:p>
    <w:p w:rsidR="002B63E6" w:rsidRPr="00F171F3" w:rsidRDefault="002B63E6" w:rsidP="002B63E6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lang w:eastAsia="zh-TW"/>
        </w:rPr>
      </w:pPr>
      <w:r w:rsidRPr="00F171F3">
        <w:rPr>
          <w:rFonts w:hint="eastAsia"/>
          <w:lang w:eastAsia="zh-TW"/>
        </w:rPr>
        <w:t>將此案件狀態推至下一關</w:t>
      </w:r>
      <w:r w:rsidRPr="00F171F3">
        <w:rPr>
          <w:rFonts w:hint="eastAsia"/>
          <w:lang w:eastAsia="zh-TW"/>
        </w:rPr>
        <w:t xml:space="preserve">APLY_STS= 42 </w:t>
      </w:r>
      <w:r w:rsidRPr="00F171F3">
        <w:rPr>
          <w:rFonts w:hint="eastAsia"/>
          <w:lang w:eastAsia="zh-TW"/>
        </w:rPr>
        <w:t>待簽擬</w:t>
      </w:r>
    </w:p>
    <w:p w:rsidR="002B63E6" w:rsidRPr="00F171F3" w:rsidRDefault="002B63E6" w:rsidP="002B63E6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lang w:eastAsia="zh-TW"/>
        </w:rPr>
      </w:pPr>
      <w:r w:rsidRPr="00F171F3">
        <w:rPr>
          <w:rFonts w:hint="eastAsia"/>
          <w:lang w:eastAsia="zh-TW"/>
        </w:rPr>
        <w:t>並留下歷程紀錄</w:t>
      </w:r>
    </w:p>
    <w:p w:rsidR="002B63E6" w:rsidRPr="00F171F3" w:rsidRDefault="002B63E6" w:rsidP="002B63E6">
      <w:pPr>
        <w:pStyle w:val="Tabletext"/>
        <w:keepLines w:val="0"/>
        <w:numPr>
          <w:ilvl w:val="0"/>
          <w:numId w:val="31"/>
        </w:numPr>
        <w:spacing w:after="0" w:line="240" w:lineRule="auto"/>
        <w:rPr>
          <w:lang w:eastAsia="zh-TW"/>
        </w:rPr>
      </w:pPr>
      <w:r w:rsidRPr="00F171F3">
        <w:rPr>
          <w:rFonts w:hint="eastAsia"/>
          <w:sz w:val="24"/>
          <w:szCs w:val="24"/>
          <w:lang w:eastAsia="zh-TW"/>
        </w:rPr>
        <w:t>案件改判</w:t>
      </w:r>
    </w:p>
    <w:p w:rsidR="002B63E6" w:rsidRPr="00F171F3" w:rsidRDefault="002B63E6" w:rsidP="002B63E6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lang w:eastAsia="zh-TW"/>
        </w:rPr>
      </w:pPr>
      <w:r w:rsidRPr="00F171F3">
        <w:rPr>
          <w:rFonts w:hint="eastAsia"/>
          <w:lang w:eastAsia="zh-TW"/>
        </w:rPr>
        <w:t>將此案件狀態退回至待核付</w:t>
      </w:r>
      <w:r w:rsidRPr="00F171F3">
        <w:rPr>
          <w:rFonts w:hint="eastAsia"/>
          <w:lang w:eastAsia="zh-TW"/>
        </w:rPr>
        <w:t>APLY_STS= 30</w:t>
      </w:r>
      <w:r w:rsidRPr="00F171F3">
        <w:rPr>
          <w:rFonts w:hint="eastAsia"/>
          <w:lang w:eastAsia="zh-TW"/>
        </w:rPr>
        <w:t>並將案件改派給此時的處理人員</w:t>
      </w:r>
      <w:r w:rsidRPr="00F171F3">
        <w:rPr>
          <w:rFonts w:hint="eastAsia"/>
          <w:lang w:eastAsia="zh-TW"/>
        </w:rPr>
        <w:t>(</w:t>
      </w:r>
      <w:r w:rsidRPr="00F171F3">
        <w:rPr>
          <w:rFonts w:hint="eastAsia"/>
          <w:lang w:eastAsia="zh-TW"/>
        </w:rPr>
        <w:t>關懷崗人員</w:t>
      </w:r>
      <w:r w:rsidRPr="00F171F3">
        <w:rPr>
          <w:rFonts w:hint="eastAsia"/>
          <w:lang w:eastAsia="zh-TW"/>
        </w:rPr>
        <w:t>)</w:t>
      </w:r>
    </w:p>
    <w:p w:rsidR="002B63E6" w:rsidRPr="00F171F3" w:rsidRDefault="002B63E6" w:rsidP="002B63E6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hint="eastAsia"/>
          <w:lang w:eastAsia="zh-TW"/>
        </w:rPr>
      </w:pPr>
      <w:r w:rsidRPr="00F171F3">
        <w:rPr>
          <w:rFonts w:hint="eastAsia"/>
          <w:lang w:eastAsia="zh-TW"/>
        </w:rPr>
        <w:t>並留下歷程紀錄</w:t>
      </w:r>
    </w:p>
    <w:sectPr w:rsidR="002B63E6" w:rsidRPr="00F171F3" w:rsidSect="003C5E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147" w:rsidRDefault="009D2147">
      <w:r>
        <w:separator/>
      </w:r>
    </w:p>
  </w:endnote>
  <w:endnote w:type="continuationSeparator" w:id="0">
    <w:p w:rsidR="009D2147" w:rsidRDefault="009D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147" w:rsidRDefault="009D2147">
      <w:r>
        <w:separator/>
      </w:r>
    </w:p>
  </w:footnote>
  <w:footnote w:type="continuationSeparator" w:id="0">
    <w:p w:rsidR="009D2147" w:rsidRDefault="009D2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FF1194"/>
    <w:multiLevelType w:val="hybridMultilevel"/>
    <w:tmpl w:val="882C6792"/>
    <w:lvl w:ilvl="0" w:tplc="C5585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D385277"/>
    <w:multiLevelType w:val="hybridMultilevel"/>
    <w:tmpl w:val="E7D8F8E0"/>
    <w:lvl w:ilvl="0" w:tplc="B5C83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4E4452"/>
    <w:multiLevelType w:val="hybridMultilevel"/>
    <w:tmpl w:val="8604BB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00C2BEF"/>
    <w:multiLevelType w:val="hybridMultilevel"/>
    <w:tmpl w:val="88769BCA"/>
    <w:lvl w:ilvl="0" w:tplc="AF1AF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32E49A6"/>
    <w:multiLevelType w:val="hybridMultilevel"/>
    <w:tmpl w:val="5EFA23D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D956F62"/>
    <w:multiLevelType w:val="hybridMultilevel"/>
    <w:tmpl w:val="9B8A752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4637662"/>
    <w:multiLevelType w:val="hybridMultilevel"/>
    <w:tmpl w:val="0EC2ABF0"/>
    <w:lvl w:ilvl="0" w:tplc="C9CC4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A3132E"/>
    <w:multiLevelType w:val="hybridMultilevel"/>
    <w:tmpl w:val="D6ECA324"/>
    <w:lvl w:ilvl="0" w:tplc="E51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9732B0E"/>
    <w:multiLevelType w:val="hybridMultilevel"/>
    <w:tmpl w:val="3266DBB8"/>
    <w:lvl w:ilvl="0" w:tplc="369A2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0D2BE2"/>
    <w:multiLevelType w:val="hybridMultilevel"/>
    <w:tmpl w:val="519085C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EE352B6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FA025C1"/>
    <w:multiLevelType w:val="hybridMultilevel"/>
    <w:tmpl w:val="2CF2B060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4605A25"/>
    <w:multiLevelType w:val="hybridMultilevel"/>
    <w:tmpl w:val="ED92B87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DB5611B"/>
    <w:multiLevelType w:val="hybridMultilevel"/>
    <w:tmpl w:val="ED7A0838"/>
    <w:lvl w:ilvl="0" w:tplc="39B8A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7675505"/>
    <w:multiLevelType w:val="hybridMultilevel"/>
    <w:tmpl w:val="3F8E90AC"/>
    <w:lvl w:ilvl="0" w:tplc="C2F0EB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5F126D34"/>
    <w:multiLevelType w:val="hybridMultilevel"/>
    <w:tmpl w:val="B76AD550"/>
    <w:lvl w:ilvl="0" w:tplc="0142B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0B1266C"/>
    <w:multiLevelType w:val="hybridMultilevel"/>
    <w:tmpl w:val="8DF6924C"/>
    <w:lvl w:ilvl="0" w:tplc="EC7CE0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CA36DB4"/>
    <w:multiLevelType w:val="hybridMultilevel"/>
    <w:tmpl w:val="A6A0D874"/>
    <w:lvl w:ilvl="0" w:tplc="EC7CE0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DCC6717"/>
    <w:multiLevelType w:val="hybridMultilevel"/>
    <w:tmpl w:val="64068F72"/>
    <w:lvl w:ilvl="0" w:tplc="49E89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FE752E9"/>
    <w:multiLevelType w:val="hybridMultilevel"/>
    <w:tmpl w:val="FC24B5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18E23C3"/>
    <w:multiLevelType w:val="hybridMultilevel"/>
    <w:tmpl w:val="6FD233B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2C37E0D"/>
    <w:multiLevelType w:val="hybridMultilevel"/>
    <w:tmpl w:val="3AC8773C"/>
    <w:lvl w:ilvl="0" w:tplc="33140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1"/>
  </w:num>
  <w:num w:numId="3">
    <w:abstractNumId w:val="3"/>
  </w:num>
  <w:num w:numId="4">
    <w:abstractNumId w:val="35"/>
  </w:num>
  <w:num w:numId="5">
    <w:abstractNumId w:val="32"/>
  </w:num>
  <w:num w:numId="6">
    <w:abstractNumId w:val="12"/>
  </w:num>
  <w:num w:numId="7">
    <w:abstractNumId w:val="4"/>
  </w:num>
  <w:num w:numId="8">
    <w:abstractNumId w:val="36"/>
  </w:num>
  <w:num w:numId="9">
    <w:abstractNumId w:val="0"/>
  </w:num>
  <w:num w:numId="10">
    <w:abstractNumId w:val="41"/>
  </w:num>
  <w:num w:numId="11">
    <w:abstractNumId w:val="37"/>
  </w:num>
  <w:num w:numId="12">
    <w:abstractNumId w:val="2"/>
  </w:num>
  <w:num w:numId="13">
    <w:abstractNumId w:val="34"/>
  </w:num>
  <w:num w:numId="14">
    <w:abstractNumId w:val="10"/>
  </w:num>
  <w:num w:numId="15">
    <w:abstractNumId w:val="23"/>
  </w:num>
  <w:num w:numId="16">
    <w:abstractNumId w:val="5"/>
  </w:num>
  <w:num w:numId="17">
    <w:abstractNumId w:val="29"/>
  </w:num>
  <w:num w:numId="18">
    <w:abstractNumId w:val="26"/>
  </w:num>
  <w:num w:numId="19">
    <w:abstractNumId w:val="22"/>
  </w:num>
  <w:num w:numId="20">
    <w:abstractNumId w:val="8"/>
  </w:num>
  <w:num w:numId="21">
    <w:abstractNumId w:val="40"/>
  </w:num>
  <w:num w:numId="22">
    <w:abstractNumId w:val="9"/>
  </w:num>
  <w:num w:numId="23">
    <w:abstractNumId w:val="14"/>
  </w:num>
  <w:num w:numId="24">
    <w:abstractNumId w:val="19"/>
  </w:num>
  <w:num w:numId="25">
    <w:abstractNumId w:val="15"/>
  </w:num>
  <w:num w:numId="26">
    <w:abstractNumId w:val="42"/>
  </w:num>
  <w:num w:numId="27">
    <w:abstractNumId w:val="24"/>
  </w:num>
  <w:num w:numId="28">
    <w:abstractNumId w:val="33"/>
  </w:num>
  <w:num w:numId="29">
    <w:abstractNumId w:val="30"/>
  </w:num>
  <w:num w:numId="30">
    <w:abstractNumId w:val="38"/>
  </w:num>
  <w:num w:numId="31">
    <w:abstractNumId w:val="20"/>
  </w:num>
  <w:num w:numId="32">
    <w:abstractNumId w:val="31"/>
  </w:num>
  <w:num w:numId="33">
    <w:abstractNumId w:val="7"/>
  </w:num>
  <w:num w:numId="34">
    <w:abstractNumId w:val="11"/>
  </w:num>
  <w:num w:numId="35">
    <w:abstractNumId w:val="25"/>
  </w:num>
  <w:num w:numId="36">
    <w:abstractNumId w:val="1"/>
  </w:num>
  <w:num w:numId="37">
    <w:abstractNumId w:val="43"/>
  </w:num>
  <w:num w:numId="38">
    <w:abstractNumId w:val="39"/>
  </w:num>
  <w:num w:numId="39">
    <w:abstractNumId w:val="18"/>
  </w:num>
  <w:num w:numId="40">
    <w:abstractNumId w:val="17"/>
  </w:num>
  <w:num w:numId="41">
    <w:abstractNumId w:val="6"/>
  </w:num>
  <w:num w:numId="42">
    <w:abstractNumId w:val="16"/>
  </w:num>
  <w:num w:numId="43">
    <w:abstractNumId w:val="28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0B1C"/>
    <w:rsid w:val="00022500"/>
    <w:rsid w:val="000231E4"/>
    <w:rsid w:val="0002367A"/>
    <w:rsid w:val="00025436"/>
    <w:rsid w:val="000256A1"/>
    <w:rsid w:val="00026FEA"/>
    <w:rsid w:val="0004402D"/>
    <w:rsid w:val="00047243"/>
    <w:rsid w:val="00047FB1"/>
    <w:rsid w:val="0005153D"/>
    <w:rsid w:val="000637E5"/>
    <w:rsid w:val="00063F83"/>
    <w:rsid w:val="00070689"/>
    <w:rsid w:val="0007575E"/>
    <w:rsid w:val="00080A80"/>
    <w:rsid w:val="00081F0F"/>
    <w:rsid w:val="00082FB3"/>
    <w:rsid w:val="00083ACD"/>
    <w:rsid w:val="000907A1"/>
    <w:rsid w:val="00090A6C"/>
    <w:rsid w:val="000950DA"/>
    <w:rsid w:val="000A2787"/>
    <w:rsid w:val="000A288D"/>
    <w:rsid w:val="000A4620"/>
    <w:rsid w:val="000B2B6C"/>
    <w:rsid w:val="000B32A4"/>
    <w:rsid w:val="000B4FAD"/>
    <w:rsid w:val="000B5797"/>
    <w:rsid w:val="000D0249"/>
    <w:rsid w:val="000D6215"/>
    <w:rsid w:val="000D773A"/>
    <w:rsid w:val="000E05FC"/>
    <w:rsid w:val="000E1D17"/>
    <w:rsid w:val="000E1D95"/>
    <w:rsid w:val="000E4DF5"/>
    <w:rsid w:val="000E50A3"/>
    <w:rsid w:val="000E58E3"/>
    <w:rsid w:val="000E7D75"/>
    <w:rsid w:val="000F19FB"/>
    <w:rsid w:val="000F264E"/>
    <w:rsid w:val="000F3772"/>
    <w:rsid w:val="000F71DB"/>
    <w:rsid w:val="001000EA"/>
    <w:rsid w:val="00101DD2"/>
    <w:rsid w:val="00116753"/>
    <w:rsid w:val="00120E72"/>
    <w:rsid w:val="00132718"/>
    <w:rsid w:val="00135E34"/>
    <w:rsid w:val="001441A0"/>
    <w:rsid w:val="00144604"/>
    <w:rsid w:val="00144817"/>
    <w:rsid w:val="00146360"/>
    <w:rsid w:val="00152DF9"/>
    <w:rsid w:val="00155271"/>
    <w:rsid w:val="00163307"/>
    <w:rsid w:val="001646CB"/>
    <w:rsid w:val="00165248"/>
    <w:rsid w:val="001667C7"/>
    <w:rsid w:val="00170500"/>
    <w:rsid w:val="001763AF"/>
    <w:rsid w:val="001872D8"/>
    <w:rsid w:val="0019514B"/>
    <w:rsid w:val="00195FD9"/>
    <w:rsid w:val="001975A6"/>
    <w:rsid w:val="001B350E"/>
    <w:rsid w:val="001C1847"/>
    <w:rsid w:val="001C40BF"/>
    <w:rsid w:val="001D0D1A"/>
    <w:rsid w:val="001D117F"/>
    <w:rsid w:val="001D1238"/>
    <w:rsid w:val="001D259A"/>
    <w:rsid w:val="001D41E1"/>
    <w:rsid w:val="001D69F7"/>
    <w:rsid w:val="001E0019"/>
    <w:rsid w:val="001E4488"/>
    <w:rsid w:val="001E46D7"/>
    <w:rsid w:val="001F0C31"/>
    <w:rsid w:val="001F2A03"/>
    <w:rsid w:val="001F744F"/>
    <w:rsid w:val="00200E5A"/>
    <w:rsid w:val="00203728"/>
    <w:rsid w:val="002047E7"/>
    <w:rsid w:val="00204F3B"/>
    <w:rsid w:val="00212685"/>
    <w:rsid w:val="00214A90"/>
    <w:rsid w:val="00221DF1"/>
    <w:rsid w:val="00225C0D"/>
    <w:rsid w:val="002328FA"/>
    <w:rsid w:val="00236985"/>
    <w:rsid w:val="0023751E"/>
    <w:rsid w:val="00244977"/>
    <w:rsid w:val="00245CF4"/>
    <w:rsid w:val="0025173E"/>
    <w:rsid w:val="00252E52"/>
    <w:rsid w:val="00254046"/>
    <w:rsid w:val="00256E1A"/>
    <w:rsid w:val="00260078"/>
    <w:rsid w:val="00265774"/>
    <w:rsid w:val="002716D4"/>
    <w:rsid w:val="002717F8"/>
    <w:rsid w:val="0027724D"/>
    <w:rsid w:val="00280570"/>
    <w:rsid w:val="002824FD"/>
    <w:rsid w:val="00284154"/>
    <w:rsid w:val="00284CBD"/>
    <w:rsid w:val="002868CE"/>
    <w:rsid w:val="002932B7"/>
    <w:rsid w:val="002956A0"/>
    <w:rsid w:val="00296AF6"/>
    <w:rsid w:val="0029723C"/>
    <w:rsid w:val="00297C9C"/>
    <w:rsid w:val="002A60B0"/>
    <w:rsid w:val="002B0D27"/>
    <w:rsid w:val="002B63E6"/>
    <w:rsid w:val="002C2CBF"/>
    <w:rsid w:val="002C76D6"/>
    <w:rsid w:val="002D1F06"/>
    <w:rsid w:val="002D43BD"/>
    <w:rsid w:val="002D580E"/>
    <w:rsid w:val="002E1452"/>
    <w:rsid w:val="002F24D5"/>
    <w:rsid w:val="002F258F"/>
    <w:rsid w:val="003001AC"/>
    <w:rsid w:val="00302686"/>
    <w:rsid w:val="00303ADC"/>
    <w:rsid w:val="00313326"/>
    <w:rsid w:val="003143FF"/>
    <w:rsid w:val="003157AC"/>
    <w:rsid w:val="00315BEB"/>
    <w:rsid w:val="00316481"/>
    <w:rsid w:val="00317C3E"/>
    <w:rsid w:val="00320D6A"/>
    <w:rsid w:val="00320ECD"/>
    <w:rsid w:val="00322CA5"/>
    <w:rsid w:val="00323430"/>
    <w:rsid w:val="00323FDB"/>
    <w:rsid w:val="0032790F"/>
    <w:rsid w:val="0033124C"/>
    <w:rsid w:val="00335F30"/>
    <w:rsid w:val="003402B1"/>
    <w:rsid w:val="00343C4A"/>
    <w:rsid w:val="0034569E"/>
    <w:rsid w:val="003464F0"/>
    <w:rsid w:val="0034723A"/>
    <w:rsid w:val="0035050E"/>
    <w:rsid w:val="00351493"/>
    <w:rsid w:val="00354AFA"/>
    <w:rsid w:val="00355B87"/>
    <w:rsid w:val="0035661B"/>
    <w:rsid w:val="00357DDF"/>
    <w:rsid w:val="003614E8"/>
    <w:rsid w:val="00362194"/>
    <w:rsid w:val="003633F9"/>
    <w:rsid w:val="00383304"/>
    <w:rsid w:val="00391CF8"/>
    <w:rsid w:val="00391FB6"/>
    <w:rsid w:val="00392D00"/>
    <w:rsid w:val="00394E7F"/>
    <w:rsid w:val="00397AD2"/>
    <w:rsid w:val="003A1712"/>
    <w:rsid w:val="003A4EA0"/>
    <w:rsid w:val="003A545C"/>
    <w:rsid w:val="003B256E"/>
    <w:rsid w:val="003B47FC"/>
    <w:rsid w:val="003B5CEC"/>
    <w:rsid w:val="003C236D"/>
    <w:rsid w:val="003C3E87"/>
    <w:rsid w:val="003C5E6D"/>
    <w:rsid w:val="003C7A1F"/>
    <w:rsid w:val="003D1339"/>
    <w:rsid w:val="003D3FB1"/>
    <w:rsid w:val="003D6C31"/>
    <w:rsid w:val="003D7C23"/>
    <w:rsid w:val="003E268F"/>
    <w:rsid w:val="003E4822"/>
    <w:rsid w:val="003E57B7"/>
    <w:rsid w:val="003E6911"/>
    <w:rsid w:val="003F0CF2"/>
    <w:rsid w:val="003F30D8"/>
    <w:rsid w:val="00400795"/>
    <w:rsid w:val="00402183"/>
    <w:rsid w:val="004049A5"/>
    <w:rsid w:val="00405CE9"/>
    <w:rsid w:val="0040617B"/>
    <w:rsid w:val="0040622B"/>
    <w:rsid w:val="004077EF"/>
    <w:rsid w:val="00415E4C"/>
    <w:rsid w:val="004164A6"/>
    <w:rsid w:val="00417787"/>
    <w:rsid w:val="00430AEA"/>
    <w:rsid w:val="00435785"/>
    <w:rsid w:val="004359F1"/>
    <w:rsid w:val="00436155"/>
    <w:rsid w:val="00440119"/>
    <w:rsid w:val="00441825"/>
    <w:rsid w:val="0045044B"/>
    <w:rsid w:val="004619F6"/>
    <w:rsid w:val="00462CD4"/>
    <w:rsid w:val="0047106B"/>
    <w:rsid w:val="0048237D"/>
    <w:rsid w:val="004823C3"/>
    <w:rsid w:val="00484313"/>
    <w:rsid w:val="0048564F"/>
    <w:rsid w:val="00487409"/>
    <w:rsid w:val="00490EE7"/>
    <w:rsid w:val="0049100C"/>
    <w:rsid w:val="00491159"/>
    <w:rsid w:val="00491AFB"/>
    <w:rsid w:val="00493615"/>
    <w:rsid w:val="00493954"/>
    <w:rsid w:val="00493F93"/>
    <w:rsid w:val="004A22EE"/>
    <w:rsid w:val="004A6376"/>
    <w:rsid w:val="004A6A98"/>
    <w:rsid w:val="004B77A7"/>
    <w:rsid w:val="004C1338"/>
    <w:rsid w:val="004C2E14"/>
    <w:rsid w:val="004C3DAD"/>
    <w:rsid w:val="004C5E2C"/>
    <w:rsid w:val="004C732B"/>
    <w:rsid w:val="004D3A40"/>
    <w:rsid w:val="004E40A0"/>
    <w:rsid w:val="004E4CF7"/>
    <w:rsid w:val="004E6220"/>
    <w:rsid w:val="004F0090"/>
    <w:rsid w:val="004F09C0"/>
    <w:rsid w:val="004F4209"/>
    <w:rsid w:val="005024A6"/>
    <w:rsid w:val="00514BEE"/>
    <w:rsid w:val="00516B0E"/>
    <w:rsid w:val="00522DA5"/>
    <w:rsid w:val="00526D34"/>
    <w:rsid w:val="00532C6D"/>
    <w:rsid w:val="00532D8C"/>
    <w:rsid w:val="0053735D"/>
    <w:rsid w:val="00540C30"/>
    <w:rsid w:val="00544C90"/>
    <w:rsid w:val="00552329"/>
    <w:rsid w:val="005526A8"/>
    <w:rsid w:val="00552C7F"/>
    <w:rsid w:val="00554393"/>
    <w:rsid w:val="00562C6A"/>
    <w:rsid w:val="00567177"/>
    <w:rsid w:val="00574CE2"/>
    <w:rsid w:val="0058351A"/>
    <w:rsid w:val="00583648"/>
    <w:rsid w:val="0058582A"/>
    <w:rsid w:val="00585966"/>
    <w:rsid w:val="00593DFF"/>
    <w:rsid w:val="00594EA6"/>
    <w:rsid w:val="00597CFF"/>
    <w:rsid w:val="005A5BF1"/>
    <w:rsid w:val="005B3FB8"/>
    <w:rsid w:val="005B6BB3"/>
    <w:rsid w:val="005B7524"/>
    <w:rsid w:val="005C1989"/>
    <w:rsid w:val="005C30BB"/>
    <w:rsid w:val="005C3815"/>
    <w:rsid w:val="005C5CA2"/>
    <w:rsid w:val="005D0152"/>
    <w:rsid w:val="005D062B"/>
    <w:rsid w:val="005D1C1B"/>
    <w:rsid w:val="005F53E5"/>
    <w:rsid w:val="005F758C"/>
    <w:rsid w:val="00607DD8"/>
    <w:rsid w:val="00611145"/>
    <w:rsid w:val="006117A5"/>
    <w:rsid w:val="00611B92"/>
    <w:rsid w:val="006137F7"/>
    <w:rsid w:val="00617108"/>
    <w:rsid w:val="006227DC"/>
    <w:rsid w:val="00623CD3"/>
    <w:rsid w:val="006268AC"/>
    <w:rsid w:val="00630253"/>
    <w:rsid w:val="00635B24"/>
    <w:rsid w:val="00636C30"/>
    <w:rsid w:val="00637333"/>
    <w:rsid w:val="00643B9E"/>
    <w:rsid w:val="00645303"/>
    <w:rsid w:val="006507F5"/>
    <w:rsid w:val="006527D9"/>
    <w:rsid w:val="006531B3"/>
    <w:rsid w:val="006535B2"/>
    <w:rsid w:val="00653E62"/>
    <w:rsid w:val="00657D8A"/>
    <w:rsid w:val="00664724"/>
    <w:rsid w:val="00674275"/>
    <w:rsid w:val="00674D0D"/>
    <w:rsid w:val="00675FC3"/>
    <w:rsid w:val="00676A33"/>
    <w:rsid w:val="00677F9A"/>
    <w:rsid w:val="00681030"/>
    <w:rsid w:val="00684946"/>
    <w:rsid w:val="00686716"/>
    <w:rsid w:val="00693ED8"/>
    <w:rsid w:val="0069671E"/>
    <w:rsid w:val="006A317A"/>
    <w:rsid w:val="006A59BD"/>
    <w:rsid w:val="006B2130"/>
    <w:rsid w:val="006B5620"/>
    <w:rsid w:val="006C36E0"/>
    <w:rsid w:val="006D500A"/>
    <w:rsid w:val="006D65F6"/>
    <w:rsid w:val="006D7F3F"/>
    <w:rsid w:val="006E1A13"/>
    <w:rsid w:val="006E1D4F"/>
    <w:rsid w:val="006E4F9E"/>
    <w:rsid w:val="006E75F0"/>
    <w:rsid w:val="006E7B66"/>
    <w:rsid w:val="006F04C3"/>
    <w:rsid w:val="006F1A19"/>
    <w:rsid w:val="006F251E"/>
    <w:rsid w:val="006F39FA"/>
    <w:rsid w:val="006F4616"/>
    <w:rsid w:val="007019CA"/>
    <w:rsid w:val="007076C1"/>
    <w:rsid w:val="00713422"/>
    <w:rsid w:val="007173F2"/>
    <w:rsid w:val="0071761C"/>
    <w:rsid w:val="00725A0C"/>
    <w:rsid w:val="007260C0"/>
    <w:rsid w:val="007306EC"/>
    <w:rsid w:val="00732C00"/>
    <w:rsid w:val="007350E1"/>
    <w:rsid w:val="00740216"/>
    <w:rsid w:val="0074175B"/>
    <w:rsid w:val="00742BB4"/>
    <w:rsid w:val="00750BB0"/>
    <w:rsid w:val="00751660"/>
    <w:rsid w:val="0075178B"/>
    <w:rsid w:val="00751E30"/>
    <w:rsid w:val="007526D4"/>
    <w:rsid w:val="00755858"/>
    <w:rsid w:val="007571ED"/>
    <w:rsid w:val="0075726B"/>
    <w:rsid w:val="007644C9"/>
    <w:rsid w:val="00767EBC"/>
    <w:rsid w:val="0077209E"/>
    <w:rsid w:val="00772BF7"/>
    <w:rsid w:val="007750CB"/>
    <w:rsid w:val="007761F0"/>
    <w:rsid w:val="007826D2"/>
    <w:rsid w:val="0078335F"/>
    <w:rsid w:val="00783B99"/>
    <w:rsid w:val="00784128"/>
    <w:rsid w:val="007A0DEA"/>
    <w:rsid w:val="007A758D"/>
    <w:rsid w:val="007B37F2"/>
    <w:rsid w:val="007B3BE4"/>
    <w:rsid w:val="007B3FE9"/>
    <w:rsid w:val="007C098B"/>
    <w:rsid w:val="007C0CFC"/>
    <w:rsid w:val="007C1386"/>
    <w:rsid w:val="007C756B"/>
    <w:rsid w:val="007D1A5B"/>
    <w:rsid w:val="007D1E94"/>
    <w:rsid w:val="007D3290"/>
    <w:rsid w:val="007D35C9"/>
    <w:rsid w:val="007D385C"/>
    <w:rsid w:val="007D5830"/>
    <w:rsid w:val="007D7C58"/>
    <w:rsid w:val="007E531F"/>
    <w:rsid w:val="007E7E50"/>
    <w:rsid w:val="007F1D79"/>
    <w:rsid w:val="007F6FAC"/>
    <w:rsid w:val="008015F6"/>
    <w:rsid w:val="0081315D"/>
    <w:rsid w:val="00817D14"/>
    <w:rsid w:val="00823A1D"/>
    <w:rsid w:val="00834BA6"/>
    <w:rsid w:val="00837CE0"/>
    <w:rsid w:val="008404C7"/>
    <w:rsid w:val="00840CB8"/>
    <w:rsid w:val="00842D12"/>
    <w:rsid w:val="008504F8"/>
    <w:rsid w:val="00855FD7"/>
    <w:rsid w:val="00860BC2"/>
    <w:rsid w:val="00864531"/>
    <w:rsid w:val="00865205"/>
    <w:rsid w:val="00865346"/>
    <w:rsid w:val="00870A8E"/>
    <w:rsid w:val="008722D5"/>
    <w:rsid w:val="0087630D"/>
    <w:rsid w:val="00883950"/>
    <w:rsid w:val="0088421C"/>
    <w:rsid w:val="00886E20"/>
    <w:rsid w:val="00892A00"/>
    <w:rsid w:val="008942E8"/>
    <w:rsid w:val="00894533"/>
    <w:rsid w:val="008960D1"/>
    <w:rsid w:val="0089659B"/>
    <w:rsid w:val="008975F3"/>
    <w:rsid w:val="008B4DD9"/>
    <w:rsid w:val="008B7423"/>
    <w:rsid w:val="008C1130"/>
    <w:rsid w:val="008C1E9D"/>
    <w:rsid w:val="008C2D94"/>
    <w:rsid w:val="008C5BED"/>
    <w:rsid w:val="008D04DE"/>
    <w:rsid w:val="008D12C5"/>
    <w:rsid w:val="008D4AD7"/>
    <w:rsid w:val="008D5EAE"/>
    <w:rsid w:val="008D7DAC"/>
    <w:rsid w:val="008E1E82"/>
    <w:rsid w:val="008F6A3E"/>
    <w:rsid w:val="0090054B"/>
    <w:rsid w:val="00902A25"/>
    <w:rsid w:val="009049D4"/>
    <w:rsid w:val="00906820"/>
    <w:rsid w:val="00906890"/>
    <w:rsid w:val="00911D73"/>
    <w:rsid w:val="00912B00"/>
    <w:rsid w:val="00913A3A"/>
    <w:rsid w:val="00913DFF"/>
    <w:rsid w:val="00926ED2"/>
    <w:rsid w:val="0092799A"/>
    <w:rsid w:val="00930A38"/>
    <w:rsid w:val="00930CA2"/>
    <w:rsid w:val="00932756"/>
    <w:rsid w:val="00932FC7"/>
    <w:rsid w:val="009341B4"/>
    <w:rsid w:val="009369FB"/>
    <w:rsid w:val="00937AA7"/>
    <w:rsid w:val="009402F3"/>
    <w:rsid w:val="00945678"/>
    <w:rsid w:val="00945995"/>
    <w:rsid w:val="009460E8"/>
    <w:rsid w:val="00946B39"/>
    <w:rsid w:val="00951208"/>
    <w:rsid w:val="009530F5"/>
    <w:rsid w:val="0095663E"/>
    <w:rsid w:val="0096031A"/>
    <w:rsid w:val="00967FA8"/>
    <w:rsid w:val="00972336"/>
    <w:rsid w:val="009751A4"/>
    <w:rsid w:val="00977E33"/>
    <w:rsid w:val="009822A4"/>
    <w:rsid w:val="00984093"/>
    <w:rsid w:val="00984295"/>
    <w:rsid w:val="009855A2"/>
    <w:rsid w:val="00986CD3"/>
    <w:rsid w:val="009919D4"/>
    <w:rsid w:val="00994FC0"/>
    <w:rsid w:val="009A2A17"/>
    <w:rsid w:val="009A41F9"/>
    <w:rsid w:val="009B0451"/>
    <w:rsid w:val="009B055F"/>
    <w:rsid w:val="009B22FE"/>
    <w:rsid w:val="009B3B73"/>
    <w:rsid w:val="009B4663"/>
    <w:rsid w:val="009C3ADF"/>
    <w:rsid w:val="009C77B0"/>
    <w:rsid w:val="009D1C42"/>
    <w:rsid w:val="009D2147"/>
    <w:rsid w:val="009D7444"/>
    <w:rsid w:val="009E382F"/>
    <w:rsid w:val="009F4102"/>
    <w:rsid w:val="009F4824"/>
    <w:rsid w:val="00A06EF1"/>
    <w:rsid w:val="00A1241E"/>
    <w:rsid w:val="00A15AE6"/>
    <w:rsid w:val="00A179A9"/>
    <w:rsid w:val="00A23753"/>
    <w:rsid w:val="00A23843"/>
    <w:rsid w:val="00A25301"/>
    <w:rsid w:val="00A31187"/>
    <w:rsid w:val="00A36B8E"/>
    <w:rsid w:val="00A46771"/>
    <w:rsid w:val="00A5110D"/>
    <w:rsid w:val="00A53429"/>
    <w:rsid w:val="00A54FE2"/>
    <w:rsid w:val="00A5553E"/>
    <w:rsid w:val="00A57FC0"/>
    <w:rsid w:val="00A6094E"/>
    <w:rsid w:val="00A633A5"/>
    <w:rsid w:val="00A63F6B"/>
    <w:rsid w:val="00A65D28"/>
    <w:rsid w:val="00A672D6"/>
    <w:rsid w:val="00A702B7"/>
    <w:rsid w:val="00A71884"/>
    <w:rsid w:val="00A72144"/>
    <w:rsid w:val="00A728BB"/>
    <w:rsid w:val="00A72C39"/>
    <w:rsid w:val="00A75ACA"/>
    <w:rsid w:val="00A773B1"/>
    <w:rsid w:val="00A775F5"/>
    <w:rsid w:val="00A77A3B"/>
    <w:rsid w:val="00A904B7"/>
    <w:rsid w:val="00A92054"/>
    <w:rsid w:val="00A94FCA"/>
    <w:rsid w:val="00A96156"/>
    <w:rsid w:val="00AA02BD"/>
    <w:rsid w:val="00AA298E"/>
    <w:rsid w:val="00AA5F3B"/>
    <w:rsid w:val="00AA7751"/>
    <w:rsid w:val="00AB36F6"/>
    <w:rsid w:val="00AB4A97"/>
    <w:rsid w:val="00AB7644"/>
    <w:rsid w:val="00AC0E6B"/>
    <w:rsid w:val="00AC2985"/>
    <w:rsid w:val="00AC44F0"/>
    <w:rsid w:val="00AD2751"/>
    <w:rsid w:val="00AD628E"/>
    <w:rsid w:val="00AE4BBD"/>
    <w:rsid w:val="00AE5497"/>
    <w:rsid w:val="00AE59C1"/>
    <w:rsid w:val="00AF2D93"/>
    <w:rsid w:val="00AF3E22"/>
    <w:rsid w:val="00AF477C"/>
    <w:rsid w:val="00AF616B"/>
    <w:rsid w:val="00B02AC3"/>
    <w:rsid w:val="00B04027"/>
    <w:rsid w:val="00B0730C"/>
    <w:rsid w:val="00B10478"/>
    <w:rsid w:val="00B13738"/>
    <w:rsid w:val="00B22BFC"/>
    <w:rsid w:val="00B2398C"/>
    <w:rsid w:val="00B35136"/>
    <w:rsid w:val="00B35AE8"/>
    <w:rsid w:val="00B37A13"/>
    <w:rsid w:val="00B41DC2"/>
    <w:rsid w:val="00B50576"/>
    <w:rsid w:val="00B51D1F"/>
    <w:rsid w:val="00B566BD"/>
    <w:rsid w:val="00B671E3"/>
    <w:rsid w:val="00B70B04"/>
    <w:rsid w:val="00B70C9F"/>
    <w:rsid w:val="00B72A02"/>
    <w:rsid w:val="00B74CB1"/>
    <w:rsid w:val="00B76902"/>
    <w:rsid w:val="00B76B8C"/>
    <w:rsid w:val="00B77E6C"/>
    <w:rsid w:val="00B822CB"/>
    <w:rsid w:val="00B902D9"/>
    <w:rsid w:val="00B91EC3"/>
    <w:rsid w:val="00BA034A"/>
    <w:rsid w:val="00BA2A5D"/>
    <w:rsid w:val="00BA5D46"/>
    <w:rsid w:val="00BA75D7"/>
    <w:rsid w:val="00BB0416"/>
    <w:rsid w:val="00BC1FC1"/>
    <w:rsid w:val="00BC7FFE"/>
    <w:rsid w:val="00BE1857"/>
    <w:rsid w:val="00BE6C01"/>
    <w:rsid w:val="00BF0F90"/>
    <w:rsid w:val="00BF4A19"/>
    <w:rsid w:val="00C0134C"/>
    <w:rsid w:val="00C03E29"/>
    <w:rsid w:val="00C067B8"/>
    <w:rsid w:val="00C07CC8"/>
    <w:rsid w:val="00C12455"/>
    <w:rsid w:val="00C1260C"/>
    <w:rsid w:val="00C22D4D"/>
    <w:rsid w:val="00C24A95"/>
    <w:rsid w:val="00C26259"/>
    <w:rsid w:val="00C3025A"/>
    <w:rsid w:val="00C318BC"/>
    <w:rsid w:val="00C35359"/>
    <w:rsid w:val="00C369A9"/>
    <w:rsid w:val="00C46532"/>
    <w:rsid w:val="00C51F84"/>
    <w:rsid w:val="00C52B81"/>
    <w:rsid w:val="00C52DE9"/>
    <w:rsid w:val="00C5439C"/>
    <w:rsid w:val="00C60835"/>
    <w:rsid w:val="00C70352"/>
    <w:rsid w:val="00C73D01"/>
    <w:rsid w:val="00C74F6B"/>
    <w:rsid w:val="00C757E4"/>
    <w:rsid w:val="00C76C42"/>
    <w:rsid w:val="00C77A54"/>
    <w:rsid w:val="00C9105A"/>
    <w:rsid w:val="00C92DA2"/>
    <w:rsid w:val="00C9460D"/>
    <w:rsid w:val="00C97D55"/>
    <w:rsid w:val="00CA11CC"/>
    <w:rsid w:val="00CB25A4"/>
    <w:rsid w:val="00CB3658"/>
    <w:rsid w:val="00CB6A83"/>
    <w:rsid w:val="00CB6B2E"/>
    <w:rsid w:val="00CB7F06"/>
    <w:rsid w:val="00CC4C3E"/>
    <w:rsid w:val="00CC57AB"/>
    <w:rsid w:val="00CD0ADA"/>
    <w:rsid w:val="00CD1AA8"/>
    <w:rsid w:val="00CD39E4"/>
    <w:rsid w:val="00CD4EAC"/>
    <w:rsid w:val="00CE3EFF"/>
    <w:rsid w:val="00CE5B4C"/>
    <w:rsid w:val="00CE7147"/>
    <w:rsid w:val="00CF4000"/>
    <w:rsid w:val="00CF66A9"/>
    <w:rsid w:val="00D02245"/>
    <w:rsid w:val="00D0481F"/>
    <w:rsid w:val="00D07B9B"/>
    <w:rsid w:val="00D121D0"/>
    <w:rsid w:val="00D1252C"/>
    <w:rsid w:val="00D13D3C"/>
    <w:rsid w:val="00D202E5"/>
    <w:rsid w:val="00D21972"/>
    <w:rsid w:val="00D22252"/>
    <w:rsid w:val="00D23912"/>
    <w:rsid w:val="00D25907"/>
    <w:rsid w:val="00D32083"/>
    <w:rsid w:val="00D3276C"/>
    <w:rsid w:val="00D34758"/>
    <w:rsid w:val="00D35BD3"/>
    <w:rsid w:val="00D43CDC"/>
    <w:rsid w:val="00D43DFB"/>
    <w:rsid w:val="00D442C4"/>
    <w:rsid w:val="00D44B65"/>
    <w:rsid w:val="00D45851"/>
    <w:rsid w:val="00D46600"/>
    <w:rsid w:val="00D509D6"/>
    <w:rsid w:val="00D54B1C"/>
    <w:rsid w:val="00D55572"/>
    <w:rsid w:val="00D6109B"/>
    <w:rsid w:val="00D656AA"/>
    <w:rsid w:val="00D7256A"/>
    <w:rsid w:val="00D75E8E"/>
    <w:rsid w:val="00D84653"/>
    <w:rsid w:val="00DA2D58"/>
    <w:rsid w:val="00DA308A"/>
    <w:rsid w:val="00DA5642"/>
    <w:rsid w:val="00DA6C1D"/>
    <w:rsid w:val="00DB0F50"/>
    <w:rsid w:val="00DB1735"/>
    <w:rsid w:val="00DB2851"/>
    <w:rsid w:val="00DB34AB"/>
    <w:rsid w:val="00DC0940"/>
    <w:rsid w:val="00DD33FA"/>
    <w:rsid w:val="00DD4C15"/>
    <w:rsid w:val="00DD7670"/>
    <w:rsid w:val="00DE129A"/>
    <w:rsid w:val="00DE4C46"/>
    <w:rsid w:val="00DE4F4C"/>
    <w:rsid w:val="00DF0703"/>
    <w:rsid w:val="00DF42C0"/>
    <w:rsid w:val="00E008E7"/>
    <w:rsid w:val="00E01029"/>
    <w:rsid w:val="00E03A99"/>
    <w:rsid w:val="00E04356"/>
    <w:rsid w:val="00E07266"/>
    <w:rsid w:val="00E2036E"/>
    <w:rsid w:val="00E204D7"/>
    <w:rsid w:val="00E254E1"/>
    <w:rsid w:val="00E34CBF"/>
    <w:rsid w:val="00E35BCD"/>
    <w:rsid w:val="00E43894"/>
    <w:rsid w:val="00E45271"/>
    <w:rsid w:val="00E4711D"/>
    <w:rsid w:val="00E51EB7"/>
    <w:rsid w:val="00E5229F"/>
    <w:rsid w:val="00E523C6"/>
    <w:rsid w:val="00E52C38"/>
    <w:rsid w:val="00E556F8"/>
    <w:rsid w:val="00E634AE"/>
    <w:rsid w:val="00E67D83"/>
    <w:rsid w:val="00E71B91"/>
    <w:rsid w:val="00E729C2"/>
    <w:rsid w:val="00E75994"/>
    <w:rsid w:val="00E8020D"/>
    <w:rsid w:val="00E8095C"/>
    <w:rsid w:val="00E9109E"/>
    <w:rsid w:val="00E94107"/>
    <w:rsid w:val="00E96045"/>
    <w:rsid w:val="00EA3ECA"/>
    <w:rsid w:val="00EA40BC"/>
    <w:rsid w:val="00EA5D2B"/>
    <w:rsid w:val="00EA61D0"/>
    <w:rsid w:val="00EA6A85"/>
    <w:rsid w:val="00EA71C2"/>
    <w:rsid w:val="00EB07E6"/>
    <w:rsid w:val="00EB1758"/>
    <w:rsid w:val="00EB2A69"/>
    <w:rsid w:val="00EB3933"/>
    <w:rsid w:val="00EC0401"/>
    <w:rsid w:val="00EC7787"/>
    <w:rsid w:val="00ED0498"/>
    <w:rsid w:val="00EE146D"/>
    <w:rsid w:val="00EE1BD5"/>
    <w:rsid w:val="00EE2A53"/>
    <w:rsid w:val="00EE55DE"/>
    <w:rsid w:val="00EE65F5"/>
    <w:rsid w:val="00F0287D"/>
    <w:rsid w:val="00F0374B"/>
    <w:rsid w:val="00F0468B"/>
    <w:rsid w:val="00F04AD3"/>
    <w:rsid w:val="00F0594A"/>
    <w:rsid w:val="00F11B02"/>
    <w:rsid w:val="00F171F3"/>
    <w:rsid w:val="00F21E5B"/>
    <w:rsid w:val="00F24E2C"/>
    <w:rsid w:val="00F258BF"/>
    <w:rsid w:val="00F32D87"/>
    <w:rsid w:val="00F32EC9"/>
    <w:rsid w:val="00F34BBB"/>
    <w:rsid w:val="00F352D7"/>
    <w:rsid w:val="00F35474"/>
    <w:rsid w:val="00F40905"/>
    <w:rsid w:val="00F40D17"/>
    <w:rsid w:val="00F418D3"/>
    <w:rsid w:val="00F44857"/>
    <w:rsid w:val="00F44BDE"/>
    <w:rsid w:val="00F46CE7"/>
    <w:rsid w:val="00F47751"/>
    <w:rsid w:val="00F516B1"/>
    <w:rsid w:val="00F574B8"/>
    <w:rsid w:val="00F5785B"/>
    <w:rsid w:val="00F73E71"/>
    <w:rsid w:val="00F758A2"/>
    <w:rsid w:val="00F77C30"/>
    <w:rsid w:val="00F77DDA"/>
    <w:rsid w:val="00F862D3"/>
    <w:rsid w:val="00F91EAD"/>
    <w:rsid w:val="00F94474"/>
    <w:rsid w:val="00F978B2"/>
    <w:rsid w:val="00FA6C91"/>
    <w:rsid w:val="00FB17D8"/>
    <w:rsid w:val="00FC2CD7"/>
    <w:rsid w:val="00FC5A1A"/>
    <w:rsid w:val="00FC6406"/>
    <w:rsid w:val="00FD783F"/>
    <w:rsid w:val="00FD7C5E"/>
    <w:rsid w:val="00FE7436"/>
    <w:rsid w:val="00FF0951"/>
    <w:rsid w:val="00FF1F47"/>
    <w:rsid w:val="00FF25E4"/>
    <w:rsid w:val="00FF4791"/>
    <w:rsid w:val="00FF4EBE"/>
    <w:rsid w:val="00FF7C0A"/>
    <w:rsid w:val="00F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6722D87-2392-4E63-8541-86EDCFC5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rsid w:val="001975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rsid w:val="001975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Date"/>
    <w:basedOn w:val="a"/>
    <w:next w:val="a"/>
    <w:link w:val="af"/>
    <w:rsid w:val="00EB3933"/>
    <w:pPr>
      <w:jc w:val="right"/>
    </w:pPr>
  </w:style>
  <w:style w:type="character" w:customStyle="1" w:styleId="af">
    <w:name w:val="日期 字元"/>
    <w:link w:val="ae"/>
    <w:rsid w:val="00EB39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DivData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cid:image007.jpg@01D0BD7D.EBE01F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2326</Words>
  <Characters>13259</Characters>
  <Application>Microsoft Office Word</Application>
  <DocSecurity>0</DocSecurity>
  <Lines>110</Lines>
  <Paragraphs>31</Paragraphs>
  <ScaleCrop>false</ScaleCrop>
  <Company/>
  <LinksUpToDate>false</LinksUpToDate>
  <CharactersWithSpaces>15554</CharactersWithSpaces>
  <SharedDoc>false</SharedDoc>
  <HLinks>
    <vt:vector size="12" baseType="variant">
      <vt:variant>
        <vt:i4>7209005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  <vt:variant>
        <vt:i4>7864343</vt:i4>
      </vt:variant>
      <vt:variant>
        <vt:i4>-1</vt:i4>
      </vt:variant>
      <vt:variant>
        <vt:i4>1026</vt:i4>
      </vt:variant>
      <vt:variant>
        <vt:i4>1</vt:i4>
      </vt:variant>
      <vt:variant>
        <vt:lpwstr>cid:image007.jpg@01D0BD7D.EBE01FC0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