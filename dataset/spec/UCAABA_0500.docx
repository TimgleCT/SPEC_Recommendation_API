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926CBC" w:rsidTr="009974D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CBC" w:rsidRDefault="00926CBC" w:rsidP="009974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CBC" w:rsidRDefault="00926CBC" w:rsidP="009974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CBC" w:rsidRDefault="00926CBC" w:rsidP="009974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CBC" w:rsidRDefault="00926CBC" w:rsidP="009974D3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926CBC" w:rsidTr="009974D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CBC" w:rsidRDefault="00926CBC" w:rsidP="00FF655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1"/>
                <w:attr w:name="Month" w:val="3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2011/</w:t>
              </w:r>
              <w:r>
                <w:rPr>
                  <w:rFonts w:ascii="細明體" w:eastAsia="細明體" w:hAnsi="細明體" w:hint="eastAsia"/>
                  <w:lang w:eastAsia="zh-TW"/>
                </w:rPr>
                <w:t>3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FF6554">
                <w:rPr>
                  <w:rFonts w:ascii="細明體" w:eastAsia="細明體" w:hAnsi="細明體" w:hint="eastAsia"/>
                  <w:lang w:eastAsia="zh-TW"/>
                </w:rPr>
                <w:t>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CBC" w:rsidRDefault="00926CBC" w:rsidP="009974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CBC" w:rsidRDefault="00926CBC" w:rsidP="009974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CBC" w:rsidRDefault="00926CBC" w:rsidP="009974D3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柏潤</w:t>
            </w:r>
          </w:p>
        </w:tc>
      </w:tr>
      <w:tr w:rsidR="00CB1F2A" w:rsidTr="009974D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1F2A" w:rsidRDefault="00CB1F2A" w:rsidP="00FF6554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11"/>
                <w:attr w:name="Month" w:val="3"/>
                <w:attr w:name="Day" w:val="17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2011/3/17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1F2A" w:rsidRDefault="00CB1F2A" w:rsidP="009974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1F2A" w:rsidRDefault="00B0463E" w:rsidP="009974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STEP4.2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1F2A" w:rsidRDefault="00CB1F2A" w:rsidP="009974D3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柏潤</w:t>
            </w:r>
          </w:p>
        </w:tc>
      </w:tr>
      <w:tr w:rsidR="000D0B28" w:rsidTr="009974D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B28" w:rsidRDefault="000D0B28" w:rsidP="00FF6554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11"/>
                <w:attr w:name="Month" w:val="5"/>
                <w:attr w:name="Day" w:val="23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2011/5/23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B28" w:rsidRDefault="000D0B28" w:rsidP="009974D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B28" w:rsidRDefault="000D0B28" w:rsidP="009974D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修改顯示欄位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B28" w:rsidRDefault="000D0B28" w:rsidP="009974D3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</w:tbl>
    <w:p w:rsidR="00926CBC" w:rsidRDefault="00926CBC" w:rsidP="00926CB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980"/>
        <w:gridCol w:w="4327"/>
        <w:gridCol w:w="1520"/>
        <w:gridCol w:w="2051"/>
        <w:tblGridChange w:id="0">
          <w:tblGrid>
            <w:gridCol w:w="1310"/>
            <w:gridCol w:w="980"/>
            <w:gridCol w:w="4327"/>
            <w:gridCol w:w="1520"/>
            <w:gridCol w:w="2051"/>
          </w:tblGrid>
        </w:tblGridChange>
      </w:tblGrid>
      <w:tr w:rsidR="00204813" w:rsidRPr="00977DEC" w:rsidTr="009667D3">
        <w:tc>
          <w:tcPr>
            <w:tcW w:w="1310" w:type="dxa"/>
          </w:tcPr>
          <w:p w:rsidR="00204813" w:rsidRPr="00977DEC" w:rsidRDefault="00204813" w:rsidP="00454BE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77DEC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80" w:type="dxa"/>
          </w:tcPr>
          <w:p w:rsidR="00204813" w:rsidRPr="00977DEC" w:rsidRDefault="00204813" w:rsidP="00454BE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77DEC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27" w:type="dxa"/>
          </w:tcPr>
          <w:p w:rsidR="00204813" w:rsidRPr="00977DEC" w:rsidRDefault="00204813" w:rsidP="00454BE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77DEC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20" w:type="dxa"/>
          </w:tcPr>
          <w:p w:rsidR="00204813" w:rsidRPr="00977DEC" w:rsidRDefault="00204813" w:rsidP="00454BE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77DEC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1" w:type="dxa"/>
          </w:tcPr>
          <w:p w:rsidR="00204813" w:rsidRPr="00977DEC" w:rsidRDefault="00204813" w:rsidP="00454BE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77DEC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04813" w:rsidRPr="00977DEC" w:rsidTr="009667D3">
        <w:tc>
          <w:tcPr>
            <w:tcW w:w="1310" w:type="dxa"/>
          </w:tcPr>
          <w:p w:rsidR="00204813" w:rsidRPr="009667D3" w:rsidRDefault="00204813" w:rsidP="00454BE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667D3">
              <w:rPr>
                <w:rFonts w:ascii="細明體" w:eastAsia="細明體" w:hAnsi="細明體" w:cs="Courier New" w:hint="eastAsia"/>
                <w:sz w:val="20"/>
                <w:szCs w:val="20"/>
              </w:rPr>
              <w:t>2014/09/03</w:t>
            </w:r>
          </w:p>
        </w:tc>
        <w:tc>
          <w:tcPr>
            <w:tcW w:w="980" w:type="dxa"/>
          </w:tcPr>
          <w:p w:rsidR="00204813" w:rsidRPr="009667D3" w:rsidRDefault="00204813" w:rsidP="00454BE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667D3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27" w:type="dxa"/>
          </w:tcPr>
          <w:p w:rsidR="00933040" w:rsidRPr="009667D3" w:rsidRDefault="00933040" w:rsidP="00204813">
            <w:pPr>
              <w:numPr>
                <w:ilvl w:val="0"/>
                <w:numId w:val="5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667D3">
              <w:rPr>
                <w:rFonts w:ascii="細明體" w:eastAsia="細明體" w:hAnsi="細明體" w:cs="Courier New" w:hint="eastAsia"/>
                <w:sz w:val="20"/>
                <w:szCs w:val="20"/>
              </w:rPr>
              <w:t>整個作業打掉重做，調整後功能如下:</w:t>
            </w:r>
          </w:p>
          <w:p w:rsidR="00204813" w:rsidRPr="009667D3" w:rsidRDefault="00204813" w:rsidP="00204813">
            <w:pPr>
              <w:numPr>
                <w:ilvl w:val="0"/>
                <w:numId w:val="5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667D3">
              <w:rPr>
                <w:rFonts w:ascii="細明體" w:eastAsia="細明體" w:hAnsi="細明體" w:cs="Courier New" w:hint="eastAsia"/>
                <w:sz w:val="20"/>
                <w:szCs w:val="20"/>
              </w:rPr>
              <w:t>第一層:根據覆核單位統計未銷件件數，且點選單位可查詢該單位件數</w:t>
            </w:r>
          </w:p>
          <w:p w:rsidR="00204813" w:rsidRPr="009667D3" w:rsidRDefault="00204813" w:rsidP="00204813">
            <w:pPr>
              <w:numPr>
                <w:ilvl w:val="0"/>
                <w:numId w:val="5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667D3">
              <w:rPr>
                <w:rFonts w:ascii="細明體" w:eastAsia="細明體" w:hAnsi="細明體" w:cs="Courier New" w:hint="eastAsia"/>
                <w:sz w:val="20"/>
                <w:szCs w:val="20"/>
              </w:rPr>
              <w:t>第二層: 查詢該單位未銷件件數，且點選人名後，可查詢該人覆核的未銷件件數明細</w:t>
            </w:r>
          </w:p>
          <w:p w:rsidR="00204813" w:rsidRPr="009667D3" w:rsidRDefault="00204813" w:rsidP="005B29BB">
            <w:pPr>
              <w:numPr>
                <w:ilvl w:val="0"/>
                <w:numId w:val="5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667D3">
              <w:rPr>
                <w:rFonts w:ascii="細明體" w:eastAsia="細明體" w:hAnsi="細明體" w:cs="Courier New" w:hint="eastAsia"/>
                <w:sz w:val="20"/>
                <w:szCs w:val="20"/>
              </w:rPr>
              <w:t>第三層: 查詢該人覆核的未銷件件數明細</w:t>
            </w:r>
          </w:p>
          <w:p w:rsidR="00204813" w:rsidRPr="009667D3" w:rsidRDefault="00204813" w:rsidP="009667D3">
            <w:pPr>
              <w:spacing w:line="240" w:lineRule="atLeast"/>
              <w:ind w:left="36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667D3">
              <w:rPr>
                <w:rFonts w:ascii="細明體" w:eastAsia="細明體" w:hAnsi="細明體" w:cs="Courier New" w:hint="eastAsia"/>
                <w:sz w:val="20"/>
                <w:szCs w:val="20"/>
              </w:rPr>
              <w:t>內容如下:受理編號，事故者，不給付日期，轉送/郵寄日期，送件人，送件單位，服務中心</w:t>
            </w:r>
          </w:p>
        </w:tc>
        <w:tc>
          <w:tcPr>
            <w:tcW w:w="1520" w:type="dxa"/>
          </w:tcPr>
          <w:p w:rsidR="00204813" w:rsidRPr="009667D3" w:rsidRDefault="00204813" w:rsidP="00454BEB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9667D3">
              <w:rPr>
                <w:rFonts w:hint="eastAsia"/>
                <w:sz w:val="20"/>
                <w:szCs w:val="20"/>
              </w:rPr>
              <w:t>鐵元</w:t>
            </w:r>
          </w:p>
        </w:tc>
        <w:tc>
          <w:tcPr>
            <w:tcW w:w="2051" w:type="dxa"/>
          </w:tcPr>
          <w:p w:rsidR="00204813" w:rsidRPr="009667D3" w:rsidRDefault="00204813" w:rsidP="00454BEB">
            <w:pPr>
              <w:spacing w:line="240" w:lineRule="atLeast"/>
            </w:pPr>
            <w:r w:rsidRPr="009667D3">
              <w:t>140722000160</w:t>
            </w:r>
          </w:p>
        </w:tc>
      </w:tr>
      <w:tr w:rsidR="0097449D" w:rsidRPr="00E179AF" w:rsidTr="009667D3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9D" w:rsidRPr="00977DEC" w:rsidRDefault="0097449D" w:rsidP="00B630D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2017/02/15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9D" w:rsidRPr="00977DEC" w:rsidRDefault="0097449D" w:rsidP="00B630D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9D" w:rsidRDefault="0097449D" w:rsidP="009667D3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第三層: 查詢該人覆核的未銷件件數明細</w:t>
            </w:r>
          </w:p>
          <w:p w:rsidR="0097449D" w:rsidRPr="002B7B3D" w:rsidRDefault="0097449D" w:rsidP="0097449D">
            <w:pPr>
              <w:spacing w:line="240" w:lineRule="atLeast"/>
              <w:ind w:left="360" w:hanging="360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新增處理按鈕 可以根據該案件目前不同的寄件方式連結到對應的處理畫面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9D" w:rsidRPr="00977DEC" w:rsidRDefault="0097449D" w:rsidP="00B630D7">
            <w:pPr>
              <w:spacing w:line="240" w:lineRule="atLeast"/>
              <w:jc w:val="center"/>
              <w:rPr>
                <w:rFonts w:hint="eastAsia"/>
                <w:color w:val="FF0000"/>
                <w:sz w:val="20"/>
                <w:szCs w:val="20"/>
              </w:rPr>
            </w:pPr>
            <w:r w:rsidRPr="00977DEC">
              <w:rPr>
                <w:rFonts w:hint="eastAsia"/>
                <w:color w:val="FF0000"/>
                <w:sz w:val="20"/>
                <w:szCs w:val="20"/>
              </w:rPr>
              <w:t>鐵元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49D" w:rsidRPr="00E179AF" w:rsidRDefault="000F39AA" w:rsidP="00B630D7">
            <w:pPr>
              <w:spacing w:line="240" w:lineRule="atLeast"/>
              <w:rPr>
                <w:color w:val="FF0000"/>
              </w:rPr>
            </w:pPr>
            <w:r>
              <w:t>170215000423</w:t>
            </w:r>
          </w:p>
        </w:tc>
      </w:tr>
      <w:tr w:rsidR="005B29BB" w:rsidRPr="00E179AF" w:rsidTr="009667D3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BB" w:rsidRDefault="005B29BB" w:rsidP="00B630D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2017/07/05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BB" w:rsidRDefault="005B29BB" w:rsidP="00B630D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BB" w:rsidRDefault="005B29BB" w:rsidP="0097449D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5B29B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取消單位查詢設控，顯示各科案件，非該單位也可以進入查詢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明細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BB" w:rsidRPr="00977DEC" w:rsidRDefault="005B29BB" w:rsidP="00B630D7">
            <w:pPr>
              <w:spacing w:line="240" w:lineRule="atLeast"/>
              <w:jc w:val="center"/>
              <w:rPr>
                <w:rFonts w:hint="eastAsia"/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德仁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BB" w:rsidRDefault="005B29BB" w:rsidP="00B630D7">
            <w:pPr>
              <w:spacing w:line="240" w:lineRule="atLeast"/>
            </w:pPr>
            <w:r w:rsidRPr="005B29BB">
              <w:t>170703001873</w:t>
            </w:r>
          </w:p>
        </w:tc>
      </w:tr>
      <w:tr w:rsidR="000D7D5C" w:rsidRPr="00E179AF" w:rsidTr="009667D3">
        <w:tc>
          <w:tcPr>
            <w:tcW w:w="1310" w:type="dxa"/>
          </w:tcPr>
          <w:p w:rsidR="000D7D5C" w:rsidRDefault="000D7D5C" w:rsidP="000D7D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2017/12/30</w:t>
            </w:r>
          </w:p>
        </w:tc>
        <w:tc>
          <w:tcPr>
            <w:tcW w:w="980" w:type="dxa"/>
          </w:tcPr>
          <w:p w:rsidR="000D7D5C" w:rsidRDefault="000D7D5C" w:rsidP="000D7D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5</w:t>
            </w:r>
          </w:p>
        </w:tc>
        <w:tc>
          <w:tcPr>
            <w:tcW w:w="4327" w:type="dxa"/>
          </w:tcPr>
          <w:p w:rsidR="000D7D5C" w:rsidRPr="005B29BB" w:rsidRDefault="000D7D5C" w:rsidP="000D7D5C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BE6D14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行政中心編制調整</w:t>
            </w:r>
          </w:p>
        </w:tc>
        <w:tc>
          <w:tcPr>
            <w:tcW w:w="1520" w:type="dxa"/>
          </w:tcPr>
          <w:p w:rsidR="000D7D5C" w:rsidRDefault="000D7D5C" w:rsidP="000D7D5C">
            <w:pPr>
              <w:spacing w:line="240" w:lineRule="atLeast"/>
              <w:jc w:val="center"/>
              <w:rPr>
                <w:rFonts w:hint="eastAsia"/>
                <w:color w:val="FF0000"/>
                <w:sz w:val="20"/>
                <w:szCs w:val="20"/>
              </w:rPr>
            </w:pPr>
            <w:r w:rsidRPr="00BE6D14"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伯珊</w:t>
            </w:r>
          </w:p>
        </w:tc>
        <w:tc>
          <w:tcPr>
            <w:tcW w:w="2051" w:type="dxa"/>
          </w:tcPr>
          <w:p w:rsidR="000D7D5C" w:rsidRPr="005B29BB" w:rsidRDefault="000D7D5C" w:rsidP="000D7D5C">
            <w:pPr>
              <w:spacing w:line="240" w:lineRule="atLeast"/>
            </w:pPr>
            <w:r w:rsidRPr="00BE6D14">
              <w:rPr>
                <w:b/>
                <w:bCs/>
              </w:rPr>
              <w:t>171218000847</w:t>
            </w:r>
          </w:p>
        </w:tc>
      </w:tr>
      <w:tr w:rsidR="00A43DE1" w:rsidRPr="00E179AF" w:rsidTr="009667D3">
        <w:tc>
          <w:tcPr>
            <w:tcW w:w="1310" w:type="dxa"/>
          </w:tcPr>
          <w:p w:rsidR="00A43DE1" w:rsidRPr="006968B5" w:rsidRDefault="00A43DE1" w:rsidP="00A43DE1">
            <w:pPr>
              <w:rPr>
                <w:rFonts w:hint="eastAsia"/>
              </w:rPr>
            </w:pPr>
            <w:r w:rsidRPr="006968B5">
              <w:rPr>
                <w:rFonts w:hint="eastAsia"/>
              </w:rPr>
              <w:t>2018/06/29</w:t>
            </w:r>
          </w:p>
        </w:tc>
        <w:tc>
          <w:tcPr>
            <w:tcW w:w="980" w:type="dxa"/>
          </w:tcPr>
          <w:p w:rsidR="00A43DE1" w:rsidRPr="006968B5" w:rsidRDefault="00A43DE1" w:rsidP="00A43D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6</w:t>
            </w:r>
          </w:p>
        </w:tc>
        <w:tc>
          <w:tcPr>
            <w:tcW w:w="4327" w:type="dxa"/>
          </w:tcPr>
          <w:p w:rsidR="00A43DE1" w:rsidRPr="006968B5" w:rsidRDefault="00A43DE1" w:rsidP="00A43DE1">
            <w:pPr>
              <w:rPr>
                <w:rFonts w:hint="eastAsia"/>
              </w:rPr>
            </w:pPr>
            <w:r w:rsidRPr="006968B5">
              <w:rPr>
                <w:rFonts w:hint="eastAsia"/>
              </w:rPr>
              <w:t xml:space="preserve">logSecurity </w:t>
            </w:r>
            <w:r w:rsidRPr="006968B5">
              <w:rPr>
                <w:rFonts w:hint="eastAsia"/>
              </w:rPr>
              <w:t>清查</w:t>
            </w:r>
          </w:p>
        </w:tc>
        <w:tc>
          <w:tcPr>
            <w:tcW w:w="1520" w:type="dxa"/>
          </w:tcPr>
          <w:p w:rsidR="00A43DE1" w:rsidRPr="006968B5" w:rsidRDefault="00A43DE1" w:rsidP="00A43DE1">
            <w:pPr>
              <w:ind w:firstLineChars="150" w:firstLine="360"/>
              <w:rPr>
                <w:rFonts w:hint="eastAsia"/>
              </w:rPr>
            </w:pPr>
            <w:r w:rsidRPr="006968B5">
              <w:rPr>
                <w:rFonts w:hint="eastAsia"/>
              </w:rPr>
              <w:t>德仁</w:t>
            </w:r>
          </w:p>
        </w:tc>
        <w:tc>
          <w:tcPr>
            <w:tcW w:w="2051" w:type="dxa"/>
          </w:tcPr>
          <w:p w:rsidR="00A43DE1" w:rsidRDefault="00A43DE1" w:rsidP="00A43DE1">
            <w:r w:rsidRPr="006968B5">
              <w:rPr>
                <w:rFonts w:hint="eastAsia"/>
              </w:rPr>
              <w:t>180511000919</w:t>
            </w:r>
          </w:p>
        </w:tc>
      </w:tr>
      <w:tr w:rsidR="009667D3" w:rsidRPr="00E179AF" w:rsidTr="009667D3">
        <w:trPr>
          <w:ins w:id="1" w:author="蕭侑文" w:date="2019-11-20T19:02:00Z"/>
        </w:trPr>
        <w:tc>
          <w:tcPr>
            <w:tcW w:w="1310" w:type="dxa"/>
          </w:tcPr>
          <w:p w:rsidR="009667D3" w:rsidRPr="006968B5" w:rsidRDefault="009667D3" w:rsidP="009667D3">
            <w:pPr>
              <w:rPr>
                <w:ins w:id="2" w:author="蕭侑文" w:date="2019-11-20T19:02:00Z"/>
                <w:rFonts w:hint="eastAsia"/>
              </w:rPr>
            </w:pPr>
            <w:ins w:id="3" w:author="蕭侑文" w:date="2019-11-20T19:0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2019/11/20</w:t>
              </w:r>
            </w:ins>
          </w:p>
        </w:tc>
        <w:tc>
          <w:tcPr>
            <w:tcW w:w="980" w:type="dxa"/>
          </w:tcPr>
          <w:p w:rsidR="009667D3" w:rsidRDefault="009667D3" w:rsidP="009667D3">
            <w:pPr>
              <w:jc w:val="center"/>
              <w:rPr>
                <w:ins w:id="4" w:author="蕭侑文" w:date="2019-11-20T19:02:00Z"/>
                <w:rFonts w:hint="eastAsia"/>
              </w:rPr>
              <w:pPrChange w:id="5" w:author="蕭侑文" w:date="2019-11-20T19:02:00Z">
                <w:pPr/>
              </w:pPrChange>
            </w:pPr>
            <w:ins w:id="6" w:author="蕭侑文" w:date="2019-11-20T19:02:00Z">
              <w:r>
                <w:rPr>
                  <w:rFonts w:hint="eastAsia"/>
                </w:rPr>
                <w:t>7</w:t>
              </w:r>
            </w:ins>
          </w:p>
        </w:tc>
        <w:tc>
          <w:tcPr>
            <w:tcW w:w="4327" w:type="dxa"/>
          </w:tcPr>
          <w:p w:rsidR="009667D3" w:rsidRPr="006968B5" w:rsidRDefault="009667D3" w:rsidP="009667D3">
            <w:pPr>
              <w:rPr>
                <w:ins w:id="7" w:author="蕭侑文" w:date="2019-11-20T19:02:00Z"/>
                <w:rFonts w:hint="eastAsia"/>
              </w:rPr>
            </w:pPr>
            <w:ins w:id="8" w:author="蕭侑文" w:date="2019-11-20T19:02:00Z">
              <w:r>
                <w:rPr>
                  <w:rFonts w:hint="eastAsia"/>
                  <w:color w:val="0000FF"/>
                  <w:sz w:val="20"/>
                  <w:szCs w:val="20"/>
                </w:rPr>
                <w:t>電子不給付函</w:t>
              </w:r>
            </w:ins>
          </w:p>
        </w:tc>
        <w:tc>
          <w:tcPr>
            <w:tcW w:w="1520" w:type="dxa"/>
          </w:tcPr>
          <w:p w:rsidR="009667D3" w:rsidRPr="006968B5" w:rsidRDefault="009667D3" w:rsidP="009667D3">
            <w:pPr>
              <w:ind w:firstLineChars="150" w:firstLine="300"/>
              <w:rPr>
                <w:ins w:id="9" w:author="蕭侑文" w:date="2019-11-20T19:02:00Z"/>
                <w:rFonts w:hint="eastAsia"/>
              </w:rPr>
            </w:pPr>
            <w:ins w:id="10" w:author="蕭侑文" w:date="2019-11-20T19:02:00Z">
              <w:r>
                <w:rPr>
                  <w:rFonts w:hint="eastAsia"/>
                  <w:sz w:val="20"/>
                  <w:szCs w:val="20"/>
                </w:rPr>
                <w:t>侑文</w:t>
              </w:r>
            </w:ins>
          </w:p>
        </w:tc>
        <w:tc>
          <w:tcPr>
            <w:tcW w:w="2051" w:type="dxa"/>
          </w:tcPr>
          <w:p w:rsidR="009667D3" w:rsidRPr="006968B5" w:rsidRDefault="009667D3" w:rsidP="009667D3">
            <w:pPr>
              <w:rPr>
                <w:ins w:id="11" w:author="蕭侑文" w:date="2019-11-20T19:02:00Z"/>
                <w:rFonts w:hint="eastAsia"/>
              </w:rPr>
            </w:pPr>
            <w:ins w:id="12" w:author="蕭侑文" w:date="2019-11-20T19:02:00Z">
              <w:r>
                <w:rPr>
                  <w:rFonts w:hint="eastAsia"/>
                  <w:color w:val="000000"/>
                  <w:sz w:val="20"/>
                  <w:szCs w:val="20"/>
                </w:rPr>
                <w:t>191120000661</w:t>
              </w:r>
            </w:ins>
          </w:p>
        </w:tc>
      </w:tr>
    </w:tbl>
    <w:p w:rsidR="00204813" w:rsidRDefault="00204813" w:rsidP="00926CB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26CBC" w:rsidRPr="009A6B2B" w:rsidRDefault="00926CBC" w:rsidP="00926CB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cs="Courier New"/>
          <w:b/>
        </w:rPr>
      </w:pP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26CBC" w:rsidRPr="00E01490" w:rsidTr="009974D3">
        <w:tc>
          <w:tcPr>
            <w:tcW w:w="2340" w:type="dxa"/>
          </w:tcPr>
          <w:p w:rsidR="00926CBC" w:rsidRPr="00E01490" w:rsidRDefault="00926CBC" w:rsidP="009974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26CBC" w:rsidRPr="00E01490" w:rsidRDefault="00204813" w:rsidP="009974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667D3">
              <w:rPr>
                <w:rFonts w:ascii="細明體" w:eastAsia="細明體" w:hAnsi="細明體" w:hint="eastAsia"/>
                <w:sz w:val="20"/>
                <w:szCs w:val="20"/>
              </w:rPr>
              <w:t>不給付未銷件統計(服務科)</w:t>
            </w:r>
          </w:p>
        </w:tc>
      </w:tr>
      <w:tr w:rsidR="00926CBC" w:rsidRPr="00E01490" w:rsidTr="009974D3">
        <w:tc>
          <w:tcPr>
            <w:tcW w:w="2340" w:type="dxa"/>
          </w:tcPr>
          <w:p w:rsidR="00926CBC" w:rsidRPr="00E01490" w:rsidRDefault="00926CBC" w:rsidP="009974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26CBC" w:rsidRPr="00E01490" w:rsidRDefault="00926CBC" w:rsidP="008825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ABA_0</w:t>
            </w:r>
            <w:r w:rsidR="00882505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26CBC" w:rsidRPr="00E01490" w:rsidTr="009974D3">
        <w:tc>
          <w:tcPr>
            <w:tcW w:w="2340" w:type="dxa"/>
          </w:tcPr>
          <w:p w:rsidR="00926CBC" w:rsidRPr="00E01490" w:rsidRDefault="00926CBC" w:rsidP="009974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26CBC" w:rsidRPr="00E01490" w:rsidRDefault="00926CBC" w:rsidP="009974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26CBC" w:rsidRPr="00E01490" w:rsidTr="009974D3">
        <w:tc>
          <w:tcPr>
            <w:tcW w:w="2340" w:type="dxa"/>
          </w:tcPr>
          <w:p w:rsidR="00926CBC" w:rsidRPr="00E01490" w:rsidRDefault="00926CBC" w:rsidP="009974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26CBC" w:rsidRPr="00E01490" w:rsidRDefault="00204813" w:rsidP="008570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不給付未銷件統計(服務科)</w:t>
            </w:r>
          </w:p>
        </w:tc>
      </w:tr>
      <w:tr w:rsidR="00926CBC" w:rsidRPr="00E01490" w:rsidTr="009974D3">
        <w:tc>
          <w:tcPr>
            <w:tcW w:w="2340" w:type="dxa"/>
          </w:tcPr>
          <w:p w:rsidR="00926CBC" w:rsidRPr="00E01490" w:rsidRDefault="00926CBC" w:rsidP="009974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920" w:type="dxa"/>
          </w:tcPr>
          <w:p w:rsidR="00926CBC" w:rsidRPr="00E01490" w:rsidRDefault="00926CBC" w:rsidP="009974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926CBC" w:rsidRDefault="00926CBC" w:rsidP="00926CB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26CBC" w:rsidRPr="001053C1" w:rsidRDefault="00926CBC" w:rsidP="00926CB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</w:rPr>
      </w:pPr>
      <w:r w:rsidRPr="001053C1">
        <w:rPr>
          <w:rFonts w:ascii="細明體" w:eastAsia="細明體" w:hAnsi="細明體" w:hint="eastAsia"/>
          <w:b/>
        </w:rPr>
        <w:t>程式流程圖</w:t>
      </w:r>
    </w:p>
    <w:p w:rsidR="00926CBC" w:rsidRDefault="00F5539A" w:rsidP="00926CBC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3.5pt;margin-top:15.15pt;width:101.1pt;height:51.75pt;z-index:251657728">
            <v:textbox style="mso-next-textbox:#_x0000_s1028">
              <w:txbxContent>
                <w:p w:rsidR="00926CBC" w:rsidRPr="00F5539A" w:rsidRDefault="00933040" w:rsidP="00F5539A"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選擇服務科</w:t>
                  </w:r>
                </w:p>
              </w:txbxContent>
            </v:textbox>
          </v:shape>
        </w:pict>
      </w:r>
      <w:r w:rsidR="00926CBC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6" type="#_x0000_t134" style="position:absolute;margin-left:136.5pt;margin-top:5.25pt;width:122.25pt;height:71.4pt;z-index:251655680">
            <v:textbox style="mso-next-textbox:#_x0000_s1026">
              <w:txbxContent>
                <w:p w:rsidR="00926CBC" w:rsidRPr="004543FB" w:rsidRDefault="00933040" w:rsidP="00F5539A">
                  <w:pPr>
                    <w:rPr>
                      <w:rFonts w:hint="eastAsia"/>
                      <w:sz w:val="16"/>
                      <w:szCs w:val="16"/>
                    </w:rPr>
                  </w:pPr>
                  <w:r w:rsidRPr="007D4882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不給付未銷件統計</w:t>
                  </w:r>
                </w:p>
              </w:txbxContent>
            </v:textbox>
          </v:shape>
        </w:pict>
      </w:r>
      <w:r w:rsidR="00926CBC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0" type="#_x0000_t132" style="position:absolute;margin-left:288.9pt;margin-top:3.9pt;width:81.15pt;height:74.25pt;z-index:251659776">
            <v:textbox style="mso-next-textbox:#_x0000_s1030">
              <w:txbxContent>
                <w:p w:rsidR="00926CBC" w:rsidRDefault="00926CBC" w:rsidP="00926CBC">
                  <w:pPr>
                    <w:jc w:val="center"/>
                  </w:pPr>
                  <w:r w:rsidRPr="00C7311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不給付函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簽收</w:t>
                  </w:r>
                  <w:r w:rsidRPr="00B365C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檔DTAAB</w:t>
                  </w:r>
                  <w:r>
                    <w:rPr>
                      <w:rFonts w:ascii="細明體" w:eastAsia="細明體" w:hAnsi="細明體" w:hint="eastAsia"/>
                      <w:bCs/>
                      <w:color w:val="000000"/>
                      <w:sz w:val="20"/>
                    </w:rPr>
                    <w:t>A01</w:t>
                  </w:r>
                </w:p>
              </w:txbxContent>
            </v:textbox>
          </v:shape>
        </w:pict>
      </w:r>
    </w:p>
    <w:p w:rsidR="00926CBC" w:rsidRDefault="00926CBC" w:rsidP="00926CBC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926CBC" w:rsidRDefault="00926CBC" w:rsidP="00926CBC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61pt;margin-top:7.65pt;width:24.75pt;height:.05pt;flip:x;z-index:251658752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7" type="#_x0000_t32" style="position:absolute;margin-left:120.6pt;margin-top:6.15pt;width:12.9pt;height:0;z-index:251656704" o:connectortype="straight">
            <v:stroke endarrow="block"/>
          </v:shape>
        </w:pict>
      </w:r>
    </w:p>
    <w:p w:rsidR="00926CBC" w:rsidRDefault="00926CBC" w:rsidP="00926CBC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926CBC" w:rsidRDefault="00926CBC" w:rsidP="00926CBC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bookmarkStart w:id="13" w:name="_GoBack"/>
      <w:bookmarkEnd w:id="13"/>
    </w:p>
    <w:p w:rsidR="00926CBC" w:rsidRDefault="00926CBC" w:rsidP="00926CB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</w:rPr>
      </w:pPr>
      <w:r>
        <w:rPr>
          <w:rFonts w:ascii="細明體" w:eastAsia="細明體" w:hAnsi="細明體" w:hint="eastAsia"/>
          <w:b/>
        </w:rPr>
        <w:t>相關檔案</w:t>
      </w:r>
    </w:p>
    <w:tbl>
      <w:tblPr>
        <w:tblW w:w="91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697"/>
      </w:tblGrid>
      <w:tr w:rsidR="00926CBC" w:rsidRPr="00E01490" w:rsidTr="009974D3">
        <w:tc>
          <w:tcPr>
            <w:tcW w:w="720" w:type="dxa"/>
          </w:tcPr>
          <w:p w:rsidR="00926CBC" w:rsidRPr="00C829C1" w:rsidRDefault="00926CBC" w:rsidP="009974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926CBC" w:rsidRPr="00C829C1" w:rsidRDefault="00926CBC" w:rsidP="009974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697" w:type="dxa"/>
          </w:tcPr>
          <w:p w:rsidR="00926CBC" w:rsidRPr="00C829C1" w:rsidRDefault="00926CBC" w:rsidP="009974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</w:tr>
      <w:tr w:rsidR="00926CBC" w:rsidRPr="00E01490" w:rsidTr="009974D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26CBC" w:rsidRPr="00E01490" w:rsidRDefault="00926CBC" w:rsidP="009974D3">
            <w:pPr>
              <w:widowControl/>
              <w:numPr>
                <w:ilvl w:val="0"/>
                <w:numId w:val="3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926CBC" w:rsidRPr="00B368C7" w:rsidRDefault="00926CBC" w:rsidP="009974D3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</w:rPr>
            </w:pPr>
            <w:r w:rsidRPr="00B368C7">
              <w:rPr>
                <w:rFonts w:ascii="細明體" w:eastAsia="細明體" w:hAnsi="細明體" w:hint="eastAsia"/>
                <w:kern w:val="2"/>
                <w:lang w:eastAsia="zh-TW"/>
              </w:rPr>
              <w:t>不給付函簽收檔</w:t>
            </w:r>
          </w:p>
        </w:tc>
        <w:tc>
          <w:tcPr>
            <w:tcW w:w="4697" w:type="dxa"/>
          </w:tcPr>
          <w:p w:rsidR="00926CBC" w:rsidRPr="00B368C7" w:rsidRDefault="00926CBC" w:rsidP="009974D3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368C7">
              <w:rPr>
                <w:rFonts w:ascii="細明體" w:eastAsia="細明體" w:hAnsi="細明體" w:hint="eastAsia"/>
                <w:sz w:val="20"/>
                <w:szCs w:val="20"/>
              </w:rPr>
              <w:t>DTAABA01</w:t>
            </w:r>
          </w:p>
        </w:tc>
      </w:tr>
      <w:tr w:rsidR="00902F84" w:rsidRPr="00E01490" w:rsidTr="009974D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02F84" w:rsidRPr="00E01490" w:rsidRDefault="00902F84" w:rsidP="009974D3">
            <w:pPr>
              <w:widowControl/>
              <w:numPr>
                <w:ilvl w:val="0"/>
                <w:numId w:val="3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902F84" w:rsidRPr="00B368C7" w:rsidRDefault="00902F84" w:rsidP="009974D3">
            <w:pPr>
              <w:pStyle w:val="Tabletext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理賠受理輸入申請書檔</w:t>
            </w:r>
          </w:p>
        </w:tc>
        <w:tc>
          <w:tcPr>
            <w:tcW w:w="4697" w:type="dxa"/>
          </w:tcPr>
          <w:p w:rsidR="00902F84" w:rsidRPr="005B29BB" w:rsidRDefault="00902F84" w:rsidP="009974D3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</w:rPr>
              <w:t>DTAAA010</w:t>
            </w:r>
          </w:p>
        </w:tc>
      </w:tr>
    </w:tbl>
    <w:p w:rsidR="00926CBC" w:rsidRPr="009A6B2B" w:rsidRDefault="00926CBC" w:rsidP="00926CBC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926CBC" w:rsidRDefault="00926CBC" w:rsidP="00926CB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</w:rPr>
      </w:pPr>
      <w:r>
        <w:rPr>
          <w:rFonts w:ascii="細明體" w:eastAsia="細明體" w:hAnsi="細明體" w:hint="eastAsia"/>
          <w:b/>
        </w:rPr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926CBC" w:rsidRPr="00E01490" w:rsidTr="009974D3">
        <w:tc>
          <w:tcPr>
            <w:tcW w:w="720" w:type="dxa"/>
          </w:tcPr>
          <w:p w:rsidR="00926CBC" w:rsidRPr="00C829C1" w:rsidRDefault="00926CBC" w:rsidP="009974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926CBC" w:rsidRPr="00C829C1" w:rsidRDefault="00926CBC" w:rsidP="009974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926CBC" w:rsidRPr="00C829C1" w:rsidRDefault="00926CBC" w:rsidP="009974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26CBC" w:rsidRPr="00E01490" w:rsidTr="009974D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26CBC" w:rsidRPr="00E01490" w:rsidRDefault="00926CBC" w:rsidP="009974D3">
            <w:pPr>
              <w:widowControl/>
              <w:numPr>
                <w:ilvl w:val="0"/>
                <w:numId w:val="4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926CBC" w:rsidRPr="00B368C7" w:rsidRDefault="00926CBC" w:rsidP="009974D3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4711" w:type="dxa"/>
          </w:tcPr>
          <w:p w:rsidR="00926CBC" w:rsidRPr="00B368C7" w:rsidRDefault="00926CBC" w:rsidP="009974D3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926CBC" w:rsidRDefault="00926CBC" w:rsidP="00926CB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33040" w:rsidRPr="009667D3" w:rsidRDefault="00926CBC" w:rsidP="00926CB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b/>
          <w:lang w:eastAsia="zh-TW"/>
        </w:rPr>
      </w:pPr>
      <w:r>
        <w:rPr>
          <w:rFonts w:ascii="細明體" w:eastAsia="細明體" w:hAnsi="細明體" w:hint="eastAsia"/>
          <w:b/>
          <w:lang w:eastAsia="zh-TW"/>
        </w:rPr>
        <w:t>畫面</w:t>
      </w:r>
    </w:p>
    <w:p w:rsidR="00933040" w:rsidRDefault="00933040" w:rsidP="009667D3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cs="Courier New" w:hint="eastAsia"/>
          <w:color w:val="FF0000"/>
          <w:lang w:eastAsia="zh-TW"/>
        </w:rPr>
      </w:pPr>
      <w:r>
        <w:rPr>
          <w:rFonts w:hint="eastAsia"/>
          <w:kern w:val="2"/>
          <w:lang w:eastAsia="zh-TW"/>
        </w:rPr>
        <w:t>第一層</w:t>
      </w:r>
      <w:r>
        <w:rPr>
          <w:rFonts w:hint="eastAsia"/>
          <w:kern w:val="2"/>
          <w:lang w:eastAsia="zh-TW"/>
        </w:rPr>
        <w:t>:</w:t>
      </w:r>
      <w:r w:rsidRPr="00933040">
        <w:rPr>
          <w:rFonts w:ascii="細明體" w:eastAsia="細明體" w:hAnsi="細明體" w:cs="Courier New" w:hint="eastAsia"/>
          <w:color w:val="FF0000"/>
          <w:lang w:eastAsia="zh-TW"/>
        </w:rPr>
        <w:t xml:space="preserve"> </w:t>
      </w:r>
      <w:r>
        <w:rPr>
          <w:rFonts w:ascii="細明體" w:eastAsia="細明體" w:hAnsi="細明體" w:cs="Courier New" w:hint="eastAsia"/>
          <w:color w:val="FF0000"/>
          <w:lang w:eastAsia="zh-TW"/>
        </w:rPr>
        <w:t>根據覆核單位統計未銷件件數，且點選單位可查詢該單位件數</w:t>
      </w:r>
    </w:p>
    <w:tbl>
      <w:tblPr>
        <w:tblW w:w="9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4" w:author="蕭侑文" w:date="2019-11-20T19:04:00Z">
          <w:tblPr>
            <w:tblW w:w="1513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236"/>
        <w:gridCol w:w="1418"/>
        <w:gridCol w:w="1559"/>
        <w:gridCol w:w="1416"/>
        <w:gridCol w:w="1843"/>
        <w:gridCol w:w="945"/>
        <w:tblGridChange w:id="15">
          <w:tblGrid>
            <w:gridCol w:w="2236"/>
            <w:gridCol w:w="1418"/>
            <w:gridCol w:w="1559"/>
            <w:gridCol w:w="1416"/>
            <w:gridCol w:w="7565"/>
            <w:gridCol w:w="945"/>
          </w:tblGrid>
        </w:tblGridChange>
      </w:tblGrid>
      <w:tr w:rsidR="00F70978" w:rsidRPr="009E1669" w:rsidTr="00B94546">
        <w:tc>
          <w:tcPr>
            <w:tcW w:w="2236" w:type="dxa"/>
            <w:shd w:val="clear" w:color="auto" w:fill="D6E3BC"/>
            <w:tcPrChange w:id="16" w:author="蕭侑文" w:date="2019-11-20T19:04:00Z">
              <w:tcPr>
                <w:tcW w:w="2236" w:type="dxa"/>
                <w:shd w:val="clear" w:color="auto" w:fill="D6E3BC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單位</w:t>
            </w:r>
          </w:p>
        </w:tc>
        <w:tc>
          <w:tcPr>
            <w:tcW w:w="1418" w:type="dxa"/>
            <w:shd w:val="clear" w:color="auto" w:fill="D6E3BC"/>
            <w:tcPrChange w:id="17" w:author="蕭侑文" w:date="2019-11-20T19:04:00Z">
              <w:tcPr>
                <w:tcW w:w="1418" w:type="dxa"/>
                <w:shd w:val="clear" w:color="auto" w:fill="D6E3BC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尚未處理</w:t>
            </w:r>
          </w:p>
        </w:tc>
        <w:tc>
          <w:tcPr>
            <w:tcW w:w="1559" w:type="dxa"/>
            <w:shd w:val="clear" w:color="auto" w:fill="D6E3BC"/>
            <w:tcPrChange w:id="18" w:author="蕭侑文" w:date="2019-11-20T19:04:00Z">
              <w:tcPr>
                <w:tcW w:w="1559" w:type="dxa"/>
                <w:shd w:val="clear" w:color="auto" w:fill="D6E3BC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郵寄未銷件</w:t>
            </w:r>
          </w:p>
        </w:tc>
        <w:tc>
          <w:tcPr>
            <w:tcW w:w="1416" w:type="dxa"/>
            <w:shd w:val="clear" w:color="auto" w:fill="D6E3BC"/>
            <w:tcPrChange w:id="19" w:author="蕭侑文" w:date="2019-11-20T19:04:00Z">
              <w:tcPr>
                <w:tcW w:w="1416" w:type="dxa"/>
                <w:shd w:val="clear" w:color="auto" w:fill="D6E3BC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ins w:id="20" w:author="蕭侑文" w:date="2019-11-20T19:03:00Z"/>
                <w:rFonts w:ascii="標楷體" w:eastAsia="標楷體" w:hAnsi="標楷體" w:hint="eastAsia"/>
                <w:sz w:val="20"/>
                <w:szCs w:val="20"/>
              </w:rPr>
            </w:pPr>
            <w:ins w:id="21" w:author="蕭侑文" w:date="2019-11-20T19:03:00Z">
              <w:r w:rsidRPr="009E1669">
                <w:rPr>
                  <w:rFonts w:ascii="標楷體" w:eastAsia="標楷體" w:hAnsi="標楷體" w:hint="eastAsia"/>
                  <w:sz w:val="20"/>
                  <w:szCs w:val="20"/>
                </w:rPr>
                <w:t>服務中心</w:t>
              </w:r>
            </w:ins>
          </w:p>
        </w:tc>
        <w:tc>
          <w:tcPr>
            <w:tcW w:w="1843" w:type="dxa"/>
            <w:shd w:val="clear" w:color="auto" w:fill="D6E3BC"/>
            <w:tcPrChange w:id="22" w:author="蕭侑文" w:date="2019-11-20T19:04:00Z">
              <w:tcPr>
                <w:tcW w:w="7565" w:type="dxa"/>
                <w:shd w:val="clear" w:color="auto" w:fill="D6E3BC"/>
              </w:tcPr>
            </w:tcPrChange>
          </w:tcPr>
          <w:p w:rsidR="00F70978" w:rsidRDefault="00F70978" w:rsidP="00F70978">
            <w:pPr>
              <w:spacing w:line="300" w:lineRule="exact"/>
              <w:jc w:val="center"/>
              <w:rPr>
                <w:ins w:id="23" w:author="蕭侑文" w:date="2019-11-20T19:04:00Z"/>
                <w:rFonts w:ascii="標楷體" w:eastAsia="標楷體" w:hAnsi="標楷體"/>
                <w:sz w:val="20"/>
                <w:szCs w:val="20"/>
              </w:rPr>
              <w:pPrChange w:id="24" w:author="蕭侑文" w:date="2019-11-20T19:04:00Z">
                <w:pPr>
                  <w:spacing w:line="300" w:lineRule="exact"/>
                  <w:jc w:val="center"/>
                </w:pPr>
              </w:pPrChange>
            </w:pPr>
            <w:ins w:id="25" w:author="蕭侑文" w:date="2019-11-20T19:03:00Z">
              <w:r w:rsidRPr="009E1669" w:rsidDel="00F70978">
                <w:rPr>
                  <w:rFonts w:ascii="標楷體" w:eastAsia="標楷體" w:hAnsi="標楷體" w:hint="eastAsia"/>
                  <w:sz w:val="20"/>
                  <w:szCs w:val="20"/>
                </w:rPr>
                <w:t xml:space="preserve"> </w:t>
              </w:r>
              <w:r>
                <w:rPr>
                  <w:rFonts w:ascii="標楷體" w:eastAsia="標楷體" w:hAnsi="標楷體" w:hint="eastAsia"/>
                  <w:sz w:val="20"/>
                  <w:szCs w:val="20"/>
                </w:rPr>
                <w:t>簡訊尚未讀取</w:t>
              </w:r>
            </w:ins>
          </w:p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  <w:pPrChange w:id="26" w:author="蕭侑文" w:date="2019-11-20T19:04:00Z">
                <w:pPr>
                  <w:spacing w:line="300" w:lineRule="exact"/>
                  <w:jc w:val="center"/>
                </w:pPr>
              </w:pPrChange>
            </w:pPr>
            <w:del w:id="27" w:author="蕭侑文" w:date="2019-11-20T19:03:00Z">
              <w:r w:rsidRPr="009E1669" w:rsidDel="00F70978">
                <w:rPr>
                  <w:rFonts w:ascii="標楷體" w:eastAsia="標楷體" w:hAnsi="標楷體" w:hint="eastAsia"/>
                  <w:sz w:val="20"/>
                  <w:szCs w:val="20"/>
                </w:rPr>
                <w:delText>轉送未銷件</w:delText>
              </w:r>
            </w:del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(</w:t>
            </w:r>
            <w:del w:id="28" w:author="蕭侑文" w:date="2019-11-20T19:04:00Z">
              <w:r w:rsidRPr="009E1669" w:rsidDel="00F70978">
                <w:rPr>
                  <w:rFonts w:ascii="標楷體" w:eastAsia="標楷體" w:hAnsi="標楷體" w:hint="eastAsia"/>
                  <w:sz w:val="20"/>
                  <w:szCs w:val="20"/>
                </w:rPr>
                <w:delText>服務中心</w:delText>
              </w:r>
            </w:del>
            <w:ins w:id="29" w:author="蕭侑文" w:date="2019-11-20T19:04:00Z">
              <w:r>
                <w:rPr>
                  <w:rFonts w:ascii="標楷體" w:eastAsia="標楷體" w:hAnsi="標楷體" w:hint="eastAsia"/>
                  <w:sz w:val="20"/>
                  <w:szCs w:val="20"/>
                </w:rPr>
                <w:t>七日內</w:t>
              </w:r>
            </w:ins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</w:p>
        </w:tc>
        <w:tc>
          <w:tcPr>
            <w:tcW w:w="945" w:type="dxa"/>
            <w:shd w:val="clear" w:color="auto" w:fill="D6E3BC"/>
            <w:tcPrChange w:id="30" w:author="蕭侑文" w:date="2019-11-20T19:04:00Z">
              <w:tcPr>
                <w:tcW w:w="945" w:type="dxa"/>
                <w:shd w:val="clear" w:color="auto" w:fill="D6E3BC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總計</w:t>
            </w:r>
          </w:p>
        </w:tc>
      </w:tr>
      <w:tr w:rsidR="00F70978" w:rsidRPr="009E1669" w:rsidTr="00B94546">
        <w:tc>
          <w:tcPr>
            <w:tcW w:w="2236" w:type="dxa"/>
            <w:shd w:val="clear" w:color="auto" w:fill="auto"/>
            <w:tcPrChange w:id="31" w:author="蕭侑文" w:date="2019-11-20T19:04:00Z">
              <w:tcPr>
                <w:tcW w:w="2236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</w:pPr>
            <w:r w:rsidRPr="009E1669"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  <w:t>北一服一科</w:t>
            </w:r>
          </w:p>
        </w:tc>
        <w:tc>
          <w:tcPr>
            <w:tcW w:w="1418" w:type="dxa"/>
            <w:shd w:val="clear" w:color="auto" w:fill="auto"/>
            <w:tcPrChange w:id="32" w:author="蕭侑文" w:date="2019-11-20T19:04:00Z">
              <w:tcPr>
                <w:tcW w:w="1418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shd w:val="clear" w:color="auto" w:fill="auto"/>
            <w:tcPrChange w:id="33" w:author="蕭侑文" w:date="2019-11-20T19:04:00Z">
              <w:tcPr>
                <w:tcW w:w="1559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1416" w:type="dxa"/>
            <w:tcPrChange w:id="34" w:author="蕭侑文" w:date="2019-11-20T19:04:00Z">
              <w:tcPr>
                <w:tcW w:w="1416" w:type="dxa"/>
              </w:tcPr>
            </w:tcPrChange>
          </w:tcPr>
          <w:p w:rsidR="00F70978" w:rsidRPr="0023309C" w:rsidRDefault="00F70978" w:rsidP="00F70978">
            <w:pPr>
              <w:spacing w:line="300" w:lineRule="exact"/>
              <w:jc w:val="center"/>
              <w:rPr>
                <w:ins w:id="35" w:author="蕭侑文" w:date="2019-11-20T19:03:00Z"/>
                <w:rFonts w:ascii="標楷體" w:eastAsia="標楷體" w:hAnsi="標楷體" w:hint="eastAsia"/>
                <w:sz w:val="20"/>
                <w:szCs w:val="20"/>
              </w:rPr>
            </w:pPr>
            <w:ins w:id="36" w:author="蕭侑文" w:date="2019-11-20T19:03:00Z">
              <w:r w:rsidRPr="0023309C">
                <w:rPr>
                  <w:rFonts w:ascii="標楷體" w:eastAsia="標楷體" w:hAnsi="標楷體" w:hint="eastAsia"/>
                  <w:sz w:val="20"/>
                  <w:szCs w:val="20"/>
                </w:rPr>
                <w:t xml:space="preserve">80  </w:t>
              </w:r>
            </w:ins>
          </w:p>
        </w:tc>
        <w:tc>
          <w:tcPr>
            <w:tcW w:w="1843" w:type="dxa"/>
            <w:shd w:val="clear" w:color="auto" w:fill="auto"/>
            <w:tcPrChange w:id="37" w:author="蕭侑文" w:date="2019-11-20T19:04:00Z">
              <w:tcPr>
                <w:tcW w:w="7565" w:type="dxa"/>
                <w:shd w:val="clear" w:color="auto" w:fill="auto"/>
              </w:tcPr>
            </w:tcPrChange>
          </w:tcPr>
          <w:p w:rsidR="00F70978" w:rsidRPr="0023309C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23309C">
              <w:rPr>
                <w:rFonts w:ascii="標楷體" w:eastAsia="標楷體" w:hAnsi="標楷體" w:hint="eastAsia"/>
                <w:sz w:val="20"/>
                <w:szCs w:val="20"/>
              </w:rPr>
              <w:t xml:space="preserve">80  </w:t>
            </w:r>
          </w:p>
        </w:tc>
        <w:tc>
          <w:tcPr>
            <w:tcW w:w="945" w:type="dxa"/>
            <w:shd w:val="clear" w:color="auto" w:fill="auto"/>
            <w:tcPrChange w:id="38" w:author="蕭侑文" w:date="2019-11-20T19:04:00Z">
              <w:tcPr>
                <w:tcW w:w="945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147</w:t>
            </w:r>
          </w:p>
        </w:tc>
      </w:tr>
      <w:tr w:rsidR="00F70978" w:rsidRPr="009E1669" w:rsidTr="00B94546">
        <w:tc>
          <w:tcPr>
            <w:tcW w:w="2236" w:type="dxa"/>
            <w:shd w:val="clear" w:color="auto" w:fill="auto"/>
            <w:tcPrChange w:id="39" w:author="蕭侑文" w:date="2019-11-20T19:04:00Z">
              <w:tcPr>
                <w:tcW w:w="2236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</w:pPr>
            <w:r w:rsidRPr="009E1669"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  <w:t>北一服二科</w:t>
            </w:r>
          </w:p>
        </w:tc>
        <w:tc>
          <w:tcPr>
            <w:tcW w:w="1418" w:type="dxa"/>
            <w:shd w:val="clear" w:color="auto" w:fill="auto"/>
            <w:tcPrChange w:id="40" w:author="蕭侑文" w:date="2019-11-20T19:04:00Z">
              <w:tcPr>
                <w:tcW w:w="1418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PrChange w:id="41" w:author="蕭侑文" w:date="2019-11-20T19:04:00Z">
              <w:tcPr>
                <w:tcW w:w="1559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416" w:type="dxa"/>
            <w:tcPrChange w:id="42" w:author="蕭侑文" w:date="2019-11-20T19:04:00Z">
              <w:tcPr>
                <w:tcW w:w="1416" w:type="dxa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ins w:id="43" w:author="蕭侑文" w:date="2019-11-20T19:03:00Z"/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PrChange w:id="44" w:author="蕭侑文" w:date="2019-11-20T19:04:00Z">
              <w:tcPr>
                <w:tcW w:w="7565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PrChange w:id="45" w:author="蕭侑文" w:date="2019-11-20T19:04:00Z">
              <w:tcPr>
                <w:tcW w:w="945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F70978" w:rsidRPr="009E1669" w:rsidTr="00B94546">
        <w:tc>
          <w:tcPr>
            <w:tcW w:w="2236" w:type="dxa"/>
            <w:shd w:val="clear" w:color="auto" w:fill="auto"/>
            <w:tcPrChange w:id="46" w:author="蕭侑文" w:date="2019-11-20T19:04:00Z">
              <w:tcPr>
                <w:tcW w:w="2236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</w:pPr>
            <w:r w:rsidRPr="009E1669"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  <w:t>北二服務科</w:t>
            </w:r>
          </w:p>
        </w:tc>
        <w:tc>
          <w:tcPr>
            <w:tcW w:w="1418" w:type="dxa"/>
            <w:shd w:val="clear" w:color="auto" w:fill="auto"/>
            <w:tcPrChange w:id="47" w:author="蕭侑文" w:date="2019-11-20T19:04:00Z">
              <w:tcPr>
                <w:tcW w:w="1418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PrChange w:id="48" w:author="蕭侑文" w:date="2019-11-20T19:04:00Z">
              <w:tcPr>
                <w:tcW w:w="1559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416" w:type="dxa"/>
            <w:tcPrChange w:id="49" w:author="蕭侑文" w:date="2019-11-20T19:04:00Z">
              <w:tcPr>
                <w:tcW w:w="1416" w:type="dxa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ins w:id="50" w:author="蕭侑文" w:date="2019-11-20T19:03:00Z"/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PrChange w:id="51" w:author="蕭侑文" w:date="2019-11-20T19:04:00Z">
              <w:tcPr>
                <w:tcW w:w="7565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PrChange w:id="52" w:author="蕭侑文" w:date="2019-11-20T19:04:00Z">
              <w:tcPr>
                <w:tcW w:w="945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F70978" w:rsidRPr="009E1669" w:rsidTr="00B94546">
        <w:tc>
          <w:tcPr>
            <w:tcW w:w="2236" w:type="dxa"/>
            <w:shd w:val="clear" w:color="auto" w:fill="auto"/>
            <w:tcPrChange w:id="53" w:author="蕭侑文" w:date="2019-11-20T19:04:00Z">
              <w:tcPr>
                <w:tcW w:w="2236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</w:pPr>
            <w:r w:rsidRPr="009E1669"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  <w:t>桃、服務科</w:t>
            </w:r>
          </w:p>
        </w:tc>
        <w:tc>
          <w:tcPr>
            <w:tcW w:w="1418" w:type="dxa"/>
            <w:shd w:val="clear" w:color="auto" w:fill="auto"/>
            <w:tcPrChange w:id="54" w:author="蕭侑文" w:date="2019-11-20T19:04:00Z">
              <w:tcPr>
                <w:tcW w:w="1418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PrChange w:id="55" w:author="蕭侑文" w:date="2019-11-20T19:04:00Z">
              <w:tcPr>
                <w:tcW w:w="1559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416" w:type="dxa"/>
            <w:tcPrChange w:id="56" w:author="蕭侑文" w:date="2019-11-20T19:04:00Z">
              <w:tcPr>
                <w:tcW w:w="1416" w:type="dxa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ins w:id="57" w:author="蕭侑文" w:date="2019-11-20T19:03:00Z"/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PrChange w:id="58" w:author="蕭侑文" w:date="2019-11-20T19:04:00Z">
              <w:tcPr>
                <w:tcW w:w="7565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PrChange w:id="59" w:author="蕭侑文" w:date="2019-11-20T19:04:00Z">
              <w:tcPr>
                <w:tcW w:w="945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F70978" w:rsidRPr="009E1669" w:rsidTr="00B94546">
        <w:tc>
          <w:tcPr>
            <w:tcW w:w="2236" w:type="dxa"/>
            <w:shd w:val="clear" w:color="auto" w:fill="auto"/>
            <w:tcPrChange w:id="60" w:author="蕭侑文" w:date="2019-11-20T19:04:00Z">
              <w:tcPr>
                <w:tcW w:w="2236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</w:pPr>
            <w:r w:rsidRPr="009E1669"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  <w:t>中、服務科</w:t>
            </w:r>
          </w:p>
        </w:tc>
        <w:tc>
          <w:tcPr>
            <w:tcW w:w="1418" w:type="dxa"/>
            <w:shd w:val="clear" w:color="auto" w:fill="auto"/>
            <w:tcPrChange w:id="61" w:author="蕭侑文" w:date="2019-11-20T19:04:00Z">
              <w:tcPr>
                <w:tcW w:w="1418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PrChange w:id="62" w:author="蕭侑文" w:date="2019-11-20T19:04:00Z">
              <w:tcPr>
                <w:tcW w:w="1559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416" w:type="dxa"/>
            <w:tcPrChange w:id="63" w:author="蕭侑文" w:date="2019-11-20T19:04:00Z">
              <w:tcPr>
                <w:tcW w:w="1416" w:type="dxa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ins w:id="64" w:author="蕭侑文" w:date="2019-11-20T19:03:00Z"/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PrChange w:id="65" w:author="蕭侑文" w:date="2019-11-20T19:04:00Z">
              <w:tcPr>
                <w:tcW w:w="7565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PrChange w:id="66" w:author="蕭侑文" w:date="2019-11-20T19:04:00Z">
              <w:tcPr>
                <w:tcW w:w="945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F70978" w:rsidRPr="009E1669" w:rsidTr="00B94546">
        <w:tc>
          <w:tcPr>
            <w:tcW w:w="2236" w:type="dxa"/>
            <w:shd w:val="clear" w:color="auto" w:fill="auto"/>
            <w:tcPrChange w:id="67" w:author="蕭侑文" w:date="2019-11-20T19:04:00Z">
              <w:tcPr>
                <w:tcW w:w="2236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</w:pPr>
            <w:r w:rsidRPr="009E1669"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  <w:t>南、服務科</w:t>
            </w:r>
          </w:p>
        </w:tc>
        <w:tc>
          <w:tcPr>
            <w:tcW w:w="1418" w:type="dxa"/>
            <w:shd w:val="clear" w:color="auto" w:fill="auto"/>
            <w:tcPrChange w:id="68" w:author="蕭侑文" w:date="2019-11-20T19:04:00Z">
              <w:tcPr>
                <w:tcW w:w="1418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PrChange w:id="69" w:author="蕭侑文" w:date="2019-11-20T19:04:00Z">
              <w:tcPr>
                <w:tcW w:w="1559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416" w:type="dxa"/>
            <w:tcPrChange w:id="70" w:author="蕭侑文" w:date="2019-11-20T19:04:00Z">
              <w:tcPr>
                <w:tcW w:w="1416" w:type="dxa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ins w:id="71" w:author="蕭侑文" w:date="2019-11-20T19:03:00Z"/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PrChange w:id="72" w:author="蕭侑文" w:date="2019-11-20T19:04:00Z">
              <w:tcPr>
                <w:tcW w:w="7565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PrChange w:id="73" w:author="蕭侑文" w:date="2019-11-20T19:04:00Z">
              <w:tcPr>
                <w:tcW w:w="945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F70978" w:rsidRPr="009E1669" w:rsidTr="00B94546">
        <w:tc>
          <w:tcPr>
            <w:tcW w:w="2236" w:type="dxa"/>
            <w:shd w:val="clear" w:color="auto" w:fill="auto"/>
            <w:tcPrChange w:id="74" w:author="蕭侑文" w:date="2019-11-20T19:04:00Z">
              <w:tcPr>
                <w:tcW w:w="2236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</w:pPr>
            <w:r w:rsidRPr="009E1669"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  <w:t>高、服務科</w:t>
            </w:r>
          </w:p>
        </w:tc>
        <w:tc>
          <w:tcPr>
            <w:tcW w:w="1418" w:type="dxa"/>
            <w:shd w:val="clear" w:color="auto" w:fill="auto"/>
            <w:tcPrChange w:id="75" w:author="蕭侑文" w:date="2019-11-20T19:04:00Z">
              <w:tcPr>
                <w:tcW w:w="1418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PrChange w:id="76" w:author="蕭侑文" w:date="2019-11-20T19:04:00Z">
              <w:tcPr>
                <w:tcW w:w="1559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416" w:type="dxa"/>
            <w:tcPrChange w:id="77" w:author="蕭侑文" w:date="2019-11-20T19:04:00Z">
              <w:tcPr>
                <w:tcW w:w="1416" w:type="dxa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ins w:id="78" w:author="蕭侑文" w:date="2019-11-20T19:03:00Z"/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PrChange w:id="79" w:author="蕭侑文" w:date="2019-11-20T19:04:00Z">
              <w:tcPr>
                <w:tcW w:w="7565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PrChange w:id="80" w:author="蕭侑文" w:date="2019-11-20T19:04:00Z">
              <w:tcPr>
                <w:tcW w:w="945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F70978" w:rsidRPr="009E1669" w:rsidTr="00B94546">
        <w:tc>
          <w:tcPr>
            <w:tcW w:w="2236" w:type="dxa"/>
            <w:shd w:val="clear" w:color="auto" w:fill="auto"/>
            <w:tcPrChange w:id="81" w:author="蕭侑文" w:date="2019-11-20T19:04:00Z">
              <w:tcPr>
                <w:tcW w:w="2236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總計</w:t>
            </w:r>
          </w:p>
        </w:tc>
        <w:tc>
          <w:tcPr>
            <w:tcW w:w="1418" w:type="dxa"/>
            <w:shd w:val="clear" w:color="auto" w:fill="auto"/>
            <w:tcPrChange w:id="82" w:author="蕭侑文" w:date="2019-11-20T19:04:00Z">
              <w:tcPr>
                <w:tcW w:w="1418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PrChange w:id="83" w:author="蕭侑文" w:date="2019-11-20T19:04:00Z">
              <w:tcPr>
                <w:tcW w:w="1559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416" w:type="dxa"/>
            <w:tcPrChange w:id="84" w:author="蕭侑文" w:date="2019-11-20T19:04:00Z">
              <w:tcPr>
                <w:tcW w:w="1416" w:type="dxa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ins w:id="85" w:author="蕭侑文" w:date="2019-11-20T19:03:00Z"/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PrChange w:id="86" w:author="蕭侑文" w:date="2019-11-20T19:04:00Z">
              <w:tcPr>
                <w:tcW w:w="7565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PrChange w:id="87" w:author="蕭侑文" w:date="2019-11-20T19:04:00Z">
              <w:tcPr>
                <w:tcW w:w="945" w:type="dxa"/>
                <w:shd w:val="clear" w:color="auto" w:fill="auto"/>
              </w:tcPr>
            </w:tcPrChange>
          </w:tcPr>
          <w:p w:rsidR="00F70978" w:rsidRPr="009E1669" w:rsidRDefault="00F70978" w:rsidP="00F70978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</w:tbl>
    <w:p w:rsidR="00933040" w:rsidRDefault="00933040" w:rsidP="009667D3">
      <w:pPr>
        <w:pStyle w:val="Tabletext"/>
        <w:keepLines w:val="0"/>
        <w:spacing w:after="0" w:line="240" w:lineRule="auto"/>
        <w:ind w:left="480"/>
        <w:rPr>
          <w:rFonts w:hint="eastAsia"/>
          <w:kern w:val="2"/>
          <w:lang w:eastAsia="zh-TW"/>
        </w:rPr>
      </w:pPr>
    </w:p>
    <w:p w:rsidR="00933040" w:rsidRDefault="00933040" w:rsidP="009667D3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cs="Courier New" w:hint="eastAsia"/>
          <w:color w:val="FF0000"/>
          <w:lang w:eastAsia="zh-TW"/>
        </w:rPr>
      </w:pPr>
      <w:r>
        <w:rPr>
          <w:rFonts w:hint="eastAsia"/>
          <w:kern w:val="2"/>
          <w:lang w:eastAsia="zh-TW"/>
        </w:rPr>
        <w:t>第二層</w:t>
      </w:r>
      <w:r>
        <w:rPr>
          <w:rFonts w:hint="eastAsia"/>
          <w:kern w:val="2"/>
          <w:lang w:eastAsia="zh-TW"/>
        </w:rPr>
        <w:t>:</w:t>
      </w:r>
      <w:r w:rsidRPr="00933040">
        <w:rPr>
          <w:rFonts w:ascii="細明體" w:eastAsia="細明體" w:hAnsi="細明體" w:cs="Courier New" w:hint="eastAsia"/>
          <w:color w:val="FF0000"/>
          <w:lang w:eastAsia="zh-TW"/>
        </w:rPr>
        <w:t xml:space="preserve"> </w:t>
      </w:r>
      <w:r>
        <w:rPr>
          <w:rFonts w:ascii="細明體" w:eastAsia="細明體" w:hAnsi="細明體" w:cs="Courier New" w:hint="eastAsia"/>
          <w:color w:val="FF0000"/>
          <w:lang w:eastAsia="zh-TW"/>
        </w:rPr>
        <w:t>查詢該單位未銷件件數，且點選人名後，可查詢該人覆核的未銷件件數明細</w:t>
      </w:r>
    </w:p>
    <w:tbl>
      <w:tblPr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88" w:author="蕭侑文" w:date="2019-11-20T19:05:00Z">
          <w:tblPr>
            <w:tblW w:w="1101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09"/>
        <w:gridCol w:w="1703"/>
        <w:gridCol w:w="1845"/>
        <w:gridCol w:w="1272"/>
        <w:gridCol w:w="1418"/>
        <w:gridCol w:w="1697"/>
        <w:tblGridChange w:id="89">
          <w:tblGrid>
            <w:gridCol w:w="1809"/>
            <w:gridCol w:w="1703"/>
            <w:gridCol w:w="1845"/>
            <w:gridCol w:w="1982"/>
            <w:gridCol w:w="1982"/>
            <w:gridCol w:w="1697"/>
          </w:tblGrid>
        </w:tblGridChange>
      </w:tblGrid>
      <w:tr w:rsidR="001C0C4B" w:rsidRPr="00627E59" w:rsidTr="00566791">
        <w:tc>
          <w:tcPr>
            <w:tcW w:w="1809" w:type="dxa"/>
            <w:shd w:val="clear" w:color="auto" w:fill="D6E3BC"/>
            <w:tcPrChange w:id="90" w:author="蕭侑文" w:date="2019-11-20T19:05:00Z">
              <w:tcPr>
                <w:tcW w:w="1809" w:type="dxa"/>
                <w:shd w:val="clear" w:color="auto" w:fill="D6E3BC"/>
              </w:tcPr>
            </w:tcPrChange>
          </w:tcPr>
          <w:p w:rsidR="001C0C4B" w:rsidRPr="00627E59" w:rsidRDefault="001C0C4B" w:rsidP="001C0C4B">
            <w:pPr>
              <w:spacing w:line="460" w:lineRule="exact"/>
              <w:rPr>
                <w:rFonts w:ascii="標楷體" w:eastAsia="標楷體" w:hAnsi="標楷體" w:hint="eastAsia"/>
                <w:rPrChange w:id="91" w:author="蕭侑文" w:date="2019-11-20T19:05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</w:pPr>
            <w:r w:rsidRPr="00627E59">
              <w:rPr>
                <w:rFonts w:ascii="標楷體" w:eastAsia="標楷體" w:hAnsi="標楷體" w:hint="eastAsia"/>
                <w:rPrChange w:id="92" w:author="蕭侑文" w:date="2019-11-20T19:05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  <w:t>理賠人員</w:t>
            </w:r>
          </w:p>
        </w:tc>
        <w:tc>
          <w:tcPr>
            <w:tcW w:w="1703" w:type="dxa"/>
            <w:shd w:val="clear" w:color="auto" w:fill="D6E3BC"/>
            <w:tcPrChange w:id="93" w:author="蕭侑文" w:date="2019-11-20T19:05:00Z">
              <w:tcPr>
                <w:tcW w:w="1703" w:type="dxa"/>
                <w:shd w:val="clear" w:color="auto" w:fill="D6E3BC"/>
              </w:tcPr>
            </w:tcPrChange>
          </w:tcPr>
          <w:p w:rsidR="001C0C4B" w:rsidRPr="00627E59" w:rsidRDefault="001C0C4B" w:rsidP="001C0C4B">
            <w:pPr>
              <w:spacing w:line="460" w:lineRule="exact"/>
              <w:rPr>
                <w:rFonts w:ascii="標楷體" w:eastAsia="標楷體" w:hAnsi="標楷體" w:hint="eastAsia"/>
                <w:rPrChange w:id="94" w:author="蕭侑文" w:date="2019-11-20T19:05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</w:pPr>
            <w:r w:rsidRPr="00627E59">
              <w:rPr>
                <w:rFonts w:ascii="標楷體" w:eastAsia="標楷體" w:hAnsi="標楷體" w:hint="eastAsia"/>
                <w:rPrChange w:id="95" w:author="蕭侑文" w:date="2019-11-20T19:05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  <w:t>尚未處理</w:t>
            </w:r>
          </w:p>
        </w:tc>
        <w:tc>
          <w:tcPr>
            <w:tcW w:w="1845" w:type="dxa"/>
            <w:shd w:val="clear" w:color="auto" w:fill="D6E3BC"/>
            <w:tcPrChange w:id="96" w:author="蕭侑文" w:date="2019-11-20T19:05:00Z">
              <w:tcPr>
                <w:tcW w:w="1845" w:type="dxa"/>
                <w:shd w:val="clear" w:color="auto" w:fill="D6E3BC"/>
              </w:tcPr>
            </w:tcPrChange>
          </w:tcPr>
          <w:p w:rsidR="001C0C4B" w:rsidRPr="00627E59" w:rsidRDefault="001C0C4B" w:rsidP="001C0C4B">
            <w:pPr>
              <w:spacing w:line="460" w:lineRule="exact"/>
              <w:rPr>
                <w:rFonts w:ascii="標楷體" w:eastAsia="標楷體" w:hAnsi="標楷體" w:hint="eastAsia"/>
                <w:rPrChange w:id="97" w:author="蕭侑文" w:date="2019-11-20T19:05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</w:pPr>
            <w:r w:rsidRPr="00627E59">
              <w:rPr>
                <w:rFonts w:ascii="標楷體" w:eastAsia="標楷體" w:hAnsi="標楷體" w:hint="eastAsia"/>
                <w:rPrChange w:id="98" w:author="蕭侑文" w:date="2019-11-20T19:05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  <w:t>郵寄未銷件</w:t>
            </w:r>
          </w:p>
        </w:tc>
        <w:tc>
          <w:tcPr>
            <w:tcW w:w="1272" w:type="dxa"/>
            <w:shd w:val="clear" w:color="auto" w:fill="D6E3BC"/>
            <w:tcPrChange w:id="99" w:author="蕭侑文" w:date="2019-11-20T19:05:00Z">
              <w:tcPr>
                <w:tcW w:w="1982" w:type="dxa"/>
                <w:shd w:val="clear" w:color="auto" w:fill="D6E3BC"/>
              </w:tcPr>
            </w:tcPrChange>
          </w:tcPr>
          <w:p w:rsidR="001C0C4B" w:rsidRPr="00627E59" w:rsidRDefault="001C0C4B" w:rsidP="001C0C4B">
            <w:pPr>
              <w:spacing w:line="460" w:lineRule="exact"/>
              <w:rPr>
                <w:ins w:id="100" w:author="蕭侑文" w:date="2019-11-20T19:04:00Z"/>
                <w:rFonts w:ascii="標楷體" w:eastAsia="標楷體" w:hAnsi="標楷體" w:hint="eastAsia"/>
                <w:rPrChange w:id="101" w:author="蕭侑文" w:date="2019-11-20T19:05:00Z">
                  <w:rPr>
                    <w:ins w:id="102" w:author="蕭侑文" w:date="2019-11-20T19:04:00Z"/>
                    <w:rFonts w:ascii="標楷體" w:eastAsia="標楷體" w:hAnsi="標楷體" w:hint="eastAsia"/>
                    <w:sz w:val="20"/>
                    <w:szCs w:val="20"/>
                  </w:rPr>
                </w:rPrChange>
              </w:rPr>
            </w:pPr>
            <w:ins w:id="103" w:author="蕭侑文" w:date="2019-11-20T19:04:00Z">
              <w:r w:rsidRPr="00627E59">
                <w:rPr>
                  <w:rFonts w:ascii="標楷體" w:eastAsia="標楷體" w:hAnsi="標楷體" w:hint="eastAsia"/>
                  <w:rPrChange w:id="104" w:author="蕭侑文" w:date="2019-11-20T19:05:00Z">
                    <w:rPr>
                      <w:rFonts w:ascii="標楷體" w:eastAsia="標楷體" w:hAnsi="標楷體" w:hint="eastAsia"/>
                      <w:sz w:val="20"/>
                      <w:szCs w:val="20"/>
                    </w:rPr>
                  </w:rPrChange>
                </w:rPr>
                <w:t>服務中心</w:t>
              </w:r>
            </w:ins>
          </w:p>
        </w:tc>
        <w:tc>
          <w:tcPr>
            <w:tcW w:w="1418" w:type="dxa"/>
            <w:shd w:val="clear" w:color="auto" w:fill="D6E3BC"/>
            <w:tcPrChange w:id="105" w:author="蕭侑文" w:date="2019-11-20T19:05:00Z">
              <w:tcPr>
                <w:tcW w:w="1982" w:type="dxa"/>
                <w:shd w:val="clear" w:color="auto" w:fill="D6E3BC"/>
              </w:tcPr>
            </w:tcPrChange>
          </w:tcPr>
          <w:p w:rsidR="001C0C4B" w:rsidRPr="00627E59" w:rsidRDefault="00627E59" w:rsidP="00627E59">
            <w:pPr>
              <w:spacing w:line="300" w:lineRule="exact"/>
              <w:jc w:val="center"/>
              <w:rPr>
                <w:rFonts w:ascii="標楷體" w:eastAsia="標楷體" w:hAnsi="標楷體" w:hint="eastAsia"/>
                <w:rPrChange w:id="106" w:author="蕭侑文" w:date="2019-11-20T19:05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  <w:pPrChange w:id="107" w:author="蕭侑文" w:date="2019-11-20T19:05:00Z">
                <w:pPr>
                  <w:spacing w:line="460" w:lineRule="exact"/>
                </w:pPr>
              </w:pPrChange>
            </w:pPr>
            <w:ins w:id="108" w:author="蕭侑文" w:date="2019-11-20T19:04:00Z">
              <w:r w:rsidRPr="00627E59">
                <w:rPr>
                  <w:rFonts w:ascii="標楷體" w:eastAsia="標楷體" w:hAnsi="標楷體" w:hint="eastAsia"/>
                  <w:rPrChange w:id="109" w:author="蕭侑文" w:date="2019-11-20T19:05:00Z">
                    <w:rPr>
                      <w:rFonts w:ascii="標楷體" w:eastAsia="標楷體" w:hAnsi="標楷體" w:hint="eastAsia"/>
                      <w:sz w:val="20"/>
                      <w:szCs w:val="20"/>
                    </w:rPr>
                  </w:rPrChange>
                </w:rPr>
                <w:t>簡訊尚未讀取(七日內)</w:t>
              </w:r>
            </w:ins>
            <w:del w:id="110" w:author="蕭侑文" w:date="2019-11-20T19:04:00Z">
              <w:r w:rsidR="001C0C4B" w:rsidRPr="00627E59" w:rsidDel="001C0C4B">
                <w:rPr>
                  <w:rFonts w:ascii="標楷體" w:eastAsia="標楷體" w:hAnsi="標楷體" w:hint="eastAsia"/>
                  <w:rPrChange w:id="111" w:author="蕭侑文" w:date="2019-11-20T19:05:00Z">
                    <w:rPr>
                      <w:rFonts w:ascii="標楷體" w:eastAsia="標楷體" w:hAnsi="標楷體" w:hint="eastAsia"/>
                      <w:sz w:val="28"/>
                      <w:szCs w:val="28"/>
                    </w:rPr>
                  </w:rPrChange>
                </w:rPr>
                <w:delText>業務員轉送</w:delText>
              </w:r>
            </w:del>
          </w:p>
        </w:tc>
        <w:tc>
          <w:tcPr>
            <w:tcW w:w="1697" w:type="dxa"/>
            <w:shd w:val="clear" w:color="auto" w:fill="D6E3BC"/>
            <w:tcPrChange w:id="112" w:author="蕭侑文" w:date="2019-11-20T19:05:00Z">
              <w:tcPr>
                <w:tcW w:w="1697" w:type="dxa"/>
                <w:shd w:val="clear" w:color="auto" w:fill="D6E3BC"/>
              </w:tcPr>
            </w:tcPrChange>
          </w:tcPr>
          <w:p w:rsidR="001C0C4B" w:rsidRPr="00627E59" w:rsidRDefault="001C0C4B" w:rsidP="001C0C4B">
            <w:pPr>
              <w:spacing w:line="460" w:lineRule="exact"/>
              <w:rPr>
                <w:rFonts w:ascii="標楷體" w:eastAsia="標楷體" w:hAnsi="標楷體" w:hint="eastAsia"/>
                <w:rPrChange w:id="113" w:author="蕭侑文" w:date="2019-11-20T19:05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</w:pPr>
            <w:r w:rsidRPr="00627E59">
              <w:rPr>
                <w:rFonts w:ascii="標楷體" w:eastAsia="標楷體" w:hAnsi="標楷體" w:hint="eastAsia"/>
                <w:rPrChange w:id="114" w:author="蕭侑文" w:date="2019-11-20T19:05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  <w:t>總計</w:t>
            </w:r>
          </w:p>
        </w:tc>
      </w:tr>
      <w:tr w:rsidR="001C0C4B" w:rsidRPr="00BE101D" w:rsidTr="00566791">
        <w:tc>
          <w:tcPr>
            <w:tcW w:w="1809" w:type="dxa"/>
            <w:shd w:val="clear" w:color="auto" w:fill="auto"/>
            <w:tcPrChange w:id="115" w:author="蕭侑文" w:date="2019-11-20T19:05:00Z">
              <w:tcPr>
                <w:tcW w:w="1809" w:type="dxa"/>
                <w:shd w:val="clear" w:color="auto" w:fill="auto"/>
              </w:tcPr>
            </w:tcPrChange>
          </w:tcPr>
          <w:p w:rsidR="001C0C4B" w:rsidRPr="00BE101D" w:rsidRDefault="001C0C4B" w:rsidP="001C0C4B">
            <w:pPr>
              <w:spacing w:line="46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E101D">
              <w:rPr>
                <w:rFonts w:ascii="標楷體" w:eastAsia="標楷體" w:hAnsi="標楷體" w:hint="eastAsia"/>
                <w:sz w:val="28"/>
                <w:szCs w:val="28"/>
              </w:rPr>
              <w:t>林○○</w:t>
            </w:r>
          </w:p>
        </w:tc>
        <w:tc>
          <w:tcPr>
            <w:tcW w:w="1703" w:type="dxa"/>
            <w:shd w:val="clear" w:color="auto" w:fill="auto"/>
            <w:tcPrChange w:id="116" w:author="蕭侑文" w:date="2019-11-20T19:05:00Z">
              <w:tcPr>
                <w:tcW w:w="1703" w:type="dxa"/>
                <w:shd w:val="clear" w:color="auto" w:fill="auto"/>
              </w:tcPr>
            </w:tcPrChange>
          </w:tcPr>
          <w:p w:rsidR="001C0C4B" w:rsidRPr="00085E32" w:rsidRDefault="001C0C4B" w:rsidP="001C0C4B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15</w:t>
            </w:r>
          </w:p>
        </w:tc>
        <w:tc>
          <w:tcPr>
            <w:tcW w:w="1845" w:type="dxa"/>
            <w:shd w:val="clear" w:color="auto" w:fill="auto"/>
            <w:tcPrChange w:id="117" w:author="蕭侑文" w:date="2019-11-20T19:05:00Z">
              <w:tcPr>
                <w:tcW w:w="1845" w:type="dxa"/>
                <w:shd w:val="clear" w:color="auto" w:fill="auto"/>
              </w:tcPr>
            </w:tcPrChange>
          </w:tcPr>
          <w:p w:rsidR="001C0C4B" w:rsidRPr="00085E32" w:rsidRDefault="001C0C4B" w:rsidP="001C0C4B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10</w:t>
            </w:r>
          </w:p>
        </w:tc>
        <w:tc>
          <w:tcPr>
            <w:tcW w:w="1272" w:type="dxa"/>
            <w:tcPrChange w:id="118" w:author="蕭侑文" w:date="2019-11-20T19:05:00Z">
              <w:tcPr>
                <w:tcW w:w="1982" w:type="dxa"/>
              </w:tcPr>
            </w:tcPrChange>
          </w:tcPr>
          <w:p w:rsidR="001C0C4B" w:rsidRPr="00085E32" w:rsidRDefault="001C0C4B" w:rsidP="001C0C4B">
            <w:pPr>
              <w:spacing w:line="460" w:lineRule="exact"/>
              <w:rPr>
                <w:ins w:id="119" w:author="蕭侑文" w:date="2019-11-20T19:04:00Z"/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ins w:id="120" w:author="蕭侑文" w:date="2019-11-20T19:04:00Z">
              <w:r w:rsidRPr="00085E32"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t>10</w:t>
              </w:r>
            </w:ins>
          </w:p>
        </w:tc>
        <w:tc>
          <w:tcPr>
            <w:tcW w:w="1418" w:type="dxa"/>
            <w:shd w:val="clear" w:color="auto" w:fill="auto"/>
            <w:tcPrChange w:id="121" w:author="蕭侑文" w:date="2019-11-20T19:05:00Z">
              <w:tcPr>
                <w:tcW w:w="1982" w:type="dxa"/>
                <w:shd w:val="clear" w:color="auto" w:fill="auto"/>
              </w:tcPr>
            </w:tcPrChange>
          </w:tcPr>
          <w:p w:rsidR="001C0C4B" w:rsidRPr="00085E32" w:rsidRDefault="001C0C4B" w:rsidP="001C0C4B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10</w:t>
            </w:r>
          </w:p>
        </w:tc>
        <w:tc>
          <w:tcPr>
            <w:tcW w:w="1697" w:type="dxa"/>
            <w:shd w:val="clear" w:color="auto" w:fill="auto"/>
            <w:tcPrChange w:id="122" w:author="蕭侑文" w:date="2019-11-20T19:05:00Z">
              <w:tcPr>
                <w:tcW w:w="1697" w:type="dxa"/>
                <w:shd w:val="clear" w:color="auto" w:fill="auto"/>
              </w:tcPr>
            </w:tcPrChange>
          </w:tcPr>
          <w:p w:rsidR="001C0C4B" w:rsidRPr="00085E32" w:rsidRDefault="001C0C4B" w:rsidP="001C0C4B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35</w:t>
            </w:r>
          </w:p>
        </w:tc>
      </w:tr>
      <w:tr w:rsidR="001C0C4B" w:rsidRPr="00BE101D" w:rsidTr="00566791">
        <w:tc>
          <w:tcPr>
            <w:tcW w:w="1809" w:type="dxa"/>
            <w:shd w:val="clear" w:color="auto" w:fill="auto"/>
            <w:tcPrChange w:id="123" w:author="蕭侑文" w:date="2019-11-20T19:05:00Z">
              <w:tcPr>
                <w:tcW w:w="1809" w:type="dxa"/>
                <w:shd w:val="clear" w:color="auto" w:fill="auto"/>
              </w:tcPr>
            </w:tcPrChange>
          </w:tcPr>
          <w:p w:rsidR="001C0C4B" w:rsidRPr="00BE101D" w:rsidRDefault="001C0C4B" w:rsidP="001C0C4B">
            <w:pPr>
              <w:spacing w:line="46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E101D">
              <w:rPr>
                <w:rFonts w:ascii="標楷體" w:eastAsia="標楷體" w:hAnsi="標楷體" w:hint="eastAsia"/>
                <w:sz w:val="28"/>
                <w:szCs w:val="28"/>
              </w:rPr>
              <w:t>黃○○</w:t>
            </w:r>
          </w:p>
        </w:tc>
        <w:tc>
          <w:tcPr>
            <w:tcW w:w="1703" w:type="dxa"/>
            <w:shd w:val="clear" w:color="auto" w:fill="auto"/>
            <w:tcPrChange w:id="124" w:author="蕭侑文" w:date="2019-11-20T19:05:00Z">
              <w:tcPr>
                <w:tcW w:w="1703" w:type="dxa"/>
                <w:shd w:val="clear" w:color="auto" w:fill="auto"/>
              </w:tcPr>
            </w:tcPrChange>
          </w:tcPr>
          <w:p w:rsidR="001C0C4B" w:rsidRPr="00085E32" w:rsidRDefault="001C0C4B" w:rsidP="001C0C4B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10</w:t>
            </w:r>
          </w:p>
        </w:tc>
        <w:tc>
          <w:tcPr>
            <w:tcW w:w="1845" w:type="dxa"/>
            <w:shd w:val="clear" w:color="auto" w:fill="auto"/>
            <w:tcPrChange w:id="125" w:author="蕭侑文" w:date="2019-11-20T19:05:00Z">
              <w:tcPr>
                <w:tcW w:w="1845" w:type="dxa"/>
                <w:shd w:val="clear" w:color="auto" w:fill="auto"/>
              </w:tcPr>
            </w:tcPrChange>
          </w:tcPr>
          <w:p w:rsidR="001C0C4B" w:rsidRPr="00085E32" w:rsidRDefault="001C0C4B" w:rsidP="001C0C4B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2</w:t>
            </w:r>
          </w:p>
        </w:tc>
        <w:tc>
          <w:tcPr>
            <w:tcW w:w="1272" w:type="dxa"/>
            <w:tcPrChange w:id="126" w:author="蕭侑文" w:date="2019-11-20T19:05:00Z">
              <w:tcPr>
                <w:tcW w:w="1982" w:type="dxa"/>
              </w:tcPr>
            </w:tcPrChange>
          </w:tcPr>
          <w:p w:rsidR="001C0C4B" w:rsidRPr="00085E32" w:rsidRDefault="001C0C4B" w:rsidP="001C0C4B">
            <w:pPr>
              <w:spacing w:line="460" w:lineRule="exact"/>
              <w:rPr>
                <w:ins w:id="127" w:author="蕭侑文" w:date="2019-11-20T19:04:00Z"/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ins w:id="128" w:author="蕭侑文" w:date="2019-11-20T19:04:00Z">
              <w:r w:rsidRPr="00085E32"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t>3</w:t>
              </w:r>
            </w:ins>
          </w:p>
        </w:tc>
        <w:tc>
          <w:tcPr>
            <w:tcW w:w="1418" w:type="dxa"/>
            <w:shd w:val="clear" w:color="auto" w:fill="auto"/>
            <w:tcPrChange w:id="129" w:author="蕭侑文" w:date="2019-11-20T19:05:00Z">
              <w:tcPr>
                <w:tcW w:w="1982" w:type="dxa"/>
                <w:shd w:val="clear" w:color="auto" w:fill="auto"/>
              </w:tcPr>
            </w:tcPrChange>
          </w:tcPr>
          <w:p w:rsidR="001C0C4B" w:rsidRPr="00085E32" w:rsidRDefault="001C0C4B" w:rsidP="001C0C4B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3</w:t>
            </w:r>
          </w:p>
        </w:tc>
        <w:tc>
          <w:tcPr>
            <w:tcW w:w="1697" w:type="dxa"/>
            <w:shd w:val="clear" w:color="auto" w:fill="auto"/>
            <w:tcPrChange w:id="130" w:author="蕭侑文" w:date="2019-11-20T19:05:00Z">
              <w:tcPr>
                <w:tcW w:w="1697" w:type="dxa"/>
                <w:shd w:val="clear" w:color="auto" w:fill="auto"/>
              </w:tcPr>
            </w:tcPrChange>
          </w:tcPr>
          <w:p w:rsidR="001C0C4B" w:rsidRPr="00085E32" w:rsidRDefault="001C0C4B" w:rsidP="001C0C4B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15</w:t>
            </w:r>
          </w:p>
        </w:tc>
      </w:tr>
      <w:tr w:rsidR="001C0C4B" w:rsidRPr="00BE101D" w:rsidTr="00566791">
        <w:tc>
          <w:tcPr>
            <w:tcW w:w="1809" w:type="dxa"/>
            <w:shd w:val="clear" w:color="auto" w:fill="auto"/>
            <w:tcPrChange w:id="131" w:author="蕭侑文" w:date="2019-11-20T19:05:00Z">
              <w:tcPr>
                <w:tcW w:w="1809" w:type="dxa"/>
                <w:shd w:val="clear" w:color="auto" w:fill="auto"/>
              </w:tcPr>
            </w:tcPrChange>
          </w:tcPr>
          <w:p w:rsidR="001C0C4B" w:rsidRPr="00BE101D" w:rsidRDefault="001C0C4B" w:rsidP="001C0C4B">
            <w:pPr>
              <w:spacing w:line="46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E101D">
              <w:rPr>
                <w:rFonts w:ascii="標楷體" w:eastAsia="標楷體" w:hAnsi="標楷體" w:hint="eastAsia"/>
                <w:sz w:val="28"/>
                <w:szCs w:val="28"/>
              </w:rPr>
              <w:t>吳○○</w:t>
            </w:r>
          </w:p>
        </w:tc>
        <w:tc>
          <w:tcPr>
            <w:tcW w:w="1703" w:type="dxa"/>
            <w:shd w:val="clear" w:color="auto" w:fill="auto"/>
            <w:tcPrChange w:id="132" w:author="蕭侑文" w:date="2019-11-20T19:05:00Z">
              <w:tcPr>
                <w:tcW w:w="1703" w:type="dxa"/>
                <w:shd w:val="clear" w:color="auto" w:fill="auto"/>
              </w:tcPr>
            </w:tcPrChange>
          </w:tcPr>
          <w:p w:rsidR="001C0C4B" w:rsidRPr="00085E32" w:rsidRDefault="001C0C4B" w:rsidP="001C0C4B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5</w:t>
            </w:r>
          </w:p>
        </w:tc>
        <w:tc>
          <w:tcPr>
            <w:tcW w:w="1845" w:type="dxa"/>
            <w:shd w:val="clear" w:color="auto" w:fill="auto"/>
            <w:tcPrChange w:id="133" w:author="蕭侑文" w:date="2019-11-20T19:05:00Z">
              <w:tcPr>
                <w:tcW w:w="1845" w:type="dxa"/>
                <w:shd w:val="clear" w:color="auto" w:fill="auto"/>
              </w:tcPr>
            </w:tcPrChange>
          </w:tcPr>
          <w:p w:rsidR="001C0C4B" w:rsidRPr="00085E32" w:rsidRDefault="001C0C4B" w:rsidP="001C0C4B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14</w:t>
            </w:r>
          </w:p>
        </w:tc>
        <w:tc>
          <w:tcPr>
            <w:tcW w:w="1272" w:type="dxa"/>
            <w:tcPrChange w:id="134" w:author="蕭侑文" w:date="2019-11-20T19:05:00Z">
              <w:tcPr>
                <w:tcW w:w="1982" w:type="dxa"/>
              </w:tcPr>
            </w:tcPrChange>
          </w:tcPr>
          <w:p w:rsidR="001C0C4B" w:rsidRPr="00085E32" w:rsidRDefault="001C0C4B" w:rsidP="001C0C4B">
            <w:pPr>
              <w:spacing w:line="460" w:lineRule="exact"/>
              <w:rPr>
                <w:ins w:id="135" w:author="蕭侑文" w:date="2019-11-20T19:04:00Z"/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ins w:id="136" w:author="蕭侑文" w:date="2019-11-20T19:04:00Z">
              <w:r w:rsidRPr="00085E32"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t>2</w:t>
              </w:r>
            </w:ins>
          </w:p>
        </w:tc>
        <w:tc>
          <w:tcPr>
            <w:tcW w:w="1418" w:type="dxa"/>
            <w:shd w:val="clear" w:color="auto" w:fill="auto"/>
            <w:tcPrChange w:id="137" w:author="蕭侑文" w:date="2019-11-20T19:05:00Z">
              <w:tcPr>
                <w:tcW w:w="1982" w:type="dxa"/>
                <w:shd w:val="clear" w:color="auto" w:fill="auto"/>
              </w:tcPr>
            </w:tcPrChange>
          </w:tcPr>
          <w:p w:rsidR="001C0C4B" w:rsidRPr="00085E32" w:rsidRDefault="001C0C4B" w:rsidP="001C0C4B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2</w:t>
            </w:r>
          </w:p>
        </w:tc>
        <w:tc>
          <w:tcPr>
            <w:tcW w:w="1697" w:type="dxa"/>
            <w:shd w:val="clear" w:color="auto" w:fill="auto"/>
            <w:tcPrChange w:id="138" w:author="蕭侑文" w:date="2019-11-20T19:05:00Z">
              <w:tcPr>
                <w:tcW w:w="1697" w:type="dxa"/>
                <w:shd w:val="clear" w:color="auto" w:fill="auto"/>
              </w:tcPr>
            </w:tcPrChange>
          </w:tcPr>
          <w:p w:rsidR="001C0C4B" w:rsidRPr="00085E32" w:rsidRDefault="001C0C4B" w:rsidP="001C0C4B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21</w:t>
            </w:r>
          </w:p>
        </w:tc>
      </w:tr>
    </w:tbl>
    <w:p w:rsidR="00933040" w:rsidRPr="009667D3" w:rsidRDefault="00933040" w:rsidP="009667D3">
      <w:pPr>
        <w:pStyle w:val="Tabletext"/>
        <w:keepLines w:val="0"/>
        <w:spacing w:after="0" w:line="240" w:lineRule="auto"/>
        <w:ind w:left="480"/>
        <w:rPr>
          <w:rFonts w:hint="eastAsia"/>
          <w:color w:val="FF0000"/>
          <w:kern w:val="2"/>
          <w:lang w:eastAsia="zh-TW"/>
        </w:rPr>
      </w:pPr>
    </w:p>
    <w:p w:rsidR="00926CBC" w:rsidRPr="009667D3" w:rsidRDefault="00933040" w:rsidP="009667D3">
      <w:pPr>
        <w:pStyle w:val="Tabletext"/>
        <w:keepLines w:val="0"/>
        <w:spacing w:after="0" w:line="240" w:lineRule="auto"/>
        <w:ind w:left="480"/>
        <w:rPr>
          <w:rFonts w:hint="eastAsia"/>
          <w:b/>
          <w:color w:val="FF0000"/>
          <w:lang w:eastAsia="zh-TW"/>
        </w:rPr>
      </w:pPr>
      <w:r w:rsidRPr="009667D3">
        <w:rPr>
          <w:rFonts w:hint="eastAsia"/>
          <w:color w:val="FF0000"/>
          <w:kern w:val="2"/>
          <w:lang w:eastAsia="zh-TW"/>
        </w:rPr>
        <w:t>第三層</w:t>
      </w:r>
      <w:r w:rsidRPr="009667D3">
        <w:rPr>
          <w:rFonts w:hint="eastAsia"/>
          <w:color w:val="FF0000"/>
          <w:kern w:val="2"/>
          <w:lang w:eastAsia="zh-TW"/>
        </w:rPr>
        <w:t>:</w:t>
      </w:r>
      <w:r w:rsidRPr="009667D3">
        <w:rPr>
          <w:rFonts w:hint="eastAsia"/>
          <w:color w:val="FF0000"/>
          <w:lang w:eastAsia="zh-TW"/>
        </w:rPr>
        <w:t xml:space="preserve"> </w:t>
      </w:r>
      <w:r w:rsidRPr="009667D3">
        <w:rPr>
          <w:rFonts w:hint="eastAsia"/>
          <w:color w:val="FF0000"/>
          <w:kern w:val="2"/>
          <w:lang w:eastAsia="zh-TW"/>
        </w:rPr>
        <w:t>查詢</w:t>
      </w:r>
      <w:r w:rsidR="00F75CCD" w:rsidRPr="009667D3">
        <w:rPr>
          <w:rFonts w:hint="eastAsia"/>
          <w:color w:val="FF0000"/>
          <w:kern w:val="2"/>
          <w:szCs w:val="24"/>
          <w:lang w:eastAsia="zh-TW"/>
        </w:rPr>
        <w:t>該位理賠人員未銷件明細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850"/>
        <w:gridCol w:w="1254"/>
        <w:gridCol w:w="1581"/>
        <w:gridCol w:w="932"/>
        <w:gridCol w:w="1336"/>
        <w:gridCol w:w="1357"/>
      </w:tblGrid>
      <w:tr w:rsidR="00933040" w:rsidRPr="00ED5A54" w:rsidTr="00454BEB">
        <w:tc>
          <w:tcPr>
            <w:tcW w:w="1528" w:type="dxa"/>
            <w:shd w:val="clear" w:color="auto" w:fill="D6E3BC"/>
          </w:tcPr>
          <w:p w:rsidR="00933040" w:rsidRPr="00ED5A54" w:rsidRDefault="00933040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受理編號</w:t>
            </w:r>
          </w:p>
        </w:tc>
        <w:tc>
          <w:tcPr>
            <w:tcW w:w="850" w:type="dxa"/>
            <w:shd w:val="clear" w:color="auto" w:fill="D6E3BC"/>
          </w:tcPr>
          <w:p w:rsidR="00933040" w:rsidRPr="00ED5A54" w:rsidRDefault="00933040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事故者</w:t>
            </w:r>
          </w:p>
        </w:tc>
        <w:tc>
          <w:tcPr>
            <w:tcW w:w="1254" w:type="dxa"/>
            <w:shd w:val="clear" w:color="auto" w:fill="D6E3BC"/>
          </w:tcPr>
          <w:p w:rsidR="00933040" w:rsidRPr="00ED5A54" w:rsidRDefault="00933040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不給付日期</w:t>
            </w:r>
          </w:p>
        </w:tc>
        <w:tc>
          <w:tcPr>
            <w:tcW w:w="1581" w:type="dxa"/>
            <w:shd w:val="clear" w:color="auto" w:fill="D6E3BC"/>
          </w:tcPr>
          <w:p w:rsidR="00933040" w:rsidRPr="00ED5A54" w:rsidRDefault="00933040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轉送/郵寄日期</w:t>
            </w:r>
          </w:p>
        </w:tc>
        <w:tc>
          <w:tcPr>
            <w:tcW w:w="932" w:type="dxa"/>
            <w:shd w:val="clear" w:color="auto" w:fill="D6E3BC"/>
          </w:tcPr>
          <w:p w:rsidR="00933040" w:rsidRPr="00ED5A54" w:rsidRDefault="00933040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送件人</w:t>
            </w:r>
          </w:p>
        </w:tc>
        <w:tc>
          <w:tcPr>
            <w:tcW w:w="1336" w:type="dxa"/>
            <w:shd w:val="clear" w:color="auto" w:fill="D6E3BC"/>
          </w:tcPr>
          <w:p w:rsidR="00933040" w:rsidRPr="00ED5A54" w:rsidRDefault="00933040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送件單位</w:t>
            </w:r>
          </w:p>
        </w:tc>
        <w:tc>
          <w:tcPr>
            <w:tcW w:w="1357" w:type="dxa"/>
            <w:shd w:val="clear" w:color="auto" w:fill="D6E3BC"/>
          </w:tcPr>
          <w:p w:rsidR="00933040" w:rsidRPr="00ED5A54" w:rsidRDefault="00933040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服務中心</w:t>
            </w:r>
          </w:p>
        </w:tc>
      </w:tr>
      <w:tr w:rsidR="00933040" w:rsidRPr="00ED5A54" w:rsidTr="00454BEB">
        <w:tc>
          <w:tcPr>
            <w:tcW w:w="1528" w:type="dxa"/>
            <w:shd w:val="clear" w:color="auto" w:fill="auto"/>
          </w:tcPr>
          <w:p w:rsidR="00933040" w:rsidRPr="00ED5A54" w:rsidRDefault="00933040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1300000000001</w:t>
            </w:r>
          </w:p>
        </w:tc>
        <w:tc>
          <w:tcPr>
            <w:tcW w:w="850" w:type="dxa"/>
            <w:shd w:val="clear" w:color="auto" w:fill="auto"/>
          </w:tcPr>
          <w:p w:rsidR="00933040" w:rsidRPr="00ED5A54" w:rsidRDefault="00933040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林XX</w:t>
            </w:r>
          </w:p>
        </w:tc>
        <w:tc>
          <w:tcPr>
            <w:tcW w:w="1254" w:type="dxa"/>
            <w:shd w:val="clear" w:color="auto" w:fill="auto"/>
          </w:tcPr>
          <w:p w:rsidR="00933040" w:rsidRPr="00ED5A54" w:rsidRDefault="00933040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102/10/8</w:t>
            </w:r>
          </w:p>
        </w:tc>
        <w:tc>
          <w:tcPr>
            <w:tcW w:w="1581" w:type="dxa"/>
            <w:shd w:val="clear" w:color="auto" w:fill="auto"/>
          </w:tcPr>
          <w:p w:rsidR="00933040" w:rsidRPr="00ED5A54" w:rsidRDefault="00933040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102/10/9</w:t>
            </w:r>
          </w:p>
        </w:tc>
        <w:tc>
          <w:tcPr>
            <w:tcW w:w="932" w:type="dxa"/>
          </w:tcPr>
          <w:p w:rsidR="00933040" w:rsidRPr="00ED5A54" w:rsidRDefault="00933040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郭XX</w:t>
            </w:r>
          </w:p>
        </w:tc>
        <w:tc>
          <w:tcPr>
            <w:tcW w:w="1336" w:type="dxa"/>
            <w:shd w:val="clear" w:color="auto" w:fill="auto"/>
          </w:tcPr>
          <w:p w:rsidR="00933040" w:rsidRPr="00ED5A54" w:rsidRDefault="00933040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專朝陽麗榮</w:t>
            </w:r>
          </w:p>
        </w:tc>
        <w:tc>
          <w:tcPr>
            <w:tcW w:w="1357" w:type="dxa"/>
            <w:shd w:val="clear" w:color="auto" w:fill="auto"/>
          </w:tcPr>
          <w:p w:rsidR="00933040" w:rsidRPr="00ED5A54" w:rsidRDefault="00933040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仁愛服二</w:t>
            </w:r>
          </w:p>
        </w:tc>
      </w:tr>
    </w:tbl>
    <w:p w:rsidR="00926CBC" w:rsidRDefault="00926CBC" w:rsidP="00926CB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933040" w:rsidRDefault="00933040" w:rsidP="00926CB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</w:t>
      </w:r>
      <w:r>
        <w:rPr>
          <w:rFonts w:hint="eastAsia"/>
          <w:kern w:val="2"/>
          <w:szCs w:val="24"/>
          <w:lang w:eastAsia="zh-TW"/>
        </w:rPr>
        <w:t>:</w:t>
      </w:r>
    </w:p>
    <w:p w:rsidR="00783EAC" w:rsidRPr="00A05895" w:rsidRDefault="00AD5D58" w:rsidP="009667D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</w:t>
      </w:r>
      <w:r w:rsidR="00933040" w:rsidRPr="00933040">
        <w:rPr>
          <w:rFonts w:hint="eastAsia"/>
          <w:kern w:val="2"/>
          <w:szCs w:val="24"/>
          <w:lang w:eastAsia="zh-TW"/>
        </w:rPr>
        <w:t>第一層</w:t>
      </w:r>
      <w:r w:rsidR="00933040" w:rsidRPr="00933040">
        <w:rPr>
          <w:rFonts w:hint="eastAsia"/>
          <w:kern w:val="2"/>
          <w:szCs w:val="24"/>
          <w:lang w:eastAsia="zh-TW"/>
        </w:rPr>
        <w:t xml:space="preserve">: </w:t>
      </w:r>
      <w:r w:rsidR="00933040" w:rsidRPr="00933040">
        <w:rPr>
          <w:rFonts w:hint="eastAsia"/>
          <w:kern w:val="2"/>
          <w:szCs w:val="24"/>
          <w:lang w:eastAsia="zh-TW"/>
        </w:rPr>
        <w:t>根據覆核單位統計未銷件件數，且點選單位可查詢該單位件數</w:t>
      </w:r>
    </w:p>
    <w:p w:rsidR="002F4D58" w:rsidRDefault="002F4D58" w:rsidP="009667D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DTAABA01</w:t>
      </w:r>
    </w:p>
    <w:p w:rsidR="00933040" w:rsidRDefault="00933040" w:rsidP="009667D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</w:t>
      </w:r>
      <w:r>
        <w:rPr>
          <w:rFonts w:hint="eastAsia"/>
          <w:kern w:val="2"/>
          <w:szCs w:val="24"/>
          <w:lang w:eastAsia="zh-TW"/>
        </w:rPr>
        <w:t>:</w:t>
      </w:r>
    </w:p>
    <w:p w:rsidR="00933040" w:rsidRDefault="00933040" w:rsidP="009667D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05895">
        <w:rPr>
          <w:rFonts w:hint="eastAsia"/>
          <w:kern w:val="2"/>
          <w:szCs w:val="24"/>
          <w:lang w:eastAsia="zh-TW"/>
        </w:rPr>
        <w:t>銷件日期</w:t>
      </w:r>
      <w:r>
        <w:rPr>
          <w:rFonts w:hint="eastAsia"/>
          <w:kern w:val="2"/>
          <w:szCs w:val="24"/>
          <w:lang w:eastAsia="zh-TW"/>
        </w:rPr>
        <w:t xml:space="preserve"> =null</w:t>
      </w:r>
    </w:p>
    <w:p w:rsidR="00926CBC" w:rsidRPr="00D177B9" w:rsidRDefault="00926CBC" w:rsidP="009667D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將資料逐筆顯示：</w:t>
      </w:r>
    </w:p>
    <w:p w:rsidR="00F04971" w:rsidRDefault="00F04971" w:rsidP="009667D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39" w:author="蕭侑文" w:date="2019-11-26T18:22:00Z"/>
          <w:kern w:val="2"/>
          <w:szCs w:val="24"/>
          <w:lang w:eastAsia="zh-TW"/>
        </w:rPr>
      </w:pPr>
      <w:ins w:id="140" w:author="蕭侑文" w:date="2019-11-26T18:21:00Z">
        <w:r>
          <w:rPr>
            <w:rFonts w:hint="eastAsia"/>
            <w:kern w:val="2"/>
            <w:szCs w:val="24"/>
            <w:lang w:eastAsia="zh-TW"/>
          </w:rPr>
          <w:t>判斷簡訊是否</w:t>
        </w:r>
      </w:ins>
      <w:ins w:id="141" w:author="蕭侑文" w:date="2019-11-26T18:22:00Z">
        <w:r>
          <w:rPr>
            <w:rFonts w:hint="eastAsia"/>
            <w:kern w:val="2"/>
            <w:szCs w:val="24"/>
            <w:lang w:eastAsia="zh-TW"/>
          </w:rPr>
          <w:t>讀</w:t>
        </w:r>
      </w:ins>
      <w:ins w:id="142" w:author="蕭侑文" w:date="2019-11-26T18:23:00Z">
        <w:r w:rsidR="00641028">
          <w:rPr>
            <w:rFonts w:hint="eastAsia"/>
            <w:kern w:val="2"/>
            <w:szCs w:val="24"/>
            <w:lang w:eastAsia="zh-TW"/>
          </w:rPr>
          <w:t>取狀態</w:t>
        </w:r>
      </w:ins>
      <w:ins w:id="143" w:author="蕭侑文" w:date="2019-11-26T18:22:00Z">
        <w:r>
          <w:rPr>
            <w:rFonts w:hint="eastAsia"/>
            <w:kern w:val="2"/>
            <w:szCs w:val="24"/>
            <w:lang w:eastAsia="zh-TW"/>
          </w:rPr>
          <w:t>：</w:t>
        </w:r>
      </w:ins>
    </w:p>
    <w:p w:rsidR="00F04971" w:rsidRPr="00641028" w:rsidRDefault="00F04971" w:rsidP="00F0497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144" w:author="蕭侑文" w:date="2019-11-26T18:22:00Z"/>
          <w:kern w:val="2"/>
          <w:szCs w:val="24"/>
          <w:lang w:eastAsia="zh-TW"/>
          <w:rPrChange w:id="145" w:author="蕭侑文" w:date="2019-11-26T18:22:00Z">
            <w:rPr>
              <w:ins w:id="146" w:author="蕭侑文" w:date="2019-11-26T18:22:00Z"/>
              <w:rFonts w:ascii="Courier New" w:hAnsi="Courier New" w:cs="Courier New"/>
              <w:color w:val="000000"/>
              <w:lang w:eastAsia="zh-TW"/>
            </w:rPr>
          </w:rPrChange>
        </w:rPr>
        <w:pPrChange w:id="147" w:author="蕭侑文" w:date="2019-11-26T18:22:00Z">
          <w:pPr>
            <w:pStyle w:val="Tabletext"/>
            <w:keepLines w:val="0"/>
            <w:numPr>
              <w:ilvl w:val="3"/>
              <w:numId w:val="2"/>
            </w:numPr>
            <w:tabs>
              <w:tab w:val="num" w:pos="2126"/>
            </w:tabs>
            <w:spacing w:after="0" w:line="240" w:lineRule="auto"/>
            <w:ind w:left="2126" w:hanging="708"/>
          </w:pPr>
        </w:pPrChange>
      </w:pPr>
      <w:ins w:id="148" w:author="蕭侑文" w:date="2019-11-26T18:22:00Z">
        <w:r>
          <w:rPr>
            <w:kern w:val="2"/>
            <w:szCs w:val="24"/>
            <w:lang w:eastAsia="zh-TW"/>
          </w:rPr>
          <w:t xml:space="preserve">IF </w:t>
        </w:r>
        <w:r>
          <w:rPr>
            <w:rFonts w:hint="eastAsia"/>
            <w:kern w:val="2"/>
            <w:szCs w:val="24"/>
            <w:lang w:eastAsia="zh-TW"/>
          </w:rPr>
          <w:t>DTAABA01.</w:t>
        </w:r>
        <w:r>
          <w:rPr>
            <w:rFonts w:ascii="Courier New" w:hAnsi="Courier New" w:cs="Courier New"/>
            <w:color w:val="000000"/>
          </w:rPr>
          <w:t xml:space="preserve">SND_TYPE </w:t>
        </w:r>
        <w:r>
          <w:rPr>
            <w:rFonts w:ascii="Courier New" w:hAnsi="Courier New" w:cs="Courier New" w:hint="eastAsia"/>
            <w:color w:val="000000"/>
            <w:lang w:eastAsia="zh-TW"/>
          </w:rPr>
          <w:t>=</w:t>
        </w:r>
        <w:r>
          <w:rPr>
            <w:rFonts w:ascii="Courier New" w:hAnsi="Courier New" w:cs="Courier New"/>
            <w:color w:val="000000"/>
            <w:lang w:eastAsia="zh-TW"/>
          </w:rPr>
          <w:t xml:space="preserve"> ‘</w:t>
        </w:r>
        <w:r>
          <w:rPr>
            <w:rFonts w:ascii="Courier New" w:hAnsi="Courier New" w:cs="Courier New" w:hint="eastAsia"/>
            <w:color w:val="000000"/>
            <w:lang w:eastAsia="zh-TW"/>
          </w:rPr>
          <w:t>3</w:t>
        </w:r>
        <w:r>
          <w:rPr>
            <w:rFonts w:ascii="Courier New" w:hAnsi="Courier New" w:cs="Courier New"/>
            <w:color w:val="000000"/>
            <w:lang w:eastAsia="zh-TW"/>
          </w:rPr>
          <w:t>’</w:t>
        </w:r>
      </w:ins>
    </w:p>
    <w:p w:rsidR="00925EE2" w:rsidRPr="00925EE2" w:rsidRDefault="00925EE2" w:rsidP="0064102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ins w:id="149" w:author="蕭侑文" w:date="2019-11-28T06:14:00Z"/>
          <w:kern w:val="2"/>
          <w:szCs w:val="24"/>
          <w:lang w:eastAsia="zh-TW"/>
          <w:rPrChange w:id="150" w:author="蕭侑文" w:date="2019-11-28T06:14:00Z">
            <w:rPr>
              <w:ins w:id="151" w:author="蕭侑文" w:date="2019-11-28T06:14:00Z"/>
              <w:rFonts w:cs="Arial"/>
              <w:lang w:eastAsia="zh-TW"/>
            </w:rPr>
          </w:rPrChange>
        </w:rPr>
        <w:pPrChange w:id="152" w:author="蕭侑文" w:date="2019-11-26T18:22:00Z">
          <w:pPr>
            <w:pStyle w:val="Tabletext"/>
            <w:keepLines w:val="0"/>
            <w:numPr>
              <w:ilvl w:val="3"/>
              <w:numId w:val="2"/>
            </w:numPr>
            <w:tabs>
              <w:tab w:val="num" w:pos="2126"/>
            </w:tabs>
            <w:spacing w:after="0" w:line="240" w:lineRule="auto"/>
            <w:ind w:left="2126" w:hanging="708"/>
          </w:pPr>
        </w:pPrChange>
      </w:pPr>
      <w:ins w:id="153" w:author="蕭侑文" w:date="2019-11-28T06:14:00Z">
        <w:r>
          <w:rPr>
            <w:rFonts w:hint="eastAsia"/>
            <w:kern w:val="2"/>
            <w:szCs w:val="24"/>
            <w:lang w:eastAsia="zh-TW"/>
          </w:rPr>
          <w:t>CALL AA</w:t>
        </w:r>
        <w:r>
          <w:rPr>
            <w:kern w:val="2"/>
            <w:szCs w:val="24"/>
            <w:lang w:eastAsia="zh-TW"/>
          </w:rPr>
          <w:t>_</w:t>
        </w:r>
        <w:r>
          <w:rPr>
            <w:rFonts w:hint="eastAsia"/>
            <w:kern w:val="2"/>
            <w:szCs w:val="24"/>
            <w:lang w:eastAsia="zh-TW"/>
          </w:rPr>
          <w:t>BAZ002</w:t>
        </w:r>
        <w:r>
          <w:rPr>
            <w:kern w:val="2"/>
            <w:szCs w:val="24"/>
            <w:lang w:eastAsia="zh-TW"/>
          </w:rPr>
          <w:t>.</w:t>
        </w:r>
        <w:r w:rsidRPr="008E7761">
          <w:rPr>
            <w:rFonts w:cs="Arial" w:hint="eastAsia"/>
          </w:rPr>
          <w:t>do</w:t>
        </w:r>
        <w:r>
          <w:rPr>
            <w:rFonts w:cs="Arial"/>
          </w:rPr>
          <w:t>ChkUnreadDay()</w:t>
        </w:r>
        <w:r>
          <w:rPr>
            <w:rFonts w:cs="Arial" w:hint="eastAsia"/>
            <w:lang w:eastAsia="zh-TW"/>
          </w:rPr>
          <w:t>：</w:t>
        </w:r>
        <w:r>
          <w:rPr>
            <w:rFonts w:cs="Arial" w:hint="eastAsia"/>
            <w:lang w:eastAsia="zh-TW"/>
          </w:rPr>
          <w:t>(</w:t>
        </w:r>
        <w:r w:rsidRPr="0029740C">
          <w:rPr>
            <w:rFonts w:hint="eastAsia"/>
          </w:rPr>
          <w:t>檢核是否超過天數未讀取</w:t>
        </w:r>
        <w:r>
          <w:rPr>
            <w:rFonts w:cs="Arial" w:hint="eastAsia"/>
            <w:lang w:eastAsia="zh-TW"/>
          </w:rPr>
          <w:t>)</w:t>
        </w:r>
      </w:ins>
    </w:p>
    <w:p w:rsidR="00925EE2" w:rsidRDefault="00925EE2" w:rsidP="00925EE2">
      <w:pPr>
        <w:pStyle w:val="Tabletext"/>
        <w:keepLines w:val="0"/>
        <w:numPr>
          <w:ilvl w:val="6"/>
          <w:numId w:val="2"/>
        </w:numPr>
        <w:spacing w:after="0" w:line="240" w:lineRule="auto"/>
        <w:rPr>
          <w:ins w:id="154" w:author="蕭侑文" w:date="2019-11-28T06:14:00Z"/>
          <w:kern w:val="2"/>
          <w:szCs w:val="24"/>
          <w:lang w:eastAsia="zh-TW"/>
        </w:rPr>
        <w:pPrChange w:id="155" w:author="蕭侑文" w:date="2019-11-28T06:14:00Z">
          <w:pPr>
            <w:pStyle w:val="Tabletext"/>
            <w:keepLines w:val="0"/>
            <w:numPr>
              <w:ilvl w:val="3"/>
              <w:numId w:val="2"/>
            </w:numPr>
            <w:tabs>
              <w:tab w:val="num" w:pos="2126"/>
            </w:tabs>
            <w:spacing w:after="0" w:line="240" w:lineRule="auto"/>
            <w:ind w:left="2126" w:hanging="708"/>
          </w:pPr>
        </w:pPrChange>
      </w:pPr>
      <w:ins w:id="156" w:author="蕭侑文" w:date="2019-11-28T06:15:00Z">
        <w:r>
          <w:rPr>
            <w:rFonts w:ascii="Arial" w:hAnsi="Arial" w:cs="Arial" w:hint="eastAsia"/>
            <w:lang w:eastAsia="zh-TW"/>
          </w:rPr>
          <w:t>不給付簽收資料</w:t>
        </w:r>
        <w:r>
          <w:rPr>
            <w:rFonts w:ascii="Arial" w:hAnsi="Arial" w:cs="Arial" w:hint="eastAsia"/>
            <w:lang w:eastAsia="zh-TW"/>
          </w:rPr>
          <w:t xml:space="preserve"> = </w:t>
        </w:r>
        <w:r>
          <w:rPr>
            <w:rFonts w:hint="eastAsia"/>
            <w:kern w:val="2"/>
            <w:szCs w:val="24"/>
            <w:lang w:eastAsia="zh-TW"/>
          </w:rPr>
          <w:t>DTAABA01</w:t>
        </w:r>
      </w:ins>
    </w:p>
    <w:p w:rsidR="00E377F6" w:rsidRDefault="00E377F6" w:rsidP="0064102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ins w:id="157" w:author="蕭侑文" w:date="2019-11-28T10:15:00Z"/>
          <w:kern w:val="2"/>
          <w:szCs w:val="24"/>
          <w:lang w:eastAsia="zh-TW"/>
        </w:rPr>
        <w:pPrChange w:id="158" w:author="蕭侑文" w:date="2019-11-26T18:22:00Z">
          <w:pPr>
            <w:pStyle w:val="Tabletext"/>
            <w:keepLines w:val="0"/>
            <w:numPr>
              <w:ilvl w:val="3"/>
              <w:numId w:val="2"/>
            </w:numPr>
            <w:tabs>
              <w:tab w:val="num" w:pos="2126"/>
            </w:tabs>
            <w:spacing w:after="0" w:line="240" w:lineRule="auto"/>
            <w:ind w:left="2126" w:hanging="708"/>
          </w:pPr>
        </w:pPrChange>
      </w:pPr>
      <w:ins w:id="159" w:author="蕭侑文" w:date="2019-11-28T10:15:00Z">
        <w:r>
          <w:rPr>
            <w:rFonts w:hint="eastAsia"/>
            <w:kern w:val="2"/>
            <w:szCs w:val="24"/>
            <w:lang w:eastAsia="zh-TW"/>
          </w:rPr>
          <w:t>I</w:t>
        </w:r>
        <w:r>
          <w:rPr>
            <w:kern w:val="2"/>
            <w:szCs w:val="24"/>
            <w:lang w:eastAsia="zh-TW"/>
          </w:rPr>
          <w:t xml:space="preserve">F </w:t>
        </w:r>
        <w:r>
          <w:rPr>
            <w:rFonts w:hint="eastAsia"/>
            <w:kern w:val="2"/>
            <w:szCs w:val="24"/>
            <w:lang w:eastAsia="zh-TW"/>
          </w:rPr>
          <w:t>有錯誤訊息</w:t>
        </w:r>
      </w:ins>
    </w:p>
    <w:p w:rsidR="00E377F6" w:rsidRDefault="00E377F6" w:rsidP="00E377F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ins w:id="160" w:author="蕭侑文" w:date="2019-11-28T10:15:00Z"/>
          <w:kern w:val="2"/>
          <w:szCs w:val="24"/>
          <w:lang w:eastAsia="zh-TW"/>
        </w:rPr>
        <w:pPrChange w:id="161" w:author="蕭侑文" w:date="2019-11-28T10:15:00Z">
          <w:pPr>
            <w:pStyle w:val="Tabletext"/>
            <w:keepLines w:val="0"/>
            <w:numPr>
              <w:ilvl w:val="3"/>
              <w:numId w:val="2"/>
            </w:numPr>
            <w:tabs>
              <w:tab w:val="num" w:pos="2126"/>
            </w:tabs>
            <w:spacing w:after="0" w:line="240" w:lineRule="auto"/>
            <w:ind w:left="2126" w:hanging="708"/>
          </w:pPr>
        </w:pPrChange>
      </w:pPr>
      <w:ins w:id="162" w:author="蕭侑文" w:date="2019-11-28T10:16:00Z">
        <w:r>
          <w:rPr>
            <w:rFonts w:hint="eastAsia"/>
            <w:kern w:val="2"/>
            <w:szCs w:val="24"/>
            <w:lang w:eastAsia="zh-TW"/>
          </w:rPr>
          <w:t>畫</w:t>
        </w:r>
      </w:ins>
      <w:ins w:id="163" w:author="蕭侑文" w:date="2019-11-28T10:15:00Z">
        <w:r>
          <w:rPr>
            <w:rFonts w:hint="eastAsia"/>
            <w:kern w:val="2"/>
            <w:szCs w:val="24"/>
            <w:lang w:eastAsia="zh-TW"/>
          </w:rPr>
          <w:t>面顯示</w:t>
        </w:r>
      </w:ins>
      <w:ins w:id="164" w:author="蕭侑文" w:date="2019-11-28T10:16:00Z">
        <w:r>
          <w:rPr>
            <w:rFonts w:hint="eastAsia"/>
            <w:kern w:val="2"/>
            <w:szCs w:val="24"/>
            <w:lang w:eastAsia="zh-TW"/>
          </w:rPr>
          <w:t>：讀取天數檢核有誤</w:t>
        </w:r>
        <w:r>
          <w:rPr>
            <w:rFonts w:hint="eastAsia"/>
            <w:kern w:val="2"/>
            <w:szCs w:val="24"/>
            <w:lang w:eastAsia="zh-TW"/>
          </w:rPr>
          <w:t xml:space="preserve"> + </w:t>
        </w:r>
        <w:r>
          <w:rPr>
            <w:rFonts w:hint="eastAsia"/>
            <w:kern w:val="2"/>
            <w:szCs w:val="24"/>
            <w:lang w:eastAsia="zh-TW"/>
          </w:rPr>
          <w:t>錯誤訊息</w:t>
        </w:r>
      </w:ins>
    </w:p>
    <w:p w:rsidR="00E377F6" w:rsidRDefault="00E377F6" w:rsidP="0064102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ins w:id="165" w:author="蕭侑文" w:date="2019-11-28T10:15:00Z"/>
          <w:kern w:val="2"/>
          <w:szCs w:val="24"/>
          <w:lang w:eastAsia="zh-TW"/>
        </w:rPr>
        <w:pPrChange w:id="166" w:author="蕭侑文" w:date="2019-11-26T18:22:00Z">
          <w:pPr>
            <w:pStyle w:val="Tabletext"/>
            <w:keepLines w:val="0"/>
            <w:numPr>
              <w:ilvl w:val="3"/>
              <w:numId w:val="2"/>
            </w:numPr>
            <w:tabs>
              <w:tab w:val="num" w:pos="2126"/>
            </w:tabs>
            <w:spacing w:after="0" w:line="240" w:lineRule="auto"/>
            <w:ind w:left="2126" w:hanging="708"/>
          </w:pPr>
        </w:pPrChange>
      </w:pPr>
      <w:ins w:id="167" w:author="蕭侑文" w:date="2019-11-28T10:15:00Z">
        <w:r>
          <w:rPr>
            <w:rFonts w:hint="eastAsia"/>
            <w:kern w:val="2"/>
            <w:szCs w:val="24"/>
            <w:lang w:eastAsia="zh-TW"/>
          </w:rPr>
          <w:t>ELSE</w:t>
        </w:r>
      </w:ins>
    </w:p>
    <w:p w:rsidR="00925EE2" w:rsidRDefault="00925EE2" w:rsidP="00E377F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ins w:id="168" w:author="蕭侑文" w:date="2019-11-28T06:15:00Z"/>
          <w:kern w:val="2"/>
          <w:szCs w:val="24"/>
          <w:lang w:eastAsia="zh-TW"/>
        </w:rPr>
        <w:pPrChange w:id="169" w:author="蕭侑文" w:date="2019-11-28T10:16:00Z">
          <w:pPr>
            <w:pStyle w:val="Tabletext"/>
            <w:keepLines w:val="0"/>
            <w:numPr>
              <w:ilvl w:val="3"/>
              <w:numId w:val="2"/>
            </w:numPr>
            <w:tabs>
              <w:tab w:val="num" w:pos="2126"/>
            </w:tabs>
            <w:spacing w:after="0" w:line="240" w:lineRule="auto"/>
            <w:ind w:left="2126" w:hanging="708"/>
          </w:pPr>
        </w:pPrChange>
      </w:pPr>
      <w:ins w:id="170" w:author="蕭侑文" w:date="2019-11-28T06:15:00Z"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hint="eastAsia"/>
            <w:kern w:val="2"/>
            <w:szCs w:val="24"/>
            <w:lang w:eastAsia="zh-TW"/>
          </w:rPr>
          <w:t>讀取狀態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rFonts w:hint="eastAsia"/>
            <w:kern w:val="2"/>
            <w:szCs w:val="24"/>
            <w:lang w:eastAsia="zh-TW"/>
          </w:rPr>
          <w:t>回傳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讀取狀態</w:t>
        </w:r>
      </w:ins>
    </w:p>
    <w:p w:rsidR="00926CBC" w:rsidRDefault="00926CBC" w:rsidP="009667D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畫面顯示：</w:t>
      </w:r>
    </w:p>
    <w:tbl>
      <w:tblPr>
        <w:tblW w:w="8298" w:type="dxa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1"/>
        <w:gridCol w:w="4536"/>
        <w:gridCol w:w="2391"/>
      </w:tblGrid>
      <w:tr w:rsidR="00D03F68" w:rsidRPr="00DB02CB" w:rsidTr="009667D3">
        <w:tc>
          <w:tcPr>
            <w:tcW w:w="1371" w:type="dxa"/>
            <w:shd w:val="clear" w:color="auto" w:fill="A6A6A6"/>
          </w:tcPr>
          <w:p w:rsidR="00D03F68" w:rsidRPr="00DB02CB" w:rsidRDefault="00D03F68" w:rsidP="009974D3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DB02C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4536" w:type="dxa"/>
            <w:shd w:val="clear" w:color="auto" w:fill="A6A6A6"/>
          </w:tcPr>
          <w:p w:rsidR="00D03F68" w:rsidRPr="00DB02CB" w:rsidRDefault="00D03F68" w:rsidP="009974D3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DB02C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值</w:t>
            </w:r>
          </w:p>
        </w:tc>
        <w:tc>
          <w:tcPr>
            <w:tcW w:w="2391" w:type="dxa"/>
            <w:shd w:val="clear" w:color="auto" w:fill="A6A6A6"/>
          </w:tcPr>
          <w:p w:rsidR="00D03F68" w:rsidRPr="00DB02CB" w:rsidRDefault="00D03F68" w:rsidP="009974D3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註</w:t>
            </w:r>
          </w:p>
        </w:tc>
      </w:tr>
      <w:tr w:rsidR="00D03F68" w:rsidRPr="00DB02CB" w:rsidTr="009667D3">
        <w:tc>
          <w:tcPr>
            <w:tcW w:w="1371" w:type="dxa"/>
          </w:tcPr>
          <w:p w:rsidR="00D03F68" w:rsidRPr="00DB02CB" w:rsidRDefault="00D03F68" w:rsidP="009974D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單位</w:t>
            </w:r>
          </w:p>
        </w:tc>
        <w:tc>
          <w:tcPr>
            <w:tcW w:w="4536" w:type="dxa"/>
          </w:tcPr>
          <w:p w:rsidR="00D03F68" w:rsidRPr="00110D24" w:rsidRDefault="00D03F68" w:rsidP="007A466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color w:val="FF0000"/>
                <w:kern w:val="2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DTAABA01.</w:t>
            </w:r>
            <w:r>
              <w:rPr>
                <w:rFonts w:ascii="Courier New" w:hAnsi="Courier New" w:cs="Courier New"/>
                <w:color w:val="000000"/>
              </w:rPr>
              <w:t>APRV_DIV_NO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轉為中文</w:t>
            </w:r>
          </w:p>
        </w:tc>
        <w:tc>
          <w:tcPr>
            <w:tcW w:w="2391" w:type="dxa"/>
          </w:tcPr>
          <w:p w:rsidR="00902F84" w:rsidRDefault="00902F84" w:rsidP="009667D3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若登入者為服務科人員，</w:t>
            </w:r>
            <w:r w:rsidRPr="009667D3">
              <w:rPr>
                <w:rFonts w:hint="eastAsia"/>
                <w:strike/>
                <w:kern w:val="2"/>
                <w:szCs w:val="24"/>
                <w:lang w:eastAsia="zh-TW"/>
              </w:rPr>
              <w:t>則只能看</w:t>
            </w:r>
            <w:r w:rsidR="00576A77" w:rsidRPr="009667D3">
              <w:rPr>
                <w:rFonts w:hint="eastAsia"/>
                <w:strike/>
                <w:kern w:val="2"/>
                <w:szCs w:val="24"/>
                <w:lang w:eastAsia="zh-TW"/>
              </w:rPr>
              <w:t>自己單位的資料</w:t>
            </w:r>
            <w:r w:rsidR="0066711E">
              <w:rPr>
                <w:rFonts w:hint="eastAsia"/>
                <w:kern w:val="2"/>
                <w:szCs w:val="24"/>
                <w:lang w:eastAsia="zh-TW"/>
              </w:rPr>
              <w:t>也</w:t>
            </w:r>
            <w:r w:rsidR="0066711E" w:rsidRPr="0066711E">
              <w:rPr>
                <w:rFonts w:hint="eastAsia"/>
                <w:kern w:val="2"/>
                <w:szCs w:val="24"/>
                <w:lang w:eastAsia="zh-TW"/>
              </w:rPr>
              <w:t>可以看到全部單位的資料</w:t>
            </w:r>
            <w:r w:rsidR="00D6451D">
              <w:rPr>
                <w:rFonts w:hint="eastAsia"/>
                <w:kern w:val="2"/>
                <w:szCs w:val="24"/>
                <w:lang w:eastAsia="zh-TW"/>
              </w:rPr>
              <w:t>，會出現前往第二層的超連結</w:t>
            </w:r>
          </w:p>
          <w:p w:rsidR="00D6451D" w:rsidRDefault="00D6451D" w:rsidP="009667D3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若登入者為理企科、壽二科則可以看到全部單位的資料，會出現前往第二層的超連結</w:t>
            </w:r>
          </w:p>
          <w:p w:rsidR="00D03F68" w:rsidRDefault="00D6451D" w:rsidP="007A4662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3</w:t>
            </w:r>
            <w:r w:rsidR="00902F84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D03F68" w:rsidRPr="00933040">
              <w:rPr>
                <w:rFonts w:hint="eastAsia"/>
                <w:kern w:val="2"/>
                <w:szCs w:val="24"/>
                <w:lang w:eastAsia="zh-TW"/>
              </w:rPr>
              <w:t>點選單位可查詢該單位件數</w:t>
            </w:r>
            <w:r w:rsidR="00D03F68">
              <w:rPr>
                <w:rFonts w:hint="eastAsia"/>
                <w:kern w:val="2"/>
                <w:szCs w:val="24"/>
                <w:lang w:eastAsia="zh-TW"/>
              </w:rPr>
              <w:t>(</w:t>
            </w:r>
            <w:r w:rsidR="00D03F68">
              <w:rPr>
                <w:rFonts w:hint="eastAsia"/>
                <w:kern w:val="2"/>
                <w:szCs w:val="24"/>
                <w:lang w:eastAsia="zh-TW"/>
              </w:rPr>
              <w:t>進到第二層</w:t>
            </w:r>
            <w:r w:rsidR="00D03F68">
              <w:rPr>
                <w:rFonts w:hint="eastAsia"/>
                <w:kern w:val="2"/>
                <w:szCs w:val="24"/>
                <w:lang w:eastAsia="zh-TW"/>
              </w:rPr>
              <w:t>)</w:t>
            </w:r>
            <w:r w:rsidR="00F75CCD">
              <w:rPr>
                <w:rFonts w:hint="eastAsia"/>
                <w:kern w:val="2"/>
                <w:szCs w:val="24"/>
                <w:lang w:eastAsia="zh-TW"/>
              </w:rPr>
              <w:t>，並傳入該筆單位代號</w:t>
            </w:r>
          </w:p>
        </w:tc>
      </w:tr>
      <w:tr w:rsidR="00D03F68" w:rsidRPr="00DB02CB" w:rsidTr="009667D3">
        <w:tc>
          <w:tcPr>
            <w:tcW w:w="1371" w:type="dxa"/>
          </w:tcPr>
          <w:p w:rsidR="00D03F68" w:rsidRDefault="00D03F68" w:rsidP="009974D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尚未處理</w:t>
            </w:r>
          </w:p>
        </w:tc>
        <w:tc>
          <w:tcPr>
            <w:tcW w:w="4536" w:type="dxa"/>
          </w:tcPr>
          <w:p w:rsidR="00F04971" w:rsidRDefault="00D03F68" w:rsidP="008E0EC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  <w:pPrChange w:id="171" w:author="蕭侑文" w:date="2019-11-28T10:17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r>
              <w:rPr>
                <w:rFonts w:hint="eastAsia"/>
                <w:kern w:val="2"/>
                <w:szCs w:val="24"/>
                <w:lang w:eastAsia="zh-TW"/>
              </w:rPr>
              <w:t>DTAABA01.</w:t>
            </w:r>
            <w:r>
              <w:rPr>
                <w:rFonts w:ascii="Courier New" w:hAnsi="Courier New" w:cs="Courier New"/>
                <w:color w:val="000000"/>
              </w:rPr>
              <w:t>SND_TYPE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不為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或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2</w:t>
            </w:r>
            <w:ins w:id="172" w:author="蕭侑文" w:date="2019-11-28T10:16:00Z">
              <w:r w:rsidR="00AD3814">
                <w:rPr>
                  <w:rFonts w:ascii="Courier New" w:hAnsi="Courier New" w:cs="Courier New" w:hint="eastAsia"/>
                  <w:color w:val="000000"/>
                  <w:lang w:eastAsia="zh-TW"/>
                </w:rPr>
                <w:t>或</w:t>
              </w:r>
              <w:r w:rsidR="00AD3814">
                <w:rPr>
                  <w:rFonts w:ascii="Courier New" w:hAnsi="Courier New" w:cs="Courier New" w:hint="eastAsia"/>
                  <w:color w:val="000000"/>
                  <w:lang w:eastAsia="zh-TW"/>
                </w:rPr>
                <w:t>3</w:t>
              </w:r>
            </w:ins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的件數</w:t>
            </w:r>
            <w:ins w:id="173" w:author="蕭侑文" w:date="2019-11-26T18:19:00Z">
              <w:r w:rsidR="00F04971">
                <w:rPr>
                  <w:rFonts w:ascii="Courier New" w:hAnsi="Courier New" w:cs="Courier New" w:hint="eastAsia"/>
                  <w:color w:val="000000"/>
                  <w:lang w:eastAsia="zh-TW"/>
                </w:rPr>
                <w:t xml:space="preserve"> </w:t>
              </w:r>
            </w:ins>
          </w:p>
        </w:tc>
        <w:tc>
          <w:tcPr>
            <w:tcW w:w="2391" w:type="dxa"/>
          </w:tcPr>
          <w:p w:rsidR="00D03F68" w:rsidRDefault="00D03F68" w:rsidP="009974D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D03F68" w:rsidRPr="00DB02CB" w:rsidTr="009667D3">
        <w:tc>
          <w:tcPr>
            <w:tcW w:w="1371" w:type="dxa"/>
          </w:tcPr>
          <w:p w:rsidR="00D03F68" w:rsidRDefault="00D03F68" w:rsidP="009974D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E1669">
              <w:rPr>
                <w:rFonts w:ascii="標楷體" w:eastAsia="標楷體" w:hAnsi="標楷體" w:hint="eastAsia"/>
              </w:rPr>
              <w:t>郵寄未銷件</w:t>
            </w:r>
          </w:p>
        </w:tc>
        <w:tc>
          <w:tcPr>
            <w:tcW w:w="4536" w:type="dxa"/>
          </w:tcPr>
          <w:p w:rsidR="00D03F68" w:rsidRDefault="00D03F68" w:rsidP="005B29BB">
            <w:pPr>
              <w:pStyle w:val="Tabletext"/>
              <w:keepLines w:val="0"/>
              <w:spacing w:after="0" w:line="240" w:lineRule="auto"/>
              <w:rPr>
                <w:ins w:id="174" w:author="蕭侑文" w:date="2019-11-28T10:17:00Z"/>
                <w:rFonts w:ascii="Courier New" w:hAnsi="Courier New" w:cs="Courier New"/>
                <w:color w:val="000000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DTAABA01.</w:t>
            </w:r>
            <w:r>
              <w:rPr>
                <w:rFonts w:ascii="Courier New" w:hAnsi="Courier New" w:cs="Courier New"/>
                <w:color w:val="000000"/>
              </w:rPr>
              <w:t>SND_TYPE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為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的件數</w:t>
            </w:r>
            <w:ins w:id="175" w:author="蕭侑文" w:date="2019-11-28T10:16:00Z">
              <w:r w:rsidR="00AD3814">
                <w:rPr>
                  <w:rFonts w:ascii="Courier New" w:hAnsi="Courier New" w:cs="Courier New" w:hint="eastAsia"/>
                  <w:color w:val="000000"/>
                  <w:lang w:eastAsia="zh-TW"/>
                </w:rPr>
                <w:t xml:space="preserve"> </w:t>
              </w:r>
            </w:ins>
            <w:ins w:id="176" w:author="蕭侑文" w:date="2019-11-28T10:17:00Z">
              <w:r w:rsidR="00AD3814">
                <w:rPr>
                  <w:rFonts w:ascii="Courier New" w:hAnsi="Courier New" w:cs="Courier New" w:hint="eastAsia"/>
                  <w:color w:val="000000"/>
                  <w:lang w:eastAsia="zh-TW"/>
                </w:rPr>
                <w:t xml:space="preserve">OR </w:t>
              </w:r>
            </w:ins>
          </w:p>
          <w:p w:rsidR="008E0EC1" w:rsidRDefault="008E0EC1" w:rsidP="008E0EC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ins w:id="177" w:author="蕭侑文" w:date="2019-11-28T10:17:00Z">
              <w:r>
                <w:rPr>
                  <w:rFonts w:hint="eastAsia"/>
                  <w:kern w:val="2"/>
                  <w:szCs w:val="24"/>
                  <w:lang w:eastAsia="zh-TW"/>
                </w:rPr>
                <w:t>$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讀取狀態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=</w:t>
              </w:r>
              <w:r>
                <w:rPr>
                  <w:kern w:val="2"/>
                  <w:szCs w:val="24"/>
                  <w:lang w:eastAsia="zh-TW"/>
                </w:rPr>
                <w:t>’2’</w:t>
              </w:r>
            </w:ins>
          </w:p>
        </w:tc>
        <w:tc>
          <w:tcPr>
            <w:tcW w:w="2391" w:type="dxa"/>
          </w:tcPr>
          <w:p w:rsidR="00D03F68" w:rsidRDefault="00D03F68" w:rsidP="00D03F6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D03F68" w:rsidRPr="00DB02CB" w:rsidTr="009667D3">
        <w:tc>
          <w:tcPr>
            <w:tcW w:w="1371" w:type="dxa"/>
          </w:tcPr>
          <w:p w:rsidR="00D03F68" w:rsidRDefault="00D03F68" w:rsidP="009974D3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lang w:eastAsia="zh-TW"/>
              </w:rPr>
            </w:pPr>
            <w:r w:rsidRPr="009E1669">
              <w:rPr>
                <w:rFonts w:ascii="標楷體" w:eastAsia="標楷體" w:hAnsi="標楷體" w:hint="eastAsia"/>
              </w:rPr>
              <w:t>轉送未銷件</w:t>
            </w:r>
          </w:p>
          <w:p w:rsidR="00D03F68" w:rsidRDefault="00D03F68" w:rsidP="009974D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E1669">
              <w:rPr>
                <w:rFonts w:ascii="標楷體" w:eastAsia="標楷體" w:hAnsi="標楷體" w:hint="eastAsia"/>
              </w:rPr>
              <w:t>(服務中心)</w:t>
            </w:r>
          </w:p>
        </w:tc>
        <w:tc>
          <w:tcPr>
            <w:tcW w:w="4536" w:type="dxa"/>
          </w:tcPr>
          <w:p w:rsidR="00D03F68" w:rsidRDefault="00D03F68" w:rsidP="005B29B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DTAABA01.</w:t>
            </w:r>
            <w:r>
              <w:rPr>
                <w:rFonts w:ascii="Courier New" w:hAnsi="Courier New" w:cs="Courier New"/>
                <w:color w:val="000000"/>
              </w:rPr>
              <w:t>SND_TYPE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為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的件數</w:t>
            </w:r>
          </w:p>
        </w:tc>
        <w:tc>
          <w:tcPr>
            <w:tcW w:w="2391" w:type="dxa"/>
          </w:tcPr>
          <w:p w:rsidR="00D03F68" w:rsidRDefault="00D03F68" w:rsidP="00D03F6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EA5769" w:rsidRPr="00DB02CB" w:rsidTr="00AE2EC6">
        <w:trPr>
          <w:ins w:id="178" w:author="蕭侑文" w:date="2019-11-20T19:05:00Z"/>
        </w:trPr>
        <w:tc>
          <w:tcPr>
            <w:tcW w:w="1371" w:type="dxa"/>
          </w:tcPr>
          <w:p w:rsidR="00EA5769" w:rsidRDefault="00162846" w:rsidP="00162846">
            <w:pPr>
              <w:spacing w:line="300" w:lineRule="exact"/>
              <w:jc w:val="center"/>
              <w:rPr>
                <w:ins w:id="179" w:author="蕭侑文" w:date="2019-11-20T19:05:00Z"/>
                <w:rFonts w:ascii="新細明體" w:hAnsi="新細明體" w:hint="eastAsia"/>
                <w:color w:val="000000"/>
              </w:rPr>
              <w:pPrChange w:id="180" w:author="蕭侑文" w:date="2019-11-26T18:14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181" w:author="蕭侑文" w:date="2019-11-26T18:14:00Z">
              <w:r>
                <w:rPr>
                  <w:rFonts w:ascii="標楷體" w:eastAsia="標楷體" w:hAnsi="標楷體" w:hint="eastAsia"/>
                  <w:sz w:val="20"/>
                  <w:szCs w:val="20"/>
                </w:rPr>
                <w:t>簡訊尚未讀取</w:t>
              </w:r>
              <w:r w:rsidRPr="009E1669">
                <w:rPr>
                  <w:rFonts w:ascii="標楷體" w:eastAsia="標楷體" w:hAnsi="標楷體" w:hint="eastAsia"/>
                  <w:sz w:val="20"/>
                  <w:szCs w:val="20"/>
                </w:rPr>
                <w:t>(</w:t>
              </w:r>
              <w:r>
                <w:rPr>
                  <w:rFonts w:ascii="標楷體" w:eastAsia="標楷體" w:hAnsi="標楷體" w:hint="eastAsia"/>
                  <w:sz w:val="20"/>
                  <w:szCs w:val="20"/>
                </w:rPr>
                <w:t>七日內</w:t>
              </w:r>
              <w:r w:rsidRPr="009E1669">
                <w:rPr>
                  <w:rFonts w:ascii="標楷體" w:eastAsia="標楷體" w:hAnsi="標楷體" w:hint="eastAsia"/>
                  <w:sz w:val="20"/>
                  <w:szCs w:val="20"/>
                </w:rPr>
                <w:t>)</w:t>
              </w:r>
            </w:ins>
          </w:p>
        </w:tc>
        <w:tc>
          <w:tcPr>
            <w:tcW w:w="4536" w:type="dxa"/>
          </w:tcPr>
          <w:p w:rsidR="00F10D02" w:rsidRDefault="00EA5769" w:rsidP="00AE2EC6">
            <w:pPr>
              <w:pStyle w:val="Tabletext"/>
              <w:keepLines w:val="0"/>
              <w:spacing w:after="0" w:line="240" w:lineRule="auto"/>
              <w:rPr>
                <w:ins w:id="182" w:author="蕭侑文" w:date="2019-11-26T18:18:00Z"/>
                <w:rFonts w:ascii="Courier New" w:hAnsi="Courier New" w:cs="Courier New"/>
                <w:color w:val="000000"/>
                <w:lang w:eastAsia="zh-TW"/>
              </w:rPr>
            </w:pPr>
            <w:ins w:id="183" w:author="蕭侑文" w:date="2019-11-20T19:05:00Z">
              <w:r>
                <w:rPr>
                  <w:rFonts w:hint="eastAsia"/>
                  <w:kern w:val="2"/>
                  <w:szCs w:val="24"/>
                  <w:lang w:eastAsia="zh-TW"/>
                </w:rPr>
                <w:t>DTAABA01.</w:t>
              </w:r>
              <w:r>
                <w:rPr>
                  <w:rFonts w:ascii="Courier New" w:hAnsi="Courier New" w:cs="Courier New"/>
                  <w:color w:val="000000"/>
                </w:rPr>
                <w:t>SND_TYPE</w:t>
              </w:r>
              <w:r>
                <w:rPr>
                  <w:rFonts w:ascii="Courier New" w:hAnsi="Courier New" w:cs="Courier New" w:hint="eastAsia"/>
                  <w:color w:val="000000"/>
                  <w:lang w:eastAsia="zh-TW"/>
                </w:rPr>
                <w:t>為</w:t>
              </w:r>
              <w:r>
                <w:rPr>
                  <w:rFonts w:ascii="Courier New" w:hAnsi="Courier New" w:cs="Courier New" w:hint="eastAsia"/>
                  <w:color w:val="000000"/>
                  <w:lang w:eastAsia="zh-TW"/>
                </w:rPr>
                <w:t>3</w:t>
              </w:r>
              <w:r>
                <w:rPr>
                  <w:rFonts w:ascii="Courier New" w:hAnsi="Courier New" w:cs="Courier New" w:hint="eastAsia"/>
                  <w:color w:val="000000"/>
                  <w:lang w:eastAsia="zh-TW"/>
                </w:rPr>
                <w:t>的件數</w:t>
              </w:r>
            </w:ins>
            <w:ins w:id="184" w:author="蕭侑文" w:date="2019-11-26T18:14:00Z">
              <w:r w:rsidR="00F10D02">
                <w:rPr>
                  <w:rFonts w:ascii="Courier New" w:hAnsi="Courier New" w:cs="Courier New" w:hint="eastAsia"/>
                  <w:color w:val="000000"/>
                  <w:lang w:eastAsia="zh-TW"/>
                </w:rPr>
                <w:t xml:space="preserve"> AND </w:t>
              </w:r>
            </w:ins>
          </w:p>
          <w:p w:rsidR="00F10D02" w:rsidRPr="00F10D02" w:rsidRDefault="00D345AF" w:rsidP="00AE2EC6">
            <w:pPr>
              <w:pStyle w:val="Tabletext"/>
              <w:keepLines w:val="0"/>
              <w:spacing w:after="0" w:line="240" w:lineRule="auto"/>
              <w:rPr>
                <w:ins w:id="185" w:author="蕭侑文" w:date="2019-11-20T19:05:00Z"/>
                <w:rFonts w:ascii="Courier New" w:hAnsi="Courier New" w:cs="Courier New" w:hint="eastAsia"/>
                <w:color w:val="000000"/>
                <w:lang w:eastAsia="zh-TW"/>
                <w:rPrChange w:id="186" w:author="蕭侑文" w:date="2019-11-26T18:19:00Z">
                  <w:rPr>
                    <w:ins w:id="187" w:author="蕭侑文" w:date="2019-11-20T19:05:00Z"/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  <w:ins w:id="188" w:author="蕭侑文" w:date="2019-11-26T18:26:00Z">
              <w:r>
                <w:rPr>
                  <w:rFonts w:hint="eastAsia"/>
                  <w:kern w:val="2"/>
                  <w:szCs w:val="24"/>
                  <w:lang w:eastAsia="zh-TW"/>
                </w:rPr>
                <w:t>$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讀取狀態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= </w:t>
              </w:r>
              <w:r>
                <w:rPr>
                  <w:kern w:val="2"/>
                  <w:szCs w:val="24"/>
                  <w:lang w:eastAsia="zh-TW"/>
                </w:rPr>
                <w:t>‘1’</w:t>
              </w:r>
            </w:ins>
          </w:p>
        </w:tc>
        <w:tc>
          <w:tcPr>
            <w:tcW w:w="2391" w:type="dxa"/>
          </w:tcPr>
          <w:p w:rsidR="00EA5769" w:rsidRDefault="00EA5769" w:rsidP="00AE2EC6">
            <w:pPr>
              <w:pStyle w:val="Tabletext"/>
              <w:keepLines w:val="0"/>
              <w:spacing w:after="0" w:line="240" w:lineRule="auto"/>
              <w:rPr>
                <w:ins w:id="189" w:author="蕭侑文" w:date="2019-11-20T19:05:00Z"/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D03F68" w:rsidRPr="00DB02CB" w:rsidTr="009667D3">
        <w:tc>
          <w:tcPr>
            <w:tcW w:w="1371" w:type="dxa"/>
          </w:tcPr>
          <w:p w:rsidR="00D03F68" w:rsidRPr="00DB02CB" w:rsidRDefault="00D03F68" w:rsidP="009974D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color w:val="000000"/>
                <w:kern w:val="2"/>
                <w:lang w:eastAsia="zh-TW"/>
              </w:rPr>
              <w:lastRenderedPageBreak/>
              <w:t>總計</w:t>
            </w:r>
          </w:p>
        </w:tc>
        <w:tc>
          <w:tcPr>
            <w:tcW w:w="4536" w:type="dxa"/>
          </w:tcPr>
          <w:p w:rsidR="00D03F68" w:rsidDel="00A12C81" w:rsidRDefault="00D03F68" w:rsidP="00A12C81">
            <w:pPr>
              <w:pStyle w:val="Tabletext"/>
              <w:keepLines w:val="0"/>
              <w:spacing w:after="0" w:line="240" w:lineRule="auto"/>
              <w:rPr>
                <w:del w:id="190" w:author="蕭侑文" w:date="2019-11-28T10:18:00Z"/>
                <w:rFonts w:ascii="標楷體" w:eastAsia="標楷體" w:hAnsi="標楷體" w:hint="eastAsia"/>
                <w:lang w:eastAsia="zh-TW"/>
              </w:rPr>
              <w:pPrChange w:id="191" w:author="蕭侑文" w:date="2019-11-28T10:18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r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尚未處理+</w:t>
            </w:r>
            <w:r w:rsidRPr="009E1669">
              <w:rPr>
                <w:rFonts w:ascii="標楷體" w:eastAsia="標楷體" w:hAnsi="標楷體" w:hint="eastAsia"/>
                <w:lang w:eastAsia="zh-TW"/>
              </w:rPr>
              <w:t>郵寄未銷件</w:t>
            </w:r>
            <w:r>
              <w:rPr>
                <w:rFonts w:ascii="標楷體" w:eastAsia="標楷體" w:hAnsi="標楷體" w:hint="eastAsia"/>
                <w:lang w:eastAsia="zh-TW"/>
              </w:rPr>
              <w:t>+</w:t>
            </w:r>
            <w:r w:rsidRPr="009E1669">
              <w:rPr>
                <w:rFonts w:ascii="標楷體" w:eastAsia="標楷體" w:hAnsi="標楷體" w:hint="eastAsia"/>
                <w:lang w:eastAsia="zh-TW"/>
              </w:rPr>
              <w:t>轉送未銷件</w:t>
            </w:r>
          </w:p>
          <w:p w:rsidR="00D03F68" w:rsidRPr="00DB02CB" w:rsidRDefault="00D03F68" w:rsidP="00A12C8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  <w:pPrChange w:id="192" w:author="蕭侑文" w:date="2019-11-28T10:18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r w:rsidRPr="009E1669">
              <w:rPr>
                <w:rFonts w:ascii="標楷體" w:eastAsia="標楷體" w:hAnsi="標楷體" w:hint="eastAsia"/>
                <w:lang w:eastAsia="zh-TW"/>
              </w:rPr>
              <w:t>(服務中心)</w:t>
            </w:r>
            <w:ins w:id="193" w:author="蕭侑文" w:date="2019-11-28T10:18:00Z">
              <w:r w:rsidR="00A12C81">
                <w:rPr>
                  <w:rFonts w:ascii="標楷體" w:eastAsia="標楷體" w:hAnsi="標楷體" w:hint="eastAsia"/>
                  <w:lang w:eastAsia="zh-TW"/>
                </w:rPr>
                <w:t>+ 簡訊尚未讀取</w:t>
              </w:r>
              <w:r w:rsidR="00A12C81" w:rsidRPr="009E1669">
                <w:rPr>
                  <w:rFonts w:ascii="標楷體" w:eastAsia="標楷體" w:hAnsi="標楷體" w:hint="eastAsia"/>
                  <w:lang w:eastAsia="zh-TW"/>
                </w:rPr>
                <w:t>(</w:t>
              </w:r>
              <w:r w:rsidR="00A12C81">
                <w:rPr>
                  <w:rFonts w:ascii="標楷體" w:eastAsia="標楷體" w:hAnsi="標楷體" w:hint="eastAsia"/>
                  <w:lang w:eastAsia="zh-TW"/>
                </w:rPr>
                <w:t>七日內</w:t>
              </w:r>
              <w:r w:rsidR="00A12C81" w:rsidRPr="009E1669">
                <w:rPr>
                  <w:rFonts w:ascii="標楷體" w:eastAsia="標楷體" w:hAnsi="標楷體" w:hint="eastAsia"/>
                  <w:lang w:eastAsia="zh-TW"/>
                </w:rPr>
                <w:t>)</w:t>
              </w:r>
            </w:ins>
          </w:p>
        </w:tc>
        <w:tc>
          <w:tcPr>
            <w:tcW w:w="2391" w:type="dxa"/>
          </w:tcPr>
          <w:p w:rsidR="00D03F68" w:rsidRDefault="00D03F68" w:rsidP="00D03F6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</w:p>
        </w:tc>
      </w:tr>
    </w:tbl>
    <w:p w:rsidR="00926CBC" w:rsidRDefault="00902F84" w:rsidP="00EC1275">
      <w:pPr>
        <w:pStyle w:val="Tabletext"/>
        <w:keepLines w:val="0"/>
        <w:spacing w:after="0" w:line="240" w:lineRule="auto"/>
        <w:ind w:left="1984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顯示結果如下</w:t>
      </w:r>
      <w:r>
        <w:rPr>
          <w:rFonts w:hint="eastAsia"/>
          <w:kern w:val="2"/>
          <w:szCs w:val="24"/>
          <w:lang w:eastAsia="zh-TW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94" w:author="蕭侑文" w:date="2019-11-28T10:20:00Z">
          <w:tblPr>
            <w:tblW w:w="11544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16"/>
        <w:gridCol w:w="1016"/>
        <w:gridCol w:w="1216"/>
        <w:gridCol w:w="1472"/>
        <w:gridCol w:w="2376"/>
        <w:gridCol w:w="1000"/>
        <w:tblGridChange w:id="195">
          <w:tblGrid>
            <w:gridCol w:w="2236"/>
            <w:gridCol w:w="1418"/>
            <w:gridCol w:w="1559"/>
            <w:gridCol w:w="2693"/>
            <w:gridCol w:w="2693"/>
            <w:gridCol w:w="945"/>
          </w:tblGrid>
        </w:tblGridChange>
      </w:tblGrid>
      <w:tr w:rsidR="00A12C81" w:rsidRPr="009E1669" w:rsidTr="00DF3A3D">
        <w:trPr>
          <w:jc w:val="center"/>
          <w:trPrChange w:id="196" w:author="蕭侑文" w:date="2019-11-28T10:20:00Z">
            <w:trPr>
              <w:jc w:val="center"/>
            </w:trPr>
          </w:trPrChange>
        </w:trPr>
        <w:tc>
          <w:tcPr>
            <w:tcW w:w="0" w:type="auto"/>
            <w:shd w:val="clear" w:color="auto" w:fill="D6E3BC"/>
            <w:tcPrChange w:id="197" w:author="蕭侑文" w:date="2019-11-28T10:20:00Z">
              <w:tcPr>
                <w:tcW w:w="2236" w:type="dxa"/>
                <w:shd w:val="clear" w:color="auto" w:fill="D6E3BC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單位</w:t>
            </w:r>
          </w:p>
        </w:tc>
        <w:tc>
          <w:tcPr>
            <w:tcW w:w="0" w:type="auto"/>
            <w:shd w:val="clear" w:color="auto" w:fill="D6E3BC"/>
            <w:tcPrChange w:id="198" w:author="蕭侑文" w:date="2019-11-28T10:20:00Z">
              <w:tcPr>
                <w:tcW w:w="1418" w:type="dxa"/>
                <w:shd w:val="clear" w:color="auto" w:fill="D6E3BC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尚未處理</w:t>
            </w:r>
          </w:p>
        </w:tc>
        <w:tc>
          <w:tcPr>
            <w:tcW w:w="0" w:type="auto"/>
            <w:shd w:val="clear" w:color="auto" w:fill="D6E3BC"/>
            <w:tcPrChange w:id="199" w:author="蕭侑文" w:date="2019-11-28T10:20:00Z">
              <w:tcPr>
                <w:tcW w:w="1559" w:type="dxa"/>
                <w:shd w:val="clear" w:color="auto" w:fill="D6E3BC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郵寄未銷件</w:t>
            </w:r>
          </w:p>
        </w:tc>
        <w:tc>
          <w:tcPr>
            <w:tcW w:w="1472" w:type="dxa"/>
            <w:shd w:val="clear" w:color="auto" w:fill="D6E3BC"/>
            <w:tcPrChange w:id="200" w:author="蕭侑文" w:date="2019-11-28T10:20:00Z">
              <w:tcPr>
                <w:tcW w:w="2693" w:type="dxa"/>
                <w:shd w:val="clear" w:color="auto" w:fill="D6E3BC"/>
              </w:tcPr>
            </w:tcPrChange>
          </w:tcPr>
          <w:p w:rsidR="00FB0071" w:rsidRDefault="00A12C81" w:rsidP="00A12C81">
            <w:pPr>
              <w:spacing w:line="300" w:lineRule="exact"/>
              <w:jc w:val="center"/>
              <w:rPr>
                <w:ins w:id="201" w:author="蕭侑文" w:date="2019-11-28T10:18:00Z"/>
                <w:rFonts w:ascii="標楷體" w:eastAsia="標楷體" w:hAnsi="標楷體"/>
                <w:sz w:val="20"/>
                <w:szCs w:val="20"/>
              </w:rPr>
            </w:pPr>
            <w:ins w:id="202" w:author="蕭侑文" w:date="2019-11-28T10:18:00Z">
              <w:r w:rsidRPr="009E1669">
                <w:rPr>
                  <w:rFonts w:ascii="標楷體" w:eastAsia="標楷體" w:hAnsi="標楷體" w:hint="eastAsia"/>
                  <w:sz w:val="20"/>
                  <w:szCs w:val="20"/>
                </w:rPr>
                <w:t>轉送未銷件</w:t>
              </w:r>
            </w:ins>
          </w:p>
          <w:p w:rsidR="00A12C81" w:rsidRPr="009E1669" w:rsidRDefault="00A12C81" w:rsidP="00A12C81">
            <w:pPr>
              <w:spacing w:line="300" w:lineRule="exact"/>
              <w:jc w:val="center"/>
              <w:rPr>
                <w:ins w:id="203" w:author="蕭侑文" w:date="2019-11-28T10:17:00Z"/>
                <w:rFonts w:ascii="標楷體" w:eastAsia="標楷體" w:hAnsi="標楷體" w:hint="eastAsia"/>
                <w:sz w:val="20"/>
                <w:szCs w:val="20"/>
              </w:rPr>
            </w:pPr>
            <w:ins w:id="204" w:author="蕭侑文" w:date="2019-11-28T10:18:00Z">
              <w:r w:rsidRPr="009E1669">
                <w:rPr>
                  <w:rFonts w:ascii="標楷體" w:eastAsia="標楷體" w:hAnsi="標楷體" w:hint="eastAsia"/>
                  <w:sz w:val="20"/>
                  <w:szCs w:val="20"/>
                </w:rPr>
                <w:t>(服務中心)</w:t>
              </w:r>
            </w:ins>
          </w:p>
        </w:tc>
        <w:tc>
          <w:tcPr>
            <w:tcW w:w="2376" w:type="dxa"/>
            <w:shd w:val="clear" w:color="auto" w:fill="D6E3BC"/>
            <w:tcPrChange w:id="205" w:author="蕭侑文" w:date="2019-11-28T10:20:00Z">
              <w:tcPr>
                <w:tcW w:w="2693" w:type="dxa"/>
                <w:shd w:val="clear" w:color="auto" w:fill="D6E3BC"/>
              </w:tcPr>
            </w:tcPrChange>
          </w:tcPr>
          <w:p w:rsidR="00FB0071" w:rsidRDefault="00A12C81" w:rsidP="00A12C81">
            <w:pPr>
              <w:spacing w:line="300" w:lineRule="exact"/>
              <w:jc w:val="center"/>
              <w:rPr>
                <w:ins w:id="206" w:author="蕭侑文" w:date="2019-11-28T10:18:00Z"/>
                <w:rFonts w:ascii="標楷體" w:eastAsia="標楷體" w:hAnsi="標楷體"/>
                <w:sz w:val="20"/>
                <w:szCs w:val="20"/>
              </w:rPr>
            </w:pPr>
            <w:ins w:id="207" w:author="蕭侑文" w:date="2019-11-28T10:18:00Z">
              <w:r>
                <w:rPr>
                  <w:rFonts w:ascii="標楷體" w:eastAsia="標楷體" w:hAnsi="標楷體" w:hint="eastAsia"/>
                  <w:sz w:val="20"/>
                  <w:szCs w:val="20"/>
                </w:rPr>
                <w:t>簡訊尚未讀取</w:t>
              </w:r>
            </w:ins>
          </w:p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ins w:id="208" w:author="蕭侑文" w:date="2019-11-28T10:18:00Z">
              <w:r w:rsidRPr="009E1669">
                <w:rPr>
                  <w:rFonts w:ascii="標楷體" w:eastAsia="標楷體" w:hAnsi="標楷體" w:hint="eastAsia"/>
                  <w:sz w:val="20"/>
                  <w:szCs w:val="20"/>
                </w:rPr>
                <w:t>(</w:t>
              </w:r>
              <w:r>
                <w:rPr>
                  <w:rFonts w:ascii="標楷體" w:eastAsia="標楷體" w:hAnsi="標楷體" w:hint="eastAsia"/>
                  <w:sz w:val="20"/>
                  <w:szCs w:val="20"/>
                </w:rPr>
                <w:t>七日內</w:t>
              </w:r>
              <w:r w:rsidRPr="009E1669">
                <w:rPr>
                  <w:rFonts w:ascii="標楷體" w:eastAsia="標楷體" w:hAnsi="標楷體" w:hint="eastAsia"/>
                  <w:sz w:val="20"/>
                  <w:szCs w:val="20"/>
                </w:rPr>
                <w:t>)</w:t>
              </w:r>
            </w:ins>
            <w:del w:id="209" w:author="蕭侑文" w:date="2019-11-28T10:18:00Z">
              <w:r w:rsidRPr="009E1669" w:rsidDel="00A12C81">
                <w:rPr>
                  <w:rFonts w:ascii="標楷體" w:eastAsia="標楷體" w:hAnsi="標楷體" w:hint="eastAsia"/>
                  <w:sz w:val="20"/>
                  <w:szCs w:val="20"/>
                </w:rPr>
                <w:delText>轉送未銷件(服務中心)</w:delText>
              </w:r>
            </w:del>
          </w:p>
        </w:tc>
        <w:tc>
          <w:tcPr>
            <w:tcW w:w="1000" w:type="dxa"/>
            <w:shd w:val="clear" w:color="auto" w:fill="D6E3BC"/>
            <w:tcPrChange w:id="210" w:author="蕭侑文" w:date="2019-11-28T10:20:00Z">
              <w:tcPr>
                <w:tcW w:w="945" w:type="dxa"/>
                <w:shd w:val="clear" w:color="auto" w:fill="D6E3BC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總計</w:t>
            </w:r>
          </w:p>
        </w:tc>
      </w:tr>
      <w:tr w:rsidR="00A12C81" w:rsidRPr="009E1669" w:rsidTr="00DF3A3D">
        <w:trPr>
          <w:jc w:val="center"/>
          <w:trPrChange w:id="211" w:author="蕭侑文" w:date="2019-11-28T10:20:00Z">
            <w:trPr>
              <w:jc w:val="center"/>
            </w:trPr>
          </w:trPrChange>
        </w:trPr>
        <w:tc>
          <w:tcPr>
            <w:tcW w:w="0" w:type="auto"/>
            <w:shd w:val="clear" w:color="auto" w:fill="auto"/>
            <w:tcPrChange w:id="212" w:author="蕭侑文" w:date="2019-11-28T10:20:00Z">
              <w:tcPr>
                <w:tcW w:w="2236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</w:pPr>
            <w:r w:rsidRPr="009E1669"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  <w:t>北一服一科</w:t>
            </w:r>
          </w:p>
        </w:tc>
        <w:tc>
          <w:tcPr>
            <w:tcW w:w="0" w:type="auto"/>
            <w:shd w:val="clear" w:color="auto" w:fill="auto"/>
            <w:tcPrChange w:id="213" w:author="蕭侑文" w:date="2019-11-28T10:20:00Z">
              <w:tcPr>
                <w:tcW w:w="1418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45</w:t>
            </w:r>
          </w:p>
        </w:tc>
        <w:tc>
          <w:tcPr>
            <w:tcW w:w="0" w:type="auto"/>
            <w:shd w:val="clear" w:color="auto" w:fill="auto"/>
            <w:tcPrChange w:id="214" w:author="蕭侑文" w:date="2019-11-28T10:20:00Z">
              <w:tcPr>
                <w:tcW w:w="1559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1472" w:type="dxa"/>
            <w:tcPrChange w:id="215" w:author="蕭侑文" w:date="2019-11-28T10:20:00Z">
              <w:tcPr>
                <w:tcW w:w="2693" w:type="dxa"/>
              </w:tcPr>
            </w:tcPrChange>
          </w:tcPr>
          <w:p w:rsidR="00A12C81" w:rsidRPr="0023309C" w:rsidRDefault="00A12C81" w:rsidP="00A12C81">
            <w:pPr>
              <w:spacing w:line="300" w:lineRule="exact"/>
              <w:jc w:val="center"/>
              <w:rPr>
                <w:ins w:id="216" w:author="蕭侑文" w:date="2019-11-28T10:17:00Z"/>
                <w:rFonts w:ascii="標楷體" w:eastAsia="標楷體" w:hAnsi="標楷體" w:hint="eastAsia"/>
                <w:sz w:val="20"/>
                <w:szCs w:val="20"/>
              </w:rPr>
            </w:pPr>
            <w:ins w:id="217" w:author="蕭侑文" w:date="2019-11-28T10:18:00Z">
              <w:r w:rsidRPr="0023309C">
                <w:rPr>
                  <w:rFonts w:ascii="標楷體" w:eastAsia="標楷體" w:hAnsi="標楷體" w:hint="eastAsia"/>
                  <w:sz w:val="20"/>
                  <w:szCs w:val="20"/>
                </w:rPr>
                <w:t xml:space="preserve">80  </w:t>
              </w:r>
            </w:ins>
          </w:p>
        </w:tc>
        <w:tc>
          <w:tcPr>
            <w:tcW w:w="2376" w:type="dxa"/>
            <w:shd w:val="clear" w:color="auto" w:fill="auto"/>
            <w:tcPrChange w:id="218" w:author="蕭侑文" w:date="2019-11-28T10:20:00Z">
              <w:tcPr>
                <w:tcW w:w="2693" w:type="dxa"/>
                <w:shd w:val="clear" w:color="auto" w:fill="auto"/>
              </w:tcPr>
            </w:tcPrChange>
          </w:tcPr>
          <w:p w:rsidR="00A12C81" w:rsidRPr="0023309C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23309C">
              <w:rPr>
                <w:rFonts w:ascii="標楷體" w:eastAsia="標楷體" w:hAnsi="標楷體" w:hint="eastAsia"/>
                <w:sz w:val="20"/>
                <w:szCs w:val="20"/>
              </w:rPr>
              <w:t xml:space="preserve">80  </w:t>
            </w:r>
          </w:p>
        </w:tc>
        <w:tc>
          <w:tcPr>
            <w:tcW w:w="1000" w:type="dxa"/>
            <w:shd w:val="clear" w:color="auto" w:fill="auto"/>
            <w:tcPrChange w:id="219" w:author="蕭侑文" w:date="2019-11-28T10:20:00Z">
              <w:tcPr>
                <w:tcW w:w="945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147</w:t>
            </w:r>
          </w:p>
        </w:tc>
      </w:tr>
      <w:tr w:rsidR="00A12C81" w:rsidRPr="009E1669" w:rsidTr="00DF3A3D">
        <w:trPr>
          <w:jc w:val="center"/>
          <w:trPrChange w:id="220" w:author="蕭侑文" w:date="2019-11-28T10:20:00Z">
            <w:trPr>
              <w:jc w:val="center"/>
            </w:trPr>
          </w:trPrChange>
        </w:trPr>
        <w:tc>
          <w:tcPr>
            <w:tcW w:w="0" w:type="auto"/>
            <w:shd w:val="clear" w:color="auto" w:fill="auto"/>
            <w:tcPrChange w:id="221" w:author="蕭侑文" w:date="2019-11-28T10:20:00Z">
              <w:tcPr>
                <w:tcW w:w="2236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</w:pPr>
            <w:r w:rsidRPr="009E1669"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  <w:t>北一服二科</w:t>
            </w:r>
          </w:p>
        </w:tc>
        <w:tc>
          <w:tcPr>
            <w:tcW w:w="0" w:type="auto"/>
            <w:shd w:val="clear" w:color="auto" w:fill="auto"/>
            <w:tcPrChange w:id="222" w:author="蕭侑文" w:date="2019-11-28T10:20:00Z">
              <w:tcPr>
                <w:tcW w:w="1418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PrChange w:id="223" w:author="蕭侑文" w:date="2019-11-28T10:20:00Z">
              <w:tcPr>
                <w:tcW w:w="1559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472" w:type="dxa"/>
            <w:tcPrChange w:id="224" w:author="蕭侑文" w:date="2019-11-28T10:20:00Z">
              <w:tcPr>
                <w:tcW w:w="2693" w:type="dxa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ins w:id="225" w:author="蕭侑文" w:date="2019-11-28T10:17:00Z"/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auto"/>
            <w:tcPrChange w:id="226" w:author="蕭侑文" w:date="2019-11-28T10:20:00Z">
              <w:tcPr>
                <w:tcW w:w="2693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auto"/>
            <w:tcPrChange w:id="227" w:author="蕭侑文" w:date="2019-11-28T10:20:00Z">
              <w:tcPr>
                <w:tcW w:w="945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A12C81" w:rsidRPr="009E1669" w:rsidTr="00DF3A3D">
        <w:trPr>
          <w:jc w:val="center"/>
          <w:trPrChange w:id="228" w:author="蕭侑文" w:date="2019-11-28T10:20:00Z">
            <w:trPr>
              <w:jc w:val="center"/>
            </w:trPr>
          </w:trPrChange>
        </w:trPr>
        <w:tc>
          <w:tcPr>
            <w:tcW w:w="0" w:type="auto"/>
            <w:shd w:val="clear" w:color="auto" w:fill="auto"/>
            <w:tcPrChange w:id="229" w:author="蕭侑文" w:date="2019-11-28T10:20:00Z">
              <w:tcPr>
                <w:tcW w:w="2236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</w:pPr>
            <w:r w:rsidRPr="009E1669"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  <w:t>北二服務科</w:t>
            </w:r>
          </w:p>
        </w:tc>
        <w:tc>
          <w:tcPr>
            <w:tcW w:w="0" w:type="auto"/>
            <w:shd w:val="clear" w:color="auto" w:fill="auto"/>
            <w:tcPrChange w:id="230" w:author="蕭侑文" w:date="2019-11-28T10:20:00Z">
              <w:tcPr>
                <w:tcW w:w="1418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PrChange w:id="231" w:author="蕭侑文" w:date="2019-11-28T10:20:00Z">
              <w:tcPr>
                <w:tcW w:w="1559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472" w:type="dxa"/>
            <w:tcPrChange w:id="232" w:author="蕭侑文" w:date="2019-11-28T10:20:00Z">
              <w:tcPr>
                <w:tcW w:w="2693" w:type="dxa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ins w:id="233" w:author="蕭侑文" w:date="2019-11-28T10:17:00Z"/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auto"/>
            <w:tcPrChange w:id="234" w:author="蕭侑文" w:date="2019-11-28T10:20:00Z">
              <w:tcPr>
                <w:tcW w:w="2693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auto"/>
            <w:tcPrChange w:id="235" w:author="蕭侑文" w:date="2019-11-28T10:20:00Z">
              <w:tcPr>
                <w:tcW w:w="945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A12C81" w:rsidRPr="009E1669" w:rsidTr="00DF3A3D">
        <w:trPr>
          <w:jc w:val="center"/>
          <w:trPrChange w:id="236" w:author="蕭侑文" w:date="2019-11-28T10:20:00Z">
            <w:trPr>
              <w:jc w:val="center"/>
            </w:trPr>
          </w:trPrChange>
        </w:trPr>
        <w:tc>
          <w:tcPr>
            <w:tcW w:w="0" w:type="auto"/>
            <w:shd w:val="clear" w:color="auto" w:fill="auto"/>
            <w:tcPrChange w:id="237" w:author="蕭侑文" w:date="2019-11-28T10:20:00Z">
              <w:tcPr>
                <w:tcW w:w="2236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</w:pPr>
            <w:r w:rsidRPr="009E1669"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  <w:t>桃、服務科</w:t>
            </w:r>
          </w:p>
        </w:tc>
        <w:tc>
          <w:tcPr>
            <w:tcW w:w="0" w:type="auto"/>
            <w:shd w:val="clear" w:color="auto" w:fill="auto"/>
            <w:tcPrChange w:id="238" w:author="蕭侑文" w:date="2019-11-28T10:20:00Z">
              <w:tcPr>
                <w:tcW w:w="1418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PrChange w:id="239" w:author="蕭侑文" w:date="2019-11-28T10:20:00Z">
              <w:tcPr>
                <w:tcW w:w="1559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472" w:type="dxa"/>
            <w:tcPrChange w:id="240" w:author="蕭侑文" w:date="2019-11-28T10:20:00Z">
              <w:tcPr>
                <w:tcW w:w="2693" w:type="dxa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ins w:id="241" w:author="蕭侑文" w:date="2019-11-28T10:17:00Z"/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auto"/>
            <w:tcPrChange w:id="242" w:author="蕭侑文" w:date="2019-11-28T10:20:00Z">
              <w:tcPr>
                <w:tcW w:w="2693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auto"/>
            <w:tcPrChange w:id="243" w:author="蕭侑文" w:date="2019-11-28T10:20:00Z">
              <w:tcPr>
                <w:tcW w:w="945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A12C81" w:rsidRPr="009E1669" w:rsidTr="00DF3A3D">
        <w:trPr>
          <w:jc w:val="center"/>
          <w:trPrChange w:id="244" w:author="蕭侑文" w:date="2019-11-28T10:20:00Z">
            <w:trPr>
              <w:jc w:val="center"/>
            </w:trPr>
          </w:trPrChange>
        </w:trPr>
        <w:tc>
          <w:tcPr>
            <w:tcW w:w="0" w:type="auto"/>
            <w:shd w:val="clear" w:color="auto" w:fill="auto"/>
            <w:tcPrChange w:id="245" w:author="蕭侑文" w:date="2019-11-28T10:20:00Z">
              <w:tcPr>
                <w:tcW w:w="2236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</w:pPr>
            <w:r w:rsidRPr="009E1669"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  <w:t>中、服務科</w:t>
            </w:r>
          </w:p>
        </w:tc>
        <w:tc>
          <w:tcPr>
            <w:tcW w:w="0" w:type="auto"/>
            <w:shd w:val="clear" w:color="auto" w:fill="auto"/>
            <w:tcPrChange w:id="246" w:author="蕭侑文" w:date="2019-11-28T10:20:00Z">
              <w:tcPr>
                <w:tcW w:w="1418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PrChange w:id="247" w:author="蕭侑文" w:date="2019-11-28T10:20:00Z">
              <w:tcPr>
                <w:tcW w:w="1559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472" w:type="dxa"/>
            <w:tcPrChange w:id="248" w:author="蕭侑文" w:date="2019-11-28T10:20:00Z">
              <w:tcPr>
                <w:tcW w:w="2693" w:type="dxa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ins w:id="249" w:author="蕭侑文" w:date="2019-11-28T10:17:00Z"/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auto"/>
            <w:tcPrChange w:id="250" w:author="蕭侑文" w:date="2019-11-28T10:20:00Z">
              <w:tcPr>
                <w:tcW w:w="2693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auto"/>
            <w:tcPrChange w:id="251" w:author="蕭侑文" w:date="2019-11-28T10:20:00Z">
              <w:tcPr>
                <w:tcW w:w="945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A12C81" w:rsidRPr="009E1669" w:rsidTr="00DF3A3D">
        <w:trPr>
          <w:jc w:val="center"/>
          <w:trPrChange w:id="252" w:author="蕭侑文" w:date="2019-11-28T10:20:00Z">
            <w:trPr>
              <w:jc w:val="center"/>
            </w:trPr>
          </w:trPrChange>
        </w:trPr>
        <w:tc>
          <w:tcPr>
            <w:tcW w:w="0" w:type="auto"/>
            <w:shd w:val="clear" w:color="auto" w:fill="auto"/>
            <w:tcPrChange w:id="253" w:author="蕭侑文" w:date="2019-11-28T10:20:00Z">
              <w:tcPr>
                <w:tcW w:w="2236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</w:pPr>
            <w:r w:rsidRPr="009E1669"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  <w:t>南、服務科</w:t>
            </w:r>
          </w:p>
        </w:tc>
        <w:tc>
          <w:tcPr>
            <w:tcW w:w="0" w:type="auto"/>
            <w:shd w:val="clear" w:color="auto" w:fill="auto"/>
            <w:tcPrChange w:id="254" w:author="蕭侑文" w:date="2019-11-28T10:20:00Z">
              <w:tcPr>
                <w:tcW w:w="1418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PrChange w:id="255" w:author="蕭侑文" w:date="2019-11-28T10:20:00Z">
              <w:tcPr>
                <w:tcW w:w="1559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472" w:type="dxa"/>
            <w:tcPrChange w:id="256" w:author="蕭侑文" w:date="2019-11-28T10:20:00Z">
              <w:tcPr>
                <w:tcW w:w="2693" w:type="dxa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ins w:id="257" w:author="蕭侑文" w:date="2019-11-28T10:17:00Z"/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auto"/>
            <w:tcPrChange w:id="258" w:author="蕭侑文" w:date="2019-11-28T10:20:00Z">
              <w:tcPr>
                <w:tcW w:w="2693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auto"/>
            <w:tcPrChange w:id="259" w:author="蕭侑文" w:date="2019-11-28T10:20:00Z">
              <w:tcPr>
                <w:tcW w:w="945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A12C81" w:rsidRPr="009E1669" w:rsidTr="00DF3A3D">
        <w:trPr>
          <w:jc w:val="center"/>
          <w:trPrChange w:id="260" w:author="蕭侑文" w:date="2019-11-28T10:20:00Z">
            <w:trPr>
              <w:jc w:val="center"/>
            </w:trPr>
          </w:trPrChange>
        </w:trPr>
        <w:tc>
          <w:tcPr>
            <w:tcW w:w="0" w:type="auto"/>
            <w:shd w:val="clear" w:color="auto" w:fill="auto"/>
            <w:tcPrChange w:id="261" w:author="蕭侑文" w:date="2019-11-28T10:20:00Z">
              <w:tcPr>
                <w:tcW w:w="2236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</w:pPr>
            <w:r w:rsidRPr="009E1669">
              <w:rPr>
                <w:rFonts w:ascii="標楷體" w:eastAsia="標楷體" w:hAnsi="標楷體" w:hint="eastAsia"/>
                <w:color w:val="0070C0"/>
                <w:sz w:val="20"/>
                <w:szCs w:val="20"/>
                <w:u w:val="single"/>
              </w:rPr>
              <w:t>高、服務科</w:t>
            </w:r>
          </w:p>
        </w:tc>
        <w:tc>
          <w:tcPr>
            <w:tcW w:w="0" w:type="auto"/>
            <w:shd w:val="clear" w:color="auto" w:fill="auto"/>
            <w:tcPrChange w:id="262" w:author="蕭侑文" w:date="2019-11-28T10:20:00Z">
              <w:tcPr>
                <w:tcW w:w="1418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PrChange w:id="263" w:author="蕭侑文" w:date="2019-11-28T10:20:00Z">
              <w:tcPr>
                <w:tcW w:w="1559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472" w:type="dxa"/>
            <w:tcPrChange w:id="264" w:author="蕭侑文" w:date="2019-11-28T10:20:00Z">
              <w:tcPr>
                <w:tcW w:w="2693" w:type="dxa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ins w:id="265" w:author="蕭侑文" w:date="2019-11-28T10:17:00Z"/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auto"/>
            <w:tcPrChange w:id="266" w:author="蕭侑文" w:date="2019-11-28T10:20:00Z">
              <w:tcPr>
                <w:tcW w:w="2693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auto"/>
            <w:tcPrChange w:id="267" w:author="蕭侑文" w:date="2019-11-28T10:20:00Z">
              <w:tcPr>
                <w:tcW w:w="945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A12C81" w:rsidRPr="009E1669" w:rsidTr="00DF3A3D">
        <w:trPr>
          <w:jc w:val="center"/>
          <w:trPrChange w:id="268" w:author="蕭侑文" w:date="2019-11-28T10:20:00Z">
            <w:trPr>
              <w:jc w:val="center"/>
            </w:trPr>
          </w:trPrChange>
        </w:trPr>
        <w:tc>
          <w:tcPr>
            <w:tcW w:w="0" w:type="auto"/>
            <w:shd w:val="clear" w:color="auto" w:fill="auto"/>
            <w:tcPrChange w:id="269" w:author="蕭侑文" w:date="2019-11-28T10:20:00Z">
              <w:tcPr>
                <w:tcW w:w="2236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9E1669">
              <w:rPr>
                <w:rFonts w:ascii="標楷體" w:eastAsia="標楷體" w:hAnsi="標楷體" w:hint="eastAsia"/>
                <w:sz w:val="20"/>
                <w:szCs w:val="20"/>
              </w:rPr>
              <w:t>總計</w:t>
            </w:r>
          </w:p>
        </w:tc>
        <w:tc>
          <w:tcPr>
            <w:tcW w:w="0" w:type="auto"/>
            <w:shd w:val="clear" w:color="auto" w:fill="auto"/>
            <w:tcPrChange w:id="270" w:author="蕭侑文" w:date="2019-11-28T10:20:00Z">
              <w:tcPr>
                <w:tcW w:w="1418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PrChange w:id="271" w:author="蕭侑文" w:date="2019-11-28T10:20:00Z">
              <w:tcPr>
                <w:tcW w:w="1559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472" w:type="dxa"/>
            <w:tcPrChange w:id="272" w:author="蕭侑文" w:date="2019-11-28T10:20:00Z">
              <w:tcPr>
                <w:tcW w:w="2693" w:type="dxa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ins w:id="273" w:author="蕭侑文" w:date="2019-11-28T10:17:00Z"/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auto"/>
            <w:tcPrChange w:id="274" w:author="蕭侑文" w:date="2019-11-28T10:20:00Z">
              <w:tcPr>
                <w:tcW w:w="2693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auto"/>
            <w:tcPrChange w:id="275" w:author="蕭侑文" w:date="2019-11-28T10:20:00Z">
              <w:tcPr>
                <w:tcW w:w="945" w:type="dxa"/>
                <w:shd w:val="clear" w:color="auto" w:fill="auto"/>
              </w:tcPr>
            </w:tcPrChange>
          </w:tcPr>
          <w:p w:rsidR="00A12C81" w:rsidRPr="009E1669" w:rsidRDefault="00A12C81" w:rsidP="00A12C81">
            <w:pPr>
              <w:spacing w:line="300" w:lineRule="exac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</w:tbl>
    <w:p w:rsidR="00902F84" w:rsidRDefault="00902F84" w:rsidP="00EC1275">
      <w:pPr>
        <w:pStyle w:val="Tabletext"/>
        <w:keepLines w:val="0"/>
        <w:spacing w:after="0" w:line="240" w:lineRule="auto"/>
        <w:ind w:left="1984"/>
        <w:rPr>
          <w:rFonts w:hint="eastAsia"/>
          <w:kern w:val="2"/>
          <w:szCs w:val="24"/>
          <w:lang w:eastAsia="zh-TW"/>
        </w:rPr>
      </w:pPr>
    </w:p>
    <w:p w:rsidR="00D03F68" w:rsidRPr="003B7687" w:rsidRDefault="00D03F68" w:rsidP="009F5A3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03F68">
        <w:rPr>
          <w:rFonts w:hint="eastAsia"/>
          <w:kern w:val="2"/>
          <w:szCs w:val="24"/>
          <w:lang w:eastAsia="zh-TW"/>
        </w:rPr>
        <w:t>點選單位可查詢</w:t>
      </w:r>
      <w:r>
        <w:rPr>
          <w:rFonts w:ascii="細明體" w:eastAsia="細明體" w:hAnsi="細明體" w:cs="Courier New" w:hint="eastAsia"/>
          <w:color w:val="FF0000"/>
          <w:lang w:eastAsia="zh-TW"/>
        </w:rPr>
        <w:t>該單位未銷件件數</w:t>
      </w:r>
      <w:r w:rsidRPr="00D03F68">
        <w:rPr>
          <w:rFonts w:hint="eastAsia"/>
          <w:kern w:val="2"/>
          <w:szCs w:val="24"/>
          <w:lang w:eastAsia="zh-TW"/>
        </w:rPr>
        <w:t>(</w:t>
      </w:r>
      <w:r w:rsidRPr="00D03F68">
        <w:rPr>
          <w:rFonts w:hint="eastAsia"/>
          <w:kern w:val="2"/>
          <w:szCs w:val="24"/>
          <w:lang w:eastAsia="zh-TW"/>
        </w:rPr>
        <w:t>進到第二層</w:t>
      </w:r>
      <w:r w:rsidRPr="00D03F68">
        <w:rPr>
          <w:rFonts w:hint="eastAsia"/>
          <w:kern w:val="2"/>
          <w:szCs w:val="24"/>
          <w:lang w:eastAsia="zh-TW"/>
        </w:rPr>
        <w:t>)</w:t>
      </w:r>
    </w:p>
    <w:p w:rsidR="00D03F68" w:rsidRPr="009667D3" w:rsidRDefault="00D03F68" w:rsidP="009667D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取得該單位</w:t>
      </w:r>
      <w:r>
        <w:rPr>
          <w:rFonts w:ascii="細明體" w:eastAsia="細明體" w:hAnsi="細明體" w:cs="Courier New" w:hint="eastAsia"/>
          <w:color w:val="FF0000"/>
          <w:lang w:eastAsia="zh-TW"/>
        </w:rPr>
        <w:t>該單位未銷件件數</w:t>
      </w:r>
    </w:p>
    <w:p w:rsidR="00D03F68" w:rsidRDefault="00D03F68" w:rsidP="00D03F6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DTAABA01</w:t>
      </w:r>
    </w:p>
    <w:p w:rsidR="00D03F68" w:rsidRDefault="00D03F68" w:rsidP="00D03F6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</w:t>
      </w:r>
      <w:r>
        <w:rPr>
          <w:rFonts w:hint="eastAsia"/>
          <w:kern w:val="2"/>
          <w:szCs w:val="24"/>
          <w:lang w:eastAsia="zh-TW"/>
        </w:rPr>
        <w:t>:</w:t>
      </w:r>
    </w:p>
    <w:p w:rsidR="00D03F68" w:rsidRDefault="00D03F68" w:rsidP="00D03F6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05895">
        <w:rPr>
          <w:rFonts w:hint="eastAsia"/>
          <w:kern w:val="2"/>
          <w:szCs w:val="24"/>
          <w:lang w:eastAsia="zh-TW"/>
        </w:rPr>
        <w:t>銷件日期</w:t>
      </w:r>
      <w:r>
        <w:rPr>
          <w:rFonts w:hint="eastAsia"/>
          <w:kern w:val="2"/>
          <w:szCs w:val="24"/>
          <w:lang w:eastAsia="zh-TW"/>
        </w:rPr>
        <w:t xml:space="preserve"> =null</w:t>
      </w:r>
    </w:p>
    <w:p w:rsidR="00D03F68" w:rsidRDefault="00D03F68" w:rsidP="00D03F6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覆核單位</w:t>
      </w:r>
      <w:r>
        <w:rPr>
          <w:rFonts w:hint="eastAsia"/>
          <w:kern w:val="2"/>
          <w:szCs w:val="24"/>
          <w:lang w:eastAsia="zh-TW"/>
        </w:rPr>
        <w:t>=</w:t>
      </w:r>
      <w:r w:rsidR="00F75CCD">
        <w:rPr>
          <w:rFonts w:hint="eastAsia"/>
          <w:kern w:val="2"/>
          <w:szCs w:val="24"/>
          <w:lang w:eastAsia="zh-TW"/>
        </w:rPr>
        <w:t>傳入的單位代號</w:t>
      </w:r>
    </w:p>
    <w:p w:rsidR="00F75CCD" w:rsidRPr="00D177B9" w:rsidRDefault="00F75CCD" w:rsidP="00F75CC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將資料逐筆顯示：</w:t>
      </w:r>
    </w:p>
    <w:p w:rsidR="00F75CCD" w:rsidRDefault="00F75CCD" w:rsidP="00F75CC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畫面顯示：</w:t>
      </w:r>
    </w:p>
    <w:tbl>
      <w:tblPr>
        <w:tblW w:w="8298" w:type="dxa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4303"/>
        <w:gridCol w:w="2391"/>
      </w:tblGrid>
      <w:tr w:rsidR="00F75CCD" w:rsidRPr="00DB02CB" w:rsidTr="00454BEB">
        <w:tc>
          <w:tcPr>
            <w:tcW w:w="1604" w:type="dxa"/>
            <w:shd w:val="clear" w:color="auto" w:fill="A6A6A6"/>
          </w:tcPr>
          <w:p w:rsidR="00F75CCD" w:rsidRPr="00DB02CB" w:rsidRDefault="00F75CCD" w:rsidP="00454BEB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DB02C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4303" w:type="dxa"/>
            <w:shd w:val="clear" w:color="auto" w:fill="A6A6A6"/>
          </w:tcPr>
          <w:p w:rsidR="00F75CCD" w:rsidRPr="00DB02CB" w:rsidRDefault="00F75CCD" w:rsidP="00454BEB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DB02C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值</w:t>
            </w:r>
          </w:p>
        </w:tc>
        <w:tc>
          <w:tcPr>
            <w:tcW w:w="2391" w:type="dxa"/>
            <w:shd w:val="clear" w:color="auto" w:fill="A6A6A6"/>
          </w:tcPr>
          <w:p w:rsidR="00F75CCD" w:rsidRPr="00DB02CB" w:rsidRDefault="00F75CCD" w:rsidP="00454BEB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註</w:t>
            </w:r>
          </w:p>
        </w:tc>
      </w:tr>
      <w:tr w:rsidR="00F75CCD" w:rsidRPr="007D4882" w:rsidTr="00454BEB">
        <w:tc>
          <w:tcPr>
            <w:tcW w:w="1604" w:type="dxa"/>
          </w:tcPr>
          <w:p w:rsidR="00F75CCD" w:rsidRPr="00DB02CB" w:rsidRDefault="00F75CCD" w:rsidP="00454BE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理賠人員</w:t>
            </w:r>
          </w:p>
        </w:tc>
        <w:tc>
          <w:tcPr>
            <w:tcW w:w="4303" w:type="dxa"/>
          </w:tcPr>
          <w:p w:rsidR="00F75CCD" w:rsidRPr="00110D24" w:rsidRDefault="00F75CCD" w:rsidP="00454BE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color w:val="FF0000"/>
                <w:kern w:val="2"/>
                <w:lang w:eastAsia="zh-TW"/>
              </w:rPr>
            </w:pPr>
            <w:r w:rsidRPr="00F75CCD">
              <w:rPr>
                <w:rFonts w:hint="eastAsia"/>
                <w:kern w:val="2"/>
                <w:szCs w:val="24"/>
                <w:lang w:eastAsia="zh-TW"/>
              </w:rPr>
              <w:t>覆核人員姓名</w:t>
            </w:r>
          </w:p>
        </w:tc>
        <w:tc>
          <w:tcPr>
            <w:tcW w:w="2391" w:type="dxa"/>
          </w:tcPr>
          <w:p w:rsidR="00902F84" w:rsidRDefault="00902F84" w:rsidP="005B29B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F75CCD" w:rsidRPr="00DB02CB" w:rsidTr="00454BEB">
        <w:tc>
          <w:tcPr>
            <w:tcW w:w="1604" w:type="dxa"/>
          </w:tcPr>
          <w:p w:rsidR="00F75CCD" w:rsidRDefault="00F75CCD" w:rsidP="00454BE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尚未處理</w:t>
            </w:r>
          </w:p>
        </w:tc>
        <w:tc>
          <w:tcPr>
            <w:tcW w:w="4303" w:type="dxa"/>
          </w:tcPr>
          <w:p w:rsidR="00F75CCD" w:rsidRDefault="00F75CCD" w:rsidP="00454BEB">
            <w:pPr>
              <w:pStyle w:val="Tabletext"/>
              <w:keepLines w:val="0"/>
              <w:spacing w:after="0" w:line="240" w:lineRule="auto"/>
              <w:rPr>
                <w:ins w:id="276" w:author="蕭侑文" w:date="2019-11-26T18:28:00Z"/>
                <w:rFonts w:ascii="Courier New" w:hAnsi="Courier New" w:cs="Courier New"/>
                <w:color w:val="000000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DTAABA01.</w:t>
            </w:r>
            <w:r>
              <w:rPr>
                <w:rFonts w:ascii="Courier New" w:hAnsi="Courier New" w:cs="Courier New"/>
                <w:color w:val="000000"/>
              </w:rPr>
              <w:t>SND_TYPE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不為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或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2</w:t>
            </w:r>
            <w:ins w:id="277" w:author="蕭侑文" w:date="2019-11-28T10:20:00Z">
              <w:r w:rsidR="00DF3A3D" w:rsidRPr="00DF3A3D">
                <w:rPr>
                  <w:rFonts w:ascii="Courier New" w:hAnsi="Courier New" w:cs="Courier New" w:hint="eastAsia"/>
                  <w:color w:val="000000"/>
                  <w:lang w:eastAsia="zh-TW"/>
                </w:rPr>
                <w:t>或</w:t>
              </w:r>
              <w:r w:rsidR="00DF3A3D" w:rsidRPr="00DF3A3D">
                <w:rPr>
                  <w:rFonts w:ascii="Courier New" w:hAnsi="Courier New" w:cs="Courier New" w:hint="eastAsia"/>
                  <w:color w:val="000000"/>
                  <w:lang w:eastAsia="zh-TW"/>
                </w:rPr>
                <w:t>3</w:t>
              </w:r>
            </w:ins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的件數</w:t>
            </w:r>
          </w:p>
          <w:p w:rsidR="00DD365E" w:rsidRDefault="00DD365E" w:rsidP="00DD365E">
            <w:pPr>
              <w:pStyle w:val="Tabletext"/>
              <w:keepLines w:val="0"/>
              <w:spacing w:after="0" w:line="240" w:lineRule="auto"/>
              <w:rPr>
                <w:ins w:id="278" w:author="蕭侑文" w:date="2019-11-26T18:28:00Z"/>
                <w:kern w:val="2"/>
                <w:szCs w:val="24"/>
                <w:lang w:eastAsia="zh-TW"/>
              </w:rPr>
            </w:pPr>
          </w:p>
          <w:p w:rsidR="00DD365E" w:rsidRDefault="00DD365E" w:rsidP="00454BE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2391" w:type="dxa"/>
          </w:tcPr>
          <w:p w:rsidR="00F75CCD" w:rsidRDefault="00902F84" w:rsidP="00454BE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點選件數</w:t>
            </w:r>
            <w:r w:rsidRPr="00933040">
              <w:rPr>
                <w:rFonts w:hint="eastAsia"/>
                <w:kern w:val="2"/>
                <w:szCs w:val="24"/>
                <w:lang w:eastAsia="zh-TW"/>
              </w:rPr>
              <w:t>可查詢該</w:t>
            </w:r>
            <w:r>
              <w:rPr>
                <w:rFonts w:hint="eastAsia"/>
                <w:kern w:val="2"/>
                <w:szCs w:val="24"/>
                <w:lang w:eastAsia="zh-TW"/>
              </w:rPr>
              <w:t>位理賠人員未銷件明細</w:t>
            </w:r>
            <w:r>
              <w:rPr>
                <w:rFonts w:hint="eastAsia"/>
                <w:kern w:val="2"/>
                <w:szCs w:val="24"/>
                <w:lang w:eastAsia="zh-TW"/>
              </w:rPr>
              <w:t>(</w:t>
            </w:r>
            <w:r>
              <w:rPr>
                <w:rFonts w:hint="eastAsia"/>
                <w:kern w:val="2"/>
                <w:szCs w:val="24"/>
                <w:lang w:eastAsia="zh-TW"/>
              </w:rPr>
              <w:t>進到第三層</w:t>
            </w:r>
            <w:r>
              <w:rPr>
                <w:rFonts w:hint="eastAsia"/>
                <w:kern w:val="2"/>
                <w:szCs w:val="24"/>
                <w:lang w:eastAsia="zh-TW"/>
              </w:rPr>
              <w:t>)</w:t>
            </w:r>
            <w:r>
              <w:rPr>
                <w:rFonts w:hint="eastAsia"/>
                <w:kern w:val="2"/>
                <w:szCs w:val="24"/>
                <w:lang w:eastAsia="zh-TW"/>
              </w:rPr>
              <w:t>，並傳入該筆單位代號、</w:t>
            </w:r>
            <w:r w:rsidRPr="00F75CCD">
              <w:rPr>
                <w:rFonts w:hint="eastAsia"/>
                <w:kern w:val="2"/>
                <w:szCs w:val="24"/>
                <w:lang w:eastAsia="zh-TW"/>
              </w:rPr>
              <w:t>覆核人員</w:t>
            </w:r>
            <w:r>
              <w:rPr>
                <w:rFonts w:hint="eastAsia"/>
                <w:kern w:val="2"/>
                <w:szCs w:val="24"/>
                <w:lang w:eastAsia="zh-TW"/>
              </w:rPr>
              <w:t>ID</w:t>
            </w:r>
            <w:r>
              <w:rPr>
                <w:rFonts w:hint="eastAsia"/>
                <w:kern w:val="2"/>
                <w:szCs w:val="24"/>
                <w:lang w:eastAsia="zh-TW"/>
              </w:rPr>
              <w:t>、</w:t>
            </w:r>
            <w:r w:rsidRPr="00902F84">
              <w:rPr>
                <w:rFonts w:hint="eastAsia"/>
                <w:kern w:val="2"/>
                <w:szCs w:val="24"/>
                <w:lang w:eastAsia="zh-TW"/>
              </w:rPr>
              <w:t>轉送方式</w:t>
            </w:r>
            <w:r>
              <w:rPr>
                <w:rFonts w:hint="eastAsia"/>
                <w:kern w:val="2"/>
                <w:szCs w:val="24"/>
                <w:lang w:eastAsia="zh-TW"/>
              </w:rPr>
              <w:t>(0)</w:t>
            </w:r>
          </w:p>
        </w:tc>
      </w:tr>
      <w:tr w:rsidR="00F75CCD" w:rsidRPr="00DB02CB" w:rsidTr="00454BEB">
        <w:tc>
          <w:tcPr>
            <w:tcW w:w="1604" w:type="dxa"/>
          </w:tcPr>
          <w:p w:rsidR="00F75CCD" w:rsidRDefault="00F75CCD" w:rsidP="00454BE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E1669">
              <w:rPr>
                <w:rFonts w:ascii="標楷體" w:eastAsia="標楷體" w:hAnsi="標楷體" w:hint="eastAsia"/>
              </w:rPr>
              <w:t>郵寄未銷件</w:t>
            </w:r>
          </w:p>
        </w:tc>
        <w:tc>
          <w:tcPr>
            <w:tcW w:w="4303" w:type="dxa"/>
          </w:tcPr>
          <w:p w:rsidR="00DF3A3D" w:rsidRDefault="00F75CCD" w:rsidP="00454BEB">
            <w:pPr>
              <w:pStyle w:val="Tabletext"/>
              <w:keepLines w:val="0"/>
              <w:spacing w:after="0" w:line="240" w:lineRule="auto"/>
              <w:rPr>
                <w:ins w:id="279" w:author="蕭侑文" w:date="2019-11-28T10:20:00Z"/>
                <w:rFonts w:ascii="Courier New" w:hAnsi="Courier New" w:cs="Courier New"/>
                <w:color w:val="000000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DTAABA01.</w:t>
            </w:r>
            <w:r>
              <w:rPr>
                <w:rFonts w:ascii="Courier New" w:hAnsi="Courier New" w:cs="Courier New"/>
                <w:color w:val="000000"/>
              </w:rPr>
              <w:t>SND_TYPE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為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的件數</w:t>
            </w:r>
            <w:ins w:id="280" w:author="蕭侑文" w:date="2019-11-28T10:20:00Z">
              <w:r w:rsidR="00DF3A3D">
                <w:rPr>
                  <w:rFonts w:ascii="Courier New" w:hAnsi="Courier New" w:cs="Courier New" w:hint="eastAsia"/>
                  <w:color w:val="000000"/>
                  <w:lang w:eastAsia="zh-TW"/>
                </w:rPr>
                <w:t xml:space="preserve"> OR</w:t>
              </w:r>
              <w:r w:rsidR="00DF3A3D">
                <w:rPr>
                  <w:rFonts w:ascii="Courier New" w:hAnsi="Courier New" w:cs="Courier New"/>
                  <w:color w:val="000000"/>
                  <w:lang w:eastAsia="zh-TW"/>
                </w:rPr>
                <w:t xml:space="preserve"> </w:t>
              </w:r>
            </w:ins>
          </w:p>
          <w:p w:rsidR="00F75CCD" w:rsidRDefault="00DF3A3D" w:rsidP="00454BE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ins w:id="281" w:author="蕭侑文" w:date="2019-11-28T10:20:00Z">
              <w:r>
                <w:rPr>
                  <w:rFonts w:hint="eastAsia"/>
                  <w:kern w:val="2"/>
                  <w:szCs w:val="24"/>
                  <w:lang w:eastAsia="zh-TW"/>
                </w:rPr>
                <w:t>$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讀取狀態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=</w:t>
              </w:r>
              <w:r>
                <w:rPr>
                  <w:kern w:val="2"/>
                  <w:szCs w:val="24"/>
                  <w:lang w:eastAsia="zh-TW"/>
                </w:rPr>
                <w:t>’2’</w:t>
              </w:r>
            </w:ins>
          </w:p>
        </w:tc>
        <w:tc>
          <w:tcPr>
            <w:tcW w:w="2391" w:type="dxa"/>
          </w:tcPr>
          <w:p w:rsidR="00F75CCD" w:rsidRDefault="00902F84" w:rsidP="00454BE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點選件數</w:t>
            </w:r>
            <w:r w:rsidRPr="00933040">
              <w:rPr>
                <w:rFonts w:hint="eastAsia"/>
                <w:kern w:val="2"/>
                <w:szCs w:val="24"/>
                <w:lang w:eastAsia="zh-TW"/>
              </w:rPr>
              <w:t>可查詢該</w:t>
            </w:r>
            <w:r>
              <w:rPr>
                <w:rFonts w:hint="eastAsia"/>
                <w:kern w:val="2"/>
                <w:szCs w:val="24"/>
                <w:lang w:eastAsia="zh-TW"/>
              </w:rPr>
              <w:t>位理賠人員未銷件明細</w:t>
            </w:r>
            <w:r>
              <w:rPr>
                <w:rFonts w:hint="eastAsia"/>
                <w:kern w:val="2"/>
                <w:szCs w:val="24"/>
                <w:lang w:eastAsia="zh-TW"/>
              </w:rPr>
              <w:t>(</w:t>
            </w:r>
            <w:r>
              <w:rPr>
                <w:rFonts w:hint="eastAsia"/>
                <w:kern w:val="2"/>
                <w:szCs w:val="24"/>
                <w:lang w:eastAsia="zh-TW"/>
              </w:rPr>
              <w:t>進到第三層</w:t>
            </w:r>
            <w:r>
              <w:rPr>
                <w:rFonts w:hint="eastAsia"/>
                <w:kern w:val="2"/>
                <w:szCs w:val="24"/>
                <w:lang w:eastAsia="zh-TW"/>
              </w:rPr>
              <w:t>)</w:t>
            </w:r>
            <w:r>
              <w:rPr>
                <w:rFonts w:hint="eastAsia"/>
                <w:kern w:val="2"/>
                <w:szCs w:val="24"/>
                <w:lang w:eastAsia="zh-TW"/>
              </w:rPr>
              <w:t>，並傳入該筆單位代號、</w:t>
            </w:r>
            <w:r w:rsidRPr="00F75CCD">
              <w:rPr>
                <w:rFonts w:hint="eastAsia"/>
                <w:kern w:val="2"/>
                <w:szCs w:val="24"/>
                <w:lang w:eastAsia="zh-TW"/>
              </w:rPr>
              <w:t>覆核人員</w:t>
            </w:r>
            <w:r>
              <w:rPr>
                <w:rFonts w:hint="eastAsia"/>
                <w:kern w:val="2"/>
                <w:szCs w:val="24"/>
                <w:lang w:eastAsia="zh-TW"/>
              </w:rPr>
              <w:t>ID</w:t>
            </w:r>
            <w:r>
              <w:rPr>
                <w:rFonts w:hint="eastAsia"/>
                <w:kern w:val="2"/>
                <w:szCs w:val="24"/>
                <w:lang w:eastAsia="zh-TW"/>
              </w:rPr>
              <w:t>、</w:t>
            </w:r>
            <w:r w:rsidRPr="00902F84">
              <w:rPr>
                <w:rFonts w:hint="eastAsia"/>
                <w:kern w:val="2"/>
                <w:szCs w:val="24"/>
                <w:lang w:eastAsia="zh-TW"/>
              </w:rPr>
              <w:t>轉送方式</w:t>
            </w:r>
            <w:r>
              <w:rPr>
                <w:rFonts w:hint="eastAsia"/>
                <w:kern w:val="2"/>
                <w:szCs w:val="24"/>
                <w:lang w:eastAsia="zh-TW"/>
              </w:rPr>
              <w:t>(1)</w:t>
            </w:r>
          </w:p>
        </w:tc>
      </w:tr>
      <w:tr w:rsidR="00F75CCD" w:rsidRPr="00DB02CB" w:rsidTr="00454BEB">
        <w:tc>
          <w:tcPr>
            <w:tcW w:w="1604" w:type="dxa"/>
          </w:tcPr>
          <w:p w:rsidR="00F75CCD" w:rsidRDefault="00F75CCD" w:rsidP="00454BEB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lang w:eastAsia="zh-TW"/>
              </w:rPr>
            </w:pPr>
            <w:r w:rsidRPr="009E1669">
              <w:rPr>
                <w:rFonts w:ascii="標楷體" w:eastAsia="標楷體" w:hAnsi="標楷體" w:hint="eastAsia"/>
              </w:rPr>
              <w:t>轉送未銷件</w:t>
            </w:r>
          </w:p>
          <w:p w:rsidR="00F75CCD" w:rsidRDefault="00F75CCD" w:rsidP="00454BE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E1669">
              <w:rPr>
                <w:rFonts w:ascii="標楷體" w:eastAsia="標楷體" w:hAnsi="標楷體" w:hint="eastAsia"/>
              </w:rPr>
              <w:t>(服務中心)</w:t>
            </w:r>
          </w:p>
        </w:tc>
        <w:tc>
          <w:tcPr>
            <w:tcW w:w="4303" w:type="dxa"/>
          </w:tcPr>
          <w:p w:rsidR="00F75CCD" w:rsidRDefault="00F75CCD" w:rsidP="00454BE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DTAABA01.</w:t>
            </w:r>
            <w:r>
              <w:rPr>
                <w:rFonts w:ascii="Courier New" w:hAnsi="Courier New" w:cs="Courier New"/>
                <w:color w:val="000000"/>
              </w:rPr>
              <w:t>SND_TYPE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為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的件數</w:t>
            </w:r>
          </w:p>
        </w:tc>
        <w:tc>
          <w:tcPr>
            <w:tcW w:w="2391" w:type="dxa"/>
          </w:tcPr>
          <w:p w:rsidR="00F75CCD" w:rsidRDefault="00902F84" w:rsidP="00454BE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點選件數</w:t>
            </w:r>
            <w:r w:rsidRPr="00933040">
              <w:rPr>
                <w:rFonts w:hint="eastAsia"/>
                <w:kern w:val="2"/>
                <w:szCs w:val="24"/>
                <w:lang w:eastAsia="zh-TW"/>
              </w:rPr>
              <w:t>可查詢該</w:t>
            </w:r>
            <w:r>
              <w:rPr>
                <w:rFonts w:hint="eastAsia"/>
                <w:kern w:val="2"/>
                <w:szCs w:val="24"/>
                <w:lang w:eastAsia="zh-TW"/>
              </w:rPr>
              <w:t>位理賠人員未銷件明細</w:t>
            </w:r>
            <w:r>
              <w:rPr>
                <w:rFonts w:hint="eastAsia"/>
                <w:kern w:val="2"/>
                <w:szCs w:val="24"/>
                <w:lang w:eastAsia="zh-TW"/>
              </w:rPr>
              <w:t>(</w:t>
            </w:r>
            <w:r>
              <w:rPr>
                <w:rFonts w:hint="eastAsia"/>
                <w:kern w:val="2"/>
                <w:szCs w:val="24"/>
                <w:lang w:eastAsia="zh-TW"/>
              </w:rPr>
              <w:t>進到第三層</w:t>
            </w:r>
            <w:r>
              <w:rPr>
                <w:rFonts w:hint="eastAsia"/>
                <w:kern w:val="2"/>
                <w:szCs w:val="24"/>
                <w:lang w:eastAsia="zh-TW"/>
              </w:rPr>
              <w:t>)</w:t>
            </w:r>
            <w:r>
              <w:rPr>
                <w:rFonts w:hint="eastAsia"/>
                <w:kern w:val="2"/>
                <w:szCs w:val="24"/>
                <w:lang w:eastAsia="zh-TW"/>
              </w:rPr>
              <w:t>，並傳入該筆單位代號、</w:t>
            </w:r>
            <w:r w:rsidRPr="00F75CCD">
              <w:rPr>
                <w:rFonts w:hint="eastAsia"/>
                <w:kern w:val="2"/>
                <w:szCs w:val="24"/>
                <w:lang w:eastAsia="zh-TW"/>
              </w:rPr>
              <w:t>覆核人員</w:t>
            </w:r>
            <w:r>
              <w:rPr>
                <w:rFonts w:hint="eastAsia"/>
                <w:kern w:val="2"/>
                <w:szCs w:val="24"/>
                <w:lang w:eastAsia="zh-TW"/>
              </w:rPr>
              <w:t>ID</w:t>
            </w:r>
            <w:r>
              <w:rPr>
                <w:rFonts w:hint="eastAsia"/>
                <w:kern w:val="2"/>
                <w:szCs w:val="24"/>
                <w:lang w:eastAsia="zh-TW"/>
              </w:rPr>
              <w:t>、</w:t>
            </w:r>
            <w:r w:rsidRPr="00902F84">
              <w:rPr>
                <w:rFonts w:hint="eastAsia"/>
                <w:kern w:val="2"/>
                <w:szCs w:val="24"/>
                <w:lang w:eastAsia="zh-TW"/>
              </w:rPr>
              <w:t>轉送方式</w:t>
            </w:r>
            <w:r>
              <w:rPr>
                <w:rFonts w:hint="eastAsia"/>
                <w:kern w:val="2"/>
                <w:szCs w:val="24"/>
                <w:lang w:eastAsia="zh-TW"/>
              </w:rPr>
              <w:t>(2)</w:t>
            </w:r>
          </w:p>
        </w:tc>
      </w:tr>
      <w:tr w:rsidR="00DD365E" w:rsidRPr="00DB02CB" w:rsidTr="00454BEB">
        <w:trPr>
          <w:ins w:id="282" w:author="蕭侑文" w:date="2019-11-26T18:28:00Z"/>
        </w:trPr>
        <w:tc>
          <w:tcPr>
            <w:tcW w:w="1604" w:type="dxa"/>
          </w:tcPr>
          <w:p w:rsidR="00DD365E" w:rsidRPr="009E1669" w:rsidRDefault="00DD365E" w:rsidP="00DD365E">
            <w:pPr>
              <w:pStyle w:val="Tabletext"/>
              <w:keepLines w:val="0"/>
              <w:spacing w:after="0" w:line="240" w:lineRule="auto"/>
              <w:rPr>
                <w:ins w:id="283" w:author="蕭侑文" w:date="2019-11-26T18:28:00Z"/>
                <w:rFonts w:ascii="標楷體" w:eastAsia="標楷體" w:hAnsi="標楷體" w:hint="eastAsia"/>
              </w:rPr>
            </w:pPr>
            <w:ins w:id="284" w:author="蕭侑文" w:date="2019-11-26T18:29:00Z">
              <w:r>
                <w:rPr>
                  <w:rFonts w:ascii="標楷體" w:eastAsia="標楷體" w:hAnsi="標楷體" w:hint="eastAsia"/>
                </w:rPr>
                <w:t>簡訊尚未讀取</w:t>
              </w:r>
              <w:r w:rsidRPr="009E1669">
                <w:rPr>
                  <w:rFonts w:ascii="標楷體" w:eastAsia="標楷體" w:hAnsi="標楷體" w:hint="eastAsia"/>
                </w:rPr>
                <w:t>(</w:t>
              </w:r>
              <w:r>
                <w:rPr>
                  <w:rFonts w:ascii="標楷體" w:eastAsia="標楷體" w:hAnsi="標楷體" w:hint="eastAsia"/>
                </w:rPr>
                <w:t>七日內</w:t>
              </w:r>
              <w:r w:rsidRPr="009E1669">
                <w:rPr>
                  <w:rFonts w:ascii="標楷體" w:eastAsia="標楷體" w:hAnsi="標楷體" w:hint="eastAsia"/>
                </w:rPr>
                <w:t>)</w:t>
              </w:r>
            </w:ins>
          </w:p>
        </w:tc>
        <w:tc>
          <w:tcPr>
            <w:tcW w:w="4303" w:type="dxa"/>
          </w:tcPr>
          <w:p w:rsidR="00DD365E" w:rsidRDefault="00DD365E" w:rsidP="00DD365E">
            <w:pPr>
              <w:pStyle w:val="Tabletext"/>
              <w:keepLines w:val="0"/>
              <w:spacing w:after="0" w:line="240" w:lineRule="auto"/>
              <w:rPr>
                <w:ins w:id="285" w:author="蕭侑文" w:date="2019-11-26T18:29:00Z"/>
                <w:rFonts w:ascii="Courier New" w:hAnsi="Courier New" w:cs="Courier New"/>
                <w:color w:val="000000"/>
                <w:lang w:eastAsia="zh-TW"/>
              </w:rPr>
            </w:pPr>
            <w:ins w:id="286" w:author="蕭侑文" w:date="2019-11-26T18:29:00Z">
              <w:r>
                <w:rPr>
                  <w:rFonts w:hint="eastAsia"/>
                  <w:kern w:val="2"/>
                  <w:szCs w:val="24"/>
                  <w:lang w:eastAsia="zh-TW"/>
                </w:rPr>
                <w:t>DTAABA01.</w:t>
              </w:r>
              <w:r>
                <w:rPr>
                  <w:rFonts w:ascii="Courier New" w:hAnsi="Courier New" w:cs="Courier New"/>
                  <w:color w:val="000000"/>
                </w:rPr>
                <w:t>SND_TYPE</w:t>
              </w:r>
              <w:r>
                <w:rPr>
                  <w:rFonts w:ascii="Courier New" w:hAnsi="Courier New" w:cs="Courier New" w:hint="eastAsia"/>
                  <w:color w:val="000000"/>
                  <w:lang w:eastAsia="zh-TW"/>
                </w:rPr>
                <w:t>為</w:t>
              </w:r>
              <w:r>
                <w:rPr>
                  <w:rFonts w:ascii="Courier New" w:hAnsi="Courier New" w:cs="Courier New" w:hint="eastAsia"/>
                  <w:color w:val="000000"/>
                  <w:lang w:eastAsia="zh-TW"/>
                </w:rPr>
                <w:t>3</w:t>
              </w:r>
              <w:r>
                <w:rPr>
                  <w:rFonts w:ascii="Courier New" w:hAnsi="Courier New" w:cs="Courier New" w:hint="eastAsia"/>
                  <w:color w:val="000000"/>
                  <w:lang w:eastAsia="zh-TW"/>
                </w:rPr>
                <w:t>的件數</w:t>
              </w:r>
              <w:r>
                <w:rPr>
                  <w:rFonts w:ascii="Courier New" w:hAnsi="Courier New" w:cs="Courier New" w:hint="eastAsia"/>
                  <w:color w:val="000000"/>
                  <w:lang w:eastAsia="zh-TW"/>
                </w:rPr>
                <w:t xml:space="preserve"> AND </w:t>
              </w:r>
            </w:ins>
          </w:p>
          <w:p w:rsidR="00DD365E" w:rsidRDefault="00DD365E" w:rsidP="00DD365E">
            <w:pPr>
              <w:pStyle w:val="Tabletext"/>
              <w:keepLines w:val="0"/>
              <w:spacing w:after="0" w:line="240" w:lineRule="auto"/>
              <w:rPr>
                <w:ins w:id="287" w:author="蕭侑文" w:date="2019-11-26T18:28:00Z"/>
                <w:rFonts w:hint="eastAsia"/>
                <w:kern w:val="2"/>
                <w:szCs w:val="24"/>
                <w:lang w:eastAsia="zh-TW"/>
              </w:rPr>
            </w:pPr>
            <w:ins w:id="288" w:author="蕭侑文" w:date="2019-11-26T18:29:00Z">
              <w:r>
                <w:rPr>
                  <w:rFonts w:hint="eastAsia"/>
                  <w:kern w:val="2"/>
                  <w:szCs w:val="24"/>
                  <w:lang w:eastAsia="zh-TW"/>
                </w:rPr>
                <w:t>$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讀取狀態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= </w:t>
              </w:r>
              <w:r>
                <w:rPr>
                  <w:kern w:val="2"/>
                  <w:szCs w:val="24"/>
                  <w:lang w:eastAsia="zh-TW"/>
                </w:rPr>
                <w:t>‘1’</w:t>
              </w:r>
            </w:ins>
          </w:p>
        </w:tc>
        <w:tc>
          <w:tcPr>
            <w:tcW w:w="2391" w:type="dxa"/>
          </w:tcPr>
          <w:p w:rsidR="00DD365E" w:rsidRDefault="0083304D" w:rsidP="00DD365E">
            <w:pPr>
              <w:pStyle w:val="Tabletext"/>
              <w:keepLines w:val="0"/>
              <w:spacing w:after="0" w:line="240" w:lineRule="auto"/>
              <w:rPr>
                <w:ins w:id="289" w:author="蕭侑文" w:date="2019-11-26T18:28:00Z"/>
                <w:rFonts w:hint="eastAsia"/>
                <w:kern w:val="2"/>
                <w:szCs w:val="24"/>
                <w:lang w:eastAsia="zh-TW"/>
              </w:rPr>
            </w:pPr>
            <w:ins w:id="290" w:author="蕭侑文" w:date="2019-11-26T18:29:00Z">
              <w:r>
                <w:rPr>
                  <w:rFonts w:hint="eastAsia"/>
                  <w:kern w:val="2"/>
                  <w:szCs w:val="24"/>
                  <w:lang w:eastAsia="zh-TW"/>
                </w:rPr>
                <w:t>點選件數</w:t>
              </w:r>
              <w:r w:rsidRPr="00933040">
                <w:rPr>
                  <w:rFonts w:hint="eastAsia"/>
                  <w:kern w:val="2"/>
                  <w:szCs w:val="24"/>
                  <w:lang w:eastAsia="zh-TW"/>
                </w:rPr>
                <w:t>可查詢該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位理賠人員未銷件明細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(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進到第三層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)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，並傳入該筆單位代號、</w:t>
              </w:r>
              <w:r w:rsidRPr="00F75CCD">
                <w:rPr>
                  <w:rFonts w:hint="eastAsia"/>
                  <w:kern w:val="2"/>
                  <w:szCs w:val="24"/>
                  <w:lang w:eastAsia="zh-TW"/>
                </w:rPr>
                <w:t>覆核人員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ID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、</w:t>
              </w:r>
              <w:r w:rsidRPr="00902F84">
                <w:rPr>
                  <w:rFonts w:hint="eastAsia"/>
                  <w:kern w:val="2"/>
                  <w:szCs w:val="24"/>
                  <w:lang w:eastAsia="zh-TW"/>
                </w:rPr>
                <w:t>轉送方式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(3)</w:t>
              </w:r>
            </w:ins>
          </w:p>
        </w:tc>
      </w:tr>
      <w:tr w:rsidR="00F75CCD" w:rsidRPr="00DB02CB" w:rsidTr="00454BEB">
        <w:tc>
          <w:tcPr>
            <w:tcW w:w="1604" w:type="dxa"/>
          </w:tcPr>
          <w:p w:rsidR="00F75CCD" w:rsidRPr="00DB02CB" w:rsidRDefault="00F75CCD" w:rsidP="00454BE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總計</w:t>
            </w:r>
          </w:p>
        </w:tc>
        <w:tc>
          <w:tcPr>
            <w:tcW w:w="4303" w:type="dxa"/>
          </w:tcPr>
          <w:p w:rsidR="00F75CCD" w:rsidRDefault="00F75CCD" w:rsidP="00454BEB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尚未處理+</w:t>
            </w:r>
            <w:r w:rsidRPr="009E1669">
              <w:rPr>
                <w:rFonts w:ascii="標楷體" w:eastAsia="標楷體" w:hAnsi="標楷體" w:hint="eastAsia"/>
                <w:lang w:eastAsia="zh-TW"/>
              </w:rPr>
              <w:t>郵寄未銷件</w:t>
            </w:r>
            <w:r>
              <w:rPr>
                <w:rFonts w:ascii="標楷體" w:eastAsia="標楷體" w:hAnsi="標楷體" w:hint="eastAsia"/>
                <w:lang w:eastAsia="zh-TW"/>
              </w:rPr>
              <w:t>+</w:t>
            </w:r>
            <w:r w:rsidRPr="009E1669">
              <w:rPr>
                <w:rFonts w:ascii="標楷體" w:eastAsia="標楷體" w:hAnsi="標楷體" w:hint="eastAsia"/>
                <w:lang w:eastAsia="zh-TW"/>
              </w:rPr>
              <w:t>轉送未銷件</w:t>
            </w:r>
          </w:p>
          <w:p w:rsidR="00F75CCD" w:rsidRPr="00DB02CB" w:rsidRDefault="00F75CCD" w:rsidP="00454BE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E1669">
              <w:rPr>
                <w:rFonts w:ascii="標楷體" w:eastAsia="標楷體" w:hAnsi="標楷體" w:hint="eastAsia"/>
                <w:lang w:eastAsia="zh-TW"/>
              </w:rPr>
              <w:t>(服務中心)</w:t>
            </w:r>
            <w:ins w:id="291" w:author="蕭侑文" w:date="2019-11-28T04:41:00Z">
              <w:r w:rsidR="003C7B2E">
                <w:rPr>
                  <w:rFonts w:ascii="標楷體" w:eastAsia="標楷體" w:hAnsi="標楷體" w:hint="eastAsia"/>
                  <w:lang w:eastAsia="zh-TW"/>
                </w:rPr>
                <w:t>+ 簡訊尚未讀取</w:t>
              </w:r>
              <w:r w:rsidR="003C7B2E" w:rsidRPr="009E1669">
                <w:rPr>
                  <w:rFonts w:ascii="標楷體" w:eastAsia="標楷體" w:hAnsi="標楷體" w:hint="eastAsia"/>
                  <w:lang w:eastAsia="zh-TW"/>
                </w:rPr>
                <w:t>(</w:t>
              </w:r>
              <w:r w:rsidR="003C7B2E">
                <w:rPr>
                  <w:rFonts w:ascii="標楷體" w:eastAsia="標楷體" w:hAnsi="標楷體" w:hint="eastAsia"/>
                  <w:lang w:eastAsia="zh-TW"/>
                </w:rPr>
                <w:t>七日內</w:t>
              </w:r>
              <w:r w:rsidR="003C7B2E" w:rsidRPr="009E1669">
                <w:rPr>
                  <w:rFonts w:ascii="標楷體" w:eastAsia="標楷體" w:hAnsi="標楷體" w:hint="eastAsia"/>
                  <w:lang w:eastAsia="zh-TW"/>
                </w:rPr>
                <w:t>)</w:t>
              </w:r>
            </w:ins>
          </w:p>
        </w:tc>
        <w:tc>
          <w:tcPr>
            <w:tcW w:w="2391" w:type="dxa"/>
          </w:tcPr>
          <w:p w:rsidR="00F75CCD" w:rsidRDefault="00902F84" w:rsidP="00454BE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點選件數</w:t>
            </w:r>
            <w:r w:rsidRPr="00933040">
              <w:rPr>
                <w:rFonts w:hint="eastAsia"/>
                <w:kern w:val="2"/>
                <w:szCs w:val="24"/>
                <w:lang w:eastAsia="zh-TW"/>
              </w:rPr>
              <w:t>可查詢該</w:t>
            </w:r>
            <w:r>
              <w:rPr>
                <w:rFonts w:hint="eastAsia"/>
                <w:kern w:val="2"/>
                <w:szCs w:val="24"/>
                <w:lang w:eastAsia="zh-TW"/>
              </w:rPr>
              <w:t>位理賠人員未銷件明細</w:t>
            </w:r>
            <w:r>
              <w:rPr>
                <w:rFonts w:hint="eastAsia"/>
                <w:kern w:val="2"/>
                <w:szCs w:val="24"/>
                <w:lang w:eastAsia="zh-TW"/>
              </w:rPr>
              <w:t>(</w:t>
            </w:r>
            <w:r>
              <w:rPr>
                <w:rFonts w:hint="eastAsia"/>
                <w:kern w:val="2"/>
                <w:szCs w:val="24"/>
                <w:lang w:eastAsia="zh-TW"/>
              </w:rPr>
              <w:t>進到第三層</w:t>
            </w:r>
            <w:r>
              <w:rPr>
                <w:rFonts w:hint="eastAsia"/>
                <w:kern w:val="2"/>
                <w:szCs w:val="24"/>
                <w:lang w:eastAsia="zh-TW"/>
              </w:rPr>
              <w:t>)</w:t>
            </w:r>
            <w:r>
              <w:rPr>
                <w:rFonts w:hint="eastAsia"/>
                <w:kern w:val="2"/>
                <w:szCs w:val="24"/>
                <w:lang w:eastAsia="zh-TW"/>
              </w:rPr>
              <w:t>，並傳入該筆單位代號、</w:t>
            </w:r>
            <w:r w:rsidRPr="00F75CCD">
              <w:rPr>
                <w:rFonts w:hint="eastAsia"/>
                <w:kern w:val="2"/>
                <w:szCs w:val="24"/>
                <w:lang w:eastAsia="zh-TW"/>
              </w:rPr>
              <w:t>覆核人員</w:t>
            </w:r>
            <w:r>
              <w:rPr>
                <w:rFonts w:hint="eastAsia"/>
                <w:kern w:val="2"/>
                <w:szCs w:val="24"/>
                <w:lang w:eastAsia="zh-TW"/>
              </w:rPr>
              <w:t>ID</w:t>
            </w:r>
            <w:r>
              <w:rPr>
                <w:rFonts w:hint="eastAsia"/>
                <w:kern w:val="2"/>
                <w:szCs w:val="24"/>
                <w:lang w:eastAsia="zh-TW"/>
              </w:rPr>
              <w:t>、</w:t>
            </w:r>
            <w:r w:rsidRPr="00902F84">
              <w:rPr>
                <w:rFonts w:hint="eastAsia"/>
                <w:kern w:val="2"/>
                <w:szCs w:val="24"/>
                <w:lang w:eastAsia="zh-TW"/>
              </w:rPr>
              <w:t>轉送方式</w:t>
            </w:r>
            <w:r>
              <w:rPr>
                <w:rFonts w:hint="eastAsia"/>
                <w:kern w:val="2"/>
                <w:szCs w:val="24"/>
                <w:lang w:eastAsia="zh-TW"/>
              </w:rPr>
              <w:t>(ALL)</w:t>
            </w:r>
          </w:p>
        </w:tc>
      </w:tr>
    </w:tbl>
    <w:p w:rsidR="00F75CCD" w:rsidRDefault="00902F84" w:rsidP="009667D3">
      <w:pPr>
        <w:pStyle w:val="Tabletext"/>
        <w:keepLines w:val="0"/>
        <w:spacing w:after="0" w:line="240" w:lineRule="auto"/>
        <w:ind w:left="2126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顯示結果如下</w:t>
      </w:r>
      <w:r>
        <w:rPr>
          <w:rFonts w:hint="eastAsia"/>
          <w:kern w:val="2"/>
          <w:szCs w:val="24"/>
          <w:lang w:eastAsia="zh-TW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92" w:author="蕭侑文" w:date="2019-11-28T04:43:00Z">
          <w:tblPr>
            <w:tblW w:w="11018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56"/>
        <w:gridCol w:w="1016"/>
        <w:gridCol w:w="1216"/>
        <w:gridCol w:w="1719"/>
        <w:gridCol w:w="1713"/>
        <w:gridCol w:w="776"/>
        <w:tblGridChange w:id="293">
          <w:tblGrid>
            <w:gridCol w:w="1809"/>
            <w:gridCol w:w="1703"/>
            <w:gridCol w:w="1845"/>
            <w:gridCol w:w="1982"/>
            <w:gridCol w:w="1982"/>
            <w:gridCol w:w="1697"/>
          </w:tblGrid>
        </w:tblGridChange>
      </w:tblGrid>
      <w:tr w:rsidR="00A809F3" w:rsidRPr="00A809F3" w:rsidTr="00A809F3">
        <w:trPr>
          <w:jc w:val="center"/>
          <w:trPrChange w:id="294" w:author="蕭侑文" w:date="2019-11-28T04:43:00Z">
            <w:trPr>
              <w:jc w:val="center"/>
            </w:trPr>
          </w:trPrChange>
        </w:trPr>
        <w:tc>
          <w:tcPr>
            <w:tcW w:w="0" w:type="auto"/>
            <w:shd w:val="clear" w:color="auto" w:fill="D6E3BC"/>
            <w:tcPrChange w:id="295" w:author="蕭侑文" w:date="2019-11-28T04:43:00Z">
              <w:tcPr>
                <w:tcW w:w="1809" w:type="dxa"/>
                <w:shd w:val="clear" w:color="auto" w:fill="D6E3BC"/>
              </w:tcPr>
            </w:tcPrChange>
          </w:tcPr>
          <w:p w:rsidR="00A809F3" w:rsidRPr="00A809F3" w:rsidRDefault="00A809F3" w:rsidP="00A809F3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  <w:rPrChange w:id="296" w:author="蕭侑文" w:date="2019-11-28T04:42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</w:pPr>
            <w:r w:rsidRPr="00A809F3">
              <w:rPr>
                <w:rFonts w:ascii="標楷體" w:eastAsia="標楷體" w:hAnsi="標楷體" w:hint="eastAsia"/>
                <w:sz w:val="20"/>
                <w:szCs w:val="20"/>
                <w:rPrChange w:id="297" w:author="蕭侑文" w:date="2019-11-28T04:42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  <w:t>理賠人員</w:t>
            </w:r>
          </w:p>
        </w:tc>
        <w:tc>
          <w:tcPr>
            <w:tcW w:w="0" w:type="auto"/>
            <w:shd w:val="clear" w:color="auto" w:fill="D6E3BC"/>
            <w:tcPrChange w:id="298" w:author="蕭侑文" w:date="2019-11-28T04:43:00Z">
              <w:tcPr>
                <w:tcW w:w="1703" w:type="dxa"/>
                <w:shd w:val="clear" w:color="auto" w:fill="D6E3BC"/>
              </w:tcPr>
            </w:tcPrChange>
          </w:tcPr>
          <w:p w:rsidR="00A809F3" w:rsidRPr="00A809F3" w:rsidRDefault="00A809F3" w:rsidP="00A809F3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  <w:rPrChange w:id="299" w:author="蕭侑文" w:date="2019-11-28T04:42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</w:pPr>
            <w:r w:rsidRPr="00A809F3">
              <w:rPr>
                <w:rFonts w:ascii="標楷體" w:eastAsia="標楷體" w:hAnsi="標楷體" w:hint="eastAsia"/>
                <w:sz w:val="20"/>
                <w:szCs w:val="20"/>
                <w:rPrChange w:id="300" w:author="蕭侑文" w:date="2019-11-28T04:42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  <w:t>尚未處理</w:t>
            </w:r>
          </w:p>
        </w:tc>
        <w:tc>
          <w:tcPr>
            <w:tcW w:w="0" w:type="auto"/>
            <w:shd w:val="clear" w:color="auto" w:fill="D6E3BC"/>
            <w:tcPrChange w:id="301" w:author="蕭侑文" w:date="2019-11-28T04:43:00Z">
              <w:tcPr>
                <w:tcW w:w="1845" w:type="dxa"/>
                <w:shd w:val="clear" w:color="auto" w:fill="D6E3BC"/>
              </w:tcPr>
            </w:tcPrChange>
          </w:tcPr>
          <w:p w:rsidR="00A809F3" w:rsidRPr="00A809F3" w:rsidRDefault="00A809F3" w:rsidP="00A809F3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  <w:rPrChange w:id="302" w:author="蕭侑文" w:date="2019-11-28T04:42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</w:pPr>
            <w:r w:rsidRPr="00A809F3">
              <w:rPr>
                <w:rFonts w:ascii="標楷體" w:eastAsia="標楷體" w:hAnsi="標楷體" w:hint="eastAsia"/>
                <w:sz w:val="20"/>
                <w:szCs w:val="20"/>
                <w:rPrChange w:id="303" w:author="蕭侑文" w:date="2019-11-28T04:42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  <w:t>郵寄未銷件</w:t>
            </w:r>
          </w:p>
        </w:tc>
        <w:tc>
          <w:tcPr>
            <w:tcW w:w="1719" w:type="dxa"/>
            <w:shd w:val="clear" w:color="auto" w:fill="D6E3BC"/>
            <w:tcPrChange w:id="304" w:author="蕭侑文" w:date="2019-11-28T04:43:00Z">
              <w:tcPr>
                <w:tcW w:w="1982" w:type="dxa"/>
                <w:shd w:val="clear" w:color="auto" w:fill="D6E3BC"/>
              </w:tcPr>
            </w:tcPrChange>
          </w:tcPr>
          <w:p w:rsidR="00A809F3" w:rsidRPr="00CF459C" w:rsidRDefault="00A809F3" w:rsidP="00A809F3">
            <w:pPr>
              <w:pStyle w:val="Tabletext"/>
              <w:keepLines w:val="0"/>
              <w:spacing w:after="0" w:line="240" w:lineRule="auto"/>
              <w:rPr>
                <w:ins w:id="305" w:author="蕭侑文" w:date="2019-11-28T04:42:00Z"/>
                <w:rFonts w:ascii="標楷體" w:eastAsia="標楷體" w:hAnsi="標楷體" w:hint="eastAsia"/>
                <w:lang w:eastAsia="zh-TW"/>
              </w:rPr>
            </w:pPr>
            <w:ins w:id="306" w:author="蕭侑文" w:date="2019-11-28T04:42:00Z">
              <w:r w:rsidRPr="00CF459C">
                <w:rPr>
                  <w:rFonts w:ascii="標楷體" w:eastAsia="標楷體" w:hAnsi="標楷體" w:hint="eastAsia"/>
                </w:rPr>
                <w:t>轉送未銷件</w:t>
              </w:r>
            </w:ins>
          </w:p>
          <w:p w:rsidR="00A809F3" w:rsidRPr="00A809F3" w:rsidRDefault="00A809F3" w:rsidP="00A809F3">
            <w:pPr>
              <w:pStyle w:val="Tabletext"/>
              <w:keepLines w:val="0"/>
              <w:spacing w:after="0" w:line="240" w:lineRule="auto"/>
              <w:rPr>
                <w:ins w:id="307" w:author="蕭侑文" w:date="2019-11-28T04:42:00Z"/>
                <w:rFonts w:ascii="標楷體" w:eastAsia="標楷體" w:hAnsi="標楷體" w:hint="eastAsia"/>
                <w:rPrChange w:id="308" w:author="蕭侑文" w:date="2019-11-28T04:42:00Z">
                  <w:rPr>
                    <w:ins w:id="309" w:author="蕭侑文" w:date="2019-11-28T04:42:00Z"/>
                    <w:rFonts w:ascii="標楷體" w:eastAsia="標楷體" w:hAnsi="標楷體" w:hint="eastAsia"/>
                  </w:rPr>
                </w:rPrChange>
              </w:rPr>
            </w:pPr>
            <w:ins w:id="310" w:author="蕭侑文" w:date="2019-11-28T04:42:00Z">
              <w:r w:rsidRPr="00CF459C">
                <w:rPr>
                  <w:rFonts w:ascii="標楷體" w:eastAsia="標楷體" w:hAnsi="標楷體" w:hint="eastAsia"/>
                </w:rPr>
                <w:t>(服務中心)</w:t>
              </w:r>
            </w:ins>
          </w:p>
        </w:tc>
        <w:tc>
          <w:tcPr>
            <w:tcW w:w="1713" w:type="dxa"/>
            <w:shd w:val="clear" w:color="auto" w:fill="D6E3BC"/>
            <w:tcPrChange w:id="311" w:author="蕭侑文" w:date="2019-11-28T04:43:00Z">
              <w:tcPr>
                <w:tcW w:w="1982" w:type="dxa"/>
                <w:shd w:val="clear" w:color="auto" w:fill="D6E3BC"/>
              </w:tcPr>
            </w:tcPrChange>
          </w:tcPr>
          <w:p w:rsidR="00A809F3" w:rsidRPr="00A809F3" w:rsidRDefault="00A809F3" w:rsidP="00A809F3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  <w:rPrChange w:id="312" w:author="蕭侑文" w:date="2019-11-28T04:42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</w:pPr>
            <w:ins w:id="313" w:author="蕭侑文" w:date="2019-11-28T04:44:00Z">
              <w:r>
                <w:rPr>
                  <w:rFonts w:ascii="標楷體" w:eastAsia="標楷體" w:hAnsi="標楷體" w:hint="eastAsia"/>
                  <w:sz w:val="20"/>
                  <w:szCs w:val="20"/>
                </w:rPr>
                <w:t>簡訊尚未讀取</w:t>
              </w:r>
              <w:r w:rsidRPr="009E1669">
                <w:rPr>
                  <w:rFonts w:ascii="標楷體" w:eastAsia="標楷體" w:hAnsi="標楷體" w:hint="eastAsia"/>
                  <w:sz w:val="20"/>
                  <w:szCs w:val="20"/>
                </w:rPr>
                <w:t>(</w:t>
              </w:r>
              <w:r>
                <w:rPr>
                  <w:rFonts w:ascii="標楷體" w:eastAsia="標楷體" w:hAnsi="標楷體" w:hint="eastAsia"/>
                  <w:sz w:val="20"/>
                  <w:szCs w:val="20"/>
                </w:rPr>
                <w:t>七日內</w:t>
              </w:r>
              <w:r w:rsidRPr="009E1669">
                <w:rPr>
                  <w:rFonts w:ascii="標楷體" w:eastAsia="標楷體" w:hAnsi="標楷體" w:hint="eastAsia"/>
                  <w:sz w:val="20"/>
                  <w:szCs w:val="20"/>
                </w:rPr>
                <w:t>)</w:t>
              </w:r>
            </w:ins>
            <w:del w:id="314" w:author="蕭侑文" w:date="2019-11-28T04:42:00Z">
              <w:r w:rsidRPr="00A809F3" w:rsidDel="00A809F3">
                <w:rPr>
                  <w:rFonts w:ascii="標楷體" w:eastAsia="標楷體" w:hAnsi="標楷體" w:hint="eastAsia"/>
                  <w:sz w:val="20"/>
                  <w:szCs w:val="20"/>
                  <w:rPrChange w:id="315" w:author="蕭侑文" w:date="2019-11-28T04:42:00Z">
                    <w:rPr>
                      <w:rFonts w:ascii="標楷體" w:eastAsia="標楷體" w:hAnsi="標楷體" w:hint="eastAsia"/>
                      <w:sz w:val="28"/>
                      <w:szCs w:val="28"/>
                    </w:rPr>
                  </w:rPrChange>
                </w:rPr>
                <w:delText>業務員轉送</w:delText>
              </w:r>
            </w:del>
          </w:p>
        </w:tc>
        <w:tc>
          <w:tcPr>
            <w:tcW w:w="0" w:type="auto"/>
            <w:shd w:val="clear" w:color="auto" w:fill="D6E3BC"/>
            <w:tcPrChange w:id="316" w:author="蕭侑文" w:date="2019-11-28T04:43:00Z">
              <w:tcPr>
                <w:tcW w:w="1697" w:type="dxa"/>
                <w:shd w:val="clear" w:color="auto" w:fill="D6E3BC"/>
              </w:tcPr>
            </w:tcPrChange>
          </w:tcPr>
          <w:p w:rsidR="00A809F3" w:rsidRPr="00A809F3" w:rsidRDefault="00A809F3" w:rsidP="00A809F3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  <w:rPrChange w:id="317" w:author="蕭侑文" w:date="2019-11-28T04:42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</w:pPr>
            <w:r w:rsidRPr="00A809F3">
              <w:rPr>
                <w:rFonts w:ascii="標楷體" w:eastAsia="標楷體" w:hAnsi="標楷體" w:hint="eastAsia"/>
                <w:sz w:val="20"/>
                <w:szCs w:val="20"/>
                <w:rPrChange w:id="318" w:author="蕭侑文" w:date="2019-11-28T04:42:00Z">
                  <w:rPr>
                    <w:rFonts w:ascii="標楷體" w:eastAsia="標楷體" w:hAnsi="標楷體" w:hint="eastAsia"/>
                    <w:sz w:val="28"/>
                    <w:szCs w:val="28"/>
                  </w:rPr>
                </w:rPrChange>
              </w:rPr>
              <w:t>總計</w:t>
            </w:r>
          </w:p>
        </w:tc>
      </w:tr>
      <w:tr w:rsidR="00A809F3" w:rsidRPr="00BE101D" w:rsidTr="00A809F3">
        <w:trPr>
          <w:jc w:val="center"/>
          <w:trPrChange w:id="319" w:author="蕭侑文" w:date="2019-11-28T04:43:00Z">
            <w:trPr>
              <w:jc w:val="center"/>
            </w:trPr>
          </w:trPrChange>
        </w:trPr>
        <w:tc>
          <w:tcPr>
            <w:tcW w:w="0" w:type="auto"/>
            <w:shd w:val="clear" w:color="auto" w:fill="auto"/>
            <w:tcPrChange w:id="320" w:author="蕭侑文" w:date="2019-11-28T04:43:00Z">
              <w:tcPr>
                <w:tcW w:w="1809" w:type="dxa"/>
                <w:shd w:val="clear" w:color="auto" w:fill="auto"/>
              </w:tcPr>
            </w:tcPrChange>
          </w:tcPr>
          <w:p w:rsidR="00A809F3" w:rsidRPr="00BE101D" w:rsidRDefault="00A809F3" w:rsidP="00A809F3">
            <w:pPr>
              <w:spacing w:line="46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E101D">
              <w:rPr>
                <w:rFonts w:ascii="標楷體" w:eastAsia="標楷體" w:hAnsi="標楷體" w:hint="eastAsia"/>
                <w:sz w:val="28"/>
                <w:szCs w:val="28"/>
              </w:rPr>
              <w:t>林○○</w:t>
            </w:r>
          </w:p>
        </w:tc>
        <w:tc>
          <w:tcPr>
            <w:tcW w:w="0" w:type="auto"/>
            <w:shd w:val="clear" w:color="auto" w:fill="auto"/>
            <w:tcPrChange w:id="321" w:author="蕭侑文" w:date="2019-11-28T04:43:00Z">
              <w:tcPr>
                <w:tcW w:w="1703" w:type="dxa"/>
                <w:shd w:val="clear" w:color="auto" w:fill="auto"/>
              </w:tcPr>
            </w:tcPrChange>
          </w:tcPr>
          <w:p w:rsidR="00A809F3" w:rsidRPr="00085E32" w:rsidRDefault="00A809F3" w:rsidP="00A809F3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15</w:t>
            </w:r>
          </w:p>
        </w:tc>
        <w:tc>
          <w:tcPr>
            <w:tcW w:w="0" w:type="auto"/>
            <w:shd w:val="clear" w:color="auto" w:fill="auto"/>
            <w:tcPrChange w:id="322" w:author="蕭侑文" w:date="2019-11-28T04:43:00Z">
              <w:tcPr>
                <w:tcW w:w="1845" w:type="dxa"/>
                <w:shd w:val="clear" w:color="auto" w:fill="auto"/>
              </w:tcPr>
            </w:tcPrChange>
          </w:tcPr>
          <w:p w:rsidR="00A809F3" w:rsidRPr="00085E32" w:rsidRDefault="00A809F3" w:rsidP="00A809F3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10</w:t>
            </w:r>
          </w:p>
        </w:tc>
        <w:tc>
          <w:tcPr>
            <w:tcW w:w="1719" w:type="dxa"/>
            <w:tcPrChange w:id="323" w:author="蕭侑文" w:date="2019-11-28T04:43:00Z">
              <w:tcPr>
                <w:tcW w:w="1982" w:type="dxa"/>
              </w:tcPr>
            </w:tcPrChange>
          </w:tcPr>
          <w:p w:rsidR="00A809F3" w:rsidRPr="00085E32" w:rsidRDefault="00A809F3" w:rsidP="00A809F3">
            <w:pPr>
              <w:spacing w:line="460" w:lineRule="exact"/>
              <w:rPr>
                <w:ins w:id="324" w:author="蕭侑文" w:date="2019-11-28T04:42:00Z"/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ins w:id="325" w:author="蕭侑文" w:date="2019-11-28T04:42:00Z">
              <w:r w:rsidRPr="00085E32"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t>10</w:t>
              </w:r>
            </w:ins>
          </w:p>
        </w:tc>
        <w:tc>
          <w:tcPr>
            <w:tcW w:w="1713" w:type="dxa"/>
            <w:shd w:val="clear" w:color="auto" w:fill="auto"/>
            <w:tcPrChange w:id="326" w:author="蕭侑文" w:date="2019-11-28T04:43:00Z">
              <w:tcPr>
                <w:tcW w:w="1982" w:type="dxa"/>
                <w:shd w:val="clear" w:color="auto" w:fill="auto"/>
              </w:tcPr>
            </w:tcPrChange>
          </w:tcPr>
          <w:p w:rsidR="00A809F3" w:rsidRPr="00085E32" w:rsidRDefault="00A809F3" w:rsidP="00A809F3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del w:id="327" w:author="蕭侑文" w:date="2019-11-28T04:44:00Z">
              <w:r w:rsidRPr="00085E32" w:rsidDel="00A809F3"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delText>10</w:delText>
              </w:r>
            </w:del>
            <w:ins w:id="328" w:author="蕭侑文" w:date="2019-11-28T04:44:00Z">
              <w:r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t>1</w:t>
              </w:r>
            </w:ins>
          </w:p>
        </w:tc>
        <w:tc>
          <w:tcPr>
            <w:tcW w:w="0" w:type="auto"/>
            <w:shd w:val="clear" w:color="auto" w:fill="auto"/>
            <w:tcPrChange w:id="329" w:author="蕭侑文" w:date="2019-11-28T04:43:00Z">
              <w:tcPr>
                <w:tcW w:w="1697" w:type="dxa"/>
                <w:shd w:val="clear" w:color="auto" w:fill="auto"/>
              </w:tcPr>
            </w:tcPrChange>
          </w:tcPr>
          <w:p w:rsidR="00A809F3" w:rsidRPr="00085E32" w:rsidRDefault="00A809F3" w:rsidP="00A809F3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del w:id="330" w:author="蕭侑文" w:date="2019-11-28T04:44:00Z">
              <w:r w:rsidRPr="00085E32" w:rsidDel="00A809F3"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delText>35</w:delText>
              </w:r>
            </w:del>
            <w:ins w:id="331" w:author="蕭侑文" w:date="2019-11-28T04:44:00Z">
              <w:r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t>36</w:t>
              </w:r>
            </w:ins>
          </w:p>
        </w:tc>
      </w:tr>
      <w:tr w:rsidR="00A809F3" w:rsidRPr="00BE101D" w:rsidTr="00A809F3">
        <w:trPr>
          <w:jc w:val="center"/>
          <w:trPrChange w:id="332" w:author="蕭侑文" w:date="2019-11-28T04:43:00Z">
            <w:trPr>
              <w:jc w:val="center"/>
            </w:trPr>
          </w:trPrChange>
        </w:trPr>
        <w:tc>
          <w:tcPr>
            <w:tcW w:w="0" w:type="auto"/>
            <w:shd w:val="clear" w:color="auto" w:fill="auto"/>
            <w:tcPrChange w:id="333" w:author="蕭侑文" w:date="2019-11-28T04:43:00Z">
              <w:tcPr>
                <w:tcW w:w="1809" w:type="dxa"/>
                <w:shd w:val="clear" w:color="auto" w:fill="auto"/>
              </w:tcPr>
            </w:tcPrChange>
          </w:tcPr>
          <w:p w:rsidR="00A809F3" w:rsidRPr="00BE101D" w:rsidRDefault="00A809F3" w:rsidP="00A809F3">
            <w:pPr>
              <w:spacing w:line="46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E101D">
              <w:rPr>
                <w:rFonts w:ascii="標楷體" w:eastAsia="標楷體" w:hAnsi="標楷體" w:hint="eastAsia"/>
                <w:sz w:val="28"/>
                <w:szCs w:val="28"/>
              </w:rPr>
              <w:t>黃○○</w:t>
            </w:r>
          </w:p>
        </w:tc>
        <w:tc>
          <w:tcPr>
            <w:tcW w:w="0" w:type="auto"/>
            <w:shd w:val="clear" w:color="auto" w:fill="auto"/>
            <w:tcPrChange w:id="334" w:author="蕭侑文" w:date="2019-11-28T04:43:00Z">
              <w:tcPr>
                <w:tcW w:w="1703" w:type="dxa"/>
                <w:shd w:val="clear" w:color="auto" w:fill="auto"/>
              </w:tcPr>
            </w:tcPrChange>
          </w:tcPr>
          <w:p w:rsidR="00A809F3" w:rsidRPr="00085E32" w:rsidRDefault="00A809F3" w:rsidP="00A809F3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10</w:t>
            </w:r>
          </w:p>
        </w:tc>
        <w:tc>
          <w:tcPr>
            <w:tcW w:w="0" w:type="auto"/>
            <w:shd w:val="clear" w:color="auto" w:fill="auto"/>
            <w:tcPrChange w:id="335" w:author="蕭侑文" w:date="2019-11-28T04:43:00Z">
              <w:tcPr>
                <w:tcW w:w="1845" w:type="dxa"/>
                <w:shd w:val="clear" w:color="auto" w:fill="auto"/>
              </w:tcPr>
            </w:tcPrChange>
          </w:tcPr>
          <w:p w:rsidR="00A809F3" w:rsidRPr="00085E32" w:rsidRDefault="00A809F3" w:rsidP="00A809F3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2</w:t>
            </w:r>
          </w:p>
        </w:tc>
        <w:tc>
          <w:tcPr>
            <w:tcW w:w="1719" w:type="dxa"/>
            <w:tcPrChange w:id="336" w:author="蕭侑文" w:date="2019-11-28T04:43:00Z">
              <w:tcPr>
                <w:tcW w:w="1982" w:type="dxa"/>
              </w:tcPr>
            </w:tcPrChange>
          </w:tcPr>
          <w:p w:rsidR="00A809F3" w:rsidRPr="00085E32" w:rsidRDefault="00A809F3" w:rsidP="00A809F3">
            <w:pPr>
              <w:spacing w:line="460" w:lineRule="exact"/>
              <w:rPr>
                <w:ins w:id="337" w:author="蕭侑文" w:date="2019-11-28T04:42:00Z"/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ins w:id="338" w:author="蕭侑文" w:date="2019-11-28T04:42:00Z">
              <w:r w:rsidRPr="00085E32"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t>3</w:t>
              </w:r>
            </w:ins>
          </w:p>
        </w:tc>
        <w:tc>
          <w:tcPr>
            <w:tcW w:w="1713" w:type="dxa"/>
            <w:shd w:val="clear" w:color="auto" w:fill="auto"/>
            <w:tcPrChange w:id="339" w:author="蕭侑文" w:date="2019-11-28T04:43:00Z">
              <w:tcPr>
                <w:tcW w:w="1982" w:type="dxa"/>
                <w:shd w:val="clear" w:color="auto" w:fill="auto"/>
              </w:tcPr>
            </w:tcPrChange>
          </w:tcPr>
          <w:p w:rsidR="00A809F3" w:rsidRPr="00085E32" w:rsidRDefault="00A809F3" w:rsidP="00A809F3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del w:id="340" w:author="蕭侑文" w:date="2019-11-28T04:44:00Z">
              <w:r w:rsidRPr="00085E32" w:rsidDel="00A809F3"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delText>3</w:delText>
              </w:r>
            </w:del>
            <w:ins w:id="341" w:author="蕭侑文" w:date="2019-11-28T04:44:00Z">
              <w:r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t>2</w:t>
              </w:r>
            </w:ins>
          </w:p>
        </w:tc>
        <w:tc>
          <w:tcPr>
            <w:tcW w:w="0" w:type="auto"/>
            <w:shd w:val="clear" w:color="auto" w:fill="auto"/>
            <w:tcPrChange w:id="342" w:author="蕭侑文" w:date="2019-11-28T04:43:00Z">
              <w:tcPr>
                <w:tcW w:w="1697" w:type="dxa"/>
                <w:shd w:val="clear" w:color="auto" w:fill="auto"/>
              </w:tcPr>
            </w:tcPrChange>
          </w:tcPr>
          <w:p w:rsidR="00A809F3" w:rsidRPr="00085E32" w:rsidRDefault="00A809F3" w:rsidP="00A809F3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1</w:t>
            </w:r>
            <w:del w:id="343" w:author="蕭侑文" w:date="2019-11-28T04:44:00Z">
              <w:r w:rsidRPr="00085E32" w:rsidDel="00A809F3"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delText>5</w:delText>
              </w:r>
            </w:del>
            <w:ins w:id="344" w:author="蕭侑文" w:date="2019-11-28T04:44:00Z">
              <w:r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t>7</w:t>
              </w:r>
            </w:ins>
          </w:p>
        </w:tc>
      </w:tr>
      <w:tr w:rsidR="00A809F3" w:rsidRPr="00BE101D" w:rsidTr="00A809F3">
        <w:trPr>
          <w:jc w:val="center"/>
          <w:trPrChange w:id="345" w:author="蕭侑文" w:date="2019-11-28T04:43:00Z">
            <w:trPr>
              <w:jc w:val="center"/>
            </w:trPr>
          </w:trPrChange>
        </w:trPr>
        <w:tc>
          <w:tcPr>
            <w:tcW w:w="0" w:type="auto"/>
            <w:shd w:val="clear" w:color="auto" w:fill="auto"/>
            <w:tcPrChange w:id="346" w:author="蕭侑文" w:date="2019-11-28T04:43:00Z">
              <w:tcPr>
                <w:tcW w:w="1809" w:type="dxa"/>
                <w:shd w:val="clear" w:color="auto" w:fill="auto"/>
              </w:tcPr>
            </w:tcPrChange>
          </w:tcPr>
          <w:p w:rsidR="00A809F3" w:rsidRPr="00BE101D" w:rsidRDefault="00A809F3" w:rsidP="00A809F3">
            <w:pPr>
              <w:spacing w:line="46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E101D">
              <w:rPr>
                <w:rFonts w:ascii="標楷體" w:eastAsia="標楷體" w:hAnsi="標楷體" w:hint="eastAsia"/>
                <w:sz w:val="28"/>
                <w:szCs w:val="28"/>
              </w:rPr>
              <w:t>吳○○</w:t>
            </w:r>
          </w:p>
        </w:tc>
        <w:tc>
          <w:tcPr>
            <w:tcW w:w="0" w:type="auto"/>
            <w:shd w:val="clear" w:color="auto" w:fill="auto"/>
            <w:tcPrChange w:id="347" w:author="蕭侑文" w:date="2019-11-28T04:43:00Z">
              <w:tcPr>
                <w:tcW w:w="1703" w:type="dxa"/>
                <w:shd w:val="clear" w:color="auto" w:fill="auto"/>
              </w:tcPr>
            </w:tcPrChange>
          </w:tcPr>
          <w:p w:rsidR="00A809F3" w:rsidRPr="00085E32" w:rsidRDefault="00A809F3" w:rsidP="00A809F3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5</w:t>
            </w:r>
          </w:p>
        </w:tc>
        <w:tc>
          <w:tcPr>
            <w:tcW w:w="0" w:type="auto"/>
            <w:shd w:val="clear" w:color="auto" w:fill="auto"/>
            <w:tcPrChange w:id="348" w:author="蕭侑文" w:date="2019-11-28T04:43:00Z">
              <w:tcPr>
                <w:tcW w:w="1845" w:type="dxa"/>
                <w:shd w:val="clear" w:color="auto" w:fill="auto"/>
              </w:tcPr>
            </w:tcPrChange>
          </w:tcPr>
          <w:p w:rsidR="00A809F3" w:rsidRPr="00085E32" w:rsidRDefault="00A809F3" w:rsidP="00A809F3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14</w:t>
            </w:r>
          </w:p>
        </w:tc>
        <w:tc>
          <w:tcPr>
            <w:tcW w:w="1719" w:type="dxa"/>
            <w:tcPrChange w:id="349" w:author="蕭侑文" w:date="2019-11-28T04:43:00Z">
              <w:tcPr>
                <w:tcW w:w="1982" w:type="dxa"/>
              </w:tcPr>
            </w:tcPrChange>
          </w:tcPr>
          <w:p w:rsidR="00A809F3" w:rsidRPr="00085E32" w:rsidRDefault="00A809F3" w:rsidP="00A809F3">
            <w:pPr>
              <w:spacing w:line="460" w:lineRule="exact"/>
              <w:rPr>
                <w:ins w:id="350" w:author="蕭侑文" w:date="2019-11-28T04:42:00Z"/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ins w:id="351" w:author="蕭侑文" w:date="2019-11-28T04:42:00Z">
              <w:r w:rsidRPr="00085E32"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t>2</w:t>
              </w:r>
            </w:ins>
          </w:p>
        </w:tc>
        <w:tc>
          <w:tcPr>
            <w:tcW w:w="1713" w:type="dxa"/>
            <w:shd w:val="clear" w:color="auto" w:fill="auto"/>
            <w:tcPrChange w:id="352" w:author="蕭侑文" w:date="2019-11-28T04:43:00Z">
              <w:tcPr>
                <w:tcW w:w="1982" w:type="dxa"/>
                <w:shd w:val="clear" w:color="auto" w:fill="auto"/>
              </w:tcPr>
            </w:tcPrChange>
          </w:tcPr>
          <w:p w:rsidR="00A809F3" w:rsidRPr="00085E32" w:rsidRDefault="00A809F3" w:rsidP="00A809F3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del w:id="353" w:author="蕭侑文" w:date="2019-11-28T04:44:00Z">
              <w:r w:rsidRPr="00085E32" w:rsidDel="00A809F3"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delText>2</w:delText>
              </w:r>
            </w:del>
            <w:ins w:id="354" w:author="蕭侑文" w:date="2019-11-28T04:44:00Z">
              <w:r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t>3</w:t>
              </w:r>
            </w:ins>
          </w:p>
        </w:tc>
        <w:tc>
          <w:tcPr>
            <w:tcW w:w="0" w:type="auto"/>
            <w:shd w:val="clear" w:color="auto" w:fill="auto"/>
            <w:tcPrChange w:id="355" w:author="蕭侑文" w:date="2019-11-28T04:43:00Z">
              <w:tcPr>
                <w:tcW w:w="1697" w:type="dxa"/>
                <w:shd w:val="clear" w:color="auto" w:fill="auto"/>
              </w:tcPr>
            </w:tcPrChange>
          </w:tcPr>
          <w:p w:rsidR="00A809F3" w:rsidRPr="00085E32" w:rsidRDefault="00A809F3" w:rsidP="00A809F3">
            <w:pPr>
              <w:spacing w:line="460" w:lineRule="exact"/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</w:pPr>
            <w:r w:rsidRPr="00085E32">
              <w:rPr>
                <w:rFonts w:ascii="標楷體" w:eastAsia="標楷體" w:hAnsi="標楷體" w:hint="eastAsia"/>
                <w:color w:val="0070C0"/>
                <w:sz w:val="28"/>
                <w:szCs w:val="28"/>
                <w:u w:val="single"/>
              </w:rPr>
              <w:t>2</w:t>
            </w:r>
            <w:del w:id="356" w:author="蕭侑文" w:date="2019-11-28T04:44:00Z">
              <w:r w:rsidRPr="00085E32" w:rsidDel="00A809F3"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delText>1</w:delText>
              </w:r>
            </w:del>
            <w:ins w:id="357" w:author="蕭侑文" w:date="2019-11-28T04:44:00Z">
              <w:r>
                <w:rPr>
                  <w:rFonts w:ascii="標楷體" w:eastAsia="標楷體" w:hAnsi="標楷體" w:hint="eastAsia"/>
                  <w:color w:val="0070C0"/>
                  <w:sz w:val="28"/>
                  <w:szCs w:val="28"/>
                  <w:u w:val="single"/>
                </w:rPr>
                <w:t>4</w:t>
              </w:r>
            </w:ins>
          </w:p>
        </w:tc>
      </w:tr>
    </w:tbl>
    <w:p w:rsidR="00902F84" w:rsidRDefault="00902F84" w:rsidP="009667D3">
      <w:pPr>
        <w:pStyle w:val="Tabletext"/>
        <w:keepLines w:val="0"/>
        <w:spacing w:after="0" w:line="240" w:lineRule="auto"/>
        <w:ind w:left="2126"/>
        <w:rPr>
          <w:rFonts w:hint="eastAsia"/>
          <w:kern w:val="2"/>
          <w:szCs w:val="24"/>
          <w:lang w:eastAsia="zh-TW"/>
        </w:rPr>
      </w:pPr>
    </w:p>
    <w:p w:rsidR="00F75CCD" w:rsidRDefault="00F75CCD" w:rsidP="009667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933040">
        <w:rPr>
          <w:rFonts w:hint="eastAsia"/>
          <w:kern w:val="2"/>
          <w:szCs w:val="24"/>
          <w:lang w:eastAsia="zh-TW"/>
        </w:rPr>
        <w:t>查詢該</w:t>
      </w:r>
      <w:r>
        <w:rPr>
          <w:rFonts w:hint="eastAsia"/>
          <w:kern w:val="2"/>
          <w:szCs w:val="24"/>
          <w:lang w:eastAsia="zh-TW"/>
        </w:rPr>
        <w:t>位理賠人員未銷件明細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進到第三層</w:t>
      </w:r>
      <w:r>
        <w:rPr>
          <w:rFonts w:hint="eastAsia"/>
          <w:kern w:val="2"/>
          <w:szCs w:val="24"/>
          <w:lang w:eastAsia="zh-TW"/>
        </w:rPr>
        <w:t>)</w:t>
      </w:r>
    </w:p>
    <w:p w:rsidR="00F75CCD" w:rsidRPr="007D4882" w:rsidRDefault="00F75CCD" w:rsidP="00F75CC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取得該單位</w:t>
      </w:r>
      <w:r w:rsidRPr="00933040">
        <w:rPr>
          <w:rFonts w:hint="eastAsia"/>
          <w:kern w:val="2"/>
          <w:szCs w:val="24"/>
          <w:lang w:eastAsia="zh-TW"/>
        </w:rPr>
        <w:t>該</w:t>
      </w:r>
      <w:r>
        <w:rPr>
          <w:rFonts w:hint="eastAsia"/>
          <w:kern w:val="2"/>
          <w:szCs w:val="24"/>
          <w:lang w:eastAsia="zh-TW"/>
        </w:rPr>
        <w:t>位理賠人員</w:t>
      </w:r>
      <w:r>
        <w:rPr>
          <w:rFonts w:ascii="細明體" w:eastAsia="細明體" w:hAnsi="細明體" w:cs="Courier New" w:hint="eastAsia"/>
          <w:color w:val="FF0000"/>
          <w:lang w:eastAsia="zh-TW"/>
        </w:rPr>
        <w:t>未銷件件數</w:t>
      </w:r>
    </w:p>
    <w:p w:rsidR="00F75CCD" w:rsidRDefault="00F75CCD" w:rsidP="00F75CC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DTAABA01</w:t>
      </w:r>
      <w:r w:rsidR="00902F84">
        <w:rPr>
          <w:rFonts w:hint="eastAsia"/>
          <w:kern w:val="2"/>
          <w:szCs w:val="24"/>
          <w:lang w:eastAsia="zh-TW"/>
        </w:rPr>
        <w:t xml:space="preserve"> </w:t>
      </w:r>
      <w:r w:rsidR="00902F84">
        <w:rPr>
          <w:rFonts w:hint="eastAsia"/>
          <w:kern w:val="2"/>
          <w:szCs w:val="24"/>
          <w:lang w:eastAsia="zh-TW"/>
        </w:rPr>
        <w:t>不給付簽收檔</w:t>
      </w:r>
    </w:p>
    <w:p w:rsidR="00902F84" w:rsidRDefault="00902F84" w:rsidP="00F75CC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JOIN DTAAA010 </w:t>
      </w:r>
      <w:r>
        <w:rPr>
          <w:rFonts w:hint="eastAsia"/>
          <w:kern w:val="2"/>
          <w:szCs w:val="24"/>
          <w:lang w:eastAsia="zh-TW"/>
        </w:rPr>
        <w:t>理賠受理輸入申請書檔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以受編串聯之</w:t>
      </w:r>
    </w:p>
    <w:p w:rsidR="00F75CCD" w:rsidRDefault="00F75CCD" w:rsidP="00F75CC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</w:t>
      </w:r>
      <w:r>
        <w:rPr>
          <w:rFonts w:hint="eastAsia"/>
          <w:kern w:val="2"/>
          <w:szCs w:val="24"/>
          <w:lang w:eastAsia="zh-TW"/>
        </w:rPr>
        <w:t>:</w:t>
      </w:r>
    </w:p>
    <w:p w:rsidR="00F75CCD" w:rsidRDefault="00F75CCD" w:rsidP="005B29B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05895">
        <w:rPr>
          <w:rFonts w:hint="eastAsia"/>
          <w:kern w:val="2"/>
          <w:szCs w:val="24"/>
          <w:lang w:eastAsia="zh-TW"/>
        </w:rPr>
        <w:t>銷件日期</w:t>
      </w:r>
      <w:r>
        <w:rPr>
          <w:rFonts w:hint="eastAsia"/>
          <w:kern w:val="2"/>
          <w:szCs w:val="24"/>
          <w:lang w:eastAsia="zh-TW"/>
        </w:rPr>
        <w:t xml:space="preserve"> =null</w:t>
      </w:r>
    </w:p>
    <w:p w:rsidR="00F75CCD" w:rsidRDefault="00F75CCD" w:rsidP="005B29B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B29BB">
        <w:rPr>
          <w:rFonts w:hint="eastAsia"/>
          <w:kern w:val="2"/>
          <w:szCs w:val="24"/>
          <w:lang w:eastAsia="zh-TW"/>
        </w:rPr>
        <w:t>覆核單位</w:t>
      </w:r>
      <w:r w:rsidRPr="005B29BB">
        <w:rPr>
          <w:rFonts w:hint="eastAsia"/>
          <w:kern w:val="2"/>
          <w:szCs w:val="24"/>
          <w:lang w:eastAsia="zh-TW"/>
        </w:rPr>
        <w:t>=</w:t>
      </w:r>
      <w:r w:rsidRPr="005B29BB">
        <w:rPr>
          <w:rFonts w:hint="eastAsia"/>
          <w:kern w:val="2"/>
          <w:szCs w:val="24"/>
          <w:lang w:eastAsia="zh-TW"/>
        </w:rPr>
        <w:t>傳入的單位代號</w:t>
      </w:r>
    </w:p>
    <w:p w:rsidR="00902F84" w:rsidRPr="005B29BB" w:rsidRDefault="00F75CCD" w:rsidP="005B29B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覆核人員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傳入的覆核人員</w:t>
      </w:r>
      <w:r>
        <w:rPr>
          <w:rFonts w:hint="eastAsia"/>
          <w:kern w:val="2"/>
          <w:szCs w:val="24"/>
          <w:lang w:eastAsia="zh-TW"/>
        </w:rPr>
        <w:t>ID</w:t>
      </w:r>
    </w:p>
    <w:p w:rsidR="00902F84" w:rsidRDefault="00902F84" w:rsidP="0066711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若轉送方式為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，則轉送方式設成不為</w:t>
      </w:r>
      <w:r>
        <w:rPr>
          <w:rFonts w:hint="eastAsia"/>
          <w:kern w:val="2"/>
          <w:szCs w:val="24"/>
          <w:lang w:eastAsia="zh-TW"/>
        </w:rPr>
        <w:t>1,2</w:t>
      </w:r>
      <w:ins w:id="358" w:author="蕭侑文" w:date="2019-11-28T10:21:00Z">
        <w:r w:rsidR="003351F8">
          <w:rPr>
            <w:kern w:val="2"/>
            <w:szCs w:val="24"/>
            <w:lang w:eastAsia="zh-TW"/>
          </w:rPr>
          <w:t>,3</w:t>
        </w:r>
      </w:ins>
      <w:ins w:id="359" w:author="蕭侑文" w:date="2019-11-28T04:45:00Z">
        <w:r w:rsidR="00B15C49">
          <w:rPr>
            <w:rFonts w:hint="eastAsia"/>
            <w:kern w:val="2"/>
            <w:szCs w:val="24"/>
            <w:lang w:eastAsia="zh-TW"/>
          </w:rPr>
          <w:t xml:space="preserve"> </w:t>
        </w:r>
      </w:ins>
      <w:ins w:id="360" w:author="蕭侑文" w:date="2019-11-28T04:46:00Z">
        <w:r w:rsidR="00B15C49">
          <w:rPr>
            <w:kern w:val="2"/>
            <w:szCs w:val="24"/>
            <w:lang w:eastAsia="zh-TW"/>
          </w:rPr>
          <w:t xml:space="preserve">OR </w:t>
        </w:r>
      </w:ins>
    </w:p>
    <w:p w:rsidR="003351F8" w:rsidRDefault="003351F8" w:rsidP="00A43DE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361" w:author="蕭侑文" w:date="2019-11-28T10:21:00Z"/>
          <w:kern w:val="2"/>
          <w:szCs w:val="24"/>
          <w:lang w:eastAsia="zh-TW"/>
        </w:rPr>
      </w:pPr>
      <w:ins w:id="362" w:author="蕭侑文" w:date="2019-11-28T10:21:00Z">
        <w:r>
          <w:rPr>
            <w:rFonts w:hint="eastAsia"/>
            <w:kern w:val="2"/>
            <w:szCs w:val="24"/>
            <w:lang w:eastAsia="zh-TW"/>
          </w:rPr>
          <w:t>若轉送方式</w:t>
        </w:r>
        <w:r>
          <w:rPr>
            <w:rFonts w:hint="eastAsia"/>
            <w:kern w:val="2"/>
            <w:szCs w:val="24"/>
            <w:lang w:eastAsia="zh-TW"/>
          </w:rPr>
          <w:t>=1</w:t>
        </w:r>
        <w:r>
          <w:rPr>
            <w:rFonts w:hint="eastAsia"/>
            <w:kern w:val="2"/>
            <w:szCs w:val="24"/>
            <w:lang w:eastAsia="zh-TW"/>
          </w:rPr>
          <w:t>，則轉送方式</w:t>
        </w:r>
        <w:r>
          <w:rPr>
            <w:rFonts w:hint="eastAsia"/>
            <w:kern w:val="2"/>
            <w:szCs w:val="24"/>
            <w:lang w:eastAsia="zh-TW"/>
          </w:rPr>
          <w:t xml:space="preserve">=1 </w:t>
        </w:r>
        <w:r>
          <w:rPr>
            <w:rFonts w:ascii="Courier New" w:hAnsi="Courier New" w:cs="Courier New" w:hint="eastAsia"/>
            <w:color w:val="000000"/>
            <w:lang w:eastAsia="zh-TW"/>
          </w:rPr>
          <w:t>OR</w:t>
        </w:r>
        <w:r>
          <w:rPr>
            <w:rFonts w:ascii="Courier New" w:hAnsi="Courier New" w:cs="Courier New"/>
            <w:color w:val="000000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hint="eastAsia"/>
            <w:kern w:val="2"/>
            <w:szCs w:val="24"/>
            <w:lang w:eastAsia="zh-TW"/>
          </w:rPr>
          <w:t>讀取狀態</w:t>
        </w:r>
        <w:r>
          <w:rPr>
            <w:rFonts w:hint="eastAsia"/>
            <w:kern w:val="2"/>
            <w:szCs w:val="24"/>
            <w:lang w:eastAsia="zh-TW"/>
          </w:rPr>
          <w:t xml:space="preserve"> =</w:t>
        </w:r>
        <w:r>
          <w:rPr>
            <w:kern w:val="2"/>
            <w:szCs w:val="24"/>
            <w:lang w:eastAsia="zh-TW"/>
          </w:rPr>
          <w:t>’2’</w:t>
        </w:r>
      </w:ins>
    </w:p>
    <w:p w:rsidR="00902F84" w:rsidRDefault="00902F84" w:rsidP="00A43DE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363" w:author="蕭侑文" w:date="2019-11-28T04:46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若轉送方式</w:t>
      </w:r>
      <w:r>
        <w:rPr>
          <w:rFonts w:hint="eastAsia"/>
          <w:kern w:val="2"/>
          <w:szCs w:val="24"/>
          <w:lang w:eastAsia="zh-TW"/>
        </w:rPr>
        <w:t>=</w:t>
      </w:r>
      <w:del w:id="364" w:author="蕭侑文" w:date="2019-11-28T10:21:00Z">
        <w:r w:rsidDel="003351F8">
          <w:rPr>
            <w:rFonts w:hint="eastAsia"/>
            <w:kern w:val="2"/>
            <w:szCs w:val="24"/>
            <w:lang w:eastAsia="zh-TW"/>
          </w:rPr>
          <w:delText>1,</w:delText>
        </w:r>
      </w:del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，則轉送方式</w:t>
      </w:r>
      <w:del w:id="365" w:author="蕭侑文" w:date="2019-11-28T10:22:00Z">
        <w:r w:rsidDel="003351F8">
          <w:rPr>
            <w:rFonts w:hint="eastAsia"/>
            <w:kern w:val="2"/>
            <w:szCs w:val="24"/>
            <w:lang w:eastAsia="zh-TW"/>
          </w:rPr>
          <w:delText>設成傳入的轉送方式</w:delText>
        </w:r>
      </w:del>
      <w:ins w:id="366" w:author="蕭侑文" w:date="2019-11-28T10:22:00Z">
        <w:r w:rsidR="003351F8">
          <w:rPr>
            <w:rFonts w:hint="eastAsia"/>
            <w:kern w:val="2"/>
            <w:szCs w:val="24"/>
            <w:lang w:eastAsia="zh-TW"/>
          </w:rPr>
          <w:t>=2</w:t>
        </w:r>
      </w:ins>
    </w:p>
    <w:p w:rsidR="00B15C49" w:rsidRPr="005B29BB" w:rsidRDefault="00B15C49" w:rsidP="00A43DE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367" w:author="蕭侑文" w:date="2019-11-28T04:46:00Z">
        <w:r>
          <w:rPr>
            <w:rFonts w:hint="eastAsia"/>
            <w:kern w:val="2"/>
            <w:szCs w:val="24"/>
            <w:lang w:eastAsia="zh-TW"/>
          </w:rPr>
          <w:t>若轉送方式</w:t>
        </w:r>
        <w:r>
          <w:rPr>
            <w:rFonts w:hint="eastAsia"/>
            <w:kern w:val="2"/>
            <w:szCs w:val="24"/>
            <w:lang w:eastAsia="zh-TW"/>
          </w:rPr>
          <w:t>=</w:t>
        </w:r>
        <w:r>
          <w:rPr>
            <w:kern w:val="2"/>
            <w:szCs w:val="24"/>
            <w:lang w:eastAsia="zh-TW"/>
          </w:rPr>
          <w:t>3</w:t>
        </w:r>
        <w:r>
          <w:rPr>
            <w:rFonts w:hint="eastAsia"/>
            <w:kern w:val="2"/>
            <w:szCs w:val="24"/>
            <w:lang w:eastAsia="zh-TW"/>
          </w:rPr>
          <w:t>，則轉送方式</w:t>
        </w:r>
      </w:ins>
      <w:ins w:id="368" w:author="蕭侑文" w:date="2019-11-28T10:22:00Z">
        <w:r w:rsidR="00D93A6D">
          <w:rPr>
            <w:rFonts w:hint="eastAsia"/>
            <w:kern w:val="2"/>
            <w:szCs w:val="24"/>
            <w:lang w:eastAsia="zh-TW"/>
          </w:rPr>
          <w:t>=</w:t>
        </w:r>
      </w:ins>
      <w:ins w:id="369" w:author="蕭侑文" w:date="2019-11-28T04:47:00Z">
        <w:r>
          <w:rPr>
            <w:kern w:val="2"/>
            <w:szCs w:val="24"/>
            <w:lang w:eastAsia="zh-TW"/>
          </w:rPr>
          <w:t xml:space="preserve">3 AND 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hint="eastAsia"/>
            <w:kern w:val="2"/>
            <w:szCs w:val="24"/>
            <w:lang w:eastAsia="zh-TW"/>
          </w:rPr>
          <w:t>讀取狀態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‘1’</w:t>
        </w:r>
      </w:ins>
    </w:p>
    <w:p w:rsidR="00B15C49" w:rsidRPr="005807DF" w:rsidRDefault="00B15C49" w:rsidP="009667D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926CBC" w:rsidRPr="004C3A84" w:rsidRDefault="007A6E43" w:rsidP="007A6E4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將資料逐筆顯示：</w:t>
      </w:r>
    </w:p>
    <w:p w:rsidR="004C3A84" w:rsidRDefault="007A6E43" w:rsidP="007A6E4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畫面顯示：</w:t>
      </w:r>
    </w:p>
    <w:p w:rsidR="00F75CCD" w:rsidRDefault="00F75CCD" w:rsidP="009667D3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tbl>
      <w:tblPr>
        <w:tblW w:w="8298" w:type="dxa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3024"/>
        <w:gridCol w:w="4112"/>
      </w:tblGrid>
      <w:tr w:rsidR="00F75CCD" w:rsidRPr="00DB02CB" w:rsidTr="009667D3">
        <w:tc>
          <w:tcPr>
            <w:tcW w:w="1162" w:type="dxa"/>
            <w:shd w:val="clear" w:color="auto" w:fill="A6A6A6"/>
          </w:tcPr>
          <w:p w:rsidR="00F75CCD" w:rsidRPr="00DB02CB" w:rsidRDefault="00F75CCD" w:rsidP="006C60E3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DB02C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3024" w:type="dxa"/>
            <w:shd w:val="clear" w:color="auto" w:fill="A6A6A6"/>
          </w:tcPr>
          <w:p w:rsidR="00F75CCD" w:rsidRPr="00DB02CB" w:rsidRDefault="00F75CCD" w:rsidP="006C60E3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DB02C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值</w:t>
            </w:r>
          </w:p>
        </w:tc>
        <w:tc>
          <w:tcPr>
            <w:tcW w:w="4112" w:type="dxa"/>
            <w:shd w:val="clear" w:color="auto" w:fill="A6A6A6"/>
          </w:tcPr>
          <w:p w:rsidR="00F75CCD" w:rsidRPr="00DB02CB" w:rsidRDefault="00F75CCD" w:rsidP="006C60E3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註</w:t>
            </w:r>
          </w:p>
        </w:tc>
      </w:tr>
      <w:tr w:rsidR="00F75CCD" w:rsidRPr="00DB02CB" w:rsidTr="009667D3">
        <w:tc>
          <w:tcPr>
            <w:tcW w:w="1162" w:type="dxa"/>
          </w:tcPr>
          <w:p w:rsidR="00F75CCD" w:rsidRPr="00DB02CB" w:rsidRDefault="00F75CCD" w:rsidP="00E91F0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3024" w:type="dxa"/>
          </w:tcPr>
          <w:p w:rsidR="00F75CCD" w:rsidRDefault="00F75CCD" w:rsidP="00E91F0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DTAABA01.</w:t>
            </w:r>
            <w:r>
              <w:rPr>
                <w:rFonts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4112" w:type="dxa"/>
          </w:tcPr>
          <w:p w:rsidR="00F75CCD" w:rsidRPr="00DB02CB" w:rsidRDefault="00F75CCD" w:rsidP="00E91F0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</w:p>
        </w:tc>
      </w:tr>
      <w:tr w:rsidR="00F75CCD" w:rsidRPr="00DB02CB" w:rsidTr="009667D3">
        <w:tc>
          <w:tcPr>
            <w:tcW w:w="1162" w:type="dxa"/>
          </w:tcPr>
          <w:p w:rsidR="00F75CCD" w:rsidRDefault="00F75CCD" w:rsidP="00E91F0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ascii="sөũ" w:hAnsi="sөũ"/>
              </w:rPr>
              <w:t>事故者</w:t>
            </w:r>
          </w:p>
        </w:tc>
        <w:tc>
          <w:tcPr>
            <w:tcW w:w="3024" w:type="dxa"/>
          </w:tcPr>
          <w:p w:rsidR="00F75CCD" w:rsidRDefault="00F75CCD" w:rsidP="005B29B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DTAABA01.</w:t>
            </w:r>
            <w:r>
              <w:rPr>
                <w:rFonts w:hint="eastAsia"/>
                <w:kern w:val="2"/>
                <w:szCs w:val="24"/>
                <w:lang w:eastAsia="zh-TW"/>
              </w:rPr>
              <w:t>事故人姓名</w:t>
            </w:r>
          </w:p>
        </w:tc>
        <w:tc>
          <w:tcPr>
            <w:tcW w:w="4112" w:type="dxa"/>
          </w:tcPr>
          <w:p w:rsidR="002C20E4" w:rsidRDefault="002C20E4" w:rsidP="00E91F0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/>
                <w:color w:val="FF0000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新增</w:t>
            </w:r>
            <w:r w:rsidR="00611C34">
              <w:rPr>
                <w:rFonts w:ascii="標楷體" w:eastAsia="標楷體" w:hAnsi="標楷體" w:hint="eastAsia"/>
                <w:bdr w:val="single" w:sz="4" w:space="0" w:color="auto"/>
                <w:lang w:eastAsia="zh-TW"/>
              </w:rPr>
              <w:t>處理</w:t>
            </w:r>
            <w:r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按鈕 可以根據該案件目前不同的寄件方式連結到對應的處理畫面</w:t>
            </w:r>
          </w:p>
          <w:p w:rsidR="002C20E4" w:rsidRDefault="002C20E4" w:rsidP="00E91F0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/>
                <w:color w:val="FF0000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0或NULL(未選擇)</w:t>
            </w:r>
            <w:r w:rsidRPr="002C20E4">
              <w:rPr>
                <w:rFonts w:ascii="細明體" w:eastAsia="細明體" w:hAnsi="細明體" w:cs="Courier New"/>
                <w:color w:val="FF0000"/>
                <w:lang w:eastAsia="zh-TW"/>
              </w:rPr>
              <w:sym w:font="Wingdings" w:char="F0E0"/>
            </w:r>
            <w:r w:rsidRPr="009667D3">
              <w:rPr>
                <w:rFonts w:ascii="細明體" w:eastAsia="細明體" w:hAnsi="細明體" w:cs="Courier New"/>
                <w:color w:val="FF0000"/>
                <w:lang w:eastAsia="zh-TW"/>
              </w:rPr>
              <w:t xml:space="preserve"> AABA_0100</w:t>
            </w:r>
            <w:r w:rsidRPr="002C20E4"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不給付函轉送方式</w:t>
            </w:r>
          </w:p>
          <w:p w:rsidR="002C20E4" w:rsidRDefault="002C20E4" w:rsidP="00E91F0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/>
                <w:color w:val="FF0000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1(郵寄)</w:t>
            </w:r>
            <w:r w:rsidRPr="002C20E4">
              <w:rPr>
                <w:rFonts w:ascii="細明體" w:eastAsia="細明體" w:hAnsi="細明體" w:cs="Courier New"/>
                <w:color w:val="FF0000"/>
                <w:lang w:eastAsia="zh-TW"/>
              </w:rPr>
              <w:sym w:font="Wingdings" w:char="F0E0"/>
            </w:r>
            <w:r w:rsidRPr="009667D3">
              <w:rPr>
                <w:rFonts w:ascii="細明體" w:eastAsia="細明體" w:hAnsi="細明體" w:cs="Courier New"/>
                <w:color w:val="FF0000"/>
                <w:lang w:eastAsia="zh-TW"/>
              </w:rPr>
              <w:t xml:space="preserve"> AABA_0200</w:t>
            </w:r>
            <w:r w:rsidRPr="002C20E4"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不給付函郵寄掛號銷件</w:t>
            </w:r>
          </w:p>
          <w:p w:rsidR="00F75CCD" w:rsidRDefault="002C20E4" w:rsidP="00E91F03">
            <w:pPr>
              <w:pStyle w:val="Tabletext"/>
              <w:keepLines w:val="0"/>
              <w:spacing w:after="0" w:line="240" w:lineRule="auto"/>
              <w:rPr>
                <w:ins w:id="370" w:author="蕭侑文" w:date="2019-11-28T13:47:00Z"/>
                <w:rFonts w:ascii="細明體" w:eastAsia="細明體" w:hAnsi="細明體" w:cs="Courier New"/>
                <w:color w:val="FF0000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2(業務員轉送)</w:t>
            </w:r>
            <w:r w:rsidRPr="002C20E4">
              <w:rPr>
                <w:rFonts w:ascii="細明體" w:eastAsia="細明體" w:hAnsi="細明體" w:cs="Courier New"/>
                <w:color w:val="FF0000"/>
                <w:lang w:eastAsia="zh-TW"/>
              </w:rPr>
              <w:sym w:font="Wingdings" w:char="F0E0"/>
            </w:r>
            <w:r w:rsidRPr="009667D3">
              <w:rPr>
                <w:rFonts w:ascii="細明體" w:eastAsia="細明體" w:hAnsi="細明體" w:cs="Courier New"/>
                <w:color w:val="FF0000"/>
                <w:lang w:eastAsia="zh-TW"/>
              </w:rPr>
              <w:t xml:space="preserve"> AABA_0400</w:t>
            </w:r>
            <w:r w:rsidRPr="002C20E4"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不給付函回條簽收頁面</w:t>
            </w:r>
          </w:p>
          <w:p w:rsidR="00467BDA" w:rsidRDefault="00467BDA" w:rsidP="00467BD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  <w:pPrChange w:id="371" w:author="蕭侑文" w:date="2019-11-28T13:47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372" w:author="蕭侑文" w:date="2019-11-28T13:47:00Z">
              <w:r>
                <w:rPr>
                  <w:rFonts w:ascii="細明體" w:eastAsia="細明體" w:hAnsi="細明體" w:cs="Courier New" w:hint="eastAsia"/>
                  <w:color w:val="FF0000"/>
                  <w:lang w:eastAsia="zh-TW"/>
                </w:rPr>
                <w:t>3(</w:t>
              </w:r>
            </w:ins>
            <w:ins w:id="373" w:author="蕭侑文" w:date="2019-11-28T13:48:00Z">
              <w:r>
                <w:rPr>
                  <w:rFonts w:ascii="細明體" w:eastAsia="細明體" w:hAnsi="細明體" w:cs="Courier New" w:hint="eastAsia"/>
                  <w:color w:val="FF0000"/>
                  <w:lang w:eastAsia="zh-TW"/>
                </w:rPr>
                <w:t>簡訊</w:t>
              </w:r>
            </w:ins>
            <w:ins w:id="374" w:author="蕭侑文" w:date="2019-11-28T13:47:00Z">
              <w:r>
                <w:rPr>
                  <w:rFonts w:ascii="細明體" w:eastAsia="細明體" w:hAnsi="細明體" w:cs="Courier New" w:hint="eastAsia"/>
                  <w:color w:val="FF0000"/>
                  <w:lang w:eastAsia="zh-TW"/>
                </w:rPr>
                <w:t>)</w:t>
              </w:r>
              <w:r w:rsidRPr="002C20E4">
                <w:rPr>
                  <w:rFonts w:ascii="細明體" w:eastAsia="細明體" w:hAnsi="細明體" w:cs="Courier New"/>
                  <w:color w:val="FF0000"/>
                  <w:lang w:eastAsia="zh-TW"/>
                </w:rPr>
                <w:sym w:font="Wingdings" w:char="F0E0"/>
              </w:r>
              <w:r w:rsidRPr="009667D3">
                <w:rPr>
                  <w:rFonts w:ascii="細明體" w:eastAsia="細明體" w:hAnsi="細明體" w:cs="Courier New"/>
                  <w:color w:val="FF0000"/>
                  <w:lang w:eastAsia="zh-TW"/>
                </w:rPr>
                <w:t xml:space="preserve"> AABA_0400</w:t>
              </w:r>
              <w:r w:rsidRPr="002C20E4">
                <w:rPr>
                  <w:rFonts w:ascii="細明體" w:eastAsia="細明體" w:hAnsi="細明體" w:cs="Courier New" w:hint="eastAsia"/>
                  <w:color w:val="FF0000"/>
                  <w:lang w:eastAsia="zh-TW"/>
                </w:rPr>
                <w:t>不給付函回條簽收頁面</w:t>
              </w:r>
            </w:ins>
          </w:p>
        </w:tc>
      </w:tr>
      <w:tr w:rsidR="00F75CCD" w:rsidRPr="00DB02CB" w:rsidTr="009667D3">
        <w:tc>
          <w:tcPr>
            <w:tcW w:w="1162" w:type="dxa"/>
          </w:tcPr>
          <w:p w:rsidR="00F75CCD" w:rsidRDefault="00F75CCD" w:rsidP="00E91F03">
            <w:pPr>
              <w:pStyle w:val="Tabletext"/>
              <w:keepLines w:val="0"/>
              <w:spacing w:after="0" w:line="240" w:lineRule="auto"/>
              <w:rPr>
                <w:rFonts w:ascii="sөũ" w:hAnsi="sөũ"/>
              </w:rPr>
            </w:pPr>
            <w:r>
              <w:rPr>
                <w:rFonts w:ascii="sөũ" w:hAnsi="sөũ"/>
              </w:rPr>
              <w:t>轉送方式</w:t>
            </w:r>
          </w:p>
        </w:tc>
        <w:tc>
          <w:tcPr>
            <w:tcW w:w="3024" w:type="dxa"/>
          </w:tcPr>
          <w:p w:rsidR="00F75CCD" w:rsidRPr="00F75CCD" w:rsidRDefault="00F75CCD" w:rsidP="00F75CCD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F75CCD">
              <w:rPr>
                <w:kern w:val="2"/>
                <w:szCs w:val="24"/>
                <w:lang w:eastAsia="zh-TW"/>
              </w:rPr>
              <w:t>DTAABA01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>
              <w:rPr>
                <w:rFonts w:hint="eastAsia"/>
              </w:rPr>
              <w:t xml:space="preserve"> </w:t>
            </w:r>
            <w:r w:rsidRPr="00F75CCD">
              <w:rPr>
                <w:rFonts w:hint="eastAsia"/>
                <w:kern w:val="2"/>
                <w:szCs w:val="24"/>
                <w:lang w:eastAsia="zh-TW"/>
              </w:rPr>
              <w:t>轉送方式</w:t>
            </w:r>
          </w:p>
        </w:tc>
        <w:tc>
          <w:tcPr>
            <w:tcW w:w="4112" w:type="dxa"/>
          </w:tcPr>
          <w:p w:rsidR="00F75CCD" w:rsidRDefault="00F75CCD" w:rsidP="005B29B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如遇不為</w:t>
            </w:r>
            <w:r>
              <w:rPr>
                <w:rFonts w:hint="eastAsia"/>
                <w:kern w:val="2"/>
                <w:szCs w:val="24"/>
                <w:lang w:eastAsia="zh-TW"/>
              </w:rPr>
              <w:t>1</w:t>
            </w:r>
            <w:r>
              <w:rPr>
                <w:rFonts w:hint="eastAsia"/>
                <w:kern w:val="2"/>
                <w:szCs w:val="24"/>
                <w:lang w:eastAsia="zh-TW"/>
              </w:rPr>
              <w:t>、</w:t>
            </w:r>
            <w:r>
              <w:rPr>
                <w:rFonts w:hint="eastAsia"/>
                <w:kern w:val="2"/>
                <w:szCs w:val="24"/>
                <w:lang w:eastAsia="zh-TW"/>
              </w:rPr>
              <w:t>2</w:t>
            </w:r>
            <w:ins w:id="375" w:author="蕭侑文" w:date="2019-11-28T10:28:00Z">
              <w:r w:rsidR="006A75EB">
                <w:rPr>
                  <w:rFonts w:hint="eastAsia"/>
                  <w:kern w:val="2"/>
                  <w:szCs w:val="24"/>
                  <w:lang w:eastAsia="zh-TW"/>
                </w:rPr>
                <w:t>、</w:t>
              </w:r>
              <w:r w:rsidR="006A75EB">
                <w:rPr>
                  <w:rFonts w:hint="eastAsia"/>
                  <w:kern w:val="2"/>
                  <w:szCs w:val="24"/>
                  <w:lang w:eastAsia="zh-TW"/>
                </w:rPr>
                <w:t>3</w:t>
              </w:r>
            </w:ins>
            <w:r>
              <w:rPr>
                <w:rFonts w:hint="eastAsia"/>
                <w:kern w:val="2"/>
                <w:szCs w:val="24"/>
                <w:lang w:eastAsia="zh-TW"/>
              </w:rPr>
              <w:t>則轉為</w:t>
            </w: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  <w:r>
              <w:rPr>
                <w:rFonts w:hint="eastAsia"/>
                <w:kern w:val="2"/>
                <w:szCs w:val="24"/>
                <w:lang w:eastAsia="zh-TW"/>
              </w:rPr>
              <w:t>後，再進行代碼轉換</w:t>
            </w:r>
            <w:r>
              <w:rPr>
                <w:rFonts w:hint="eastAsia"/>
                <w:kern w:val="2"/>
                <w:szCs w:val="24"/>
                <w:lang w:eastAsia="zh-TW"/>
              </w:rPr>
              <w:t xml:space="preserve"> </w:t>
            </w:r>
            <w:r>
              <w:rPr>
                <w:kern w:val="2"/>
                <w:szCs w:val="24"/>
                <w:lang w:eastAsia="zh-TW"/>
              </w:rPr>
              <w:t>“</w:t>
            </w:r>
            <w:r>
              <w:rPr>
                <w:rFonts w:hint="eastAsia"/>
                <w:kern w:val="2"/>
                <w:szCs w:val="24"/>
                <w:lang w:eastAsia="zh-TW"/>
              </w:rPr>
              <w:t>AA</w:t>
            </w:r>
            <w:r>
              <w:rPr>
                <w:kern w:val="2"/>
                <w:szCs w:val="24"/>
                <w:lang w:eastAsia="zh-TW"/>
              </w:rPr>
              <w:t>”</w:t>
            </w:r>
            <w:r>
              <w:rPr>
                <w:rFonts w:hint="eastAsia"/>
                <w:kern w:val="2"/>
                <w:szCs w:val="24"/>
                <w:lang w:eastAsia="zh-TW"/>
              </w:rPr>
              <w:t>,</w:t>
            </w:r>
            <w:r>
              <w:rPr>
                <w:kern w:val="2"/>
                <w:szCs w:val="24"/>
                <w:lang w:eastAsia="zh-TW"/>
              </w:rPr>
              <w:t>”</w:t>
            </w:r>
            <w:r>
              <w:t xml:space="preserve"> </w:t>
            </w:r>
            <w:r w:rsidRPr="00F75CCD">
              <w:rPr>
                <w:kern w:val="2"/>
                <w:szCs w:val="24"/>
                <w:lang w:eastAsia="zh-TW"/>
              </w:rPr>
              <w:t>DTAABA01_SND_TYPE</w:t>
            </w:r>
            <w:r>
              <w:rPr>
                <w:kern w:val="2"/>
                <w:szCs w:val="24"/>
                <w:lang w:eastAsia="zh-TW"/>
              </w:rPr>
              <w:t>”</w:t>
            </w:r>
          </w:p>
        </w:tc>
      </w:tr>
      <w:tr w:rsidR="00F75CCD" w:rsidRPr="00DB02CB" w:rsidTr="009667D3">
        <w:tc>
          <w:tcPr>
            <w:tcW w:w="1162" w:type="dxa"/>
          </w:tcPr>
          <w:p w:rsidR="00F75CCD" w:rsidRDefault="00F75CCD" w:rsidP="00E91F03">
            <w:pPr>
              <w:pStyle w:val="Tabletext"/>
              <w:keepLines w:val="0"/>
              <w:spacing w:after="0" w:line="240" w:lineRule="auto"/>
              <w:rPr>
                <w:rFonts w:ascii="sөũ" w:hAnsi="sөũ"/>
              </w:rPr>
            </w:pPr>
            <w:r w:rsidRPr="00ED5A54">
              <w:rPr>
                <w:rFonts w:ascii="標楷體" w:eastAsia="標楷體" w:hAnsi="標楷體" w:hint="eastAsia"/>
              </w:rPr>
              <w:t>轉送/郵寄日期</w:t>
            </w:r>
          </w:p>
        </w:tc>
        <w:tc>
          <w:tcPr>
            <w:tcW w:w="3024" w:type="dxa"/>
          </w:tcPr>
          <w:p w:rsidR="00F75CCD" w:rsidRDefault="00902F84" w:rsidP="00E91F0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75CCD">
              <w:rPr>
                <w:kern w:val="2"/>
                <w:szCs w:val="24"/>
                <w:lang w:eastAsia="zh-TW"/>
              </w:rPr>
              <w:t>DTAABA01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02F84">
              <w:rPr>
                <w:rFonts w:hint="eastAsia"/>
                <w:kern w:val="2"/>
                <w:szCs w:val="24"/>
                <w:lang w:eastAsia="zh-TW"/>
              </w:rPr>
              <w:t>轉送輸入日</w:t>
            </w:r>
          </w:p>
        </w:tc>
        <w:tc>
          <w:tcPr>
            <w:tcW w:w="4112" w:type="dxa"/>
          </w:tcPr>
          <w:p w:rsidR="00F75CCD" w:rsidRDefault="00F75CCD" w:rsidP="00E91F0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F75CCD" w:rsidRPr="00DB02CB" w:rsidTr="009667D3">
        <w:tc>
          <w:tcPr>
            <w:tcW w:w="1162" w:type="dxa"/>
          </w:tcPr>
          <w:p w:rsidR="00F75CCD" w:rsidRDefault="00F75CCD" w:rsidP="00E91F03">
            <w:pPr>
              <w:pStyle w:val="Tabletext"/>
              <w:keepLines w:val="0"/>
              <w:spacing w:after="0" w:line="240" w:lineRule="auto"/>
              <w:rPr>
                <w:rFonts w:ascii="sөũ" w:hAnsi="sөũ"/>
              </w:rPr>
            </w:pPr>
            <w:r w:rsidRPr="00ED5A54">
              <w:rPr>
                <w:rFonts w:ascii="標楷體" w:eastAsia="標楷體" w:hAnsi="標楷體" w:hint="eastAsia"/>
              </w:rPr>
              <w:t>送件人</w:t>
            </w:r>
          </w:p>
        </w:tc>
        <w:tc>
          <w:tcPr>
            <w:tcW w:w="3024" w:type="dxa"/>
          </w:tcPr>
          <w:p w:rsidR="00F75CCD" w:rsidRDefault="00902F84" w:rsidP="00E91F0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75CCD">
              <w:rPr>
                <w:kern w:val="2"/>
                <w:szCs w:val="24"/>
                <w:lang w:eastAsia="zh-TW"/>
              </w:rPr>
              <w:t>DTAABA01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02F84">
              <w:rPr>
                <w:rFonts w:hint="eastAsia"/>
                <w:kern w:val="2"/>
                <w:szCs w:val="24"/>
                <w:lang w:eastAsia="zh-TW"/>
              </w:rPr>
              <w:t>送件人姓名</w:t>
            </w:r>
          </w:p>
        </w:tc>
        <w:tc>
          <w:tcPr>
            <w:tcW w:w="4112" w:type="dxa"/>
          </w:tcPr>
          <w:p w:rsidR="00F75CCD" w:rsidRDefault="00F75CCD" w:rsidP="00E91F0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F75CCD" w:rsidRPr="00DB02CB" w:rsidTr="009667D3">
        <w:tc>
          <w:tcPr>
            <w:tcW w:w="1162" w:type="dxa"/>
          </w:tcPr>
          <w:p w:rsidR="00F75CCD" w:rsidRDefault="00F75CCD" w:rsidP="00E91F0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D5A54">
              <w:rPr>
                <w:rFonts w:ascii="標楷體" w:eastAsia="標楷體" w:hAnsi="標楷體" w:hint="eastAsia"/>
              </w:rPr>
              <w:t>送件單位</w:t>
            </w:r>
          </w:p>
        </w:tc>
        <w:tc>
          <w:tcPr>
            <w:tcW w:w="3024" w:type="dxa"/>
          </w:tcPr>
          <w:p w:rsidR="00F75CCD" w:rsidDel="00F75CCD" w:rsidRDefault="00902F84" w:rsidP="00F75CC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kern w:val="2"/>
                <w:szCs w:val="24"/>
                <w:lang w:eastAsia="zh-TW"/>
              </w:rPr>
              <w:t>DTAA</w:t>
            </w:r>
            <w:r>
              <w:rPr>
                <w:rFonts w:hint="eastAsia"/>
                <w:kern w:val="2"/>
                <w:szCs w:val="24"/>
                <w:lang w:eastAsia="zh-TW"/>
              </w:rPr>
              <w:t>A0</w:t>
            </w:r>
            <w:r w:rsidRPr="00F75CCD">
              <w:rPr>
                <w:kern w:val="2"/>
                <w:szCs w:val="24"/>
                <w:lang w:eastAsia="zh-TW"/>
              </w:rPr>
              <w:t>1</w:t>
            </w:r>
            <w:r>
              <w:rPr>
                <w:rFonts w:hint="eastAsia"/>
                <w:kern w:val="2"/>
                <w:szCs w:val="24"/>
                <w:lang w:eastAsia="zh-TW"/>
              </w:rPr>
              <w:t>0.</w:t>
            </w:r>
            <w:r w:rsidRPr="00902F84">
              <w:rPr>
                <w:rFonts w:hint="eastAsia"/>
                <w:kern w:val="2"/>
                <w:szCs w:val="24"/>
                <w:lang w:eastAsia="zh-TW"/>
              </w:rPr>
              <w:t>送件人單位名稱</w:t>
            </w:r>
          </w:p>
        </w:tc>
        <w:tc>
          <w:tcPr>
            <w:tcW w:w="4112" w:type="dxa"/>
          </w:tcPr>
          <w:p w:rsidR="00F75CCD" w:rsidRPr="009667D3" w:rsidRDefault="00F75CCD" w:rsidP="009667D3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Del="00F75CCD">
              <w:rPr>
                <w:rFonts w:hint="eastAsia"/>
                <w:kern w:val="2"/>
                <w:szCs w:val="24"/>
                <w:lang w:eastAsia="zh-TW"/>
              </w:rPr>
              <w:t xml:space="preserve"> </w:t>
            </w:r>
          </w:p>
        </w:tc>
      </w:tr>
      <w:tr w:rsidR="00F75CCD" w:rsidRPr="00DB02CB" w:rsidTr="009667D3">
        <w:tc>
          <w:tcPr>
            <w:tcW w:w="1162" w:type="dxa"/>
          </w:tcPr>
          <w:p w:rsidR="00F75CCD" w:rsidRPr="00DB02CB" w:rsidRDefault="00F75CCD" w:rsidP="006C60E3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color w:val="000000"/>
                <w:kern w:val="2"/>
                <w:lang w:eastAsia="zh-TW"/>
              </w:rPr>
            </w:pPr>
            <w:r w:rsidRPr="00ED5A54">
              <w:rPr>
                <w:rFonts w:ascii="標楷體" w:eastAsia="標楷體" w:hAnsi="標楷體" w:hint="eastAsia"/>
              </w:rPr>
              <w:t>服務中心</w:t>
            </w:r>
          </w:p>
        </w:tc>
        <w:tc>
          <w:tcPr>
            <w:tcW w:w="3024" w:type="dxa"/>
          </w:tcPr>
          <w:p w:rsidR="00F75CCD" w:rsidDel="009A2A28" w:rsidRDefault="00902F84" w:rsidP="006C60E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75CCD">
              <w:rPr>
                <w:kern w:val="2"/>
                <w:szCs w:val="24"/>
                <w:lang w:eastAsia="zh-TW"/>
              </w:rPr>
              <w:t>DTAABA01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02F84">
              <w:rPr>
                <w:rFonts w:hint="eastAsia"/>
                <w:kern w:val="2"/>
                <w:szCs w:val="24"/>
                <w:lang w:eastAsia="zh-TW"/>
              </w:rPr>
              <w:t>受理單位</w:t>
            </w:r>
          </w:p>
        </w:tc>
        <w:tc>
          <w:tcPr>
            <w:tcW w:w="4112" w:type="dxa"/>
          </w:tcPr>
          <w:p w:rsidR="00F75CCD" w:rsidRPr="00DB02CB" w:rsidRDefault="00F75CCD" w:rsidP="006C60E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</w:p>
        </w:tc>
      </w:tr>
    </w:tbl>
    <w:p w:rsidR="00926CBC" w:rsidRDefault="00926CBC" w:rsidP="009667D3">
      <w:pPr>
        <w:pStyle w:val="Tabletext"/>
        <w:keepLines w:val="0"/>
        <w:spacing w:after="0" w:line="240" w:lineRule="auto"/>
        <w:ind w:left="851"/>
        <w:rPr>
          <w:rFonts w:hint="eastAsia"/>
          <w:kern w:val="2"/>
        </w:rPr>
      </w:pPr>
    </w:p>
    <w:p w:rsidR="003371DD" w:rsidRDefault="00F75CCD">
      <w:pPr>
        <w:rPr>
          <w:rFonts w:hint="eastAsia"/>
        </w:rPr>
      </w:pPr>
      <w:r>
        <w:rPr>
          <w:rFonts w:hint="eastAsia"/>
        </w:rPr>
        <w:t>顯示結果如下</w:t>
      </w:r>
      <w:r>
        <w:rPr>
          <w:rFonts w:hint="eastAsia"/>
        </w:rPr>
        <w:t>: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850"/>
        <w:gridCol w:w="1254"/>
        <w:gridCol w:w="1581"/>
        <w:gridCol w:w="932"/>
        <w:gridCol w:w="1336"/>
        <w:gridCol w:w="1357"/>
      </w:tblGrid>
      <w:tr w:rsidR="00F75CCD" w:rsidRPr="00ED5A54" w:rsidTr="00454BEB">
        <w:tc>
          <w:tcPr>
            <w:tcW w:w="1528" w:type="dxa"/>
            <w:shd w:val="clear" w:color="auto" w:fill="D6E3BC"/>
          </w:tcPr>
          <w:p w:rsidR="00F75CCD" w:rsidRPr="00ED5A54" w:rsidRDefault="00F75CCD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受理編號</w:t>
            </w:r>
          </w:p>
        </w:tc>
        <w:tc>
          <w:tcPr>
            <w:tcW w:w="850" w:type="dxa"/>
            <w:shd w:val="clear" w:color="auto" w:fill="D6E3BC"/>
          </w:tcPr>
          <w:p w:rsidR="00F75CCD" w:rsidRPr="00ED5A54" w:rsidRDefault="00F75CCD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事故者</w:t>
            </w:r>
          </w:p>
        </w:tc>
        <w:tc>
          <w:tcPr>
            <w:tcW w:w="1254" w:type="dxa"/>
            <w:shd w:val="clear" w:color="auto" w:fill="D6E3BC"/>
          </w:tcPr>
          <w:p w:rsidR="00F75CCD" w:rsidRPr="00ED5A54" w:rsidRDefault="00F75CCD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不給付日期</w:t>
            </w:r>
          </w:p>
        </w:tc>
        <w:tc>
          <w:tcPr>
            <w:tcW w:w="1581" w:type="dxa"/>
            <w:shd w:val="clear" w:color="auto" w:fill="D6E3BC"/>
          </w:tcPr>
          <w:p w:rsidR="00F75CCD" w:rsidRPr="00ED5A54" w:rsidRDefault="00F75CCD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轉送/郵寄日期</w:t>
            </w:r>
          </w:p>
        </w:tc>
        <w:tc>
          <w:tcPr>
            <w:tcW w:w="932" w:type="dxa"/>
            <w:shd w:val="clear" w:color="auto" w:fill="D6E3BC"/>
          </w:tcPr>
          <w:p w:rsidR="00F75CCD" w:rsidRPr="00ED5A54" w:rsidRDefault="00F75CCD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送件人</w:t>
            </w:r>
          </w:p>
        </w:tc>
        <w:tc>
          <w:tcPr>
            <w:tcW w:w="1336" w:type="dxa"/>
            <w:shd w:val="clear" w:color="auto" w:fill="D6E3BC"/>
          </w:tcPr>
          <w:p w:rsidR="00F75CCD" w:rsidRPr="00ED5A54" w:rsidRDefault="00F75CCD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送件單位</w:t>
            </w:r>
          </w:p>
        </w:tc>
        <w:tc>
          <w:tcPr>
            <w:tcW w:w="1357" w:type="dxa"/>
            <w:shd w:val="clear" w:color="auto" w:fill="D6E3BC"/>
          </w:tcPr>
          <w:p w:rsidR="00F75CCD" w:rsidRPr="00ED5A54" w:rsidRDefault="00F75CCD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服務中心</w:t>
            </w:r>
          </w:p>
        </w:tc>
      </w:tr>
      <w:tr w:rsidR="00F75CCD" w:rsidRPr="00ED5A54" w:rsidTr="00454BEB">
        <w:tc>
          <w:tcPr>
            <w:tcW w:w="1528" w:type="dxa"/>
            <w:shd w:val="clear" w:color="auto" w:fill="auto"/>
          </w:tcPr>
          <w:p w:rsidR="00F75CCD" w:rsidRPr="00ED5A54" w:rsidRDefault="00F75CCD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1300000000001</w:t>
            </w:r>
          </w:p>
        </w:tc>
        <w:tc>
          <w:tcPr>
            <w:tcW w:w="850" w:type="dxa"/>
            <w:shd w:val="clear" w:color="auto" w:fill="auto"/>
          </w:tcPr>
          <w:p w:rsidR="00F75CCD" w:rsidRPr="00ED5A54" w:rsidRDefault="00F75CCD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林XX</w:t>
            </w:r>
            <w:r w:rsidR="00EF3B37">
              <w:rPr>
                <w:rFonts w:ascii="標楷體" w:eastAsia="標楷體" w:hAnsi="標楷體" w:hint="eastAsia"/>
                <w:sz w:val="20"/>
                <w:szCs w:val="20"/>
                <w:bdr w:val="single" w:sz="4" w:space="0" w:color="auto"/>
              </w:rPr>
              <w:t>處理</w:t>
            </w:r>
          </w:p>
        </w:tc>
        <w:tc>
          <w:tcPr>
            <w:tcW w:w="1254" w:type="dxa"/>
            <w:shd w:val="clear" w:color="auto" w:fill="auto"/>
          </w:tcPr>
          <w:p w:rsidR="00F75CCD" w:rsidRPr="00ED5A54" w:rsidRDefault="00F75CCD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102/10/8</w:t>
            </w:r>
          </w:p>
        </w:tc>
        <w:tc>
          <w:tcPr>
            <w:tcW w:w="1581" w:type="dxa"/>
            <w:shd w:val="clear" w:color="auto" w:fill="auto"/>
          </w:tcPr>
          <w:p w:rsidR="00F75CCD" w:rsidRPr="00ED5A54" w:rsidRDefault="00F75CCD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102/10/9</w:t>
            </w:r>
          </w:p>
        </w:tc>
        <w:tc>
          <w:tcPr>
            <w:tcW w:w="932" w:type="dxa"/>
          </w:tcPr>
          <w:p w:rsidR="00F75CCD" w:rsidRPr="00ED5A54" w:rsidRDefault="00F75CCD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郭XX</w:t>
            </w:r>
          </w:p>
        </w:tc>
        <w:tc>
          <w:tcPr>
            <w:tcW w:w="1336" w:type="dxa"/>
            <w:shd w:val="clear" w:color="auto" w:fill="auto"/>
          </w:tcPr>
          <w:p w:rsidR="00F75CCD" w:rsidRPr="00ED5A54" w:rsidRDefault="00F75CCD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專朝陽麗榮</w:t>
            </w:r>
          </w:p>
        </w:tc>
        <w:tc>
          <w:tcPr>
            <w:tcW w:w="1357" w:type="dxa"/>
            <w:shd w:val="clear" w:color="auto" w:fill="auto"/>
          </w:tcPr>
          <w:p w:rsidR="00F75CCD" w:rsidRPr="00ED5A54" w:rsidRDefault="00F75CCD" w:rsidP="00454BEB">
            <w:pPr>
              <w:spacing w:line="460" w:lineRule="exac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ED5A54">
              <w:rPr>
                <w:rFonts w:ascii="標楷體" w:eastAsia="標楷體" w:hAnsi="標楷體" w:hint="eastAsia"/>
                <w:sz w:val="20"/>
                <w:szCs w:val="20"/>
              </w:rPr>
              <w:t>仁愛服二</w:t>
            </w:r>
          </w:p>
        </w:tc>
      </w:tr>
    </w:tbl>
    <w:p w:rsidR="00F75CCD" w:rsidRDefault="00F75CCD"/>
    <w:sectPr w:rsidR="00F75CCD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5E9" w:rsidRDefault="009905E9" w:rsidP="00926CBC">
      <w:r>
        <w:separator/>
      </w:r>
    </w:p>
  </w:endnote>
  <w:endnote w:type="continuationSeparator" w:id="0">
    <w:p w:rsidR="009905E9" w:rsidRDefault="009905E9" w:rsidP="0092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4D3" w:rsidRDefault="009974D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974D3" w:rsidRDefault="009974D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4D3" w:rsidRDefault="009974D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B54A2">
      <w:rPr>
        <w:rStyle w:val="a7"/>
        <w:noProof/>
      </w:rPr>
      <w:t>3</w:t>
    </w:r>
    <w:r>
      <w:rPr>
        <w:rStyle w:val="a7"/>
      </w:rPr>
      <w:fldChar w:fldCharType="end"/>
    </w:r>
  </w:p>
  <w:p w:rsidR="009974D3" w:rsidRDefault="009974D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5E9" w:rsidRDefault="009905E9" w:rsidP="00926CBC">
      <w:r>
        <w:separator/>
      </w:r>
    </w:p>
  </w:footnote>
  <w:footnote w:type="continuationSeparator" w:id="0">
    <w:p w:rsidR="009905E9" w:rsidRDefault="009905E9" w:rsidP="00926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0DF3"/>
    <w:multiLevelType w:val="hybridMultilevel"/>
    <w:tmpl w:val="5106B380"/>
    <w:lvl w:ilvl="0" w:tplc="5BF8D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2126"/>
        </w:tabs>
        <w:ind w:left="2126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B566459"/>
    <w:multiLevelType w:val="hybridMultilevel"/>
    <w:tmpl w:val="1604D988"/>
    <w:lvl w:ilvl="0" w:tplc="EDBE2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6CBC"/>
    <w:rsid w:val="000A4611"/>
    <w:rsid w:val="000C1281"/>
    <w:rsid w:val="000D0B28"/>
    <w:rsid w:val="000D42BD"/>
    <w:rsid w:val="000D7D5C"/>
    <w:rsid w:val="000E49DE"/>
    <w:rsid w:val="000E66F6"/>
    <w:rsid w:val="000F39AA"/>
    <w:rsid w:val="00110D24"/>
    <w:rsid w:val="00112C15"/>
    <w:rsid w:val="00153238"/>
    <w:rsid w:val="00162846"/>
    <w:rsid w:val="00176E5D"/>
    <w:rsid w:val="001C0C4B"/>
    <w:rsid w:val="001E52C9"/>
    <w:rsid w:val="00204813"/>
    <w:rsid w:val="002347D0"/>
    <w:rsid w:val="002C20E4"/>
    <w:rsid w:val="002C5F30"/>
    <w:rsid w:val="002F4D58"/>
    <w:rsid w:val="003351F8"/>
    <w:rsid w:val="003371DD"/>
    <w:rsid w:val="0038023C"/>
    <w:rsid w:val="003B75F4"/>
    <w:rsid w:val="003B7687"/>
    <w:rsid w:val="003B7E5A"/>
    <w:rsid w:val="003C7B2E"/>
    <w:rsid w:val="00417C5C"/>
    <w:rsid w:val="00442696"/>
    <w:rsid w:val="00444ABD"/>
    <w:rsid w:val="00454BEB"/>
    <w:rsid w:val="00467BDA"/>
    <w:rsid w:val="0048245C"/>
    <w:rsid w:val="00485987"/>
    <w:rsid w:val="004B5D8D"/>
    <w:rsid w:val="004C3A84"/>
    <w:rsid w:val="00541CAC"/>
    <w:rsid w:val="0055594C"/>
    <w:rsid w:val="005661FE"/>
    <w:rsid w:val="00566791"/>
    <w:rsid w:val="00575C6C"/>
    <w:rsid w:val="005760D3"/>
    <w:rsid w:val="00576A77"/>
    <w:rsid w:val="00577B3B"/>
    <w:rsid w:val="005807DF"/>
    <w:rsid w:val="005A0A74"/>
    <w:rsid w:val="005B29BB"/>
    <w:rsid w:val="005D27B6"/>
    <w:rsid w:val="005D3D51"/>
    <w:rsid w:val="00611C34"/>
    <w:rsid w:val="00627E59"/>
    <w:rsid w:val="00641028"/>
    <w:rsid w:val="0066711E"/>
    <w:rsid w:val="006A1146"/>
    <w:rsid w:val="006A4158"/>
    <w:rsid w:val="006A603D"/>
    <w:rsid w:val="006A75EB"/>
    <w:rsid w:val="006C60E3"/>
    <w:rsid w:val="006D095C"/>
    <w:rsid w:val="00715747"/>
    <w:rsid w:val="00720976"/>
    <w:rsid w:val="007211A3"/>
    <w:rsid w:val="00721EB2"/>
    <w:rsid w:val="00736C26"/>
    <w:rsid w:val="0077568F"/>
    <w:rsid w:val="00783EAC"/>
    <w:rsid w:val="007A4662"/>
    <w:rsid w:val="007A6E43"/>
    <w:rsid w:val="0083304D"/>
    <w:rsid w:val="00836401"/>
    <w:rsid w:val="0084712B"/>
    <w:rsid w:val="0085708F"/>
    <w:rsid w:val="00882505"/>
    <w:rsid w:val="008A2D22"/>
    <w:rsid w:val="008E0EC1"/>
    <w:rsid w:val="00901E9C"/>
    <w:rsid w:val="00902F84"/>
    <w:rsid w:val="00925EE2"/>
    <w:rsid w:val="00926CBC"/>
    <w:rsid w:val="00933040"/>
    <w:rsid w:val="009369F1"/>
    <w:rsid w:val="009437AF"/>
    <w:rsid w:val="00943B0D"/>
    <w:rsid w:val="00953F35"/>
    <w:rsid w:val="00964994"/>
    <w:rsid w:val="009667D3"/>
    <w:rsid w:val="0097449D"/>
    <w:rsid w:val="009905E9"/>
    <w:rsid w:val="009974D3"/>
    <w:rsid w:val="009F5A36"/>
    <w:rsid w:val="00A04A0C"/>
    <w:rsid w:val="00A05895"/>
    <w:rsid w:val="00A12C81"/>
    <w:rsid w:val="00A16B5C"/>
    <w:rsid w:val="00A43DE1"/>
    <w:rsid w:val="00A54F24"/>
    <w:rsid w:val="00A809F3"/>
    <w:rsid w:val="00AD2A84"/>
    <w:rsid w:val="00AD3814"/>
    <w:rsid w:val="00AD5D58"/>
    <w:rsid w:val="00AE2EC6"/>
    <w:rsid w:val="00B0463E"/>
    <w:rsid w:val="00B15C49"/>
    <w:rsid w:val="00B334E1"/>
    <w:rsid w:val="00B630D7"/>
    <w:rsid w:val="00B94546"/>
    <w:rsid w:val="00BA5897"/>
    <w:rsid w:val="00BD359E"/>
    <w:rsid w:val="00C114A9"/>
    <w:rsid w:val="00C25FED"/>
    <w:rsid w:val="00C30E6B"/>
    <w:rsid w:val="00C405DF"/>
    <w:rsid w:val="00C456F1"/>
    <w:rsid w:val="00CB1F2A"/>
    <w:rsid w:val="00CC6746"/>
    <w:rsid w:val="00D03F68"/>
    <w:rsid w:val="00D345AF"/>
    <w:rsid w:val="00D6451D"/>
    <w:rsid w:val="00D82739"/>
    <w:rsid w:val="00D93A6D"/>
    <w:rsid w:val="00DD365E"/>
    <w:rsid w:val="00DD66C5"/>
    <w:rsid w:val="00DE2FF7"/>
    <w:rsid w:val="00DF1C33"/>
    <w:rsid w:val="00DF3A3D"/>
    <w:rsid w:val="00E12375"/>
    <w:rsid w:val="00E33612"/>
    <w:rsid w:val="00E377F6"/>
    <w:rsid w:val="00E37EFC"/>
    <w:rsid w:val="00E91F03"/>
    <w:rsid w:val="00EA5769"/>
    <w:rsid w:val="00EB54A2"/>
    <w:rsid w:val="00EC1275"/>
    <w:rsid w:val="00ED44A8"/>
    <w:rsid w:val="00EE146C"/>
    <w:rsid w:val="00EF3B37"/>
    <w:rsid w:val="00F001B7"/>
    <w:rsid w:val="00F04971"/>
    <w:rsid w:val="00F10D02"/>
    <w:rsid w:val="00F3062E"/>
    <w:rsid w:val="00F44BF9"/>
    <w:rsid w:val="00F45D69"/>
    <w:rsid w:val="00F5539A"/>
    <w:rsid w:val="00F70978"/>
    <w:rsid w:val="00F75CCD"/>
    <w:rsid w:val="00FB0071"/>
    <w:rsid w:val="00FF5D4D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29"/>
      </o:rules>
    </o:shapelayout>
  </w:shapeDefaults>
  <w:decimalSymbol w:val="."/>
  <w:listSeparator w:val=","/>
  <w15:chartTrackingRefBased/>
  <w15:docId w15:val="{740DC193-1080-415A-8D2F-E08D4C0E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CBC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C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26CBC"/>
    <w:rPr>
      <w:sz w:val="20"/>
      <w:szCs w:val="20"/>
    </w:rPr>
  </w:style>
  <w:style w:type="paragraph" w:styleId="a5">
    <w:name w:val="footer"/>
    <w:basedOn w:val="a"/>
    <w:link w:val="a6"/>
    <w:unhideWhenUsed/>
    <w:rsid w:val="00926C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926CBC"/>
    <w:rPr>
      <w:sz w:val="20"/>
      <w:szCs w:val="20"/>
    </w:rPr>
  </w:style>
  <w:style w:type="paragraph" w:customStyle="1" w:styleId="Tabletext">
    <w:name w:val="Tabletext"/>
    <w:basedOn w:val="a"/>
    <w:rsid w:val="00926CBC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styleId="a7">
    <w:name w:val="page number"/>
    <w:basedOn w:val="a0"/>
    <w:rsid w:val="00926CBC"/>
  </w:style>
  <w:style w:type="paragraph" w:styleId="a8">
    <w:name w:val="Balloon Text"/>
    <w:basedOn w:val="a"/>
    <w:link w:val="a9"/>
    <w:uiPriority w:val="99"/>
    <w:semiHidden/>
    <w:unhideWhenUsed/>
    <w:rsid w:val="00926CBC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926CBC"/>
    <w:rPr>
      <w:rFonts w:ascii="Cambria" w:eastAsia="新細明體" w:hAnsi="Cambria" w:cs="Times New Roman"/>
      <w:sz w:val="18"/>
      <w:szCs w:val="18"/>
    </w:rPr>
  </w:style>
  <w:style w:type="character" w:styleId="aa">
    <w:name w:val="Hyperlink"/>
    <w:uiPriority w:val="99"/>
    <w:semiHidden/>
    <w:unhideWhenUsed/>
    <w:rsid w:val="00DD66C5"/>
    <w:rPr>
      <w:color w:val="0000FF"/>
      <w:u w:val="single"/>
    </w:rPr>
  </w:style>
  <w:style w:type="character" w:customStyle="1" w:styleId="style31">
    <w:name w:val="style31"/>
    <w:rsid w:val="00DD66C5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