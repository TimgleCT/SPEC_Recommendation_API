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354D9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</w:tr>
      <w:tr w:rsidR="00354D9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2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2008/02/21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醫療理賠天數明細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4D91" w:rsidRDefault="00354D91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2328BE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8BE" w:rsidRDefault="002328B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6"/>
                <w:attr w:name="Year" w:val="2008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2008/06/30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8BE" w:rsidRDefault="002328B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8BE" w:rsidRDefault="002328BE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寫出DTAAB004(手術等級、倍數)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28BE" w:rsidRDefault="002328BE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63742A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42A" w:rsidRDefault="0063742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7"/>
                <w:attr w:name="Day" w:val="2"/>
                <w:attr w:name="IsLunarDate" w:val="False"/>
                <w:attr w:name="IsROCDate" w:val="False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2008/07/02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42A" w:rsidRDefault="0063742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42A" w:rsidRPr="0063742A" w:rsidRDefault="0063742A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lang w:eastAsia="zh-TW"/>
              </w:rPr>
              <w:t>BEG4</w:t>
            </w:r>
            <w:r w:rsidR="00C05DFD">
              <w:rPr>
                <w:rFonts w:hint="eastAsia"/>
                <w:lang w:eastAsia="zh-TW"/>
              </w:rPr>
              <w:t>癌症</w:t>
            </w:r>
            <w:r w:rsidR="00C05DFD">
              <w:rPr>
                <w:rFonts w:hint="eastAsia"/>
                <w:lang w:eastAsia="zh-TW"/>
              </w:rPr>
              <w:t>(</w:t>
            </w:r>
            <w:r w:rsidR="00C05DFD">
              <w:rPr>
                <w:rFonts w:hint="eastAsia"/>
                <w:lang w:eastAsia="zh-TW"/>
              </w:rPr>
              <w:t>實際</w:t>
            </w:r>
            <w:r w:rsidR="00C05DFD">
              <w:rPr>
                <w:rFonts w:hint="eastAsia"/>
                <w:lang w:eastAsia="zh-TW"/>
              </w:rPr>
              <w:t>)</w:t>
            </w:r>
            <w:r w:rsidR="00C05DFD">
              <w:rPr>
                <w:rFonts w:hint="eastAsia"/>
                <w:lang w:eastAsia="zh-TW"/>
              </w:rPr>
              <w:t>在家療養天數控制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3742A" w:rsidRDefault="00C05DFD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  <w:tr w:rsidR="0083619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196" w:rsidRDefault="0083619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1"/>
                <w:attr w:name="Month" w:val="9"/>
                <w:attr w:name="Year" w:val="2009"/>
              </w:smartTagPr>
              <w:r>
                <w:rPr>
                  <w:rFonts w:ascii="細明體" w:eastAsia="細明體" w:hAnsi="細明體" w:hint="eastAsia"/>
                  <w:lang w:eastAsia="zh-TW"/>
                </w:rPr>
                <w:t>2009/9/11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196" w:rsidRDefault="00836196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196" w:rsidRDefault="00836196">
            <w:pPr>
              <w:pStyle w:val="Tabletext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取消</w:t>
            </w:r>
            <w:r>
              <w:rPr>
                <w:rFonts w:hint="eastAsia"/>
                <w:lang w:eastAsia="zh-TW"/>
              </w:rPr>
              <w:t>DTAAB004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6196" w:rsidRDefault="00836196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虹忞</w:t>
            </w:r>
          </w:p>
        </w:tc>
      </w:tr>
    </w:tbl>
    <w:p w:rsidR="00354D91" w:rsidRDefault="00354D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0"/>
        <w:gridCol w:w="976"/>
        <w:gridCol w:w="4568"/>
        <w:gridCol w:w="1500"/>
        <w:gridCol w:w="2034"/>
        <w:tblGridChange w:id="0">
          <w:tblGrid>
            <w:gridCol w:w="1110"/>
            <w:gridCol w:w="976"/>
            <w:gridCol w:w="4568"/>
            <w:gridCol w:w="1500"/>
            <w:gridCol w:w="2034"/>
          </w:tblGrid>
        </w:tblGridChange>
      </w:tblGrid>
      <w:tr w:rsidR="00512C0B" w:rsidRPr="00E8700A" w:rsidTr="006858F1">
        <w:trPr>
          <w:ins w:id="1" w:author="FIS" w:date="2013-05-09T17:12:00Z"/>
        </w:trPr>
        <w:tc>
          <w:tcPr>
            <w:tcW w:w="1116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2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3" w:author="FIS" w:date="2013-05-09T17:12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1010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4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5" w:author="FIS" w:date="2013-05-09T17:12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4820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6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FIS" w:date="2013-05-09T17:12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566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8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FIS" w:date="2013-05-09T17:12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2071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10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1" w:author="FIS" w:date="2013-05-09T17:12:00Z">
              <w:r w:rsidRPr="00E8700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512C0B" w:rsidRPr="00E8700A" w:rsidTr="006858F1">
        <w:trPr>
          <w:ins w:id="12" w:author="FIS" w:date="2013-05-09T17:12:00Z"/>
        </w:trPr>
        <w:tc>
          <w:tcPr>
            <w:tcW w:w="1116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13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4" w:author="FIS" w:date="2013-05-09T17:12:00Z"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201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  <w:r w:rsidRPr="00E8700A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5/9</w:t>
              </w:r>
            </w:ins>
          </w:p>
        </w:tc>
        <w:tc>
          <w:tcPr>
            <w:tcW w:w="1010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15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FIS" w:date="2013-05-09T17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820" w:type="dxa"/>
          </w:tcPr>
          <w:p w:rsidR="00512C0B" w:rsidRPr="00E8700A" w:rsidRDefault="00512C0B" w:rsidP="006858F1">
            <w:pPr>
              <w:spacing w:line="240" w:lineRule="atLeast"/>
              <w:rPr>
                <w:ins w:id="17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FIS" w:date="2013-05-09T17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門診重複申請試算檢核作業導入</w:t>
              </w:r>
            </w:ins>
          </w:p>
        </w:tc>
        <w:tc>
          <w:tcPr>
            <w:tcW w:w="1566" w:type="dxa"/>
          </w:tcPr>
          <w:p w:rsidR="00512C0B" w:rsidRPr="00E8700A" w:rsidRDefault="00512C0B" w:rsidP="006858F1">
            <w:pPr>
              <w:spacing w:line="240" w:lineRule="atLeast"/>
              <w:jc w:val="center"/>
              <w:rPr>
                <w:ins w:id="19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20" w:author="FIS" w:date="2013-05-09T17:1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侑文</w:t>
              </w:r>
            </w:ins>
          </w:p>
        </w:tc>
        <w:tc>
          <w:tcPr>
            <w:tcW w:w="2071" w:type="dxa"/>
          </w:tcPr>
          <w:p w:rsidR="00512C0B" w:rsidRPr="00D13B71" w:rsidRDefault="00512C0B" w:rsidP="006858F1">
            <w:pPr>
              <w:spacing w:line="240" w:lineRule="atLeast"/>
              <w:rPr>
                <w:ins w:id="21" w:author="FIS" w:date="2013-05-09T17:12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FIS" w:date="2013-05-09T17:12:00Z">
              <w:r w:rsidRPr="00D13B71">
                <w:rPr>
                  <w:sz w:val="20"/>
                  <w:szCs w:val="20"/>
                </w:rPr>
                <w:t>130423000391</w:t>
              </w:r>
            </w:ins>
          </w:p>
        </w:tc>
      </w:tr>
    </w:tbl>
    <w:p w:rsidR="00512C0B" w:rsidRDefault="00512C0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54D91" w:rsidRDefault="00354D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  <w:kern w:val="2"/>
          <w:sz w:val="24"/>
          <w:szCs w:val="24"/>
          <w:lang w:eastAsia="zh-TW"/>
        </w:rPr>
        <w:t>UCAAB10900_收據給付明細</w:t>
      </w:r>
    </w:p>
    <w:p w:rsidR="00354D91" w:rsidRDefault="00354D91">
      <w:pPr>
        <w:numPr>
          <w:ilvl w:val="0"/>
          <w:numId w:val="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354D91"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核付試算_查詢醫療天數明細</w:t>
            </w:r>
          </w:p>
        </w:tc>
      </w:tr>
      <w:tr w:rsidR="00354D91"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AAB1_0910</w:t>
            </w:r>
          </w:p>
        </w:tc>
      </w:tr>
      <w:tr w:rsidR="00354D91"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354D91"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醫療給付_查詢醫療天數試算明細</w:t>
            </w:r>
          </w:p>
        </w:tc>
      </w:tr>
      <w:tr w:rsidR="00354D91"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處理人員</w:t>
            </w:r>
          </w:p>
        </w:tc>
        <w:tc>
          <w:tcPr>
            <w:tcW w:w="846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54D91" w:rsidRDefault="00354D91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354D91" w:rsidRDefault="00354D91">
      <w:pPr>
        <w:numPr>
          <w:ilvl w:val="0"/>
          <w:numId w:val="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700"/>
        <w:gridCol w:w="3960"/>
        <w:gridCol w:w="3500"/>
      </w:tblGrid>
      <w:tr w:rsidR="00354D91">
        <w:tc>
          <w:tcPr>
            <w:tcW w:w="72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70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numPr>
                <w:ilvl w:val="0"/>
                <w:numId w:val="11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70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96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kern w:val="2"/>
                <w:lang w:eastAsia="zh-TW"/>
              </w:rPr>
            </w:pPr>
          </w:p>
        </w:tc>
        <w:tc>
          <w:tcPr>
            <w:tcW w:w="350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54D91" w:rsidRDefault="00354D91">
      <w:pPr>
        <w:rPr>
          <w:rFonts w:ascii="細明體" w:eastAsia="細明體" w:hAnsi="細明體" w:hint="eastAsia"/>
          <w:sz w:val="20"/>
          <w:szCs w:val="20"/>
        </w:rPr>
      </w:pPr>
    </w:p>
    <w:p w:rsidR="00354D91" w:rsidRDefault="00354D91">
      <w:pPr>
        <w:numPr>
          <w:ilvl w:val="0"/>
          <w:numId w:val="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780"/>
        <w:gridCol w:w="3960"/>
      </w:tblGrid>
      <w:tr w:rsidR="00354D91">
        <w:tc>
          <w:tcPr>
            <w:tcW w:w="72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78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396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numPr>
                <w:ilvl w:val="0"/>
                <w:numId w:val="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醫療理賠天數記錄檔</w:t>
            </w:r>
          </w:p>
        </w:tc>
        <w:tc>
          <w:tcPr>
            <w:tcW w:w="396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DTAAB004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numPr>
                <w:ilvl w:val="0"/>
                <w:numId w:val="9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78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color w:val="0000FF"/>
                <w:sz w:val="20"/>
                <w:szCs w:val="20"/>
              </w:rPr>
            </w:pPr>
          </w:p>
        </w:tc>
        <w:tc>
          <w:tcPr>
            <w:tcW w:w="3960" w:type="dxa"/>
          </w:tcPr>
          <w:p w:rsidR="00354D91" w:rsidRDefault="00354D91">
            <w:pPr>
              <w:jc w:val="center"/>
              <w:rPr>
                <w:rFonts w:ascii="細明體" w:eastAsia="細明體" w:hAnsi="細明體" w:hint="eastAsia"/>
                <w:color w:val="0000FF"/>
                <w:sz w:val="20"/>
              </w:rPr>
            </w:pPr>
          </w:p>
        </w:tc>
      </w:tr>
    </w:tbl>
    <w:p w:rsidR="00354D91" w:rsidRDefault="00354D91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354D91" w:rsidRDefault="00354D91">
      <w:pPr>
        <w:numPr>
          <w:ilvl w:val="0"/>
          <w:numId w:val="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354D91">
        <w:tc>
          <w:tcPr>
            <w:tcW w:w="9180" w:type="dxa"/>
            <w:gridSpan w:val="4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輸入參數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理賠記錄檔</w:t>
            </w:r>
          </w:p>
        </w:tc>
        <w:tc>
          <w:tcPr>
            <w:tcW w:w="180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DTAAB001(單筆)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險別中文</w:t>
            </w:r>
          </w:p>
        </w:tc>
        <w:tc>
          <w:tcPr>
            <w:tcW w:w="180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54D91">
        <w:tc>
          <w:tcPr>
            <w:tcW w:w="9180" w:type="dxa"/>
            <w:gridSpan w:val="4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輸出參數(多)筆</w:t>
            </w:r>
          </w:p>
        </w:tc>
      </w:tr>
      <w:tr w:rsidR="00354D91">
        <w:tc>
          <w:tcPr>
            <w:tcW w:w="720" w:type="dxa"/>
          </w:tcPr>
          <w:p w:rsidR="00354D91" w:rsidRDefault="00354D91">
            <w:pPr>
              <w:numPr>
                <w:ilvl w:val="0"/>
                <w:numId w:val="1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新開視窗如</w:t>
            </w:r>
            <w:r>
              <w:rPr>
                <w:rFonts w:ascii="細明體" w:eastAsia="細明體" w:hAnsi="細明體"/>
                <w:sz w:val="20"/>
                <w:szCs w:val="20"/>
              </w:rPr>
              <w:fldChar w:fldCharType="begin"/>
            </w:r>
            <w:ins w:id="23" w:author="戴余修" w:date="2020-07-27T08:55:00Z">
              <w:r w:rsidR="00D279E9">
                <w:rPr>
                  <w:rFonts w:ascii="細明體" w:eastAsia="細明體" w:hAnsi="細明體"/>
                  <w:sz w:val="20"/>
                  <w:szCs w:val="20"/>
                </w:rPr>
                <w:instrText>HYPERLINK "D:\\i92008is01\\Desktop\\intern_project\\spec\\aa_doc-master@ddc06949ca5\\CSR1_Doc\\docs\\AA理賠\\B0_核付\\畫面\\USAAB10910_醫療理賠天數明細.html"</w:instrText>
              </w:r>
            </w:ins>
            <w:del w:id="24" w:author="戴余修" w:date="2020-07-27T08:55:00Z">
              <w:r w:rsidDel="00D279E9">
                <w:rPr>
                  <w:rFonts w:ascii="細明體" w:eastAsia="細明體" w:hAnsi="細明體"/>
                  <w:sz w:val="20"/>
                  <w:szCs w:val="20"/>
                </w:rPr>
                <w:delInstrText>HYPERLINK "..\\畫面\\USAAB10910_醫療理賠天數明細.html"</w:delInstrText>
              </w:r>
            </w:del>
            <w:ins w:id="25" w:author="戴余修" w:date="2020-07-27T08:55:00Z">
              <w:r w:rsidR="00D279E9">
                <w:rPr>
                  <w:rFonts w:ascii="細明體" w:eastAsia="細明體" w:hAnsi="細明體"/>
                  <w:sz w:val="20"/>
                  <w:szCs w:val="20"/>
                </w:rPr>
              </w:r>
            </w:ins>
            <w:r>
              <w:rPr>
                <w:rFonts w:ascii="細明體" w:eastAsia="細明體" w:hAnsi="細明體"/>
                <w:sz w:val="20"/>
                <w:szCs w:val="20"/>
              </w:rPr>
              <w:fldChar w:fldCharType="separate"/>
            </w:r>
            <w:r>
              <w:rPr>
                <w:rStyle w:val="a3"/>
                <w:rFonts w:ascii="細明體" w:eastAsia="細明體" w:hAnsi="細明體" w:hint="eastAsia"/>
                <w:sz w:val="20"/>
                <w:szCs w:val="20"/>
              </w:rPr>
              <w:t>畫</w:t>
            </w:r>
            <w:r>
              <w:rPr>
                <w:rStyle w:val="a3"/>
                <w:rFonts w:ascii="細明體" w:eastAsia="細明體" w:hAnsi="細明體" w:hint="eastAsia"/>
                <w:sz w:val="20"/>
                <w:szCs w:val="20"/>
              </w:rPr>
              <w:t>面</w:t>
            </w:r>
            <w:r>
              <w:rPr>
                <w:rFonts w:ascii="細明體" w:eastAsia="細明體" w:hAnsi="細明體"/>
                <w:sz w:val="20"/>
                <w:szCs w:val="20"/>
              </w:rPr>
              <w:fldChar w:fldCharType="end"/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(USAAB10910)</w:t>
            </w:r>
          </w:p>
        </w:tc>
        <w:tc>
          <w:tcPr>
            <w:tcW w:w="180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32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54D91" w:rsidRDefault="00354D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54D91" w:rsidRDefault="00354D91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初始畫面：(USAAB10910)</w:t>
      </w:r>
    </w:p>
    <w:bookmarkStart w:id="26" w:name="_GoBack"/>
    <w:bookmarkEnd w:id="26"/>
    <w:p w:rsidR="00354D91" w:rsidRDefault="00354D9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/>
          <w:kern w:val="2"/>
          <w:szCs w:val="24"/>
          <w:lang w:eastAsia="zh-TW"/>
        </w:rPr>
        <w:lastRenderedPageBreak/>
        <w:fldChar w:fldCharType="begin"/>
      </w:r>
      <w:ins w:id="27" w:author="戴余修" w:date="2020-07-27T08:55:00Z">
        <w:r w:rsidR="00D279E9">
          <w:rPr>
            <w:rFonts w:ascii="細明體" w:eastAsia="細明體" w:hAnsi="細明體"/>
            <w:kern w:val="2"/>
            <w:szCs w:val="24"/>
            <w:lang w:eastAsia="zh-TW"/>
          </w:rPr>
          <w:instrText>HYPERLINK "D:\\i92008is01\\Desktop\\intern_project\\spec\\aa_doc-master@ddc06949ca5\\CSR1_Doc\\docs\\AA理賠\\B0_核付\\畫面\\USAAB10900_收據給付明細.html"</w:instrText>
        </w:r>
      </w:ins>
      <w:del w:id="28" w:author="戴余修" w:date="2020-07-27T08:55:00Z">
        <w:r w:rsidDel="00D279E9">
          <w:rPr>
            <w:rFonts w:ascii="細明體" w:eastAsia="細明體" w:hAnsi="細明體"/>
            <w:kern w:val="2"/>
            <w:szCs w:val="24"/>
            <w:lang w:eastAsia="zh-TW"/>
          </w:rPr>
          <w:delInstrText>HYPERLINK "..\\畫面\\USAAB10900_收據給付明細.html"</w:delInstrText>
        </w:r>
      </w:del>
      <w:ins w:id="29" w:author="戴余修" w:date="2020-07-27T08:55:00Z">
        <w:r w:rsidR="00D279E9">
          <w:rPr>
            <w:rFonts w:ascii="細明體" w:eastAsia="細明體" w:hAnsi="細明體"/>
            <w:kern w:val="2"/>
            <w:szCs w:val="24"/>
            <w:lang w:eastAsia="zh-TW"/>
          </w:rPr>
        </w:r>
      </w:ins>
      <w:r>
        <w:rPr>
          <w:rFonts w:ascii="細明體" w:eastAsia="細明體" w:hAnsi="細明體"/>
          <w:kern w:val="2"/>
          <w:szCs w:val="24"/>
          <w:lang w:eastAsia="zh-TW"/>
        </w:rPr>
        <w:fldChar w:fldCharType="separate"/>
      </w:r>
      <w:r>
        <w:rPr>
          <w:rStyle w:val="a3"/>
          <w:rFonts w:ascii="細明體" w:eastAsia="細明體" w:hAnsi="細明體" w:hint="eastAsia"/>
          <w:color w:val="auto"/>
          <w:kern w:val="2"/>
          <w:szCs w:val="24"/>
          <w:lang w:eastAsia="zh-TW"/>
        </w:rPr>
        <w:t>如連結</w:t>
      </w:r>
      <w:r>
        <w:rPr>
          <w:rFonts w:ascii="細明體" w:eastAsia="細明體" w:hAnsi="細明體"/>
          <w:kern w:val="2"/>
          <w:szCs w:val="24"/>
          <w:lang w:eastAsia="zh-TW"/>
        </w:rPr>
        <w:fldChar w:fldCharType="end"/>
      </w:r>
      <w:r>
        <w:rPr>
          <w:rFonts w:ascii="細明體" w:eastAsia="細明體" w:hAnsi="細明體" w:hint="eastAsia"/>
          <w:kern w:val="2"/>
          <w:szCs w:val="24"/>
          <w:lang w:eastAsia="zh-TW"/>
        </w:rPr>
        <w:t>。</w:t>
      </w:r>
    </w:p>
    <w:p w:rsidR="00354D91" w:rsidRDefault="00354D9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接收傳入參數：</w:t>
      </w:r>
    </w:p>
    <w:p w:rsidR="00354D91" w:rsidRDefault="00354D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54D91" w:rsidRDefault="00354D91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依輸入參數(DTAAB001)讀取醫療理賠天數數記錄檔(DTAAB004)：</w:t>
      </w:r>
    </w:p>
    <w:p w:rsidR="00E77960" w:rsidRPr="00E77960" w:rsidRDefault="00E77960" w:rsidP="00E7796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color w:val="800000"/>
          <w:kern w:val="2"/>
          <w:szCs w:val="24"/>
          <w:lang w:eastAsia="zh-TW"/>
        </w:rPr>
      </w:pPr>
      <w:r w:rsidRPr="00E77960">
        <w:rPr>
          <w:rFonts w:ascii="細明體" w:eastAsia="細明體" w:hAnsi="細明體" w:hint="eastAsia"/>
          <w:color w:val="800000"/>
          <w:kern w:val="2"/>
          <w:szCs w:val="24"/>
          <w:lang w:eastAsia="zh-TW"/>
        </w:rPr>
        <w:t>980911註解：取消DTAAB004</w:t>
      </w:r>
    </w:p>
    <w:p w:rsidR="00D83838" w:rsidRPr="00996D78" w:rsidRDefault="00D83838" w:rsidP="00D8383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996D78">
        <w:rPr>
          <w:rFonts w:ascii="細明體" w:eastAsia="細明體" w:hAnsi="細明體" w:hint="eastAsia"/>
          <w:strike/>
          <w:kern w:val="2"/>
          <w:szCs w:val="24"/>
          <w:lang w:eastAsia="zh-TW"/>
        </w:rPr>
        <w:t>傳入參數：</w:t>
      </w:r>
    </w:p>
    <w:p w:rsidR="00354D91" w:rsidRPr="00996D78" w:rsidRDefault="00354D91" w:rsidP="00D838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996D78">
        <w:rPr>
          <w:rFonts w:ascii="細明體" w:eastAsia="細明體" w:hAnsi="細明體" w:hint="eastAsia"/>
          <w:strike/>
          <w:kern w:val="2"/>
          <w:szCs w:val="24"/>
          <w:lang w:eastAsia="zh-TW"/>
        </w:rPr>
        <w:t>DTAAB004.受理編號=DTAAB001.受理編號</w:t>
      </w:r>
    </w:p>
    <w:p w:rsidR="00354D91" w:rsidRPr="00996D78" w:rsidRDefault="00354D91" w:rsidP="00D838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996D78">
        <w:rPr>
          <w:rFonts w:ascii="細明體" w:eastAsia="細明體" w:hAnsi="細明體" w:hint="eastAsia"/>
          <w:strike/>
          <w:kern w:val="2"/>
          <w:szCs w:val="24"/>
          <w:lang w:eastAsia="zh-TW"/>
        </w:rPr>
        <w:t>DTAAB004.保單號碼=DTAAB001.保單號碼</w:t>
      </w:r>
    </w:p>
    <w:p w:rsidR="00354D91" w:rsidRPr="00996D78" w:rsidRDefault="00354D91" w:rsidP="00D838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strike/>
          <w:kern w:val="2"/>
          <w:szCs w:val="24"/>
          <w:lang w:eastAsia="zh-TW"/>
        </w:rPr>
      </w:pPr>
      <w:r w:rsidRPr="00996D78">
        <w:rPr>
          <w:rFonts w:ascii="細明體" w:eastAsia="細明體" w:hAnsi="細明體" w:hint="eastAsia"/>
          <w:strike/>
          <w:kern w:val="2"/>
          <w:szCs w:val="24"/>
          <w:lang w:eastAsia="zh-TW"/>
        </w:rPr>
        <w:t>DTAAB004.索賠類別=DTAAB001.索賠類別</w:t>
      </w:r>
    </w:p>
    <w:p w:rsidR="00354D91" w:rsidRDefault="00354D91" w:rsidP="00D838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996D78">
        <w:rPr>
          <w:rFonts w:ascii="細明體" w:eastAsia="細明體" w:hAnsi="細明體" w:hint="eastAsia"/>
          <w:strike/>
          <w:kern w:val="2"/>
          <w:szCs w:val="24"/>
          <w:lang w:eastAsia="zh-TW"/>
        </w:rPr>
        <w:t>DTAAB004.理賠保險金代號=DTAAB001.理賠保險金代號</w:t>
      </w:r>
    </w:p>
    <w:p w:rsidR="00752D36" w:rsidRPr="00264DB4" w:rsidRDefault="00752D3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/>
          <w:kern w:val="2"/>
          <w:szCs w:val="24"/>
          <w:lang w:eastAsia="zh-TW"/>
        </w:rPr>
        <w:t xml:space="preserve">IF </w:t>
      </w: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>DTAAB00</w:t>
      </w:r>
      <w:r w:rsidR="003556E6" w:rsidRPr="00264DB4">
        <w:rPr>
          <w:rFonts w:ascii="細明體" w:eastAsia="細明體" w:hAnsi="細明體" w:hint="eastAsia"/>
          <w:kern w:val="2"/>
          <w:szCs w:val="24"/>
          <w:lang w:eastAsia="zh-TW"/>
        </w:rPr>
        <w:t>1</w:t>
      </w: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 xml:space="preserve"> NOT FND：</w:t>
      </w:r>
    </w:p>
    <w:p w:rsidR="00617B08" w:rsidRPr="00264DB4" w:rsidRDefault="00617B08" w:rsidP="00617B0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>IF DTAAB001.理賠保險金代號=</w:t>
      </w:r>
      <w:r w:rsidRPr="00264DB4">
        <w:rPr>
          <w:rFonts w:ascii="細明體" w:eastAsia="細明體" w:hAnsi="細明體"/>
          <w:kern w:val="2"/>
          <w:szCs w:val="24"/>
          <w:lang w:eastAsia="zh-TW"/>
        </w:rPr>
        <w:t>’</w:t>
      </w: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>BEG</w:t>
      </w:r>
      <w:smartTag w:uri="urn:schemas-microsoft-com:office:smarttags" w:element="chmetcnv">
        <w:smartTagPr>
          <w:attr w:name="UnitName" w:val="’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264DB4">
          <w:rPr>
            <w:rFonts w:ascii="細明體" w:eastAsia="細明體" w:hAnsi="細明體" w:hint="eastAsia"/>
            <w:kern w:val="2"/>
            <w:szCs w:val="24"/>
            <w:lang w:eastAsia="zh-TW"/>
          </w:rPr>
          <w:t>4</w:t>
        </w:r>
        <w:r w:rsidRPr="00264DB4">
          <w:rPr>
            <w:rFonts w:ascii="細明體" w:eastAsia="細明體" w:hAnsi="細明體"/>
            <w:kern w:val="2"/>
            <w:szCs w:val="24"/>
            <w:lang w:eastAsia="zh-TW"/>
          </w:rPr>
          <w:t>’</w:t>
        </w:r>
      </w:smartTag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>：</w:t>
      </w:r>
      <w:r w:rsidR="00D83838" w:rsidRPr="00264DB4">
        <w:rPr>
          <w:rFonts w:ascii="細明體" w:eastAsia="細明體" w:hAnsi="細明體" w:hint="eastAsia"/>
          <w:kern w:val="2"/>
          <w:szCs w:val="24"/>
          <w:lang w:eastAsia="zh-TW"/>
        </w:rPr>
        <w:t>(在家療養天數)</w:t>
      </w:r>
    </w:p>
    <w:p w:rsidR="000E2773" w:rsidRPr="00264DB4" w:rsidRDefault="000E2773" w:rsidP="000E277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 xml:space="preserve"> 顯示畫面TITLE。</w:t>
      </w:r>
    </w:p>
    <w:p w:rsidR="000E2773" w:rsidRPr="00264DB4" w:rsidRDefault="000E2773" w:rsidP="000E2773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 xml:space="preserve"> 資料列顯示：同癌症住院區間。</w:t>
      </w:r>
    </w:p>
    <w:p w:rsidR="00617B08" w:rsidRPr="00264DB4" w:rsidRDefault="00617B08" w:rsidP="00752D3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>ELSE：</w:t>
      </w:r>
    </w:p>
    <w:p w:rsidR="000E2773" w:rsidRPr="00264DB4" w:rsidRDefault="000E2773" w:rsidP="00617B0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 xml:space="preserve"> </w:t>
      </w:r>
      <w:r w:rsidR="00752D36" w:rsidRPr="00264DB4">
        <w:rPr>
          <w:rFonts w:ascii="細明體" w:eastAsia="細明體" w:hAnsi="細明體" w:hint="eastAsia"/>
          <w:kern w:val="2"/>
          <w:szCs w:val="24"/>
          <w:lang w:eastAsia="zh-TW"/>
        </w:rPr>
        <w:t>顯示畫面TITLE。</w:t>
      </w:r>
    </w:p>
    <w:p w:rsidR="00752D36" w:rsidRPr="00264DB4" w:rsidRDefault="000E2773" w:rsidP="00617B0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64DB4">
        <w:rPr>
          <w:rFonts w:ascii="細明體" w:eastAsia="細明體" w:hAnsi="細明體" w:hint="eastAsia"/>
          <w:kern w:val="2"/>
          <w:szCs w:val="24"/>
          <w:lang w:eastAsia="zh-TW"/>
        </w:rPr>
        <w:t xml:space="preserve"> 資料列顯示：查無資料。</w:t>
      </w:r>
    </w:p>
    <w:p w:rsidR="00DE2654" w:rsidRDefault="00DE2654" w:rsidP="00617B08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</w:pPr>
    </w:p>
    <w:p w:rsidR="00617B08" w:rsidRDefault="00DE2654" w:rsidP="00617B08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</w:pPr>
      <w:r w:rsidRPr="00DE2654"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備註：BEG5(癌症在家療養天數)</w:t>
      </w: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：</w:t>
      </w:r>
    </w:p>
    <w:p w:rsidR="00DE2654" w:rsidRDefault="00DE2654" w:rsidP="00617B08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A：依</w:t>
      </w:r>
      <w:r w:rsidRPr="00FF77ED">
        <w:rPr>
          <w:rFonts w:ascii="細明體" w:eastAsia="細明體" w:hAnsi="細明體" w:hint="eastAsia"/>
          <w:b/>
          <w:color w:val="0000FF"/>
          <w:kern w:val="2"/>
          <w:szCs w:val="24"/>
          <w:shd w:val="pct15" w:color="auto" w:fill="FFFFFF"/>
          <w:lang w:eastAsia="zh-TW"/>
        </w:rPr>
        <w:t>實際</w:t>
      </w: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在家療養天數給付，此型DTAAB004會寫入推算後的天數檔。</w:t>
      </w:r>
    </w:p>
    <w:p w:rsidR="00DE2654" w:rsidRPr="00DE2654" w:rsidRDefault="00DE2654" w:rsidP="00DE2654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</w:pP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B：在家療養天數</w:t>
      </w:r>
      <w:r w:rsidR="00FF77ED"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 xml:space="preserve"> = </w:t>
      </w: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住院天數給付，此型DTAAB004</w:t>
      </w:r>
      <w:r w:rsidR="00FF77ED"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不</w:t>
      </w: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會寫入天數檔</w:t>
      </w:r>
      <w:r w:rsidR="00FF77ED"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，改讀取出BEG2(住院)天數</w:t>
      </w:r>
      <w:r>
        <w:rPr>
          <w:rFonts w:ascii="細明體" w:eastAsia="細明體" w:hAnsi="細明體" w:hint="eastAsia"/>
          <w:color w:val="0000FF"/>
          <w:kern w:val="2"/>
          <w:szCs w:val="24"/>
          <w:shd w:val="pct15" w:color="auto" w:fill="FFFFFF"/>
          <w:lang w:eastAsia="zh-TW"/>
        </w:rPr>
        <w:t>。</w:t>
      </w:r>
    </w:p>
    <w:p w:rsidR="00505A41" w:rsidRDefault="00505A41" w:rsidP="00505A4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ins w:id="30" w:author="FIS" w:date="2013-05-09T17:14:00Z"/>
          <w:rFonts w:ascii="細明體" w:eastAsia="細明體" w:hAnsi="細明體" w:hint="eastAsia"/>
          <w:kern w:val="2"/>
          <w:szCs w:val="24"/>
          <w:lang w:eastAsia="zh-TW"/>
        </w:rPr>
      </w:pPr>
      <w:ins w:id="31" w:author="FIS" w:date="2013-05-09T17:14:00Z">
        <w:r>
          <w:rPr>
            <w:rFonts w:ascii="細明體" w:eastAsia="細明體" w:hAnsi="細明體" w:hint="eastAsia"/>
            <w:kern w:val="2"/>
            <w:szCs w:val="24"/>
            <w:lang w:eastAsia="zh-TW"/>
          </w:rPr>
          <w:t xml:space="preserve">IF </w:t>
        </w:r>
        <w:r w:rsidRPr="00264DB4">
          <w:rPr>
            <w:rFonts w:ascii="細明體" w:eastAsia="細明體" w:hAnsi="細明體" w:hint="eastAsia"/>
            <w:kern w:val="2"/>
            <w:szCs w:val="24"/>
            <w:lang w:eastAsia="zh-TW"/>
          </w:rPr>
          <w:t>DTAAB001</w:t>
        </w:r>
        <w:r>
          <w:rPr>
            <w:rFonts w:ascii="細明體" w:eastAsia="細明體" w:hAnsi="細明體" w:hint="eastAsia"/>
            <w:kern w:val="2"/>
            <w:szCs w:val="24"/>
            <w:lang w:eastAsia="zh-TW"/>
          </w:rPr>
          <w:t>.天數明細 有值</w:t>
        </w:r>
      </w:ins>
    </w:p>
    <w:p w:rsidR="00505A41" w:rsidRDefault="00505A41" w:rsidP="00505A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2" w:author="FIS" w:date="2013-05-09T17:15:00Z"/>
          <w:rFonts w:hint="eastAsia"/>
          <w:kern w:val="2"/>
          <w:szCs w:val="24"/>
          <w:lang w:eastAsia="zh-TW"/>
        </w:rPr>
        <w:pPrChange w:id="33" w:author="FIS" w:date="2013-05-09T17:15:00Z">
          <w:pPr>
            <w:pStyle w:val="Tabletext"/>
            <w:keepLines w:val="0"/>
            <w:numPr>
              <w:ilvl w:val="6"/>
              <w:numId w:val="6"/>
            </w:numPr>
            <w:tabs>
              <w:tab w:val="num" w:pos="3827"/>
            </w:tabs>
            <w:spacing w:after="0" w:line="240" w:lineRule="auto"/>
            <w:ind w:left="3827" w:hanging="1276"/>
          </w:pPr>
        </w:pPrChange>
      </w:pPr>
      <w:ins w:id="34" w:author="FIS" w:date="2013-05-09T17:15:00Z">
        <w:r w:rsidRPr="00C500C0">
          <w:rPr>
            <w:rFonts w:hint="eastAsia"/>
            <w:kern w:val="2"/>
            <w:szCs w:val="24"/>
            <w:lang w:eastAsia="zh-TW"/>
          </w:rPr>
          <w:t>CALL AA_B1Z601.</w:t>
        </w:r>
        <w:r w:rsidRPr="00C500C0">
          <w:rPr>
            <w:kern w:val="2"/>
            <w:szCs w:val="24"/>
            <w:lang w:eastAsia="zh-TW"/>
          </w:rPr>
          <w:t>compDATE_DTL</w:t>
        </w:r>
        <w:r w:rsidRPr="00C500C0">
          <w:rPr>
            <w:rFonts w:hint="eastAsia"/>
            <w:kern w:val="2"/>
            <w:szCs w:val="24"/>
            <w:lang w:eastAsia="zh-TW"/>
          </w:rPr>
          <w:t>()</w:t>
        </w:r>
        <w:r w:rsidRPr="00C500C0">
          <w:rPr>
            <w:rFonts w:hint="eastAsia"/>
            <w:kern w:val="2"/>
            <w:szCs w:val="24"/>
            <w:lang w:eastAsia="zh-TW"/>
          </w:rPr>
          <w:t>：</w:t>
        </w:r>
        <w:r w:rsidRPr="00C500C0">
          <w:rPr>
            <w:rFonts w:hint="eastAsia"/>
            <w:kern w:val="2"/>
            <w:szCs w:val="24"/>
            <w:lang w:eastAsia="zh-TW"/>
          </w:rPr>
          <w:t>(</w:t>
        </w:r>
        <w:r w:rsidRPr="003D2572">
          <w:rPr>
            <w:kern w:val="2"/>
            <w:szCs w:val="24"/>
            <w:lang w:eastAsia="zh-TW"/>
          </w:rPr>
          <w:t>處理天數明細，產生</w:t>
        </w:r>
        <w:r w:rsidRPr="003D2572">
          <w:rPr>
            <w:kern w:val="2"/>
            <w:szCs w:val="24"/>
            <w:lang w:eastAsia="zh-TW"/>
          </w:rPr>
          <w:t>List</w:t>
        </w:r>
        <w:r w:rsidRPr="003D2572">
          <w:rPr>
            <w:rFonts w:hint="eastAsia"/>
            <w:kern w:val="2"/>
            <w:szCs w:val="24"/>
            <w:lang w:eastAsia="zh-TW"/>
          </w:rPr>
          <w:t>)</w:t>
        </w:r>
      </w:ins>
    </w:p>
    <w:p w:rsidR="00505A41" w:rsidRDefault="00505A41" w:rsidP="00505A4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  <w:pPrChange w:id="35" w:author="FIS" w:date="2013-05-09T17:15:00Z">
          <w:pPr>
            <w:pStyle w:val="Tabletext"/>
            <w:keepLines w:val="0"/>
            <w:numPr>
              <w:ilvl w:val="1"/>
              <w:numId w:val="6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6" w:author="FIS" w:date="2013-05-09T17:15:00Z">
        <w:r>
          <w:rPr>
            <w:rFonts w:hint="eastAsia"/>
            <w:kern w:val="2"/>
            <w:szCs w:val="24"/>
            <w:lang w:eastAsia="zh-TW"/>
          </w:rPr>
          <w:t>天數明細</w:t>
        </w:r>
        <w:r>
          <w:rPr>
            <w:rFonts w:hint="eastAsia"/>
            <w:kern w:val="2"/>
            <w:szCs w:val="24"/>
            <w:lang w:eastAsia="zh-TW"/>
          </w:rPr>
          <w:t xml:space="preserve"> =</w:t>
        </w:r>
        <w:r w:rsidRPr="003D2572"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DTAAB001.</w:t>
        </w:r>
        <w:r>
          <w:rPr>
            <w:rFonts w:hint="eastAsia"/>
            <w:kern w:val="2"/>
            <w:szCs w:val="24"/>
            <w:lang w:eastAsia="zh-TW"/>
          </w:rPr>
          <w:t>理賠天數明細</w:t>
        </w:r>
      </w:ins>
    </w:p>
    <w:p w:rsidR="00505A41" w:rsidRDefault="00505A41" w:rsidP="00505A41">
      <w:pPr>
        <w:pStyle w:val="Tabletext"/>
        <w:keepLines w:val="0"/>
        <w:numPr>
          <w:ilvl w:val="2"/>
          <w:numId w:val="6"/>
        </w:numPr>
        <w:spacing w:after="0" w:line="240" w:lineRule="auto"/>
        <w:rPr>
          <w:ins w:id="37" w:author="FIS" w:date="2013-05-09T17:15:00Z"/>
          <w:rFonts w:ascii="細明體" w:eastAsia="細明體" w:hAnsi="細明體" w:hint="eastAsia"/>
          <w:kern w:val="2"/>
          <w:szCs w:val="24"/>
          <w:lang w:eastAsia="zh-TW"/>
        </w:rPr>
        <w:pPrChange w:id="38" w:author="FIS" w:date="2013-05-09T17:15:00Z">
          <w:pPr>
            <w:pStyle w:val="Tabletext"/>
            <w:keepLines w:val="0"/>
            <w:numPr>
              <w:ilvl w:val="1"/>
              <w:numId w:val="6"/>
            </w:numPr>
            <w:tabs>
              <w:tab w:val="num" w:pos="992"/>
            </w:tabs>
            <w:spacing w:after="0" w:line="240" w:lineRule="auto"/>
            <w:ind w:left="992" w:hanging="567"/>
          </w:pPr>
        </w:pPrChange>
      </w:pPr>
      <w:ins w:id="39" w:author="FIS" w:date="2013-05-09T17:15:00Z">
        <w:r>
          <w:rPr>
            <w:rFonts w:hint="eastAsia"/>
            <w:kern w:val="2"/>
            <w:szCs w:val="24"/>
            <w:lang w:eastAsia="zh-TW"/>
          </w:rPr>
          <w:t>將回傳的多筆日期顯示在畫面上</w:t>
        </w:r>
        <w:r>
          <w:rPr>
            <w:rFonts w:hint="eastAsia"/>
            <w:kern w:val="2"/>
            <w:szCs w:val="24"/>
            <w:lang w:eastAsia="zh-TW"/>
          </w:rPr>
          <w:t xml:space="preserve"> (</w:t>
        </w:r>
        <w:r>
          <w:rPr>
            <w:rFonts w:hint="eastAsia"/>
            <w:kern w:val="2"/>
            <w:szCs w:val="24"/>
            <w:lang w:eastAsia="zh-TW"/>
          </w:rPr>
          <w:t>起始</w:t>
        </w:r>
        <w:r>
          <w:rPr>
            <w:rFonts w:hint="eastAsia"/>
            <w:kern w:val="2"/>
            <w:szCs w:val="24"/>
            <w:lang w:eastAsia="zh-TW"/>
          </w:rPr>
          <w:t>/</w:t>
        </w:r>
        <w:r>
          <w:rPr>
            <w:rFonts w:hint="eastAsia"/>
            <w:kern w:val="2"/>
            <w:szCs w:val="24"/>
            <w:lang w:eastAsia="zh-TW"/>
          </w:rPr>
          <w:t>終止日期</w:t>
        </w:r>
        <w:r>
          <w:rPr>
            <w:rFonts w:hint="eastAsia"/>
            <w:kern w:val="2"/>
            <w:szCs w:val="24"/>
            <w:lang w:eastAsia="zh-TW"/>
          </w:rPr>
          <w:t xml:space="preserve"> </w:t>
        </w:r>
        <w:r>
          <w:rPr>
            <w:rFonts w:hint="eastAsia"/>
            <w:kern w:val="2"/>
            <w:szCs w:val="24"/>
            <w:lang w:eastAsia="zh-TW"/>
          </w:rPr>
          <w:t>皆相同</w:t>
        </w:r>
        <w:r>
          <w:rPr>
            <w:rFonts w:hint="eastAsia"/>
            <w:kern w:val="2"/>
            <w:szCs w:val="24"/>
            <w:lang w:eastAsia="zh-TW"/>
          </w:rPr>
          <w:t>)</w:t>
        </w:r>
      </w:ins>
    </w:p>
    <w:p w:rsidR="00354D91" w:rsidRDefault="00354D9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畫面顯示欄位：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80"/>
        <w:gridCol w:w="3780"/>
      </w:tblGrid>
      <w:tr w:rsidR="00354D91">
        <w:tc>
          <w:tcPr>
            <w:tcW w:w="1980" w:type="dxa"/>
            <w:shd w:val="clear" w:color="auto" w:fill="E6E6E6"/>
          </w:tcPr>
          <w:p w:rsidR="00354D91" w:rsidRDefault="00354D9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2880" w:type="dxa"/>
            <w:shd w:val="clear" w:color="auto" w:fill="E6E6E6"/>
          </w:tcPr>
          <w:p w:rsidR="00354D91" w:rsidRDefault="00354D9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780" w:type="dxa"/>
            <w:shd w:val="clear" w:color="auto" w:fill="E6E6E6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備註</w:t>
            </w: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險別</w:t>
            </w:r>
          </w:p>
        </w:tc>
        <w:tc>
          <w:tcPr>
            <w:tcW w:w="28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輸入參數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險別中文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保單號碼</w:t>
            </w:r>
          </w:p>
        </w:tc>
        <w:tc>
          <w:tcPr>
            <w:tcW w:w="28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DTAAB001.</w:t>
            </w:r>
            <w:r>
              <w:rPr>
                <w:rFonts w:hint="eastAsia"/>
                <w:bCs/>
                <w:lang w:eastAsia="zh-TW"/>
              </w:rPr>
              <w:t>保單號碼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理賠項目</w:t>
            </w:r>
          </w:p>
        </w:tc>
        <w:tc>
          <w:tcPr>
            <w:tcW w:w="28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DTAAB001.</w:t>
            </w:r>
            <w:r>
              <w:rPr>
                <w:rFonts w:hint="eastAsia"/>
                <w:bCs/>
                <w:lang w:eastAsia="zh-TW"/>
              </w:rPr>
              <w:t>理賠保險金名稱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354D91" w:rsidRPr="009C6ABF" w:rsidRDefault="00354D9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color w:val="800000"/>
          <w:kern w:val="2"/>
          <w:szCs w:val="24"/>
          <w:lang w:eastAsia="zh-TW"/>
        </w:rPr>
      </w:pPr>
      <w:r w:rsidRPr="009C6ABF">
        <w:rPr>
          <w:rFonts w:ascii="細明體" w:eastAsia="細明體" w:hAnsi="細明體" w:hint="eastAsia"/>
          <w:color w:val="800000"/>
          <w:kern w:val="2"/>
          <w:szCs w:val="24"/>
          <w:lang w:eastAsia="zh-TW"/>
        </w:rPr>
        <w:t>畫面顯示欄位_醫療天數：</w:t>
      </w:r>
      <w:r w:rsidR="00E77960" w:rsidRPr="009C6ABF">
        <w:rPr>
          <w:rFonts w:ascii="細明體" w:eastAsia="細明體" w:hAnsi="細明體" w:hint="eastAsia"/>
          <w:color w:val="800000"/>
          <w:kern w:val="2"/>
          <w:szCs w:val="24"/>
          <w:lang w:eastAsia="zh-TW"/>
        </w:rPr>
        <w:t>由DTAAB001改為DTAAB004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0"/>
        <w:gridCol w:w="2880"/>
        <w:gridCol w:w="3780"/>
      </w:tblGrid>
      <w:tr w:rsidR="00354D91">
        <w:tc>
          <w:tcPr>
            <w:tcW w:w="1980" w:type="dxa"/>
            <w:shd w:val="clear" w:color="auto" w:fill="E6E6E6"/>
          </w:tcPr>
          <w:p w:rsidR="00354D91" w:rsidRDefault="00354D9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欄位</w:t>
            </w:r>
          </w:p>
        </w:tc>
        <w:tc>
          <w:tcPr>
            <w:tcW w:w="2880" w:type="dxa"/>
            <w:shd w:val="clear" w:color="auto" w:fill="E6E6E6"/>
          </w:tcPr>
          <w:p w:rsidR="00354D91" w:rsidRDefault="00354D91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3780" w:type="dxa"/>
            <w:shd w:val="clear" w:color="auto" w:fill="E6E6E6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備註</w:t>
            </w: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起始日期</w:t>
            </w:r>
          </w:p>
        </w:tc>
        <w:tc>
          <w:tcPr>
            <w:tcW w:w="2880" w:type="dxa"/>
          </w:tcPr>
          <w:p w:rsidR="00E77960" w:rsidRDefault="00354D91" w:rsidP="003556E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</w:t>
            </w:r>
            <w:r w:rsidR="003556E6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起始日期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終止日期</w:t>
            </w:r>
          </w:p>
        </w:tc>
        <w:tc>
          <w:tcPr>
            <w:tcW w:w="2880" w:type="dxa"/>
          </w:tcPr>
          <w:p w:rsidR="00354D91" w:rsidRDefault="00354D91" w:rsidP="003556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</w:t>
            </w:r>
            <w:r w:rsidR="003556E6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終止日期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手術代碼</w:t>
            </w:r>
          </w:p>
        </w:tc>
        <w:tc>
          <w:tcPr>
            <w:tcW w:w="2880" w:type="dxa"/>
          </w:tcPr>
          <w:p w:rsidR="00354D91" w:rsidRDefault="00354D91" w:rsidP="003556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 DTAAB00</w:t>
            </w:r>
            <w:r w:rsidR="003556E6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手術代碼有值：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JOIN DTAAC041</w:t>
            </w:r>
          </w:p>
          <w:p w:rsidR="00354D91" w:rsidRDefault="00354D91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畫面顯示：</w:t>
            </w:r>
          </w:p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手術代碼</w:t>
            </w:r>
            <w:r>
              <w:rPr>
                <w:rFonts w:hint="eastAsia"/>
                <w:bCs/>
                <w:lang w:eastAsia="zh-TW"/>
              </w:rPr>
              <w:t xml:space="preserve"> + DTAAC041.</w:t>
            </w:r>
            <w:r>
              <w:rPr>
                <w:rFonts w:hint="eastAsia"/>
                <w:bCs/>
                <w:lang w:eastAsia="zh-TW"/>
              </w:rPr>
              <w:t>手術項目中文。</w:t>
            </w: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癌症手術</w:t>
            </w:r>
          </w:p>
        </w:tc>
        <w:tc>
          <w:tcPr>
            <w:tcW w:w="2880" w:type="dxa"/>
          </w:tcPr>
          <w:p w:rsidR="00354D91" w:rsidRDefault="00354D91" w:rsidP="003556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DTAAB00</w:t>
            </w:r>
            <w:r w:rsidR="003556E6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癌症手術</w:t>
            </w: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2328BE">
        <w:tc>
          <w:tcPr>
            <w:tcW w:w="1980" w:type="dxa"/>
          </w:tcPr>
          <w:p w:rsidR="002328BE" w:rsidRPr="00A91FDC" w:rsidRDefault="002328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91FD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手術等級</w:t>
            </w:r>
          </w:p>
        </w:tc>
        <w:tc>
          <w:tcPr>
            <w:tcW w:w="2880" w:type="dxa"/>
          </w:tcPr>
          <w:p w:rsidR="002328BE" w:rsidRPr="00A91FDC" w:rsidRDefault="002328BE" w:rsidP="003556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91FDC">
              <w:rPr>
                <w:rFonts w:hint="eastAsia"/>
                <w:bCs/>
                <w:lang w:eastAsia="zh-TW"/>
              </w:rPr>
              <w:t>DTAAB00</w:t>
            </w:r>
            <w:r w:rsidR="003556E6" w:rsidRPr="00A91FDC">
              <w:rPr>
                <w:rFonts w:hint="eastAsia"/>
                <w:bCs/>
                <w:lang w:eastAsia="zh-TW"/>
              </w:rPr>
              <w:t>1</w:t>
            </w:r>
            <w:r w:rsidRPr="00A91FDC">
              <w:rPr>
                <w:rFonts w:hint="eastAsia"/>
                <w:bCs/>
                <w:lang w:eastAsia="zh-TW"/>
              </w:rPr>
              <w:t>.</w:t>
            </w:r>
            <w:r w:rsidRPr="00A91FDC">
              <w:rPr>
                <w:rFonts w:hint="eastAsia"/>
                <w:bCs/>
                <w:lang w:eastAsia="zh-TW"/>
              </w:rPr>
              <w:t>手術等級</w:t>
            </w:r>
          </w:p>
        </w:tc>
        <w:tc>
          <w:tcPr>
            <w:tcW w:w="3780" w:type="dxa"/>
          </w:tcPr>
          <w:p w:rsidR="00547EEE" w:rsidRPr="00A91FDC" w:rsidRDefault="00547EEE" w:rsidP="00547EEE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bCs/>
                <w:lang w:eastAsia="zh-TW"/>
              </w:rPr>
            </w:pPr>
            <w:r w:rsidRPr="00A91FDC">
              <w:rPr>
                <w:rFonts w:hint="eastAsia"/>
                <w:bCs/>
                <w:lang w:eastAsia="zh-TW"/>
              </w:rPr>
              <w:t xml:space="preserve">CHANGE </w:t>
            </w:r>
            <w:r w:rsidRPr="00A91FDC">
              <w:rPr>
                <w:rFonts w:hint="eastAsia"/>
                <w:bCs/>
                <w:lang w:eastAsia="zh-TW"/>
              </w:rPr>
              <w:t>代碼為中文</w:t>
            </w:r>
          </w:p>
          <w:p w:rsidR="00547EEE" w:rsidRPr="00A91FDC" w:rsidRDefault="00547EEE" w:rsidP="00547EEE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bCs/>
                <w:lang w:eastAsia="zh-TW"/>
              </w:rPr>
            </w:pPr>
            <w:r w:rsidRPr="00A91FDC">
              <w:rPr>
                <w:rFonts w:hint="eastAsia"/>
                <w:bCs/>
                <w:lang w:eastAsia="zh-TW"/>
              </w:rPr>
              <w:t>畫面顯示：</w:t>
            </w:r>
          </w:p>
          <w:p w:rsidR="00547EEE" w:rsidRPr="00A91FDC" w:rsidRDefault="00547EE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91FDC">
              <w:rPr>
                <w:rFonts w:hint="eastAsia"/>
                <w:bCs/>
                <w:lang w:eastAsia="zh-TW"/>
              </w:rPr>
              <w:t>手術等級</w:t>
            </w:r>
            <w:r w:rsidRPr="00A91FDC">
              <w:rPr>
                <w:rFonts w:hint="eastAsia"/>
                <w:bCs/>
                <w:lang w:eastAsia="zh-TW"/>
              </w:rPr>
              <w:t xml:space="preserve"> + </w:t>
            </w:r>
            <w:r w:rsidRPr="00A91FDC">
              <w:rPr>
                <w:rFonts w:hint="eastAsia"/>
                <w:bCs/>
                <w:lang w:eastAsia="zh-TW"/>
              </w:rPr>
              <w:t>中文。</w:t>
            </w:r>
          </w:p>
        </w:tc>
      </w:tr>
      <w:tr w:rsidR="002328BE">
        <w:tc>
          <w:tcPr>
            <w:tcW w:w="1980" w:type="dxa"/>
          </w:tcPr>
          <w:p w:rsidR="002328BE" w:rsidRPr="00A91FDC" w:rsidRDefault="002328B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91FDC">
              <w:rPr>
                <w:rFonts w:ascii="細明體" w:eastAsia="細明體" w:hAnsi="細明體" w:hint="eastAsia"/>
                <w:sz w:val="20"/>
                <w:szCs w:val="20"/>
              </w:rPr>
              <w:t>手術倍數</w:t>
            </w:r>
          </w:p>
        </w:tc>
        <w:tc>
          <w:tcPr>
            <w:tcW w:w="2880" w:type="dxa"/>
          </w:tcPr>
          <w:p w:rsidR="002328BE" w:rsidRPr="00A91FDC" w:rsidRDefault="002328BE" w:rsidP="003556E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 w:rsidRPr="00A91FDC">
              <w:rPr>
                <w:rFonts w:hint="eastAsia"/>
                <w:bCs/>
                <w:lang w:eastAsia="zh-TW"/>
              </w:rPr>
              <w:t>DTAAB00</w:t>
            </w:r>
            <w:r w:rsidR="003556E6" w:rsidRPr="00A91FDC">
              <w:rPr>
                <w:rFonts w:hint="eastAsia"/>
                <w:bCs/>
                <w:lang w:eastAsia="zh-TW"/>
              </w:rPr>
              <w:t>1</w:t>
            </w:r>
            <w:r w:rsidRPr="00A91FDC">
              <w:rPr>
                <w:rFonts w:hint="eastAsia"/>
                <w:bCs/>
                <w:lang w:eastAsia="zh-TW"/>
              </w:rPr>
              <w:t>.</w:t>
            </w:r>
            <w:r w:rsidRPr="00A91FDC">
              <w:rPr>
                <w:rFonts w:hint="eastAsia"/>
                <w:bCs/>
                <w:lang w:eastAsia="zh-TW"/>
              </w:rPr>
              <w:t>手術倍數</w:t>
            </w:r>
          </w:p>
        </w:tc>
        <w:tc>
          <w:tcPr>
            <w:tcW w:w="3780" w:type="dxa"/>
          </w:tcPr>
          <w:p w:rsidR="002328BE" w:rsidRPr="00A91FDC" w:rsidRDefault="002328B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354D91">
        <w:tc>
          <w:tcPr>
            <w:tcW w:w="1980" w:type="dxa"/>
          </w:tcPr>
          <w:p w:rsidR="00354D91" w:rsidRDefault="00354D9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骨折代碼</w:t>
            </w:r>
          </w:p>
        </w:tc>
        <w:tc>
          <w:tcPr>
            <w:tcW w:w="28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IF DTAAB00</w:t>
            </w:r>
            <w:r w:rsidR="003556E6">
              <w:rPr>
                <w:rFonts w:hint="eastAsia"/>
                <w:bCs/>
                <w:lang w:eastAsia="zh-TW"/>
              </w:rPr>
              <w:t>1</w:t>
            </w:r>
            <w:r>
              <w:rPr>
                <w:rFonts w:hint="eastAsia"/>
                <w:bCs/>
                <w:lang w:eastAsia="zh-TW"/>
              </w:rPr>
              <w:t>.</w:t>
            </w:r>
            <w:r>
              <w:rPr>
                <w:rFonts w:hint="eastAsia"/>
                <w:bCs/>
                <w:lang w:eastAsia="zh-TW"/>
              </w:rPr>
              <w:t>骨折代碼有值：</w:t>
            </w:r>
          </w:p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  <w:tc>
          <w:tcPr>
            <w:tcW w:w="3780" w:type="dxa"/>
          </w:tcPr>
          <w:p w:rsidR="00354D91" w:rsidRDefault="00354D91">
            <w:pPr>
              <w:pStyle w:val="Tabletext"/>
              <w:keepLines w:val="0"/>
              <w:spacing w:after="0" w:line="240" w:lineRule="auto"/>
              <w:ind w:left="200" w:hangingChars="100" w:hanging="200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JOIN DTAAC120</w:t>
            </w:r>
            <w:r>
              <w:rPr>
                <w:rFonts w:hint="eastAsia"/>
                <w:bCs/>
                <w:lang w:eastAsia="zh-TW"/>
              </w:rPr>
              <w:t>畫面顯示：</w:t>
            </w:r>
          </w:p>
          <w:p w:rsidR="00354D91" w:rsidRDefault="00354D91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骨折代碼</w:t>
            </w:r>
            <w:r>
              <w:rPr>
                <w:rFonts w:hint="eastAsia"/>
                <w:bCs/>
                <w:lang w:eastAsia="zh-TW"/>
              </w:rPr>
              <w:t xml:space="preserve"> + DTAAC120.</w:t>
            </w:r>
            <w:r>
              <w:rPr>
                <w:rFonts w:hint="eastAsia"/>
                <w:bCs/>
                <w:lang w:eastAsia="zh-TW"/>
              </w:rPr>
              <w:t>受傷部位。</w:t>
            </w:r>
          </w:p>
        </w:tc>
      </w:tr>
    </w:tbl>
    <w:p w:rsidR="00354D91" w:rsidRDefault="00354D91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54D91" w:rsidRDefault="00354D9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szCs w:val="24"/>
          <w:lang w:eastAsia="zh-TW"/>
        </w:rPr>
        <w:t>顯示結果如畫面：</w:t>
      </w:r>
    </w:p>
    <w:sectPr w:rsidR="00354D91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8F1" w:rsidRDefault="006858F1">
      <w:r>
        <w:separator/>
      </w:r>
    </w:p>
  </w:endnote>
  <w:endnote w:type="continuationSeparator" w:id="0">
    <w:p w:rsidR="006858F1" w:rsidRDefault="0068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ABF" w:rsidRDefault="009C6AB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C6ABF" w:rsidRDefault="009C6AB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6ABF" w:rsidRDefault="009C6AB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279E9">
      <w:rPr>
        <w:rStyle w:val="a6"/>
        <w:noProof/>
      </w:rPr>
      <w:t>3</w:t>
    </w:r>
    <w:r>
      <w:rPr>
        <w:rStyle w:val="a6"/>
      </w:rPr>
      <w:fldChar w:fldCharType="end"/>
    </w:r>
  </w:p>
  <w:p w:rsidR="009C6ABF" w:rsidRDefault="009C6AB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8F1" w:rsidRDefault="006858F1">
      <w:r>
        <w:separator/>
      </w:r>
    </w:p>
  </w:footnote>
  <w:footnote w:type="continuationSeparator" w:id="0">
    <w:p w:rsidR="006858F1" w:rsidRDefault="00685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AFB3854"/>
    <w:multiLevelType w:val="multilevel"/>
    <w:tmpl w:val="F2B6F30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Arial" w:hAnsi="Arial" w:cs="Arial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1FA333D"/>
    <w:multiLevelType w:val="hybridMultilevel"/>
    <w:tmpl w:val="BDB2CDF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5E71F2B"/>
    <w:multiLevelType w:val="hybridMultilevel"/>
    <w:tmpl w:val="B630CE1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F223E6B"/>
    <w:multiLevelType w:val="multilevel"/>
    <w:tmpl w:val="2A82157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40122660"/>
    <w:multiLevelType w:val="hybridMultilevel"/>
    <w:tmpl w:val="DEDA0C7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5B9E7B95"/>
    <w:multiLevelType w:val="hybridMultilevel"/>
    <w:tmpl w:val="CC72B74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13"/>
  </w:num>
  <w:num w:numId="3">
    <w:abstractNumId w:val="2"/>
  </w:num>
  <w:num w:numId="4">
    <w:abstractNumId w:val="14"/>
  </w:num>
  <w:num w:numId="5">
    <w:abstractNumId w:val="11"/>
  </w:num>
  <w:num w:numId="6">
    <w:abstractNumId w:val="3"/>
  </w:num>
  <w:num w:numId="7">
    <w:abstractNumId w:val="0"/>
  </w:num>
  <w:num w:numId="8">
    <w:abstractNumId w:val="7"/>
  </w:num>
  <w:num w:numId="9">
    <w:abstractNumId w:val="12"/>
  </w:num>
  <w:num w:numId="10">
    <w:abstractNumId w:val="8"/>
  </w:num>
  <w:num w:numId="11">
    <w:abstractNumId w:val="10"/>
  </w:num>
  <w:num w:numId="12">
    <w:abstractNumId w:val="9"/>
  </w:num>
  <w:num w:numId="13">
    <w:abstractNumId w:val="1"/>
  </w:num>
  <w:num w:numId="14">
    <w:abstractNumId w:val="5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戴余修">
    <w15:presenceInfo w15:providerId="AD" w15:userId="S-1-5-21-1803814909-596389231-837300805-1438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28BE"/>
    <w:rsid w:val="000E2773"/>
    <w:rsid w:val="002328BE"/>
    <w:rsid w:val="00264DB4"/>
    <w:rsid w:val="002A6457"/>
    <w:rsid w:val="002F79D8"/>
    <w:rsid w:val="00354D91"/>
    <w:rsid w:val="003556E6"/>
    <w:rsid w:val="00505A41"/>
    <w:rsid w:val="00512C0B"/>
    <w:rsid w:val="00547EEE"/>
    <w:rsid w:val="00617B08"/>
    <w:rsid w:val="0063742A"/>
    <w:rsid w:val="006858F1"/>
    <w:rsid w:val="00752D36"/>
    <w:rsid w:val="007C0AD6"/>
    <w:rsid w:val="00836196"/>
    <w:rsid w:val="00890FE6"/>
    <w:rsid w:val="00983349"/>
    <w:rsid w:val="00996D78"/>
    <w:rsid w:val="009C6ABF"/>
    <w:rsid w:val="00A91FDC"/>
    <w:rsid w:val="00C05DFD"/>
    <w:rsid w:val="00C646C3"/>
    <w:rsid w:val="00D279E9"/>
    <w:rsid w:val="00D83838"/>
    <w:rsid w:val="00DE2654"/>
    <w:rsid w:val="00E77960"/>
    <w:rsid w:val="00FF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4325A7AF-B610-4C79-966D-604CB47C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character" w:styleId="a7">
    <w:name w:val="annotation reference"/>
    <w:semiHidden/>
    <w:rPr>
      <w:sz w:val="18"/>
      <w:szCs w:val="18"/>
    </w:rPr>
  </w:style>
  <w:style w:type="paragraph" w:styleId="a8">
    <w:name w:val="annotation text"/>
    <w:basedOn w:val="a"/>
    <w:semiHidden/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paragraph" w:styleId="aa">
    <w:name w:val="annotation subject"/>
    <w:basedOn w:val="a8"/>
    <w:next w:val="a8"/>
    <w:semiHidden/>
    <w:rsid w:val="00752D36"/>
    <w:rPr>
      <w:b/>
      <w:bCs/>
    </w:rPr>
  </w:style>
  <w:style w:type="paragraph" w:styleId="ab">
    <w:name w:val="header"/>
    <w:basedOn w:val="a"/>
    <w:link w:val="ac"/>
    <w:rsid w:val="00512C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link w:val="ab"/>
    <w:rsid w:val="00512C0B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Links>
    <vt:vector size="12" baseType="variant">
      <vt:variant>
        <vt:i4>190562318</vt:i4>
      </vt:variant>
      <vt:variant>
        <vt:i4>3</vt:i4>
      </vt:variant>
      <vt:variant>
        <vt:i4>0</vt:i4>
      </vt:variant>
      <vt:variant>
        <vt:i4>5</vt:i4>
      </vt:variant>
      <vt:variant>
        <vt:lpwstr>..\畫面\USAAB10900_收據給付明細.html</vt:lpwstr>
      </vt:variant>
      <vt:variant>
        <vt:lpwstr/>
      </vt:variant>
      <vt:variant>
        <vt:i4>-1349552681</vt:i4>
      </vt:variant>
      <vt:variant>
        <vt:i4>0</vt:i4>
      </vt:variant>
      <vt:variant>
        <vt:i4>0</vt:i4>
      </vt:variant>
      <vt:variant>
        <vt:i4>5</vt:i4>
      </vt:variant>
      <vt:variant>
        <vt:lpwstr>..\畫面\USAAB10910_醫療理賠天數明細.html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