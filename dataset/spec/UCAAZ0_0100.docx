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</w:tblGrid>
      <w:tr w:rsidR="008B3868" w:rsidTr="008B386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868" w:rsidRDefault="008B3868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4" w:name="_GoBack"/>
            <w:bookmarkEnd w:id="4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868" w:rsidRDefault="008B3868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868" w:rsidRDefault="008B3868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</w:tr>
      <w:tr w:rsidR="008B3868" w:rsidTr="008B386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868" w:rsidRDefault="008B386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2011/6/7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868" w:rsidRDefault="008B386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868" w:rsidRDefault="008B386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侑文</w:t>
            </w:r>
          </w:p>
        </w:tc>
      </w:tr>
      <w:tr w:rsidR="00642FBB" w:rsidTr="008B386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FBB" w:rsidRDefault="00642FBB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ins w:id="5" w:author="i9200215" w:date="2012-02-17T15:10:00Z">
              <w:r w:rsidRPr="00642FBB">
                <w:rPr>
                  <w:rFonts w:ascii="新細明體" w:hAnsi="新細明體"/>
                  <w:bCs/>
                  <w:lang w:eastAsia="zh-TW"/>
                </w:rPr>
                <w:t>2012/2/17</w:t>
              </w:r>
            </w:ins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FBB" w:rsidRDefault="00642FB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ins w:id="6" w:author="i9200215" w:date="2012-02-17T15:10:00Z">
              <w:r w:rsidRPr="00642FBB">
                <w:rPr>
                  <w:rFonts w:ascii="新細明體" w:hAnsi="新細明體" w:hint="eastAsia"/>
                  <w:bCs/>
                  <w:lang w:eastAsia="zh-TW"/>
                </w:rPr>
                <w:t>新增補全(逾十日件)</w:t>
              </w:r>
            </w:ins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FBB" w:rsidRDefault="00642FB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ins w:id="7" w:author="i9200215" w:date="2012-02-17T15:10:00Z">
              <w:r w:rsidRPr="00642FBB">
                <w:rPr>
                  <w:rFonts w:ascii="新細明體" w:hAnsi="新細明體" w:hint="eastAsia"/>
                  <w:bCs/>
                  <w:lang w:eastAsia="zh-TW"/>
                </w:rPr>
                <w:t>柏潤</w:t>
              </w:r>
            </w:ins>
          </w:p>
        </w:tc>
      </w:tr>
      <w:tr w:rsidR="000D10F7" w:rsidTr="008B3868">
        <w:trPr>
          <w:ins w:id="8" w:author="i9200215" w:date="2012-03-03T14:33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0F7" w:rsidRPr="00642FBB" w:rsidRDefault="000D10F7">
            <w:pPr>
              <w:pStyle w:val="Tabletext"/>
              <w:rPr>
                <w:ins w:id="9" w:author="i9200215" w:date="2012-03-03T14:33:00Z"/>
                <w:rFonts w:ascii="新細明體" w:hAnsi="新細明體" w:hint="eastAsia"/>
                <w:bCs/>
                <w:lang w:eastAsia="zh-TW"/>
              </w:rPr>
            </w:pPr>
            <w:ins w:id="10" w:author="i9200215" w:date="2012-03-03T14:34:00Z">
              <w:r>
                <w:rPr>
                  <w:rFonts w:ascii="新細明體" w:hAnsi="新細明體"/>
                  <w:bCs/>
                  <w:lang w:eastAsia="zh-TW"/>
                </w:rPr>
                <w:t>2012/3/3</w:t>
              </w:r>
            </w:ins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0F7" w:rsidRPr="00642FBB" w:rsidRDefault="000D10F7">
            <w:pPr>
              <w:pStyle w:val="Tabletext"/>
              <w:rPr>
                <w:ins w:id="11" w:author="i9200215" w:date="2012-03-03T14:33:00Z"/>
                <w:rFonts w:ascii="新細明體" w:hAnsi="新細明體" w:hint="eastAsia"/>
                <w:bCs/>
                <w:lang w:eastAsia="zh-TW"/>
              </w:rPr>
            </w:pPr>
            <w:ins w:id="12" w:author="i9200215" w:date="2012-03-03T14:34:00Z">
              <w:r>
                <w:rPr>
                  <w:rFonts w:ascii="新細明體" w:hAnsi="新細明體" w:hint="eastAsia"/>
                  <w:bCs/>
                  <w:lang w:eastAsia="zh-TW"/>
                </w:rPr>
                <w:t>新增補告知件統計</w:t>
              </w:r>
            </w:ins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0F7" w:rsidRPr="00642FBB" w:rsidRDefault="000D10F7">
            <w:pPr>
              <w:pStyle w:val="Tabletext"/>
              <w:rPr>
                <w:ins w:id="13" w:author="i9200215" w:date="2012-03-03T14:33:00Z"/>
                <w:rFonts w:ascii="新細明體" w:hAnsi="新細明體" w:hint="eastAsia"/>
                <w:bCs/>
                <w:lang w:eastAsia="zh-TW"/>
              </w:rPr>
            </w:pPr>
            <w:ins w:id="14" w:author="i9200215" w:date="2012-03-03T14:34:00Z">
              <w:r>
                <w:rPr>
                  <w:rFonts w:ascii="新細明體" w:hAnsi="新細明體" w:hint="eastAsia"/>
                  <w:bCs/>
                  <w:lang w:eastAsia="zh-TW"/>
                </w:rPr>
                <w:t>柏潤</w:t>
              </w:r>
            </w:ins>
          </w:p>
        </w:tc>
      </w:tr>
    </w:tbl>
    <w:p w:rsidR="0023751E" w:rsidRDefault="0023751E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6E2744">
        <w:rPr>
          <w:rFonts w:hint="eastAsia"/>
          <w:b/>
          <w:kern w:val="2"/>
          <w:sz w:val="24"/>
          <w:szCs w:val="24"/>
          <w:lang w:eastAsia="zh-TW"/>
        </w:rPr>
        <w:t>Z</w:t>
      </w:r>
      <w:r>
        <w:rPr>
          <w:rFonts w:hint="eastAsia"/>
          <w:b/>
          <w:kern w:val="2"/>
          <w:sz w:val="24"/>
          <w:szCs w:val="24"/>
          <w:lang w:eastAsia="zh-TW"/>
        </w:rPr>
        <w:t>00</w:t>
      </w:r>
      <w:r w:rsidR="00C92DA2">
        <w:rPr>
          <w:rFonts w:hint="eastAsia"/>
          <w:b/>
          <w:kern w:val="2"/>
          <w:sz w:val="24"/>
          <w:szCs w:val="24"/>
          <w:lang w:eastAsia="zh-TW"/>
        </w:rPr>
        <w:t>1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A10862">
        <w:rPr>
          <w:rFonts w:hint="eastAsia"/>
          <w:b/>
          <w:kern w:val="2"/>
          <w:sz w:val="24"/>
          <w:szCs w:val="24"/>
          <w:lang w:eastAsia="zh-TW"/>
        </w:rPr>
        <w:t>1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A72A5F">
        <w:rPr>
          <w:rFonts w:hint="eastAsia"/>
          <w:b/>
          <w:kern w:val="2"/>
          <w:sz w:val="24"/>
          <w:szCs w:val="24"/>
          <w:lang w:eastAsia="zh-TW"/>
        </w:rPr>
        <w:t>團險</w:t>
      </w:r>
      <w:r w:rsidR="00C92DA2">
        <w:rPr>
          <w:rFonts w:hint="eastAsia"/>
          <w:b/>
          <w:kern w:val="2"/>
          <w:sz w:val="24"/>
          <w:szCs w:val="24"/>
          <w:lang w:eastAsia="zh-TW"/>
        </w:rPr>
        <w:t>理賠</w:t>
      </w:r>
      <w:r w:rsidR="006E2744">
        <w:rPr>
          <w:rFonts w:hint="eastAsia"/>
          <w:b/>
          <w:kern w:val="2"/>
          <w:sz w:val="24"/>
          <w:szCs w:val="24"/>
          <w:lang w:eastAsia="zh-TW"/>
        </w:rPr>
        <w:t>導引</w:t>
      </w:r>
    </w:p>
    <w:p w:rsidR="0023751E" w:rsidRPr="004C2E14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A72A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72A5F">
              <w:rPr>
                <w:rFonts w:ascii="細明體" w:eastAsia="細明體" w:hAnsi="細明體" w:hint="eastAsia"/>
                <w:sz w:val="20"/>
                <w:szCs w:val="20"/>
              </w:rPr>
              <w:t>團險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6E2744">
              <w:rPr>
                <w:rFonts w:ascii="細明體" w:eastAsia="細明體" w:hAnsi="細明體" w:hint="eastAsia"/>
                <w:sz w:val="20"/>
                <w:szCs w:val="20"/>
              </w:rPr>
              <w:t>導引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6E2744">
              <w:rPr>
                <w:rFonts w:ascii="細明體" w:eastAsia="細明體" w:hAnsi="細明體" w:hint="eastAsia"/>
                <w:sz w:val="20"/>
                <w:szCs w:val="20"/>
              </w:rPr>
              <w:t>Z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0_0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A10862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A72A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72A5F">
              <w:rPr>
                <w:rFonts w:ascii="細明體" w:eastAsia="細明體" w:hAnsi="細明體" w:hint="eastAsia"/>
                <w:sz w:val="20"/>
                <w:szCs w:val="20"/>
              </w:rPr>
              <w:t>團險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6E2744">
              <w:rPr>
                <w:rFonts w:ascii="細明體" w:eastAsia="細明體" w:hAnsi="細明體" w:hint="eastAsia"/>
                <w:sz w:val="20"/>
                <w:szCs w:val="20"/>
              </w:rPr>
              <w:t>導引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07068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RLAA00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912B00">
              <w:rPr>
                <w:rFonts w:ascii="細明體" w:eastAsia="細明體" w:hAnsi="細明體" w:hint="eastAsia"/>
                <w:sz w:val="20"/>
                <w:szCs w:val="20"/>
              </w:rPr>
              <w:t>RLAA00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912B00">
              <w:rPr>
                <w:rFonts w:ascii="細明體" w:eastAsia="細明體" w:hAnsi="細明體" w:hint="eastAsia"/>
                <w:sz w:val="20"/>
                <w:szCs w:val="20"/>
              </w:rPr>
              <w:t xml:space="preserve"> RLAA00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="00912B00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C92DA2">
        <w:tc>
          <w:tcPr>
            <w:tcW w:w="720" w:type="dxa"/>
          </w:tcPr>
          <w:p w:rsidR="00C92DA2" w:rsidRDefault="00C92DA2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C92DA2" w:rsidRPr="00645303" w:rsidRDefault="00C92DA2" w:rsidP="006453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912B0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理賠受理檔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 w:rsidR="00912B00"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AA001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235D73">
        <w:tc>
          <w:tcPr>
            <w:tcW w:w="720" w:type="dxa"/>
          </w:tcPr>
          <w:p w:rsidR="00235D73" w:rsidRDefault="00235D73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340" w:type="dxa"/>
          </w:tcPr>
          <w:p w:rsidR="00235D73" w:rsidRDefault="00235D73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作業種類</w:t>
            </w:r>
          </w:p>
        </w:tc>
        <w:tc>
          <w:tcPr>
            <w:tcW w:w="1800" w:type="dxa"/>
          </w:tcPr>
          <w:p w:rsidR="00235D73" w:rsidRDefault="00235D73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 1</w:t>
            </w:r>
          </w:p>
        </w:tc>
        <w:tc>
          <w:tcPr>
            <w:tcW w:w="4320" w:type="dxa"/>
          </w:tcPr>
          <w:p w:rsidR="00235D73" w:rsidRDefault="00235D73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1:試算</w:t>
            </w:r>
          </w:p>
          <w:p w:rsidR="00235D73" w:rsidRDefault="00235D73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2:核賠</w:t>
            </w: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F92645" w:rsidRDefault="00F9264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bCs/>
          <w:lang w:eastAsia="zh-TW"/>
        </w:rPr>
      </w:pPr>
      <w:r>
        <w:rPr>
          <w:rFonts w:hint="eastAsia"/>
          <w:bCs/>
          <w:lang w:eastAsia="zh-TW"/>
        </w:rPr>
        <w:t xml:space="preserve"> </w:t>
      </w:r>
    </w:p>
    <w:tbl>
      <w:tblPr>
        <w:tblW w:w="630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</w:tblGrid>
      <w:tr w:rsidR="00F92645">
        <w:tc>
          <w:tcPr>
            <w:tcW w:w="2520" w:type="dxa"/>
          </w:tcPr>
          <w:p w:rsidR="00F92645" w:rsidRDefault="00F92645" w:rsidP="000C0D0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角色</w:t>
            </w:r>
          </w:p>
        </w:tc>
        <w:tc>
          <w:tcPr>
            <w:tcW w:w="3780" w:type="dxa"/>
          </w:tcPr>
          <w:p w:rsidR="00F92645" w:rsidRDefault="00F92645" w:rsidP="000C0D0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顯示項目</w:t>
            </w:r>
          </w:p>
        </w:tc>
      </w:tr>
      <w:tr w:rsidR="00F92645">
        <w:tc>
          <w:tcPr>
            <w:tcW w:w="2520" w:type="dxa"/>
          </w:tcPr>
          <w:p w:rsidR="00F92645" w:rsidRPr="00587B25" w:rsidRDefault="00587B25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b/>
              </w:rPr>
            </w:pPr>
            <w:r>
              <w:rPr>
                <w:rFonts w:ascii="細明體" w:eastAsia="細明體" w:hAnsi="細明體" w:hint="eastAsia"/>
              </w:rPr>
              <w:t>RLAA00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2 </w:t>
            </w:r>
            <w:r>
              <w:rPr>
                <w:rFonts w:ascii="細明體" w:eastAsia="細明體" w:hAnsi="細明體" w:hint="eastAsia"/>
              </w:rPr>
              <w:t>RLAA00</w:t>
            </w:r>
            <w:r>
              <w:rPr>
                <w:rFonts w:ascii="細明體" w:eastAsia="細明體" w:hAnsi="細明體" w:hint="eastAsia"/>
                <w:lang w:eastAsia="zh-TW"/>
              </w:rPr>
              <w:t>3</w:t>
            </w:r>
          </w:p>
        </w:tc>
        <w:tc>
          <w:tcPr>
            <w:tcW w:w="3780" w:type="dxa"/>
          </w:tcPr>
          <w:p w:rsidR="0081055E" w:rsidRPr="0052086A" w:rsidRDefault="00F92645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待核付件</w:t>
            </w:r>
            <w:r w:rsidR="005E1832">
              <w:rPr>
                <w:rFonts w:hint="eastAsia"/>
                <w:bCs/>
                <w:lang w:eastAsia="zh-TW"/>
              </w:rPr>
              <w:t xml:space="preserve"> </w:t>
            </w:r>
          </w:p>
        </w:tc>
      </w:tr>
      <w:tr w:rsidR="00AF7B51">
        <w:tc>
          <w:tcPr>
            <w:tcW w:w="2520" w:type="dxa"/>
          </w:tcPr>
          <w:p w:rsidR="00AF7B51" w:rsidRDefault="00AF7B51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RLAA00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2 </w:t>
            </w:r>
            <w:r>
              <w:rPr>
                <w:rFonts w:ascii="細明體" w:eastAsia="細明體" w:hAnsi="細明體" w:hint="eastAsia"/>
              </w:rPr>
              <w:t>RLAA00</w:t>
            </w:r>
            <w:r>
              <w:rPr>
                <w:rFonts w:ascii="細明體" w:eastAsia="細明體" w:hAnsi="細明體" w:hint="eastAsia"/>
                <w:lang w:eastAsia="zh-TW"/>
              </w:rPr>
              <w:t>3</w:t>
            </w:r>
          </w:p>
        </w:tc>
        <w:tc>
          <w:tcPr>
            <w:tcW w:w="3780" w:type="dxa"/>
          </w:tcPr>
          <w:p w:rsidR="0052086A" w:rsidRPr="0052086A" w:rsidRDefault="00AF7B51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待核定件</w:t>
            </w:r>
          </w:p>
        </w:tc>
      </w:tr>
      <w:tr w:rsidR="00F92645">
        <w:tc>
          <w:tcPr>
            <w:tcW w:w="2520" w:type="dxa"/>
          </w:tcPr>
          <w:p w:rsidR="00F92645" w:rsidRDefault="00F92645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RLAA00</w:t>
            </w:r>
            <w:r>
              <w:rPr>
                <w:rFonts w:ascii="細明體" w:eastAsia="細明體" w:hAnsi="細明體" w:hint="eastAsia"/>
                <w:lang w:eastAsia="zh-TW"/>
              </w:rPr>
              <w:t>4</w:t>
            </w:r>
            <w:r w:rsidR="00F50600">
              <w:rPr>
                <w:rFonts w:ascii="細明體" w:eastAsia="細明體" w:hAnsi="細明體" w:hint="eastAsia"/>
                <w:lang w:eastAsia="zh-TW"/>
              </w:rPr>
              <w:t xml:space="preserve"> RLAA003</w:t>
            </w:r>
          </w:p>
        </w:tc>
        <w:tc>
          <w:tcPr>
            <w:tcW w:w="3780" w:type="dxa"/>
          </w:tcPr>
          <w:p w:rsidR="0052086A" w:rsidRPr="0052086A" w:rsidRDefault="00F92645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待覆核件</w:t>
            </w:r>
          </w:p>
        </w:tc>
      </w:tr>
      <w:tr w:rsidR="005F2D80">
        <w:tc>
          <w:tcPr>
            <w:tcW w:w="2520" w:type="dxa"/>
          </w:tcPr>
          <w:p w:rsidR="005F2D80" w:rsidRDefault="005F2D80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RLAA00</w:t>
            </w:r>
            <w:r w:rsidR="00C1529E">
              <w:rPr>
                <w:rFonts w:ascii="細明體" w:eastAsia="細明體" w:hAnsi="細明體" w:hint="eastAsia"/>
                <w:lang w:eastAsia="zh-TW"/>
              </w:rPr>
              <w:t>4</w:t>
            </w:r>
          </w:p>
        </w:tc>
        <w:tc>
          <w:tcPr>
            <w:tcW w:w="3780" w:type="dxa"/>
          </w:tcPr>
          <w:p w:rsidR="0052086A" w:rsidRPr="0052086A" w:rsidRDefault="005F2D80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待收據補正</w:t>
            </w:r>
          </w:p>
        </w:tc>
      </w:tr>
      <w:tr w:rsidR="00F94FDB">
        <w:tc>
          <w:tcPr>
            <w:tcW w:w="2520" w:type="dxa"/>
          </w:tcPr>
          <w:p w:rsidR="00F94FDB" w:rsidRDefault="00F94FDB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RLAA003</w:t>
            </w:r>
          </w:p>
        </w:tc>
        <w:tc>
          <w:tcPr>
            <w:tcW w:w="3780" w:type="dxa"/>
          </w:tcPr>
          <w:p w:rsidR="00F94FDB" w:rsidRDefault="00F94FDB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待試算</w:t>
            </w:r>
          </w:p>
        </w:tc>
      </w:tr>
      <w:tr w:rsidR="005E1832">
        <w:tc>
          <w:tcPr>
            <w:tcW w:w="2520" w:type="dxa"/>
          </w:tcPr>
          <w:p w:rsidR="005E1832" w:rsidRDefault="005E1832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RLAA00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3 </w:t>
            </w:r>
            <w:r>
              <w:rPr>
                <w:rFonts w:ascii="細明體" w:eastAsia="細明體" w:hAnsi="細明體" w:hint="eastAsia"/>
              </w:rPr>
              <w:t>RLAA00</w:t>
            </w:r>
            <w:r>
              <w:rPr>
                <w:rFonts w:ascii="細明體" w:eastAsia="細明體" w:hAnsi="細明體" w:hint="eastAsia"/>
                <w:lang w:eastAsia="zh-TW"/>
              </w:rPr>
              <w:t>4</w:t>
            </w:r>
          </w:p>
        </w:tc>
        <w:tc>
          <w:tcPr>
            <w:tcW w:w="3780" w:type="dxa"/>
          </w:tcPr>
          <w:p w:rsidR="005E1832" w:rsidRDefault="005E1832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待</w:t>
            </w:r>
            <w:r>
              <w:rPr>
                <w:rFonts w:hint="eastAsia"/>
                <w:bCs/>
                <w:color w:val="000000"/>
                <w:lang w:eastAsia="zh-TW"/>
              </w:rPr>
              <w:t>簽擬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件</w:t>
            </w:r>
          </w:p>
        </w:tc>
      </w:tr>
      <w:tr w:rsidR="009B7EC5">
        <w:tc>
          <w:tcPr>
            <w:tcW w:w="2520" w:type="dxa"/>
          </w:tcPr>
          <w:p w:rsidR="009B7EC5" w:rsidRDefault="009B7EC5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RLAA00</w:t>
            </w:r>
            <w:r>
              <w:rPr>
                <w:rFonts w:ascii="細明體" w:eastAsia="細明體" w:hAnsi="細明體" w:hint="eastAsia"/>
                <w:lang w:eastAsia="zh-TW"/>
              </w:rPr>
              <w:t>2</w:t>
            </w:r>
          </w:p>
          <w:p w:rsidR="009B7EC5" w:rsidRDefault="009B7EC5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RLAA00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3 </w:t>
            </w:r>
            <w:r>
              <w:rPr>
                <w:rFonts w:ascii="細明體" w:eastAsia="細明體" w:hAnsi="細明體" w:hint="eastAsia"/>
              </w:rPr>
              <w:t>RLAA00</w:t>
            </w:r>
            <w:r>
              <w:rPr>
                <w:rFonts w:ascii="細明體" w:eastAsia="細明體" w:hAnsi="細明體" w:hint="eastAsia"/>
                <w:lang w:eastAsia="zh-TW"/>
              </w:rPr>
              <w:t>4</w:t>
            </w:r>
          </w:p>
        </w:tc>
        <w:tc>
          <w:tcPr>
            <w:tcW w:w="3780" w:type="dxa"/>
          </w:tcPr>
          <w:p w:rsidR="009B7EC5" w:rsidRPr="005411A6" w:rsidRDefault="009B7EC5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待補全件</w:t>
            </w:r>
          </w:p>
        </w:tc>
      </w:tr>
      <w:tr w:rsidR="00985756">
        <w:tc>
          <w:tcPr>
            <w:tcW w:w="2520" w:type="dxa"/>
          </w:tcPr>
          <w:p w:rsidR="00985756" w:rsidRDefault="00985756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RLAA002 RLAA003</w:t>
            </w:r>
          </w:p>
        </w:tc>
        <w:tc>
          <w:tcPr>
            <w:tcW w:w="3780" w:type="dxa"/>
          </w:tcPr>
          <w:p w:rsidR="00985756" w:rsidRDefault="00985756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簽擬中案件</w:t>
            </w:r>
          </w:p>
        </w:tc>
      </w:tr>
    </w:tbl>
    <w:p w:rsidR="00235D73" w:rsidRDefault="00235D73" w:rsidP="00235D73">
      <w:pPr>
        <w:pStyle w:val="Tabletext"/>
        <w:keepLines w:val="0"/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   </w:t>
      </w:r>
    </w:p>
    <w:tbl>
      <w:tblPr>
        <w:tblW w:w="630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</w:tblGrid>
      <w:tr w:rsidR="00235D73">
        <w:tc>
          <w:tcPr>
            <w:tcW w:w="2520" w:type="dxa"/>
          </w:tcPr>
          <w:p w:rsidR="00235D73" w:rsidRDefault="00235D73" w:rsidP="00235D7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作業種類</w:t>
            </w:r>
          </w:p>
        </w:tc>
        <w:tc>
          <w:tcPr>
            <w:tcW w:w="3780" w:type="dxa"/>
          </w:tcPr>
          <w:p w:rsidR="00235D73" w:rsidRDefault="00235D73" w:rsidP="00235D7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顯示項目</w:t>
            </w:r>
            <w:r>
              <w:rPr>
                <w:rFonts w:hint="eastAsia"/>
                <w:b/>
                <w:lang w:eastAsia="zh-TW"/>
              </w:rPr>
              <w:t>(</w:t>
            </w:r>
            <w:r>
              <w:rPr>
                <w:rFonts w:hint="eastAsia"/>
                <w:b/>
                <w:lang w:eastAsia="zh-TW"/>
              </w:rPr>
              <w:t>依下列順序</w:t>
            </w:r>
            <w:r>
              <w:rPr>
                <w:rFonts w:hint="eastAsia"/>
                <w:b/>
                <w:lang w:eastAsia="zh-TW"/>
              </w:rPr>
              <w:t>)</w:t>
            </w:r>
          </w:p>
        </w:tc>
      </w:tr>
      <w:tr w:rsidR="00235D73">
        <w:tc>
          <w:tcPr>
            <w:tcW w:w="2520" w:type="dxa"/>
          </w:tcPr>
          <w:p w:rsidR="00235D73" w:rsidRDefault="00235D73" w:rsidP="00235D7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</w:p>
        </w:tc>
        <w:tc>
          <w:tcPr>
            <w:tcW w:w="3780" w:type="dxa"/>
          </w:tcPr>
          <w:p w:rsidR="00235D73" w:rsidRDefault="00235D73" w:rsidP="00235D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待收據補正</w:t>
            </w:r>
          </w:p>
          <w:p w:rsidR="00235D73" w:rsidRDefault="00235D73" w:rsidP="00235D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待試算</w:t>
            </w:r>
          </w:p>
        </w:tc>
      </w:tr>
      <w:tr w:rsidR="00235D73">
        <w:tc>
          <w:tcPr>
            <w:tcW w:w="2520" w:type="dxa"/>
          </w:tcPr>
          <w:p w:rsidR="00235D73" w:rsidRPr="00587B25" w:rsidRDefault="00235D73" w:rsidP="00235D73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b/>
              </w:rPr>
            </w:pPr>
            <w:r>
              <w:rPr>
                <w:rFonts w:ascii="細明體" w:eastAsia="細明體" w:hAnsi="細明體" w:hint="eastAsia"/>
                <w:b/>
                <w:lang w:eastAsia="zh-TW"/>
              </w:rPr>
              <w:t>2</w:t>
            </w:r>
          </w:p>
        </w:tc>
        <w:tc>
          <w:tcPr>
            <w:tcW w:w="3780" w:type="dxa"/>
          </w:tcPr>
          <w:p w:rsidR="00235D73" w:rsidRDefault="00235D73" w:rsidP="00235D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待收據補正</w:t>
            </w:r>
          </w:p>
          <w:p w:rsidR="00235D73" w:rsidRDefault="00235D73" w:rsidP="00235D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待核定件</w:t>
            </w:r>
          </w:p>
          <w:p w:rsidR="00F50600" w:rsidRDefault="00F50600" w:rsidP="00F5060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待核付件</w:t>
            </w:r>
          </w:p>
          <w:p w:rsidR="005E1832" w:rsidRDefault="005E1832" w:rsidP="00235D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待</w:t>
            </w:r>
            <w:r>
              <w:rPr>
                <w:rFonts w:hint="eastAsia"/>
                <w:bCs/>
                <w:color w:val="000000"/>
                <w:lang w:eastAsia="zh-TW"/>
              </w:rPr>
              <w:t>簽擬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件</w:t>
            </w:r>
          </w:p>
          <w:p w:rsidR="00235D73" w:rsidRDefault="00235D73" w:rsidP="00235D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待覆核件</w:t>
            </w:r>
          </w:p>
          <w:p w:rsidR="009B7EC5" w:rsidRDefault="009B7EC5" w:rsidP="00235D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待補全件</w:t>
            </w:r>
          </w:p>
          <w:p w:rsidR="00985756" w:rsidRDefault="00985756" w:rsidP="00235D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簽擬中案件</w:t>
            </w:r>
          </w:p>
        </w:tc>
      </w:tr>
    </w:tbl>
    <w:p w:rsidR="00235D73" w:rsidRDefault="00235D73" w:rsidP="00235D73">
      <w:pPr>
        <w:pStyle w:val="Tabletext"/>
        <w:keepLines w:val="0"/>
        <w:spacing w:after="0" w:line="240" w:lineRule="auto"/>
        <w:rPr>
          <w:rFonts w:hint="eastAsia"/>
          <w:bCs/>
          <w:lang w:eastAsia="zh-TW"/>
        </w:rPr>
      </w:pPr>
    </w:p>
    <w:p w:rsidR="00AF7B51" w:rsidRPr="005411A6" w:rsidRDefault="00AF7B51" w:rsidP="00AF7B5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5411A6">
        <w:rPr>
          <w:rFonts w:hint="eastAsia"/>
          <w:bCs/>
          <w:color w:val="000000"/>
          <w:lang w:eastAsia="zh-TW"/>
        </w:rPr>
        <w:t>待核定件</w:t>
      </w:r>
      <w:r w:rsidRPr="005411A6">
        <w:rPr>
          <w:rFonts w:hint="eastAsia"/>
          <w:bCs/>
          <w:color w:val="000000"/>
          <w:lang w:eastAsia="zh-TW"/>
        </w:rPr>
        <w:t>(</w:t>
      </w:r>
      <w:r w:rsidRPr="005411A6">
        <w:rPr>
          <w:rFonts w:hint="eastAsia"/>
          <w:bCs/>
          <w:color w:val="000000"/>
          <w:lang w:eastAsia="zh-TW"/>
        </w:rPr>
        <w:t>連結同待處理總案件</w:t>
      </w:r>
      <w:r w:rsidRPr="005411A6">
        <w:rPr>
          <w:rFonts w:hint="eastAsia"/>
          <w:bCs/>
          <w:color w:val="000000"/>
          <w:lang w:eastAsia="zh-TW"/>
        </w:rPr>
        <w:t>)</w:t>
      </w:r>
    </w:p>
    <w:p w:rsidR="00AF7B51" w:rsidRPr="005411A6" w:rsidRDefault="00AF7B51" w:rsidP="00AF7B5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color w:val="000000"/>
          <w:lang w:eastAsia="zh-TW"/>
        </w:rPr>
      </w:pP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AF7B51" w:rsidRPr="005411A6">
        <w:tc>
          <w:tcPr>
            <w:tcW w:w="252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bCs/>
                <w:color w:val="000000"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讀取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DTAAA001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條件</w:t>
            </w:r>
          </w:p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顯示符合條件的筆數</w:t>
            </w:r>
          </w:p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受理進度</w:t>
            </w:r>
            <w:r w:rsidRPr="005411A6">
              <w:rPr>
                <w:rFonts w:hint="eastAsia"/>
                <w:color w:val="000000"/>
                <w:lang w:eastAsia="zh-TW"/>
              </w:rPr>
              <w:t>=</w:t>
            </w:r>
            <w:r w:rsidR="00A72474">
              <w:rPr>
                <w:rFonts w:hint="eastAsia"/>
                <w:color w:val="000000"/>
                <w:lang w:eastAsia="zh-TW"/>
              </w:rPr>
              <w:t>1</w:t>
            </w:r>
            <w:r w:rsidRPr="005411A6">
              <w:rPr>
                <w:rFonts w:hint="eastAsia"/>
                <w:color w:val="000000"/>
                <w:lang w:eastAsia="zh-TW"/>
              </w:rPr>
              <w:t xml:space="preserve">0 </w:t>
            </w:r>
          </w:p>
          <w:p w:rsidR="00AF7B51" w:rsidRDefault="00AF7B51" w:rsidP="00AF7B51">
            <w:pPr>
              <w:pStyle w:val="Tabletext"/>
              <w:keepLines w:val="0"/>
              <w:spacing w:after="0" w:line="240" w:lineRule="auto"/>
              <w:jc w:val="center"/>
              <w:rPr>
                <w:ins w:id="15" w:author="蕭侑文" w:date="2011-06-07T10:03:00Z"/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AND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核定人員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使用者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ID</w:t>
            </w:r>
          </w:p>
          <w:p w:rsidR="00004613" w:rsidRPr="005411A6" w:rsidRDefault="00004613" w:rsidP="00C6240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ins w:id="16" w:author="蕭侑文" w:date="2011-06-07T10:03:00Z">
              <w:r>
                <w:rPr>
                  <w:bCs/>
                  <w:color w:val="000000"/>
                  <w:lang w:eastAsia="zh-TW"/>
                </w:rPr>
                <w:t>A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 xml:space="preserve">ND 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受理編號第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12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碼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 xml:space="preserve">  IN (</w:t>
              </w:r>
              <w:r>
                <w:rPr>
                  <w:bCs/>
                  <w:color w:val="000000"/>
                  <w:lang w:eastAsia="zh-TW"/>
                </w:rPr>
                <w:t>‘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G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,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H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)</w:t>
              </w:r>
            </w:ins>
          </w:p>
        </w:tc>
        <w:tc>
          <w:tcPr>
            <w:tcW w:w="234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連結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AAB0_0200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參數</w:t>
            </w:r>
          </w:p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查詢狀態</w:t>
            </w:r>
            <w:r w:rsidRPr="005411A6">
              <w:rPr>
                <w:rFonts w:hint="eastAsia"/>
                <w:color w:val="000000"/>
                <w:lang w:eastAsia="zh-TW"/>
              </w:rPr>
              <w:t xml:space="preserve"> = 2</w:t>
            </w:r>
          </w:p>
        </w:tc>
      </w:tr>
      <w:tr w:rsidR="0052086A" w:rsidRPr="005411A6">
        <w:tc>
          <w:tcPr>
            <w:tcW w:w="2520" w:type="dxa"/>
          </w:tcPr>
          <w:p w:rsidR="0052086A" w:rsidRPr="0052086A" w:rsidRDefault="0052086A" w:rsidP="0052086A">
            <w:pPr>
              <w:pStyle w:val="Tabletext"/>
              <w:keepLines w:val="0"/>
              <w:spacing w:after="0" w:line="240" w:lineRule="auto"/>
              <w:ind w:leftChars="180" w:left="432"/>
              <w:rPr>
                <w:rFonts w:hint="eastAsia"/>
                <w:b/>
                <w:bCs/>
                <w:color w:val="000000"/>
                <w:lang w:eastAsia="zh-TW"/>
              </w:rPr>
            </w:pPr>
            <w:r w:rsidRPr="0052086A">
              <w:rPr>
                <w:rFonts w:hint="eastAsia"/>
                <w:b/>
                <w:bCs/>
                <w:color w:val="000000"/>
                <w:lang w:eastAsia="zh-TW"/>
              </w:rPr>
              <w:t>櫃檯件</w:t>
            </w:r>
          </w:p>
        </w:tc>
        <w:tc>
          <w:tcPr>
            <w:tcW w:w="3780" w:type="dxa"/>
          </w:tcPr>
          <w:p w:rsidR="0052086A" w:rsidRPr="005411A6" w:rsidRDefault="0052086A" w:rsidP="00AF7B5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>
              <w:rPr>
                <w:rFonts w:hint="eastAsia"/>
                <w:b/>
                <w:color w:val="000000"/>
                <w:lang w:eastAsia="zh-TW"/>
              </w:rPr>
              <w:t>PRORITY_LVL = 0</w:t>
            </w:r>
          </w:p>
        </w:tc>
        <w:tc>
          <w:tcPr>
            <w:tcW w:w="2340" w:type="dxa"/>
          </w:tcPr>
          <w:p w:rsidR="0052086A" w:rsidRPr="005411A6" w:rsidRDefault="0052086A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</w:t>
            </w:r>
            <w:r w:rsidR="00BF2ACA">
              <w:rPr>
                <w:rFonts w:hint="eastAsia"/>
                <w:bCs/>
                <w:color w:val="000000"/>
                <w:lang w:eastAsia="zh-TW"/>
              </w:rPr>
              <w:t>10</w:t>
            </w:r>
          </w:p>
        </w:tc>
      </w:tr>
      <w:tr w:rsidR="00AF7B51" w:rsidRPr="005411A6">
        <w:tc>
          <w:tcPr>
            <w:tcW w:w="252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待處理總案件</w:t>
            </w:r>
          </w:p>
        </w:tc>
        <w:tc>
          <w:tcPr>
            <w:tcW w:w="378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  <w:tc>
          <w:tcPr>
            <w:tcW w:w="234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1</w:t>
            </w:r>
          </w:p>
        </w:tc>
      </w:tr>
      <w:tr w:rsidR="00AF7B51" w:rsidRPr="005411A6">
        <w:tc>
          <w:tcPr>
            <w:tcW w:w="252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受理未超過</w:t>
            </w:r>
            <w:r w:rsidRPr="005411A6">
              <w:rPr>
                <w:rFonts w:hint="eastAsia"/>
                <w:color w:val="000000"/>
                <w:lang w:eastAsia="zh-TW"/>
              </w:rPr>
              <w:t>3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CurrentDate </w:t>
            </w:r>
            <w:del w:id="17" w:author="i9200215" w:date="2012-03-03T14:35:00Z">
              <w:r w:rsidRPr="005411A6" w:rsidDel="000D10F7">
                <w:rPr>
                  <w:bCs/>
                  <w:color w:val="000000"/>
                  <w:lang w:eastAsia="zh-TW"/>
                </w:rPr>
                <w:delText>-</w:delText>
              </w:r>
            </w:del>
            <w:ins w:id="18" w:author="i9200215" w:date="2012-03-03T14:35:00Z">
              <w:r w:rsidR="000D10F7">
                <w:rPr>
                  <w:bCs/>
                  <w:color w:val="000000"/>
                  <w:lang w:eastAsia="zh-TW"/>
                </w:rPr>
                <w:t>–</w:t>
              </w:r>
            </w:ins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&lt;3</w:t>
            </w:r>
          </w:p>
        </w:tc>
        <w:tc>
          <w:tcPr>
            <w:tcW w:w="234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2</w:t>
            </w:r>
          </w:p>
        </w:tc>
      </w:tr>
      <w:tr w:rsidR="00AF7B51" w:rsidRPr="005411A6">
        <w:tc>
          <w:tcPr>
            <w:tcW w:w="252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</w:t>
            </w:r>
            <w:r w:rsidRPr="005411A6">
              <w:rPr>
                <w:rFonts w:hint="eastAsia"/>
                <w:color w:val="000000"/>
                <w:lang w:eastAsia="zh-TW"/>
              </w:rPr>
              <w:t>3~12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3&lt;= CurrentDate </w:t>
            </w:r>
            <w:del w:id="19" w:author="i9200215" w:date="2012-03-03T14:35:00Z">
              <w:r w:rsidRPr="005411A6" w:rsidDel="000D10F7">
                <w:rPr>
                  <w:bCs/>
                  <w:color w:val="000000"/>
                  <w:lang w:eastAsia="zh-TW"/>
                </w:rPr>
                <w:delText>-</w:delText>
              </w:r>
            </w:del>
            <w:ins w:id="20" w:author="i9200215" w:date="2012-03-03T14:35:00Z">
              <w:r w:rsidR="000D10F7">
                <w:rPr>
                  <w:bCs/>
                  <w:color w:val="000000"/>
                  <w:lang w:eastAsia="zh-TW"/>
                </w:rPr>
                <w:t>–</w:t>
              </w:r>
            </w:ins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&lt;12</w:t>
            </w:r>
          </w:p>
        </w:tc>
        <w:tc>
          <w:tcPr>
            <w:tcW w:w="234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3</w:t>
            </w:r>
          </w:p>
        </w:tc>
      </w:tr>
      <w:tr w:rsidR="00AF7B51" w:rsidRPr="005411A6">
        <w:tc>
          <w:tcPr>
            <w:tcW w:w="252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</w:t>
            </w:r>
            <w:r w:rsidRPr="005411A6">
              <w:rPr>
                <w:rFonts w:hint="eastAsia"/>
                <w:color w:val="000000"/>
                <w:lang w:eastAsia="zh-TW"/>
              </w:rPr>
              <w:t>12~15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12&lt;= CurrentDate </w:t>
            </w:r>
            <w:del w:id="21" w:author="i9200215" w:date="2012-03-03T14:35:00Z">
              <w:r w:rsidRPr="005411A6" w:rsidDel="000D10F7">
                <w:rPr>
                  <w:bCs/>
                  <w:color w:val="000000"/>
                  <w:lang w:eastAsia="zh-TW"/>
                </w:rPr>
                <w:delText>-</w:delText>
              </w:r>
            </w:del>
            <w:ins w:id="22" w:author="i9200215" w:date="2012-03-03T14:35:00Z">
              <w:r w:rsidR="000D10F7">
                <w:rPr>
                  <w:bCs/>
                  <w:color w:val="000000"/>
                  <w:lang w:eastAsia="zh-TW"/>
                </w:rPr>
                <w:t>–</w:t>
              </w:r>
            </w:ins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&lt;15</w:t>
            </w:r>
          </w:p>
        </w:tc>
        <w:tc>
          <w:tcPr>
            <w:tcW w:w="234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4</w:t>
            </w:r>
          </w:p>
        </w:tc>
      </w:tr>
      <w:tr w:rsidR="00AF7B51" w:rsidRPr="005411A6">
        <w:tc>
          <w:tcPr>
            <w:tcW w:w="252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受理超過</w:t>
            </w:r>
            <w:r w:rsidRPr="005411A6">
              <w:rPr>
                <w:rFonts w:hint="eastAsia"/>
                <w:color w:val="000000"/>
                <w:lang w:eastAsia="zh-TW"/>
              </w:rPr>
              <w:t>15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15&lt;= CurrentDate </w:t>
            </w:r>
            <w:del w:id="23" w:author="i9200215" w:date="2012-03-03T14:35:00Z">
              <w:r w:rsidRPr="005411A6" w:rsidDel="000D10F7">
                <w:rPr>
                  <w:bCs/>
                  <w:color w:val="000000"/>
                  <w:lang w:eastAsia="zh-TW"/>
                </w:rPr>
                <w:delText>-</w:delText>
              </w:r>
            </w:del>
            <w:ins w:id="24" w:author="i9200215" w:date="2012-03-03T14:35:00Z">
              <w:r w:rsidR="000D10F7">
                <w:rPr>
                  <w:bCs/>
                  <w:color w:val="000000"/>
                  <w:lang w:eastAsia="zh-TW"/>
                </w:rPr>
                <w:t>–</w:t>
              </w:r>
            </w:ins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</w:p>
        </w:tc>
        <w:tc>
          <w:tcPr>
            <w:tcW w:w="234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5</w:t>
            </w:r>
          </w:p>
        </w:tc>
      </w:tr>
      <w:tr w:rsidR="00AF7B51" w:rsidRPr="005411A6">
        <w:tc>
          <w:tcPr>
            <w:tcW w:w="252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合意解除件</w:t>
            </w:r>
          </w:p>
        </w:tc>
        <w:tc>
          <w:tcPr>
            <w:tcW w:w="378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先放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0</w:t>
            </w:r>
          </w:p>
        </w:tc>
        <w:tc>
          <w:tcPr>
            <w:tcW w:w="234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6</w:t>
            </w:r>
          </w:p>
        </w:tc>
      </w:tr>
      <w:tr w:rsidR="00AF7B51" w:rsidRPr="005411A6">
        <w:tc>
          <w:tcPr>
            <w:tcW w:w="252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爭議件</w:t>
            </w:r>
          </w:p>
        </w:tc>
        <w:tc>
          <w:tcPr>
            <w:tcW w:w="3780" w:type="dxa"/>
          </w:tcPr>
          <w:p w:rsidR="00AF7B51" w:rsidRPr="005411A6" w:rsidRDefault="008304DC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APLY_NO</w:t>
            </w:r>
            <w:r>
              <w:rPr>
                <w:rFonts w:hint="eastAsia"/>
                <w:bCs/>
                <w:color w:val="000000"/>
                <w:lang w:eastAsia="zh-TW"/>
              </w:rPr>
              <w:t>第</w:t>
            </w:r>
            <w:r>
              <w:rPr>
                <w:rFonts w:hint="eastAsia"/>
                <w:bCs/>
                <w:color w:val="000000"/>
                <w:lang w:eastAsia="zh-TW"/>
              </w:rPr>
              <w:t>11</w:t>
            </w:r>
            <w:r>
              <w:rPr>
                <w:rFonts w:hint="eastAsia"/>
                <w:bCs/>
                <w:color w:val="000000"/>
                <w:lang w:eastAsia="zh-TW"/>
              </w:rPr>
              <w:t>碼不為</w:t>
            </w:r>
            <w:r>
              <w:rPr>
                <w:rFonts w:hint="eastAsia"/>
                <w:bCs/>
                <w:color w:val="000000"/>
                <w:lang w:eastAsia="zh-TW"/>
              </w:rPr>
              <w:t>0</w:t>
            </w:r>
            <w:r>
              <w:rPr>
                <w:rFonts w:hint="eastAsia"/>
                <w:bCs/>
                <w:color w:val="000000"/>
                <w:lang w:eastAsia="zh-TW"/>
              </w:rPr>
              <w:t>的件</w:t>
            </w:r>
          </w:p>
        </w:tc>
        <w:tc>
          <w:tcPr>
            <w:tcW w:w="234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7</w:t>
            </w:r>
          </w:p>
        </w:tc>
      </w:tr>
      <w:tr w:rsidR="00AF7B51" w:rsidRPr="005411A6">
        <w:tc>
          <w:tcPr>
            <w:tcW w:w="252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訴訟件</w:t>
            </w:r>
          </w:p>
        </w:tc>
        <w:tc>
          <w:tcPr>
            <w:tcW w:w="378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先放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0</w:t>
            </w:r>
          </w:p>
        </w:tc>
        <w:tc>
          <w:tcPr>
            <w:tcW w:w="234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8</w:t>
            </w:r>
          </w:p>
        </w:tc>
      </w:tr>
      <w:tr w:rsidR="000D10F7" w:rsidRPr="005411A6">
        <w:trPr>
          <w:ins w:id="25" w:author="i9200215" w:date="2012-03-03T14:34:00Z"/>
        </w:trPr>
        <w:tc>
          <w:tcPr>
            <w:tcW w:w="2520" w:type="dxa"/>
          </w:tcPr>
          <w:p w:rsidR="000D10F7" w:rsidRPr="005411A6" w:rsidRDefault="000D10F7" w:rsidP="00AF7B51">
            <w:pPr>
              <w:pStyle w:val="Tabletext"/>
              <w:keepLines w:val="0"/>
              <w:spacing w:after="0" w:line="240" w:lineRule="auto"/>
              <w:ind w:left="480"/>
              <w:rPr>
                <w:ins w:id="26" w:author="i9200215" w:date="2012-03-03T14:34:00Z"/>
                <w:rFonts w:hint="eastAsia"/>
                <w:color w:val="000000"/>
                <w:lang w:eastAsia="zh-TW"/>
              </w:rPr>
            </w:pPr>
            <w:ins w:id="27" w:author="i9200215" w:date="2012-03-03T14:35:00Z">
              <w:r>
                <w:rPr>
                  <w:rFonts w:hint="eastAsia"/>
                  <w:color w:val="000000"/>
                  <w:lang w:eastAsia="zh-TW"/>
                </w:rPr>
                <w:t>補告知件</w:t>
              </w:r>
            </w:ins>
          </w:p>
        </w:tc>
        <w:tc>
          <w:tcPr>
            <w:tcW w:w="3780" w:type="dxa"/>
          </w:tcPr>
          <w:p w:rsidR="000D10F7" w:rsidRPr="005411A6" w:rsidRDefault="000D10F7" w:rsidP="00AF7B51">
            <w:pPr>
              <w:pStyle w:val="Tabletext"/>
              <w:keepLines w:val="0"/>
              <w:spacing w:after="0" w:line="240" w:lineRule="auto"/>
              <w:rPr>
                <w:ins w:id="28" w:author="i9200215" w:date="2012-03-03T14:34:00Z"/>
                <w:rFonts w:hint="eastAsia"/>
                <w:bCs/>
                <w:color w:val="000000"/>
                <w:lang w:eastAsia="zh-TW"/>
              </w:rPr>
            </w:pPr>
            <w:ins w:id="29" w:author="i9200215" w:date="2012-03-03T14:35:00Z">
              <w:r w:rsidRPr="000D10F7">
                <w:rPr>
                  <w:bCs/>
                  <w:color w:val="000000"/>
                  <w:lang w:eastAsia="zh-TW"/>
                </w:rPr>
                <w:t>IS_FILL_REPORT</w:t>
              </w:r>
            </w:ins>
            <w:ins w:id="30" w:author="i9200215" w:date="2012-03-03T14:36:00Z">
              <w:r>
                <w:rPr>
                  <w:rFonts w:hint="eastAsia"/>
                  <w:bCs/>
                  <w:color w:val="000000"/>
                  <w:lang w:eastAsia="zh-TW"/>
                </w:rPr>
                <w:t xml:space="preserve"> = 1 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的件數</w:t>
              </w:r>
            </w:ins>
          </w:p>
        </w:tc>
        <w:tc>
          <w:tcPr>
            <w:tcW w:w="2340" w:type="dxa"/>
          </w:tcPr>
          <w:p w:rsidR="000D10F7" w:rsidRPr="005411A6" w:rsidRDefault="000D10F7" w:rsidP="00AF7B51">
            <w:pPr>
              <w:pStyle w:val="Tabletext"/>
              <w:keepLines w:val="0"/>
              <w:spacing w:after="0" w:line="240" w:lineRule="auto"/>
              <w:rPr>
                <w:ins w:id="31" w:author="i9200215" w:date="2012-03-03T14:34:00Z"/>
                <w:rFonts w:hint="eastAsia"/>
                <w:bCs/>
                <w:color w:val="000000"/>
                <w:lang w:eastAsia="zh-TW"/>
              </w:rPr>
            </w:pPr>
          </w:p>
        </w:tc>
      </w:tr>
    </w:tbl>
    <w:p w:rsidR="00846547" w:rsidRPr="005411A6" w:rsidRDefault="00846547" w:rsidP="0084654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5411A6">
        <w:rPr>
          <w:rFonts w:hint="eastAsia"/>
          <w:bCs/>
          <w:color w:val="000000"/>
          <w:lang w:eastAsia="zh-TW"/>
        </w:rPr>
        <w:t>待核付件</w:t>
      </w:r>
      <w:r w:rsidR="000C0D08" w:rsidRPr="005411A6">
        <w:rPr>
          <w:rFonts w:hint="eastAsia"/>
          <w:bCs/>
          <w:color w:val="000000"/>
          <w:lang w:eastAsia="zh-TW"/>
        </w:rPr>
        <w:t>(</w:t>
      </w:r>
      <w:r w:rsidR="000C0D08" w:rsidRPr="005411A6">
        <w:rPr>
          <w:rFonts w:hint="eastAsia"/>
          <w:bCs/>
          <w:color w:val="000000"/>
          <w:lang w:eastAsia="zh-TW"/>
        </w:rPr>
        <w:t>連結同待處理總案件</w:t>
      </w:r>
      <w:r w:rsidR="000C0D08" w:rsidRPr="005411A6">
        <w:rPr>
          <w:rFonts w:hint="eastAsia"/>
          <w:bCs/>
          <w:color w:val="000000"/>
          <w:lang w:eastAsia="zh-TW"/>
        </w:rPr>
        <w:t>)</w:t>
      </w:r>
    </w:p>
    <w:p w:rsidR="00846547" w:rsidRPr="005411A6" w:rsidRDefault="00846547" w:rsidP="0084654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color w:val="000000"/>
          <w:lang w:eastAsia="zh-TW"/>
        </w:rPr>
      </w:pP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bCs/>
                <w:color w:val="000000"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讀取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DTAAA001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條件</w:t>
            </w:r>
          </w:p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顯示符合條件的筆數</w:t>
            </w:r>
          </w:p>
          <w:p w:rsidR="00846547" w:rsidRPr="005411A6" w:rsidRDefault="00846547" w:rsidP="00846547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    30 &lt;=  </w:t>
            </w:r>
            <w:r w:rsidRPr="005411A6">
              <w:rPr>
                <w:rFonts w:hint="eastAsia"/>
                <w:color w:val="000000"/>
                <w:lang w:eastAsia="zh-TW"/>
              </w:rPr>
              <w:t>受理進度</w:t>
            </w:r>
            <w:r w:rsidRPr="005411A6">
              <w:rPr>
                <w:rFonts w:hint="eastAsia"/>
                <w:color w:val="000000"/>
                <w:lang w:eastAsia="zh-TW"/>
              </w:rPr>
              <w:t xml:space="preserve"> &lt;= 41  </w:t>
            </w:r>
          </w:p>
          <w:p w:rsidR="00846547" w:rsidRPr="005411A6" w:rsidRDefault="00846547" w:rsidP="00846547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OR  6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0 &lt;=  </w:t>
            </w:r>
            <w:r w:rsidRPr="005411A6">
              <w:rPr>
                <w:rFonts w:hint="eastAsia"/>
                <w:color w:val="000000"/>
                <w:lang w:eastAsia="zh-TW"/>
              </w:rPr>
              <w:t>受理進度</w:t>
            </w:r>
            <w:r w:rsidRPr="005411A6">
              <w:rPr>
                <w:rFonts w:hint="eastAsia"/>
                <w:color w:val="000000"/>
                <w:lang w:eastAsia="zh-TW"/>
              </w:rPr>
              <w:t xml:space="preserve"> &lt;= 63  </w:t>
            </w:r>
          </w:p>
          <w:p w:rsidR="00846547" w:rsidRPr="005411A6" w:rsidRDefault="00846547" w:rsidP="00846547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OR  7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0 &lt;=  </w:t>
            </w:r>
            <w:r w:rsidRPr="005411A6">
              <w:rPr>
                <w:rFonts w:hint="eastAsia"/>
                <w:color w:val="000000"/>
                <w:lang w:eastAsia="zh-TW"/>
              </w:rPr>
              <w:t>受理進度</w:t>
            </w:r>
            <w:r w:rsidRPr="005411A6">
              <w:rPr>
                <w:rFonts w:hint="eastAsia"/>
                <w:color w:val="000000"/>
                <w:lang w:eastAsia="zh-TW"/>
              </w:rPr>
              <w:t xml:space="preserve"> &lt;= 73</w:t>
            </w:r>
          </w:p>
          <w:p w:rsidR="00846547" w:rsidRDefault="00846547" w:rsidP="00846547">
            <w:pPr>
              <w:pStyle w:val="Tabletext"/>
              <w:keepLines w:val="0"/>
              <w:spacing w:after="0" w:line="240" w:lineRule="auto"/>
              <w:rPr>
                <w:ins w:id="32" w:author="蕭侑文" w:date="2011-06-07T10:03:00Z"/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 xml:space="preserve">AND </w:t>
            </w:r>
            <w:r w:rsidRPr="005411A6">
              <w:rPr>
                <w:rFonts w:hint="eastAsia"/>
                <w:color w:val="000000"/>
                <w:lang w:eastAsia="zh-TW"/>
              </w:rPr>
              <w:t>核定人員</w:t>
            </w:r>
            <w:r w:rsidRPr="005411A6">
              <w:rPr>
                <w:rFonts w:hint="eastAsia"/>
                <w:color w:val="000000"/>
                <w:lang w:eastAsia="zh-TW"/>
              </w:rPr>
              <w:t xml:space="preserve"> = </w:t>
            </w:r>
            <w:r w:rsidRPr="005411A6">
              <w:rPr>
                <w:rFonts w:hint="eastAsia"/>
                <w:color w:val="000000"/>
                <w:lang w:eastAsia="zh-TW"/>
              </w:rPr>
              <w:t>使用者</w:t>
            </w:r>
            <w:r w:rsidRPr="005411A6">
              <w:rPr>
                <w:rFonts w:hint="eastAsia"/>
                <w:color w:val="000000"/>
                <w:lang w:eastAsia="zh-TW"/>
              </w:rPr>
              <w:t>ID</w:t>
            </w:r>
          </w:p>
          <w:p w:rsidR="00004613" w:rsidRPr="005411A6" w:rsidRDefault="006C4C5B" w:rsidP="00846547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ins w:id="33" w:author="蕭侑文" w:date="2011-06-07T10:03:00Z">
              <w:r>
                <w:rPr>
                  <w:bCs/>
                  <w:color w:val="000000"/>
                  <w:lang w:eastAsia="zh-TW"/>
                </w:rPr>
                <w:t>A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 xml:space="preserve">ND 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受理編號第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12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碼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 xml:space="preserve">  IN (</w:t>
              </w:r>
              <w:r>
                <w:rPr>
                  <w:bCs/>
                  <w:color w:val="000000"/>
                  <w:lang w:eastAsia="zh-TW"/>
                </w:rPr>
                <w:t>‘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G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,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H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)</w:t>
              </w:r>
            </w:ins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連結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AAB0_0200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參數</w:t>
            </w:r>
          </w:p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查詢狀態</w:t>
            </w:r>
            <w:r w:rsidRPr="005411A6">
              <w:rPr>
                <w:rFonts w:hint="eastAsia"/>
                <w:color w:val="000000"/>
                <w:lang w:eastAsia="zh-TW"/>
              </w:rPr>
              <w:t xml:space="preserve"> = </w:t>
            </w:r>
            <w:r w:rsidR="00AF7B51" w:rsidRPr="005411A6">
              <w:rPr>
                <w:rFonts w:hint="eastAsia"/>
                <w:color w:val="000000"/>
                <w:lang w:eastAsia="zh-TW"/>
              </w:rPr>
              <w:t>3</w:t>
            </w:r>
          </w:p>
        </w:tc>
      </w:tr>
      <w:tr w:rsidR="0052086A" w:rsidRPr="005411A6">
        <w:tc>
          <w:tcPr>
            <w:tcW w:w="2520" w:type="dxa"/>
          </w:tcPr>
          <w:p w:rsidR="0052086A" w:rsidRPr="0052086A" w:rsidRDefault="0052086A" w:rsidP="0052086A">
            <w:pPr>
              <w:pStyle w:val="Tabletext"/>
              <w:keepLines w:val="0"/>
              <w:spacing w:after="0" w:line="240" w:lineRule="auto"/>
              <w:ind w:leftChars="180" w:left="432"/>
              <w:rPr>
                <w:rFonts w:hint="eastAsia"/>
                <w:b/>
                <w:bCs/>
                <w:color w:val="000000"/>
                <w:lang w:eastAsia="zh-TW"/>
              </w:rPr>
            </w:pPr>
            <w:r w:rsidRPr="0052086A">
              <w:rPr>
                <w:rFonts w:hint="eastAsia"/>
                <w:b/>
                <w:bCs/>
                <w:color w:val="000000"/>
                <w:lang w:eastAsia="zh-TW"/>
              </w:rPr>
              <w:t>櫃檯件</w:t>
            </w:r>
          </w:p>
        </w:tc>
        <w:tc>
          <w:tcPr>
            <w:tcW w:w="3780" w:type="dxa"/>
          </w:tcPr>
          <w:p w:rsidR="0052086A" w:rsidRPr="005411A6" w:rsidRDefault="0052086A" w:rsidP="0052086A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>
              <w:rPr>
                <w:rFonts w:hint="eastAsia"/>
                <w:b/>
                <w:color w:val="000000"/>
                <w:lang w:eastAsia="zh-TW"/>
              </w:rPr>
              <w:t>PRORITY_LVL = 0</w:t>
            </w:r>
          </w:p>
        </w:tc>
        <w:tc>
          <w:tcPr>
            <w:tcW w:w="2340" w:type="dxa"/>
          </w:tcPr>
          <w:p w:rsidR="0052086A" w:rsidRPr="005411A6" w:rsidRDefault="0052086A" w:rsidP="0052086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</w:t>
            </w:r>
            <w:r w:rsidR="00BF2ACA">
              <w:rPr>
                <w:rFonts w:hint="eastAsia"/>
                <w:bCs/>
                <w:color w:val="000000"/>
                <w:lang w:eastAsia="zh-TW"/>
              </w:rPr>
              <w:t>10</w:t>
            </w:r>
          </w:p>
        </w:tc>
      </w:tr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待處理總案件</w:t>
            </w:r>
          </w:p>
        </w:tc>
        <w:tc>
          <w:tcPr>
            <w:tcW w:w="378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1</w:t>
            </w:r>
          </w:p>
        </w:tc>
      </w:tr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受理未超過</w:t>
            </w:r>
            <w:r w:rsidRPr="005411A6">
              <w:rPr>
                <w:rFonts w:hint="eastAsia"/>
                <w:color w:val="000000"/>
                <w:lang w:eastAsia="zh-TW"/>
              </w:rPr>
              <w:t>3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&lt;3</w:t>
            </w:r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2</w:t>
            </w:r>
          </w:p>
        </w:tc>
      </w:tr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</w:t>
            </w:r>
            <w:r w:rsidRPr="005411A6">
              <w:rPr>
                <w:rFonts w:hint="eastAsia"/>
                <w:color w:val="000000"/>
                <w:lang w:eastAsia="zh-TW"/>
              </w:rPr>
              <w:t>3~12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3&lt;= 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&lt;12</w:t>
            </w:r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3</w:t>
            </w:r>
          </w:p>
        </w:tc>
      </w:tr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</w:t>
            </w:r>
            <w:r w:rsidRPr="005411A6">
              <w:rPr>
                <w:rFonts w:hint="eastAsia"/>
                <w:color w:val="000000"/>
                <w:lang w:eastAsia="zh-TW"/>
              </w:rPr>
              <w:t>12~15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12&lt;= 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&lt;15</w:t>
            </w:r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4</w:t>
            </w:r>
          </w:p>
        </w:tc>
      </w:tr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受理超過</w:t>
            </w:r>
            <w:r w:rsidRPr="005411A6">
              <w:rPr>
                <w:rFonts w:hint="eastAsia"/>
                <w:color w:val="000000"/>
                <w:lang w:eastAsia="zh-TW"/>
              </w:rPr>
              <w:t>15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15&lt;= 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5</w:t>
            </w:r>
          </w:p>
        </w:tc>
      </w:tr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合意解除件</w:t>
            </w:r>
          </w:p>
        </w:tc>
        <w:tc>
          <w:tcPr>
            <w:tcW w:w="378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先放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0</w:t>
            </w:r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6</w:t>
            </w:r>
          </w:p>
        </w:tc>
      </w:tr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lastRenderedPageBreak/>
              <w:t>爭議件</w:t>
            </w:r>
          </w:p>
        </w:tc>
        <w:tc>
          <w:tcPr>
            <w:tcW w:w="3780" w:type="dxa"/>
          </w:tcPr>
          <w:p w:rsidR="00846547" w:rsidRPr="005411A6" w:rsidRDefault="008304DC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APLY_NO</w:t>
            </w:r>
            <w:r>
              <w:rPr>
                <w:rFonts w:hint="eastAsia"/>
                <w:bCs/>
                <w:color w:val="000000"/>
                <w:lang w:eastAsia="zh-TW"/>
              </w:rPr>
              <w:t>第</w:t>
            </w:r>
            <w:r>
              <w:rPr>
                <w:rFonts w:hint="eastAsia"/>
                <w:bCs/>
                <w:color w:val="000000"/>
                <w:lang w:eastAsia="zh-TW"/>
              </w:rPr>
              <w:t>11</w:t>
            </w:r>
            <w:r>
              <w:rPr>
                <w:rFonts w:hint="eastAsia"/>
                <w:bCs/>
                <w:color w:val="000000"/>
                <w:lang w:eastAsia="zh-TW"/>
              </w:rPr>
              <w:t>碼不為</w:t>
            </w:r>
            <w:r>
              <w:rPr>
                <w:rFonts w:hint="eastAsia"/>
                <w:bCs/>
                <w:color w:val="000000"/>
                <w:lang w:eastAsia="zh-TW"/>
              </w:rPr>
              <w:t>0</w:t>
            </w:r>
            <w:r>
              <w:rPr>
                <w:rFonts w:hint="eastAsia"/>
                <w:bCs/>
                <w:color w:val="000000"/>
                <w:lang w:eastAsia="zh-TW"/>
              </w:rPr>
              <w:t>的件</w:t>
            </w:r>
            <w:del w:id="34" w:author="i9003109" w:date="2009-08-13T13:15:00Z">
              <w:r w:rsidR="00846547" w:rsidRPr="005411A6" w:rsidDel="008304DC">
                <w:rPr>
                  <w:rFonts w:hint="eastAsia"/>
                  <w:bCs/>
                  <w:color w:val="000000"/>
                  <w:lang w:eastAsia="zh-TW"/>
                </w:rPr>
                <w:delText>先放</w:delText>
              </w:r>
              <w:r w:rsidR="00846547" w:rsidRPr="005411A6" w:rsidDel="008304DC">
                <w:rPr>
                  <w:rFonts w:hint="eastAsia"/>
                  <w:bCs/>
                  <w:color w:val="000000"/>
                  <w:lang w:eastAsia="zh-TW"/>
                </w:rPr>
                <w:delText>0</w:delText>
              </w:r>
            </w:del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7</w:t>
            </w:r>
          </w:p>
        </w:tc>
      </w:tr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訴訟件</w:t>
            </w:r>
          </w:p>
        </w:tc>
        <w:tc>
          <w:tcPr>
            <w:tcW w:w="378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先放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0</w:t>
            </w:r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8</w:t>
            </w:r>
          </w:p>
        </w:tc>
      </w:tr>
      <w:tr w:rsidR="000D10F7" w:rsidRPr="005411A6">
        <w:trPr>
          <w:ins w:id="35" w:author="i9200215" w:date="2012-03-03T14:36:00Z"/>
        </w:trPr>
        <w:tc>
          <w:tcPr>
            <w:tcW w:w="2520" w:type="dxa"/>
          </w:tcPr>
          <w:p w:rsidR="000D10F7" w:rsidRPr="005411A6" w:rsidRDefault="000D10F7" w:rsidP="000C0D08">
            <w:pPr>
              <w:pStyle w:val="Tabletext"/>
              <w:keepLines w:val="0"/>
              <w:spacing w:after="0" w:line="240" w:lineRule="auto"/>
              <w:ind w:left="480"/>
              <w:rPr>
                <w:ins w:id="36" w:author="i9200215" w:date="2012-03-03T14:36:00Z"/>
                <w:rFonts w:hint="eastAsia"/>
                <w:color w:val="000000"/>
                <w:lang w:eastAsia="zh-TW"/>
              </w:rPr>
            </w:pPr>
            <w:ins w:id="37" w:author="i9200215" w:date="2012-03-03T14:36:00Z">
              <w:r>
                <w:rPr>
                  <w:rFonts w:hint="eastAsia"/>
                  <w:color w:val="000000"/>
                  <w:lang w:eastAsia="zh-TW"/>
                </w:rPr>
                <w:t>補告知件</w:t>
              </w:r>
            </w:ins>
          </w:p>
        </w:tc>
        <w:tc>
          <w:tcPr>
            <w:tcW w:w="3780" w:type="dxa"/>
          </w:tcPr>
          <w:p w:rsidR="000D10F7" w:rsidRPr="005411A6" w:rsidRDefault="000D10F7" w:rsidP="000C0D08">
            <w:pPr>
              <w:pStyle w:val="Tabletext"/>
              <w:keepLines w:val="0"/>
              <w:spacing w:after="0" w:line="240" w:lineRule="auto"/>
              <w:rPr>
                <w:ins w:id="38" w:author="i9200215" w:date="2012-03-03T14:36:00Z"/>
                <w:rFonts w:hint="eastAsia"/>
                <w:bCs/>
                <w:color w:val="000000"/>
                <w:lang w:eastAsia="zh-TW"/>
              </w:rPr>
            </w:pPr>
            <w:ins w:id="39" w:author="i9200215" w:date="2012-03-03T14:36:00Z">
              <w:r w:rsidRPr="000D10F7">
                <w:rPr>
                  <w:bCs/>
                  <w:color w:val="000000"/>
                  <w:lang w:eastAsia="zh-TW"/>
                </w:rPr>
                <w:t>IS_FILL_REPORT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 xml:space="preserve"> = 1 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的件數</w:t>
              </w:r>
            </w:ins>
          </w:p>
        </w:tc>
        <w:tc>
          <w:tcPr>
            <w:tcW w:w="2340" w:type="dxa"/>
          </w:tcPr>
          <w:p w:rsidR="000D10F7" w:rsidRPr="005411A6" w:rsidRDefault="000D10F7" w:rsidP="000C0D08">
            <w:pPr>
              <w:pStyle w:val="Tabletext"/>
              <w:keepLines w:val="0"/>
              <w:spacing w:after="0" w:line="240" w:lineRule="auto"/>
              <w:rPr>
                <w:ins w:id="40" w:author="i9200215" w:date="2012-03-03T14:36:00Z"/>
                <w:rFonts w:hint="eastAsia"/>
                <w:bCs/>
                <w:color w:val="000000"/>
                <w:lang w:eastAsia="zh-TW"/>
              </w:rPr>
            </w:pPr>
          </w:p>
        </w:tc>
      </w:tr>
    </w:tbl>
    <w:p w:rsidR="00846547" w:rsidRPr="005411A6" w:rsidRDefault="00846547" w:rsidP="0084654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5411A6">
        <w:rPr>
          <w:rFonts w:hint="eastAsia"/>
          <w:bCs/>
          <w:color w:val="000000"/>
          <w:lang w:eastAsia="zh-TW"/>
        </w:rPr>
        <w:t>待覆核件</w:t>
      </w:r>
      <w:r w:rsidR="000C0D08" w:rsidRPr="005411A6">
        <w:rPr>
          <w:rFonts w:hint="eastAsia"/>
          <w:bCs/>
          <w:color w:val="000000"/>
          <w:lang w:eastAsia="zh-TW"/>
        </w:rPr>
        <w:t>(</w:t>
      </w:r>
      <w:r w:rsidR="000C0D08" w:rsidRPr="005411A6">
        <w:rPr>
          <w:rFonts w:hint="eastAsia"/>
          <w:bCs/>
          <w:color w:val="000000"/>
          <w:lang w:eastAsia="zh-TW"/>
        </w:rPr>
        <w:t>連結同待處理總案件</w:t>
      </w:r>
      <w:r w:rsidR="000C0D08" w:rsidRPr="005411A6">
        <w:rPr>
          <w:rFonts w:hint="eastAsia"/>
          <w:bCs/>
          <w:color w:val="000000"/>
          <w:lang w:eastAsia="zh-TW"/>
        </w:rPr>
        <w:t>)</w:t>
      </w:r>
    </w:p>
    <w:p w:rsidR="00846547" w:rsidRPr="005411A6" w:rsidRDefault="00846547" w:rsidP="0084654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color w:val="000000"/>
          <w:lang w:eastAsia="zh-TW"/>
        </w:rPr>
      </w:pP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bCs/>
                <w:color w:val="000000"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讀取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DTAAA001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條件</w:t>
            </w:r>
          </w:p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顯示符合條件的筆數</w:t>
            </w:r>
          </w:p>
          <w:p w:rsidR="000C0D08" w:rsidRPr="005411A6" w:rsidRDefault="00846547" w:rsidP="0084654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   </w:t>
            </w:r>
            <w:r w:rsidR="000C0D08" w:rsidRPr="005411A6">
              <w:rPr>
                <w:rFonts w:hint="eastAsia"/>
                <w:bCs/>
                <w:color w:val="000000"/>
                <w:lang w:eastAsia="zh-TW"/>
              </w:rPr>
              <w:t xml:space="preserve">   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42 &lt;= 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&lt;= 51  </w:t>
            </w:r>
          </w:p>
          <w:p w:rsidR="000C0D08" w:rsidRPr="005411A6" w:rsidRDefault="000C0D08" w:rsidP="0084654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OR</w:t>
            </w:r>
            <w:r w:rsidR="00846547" w:rsidRPr="005411A6">
              <w:rPr>
                <w:rFonts w:hint="eastAsia"/>
                <w:bCs/>
                <w:color w:val="000000"/>
                <w:lang w:eastAsia="zh-TW"/>
              </w:rPr>
              <w:t xml:space="preserve">  64 &lt;=  </w:t>
            </w:r>
            <w:r w:rsidR="00846547" w:rsidRPr="005411A6">
              <w:rPr>
                <w:rFonts w:hint="eastAsia"/>
                <w:bCs/>
                <w:color w:val="000000"/>
                <w:lang w:eastAsia="zh-TW"/>
              </w:rPr>
              <w:t>受理進度</w:t>
            </w:r>
            <w:r w:rsidR="00846547" w:rsidRPr="005411A6">
              <w:rPr>
                <w:rFonts w:hint="eastAsia"/>
                <w:bCs/>
                <w:color w:val="000000"/>
                <w:lang w:eastAsia="zh-TW"/>
              </w:rPr>
              <w:t xml:space="preserve"> &lt;= 66  </w:t>
            </w:r>
          </w:p>
          <w:p w:rsidR="00846547" w:rsidRPr="005411A6" w:rsidRDefault="000C0D08" w:rsidP="00846547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OR</w:t>
            </w:r>
            <w:r w:rsidR="00846547" w:rsidRPr="005411A6">
              <w:rPr>
                <w:rFonts w:hint="eastAsia"/>
                <w:color w:val="000000"/>
                <w:lang w:eastAsia="zh-TW"/>
              </w:rPr>
              <w:t xml:space="preserve">  74</w:t>
            </w:r>
            <w:r w:rsidR="00846547" w:rsidRPr="005411A6">
              <w:rPr>
                <w:rFonts w:hint="eastAsia"/>
                <w:bCs/>
                <w:color w:val="000000"/>
                <w:lang w:eastAsia="zh-TW"/>
              </w:rPr>
              <w:t xml:space="preserve"> &lt;=  </w:t>
            </w:r>
            <w:r w:rsidR="00846547" w:rsidRPr="005411A6">
              <w:rPr>
                <w:rFonts w:hint="eastAsia"/>
                <w:color w:val="000000"/>
                <w:lang w:eastAsia="zh-TW"/>
              </w:rPr>
              <w:t>受理進度</w:t>
            </w:r>
            <w:r w:rsidR="00846547" w:rsidRPr="005411A6">
              <w:rPr>
                <w:rFonts w:hint="eastAsia"/>
                <w:color w:val="000000"/>
                <w:lang w:eastAsia="zh-TW"/>
              </w:rPr>
              <w:t xml:space="preserve"> &lt;= 76</w:t>
            </w:r>
          </w:p>
          <w:p w:rsidR="00846547" w:rsidRDefault="00846547" w:rsidP="00846547">
            <w:pPr>
              <w:pStyle w:val="Tabletext"/>
              <w:keepLines w:val="0"/>
              <w:spacing w:after="0" w:line="240" w:lineRule="auto"/>
              <w:rPr>
                <w:ins w:id="41" w:author="蕭侑文" w:date="2011-06-07T10:03:00Z"/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AND </w:t>
            </w:r>
            <w:r w:rsidR="009E4C08" w:rsidRPr="005411A6">
              <w:rPr>
                <w:rFonts w:hint="eastAsia"/>
                <w:bCs/>
                <w:color w:val="000000"/>
                <w:lang w:eastAsia="zh-TW"/>
              </w:rPr>
              <w:t>受理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單位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使用者單位</w:t>
            </w:r>
          </w:p>
          <w:p w:rsidR="00004613" w:rsidRPr="005411A6" w:rsidRDefault="006C4C5B" w:rsidP="00846547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ins w:id="42" w:author="蕭侑文" w:date="2011-06-07T10:03:00Z">
              <w:r>
                <w:rPr>
                  <w:bCs/>
                  <w:color w:val="000000"/>
                  <w:lang w:eastAsia="zh-TW"/>
                </w:rPr>
                <w:t>A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 xml:space="preserve">ND 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受理編號第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12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碼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 xml:space="preserve">  IN (</w:t>
              </w:r>
              <w:r>
                <w:rPr>
                  <w:bCs/>
                  <w:color w:val="000000"/>
                  <w:lang w:eastAsia="zh-TW"/>
                </w:rPr>
                <w:t>‘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G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,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H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)</w:t>
              </w:r>
            </w:ins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連結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AAB0_0200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參數</w:t>
            </w:r>
          </w:p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查詢狀態</w:t>
            </w:r>
            <w:r w:rsidRPr="005411A6">
              <w:rPr>
                <w:rFonts w:hint="eastAsia"/>
                <w:color w:val="000000"/>
                <w:lang w:eastAsia="zh-TW"/>
              </w:rPr>
              <w:t xml:space="preserve"> = </w:t>
            </w:r>
            <w:r w:rsidR="00AF7B51" w:rsidRPr="005411A6">
              <w:rPr>
                <w:rFonts w:hint="eastAsia"/>
                <w:color w:val="000000"/>
                <w:lang w:eastAsia="zh-TW"/>
              </w:rPr>
              <w:t>4</w:t>
            </w:r>
          </w:p>
        </w:tc>
      </w:tr>
      <w:tr w:rsidR="0052086A" w:rsidRPr="005411A6">
        <w:tc>
          <w:tcPr>
            <w:tcW w:w="2520" w:type="dxa"/>
          </w:tcPr>
          <w:p w:rsidR="0052086A" w:rsidRPr="0052086A" w:rsidRDefault="0052086A" w:rsidP="0052086A">
            <w:pPr>
              <w:pStyle w:val="Tabletext"/>
              <w:keepLines w:val="0"/>
              <w:spacing w:after="0" w:line="240" w:lineRule="auto"/>
              <w:ind w:leftChars="180" w:left="432"/>
              <w:rPr>
                <w:rFonts w:hint="eastAsia"/>
                <w:b/>
                <w:bCs/>
                <w:color w:val="000000"/>
                <w:lang w:eastAsia="zh-TW"/>
              </w:rPr>
            </w:pPr>
            <w:r w:rsidRPr="0052086A">
              <w:rPr>
                <w:rFonts w:hint="eastAsia"/>
                <w:b/>
                <w:bCs/>
                <w:color w:val="000000"/>
                <w:lang w:eastAsia="zh-TW"/>
              </w:rPr>
              <w:t>櫃檯件</w:t>
            </w:r>
          </w:p>
        </w:tc>
        <w:tc>
          <w:tcPr>
            <w:tcW w:w="3780" w:type="dxa"/>
          </w:tcPr>
          <w:p w:rsidR="0052086A" w:rsidRPr="005411A6" w:rsidRDefault="0052086A" w:rsidP="0052086A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>
              <w:rPr>
                <w:rFonts w:hint="eastAsia"/>
                <w:b/>
                <w:color w:val="000000"/>
                <w:lang w:eastAsia="zh-TW"/>
              </w:rPr>
              <w:t>PRORITY_LVL = 0</w:t>
            </w:r>
          </w:p>
        </w:tc>
        <w:tc>
          <w:tcPr>
            <w:tcW w:w="2340" w:type="dxa"/>
          </w:tcPr>
          <w:p w:rsidR="0052086A" w:rsidRPr="005411A6" w:rsidRDefault="0052086A" w:rsidP="0052086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</w:t>
            </w:r>
            <w:r w:rsidR="00BF2ACA">
              <w:rPr>
                <w:rFonts w:hint="eastAsia"/>
                <w:bCs/>
                <w:color w:val="000000"/>
                <w:lang w:eastAsia="zh-TW"/>
              </w:rPr>
              <w:t>10</w:t>
            </w:r>
          </w:p>
        </w:tc>
      </w:tr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待處理總案件</w:t>
            </w:r>
          </w:p>
        </w:tc>
        <w:tc>
          <w:tcPr>
            <w:tcW w:w="378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1</w:t>
            </w:r>
          </w:p>
        </w:tc>
      </w:tr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受理未超過</w:t>
            </w:r>
            <w:r w:rsidRPr="005411A6">
              <w:rPr>
                <w:rFonts w:hint="eastAsia"/>
                <w:color w:val="000000"/>
                <w:lang w:eastAsia="zh-TW"/>
              </w:rPr>
              <w:t>3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&lt;3</w:t>
            </w:r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2</w:t>
            </w:r>
          </w:p>
        </w:tc>
      </w:tr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</w:t>
            </w:r>
            <w:r w:rsidRPr="005411A6">
              <w:rPr>
                <w:rFonts w:hint="eastAsia"/>
                <w:color w:val="000000"/>
                <w:lang w:eastAsia="zh-TW"/>
              </w:rPr>
              <w:t>3~12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3&lt;= 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&lt;12</w:t>
            </w:r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3</w:t>
            </w:r>
          </w:p>
        </w:tc>
      </w:tr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</w:t>
            </w:r>
            <w:r w:rsidRPr="005411A6">
              <w:rPr>
                <w:rFonts w:hint="eastAsia"/>
                <w:color w:val="000000"/>
                <w:lang w:eastAsia="zh-TW"/>
              </w:rPr>
              <w:t>12~15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12&lt;= 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&lt;15</w:t>
            </w:r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4</w:t>
            </w:r>
          </w:p>
        </w:tc>
      </w:tr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受理超過</w:t>
            </w:r>
            <w:r w:rsidRPr="005411A6">
              <w:rPr>
                <w:rFonts w:hint="eastAsia"/>
                <w:color w:val="000000"/>
                <w:lang w:eastAsia="zh-TW"/>
              </w:rPr>
              <w:t>15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15&lt;= 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5</w:t>
            </w:r>
          </w:p>
        </w:tc>
      </w:tr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合意解除件</w:t>
            </w:r>
          </w:p>
        </w:tc>
        <w:tc>
          <w:tcPr>
            <w:tcW w:w="378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先放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0</w:t>
            </w:r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6</w:t>
            </w:r>
          </w:p>
        </w:tc>
      </w:tr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爭議件</w:t>
            </w:r>
          </w:p>
        </w:tc>
        <w:tc>
          <w:tcPr>
            <w:tcW w:w="3780" w:type="dxa"/>
          </w:tcPr>
          <w:p w:rsidR="00846547" w:rsidRPr="005411A6" w:rsidRDefault="008304DC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APLY_NO</w:t>
            </w:r>
            <w:r>
              <w:rPr>
                <w:rFonts w:hint="eastAsia"/>
                <w:bCs/>
                <w:color w:val="000000"/>
                <w:lang w:eastAsia="zh-TW"/>
              </w:rPr>
              <w:t>第</w:t>
            </w:r>
            <w:r>
              <w:rPr>
                <w:rFonts w:hint="eastAsia"/>
                <w:bCs/>
                <w:color w:val="000000"/>
                <w:lang w:eastAsia="zh-TW"/>
              </w:rPr>
              <w:t>11</w:t>
            </w:r>
            <w:r>
              <w:rPr>
                <w:rFonts w:hint="eastAsia"/>
                <w:bCs/>
                <w:color w:val="000000"/>
                <w:lang w:eastAsia="zh-TW"/>
              </w:rPr>
              <w:t>碼不為</w:t>
            </w:r>
            <w:r>
              <w:rPr>
                <w:rFonts w:hint="eastAsia"/>
                <w:bCs/>
                <w:color w:val="000000"/>
                <w:lang w:eastAsia="zh-TW"/>
              </w:rPr>
              <w:t>0</w:t>
            </w:r>
            <w:r>
              <w:rPr>
                <w:rFonts w:hint="eastAsia"/>
                <w:bCs/>
                <w:color w:val="000000"/>
                <w:lang w:eastAsia="zh-TW"/>
              </w:rPr>
              <w:t>的件</w:t>
            </w:r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7</w:t>
            </w:r>
          </w:p>
        </w:tc>
      </w:tr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訴訟件</w:t>
            </w:r>
          </w:p>
        </w:tc>
        <w:tc>
          <w:tcPr>
            <w:tcW w:w="378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先放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0</w:t>
            </w:r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8</w:t>
            </w:r>
          </w:p>
        </w:tc>
      </w:tr>
      <w:tr w:rsidR="000D10F7" w:rsidRPr="005411A6">
        <w:trPr>
          <w:ins w:id="43" w:author="i9200215" w:date="2012-03-03T14:37:00Z"/>
        </w:trPr>
        <w:tc>
          <w:tcPr>
            <w:tcW w:w="2520" w:type="dxa"/>
          </w:tcPr>
          <w:p w:rsidR="000D10F7" w:rsidRPr="005411A6" w:rsidRDefault="000D10F7" w:rsidP="000C0D08">
            <w:pPr>
              <w:pStyle w:val="Tabletext"/>
              <w:keepLines w:val="0"/>
              <w:spacing w:after="0" w:line="240" w:lineRule="auto"/>
              <w:ind w:left="480"/>
              <w:rPr>
                <w:ins w:id="44" w:author="i9200215" w:date="2012-03-03T14:37:00Z"/>
                <w:rFonts w:hint="eastAsia"/>
                <w:color w:val="000000"/>
                <w:lang w:eastAsia="zh-TW"/>
              </w:rPr>
            </w:pPr>
            <w:ins w:id="45" w:author="i9200215" w:date="2012-03-03T14:37:00Z">
              <w:r>
                <w:rPr>
                  <w:rFonts w:hint="eastAsia"/>
                  <w:color w:val="000000"/>
                  <w:lang w:eastAsia="zh-TW"/>
                </w:rPr>
                <w:t>補告知件</w:t>
              </w:r>
            </w:ins>
          </w:p>
        </w:tc>
        <w:tc>
          <w:tcPr>
            <w:tcW w:w="3780" w:type="dxa"/>
          </w:tcPr>
          <w:p w:rsidR="000D10F7" w:rsidRPr="005411A6" w:rsidRDefault="000D10F7" w:rsidP="000C0D08">
            <w:pPr>
              <w:pStyle w:val="Tabletext"/>
              <w:keepLines w:val="0"/>
              <w:spacing w:after="0" w:line="240" w:lineRule="auto"/>
              <w:rPr>
                <w:ins w:id="46" w:author="i9200215" w:date="2012-03-03T14:37:00Z"/>
                <w:rFonts w:hint="eastAsia"/>
                <w:bCs/>
                <w:color w:val="000000"/>
                <w:lang w:eastAsia="zh-TW"/>
              </w:rPr>
            </w:pPr>
            <w:ins w:id="47" w:author="i9200215" w:date="2012-03-03T14:37:00Z">
              <w:r w:rsidRPr="000D10F7">
                <w:rPr>
                  <w:bCs/>
                  <w:color w:val="000000"/>
                  <w:lang w:eastAsia="zh-TW"/>
                </w:rPr>
                <w:t>IS_FILL_REPORT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 xml:space="preserve"> = 1 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的件數</w:t>
              </w:r>
            </w:ins>
          </w:p>
        </w:tc>
        <w:tc>
          <w:tcPr>
            <w:tcW w:w="2340" w:type="dxa"/>
          </w:tcPr>
          <w:p w:rsidR="000D10F7" w:rsidRPr="005411A6" w:rsidRDefault="000D10F7" w:rsidP="000C0D08">
            <w:pPr>
              <w:pStyle w:val="Tabletext"/>
              <w:keepLines w:val="0"/>
              <w:spacing w:after="0" w:line="240" w:lineRule="auto"/>
              <w:rPr>
                <w:ins w:id="48" w:author="i9200215" w:date="2012-03-03T14:37:00Z"/>
                <w:rFonts w:hint="eastAsia"/>
                <w:bCs/>
                <w:color w:val="000000"/>
                <w:lang w:eastAsia="zh-TW"/>
              </w:rPr>
            </w:pPr>
          </w:p>
        </w:tc>
      </w:tr>
    </w:tbl>
    <w:p w:rsidR="00846547" w:rsidRPr="005411A6" w:rsidRDefault="00846547" w:rsidP="000C0D08">
      <w:pPr>
        <w:pStyle w:val="Tabletext"/>
        <w:keepLines w:val="0"/>
        <w:spacing w:after="0" w:line="240" w:lineRule="auto"/>
        <w:rPr>
          <w:rFonts w:hint="eastAsia"/>
          <w:bCs/>
          <w:color w:val="000000"/>
          <w:lang w:eastAsia="zh-TW"/>
        </w:rPr>
      </w:pPr>
    </w:p>
    <w:p w:rsidR="00F92645" w:rsidRPr="005411A6" w:rsidRDefault="00F92645" w:rsidP="000C0D08">
      <w:pPr>
        <w:pStyle w:val="Tabletext"/>
        <w:keepLines w:val="0"/>
        <w:spacing w:after="0" w:line="240" w:lineRule="auto"/>
        <w:ind w:left="425"/>
        <w:rPr>
          <w:rFonts w:hint="eastAsia"/>
          <w:bCs/>
          <w:color w:val="000000"/>
          <w:lang w:eastAsia="zh-TW"/>
        </w:rPr>
      </w:pPr>
    </w:p>
    <w:p w:rsidR="005F2D80" w:rsidRPr="005411A6" w:rsidRDefault="005F2D80" w:rsidP="005F2D8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5411A6">
        <w:rPr>
          <w:rFonts w:hint="eastAsia"/>
          <w:bCs/>
          <w:color w:val="000000"/>
          <w:lang w:eastAsia="zh-TW"/>
        </w:rPr>
        <w:t>待收據捕正件</w:t>
      </w:r>
      <w:r w:rsidRPr="005411A6">
        <w:rPr>
          <w:rFonts w:hint="eastAsia"/>
          <w:bCs/>
          <w:color w:val="000000"/>
          <w:lang w:eastAsia="zh-TW"/>
        </w:rPr>
        <w:t>(</w:t>
      </w:r>
      <w:r w:rsidRPr="005411A6">
        <w:rPr>
          <w:rFonts w:hint="eastAsia"/>
          <w:bCs/>
          <w:color w:val="000000"/>
          <w:lang w:eastAsia="zh-TW"/>
        </w:rPr>
        <w:t>連結同待處理總案件</w:t>
      </w:r>
      <w:r w:rsidRPr="005411A6">
        <w:rPr>
          <w:rFonts w:hint="eastAsia"/>
          <w:bCs/>
          <w:color w:val="000000"/>
          <w:lang w:eastAsia="zh-TW"/>
        </w:rPr>
        <w:t>)</w:t>
      </w:r>
    </w:p>
    <w:p w:rsidR="005F2D80" w:rsidRPr="005411A6" w:rsidRDefault="005F2D80" w:rsidP="005F2D8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color w:val="000000"/>
          <w:lang w:eastAsia="zh-TW"/>
        </w:rPr>
      </w:pP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5F2D80" w:rsidRPr="005411A6">
        <w:tc>
          <w:tcPr>
            <w:tcW w:w="252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bCs/>
                <w:color w:val="000000"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讀取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DTAAA001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條件</w:t>
            </w:r>
          </w:p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顯示符合條件的筆數</w:t>
            </w:r>
          </w:p>
          <w:p w:rsidR="005F2D80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                    </w:t>
            </w:r>
            <w:r w:rsidRPr="00163C4B">
              <w:rPr>
                <w:rFonts w:hint="eastAsia"/>
                <w:bCs/>
                <w:strike/>
                <w:color w:val="000000"/>
                <w:lang w:eastAsia="zh-TW"/>
              </w:rPr>
              <w:t xml:space="preserve"> </w:t>
            </w:r>
            <w:r w:rsidRPr="00163C4B">
              <w:rPr>
                <w:rFonts w:hint="eastAsia"/>
                <w:bCs/>
                <w:strike/>
                <w:color w:val="000000"/>
                <w:lang w:eastAsia="zh-TW"/>
              </w:rPr>
              <w:t>受理進度</w:t>
            </w:r>
            <w:r w:rsidRPr="00163C4B">
              <w:rPr>
                <w:rFonts w:hint="eastAsia"/>
                <w:bCs/>
                <w:strike/>
                <w:color w:val="000000"/>
                <w:lang w:eastAsia="zh-TW"/>
              </w:rPr>
              <w:t xml:space="preserve"> = 19  </w:t>
            </w:r>
          </w:p>
          <w:p w:rsidR="00163C4B" w:rsidRPr="00163C4B" w:rsidRDefault="00163C4B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 xml:space="preserve">           </w:t>
            </w:r>
            <w:r w:rsidRPr="00163C4B">
              <w:rPr>
                <w:rFonts w:hint="eastAsia"/>
                <w:bCs/>
                <w:color w:val="000000"/>
                <w:lang w:eastAsia="zh-TW"/>
              </w:rPr>
              <w:t>F</w:t>
            </w:r>
            <w:r>
              <w:rPr>
                <w:rFonts w:hint="eastAsia"/>
                <w:bCs/>
                <w:color w:val="000000"/>
                <w:lang w:eastAsia="zh-TW"/>
              </w:rPr>
              <w:t xml:space="preserve">_StepName = </w:t>
            </w:r>
            <w:r>
              <w:rPr>
                <w:bCs/>
                <w:color w:val="000000"/>
                <w:lang w:eastAsia="zh-TW"/>
              </w:rPr>
              <w:t>‘</w:t>
            </w:r>
            <w:r>
              <w:rPr>
                <w:rFonts w:hint="eastAsia"/>
                <w:bCs/>
                <w:color w:val="000000"/>
                <w:lang w:eastAsia="zh-TW"/>
              </w:rPr>
              <w:t>收據補正</w:t>
            </w:r>
            <w:r>
              <w:rPr>
                <w:bCs/>
                <w:color w:val="000000"/>
                <w:lang w:eastAsia="zh-TW"/>
              </w:rPr>
              <w:t>’</w:t>
            </w:r>
          </w:p>
          <w:p w:rsidR="005F2D80" w:rsidRDefault="005411A6" w:rsidP="005F2D80">
            <w:pPr>
              <w:pStyle w:val="Tabletext"/>
              <w:keepLines w:val="0"/>
              <w:spacing w:after="0" w:line="240" w:lineRule="auto"/>
              <w:rPr>
                <w:ins w:id="49" w:author="蕭侑文" w:date="2011-06-07T10:03:00Z"/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/>
                <w:color w:val="000000"/>
                <w:lang w:eastAsia="zh-TW"/>
              </w:rPr>
              <w:t xml:space="preserve">AND </w:t>
            </w:r>
            <w:r>
              <w:rPr>
                <w:rFonts w:hint="eastAsia"/>
                <w:b/>
                <w:color w:val="000000"/>
                <w:lang w:eastAsia="zh-TW"/>
              </w:rPr>
              <w:t>核賠單位</w:t>
            </w:r>
            <w:r>
              <w:rPr>
                <w:rFonts w:hint="eastAsia"/>
                <w:b/>
                <w:color w:val="000000"/>
                <w:lang w:eastAsia="zh-TW"/>
              </w:rPr>
              <w:t xml:space="preserve"> =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使用者單位</w:t>
            </w:r>
          </w:p>
          <w:p w:rsidR="00004613" w:rsidRPr="005411A6" w:rsidRDefault="00004613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ins w:id="50" w:author="蕭侑文" w:date="2011-06-07T10:03:00Z">
              <w:r>
                <w:rPr>
                  <w:bCs/>
                  <w:color w:val="000000"/>
                  <w:lang w:eastAsia="zh-TW"/>
                </w:rPr>
                <w:t>A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 xml:space="preserve">ND 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受理編號第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12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碼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 xml:space="preserve">  NOT IN (</w:t>
              </w:r>
              <w:r>
                <w:rPr>
                  <w:bCs/>
                  <w:color w:val="000000"/>
                  <w:lang w:eastAsia="zh-TW"/>
                </w:rPr>
                <w:t>‘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G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,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H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)</w:t>
              </w:r>
            </w:ins>
          </w:p>
        </w:tc>
        <w:tc>
          <w:tcPr>
            <w:tcW w:w="234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連結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AAB0_0200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參數</w:t>
            </w:r>
          </w:p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查詢狀態</w:t>
            </w:r>
            <w:r w:rsidRPr="005411A6">
              <w:rPr>
                <w:rFonts w:hint="eastAsia"/>
                <w:color w:val="000000"/>
                <w:lang w:eastAsia="zh-TW"/>
              </w:rPr>
              <w:t xml:space="preserve"> = 6</w:t>
            </w:r>
          </w:p>
        </w:tc>
      </w:tr>
      <w:tr w:rsidR="0052086A" w:rsidRPr="005411A6">
        <w:tc>
          <w:tcPr>
            <w:tcW w:w="2520" w:type="dxa"/>
          </w:tcPr>
          <w:p w:rsidR="0052086A" w:rsidRPr="0052086A" w:rsidRDefault="0052086A" w:rsidP="0052086A">
            <w:pPr>
              <w:pStyle w:val="Tabletext"/>
              <w:keepLines w:val="0"/>
              <w:spacing w:after="0" w:line="240" w:lineRule="auto"/>
              <w:ind w:leftChars="180" w:left="432"/>
              <w:rPr>
                <w:rFonts w:hint="eastAsia"/>
                <w:b/>
                <w:bCs/>
                <w:color w:val="000000"/>
                <w:lang w:eastAsia="zh-TW"/>
              </w:rPr>
            </w:pPr>
            <w:r w:rsidRPr="0052086A">
              <w:rPr>
                <w:rFonts w:hint="eastAsia"/>
                <w:b/>
                <w:bCs/>
                <w:color w:val="000000"/>
                <w:lang w:eastAsia="zh-TW"/>
              </w:rPr>
              <w:t>櫃檯件</w:t>
            </w:r>
          </w:p>
        </w:tc>
        <w:tc>
          <w:tcPr>
            <w:tcW w:w="3780" w:type="dxa"/>
          </w:tcPr>
          <w:p w:rsidR="0052086A" w:rsidRPr="005411A6" w:rsidRDefault="0052086A" w:rsidP="0052086A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>
              <w:rPr>
                <w:rFonts w:hint="eastAsia"/>
                <w:b/>
                <w:color w:val="000000"/>
                <w:lang w:eastAsia="zh-TW"/>
              </w:rPr>
              <w:t>PRORITY_LVL = 0</w:t>
            </w:r>
          </w:p>
        </w:tc>
        <w:tc>
          <w:tcPr>
            <w:tcW w:w="2340" w:type="dxa"/>
          </w:tcPr>
          <w:p w:rsidR="0052086A" w:rsidRPr="005411A6" w:rsidRDefault="0052086A" w:rsidP="0052086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</w:t>
            </w:r>
            <w:r w:rsidR="00BF2ACA">
              <w:rPr>
                <w:rFonts w:hint="eastAsia"/>
                <w:bCs/>
                <w:color w:val="000000"/>
                <w:lang w:eastAsia="zh-TW"/>
              </w:rPr>
              <w:t>10</w:t>
            </w:r>
          </w:p>
        </w:tc>
      </w:tr>
      <w:tr w:rsidR="005F2D80" w:rsidRPr="005411A6">
        <w:tc>
          <w:tcPr>
            <w:tcW w:w="252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待處理總案件</w:t>
            </w:r>
          </w:p>
        </w:tc>
        <w:tc>
          <w:tcPr>
            <w:tcW w:w="378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  <w:tc>
          <w:tcPr>
            <w:tcW w:w="234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1</w:t>
            </w:r>
          </w:p>
        </w:tc>
      </w:tr>
      <w:tr w:rsidR="005F2D80" w:rsidRPr="005411A6">
        <w:tc>
          <w:tcPr>
            <w:tcW w:w="252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受理未超過</w:t>
            </w:r>
            <w:r w:rsidRPr="005411A6">
              <w:rPr>
                <w:rFonts w:hint="eastAsia"/>
                <w:color w:val="000000"/>
                <w:lang w:eastAsia="zh-TW"/>
              </w:rPr>
              <w:t>3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&lt;3</w:t>
            </w:r>
          </w:p>
        </w:tc>
        <w:tc>
          <w:tcPr>
            <w:tcW w:w="234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2</w:t>
            </w:r>
          </w:p>
        </w:tc>
      </w:tr>
      <w:tr w:rsidR="005F2D80" w:rsidRPr="005411A6">
        <w:tc>
          <w:tcPr>
            <w:tcW w:w="252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</w:t>
            </w:r>
            <w:r w:rsidRPr="005411A6">
              <w:rPr>
                <w:rFonts w:hint="eastAsia"/>
                <w:color w:val="000000"/>
                <w:lang w:eastAsia="zh-TW"/>
              </w:rPr>
              <w:t>3~12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3&lt;= 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&lt;12</w:t>
            </w:r>
          </w:p>
        </w:tc>
        <w:tc>
          <w:tcPr>
            <w:tcW w:w="234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3</w:t>
            </w:r>
          </w:p>
        </w:tc>
      </w:tr>
      <w:tr w:rsidR="005F2D80" w:rsidRPr="005411A6">
        <w:tc>
          <w:tcPr>
            <w:tcW w:w="252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</w:t>
            </w:r>
            <w:r w:rsidRPr="005411A6">
              <w:rPr>
                <w:rFonts w:hint="eastAsia"/>
                <w:color w:val="000000"/>
                <w:lang w:eastAsia="zh-TW"/>
              </w:rPr>
              <w:t>12~15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12&lt;= 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&lt;15</w:t>
            </w:r>
          </w:p>
        </w:tc>
        <w:tc>
          <w:tcPr>
            <w:tcW w:w="234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4</w:t>
            </w:r>
          </w:p>
        </w:tc>
      </w:tr>
      <w:tr w:rsidR="005F2D80" w:rsidRPr="005411A6">
        <w:tc>
          <w:tcPr>
            <w:tcW w:w="252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受理超過</w:t>
            </w:r>
            <w:r w:rsidRPr="005411A6">
              <w:rPr>
                <w:rFonts w:hint="eastAsia"/>
                <w:color w:val="000000"/>
                <w:lang w:eastAsia="zh-TW"/>
              </w:rPr>
              <w:t>15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15&lt;= 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</w:p>
        </w:tc>
        <w:tc>
          <w:tcPr>
            <w:tcW w:w="234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5</w:t>
            </w:r>
          </w:p>
        </w:tc>
      </w:tr>
      <w:tr w:rsidR="005F2D80" w:rsidRPr="005411A6">
        <w:tc>
          <w:tcPr>
            <w:tcW w:w="252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合意解除件</w:t>
            </w:r>
          </w:p>
        </w:tc>
        <w:tc>
          <w:tcPr>
            <w:tcW w:w="378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先放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0</w:t>
            </w:r>
          </w:p>
        </w:tc>
        <w:tc>
          <w:tcPr>
            <w:tcW w:w="234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6</w:t>
            </w:r>
          </w:p>
        </w:tc>
      </w:tr>
      <w:tr w:rsidR="005F2D80" w:rsidRPr="005411A6">
        <w:tc>
          <w:tcPr>
            <w:tcW w:w="252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爭議件</w:t>
            </w:r>
          </w:p>
        </w:tc>
        <w:tc>
          <w:tcPr>
            <w:tcW w:w="3780" w:type="dxa"/>
          </w:tcPr>
          <w:p w:rsidR="005F2D80" w:rsidRPr="005411A6" w:rsidRDefault="008304DC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APLY_NO</w:t>
            </w:r>
            <w:r>
              <w:rPr>
                <w:rFonts w:hint="eastAsia"/>
                <w:bCs/>
                <w:color w:val="000000"/>
                <w:lang w:eastAsia="zh-TW"/>
              </w:rPr>
              <w:t>第</w:t>
            </w:r>
            <w:r>
              <w:rPr>
                <w:rFonts w:hint="eastAsia"/>
                <w:bCs/>
                <w:color w:val="000000"/>
                <w:lang w:eastAsia="zh-TW"/>
              </w:rPr>
              <w:t>11</w:t>
            </w:r>
            <w:r>
              <w:rPr>
                <w:rFonts w:hint="eastAsia"/>
                <w:bCs/>
                <w:color w:val="000000"/>
                <w:lang w:eastAsia="zh-TW"/>
              </w:rPr>
              <w:t>碼不為</w:t>
            </w:r>
            <w:r>
              <w:rPr>
                <w:rFonts w:hint="eastAsia"/>
                <w:bCs/>
                <w:color w:val="000000"/>
                <w:lang w:eastAsia="zh-TW"/>
              </w:rPr>
              <w:t>0</w:t>
            </w:r>
            <w:r>
              <w:rPr>
                <w:rFonts w:hint="eastAsia"/>
                <w:bCs/>
                <w:color w:val="000000"/>
                <w:lang w:eastAsia="zh-TW"/>
              </w:rPr>
              <w:t>的件</w:t>
            </w:r>
          </w:p>
        </w:tc>
        <w:tc>
          <w:tcPr>
            <w:tcW w:w="234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7</w:t>
            </w:r>
          </w:p>
        </w:tc>
      </w:tr>
      <w:tr w:rsidR="005F2D80" w:rsidRPr="005411A6">
        <w:tc>
          <w:tcPr>
            <w:tcW w:w="252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訴訟件</w:t>
            </w:r>
          </w:p>
        </w:tc>
        <w:tc>
          <w:tcPr>
            <w:tcW w:w="378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先放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0</w:t>
            </w:r>
          </w:p>
        </w:tc>
        <w:tc>
          <w:tcPr>
            <w:tcW w:w="234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8</w:t>
            </w:r>
          </w:p>
        </w:tc>
      </w:tr>
    </w:tbl>
    <w:p w:rsidR="00A65452" w:rsidRPr="005411A6" w:rsidRDefault="00A65452" w:rsidP="000C0D08">
      <w:pPr>
        <w:pStyle w:val="Tabletext"/>
        <w:keepLines w:val="0"/>
        <w:spacing w:after="0" w:line="240" w:lineRule="auto"/>
        <w:ind w:left="425"/>
        <w:rPr>
          <w:rFonts w:hint="eastAsia"/>
          <w:bCs/>
          <w:color w:val="000000"/>
          <w:lang w:eastAsia="zh-TW"/>
        </w:rPr>
      </w:pPr>
    </w:p>
    <w:p w:rsidR="00F94FDB" w:rsidRPr="005411A6" w:rsidRDefault="00F94FDB" w:rsidP="00F94FD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5411A6">
        <w:rPr>
          <w:rFonts w:hint="eastAsia"/>
          <w:bCs/>
          <w:color w:val="000000"/>
          <w:lang w:eastAsia="zh-TW"/>
        </w:rPr>
        <w:t>待試算件</w:t>
      </w:r>
      <w:r w:rsidRPr="005411A6">
        <w:rPr>
          <w:rFonts w:hint="eastAsia"/>
          <w:bCs/>
          <w:color w:val="000000"/>
          <w:lang w:eastAsia="zh-TW"/>
        </w:rPr>
        <w:t>(</w:t>
      </w:r>
      <w:r w:rsidRPr="005411A6">
        <w:rPr>
          <w:rFonts w:hint="eastAsia"/>
          <w:bCs/>
          <w:color w:val="000000"/>
          <w:lang w:eastAsia="zh-TW"/>
        </w:rPr>
        <w:t>連結同待處理總案件</w:t>
      </w:r>
      <w:r w:rsidRPr="005411A6">
        <w:rPr>
          <w:rFonts w:hint="eastAsia"/>
          <w:bCs/>
          <w:color w:val="000000"/>
          <w:lang w:eastAsia="zh-TW"/>
        </w:rPr>
        <w:t>)</w:t>
      </w:r>
    </w:p>
    <w:p w:rsidR="00F94FDB" w:rsidRPr="005411A6" w:rsidRDefault="00F94FDB" w:rsidP="00F94FD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color w:val="000000"/>
          <w:lang w:eastAsia="zh-TW"/>
        </w:rPr>
      </w:pP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F94FDB" w:rsidRPr="005411A6">
        <w:tc>
          <w:tcPr>
            <w:tcW w:w="252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bCs/>
                <w:color w:val="000000"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讀取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DTAAA001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條件</w:t>
            </w:r>
          </w:p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顯示符合條件的筆數</w:t>
            </w:r>
          </w:p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                    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21  </w:t>
            </w:r>
          </w:p>
          <w:p w:rsidR="00F94FDB" w:rsidRDefault="005411A6" w:rsidP="00F94FDB">
            <w:pPr>
              <w:pStyle w:val="Tabletext"/>
              <w:keepLines w:val="0"/>
              <w:spacing w:after="0" w:line="240" w:lineRule="auto"/>
              <w:rPr>
                <w:ins w:id="51" w:author="蕭侑文" w:date="2011-06-07T10:03:00Z"/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b/>
                <w:color w:val="000000"/>
                <w:lang w:eastAsia="zh-TW"/>
              </w:rPr>
              <w:t xml:space="preserve">AND </w:t>
            </w:r>
            <w:r>
              <w:rPr>
                <w:rFonts w:hint="eastAsia"/>
                <w:b/>
                <w:color w:val="000000"/>
                <w:lang w:eastAsia="zh-TW"/>
              </w:rPr>
              <w:t>核賠人員</w:t>
            </w:r>
            <w:r>
              <w:rPr>
                <w:rFonts w:hint="eastAsia"/>
                <w:b/>
                <w:color w:val="000000"/>
                <w:lang w:eastAsia="zh-TW"/>
              </w:rPr>
              <w:t xml:space="preserve"> = 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使用者</w:t>
            </w:r>
            <w:r w:rsidRPr="005411A6">
              <w:rPr>
                <w:rFonts w:hint="eastAsia"/>
                <w:color w:val="000000"/>
                <w:lang w:eastAsia="zh-TW"/>
              </w:rPr>
              <w:t>ID</w:t>
            </w:r>
          </w:p>
          <w:p w:rsidR="00004613" w:rsidRPr="005411A6" w:rsidRDefault="006C4C5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ins w:id="52" w:author="蕭侑文" w:date="2011-06-07T10:03:00Z">
              <w:r>
                <w:rPr>
                  <w:bCs/>
                  <w:color w:val="000000"/>
                  <w:lang w:eastAsia="zh-TW"/>
                </w:rPr>
                <w:t>A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 xml:space="preserve">ND 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受理編號第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12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碼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 xml:space="preserve">  IN (</w:t>
              </w:r>
              <w:r>
                <w:rPr>
                  <w:bCs/>
                  <w:color w:val="000000"/>
                  <w:lang w:eastAsia="zh-TW"/>
                </w:rPr>
                <w:t>‘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G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,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H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)</w:t>
              </w:r>
            </w:ins>
          </w:p>
        </w:tc>
        <w:tc>
          <w:tcPr>
            <w:tcW w:w="234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連結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AAB0_0200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參數</w:t>
            </w:r>
          </w:p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查詢狀態</w:t>
            </w:r>
            <w:r w:rsidRPr="005411A6">
              <w:rPr>
                <w:rFonts w:hint="eastAsia"/>
                <w:color w:val="000000"/>
                <w:lang w:eastAsia="zh-TW"/>
              </w:rPr>
              <w:t xml:space="preserve"> = 7</w:t>
            </w:r>
          </w:p>
        </w:tc>
      </w:tr>
      <w:tr w:rsidR="00F94FDB" w:rsidRPr="005411A6">
        <w:tc>
          <w:tcPr>
            <w:tcW w:w="252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待處理總案件</w:t>
            </w:r>
          </w:p>
        </w:tc>
        <w:tc>
          <w:tcPr>
            <w:tcW w:w="378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  <w:tc>
          <w:tcPr>
            <w:tcW w:w="234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1</w:t>
            </w:r>
          </w:p>
        </w:tc>
      </w:tr>
      <w:tr w:rsidR="00F94FDB" w:rsidRPr="005411A6">
        <w:tc>
          <w:tcPr>
            <w:tcW w:w="252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受理未超過</w:t>
            </w:r>
            <w:r w:rsidRPr="005411A6">
              <w:rPr>
                <w:rFonts w:hint="eastAsia"/>
                <w:color w:val="000000"/>
                <w:lang w:eastAsia="zh-TW"/>
              </w:rPr>
              <w:t>3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&lt;3</w:t>
            </w:r>
          </w:p>
        </w:tc>
        <w:tc>
          <w:tcPr>
            <w:tcW w:w="234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2</w:t>
            </w:r>
          </w:p>
        </w:tc>
      </w:tr>
      <w:tr w:rsidR="00F94FDB" w:rsidRPr="005411A6">
        <w:tc>
          <w:tcPr>
            <w:tcW w:w="252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</w:t>
            </w:r>
            <w:r w:rsidRPr="005411A6">
              <w:rPr>
                <w:rFonts w:hint="eastAsia"/>
                <w:color w:val="000000"/>
                <w:lang w:eastAsia="zh-TW"/>
              </w:rPr>
              <w:t>3~12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3&lt;= 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&lt;12</w:t>
            </w:r>
          </w:p>
        </w:tc>
        <w:tc>
          <w:tcPr>
            <w:tcW w:w="234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3</w:t>
            </w:r>
          </w:p>
        </w:tc>
      </w:tr>
      <w:tr w:rsidR="00F94FDB" w:rsidRPr="005411A6">
        <w:tc>
          <w:tcPr>
            <w:tcW w:w="252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</w:t>
            </w:r>
            <w:r w:rsidRPr="005411A6">
              <w:rPr>
                <w:rFonts w:hint="eastAsia"/>
                <w:color w:val="000000"/>
                <w:lang w:eastAsia="zh-TW"/>
              </w:rPr>
              <w:t>12~15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12&lt;= 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&lt;15</w:t>
            </w:r>
          </w:p>
        </w:tc>
        <w:tc>
          <w:tcPr>
            <w:tcW w:w="234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4</w:t>
            </w:r>
          </w:p>
        </w:tc>
      </w:tr>
      <w:tr w:rsidR="00F94FDB" w:rsidRPr="005411A6">
        <w:tc>
          <w:tcPr>
            <w:tcW w:w="252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受理超過</w:t>
            </w:r>
            <w:r w:rsidRPr="005411A6">
              <w:rPr>
                <w:rFonts w:hint="eastAsia"/>
                <w:color w:val="000000"/>
                <w:lang w:eastAsia="zh-TW"/>
              </w:rPr>
              <w:t>15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15&lt;= 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</w:p>
        </w:tc>
        <w:tc>
          <w:tcPr>
            <w:tcW w:w="234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5</w:t>
            </w:r>
          </w:p>
        </w:tc>
      </w:tr>
      <w:tr w:rsidR="00F94FDB" w:rsidRPr="005411A6">
        <w:tc>
          <w:tcPr>
            <w:tcW w:w="252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合意解除件</w:t>
            </w:r>
          </w:p>
        </w:tc>
        <w:tc>
          <w:tcPr>
            <w:tcW w:w="378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先放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0</w:t>
            </w:r>
          </w:p>
        </w:tc>
        <w:tc>
          <w:tcPr>
            <w:tcW w:w="234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6</w:t>
            </w:r>
          </w:p>
        </w:tc>
      </w:tr>
      <w:tr w:rsidR="00F94FDB" w:rsidRPr="005411A6">
        <w:tc>
          <w:tcPr>
            <w:tcW w:w="252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爭議件</w:t>
            </w:r>
          </w:p>
        </w:tc>
        <w:tc>
          <w:tcPr>
            <w:tcW w:w="3780" w:type="dxa"/>
          </w:tcPr>
          <w:p w:rsidR="00F94FDB" w:rsidRPr="005411A6" w:rsidRDefault="008304DC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APLY_NO</w:t>
            </w:r>
            <w:r>
              <w:rPr>
                <w:rFonts w:hint="eastAsia"/>
                <w:bCs/>
                <w:color w:val="000000"/>
                <w:lang w:eastAsia="zh-TW"/>
              </w:rPr>
              <w:t>第</w:t>
            </w:r>
            <w:r>
              <w:rPr>
                <w:rFonts w:hint="eastAsia"/>
                <w:bCs/>
                <w:color w:val="000000"/>
                <w:lang w:eastAsia="zh-TW"/>
              </w:rPr>
              <w:t>11</w:t>
            </w:r>
            <w:r>
              <w:rPr>
                <w:rFonts w:hint="eastAsia"/>
                <w:bCs/>
                <w:color w:val="000000"/>
                <w:lang w:eastAsia="zh-TW"/>
              </w:rPr>
              <w:t>碼不為</w:t>
            </w:r>
            <w:r>
              <w:rPr>
                <w:rFonts w:hint="eastAsia"/>
                <w:bCs/>
                <w:color w:val="000000"/>
                <w:lang w:eastAsia="zh-TW"/>
              </w:rPr>
              <w:t>0</w:t>
            </w:r>
            <w:r>
              <w:rPr>
                <w:rFonts w:hint="eastAsia"/>
                <w:bCs/>
                <w:color w:val="000000"/>
                <w:lang w:eastAsia="zh-TW"/>
              </w:rPr>
              <w:t>的件</w:t>
            </w:r>
          </w:p>
        </w:tc>
        <w:tc>
          <w:tcPr>
            <w:tcW w:w="234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7</w:t>
            </w:r>
          </w:p>
        </w:tc>
      </w:tr>
      <w:tr w:rsidR="00F94FDB" w:rsidRPr="005411A6">
        <w:tc>
          <w:tcPr>
            <w:tcW w:w="252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訴訟件</w:t>
            </w:r>
          </w:p>
        </w:tc>
        <w:tc>
          <w:tcPr>
            <w:tcW w:w="378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先放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0</w:t>
            </w:r>
          </w:p>
        </w:tc>
        <w:tc>
          <w:tcPr>
            <w:tcW w:w="234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8</w:t>
            </w:r>
          </w:p>
        </w:tc>
      </w:tr>
    </w:tbl>
    <w:p w:rsidR="00F94FDB" w:rsidRPr="005411A6" w:rsidRDefault="00F94FDB" w:rsidP="00F94FDB">
      <w:pPr>
        <w:pStyle w:val="Tabletext"/>
        <w:keepLines w:val="0"/>
        <w:spacing w:after="0" w:line="240" w:lineRule="auto"/>
        <w:ind w:left="425"/>
        <w:rPr>
          <w:rFonts w:hint="eastAsia"/>
          <w:bCs/>
          <w:color w:val="000000"/>
          <w:lang w:eastAsia="zh-TW"/>
        </w:rPr>
      </w:pPr>
    </w:p>
    <w:p w:rsidR="005E1832" w:rsidRPr="005411A6" w:rsidRDefault="005E1832" w:rsidP="005E183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5411A6">
        <w:rPr>
          <w:rFonts w:hint="eastAsia"/>
          <w:bCs/>
          <w:color w:val="000000"/>
          <w:lang w:eastAsia="zh-TW"/>
        </w:rPr>
        <w:t>待</w:t>
      </w:r>
      <w:r>
        <w:rPr>
          <w:rFonts w:hint="eastAsia"/>
          <w:bCs/>
          <w:color w:val="000000"/>
          <w:lang w:eastAsia="zh-TW"/>
        </w:rPr>
        <w:t>簽擬</w:t>
      </w:r>
      <w:r w:rsidRPr="005411A6">
        <w:rPr>
          <w:rFonts w:hint="eastAsia"/>
          <w:bCs/>
          <w:color w:val="000000"/>
          <w:lang w:eastAsia="zh-TW"/>
        </w:rPr>
        <w:t>件</w:t>
      </w:r>
      <w:r w:rsidRPr="005411A6">
        <w:rPr>
          <w:rFonts w:hint="eastAsia"/>
          <w:bCs/>
          <w:color w:val="000000"/>
          <w:lang w:eastAsia="zh-TW"/>
        </w:rPr>
        <w:t>(</w:t>
      </w:r>
      <w:r w:rsidRPr="005411A6">
        <w:rPr>
          <w:rFonts w:hint="eastAsia"/>
          <w:bCs/>
          <w:color w:val="000000"/>
          <w:lang w:eastAsia="zh-TW"/>
        </w:rPr>
        <w:t>連結同待處理總案件</w:t>
      </w:r>
      <w:r w:rsidRPr="005411A6">
        <w:rPr>
          <w:rFonts w:hint="eastAsia"/>
          <w:bCs/>
          <w:color w:val="000000"/>
          <w:lang w:eastAsia="zh-TW"/>
        </w:rPr>
        <w:t>)</w:t>
      </w:r>
    </w:p>
    <w:p w:rsidR="005E1832" w:rsidRPr="005411A6" w:rsidRDefault="005E1832" w:rsidP="005E183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color w:val="000000"/>
          <w:lang w:eastAsia="zh-TW"/>
        </w:rPr>
      </w:pP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5E1832" w:rsidRPr="005411A6">
        <w:tc>
          <w:tcPr>
            <w:tcW w:w="252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bCs/>
                <w:color w:val="000000"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讀取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DTAAA001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條件</w:t>
            </w:r>
          </w:p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顯示符合條件的筆數</w:t>
            </w:r>
          </w:p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                    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</w:t>
            </w:r>
            <w:r>
              <w:rPr>
                <w:rFonts w:hint="eastAsia"/>
                <w:bCs/>
                <w:color w:val="000000"/>
                <w:lang w:eastAsia="zh-TW"/>
              </w:rPr>
              <w:t>79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 </w:t>
            </w:r>
          </w:p>
          <w:p w:rsidR="005E1832" w:rsidRDefault="005E1832" w:rsidP="005E1832">
            <w:pPr>
              <w:pStyle w:val="Tabletext"/>
              <w:keepLines w:val="0"/>
              <w:spacing w:after="0" w:line="240" w:lineRule="auto"/>
              <w:rPr>
                <w:ins w:id="53" w:author="蕭侑文" w:date="2011-06-07T10:04:00Z"/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b/>
                <w:color w:val="000000"/>
                <w:lang w:eastAsia="zh-TW"/>
              </w:rPr>
              <w:t xml:space="preserve">AND </w:t>
            </w:r>
            <w:r>
              <w:rPr>
                <w:rFonts w:hint="eastAsia"/>
                <w:b/>
                <w:color w:val="000000"/>
                <w:lang w:eastAsia="zh-TW"/>
              </w:rPr>
              <w:t>簽擬人員</w:t>
            </w:r>
            <w:r>
              <w:rPr>
                <w:rFonts w:hint="eastAsia"/>
                <w:b/>
                <w:color w:val="000000"/>
                <w:lang w:eastAsia="zh-TW"/>
              </w:rPr>
              <w:t xml:space="preserve"> = 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使用者</w:t>
            </w:r>
            <w:r w:rsidRPr="005411A6">
              <w:rPr>
                <w:rFonts w:hint="eastAsia"/>
                <w:color w:val="000000"/>
                <w:lang w:eastAsia="zh-TW"/>
              </w:rPr>
              <w:t>ID</w:t>
            </w:r>
          </w:p>
          <w:p w:rsidR="00004613" w:rsidRPr="005411A6" w:rsidRDefault="006C4C5B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ins w:id="54" w:author="蕭侑文" w:date="2011-06-07T10:03:00Z">
              <w:r>
                <w:rPr>
                  <w:bCs/>
                  <w:color w:val="000000"/>
                  <w:lang w:eastAsia="zh-TW"/>
                </w:rPr>
                <w:t>A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 xml:space="preserve">ND 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受理編號第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12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碼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 xml:space="preserve">  IN (</w:t>
              </w:r>
              <w:r>
                <w:rPr>
                  <w:bCs/>
                  <w:color w:val="000000"/>
                  <w:lang w:eastAsia="zh-TW"/>
                </w:rPr>
                <w:t>‘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G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,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H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)</w:t>
              </w:r>
            </w:ins>
          </w:p>
        </w:tc>
        <w:tc>
          <w:tcPr>
            <w:tcW w:w="234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連結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AAB0_0200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參數</w:t>
            </w:r>
          </w:p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查詢狀態</w:t>
            </w:r>
            <w:r>
              <w:rPr>
                <w:rFonts w:hint="eastAsia"/>
                <w:color w:val="000000"/>
                <w:lang w:eastAsia="zh-TW"/>
              </w:rPr>
              <w:t xml:space="preserve"> = 8</w:t>
            </w:r>
          </w:p>
        </w:tc>
      </w:tr>
      <w:tr w:rsidR="0052086A" w:rsidRPr="005411A6">
        <w:tc>
          <w:tcPr>
            <w:tcW w:w="2520" w:type="dxa"/>
          </w:tcPr>
          <w:p w:rsidR="0052086A" w:rsidRPr="0052086A" w:rsidRDefault="0052086A" w:rsidP="0052086A">
            <w:pPr>
              <w:pStyle w:val="Tabletext"/>
              <w:keepLines w:val="0"/>
              <w:spacing w:after="0" w:line="240" w:lineRule="auto"/>
              <w:ind w:leftChars="180" w:left="432"/>
              <w:rPr>
                <w:rFonts w:hint="eastAsia"/>
                <w:b/>
                <w:bCs/>
                <w:color w:val="000000"/>
                <w:lang w:eastAsia="zh-TW"/>
              </w:rPr>
            </w:pPr>
            <w:r w:rsidRPr="0052086A">
              <w:rPr>
                <w:rFonts w:hint="eastAsia"/>
                <w:b/>
                <w:bCs/>
                <w:color w:val="000000"/>
                <w:lang w:eastAsia="zh-TW"/>
              </w:rPr>
              <w:t>櫃檯件</w:t>
            </w:r>
          </w:p>
        </w:tc>
        <w:tc>
          <w:tcPr>
            <w:tcW w:w="3780" w:type="dxa"/>
          </w:tcPr>
          <w:p w:rsidR="0052086A" w:rsidRPr="005411A6" w:rsidRDefault="0052086A" w:rsidP="0052086A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>
              <w:rPr>
                <w:rFonts w:hint="eastAsia"/>
                <w:b/>
                <w:color w:val="000000"/>
                <w:lang w:eastAsia="zh-TW"/>
              </w:rPr>
              <w:t>PRORITY_LVL = 0</w:t>
            </w:r>
          </w:p>
        </w:tc>
        <w:tc>
          <w:tcPr>
            <w:tcW w:w="2340" w:type="dxa"/>
          </w:tcPr>
          <w:p w:rsidR="0052086A" w:rsidRPr="005411A6" w:rsidRDefault="0052086A" w:rsidP="0052086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</w:t>
            </w:r>
            <w:r w:rsidR="00BF2ACA">
              <w:rPr>
                <w:rFonts w:hint="eastAsia"/>
                <w:bCs/>
                <w:color w:val="000000"/>
                <w:lang w:eastAsia="zh-TW"/>
              </w:rPr>
              <w:t>10</w:t>
            </w:r>
          </w:p>
        </w:tc>
      </w:tr>
      <w:tr w:rsidR="005E1832" w:rsidRPr="005411A6">
        <w:tc>
          <w:tcPr>
            <w:tcW w:w="252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待處理總案件</w:t>
            </w:r>
          </w:p>
        </w:tc>
        <w:tc>
          <w:tcPr>
            <w:tcW w:w="378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  <w:tc>
          <w:tcPr>
            <w:tcW w:w="234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1</w:t>
            </w:r>
          </w:p>
        </w:tc>
      </w:tr>
      <w:tr w:rsidR="005E1832" w:rsidRPr="005411A6">
        <w:tc>
          <w:tcPr>
            <w:tcW w:w="252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受理未超過</w:t>
            </w:r>
            <w:r w:rsidRPr="005411A6">
              <w:rPr>
                <w:rFonts w:hint="eastAsia"/>
                <w:color w:val="000000"/>
                <w:lang w:eastAsia="zh-TW"/>
              </w:rPr>
              <w:t>3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&lt;3</w:t>
            </w:r>
          </w:p>
        </w:tc>
        <w:tc>
          <w:tcPr>
            <w:tcW w:w="234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2</w:t>
            </w:r>
          </w:p>
        </w:tc>
      </w:tr>
      <w:tr w:rsidR="005E1832" w:rsidRPr="005411A6">
        <w:tc>
          <w:tcPr>
            <w:tcW w:w="252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</w:t>
            </w:r>
            <w:r w:rsidRPr="005411A6">
              <w:rPr>
                <w:rFonts w:hint="eastAsia"/>
                <w:color w:val="000000"/>
                <w:lang w:eastAsia="zh-TW"/>
              </w:rPr>
              <w:t>3~12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3&lt;= 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&lt;12</w:t>
            </w:r>
          </w:p>
        </w:tc>
        <w:tc>
          <w:tcPr>
            <w:tcW w:w="234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3</w:t>
            </w:r>
          </w:p>
        </w:tc>
      </w:tr>
      <w:tr w:rsidR="005E1832" w:rsidRPr="005411A6">
        <w:tc>
          <w:tcPr>
            <w:tcW w:w="252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</w:t>
            </w:r>
            <w:r w:rsidRPr="005411A6">
              <w:rPr>
                <w:rFonts w:hint="eastAsia"/>
                <w:color w:val="000000"/>
                <w:lang w:eastAsia="zh-TW"/>
              </w:rPr>
              <w:t>12~15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12&lt;= 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&lt;15</w:t>
            </w:r>
          </w:p>
        </w:tc>
        <w:tc>
          <w:tcPr>
            <w:tcW w:w="234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4</w:t>
            </w:r>
          </w:p>
        </w:tc>
      </w:tr>
      <w:tr w:rsidR="005E1832" w:rsidRPr="005411A6">
        <w:tc>
          <w:tcPr>
            <w:tcW w:w="252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受理超過</w:t>
            </w:r>
            <w:r w:rsidRPr="005411A6">
              <w:rPr>
                <w:rFonts w:hint="eastAsia"/>
                <w:color w:val="000000"/>
                <w:lang w:eastAsia="zh-TW"/>
              </w:rPr>
              <w:t>15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15&lt;= 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</w:p>
        </w:tc>
        <w:tc>
          <w:tcPr>
            <w:tcW w:w="234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5</w:t>
            </w:r>
          </w:p>
        </w:tc>
      </w:tr>
      <w:tr w:rsidR="005E1832" w:rsidRPr="005411A6">
        <w:tc>
          <w:tcPr>
            <w:tcW w:w="252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合意解除件</w:t>
            </w:r>
          </w:p>
        </w:tc>
        <w:tc>
          <w:tcPr>
            <w:tcW w:w="378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先放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0</w:t>
            </w:r>
          </w:p>
        </w:tc>
        <w:tc>
          <w:tcPr>
            <w:tcW w:w="234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6</w:t>
            </w:r>
          </w:p>
        </w:tc>
      </w:tr>
      <w:tr w:rsidR="005E1832" w:rsidRPr="005411A6">
        <w:tc>
          <w:tcPr>
            <w:tcW w:w="252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爭議件</w:t>
            </w:r>
          </w:p>
        </w:tc>
        <w:tc>
          <w:tcPr>
            <w:tcW w:w="3780" w:type="dxa"/>
          </w:tcPr>
          <w:p w:rsidR="005E1832" w:rsidRPr="005411A6" w:rsidRDefault="008304DC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APLY_NO</w:t>
            </w:r>
            <w:r>
              <w:rPr>
                <w:rFonts w:hint="eastAsia"/>
                <w:bCs/>
                <w:color w:val="000000"/>
                <w:lang w:eastAsia="zh-TW"/>
              </w:rPr>
              <w:t>第</w:t>
            </w:r>
            <w:r>
              <w:rPr>
                <w:rFonts w:hint="eastAsia"/>
                <w:bCs/>
                <w:color w:val="000000"/>
                <w:lang w:eastAsia="zh-TW"/>
              </w:rPr>
              <w:t>11</w:t>
            </w:r>
            <w:r>
              <w:rPr>
                <w:rFonts w:hint="eastAsia"/>
                <w:bCs/>
                <w:color w:val="000000"/>
                <w:lang w:eastAsia="zh-TW"/>
              </w:rPr>
              <w:t>碼不為</w:t>
            </w:r>
            <w:r>
              <w:rPr>
                <w:rFonts w:hint="eastAsia"/>
                <w:bCs/>
                <w:color w:val="000000"/>
                <w:lang w:eastAsia="zh-TW"/>
              </w:rPr>
              <w:t>0</w:t>
            </w:r>
            <w:r>
              <w:rPr>
                <w:rFonts w:hint="eastAsia"/>
                <w:bCs/>
                <w:color w:val="000000"/>
                <w:lang w:eastAsia="zh-TW"/>
              </w:rPr>
              <w:t>的件</w:t>
            </w:r>
          </w:p>
        </w:tc>
        <w:tc>
          <w:tcPr>
            <w:tcW w:w="234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7</w:t>
            </w:r>
          </w:p>
        </w:tc>
      </w:tr>
      <w:tr w:rsidR="005E1832" w:rsidRPr="005411A6">
        <w:tc>
          <w:tcPr>
            <w:tcW w:w="252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訴訟件</w:t>
            </w:r>
          </w:p>
        </w:tc>
        <w:tc>
          <w:tcPr>
            <w:tcW w:w="378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先放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0</w:t>
            </w:r>
          </w:p>
        </w:tc>
        <w:tc>
          <w:tcPr>
            <w:tcW w:w="234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8</w:t>
            </w:r>
          </w:p>
        </w:tc>
      </w:tr>
      <w:tr w:rsidR="000D10F7" w:rsidRPr="005411A6">
        <w:trPr>
          <w:ins w:id="55" w:author="i9200215" w:date="2012-03-03T14:37:00Z"/>
        </w:trPr>
        <w:tc>
          <w:tcPr>
            <w:tcW w:w="2520" w:type="dxa"/>
          </w:tcPr>
          <w:p w:rsidR="000D10F7" w:rsidRPr="005411A6" w:rsidRDefault="000D10F7" w:rsidP="005E1832">
            <w:pPr>
              <w:pStyle w:val="Tabletext"/>
              <w:keepLines w:val="0"/>
              <w:spacing w:after="0" w:line="240" w:lineRule="auto"/>
              <w:ind w:left="480"/>
              <w:rPr>
                <w:ins w:id="56" w:author="i9200215" w:date="2012-03-03T14:37:00Z"/>
                <w:rFonts w:hint="eastAsia"/>
                <w:color w:val="000000"/>
                <w:lang w:eastAsia="zh-TW"/>
              </w:rPr>
            </w:pPr>
            <w:ins w:id="57" w:author="i9200215" w:date="2012-03-03T14:37:00Z">
              <w:r>
                <w:rPr>
                  <w:rFonts w:hint="eastAsia"/>
                  <w:color w:val="000000"/>
                  <w:lang w:eastAsia="zh-TW"/>
                </w:rPr>
                <w:t>補告知件</w:t>
              </w:r>
            </w:ins>
          </w:p>
        </w:tc>
        <w:tc>
          <w:tcPr>
            <w:tcW w:w="3780" w:type="dxa"/>
          </w:tcPr>
          <w:p w:rsidR="000D10F7" w:rsidRPr="005411A6" w:rsidRDefault="000D10F7" w:rsidP="005E1832">
            <w:pPr>
              <w:pStyle w:val="Tabletext"/>
              <w:keepLines w:val="0"/>
              <w:spacing w:after="0" w:line="240" w:lineRule="auto"/>
              <w:rPr>
                <w:ins w:id="58" w:author="i9200215" w:date="2012-03-03T14:37:00Z"/>
                <w:rFonts w:hint="eastAsia"/>
                <w:bCs/>
                <w:color w:val="000000"/>
                <w:lang w:eastAsia="zh-TW"/>
              </w:rPr>
            </w:pPr>
            <w:ins w:id="59" w:author="i9200215" w:date="2012-03-03T14:37:00Z">
              <w:r w:rsidRPr="000D10F7">
                <w:rPr>
                  <w:bCs/>
                  <w:color w:val="000000"/>
                  <w:lang w:eastAsia="zh-TW"/>
                </w:rPr>
                <w:t>IS_FILL_REPORT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 xml:space="preserve"> = 1 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的件數</w:t>
              </w:r>
            </w:ins>
          </w:p>
        </w:tc>
        <w:tc>
          <w:tcPr>
            <w:tcW w:w="2340" w:type="dxa"/>
          </w:tcPr>
          <w:p w:rsidR="000D10F7" w:rsidRPr="005411A6" w:rsidRDefault="000D10F7" w:rsidP="005E1832">
            <w:pPr>
              <w:pStyle w:val="Tabletext"/>
              <w:keepLines w:val="0"/>
              <w:spacing w:after="0" w:line="240" w:lineRule="auto"/>
              <w:rPr>
                <w:ins w:id="60" w:author="i9200215" w:date="2012-03-03T14:37:00Z"/>
                <w:rFonts w:hint="eastAsia"/>
                <w:bCs/>
                <w:color w:val="000000"/>
                <w:lang w:eastAsia="zh-TW"/>
              </w:rPr>
            </w:pPr>
          </w:p>
        </w:tc>
      </w:tr>
    </w:tbl>
    <w:p w:rsidR="00F94FDB" w:rsidRDefault="00F94FDB" w:rsidP="000C0D08">
      <w:pPr>
        <w:pStyle w:val="Tabletext"/>
        <w:keepLines w:val="0"/>
        <w:spacing w:after="0" w:line="240" w:lineRule="auto"/>
        <w:ind w:left="425"/>
        <w:rPr>
          <w:rFonts w:hint="eastAsia"/>
          <w:bCs/>
          <w:color w:val="000000"/>
          <w:lang w:eastAsia="zh-TW"/>
        </w:rPr>
      </w:pPr>
    </w:p>
    <w:p w:rsidR="009B7EC5" w:rsidRPr="005411A6" w:rsidRDefault="009B7EC5" w:rsidP="009B7EC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5411A6">
        <w:rPr>
          <w:rFonts w:hint="eastAsia"/>
          <w:bCs/>
          <w:color w:val="000000"/>
          <w:lang w:eastAsia="zh-TW"/>
        </w:rPr>
        <w:t>待</w:t>
      </w:r>
      <w:r>
        <w:rPr>
          <w:rFonts w:hint="eastAsia"/>
          <w:bCs/>
          <w:color w:val="000000"/>
          <w:lang w:eastAsia="zh-TW"/>
        </w:rPr>
        <w:t>補全</w:t>
      </w:r>
      <w:r w:rsidRPr="005411A6">
        <w:rPr>
          <w:rFonts w:hint="eastAsia"/>
          <w:bCs/>
          <w:color w:val="000000"/>
          <w:lang w:eastAsia="zh-TW"/>
        </w:rPr>
        <w:t>件</w:t>
      </w:r>
      <w:r w:rsidRPr="005411A6">
        <w:rPr>
          <w:rFonts w:hint="eastAsia"/>
          <w:bCs/>
          <w:color w:val="000000"/>
          <w:lang w:eastAsia="zh-TW"/>
        </w:rPr>
        <w:t>()</w:t>
      </w:r>
    </w:p>
    <w:p w:rsidR="009B7EC5" w:rsidRPr="005411A6" w:rsidRDefault="009B7EC5" w:rsidP="009B7EC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color w:val="000000"/>
          <w:lang w:eastAsia="zh-TW"/>
        </w:rPr>
      </w:pP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9B7EC5" w:rsidRPr="005411A6">
        <w:tc>
          <w:tcPr>
            <w:tcW w:w="2520" w:type="dxa"/>
          </w:tcPr>
          <w:p w:rsidR="009B7EC5" w:rsidRPr="005411A6" w:rsidRDefault="009B7EC5" w:rsidP="00A4432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bCs/>
                <w:color w:val="000000"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9B7EC5" w:rsidRPr="005411A6" w:rsidRDefault="009B7EC5" w:rsidP="00A4432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讀取</w:t>
            </w:r>
            <w:r w:rsidR="00D90A16">
              <w:rPr>
                <w:rFonts w:ascii="細明體" w:eastAsia="細明體" w:hAnsi="細明體"/>
              </w:rPr>
              <w:t>DTA</w:t>
            </w:r>
            <w:r w:rsidR="005A7EDC">
              <w:rPr>
                <w:rFonts w:ascii="細明體" w:eastAsia="細明體" w:hAnsi="細明體" w:hint="eastAsia"/>
              </w:rPr>
              <w:t>A</w:t>
            </w:r>
            <w:r w:rsidR="00D90A16">
              <w:rPr>
                <w:rFonts w:ascii="細明體" w:eastAsia="細明體" w:hAnsi="細明體" w:hint="eastAsia"/>
                <w:lang w:eastAsia="zh-TW"/>
              </w:rPr>
              <w:t>J010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條件</w:t>
            </w:r>
          </w:p>
          <w:p w:rsidR="009B7EC5" w:rsidRPr="005411A6" w:rsidRDefault="009B7EC5" w:rsidP="00A4432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顯示符合條件的筆數</w:t>
            </w:r>
          </w:p>
          <w:p w:rsidR="009B7EC5" w:rsidRDefault="009B7EC5" w:rsidP="00A4432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                </w:t>
            </w:r>
            <w:r w:rsidR="005A7EDC">
              <w:rPr>
                <w:rFonts w:ascii="細明體" w:eastAsia="細明體" w:hAnsi="細明體" w:hint="eastAsia"/>
                <w:lang w:eastAsia="zh-TW"/>
              </w:rPr>
              <w:t>補件輸入人員</w:t>
            </w:r>
            <w:r w:rsidR="005A7EDC">
              <w:rPr>
                <w:rFonts w:hint="eastAsia"/>
                <w:b/>
                <w:color w:val="000000"/>
                <w:lang w:eastAsia="zh-TW"/>
              </w:rPr>
              <w:t xml:space="preserve"> </w:t>
            </w:r>
            <w:r>
              <w:rPr>
                <w:rFonts w:hint="eastAsia"/>
                <w:b/>
                <w:color w:val="000000"/>
                <w:lang w:eastAsia="zh-TW"/>
              </w:rPr>
              <w:t xml:space="preserve">= 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使用者</w:t>
            </w:r>
            <w:r w:rsidRPr="005411A6">
              <w:rPr>
                <w:rFonts w:hint="eastAsia"/>
                <w:color w:val="000000"/>
                <w:lang w:eastAsia="zh-TW"/>
              </w:rPr>
              <w:t>ID</w:t>
            </w:r>
          </w:p>
          <w:p w:rsidR="005A7EDC" w:rsidRDefault="005A7EDC" w:rsidP="00A44326">
            <w:pPr>
              <w:pStyle w:val="Tabletext"/>
              <w:keepLines w:val="0"/>
              <w:spacing w:after="0" w:line="240" w:lineRule="auto"/>
              <w:rPr>
                <w:ins w:id="61" w:author="蕭侑文" w:date="2011-06-07T10:04:00Z"/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 xml:space="preserve">    AND</w:t>
            </w:r>
            <w:r>
              <w:rPr>
                <w:rFonts w:ascii="細明體" w:eastAsia="細明體" w:hAnsi="細明體" w:hint="eastAsia"/>
                <w:lang w:eastAsia="zh-TW"/>
              </w:rPr>
              <w:t>銷件輸入日期 為 空值</w:t>
            </w:r>
          </w:p>
          <w:p w:rsidR="00004613" w:rsidRDefault="006C4C5B" w:rsidP="00A44326">
            <w:pPr>
              <w:pStyle w:val="Tabletext"/>
              <w:keepLines w:val="0"/>
              <w:spacing w:after="0" w:line="240" w:lineRule="auto"/>
              <w:rPr>
                <w:ins w:id="62" w:author="i9200215" w:date="2012-02-17T15:13:00Z"/>
                <w:rFonts w:hint="eastAsia"/>
                <w:bCs/>
                <w:color w:val="000000"/>
                <w:lang w:eastAsia="zh-TW"/>
              </w:rPr>
            </w:pPr>
            <w:ins w:id="63" w:author="蕭侑文" w:date="2011-06-07T10:03:00Z">
              <w:r>
                <w:rPr>
                  <w:bCs/>
                  <w:color w:val="000000"/>
                  <w:lang w:eastAsia="zh-TW"/>
                </w:rPr>
                <w:t>A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 xml:space="preserve">ND 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受理編號第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12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碼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 xml:space="preserve">  IN (</w:t>
              </w:r>
              <w:r>
                <w:rPr>
                  <w:bCs/>
                  <w:color w:val="000000"/>
                  <w:lang w:eastAsia="zh-TW"/>
                </w:rPr>
                <w:t>‘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G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,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H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)</w:t>
              </w:r>
            </w:ins>
          </w:p>
          <w:p w:rsidR="00663D4E" w:rsidRPr="005411A6" w:rsidRDefault="00663D4E" w:rsidP="006778B2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ins w:id="64" w:author="i9200215" w:date="2012-02-17T15:14:00Z">
              <w:r>
                <w:rPr>
                  <w:rFonts w:hint="eastAsia"/>
                  <w:bCs/>
                  <w:color w:val="000000"/>
                  <w:lang w:eastAsia="zh-TW"/>
                </w:rPr>
                <w:t xml:space="preserve">AND </w:t>
              </w:r>
            </w:ins>
            <w:ins w:id="65" w:author="i9200215" w:date="2012-02-17T15:38:00Z">
              <w:r w:rsidR="006778B2">
                <w:rPr>
                  <w:rFonts w:hint="eastAsia"/>
                  <w:bCs/>
                  <w:color w:val="000000"/>
                  <w:lang w:eastAsia="zh-TW"/>
                </w:rPr>
                <w:t>今日日期</w:t>
              </w:r>
            </w:ins>
            <w:ins w:id="66" w:author="i9200215" w:date="2012-02-17T15:37:00Z">
              <w:r w:rsidR="006778B2" w:rsidRPr="006778B2">
                <w:rPr>
                  <w:bCs/>
                  <w:color w:val="000000"/>
                  <w:lang w:eastAsia="zh-TW"/>
                </w:rPr>
                <w:t xml:space="preserve"> </w:t>
              </w:r>
            </w:ins>
            <w:ins w:id="67" w:author="i9200215" w:date="2012-02-17T15:38:00Z">
              <w:r w:rsidR="006778B2">
                <w:rPr>
                  <w:bCs/>
                  <w:color w:val="000000"/>
                  <w:lang w:eastAsia="zh-TW"/>
                </w:rPr>
                <w:t>–</w:t>
              </w:r>
            </w:ins>
            <w:ins w:id="68" w:author="i9200215" w:date="2012-02-17T15:37:00Z">
              <w:r w:rsidR="006778B2" w:rsidRPr="006778B2">
                <w:rPr>
                  <w:bCs/>
                  <w:color w:val="000000"/>
                  <w:lang w:eastAsia="zh-TW"/>
                </w:rPr>
                <w:t xml:space="preserve"> </w:t>
              </w:r>
            </w:ins>
            <w:ins w:id="69" w:author="i9200215" w:date="2012-02-17T15:38:00Z">
              <w:r w:rsidR="006778B2">
                <w:rPr>
                  <w:rFonts w:hint="eastAsia"/>
                  <w:bCs/>
                  <w:color w:val="000000"/>
                  <w:lang w:eastAsia="zh-TW"/>
                </w:rPr>
                <w:t>補全輸入日</w:t>
              </w:r>
            </w:ins>
            <w:ins w:id="70" w:author="i9200215" w:date="2012-02-17T15:37:00Z">
              <w:r w:rsidR="006778B2" w:rsidRPr="006778B2">
                <w:rPr>
                  <w:bCs/>
                  <w:color w:val="000000"/>
                  <w:lang w:eastAsia="zh-TW"/>
                </w:rPr>
                <w:t>&lt; 10</w:t>
              </w:r>
            </w:ins>
            <w:ins w:id="71" w:author="i9200215" w:date="2012-02-17T15:38:00Z">
              <w:r w:rsidR="006778B2">
                <w:rPr>
                  <w:rFonts w:hint="eastAsia"/>
                  <w:bCs/>
                  <w:color w:val="000000"/>
                  <w:lang w:eastAsia="zh-TW"/>
                </w:rPr>
                <w:t>日</w:t>
              </w:r>
            </w:ins>
          </w:p>
        </w:tc>
        <w:tc>
          <w:tcPr>
            <w:tcW w:w="2340" w:type="dxa"/>
          </w:tcPr>
          <w:p w:rsidR="009B7EC5" w:rsidRPr="005411A6" w:rsidRDefault="009B7EC5" w:rsidP="00A4432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連結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AA</w:t>
            </w:r>
            <w:r w:rsidR="00CC4EA9">
              <w:rPr>
                <w:rFonts w:hint="eastAsia"/>
                <w:b/>
                <w:color w:val="000000"/>
                <w:lang w:eastAsia="zh-TW"/>
              </w:rPr>
              <w:t>J0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_0</w:t>
            </w:r>
            <w:r w:rsidR="00CC4EA9">
              <w:rPr>
                <w:rFonts w:hint="eastAsia"/>
                <w:b/>
                <w:color w:val="000000"/>
                <w:lang w:eastAsia="zh-TW"/>
              </w:rPr>
              <w:t>4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00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參數</w:t>
            </w:r>
          </w:p>
          <w:p w:rsidR="00CC4EA9" w:rsidRDefault="00CC4EA9" w:rsidP="00A4432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 xml:space="preserve">By </w:t>
            </w:r>
            <w:r>
              <w:rPr>
                <w:rFonts w:hint="eastAsia"/>
                <w:color w:val="000000"/>
                <w:lang w:eastAsia="zh-TW"/>
              </w:rPr>
              <w:t>輸入人員</w:t>
            </w:r>
            <w:r>
              <w:rPr>
                <w:rFonts w:hint="eastAsia"/>
                <w:color w:val="000000"/>
                <w:lang w:eastAsia="zh-TW"/>
              </w:rPr>
              <w:t xml:space="preserve">ID </w:t>
            </w:r>
            <w:r>
              <w:rPr>
                <w:rFonts w:hint="eastAsia"/>
                <w:color w:val="000000"/>
                <w:lang w:eastAsia="zh-TW"/>
              </w:rPr>
              <w:t>查詢</w:t>
            </w:r>
          </w:p>
          <w:p w:rsidR="009B7EC5" w:rsidRPr="005411A6" w:rsidRDefault="00CC4EA9" w:rsidP="00A4432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>輸入人員</w:t>
            </w:r>
            <w:r>
              <w:rPr>
                <w:rFonts w:hint="eastAsia"/>
                <w:color w:val="000000"/>
                <w:lang w:eastAsia="zh-TW"/>
              </w:rPr>
              <w:t xml:space="preserve"> = </w:t>
            </w:r>
            <w:r>
              <w:rPr>
                <w:rFonts w:hint="eastAsia"/>
                <w:color w:val="000000"/>
                <w:lang w:eastAsia="zh-TW"/>
              </w:rPr>
              <w:t>使用者</w:t>
            </w:r>
            <w:r>
              <w:rPr>
                <w:rFonts w:hint="eastAsia"/>
                <w:color w:val="000000"/>
                <w:lang w:eastAsia="zh-TW"/>
              </w:rPr>
              <w:t>ID</w:t>
            </w:r>
          </w:p>
        </w:tc>
      </w:tr>
      <w:tr w:rsidR="009B7EC5" w:rsidRPr="005411A6">
        <w:tc>
          <w:tcPr>
            <w:tcW w:w="2520" w:type="dxa"/>
          </w:tcPr>
          <w:p w:rsidR="009B7EC5" w:rsidRPr="005411A6" w:rsidRDefault="009B7EC5" w:rsidP="006778B2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color w:val="000000"/>
                <w:lang w:eastAsia="zh-TW"/>
              </w:rPr>
              <w:pPrChange w:id="72" w:author="i9200215" w:date="2012-02-17T15:39:00Z">
                <w:pPr>
                  <w:pStyle w:val="Tabletext"/>
                  <w:keepLines w:val="0"/>
                  <w:spacing w:after="0" w:line="240" w:lineRule="auto"/>
                  <w:ind w:left="480"/>
                </w:pPr>
              </w:pPrChange>
            </w:pPr>
            <w:r w:rsidRPr="005411A6">
              <w:rPr>
                <w:rFonts w:hint="eastAsia"/>
                <w:color w:val="000000"/>
                <w:lang w:eastAsia="zh-TW"/>
              </w:rPr>
              <w:t>待處理總案件</w:t>
            </w:r>
            <w:ins w:id="73" w:author="i9200215" w:date="2012-02-17T15:38:00Z">
              <w:r w:rsidR="006778B2">
                <w:rPr>
                  <w:rFonts w:hint="eastAsia"/>
                  <w:color w:val="000000"/>
                  <w:lang w:eastAsia="zh-TW"/>
                </w:rPr>
                <w:t>[</w:t>
              </w:r>
              <w:r w:rsidR="006778B2">
                <w:rPr>
                  <w:rFonts w:hint="eastAsia"/>
                  <w:color w:val="000000"/>
                  <w:lang w:eastAsia="zh-TW"/>
                </w:rPr>
                <w:t>十日內</w:t>
              </w:r>
              <w:r w:rsidR="006778B2">
                <w:rPr>
                  <w:rFonts w:hint="eastAsia"/>
                  <w:color w:val="000000"/>
                  <w:lang w:eastAsia="zh-TW"/>
                </w:rPr>
                <w:t>]</w:t>
              </w:r>
            </w:ins>
          </w:p>
        </w:tc>
        <w:tc>
          <w:tcPr>
            <w:tcW w:w="3780" w:type="dxa"/>
          </w:tcPr>
          <w:p w:rsidR="009B7EC5" w:rsidRPr="005411A6" w:rsidRDefault="009B7EC5" w:rsidP="00A4432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  <w:tc>
          <w:tcPr>
            <w:tcW w:w="2340" w:type="dxa"/>
          </w:tcPr>
          <w:p w:rsidR="009B7EC5" w:rsidRPr="005411A6" w:rsidRDefault="009B7EC5" w:rsidP="00A4432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</w:tr>
    </w:tbl>
    <w:p w:rsidR="009B2B0B" w:rsidRPr="005411A6" w:rsidRDefault="009B2B0B" w:rsidP="009B2B0B">
      <w:pPr>
        <w:pStyle w:val="Tabletext"/>
        <w:keepLines w:val="0"/>
        <w:spacing w:after="0" w:line="240" w:lineRule="auto"/>
        <w:rPr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                2.9.2                 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9B2B0B" w:rsidRPr="005411A6">
        <w:tc>
          <w:tcPr>
            <w:tcW w:w="2520" w:type="dxa"/>
          </w:tcPr>
          <w:p w:rsidR="009B2B0B" w:rsidRPr="005411A6" w:rsidRDefault="009B2B0B" w:rsidP="009B2B0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bCs/>
                <w:color w:val="000000"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9B2B0B" w:rsidRPr="005411A6" w:rsidRDefault="009B2B0B" w:rsidP="009B2B0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讀取</w:t>
            </w:r>
            <w:r>
              <w:rPr>
                <w:rFonts w:ascii="細明體" w:eastAsia="細明體" w:hAnsi="細明體"/>
                <w:lang w:eastAsia="zh-TW"/>
              </w:rPr>
              <w:t>DTA</w:t>
            </w:r>
            <w:r>
              <w:rPr>
                <w:rFonts w:ascii="細明體" w:eastAsia="細明體" w:hAnsi="細明體" w:hint="eastAsia"/>
                <w:lang w:eastAsia="zh-TW"/>
              </w:rPr>
              <w:t>AJ010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條件</w:t>
            </w:r>
          </w:p>
          <w:p w:rsidR="009B2B0B" w:rsidRPr="005411A6" w:rsidRDefault="009B2B0B" w:rsidP="009B2B0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顯示符合條件的筆數</w:t>
            </w:r>
          </w:p>
          <w:p w:rsidR="009B2B0B" w:rsidRDefault="009B2B0B" w:rsidP="009B2B0B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                </w:t>
            </w:r>
            <w:r>
              <w:rPr>
                <w:rFonts w:ascii="細明體" w:eastAsia="細明體" w:hAnsi="細明體" w:hint="eastAsia"/>
                <w:lang w:eastAsia="zh-TW"/>
              </w:rPr>
              <w:t>補件輸入人員</w:t>
            </w:r>
            <w:r>
              <w:rPr>
                <w:rFonts w:hint="eastAsia"/>
                <w:b/>
                <w:color w:val="000000"/>
                <w:lang w:eastAsia="zh-TW"/>
              </w:rPr>
              <w:t xml:space="preserve"> = 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使用者</w:t>
            </w:r>
            <w:r w:rsidRPr="005411A6">
              <w:rPr>
                <w:rFonts w:hint="eastAsia"/>
                <w:color w:val="000000"/>
                <w:lang w:eastAsia="zh-TW"/>
              </w:rPr>
              <w:t>ID</w:t>
            </w:r>
          </w:p>
          <w:p w:rsidR="009B2B0B" w:rsidRDefault="009B2B0B" w:rsidP="009B2B0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 xml:space="preserve">    AND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銷件輸入日期 為 </w:t>
            </w:r>
            <w:r w:rsidR="007D49EA">
              <w:rPr>
                <w:rFonts w:ascii="細明體" w:eastAsia="細明體" w:hAnsi="細明體" w:hint="eastAsia"/>
                <w:lang w:eastAsia="zh-TW"/>
              </w:rPr>
              <w:t>有</w:t>
            </w:r>
            <w:r>
              <w:rPr>
                <w:rFonts w:ascii="細明體" w:eastAsia="細明體" w:hAnsi="細明體" w:hint="eastAsia"/>
                <w:lang w:eastAsia="zh-TW"/>
              </w:rPr>
              <w:t>值</w:t>
            </w:r>
          </w:p>
          <w:p w:rsidR="007D49EA" w:rsidRDefault="007D49EA" w:rsidP="009B2B0B">
            <w:pPr>
              <w:pStyle w:val="Tabletext"/>
              <w:keepLines w:val="0"/>
              <w:spacing w:after="0" w:line="240" w:lineRule="auto"/>
              <w:rPr>
                <w:ins w:id="74" w:author="蕭侑文" w:date="2011-06-07T10:04:00Z"/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b/>
                <w:color w:val="000000"/>
                <w:lang w:eastAsia="zh-TW"/>
              </w:rPr>
              <w:t xml:space="preserve">    </w:t>
            </w:r>
            <w:r>
              <w:rPr>
                <w:rFonts w:hint="eastAsia"/>
                <w:color w:val="000000"/>
                <w:lang w:eastAsia="zh-TW"/>
              </w:rPr>
              <w:t>AND</w:t>
            </w:r>
            <w:r>
              <w:rPr>
                <w:rFonts w:hint="eastAsia"/>
                <w:color w:val="000000"/>
                <w:lang w:eastAsia="zh-TW"/>
              </w:rPr>
              <w:t>補全簽收</w:t>
            </w:r>
            <w:r>
              <w:rPr>
                <w:rFonts w:ascii="細明體" w:eastAsia="細明體" w:hAnsi="細明體" w:hint="eastAsia"/>
                <w:lang w:eastAsia="zh-TW"/>
              </w:rPr>
              <w:t>日期 為 空值</w:t>
            </w:r>
          </w:p>
          <w:p w:rsidR="00004613" w:rsidRPr="007D49EA" w:rsidRDefault="006C4C5B" w:rsidP="009B2B0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ins w:id="75" w:author="蕭侑文" w:date="2011-06-07T10:03:00Z">
              <w:r>
                <w:rPr>
                  <w:bCs/>
                  <w:color w:val="000000"/>
                  <w:lang w:eastAsia="zh-TW"/>
                </w:rPr>
                <w:t>A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 xml:space="preserve">ND 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受理編號第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12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碼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 xml:space="preserve">  IN (</w:t>
              </w:r>
              <w:r>
                <w:rPr>
                  <w:bCs/>
                  <w:color w:val="000000"/>
                  <w:lang w:eastAsia="zh-TW"/>
                </w:rPr>
                <w:t>‘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G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,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H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)</w:t>
              </w:r>
            </w:ins>
          </w:p>
        </w:tc>
        <w:tc>
          <w:tcPr>
            <w:tcW w:w="2340" w:type="dxa"/>
          </w:tcPr>
          <w:p w:rsidR="009B2B0B" w:rsidRPr="005411A6" w:rsidRDefault="009B2B0B" w:rsidP="009B2B0B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連結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AA</w:t>
            </w:r>
            <w:r>
              <w:rPr>
                <w:rFonts w:hint="eastAsia"/>
                <w:b/>
                <w:color w:val="000000"/>
                <w:lang w:eastAsia="zh-TW"/>
              </w:rPr>
              <w:t>J0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_0</w:t>
            </w:r>
            <w:r w:rsidR="007D49EA">
              <w:rPr>
                <w:rFonts w:hint="eastAsia"/>
                <w:b/>
                <w:color w:val="000000"/>
                <w:lang w:eastAsia="zh-TW"/>
              </w:rPr>
              <w:t>5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00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參數</w:t>
            </w:r>
          </w:p>
          <w:p w:rsidR="009B2B0B" w:rsidRDefault="009B2B0B" w:rsidP="009B2B0B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 xml:space="preserve">By </w:t>
            </w:r>
            <w:r>
              <w:rPr>
                <w:rFonts w:hint="eastAsia"/>
                <w:color w:val="000000"/>
                <w:lang w:eastAsia="zh-TW"/>
              </w:rPr>
              <w:t>輸入人員</w:t>
            </w:r>
            <w:r>
              <w:rPr>
                <w:rFonts w:hint="eastAsia"/>
                <w:color w:val="000000"/>
                <w:lang w:eastAsia="zh-TW"/>
              </w:rPr>
              <w:t xml:space="preserve">ID </w:t>
            </w:r>
            <w:r>
              <w:rPr>
                <w:rFonts w:hint="eastAsia"/>
                <w:color w:val="000000"/>
                <w:lang w:eastAsia="zh-TW"/>
              </w:rPr>
              <w:t>查詢</w:t>
            </w:r>
          </w:p>
          <w:p w:rsidR="009B2B0B" w:rsidRPr="005411A6" w:rsidRDefault="009B2B0B" w:rsidP="009B2B0B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>輸入人員</w:t>
            </w:r>
            <w:r>
              <w:rPr>
                <w:rFonts w:hint="eastAsia"/>
                <w:color w:val="000000"/>
                <w:lang w:eastAsia="zh-TW"/>
              </w:rPr>
              <w:t xml:space="preserve"> = </w:t>
            </w:r>
            <w:r>
              <w:rPr>
                <w:rFonts w:hint="eastAsia"/>
                <w:color w:val="000000"/>
                <w:lang w:eastAsia="zh-TW"/>
              </w:rPr>
              <w:t>使用者</w:t>
            </w:r>
            <w:r>
              <w:rPr>
                <w:rFonts w:hint="eastAsia"/>
                <w:color w:val="000000"/>
                <w:lang w:eastAsia="zh-TW"/>
              </w:rPr>
              <w:t>ID</w:t>
            </w:r>
          </w:p>
        </w:tc>
      </w:tr>
      <w:tr w:rsidR="009B2B0B" w:rsidRPr="005411A6">
        <w:tc>
          <w:tcPr>
            <w:tcW w:w="2520" w:type="dxa"/>
          </w:tcPr>
          <w:p w:rsidR="009B2B0B" w:rsidRPr="005411A6" w:rsidRDefault="009B2B0B" w:rsidP="009B2B0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待</w:t>
            </w:r>
            <w:r>
              <w:rPr>
                <w:rFonts w:hint="eastAsia"/>
                <w:color w:val="000000"/>
                <w:lang w:eastAsia="zh-TW"/>
              </w:rPr>
              <w:t>補全簽收件</w:t>
            </w:r>
          </w:p>
        </w:tc>
        <w:tc>
          <w:tcPr>
            <w:tcW w:w="3780" w:type="dxa"/>
          </w:tcPr>
          <w:p w:rsidR="009B2B0B" w:rsidRPr="005411A6" w:rsidRDefault="003314A2" w:rsidP="009B2B0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同一受編算</w:t>
            </w:r>
            <w:r>
              <w:rPr>
                <w:rFonts w:hint="eastAsia"/>
                <w:bCs/>
                <w:color w:val="000000"/>
                <w:lang w:eastAsia="zh-TW"/>
              </w:rPr>
              <w:t>1</w:t>
            </w:r>
            <w:r>
              <w:rPr>
                <w:rFonts w:hint="eastAsia"/>
                <w:bCs/>
                <w:color w:val="000000"/>
                <w:lang w:eastAsia="zh-TW"/>
              </w:rPr>
              <w:t>件</w:t>
            </w:r>
          </w:p>
        </w:tc>
        <w:tc>
          <w:tcPr>
            <w:tcW w:w="2340" w:type="dxa"/>
          </w:tcPr>
          <w:p w:rsidR="009B2B0B" w:rsidRPr="005411A6" w:rsidRDefault="009B2B0B" w:rsidP="009B2B0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</w:tr>
    </w:tbl>
    <w:p w:rsidR="009B2B0B" w:rsidDel="00F1138A" w:rsidRDefault="009B2B0B" w:rsidP="009B2B0B">
      <w:pPr>
        <w:pStyle w:val="Tabletext"/>
        <w:keepLines w:val="0"/>
        <w:spacing w:after="0" w:line="240" w:lineRule="auto"/>
        <w:rPr>
          <w:del w:id="76" w:author="ASUS-PC" w:date="2011-06-04T04:18:00Z"/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         </w:t>
      </w:r>
      <w:r w:rsidR="00040231">
        <w:rPr>
          <w:rFonts w:hint="eastAsia"/>
          <w:bCs/>
          <w:color w:val="000000"/>
          <w:lang w:eastAsia="zh-TW"/>
        </w:rPr>
        <w:t xml:space="preserve">      2.9.3</w:t>
      </w:r>
    </w:p>
    <w:p w:rsidR="00040231" w:rsidRPr="005411A6" w:rsidRDefault="00040231" w:rsidP="009B2B0B">
      <w:pPr>
        <w:pStyle w:val="Tabletext"/>
        <w:keepLines w:val="0"/>
        <w:spacing w:after="0" w:line="240" w:lineRule="auto"/>
        <w:rPr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                       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040231" w:rsidRPr="005411A6">
        <w:tc>
          <w:tcPr>
            <w:tcW w:w="2520" w:type="dxa"/>
          </w:tcPr>
          <w:p w:rsidR="00040231" w:rsidRPr="005411A6" w:rsidRDefault="00040231" w:rsidP="0004023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bCs/>
                <w:color w:val="000000"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040231" w:rsidRDefault="00040231" w:rsidP="00040231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>
              <w:rPr>
                <w:rFonts w:hint="eastAsia"/>
                <w:b/>
                <w:color w:val="000000"/>
                <w:lang w:eastAsia="zh-TW"/>
              </w:rPr>
              <w:t>筆數計算方式請比照</w:t>
            </w:r>
            <w:r>
              <w:rPr>
                <w:rFonts w:hint="eastAsia"/>
                <w:b/>
                <w:color w:val="000000"/>
                <w:lang w:eastAsia="zh-TW"/>
              </w:rPr>
              <w:t xml:space="preserve"> AH</w:t>
            </w:r>
            <w:r>
              <w:rPr>
                <w:rFonts w:hint="eastAsia"/>
                <w:b/>
                <w:color w:val="000000"/>
                <w:lang w:eastAsia="zh-TW"/>
              </w:rPr>
              <w:t>系統中</w:t>
            </w:r>
            <w:r>
              <w:rPr>
                <w:b/>
                <w:color w:val="000000"/>
                <w:lang w:eastAsia="zh-TW"/>
              </w:rPr>
              <w:t>”</w:t>
            </w:r>
            <w:r>
              <w:rPr>
                <w:rFonts w:hint="eastAsia"/>
                <w:b/>
                <w:color w:val="000000"/>
                <w:lang w:eastAsia="zh-TW"/>
              </w:rPr>
              <w:t>待交查簽收件</w:t>
            </w:r>
            <w:r>
              <w:rPr>
                <w:b/>
                <w:color w:val="000000"/>
                <w:lang w:eastAsia="zh-TW"/>
              </w:rPr>
              <w:t>”</w:t>
            </w:r>
          </w:p>
          <w:p w:rsidR="00040231" w:rsidRDefault="00040231" w:rsidP="00040231">
            <w:pPr>
              <w:pStyle w:val="Tabletext"/>
              <w:keepLines w:val="0"/>
              <w:spacing w:after="0" w:line="240" w:lineRule="auto"/>
              <w:rPr>
                <w:ins w:id="77" w:author="蕭侑文" w:date="2011-06-07T10:04:00Z"/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交查進度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bCs/>
                <w:lang w:eastAsia="zh-TW"/>
              </w:rPr>
              <w:t>‘</w:t>
            </w:r>
            <w:r>
              <w:rPr>
                <w:rFonts w:hint="eastAsia"/>
                <w:bCs/>
                <w:lang w:eastAsia="zh-TW"/>
              </w:rPr>
              <w:t>30</w:t>
            </w:r>
            <w:r>
              <w:rPr>
                <w:bCs/>
                <w:lang w:eastAsia="zh-TW"/>
              </w:rPr>
              <w:t>’</w:t>
            </w:r>
            <w:r>
              <w:rPr>
                <w:rFonts w:hint="eastAsia"/>
                <w:bCs/>
                <w:lang w:eastAsia="zh-TW"/>
              </w:rPr>
              <w:t>(INVS_PRGS</w:t>
            </w:r>
            <w:r>
              <w:rPr>
                <w:rFonts w:hint="eastAsia"/>
                <w:bCs/>
                <w:lang w:eastAsia="zh-TW"/>
              </w:rPr>
              <w:t>‧</w:t>
            </w:r>
            <w:r>
              <w:rPr>
                <w:rFonts w:hint="eastAsia"/>
                <w:bCs/>
                <w:lang w:eastAsia="zh-TW"/>
              </w:rPr>
              <w:t>DTAHA002)</w:t>
            </w:r>
          </w:p>
          <w:p w:rsidR="00004613" w:rsidRPr="00040231" w:rsidRDefault="00004613" w:rsidP="0004023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ins w:id="78" w:author="蕭侑文" w:date="2011-06-07T10:04:00Z">
              <w:r>
                <w:rPr>
                  <w:bCs/>
                  <w:color w:val="000000"/>
                  <w:lang w:eastAsia="zh-TW"/>
                </w:rPr>
                <w:t>A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 xml:space="preserve">ND 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受理編號第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12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碼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 xml:space="preserve">  NOT IN (</w:t>
              </w:r>
              <w:r>
                <w:rPr>
                  <w:bCs/>
                  <w:color w:val="000000"/>
                  <w:lang w:eastAsia="zh-TW"/>
                </w:rPr>
                <w:t>‘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G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,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H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)</w:t>
              </w:r>
            </w:ins>
          </w:p>
        </w:tc>
        <w:tc>
          <w:tcPr>
            <w:tcW w:w="2340" w:type="dxa"/>
          </w:tcPr>
          <w:p w:rsidR="00040231" w:rsidRPr="005411A6" w:rsidRDefault="00040231" w:rsidP="00040231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連結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A</w:t>
            </w:r>
            <w:r>
              <w:rPr>
                <w:rFonts w:hint="eastAsia"/>
                <w:b/>
                <w:color w:val="000000"/>
                <w:lang w:eastAsia="zh-TW"/>
              </w:rPr>
              <w:t>HA0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_0</w:t>
            </w:r>
            <w:r>
              <w:rPr>
                <w:rFonts w:hint="eastAsia"/>
                <w:b/>
                <w:color w:val="000000"/>
                <w:lang w:eastAsia="zh-TW"/>
              </w:rPr>
              <w:t>3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00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參數</w:t>
            </w:r>
          </w:p>
          <w:p w:rsidR="00040231" w:rsidRDefault="00040231" w:rsidP="00040231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 xml:space="preserve">By </w:t>
            </w:r>
            <w:r>
              <w:rPr>
                <w:rFonts w:hint="eastAsia"/>
                <w:color w:val="000000"/>
                <w:lang w:eastAsia="zh-TW"/>
              </w:rPr>
              <w:t>輸入人員</w:t>
            </w:r>
            <w:r>
              <w:rPr>
                <w:rFonts w:hint="eastAsia"/>
                <w:color w:val="000000"/>
                <w:lang w:eastAsia="zh-TW"/>
              </w:rPr>
              <w:t xml:space="preserve">ID </w:t>
            </w:r>
            <w:r>
              <w:rPr>
                <w:rFonts w:hint="eastAsia"/>
                <w:color w:val="000000"/>
                <w:lang w:eastAsia="zh-TW"/>
              </w:rPr>
              <w:t>查詢</w:t>
            </w:r>
          </w:p>
          <w:p w:rsidR="00040231" w:rsidRPr="005411A6" w:rsidRDefault="00040231" w:rsidP="00040231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>輸入人員</w:t>
            </w:r>
            <w:r>
              <w:rPr>
                <w:rFonts w:hint="eastAsia"/>
                <w:color w:val="000000"/>
                <w:lang w:eastAsia="zh-TW"/>
              </w:rPr>
              <w:t xml:space="preserve"> = </w:t>
            </w:r>
            <w:r>
              <w:rPr>
                <w:rFonts w:hint="eastAsia"/>
                <w:color w:val="000000"/>
                <w:lang w:eastAsia="zh-TW"/>
              </w:rPr>
              <w:t>使用者</w:t>
            </w:r>
            <w:r>
              <w:rPr>
                <w:rFonts w:hint="eastAsia"/>
                <w:color w:val="000000"/>
                <w:lang w:eastAsia="zh-TW"/>
              </w:rPr>
              <w:t>ID</w:t>
            </w:r>
          </w:p>
        </w:tc>
      </w:tr>
      <w:tr w:rsidR="00040231" w:rsidRPr="005411A6">
        <w:tc>
          <w:tcPr>
            <w:tcW w:w="2520" w:type="dxa"/>
          </w:tcPr>
          <w:p w:rsidR="00040231" w:rsidRPr="005411A6" w:rsidRDefault="00040231" w:rsidP="0004023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待</w:t>
            </w:r>
            <w:r>
              <w:rPr>
                <w:rFonts w:hint="eastAsia"/>
                <w:color w:val="000000"/>
                <w:lang w:eastAsia="zh-TW"/>
              </w:rPr>
              <w:t>交查簽收件</w:t>
            </w:r>
          </w:p>
        </w:tc>
        <w:tc>
          <w:tcPr>
            <w:tcW w:w="3780" w:type="dxa"/>
          </w:tcPr>
          <w:p w:rsidR="00040231" w:rsidRPr="005411A6" w:rsidRDefault="00040231" w:rsidP="0004023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  <w:tc>
          <w:tcPr>
            <w:tcW w:w="2340" w:type="dxa"/>
          </w:tcPr>
          <w:p w:rsidR="00040231" w:rsidRPr="005411A6" w:rsidRDefault="00040231" w:rsidP="0004023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</w:tr>
    </w:tbl>
    <w:p w:rsidR="00F1138A" w:rsidRDefault="003C5759" w:rsidP="00F1138A">
      <w:pPr>
        <w:pStyle w:val="Tabletext"/>
        <w:keepLines w:val="0"/>
        <w:numPr>
          <w:ilvl w:val="3"/>
          <w:numId w:val="21"/>
          <w:ins w:id="79" w:author="ASUS-PC" w:date="2011-06-04T04:18:00Z"/>
        </w:numPr>
        <w:spacing w:after="0" w:line="240" w:lineRule="auto"/>
        <w:rPr>
          <w:rFonts w:hint="eastAsia"/>
          <w:bCs/>
          <w:color w:val="000000"/>
          <w:lang w:eastAsia="zh-TW"/>
        </w:rPr>
      </w:pPr>
      <w:del w:id="80" w:author="ASUS-PC" w:date="2011-06-04T04:18:00Z">
        <w:r w:rsidDel="00F1138A">
          <w:rPr>
            <w:rFonts w:hint="eastAsia"/>
            <w:bCs/>
            <w:color w:val="000000"/>
            <w:lang w:eastAsia="zh-TW"/>
          </w:rPr>
          <w:delText xml:space="preserve">2.9.4    </w:delText>
        </w:r>
      </w:del>
      <w:r w:rsidR="006467C6" w:rsidRPr="006467C6">
        <w:rPr>
          <w:rFonts w:hint="eastAsia"/>
          <w:bCs/>
          <w:color w:val="000000"/>
          <w:lang w:eastAsia="zh-TW"/>
        </w:rPr>
        <w:t>IF  ConfigManager.getProperty("ebaf.ServerType")=T (</w:t>
      </w:r>
      <w:r w:rsidR="006467C6" w:rsidRPr="006467C6">
        <w:rPr>
          <w:rFonts w:hint="eastAsia"/>
          <w:bCs/>
          <w:color w:val="000000"/>
          <w:lang w:eastAsia="zh-TW"/>
        </w:rPr>
        <w:t>先在測試環境進行測試</w:t>
      </w:r>
      <w:r w:rsidR="006467C6" w:rsidRPr="006467C6">
        <w:rPr>
          <w:rFonts w:hint="eastAsia"/>
          <w:bCs/>
          <w:color w:val="000000"/>
          <w:lang w:eastAsia="zh-TW"/>
        </w:rPr>
        <w:t>)</w:t>
      </w:r>
    </w:p>
    <w:p w:rsidR="003C5759" w:rsidRDefault="003C5759" w:rsidP="003C5759">
      <w:pPr>
        <w:pStyle w:val="Tabletext"/>
        <w:keepLines w:val="0"/>
        <w:spacing w:after="0" w:line="240" w:lineRule="auto"/>
        <w:ind w:firstLineChars="350" w:firstLine="700"/>
        <w:rPr>
          <w:bCs/>
          <w:color w:val="000000"/>
          <w:lang w:eastAsia="zh-TW"/>
        </w:rPr>
      </w:pP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3C5759" w:rsidRPr="005411A6">
        <w:tc>
          <w:tcPr>
            <w:tcW w:w="2520" w:type="dxa"/>
          </w:tcPr>
          <w:p w:rsidR="003C5759" w:rsidRPr="005411A6" w:rsidRDefault="003C5759" w:rsidP="002326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bCs/>
                <w:color w:val="000000"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3C5759" w:rsidRPr="005411A6" w:rsidRDefault="003C5759" w:rsidP="002326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讀取</w:t>
            </w:r>
            <w:r w:rsidRPr="00F0389E">
              <w:rPr>
                <w:rFonts w:ascii="細明體" w:eastAsia="細明體" w:hAnsi="細明體"/>
                <w:lang w:eastAsia="zh-TW"/>
              </w:rPr>
              <w:t>DTAAK004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條件</w:t>
            </w:r>
          </w:p>
          <w:p w:rsidR="003C5759" w:rsidRPr="005411A6" w:rsidRDefault="003C5759" w:rsidP="002326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顯示符合條件的筆數</w:t>
            </w:r>
          </w:p>
          <w:p w:rsidR="003C5759" w:rsidRDefault="003C5759" w:rsidP="0023261E">
            <w:pPr>
              <w:pStyle w:val="Tabletext"/>
              <w:keepLines w:val="0"/>
              <w:spacing w:after="0" w:line="240" w:lineRule="auto"/>
              <w:rPr>
                <w:ins w:id="81" w:author="蕭侑文" w:date="2011-06-07T10:04:00Z"/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              </w:t>
            </w:r>
            <w:r w:rsidRPr="00F0389E">
              <w:rPr>
                <w:rFonts w:hint="eastAsia"/>
                <w:b/>
                <w:bCs/>
                <w:color w:val="000000"/>
                <w:lang w:eastAsia="zh-TW"/>
              </w:rPr>
              <w:t xml:space="preserve"> [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</w:t>
            </w:r>
            <w:r>
              <w:rPr>
                <w:rFonts w:hint="eastAsia"/>
                <w:bCs/>
                <w:color w:val="000000"/>
                <w:lang w:eastAsia="zh-TW"/>
              </w:rPr>
              <w:t>備註</w:t>
            </w:r>
            <w:r w:rsidRPr="00F0389E">
              <w:rPr>
                <w:rFonts w:hint="eastAsia"/>
                <w:b/>
                <w:bCs/>
                <w:color w:val="000000"/>
                <w:lang w:eastAsia="zh-TW"/>
              </w:rPr>
              <w:t>]</w:t>
            </w:r>
            <w:r>
              <w:rPr>
                <w:rFonts w:ascii="細明體" w:eastAsia="細明體" w:hAnsi="細明體" w:cs="Arial Unicode MS" w:hint="eastAsia"/>
                <w:lang w:eastAsia="zh-TW"/>
              </w:rPr>
              <w:t>輸入</w:t>
            </w:r>
            <w:r w:rsidRPr="006C7771">
              <w:rPr>
                <w:rFonts w:ascii="細明體" w:eastAsia="細明體" w:hAnsi="細明體" w:cs="Arial Unicode MS" w:hint="eastAsia"/>
                <w:lang w:eastAsia="zh-TW"/>
              </w:rPr>
              <w:t>人員</w:t>
            </w:r>
            <w:r>
              <w:rPr>
                <w:rFonts w:ascii="細明體" w:eastAsia="細明體" w:hAnsi="細明體" w:cs="Arial Unicode MS" w:hint="eastAsia"/>
                <w:lang w:eastAsia="zh-TW"/>
              </w:rPr>
              <w:t>ID</w:t>
            </w:r>
            <w:r>
              <w:rPr>
                <w:rFonts w:hint="eastAsia"/>
                <w:b/>
                <w:color w:val="000000"/>
                <w:lang w:eastAsia="zh-TW"/>
              </w:rPr>
              <w:t xml:space="preserve"> = 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使用者</w:t>
            </w:r>
            <w:r w:rsidRPr="005411A6">
              <w:rPr>
                <w:rFonts w:hint="eastAsia"/>
                <w:color w:val="000000"/>
                <w:lang w:eastAsia="zh-TW"/>
              </w:rPr>
              <w:t>ID</w:t>
            </w:r>
          </w:p>
          <w:p w:rsidR="00004613" w:rsidRPr="00F0389E" w:rsidRDefault="006C4C5B" w:rsidP="0023261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ins w:id="82" w:author="蕭侑文" w:date="2011-06-07T10:03:00Z">
              <w:r>
                <w:rPr>
                  <w:bCs/>
                  <w:color w:val="000000"/>
                  <w:lang w:eastAsia="zh-TW"/>
                </w:rPr>
                <w:t>A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 xml:space="preserve">ND 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受理編號第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12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碼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 xml:space="preserve">  IN (</w:t>
              </w:r>
              <w:r>
                <w:rPr>
                  <w:bCs/>
                  <w:color w:val="000000"/>
                  <w:lang w:eastAsia="zh-TW"/>
                </w:rPr>
                <w:t>‘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G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,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H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)</w:t>
              </w:r>
            </w:ins>
          </w:p>
        </w:tc>
        <w:tc>
          <w:tcPr>
            <w:tcW w:w="2340" w:type="dxa"/>
          </w:tcPr>
          <w:p w:rsidR="003C5759" w:rsidRPr="005411A6" w:rsidRDefault="003C5759" w:rsidP="0023261E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連結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A</w:t>
            </w:r>
            <w:r>
              <w:rPr>
                <w:rFonts w:hint="eastAsia"/>
                <w:b/>
                <w:color w:val="000000"/>
                <w:lang w:eastAsia="zh-TW"/>
              </w:rPr>
              <w:t>AK0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_0</w:t>
            </w:r>
            <w:r>
              <w:rPr>
                <w:rFonts w:hint="eastAsia"/>
                <w:b/>
                <w:color w:val="000000"/>
                <w:lang w:eastAsia="zh-TW"/>
              </w:rPr>
              <w:t>4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00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參數</w:t>
            </w:r>
          </w:p>
          <w:p w:rsidR="003C5759" w:rsidRDefault="003C5759" w:rsidP="0023261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>By</w:t>
            </w:r>
            <w:r>
              <w:rPr>
                <w:rFonts w:ascii="細明體" w:eastAsia="細明體" w:hAnsi="細明體" w:cs="Arial Unicode MS" w:hint="eastAsia"/>
                <w:lang w:eastAsia="zh-TW"/>
              </w:rPr>
              <w:t>輸入</w:t>
            </w:r>
            <w:r w:rsidRPr="006C7771">
              <w:rPr>
                <w:rFonts w:ascii="細明體" w:eastAsia="細明體" w:hAnsi="細明體" w:cs="Arial Unicode MS" w:hint="eastAsia"/>
                <w:lang w:eastAsia="zh-TW"/>
              </w:rPr>
              <w:t>人員</w:t>
            </w:r>
            <w:r>
              <w:rPr>
                <w:rFonts w:ascii="細明體" w:eastAsia="細明體" w:hAnsi="細明體" w:cs="Arial Unicode MS" w:hint="eastAsia"/>
                <w:lang w:eastAsia="zh-TW"/>
              </w:rPr>
              <w:t>ID</w:t>
            </w:r>
            <w:r>
              <w:rPr>
                <w:rFonts w:hint="eastAsia"/>
                <w:color w:val="000000"/>
                <w:lang w:eastAsia="zh-TW"/>
              </w:rPr>
              <w:t xml:space="preserve"> </w:t>
            </w:r>
            <w:r>
              <w:rPr>
                <w:rFonts w:hint="eastAsia"/>
                <w:color w:val="000000"/>
                <w:lang w:eastAsia="zh-TW"/>
              </w:rPr>
              <w:t>查詢</w:t>
            </w:r>
          </w:p>
          <w:p w:rsidR="003C5759" w:rsidRPr="005411A6" w:rsidRDefault="003C5759" w:rsidP="0023261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cs="Arial Unicode MS" w:hint="eastAsia"/>
                <w:lang w:eastAsia="zh-TW"/>
              </w:rPr>
              <w:t>輸入</w:t>
            </w:r>
            <w:r w:rsidRPr="006C7771">
              <w:rPr>
                <w:rFonts w:ascii="細明體" w:eastAsia="細明體" w:hAnsi="細明體" w:cs="Arial Unicode MS" w:hint="eastAsia"/>
                <w:lang w:eastAsia="zh-TW"/>
              </w:rPr>
              <w:t>人員</w:t>
            </w:r>
            <w:r>
              <w:rPr>
                <w:rFonts w:ascii="細明體" w:eastAsia="細明體" w:hAnsi="細明體" w:cs="Arial Unicode MS" w:hint="eastAsia"/>
                <w:lang w:eastAsia="zh-TW"/>
              </w:rPr>
              <w:t>ID</w:t>
            </w:r>
            <w:r>
              <w:rPr>
                <w:rFonts w:hint="eastAsia"/>
                <w:color w:val="000000"/>
                <w:lang w:eastAsia="zh-TW"/>
              </w:rPr>
              <w:t xml:space="preserve"> = </w:t>
            </w:r>
            <w:r>
              <w:rPr>
                <w:rFonts w:hint="eastAsia"/>
                <w:color w:val="000000"/>
                <w:lang w:eastAsia="zh-TW"/>
              </w:rPr>
              <w:t>使用者</w:t>
            </w:r>
            <w:r>
              <w:rPr>
                <w:rFonts w:hint="eastAsia"/>
                <w:color w:val="000000"/>
                <w:lang w:eastAsia="zh-TW"/>
              </w:rPr>
              <w:t>ID</w:t>
            </w:r>
          </w:p>
        </w:tc>
      </w:tr>
      <w:tr w:rsidR="003C5759" w:rsidRPr="005411A6">
        <w:tc>
          <w:tcPr>
            <w:tcW w:w="2520" w:type="dxa"/>
          </w:tcPr>
          <w:p w:rsidR="003C5759" w:rsidRPr="005411A6" w:rsidRDefault="003C5759" w:rsidP="0023261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>待備註輸入處理件</w:t>
            </w:r>
          </w:p>
        </w:tc>
        <w:tc>
          <w:tcPr>
            <w:tcW w:w="3780" w:type="dxa"/>
          </w:tcPr>
          <w:p w:rsidR="003C5759" w:rsidRPr="005411A6" w:rsidRDefault="003C5759" w:rsidP="0023261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  <w:tc>
          <w:tcPr>
            <w:tcW w:w="2340" w:type="dxa"/>
          </w:tcPr>
          <w:p w:rsidR="003C5759" w:rsidRPr="005411A6" w:rsidRDefault="003C5759" w:rsidP="0023261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</w:tr>
    </w:tbl>
    <w:p w:rsidR="00A41209" w:rsidRDefault="00A41209" w:rsidP="009B2B0B">
      <w:pPr>
        <w:pStyle w:val="Tabletext"/>
        <w:keepLines w:val="0"/>
        <w:spacing w:after="0" w:line="240" w:lineRule="auto"/>
        <w:rPr>
          <w:rFonts w:hint="eastAsia"/>
          <w:bCs/>
          <w:color w:val="000000"/>
          <w:lang w:eastAsia="zh-TW"/>
        </w:rPr>
      </w:pPr>
    </w:p>
    <w:p w:rsidR="003C5759" w:rsidRDefault="003C5759" w:rsidP="009B2B0B">
      <w:pPr>
        <w:pStyle w:val="Tabletext"/>
        <w:keepLines w:val="0"/>
        <w:spacing w:after="0" w:line="240" w:lineRule="auto"/>
        <w:rPr>
          <w:rFonts w:hint="eastAsia"/>
          <w:bCs/>
          <w:color w:val="000000"/>
          <w:lang w:eastAsia="zh-TW"/>
        </w:rPr>
      </w:pPr>
    </w:p>
    <w:p w:rsidR="006778B2" w:rsidRDefault="006778B2" w:rsidP="006778B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83" w:author="i9200215" w:date="2012-02-17T15:40:00Z"/>
          <w:bCs/>
          <w:color w:val="000000"/>
          <w:lang w:eastAsia="zh-TW"/>
        </w:rPr>
      </w:pPr>
      <w:ins w:id="84" w:author="i9200215" w:date="2012-02-17T15:40:00Z">
        <w:r>
          <w:rPr>
            <w:bCs/>
            <w:color w:val="000000"/>
            <w:lang w:eastAsia="zh-TW"/>
          </w:rPr>
          <w:br/>
        </w:r>
      </w:ins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6778B2" w:rsidRPr="005411A6" w:rsidTr="0045098D">
        <w:trPr>
          <w:ins w:id="85" w:author="i9200215" w:date="2012-02-17T15:40:00Z"/>
        </w:trPr>
        <w:tc>
          <w:tcPr>
            <w:tcW w:w="2520" w:type="dxa"/>
          </w:tcPr>
          <w:p w:rsidR="006778B2" w:rsidRPr="005411A6" w:rsidRDefault="006778B2" w:rsidP="0045098D">
            <w:pPr>
              <w:pStyle w:val="Tabletext"/>
              <w:keepLines w:val="0"/>
              <w:spacing w:after="0" w:line="240" w:lineRule="auto"/>
              <w:jc w:val="center"/>
              <w:rPr>
                <w:ins w:id="86" w:author="i9200215" w:date="2012-02-17T15:40:00Z"/>
                <w:rFonts w:hint="eastAsia"/>
                <w:b/>
                <w:color w:val="000000"/>
                <w:lang w:eastAsia="zh-TW"/>
              </w:rPr>
            </w:pPr>
            <w:ins w:id="87" w:author="i9200215" w:date="2012-02-17T15:40:00Z">
              <w:r w:rsidRPr="005411A6">
                <w:rPr>
                  <w:rFonts w:hint="eastAsia"/>
                  <w:b/>
                  <w:bCs/>
                  <w:color w:val="000000"/>
                  <w:lang w:eastAsia="zh-TW"/>
                </w:rPr>
                <w:t>畫面欄位</w:t>
              </w:r>
            </w:ins>
          </w:p>
        </w:tc>
        <w:tc>
          <w:tcPr>
            <w:tcW w:w="3780" w:type="dxa"/>
          </w:tcPr>
          <w:p w:rsidR="006778B2" w:rsidRPr="005411A6" w:rsidRDefault="006778B2" w:rsidP="0045098D">
            <w:pPr>
              <w:pStyle w:val="Tabletext"/>
              <w:keepLines w:val="0"/>
              <w:spacing w:after="0" w:line="240" w:lineRule="auto"/>
              <w:jc w:val="center"/>
              <w:rPr>
                <w:ins w:id="88" w:author="i9200215" w:date="2012-02-17T15:40:00Z"/>
                <w:rFonts w:hint="eastAsia"/>
                <w:b/>
                <w:color w:val="000000"/>
                <w:lang w:eastAsia="zh-TW"/>
              </w:rPr>
            </w:pPr>
            <w:ins w:id="89" w:author="i9200215" w:date="2012-02-17T15:40:00Z">
              <w:r w:rsidRPr="005411A6">
                <w:rPr>
                  <w:rFonts w:hint="eastAsia"/>
                  <w:b/>
                  <w:color w:val="000000"/>
                  <w:lang w:eastAsia="zh-TW"/>
                </w:rPr>
                <w:t>讀取</w:t>
              </w:r>
              <w:r>
                <w:rPr>
                  <w:rFonts w:ascii="細明體" w:eastAsia="細明體" w:hAnsi="細明體"/>
                  <w:lang w:eastAsia="zh-TW"/>
                </w:rPr>
                <w:t>DTA</w:t>
              </w:r>
              <w:r>
                <w:rPr>
                  <w:rFonts w:ascii="細明體" w:eastAsia="細明體" w:hAnsi="細明體" w:hint="eastAsia"/>
                  <w:lang w:eastAsia="zh-TW"/>
                </w:rPr>
                <w:t>AJ010</w:t>
              </w:r>
              <w:r w:rsidRPr="005411A6">
                <w:rPr>
                  <w:rFonts w:hint="eastAsia"/>
                  <w:b/>
                  <w:color w:val="000000"/>
                  <w:lang w:eastAsia="zh-TW"/>
                </w:rPr>
                <w:t>條件</w:t>
              </w:r>
            </w:ins>
          </w:p>
          <w:p w:rsidR="006778B2" w:rsidRPr="005411A6" w:rsidRDefault="006778B2" w:rsidP="0045098D">
            <w:pPr>
              <w:pStyle w:val="Tabletext"/>
              <w:keepLines w:val="0"/>
              <w:spacing w:after="0" w:line="240" w:lineRule="auto"/>
              <w:jc w:val="center"/>
              <w:rPr>
                <w:ins w:id="90" w:author="i9200215" w:date="2012-02-17T15:40:00Z"/>
                <w:rFonts w:hint="eastAsia"/>
                <w:b/>
                <w:color w:val="000000"/>
                <w:lang w:eastAsia="zh-TW"/>
              </w:rPr>
            </w:pPr>
            <w:ins w:id="91" w:author="i9200215" w:date="2012-02-17T15:40:00Z">
              <w:r w:rsidRPr="005411A6">
                <w:rPr>
                  <w:rFonts w:hint="eastAsia"/>
                  <w:b/>
                  <w:color w:val="000000"/>
                  <w:lang w:eastAsia="zh-TW"/>
                </w:rPr>
                <w:t>顯示符合條件的筆數</w:t>
              </w:r>
            </w:ins>
          </w:p>
          <w:p w:rsidR="006778B2" w:rsidRDefault="006778B2" w:rsidP="0045098D">
            <w:pPr>
              <w:pStyle w:val="Tabletext"/>
              <w:keepLines w:val="0"/>
              <w:spacing w:after="0" w:line="240" w:lineRule="auto"/>
              <w:rPr>
                <w:ins w:id="92" w:author="i9200215" w:date="2012-02-17T15:40:00Z"/>
                <w:rFonts w:hint="eastAsia"/>
                <w:color w:val="000000"/>
                <w:lang w:eastAsia="zh-TW"/>
              </w:rPr>
            </w:pPr>
            <w:ins w:id="93" w:author="i9200215" w:date="2012-02-17T15:40:00Z">
              <w:r w:rsidRPr="005411A6">
                <w:rPr>
                  <w:rFonts w:hint="eastAsia"/>
                  <w:bCs/>
                  <w:color w:val="000000"/>
                  <w:lang w:eastAsia="zh-TW"/>
                </w:rPr>
                <w:t xml:space="preserve">                 </w:t>
              </w:r>
              <w:r>
                <w:rPr>
                  <w:rFonts w:ascii="細明體" w:eastAsia="細明體" w:hAnsi="細明體" w:hint="eastAsia"/>
                  <w:lang w:eastAsia="zh-TW"/>
                </w:rPr>
                <w:t>補件輸入人員</w:t>
              </w:r>
              <w:r>
                <w:rPr>
                  <w:rFonts w:hint="eastAsia"/>
                  <w:b/>
                  <w:color w:val="000000"/>
                  <w:lang w:eastAsia="zh-TW"/>
                </w:rPr>
                <w:t xml:space="preserve"> =  </w:t>
              </w:r>
              <w:r w:rsidRPr="005411A6">
                <w:rPr>
                  <w:rFonts w:hint="eastAsia"/>
                  <w:bCs/>
                  <w:color w:val="000000"/>
                  <w:lang w:eastAsia="zh-TW"/>
                </w:rPr>
                <w:t>使用者</w:t>
              </w:r>
              <w:r w:rsidRPr="005411A6">
                <w:rPr>
                  <w:rFonts w:hint="eastAsia"/>
                  <w:color w:val="000000"/>
                  <w:lang w:eastAsia="zh-TW"/>
                </w:rPr>
                <w:t>ID</w:t>
              </w:r>
            </w:ins>
          </w:p>
          <w:p w:rsidR="006778B2" w:rsidRDefault="006778B2" w:rsidP="0045098D">
            <w:pPr>
              <w:pStyle w:val="Tabletext"/>
              <w:keepLines w:val="0"/>
              <w:spacing w:after="0" w:line="240" w:lineRule="auto"/>
              <w:rPr>
                <w:ins w:id="94" w:author="i9200215" w:date="2012-02-17T15:40:00Z"/>
                <w:rFonts w:ascii="細明體" w:eastAsia="細明體" w:hAnsi="細明體" w:hint="eastAsia"/>
                <w:lang w:eastAsia="zh-TW"/>
              </w:rPr>
            </w:pPr>
            <w:ins w:id="95" w:author="i9200215" w:date="2012-02-17T15:40:00Z">
              <w:r>
                <w:rPr>
                  <w:rFonts w:hint="eastAsia"/>
                  <w:color w:val="000000"/>
                  <w:lang w:eastAsia="zh-TW"/>
                </w:rPr>
                <w:t xml:space="preserve">    AND</w:t>
              </w:r>
              <w:r>
                <w:rPr>
                  <w:rFonts w:ascii="細明體" w:eastAsia="細明體" w:hAnsi="細明體" w:hint="eastAsia"/>
                  <w:lang w:eastAsia="zh-TW"/>
                </w:rPr>
                <w:t>銷件輸入日期 為 空值</w:t>
              </w:r>
            </w:ins>
          </w:p>
          <w:p w:rsidR="006778B2" w:rsidRDefault="006778B2" w:rsidP="0045098D">
            <w:pPr>
              <w:pStyle w:val="Tabletext"/>
              <w:keepLines w:val="0"/>
              <w:spacing w:after="0" w:line="240" w:lineRule="auto"/>
              <w:rPr>
                <w:ins w:id="96" w:author="i9200215" w:date="2012-02-17T15:40:00Z"/>
                <w:rFonts w:hint="eastAsia"/>
                <w:bCs/>
                <w:color w:val="000000"/>
                <w:lang w:eastAsia="zh-TW"/>
              </w:rPr>
            </w:pPr>
            <w:ins w:id="97" w:author="i9200215" w:date="2012-02-17T15:40:00Z">
              <w:r>
                <w:rPr>
                  <w:bCs/>
                  <w:color w:val="000000"/>
                  <w:lang w:eastAsia="zh-TW"/>
                </w:rPr>
                <w:t>A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 xml:space="preserve">ND 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受理編號第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12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碼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 xml:space="preserve">  IN (</w:t>
              </w:r>
              <w:r>
                <w:rPr>
                  <w:bCs/>
                  <w:color w:val="000000"/>
                  <w:lang w:eastAsia="zh-TW"/>
                </w:rPr>
                <w:t>‘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G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,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H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)</w:t>
              </w:r>
            </w:ins>
          </w:p>
          <w:p w:rsidR="006778B2" w:rsidRPr="005411A6" w:rsidRDefault="006778B2" w:rsidP="00E2575B">
            <w:pPr>
              <w:pStyle w:val="Tabletext"/>
              <w:keepLines w:val="0"/>
              <w:spacing w:after="0" w:line="240" w:lineRule="auto"/>
              <w:rPr>
                <w:ins w:id="98" w:author="i9200215" w:date="2012-02-17T15:40:00Z"/>
                <w:rFonts w:hint="eastAsia"/>
                <w:b/>
                <w:color w:val="000000"/>
                <w:lang w:eastAsia="zh-TW"/>
              </w:rPr>
            </w:pPr>
            <w:ins w:id="99" w:author="i9200215" w:date="2012-02-17T15:40:00Z">
              <w:r>
                <w:rPr>
                  <w:rFonts w:hint="eastAsia"/>
                  <w:bCs/>
                  <w:color w:val="000000"/>
                  <w:lang w:eastAsia="zh-TW"/>
                </w:rPr>
                <w:t xml:space="preserve">AND 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今日日期</w:t>
              </w:r>
              <w:r w:rsidRPr="006778B2">
                <w:rPr>
                  <w:bCs/>
                  <w:color w:val="000000"/>
                  <w:lang w:eastAsia="zh-TW"/>
                </w:rPr>
                <w:t xml:space="preserve"> </w:t>
              </w:r>
              <w:r>
                <w:rPr>
                  <w:bCs/>
                  <w:color w:val="000000"/>
                  <w:lang w:eastAsia="zh-TW"/>
                </w:rPr>
                <w:t>–</w:t>
              </w:r>
              <w:r w:rsidRPr="006778B2">
                <w:rPr>
                  <w:bCs/>
                  <w:color w:val="000000"/>
                  <w:lang w:eastAsia="zh-TW"/>
                </w:rPr>
                <w:t xml:space="preserve"> 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補全輸入日</w:t>
              </w:r>
              <w:r w:rsidR="00E2575B">
                <w:rPr>
                  <w:rFonts w:hint="eastAsia"/>
                  <w:bCs/>
                  <w:color w:val="000000"/>
                  <w:lang w:eastAsia="zh-TW"/>
                </w:rPr>
                <w:t>&gt;</w:t>
              </w:r>
            </w:ins>
            <w:ins w:id="100" w:author="i9200215" w:date="2012-02-17T15:45:00Z">
              <w:r w:rsidR="00B65325">
                <w:rPr>
                  <w:rFonts w:hint="eastAsia"/>
                  <w:bCs/>
                  <w:color w:val="000000"/>
                  <w:lang w:eastAsia="zh-TW"/>
                </w:rPr>
                <w:t>=</w:t>
              </w:r>
            </w:ins>
            <w:ins w:id="101" w:author="i9200215" w:date="2012-02-17T15:40:00Z">
              <w:r w:rsidRPr="006778B2">
                <w:rPr>
                  <w:bCs/>
                  <w:color w:val="000000"/>
                  <w:lang w:eastAsia="zh-TW"/>
                </w:rPr>
                <w:t xml:space="preserve"> 10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日</w:t>
              </w:r>
            </w:ins>
          </w:p>
        </w:tc>
        <w:tc>
          <w:tcPr>
            <w:tcW w:w="2340" w:type="dxa"/>
          </w:tcPr>
          <w:p w:rsidR="006778B2" w:rsidRPr="005411A6" w:rsidRDefault="006778B2" w:rsidP="0045098D">
            <w:pPr>
              <w:pStyle w:val="Tabletext"/>
              <w:keepLines w:val="0"/>
              <w:spacing w:after="0" w:line="240" w:lineRule="auto"/>
              <w:rPr>
                <w:ins w:id="102" w:author="i9200215" w:date="2012-02-17T15:40:00Z"/>
                <w:rFonts w:hint="eastAsia"/>
                <w:b/>
                <w:color w:val="000000"/>
                <w:lang w:eastAsia="zh-TW"/>
              </w:rPr>
            </w:pPr>
            <w:ins w:id="103" w:author="i9200215" w:date="2012-02-17T15:40:00Z">
              <w:r w:rsidRPr="005411A6">
                <w:rPr>
                  <w:rFonts w:hint="eastAsia"/>
                  <w:b/>
                  <w:color w:val="000000"/>
                  <w:lang w:eastAsia="zh-TW"/>
                </w:rPr>
                <w:t>連結</w:t>
              </w:r>
              <w:r w:rsidRPr="005411A6">
                <w:rPr>
                  <w:rFonts w:hint="eastAsia"/>
                  <w:b/>
                  <w:color w:val="000000"/>
                  <w:lang w:eastAsia="zh-TW"/>
                </w:rPr>
                <w:t>AA</w:t>
              </w:r>
              <w:r>
                <w:rPr>
                  <w:rFonts w:hint="eastAsia"/>
                  <w:b/>
                  <w:color w:val="000000"/>
                  <w:lang w:eastAsia="zh-TW"/>
                </w:rPr>
                <w:t>J0</w:t>
              </w:r>
              <w:r w:rsidRPr="005411A6">
                <w:rPr>
                  <w:rFonts w:hint="eastAsia"/>
                  <w:b/>
                  <w:color w:val="000000"/>
                  <w:lang w:eastAsia="zh-TW"/>
                </w:rPr>
                <w:t>_0</w:t>
              </w:r>
              <w:r>
                <w:rPr>
                  <w:rFonts w:hint="eastAsia"/>
                  <w:b/>
                  <w:color w:val="000000"/>
                  <w:lang w:eastAsia="zh-TW"/>
                </w:rPr>
                <w:t>4</w:t>
              </w:r>
              <w:r w:rsidRPr="005411A6">
                <w:rPr>
                  <w:rFonts w:hint="eastAsia"/>
                  <w:b/>
                  <w:color w:val="000000"/>
                  <w:lang w:eastAsia="zh-TW"/>
                </w:rPr>
                <w:t>00</w:t>
              </w:r>
              <w:r w:rsidRPr="005411A6">
                <w:rPr>
                  <w:rFonts w:hint="eastAsia"/>
                  <w:b/>
                  <w:color w:val="000000"/>
                  <w:lang w:eastAsia="zh-TW"/>
                </w:rPr>
                <w:t>參數</w:t>
              </w:r>
            </w:ins>
          </w:p>
          <w:p w:rsidR="006778B2" w:rsidRDefault="006778B2" w:rsidP="0045098D">
            <w:pPr>
              <w:pStyle w:val="Tabletext"/>
              <w:keepLines w:val="0"/>
              <w:spacing w:after="0" w:line="240" w:lineRule="auto"/>
              <w:rPr>
                <w:ins w:id="104" w:author="i9200215" w:date="2012-02-17T15:40:00Z"/>
                <w:rFonts w:hint="eastAsia"/>
                <w:color w:val="000000"/>
                <w:lang w:eastAsia="zh-TW"/>
              </w:rPr>
            </w:pPr>
            <w:ins w:id="105" w:author="i9200215" w:date="2012-02-17T15:40:00Z">
              <w:r>
                <w:rPr>
                  <w:rFonts w:hint="eastAsia"/>
                  <w:color w:val="000000"/>
                  <w:lang w:eastAsia="zh-TW"/>
                </w:rPr>
                <w:t xml:space="preserve">By </w:t>
              </w:r>
              <w:r>
                <w:rPr>
                  <w:rFonts w:hint="eastAsia"/>
                  <w:color w:val="000000"/>
                  <w:lang w:eastAsia="zh-TW"/>
                </w:rPr>
                <w:t>輸入人員</w:t>
              </w:r>
              <w:r>
                <w:rPr>
                  <w:rFonts w:hint="eastAsia"/>
                  <w:color w:val="000000"/>
                  <w:lang w:eastAsia="zh-TW"/>
                </w:rPr>
                <w:t xml:space="preserve">ID </w:t>
              </w:r>
              <w:r>
                <w:rPr>
                  <w:rFonts w:hint="eastAsia"/>
                  <w:color w:val="000000"/>
                  <w:lang w:eastAsia="zh-TW"/>
                </w:rPr>
                <w:t>查詢</w:t>
              </w:r>
            </w:ins>
          </w:p>
          <w:p w:rsidR="006778B2" w:rsidRPr="005411A6" w:rsidRDefault="006778B2" w:rsidP="0045098D">
            <w:pPr>
              <w:pStyle w:val="Tabletext"/>
              <w:keepLines w:val="0"/>
              <w:spacing w:after="0" w:line="240" w:lineRule="auto"/>
              <w:rPr>
                <w:ins w:id="106" w:author="i9200215" w:date="2012-02-17T15:40:00Z"/>
                <w:rFonts w:hint="eastAsia"/>
                <w:color w:val="000000"/>
                <w:lang w:eastAsia="zh-TW"/>
              </w:rPr>
            </w:pPr>
            <w:ins w:id="107" w:author="i9200215" w:date="2012-02-17T15:40:00Z">
              <w:r>
                <w:rPr>
                  <w:rFonts w:hint="eastAsia"/>
                  <w:color w:val="000000"/>
                  <w:lang w:eastAsia="zh-TW"/>
                </w:rPr>
                <w:t>輸入人員</w:t>
              </w:r>
              <w:r>
                <w:rPr>
                  <w:rFonts w:hint="eastAsia"/>
                  <w:color w:val="000000"/>
                  <w:lang w:eastAsia="zh-TW"/>
                </w:rPr>
                <w:t xml:space="preserve"> = </w:t>
              </w:r>
              <w:r>
                <w:rPr>
                  <w:rFonts w:hint="eastAsia"/>
                  <w:color w:val="000000"/>
                  <w:lang w:eastAsia="zh-TW"/>
                </w:rPr>
                <w:t>使用者</w:t>
              </w:r>
              <w:r>
                <w:rPr>
                  <w:rFonts w:hint="eastAsia"/>
                  <w:color w:val="000000"/>
                  <w:lang w:eastAsia="zh-TW"/>
                </w:rPr>
                <w:t>ID</w:t>
              </w:r>
            </w:ins>
          </w:p>
        </w:tc>
      </w:tr>
      <w:tr w:rsidR="006778B2" w:rsidRPr="005411A6" w:rsidTr="0045098D">
        <w:trPr>
          <w:ins w:id="108" w:author="i9200215" w:date="2012-02-17T15:40:00Z"/>
        </w:trPr>
        <w:tc>
          <w:tcPr>
            <w:tcW w:w="2520" w:type="dxa"/>
          </w:tcPr>
          <w:p w:rsidR="006778B2" w:rsidRPr="005411A6" w:rsidRDefault="006778B2" w:rsidP="0045098D">
            <w:pPr>
              <w:pStyle w:val="Tabletext"/>
              <w:keepLines w:val="0"/>
              <w:spacing w:after="0" w:line="240" w:lineRule="auto"/>
              <w:jc w:val="center"/>
              <w:rPr>
                <w:ins w:id="109" w:author="i9200215" w:date="2012-02-17T15:40:00Z"/>
                <w:rFonts w:hint="eastAsia"/>
                <w:color w:val="000000"/>
                <w:lang w:eastAsia="zh-TW"/>
              </w:rPr>
            </w:pPr>
            <w:ins w:id="110" w:author="i9200215" w:date="2012-02-17T15:40:00Z">
              <w:r w:rsidRPr="005411A6">
                <w:rPr>
                  <w:rFonts w:hint="eastAsia"/>
                  <w:color w:val="000000"/>
                  <w:lang w:eastAsia="zh-TW"/>
                </w:rPr>
                <w:t>待處理總案件</w:t>
              </w:r>
              <w:r>
                <w:rPr>
                  <w:rFonts w:hint="eastAsia"/>
                  <w:color w:val="000000"/>
                  <w:lang w:eastAsia="zh-TW"/>
                </w:rPr>
                <w:t>[</w:t>
              </w:r>
              <w:r w:rsidR="00E2575B">
                <w:rPr>
                  <w:rFonts w:hint="eastAsia"/>
                  <w:color w:val="000000"/>
                  <w:lang w:eastAsia="zh-TW"/>
                </w:rPr>
                <w:t>逾十日</w:t>
              </w:r>
              <w:r>
                <w:rPr>
                  <w:rFonts w:hint="eastAsia"/>
                  <w:color w:val="000000"/>
                  <w:lang w:eastAsia="zh-TW"/>
                </w:rPr>
                <w:t>]</w:t>
              </w:r>
            </w:ins>
          </w:p>
        </w:tc>
        <w:tc>
          <w:tcPr>
            <w:tcW w:w="3780" w:type="dxa"/>
          </w:tcPr>
          <w:p w:rsidR="006778B2" w:rsidRPr="005411A6" w:rsidRDefault="006778B2" w:rsidP="0045098D">
            <w:pPr>
              <w:pStyle w:val="Tabletext"/>
              <w:keepLines w:val="0"/>
              <w:spacing w:after="0" w:line="240" w:lineRule="auto"/>
              <w:rPr>
                <w:ins w:id="111" w:author="i9200215" w:date="2012-02-17T15:40:00Z"/>
                <w:rFonts w:hint="eastAsia"/>
                <w:bCs/>
                <w:color w:val="000000"/>
                <w:lang w:eastAsia="zh-TW"/>
              </w:rPr>
            </w:pPr>
          </w:p>
        </w:tc>
        <w:tc>
          <w:tcPr>
            <w:tcW w:w="2340" w:type="dxa"/>
          </w:tcPr>
          <w:p w:rsidR="006778B2" w:rsidRPr="005411A6" w:rsidRDefault="006778B2" w:rsidP="0045098D">
            <w:pPr>
              <w:pStyle w:val="Tabletext"/>
              <w:keepLines w:val="0"/>
              <w:spacing w:after="0" w:line="240" w:lineRule="auto"/>
              <w:rPr>
                <w:ins w:id="112" w:author="i9200215" w:date="2012-02-17T15:40:00Z"/>
                <w:rFonts w:hint="eastAsia"/>
                <w:bCs/>
                <w:color w:val="000000"/>
                <w:lang w:eastAsia="zh-TW"/>
              </w:rPr>
            </w:pPr>
          </w:p>
        </w:tc>
      </w:tr>
    </w:tbl>
    <w:p w:rsidR="00985756" w:rsidRPr="005411A6" w:rsidRDefault="00985756" w:rsidP="0098575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簽擬中案</w:t>
      </w:r>
      <w:r w:rsidRPr="005411A6">
        <w:rPr>
          <w:rFonts w:hint="eastAsia"/>
          <w:bCs/>
          <w:color w:val="000000"/>
          <w:lang w:eastAsia="zh-TW"/>
        </w:rPr>
        <w:t>件</w:t>
      </w:r>
    </w:p>
    <w:p w:rsidR="00985756" w:rsidRPr="005411A6" w:rsidRDefault="00985756" w:rsidP="0098575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color w:val="000000"/>
          <w:lang w:eastAsia="zh-TW"/>
        </w:rPr>
      </w:pP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985756" w:rsidRPr="005411A6">
        <w:tc>
          <w:tcPr>
            <w:tcW w:w="2520" w:type="dxa"/>
          </w:tcPr>
          <w:p w:rsidR="00985756" w:rsidRPr="005411A6" w:rsidRDefault="00985756" w:rsidP="0098575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bCs/>
                <w:color w:val="000000"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985756" w:rsidRPr="005411A6" w:rsidRDefault="00985756" w:rsidP="0098575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讀取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DTAAA001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條件</w:t>
            </w:r>
          </w:p>
          <w:p w:rsidR="00985756" w:rsidRPr="005411A6" w:rsidRDefault="00985756" w:rsidP="0098575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顯示符合條件的筆數</w:t>
            </w:r>
          </w:p>
          <w:p w:rsidR="00985756" w:rsidRPr="005411A6" w:rsidRDefault="00985756" w:rsidP="0098575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                    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</w:t>
            </w:r>
            <w:r>
              <w:rPr>
                <w:rFonts w:hint="eastAsia"/>
                <w:bCs/>
                <w:color w:val="000000"/>
                <w:lang w:eastAsia="zh-TW"/>
              </w:rPr>
              <w:t>42,43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 </w:t>
            </w:r>
          </w:p>
          <w:p w:rsidR="00985756" w:rsidRDefault="00985756" w:rsidP="00985756">
            <w:pPr>
              <w:pStyle w:val="Tabletext"/>
              <w:keepLines w:val="0"/>
              <w:spacing w:after="0" w:line="240" w:lineRule="auto"/>
              <w:rPr>
                <w:ins w:id="113" w:author="蕭侑文" w:date="2011-06-07T10:04:00Z"/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b/>
                <w:color w:val="000000"/>
                <w:lang w:eastAsia="zh-TW"/>
              </w:rPr>
              <w:t xml:space="preserve">AND DECD_EMP_ID = 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使用者</w:t>
            </w:r>
            <w:r w:rsidRPr="005411A6">
              <w:rPr>
                <w:rFonts w:hint="eastAsia"/>
                <w:color w:val="000000"/>
                <w:lang w:eastAsia="zh-TW"/>
              </w:rPr>
              <w:t>ID</w:t>
            </w:r>
          </w:p>
          <w:p w:rsidR="00004613" w:rsidRPr="005411A6" w:rsidRDefault="006C4C5B" w:rsidP="0098575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ins w:id="114" w:author="蕭侑文" w:date="2011-06-07T10:03:00Z">
              <w:r>
                <w:rPr>
                  <w:bCs/>
                  <w:color w:val="000000"/>
                  <w:lang w:eastAsia="zh-TW"/>
                </w:rPr>
                <w:t>A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 xml:space="preserve">ND 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受理編號第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12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碼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 xml:space="preserve">  IN (</w:t>
              </w:r>
              <w:r>
                <w:rPr>
                  <w:bCs/>
                  <w:color w:val="000000"/>
                  <w:lang w:eastAsia="zh-TW"/>
                </w:rPr>
                <w:t>‘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G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,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H</w:t>
              </w:r>
              <w:r>
                <w:rPr>
                  <w:bCs/>
                  <w:color w:val="000000"/>
                  <w:lang w:eastAsia="zh-TW"/>
                </w:rPr>
                <w:t>’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)</w:t>
              </w:r>
            </w:ins>
          </w:p>
        </w:tc>
        <w:tc>
          <w:tcPr>
            <w:tcW w:w="2340" w:type="dxa"/>
          </w:tcPr>
          <w:p w:rsidR="00985756" w:rsidRPr="005411A6" w:rsidRDefault="00985756" w:rsidP="0098575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連結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AAB0_02</w:t>
            </w:r>
            <w:r>
              <w:rPr>
                <w:rFonts w:hint="eastAsia"/>
                <w:b/>
                <w:color w:val="000000"/>
                <w:lang w:eastAsia="zh-TW"/>
              </w:rPr>
              <w:t>1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參數</w:t>
            </w:r>
          </w:p>
          <w:p w:rsidR="00985756" w:rsidRPr="005411A6" w:rsidRDefault="00985756" w:rsidP="0098575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查詢狀態</w:t>
            </w:r>
            <w:r>
              <w:rPr>
                <w:rFonts w:hint="eastAsia"/>
                <w:color w:val="000000"/>
                <w:lang w:eastAsia="zh-TW"/>
              </w:rPr>
              <w:t xml:space="preserve"> = </w:t>
            </w:r>
            <w:r w:rsidR="00561006">
              <w:rPr>
                <w:rFonts w:hint="eastAsia"/>
                <w:color w:val="000000"/>
                <w:lang w:eastAsia="zh-TW"/>
              </w:rPr>
              <w:t>11</w:t>
            </w:r>
          </w:p>
        </w:tc>
      </w:tr>
      <w:tr w:rsidR="00985756" w:rsidRPr="005411A6">
        <w:tc>
          <w:tcPr>
            <w:tcW w:w="2520" w:type="dxa"/>
          </w:tcPr>
          <w:p w:rsidR="00985756" w:rsidRPr="005411A6" w:rsidRDefault="00985756" w:rsidP="0098575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>簽擬中案件</w:t>
            </w:r>
          </w:p>
        </w:tc>
        <w:tc>
          <w:tcPr>
            <w:tcW w:w="3780" w:type="dxa"/>
          </w:tcPr>
          <w:p w:rsidR="00985756" w:rsidRPr="005411A6" w:rsidRDefault="00985756" w:rsidP="0098575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  <w:tc>
          <w:tcPr>
            <w:tcW w:w="2340" w:type="dxa"/>
          </w:tcPr>
          <w:p w:rsidR="00985756" w:rsidRPr="005411A6" w:rsidRDefault="00985756" w:rsidP="0098575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1</w:t>
            </w:r>
          </w:p>
        </w:tc>
      </w:tr>
    </w:tbl>
    <w:p w:rsidR="001F6FAC" w:rsidRPr="005411A6" w:rsidRDefault="001F6FAC" w:rsidP="001F6FAC">
      <w:pPr>
        <w:pStyle w:val="Tabletext"/>
        <w:keepLines w:val="0"/>
        <w:numPr>
          <w:ilvl w:val="3"/>
          <w:numId w:val="2"/>
          <w:ins w:id="115" w:author="ASUS-PC" w:date="2011-06-04T04:16:00Z"/>
        </w:numPr>
        <w:spacing w:after="0" w:line="240" w:lineRule="auto"/>
        <w:rPr>
          <w:rFonts w:hint="eastAsia"/>
          <w:bCs/>
          <w:color w:val="000000"/>
          <w:lang w:eastAsia="zh-TW"/>
        </w:rPr>
      </w:pPr>
    </w:p>
    <w:sectPr w:rsidR="001F6FAC" w:rsidRPr="005411A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220" w:rsidRPr="007D7FC0" w:rsidRDefault="00540220" w:rsidP="007D7FC0">
      <w:pPr>
        <w:pStyle w:val="Tabletext"/>
        <w:spacing w:after="0" w:line="240" w:lineRule="auto"/>
        <w:rPr>
          <w:sz w:val="24"/>
          <w:szCs w:val="24"/>
          <w:lang w:eastAsia="zh-TW"/>
        </w:rPr>
        <w:pPrChange w:id="2" w:author="潘淑鈴" w:date="2009-08-08T13:49:00Z">
          <w:pPr/>
        </w:pPrChange>
      </w:pPr>
      <w:r>
        <w:separator/>
      </w:r>
    </w:p>
  </w:endnote>
  <w:endnote w:type="continuationSeparator" w:id="0">
    <w:p w:rsidR="00540220" w:rsidRPr="007D7FC0" w:rsidRDefault="00540220" w:rsidP="007D7FC0">
      <w:pPr>
        <w:pStyle w:val="Tabletext"/>
        <w:spacing w:after="0" w:line="240" w:lineRule="auto"/>
        <w:rPr>
          <w:sz w:val="24"/>
          <w:szCs w:val="24"/>
          <w:lang w:eastAsia="zh-TW"/>
        </w:rPr>
        <w:pPrChange w:id="3" w:author="潘淑鈴" w:date="2009-08-08T13:49:00Z">
          <w:pPr/>
        </w:pPrChange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220" w:rsidRPr="007D7FC0" w:rsidRDefault="00540220" w:rsidP="007D7FC0">
      <w:pPr>
        <w:pStyle w:val="Tabletext"/>
        <w:spacing w:after="0" w:line="240" w:lineRule="auto"/>
        <w:rPr>
          <w:sz w:val="24"/>
          <w:szCs w:val="24"/>
          <w:lang w:eastAsia="zh-TW"/>
        </w:rPr>
        <w:pPrChange w:id="0" w:author="潘淑鈴" w:date="2009-08-08T13:49:00Z">
          <w:pPr/>
        </w:pPrChange>
      </w:pPr>
      <w:r>
        <w:separator/>
      </w:r>
    </w:p>
  </w:footnote>
  <w:footnote w:type="continuationSeparator" w:id="0">
    <w:p w:rsidR="00540220" w:rsidRPr="007D7FC0" w:rsidRDefault="00540220" w:rsidP="007D7FC0">
      <w:pPr>
        <w:pStyle w:val="Tabletext"/>
        <w:spacing w:after="0" w:line="240" w:lineRule="auto"/>
        <w:rPr>
          <w:sz w:val="24"/>
          <w:szCs w:val="24"/>
          <w:lang w:eastAsia="zh-TW"/>
        </w:rPr>
        <w:pPrChange w:id="1" w:author="潘淑鈴" w:date="2009-08-08T13:49:00Z">
          <w:pPr/>
        </w:pPrChange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FA025C1"/>
    <w:multiLevelType w:val="hybridMultilevel"/>
    <w:tmpl w:val="B8540A0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6E50374"/>
    <w:multiLevelType w:val="multilevel"/>
    <w:tmpl w:val="C5DAC9FC"/>
    <w:lvl w:ilvl="0">
      <w:start w:val="2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935"/>
        </w:tabs>
        <w:ind w:left="935" w:hanging="58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1420"/>
        </w:tabs>
        <w:ind w:left="1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30"/>
        </w:tabs>
        <w:ind w:left="2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90"/>
        </w:tabs>
        <w:ind w:left="3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40"/>
        </w:tabs>
        <w:ind w:left="4240" w:hanging="1440"/>
      </w:pPr>
      <w:rPr>
        <w:rFonts w:hint="default"/>
      </w:rPr>
    </w:lvl>
  </w:abstractNum>
  <w:abstractNum w:abstractNumId="13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7"/>
  </w:num>
  <w:num w:numId="5">
    <w:abstractNumId w:val="15"/>
  </w:num>
  <w:num w:numId="6">
    <w:abstractNumId w:val="7"/>
  </w:num>
  <w:num w:numId="7">
    <w:abstractNumId w:val="3"/>
  </w:num>
  <w:num w:numId="8">
    <w:abstractNumId w:val="18"/>
  </w:num>
  <w:num w:numId="9">
    <w:abstractNumId w:val="0"/>
  </w:num>
  <w:num w:numId="10">
    <w:abstractNumId w:val="20"/>
  </w:num>
  <w:num w:numId="11">
    <w:abstractNumId w:val="19"/>
  </w:num>
  <w:num w:numId="12">
    <w:abstractNumId w:val="1"/>
  </w:num>
  <w:num w:numId="13">
    <w:abstractNumId w:val="16"/>
  </w:num>
  <w:num w:numId="14">
    <w:abstractNumId w:val="6"/>
  </w:num>
  <w:num w:numId="15">
    <w:abstractNumId w:val="11"/>
  </w:num>
  <w:num w:numId="16">
    <w:abstractNumId w:val="4"/>
  </w:num>
  <w:num w:numId="17">
    <w:abstractNumId w:val="14"/>
  </w:num>
  <w:num w:numId="18">
    <w:abstractNumId w:val="13"/>
  </w:num>
  <w:num w:numId="19">
    <w:abstractNumId w:val="10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4613"/>
    <w:rsid w:val="0000606D"/>
    <w:rsid w:val="000231E4"/>
    <w:rsid w:val="00026FEA"/>
    <w:rsid w:val="00036643"/>
    <w:rsid w:val="00040231"/>
    <w:rsid w:val="0004402D"/>
    <w:rsid w:val="00047FB1"/>
    <w:rsid w:val="000637E5"/>
    <w:rsid w:val="00063AA4"/>
    <w:rsid w:val="00070689"/>
    <w:rsid w:val="0007575E"/>
    <w:rsid w:val="00081F0F"/>
    <w:rsid w:val="00082FB3"/>
    <w:rsid w:val="000950DA"/>
    <w:rsid w:val="000A104A"/>
    <w:rsid w:val="000B2B6C"/>
    <w:rsid w:val="000C0D08"/>
    <w:rsid w:val="000D10F7"/>
    <w:rsid w:val="000D6215"/>
    <w:rsid w:val="000E58E3"/>
    <w:rsid w:val="000F0AF6"/>
    <w:rsid w:val="000F3772"/>
    <w:rsid w:val="00101DD2"/>
    <w:rsid w:val="00116753"/>
    <w:rsid w:val="0011788C"/>
    <w:rsid w:val="00120E72"/>
    <w:rsid w:val="00132718"/>
    <w:rsid w:val="00163C4B"/>
    <w:rsid w:val="001667C7"/>
    <w:rsid w:val="00170500"/>
    <w:rsid w:val="001872D8"/>
    <w:rsid w:val="001B350E"/>
    <w:rsid w:val="001C35DC"/>
    <w:rsid w:val="001D1238"/>
    <w:rsid w:val="001F2A03"/>
    <w:rsid w:val="001F6FAC"/>
    <w:rsid w:val="001F7B78"/>
    <w:rsid w:val="00212685"/>
    <w:rsid w:val="0021484B"/>
    <w:rsid w:val="00214A90"/>
    <w:rsid w:val="002151E1"/>
    <w:rsid w:val="0023261E"/>
    <w:rsid w:val="00235D73"/>
    <w:rsid w:val="00236985"/>
    <w:rsid w:val="0023751E"/>
    <w:rsid w:val="00245CF4"/>
    <w:rsid w:val="00260078"/>
    <w:rsid w:val="0027724D"/>
    <w:rsid w:val="00280570"/>
    <w:rsid w:val="002868CE"/>
    <w:rsid w:val="002A60B0"/>
    <w:rsid w:val="002F24D5"/>
    <w:rsid w:val="002F258F"/>
    <w:rsid w:val="003001AC"/>
    <w:rsid w:val="00302686"/>
    <w:rsid w:val="00313761"/>
    <w:rsid w:val="003143FF"/>
    <w:rsid w:val="0033124C"/>
    <w:rsid w:val="003314A2"/>
    <w:rsid w:val="00333F1F"/>
    <w:rsid w:val="0034569E"/>
    <w:rsid w:val="0035207B"/>
    <w:rsid w:val="003633F9"/>
    <w:rsid w:val="00391CF8"/>
    <w:rsid w:val="003A545C"/>
    <w:rsid w:val="003B256E"/>
    <w:rsid w:val="003B47FC"/>
    <w:rsid w:val="003C5759"/>
    <w:rsid w:val="003D60F5"/>
    <w:rsid w:val="003E57B7"/>
    <w:rsid w:val="003E6911"/>
    <w:rsid w:val="00402183"/>
    <w:rsid w:val="0040617B"/>
    <w:rsid w:val="00435785"/>
    <w:rsid w:val="00436155"/>
    <w:rsid w:val="004468C1"/>
    <w:rsid w:val="0045098D"/>
    <w:rsid w:val="004619F6"/>
    <w:rsid w:val="00462CD4"/>
    <w:rsid w:val="00464455"/>
    <w:rsid w:val="0047106B"/>
    <w:rsid w:val="00473150"/>
    <w:rsid w:val="0048237D"/>
    <w:rsid w:val="004823C3"/>
    <w:rsid w:val="00484313"/>
    <w:rsid w:val="0048564F"/>
    <w:rsid w:val="00487409"/>
    <w:rsid w:val="00490BA0"/>
    <w:rsid w:val="004C2E14"/>
    <w:rsid w:val="004C732B"/>
    <w:rsid w:val="004F09C0"/>
    <w:rsid w:val="00507194"/>
    <w:rsid w:val="00516B0E"/>
    <w:rsid w:val="0052086A"/>
    <w:rsid w:val="00523CC7"/>
    <w:rsid w:val="00532D8C"/>
    <w:rsid w:val="00540220"/>
    <w:rsid w:val="005411A6"/>
    <w:rsid w:val="00542F6B"/>
    <w:rsid w:val="00561006"/>
    <w:rsid w:val="0058205A"/>
    <w:rsid w:val="0058351A"/>
    <w:rsid w:val="00587B25"/>
    <w:rsid w:val="005A7EDC"/>
    <w:rsid w:val="005B3FB8"/>
    <w:rsid w:val="005B7524"/>
    <w:rsid w:val="005C3815"/>
    <w:rsid w:val="005D062B"/>
    <w:rsid w:val="005E1832"/>
    <w:rsid w:val="005F2D80"/>
    <w:rsid w:val="006137F7"/>
    <w:rsid w:val="00617108"/>
    <w:rsid w:val="006268AC"/>
    <w:rsid w:val="00637333"/>
    <w:rsid w:val="00642FBB"/>
    <w:rsid w:val="00645303"/>
    <w:rsid w:val="006467C6"/>
    <w:rsid w:val="006535B2"/>
    <w:rsid w:val="00657D8A"/>
    <w:rsid w:val="00663D4E"/>
    <w:rsid w:val="00674D0D"/>
    <w:rsid w:val="006778B2"/>
    <w:rsid w:val="00684946"/>
    <w:rsid w:val="00686716"/>
    <w:rsid w:val="00693ED8"/>
    <w:rsid w:val="006B4D9C"/>
    <w:rsid w:val="006B5620"/>
    <w:rsid w:val="006C36E0"/>
    <w:rsid w:val="006C4C5B"/>
    <w:rsid w:val="006D2229"/>
    <w:rsid w:val="006D7F3F"/>
    <w:rsid w:val="006E0216"/>
    <w:rsid w:val="006E0D9F"/>
    <w:rsid w:val="006E2744"/>
    <w:rsid w:val="0071761C"/>
    <w:rsid w:val="00725A0C"/>
    <w:rsid w:val="007260C0"/>
    <w:rsid w:val="007306EC"/>
    <w:rsid w:val="00750BB0"/>
    <w:rsid w:val="00751660"/>
    <w:rsid w:val="0075178B"/>
    <w:rsid w:val="007571ED"/>
    <w:rsid w:val="007644C9"/>
    <w:rsid w:val="00767C56"/>
    <w:rsid w:val="00772BF7"/>
    <w:rsid w:val="007826D2"/>
    <w:rsid w:val="00784128"/>
    <w:rsid w:val="00785407"/>
    <w:rsid w:val="007A0DEA"/>
    <w:rsid w:val="007A758D"/>
    <w:rsid w:val="007B3FE9"/>
    <w:rsid w:val="007C098B"/>
    <w:rsid w:val="007C4967"/>
    <w:rsid w:val="007D1E94"/>
    <w:rsid w:val="007D3290"/>
    <w:rsid w:val="007D49EA"/>
    <w:rsid w:val="007D5830"/>
    <w:rsid w:val="007D7C58"/>
    <w:rsid w:val="007D7FC0"/>
    <w:rsid w:val="007E531F"/>
    <w:rsid w:val="0081055E"/>
    <w:rsid w:val="0081315D"/>
    <w:rsid w:val="008304DC"/>
    <w:rsid w:val="00834BA6"/>
    <w:rsid w:val="00837CE0"/>
    <w:rsid w:val="008404C7"/>
    <w:rsid w:val="00840CB8"/>
    <w:rsid w:val="00846547"/>
    <w:rsid w:val="008504F8"/>
    <w:rsid w:val="00865346"/>
    <w:rsid w:val="00870A8E"/>
    <w:rsid w:val="008960D1"/>
    <w:rsid w:val="008B3868"/>
    <w:rsid w:val="008D7DAC"/>
    <w:rsid w:val="008E1E82"/>
    <w:rsid w:val="008E7D8F"/>
    <w:rsid w:val="008F6A3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751A4"/>
    <w:rsid w:val="00985756"/>
    <w:rsid w:val="00986CD3"/>
    <w:rsid w:val="00994FC0"/>
    <w:rsid w:val="009B055F"/>
    <w:rsid w:val="009B2B0B"/>
    <w:rsid w:val="009B3B73"/>
    <w:rsid w:val="009B4663"/>
    <w:rsid w:val="009B7EC5"/>
    <w:rsid w:val="009C1F2A"/>
    <w:rsid w:val="009E4C08"/>
    <w:rsid w:val="00A0193E"/>
    <w:rsid w:val="00A06EF1"/>
    <w:rsid w:val="00A10862"/>
    <w:rsid w:val="00A15AE6"/>
    <w:rsid w:val="00A23753"/>
    <w:rsid w:val="00A31187"/>
    <w:rsid w:val="00A32BB6"/>
    <w:rsid w:val="00A41209"/>
    <w:rsid w:val="00A418DE"/>
    <w:rsid w:val="00A44326"/>
    <w:rsid w:val="00A65452"/>
    <w:rsid w:val="00A72474"/>
    <w:rsid w:val="00A728BB"/>
    <w:rsid w:val="00A72A5F"/>
    <w:rsid w:val="00A773B1"/>
    <w:rsid w:val="00A96156"/>
    <w:rsid w:val="00AA298E"/>
    <w:rsid w:val="00AA49E6"/>
    <w:rsid w:val="00AA7751"/>
    <w:rsid w:val="00AB4A97"/>
    <w:rsid w:val="00AC44F0"/>
    <w:rsid w:val="00AD2751"/>
    <w:rsid w:val="00AE4BBD"/>
    <w:rsid w:val="00AF477C"/>
    <w:rsid w:val="00AF7B51"/>
    <w:rsid w:val="00B10478"/>
    <w:rsid w:val="00B22BFC"/>
    <w:rsid w:val="00B2398C"/>
    <w:rsid w:val="00B27421"/>
    <w:rsid w:val="00B40092"/>
    <w:rsid w:val="00B41DC2"/>
    <w:rsid w:val="00B60F82"/>
    <w:rsid w:val="00B65325"/>
    <w:rsid w:val="00B72A02"/>
    <w:rsid w:val="00B74CB1"/>
    <w:rsid w:val="00B75A46"/>
    <w:rsid w:val="00B77E6C"/>
    <w:rsid w:val="00BC7FFE"/>
    <w:rsid w:val="00BE1857"/>
    <w:rsid w:val="00BF0F90"/>
    <w:rsid w:val="00BF2ACA"/>
    <w:rsid w:val="00C1529E"/>
    <w:rsid w:val="00C24A95"/>
    <w:rsid w:val="00C3025A"/>
    <w:rsid w:val="00C318BC"/>
    <w:rsid w:val="00C51F84"/>
    <w:rsid w:val="00C62409"/>
    <w:rsid w:val="00C70352"/>
    <w:rsid w:val="00C757E4"/>
    <w:rsid w:val="00C92DA2"/>
    <w:rsid w:val="00C9460D"/>
    <w:rsid w:val="00CB25A4"/>
    <w:rsid w:val="00CB3658"/>
    <w:rsid w:val="00CB7F06"/>
    <w:rsid w:val="00CC4EA9"/>
    <w:rsid w:val="00CD0ADA"/>
    <w:rsid w:val="00CD1AA8"/>
    <w:rsid w:val="00CD7FD6"/>
    <w:rsid w:val="00CE3EFF"/>
    <w:rsid w:val="00D0481F"/>
    <w:rsid w:val="00D13D3C"/>
    <w:rsid w:val="00D202E5"/>
    <w:rsid w:val="00D22252"/>
    <w:rsid w:val="00D23912"/>
    <w:rsid w:val="00D25907"/>
    <w:rsid w:val="00D32083"/>
    <w:rsid w:val="00D35BD3"/>
    <w:rsid w:val="00D43CDC"/>
    <w:rsid w:val="00D54B1C"/>
    <w:rsid w:val="00D55572"/>
    <w:rsid w:val="00D656AA"/>
    <w:rsid w:val="00D90A16"/>
    <w:rsid w:val="00DA308A"/>
    <w:rsid w:val="00DA6C1D"/>
    <w:rsid w:val="00DB34AB"/>
    <w:rsid w:val="00DD0E61"/>
    <w:rsid w:val="00DE129A"/>
    <w:rsid w:val="00DE4C46"/>
    <w:rsid w:val="00E04471"/>
    <w:rsid w:val="00E07266"/>
    <w:rsid w:val="00E204D7"/>
    <w:rsid w:val="00E254E1"/>
    <w:rsid w:val="00E2575B"/>
    <w:rsid w:val="00E51EB7"/>
    <w:rsid w:val="00E53E47"/>
    <w:rsid w:val="00E66841"/>
    <w:rsid w:val="00E8020D"/>
    <w:rsid w:val="00EA40BC"/>
    <w:rsid w:val="00EA71C2"/>
    <w:rsid w:val="00EC7787"/>
    <w:rsid w:val="00ED0498"/>
    <w:rsid w:val="00EE1BD5"/>
    <w:rsid w:val="00EE55DE"/>
    <w:rsid w:val="00F04AD3"/>
    <w:rsid w:val="00F0594A"/>
    <w:rsid w:val="00F1138A"/>
    <w:rsid w:val="00F418D3"/>
    <w:rsid w:val="00F44BDE"/>
    <w:rsid w:val="00F47751"/>
    <w:rsid w:val="00F50600"/>
    <w:rsid w:val="00F55F07"/>
    <w:rsid w:val="00F77DDA"/>
    <w:rsid w:val="00F862D3"/>
    <w:rsid w:val="00F92645"/>
    <w:rsid w:val="00F92E1C"/>
    <w:rsid w:val="00F94FDB"/>
    <w:rsid w:val="00FB17D8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E5F2210-1CCC-44BE-A1B4-D1565013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Emphasis"/>
    <w:basedOn w:val="a0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basedOn w:val="a0"/>
    <w:semiHidden/>
    <w:rsid w:val="00870A8E"/>
    <w:rPr>
      <w:sz w:val="18"/>
      <w:szCs w:val="18"/>
    </w:rPr>
  </w:style>
  <w:style w:type="character" w:styleId="a6">
    <w:name w:val="Strong"/>
    <w:basedOn w:val="a0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basedOn w:val="a0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basedOn w:val="a0"/>
    <w:rsid w:val="004C732B"/>
    <w:rPr>
      <w:color w:val="0000FF"/>
      <w:u w:val="single"/>
    </w:rPr>
  </w:style>
  <w:style w:type="character" w:styleId="ab">
    <w:name w:val="FollowedHyperlink"/>
    <w:basedOn w:val="a0"/>
    <w:rsid w:val="00C318BC"/>
    <w:rPr>
      <w:color w:val="800080"/>
      <w:u w:val="single"/>
    </w:rPr>
  </w:style>
  <w:style w:type="paragraph" w:styleId="ac">
    <w:name w:val="Date"/>
    <w:basedOn w:val="a"/>
    <w:next w:val="a"/>
    <w:rsid w:val="009B2B0B"/>
    <w:pPr>
      <w:jc w:val="right"/>
    </w:pPr>
  </w:style>
  <w:style w:type="paragraph" w:styleId="ad">
    <w:name w:val="header"/>
    <w:basedOn w:val="a"/>
    <w:link w:val="ae"/>
    <w:rsid w:val="007D7F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7D7FC0"/>
  </w:style>
  <w:style w:type="paragraph" w:styleId="af">
    <w:name w:val="footer"/>
    <w:basedOn w:val="a"/>
    <w:link w:val="af0"/>
    <w:rsid w:val="007D7F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7D7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3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