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FE13F2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jc w:val="center"/>
              <w:rPr>
                <w:rFonts w:ascii="新細明體" w:hAnsi="新細明體"/>
              </w:rPr>
            </w:pPr>
            <w:r w:rsidRPr="00BE312B">
              <w:rPr>
                <w:rFonts w:ascii="新細明體" w:hAnsi="新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jc w:val="center"/>
              <w:rPr>
                <w:rFonts w:ascii="新細明體" w:hAnsi="新細明體"/>
              </w:rPr>
            </w:pPr>
            <w:r w:rsidRPr="00BE312B">
              <w:rPr>
                <w:rFonts w:ascii="新細明體" w:hAnsi="新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jc w:val="center"/>
              <w:rPr>
                <w:rFonts w:ascii="新細明體" w:hAnsi="新細明體"/>
              </w:rPr>
            </w:pPr>
            <w:r w:rsidRPr="00BE312B">
              <w:rPr>
                <w:rFonts w:ascii="新細明體" w:hAnsi="新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 w:cs="Courier New" w:hint="eastAsia"/>
              </w:rPr>
              <w:t>立案單號</w:t>
            </w:r>
          </w:p>
        </w:tc>
      </w:tr>
      <w:tr w:rsidR="00FE13F2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 w:rsidP="00370726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 w:hint="eastAsia"/>
                <w:lang w:eastAsia="zh-TW"/>
              </w:rPr>
              <w:t>20</w:t>
            </w:r>
            <w:r w:rsidR="00370726" w:rsidRPr="00BE312B">
              <w:rPr>
                <w:rFonts w:ascii="新細明體" w:hAnsi="新細明體" w:hint="eastAsia"/>
                <w:lang w:eastAsia="zh-TW"/>
              </w:rPr>
              <w:t>13</w:t>
            </w:r>
            <w:r w:rsidRPr="00BE312B">
              <w:rPr>
                <w:rFonts w:ascii="新細明體" w:hAnsi="新細明體" w:hint="eastAsia"/>
                <w:lang w:eastAsia="zh-TW"/>
              </w:rPr>
              <w:t>/0</w:t>
            </w:r>
            <w:r w:rsidR="00370726" w:rsidRPr="00BE312B">
              <w:rPr>
                <w:rFonts w:ascii="新細明體" w:hAnsi="新細明體" w:hint="eastAsia"/>
                <w:lang w:eastAsia="zh-TW"/>
              </w:rPr>
              <w:t>3</w:t>
            </w:r>
            <w:r w:rsidRPr="00BE312B">
              <w:rPr>
                <w:rFonts w:ascii="新細明體" w:hAnsi="新細明體" w:hint="eastAsia"/>
                <w:lang w:eastAsia="zh-TW"/>
              </w:rPr>
              <w:t>/</w:t>
            </w:r>
            <w:r w:rsidR="00370726" w:rsidRPr="00BE312B">
              <w:rPr>
                <w:rFonts w:ascii="新細明體" w:hAnsi="新細明體" w:hint="eastAsia"/>
                <w:lang w:eastAsia="zh-TW"/>
              </w:rPr>
              <w:t>01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FE13F2" w:rsidP="00EA12C1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370726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 w:hint="eastAsia"/>
                <w:lang w:eastAsia="zh-TW"/>
              </w:rPr>
              <w:t>金生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3F2" w:rsidRPr="00BE312B" w:rsidRDefault="00370726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BE312B">
              <w:rPr>
                <w:rFonts w:ascii="新細明體" w:hAnsi="新細明體"/>
                <w:lang w:eastAsia="zh-TW"/>
              </w:rPr>
              <w:t>130227000321</w:t>
            </w:r>
          </w:p>
        </w:tc>
      </w:tr>
      <w:tr w:rsidR="00E86714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14" w:rsidRPr="00BE312B" w:rsidRDefault="00E86714" w:rsidP="0037072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2013/04/12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14" w:rsidRPr="00BE312B" w:rsidRDefault="00E86714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14" w:rsidRDefault="008E7AB2" w:rsidP="00EA12C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</w:t>
            </w:r>
            <w:r w:rsidR="00E86714">
              <w:rPr>
                <w:rFonts w:ascii="新細明體" w:hAnsi="新細明體" w:hint="eastAsia"/>
                <w:lang w:eastAsia="zh-TW"/>
              </w:rPr>
              <w:t>調整員工</w:t>
            </w:r>
            <w:r w:rsidR="00E86714" w:rsidRPr="00B07F02">
              <w:rPr>
                <w:rFonts w:ascii="新細明體" w:hAnsi="新細明體" w:hint="eastAsia"/>
                <w:kern w:val="2"/>
                <w:szCs w:val="24"/>
                <w:lang w:eastAsia="zh-TW"/>
              </w:rPr>
              <w:t>聯絡</w:t>
            </w:r>
            <w:r w:rsidR="00E86714">
              <w:rPr>
                <w:rFonts w:ascii="新細明體" w:hAnsi="新細明體" w:hint="eastAsia"/>
                <w:lang w:eastAsia="zh-TW"/>
              </w:rPr>
              <w:t>電話呈現方式</w:t>
            </w:r>
          </w:p>
          <w:p w:rsidR="008E7AB2" w:rsidRPr="008E7AB2" w:rsidRDefault="008E7AB2" w:rsidP="008E7AB2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2.</w:t>
            </w:r>
            <w:r w:rsidRPr="008E7AB2">
              <w:rPr>
                <w:rFonts w:ascii="新細明體" w:hAnsi="新細明體" w:hint="eastAsia"/>
                <w:lang w:eastAsia="zh-TW"/>
              </w:rPr>
              <w:t>產生列印資料條件調整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14" w:rsidRPr="00BE312B" w:rsidRDefault="00E86714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金生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14" w:rsidRPr="00BE312B" w:rsidRDefault="00E86714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/>
                <w:lang w:eastAsia="zh-TW"/>
              </w:rPr>
              <w:t>130227000321</w:t>
            </w:r>
          </w:p>
        </w:tc>
      </w:tr>
      <w:tr w:rsidR="006D306B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06B" w:rsidRDefault="006D306B" w:rsidP="0037072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2013/04/24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06B" w:rsidRDefault="006D306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3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06B" w:rsidRDefault="006D306B" w:rsidP="006D306B">
            <w:pPr>
              <w:pStyle w:val="Tabletext"/>
              <w:numPr>
                <w:ilvl w:val="0"/>
                <w:numId w:val="15"/>
              </w:numPr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通知日期、受理編號、頁數等三行移到每頁的最上面，且每頁都要有這三行</w:t>
            </w:r>
            <w:r w:rsidRPr="00BE312B">
              <w:rPr>
                <w:rFonts w:ascii="新細明體" w:hAnsi="新細明體" w:hint="eastAsia"/>
                <w:lang w:eastAsia="zh-TW"/>
              </w:rPr>
              <w:t>。</w:t>
            </w:r>
          </w:p>
          <w:p w:rsidR="006D306B" w:rsidRDefault="006D306B" w:rsidP="006D306B">
            <w:pPr>
              <w:pStyle w:val="Tabletext"/>
              <w:numPr>
                <w:ilvl w:val="0"/>
                <w:numId w:val="15"/>
              </w:numPr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要保單位等八行，移到最後一頁的最後面，</w:t>
            </w:r>
            <w:r w:rsidR="007C4A91">
              <w:rPr>
                <w:rFonts w:ascii="新細明體" w:hAnsi="新細明體" w:hint="eastAsia"/>
                <w:lang w:eastAsia="zh-TW"/>
              </w:rPr>
              <w:t>且縮小行距</w:t>
            </w:r>
          </w:p>
          <w:p w:rsidR="007C4A91" w:rsidRDefault="007C4A91" w:rsidP="006D306B">
            <w:pPr>
              <w:pStyle w:val="Tabletext"/>
              <w:numPr>
                <w:ilvl w:val="0"/>
                <w:numId w:val="15"/>
              </w:numPr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可參考AA_X0Z000的格式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06B" w:rsidRDefault="006D306B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金生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06B" w:rsidRPr="00BE312B" w:rsidRDefault="006D306B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BE312B">
              <w:rPr>
                <w:rFonts w:ascii="新細明體" w:hAnsi="新細明體"/>
                <w:lang w:eastAsia="zh-TW"/>
              </w:rPr>
              <w:t>130227000321</w:t>
            </w:r>
          </w:p>
        </w:tc>
      </w:tr>
      <w:tr w:rsidR="000800F6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0F6" w:rsidRDefault="000800F6" w:rsidP="0037072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2014/09/17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0F6" w:rsidRDefault="000800F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0F6" w:rsidRDefault="000800F6" w:rsidP="000800F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新增個資紀錄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0F6" w:rsidRDefault="000800F6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忠瑋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0F6" w:rsidRPr="00BE312B" w:rsidRDefault="000800F6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140731000084</w:t>
            </w:r>
          </w:p>
        </w:tc>
      </w:tr>
      <w:tr w:rsidR="003B489D" w:rsidRPr="00BE312B" w:rsidTr="00FE13F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89D" w:rsidRDefault="003B489D" w:rsidP="0037072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2017/</w:t>
            </w:r>
            <w:r>
              <w:rPr>
                <w:rFonts w:ascii="新細明體" w:hAnsi="新細明體"/>
                <w:lang w:eastAsia="zh-TW"/>
              </w:rPr>
              <w:t>7/17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89D" w:rsidRDefault="003B489D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5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89D" w:rsidRDefault="003B489D" w:rsidP="000800F6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3B489D">
              <w:rPr>
                <w:rFonts w:ascii="新細明體" w:hAnsi="新細明體" w:hint="eastAsia"/>
                <w:lang w:eastAsia="zh-TW"/>
              </w:rPr>
              <w:t>Download關鍵字清查修改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89D" w:rsidRDefault="003B489D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德仁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89D" w:rsidRDefault="003B489D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3B489D">
              <w:rPr>
                <w:rFonts w:ascii="新細明體" w:hAnsi="新細明體"/>
                <w:lang w:eastAsia="zh-TW"/>
              </w:rPr>
              <w:t>170511000464</w:t>
            </w:r>
          </w:p>
        </w:tc>
      </w:tr>
      <w:tr w:rsidR="00E82721" w:rsidRPr="00BE312B" w:rsidTr="00FE13F2">
        <w:trPr>
          <w:ins w:id="0" w:author="李明諭" w:date="2018-04-25T13:45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21" w:rsidRDefault="00E82721" w:rsidP="00E82721">
            <w:pPr>
              <w:pStyle w:val="Tabletext"/>
              <w:rPr>
                <w:ins w:id="1" w:author="李明諭" w:date="2018-04-25T13:45:00Z"/>
                <w:rFonts w:ascii="新細明體" w:hAnsi="新細明體" w:hint="eastAsia"/>
                <w:lang w:eastAsia="zh-TW"/>
              </w:rPr>
            </w:pPr>
            <w:ins w:id="2" w:author="李明諭" w:date="2018-04-25T13:45:00Z">
              <w:r>
                <w:rPr>
                  <w:rFonts w:eastAsia="標楷體" w:hint="eastAsia"/>
                  <w:lang w:eastAsia="zh-TW"/>
                </w:rPr>
                <w:t>2018/4/24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21" w:rsidRDefault="00E82721" w:rsidP="00E82721">
            <w:pPr>
              <w:pStyle w:val="Tabletext"/>
              <w:rPr>
                <w:ins w:id="3" w:author="李明諭" w:date="2018-04-25T13:45:00Z"/>
                <w:rFonts w:ascii="新細明體" w:hAnsi="新細明體" w:hint="eastAsia"/>
                <w:lang w:eastAsia="zh-TW"/>
              </w:rPr>
            </w:pPr>
            <w:ins w:id="4" w:author="李明諭" w:date="2018-04-25T13:45:00Z">
              <w:r>
                <w:rPr>
                  <w:rFonts w:eastAsia="標楷體" w:hint="eastAsia"/>
                  <w:lang w:eastAsia="zh-TW"/>
                </w:rPr>
                <w:t>6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21" w:rsidRPr="003B489D" w:rsidRDefault="00E82721" w:rsidP="00E82721">
            <w:pPr>
              <w:pStyle w:val="Tabletext"/>
              <w:rPr>
                <w:ins w:id="5" w:author="李明諭" w:date="2018-04-25T13:45:00Z"/>
                <w:rFonts w:ascii="新細明體" w:hAnsi="新細明體" w:hint="eastAsia"/>
                <w:lang w:eastAsia="zh-TW"/>
              </w:rPr>
            </w:pPr>
            <w:ins w:id="6" w:author="李明諭" w:date="2018-04-25T13:46:00Z">
              <w:r w:rsidRPr="00E82721">
                <w:rPr>
                  <w:rFonts w:ascii="新細明體" w:hAnsi="新細明體" w:hint="eastAsia"/>
                  <w:b/>
                  <w:lang w:eastAsia="zh-TW"/>
                </w:rPr>
                <w:t>理賠申請文件補全連繫單通知</w:t>
              </w:r>
              <w:r>
                <w:rPr>
                  <w:rFonts w:ascii="新細明體" w:hAnsi="新細明體" w:hint="eastAsia"/>
                  <w:b/>
                  <w:lang w:eastAsia="zh-TW"/>
                </w:rPr>
                <w:t>改版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21" w:rsidRDefault="00E82721" w:rsidP="00E82721">
            <w:pPr>
              <w:pStyle w:val="Tabletext"/>
              <w:jc w:val="center"/>
              <w:rPr>
                <w:ins w:id="7" w:author="李明諭" w:date="2018-04-25T13:45:00Z"/>
                <w:rFonts w:ascii="新細明體" w:hAnsi="新細明體" w:hint="eastAsia"/>
                <w:lang w:eastAsia="zh-TW"/>
              </w:rPr>
            </w:pPr>
            <w:ins w:id="8" w:author="李明諭" w:date="2018-04-25T13:45:00Z">
              <w:r>
                <w:rPr>
                  <w:rFonts w:ascii="新細明體" w:hAnsi="新細明體" w:hint="eastAsia"/>
                  <w:lang w:eastAsia="zh-TW"/>
                </w:rPr>
                <w:t>李明諭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721" w:rsidRPr="003B489D" w:rsidRDefault="00E82721" w:rsidP="00E82721">
            <w:pPr>
              <w:pStyle w:val="Tabletext"/>
              <w:jc w:val="center"/>
              <w:rPr>
                <w:ins w:id="9" w:author="李明諭" w:date="2018-04-25T13:45:00Z"/>
                <w:rFonts w:ascii="新細明體" w:hAnsi="新細明體"/>
                <w:lang w:eastAsia="zh-TW"/>
              </w:rPr>
            </w:pPr>
            <w:ins w:id="10" w:author="李明諭" w:date="2018-04-25T13:45:00Z">
              <w:r w:rsidRPr="00100AF8">
                <w:rPr>
                  <w:b/>
                  <w:bCs/>
                  <w:lang w:eastAsia="zh-TW"/>
                </w:rPr>
                <w:t>180423001589</w:t>
              </w:r>
            </w:ins>
          </w:p>
        </w:tc>
      </w:tr>
    </w:tbl>
    <w:p w:rsidR="00772505" w:rsidRPr="00BE312B" w:rsidRDefault="00772505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FE13F2" w:rsidRPr="00BE312B" w:rsidRDefault="00FE13F2" w:rsidP="00FE13F2">
      <w:pPr>
        <w:numPr>
          <w:ilvl w:val="0"/>
          <w:numId w:val="7"/>
        </w:numPr>
        <w:spacing w:line="240" w:lineRule="atLeast"/>
        <w:rPr>
          <w:rFonts w:ascii="新細明體" w:hAnsi="新細明體" w:cs="Courier New"/>
          <w:sz w:val="20"/>
          <w:szCs w:val="20"/>
        </w:rPr>
      </w:pPr>
      <w:r w:rsidRPr="00BE312B">
        <w:rPr>
          <w:rFonts w:ascii="新細明體" w:hAnsi="新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6"/>
        <w:gridCol w:w="1204"/>
        <w:gridCol w:w="70"/>
        <w:gridCol w:w="7850"/>
        <w:tblGridChange w:id="11">
          <w:tblGrid>
            <w:gridCol w:w="1136"/>
            <w:gridCol w:w="1204"/>
            <w:gridCol w:w="70"/>
            <w:gridCol w:w="7850"/>
          </w:tblGrid>
        </w:tblGridChange>
      </w:tblGrid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gridSpan w:val="2"/>
          </w:tcPr>
          <w:p w:rsidR="00FE13F2" w:rsidRPr="00BE312B" w:rsidRDefault="00BE312B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客戶版補全通知書列印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1F01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AAJ</w:t>
            </w:r>
            <w:r w:rsidRPr="00BE312B">
              <w:rPr>
                <w:rFonts w:ascii="新細明體" w:hAnsi="新細明體"/>
                <w:sz w:val="20"/>
                <w:szCs w:val="20"/>
              </w:rPr>
              <w:t>0_</w:t>
            </w:r>
            <w:r w:rsidRPr="00BE312B">
              <w:rPr>
                <w:rFonts w:ascii="新細明體" w:hAnsi="新細明體" w:hint="eastAsia"/>
                <w:sz w:val="20"/>
                <w:szCs w:val="20"/>
              </w:rPr>
              <w:t>020</w:t>
            </w:r>
            <w:r w:rsidR="001F013F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gridSpan w:val="2"/>
          </w:tcPr>
          <w:p w:rsidR="00FE13F2" w:rsidRPr="00BE312B" w:rsidRDefault="001F013F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依</w:t>
            </w:r>
            <w:r w:rsidR="00FE13F2" w:rsidRPr="00BE312B">
              <w:rPr>
                <w:rFonts w:ascii="新細明體" w:hAnsi="新細明體" w:hint="eastAsia"/>
                <w:sz w:val="20"/>
                <w:szCs w:val="20"/>
              </w:rPr>
              <w:t>畫面設定查詢條件，查詢列印多筆資料。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理賠企劃相關單位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1F013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各</w:t>
            </w:r>
            <w:r w:rsidR="004E2DE6">
              <w:rPr>
                <w:rFonts w:ascii="新細明體" w:hAnsi="新細明體" w:hint="eastAsia"/>
                <w:sz w:val="20"/>
                <w:szCs w:val="20"/>
              </w:rPr>
              <w:t>團險</w:t>
            </w:r>
            <w:r w:rsidRPr="00BE312B">
              <w:rPr>
                <w:rFonts w:ascii="新細明體" w:hAnsi="新細明體" w:hint="eastAsia"/>
                <w:sz w:val="20"/>
                <w:szCs w:val="20"/>
              </w:rPr>
              <w:t>服務</w:t>
            </w:r>
            <w:r w:rsidR="001F013F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BE312B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E13F2" w:rsidRPr="00BE312B" w:rsidTr="00E82721">
        <w:tc>
          <w:tcPr>
            <w:tcW w:w="234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cs="Courier New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  <w:gridSpan w:val="2"/>
          </w:tcPr>
          <w:p w:rsidR="00FE13F2" w:rsidRPr="00BE312B" w:rsidRDefault="00FE13F2" w:rsidP="00F31030">
            <w:pPr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cs="Courier New" w:hint="eastAsia"/>
                <w:sz w:val="20"/>
                <w:szCs w:val="20"/>
              </w:rPr>
              <w:t>■無 □遮蔽 □securitylog</w:t>
            </w:r>
          </w:p>
        </w:tc>
      </w:tr>
      <w:tr w:rsidR="00E82721" w:rsidRPr="001C5347" w:rsidTr="00E82721">
        <w:trPr>
          <w:ins w:id="12" w:author="李明諭" w:date="2018-04-25T13:53:00Z"/>
        </w:trPr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721" w:rsidRPr="001C5347" w:rsidRDefault="00E82721" w:rsidP="00034D66">
            <w:pPr>
              <w:rPr>
                <w:ins w:id="13" w:author="李明諭" w:date="2018-04-25T13:53:00Z"/>
                <w:rFonts w:ascii="細明體" w:eastAsia="細明體" w:hAnsi="細明體" w:hint="eastAsia"/>
                <w:sz w:val="20"/>
                <w:szCs w:val="20"/>
              </w:rPr>
            </w:pPr>
            <w:ins w:id="14" w:author="李明諭" w:date="2018-04-25T13:53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7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721" w:rsidRPr="001C5347" w:rsidRDefault="00E82721" w:rsidP="00034D66">
            <w:pPr>
              <w:rPr>
                <w:ins w:id="15" w:author="李明諭" w:date="2018-04-25T13:53:00Z"/>
                <w:rFonts w:ascii="細明體" w:eastAsia="細明體" w:hAnsi="細明體" w:hint="eastAsia"/>
                <w:sz w:val="20"/>
                <w:szCs w:val="20"/>
              </w:rPr>
            </w:pPr>
            <w:ins w:id="16" w:author="李明諭" w:date="2018-04-25T13:53:00Z">
              <w:r w:rsidRPr="001C5347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E82721" w:rsidTr="00E82721">
        <w:trPr>
          <w:ins w:id="17" w:author="李明諭" w:date="2018-04-25T13:53:00Z"/>
        </w:trPr>
        <w:tc>
          <w:tcPr>
            <w:tcW w:w="1136" w:type="dxa"/>
            <w:vMerge w:val="restart"/>
            <w:vAlign w:val="center"/>
          </w:tcPr>
          <w:p w:rsidR="00E82721" w:rsidRPr="00B259AD" w:rsidRDefault="00E82721" w:rsidP="00034D66">
            <w:pPr>
              <w:rPr>
                <w:ins w:id="18" w:author="李明諭" w:date="2018-04-25T13:53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9" w:author="李明諭" w:date="2018-04-25T13:53:00Z">
              <w:r w:rsidRPr="00B259AD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寄信處理</w:t>
              </w:r>
            </w:ins>
          </w:p>
        </w:tc>
        <w:tc>
          <w:tcPr>
            <w:tcW w:w="1274" w:type="dxa"/>
            <w:gridSpan w:val="2"/>
          </w:tcPr>
          <w:p w:rsidR="00E82721" w:rsidRPr="00B259AD" w:rsidRDefault="00E82721" w:rsidP="00034D66">
            <w:pPr>
              <w:rPr>
                <w:ins w:id="20" w:author="李明諭" w:date="2018-04-25T13:53:00Z"/>
                <w:rFonts w:ascii="細明體" w:eastAsia="細明體" w:hAnsi="細明體" w:hint="eastAsia"/>
                <w:sz w:val="20"/>
                <w:szCs w:val="20"/>
              </w:rPr>
            </w:pPr>
            <w:ins w:id="21" w:author="李明諭" w:date="2018-04-25T13:53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850" w:type="dxa"/>
          </w:tcPr>
          <w:p w:rsidR="00E82721" w:rsidRDefault="00E82721" w:rsidP="00034D66">
            <w:pPr>
              <w:rPr>
                <w:ins w:id="22" w:author="李明諭" w:date="2018-04-25T13:53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3" w:author="李明諭" w:date="2018-04-25T13:53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E82721" w:rsidRPr="00B259AD" w:rsidTr="00E82721">
        <w:trPr>
          <w:ins w:id="24" w:author="李明諭" w:date="2018-04-25T13:53:00Z"/>
        </w:trPr>
        <w:tc>
          <w:tcPr>
            <w:tcW w:w="1136" w:type="dxa"/>
            <w:vMerge/>
          </w:tcPr>
          <w:p w:rsidR="00E82721" w:rsidRDefault="00E82721" w:rsidP="00034D66">
            <w:pPr>
              <w:rPr>
                <w:ins w:id="25" w:author="李明諭" w:date="2018-04-25T13:53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4" w:type="dxa"/>
            <w:gridSpan w:val="2"/>
          </w:tcPr>
          <w:p w:rsidR="00E82721" w:rsidRPr="00B259AD" w:rsidRDefault="00E82721" w:rsidP="00034D66">
            <w:pPr>
              <w:rPr>
                <w:ins w:id="26" w:author="李明諭" w:date="2018-04-25T13:53:00Z"/>
                <w:rFonts w:ascii="細明體" w:eastAsia="細明體" w:hAnsi="細明體" w:hint="eastAsia"/>
                <w:sz w:val="20"/>
                <w:szCs w:val="20"/>
              </w:rPr>
            </w:pPr>
            <w:ins w:id="27" w:author="李明諭" w:date="2018-04-25T13:53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850" w:type="dxa"/>
          </w:tcPr>
          <w:p w:rsidR="00E82721" w:rsidRPr="00B259AD" w:rsidRDefault="00E82721" w:rsidP="00034D66">
            <w:pPr>
              <w:rPr>
                <w:ins w:id="28" w:author="李明諭" w:date="2018-04-25T13:53:00Z"/>
                <w:rFonts w:ascii="細明體" w:eastAsia="細明體" w:hAnsi="細明體" w:hint="eastAsia"/>
                <w:sz w:val="20"/>
                <w:szCs w:val="20"/>
              </w:rPr>
            </w:pPr>
            <w:ins w:id="29" w:author="李明諭" w:date="2018-04-25T13:53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FE13F2" w:rsidRPr="00BE312B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cs="Courier New" w:hint="eastAsia"/>
        </w:rPr>
        <w:t>程式流程圖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FE13F2" w:rsidRPr="00BE312B" w:rsidRDefault="00FE13F2" w:rsidP="00FE13F2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FE13F2" w:rsidRPr="00BE312B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</w:rPr>
        <w:t>相關檔案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FE13F2" w:rsidRPr="00BE312B" w:rsidTr="00A27449">
        <w:tc>
          <w:tcPr>
            <w:tcW w:w="398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刪除</w:t>
            </w:r>
          </w:p>
        </w:tc>
      </w:tr>
      <w:tr w:rsidR="00A27449" w:rsidRPr="00BE312B" w:rsidTr="00A27449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A27449" w:rsidRPr="00BE312B" w:rsidRDefault="00A27449" w:rsidP="00FE13F2">
            <w:pPr>
              <w:widowControl/>
              <w:numPr>
                <w:ilvl w:val="0"/>
                <w:numId w:val="11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A27449" w:rsidRPr="00BE312B" w:rsidRDefault="00A27449" w:rsidP="00F3103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A27449">
              <w:rPr>
                <w:rFonts w:ascii="新細明體" w:hAnsi="新細明體" w:hint="eastAsia"/>
                <w:lang w:eastAsia="zh-TW"/>
              </w:rPr>
              <w:t>理賠受理申請書檔</w:t>
            </w:r>
          </w:p>
        </w:tc>
        <w:tc>
          <w:tcPr>
            <w:tcW w:w="1191" w:type="pct"/>
          </w:tcPr>
          <w:p w:rsidR="00A27449" w:rsidRPr="00BE312B" w:rsidRDefault="00A27449" w:rsidP="00F3103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27449">
              <w:rPr>
                <w:rFonts w:ascii="新細明體" w:hAnsi="新細明體"/>
                <w:sz w:val="20"/>
                <w:szCs w:val="20"/>
              </w:rPr>
              <w:t>DTAAA010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A27449" w:rsidRPr="00BE312B" w:rsidTr="00A27449">
        <w:tblPrEx>
          <w:tblLook w:val="01E0" w:firstRow="1" w:lastRow="1" w:firstColumn="1" w:lastColumn="1" w:noHBand="0" w:noVBand="0"/>
        </w:tblPrEx>
        <w:tc>
          <w:tcPr>
            <w:tcW w:w="398" w:type="pct"/>
          </w:tcPr>
          <w:p w:rsidR="00A27449" w:rsidRPr="00BE312B" w:rsidRDefault="00A27449" w:rsidP="00FE13F2">
            <w:pPr>
              <w:widowControl/>
              <w:numPr>
                <w:ilvl w:val="0"/>
                <w:numId w:val="11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A27449" w:rsidRPr="00BE312B" w:rsidRDefault="00A27449" w:rsidP="0069738A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BE312B">
              <w:rPr>
                <w:rFonts w:ascii="新細明體" w:hAnsi="新細明體"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A27449" w:rsidRPr="00BE312B" w:rsidRDefault="00A27449" w:rsidP="006973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</w:rPr>
              <w:t>DTAAJ010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A27449" w:rsidRPr="00BE312B" w:rsidRDefault="00C22710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A27449" w:rsidRPr="00BE312B" w:rsidRDefault="00A27449" w:rsidP="0069738A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FE13F2" w:rsidRPr="00BE312B" w:rsidRDefault="00FE13F2" w:rsidP="00FE13F2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  <w:bookmarkStart w:id="30" w:name="_GoBack"/>
      <w:bookmarkEnd w:id="30"/>
    </w:p>
    <w:p w:rsidR="00FE13F2" w:rsidRPr="00BE312B" w:rsidRDefault="00FE13F2" w:rsidP="00FE13F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FE13F2" w:rsidRPr="00BE312B" w:rsidTr="00F31030">
        <w:tc>
          <w:tcPr>
            <w:tcW w:w="455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FE13F2" w:rsidRPr="00BE312B" w:rsidRDefault="00FE13F2" w:rsidP="00F3103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BE312B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FE13F2" w:rsidRPr="0031518E" w:rsidTr="00F31030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FE13F2" w:rsidRPr="0031518E" w:rsidRDefault="00FE13F2" w:rsidP="00F31030">
            <w:pPr>
              <w:widowControl/>
              <w:numPr>
                <w:ilvl w:val="0"/>
                <w:numId w:val="8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FE13F2" w:rsidRPr="0031518E" w:rsidRDefault="0031518E" w:rsidP="00F31030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>
              <w:rPr>
                <w:rFonts w:ascii="新細明體" w:hAnsi="新細明體" w:cs="Arial" w:hint="eastAsia"/>
                <w:lang w:eastAsia="zh-TW"/>
              </w:rPr>
              <w:t>人事單位資料</w:t>
            </w:r>
          </w:p>
        </w:tc>
        <w:tc>
          <w:tcPr>
            <w:tcW w:w="2159" w:type="pct"/>
          </w:tcPr>
          <w:p w:rsidR="00FE13F2" w:rsidRPr="0031518E" w:rsidRDefault="0031518E" w:rsidP="00F31030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kern w:val="2"/>
                <w:lang w:eastAsia="zh-TW"/>
              </w:rPr>
            </w:pPr>
            <w:r w:rsidRPr="0031518E">
              <w:rPr>
                <w:rFonts w:ascii="新細明體" w:hAnsi="新細明體" w:cs="Arial"/>
                <w:kern w:val="2"/>
                <w:lang w:eastAsia="zh-TW"/>
              </w:rPr>
              <w:t>DivData</w:t>
            </w:r>
          </w:p>
        </w:tc>
      </w:tr>
    </w:tbl>
    <w:p w:rsidR="00FE13F2" w:rsidRPr="00BE312B" w:rsidRDefault="00FE13F2" w:rsidP="00FE13F2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szCs w:val="24"/>
          <w:lang w:eastAsia="zh-TW"/>
        </w:rPr>
      </w:pPr>
    </w:p>
    <w:p w:rsidR="00772505" w:rsidRPr="00BE312B" w:rsidRDefault="0077250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畫面：</w:t>
      </w:r>
    </w:p>
    <w:p w:rsidR="00772505" w:rsidRDefault="006E4A33" w:rsidP="00EE057D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97.5pt">
            <v:imagedata r:id="rId7" o:title="55"/>
          </v:shape>
        </w:pict>
      </w:r>
    </w:p>
    <w:p w:rsidR="00723B7B" w:rsidRDefault="00430F86" w:rsidP="00EE057D">
      <w:pPr>
        <w:pStyle w:val="Tabletext"/>
        <w:keepLines w:val="0"/>
        <w:spacing w:after="0" w:line="240" w:lineRule="auto"/>
        <w:rPr>
          <w:ins w:id="31" w:author="李明諭" w:date="2018-04-25T13:46:00Z"/>
          <w:rFonts w:ascii="新細明體" w:hAnsi="新細明體"/>
          <w:kern w:val="2"/>
          <w:szCs w:val="24"/>
          <w:lang w:eastAsia="zh-TW"/>
        </w:rPr>
      </w:pPr>
      <w:ins w:id="32" w:author="李明諭" w:date="2018-04-25T13:56:00Z">
        <w:r>
          <w:rPr>
            <w:rFonts w:ascii="新細明體" w:hAnsi="新細明體" w:hint="eastAsia"/>
            <w:kern w:val="2"/>
            <w:szCs w:val="24"/>
            <w:lang w:eastAsia="zh-TW"/>
          </w:rPr>
          <w:t>現行頁面</w:t>
        </w:r>
      </w:ins>
      <w:ins w:id="33" w:author="李明諭" w:date="2018-04-25T14:16:00Z">
        <w:r w:rsidR="00657EA7">
          <w:rPr>
            <w:rFonts w:ascii="新細明體" w:hAnsi="新細明體" w:hint="eastAsia"/>
            <w:kern w:val="2"/>
            <w:szCs w:val="24"/>
            <w:lang w:eastAsia="zh-TW"/>
          </w:rPr>
          <w:t>調整</w:t>
        </w:r>
      </w:ins>
    </w:p>
    <w:p w:rsidR="00E82721" w:rsidRDefault="00430F86" w:rsidP="00EE057D">
      <w:pPr>
        <w:pStyle w:val="Tabletext"/>
        <w:keepLines w:val="0"/>
        <w:spacing w:after="0" w:line="240" w:lineRule="auto"/>
        <w:rPr>
          <w:ins w:id="34" w:author="李明諭" w:date="2018-04-25T13:56:00Z"/>
          <w:noProof/>
          <w:lang w:eastAsia="zh-TW"/>
        </w:rPr>
      </w:pPr>
      <w:ins w:id="35" w:author="李明諭" w:date="2018-04-25T14:01:00Z">
        <w:r w:rsidRPr="002433A5">
          <w:rPr>
            <w:noProof/>
            <w:lang w:eastAsia="zh-TW"/>
          </w:rPr>
          <w:pict>
            <v:shape id="圖片 1" o:spid="_x0000_i1026" type="#_x0000_t75" style="width:504.75pt;height:255pt;visibility:visible">
              <v:imagedata r:id="rId8" o:title=""/>
            </v:shape>
          </w:pict>
        </w:r>
      </w:ins>
    </w:p>
    <w:p w:rsidR="00430F86" w:rsidRDefault="00246074" w:rsidP="00EE057D">
      <w:pPr>
        <w:pStyle w:val="Tabletext"/>
        <w:keepLines w:val="0"/>
        <w:spacing w:after="0" w:line="240" w:lineRule="auto"/>
        <w:rPr>
          <w:ins w:id="36" w:author="李明諭" w:date="2018-04-25T14:14:00Z"/>
          <w:rFonts w:ascii="新細明體" w:hAnsi="新細明體"/>
          <w:kern w:val="2"/>
          <w:szCs w:val="24"/>
          <w:lang w:eastAsia="zh-TW"/>
        </w:rPr>
      </w:pPr>
      <w:ins w:id="37" w:author="李明諭" w:date="2018-04-25T14:14:00Z">
        <w:r>
          <w:rPr>
            <w:rFonts w:ascii="新細明體" w:hAnsi="新細明體" w:hint="eastAsia"/>
            <w:kern w:val="2"/>
            <w:szCs w:val="24"/>
            <w:lang w:eastAsia="zh-TW"/>
          </w:rPr>
          <w:t>內容調整文字為:</w:t>
        </w:r>
      </w:ins>
    </w:p>
    <w:p w:rsidR="009D2826" w:rsidRPr="009D2826" w:rsidRDefault="009D2826" w:rsidP="009D2826">
      <w:pPr>
        <w:pStyle w:val="Tabletext"/>
        <w:rPr>
          <w:ins w:id="38" w:author="李明諭" w:date="2018-04-25T14:15:00Z"/>
          <w:rFonts w:ascii="新細明體" w:hAnsi="新細明體"/>
          <w:lang w:eastAsia="zh-TW"/>
        </w:rPr>
      </w:pPr>
      <w:ins w:id="39" w:author="李明諭" w:date="2018-04-25T14:15:00Z">
        <w:r w:rsidRPr="009D2826">
          <w:rPr>
            <w:rFonts w:ascii="新細明體" w:hAnsi="新細明體" w:hint="eastAsia"/>
            <w:lang w:eastAsia="zh-TW"/>
          </w:rPr>
          <w:t>由於核賠需要，請於下列補全到期日前，協助保戶提供下列文件資料，以加速公司的審理效率，並請代為轉達公司慰問之意，謝謝。</w:t>
        </w:r>
      </w:ins>
    </w:p>
    <w:p w:rsidR="00246074" w:rsidRDefault="00246074" w:rsidP="00EE057D">
      <w:pPr>
        <w:pStyle w:val="Tabletext"/>
        <w:keepLines w:val="0"/>
        <w:spacing w:after="0" w:line="240" w:lineRule="auto"/>
        <w:rPr>
          <w:ins w:id="40" w:author="李明諭" w:date="2018-04-25T14:04:00Z"/>
          <w:rFonts w:ascii="新細明體" w:hAnsi="新細明體"/>
          <w:kern w:val="2"/>
          <w:szCs w:val="24"/>
          <w:lang w:eastAsia="zh-TW"/>
        </w:rPr>
      </w:pPr>
    </w:p>
    <w:p w:rsidR="00430F86" w:rsidRPr="00BE312B" w:rsidRDefault="00430F86" w:rsidP="00EE057D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ins w:id="41" w:author="李明諭" w:date="2018-04-25T14:04:00Z">
        <w:r w:rsidRPr="002433A5">
          <w:rPr>
            <w:noProof/>
            <w:lang w:eastAsia="zh-TW"/>
          </w:rPr>
          <w:lastRenderedPageBreak/>
          <w:pict>
            <v:shape id="_x0000_i1027" type="#_x0000_t75" style="width:504.75pt;height:255pt;visibility:visible">
              <v:imagedata r:id="rId9" o:title=""/>
            </v:shape>
          </w:pict>
        </w:r>
      </w:ins>
    </w:p>
    <w:p w:rsidR="00772505" w:rsidRPr="00BE312B" w:rsidRDefault="0077250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程式內容：</w:t>
      </w:r>
    </w:p>
    <w:p w:rsidR="00772505" w:rsidRPr="00BE312B" w:rsidRDefault="0077250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初始：</w:t>
      </w:r>
    </w:p>
    <w:p w:rsidR="00772505" w:rsidRDefault="00772505" w:rsidP="00723B7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723B7B">
        <w:rPr>
          <w:rFonts w:ascii="新細明體" w:hAnsi="新細明體" w:hint="eastAsia"/>
          <w:kern w:val="2"/>
          <w:szCs w:val="24"/>
          <w:lang w:eastAsia="zh-TW"/>
        </w:rPr>
        <w:t>查詢方式</w:t>
      </w:r>
      <w:r w:rsidR="00723B7B" w:rsidRPr="00723B7B">
        <w:rPr>
          <w:rFonts w:ascii="新細明體" w:hAnsi="新細明體" w:hint="eastAsia"/>
          <w:kern w:val="2"/>
          <w:szCs w:val="24"/>
          <w:lang w:eastAsia="zh-TW"/>
        </w:rPr>
        <w:t>預設為送件人整批列印，</w:t>
      </w:r>
      <w:r w:rsidRPr="00723B7B">
        <w:rPr>
          <w:rFonts w:ascii="新細明體" w:hAnsi="新細明體" w:hint="eastAsia"/>
          <w:kern w:val="2"/>
          <w:szCs w:val="24"/>
          <w:lang w:eastAsia="zh-TW"/>
        </w:rPr>
        <w:t>其餘攔位空白。</w:t>
      </w:r>
    </w:p>
    <w:p w:rsidR="00723B7B" w:rsidRPr="00723B7B" w:rsidRDefault="00723B7B" w:rsidP="00723B7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查詢明細(藍色區塊)先不顯示</w:t>
      </w:r>
      <w:r w:rsidRPr="00723B7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2505" w:rsidRDefault="00A27449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按</w:t>
      </w:r>
      <w:r w:rsidR="00772505" w:rsidRPr="00BE312B">
        <w:rPr>
          <w:rFonts w:ascii="新細明體" w:hAnsi="新細明體" w:hint="eastAsia"/>
          <w:kern w:val="2"/>
          <w:szCs w:val="24"/>
          <w:lang w:eastAsia="zh-TW"/>
        </w:rPr>
        <w:t>查詢</w:t>
      </w:r>
      <w:r>
        <w:rPr>
          <w:rFonts w:ascii="新細明體" w:hAnsi="新細明體" w:hint="eastAsia"/>
          <w:kern w:val="2"/>
          <w:szCs w:val="24"/>
          <w:lang w:eastAsia="zh-TW"/>
        </w:rPr>
        <w:t>按鈕</w:t>
      </w:r>
      <w:r w:rsidR="00772505"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23B7B" w:rsidRDefault="00723B7B" w:rsidP="00723B7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資料檢核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A27449" w:rsidRDefault="00A2744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若選擇送件人整批列印區間</w:t>
      </w:r>
    </w:p>
    <w:p w:rsidR="00A27449" w:rsidRDefault="00A27449" w:rsidP="00A2744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送件人整批列印區間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不是兩個正確民國年日期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顯示錯誤訊息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請輸入正確日期區間</w:t>
      </w:r>
      <w:r>
        <w:rPr>
          <w:rFonts w:ascii="新細明體" w:hAnsi="新細明體"/>
          <w:kern w:val="2"/>
          <w:szCs w:val="24"/>
          <w:lang w:eastAsia="zh-TW"/>
        </w:rPr>
        <w:t>”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A27449" w:rsidRDefault="00A27449" w:rsidP="00A2744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日期區間大於五天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顯示錯誤訊息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日期區間不能大於五天</w:t>
      </w:r>
      <w:r>
        <w:rPr>
          <w:rFonts w:ascii="新細明體" w:hAnsi="新細明體"/>
          <w:kern w:val="2"/>
          <w:szCs w:val="24"/>
          <w:lang w:eastAsia="zh-TW"/>
        </w:rPr>
        <w:t>”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2505" w:rsidRPr="00BE312B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選擇事故者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ID：</w:t>
      </w:r>
    </w:p>
    <w:p w:rsidR="00772505" w:rsidRPr="00BE312B" w:rsidRDefault="0077250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事故者</w:t>
      </w:r>
      <w:r w:rsidR="00A27449" w:rsidRPr="00BE312B">
        <w:rPr>
          <w:rFonts w:ascii="新細明體" w:hAnsi="新細明體" w:hint="eastAsia"/>
          <w:kern w:val="2"/>
          <w:szCs w:val="24"/>
          <w:lang w:eastAsia="zh-TW"/>
        </w:rPr>
        <w:t>ID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空白，顯示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錯誤訊息</w:t>
      </w:r>
      <w:r w:rsidR="00A27449">
        <w:rPr>
          <w:rFonts w:ascii="新細明體" w:hAnsi="新細明體"/>
          <w:kern w:val="2"/>
          <w:szCs w:val="24"/>
          <w:lang w:eastAsia="zh-TW"/>
        </w:rPr>
        <w:t>“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請輸入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事故者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</w:t>
      </w:r>
      <w:r w:rsidRPr="00BE312B">
        <w:rPr>
          <w:rFonts w:ascii="新細明體" w:hAnsi="新細明體"/>
          <w:kern w:val="2"/>
          <w:szCs w:val="24"/>
          <w:lang w:eastAsia="zh-TW"/>
        </w:rPr>
        <w:t>”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2505" w:rsidRPr="00BE312B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選擇員工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ID：</w:t>
      </w:r>
    </w:p>
    <w:p w:rsidR="00772505" w:rsidRPr="00BE312B" w:rsidRDefault="00A2744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員工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ID空白，顯示</w:t>
      </w:r>
      <w:r>
        <w:rPr>
          <w:rFonts w:ascii="新細明體" w:hAnsi="新細明體" w:hint="eastAsia"/>
          <w:kern w:val="2"/>
          <w:szCs w:val="24"/>
          <w:lang w:eastAsia="zh-TW"/>
        </w:rPr>
        <w:t>錯誤訊息</w:t>
      </w:r>
      <w:r>
        <w:rPr>
          <w:rFonts w:ascii="新細明體" w:hAnsi="新細明體"/>
          <w:kern w:val="2"/>
          <w:szCs w:val="24"/>
          <w:lang w:eastAsia="zh-TW"/>
        </w:rPr>
        <w:t>“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請輸入</w:t>
      </w:r>
      <w:r>
        <w:rPr>
          <w:rFonts w:ascii="新細明體" w:hAnsi="新細明體" w:hint="eastAsia"/>
          <w:kern w:val="2"/>
          <w:szCs w:val="24"/>
          <w:lang w:eastAsia="zh-TW"/>
        </w:rPr>
        <w:t>員工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</w:t>
      </w:r>
      <w:r w:rsidRPr="00BE312B">
        <w:rPr>
          <w:rFonts w:ascii="新細明體" w:hAnsi="新細明體"/>
          <w:kern w:val="2"/>
          <w:szCs w:val="24"/>
          <w:lang w:eastAsia="zh-TW"/>
        </w:rPr>
        <w:t>”</w:t>
      </w:r>
      <w:r w:rsidR="00772505"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2505" w:rsidRPr="00BE312B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A27449">
        <w:rPr>
          <w:rFonts w:ascii="新細明體" w:hAnsi="新細明體" w:hint="eastAsia"/>
          <w:kern w:val="2"/>
          <w:szCs w:val="24"/>
          <w:lang w:eastAsia="zh-TW"/>
        </w:rPr>
        <w:t>選擇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受理編號：</w:t>
      </w:r>
    </w:p>
    <w:p w:rsidR="00A27449" w:rsidRPr="00BE312B" w:rsidRDefault="00A2744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若受理編號</w:t>
      </w:r>
      <w:r>
        <w:rPr>
          <w:rFonts w:ascii="新細明體" w:hAnsi="新細明體" w:hint="eastAsia"/>
          <w:kern w:val="2"/>
          <w:szCs w:val="24"/>
          <w:lang w:eastAsia="zh-TW"/>
        </w:rPr>
        <w:t>長度不是十四碼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或第十二碼不是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G</w:t>
      </w:r>
      <w:r>
        <w:rPr>
          <w:rFonts w:ascii="新細明體" w:hAnsi="新細明體"/>
          <w:kern w:val="2"/>
          <w:szCs w:val="24"/>
          <w:lang w:eastAsia="zh-TW"/>
        </w:rPr>
        <w:t>”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，顯示</w:t>
      </w:r>
      <w:r>
        <w:rPr>
          <w:rFonts w:ascii="新細明體" w:hAnsi="新細明體" w:hint="eastAsia"/>
          <w:kern w:val="2"/>
          <w:szCs w:val="24"/>
          <w:lang w:eastAsia="zh-TW"/>
        </w:rPr>
        <w:t>錯誤訊息</w:t>
      </w:r>
      <w:r>
        <w:rPr>
          <w:rFonts w:ascii="新細明體" w:hAnsi="新細明體"/>
          <w:kern w:val="2"/>
          <w:szCs w:val="24"/>
          <w:lang w:eastAsia="zh-TW"/>
        </w:rPr>
        <w:t>“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請輸入</w:t>
      </w:r>
      <w:r>
        <w:rPr>
          <w:rFonts w:ascii="新細明體" w:hAnsi="新細明體" w:hint="eastAsia"/>
          <w:kern w:val="2"/>
          <w:szCs w:val="24"/>
          <w:lang w:eastAsia="zh-TW"/>
        </w:rPr>
        <w:t>正確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 w:rsidRPr="00BE312B">
        <w:rPr>
          <w:rFonts w:ascii="新細明體" w:hAnsi="新細明體"/>
          <w:kern w:val="2"/>
          <w:szCs w:val="24"/>
          <w:lang w:eastAsia="zh-TW"/>
        </w:rPr>
        <w:t>”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CA32BD" w:rsidRDefault="0077250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讀取</w:t>
      </w:r>
      <w:r w:rsidR="00B670D5">
        <w:rPr>
          <w:rFonts w:ascii="新細明體" w:hAnsi="新細明體" w:hint="eastAsia"/>
          <w:kern w:val="2"/>
          <w:szCs w:val="24"/>
          <w:lang w:eastAsia="zh-TW"/>
        </w:rPr>
        <w:t>補全案件明細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72505" w:rsidRDefault="00CA32BD" w:rsidP="00CA32B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</w:t>
      </w:r>
      <w:r w:rsidRPr="00A27449">
        <w:rPr>
          <w:rFonts w:ascii="新細明體" w:hAnsi="新細明體" w:hint="eastAsia"/>
          <w:lang w:eastAsia="zh-TW"/>
        </w:rPr>
        <w:t>理賠受理申請書檔</w:t>
      </w:r>
      <w:r>
        <w:rPr>
          <w:rFonts w:ascii="新細明體" w:hAnsi="新細明體" w:hint="eastAsia"/>
          <w:lang w:eastAsia="zh-TW"/>
        </w:rPr>
        <w:t>DTAAA010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條件如下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C67946" w:rsidRDefault="00C67946" w:rsidP="00CA32B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(APLY_NO)第12碼 = 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G</w:t>
      </w:r>
      <w:r>
        <w:rPr>
          <w:rFonts w:ascii="新細明體" w:hAnsi="新細明體"/>
          <w:kern w:val="2"/>
          <w:szCs w:val="24"/>
          <w:lang w:eastAsia="zh-TW"/>
        </w:rPr>
        <w:t>”</w:t>
      </w:r>
    </w:p>
    <w:p w:rsidR="00CA32BD" w:rsidRDefault="00CA32BD" w:rsidP="00CA32B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若選擇送件人整批列印區間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CA32BD" w:rsidRDefault="00CA32BD" w:rsidP="00CA32B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CA32BD">
        <w:rPr>
          <w:rFonts w:ascii="新細明體" w:hAnsi="新細明體" w:hint="eastAsia"/>
          <w:kern w:val="2"/>
          <w:szCs w:val="24"/>
          <w:lang w:eastAsia="zh-TW"/>
        </w:rPr>
        <w:t>送件人ID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A32BD">
        <w:rPr>
          <w:rFonts w:ascii="新細明體" w:hAnsi="新細明體"/>
          <w:kern w:val="2"/>
          <w:szCs w:val="24"/>
          <w:lang w:eastAsia="zh-TW"/>
        </w:rPr>
        <w:t>TRN_ID</w:t>
      </w:r>
      <w:r>
        <w:rPr>
          <w:rFonts w:ascii="新細明體" w:hAnsi="新細明體" w:hint="eastAsia"/>
          <w:kern w:val="2"/>
          <w:szCs w:val="24"/>
          <w:lang w:eastAsia="zh-TW"/>
        </w:rPr>
        <w:t>) = 登入者ID</w:t>
      </w:r>
    </w:p>
    <w:p w:rsidR="00CA32BD" w:rsidRDefault="00CA32BD" w:rsidP="00CA32B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選擇事故者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ID：</w:t>
      </w:r>
    </w:p>
    <w:p w:rsidR="00CA32BD" w:rsidRDefault="00CA32BD" w:rsidP="00CA32B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lastRenderedPageBreak/>
        <w:t>DTAAA010.事故者ID(</w:t>
      </w:r>
      <w:r w:rsidRPr="00CA32BD">
        <w:rPr>
          <w:rFonts w:ascii="新細明體" w:hAnsi="新細明體"/>
          <w:kern w:val="2"/>
          <w:szCs w:val="24"/>
          <w:lang w:eastAsia="zh-TW"/>
        </w:rPr>
        <w:t>OCR_ID</w:t>
      </w:r>
      <w:r>
        <w:rPr>
          <w:rFonts w:ascii="新細明體" w:hAnsi="新細明體" w:hint="eastAsia"/>
          <w:kern w:val="2"/>
          <w:szCs w:val="24"/>
          <w:lang w:eastAsia="zh-TW"/>
        </w:rPr>
        <w:t>) = 畫面.事故者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</w:t>
      </w:r>
    </w:p>
    <w:p w:rsidR="00CA32BD" w:rsidRDefault="00CA32BD" w:rsidP="00CA32B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選擇員工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ID：</w:t>
      </w:r>
    </w:p>
    <w:p w:rsidR="00CA32BD" w:rsidRDefault="00CA32BD" w:rsidP="00CA32B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CA32BD">
        <w:rPr>
          <w:rFonts w:ascii="新細明體" w:hAnsi="新細明體" w:hint="eastAsia"/>
          <w:kern w:val="2"/>
          <w:szCs w:val="24"/>
          <w:lang w:eastAsia="zh-TW"/>
        </w:rPr>
        <w:t>員工ID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A32BD">
        <w:rPr>
          <w:rFonts w:ascii="新細明體" w:hAnsi="新細明體"/>
          <w:kern w:val="2"/>
          <w:szCs w:val="24"/>
          <w:lang w:eastAsia="zh-TW"/>
        </w:rPr>
        <w:t>EMP_ID</w:t>
      </w:r>
      <w:r>
        <w:rPr>
          <w:rFonts w:ascii="新細明體" w:hAnsi="新細明體" w:hint="eastAsia"/>
          <w:kern w:val="2"/>
          <w:szCs w:val="24"/>
          <w:lang w:eastAsia="zh-TW"/>
        </w:rPr>
        <w:t>) = 畫面.</w:t>
      </w:r>
      <w:r w:rsidRPr="00CA32BD">
        <w:rPr>
          <w:rFonts w:ascii="新細明體" w:hAnsi="新細明體" w:hint="eastAsia"/>
          <w:kern w:val="2"/>
          <w:szCs w:val="24"/>
          <w:lang w:eastAsia="zh-TW"/>
        </w:rPr>
        <w:t>員工ID</w:t>
      </w:r>
    </w:p>
    <w:p w:rsidR="00CA32BD" w:rsidRDefault="00CA32BD" w:rsidP="00CA32B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若</w:t>
      </w:r>
      <w:r>
        <w:rPr>
          <w:rFonts w:ascii="新細明體" w:hAnsi="新細明體" w:hint="eastAsia"/>
          <w:kern w:val="2"/>
          <w:szCs w:val="24"/>
          <w:lang w:eastAsia="zh-TW"/>
        </w:rPr>
        <w:t>選擇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受理編號：</w:t>
      </w:r>
    </w:p>
    <w:p w:rsidR="00CA32BD" w:rsidRPr="00BE312B" w:rsidRDefault="00CA32BD" w:rsidP="00CA32B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 = 畫面.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</w:p>
    <w:p w:rsidR="00CA32BD" w:rsidRDefault="00CA32BD" w:rsidP="00CA32B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INNER JOIN</w:t>
      </w:r>
      <w:r w:rsidRPr="00CA32BD">
        <w:rPr>
          <w:rFonts w:ascii="新細明體" w:hAnsi="新細明體" w:hint="eastAsia"/>
          <w:kern w:val="2"/>
          <w:szCs w:val="24"/>
          <w:lang w:eastAsia="zh-TW"/>
        </w:rPr>
        <w:t>補件紀錄檔</w:t>
      </w:r>
      <w:r>
        <w:rPr>
          <w:rFonts w:ascii="新細明體" w:hAnsi="新細明體" w:hint="eastAsia"/>
          <w:kern w:val="2"/>
          <w:szCs w:val="24"/>
          <w:lang w:eastAsia="zh-TW"/>
        </w:rPr>
        <w:t>DTAAJ010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條件如下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C67946" w:rsidRDefault="00C67946" w:rsidP="00C6794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 = DTAAJ010.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</w:t>
      </w:r>
    </w:p>
    <w:p w:rsidR="00C67946" w:rsidRDefault="00C67946" w:rsidP="00C6794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6D10C1">
        <w:rPr>
          <w:rFonts w:ascii="新細明體" w:hAnsi="新細明體" w:hint="eastAsia"/>
          <w:kern w:val="2"/>
          <w:szCs w:val="24"/>
          <w:lang w:eastAsia="zh-TW"/>
        </w:rPr>
        <w:t>J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C67946">
        <w:rPr>
          <w:rFonts w:ascii="新細明體" w:hAnsi="新細明體" w:hint="eastAsia"/>
          <w:kern w:val="2"/>
          <w:szCs w:val="24"/>
          <w:lang w:eastAsia="zh-TW"/>
        </w:rPr>
        <w:t>銷件輸入日期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67946">
        <w:rPr>
          <w:rFonts w:ascii="新細明體" w:hAnsi="新細明體"/>
          <w:kern w:val="2"/>
          <w:szCs w:val="24"/>
          <w:lang w:eastAsia="zh-TW"/>
        </w:rPr>
        <w:t>CAN_INPUT_TIME</w:t>
      </w:r>
      <w:r>
        <w:rPr>
          <w:rFonts w:ascii="新細明體" w:hAnsi="新細明體" w:hint="eastAsia"/>
          <w:kern w:val="2"/>
          <w:szCs w:val="24"/>
          <w:lang w:eastAsia="zh-TW"/>
        </w:rPr>
        <w:t>) IS NULL</w:t>
      </w:r>
    </w:p>
    <w:p w:rsidR="00085AFE" w:rsidRDefault="00085AFE" w:rsidP="00085AF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6D10C1">
        <w:rPr>
          <w:rFonts w:ascii="新細明體" w:hAnsi="新細明體" w:hint="eastAsia"/>
          <w:kern w:val="2"/>
          <w:szCs w:val="24"/>
          <w:lang w:eastAsia="zh-TW"/>
        </w:rPr>
        <w:t>J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085AFE">
        <w:rPr>
          <w:rFonts w:hint="eastAsia"/>
        </w:rPr>
        <w:t>是否顯示在客戶版補全通知書</w:t>
      </w:r>
      <w:r>
        <w:rPr>
          <w:rFonts w:hint="eastAsia"/>
          <w:lang w:eastAsia="zh-TW"/>
        </w:rPr>
        <w:t>(</w:t>
      </w:r>
      <w:r w:rsidRPr="00085AFE">
        <w:rPr>
          <w:rFonts w:ascii="新細明體" w:hAnsi="新細明體"/>
          <w:kern w:val="2"/>
          <w:szCs w:val="24"/>
          <w:lang w:eastAsia="zh-TW"/>
        </w:rPr>
        <w:t>IS_DISPLAY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) = 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Y</w:t>
      </w:r>
      <w:r>
        <w:rPr>
          <w:rFonts w:ascii="新細明體" w:hAnsi="新細明體"/>
          <w:kern w:val="2"/>
          <w:szCs w:val="24"/>
          <w:lang w:eastAsia="zh-TW"/>
        </w:rPr>
        <w:t>”</w:t>
      </w:r>
    </w:p>
    <w:p w:rsidR="00C67946" w:rsidRDefault="00C67946" w:rsidP="00C6794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若選擇送件人整批列印區間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5E75EC" w:rsidRPr="004D3A45" w:rsidRDefault="00C67946" w:rsidP="004D3A45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C67946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67946">
        <w:rPr>
          <w:rFonts w:ascii="新細明體" w:hAnsi="新細明體"/>
          <w:kern w:val="2"/>
          <w:szCs w:val="24"/>
          <w:lang w:eastAsia="zh-TW"/>
        </w:rPr>
        <w:t>KEYIN_TIME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  <w:r w:rsidR="00B670D5">
        <w:rPr>
          <w:rFonts w:ascii="新細明體" w:hAnsi="新細明體" w:hint="eastAsia"/>
          <w:kern w:val="2"/>
          <w:szCs w:val="24"/>
          <w:lang w:eastAsia="zh-TW"/>
        </w:rPr>
        <w:t>的日期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BETWEEN 畫面上的日期區間</w:t>
      </w:r>
    </w:p>
    <w:p w:rsidR="005E75EC" w:rsidRDefault="002C3BB6" w:rsidP="005E75EC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所需欄位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E372EB" w:rsidRDefault="00E372EB" w:rsidP="0031518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4D3A45">
        <w:rPr>
          <w:rFonts w:ascii="新細明體" w:hAnsi="新細明體" w:hint="eastAsia"/>
          <w:kern w:val="2"/>
          <w:szCs w:val="24"/>
          <w:lang w:eastAsia="zh-TW"/>
        </w:rPr>
        <w:t>J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</w:t>
      </w:r>
    </w:p>
    <w:p w:rsidR="002C3BB6" w:rsidRDefault="0031518E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</w:t>
      </w:r>
      <w:r w:rsidR="006A381F">
        <w:rPr>
          <w:rFonts w:ascii="新細明體" w:hAnsi="新細明體" w:hint="eastAsia"/>
          <w:kern w:val="2"/>
          <w:szCs w:val="24"/>
          <w:lang w:eastAsia="zh-TW"/>
        </w:rPr>
        <w:t>.</w:t>
      </w:r>
      <w:r w:rsidR="004D3A45">
        <w:rPr>
          <w:rFonts w:ascii="新細明體" w:hAnsi="新細明體" w:hint="eastAsia"/>
          <w:kern w:val="2"/>
          <w:szCs w:val="24"/>
          <w:lang w:eastAsia="zh-TW"/>
        </w:rPr>
        <w:t>公司名稱</w:t>
      </w:r>
      <w:r w:rsidR="006A381F">
        <w:rPr>
          <w:rFonts w:ascii="新細明體" w:hAnsi="新細明體" w:hint="eastAsia"/>
          <w:kern w:val="2"/>
          <w:szCs w:val="24"/>
          <w:lang w:eastAsia="zh-TW"/>
        </w:rPr>
        <w:t>(</w:t>
      </w:r>
      <w:r w:rsidR="004D3A45" w:rsidRPr="004D3A45">
        <w:rPr>
          <w:rFonts w:ascii="新細明體" w:hAnsi="新細明體"/>
          <w:kern w:val="2"/>
          <w:szCs w:val="24"/>
          <w:lang w:eastAsia="zh-TW"/>
        </w:rPr>
        <w:t>COMP_NAME</w:t>
      </w:r>
      <w:r w:rsidR="006A381F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1518E" w:rsidRDefault="00F3011D" w:rsidP="00F3011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4D3A45">
        <w:rPr>
          <w:rFonts w:ascii="新細明體" w:hAnsi="新細明體" w:hint="eastAsia"/>
          <w:kern w:val="2"/>
          <w:szCs w:val="24"/>
          <w:lang w:eastAsia="zh-TW"/>
        </w:rPr>
        <w:t>J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F3011D">
        <w:rPr>
          <w:rFonts w:ascii="新細明體" w:hAnsi="新細明體" w:hint="eastAsia"/>
          <w:kern w:val="2"/>
          <w:szCs w:val="24"/>
          <w:lang w:eastAsia="zh-TW"/>
        </w:rPr>
        <w:t>事故者姓名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F3011D">
        <w:rPr>
          <w:rFonts w:ascii="新細明體" w:hAnsi="新細明體"/>
          <w:kern w:val="2"/>
          <w:szCs w:val="24"/>
          <w:lang w:eastAsia="zh-TW"/>
        </w:rPr>
        <w:t>OCR_NAME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F3011D">
        <w:rPr>
          <w:rFonts w:ascii="新細明體" w:hAnsi="新細明體" w:hint="eastAsia"/>
          <w:kern w:val="2"/>
          <w:szCs w:val="24"/>
          <w:lang w:eastAsia="zh-TW"/>
        </w:rPr>
        <w:t>事故者</w:t>
      </w:r>
      <w:r>
        <w:rPr>
          <w:rFonts w:ascii="新細明體" w:hAnsi="新細明體" w:hint="eastAsia"/>
          <w:kern w:val="2"/>
          <w:szCs w:val="24"/>
          <w:lang w:eastAsia="zh-TW"/>
        </w:rPr>
        <w:t>ID(</w:t>
      </w:r>
      <w:r w:rsidRPr="00F3011D">
        <w:rPr>
          <w:rFonts w:ascii="新細明體" w:hAnsi="新細明體"/>
          <w:kern w:val="2"/>
          <w:szCs w:val="24"/>
          <w:lang w:eastAsia="zh-TW"/>
        </w:rPr>
        <w:t>OCR_</w:t>
      </w:r>
      <w:r>
        <w:rPr>
          <w:rFonts w:ascii="新細明體" w:hAnsi="新細明體" w:hint="eastAsia"/>
          <w:kern w:val="2"/>
          <w:szCs w:val="24"/>
          <w:lang w:eastAsia="zh-TW"/>
        </w:rPr>
        <w:t>ID)</w:t>
      </w:r>
    </w:p>
    <w:p w:rsidR="001E56FC" w:rsidRDefault="001E56FC" w:rsidP="001E56FC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EMP_NAME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1E56FC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</w:t>
      </w:r>
      <w:r>
        <w:rPr>
          <w:rFonts w:ascii="新細明體" w:hAnsi="新細明體" w:hint="eastAsia"/>
          <w:kern w:val="2"/>
          <w:szCs w:val="24"/>
          <w:lang w:eastAsia="zh-TW"/>
        </w:rPr>
        <w:t>ID(</w:t>
      </w:r>
      <w:r w:rsidRPr="001E56FC">
        <w:rPr>
          <w:rFonts w:ascii="新細明體" w:hAnsi="新細明體"/>
          <w:kern w:val="2"/>
          <w:szCs w:val="24"/>
          <w:lang w:eastAsia="zh-TW"/>
        </w:rPr>
        <w:t>EMP_</w:t>
      </w:r>
      <w:r>
        <w:rPr>
          <w:rFonts w:ascii="新細明體" w:hAnsi="新細明體" w:hint="eastAsia"/>
          <w:kern w:val="2"/>
          <w:szCs w:val="24"/>
          <w:lang w:eastAsia="zh-TW"/>
        </w:rPr>
        <w:t>ID)</w:t>
      </w:r>
    </w:p>
    <w:p w:rsidR="006E0919" w:rsidRDefault="00E372EB" w:rsidP="00E372E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E372EB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E372EB">
        <w:rPr>
          <w:rFonts w:ascii="新細明體" w:hAnsi="新細明體"/>
          <w:kern w:val="2"/>
          <w:szCs w:val="24"/>
          <w:lang w:eastAsia="zh-TW"/>
        </w:rPr>
        <w:t>KEYIN_TIME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  <w:r w:rsidR="00B670D5">
        <w:rPr>
          <w:rFonts w:ascii="新細明體" w:hAnsi="新細明體" w:hint="eastAsia"/>
          <w:kern w:val="2"/>
          <w:szCs w:val="24"/>
          <w:lang w:eastAsia="zh-TW"/>
        </w:rPr>
        <w:t>(只取日期)</w:t>
      </w:r>
    </w:p>
    <w:p w:rsidR="00B670D5" w:rsidRDefault="00B670D5" w:rsidP="00B670D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若查無資料</w:t>
      </w:r>
      <w:r w:rsidR="003A265A"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B670D5" w:rsidRDefault="00B670D5" w:rsidP="00B670D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顯示訊息：</w:t>
      </w:r>
      <w:r>
        <w:rPr>
          <w:rFonts w:ascii="新細明體" w:hAnsi="新細明體"/>
          <w:kern w:val="2"/>
          <w:szCs w:val="24"/>
          <w:lang w:eastAsia="zh-TW"/>
        </w:rPr>
        <w:t>“</w:t>
      </w:r>
      <w:r w:rsidRPr="00B670D5">
        <w:rPr>
          <w:rFonts w:ascii="新細明體" w:hAnsi="新細明體" w:hint="eastAsia"/>
          <w:kern w:val="2"/>
          <w:szCs w:val="24"/>
          <w:lang w:eastAsia="zh-TW"/>
        </w:rPr>
        <w:t>無</w:t>
      </w:r>
      <w:r>
        <w:rPr>
          <w:rFonts w:ascii="新細明體" w:hAnsi="新細明體" w:hint="eastAsia"/>
          <w:kern w:val="2"/>
          <w:szCs w:val="24"/>
          <w:lang w:eastAsia="zh-TW"/>
        </w:rPr>
        <w:t>須</w:t>
      </w:r>
      <w:r w:rsidRPr="00B670D5">
        <w:rPr>
          <w:rFonts w:ascii="新細明體" w:hAnsi="新細明體" w:hint="eastAsia"/>
          <w:kern w:val="2"/>
          <w:szCs w:val="24"/>
          <w:lang w:eastAsia="zh-TW"/>
        </w:rPr>
        <w:t>補全</w:t>
      </w:r>
      <w:r>
        <w:rPr>
          <w:rFonts w:ascii="新細明體" w:hAnsi="新細明體" w:hint="eastAsia"/>
          <w:kern w:val="2"/>
          <w:szCs w:val="24"/>
          <w:lang w:eastAsia="zh-TW"/>
        </w:rPr>
        <w:t>案件</w:t>
      </w:r>
      <w:r w:rsidRPr="00B670D5">
        <w:rPr>
          <w:rFonts w:ascii="新細明體" w:hAnsi="新細明體" w:hint="eastAsia"/>
          <w:kern w:val="2"/>
          <w:szCs w:val="24"/>
          <w:lang w:eastAsia="zh-TW"/>
        </w:rPr>
        <w:t>或補全</w:t>
      </w:r>
      <w:r>
        <w:rPr>
          <w:rFonts w:ascii="新細明體" w:hAnsi="新細明體" w:hint="eastAsia"/>
          <w:kern w:val="2"/>
          <w:szCs w:val="24"/>
          <w:lang w:eastAsia="zh-TW"/>
        </w:rPr>
        <w:t>案件</w:t>
      </w:r>
      <w:r w:rsidRPr="00B670D5">
        <w:rPr>
          <w:rFonts w:ascii="新細明體" w:hAnsi="新細明體" w:hint="eastAsia"/>
          <w:kern w:val="2"/>
          <w:szCs w:val="24"/>
          <w:lang w:eastAsia="zh-TW"/>
        </w:rPr>
        <w:t>已結案</w:t>
      </w:r>
      <w:r>
        <w:rPr>
          <w:rFonts w:ascii="新細明體" w:hAnsi="新細明體"/>
          <w:kern w:val="2"/>
          <w:szCs w:val="24"/>
          <w:lang w:eastAsia="zh-TW"/>
        </w:rPr>
        <w:t>”</w:t>
      </w:r>
      <w:r w:rsidR="003A265A" w:rsidRPr="00B670D5">
        <w:rPr>
          <w:rFonts w:ascii="新細明體" w:hAnsi="新細明體" w:hint="eastAsia"/>
          <w:lang w:eastAsia="zh-TW"/>
        </w:rPr>
        <w:t>。</w:t>
      </w:r>
    </w:p>
    <w:p w:rsidR="003A265A" w:rsidRDefault="003A265A" w:rsidP="00B670D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若有異常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3A265A" w:rsidRDefault="003A265A" w:rsidP="003A265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顯示訊息：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查詢補全案件明細異常!!</w:t>
      </w:r>
      <w:r>
        <w:rPr>
          <w:rFonts w:ascii="新細明體" w:hAnsi="新細明體"/>
          <w:kern w:val="2"/>
          <w:szCs w:val="24"/>
          <w:lang w:eastAsia="zh-TW"/>
        </w:rPr>
        <w:t>”</w:t>
      </w:r>
      <w:r>
        <w:rPr>
          <w:rFonts w:ascii="新細明體" w:hAnsi="新細明體" w:hint="eastAsia"/>
          <w:kern w:val="2"/>
          <w:szCs w:val="24"/>
          <w:lang w:eastAsia="zh-TW"/>
        </w:rPr>
        <w:t>+ 異常訊息</w:t>
      </w:r>
      <w:r w:rsidRPr="00B670D5">
        <w:rPr>
          <w:rFonts w:ascii="新細明體" w:hAnsi="新細明體" w:hint="eastAsia"/>
          <w:lang w:eastAsia="zh-TW"/>
        </w:rPr>
        <w:t>。</w:t>
      </w:r>
    </w:p>
    <w:p w:rsidR="00B670D5" w:rsidRPr="00B670D5" w:rsidRDefault="00B670D5" w:rsidP="00B670D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若有查到資料</w:t>
      </w:r>
      <w:r w:rsidR="003A265A"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72505" w:rsidRPr="00B670D5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670D5">
        <w:rPr>
          <w:rFonts w:ascii="新細明體" w:hAnsi="新細明體" w:hint="eastAsia"/>
          <w:lang w:eastAsia="zh-TW"/>
        </w:rPr>
        <w:t>同(受理編號 + 補全輸入日)，僅</w:t>
      </w:r>
      <w:r w:rsidR="00B670D5">
        <w:rPr>
          <w:rFonts w:ascii="新細明體" w:hAnsi="新細明體" w:hint="eastAsia"/>
          <w:lang w:eastAsia="zh-TW"/>
        </w:rPr>
        <w:t>取第</w:t>
      </w:r>
      <w:r w:rsidRPr="00B670D5">
        <w:rPr>
          <w:rFonts w:ascii="新細明體" w:hAnsi="新細明體" w:hint="eastAsia"/>
          <w:lang w:eastAsia="zh-TW"/>
        </w:rPr>
        <w:t>一筆。</w:t>
      </w:r>
    </w:p>
    <w:p w:rsidR="00772505" w:rsidRDefault="00772505" w:rsidP="00B670D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顯示訊息：</w:t>
      </w:r>
      <w:r w:rsidR="00B670D5">
        <w:rPr>
          <w:rFonts w:ascii="新細明體" w:hAnsi="新細明體"/>
          <w:kern w:val="2"/>
          <w:szCs w:val="24"/>
          <w:lang w:eastAsia="zh-TW"/>
        </w:rPr>
        <w:t>“</w:t>
      </w:r>
      <w:r w:rsidR="00B670D5" w:rsidRPr="00BE312B">
        <w:rPr>
          <w:rFonts w:ascii="新細明體" w:hAnsi="新細明體" w:hint="eastAsia"/>
          <w:kern w:val="2"/>
          <w:szCs w:val="24"/>
          <w:lang w:eastAsia="zh-TW"/>
        </w:rPr>
        <w:t>查詢成功</w:t>
      </w:r>
      <w:r w:rsidR="00B670D5">
        <w:rPr>
          <w:rFonts w:ascii="新細明體" w:hAnsi="新細明體"/>
          <w:kern w:val="2"/>
          <w:szCs w:val="24"/>
          <w:lang w:eastAsia="zh-TW"/>
        </w:rPr>
        <w:t>”</w:t>
      </w:r>
      <w:r w:rsidR="00B670D5" w:rsidRPr="00B670D5">
        <w:rPr>
          <w:rFonts w:ascii="新細明體" w:hAnsi="新細明體" w:hint="eastAsia"/>
          <w:lang w:eastAsia="zh-TW"/>
        </w:rPr>
        <w:t>。</w:t>
      </w:r>
    </w:p>
    <w:p w:rsidR="00601579" w:rsidRDefault="00601579" w:rsidP="0060157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資料顯示在畫面上</w:t>
      </w:r>
      <w:r w:rsidRPr="00B670D5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格式如下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601579" w:rsidRPr="00601579" w:rsidTr="004E5DE1">
        <w:tc>
          <w:tcPr>
            <w:tcW w:w="720" w:type="dxa"/>
            <w:shd w:val="clear" w:color="auto" w:fill="FFFF00"/>
          </w:tcPr>
          <w:p w:rsidR="00601579" w:rsidRPr="00601579" w:rsidRDefault="00601579" w:rsidP="004E5DE1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601579" w:rsidRPr="00601579" w:rsidRDefault="00601579" w:rsidP="004E5DE1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601579" w:rsidRPr="00601579" w:rsidRDefault="00601579" w:rsidP="004E5DE1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點選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pStyle w:val="ac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601579">
              <w:rPr>
                <w:rFonts w:ascii="新細明體" w:hAnsi="新細明體" w:hint="eastAsia"/>
                <w:sz w:val="20"/>
              </w:rPr>
              <w:t>CHECKBOX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bCs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pStyle w:val="ac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601579">
              <w:rPr>
                <w:rFonts w:ascii="新細明體" w:hAnsi="新細明體" w:hint="eastAsia"/>
                <w:sz w:val="20"/>
              </w:rPr>
              <w:t>DTAAJ010.受理編號(APLY_NO)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公司名稱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DTAAA010.公司名稱(</w:t>
            </w:r>
            <w:r w:rsidRPr="00601579">
              <w:rPr>
                <w:rFonts w:ascii="新細明體" w:hAnsi="新細明體"/>
                <w:sz w:val="20"/>
                <w:szCs w:val="20"/>
              </w:rPr>
              <w:t>COMP_NAME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事故者姓名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DTAAJ010.事故者姓名(</w:t>
            </w:r>
            <w:r w:rsidRPr="00601579">
              <w:rPr>
                <w:rFonts w:ascii="新細明體" w:hAnsi="新細明體"/>
                <w:sz w:val="20"/>
                <w:szCs w:val="20"/>
              </w:rPr>
              <w:t>OCR_NAME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DTAAJ010.事故者ID(</w:t>
            </w:r>
            <w:r w:rsidRPr="00601579">
              <w:rPr>
                <w:rFonts w:ascii="新細明體" w:hAnsi="新細明體"/>
                <w:sz w:val="20"/>
                <w:szCs w:val="20"/>
              </w:rPr>
              <w:t>OCR_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ID)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員工姓名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DTAAA010.員工姓名(</w:t>
            </w:r>
            <w:r w:rsidRPr="00601579">
              <w:rPr>
                <w:rFonts w:ascii="新細明體" w:hAnsi="新細明體"/>
                <w:sz w:val="20"/>
                <w:szCs w:val="20"/>
              </w:rPr>
              <w:t>EMP_NAME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員工ID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DTAAA010.員工ID(</w:t>
            </w:r>
            <w:r w:rsidRPr="00601579">
              <w:rPr>
                <w:rFonts w:ascii="新細明體" w:hAnsi="新細明體"/>
                <w:sz w:val="20"/>
                <w:szCs w:val="20"/>
              </w:rPr>
              <w:t>EMP_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ID)</w:t>
            </w:r>
          </w:p>
        </w:tc>
      </w:tr>
      <w:tr w:rsidR="00601579" w:rsidRPr="00601579" w:rsidTr="004E5DE1">
        <w:tc>
          <w:tcPr>
            <w:tcW w:w="720" w:type="dxa"/>
          </w:tcPr>
          <w:p w:rsidR="00601579" w:rsidRPr="00601579" w:rsidRDefault="00601579" w:rsidP="00601579">
            <w:pPr>
              <w:pStyle w:val="ac"/>
              <w:numPr>
                <w:ilvl w:val="0"/>
                <w:numId w:val="12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601579" w:rsidRPr="00601579" w:rsidRDefault="00601579" w:rsidP="004E5DE1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601579">
              <w:rPr>
                <w:rFonts w:hint="eastAsia"/>
                <w:kern w:val="2"/>
                <w:sz w:val="20"/>
                <w:szCs w:val="20"/>
              </w:rPr>
              <w:t>補件輸入日期</w:t>
            </w:r>
          </w:p>
        </w:tc>
        <w:tc>
          <w:tcPr>
            <w:tcW w:w="5042" w:type="dxa"/>
          </w:tcPr>
          <w:p w:rsidR="00601579" w:rsidRPr="00601579" w:rsidRDefault="00601579" w:rsidP="004E5DE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01579">
              <w:rPr>
                <w:rFonts w:ascii="新細明體" w:hAnsi="新細明體" w:hint="eastAsia"/>
                <w:sz w:val="20"/>
                <w:szCs w:val="20"/>
              </w:rPr>
              <w:t>DTAAJ010.補件輸入日期(</w:t>
            </w:r>
            <w:r w:rsidRPr="00601579">
              <w:rPr>
                <w:rFonts w:ascii="新細明體" w:hAnsi="新細明體"/>
                <w:sz w:val="20"/>
                <w:szCs w:val="20"/>
              </w:rPr>
              <w:t>KEYIN_TIME</w:t>
            </w:r>
            <w:r w:rsidRPr="00601579">
              <w:rPr>
                <w:rFonts w:ascii="新細明體" w:hAnsi="新細明體" w:hint="eastAsia"/>
                <w:sz w:val="20"/>
                <w:szCs w:val="20"/>
              </w:rPr>
              <w:t>)(只取日期)</w:t>
            </w:r>
          </w:p>
        </w:tc>
      </w:tr>
    </w:tbl>
    <w:p w:rsidR="00601579" w:rsidRPr="00BE312B" w:rsidRDefault="00601579" w:rsidP="00601579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6E4A33" w:rsidRDefault="006E4A33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勾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點選</w:t>
      </w:r>
      <w:r>
        <w:rPr>
          <w:rFonts w:ascii="新細明體" w:hAnsi="新細明體"/>
          <w:kern w:val="2"/>
          <w:szCs w:val="24"/>
          <w:lang w:eastAsia="zh-TW"/>
        </w:rPr>
        <w:t>”</w:t>
      </w:r>
      <w:r>
        <w:rPr>
          <w:rFonts w:ascii="新細明體" w:hAnsi="新細明體" w:hint="eastAsia"/>
          <w:kern w:val="2"/>
          <w:szCs w:val="24"/>
          <w:lang w:eastAsia="zh-TW"/>
        </w:rPr>
        <w:t>旁邊的CHECKBOX,下面的CHECKBOX全部打勾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772505" w:rsidRPr="00BE312B" w:rsidRDefault="00B670D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按</w:t>
      </w:r>
      <w:r w:rsidR="00772505" w:rsidRPr="00BE312B">
        <w:rPr>
          <w:rFonts w:ascii="新細明體" w:hAnsi="新細明體" w:hint="eastAsia"/>
          <w:kern w:val="2"/>
          <w:szCs w:val="24"/>
          <w:lang w:eastAsia="zh-TW"/>
        </w:rPr>
        <w:t>列印</w:t>
      </w:r>
      <w:r>
        <w:rPr>
          <w:rFonts w:ascii="新細明體" w:hAnsi="新細明體" w:hint="eastAsia"/>
          <w:kern w:val="2"/>
          <w:szCs w:val="24"/>
          <w:lang w:eastAsia="zh-TW"/>
        </w:rPr>
        <w:t>按鈕</w:t>
      </w:r>
      <w:r w:rsidR="00772505"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72505" w:rsidRPr="00BE312B" w:rsidRDefault="00B670D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資料檢核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72505" w:rsidRPr="00BE312B" w:rsidRDefault="0077250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BE312B">
        <w:rPr>
          <w:rFonts w:ascii="新細明體" w:hAnsi="新細明體" w:hint="eastAsia"/>
          <w:kern w:val="2"/>
          <w:szCs w:val="24"/>
          <w:lang w:eastAsia="zh-TW"/>
        </w:rPr>
        <w:t>至少</w:t>
      </w:r>
      <w:r w:rsidR="00B670D5">
        <w:rPr>
          <w:rFonts w:ascii="新細明體" w:hAnsi="新細明體" w:hint="eastAsia"/>
          <w:kern w:val="2"/>
          <w:szCs w:val="24"/>
          <w:lang w:eastAsia="zh-TW"/>
        </w:rPr>
        <w:t>勾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選一項列印</w:t>
      </w:r>
      <w:r w:rsidR="00B670D5" w:rsidRPr="00B670D5">
        <w:rPr>
          <w:rFonts w:ascii="新細明體" w:hAnsi="新細明體" w:hint="eastAsia"/>
          <w:lang w:eastAsia="zh-TW"/>
        </w:rPr>
        <w:t>，</w:t>
      </w:r>
      <w:r w:rsidR="00B670D5">
        <w:rPr>
          <w:rFonts w:ascii="新細明體" w:hAnsi="新細明體" w:hint="eastAsia"/>
          <w:kern w:val="2"/>
          <w:szCs w:val="24"/>
          <w:lang w:eastAsia="zh-TW"/>
        </w:rPr>
        <w:t>否則顯示錯誤訊息</w:t>
      </w:r>
      <w:r w:rsidR="00B670D5">
        <w:rPr>
          <w:rFonts w:ascii="新細明體" w:hAnsi="新細明體"/>
          <w:kern w:val="2"/>
          <w:szCs w:val="24"/>
          <w:lang w:eastAsia="zh-TW"/>
        </w:rPr>
        <w:t>“</w:t>
      </w:r>
      <w:r w:rsidR="002C21D0">
        <w:rPr>
          <w:rFonts w:ascii="新細明體" w:hAnsi="新細明體" w:hint="eastAsia"/>
          <w:kern w:val="2"/>
          <w:szCs w:val="24"/>
          <w:lang w:eastAsia="zh-TW"/>
        </w:rPr>
        <w:t>請勾選要列印的案件</w:t>
      </w:r>
      <w:r w:rsidR="00B670D5">
        <w:rPr>
          <w:rFonts w:ascii="新細明體" w:hAnsi="新細明體"/>
          <w:kern w:val="2"/>
          <w:szCs w:val="24"/>
          <w:lang w:eastAsia="zh-TW"/>
        </w:rPr>
        <w:t>”</w:t>
      </w:r>
      <w:r w:rsidR="00B670D5" w:rsidRPr="00BE312B">
        <w:rPr>
          <w:rFonts w:ascii="新細明體" w:hAnsi="新細明體" w:hint="eastAsia"/>
          <w:kern w:val="2"/>
          <w:szCs w:val="24"/>
          <w:lang w:eastAsia="zh-TW"/>
        </w:rPr>
        <w:t>。</w:t>
      </w:r>
    </w:p>
    <w:p w:rsidR="004D3A45" w:rsidRDefault="008E4659" w:rsidP="004D3A4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產生</w:t>
      </w:r>
      <w:r w:rsidR="00601579">
        <w:rPr>
          <w:rFonts w:ascii="新細明體" w:hAnsi="新細明體" w:hint="eastAsia"/>
          <w:kern w:val="2"/>
          <w:szCs w:val="24"/>
          <w:lang w:eastAsia="zh-TW"/>
        </w:rPr>
        <w:t>列印資料</w:t>
      </w:r>
      <w:r w:rsidR="004D3A45"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4D3A45" w:rsidRDefault="004D3A45" w:rsidP="004D3A4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</w:t>
      </w:r>
      <w:r w:rsidR="00B23585" w:rsidRPr="00A27449">
        <w:rPr>
          <w:rFonts w:ascii="新細明體" w:hAnsi="新細明體" w:hint="eastAsia"/>
          <w:lang w:eastAsia="zh-TW"/>
        </w:rPr>
        <w:t>理賠受理申請書檔</w:t>
      </w:r>
      <w:r w:rsidR="00B23585">
        <w:rPr>
          <w:rFonts w:ascii="新細明體" w:hAnsi="新細明體" w:hint="eastAsia"/>
          <w:lang w:eastAsia="zh-TW"/>
        </w:rPr>
        <w:t>DTAAA010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條件如下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4D3A45" w:rsidRPr="00BE312B" w:rsidRDefault="004D3A45" w:rsidP="0060157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 = 畫面</w:t>
      </w:r>
      <w:r w:rsidR="00601579">
        <w:rPr>
          <w:rFonts w:ascii="新細明體" w:hAnsi="新細明體" w:hint="eastAsia"/>
          <w:kern w:val="2"/>
          <w:szCs w:val="24"/>
          <w:lang w:eastAsia="zh-TW"/>
        </w:rPr>
        <w:t>上有勾選的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</w:p>
    <w:p w:rsidR="004D3A45" w:rsidRDefault="004D3A45" w:rsidP="004D3A4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INNER JOIN</w:t>
      </w:r>
      <w:r w:rsidR="00B23585" w:rsidRPr="00CA32BD">
        <w:rPr>
          <w:rFonts w:ascii="新細明體" w:hAnsi="新細明體" w:hint="eastAsia"/>
          <w:kern w:val="2"/>
          <w:szCs w:val="24"/>
          <w:lang w:eastAsia="zh-TW"/>
        </w:rPr>
        <w:t>補件紀錄檔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DTAAJ010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條件如下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4D3A45" w:rsidRDefault="004D3A45" w:rsidP="00601579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J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 =</w:t>
      </w:r>
      <w:r w:rsidR="00C32EE0">
        <w:rPr>
          <w:rFonts w:ascii="新細明體" w:hAnsi="新細明體" w:hint="eastAsia"/>
          <w:kern w:val="2"/>
          <w:szCs w:val="24"/>
          <w:lang w:eastAsia="zh-TW"/>
        </w:rPr>
        <w:t xml:space="preserve"> 畫面上有勾選的</w:t>
      </w:r>
      <w:r w:rsidR="00C32EE0"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</w:p>
    <w:p w:rsidR="00B23585" w:rsidRDefault="00B23585" w:rsidP="00B2358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="008E7AB2" w:rsidRPr="00E372EB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 w:rsidR="008E7AB2">
        <w:rPr>
          <w:rFonts w:ascii="新細明體" w:hAnsi="新細明體" w:hint="eastAsia"/>
          <w:kern w:val="2"/>
          <w:szCs w:val="24"/>
          <w:lang w:eastAsia="zh-TW"/>
        </w:rPr>
        <w:t>(</w:t>
      </w:r>
      <w:r w:rsidR="008E7AB2" w:rsidRPr="00E372EB">
        <w:rPr>
          <w:rFonts w:ascii="新細明體" w:hAnsi="新細明體"/>
          <w:kern w:val="2"/>
          <w:szCs w:val="24"/>
          <w:lang w:eastAsia="zh-TW"/>
        </w:rPr>
        <w:t>KEYIN_TIME</w:t>
      </w:r>
      <w:r w:rsidR="008E7AB2">
        <w:rPr>
          <w:rFonts w:ascii="新細明體" w:hAnsi="新細明體" w:hint="eastAsia"/>
          <w:kern w:val="2"/>
          <w:szCs w:val="24"/>
          <w:lang w:eastAsia="zh-TW"/>
        </w:rPr>
        <w:t>)(只取日期)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8E7AB2">
        <w:rPr>
          <w:rFonts w:ascii="新細明體" w:hAnsi="新細明體" w:hint="eastAsia"/>
          <w:kern w:val="2"/>
          <w:szCs w:val="24"/>
          <w:lang w:eastAsia="zh-TW"/>
        </w:rPr>
        <w:t>畫面上有勾選的</w:t>
      </w:r>
      <w:r w:rsidR="008E7AB2" w:rsidRPr="00601579">
        <w:rPr>
          <w:rFonts w:hint="eastAsia"/>
          <w:kern w:val="2"/>
        </w:rPr>
        <w:t>補件輸入日期</w:t>
      </w:r>
    </w:p>
    <w:p w:rsidR="00085AFE" w:rsidRDefault="00085AFE" w:rsidP="00B2358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085AFE">
        <w:rPr>
          <w:rFonts w:hint="eastAsia"/>
        </w:rPr>
        <w:t>是否顯示在客戶版補全通知書</w:t>
      </w:r>
      <w:r>
        <w:rPr>
          <w:rFonts w:hint="eastAsia"/>
          <w:lang w:eastAsia="zh-TW"/>
        </w:rPr>
        <w:t>(</w:t>
      </w:r>
      <w:r w:rsidRPr="00085AFE">
        <w:rPr>
          <w:rFonts w:ascii="新細明體" w:hAnsi="新細明體"/>
          <w:kern w:val="2"/>
          <w:szCs w:val="24"/>
          <w:lang w:eastAsia="zh-TW"/>
        </w:rPr>
        <w:t>IS_DISPLAY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) = 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Y</w:t>
      </w:r>
      <w:r>
        <w:rPr>
          <w:rFonts w:ascii="新細明體" w:hAnsi="新細明體"/>
          <w:kern w:val="2"/>
          <w:szCs w:val="24"/>
          <w:lang w:eastAsia="zh-TW"/>
        </w:rPr>
        <w:t>”</w:t>
      </w:r>
    </w:p>
    <w:p w:rsidR="006D10C1" w:rsidRDefault="006D10C1" w:rsidP="00B2358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C67946">
        <w:rPr>
          <w:rFonts w:ascii="新細明體" w:hAnsi="新細明體" w:hint="eastAsia"/>
          <w:kern w:val="2"/>
          <w:szCs w:val="24"/>
          <w:lang w:eastAsia="zh-TW"/>
        </w:rPr>
        <w:t>銷件輸入日期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67946">
        <w:rPr>
          <w:rFonts w:ascii="新細明體" w:hAnsi="新細明體"/>
          <w:kern w:val="2"/>
          <w:szCs w:val="24"/>
          <w:lang w:eastAsia="zh-TW"/>
        </w:rPr>
        <w:t>CAN_INPUT_TIME</w:t>
      </w:r>
      <w:r>
        <w:rPr>
          <w:rFonts w:ascii="新細明體" w:hAnsi="新細明體" w:hint="eastAsia"/>
          <w:kern w:val="2"/>
          <w:szCs w:val="24"/>
          <w:lang w:eastAsia="zh-TW"/>
        </w:rPr>
        <w:t>) IS NULL</w:t>
      </w:r>
    </w:p>
    <w:p w:rsidR="004D3A45" w:rsidRDefault="004D3A45" w:rsidP="004D3A4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需</w:t>
      </w:r>
      <w:r w:rsidR="007B3DA6">
        <w:rPr>
          <w:rFonts w:ascii="新細明體" w:hAnsi="新細明體" w:hint="eastAsia"/>
          <w:kern w:val="2"/>
          <w:szCs w:val="24"/>
          <w:lang w:eastAsia="zh-TW"/>
        </w:rPr>
        <w:t>要</w:t>
      </w:r>
      <w:r>
        <w:rPr>
          <w:rFonts w:ascii="新細明體" w:hAnsi="新細明體" w:hint="eastAsia"/>
          <w:kern w:val="2"/>
          <w:szCs w:val="24"/>
          <w:lang w:eastAsia="zh-TW"/>
        </w:rPr>
        <w:t>欄位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新細明體" w:hAnsi="新細明體" w:hint="eastAsia"/>
          <w:kern w:val="2"/>
          <w:szCs w:val="24"/>
          <w:lang w:eastAsia="zh-TW"/>
        </w:rPr>
        <w:t>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31518E">
        <w:rPr>
          <w:rFonts w:ascii="新細明體" w:hAnsi="新細明體" w:hint="eastAsia"/>
          <w:kern w:val="2"/>
          <w:szCs w:val="24"/>
          <w:lang w:eastAsia="zh-TW"/>
        </w:rPr>
        <w:t xml:space="preserve">送件人ID 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31518E">
        <w:rPr>
          <w:rFonts w:ascii="新細明體" w:hAnsi="新細明體"/>
          <w:kern w:val="2"/>
          <w:szCs w:val="24"/>
          <w:lang w:eastAsia="zh-TW"/>
        </w:rPr>
        <w:t>TRN_ID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31518E">
        <w:rPr>
          <w:rFonts w:ascii="新細明體" w:hAnsi="新細明體" w:hint="eastAsia"/>
          <w:kern w:val="2"/>
          <w:szCs w:val="24"/>
          <w:lang w:eastAsia="zh-TW"/>
        </w:rPr>
        <w:t>送件人姓名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31518E">
        <w:rPr>
          <w:rFonts w:ascii="新細明體" w:hAnsi="新細明體"/>
          <w:kern w:val="2"/>
          <w:szCs w:val="24"/>
          <w:lang w:eastAsia="zh-TW"/>
        </w:rPr>
        <w:t>TRN_NAME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31518E">
        <w:rPr>
          <w:rFonts w:ascii="新細明體" w:hAnsi="新細明體" w:hint="eastAsia"/>
          <w:kern w:val="2"/>
          <w:szCs w:val="24"/>
          <w:lang w:eastAsia="zh-TW"/>
        </w:rPr>
        <w:t>送件人單位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31518E">
        <w:rPr>
          <w:rFonts w:ascii="新細明體" w:hAnsi="新細明體"/>
          <w:kern w:val="2"/>
          <w:szCs w:val="24"/>
          <w:lang w:eastAsia="zh-TW"/>
        </w:rPr>
        <w:t>TRN_DIV_NO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F3011D">
        <w:rPr>
          <w:rFonts w:ascii="新細明體" w:hAnsi="新細明體" w:hint="eastAsia"/>
          <w:kern w:val="2"/>
          <w:szCs w:val="24"/>
          <w:lang w:eastAsia="zh-TW"/>
        </w:rPr>
        <w:t>事故者姓名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F3011D">
        <w:rPr>
          <w:rFonts w:ascii="新細明體" w:hAnsi="新細明體"/>
          <w:kern w:val="2"/>
          <w:szCs w:val="24"/>
          <w:lang w:eastAsia="zh-TW"/>
        </w:rPr>
        <w:t>OCR_NAME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居住地址郵遞區號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OCR_ZIP_CODE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居住地址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OCR_ADDR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公司名稱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COMP_NAME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廠區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COMP_FAC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部門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COMP_DIV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EMP_NAME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575521">
        <w:rPr>
          <w:rFonts w:ascii="新細明體" w:hAnsi="新細明體" w:hint="eastAsia"/>
          <w:kern w:val="2"/>
          <w:szCs w:val="24"/>
          <w:lang w:eastAsia="zh-TW"/>
        </w:rPr>
        <w:t>事故者聯絡電話區碼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575521">
        <w:rPr>
          <w:rFonts w:ascii="新細明體" w:hAnsi="新細明體"/>
          <w:kern w:val="2"/>
          <w:szCs w:val="24"/>
          <w:lang w:eastAsia="zh-TW"/>
        </w:rPr>
        <w:t>OCR_TEL_AREA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575521">
        <w:rPr>
          <w:rFonts w:ascii="新細明體" w:hAnsi="新細明體" w:hint="eastAsia"/>
          <w:kern w:val="2"/>
          <w:szCs w:val="24"/>
          <w:lang w:eastAsia="zh-TW"/>
        </w:rPr>
        <w:t>事故者聯絡電話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575521">
        <w:rPr>
          <w:rFonts w:ascii="新細明體" w:hAnsi="新細明體"/>
          <w:kern w:val="2"/>
          <w:szCs w:val="24"/>
          <w:lang w:eastAsia="zh-TW"/>
        </w:rPr>
        <w:t>OCR_TEL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575521">
        <w:rPr>
          <w:rFonts w:ascii="新細明體" w:hAnsi="新細明體" w:hint="eastAsia"/>
          <w:kern w:val="2"/>
          <w:szCs w:val="24"/>
          <w:lang w:eastAsia="zh-TW"/>
        </w:rPr>
        <w:t>事故者聯絡電話分機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575521">
        <w:rPr>
          <w:rFonts w:ascii="新細明體" w:hAnsi="新細明體"/>
          <w:kern w:val="2"/>
          <w:szCs w:val="24"/>
          <w:lang w:eastAsia="zh-TW"/>
        </w:rPr>
        <w:t>OCR_TEL_EXT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6E0919">
        <w:rPr>
          <w:rFonts w:ascii="新細明體" w:hAnsi="新細明體" w:hint="eastAsia"/>
          <w:kern w:val="2"/>
          <w:szCs w:val="24"/>
          <w:lang w:eastAsia="zh-TW"/>
        </w:rPr>
        <w:t>事故者手機號碼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6E0919">
        <w:rPr>
          <w:rFonts w:ascii="新細明體" w:hAnsi="新細明體"/>
          <w:kern w:val="2"/>
          <w:szCs w:val="24"/>
          <w:lang w:eastAsia="zh-TW"/>
        </w:rPr>
        <w:t>OCR_MOBIL_TEL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B07F02" w:rsidRDefault="00B07F02" w:rsidP="00B07F0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07F02">
        <w:rPr>
          <w:rFonts w:ascii="新細明體" w:hAnsi="新細明體" w:hint="eastAsia"/>
          <w:kern w:val="2"/>
          <w:szCs w:val="24"/>
          <w:lang w:eastAsia="zh-TW"/>
        </w:rPr>
        <w:t>送件人單位名稱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07F02">
        <w:rPr>
          <w:rFonts w:ascii="新細明體" w:hAnsi="新細明體"/>
          <w:kern w:val="2"/>
          <w:szCs w:val="24"/>
          <w:lang w:eastAsia="zh-TW"/>
        </w:rPr>
        <w:t>TRN_DIV_NAME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B07F02" w:rsidRDefault="00B07F02" w:rsidP="00B07F0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07F02">
        <w:rPr>
          <w:rFonts w:ascii="新細明體" w:hAnsi="新細明體" w:hint="eastAsia"/>
          <w:kern w:val="2"/>
          <w:szCs w:val="24"/>
          <w:lang w:eastAsia="zh-TW"/>
        </w:rPr>
        <w:t>送件人聯絡電話區碼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07F02">
        <w:rPr>
          <w:rFonts w:ascii="新細明體" w:hAnsi="新細明體"/>
          <w:kern w:val="2"/>
          <w:szCs w:val="24"/>
          <w:lang w:eastAsia="zh-TW"/>
        </w:rPr>
        <w:t>TRN_TEL_AREA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B07F02" w:rsidRDefault="00B07F02" w:rsidP="00B07F0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07F02">
        <w:rPr>
          <w:rFonts w:ascii="新細明體" w:hAnsi="新細明體" w:hint="eastAsia"/>
          <w:kern w:val="2"/>
          <w:szCs w:val="24"/>
          <w:lang w:eastAsia="zh-TW"/>
        </w:rPr>
        <w:t>送件人聯絡電話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07F02">
        <w:rPr>
          <w:rFonts w:ascii="新細明體" w:hAnsi="新細明體"/>
          <w:kern w:val="2"/>
          <w:szCs w:val="24"/>
          <w:lang w:eastAsia="zh-TW"/>
        </w:rPr>
        <w:t>TRN_TEL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B07F02" w:rsidRDefault="00B07F02" w:rsidP="00B07F0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07F02">
        <w:rPr>
          <w:rFonts w:ascii="新細明體" w:hAnsi="新細明體" w:hint="eastAsia"/>
          <w:kern w:val="2"/>
          <w:szCs w:val="24"/>
          <w:lang w:eastAsia="zh-TW"/>
        </w:rPr>
        <w:t>送件人聯絡電話分機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07F02">
        <w:rPr>
          <w:rFonts w:ascii="新細明體" w:hAnsi="新細明體"/>
          <w:kern w:val="2"/>
          <w:szCs w:val="24"/>
          <w:lang w:eastAsia="zh-TW"/>
        </w:rPr>
        <w:t>TRN_TEL_EXT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B07F02" w:rsidRDefault="00B07F02" w:rsidP="00B07F0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B07F02">
        <w:rPr>
          <w:rFonts w:ascii="新細明體" w:hAnsi="新細明體" w:hint="eastAsia"/>
          <w:kern w:val="2"/>
          <w:szCs w:val="24"/>
          <w:lang w:eastAsia="zh-TW"/>
        </w:rPr>
        <w:t>送件人手機號碼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07F02">
        <w:rPr>
          <w:rFonts w:ascii="新細明體" w:hAnsi="新細明體"/>
          <w:kern w:val="2"/>
          <w:szCs w:val="24"/>
          <w:lang w:eastAsia="zh-TW"/>
        </w:rPr>
        <w:t>TRN_MOBIL_TEL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4D3A45" w:rsidRDefault="004D3A45" w:rsidP="004D3A4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E372EB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E372EB">
        <w:rPr>
          <w:rFonts w:ascii="新細明體" w:hAnsi="新細明體"/>
          <w:kern w:val="2"/>
          <w:szCs w:val="24"/>
          <w:lang w:eastAsia="zh-TW"/>
        </w:rPr>
        <w:t>KEYIN_TIME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A265A" w:rsidRPr="00105CFF" w:rsidRDefault="003A265A" w:rsidP="003A265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ascii="新細明體" w:hAnsi="新細明體" w:hint="eastAsia"/>
          <w:kern w:val="2"/>
          <w:szCs w:val="24"/>
          <w:lang w:eastAsia="zh-TW"/>
        </w:rPr>
      </w:pPr>
      <w:r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DTAAJ010.</w:t>
      </w:r>
      <w:r w:rsidR="00105CFF"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受益人姓名</w:t>
      </w:r>
      <w:r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(</w:t>
      </w:r>
      <w:r w:rsidRPr="00105CFF">
        <w:rPr>
          <w:rStyle w:val="style3"/>
          <w:rFonts w:ascii="新細明體" w:hAnsi="新細明體"/>
          <w:kern w:val="2"/>
          <w:szCs w:val="24"/>
          <w:lang w:eastAsia="zh-TW"/>
        </w:rPr>
        <w:t>BENE_NAME</w:t>
      </w:r>
      <w:r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)</w:t>
      </w:r>
    </w:p>
    <w:p w:rsidR="003A265A" w:rsidRDefault="003A265A" w:rsidP="003A265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若有異常或查無資料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3A265A" w:rsidRPr="003A265A" w:rsidRDefault="003A265A" w:rsidP="003A265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3A265A">
        <w:rPr>
          <w:rFonts w:ascii="新細明體" w:hAnsi="新細明體" w:hint="eastAsia"/>
          <w:kern w:val="2"/>
          <w:szCs w:val="24"/>
          <w:lang w:eastAsia="zh-TW"/>
        </w:rPr>
        <w:t>顯示訊息：</w:t>
      </w:r>
      <w:r w:rsidRPr="003A265A">
        <w:rPr>
          <w:rFonts w:ascii="新細明體" w:hAnsi="新細明體"/>
          <w:kern w:val="2"/>
          <w:szCs w:val="24"/>
          <w:lang w:eastAsia="zh-TW"/>
        </w:rPr>
        <w:t>“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讀取</w:t>
      </w:r>
      <w:r>
        <w:rPr>
          <w:rFonts w:ascii="新細明體" w:hAnsi="新細明體" w:hint="eastAsia"/>
          <w:kern w:val="2"/>
          <w:szCs w:val="24"/>
          <w:lang w:eastAsia="zh-TW"/>
        </w:rPr>
        <w:t>列印資料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異常!!</w:t>
      </w:r>
      <w:r w:rsidRPr="003A265A">
        <w:rPr>
          <w:rFonts w:ascii="新細明體" w:hAnsi="新細明體"/>
          <w:kern w:val="2"/>
          <w:szCs w:val="24"/>
          <w:lang w:eastAsia="zh-TW"/>
        </w:rPr>
        <w:t>”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+ 異常訊息</w:t>
      </w:r>
      <w:r w:rsidRPr="003A265A">
        <w:rPr>
          <w:rFonts w:ascii="新細明體" w:hAnsi="新細明體" w:hint="eastAsia"/>
          <w:lang w:eastAsia="zh-TW"/>
        </w:rPr>
        <w:t>。</w:t>
      </w:r>
    </w:p>
    <w:p w:rsidR="003A265A" w:rsidRDefault="00BB37E7" w:rsidP="003A265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Style w:val="style3"/>
          <w:rFonts w:ascii="新細明體" w:hAnsi="新細明體"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若有查到資料</w:t>
      </w:r>
      <w:r w:rsidRPr="00B670D5">
        <w:rPr>
          <w:rFonts w:ascii="新細明體" w:hAnsi="新細明體" w:hint="eastAsia"/>
          <w:lang w:eastAsia="zh-TW"/>
        </w:rPr>
        <w:t>，</w:t>
      </w:r>
      <w:r>
        <w:rPr>
          <w:rStyle w:val="style3"/>
          <w:rFonts w:ascii="新細明體" w:hAnsi="新細明體" w:hint="eastAsia"/>
          <w:kern w:val="2"/>
          <w:szCs w:val="24"/>
          <w:lang w:eastAsia="zh-TW"/>
        </w:rPr>
        <w:t>產生成PDF檔</w:t>
      </w:r>
      <w:r w:rsidRPr="00B670D5">
        <w:rPr>
          <w:rFonts w:ascii="新細明體" w:hAnsi="新細明體" w:hint="eastAsia"/>
          <w:lang w:eastAsia="zh-TW"/>
        </w:rPr>
        <w:t>，</w:t>
      </w:r>
      <w:r>
        <w:rPr>
          <w:rStyle w:val="style3"/>
          <w:rFonts w:ascii="新細明體" w:hAnsi="新細明體" w:hint="eastAsia"/>
          <w:kern w:val="2"/>
          <w:szCs w:val="24"/>
          <w:lang w:eastAsia="zh-TW"/>
        </w:rPr>
        <w:t>格式如下</w:t>
      </w:r>
      <w:r w:rsidRPr="00BE312B">
        <w:rPr>
          <w:rStyle w:val="style3"/>
          <w:rFonts w:ascii="新細明體" w:hAnsi="新細明體" w:hint="eastAsia"/>
          <w:lang w:eastAsia="zh-TW"/>
        </w:rPr>
        <w:t>：</w:t>
      </w:r>
    </w:p>
    <w:p w:rsidR="00175EA8" w:rsidRPr="00175EA8" w:rsidRDefault="00F67DA4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$送件人單位郵遞區號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cs="Arial" w:hint="eastAsia"/>
          <w:kern w:val="2"/>
          <w:lang w:eastAsia="zh-TW"/>
        </w:rPr>
        <w:t>CALL</w:t>
      </w:r>
      <w:r w:rsidR="00DF686B">
        <w:rPr>
          <w:rFonts w:ascii="新細明體" w:hAnsi="新細明體" w:cs="Arial" w:hint="eastAsia"/>
          <w:lang w:eastAsia="zh-TW"/>
        </w:rPr>
        <w:t>人事單位資料</w:t>
      </w:r>
      <w:r>
        <w:rPr>
          <w:rFonts w:ascii="新細明體" w:hAnsi="新細明體" w:cs="Arial" w:hint="eastAsia"/>
          <w:kern w:val="2"/>
          <w:lang w:eastAsia="zh-TW"/>
        </w:rPr>
        <w:t>模組</w:t>
      </w:r>
      <w:r w:rsidRPr="0031518E">
        <w:rPr>
          <w:rFonts w:ascii="新細明體" w:hAnsi="新細明體" w:cs="Arial"/>
          <w:kern w:val="2"/>
          <w:lang w:eastAsia="zh-TW"/>
        </w:rPr>
        <w:t>DivData</w:t>
      </w:r>
      <w:r w:rsidR="00DF686B">
        <w:rPr>
          <w:rFonts w:hint="eastAsia"/>
          <w:lang w:eastAsia="zh-TW"/>
        </w:rPr>
        <w:t>.</w:t>
      </w:r>
      <w:r w:rsidR="00C404E5" w:rsidRPr="00C404E5">
        <w:rPr>
          <w:rFonts w:ascii="新細明體" w:hAnsi="新細明體" w:cs="Arial"/>
          <w:kern w:val="2"/>
          <w:lang w:eastAsia="zh-TW"/>
        </w:rPr>
        <w:t>getUnitAddress</w:t>
      </w:r>
      <w:r w:rsidR="00C404E5">
        <w:rPr>
          <w:rFonts w:ascii="新細明體" w:hAnsi="新細明體" w:cs="Arial" w:hint="eastAsia"/>
          <w:kern w:val="2"/>
          <w:lang w:eastAsia="zh-TW"/>
        </w:rPr>
        <w:t>(</w:t>
      </w:r>
      <w:r w:rsidR="00DF686B">
        <w:rPr>
          <w:rFonts w:ascii="新細明體" w:hAnsi="新細明體" w:cs="Arial" w:hint="eastAsia"/>
          <w:kern w:val="2"/>
          <w:lang w:eastAsia="zh-TW"/>
        </w:rPr>
        <w:t>DTAAA010.</w:t>
      </w:r>
      <w:r w:rsidR="00DF686B" w:rsidRPr="00F67DA4">
        <w:rPr>
          <w:rFonts w:ascii="新細明體" w:hAnsi="新細明體" w:cs="Arial" w:hint="eastAsia"/>
          <w:kern w:val="2"/>
          <w:lang w:eastAsia="zh-TW"/>
        </w:rPr>
        <w:t>送件人單</w:t>
      </w:r>
      <w:r w:rsidR="00175EA8">
        <w:rPr>
          <w:rFonts w:ascii="新細明體" w:hAnsi="新細明體" w:cs="Arial" w:hint="eastAsia"/>
          <w:kern w:val="2"/>
          <w:lang w:eastAsia="zh-TW"/>
        </w:rPr>
        <w:t xml:space="preserve"> </w:t>
      </w:r>
    </w:p>
    <w:p w:rsidR="00F67DA4" w:rsidRPr="00F67DA4" w:rsidRDefault="00DF686B" w:rsidP="00175EA8">
      <w:pPr>
        <w:pStyle w:val="Tabletext"/>
        <w:keepLines w:val="0"/>
        <w:spacing w:after="0" w:line="240" w:lineRule="auto"/>
        <w:ind w:firstLineChars="2100" w:firstLine="4200"/>
        <w:rPr>
          <w:rFonts w:ascii="新細明體" w:hAnsi="新細明體" w:hint="eastAsia"/>
          <w:kern w:val="2"/>
          <w:szCs w:val="24"/>
          <w:lang w:eastAsia="zh-TW"/>
        </w:rPr>
      </w:pPr>
      <w:r w:rsidRPr="00F67DA4">
        <w:rPr>
          <w:rFonts w:ascii="新細明體" w:hAnsi="新細明體" w:cs="Arial" w:hint="eastAsia"/>
          <w:kern w:val="2"/>
          <w:lang w:eastAsia="zh-TW"/>
        </w:rPr>
        <w:t>位</w:t>
      </w:r>
      <w:r>
        <w:rPr>
          <w:rFonts w:ascii="新細明體" w:hAnsi="新細明體" w:cs="Arial" w:hint="eastAsia"/>
          <w:kern w:val="2"/>
          <w:lang w:eastAsia="zh-TW"/>
        </w:rPr>
        <w:t>(</w:t>
      </w:r>
      <w:r w:rsidRPr="00F67DA4">
        <w:rPr>
          <w:rFonts w:ascii="新細明體" w:hAnsi="新細明體" w:cs="Arial"/>
          <w:kern w:val="2"/>
          <w:lang w:eastAsia="zh-TW"/>
        </w:rPr>
        <w:t>TRN_DIV_NO</w:t>
      </w:r>
      <w:r>
        <w:rPr>
          <w:rFonts w:ascii="新細明體" w:hAnsi="新細明體" w:cs="Arial" w:hint="eastAsia"/>
          <w:kern w:val="2"/>
          <w:lang w:eastAsia="zh-TW"/>
        </w:rPr>
        <w:t>)</w:t>
      </w:r>
      <w:r w:rsidR="003A0A0E">
        <w:rPr>
          <w:rFonts w:ascii="新細明體" w:hAnsi="新細明體" w:cs="Arial" w:hint="eastAsia"/>
          <w:kern w:val="2"/>
          <w:lang w:eastAsia="zh-TW"/>
        </w:rPr>
        <w:t>前5碼+</w:t>
      </w:r>
      <w:r w:rsidR="003A0A0E">
        <w:rPr>
          <w:rFonts w:ascii="新細明體" w:hAnsi="新細明體" w:cs="Arial"/>
          <w:kern w:val="2"/>
          <w:lang w:eastAsia="zh-TW"/>
        </w:rPr>
        <w:t>“</w:t>
      </w:r>
      <w:r w:rsidR="003A0A0E">
        <w:rPr>
          <w:rFonts w:ascii="新細明體" w:hAnsi="新細明體" w:cs="Arial" w:hint="eastAsia"/>
          <w:kern w:val="2"/>
          <w:lang w:eastAsia="zh-TW"/>
        </w:rPr>
        <w:t>00</w:t>
      </w:r>
      <w:r w:rsidR="003A0A0E">
        <w:rPr>
          <w:rFonts w:ascii="新細明體" w:hAnsi="新細明體" w:cs="Arial"/>
          <w:kern w:val="2"/>
          <w:lang w:eastAsia="zh-TW"/>
        </w:rPr>
        <w:t>”</w:t>
      </w:r>
      <w:r w:rsidR="00C404E5">
        <w:rPr>
          <w:rFonts w:ascii="新細明體" w:hAnsi="新細明體" w:cs="Arial" w:hint="eastAsia"/>
          <w:kern w:val="2"/>
          <w:lang w:eastAsia="zh-TW"/>
        </w:rPr>
        <w:t>).</w:t>
      </w:r>
      <w:r w:rsidRPr="00DF686B">
        <w:rPr>
          <w:rFonts w:ascii="新細明體" w:hAnsi="新細明體" w:cs="Arial"/>
          <w:kern w:val="2"/>
          <w:lang w:eastAsia="zh-TW"/>
        </w:rPr>
        <w:t>getZipCode</w:t>
      </w:r>
      <w:r w:rsidR="00C404E5">
        <w:rPr>
          <w:rFonts w:ascii="新細明體" w:hAnsi="新細明體" w:cs="Arial" w:hint="eastAsia"/>
          <w:kern w:val="2"/>
          <w:lang w:eastAsia="zh-TW"/>
        </w:rPr>
        <w:t>()</w:t>
      </w:r>
    </w:p>
    <w:p w:rsidR="00175EA8" w:rsidRPr="00175EA8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$送件人單位地址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>
        <w:rPr>
          <w:rFonts w:ascii="新細明體" w:hAnsi="新細明體" w:cs="Arial" w:hint="eastAsia"/>
          <w:kern w:val="2"/>
          <w:lang w:eastAsia="zh-TW"/>
        </w:rPr>
        <w:t xml:space="preserve"> CALL</w:t>
      </w:r>
      <w:r>
        <w:rPr>
          <w:rFonts w:ascii="新細明體" w:hAnsi="新細明體" w:cs="Arial" w:hint="eastAsia"/>
          <w:lang w:eastAsia="zh-TW"/>
        </w:rPr>
        <w:t>人事單位資料</w:t>
      </w:r>
      <w:r>
        <w:rPr>
          <w:rFonts w:ascii="新細明體" w:hAnsi="新細明體" w:cs="Arial" w:hint="eastAsia"/>
          <w:kern w:val="2"/>
          <w:lang w:eastAsia="zh-TW"/>
        </w:rPr>
        <w:t>模組</w:t>
      </w:r>
      <w:r w:rsidRPr="0031518E">
        <w:rPr>
          <w:rFonts w:ascii="新細明體" w:hAnsi="新細明體" w:cs="Arial"/>
          <w:kern w:val="2"/>
          <w:lang w:eastAsia="zh-TW"/>
        </w:rPr>
        <w:t>DivData</w:t>
      </w:r>
      <w:r>
        <w:rPr>
          <w:rFonts w:hint="eastAsia"/>
          <w:lang w:eastAsia="zh-TW"/>
        </w:rPr>
        <w:t>.</w:t>
      </w:r>
      <w:r w:rsidRPr="00C404E5">
        <w:rPr>
          <w:rFonts w:ascii="新細明體" w:hAnsi="新細明體" w:cs="Arial"/>
          <w:kern w:val="2"/>
          <w:lang w:eastAsia="zh-TW"/>
        </w:rPr>
        <w:t>getUnitAddress</w:t>
      </w:r>
      <w:r>
        <w:rPr>
          <w:rFonts w:ascii="新細明體" w:hAnsi="新細明體" w:cs="Arial" w:hint="eastAsia"/>
          <w:kern w:val="2"/>
          <w:lang w:eastAsia="zh-TW"/>
        </w:rPr>
        <w:t>(DTAAA010.</w:t>
      </w:r>
      <w:r w:rsidRPr="00F67DA4">
        <w:rPr>
          <w:rFonts w:ascii="新細明體" w:hAnsi="新細明體" w:cs="Arial" w:hint="eastAsia"/>
          <w:kern w:val="2"/>
          <w:lang w:eastAsia="zh-TW"/>
        </w:rPr>
        <w:t>送件人單位</w:t>
      </w:r>
    </w:p>
    <w:p w:rsidR="00F67DA4" w:rsidRDefault="00DF686B" w:rsidP="00175EA8">
      <w:pPr>
        <w:pStyle w:val="Tabletext"/>
        <w:keepLines w:val="0"/>
        <w:spacing w:after="0" w:line="240" w:lineRule="auto"/>
        <w:ind w:left="1276" w:firstLineChars="1200" w:firstLine="2400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cs="Arial" w:hint="eastAsia"/>
          <w:kern w:val="2"/>
          <w:lang w:eastAsia="zh-TW"/>
        </w:rPr>
        <w:t>(</w:t>
      </w:r>
      <w:r w:rsidRPr="00F67DA4">
        <w:rPr>
          <w:rFonts w:ascii="新細明體" w:hAnsi="新細明體" w:cs="Arial"/>
          <w:kern w:val="2"/>
          <w:lang w:eastAsia="zh-TW"/>
        </w:rPr>
        <w:t>TRN_DIV_NO</w:t>
      </w:r>
      <w:r>
        <w:rPr>
          <w:rFonts w:ascii="新細明體" w:hAnsi="新細明體" w:cs="Arial" w:hint="eastAsia"/>
          <w:kern w:val="2"/>
          <w:lang w:eastAsia="zh-TW"/>
        </w:rPr>
        <w:t>)</w:t>
      </w:r>
      <w:r w:rsidR="003A0A0E" w:rsidRPr="003A0A0E">
        <w:rPr>
          <w:rFonts w:ascii="新細明體" w:hAnsi="新細明體" w:cs="Arial" w:hint="eastAsia"/>
          <w:kern w:val="2"/>
          <w:lang w:eastAsia="zh-TW"/>
        </w:rPr>
        <w:t xml:space="preserve"> </w:t>
      </w:r>
      <w:r w:rsidR="003A0A0E">
        <w:rPr>
          <w:rFonts w:ascii="新細明體" w:hAnsi="新細明體" w:cs="Arial" w:hint="eastAsia"/>
          <w:kern w:val="2"/>
          <w:lang w:eastAsia="zh-TW"/>
        </w:rPr>
        <w:t>前5碼+</w:t>
      </w:r>
      <w:r w:rsidR="003A0A0E">
        <w:rPr>
          <w:rFonts w:ascii="新細明體" w:hAnsi="新細明體" w:cs="Arial"/>
          <w:kern w:val="2"/>
          <w:lang w:eastAsia="zh-TW"/>
        </w:rPr>
        <w:t>“</w:t>
      </w:r>
      <w:r w:rsidR="003A0A0E">
        <w:rPr>
          <w:rFonts w:ascii="新細明體" w:hAnsi="新細明體" w:cs="Arial" w:hint="eastAsia"/>
          <w:kern w:val="2"/>
          <w:lang w:eastAsia="zh-TW"/>
        </w:rPr>
        <w:t>00</w:t>
      </w:r>
      <w:r w:rsidR="003A0A0E">
        <w:rPr>
          <w:rFonts w:ascii="新細明體" w:hAnsi="新細明體" w:cs="Arial"/>
          <w:kern w:val="2"/>
          <w:lang w:eastAsia="zh-TW"/>
        </w:rPr>
        <w:t>”</w:t>
      </w:r>
      <w:r>
        <w:rPr>
          <w:rFonts w:ascii="新細明體" w:hAnsi="新細明體" w:cs="Arial" w:hint="eastAsia"/>
          <w:kern w:val="2"/>
          <w:lang w:eastAsia="zh-TW"/>
        </w:rPr>
        <w:t>).</w:t>
      </w:r>
      <w:r w:rsidRPr="00DF686B">
        <w:rPr>
          <w:rFonts w:ascii="新細明體" w:hAnsi="新細明體" w:cs="Arial"/>
          <w:kern w:val="2"/>
          <w:lang w:eastAsia="zh-TW"/>
        </w:rPr>
        <w:t>getDivAddress</w:t>
      </w:r>
      <w:r>
        <w:rPr>
          <w:rFonts w:ascii="新細明體" w:hAnsi="新細明體" w:cs="Arial" w:hint="eastAsia"/>
          <w:kern w:val="2"/>
          <w:lang w:eastAsia="zh-TW"/>
        </w:rPr>
        <w:t>()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$送件人姓名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cs="Arial" w:hint="eastAsia"/>
          <w:kern w:val="2"/>
          <w:lang w:eastAsia="zh-TW"/>
        </w:rPr>
        <w:t>DTAAA010.</w:t>
      </w:r>
      <w:r w:rsidRPr="00DF686B">
        <w:rPr>
          <w:rFonts w:ascii="新細明體" w:hAnsi="新細明體" w:hint="eastAsia"/>
          <w:kern w:val="2"/>
          <w:szCs w:val="24"/>
          <w:lang w:eastAsia="zh-TW"/>
        </w:rPr>
        <w:t>送件人姓名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DF686B">
        <w:rPr>
          <w:rFonts w:ascii="新細明體" w:hAnsi="新細明體"/>
          <w:kern w:val="2"/>
          <w:szCs w:val="24"/>
          <w:lang w:eastAsia="zh-TW"/>
        </w:rPr>
        <w:t>TRN_NAME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F686B" w:rsidP="00175EA8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$事故人郵遞區號</w:t>
      </w:r>
      <w:r w:rsidR="00175EA8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175EA8">
        <w:rPr>
          <w:rFonts w:ascii="新細明體" w:hAnsi="新細明體" w:cs="Arial" w:hint="eastAsia"/>
          <w:kern w:val="2"/>
          <w:lang w:eastAsia="zh-TW"/>
        </w:rPr>
        <w:t>DTAAA010.</w:t>
      </w:r>
      <w:r w:rsidR="00175EA8" w:rsidRPr="00175EA8">
        <w:rPr>
          <w:rFonts w:ascii="新細明體" w:hAnsi="新細明體" w:hint="eastAsia"/>
          <w:kern w:val="2"/>
          <w:szCs w:val="24"/>
          <w:lang w:eastAsia="zh-TW"/>
        </w:rPr>
        <w:t>居住地址郵遞區號</w:t>
      </w:r>
      <w:r w:rsidR="00175EA8">
        <w:rPr>
          <w:rFonts w:ascii="新細明體" w:hAnsi="新細明體" w:hint="eastAsia"/>
          <w:kern w:val="2"/>
          <w:szCs w:val="24"/>
          <w:lang w:eastAsia="zh-TW"/>
        </w:rPr>
        <w:t>(</w:t>
      </w:r>
      <w:r w:rsidR="00175EA8" w:rsidRPr="00175EA8">
        <w:rPr>
          <w:rFonts w:ascii="新細明體" w:hAnsi="新細明體"/>
          <w:kern w:val="2"/>
          <w:szCs w:val="24"/>
          <w:lang w:eastAsia="zh-TW"/>
        </w:rPr>
        <w:t>OCR_ZIP_CODE</w:t>
      </w:r>
      <w:r w:rsidR="00175EA8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F686B" w:rsidP="00B2358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$事故人地址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B23585">
        <w:rPr>
          <w:rFonts w:ascii="新細明體" w:hAnsi="新細明體" w:cs="Arial" w:hint="eastAsia"/>
          <w:kern w:val="2"/>
          <w:lang w:eastAsia="zh-TW"/>
        </w:rPr>
        <w:t>DTAAA010.</w:t>
      </w:r>
      <w:r w:rsidR="00B23585" w:rsidRPr="00B23585">
        <w:rPr>
          <w:rFonts w:ascii="新細明體" w:hAnsi="新細明體" w:hint="eastAsia"/>
          <w:kern w:val="2"/>
          <w:szCs w:val="24"/>
          <w:lang w:eastAsia="zh-TW"/>
        </w:rPr>
        <w:t>居住地址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(</w:t>
      </w:r>
      <w:r w:rsidR="00B23585" w:rsidRPr="00B23585">
        <w:rPr>
          <w:rFonts w:ascii="新細明體" w:hAnsi="新細明體"/>
          <w:kern w:val="2"/>
          <w:szCs w:val="24"/>
          <w:lang w:eastAsia="zh-TW"/>
        </w:rPr>
        <w:t>OCR_ADDR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105CFF" w:rsidRDefault="00DF686B" w:rsidP="00B2358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$事故人姓名</w:t>
      </w:r>
    </w:p>
    <w:p w:rsidR="00C32EE0" w:rsidRDefault="00C32EE0" w:rsidP="00C32EE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DTAAJ010.受益人姓名(</w:t>
      </w:r>
      <w:r w:rsidRPr="00105CFF">
        <w:rPr>
          <w:rStyle w:val="style3"/>
          <w:rFonts w:ascii="新細明體" w:hAnsi="新細明體"/>
          <w:kern w:val="2"/>
          <w:szCs w:val="24"/>
          <w:lang w:eastAsia="zh-TW"/>
        </w:rPr>
        <w:t>BENE_NAME</w:t>
      </w:r>
      <w:r w:rsidRPr="00105CFF">
        <w:rPr>
          <w:rStyle w:val="style3"/>
          <w:rFonts w:ascii="新細明體" w:hAnsi="新細明體" w:hint="eastAsia"/>
          <w:kern w:val="2"/>
          <w:szCs w:val="24"/>
          <w:lang w:eastAsia="zh-TW"/>
        </w:rPr>
        <w:t>)</w:t>
      </w:r>
      <w:r>
        <w:rPr>
          <w:rStyle w:val="style3"/>
          <w:rFonts w:ascii="新細明體" w:hAnsi="新細明體" w:hint="eastAsia"/>
          <w:kern w:val="2"/>
          <w:szCs w:val="24"/>
          <w:lang w:eastAsia="zh-TW"/>
        </w:rPr>
        <w:t xml:space="preserve"> = 空白 OR NULL</w:t>
      </w:r>
    </w:p>
    <w:p w:rsidR="00DF686B" w:rsidRDefault="00C32EE0" w:rsidP="00C32EE0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$事故人姓名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B23585">
        <w:rPr>
          <w:rFonts w:ascii="新細明體" w:hAnsi="新細明體" w:cs="Arial" w:hint="eastAsia"/>
          <w:kern w:val="2"/>
          <w:lang w:eastAsia="zh-TW"/>
        </w:rPr>
        <w:t>DTAAA010.</w:t>
      </w:r>
      <w:r w:rsidR="00B23585" w:rsidRPr="00B23585">
        <w:rPr>
          <w:rFonts w:ascii="新細明體" w:hAnsi="新細明體" w:hint="eastAsia"/>
          <w:kern w:val="2"/>
          <w:szCs w:val="24"/>
          <w:lang w:eastAsia="zh-TW"/>
        </w:rPr>
        <w:t>事故者姓名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(</w:t>
      </w:r>
      <w:r w:rsidR="00B23585" w:rsidRPr="00B23585">
        <w:rPr>
          <w:rFonts w:ascii="新細明體" w:hAnsi="新細明體"/>
          <w:kern w:val="2"/>
          <w:szCs w:val="24"/>
          <w:lang w:eastAsia="zh-TW"/>
        </w:rPr>
        <w:t>OCR_NAME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)</w:t>
      </w:r>
      <w:r w:rsidR="00D66A86">
        <w:rPr>
          <w:rFonts w:ascii="新細明體" w:hAnsi="新細明體" w:hint="eastAsia"/>
          <w:kern w:val="2"/>
          <w:szCs w:val="24"/>
          <w:lang w:eastAsia="zh-TW"/>
        </w:rPr>
        <w:t>前12碼</w:t>
      </w:r>
    </w:p>
    <w:p w:rsidR="00C32EE0" w:rsidRDefault="00C32EE0" w:rsidP="00C32EE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C32EE0" w:rsidRDefault="00C32EE0" w:rsidP="00C32EE0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$事故人姓名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Pr="00C32EE0">
        <w:rPr>
          <w:rFonts w:ascii="新細明體" w:hAnsi="新細明體" w:cs="Arial" w:hint="eastAsia"/>
          <w:kern w:val="2"/>
          <w:lang w:eastAsia="zh-TW"/>
        </w:rPr>
        <w:t>DTAAJ010.受益人姓名(BENE_NAME)</w:t>
      </w:r>
      <w:r w:rsidR="00D66A86">
        <w:rPr>
          <w:rFonts w:ascii="新細明體" w:hAnsi="新細明體" w:hint="eastAsia"/>
          <w:kern w:val="2"/>
          <w:szCs w:val="24"/>
          <w:lang w:eastAsia="zh-TW"/>
        </w:rPr>
        <w:t>前12碼</w:t>
      </w:r>
    </w:p>
    <w:p w:rsidR="00C32EE0" w:rsidRDefault="00C32EE0" w:rsidP="00C32EE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$通知日期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 xml:space="preserve"> = DTAAJ010.</w:t>
      </w:r>
      <w:r w:rsidR="00B23585" w:rsidRPr="00E372EB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(</w:t>
      </w:r>
      <w:r w:rsidR="00B23585" w:rsidRPr="00E372EB">
        <w:rPr>
          <w:rFonts w:ascii="新細明體" w:hAnsi="新細明體"/>
          <w:kern w:val="2"/>
          <w:szCs w:val="24"/>
          <w:lang w:eastAsia="zh-TW"/>
        </w:rPr>
        <w:t>KEYIN_TIME</w:t>
      </w:r>
      <w:r w:rsidR="00B23585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$受理編號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(APLY_NO)</w:t>
      </w:r>
    </w:p>
    <w:p w:rsidR="006942EA" w:rsidRPr="006942EA" w:rsidRDefault="006942EA" w:rsidP="00246074">
      <w:pPr>
        <w:numPr>
          <w:ilvl w:val="3"/>
          <w:numId w:val="7"/>
        </w:numPr>
        <w:rPr>
          <w:rFonts w:ascii="新細明體" w:hAnsi="新細明體" w:hint="eastAsia"/>
          <w:sz w:val="20"/>
        </w:rPr>
      </w:pPr>
      <w:r w:rsidRPr="000D5933">
        <w:rPr>
          <w:rFonts w:ascii="新細明體" w:hAnsi="新細明體" w:hint="eastAsia"/>
          <w:color w:val="FF0000"/>
          <w:sz w:val="20"/>
        </w:rPr>
        <w:t>$補全日期</w:t>
      </w:r>
      <w:r w:rsidRPr="006942EA">
        <w:rPr>
          <w:rFonts w:ascii="新細明體" w:hAnsi="新細明體" w:hint="eastAsia"/>
          <w:sz w:val="20"/>
        </w:rPr>
        <w:t xml:space="preserve"> = DTAAJ010.補</w:t>
      </w:r>
      <w:del w:id="42" w:author="李明諭" w:date="2018-04-25T14:12:00Z">
        <w:r w:rsidRPr="006942EA" w:rsidDel="00246074">
          <w:rPr>
            <w:rFonts w:ascii="新細明體" w:hAnsi="新細明體" w:hint="eastAsia"/>
            <w:sz w:val="20"/>
          </w:rPr>
          <w:delText>件輸入</w:delText>
        </w:r>
      </w:del>
      <w:ins w:id="43" w:author="李明諭" w:date="2018-04-25T14:12:00Z">
        <w:r w:rsidR="00246074">
          <w:rPr>
            <w:rFonts w:ascii="新細明體" w:hAnsi="新細明體" w:hint="eastAsia"/>
            <w:sz w:val="20"/>
          </w:rPr>
          <w:t>全到期</w:t>
        </w:r>
      </w:ins>
      <w:r w:rsidRPr="006942EA">
        <w:rPr>
          <w:rFonts w:ascii="新細明體" w:hAnsi="新細明體" w:hint="eastAsia"/>
          <w:sz w:val="20"/>
        </w:rPr>
        <w:t>日期(</w:t>
      </w:r>
      <w:ins w:id="44" w:author="李明諭" w:date="2018-04-25T14:11:00Z">
        <w:r w:rsidR="00246074" w:rsidRPr="00246074">
          <w:rPr>
            <w:rFonts w:ascii="新細明體" w:hAnsi="新細明體"/>
            <w:sz w:val="20"/>
          </w:rPr>
          <w:t>COMPLETE_DA</w:t>
        </w:r>
        <w:r w:rsidR="00246074">
          <w:rPr>
            <w:rFonts w:ascii="新細明體" w:hAnsi="新細明體"/>
            <w:sz w:val="20"/>
          </w:rPr>
          <w:t>TE</w:t>
        </w:r>
        <w:r w:rsidR="00246074" w:rsidRPr="00246074" w:rsidDel="00246074">
          <w:rPr>
            <w:rFonts w:ascii="新細明體" w:hAnsi="新細明體" w:hint="eastAsia"/>
            <w:sz w:val="20"/>
          </w:rPr>
          <w:t xml:space="preserve"> </w:t>
        </w:r>
      </w:ins>
      <w:del w:id="45" w:author="李明諭" w:date="2018-04-25T14:11:00Z">
        <w:r w:rsidRPr="006942EA" w:rsidDel="00246074">
          <w:rPr>
            <w:rFonts w:ascii="新細明體" w:hAnsi="新細明體" w:hint="eastAsia"/>
            <w:sz w:val="20"/>
          </w:rPr>
          <w:delText>KEYIN_TIME</w:delText>
        </w:r>
      </w:del>
      <w:r w:rsidRPr="006942EA">
        <w:rPr>
          <w:rFonts w:ascii="新細明體" w:hAnsi="新細明體" w:hint="eastAsia"/>
          <w:sz w:val="20"/>
        </w:rPr>
        <w:t>)</w:t>
      </w:r>
      <w:del w:id="46" w:author="李明諭" w:date="2018-04-25T14:11:00Z">
        <w:r w:rsidRPr="006942EA" w:rsidDel="00246074">
          <w:rPr>
            <w:rFonts w:ascii="新細明體" w:hAnsi="新細明體" w:hint="eastAsia"/>
            <w:sz w:val="20"/>
          </w:rPr>
          <w:delText xml:space="preserve"> + 7天</w:delText>
        </w:r>
      </w:del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$總頁數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 w:rsidR="000D5933">
        <w:rPr>
          <w:rFonts w:ascii="新細明體" w:hAnsi="新細明體" w:hint="eastAsia"/>
          <w:kern w:val="2"/>
          <w:szCs w:val="24"/>
          <w:lang w:eastAsia="zh-TW"/>
        </w:rPr>
        <w:t xml:space="preserve"> 同一個</w:t>
      </w:r>
      <w:r w:rsidR="000D5933"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$受理編號</w:t>
      </w:r>
      <w:r w:rsidR="000D5933">
        <w:rPr>
          <w:rFonts w:ascii="新細明體" w:hAnsi="新細明體" w:hint="eastAsia"/>
          <w:kern w:val="2"/>
          <w:szCs w:val="24"/>
          <w:lang w:eastAsia="zh-TW"/>
        </w:rPr>
        <w:t>+</w:t>
      </w:r>
      <w:r w:rsidR="000D5933"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$事故人姓名</w:t>
      </w:r>
      <w:r w:rsidR="000D5933">
        <w:rPr>
          <w:rFonts w:ascii="新細明體" w:hAnsi="新細明體" w:hint="eastAsia"/>
          <w:kern w:val="2"/>
          <w:szCs w:val="24"/>
          <w:lang w:eastAsia="zh-TW"/>
        </w:rPr>
        <w:t>算同一件</w:t>
      </w:r>
      <w:r w:rsidR="000D5933"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 w:rsidR="006942EA">
        <w:rPr>
          <w:rFonts w:ascii="新細明體" w:hAnsi="新細明體" w:hint="eastAsia"/>
          <w:kern w:val="2"/>
          <w:szCs w:val="24"/>
          <w:lang w:eastAsia="zh-TW"/>
        </w:rPr>
        <w:t>依</w:t>
      </w:r>
      <w:r w:rsidR="006942EA"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$待補全內容</w:t>
      </w:r>
      <w:r w:rsidR="006942EA">
        <w:rPr>
          <w:rFonts w:ascii="新細明體" w:hAnsi="新細明體" w:hint="eastAsia"/>
          <w:kern w:val="2"/>
          <w:szCs w:val="24"/>
          <w:lang w:eastAsia="zh-TW"/>
        </w:rPr>
        <w:t>多寡決定</w:t>
      </w:r>
      <w:r w:rsidR="000D5933"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$總頁數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$待補全內容</w:t>
      </w:r>
    </w:p>
    <w:p w:rsidR="006942EA" w:rsidRDefault="006942EA" w:rsidP="006942EA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讀</w:t>
      </w:r>
      <w:r w:rsidRPr="00CA32BD">
        <w:rPr>
          <w:rFonts w:ascii="新細明體" w:hAnsi="新細明體" w:hint="eastAsia"/>
          <w:kern w:val="2"/>
          <w:szCs w:val="24"/>
          <w:lang w:eastAsia="zh-TW"/>
        </w:rPr>
        <w:t>補件紀錄檔</w:t>
      </w:r>
      <w:r>
        <w:rPr>
          <w:rFonts w:ascii="新細明體" w:hAnsi="新細明體" w:hint="eastAsia"/>
          <w:kern w:val="2"/>
          <w:szCs w:val="24"/>
          <w:lang w:eastAsia="zh-TW"/>
        </w:rPr>
        <w:t>DTAAJ010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，</w:t>
      </w:r>
      <w:r>
        <w:rPr>
          <w:rFonts w:ascii="新細明體" w:hAnsi="新細明體" w:hint="eastAsia"/>
          <w:kern w:val="2"/>
          <w:szCs w:val="24"/>
          <w:lang w:eastAsia="zh-TW"/>
        </w:rPr>
        <w:t>條件如下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6942EA" w:rsidRDefault="006942EA" w:rsidP="006942E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 = DTAAA010.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受理編號</w:t>
      </w:r>
      <w:r>
        <w:rPr>
          <w:rFonts w:ascii="新細明體" w:hAnsi="新細明體" w:hint="eastAsia"/>
          <w:kern w:val="2"/>
          <w:szCs w:val="24"/>
          <w:lang w:eastAsia="zh-TW"/>
        </w:rPr>
        <w:t>(APLY_NO)</w:t>
      </w:r>
    </w:p>
    <w:p w:rsidR="00C30552" w:rsidRDefault="00C30552" w:rsidP="006942E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E372EB">
        <w:rPr>
          <w:rFonts w:ascii="新細明體" w:hAnsi="新細明體" w:hint="eastAsia"/>
          <w:kern w:val="2"/>
          <w:szCs w:val="24"/>
          <w:lang w:eastAsia="zh-TW"/>
        </w:rPr>
        <w:t>補件輸入日期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E372EB">
        <w:rPr>
          <w:rFonts w:ascii="新細明體" w:hAnsi="新細明體"/>
          <w:kern w:val="2"/>
          <w:szCs w:val="24"/>
          <w:lang w:eastAsia="zh-TW"/>
        </w:rPr>
        <w:t>KEYIN_TIME</w:t>
      </w:r>
      <w:r>
        <w:rPr>
          <w:rFonts w:ascii="新細明體" w:hAnsi="新細明體" w:hint="eastAsia"/>
          <w:kern w:val="2"/>
          <w:szCs w:val="24"/>
          <w:lang w:eastAsia="zh-TW"/>
        </w:rPr>
        <w:t>)(只取日期) = 畫面上有勾選的</w:t>
      </w:r>
      <w:r w:rsidRPr="00601579">
        <w:rPr>
          <w:rFonts w:hint="eastAsia"/>
          <w:kern w:val="2"/>
        </w:rPr>
        <w:t>補件輸入日期</w:t>
      </w:r>
    </w:p>
    <w:p w:rsidR="006942EA" w:rsidRDefault="006942EA" w:rsidP="006942E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="004E0AAB" w:rsidRPr="00085AFE">
        <w:rPr>
          <w:rFonts w:hint="eastAsia"/>
        </w:rPr>
        <w:t>是否顯示在客戶版補全通知書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(DISPLAY) = </w:t>
      </w:r>
      <w:r>
        <w:rPr>
          <w:rFonts w:ascii="新細明體" w:hAnsi="新細明體"/>
          <w:kern w:val="2"/>
          <w:szCs w:val="24"/>
          <w:lang w:eastAsia="zh-TW"/>
        </w:rPr>
        <w:t>“</w:t>
      </w:r>
      <w:r>
        <w:rPr>
          <w:rFonts w:ascii="新細明體" w:hAnsi="新細明體" w:hint="eastAsia"/>
          <w:kern w:val="2"/>
          <w:szCs w:val="24"/>
          <w:lang w:eastAsia="zh-TW"/>
        </w:rPr>
        <w:t>Y</w:t>
      </w:r>
      <w:r>
        <w:rPr>
          <w:rFonts w:ascii="新細明體" w:hAnsi="新細明體"/>
          <w:kern w:val="2"/>
          <w:szCs w:val="24"/>
          <w:lang w:eastAsia="zh-TW"/>
        </w:rPr>
        <w:t>”</w:t>
      </w:r>
    </w:p>
    <w:p w:rsidR="006D10C1" w:rsidRDefault="006D10C1" w:rsidP="006942E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C67946">
        <w:rPr>
          <w:rFonts w:ascii="新細明體" w:hAnsi="新細明體" w:hint="eastAsia"/>
          <w:kern w:val="2"/>
          <w:szCs w:val="24"/>
          <w:lang w:eastAsia="zh-TW"/>
        </w:rPr>
        <w:t>銷件輸入日期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C67946">
        <w:rPr>
          <w:rFonts w:ascii="新細明體" w:hAnsi="新細明體"/>
          <w:kern w:val="2"/>
          <w:szCs w:val="24"/>
          <w:lang w:eastAsia="zh-TW"/>
        </w:rPr>
        <w:t>CAN_INPUT_TIME</w:t>
      </w:r>
      <w:r>
        <w:rPr>
          <w:rFonts w:ascii="新細明體" w:hAnsi="新細明體" w:hint="eastAsia"/>
          <w:kern w:val="2"/>
          <w:szCs w:val="24"/>
          <w:lang w:eastAsia="zh-TW"/>
        </w:rPr>
        <w:t>) IS NULL</w:t>
      </w:r>
    </w:p>
    <w:p w:rsidR="007B3DA6" w:rsidRDefault="007B3DA6" w:rsidP="007B3DA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需要欄位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B3DA6" w:rsidRDefault="007B3DA6" w:rsidP="007B3DA6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DTAAJ010.</w:t>
      </w:r>
      <w:r w:rsidRPr="007B3DA6">
        <w:rPr>
          <w:rFonts w:ascii="新細明體" w:hAnsi="新細明體" w:hint="eastAsia"/>
          <w:kern w:val="2"/>
          <w:szCs w:val="24"/>
          <w:lang w:eastAsia="zh-TW"/>
        </w:rPr>
        <w:t>補件訊息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7B3DA6">
        <w:rPr>
          <w:rFonts w:ascii="新細明體" w:hAnsi="新細明體"/>
          <w:kern w:val="2"/>
          <w:szCs w:val="24"/>
          <w:lang w:eastAsia="zh-TW"/>
        </w:rPr>
        <w:t>TAIN_MSG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7B3DA6" w:rsidRDefault="007B3DA6" w:rsidP="007B3DA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若有異常或查無資料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B3DA6" w:rsidRDefault="007B3DA6" w:rsidP="007B3DA6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3A265A">
        <w:rPr>
          <w:rFonts w:ascii="新細明體" w:hAnsi="新細明體" w:hint="eastAsia"/>
          <w:kern w:val="2"/>
          <w:szCs w:val="24"/>
          <w:lang w:eastAsia="zh-TW"/>
        </w:rPr>
        <w:t>顯示訊息：</w:t>
      </w:r>
      <w:r w:rsidRPr="003A265A">
        <w:rPr>
          <w:rFonts w:ascii="新細明體" w:hAnsi="新細明體"/>
          <w:kern w:val="2"/>
          <w:szCs w:val="24"/>
          <w:lang w:eastAsia="zh-TW"/>
        </w:rPr>
        <w:t>“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讀取</w:t>
      </w:r>
      <w:r w:rsidRPr="00DF686B">
        <w:rPr>
          <w:rFonts w:ascii="新細明體" w:hAnsi="新細明體" w:hint="eastAsia"/>
          <w:kern w:val="2"/>
          <w:szCs w:val="24"/>
          <w:lang w:eastAsia="zh-TW"/>
        </w:rPr>
        <w:t>待補全內容</w:t>
      </w:r>
      <w:r>
        <w:rPr>
          <w:rFonts w:ascii="新細明體" w:hAnsi="新細明體" w:hint="eastAsia"/>
          <w:kern w:val="2"/>
          <w:szCs w:val="24"/>
          <w:lang w:eastAsia="zh-TW"/>
        </w:rPr>
        <w:t>資料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異常!!</w:t>
      </w:r>
      <w:r w:rsidRPr="003A265A">
        <w:rPr>
          <w:rFonts w:ascii="新細明體" w:hAnsi="新細明體"/>
          <w:kern w:val="2"/>
          <w:szCs w:val="24"/>
          <w:lang w:eastAsia="zh-TW"/>
        </w:rPr>
        <w:t>”</w:t>
      </w:r>
      <w:r w:rsidRPr="003A265A">
        <w:rPr>
          <w:rFonts w:ascii="新細明體" w:hAnsi="新細明體" w:hint="eastAsia"/>
          <w:kern w:val="2"/>
          <w:szCs w:val="24"/>
          <w:lang w:eastAsia="zh-TW"/>
        </w:rPr>
        <w:t>+ 異常訊息</w:t>
      </w:r>
      <w:r w:rsidRPr="003A265A">
        <w:rPr>
          <w:rFonts w:ascii="新細明體" w:hAnsi="新細明體" w:hint="eastAsia"/>
          <w:lang w:eastAsia="zh-TW"/>
        </w:rPr>
        <w:t>。</w:t>
      </w:r>
    </w:p>
    <w:p w:rsidR="007B3DA6" w:rsidRDefault="007B3DA6" w:rsidP="007B3DA6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若有資料</w:t>
      </w:r>
      <w:r w:rsidRPr="00BE312B">
        <w:rPr>
          <w:rFonts w:ascii="新細明體" w:hAnsi="新細明體" w:hint="eastAsia"/>
          <w:kern w:val="2"/>
          <w:szCs w:val="24"/>
          <w:lang w:eastAsia="zh-TW"/>
        </w:rPr>
        <w:t>：</w:t>
      </w:r>
    </w:p>
    <w:p w:rsidR="007B3DA6" w:rsidRDefault="007B3DA6" w:rsidP="007B3DA6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依序顯示在 </w:t>
      </w:r>
      <w:r w:rsidRPr="00DF686B">
        <w:rPr>
          <w:rFonts w:ascii="新細明體" w:hAnsi="新細明體" w:hint="eastAsia"/>
          <w:kern w:val="2"/>
          <w:szCs w:val="24"/>
          <w:lang w:eastAsia="zh-TW"/>
        </w:rPr>
        <w:t>待補全內容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區塊內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$公司名稱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1E56FC">
        <w:rPr>
          <w:rFonts w:ascii="新細明體" w:hAnsi="新細明體" w:hint="eastAsia"/>
          <w:kern w:val="2"/>
          <w:szCs w:val="24"/>
          <w:lang w:eastAsia="zh-TW"/>
        </w:rPr>
        <w:t>公司名稱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</w:t>
      </w:r>
      <w:r w:rsidR="00B07F02" w:rsidRPr="001E56FC">
        <w:rPr>
          <w:rFonts w:ascii="新細明體" w:hAnsi="新細明體"/>
          <w:kern w:val="2"/>
          <w:szCs w:val="24"/>
          <w:lang w:eastAsia="zh-TW"/>
        </w:rPr>
        <w:t>COMP_NAME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</w:t>
      </w:r>
      <w:r w:rsidR="00B07F02"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廠區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1E56FC">
        <w:rPr>
          <w:rFonts w:ascii="新細明體" w:hAnsi="新細明體" w:hint="eastAsia"/>
          <w:kern w:val="2"/>
          <w:szCs w:val="24"/>
          <w:lang w:eastAsia="zh-TW"/>
        </w:rPr>
        <w:t>廠區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</w:t>
      </w:r>
      <w:r w:rsidR="00B07F02" w:rsidRPr="001E56FC">
        <w:rPr>
          <w:rFonts w:ascii="新細明體" w:hAnsi="新細明體"/>
          <w:kern w:val="2"/>
          <w:szCs w:val="24"/>
          <w:lang w:eastAsia="zh-TW"/>
        </w:rPr>
        <w:t>COMP_FAC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</w:t>
      </w:r>
      <w:r w:rsidR="00B07F02"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部門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1E56FC">
        <w:rPr>
          <w:rFonts w:ascii="新細明體" w:hAnsi="新細明體" w:hint="eastAsia"/>
          <w:kern w:val="2"/>
          <w:szCs w:val="24"/>
          <w:lang w:eastAsia="zh-TW"/>
        </w:rPr>
        <w:t>部門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</w:t>
      </w:r>
      <w:r w:rsidR="00B07F02" w:rsidRPr="001E56FC">
        <w:rPr>
          <w:rFonts w:ascii="新細明體" w:hAnsi="新細明體"/>
          <w:kern w:val="2"/>
          <w:szCs w:val="24"/>
          <w:lang w:eastAsia="zh-TW"/>
        </w:rPr>
        <w:t>COMP_DIV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A0A0E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$員工姓名</w:t>
      </w:r>
    </w:p>
    <w:p w:rsidR="003A0A0E" w:rsidRDefault="003A0A0E" w:rsidP="003A0A0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IF 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EMP_NAME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  <w:r>
        <w:rPr>
          <w:rStyle w:val="style3"/>
          <w:rFonts w:ascii="新細明體" w:hAnsi="新細明體" w:hint="eastAsia"/>
          <w:kern w:val="2"/>
          <w:szCs w:val="24"/>
          <w:lang w:eastAsia="zh-TW"/>
        </w:rPr>
        <w:t xml:space="preserve"> = 空白 OR NULL</w:t>
      </w:r>
    </w:p>
    <w:p w:rsidR="003A0A0E" w:rsidRDefault="003A0A0E" w:rsidP="003A0A0E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</w:t>
      </w: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姓名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cs="Arial" w:hint="eastAsia"/>
          <w:kern w:val="2"/>
          <w:lang w:eastAsia="zh-TW"/>
        </w:rPr>
        <w:t>DTAAA010.</w:t>
      </w:r>
      <w:r w:rsidRPr="00B23585">
        <w:rPr>
          <w:rFonts w:ascii="新細明體" w:hAnsi="新細明體" w:hint="eastAsia"/>
          <w:kern w:val="2"/>
          <w:szCs w:val="24"/>
          <w:lang w:eastAsia="zh-TW"/>
        </w:rPr>
        <w:t>事故者姓名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B23585">
        <w:rPr>
          <w:rFonts w:ascii="新細明體" w:hAnsi="新細明體"/>
          <w:kern w:val="2"/>
          <w:szCs w:val="24"/>
          <w:lang w:eastAsia="zh-TW"/>
        </w:rPr>
        <w:t>OCR_NAME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A0A0E" w:rsidRDefault="003A0A0E" w:rsidP="003A0A0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3A0A0E" w:rsidRDefault="003A0A0E" w:rsidP="003A0A0E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$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</w:t>
      </w:r>
      <w:r w:rsidRPr="000D5933">
        <w:rPr>
          <w:rFonts w:ascii="新細明體" w:hAnsi="新細明體" w:hint="eastAsia"/>
          <w:color w:val="FF0000"/>
          <w:kern w:val="2"/>
          <w:szCs w:val="24"/>
          <w:lang w:eastAsia="zh-TW"/>
        </w:rPr>
        <w:t>姓名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Pr="001E56FC">
        <w:rPr>
          <w:rFonts w:ascii="新細明體" w:hAnsi="新細明體" w:hint="eastAsia"/>
          <w:kern w:val="2"/>
          <w:szCs w:val="24"/>
          <w:lang w:eastAsia="zh-TW"/>
        </w:rPr>
        <w:t>員工姓名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1E56FC">
        <w:rPr>
          <w:rFonts w:ascii="新細明體" w:hAnsi="新細明體"/>
          <w:kern w:val="2"/>
          <w:szCs w:val="24"/>
          <w:lang w:eastAsia="zh-TW"/>
        </w:rPr>
        <w:t>EMP_NAME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3A0A0E" w:rsidRDefault="003A0A0E" w:rsidP="003A0A0E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E86714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$員工連絡電話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</w:p>
    <w:p w:rsidR="00D06933" w:rsidRDefault="00E86714" w:rsidP="00D06933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86714">
        <w:rPr>
          <w:rFonts w:ascii="新細明體" w:hAnsi="新細明體" w:hint="eastAsia"/>
          <w:kern w:val="2"/>
          <w:szCs w:val="24"/>
          <w:lang w:eastAsia="zh-TW"/>
        </w:rPr>
        <w:t>IF DTAAA010.事故者聯絡電話(</w:t>
      </w:r>
      <w:r w:rsidRPr="00E86714">
        <w:rPr>
          <w:rFonts w:ascii="新細明體" w:hAnsi="新細明體"/>
          <w:kern w:val="2"/>
          <w:szCs w:val="24"/>
          <w:lang w:eastAsia="zh-TW"/>
        </w:rPr>
        <w:t>OCR_TEL</w:t>
      </w:r>
      <w:r w:rsidRPr="00E86714">
        <w:rPr>
          <w:rFonts w:ascii="新細明體" w:hAnsi="新細明體" w:hint="eastAsia"/>
          <w:kern w:val="2"/>
          <w:szCs w:val="24"/>
          <w:lang w:eastAsia="zh-TW"/>
        </w:rPr>
        <w:t>)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!= 空白</w:t>
      </w:r>
    </w:p>
    <w:p w:rsidR="00D06933" w:rsidRPr="00D06933" w:rsidRDefault="00D06933" w:rsidP="00D06933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D06933">
        <w:rPr>
          <w:rFonts w:ascii="新細明體" w:hAnsi="新細明體" w:hint="eastAsia"/>
          <w:color w:val="FF0000"/>
          <w:kern w:val="2"/>
          <w:szCs w:val="24"/>
          <w:lang w:eastAsia="zh-TW"/>
        </w:rPr>
        <w:t>$員工連絡電話</w:t>
      </w:r>
      <w:r w:rsidRPr="00D06933">
        <w:rPr>
          <w:rFonts w:ascii="新細明體" w:hAnsi="新細明體" w:hint="eastAsia"/>
          <w:kern w:val="2"/>
          <w:szCs w:val="24"/>
          <w:lang w:eastAsia="zh-TW"/>
        </w:rPr>
        <w:t xml:space="preserve"> = DTAAA010.事故者聯絡電話區碼(</w:t>
      </w:r>
      <w:r w:rsidRPr="00D06933">
        <w:rPr>
          <w:rFonts w:ascii="新細明體" w:hAnsi="新細明體"/>
          <w:kern w:val="2"/>
          <w:szCs w:val="24"/>
          <w:lang w:eastAsia="zh-TW"/>
        </w:rPr>
        <w:t>OCR_TEL_AREA</w:t>
      </w:r>
      <w:r w:rsidRPr="00D06933">
        <w:rPr>
          <w:rFonts w:ascii="新細明體" w:hAnsi="新細明體" w:hint="eastAsia"/>
          <w:kern w:val="2"/>
          <w:szCs w:val="24"/>
          <w:lang w:eastAsia="zh-TW"/>
        </w:rPr>
        <w:t>) +</w:t>
      </w:r>
    </w:p>
    <w:p w:rsidR="00D06933" w:rsidRDefault="00D06933" w:rsidP="00D06933">
      <w:pPr>
        <w:pStyle w:val="Tabletext"/>
        <w:keepLines w:val="0"/>
        <w:spacing w:after="0" w:line="240" w:lineRule="auto"/>
        <w:ind w:left="4320"/>
        <w:rPr>
          <w:rFonts w:ascii="新細明體" w:hAnsi="新細明體" w:hint="eastAsia"/>
          <w:kern w:val="2"/>
          <w:szCs w:val="24"/>
          <w:lang w:eastAsia="zh-TW"/>
        </w:rPr>
      </w:pPr>
      <w:r w:rsidRPr="00D06933">
        <w:rPr>
          <w:rFonts w:ascii="新細明體" w:hAnsi="新細明體" w:hint="eastAsia"/>
          <w:kern w:val="2"/>
          <w:szCs w:val="24"/>
          <w:lang w:eastAsia="zh-TW"/>
        </w:rPr>
        <w:t>DTAAA010.事故者聯絡電話(</w:t>
      </w:r>
      <w:r w:rsidRPr="00D06933">
        <w:rPr>
          <w:rFonts w:ascii="新細明體" w:hAnsi="新細明體"/>
          <w:kern w:val="2"/>
          <w:szCs w:val="24"/>
          <w:lang w:eastAsia="zh-TW"/>
        </w:rPr>
        <w:t>OCR_TEL</w:t>
      </w:r>
      <w:r w:rsidRPr="00D06933">
        <w:rPr>
          <w:rFonts w:ascii="新細明體" w:hAnsi="新細明體" w:hint="eastAsia"/>
          <w:kern w:val="2"/>
          <w:szCs w:val="24"/>
          <w:lang w:eastAsia="zh-TW"/>
        </w:rPr>
        <w:t>) + DTAAA010.事故者聯絡電話分機(</w:t>
      </w:r>
      <w:r w:rsidRPr="00D06933">
        <w:rPr>
          <w:rFonts w:ascii="新細明體" w:hAnsi="新細明體"/>
          <w:kern w:val="2"/>
          <w:szCs w:val="24"/>
          <w:lang w:eastAsia="zh-TW"/>
        </w:rPr>
        <w:t>OCR_TEL_EXT</w:t>
      </w:r>
      <w:r w:rsidRPr="00D06933">
        <w:rPr>
          <w:rFonts w:ascii="新細明體" w:hAnsi="新細明體" w:hint="eastAsia"/>
          <w:kern w:val="2"/>
          <w:szCs w:val="24"/>
          <w:lang w:eastAsia="zh-TW"/>
        </w:rPr>
        <w:t>)(如果有分機,前面要加#)</w:t>
      </w:r>
    </w:p>
    <w:p w:rsidR="00D06933" w:rsidRDefault="00D06933" w:rsidP="00D06933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D06933" w:rsidRDefault="00D06933" w:rsidP="00D06933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D06933">
        <w:rPr>
          <w:rFonts w:ascii="新細明體" w:hAnsi="新細明體" w:hint="eastAsia"/>
          <w:color w:val="FF0000"/>
          <w:kern w:val="2"/>
          <w:szCs w:val="24"/>
          <w:lang w:eastAsia="zh-TW"/>
        </w:rPr>
        <w:t>$員工連絡電話</w:t>
      </w:r>
      <w:r w:rsidRPr="00D06933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>
        <w:rPr>
          <w:rFonts w:ascii="新細明體" w:hAnsi="新細明體" w:hint="eastAsia"/>
          <w:kern w:val="2"/>
          <w:szCs w:val="24"/>
          <w:lang w:eastAsia="zh-TW"/>
        </w:rPr>
        <w:t>DTAAA010.</w:t>
      </w:r>
      <w:r w:rsidRPr="006E0919">
        <w:rPr>
          <w:rFonts w:ascii="新細明體" w:hAnsi="新細明體" w:hint="eastAsia"/>
          <w:kern w:val="2"/>
          <w:szCs w:val="24"/>
          <w:lang w:eastAsia="zh-TW"/>
        </w:rPr>
        <w:t>事故者手機號碼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6E0919">
        <w:rPr>
          <w:rFonts w:ascii="新細明體" w:hAnsi="新細明體"/>
          <w:kern w:val="2"/>
          <w:szCs w:val="24"/>
          <w:lang w:eastAsia="zh-TW"/>
        </w:rPr>
        <w:t>OCR_MOBIL_TEL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06933" w:rsidRPr="00D06933" w:rsidRDefault="00D06933" w:rsidP="00D06933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D8017D" w:rsidRDefault="00DF686B" w:rsidP="00DF686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$員工手機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</w:p>
    <w:p w:rsidR="00D8017D" w:rsidRDefault="00D8017D" w:rsidP="00D8017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Pr="00E86714">
        <w:rPr>
          <w:rFonts w:ascii="新細明體" w:hAnsi="新細明體" w:hint="eastAsia"/>
          <w:kern w:val="2"/>
          <w:szCs w:val="24"/>
          <w:lang w:eastAsia="zh-TW"/>
        </w:rPr>
        <w:t>DTAAA010.事故者聯絡電話(</w:t>
      </w:r>
      <w:r w:rsidRPr="00E86714">
        <w:rPr>
          <w:rFonts w:ascii="新細明體" w:hAnsi="新細明體"/>
          <w:kern w:val="2"/>
          <w:szCs w:val="24"/>
          <w:lang w:eastAsia="zh-TW"/>
        </w:rPr>
        <w:t>OCR_TEL</w:t>
      </w:r>
      <w:r w:rsidRPr="00E86714">
        <w:rPr>
          <w:rFonts w:ascii="新細明體" w:hAnsi="新細明體" w:hint="eastAsia"/>
          <w:kern w:val="2"/>
          <w:szCs w:val="24"/>
          <w:lang w:eastAsia="zh-TW"/>
        </w:rPr>
        <w:t>)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!= 空白</w:t>
      </w:r>
    </w:p>
    <w:p w:rsidR="00D8017D" w:rsidRDefault="00D8017D" w:rsidP="00D8017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$員工手機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Pr="006E0919">
        <w:rPr>
          <w:rFonts w:ascii="新細明體" w:hAnsi="新細明體" w:hint="eastAsia"/>
          <w:kern w:val="2"/>
          <w:szCs w:val="24"/>
          <w:lang w:eastAsia="zh-TW"/>
        </w:rPr>
        <w:t>事故者手機號碼</w:t>
      </w:r>
      <w:r>
        <w:rPr>
          <w:rFonts w:ascii="新細明體" w:hAnsi="新細明體" w:hint="eastAsia"/>
          <w:kern w:val="2"/>
          <w:szCs w:val="24"/>
          <w:lang w:eastAsia="zh-TW"/>
        </w:rPr>
        <w:t>(</w:t>
      </w:r>
      <w:r w:rsidRPr="006E0919">
        <w:rPr>
          <w:rFonts w:ascii="新細明體" w:hAnsi="新細明體"/>
          <w:kern w:val="2"/>
          <w:szCs w:val="24"/>
          <w:lang w:eastAsia="zh-TW"/>
        </w:rPr>
        <w:t>OCR_MOBIL_TEL</w:t>
      </w:r>
      <w:r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DF686B" w:rsidRDefault="00D8017D" w:rsidP="00D8017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D8017D" w:rsidRDefault="00D8017D" w:rsidP="00D8017D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$員工手機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 空白</w:t>
      </w:r>
    </w:p>
    <w:p w:rsidR="00D8017D" w:rsidRPr="00D8017D" w:rsidRDefault="00D8017D" w:rsidP="00D8017D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D8017D"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175EA8" w:rsidRDefault="00175EA8" w:rsidP="00175EA8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$送件人單位名稱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B07F02">
        <w:rPr>
          <w:rFonts w:ascii="新細明體" w:hAnsi="新細明體" w:hint="eastAsia"/>
          <w:kern w:val="2"/>
          <w:szCs w:val="24"/>
          <w:lang w:eastAsia="zh-TW"/>
        </w:rPr>
        <w:t>送件人單位名稱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</w:t>
      </w:r>
      <w:r w:rsidR="00B07F02" w:rsidRPr="00B07F02">
        <w:rPr>
          <w:rFonts w:ascii="新細明體" w:hAnsi="新細明體"/>
          <w:kern w:val="2"/>
          <w:szCs w:val="24"/>
          <w:lang w:eastAsia="zh-TW"/>
        </w:rPr>
        <w:t>TRN_DIV_NAME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175EA8" w:rsidRDefault="00175EA8" w:rsidP="00175EA8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$送件人單位代號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 xml:space="preserve"> = DTAAA010.</w:t>
      </w:r>
      <w:r w:rsidR="00B07F02" w:rsidRPr="0031518E">
        <w:rPr>
          <w:rFonts w:ascii="新細明體" w:hAnsi="新細明體" w:hint="eastAsia"/>
          <w:kern w:val="2"/>
          <w:szCs w:val="24"/>
          <w:lang w:eastAsia="zh-TW"/>
        </w:rPr>
        <w:t>送件人單位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(</w:t>
      </w:r>
      <w:r w:rsidR="00B07F02" w:rsidRPr="0031518E">
        <w:rPr>
          <w:rFonts w:ascii="新細明體" w:hAnsi="新細明體"/>
          <w:kern w:val="2"/>
          <w:szCs w:val="24"/>
          <w:lang w:eastAsia="zh-TW"/>
        </w:rPr>
        <w:t>TRN_DIV_NO</w:t>
      </w:r>
      <w:r w:rsidR="00B07F02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7E067B" w:rsidRDefault="00175EA8" w:rsidP="0088398D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$送件人聯絡電話</w:t>
      </w:r>
    </w:p>
    <w:p w:rsidR="007E067B" w:rsidRDefault="007E067B" w:rsidP="007E067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 xml:space="preserve">IF 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>DTAAA010.送件人聯絡電話(TRN_TEL)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!= 空白</w:t>
      </w:r>
    </w:p>
    <w:p w:rsidR="007E067B" w:rsidRDefault="007E067B" w:rsidP="007E067B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$送件人聯絡電話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B07F02" w:rsidRPr="007E067B">
        <w:rPr>
          <w:rFonts w:ascii="新細明體" w:hAnsi="新細明體" w:hint="eastAsia"/>
          <w:kern w:val="2"/>
          <w:szCs w:val="24"/>
          <w:lang w:eastAsia="zh-TW"/>
        </w:rPr>
        <w:t>DTAAA010.送件人聯絡電話區碼(</w:t>
      </w:r>
      <w:r w:rsidR="00B07F02" w:rsidRPr="007E067B">
        <w:rPr>
          <w:rFonts w:ascii="新細明體" w:hAnsi="新細明體"/>
          <w:kern w:val="2"/>
          <w:szCs w:val="24"/>
          <w:lang w:eastAsia="zh-TW"/>
        </w:rPr>
        <w:t>TRN_TEL_AREA</w:t>
      </w:r>
      <w:r w:rsidR="00B07F02" w:rsidRPr="007E067B">
        <w:rPr>
          <w:rFonts w:ascii="新細明體" w:hAnsi="新細明體" w:hint="eastAsia"/>
          <w:kern w:val="2"/>
          <w:szCs w:val="24"/>
          <w:lang w:eastAsia="zh-TW"/>
        </w:rPr>
        <w:t>)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B07F02" w:rsidRPr="007E067B">
        <w:rPr>
          <w:rFonts w:ascii="新細明體" w:hAnsi="新細明體" w:hint="eastAsia"/>
          <w:kern w:val="2"/>
          <w:szCs w:val="24"/>
          <w:lang w:eastAsia="zh-TW"/>
        </w:rPr>
        <w:t>+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</w:p>
    <w:p w:rsidR="007E067B" w:rsidRDefault="00B07F02" w:rsidP="007E067B">
      <w:pPr>
        <w:pStyle w:val="Tabletext"/>
        <w:keepLines w:val="0"/>
        <w:spacing w:after="0" w:line="240" w:lineRule="auto"/>
        <w:ind w:left="4320" w:firstLineChars="200" w:firstLine="400"/>
        <w:rPr>
          <w:rFonts w:ascii="新細明體" w:hAnsi="新細明體" w:hint="eastAsia"/>
          <w:kern w:val="2"/>
          <w:szCs w:val="24"/>
          <w:lang w:eastAsia="zh-TW"/>
        </w:rPr>
      </w:pPr>
      <w:r w:rsidRPr="007E067B">
        <w:rPr>
          <w:rFonts w:ascii="新細明體" w:hAnsi="新細明體" w:hint="eastAsia"/>
          <w:kern w:val="2"/>
          <w:szCs w:val="24"/>
          <w:lang w:eastAsia="zh-TW"/>
        </w:rPr>
        <w:t>DTAAA010.送件人聯絡電話(</w:t>
      </w:r>
      <w:r w:rsidRPr="007E067B">
        <w:rPr>
          <w:rFonts w:ascii="新細明體" w:hAnsi="新細明體"/>
          <w:kern w:val="2"/>
          <w:szCs w:val="24"/>
          <w:lang w:eastAsia="zh-TW"/>
        </w:rPr>
        <w:t>TRN_TEL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>)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 xml:space="preserve"> + 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>DTAAA010.送件人聯</w:t>
      </w:r>
    </w:p>
    <w:p w:rsidR="007E067B" w:rsidRDefault="00B07F02" w:rsidP="007E067B">
      <w:pPr>
        <w:pStyle w:val="Tabletext"/>
        <w:keepLines w:val="0"/>
        <w:spacing w:after="0" w:line="240" w:lineRule="auto"/>
        <w:ind w:left="4320" w:firstLineChars="200" w:firstLine="400"/>
        <w:rPr>
          <w:rFonts w:ascii="新細明體" w:hAnsi="新細明體" w:hint="eastAsia"/>
          <w:kern w:val="2"/>
          <w:szCs w:val="24"/>
          <w:lang w:eastAsia="zh-TW"/>
        </w:rPr>
      </w:pPr>
      <w:r w:rsidRPr="007E067B">
        <w:rPr>
          <w:rFonts w:ascii="新細明體" w:hAnsi="新細明體" w:hint="eastAsia"/>
          <w:kern w:val="2"/>
          <w:szCs w:val="24"/>
          <w:lang w:eastAsia="zh-TW"/>
        </w:rPr>
        <w:t>絡電話分機(</w:t>
      </w:r>
      <w:r w:rsidRPr="007E067B">
        <w:rPr>
          <w:rFonts w:ascii="新細明體" w:hAnsi="新細明體"/>
          <w:kern w:val="2"/>
          <w:szCs w:val="24"/>
          <w:lang w:eastAsia="zh-TW"/>
        </w:rPr>
        <w:t>TRN_TEL_EXT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>)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>(如果有分機,前面要加#)</w:t>
      </w:r>
    </w:p>
    <w:p w:rsidR="007E067B" w:rsidRDefault="007E067B" w:rsidP="007E067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ELSE</w:t>
      </w:r>
    </w:p>
    <w:p w:rsidR="00175EA8" w:rsidRDefault="007E067B" w:rsidP="007E067B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823E87">
        <w:rPr>
          <w:rFonts w:ascii="新細明體" w:hAnsi="新細明體" w:hint="eastAsia"/>
          <w:color w:val="FF0000"/>
          <w:kern w:val="2"/>
          <w:szCs w:val="24"/>
          <w:lang w:eastAsia="zh-TW"/>
        </w:rPr>
        <w:t>$送件人聯絡電話</w:t>
      </w:r>
      <w:r w:rsidRPr="007E067B">
        <w:rPr>
          <w:rFonts w:ascii="新細明體" w:hAnsi="新細明體" w:hint="eastAsia"/>
          <w:kern w:val="2"/>
          <w:szCs w:val="24"/>
          <w:lang w:eastAsia="zh-TW"/>
        </w:rPr>
        <w:t xml:space="preserve"> = 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>DTAAA010.送件人手機號碼(</w:t>
      </w:r>
      <w:r w:rsidR="0088398D" w:rsidRPr="007E067B">
        <w:rPr>
          <w:rFonts w:ascii="新細明體" w:hAnsi="新細明體"/>
          <w:kern w:val="2"/>
          <w:szCs w:val="24"/>
          <w:lang w:eastAsia="zh-TW"/>
        </w:rPr>
        <w:t>TRN_MOBIL_TEL</w:t>
      </w:r>
      <w:r w:rsidR="0088398D" w:rsidRPr="007E067B">
        <w:rPr>
          <w:rFonts w:ascii="新細明體" w:hAnsi="新細明體" w:hint="eastAsia"/>
          <w:kern w:val="2"/>
          <w:szCs w:val="24"/>
          <w:lang w:eastAsia="zh-TW"/>
        </w:rPr>
        <w:t>)</w:t>
      </w:r>
    </w:p>
    <w:p w:rsidR="007E067B" w:rsidRPr="007E067B" w:rsidRDefault="007E067B" w:rsidP="007E067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END IF</w:t>
      </w:r>
    </w:p>
    <w:p w:rsidR="00772505" w:rsidRPr="00BE312B" w:rsidRDefault="00C22710" w:rsidP="00C2271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程式結束</w:t>
      </w:r>
      <w:r w:rsidRPr="003A265A">
        <w:rPr>
          <w:rFonts w:ascii="新細明體" w:hAnsi="新細明體" w:hint="eastAsia"/>
          <w:lang w:eastAsia="zh-TW"/>
        </w:rPr>
        <w:t>。</w:t>
      </w:r>
    </w:p>
    <w:p w:rsidR="0055360F" w:rsidRPr="00BE312B" w:rsidRDefault="0055360F" w:rsidP="0055360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55360F" w:rsidRPr="00BE312B" w:rsidRDefault="0055360F" w:rsidP="0055360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p w:rsidR="007B388B" w:rsidRPr="00BE312B" w:rsidRDefault="007B388B" w:rsidP="0055360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</w:p>
    <w:tbl>
      <w:tblPr>
        <w:tblW w:w="10774" w:type="dxa"/>
        <w:tblInd w:w="-256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4"/>
      </w:tblGrid>
      <w:tr w:rsidR="008432ED" w:rsidRPr="00793914" w:rsidTr="008432ED">
        <w:tblPrEx>
          <w:tblCellMar>
            <w:top w:w="0" w:type="dxa"/>
            <w:bottom w:w="0" w:type="dxa"/>
          </w:tblCellMar>
        </w:tblPrEx>
        <w:trPr>
          <w:trHeight w:val="13740"/>
        </w:trPr>
        <w:tc>
          <w:tcPr>
            <w:tcW w:w="10774" w:type="dxa"/>
          </w:tcPr>
          <w:p w:rsidR="00B804AE" w:rsidRDefault="008432ED" w:rsidP="00B804AE">
            <w:pPr>
              <w:jc w:val="right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新細明體" w:hAnsi="新細明體"/>
              </w:rPr>
              <w:br w:type="page"/>
            </w:r>
            <w:r w:rsidR="00B804AE" w:rsidRPr="00793914">
              <w:rPr>
                <w:rFonts w:ascii="Arial" w:eastAsia="標楷體" w:hAnsi="標楷體" w:cs="Arial"/>
                <w:noProof/>
                <w:sz w:val="26"/>
                <w:szCs w:val="26"/>
              </w:rPr>
              <w:t>若無法投遞，請寄回本址</w:t>
            </w:r>
            <w:r w:rsidR="00B804AE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</w:t>
            </w:r>
            <w:r w:rsidR="00B804AE"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B804AE"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靠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右</w:t>
            </w:r>
            <w:r w:rsidR="00B804AE"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="00B804AE"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通知日期：</w:t>
            </w:r>
            <w:r w:rsidR="00B804AE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="00B804AE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通知日期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格式是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年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月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日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B804AE" w:rsidRDefault="00B804AE" w:rsidP="00B804AE">
            <w:pPr>
              <w:wordWrap w:val="0"/>
              <w:jc w:val="right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送件人單位郵遞區號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+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送件人單位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地址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+</w:t>
            </w:r>
            <w:r w:rsidRPr="008F48B7">
              <w:rPr>
                <w:rFonts w:ascii="Arial" w:eastAsia="標楷體" w:hAnsi="標楷體" w:cs="Arial"/>
                <w:noProof/>
                <w:sz w:val="26"/>
                <w:szCs w:val="26"/>
              </w:rPr>
              <w:t>"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(</w:t>
            </w:r>
            <w:r w:rsidRPr="008F48B7">
              <w:rPr>
                <w:rFonts w:ascii="Arial" w:eastAsia="標楷體" w:hAnsi="標楷體" w:cs="Arial"/>
                <w:noProof/>
                <w:sz w:val="26"/>
                <w:szCs w:val="26"/>
              </w:rPr>
              <w:t>"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+</w:t>
            </w:r>
            <w:r w:rsidRPr="00AE6F7F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AE6F7F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送件人姓名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+</w:t>
            </w:r>
            <w:r w:rsidRPr="008F48B7">
              <w:rPr>
                <w:rFonts w:ascii="Arial" w:eastAsia="標楷體" w:hAnsi="標楷體" w:cs="Arial"/>
                <w:noProof/>
                <w:sz w:val="26"/>
                <w:szCs w:val="26"/>
              </w:rPr>
              <w:t>"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)</w:t>
            </w:r>
            <w:r w:rsidRPr="008F48B7">
              <w:rPr>
                <w:rFonts w:ascii="Arial" w:eastAsia="標楷體" w:hAnsi="標楷體" w:cs="Arial"/>
                <w:noProof/>
                <w:sz w:val="26"/>
                <w:szCs w:val="26"/>
              </w:rPr>
              <w:t>"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</w:t>
            </w: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靠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右</w:t>
            </w: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受理編號：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受理編號</w:t>
            </w:r>
          </w:p>
          <w:p w:rsidR="00B804AE" w:rsidRPr="00793914" w:rsidRDefault="00B804AE" w:rsidP="00B804AE">
            <w:pPr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靠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右</w:t>
            </w:r>
            <w:r w:rsidRP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共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總頁數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頁</w:t>
            </w:r>
          </w:p>
          <w:p w:rsidR="008432ED" w:rsidRPr="00793914" w:rsidRDefault="008432ED" w:rsidP="00B804AE">
            <w:pPr>
              <w:ind w:right="1040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8432ED" w:rsidRPr="00793914" w:rsidRDefault="008432ED" w:rsidP="00793914">
            <w:pPr>
              <w:ind w:left="17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/>
                <w:noProof/>
                <w:sz w:val="26"/>
                <w:szCs w:val="26"/>
              </w:rPr>
              <w:pict>
                <v:rect id="_x0000_s1030" style="position:absolute;left:0;text-align:left;margin-left:39.2pt;margin-top:4pt;width:267pt;height:86.25pt;z-index:251657216" filled="f"/>
              </w:pict>
            </w:r>
          </w:p>
          <w:p w:rsidR="008432ED" w:rsidRPr="00793914" w:rsidRDefault="008432ED" w:rsidP="00254934">
            <w:pPr>
              <w:ind w:leftChars="7" w:left="17" w:firstLineChars="350" w:firstLine="91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事故人郵遞區號</w:t>
            </w:r>
            <w:r>
              <w:rPr>
                <w:rFonts w:ascii="Arial" w:eastAsia="標楷體" w:hAnsi="標楷體" w:cs="Arial" w:hint="eastAsia"/>
                <w:noProof/>
                <w:sz w:val="26"/>
                <w:szCs w:val="26"/>
              </w:rPr>
              <w:t>+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事故人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地址</w:t>
            </w:r>
            <w:r w:rsid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每行字數上限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20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字，地址上限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行</w:t>
            </w:r>
            <w:r w:rsidR="00D2017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8432ED" w:rsidRPr="00793914" w:rsidRDefault="008432ED" w:rsidP="00793914">
            <w:pPr>
              <w:ind w:firstLineChars="150" w:firstLine="39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              </w:t>
            </w:r>
          </w:p>
          <w:p w:rsidR="008432ED" w:rsidRPr="00793914" w:rsidRDefault="008432ED" w:rsidP="00254934">
            <w:pPr>
              <w:ind w:leftChars="7" w:left="17" w:firstLineChars="350" w:firstLine="910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事故人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姓名</w:t>
            </w:r>
            <w:r w:rsidR="00AE6F7F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　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小姐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先生</w:t>
            </w:r>
            <w:r w:rsidR="00AE6F7F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收</w:t>
            </w:r>
          </w:p>
          <w:p w:rsidR="008432ED" w:rsidRPr="00793914" w:rsidRDefault="00B751F9" w:rsidP="00254934">
            <w:pPr>
              <w:ind w:left="6240" w:hangingChars="2400" w:hanging="6240"/>
              <w:rPr>
                <w:rFonts w:ascii="Arial" w:eastAsia="標楷體" w:hAnsi="Arial" w:cs="Arial" w:hint="eastAsia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   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固定八個中文字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,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不足補全形空白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</w:t>
            </w:r>
            <w:r w:rsidR="00D66A86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   </w:t>
            </w:r>
            <w:r w:rsidR="0038163C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</w:t>
            </w:r>
            <w:r w:rsidRPr="0025493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---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這個框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離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A4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紙最上面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5cm,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離左邊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2.5cm,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長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11cm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寬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2.5cm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,</w:t>
            </w:r>
            <w:r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如果畫得出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框</w:t>
            </w:r>
            <w:r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就畫</w:t>
            </w:r>
            <w:r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,</w:t>
            </w:r>
            <w:r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畫不出就算了</w:t>
            </w:r>
            <w:r w:rsidR="00254934" w:rsidRP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,</w:t>
            </w:r>
            <w:r w:rsidR="002549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但是字一定要限制在這個範圍</w:t>
            </w:r>
          </w:p>
          <w:p w:rsidR="00B804AE" w:rsidRPr="00793914" w:rsidRDefault="008432ED" w:rsidP="00B804AE">
            <w:pPr>
              <w:ind w:left="17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sz w:val="26"/>
                <w:szCs w:val="26"/>
              </w:rPr>
              <w:t xml:space="preserve">                                                   </w:t>
            </w:r>
            <w:r w:rsidR="00B2358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</w:t>
            </w: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="00B23585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</w:t>
            </w:r>
            <w:r w:rsidR="00D20175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</w:p>
          <w:p w:rsidR="0038163C" w:rsidRPr="00793914" w:rsidRDefault="0038163C" w:rsidP="0038163C">
            <w:pPr>
              <w:ind w:leftChars="7" w:left="17" w:right="130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親愛的</w:t>
            </w: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事故人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姓名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君您好：</w:t>
            </w:r>
            <w:r w:rsidR="00B804AE"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---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這行在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A4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紙的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1/3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處</w:t>
            </w:r>
          </w:p>
          <w:p w:rsidR="008432ED" w:rsidRPr="0038163C" w:rsidRDefault="008432ED" w:rsidP="0038163C">
            <w:pPr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8432ED" w:rsidRPr="00793914" w:rsidRDefault="008432ED" w:rsidP="00793914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承蒙</w:t>
            </w:r>
            <w:r w:rsidR="00AE6F7F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台端撥冗申請理賠，茲因核賠需要，有下述所列事項或文件需補足，</w:t>
            </w:r>
          </w:p>
          <w:p w:rsidR="008432ED" w:rsidRPr="00793914" w:rsidRDefault="008432ED" w:rsidP="008A2DAB">
            <w:pPr>
              <w:ind w:leftChars="207" w:left="497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敬請</w:t>
            </w:r>
            <w:r w:rsidR="00AE6F7F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台端於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補全日期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格式是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年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月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XX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日</w:t>
            </w:r>
            <w:r w:rsidR="00B23585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前，依本次照會內容辦理，以加速審理效率，並由理賠轉送同仁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送件人姓名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先生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小姐協助處理，感謝您的配合，若有不便之處，敬請諒察。</w:t>
            </w:r>
          </w:p>
          <w:p w:rsidR="008432ED" w:rsidRPr="00B23585" w:rsidRDefault="008432ED" w:rsidP="00793914">
            <w:pPr>
              <w:ind w:left="17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8432ED" w:rsidRPr="00793914" w:rsidRDefault="008432ED" w:rsidP="00793914">
            <w:pPr>
              <w:ind w:left="17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待補全內容：</w:t>
            </w:r>
            <w:r w:rsid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0D5933"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如果待補全內容太多放不下就換下一頁</w:t>
            </w:r>
            <w:r w:rsidR="000D5933"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8432ED" w:rsidRPr="000D5933" w:rsidRDefault="008432ED" w:rsidP="00793914">
            <w:pPr>
              <w:numPr>
                <w:ilvl w:val="0"/>
                <w:numId w:val="13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="00DF686B"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待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補全內容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(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第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1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筆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)</w:t>
            </w:r>
          </w:p>
          <w:p w:rsidR="008432ED" w:rsidRPr="000D5933" w:rsidRDefault="008432ED" w:rsidP="00793914">
            <w:pPr>
              <w:numPr>
                <w:ilvl w:val="0"/>
                <w:numId w:val="13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="00DF686B"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待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補全內容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(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第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2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筆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)</w:t>
            </w:r>
          </w:p>
          <w:p w:rsidR="008432ED" w:rsidRPr="000D5933" w:rsidRDefault="008432ED" w:rsidP="00793914">
            <w:pPr>
              <w:numPr>
                <w:ilvl w:val="0"/>
                <w:numId w:val="13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********</w:t>
            </w:r>
          </w:p>
          <w:p w:rsidR="00B804AE" w:rsidRDefault="00B804AE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B804AE" w:rsidRDefault="00B804AE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B804AE" w:rsidRDefault="00B804AE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B804AE" w:rsidRDefault="00B804AE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B804AE" w:rsidRDefault="00B804AE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8432ED" w:rsidRPr="008432ED" w:rsidRDefault="0038163C" w:rsidP="00793914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8432ED" w:rsidRPr="008432E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空一行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以下區塊要在最後一頁的最後面</w:t>
            </w:r>
            <w:r w:rsidR="00B804A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8432ED" w:rsidRPr="00793914" w:rsidRDefault="008432ED" w:rsidP="00793914">
            <w:pPr>
              <w:ind w:firstLineChars="200" w:firstLine="52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要保單位：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公司名稱</w:t>
            </w:r>
          </w:p>
          <w:p w:rsidR="008432ED" w:rsidRPr="00793914" w:rsidRDefault="00B07F02" w:rsidP="00793914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廠區</w:t>
            </w:r>
            <w:r w:rsidR="008432ED"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部門</w:t>
            </w:r>
            <w:r w:rsidR="008432ED"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：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廠區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不用空格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部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門</w:t>
            </w:r>
          </w:p>
          <w:p w:rsidR="008432ED" w:rsidRPr="00793914" w:rsidRDefault="008432ED" w:rsidP="00793914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員工姓名：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員工姓名</w:t>
            </w:r>
            <w:r w:rsidRPr="00793914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     </w:t>
            </w:r>
            <w:r w:rsidR="00DA2B9D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對齊中間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連絡電話：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員工連絡電話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空一格</w:t>
            </w:r>
            <w:r w:rsidR="00DA2B9D"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員工手機</w:t>
            </w:r>
          </w:p>
          <w:p w:rsidR="008432ED" w:rsidRPr="00793914" w:rsidRDefault="0038163C" w:rsidP="008A2DAB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Pr="008432E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空一行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8432ED" w:rsidRPr="00793914" w:rsidRDefault="008432ED" w:rsidP="00793914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備註：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1.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同意書簽名文件均需簽名及蓋章，未滿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20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歲者需再請法定代理人簽名蓋章。</w:t>
            </w:r>
          </w:p>
          <w:p w:rsidR="008432ED" w:rsidRPr="00793914" w:rsidRDefault="008432ED" w:rsidP="00793914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2.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請將補全文件繳由理賠轉送同仁處理，若有任何疑問亦可聯繫轉送同仁確認。</w:t>
            </w:r>
          </w:p>
          <w:p w:rsidR="008432ED" w:rsidRPr="00793914" w:rsidRDefault="0038163C" w:rsidP="008A2DAB">
            <w:p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(</w:t>
            </w:r>
            <w:r w:rsidRPr="008432E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空一行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)</w:t>
            </w:r>
          </w:p>
          <w:p w:rsidR="008432ED" w:rsidRPr="00793914" w:rsidRDefault="008432ED" w:rsidP="00175EA8">
            <w:p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送件人單位</w:t>
            </w:r>
            <w:r w:rsidR="00175EA8" w:rsidRPr="00175EA8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名稱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送件人單位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代號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服務人員：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送件人姓名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Pr="00793914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服務電話：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$</w:t>
            </w:r>
            <w:r w:rsidRPr="00DA2B9D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  <w:highlight w:val="yellow"/>
              </w:rPr>
              <w:t>送件人</w:t>
            </w:r>
            <w:r w:rsidRP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  <w:highlight w:val="yellow"/>
              </w:rPr>
              <w:t>聯絡電話</w:t>
            </w:r>
          </w:p>
        </w:tc>
      </w:tr>
    </w:tbl>
    <w:p w:rsidR="00BE312B" w:rsidRDefault="000D0F9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kern w:val="2"/>
          <w:szCs w:val="24"/>
          <w:lang w:eastAsia="zh-TW"/>
        </w:rPr>
        <w:t>範例</w:t>
      </w:r>
    </w:p>
    <w:tbl>
      <w:tblPr>
        <w:tblW w:w="10223" w:type="dxa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3"/>
      </w:tblGrid>
      <w:tr w:rsidR="00337B59" w:rsidRPr="00661F4B" w:rsidTr="00337B59">
        <w:tblPrEx>
          <w:tblCellMar>
            <w:top w:w="0" w:type="dxa"/>
            <w:bottom w:w="0" w:type="dxa"/>
          </w:tblCellMar>
        </w:tblPrEx>
        <w:trPr>
          <w:trHeight w:val="13384"/>
        </w:trPr>
        <w:tc>
          <w:tcPr>
            <w:tcW w:w="10223" w:type="dxa"/>
          </w:tcPr>
          <w:p w:rsidR="006D306B" w:rsidRPr="00661F4B" w:rsidRDefault="006D306B" w:rsidP="006D306B">
            <w:pPr>
              <w:ind w:left="17" w:right="-28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標楷體" w:cs="Arial"/>
                <w:noProof/>
                <w:sz w:val="26"/>
                <w:szCs w:val="26"/>
              </w:rPr>
              <w:t>若無法投遞，請寄回本址</w:t>
            </w: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              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通知日期：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102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年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3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月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11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日</w:t>
            </w:r>
          </w:p>
          <w:p w:rsidR="006D306B" w:rsidRPr="00661F4B" w:rsidRDefault="006D306B" w:rsidP="006D306B">
            <w:pPr>
              <w:ind w:right="-28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標楷體" w:cs="Arial" w:hint="eastAsia"/>
                <w:noProof/>
                <w:color w:val="FF0000"/>
                <w:sz w:val="26"/>
                <w:szCs w:val="26"/>
              </w:rPr>
              <w:t>106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台北市大安區仁愛路四段</w:t>
            </w:r>
            <w:r w:rsidRPr="00661F4B"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  <w:t>296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號</w:t>
            </w:r>
            <w:r w:rsidRPr="00661F4B"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  <w:t>(</w:t>
            </w:r>
            <w:r w:rsidRPr="00B53F5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劉焌然</w:t>
            </w:r>
            <w:r w:rsidRPr="00661F4B"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     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受理編號：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13013100040G01</w:t>
            </w:r>
          </w:p>
          <w:p w:rsidR="00337B59" w:rsidRPr="00661F4B" w:rsidRDefault="006D306B" w:rsidP="006D306B">
            <w:pPr>
              <w:ind w:left="17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                                                       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共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頁</w:t>
            </w:r>
          </w:p>
          <w:p w:rsidR="00337B59" w:rsidRPr="00661F4B" w:rsidRDefault="00337B59" w:rsidP="00661F4B">
            <w:pPr>
              <w:ind w:left="17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/>
                <w:noProof/>
                <w:sz w:val="26"/>
                <w:szCs w:val="26"/>
              </w:rPr>
              <w:pict>
                <v:rect id="_x0000_s1031" style="position:absolute;left:0;text-align:left;margin-left:6.2pt;margin-top:4pt;width:267pt;height:86.25pt;z-index:251658240" filled="f"/>
              </w:pict>
            </w:r>
          </w:p>
          <w:p w:rsidR="00337B59" w:rsidRPr="00661F4B" w:rsidRDefault="00337B59" w:rsidP="00661F4B">
            <w:pPr>
              <w:ind w:leftChars="7" w:left="17" w:firstLineChars="150" w:firstLine="39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105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台北市松山區南京東路四段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20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巷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3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弄</w:t>
            </w:r>
          </w:p>
          <w:p w:rsidR="00337B59" w:rsidRPr="00661F4B" w:rsidRDefault="00337B59" w:rsidP="00661F4B">
            <w:pPr>
              <w:ind w:firstLineChars="150" w:firstLine="39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26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號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5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樓之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</w:t>
            </w:r>
          </w:p>
          <w:p w:rsidR="00337B59" w:rsidRPr="00661F4B" w:rsidRDefault="00337B59" w:rsidP="00B53F5E">
            <w:pPr>
              <w:ind w:leftChars="7" w:left="17" w:firstLineChars="150" w:firstLine="390"/>
              <w:rPr>
                <w:rFonts w:ascii="Arial" w:eastAsia="標楷體" w:hAnsi="Arial" w:cs="Arial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李</w:t>
            </w:r>
            <w:r w:rsidRPr="00661F4B">
              <w:rPr>
                <w:rFonts w:ascii="標楷體" w:eastAsia="標楷體" w:hAnsi="標楷體" w:cs="Arial" w:hint="eastAsia"/>
                <w:noProof/>
                <w:color w:val="FF0000"/>
                <w:sz w:val="26"/>
                <w:szCs w:val="26"/>
              </w:rPr>
              <w:t>唐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文</w:t>
            </w:r>
            <w:r w:rsidR="008E4659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　　</w:t>
            </w:r>
            <w:r w:rsidR="00AE6F7F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　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小姐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先生</w:t>
            </w:r>
            <w:r w:rsidR="008E4659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　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收</w:t>
            </w:r>
          </w:p>
          <w:p w:rsidR="00337B59" w:rsidRPr="00661F4B" w:rsidRDefault="00337B59" w:rsidP="00661F4B">
            <w:pPr>
              <w:ind w:left="17"/>
              <w:rPr>
                <w:rFonts w:ascii="Arial" w:eastAsia="標楷體" w:hAnsi="Arial" w:cs="Arial" w:hint="eastAsia"/>
                <w:sz w:val="26"/>
                <w:szCs w:val="26"/>
              </w:rPr>
            </w:pPr>
          </w:p>
          <w:p w:rsidR="00337B59" w:rsidRDefault="00337B59" w:rsidP="00661F4B">
            <w:pPr>
              <w:wordWrap w:val="0"/>
              <w:ind w:left="17" w:right="130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337B59" w:rsidRDefault="00337B59" w:rsidP="00337B59">
            <w:pPr>
              <w:ind w:left="17" w:right="130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337B59" w:rsidRPr="00661F4B" w:rsidRDefault="00337B59" w:rsidP="008B45C8">
            <w:pPr>
              <w:ind w:leftChars="7" w:left="17" w:right="130" w:firstLineChars="200" w:firstLine="520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8B45C8" w:rsidRPr="00661F4B" w:rsidRDefault="008B45C8" w:rsidP="008B45C8">
            <w:pPr>
              <w:ind w:leftChars="7" w:left="17" w:right="130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親愛的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李</w:t>
            </w:r>
            <w:r w:rsidRPr="00661F4B">
              <w:rPr>
                <w:rFonts w:ascii="標楷體" w:eastAsia="標楷體" w:hAnsi="標楷體" w:cs="Arial" w:hint="eastAsia"/>
                <w:noProof/>
                <w:color w:val="FF0000"/>
                <w:sz w:val="26"/>
                <w:szCs w:val="26"/>
              </w:rPr>
              <w:t>唐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文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君您好：</w:t>
            </w: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</w:p>
          <w:p w:rsidR="00337B59" w:rsidRPr="008B45C8" w:rsidRDefault="00337B59" w:rsidP="00661F4B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337B59" w:rsidRPr="00661F4B" w:rsidRDefault="00337B59" w:rsidP="00661F4B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承蒙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台端撥冗申請理賠，茲因核賠需要，有下述所列事項或文件需補足，</w:t>
            </w:r>
          </w:p>
          <w:p w:rsidR="00337B59" w:rsidRPr="00661F4B" w:rsidRDefault="00337B59" w:rsidP="00661F4B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敬請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台端於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102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年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3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月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18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日前，依本次照會內容辦理，以加速審理效率，</w:t>
            </w:r>
          </w:p>
          <w:p w:rsidR="00337B59" w:rsidRDefault="00337B59" w:rsidP="00661F4B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並由理賠轉送同仁</w:t>
            </w:r>
            <w:r w:rsidRPr="00B53F5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劉焌然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先生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小姐協助處理，感謝您的配合，若有不便之處，</w:t>
            </w:r>
          </w:p>
          <w:p w:rsidR="00337B59" w:rsidRPr="00661F4B" w:rsidRDefault="00337B59" w:rsidP="00661F4B">
            <w:pPr>
              <w:ind w:leftChars="7" w:left="17"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敬請諒察。</w:t>
            </w:r>
          </w:p>
          <w:p w:rsidR="00337B59" w:rsidRPr="00661F4B" w:rsidRDefault="00337B59" w:rsidP="00661F4B">
            <w:pPr>
              <w:ind w:left="17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337B59" w:rsidRPr="00661F4B" w:rsidRDefault="00337B59" w:rsidP="00661F4B">
            <w:pPr>
              <w:ind w:left="17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待補全內容：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</w:t>
            </w:r>
          </w:p>
          <w:p w:rsidR="00337B59" w:rsidRPr="000D5933" w:rsidRDefault="00337B59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台大醫院專用同意查詢聲明書</w:t>
            </w:r>
          </w:p>
          <w:p w:rsidR="00337B59" w:rsidRPr="000D5933" w:rsidRDefault="00337B59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身分證明文件影本</w:t>
            </w:r>
          </w:p>
          <w:p w:rsidR="00337B59" w:rsidRPr="000D5933" w:rsidRDefault="00337B59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健保局授權書</w:t>
            </w:r>
          </w:p>
          <w:p w:rsidR="00337B59" w:rsidRPr="000D5933" w:rsidRDefault="00337B59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Pr="000D5933" w:rsidRDefault="000D5933" w:rsidP="00661F4B">
            <w:pPr>
              <w:numPr>
                <w:ilvl w:val="0"/>
                <w:numId w:val="14"/>
              </w:numPr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</w:pP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********</w:t>
            </w:r>
          </w:p>
          <w:p w:rsidR="000D5933" w:rsidRDefault="000D5933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Pr="00661F4B" w:rsidRDefault="006D306B" w:rsidP="006D306B">
            <w:pPr>
              <w:ind w:left="17" w:right="-28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通知日期：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102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年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3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月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11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日</w:t>
            </w:r>
          </w:p>
          <w:p w:rsidR="006D306B" w:rsidRPr="00661F4B" w:rsidRDefault="006D306B" w:rsidP="006D306B">
            <w:pPr>
              <w:ind w:right="-28"/>
              <w:jc w:val="right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受理編號：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13013100040G01</w:t>
            </w:r>
          </w:p>
          <w:p w:rsidR="006D306B" w:rsidRDefault="006D306B" w:rsidP="006D306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                                                   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共</w:t>
            </w:r>
            <w:r w:rsidRPr="000D5933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2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頁</w:t>
            </w: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6D306B" w:rsidRDefault="006D306B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337B59" w:rsidRPr="00661F4B" w:rsidRDefault="00337B59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要保單位：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國泰人壽</w:t>
            </w:r>
          </w:p>
          <w:p w:rsidR="00337B59" w:rsidRPr="00661F4B" w:rsidRDefault="00337B59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部門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/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廠區：</w:t>
            </w:r>
            <w:r w:rsidRPr="00B53F5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理賠企劃科</w:t>
            </w:r>
          </w:p>
          <w:p w:rsidR="00337B59" w:rsidRPr="00661F4B" w:rsidRDefault="00337B59" w:rsidP="00661F4B">
            <w:pPr>
              <w:ind w:firstLineChars="200" w:firstLine="520"/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員工姓名：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李</w:t>
            </w:r>
            <w:r w:rsidRPr="00661F4B">
              <w:rPr>
                <w:rFonts w:ascii="標楷體" w:eastAsia="標楷體" w:hAnsi="標楷體" w:cs="Arial" w:hint="eastAsia"/>
                <w:noProof/>
                <w:color w:val="FF0000"/>
                <w:sz w:val="26"/>
                <w:szCs w:val="26"/>
              </w:rPr>
              <w:t>唐</w:t>
            </w:r>
            <w:r w:rsidRPr="00661F4B">
              <w:rPr>
                <w:rFonts w:ascii="Arial" w:eastAsia="標楷體" w:hAnsi="標楷體" w:cs="Arial"/>
                <w:noProof/>
                <w:color w:val="FF0000"/>
                <w:sz w:val="26"/>
                <w:szCs w:val="26"/>
              </w:rPr>
              <w:t>文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       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連絡電話：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02-27551399#7515</w:t>
            </w:r>
            <w:r w:rsidR="00DA2B9D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0911111111</w:t>
            </w:r>
          </w:p>
          <w:p w:rsidR="00337B59" w:rsidRPr="00661F4B" w:rsidRDefault="00337B59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</w:pPr>
          </w:p>
          <w:p w:rsidR="00337B59" w:rsidRPr="00661F4B" w:rsidRDefault="00337B59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備註：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1.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同意書簽名文件均需簽名及蓋章，未滿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20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歲者需再請法定代理人簽名蓋章。</w:t>
            </w:r>
          </w:p>
          <w:p w:rsidR="00337B59" w:rsidRDefault="00337B59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  2.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請將補全文件繳由理賠轉送同仁處理，若有任何疑問亦可聯繫轉送同仁確認。</w:t>
            </w:r>
          </w:p>
          <w:p w:rsidR="00D20175" w:rsidRPr="00661F4B" w:rsidRDefault="00D20175" w:rsidP="00661F4B">
            <w:pPr>
              <w:ind w:firstLineChars="200" w:firstLine="520"/>
              <w:rPr>
                <w:rFonts w:ascii="Arial" w:eastAsia="標楷體" w:hAnsi="Arial" w:cs="Arial" w:hint="eastAsia"/>
                <w:noProof/>
                <w:sz w:val="26"/>
                <w:szCs w:val="26"/>
              </w:rPr>
            </w:pPr>
          </w:p>
          <w:p w:rsidR="00337B59" w:rsidRPr="00661F4B" w:rsidRDefault="00337B59" w:rsidP="00B53F5E">
            <w:pPr>
              <w:ind w:firstLineChars="200" w:firstLine="5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53F5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團險企劃科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 xml:space="preserve">    A130000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服務人員：</w:t>
            </w:r>
            <w:r w:rsidRPr="00B53F5E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劉焌然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 xml:space="preserve">    </w:t>
            </w:r>
            <w:r w:rsidRPr="00661F4B">
              <w:rPr>
                <w:rFonts w:ascii="Arial" w:eastAsia="標楷體" w:hAnsi="Arial" w:cs="Arial" w:hint="eastAsia"/>
                <w:noProof/>
                <w:sz w:val="26"/>
                <w:szCs w:val="26"/>
              </w:rPr>
              <w:t>服務電話：</w:t>
            </w:r>
            <w:r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02-27551399</w:t>
            </w:r>
            <w:r w:rsidRPr="00661F4B">
              <w:rPr>
                <w:rFonts w:ascii="Arial" w:eastAsia="標楷體" w:hAnsi="Arial" w:cs="Arial" w:hint="eastAsia"/>
                <w:noProof/>
                <w:color w:val="FF0000"/>
                <w:sz w:val="26"/>
                <w:szCs w:val="26"/>
              </w:rPr>
              <w:t>#</w:t>
            </w:r>
            <w:r w:rsidRPr="00B53F5E">
              <w:rPr>
                <w:rFonts w:ascii="Arial" w:eastAsia="標楷體" w:hAnsi="Arial" w:cs="Arial"/>
                <w:noProof/>
                <w:color w:val="FF0000"/>
                <w:sz w:val="26"/>
                <w:szCs w:val="26"/>
              </w:rPr>
              <w:t>2314</w:t>
            </w:r>
          </w:p>
        </w:tc>
      </w:tr>
    </w:tbl>
    <w:p w:rsidR="00661F4B" w:rsidRPr="00661F4B" w:rsidRDefault="00661F4B" w:rsidP="006D306B">
      <w:pPr>
        <w:pStyle w:val="Tabletext"/>
        <w:keepLines w:val="0"/>
        <w:spacing w:after="0" w:line="240" w:lineRule="auto"/>
        <w:rPr>
          <w:rFonts w:ascii="新細明體" w:hAnsi="新細明體"/>
          <w:kern w:val="2"/>
          <w:szCs w:val="24"/>
          <w:lang w:eastAsia="zh-TW"/>
        </w:rPr>
      </w:pPr>
    </w:p>
    <w:sectPr w:rsidR="00661F4B" w:rsidRPr="00661F4B">
      <w:footerReference w:type="even" r:id="rId10"/>
      <w:footerReference w:type="default" r:id="rId11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D66" w:rsidRDefault="00034D66">
      <w:r>
        <w:separator/>
      </w:r>
    </w:p>
  </w:endnote>
  <w:endnote w:type="continuationSeparator" w:id="0">
    <w:p w:rsidR="00034D66" w:rsidRDefault="0003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05" w:rsidRDefault="007725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2505" w:rsidRDefault="007725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505" w:rsidRDefault="0077250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154AF">
      <w:rPr>
        <w:rStyle w:val="a6"/>
        <w:noProof/>
      </w:rPr>
      <w:t>3</w:t>
    </w:r>
    <w:r>
      <w:rPr>
        <w:rStyle w:val="a6"/>
      </w:rPr>
      <w:fldChar w:fldCharType="end"/>
    </w:r>
  </w:p>
  <w:p w:rsidR="00772505" w:rsidRDefault="00772505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D66" w:rsidRDefault="00034D66">
      <w:r>
        <w:separator/>
      </w:r>
    </w:p>
  </w:footnote>
  <w:footnote w:type="continuationSeparator" w:id="0">
    <w:p w:rsidR="00034D66" w:rsidRDefault="0003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21F6531"/>
    <w:multiLevelType w:val="hybridMultilevel"/>
    <w:tmpl w:val="2C9E0AA8"/>
    <w:lvl w:ilvl="0" w:tplc="D668DC26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7" w:hanging="480"/>
      </w:pPr>
    </w:lvl>
    <w:lvl w:ilvl="2" w:tplc="0409001B" w:tentative="1">
      <w:start w:val="1"/>
      <w:numFmt w:val="lowerRoman"/>
      <w:lvlText w:val="%3."/>
      <w:lvlJc w:val="right"/>
      <w:pPr>
        <w:ind w:left="1967" w:hanging="480"/>
      </w:pPr>
    </w:lvl>
    <w:lvl w:ilvl="3" w:tplc="0409000F" w:tentative="1">
      <w:start w:val="1"/>
      <w:numFmt w:val="decimal"/>
      <w:lvlText w:val="%4."/>
      <w:lvlJc w:val="left"/>
      <w:pPr>
        <w:ind w:left="24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7" w:hanging="480"/>
      </w:pPr>
    </w:lvl>
    <w:lvl w:ilvl="5" w:tplc="0409001B" w:tentative="1">
      <w:start w:val="1"/>
      <w:numFmt w:val="lowerRoman"/>
      <w:lvlText w:val="%6."/>
      <w:lvlJc w:val="right"/>
      <w:pPr>
        <w:ind w:left="3407" w:hanging="480"/>
      </w:pPr>
    </w:lvl>
    <w:lvl w:ilvl="6" w:tplc="0409000F" w:tentative="1">
      <w:start w:val="1"/>
      <w:numFmt w:val="decimal"/>
      <w:lvlText w:val="%7."/>
      <w:lvlJc w:val="left"/>
      <w:pPr>
        <w:ind w:left="38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7" w:hanging="480"/>
      </w:pPr>
    </w:lvl>
    <w:lvl w:ilvl="8" w:tplc="0409001B" w:tentative="1">
      <w:start w:val="1"/>
      <w:numFmt w:val="lowerRoman"/>
      <w:lvlText w:val="%9."/>
      <w:lvlJc w:val="right"/>
      <w:pPr>
        <w:ind w:left="4847" w:hanging="48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3CF6C6F"/>
    <w:multiLevelType w:val="hybridMultilevel"/>
    <w:tmpl w:val="04604F88"/>
    <w:lvl w:ilvl="0" w:tplc="2D5E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6743B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964315E"/>
    <w:multiLevelType w:val="hybridMultilevel"/>
    <w:tmpl w:val="2C9E0AA8"/>
    <w:lvl w:ilvl="0" w:tplc="D668DC26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7" w:hanging="480"/>
      </w:pPr>
    </w:lvl>
    <w:lvl w:ilvl="2" w:tplc="0409001B" w:tentative="1">
      <w:start w:val="1"/>
      <w:numFmt w:val="lowerRoman"/>
      <w:lvlText w:val="%3."/>
      <w:lvlJc w:val="right"/>
      <w:pPr>
        <w:ind w:left="1967" w:hanging="480"/>
      </w:pPr>
    </w:lvl>
    <w:lvl w:ilvl="3" w:tplc="0409000F" w:tentative="1">
      <w:start w:val="1"/>
      <w:numFmt w:val="decimal"/>
      <w:lvlText w:val="%4."/>
      <w:lvlJc w:val="left"/>
      <w:pPr>
        <w:ind w:left="24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7" w:hanging="480"/>
      </w:pPr>
    </w:lvl>
    <w:lvl w:ilvl="5" w:tplc="0409001B" w:tentative="1">
      <w:start w:val="1"/>
      <w:numFmt w:val="lowerRoman"/>
      <w:lvlText w:val="%6."/>
      <w:lvlJc w:val="right"/>
      <w:pPr>
        <w:ind w:left="3407" w:hanging="480"/>
      </w:pPr>
    </w:lvl>
    <w:lvl w:ilvl="6" w:tplc="0409000F" w:tentative="1">
      <w:start w:val="1"/>
      <w:numFmt w:val="decimal"/>
      <w:lvlText w:val="%7."/>
      <w:lvlJc w:val="left"/>
      <w:pPr>
        <w:ind w:left="38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7" w:hanging="480"/>
      </w:pPr>
    </w:lvl>
    <w:lvl w:ilvl="8" w:tplc="0409001B" w:tentative="1">
      <w:start w:val="1"/>
      <w:numFmt w:val="lowerRoman"/>
      <w:lvlText w:val="%9."/>
      <w:lvlJc w:val="right"/>
      <w:pPr>
        <w:ind w:left="4847" w:hanging="4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7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3B1"/>
    <w:rsid w:val="000273AC"/>
    <w:rsid w:val="00034D66"/>
    <w:rsid w:val="00040E27"/>
    <w:rsid w:val="000646A3"/>
    <w:rsid w:val="0007637F"/>
    <w:rsid w:val="000800F6"/>
    <w:rsid w:val="00085AFE"/>
    <w:rsid w:val="000D0F98"/>
    <w:rsid w:val="000D5933"/>
    <w:rsid w:val="001005B6"/>
    <w:rsid w:val="00101B82"/>
    <w:rsid w:val="00105CFF"/>
    <w:rsid w:val="00145EF4"/>
    <w:rsid w:val="001567A9"/>
    <w:rsid w:val="00175EA8"/>
    <w:rsid w:val="00180363"/>
    <w:rsid w:val="001E56FC"/>
    <w:rsid w:val="001F013F"/>
    <w:rsid w:val="00246074"/>
    <w:rsid w:val="00254934"/>
    <w:rsid w:val="002C21D0"/>
    <w:rsid w:val="002C3BB6"/>
    <w:rsid w:val="002D16F5"/>
    <w:rsid w:val="002D62E7"/>
    <w:rsid w:val="0031518E"/>
    <w:rsid w:val="00327EA3"/>
    <w:rsid w:val="00337B59"/>
    <w:rsid w:val="00370726"/>
    <w:rsid w:val="0038163C"/>
    <w:rsid w:val="00397F56"/>
    <w:rsid w:val="003A0A0E"/>
    <w:rsid w:val="003A12A2"/>
    <w:rsid w:val="003A265A"/>
    <w:rsid w:val="003B489D"/>
    <w:rsid w:val="003B5006"/>
    <w:rsid w:val="0041565A"/>
    <w:rsid w:val="00430F86"/>
    <w:rsid w:val="00455FDF"/>
    <w:rsid w:val="0048709D"/>
    <w:rsid w:val="004D3A45"/>
    <w:rsid w:val="004D7E89"/>
    <w:rsid w:val="004E0AAB"/>
    <w:rsid w:val="004E2DE6"/>
    <w:rsid w:val="004E5DE1"/>
    <w:rsid w:val="00505959"/>
    <w:rsid w:val="00534F41"/>
    <w:rsid w:val="00536960"/>
    <w:rsid w:val="00546930"/>
    <w:rsid w:val="0055360F"/>
    <w:rsid w:val="00575521"/>
    <w:rsid w:val="00594926"/>
    <w:rsid w:val="005C2CC0"/>
    <w:rsid w:val="005E04B7"/>
    <w:rsid w:val="005E75EC"/>
    <w:rsid w:val="005F4522"/>
    <w:rsid w:val="00601579"/>
    <w:rsid w:val="00610A08"/>
    <w:rsid w:val="00644DE6"/>
    <w:rsid w:val="00657EA7"/>
    <w:rsid w:val="00661F4B"/>
    <w:rsid w:val="00681C0E"/>
    <w:rsid w:val="006942EA"/>
    <w:rsid w:val="0069738A"/>
    <w:rsid w:val="006A07EC"/>
    <w:rsid w:val="006A381F"/>
    <w:rsid w:val="006A6F88"/>
    <w:rsid w:val="006B7EFB"/>
    <w:rsid w:val="006D10C1"/>
    <w:rsid w:val="006D306B"/>
    <w:rsid w:val="006E0919"/>
    <w:rsid w:val="006E4A33"/>
    <w:rsid w:val="007021AE"/>
    <w:rsid w:val="00723B7B"/>
    <w:rsid w:val="00747AAA"/>
    <w:rsid w:val="0075054C"/>
    <w:rsid w:val="00754401"/>
    <w:rsid w:val="00772505"/>
    <w:rsid w:val="00793914"/>
    <w:rsid w:val="007B1CB2"/>
    <w:rsid w:val="007B388B"/>
    <w:rsid w:val="007B3DA6"/>
    <w:rsid w:val="007C10A2"/>
    <w:rsid w:val="007C4A91"/>
    <w:rsid w:val="007D3715"/>
    <w:rsid w:val="007E067B"/>
    <w:rsid w:val="008154AF"/>
    <w:rsid w:val="00823E87"/>
    <w:rsid w:val="00837FD9"/>
    <w:rsid w:val="008432ED"/>
    <w:rsid w:val="00861F0E"/>
    <w:rsid w:val="00865731"/>
    <w:rsid w:val="0088398D"/>
    <w:rsid w:val="008A2DAB"/>
    <w:rsid w:val="008B45C8"/>
    <w:rsid w:val="008D78B8"/>
    <w:rsid w:val="008E4659"/>
    <w:rsid w:val="008E7AB2"/>
    <w:rsid w:val="008F48B7"/>
    <w:rsid w:val="0095109D"/>
    <w:rsid w:val="00973A95"/>
    <w:rsid w:val="0099288F"/>
    <w:rsid w:val="0099404F"/>
    <w:rsid w:val="009B3680"/>
    <w:rsid w:val="009C6DD2"/>
    <w:rsid w:val="009D2826"/>
    <w:rsid w:val="009E778E"/>
    <w:rsid w:val="00A27449"/>
    <w:rsid w:val="00A27483"/>
    <w:rsid w:val="00A30F0C"/>
    <w:rsid w:val="00A91371"/>
    <w:rsid w:val="00AE43B1"/>
    <w:rsid w:val="00AE6F7F"/>
    <w:rsid w:val="00AF08C0"/>
    <w:rsid w:val="00B07F02"/>
    <w:rsid w:val="00B23585"/>
    <w:rsid w:val="00B53F5E"/>
    <w:rsid w:val="00B6383E"/>
    <w:rsid w:val="00B670D5"/>
    <w:rsid w:val="00B751F9"/>
    <w:rsid w:val="00B804AE"/>
    <w:rsid w:val="00B81358"/>
    <w:rsid w:val="00B93B9A"/>
    <w:rsid w:val="00BA5FA2"/>
    <w:rsid w:val="00BB311C"/>
    <w:rsid w:val="00BB37E7"/>
    <w:rsid w:val="00BD6888"/>
    <w:rsid w:val="00BE312B"/>
    <w:rsid w:val="00C22710"/>
    <w:rsid w:val="00C30552"/>
    <w:rsid w:val="00C32EE0"/>
    <w:rsid w:val="00C35BF3"/>
    <w:rsid w:val="00C404E5"/>
    <w:rsid w:val="00C51ABE"/>
    <w:rsid w:val="00C61420"/>
    <w:rsid w:val="00C63A2B"/>
    <w:rsid w:val="00C67946"/>
    <w:rsid w:val="00CA32BD"/>
    <w:rsid w:val="00CA7158"/>
    <w:rsid w:val="00CB4E12"/>
    <w:rsid w:val="00CF5A97"/>
    <w:rsid w:val="00D032FD"/>
    <w:rsid w:val="00D06933"/>
    <w:rsid w:val="00D118FC"/>
    <w:rsid w:val="00D20175"/>
    <w:rsid w:val="00D3480E"/>
    <w:rsid w:val="00D37698"/>
    <w:rsid w:val="00D5451D"/>
    <w:rsid w:val="00D66A86"/>
    <w:rsid w:val="00D8017D"/>
    <w:rsid w:val="00D939CD"/>
    <w:rsid w:val="00D945B8"/>
    <w:rsid w:val="00DA2B9D"/>
    <w:rsid w:val="00DD37AE"/>
    <w:rsid w:val="00DF1A15"/>
    <w:rsid w:val="00DF686B"/>
    <w:rsid w:val="00E0737E"/>
    <w:rsid w:val="00E372EB"/>
    <w:rsid w:val="00E62577"/>
    <w:rsid w:val="00E704A5"/>
    <w:rsid w:val="00E82721"/>
    <w:rsid w:val="00E850B7"/>
    <w:rsid w:val="00E86714"/>
    <w:rsid w:val="00E90018"/>
    <w:rsid w:val="00EA12C1"/>
    <w:rsid w:val="00EB767C"/>
    <w:rsid w:val="00EE057D"/>
    <w:rsid w:val="00EF5072"/>
    <w:rsid w:val="00F3011D"/>
    <w:rsid w:val="00F31030"/>
    <w:rsid w:val="00F33954"/>
    <w:rsid w:val="00F37855"/>
    <w:rsid w:val="00F41287"/>
    <w:rsid w:val="00F52683"/>
    <w:rsid w:val="00F5404F"/>
    <w:rsid w:val="00F67DA4"/>
    <w:rsid w:val="00F84B18"/>
    <w:rsid w:val="00FA0837"/>
    <w:rsid w:val="00F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5B6DDE-41A2-4F1F-9A34-F95E0645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  <w:style w:type="table" w:styleId="ab">
    <w:name w:val="Table Grid"/>
    <w:basedOn w:val="a1"/>
    <w:rsid w:val="00D9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601579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c">
    <w:name w:val="Normal Indent"/>
    <w:aliases w:val="表正文,正文非缩进"/>
    <w:basedOn w:val="a"/>
    <w:rsid w:val="00601579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