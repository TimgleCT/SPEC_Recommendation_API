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923"/>
        <w:gridCol w:w="3948"/>
        <w:gridCol w:w="1383"/>
        <w:gridCol w:w="2616"/>
        <w:tblGridChange w:id="0">
          <w:tblGrid>
            <w:gridCol w:w="1840"/>
            <w:gridCol w:w="923"/>
            <w:gridCol w:w="3948"/>
            <w:gridCol w:w="1383"/>
            <w:gridCol w:w="2616"/>
          </w:tblGrid>
        </w:tblGridChange>
      </w:tblGrid>
      <w:tr w:rsidR="005C0327" w:rsidRPr="00D74CA2" w:rsidTr="00B30386">
        <w:tc>
          <w:tcPr>
            <w:tcW w:w="1216" w:type="dxa"/>
          </w:tcPr>
          <w:p w:rsidR="005C0327" w:rsidRPr="00D74CA2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D74CA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5C0327" w:rsidRPr="00D74CA2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5C0327" w:rsidRPr="00D74CA2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5C0327" w:rsidRPr="00D74CA2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5C0327" w:rsidRPr="00D74CA2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5C0327" w:rsidRPr="00D74CA2" w:rsidTr="00B30386">
        <w:tc>
          <w:tcPr>
            <w:tcW w:w="1216" w:type="dxa"/>
          </w:tcPr>
          <w:p w:rsidR="005C0327" w:rsidRPr="00D74CA2" w:rsidRDefault="00DA08CC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Pr="00D74CA2">
              <w:rPr>
                <w:rFonts w:ascii="細明體" w:eastAsia="細明體" w:hAnsi="細明體" w:cs="Courier New" w:hint="eastAsia"/>
                <w:sz w:val="20"/>
                <w:szCs w:val="20"/>
              </w:rPr>
              <w:t>15/04</w:t>
            </w:r>
            <w:r w:rsidR="00EA77EC" w:rsidRPr="00D74CA2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Pr="00D74CA2">
              <w:rPr>
                <w:rFonts w:ascii="細明體" w:eastAsia="細明體" w:hAnsi="細明體" w:cs="Courier New" w:hint="eastAsia"/>
                <w:sz w:val="20"/>
                <w:szCs w:val="20"/>
              </w:rPr>
              <w:t>14</w:t>
            </w:r>
          </w:p>
        </w:tc>
        <w:tc>
          <w:tcPr>
            <w:tcW w:w="1010" w:type="dxa"/>
          </w:tcPr>
          <w:p w:rsidR="005C0327" w:rsidRPr="00D74CA2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5C0327" w:rsidRPr="00D74CA2" w:rsidRDefault="005C0327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5C0327" w:rsidRPr="00D74CA2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5C0327" w:rsidRPr="00D74CA2" w:rsidRDefault="000F1F59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74CA2">
              <w:t>150407000529</w:t>
            </w:r>
          </w:p>
        </w:tc>
      </w:tr>
      <w:tr w:rsidR="00B7097A" w:rsidRPr="00D74CA2" w:rsidTr="00B30386">
        <w:tc>
          <w:tcPr>
            <w:tcW w:w="1216" w:type="dxa"/>
          </w:tcPr>
          <w:p w:rsidR="00B7097A" w:rsidRPr="00D74CA2" w:rsidRDefault="00B7097A" w:rsidP="007A7F3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D74CA2">
              <w:rPr>
                <w:rFonts w:ascii="細明體" w:eastAsia="細明體" w:hAnsi="細明體" w:cs="Courier New"/>
                <w:sz w:val="20"/>
                <w:szCs w:val="20"/>
              </w:rPr>
              <w:t>2015/8/18</w:t>
            </w:r>
          </w:p>
        </w:tc>
        <w:tc>
          <w:tcPr>
            <w:tcW w:w="1010" w:type="dxa"/>
          </w:tcPr>
          <w:p w:rsidR="00B7097A" w:rsidRPr="00D74CA2" w:rsidRDefault="00B7097A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B7097A" w:rsidRPr="00D74CA2" w:rsidRDefault="00B7097A" w:rsidP="00B7097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cs="Courier New" w:hint="eastAsia"/>
                <w:sz w:val="20"/>
                <w:szCs w:val="20"/>
              </w:rPr>
              <w:t>死殘通知件查詢追蹤須導入身分分級查詢權限</w:t>
            </w:r>
          </w:p>
          <w:p w:rsidR="00B7097A" w:rsidRPr="00D74CA2" w:rsidRDefault="00B7097A" w:rsidP="00B7097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cs="Courier New" w:hint="eastAsia"/>
                <w:sz w:val="20"/>
                <w:szCs w:val="20"/>
              </w:rPr>
              <w:t>1.登入人員</w:t>
            </w:r>
            <w:r w:rsidR="00D6795E" w:rsidRPr="00D74CA2">
              <w:rPr>
                <w:rFonts w:ascii="細明體" w:eastAsia="細明體" w:hAnsi="細明體" w:cs="Courier New" w:hint="eastAsia"/>
                <w:sz w:val="20"/>
                <w:szCs w:val="20"/>
              </w:rPr>
              <w:t>(ROZZ042 團險人員)</w:t>
            </w:r>
            <w:r w:rsidRPr="00D74CA2">
              <w:rPr>
                <w:rFonts w:ascii="細明體" w:eastAsia="細明體" w:hAnsi="細明體" w:cs="Courier New" w:hint="eastAsia"/>
                <w:sz w:val="20"/>
                <w:szCs w:val="20"/>
              </w:rPr>
              <w:t>僅可查詢、追蹤自身服務案件</w:t>
            </w:r>
          </w:p>
          <w:p w:rsidR="00B7097A" w:rsidRPr="00D74CA2" w:rsidRDefault="00B7097A" w:rsidP="00B7097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cs="Courier New" w:hint="eastAsia"/>
                <w:sz w:val="20"/>
                <w:szCs w:val="20"/>
              </w:rPr>
              <w:t>2.單位主管</w:t>
            </w:r>
            <w:r w:rsidR="00D6795E" w:rsidRPr="00D74CA2">
              <w:rPr>
                <w:rFonts w:ascii="細明體" w:eastAsia="細明體" w:hAnsi="細明體" w:cs="Courier New" w:hint="eastAsia"/>
                <w:sz w:val="20"/>
                <w:szCs w:val="20"/>
              </w:rPr>
              <w:t>(ROZZ041 團險營業單位主管)</w:t>
            </w:r>
            <w:r w:rsidRPr="00D74CA2">
              <w:rPr>
                <w:rFonts w:ascii="細明體" w:eastAsia="細明體" w:hAnsi="細明體" w:cs="Courier New" w:hint="eastAsia"/>
                <w:sz w:val="20"/>
                <w:szCs w:val="20"/>
              </w:rPr>
              <w:t>可查詢所屬單位人員服務案件</w:t>
            </w:r>
          </w:p>
          <w:p w:rsidR="00B7097A" w:rsidRPr="00D74CA2" w:rsidRDefault="00B7097A" w:rsidP="00B7097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cs="Courier New" w:hint="eastAsia"/>
                <w:sz w:val="20"/>
                <w:szCs w:val="20"/>
              </w:rPr>
              <w:t>3.服務中心可查詢轄下單位所有服務案件</w:t>
            </w:r>
          </w:p>
          <w:p w:rsidR="00B7097A" w:rsidRPr="00D74CA2" w:rsidRDefault="00B7097A" w:rsidP="00B7097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cs="Courier New" w:hint="eastAsia"/>
                <w:sz w:val="20"/>
                <w:szCs w:val="20"/>
              </w:rPr>
              <w:t>4.理企、理賠資訊 不受限制</w:t>
            </w:r>
          </w:p>
        </w:tc>
        <w:tc>
          <w:tcPr>
            <w:tcW w:w="1566" w:type="dxa"/>
          </w:tcPr>
          <w:p w:rsidR="00B7097A" w:rsidRPr="00D74CA2" w:rsidRDefault="00B7097A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B7097A" w:rsidRPr="00D74CA2" w:rsidRDefault="00B7097A" w:rsidP="007A7F36">
            <w:pPr>
              <w:spacing w:line="240" w:lineRule="atLeast"/>
            </w:pPr>
            <w:r w:rsidRPr="00D74CA2">
              <w:t>150407000529</w:t>
            </w:r>
          </w:p>
        </w:tc>
      </w:tr>
      <w:tr w:rsidR="00D74CA2" w:rsidRPr="00D74CA2" w:rsidTr="00B30386">
        <w:tc>
          <w:tcPr>
            <w:tcW w:w="1216" w:type="dxa"/>
          </w:tcPr>
          <w:p w:rsidR="00D74CA2" w:rsidRPr="009E111D" w:rsidRDefault="00D74CA2" w:rsidP="00D74CA2">
            <w:pPr>
              <w:pStyle w:val="Tabletext"/>
              <w:rPr>
                <w:rFonts w:eastAsia="標楷體" w:hint="eastAsia"/>
                <w:lang w:eastAsia="zh-TW"/>
              </w:rPr>
            </w:pPr>
            <w:r w:rsidRPr="009E111D">
              <w:rPr>
                <w:rFonts w:eastAsia="標楷體" w:hint="eastAsia"/>
                <w:lang w:eastAsia="zh-TW"/>
              </w:rPr>
              <w:t>2016-03-23</w:t>
            </w:r>
          </w:p>
        </w:tc>
        <w:tc>
          <w:tcPr>
            <w:tcW w:w="1010" w:type="dxa"/>
          </w:tcPr>
          <w:p w:rsidR="00D74CA2" w:rsidRPr="009E111D" w:rsidRDefault="00D74CA2" w:rsidP="00D74CA2">
            <w:pPr>
              <w:pStyle w:val="Tabletext"/>
              <w:rPr>
                <w:rFonts w:eastAsia="標楷體" w:hint="eastAsia"/>
                <w:lang w:eastAsia="zh-TW"/>
              </w:rPr>
            </w:pPr>
            <w:r w:rsidRPr="009E111D">
              <w:rPr>
                <w:rFonts w:eastAsia="標楷體" w:hint="eastAsia"/>
                <w:lang w:eastAsia="zh-TW"/>
              </w:rPr>
              <w:t>3.0</w:t>
            </w:r>
          </w:p>
        </w:tc>
        <w:tc>
          <w:tcPr>
            <w:tcW w:w="4503" w:type="dxa"/>
          </w:tcPr>
          <w:p w:rsidR="00D74CA2" w:rsidRPr="009E111D" w:rsidRDefault="00D74CA2" w:rsidP="00D74CA2">
            <w:pPr>
              <w:pStyle w:val="Tabletext"/>
              <w:rPr>
                <w:rFonts w:eastAsia="標楷體" w:hint="eastAsia"/>
                <w:lang w:eastAsia="zh-TW"/>
              </w:rPr>
            </w:pPr>
            <w:r w:rsidRPr="009E111D">
              <w:rPr>
                <w:rFonts w:eastAsia="標楷體" w:hint="eastAsia"/>
                <w:lang w:eastAsia="zh-TW"/>
              </w:rPr>
              <w:t>因為全殘、重大改為不更新團險名冊效力，但團營人員仍可透過此畫面查詢該類案件，故將查詢條件進行調整</w:t>
            </w:r>
          </w:p>
        </w:tc>
        <w:tc>
          <w:tcPr>
            <w:tcW w:w="1566" w:type="dxa"/>
          </w:tcPr>
          <w:p w:rsidR="00D74CA2" w:rsidRPr="009E111D" w:rsidRDefault="00D74CA2" w:rsidP="00D74CA2">
            <w:pPr>
              <w:pStyle w:val="Tabletext"/>
              <w:rPr>
                <w:rFonts w:hint="eastAsia"/>
                <w:lang w:eastAsia="zh-TW"/>
              </w:rPr>
            </w:pPr>
            <w:r w:rsidRPr="009E111D">
              <w:rPr>
                <w:rFonts w:hint="eastAsia"/>
                <w:lang w:eastAsia="zh-TW"/>
              </w:rPr>
              <w:t>陳鐵元</w:t>
            </w:r>
          </w:p>
        </w:tc>
        <w:tc>
          <w:tcPr>
            <w:tcW w:w="2071" w:type="dxa"/>
          </w:tcPr>
          <w:p w:rsidR="00D74CA2" w:rsidRPr="009E111D" w:rsidRDefault="00D74CA2" w:rsidP="00D74CA2">
            <w:pPr>
              <w:spacing w:line="240" w:lineRule="atLeast"/>
            </w:pPr>
            <w:r w:rsidRPr="009E111D">
              <w:t>160127000151</w:t>
            </w:r>
          </w:p>
        </w:tc>
      </w:tr>
      <w:tr w:rsidR="00384977" w:rsidRPr="00D74CA2" w:rsidTr="00B30386">
        <w:tc>
          <w:tcPr>
            <w:tcW w:w="1216" w:type="dxa"/>
          </w:tcPr>
          <w:p w:rsidR="00384977" w:rsidRPr="00C13465" w:rsidRDefault="00384977" w:rsidP="00384977">
            <w:pPr>
              <w:pStyle w:val="Tabletext"/>
              <w:rPr>
                <w:rFonts w:eastAsia="標楷體" w:hint="eastAsia"/>
                <w:lang w:eastAsia="zh-TW"/>
                <w:rPrChange w:id="2" w:author="蕭侑文" w:date="2018-04-16T17:09:00Z">
                  <w:rPr>
                    <w:rFonts w:eastAsia="標楷體" w:hint="eastAsia"/>
                    <w:lang w:eastAsia="zh-TW"/>
                  </w:rPr>
                </w:rPrChange>
              </w:rPr>
            </w:pPr>
            <w:ins w:id="3" w:author="蕭侑文" w:date="2018-04-16T17:09:00Z">
              <w:r w:rsidRPr="00C13465">
                <w:rPr>
                  <w:rFonts w:eastAsia="標楷體"/>
                  <w:lang w:eastAsia="zh-TW"/>
                  <w:rPrChange w:id="4" w:author="蕭侑文" w:date="2018-04-16T17:09:00Z">
                    <w:rPr>
                      <w:rFonts w:eastAsia="標楷體"/>
                      <w:lang w:eastAsia="zh-TW"/>
                    </w:rPr>
                  </w:rPrChange>
                </w:rPr>
                <w:t>2018/4/16</w:t>
              </w:r>
            </w:ins>
            <w:del w:id="5" w:author="蕭侑文" w:date="2018-04-16T17:09:00Z">
              <w:r w:rsidRPr="00C13465" w:rsidDel="00D11C75">
                <w:rPr>
                  <w:rFonts w:eastAsia="標楷體"/>
                  <w:lang w:eastAsia="zh-TW"/>
                  <w:rPrChange w:id="6" w:author="蕭侑文" w:date="2018-04-16T17:09:00Z">
                    <w:rPr>
                      <w:rFonts w:eastAsia="標楷體"/>
                      <w:lang w:eastAsia="zh-TW"/>
                    </w:rPr>
                  </w:rPrChange>
                </w:rPr>
                <w:delText>2018/4/16</w:delText>
              </w:r>
            </w:del>
          </w:p>
        </w:tc>
        <w:tc>
          <w:tcPr>
            <w:tcW w:w="1010" w:type="dxa"/>
          </w:tcPr>
          <w:p w:rsidR="00384977" w:rsidRPr="00C13465" w:rsidRDefault="00384977" w:rsidP="00384977">
            <w:pPr>
              <w:pStyle w:val="Tabletext"/>
              <w:rPr>
                <w:rFonts w:eastAsia="標楷體" w:hint="eastAsia"/>
                <w:lang w:eastAsia="zh-TW"/>
                <w:rPrChange w:id="7" w:author="蕭侑文" w:date="2018-04-16T17:09:00Z">
                  <w:rPr>
                    <w:rFonts w:eastAsia="標楷體" w:hint="eastAsia"/>
                    <w:lang w:eastAsia="zh-TW"/>
                  </w:rPr>
                </w:rPrChange>
              </w:rPr>
            </w:pPr>
            <w:ins w:id="8" w:author="蕭侑文" w:date="2018-04-16T17:09:00Z">
              <w:r w:rsidRPr="00C13465">
                <w:rPr>
                  <w:rFonts w:eastAsia="標楷體" w:hint="eastAsia"/>
                  <w:lang w:eastAsia="zh-TW"/>
                  <w:rPrChange w:id="9" w:author="蕭侑文" w:date="2018-04-16T17:09:00Z">
                    <w:rPr>
                      <w:rFonts w:eastAsia="標楷體" w:hint="eastAsia"/>
                      <w:lang w:eastAsia="zh-TW"/>
                    </w:rPr>
                  </w:rPrChange>
                </w:rPr>
                <w:t>4</w:t>
              </w:r>
            </w:ins>
            <w:del w:id="10" w:author="蕭侑文" w:date="2018-04-16T17:09:00Z">
              <w:r w:rsidRPr="00C13465" w:rsidDel="00D11C75">
                <w:rPr>
                  <w:rFonts w:eastAsia="標楷體" w:hint="eastAsia"/>
                  <w:lang w:eastAsia="zh-TW"/>
                  <w:rPrChange w:id="11" w:author="蕭侑文" w:date="2018-04-16T17:09:00Z">
                    <w:rPr>
                      <w:rFonts w:eastAsia="標楷體" w:hint="eastAsia"/>
                      <w:lang w:eastAsia="zh-TW"/>
                    </w:rPr>
                  </w:rPrChange>
                </w:rPr>
                <w:delText>4</w:delText>
              </w:r>
            </w:del>
          </w:p>
        </w:tc>
        <w:tc>
          <w:tcPr>
            <w:tcW w:w="4503" w:type="dxa"/>
          </w:tcPr>
          <w:p w:rsidR="00384977" w:rsidRPr="00C13465" w:rsidRDefault="00384977" w:rsidP="00384977">
            <w:pPr>
              <w:pStyle w:val="Tabletext"/>
              <w:rPr>
                <w:rFonts w:eastAsia="標楷體" w:hint="eastAsia"/>
                <w:lang w:eastAsia="zh-TW"/>
                <w:rPrChange w:id="12" w:author="蕭侑文" w:date="2018-04-16T17:09:00Z">
                  <w:rPr>
                    <w:rFonts w:eastAsia="標楷體" w:hint="eastAsia"/>
                    <w:lang w:eastAsia="zh-TW"/>
                  </w:rPr>
                </w:rPrChange>
              </w:rPr>
            </w:pPr>
            <w:ins w:id="13" w:author="蕭侑文" w:date="2018-04-16T17:09:00Z">
              <w:r w:rsidRPr="00C13465">
                <w:rPr>
                  <w:rFonts w:eastAsia="標楷體" w:hint="eastAsia"/>
                  <w:lang w:eastAsia="zh-TW"/>
                  <w:rPrChange w:id="14" w:author="蕭侑文" w:date="2018-04-16T17:09:00Z">
                    <w:rPr>
                      <w:rFonts w:eastAsia="標楷體" w:hint="eastAsia"/>
                      <w:lang w:eastAsia="zh-TW"/>
                    </w:rPr>
                  </w:rPrChange>
                </w:rPr>
                <w:t>300K</w:t>
              </w:r>
              <w:r w:rsidRPr="00C13465">
                <w:rPr>
                  <w:rFonts w:eastAsia="標楷體" w:hint="eastAsia"/>
                  <w:lang w:eastAsia="zh-TW"/>
                  <w:rPrChange w:id="15" w:author="蕭侑文" w:date="2018-04-16T17:09:00Z">
                    <w:rPr>
                      <w:rFonts w:eastAsia="標楷體" w:hint="eastAsia"/>
                      <w:lang w:eastAsia="zh-TW"/>
                    </w:rPr>
                  </w:rPrChange>
                </w:rPr>
                <w:t>流量改善</w:t>
              </w:r>
              <w:r w:rsidRPr="00C13465">
                <w:rPr>
                  <w:rFonts w:eastAsia="標楷體" w:hint="eastAsia"/>
                  <w:lang w:eastAsia="zh-TW"/>
                  <w:rPrChange w:id="16" w:author="蕭侑文" w:date="2018-04-16T17:09:00Z">
                    <w:rPr>
                      <w:rFonts w:eastAsia="標楷體" w:hint="eastAsia"/>
                      <w:lang w:eastAsia="zh-TW"/>
                    </w:rPr>
                  </w:rPrChange>
                </w:rPr>
                <w:t>-</w:t>
              </w:r>
              <w:r w:rsidRPr="00C13465">
                <w:rPr>
                  <w:rFonts w:eastAsia="標楷體" w:hint="eastAsia"/>
                  <w:lang w:eastAsia="zh-TW"/>
                  <w:rPrChange w:id="17" w:author="蕭侑文" w:date="2018-04-16T17:09:00Z">
                    <w:rPr>
                      <w:rFonts w:eastAsia="標楷體" w:hint="eastAsia"/>
                      <w:lang w:eastAsia="zh-TW"/>
                    </w:rPr>
                  </w:rPrChange>
                </w:rPr>
                <w:t>改為分頁，每頁</w:t>
              </w:r>
              <w:r w:rsidRPr="00C13465">
                <w:rPr>
                  <w:rFonts w:eastAsia="標楷體" w:hint="eastAsia"/>
                  <w:lang w:eastAsia="zh-TW"/>
                  <w:rPrChange w:id="18" w:author="蕭侑文" w:date="2018-04-16T17:09:00Z">
                    <w:rPr>
                      <w:rFonts w:eastAsia="標楷體" w:hint="eastAsia"/>
                      <w:lang w:eastAsia="zh-TW"/>
                    </w:rPr>
                  </w:rPrChange>
                </w:rPr>
                <w:t>20</w:t>
              </w:r>
              <w:r w:rsidRPr="00C13465">
                <w:rPr>
                  <w:rFonts w:eastAsia="標楷體" w:hint="eastAsia"/>
                  <w:lang w:eastAsia="zh-TW"/>
                  <w:rPrChange w:id="19" w:author="蕭侑文" w:date="2018-04-16T17:09:00Z">
                    <w:rPr>
                      <w:rFonts w:eastAsia="標楷體" w:hint="eastAsia"/>
                      <w:lang w:eastAsia="zh-TW"/>
                    </w:rPr>
                  </w:rPrChange>
                </w:rPr>
                <w:t>筆</w:t>
              </w:r>
            </w:ins>
            <w:del w:id="20" w:author="蕭侑文" w:date="2018-04-16T17:09:00Z">
              <w:r w:rsidRPr="00C13465" w:rsidDel="00D11C75">
                <w:rPr>
                  <w:rFonts w:eastAsia="標楷體" w:hint="eastAsia"/>
                  <w:lang w:eastAsia="zh-TW"/>
                  <w:rPrChange w:id="21" w:author="蕭侑文" w:date="2018-04-16T17:09:00Z">
                    <w:rPr>
                      <w:rFonts w:eastAsia="標楷體" w:hint="eastAsia"/>
                      <w:lang w:eastAsia="zh-TW"/>
                    </w:rPr>
                  </w:rPrChange>
                </w:rPr>
                <w:delText>300K</w:delText>
              </w:r>
              <w:r w:rsidRPr="00C13465" w:rsidDel="00D11C75">
                <w:rPr>
                  <w:rFonts w:eastAsia="標楷體" w:hint="eastAsia"/>
                  <w:lang w:eastAsia="zh-TW"/>
                  <w:rPrChange w:id="22" w:author="蕭侑文" w:date="2018-04-16T17:09:00Z">
                    <w:rPr>
                      <w:rFonts w:eastAsia="標楷體" w:hint="eastAsia"/>
                      <w:lang w:eastAsia="zh-TW"/>
                    </w:rPr>
                  </w:rPrChange>
                </w:rPr>
                <w:delText>流量改善</w:delText>
              </w:r>
              <w:r w:rsidRPr="00C13465" w:rsidDel="00D11C75">
                <w:rPr>
                  <w:rFonts w:eastAsia="標楷體" w:hint="eastAsia"/>
                  <w:lang w:eastAsia="zh-TW"/>
                  <w:rPrChange w:id="23" w:author="蕭侑文" w:date="2018-04-16T17:09:00Z">
                    <w:rPr>
                      <w:rFonts w:eastAsia="標楷體" w:hint="eastAsia"/>
                      <w:lang w:eastAsia="zh-TW"/>
                    </w:rPr>
                  </w:rPrChange>
                </w:rPr>
                <w:delText>-</w:delText>
              </w:r>
              <w:r w:rsidRPr="00C13465" w:rsidDel="00D11C75">
                <w:rPr>
                  <w:rFonts w:eastAsia="標楷體" w:hint="eastAsia"/>
                  <w:lang w:eastAsia="zh-TW"/>
                  <w:rPrChange w:id="24" w:author="蕭侑文" w:date="2018-04-16T17:09:00Z">
                    <w:rPr>
                      <w:rFonts w:eastAsia="標楷體" w:hint="eastAsia"/>
                      <w:lang w:eastAsia="zh-TW"/>
                    </w:rPr>
                  </w:rPrChange>
                </w:rPr>
                <w:delText>改為分頁，每頁</w:delText>
              </w:r>
              <w:r w:rsidRPr="00C13465" w:rsidDel="00D11C75">
                <w:rPr>
                  <w:rFonts w:eastAsia="標楷體" w:hint="eastAsia"/>
                  <w:lang w:eastAsia="zh-TW"/>
                  <w:rPrChange w:id="25" w:author="蕭侑文" w:date="2018-04-16T17:09:00Z">
                    <w:rPr>
                      <w:rFonts w:eastAsia="標楷體" w:hint="eastAsia"/>
                      <w:lang w:eastAsia="zh-TW"/>
                    </w:rPr>
                  </w:rPrChange>
                </w:rPr>
                <w:delText>20</w:delText>
              </w:r>
              <w:r w:rsidRPr="00C13465" w:rsidDel="00D11C75">
                <w:rPr>
                  <w:rFonts w:eastAsia="標楷體" w:hint="eastAsia"/>
                  <w:lang w:eastAsia="zh-TW"/>
                  <w:rPrChange w:id="26" w:author="蕭侑文" w:date="2018-04-16T17:09:00Z">
                    <w:rPr>
                      <w:rFonts w:eastAsia="標楷體" w:hint="eastAsia"/>
                      <w:lang w:eastAsia="zh-TW"/>
                    </w:rPr>
                  </w:rPrChange>
                </w:rPr>
                <w:delText>筆</w:delText>
              </w:r>
            </w:del>
          </w:p>
        </w:tc>
        <w:tc>
          <w:tcPr>
            <w:tcW w:w="1566" w:type="dxa"/>
          </w:tcPr>
          <w:p w:rsidR="00384977" w:rsidRPr="00C13465" w:rsidRDefault="00384977" w:rsidP="00384977">
            <w:pPr>
              <w:pStyle w:val="Tabletext"/>
              <w:rPr>
                <w:rFonts w:hint="eastAsia"/>
                <w:lang w:eastAsia="zh-TW"/>
                <w:rPrChange w:id="27" w:author="蕭侑文" w:date="2018-04-16T17:09:00Z">
                  <w:rPr>
                    <w:rFonts w:hint="eastAsia"/>
                    <w:lang w:eastAsia="zh-TW"/>
                  </w:rPr>
                </w:rPrChange>
              </w:rPr>
            </w:pPr>
            <w:ins w:id="28" w:author="蕭侑文" w:date="2018-04-16T17:09:00Z">
              <w:r w:rsidRPr="00C13465">
                <w:rPr>
                  <w:rFonts w:hint="eastAsia"/>
                  <w:lang w:eastAsia="zh-TW"/>
                  <w:rPrChange w:id="29" w:author="蕭侑文" w:date="2018-04-16T17:09:00Z">
                    <w:rPr>
                      <w:rFonts w:hint="eastAsia"/>
                      <w:lang w:eastAsia="zh-TW"/>
                    </w:rPr>
                  </w:rPrChange>
                </w:rPr>
                <w:t>蕭侑文</w:t>
              </w:r>
            </w:ins>
            <w:del w:id="30" w:author="蕭侑文" w:date="2018-04-16T17:09:00Z">
              <w:r w:rsidRPr="00C13465" w:rsidDel="00D11C75">
                <w:rPr>
                  <w:rFonts w:hint="eastAsia"/>
                  <w:lang w:eastAsia="zh-TW"/>
                  <w:rPrChange w:id="31" w:author="蕭侑文" w:date="2018-04-16T17:09:00Z">
                    <w:rPr>
                      <w:rFonts w:hint="eastAsia"/>
                      <w:lang w:eastAsia="zh-TW"/>
                    </w:rPr>
                  </w:rPrChange>
                </w:rPr>
                <w:delText>蕭侑文</w:delText>
              </w:r>
            </w:del>
          </w:p>
        </w:tc>
        <w:tc>
          <w:tcPr>
            <w:tcW w:w="2071" w:type="dxa"/>
          </w:tcPr>
          <w:p w:rsidR="00384977" w:rsidRPr="00C13465" w:rsidRDefault="00384977" w:rsidP="00384977">
            <w:pPr>
              <w:spacing w:line="240" w:lineRule="atLeast"/>
              <w:rPr>
                <w:sz w:val="20"/>
                <w:szCs w:val="20"/>
                <w:rPrChange w:id="32" w:author="蕭侑文" w:date="2018-04-16T17:09:00Z">
                  <w:rPr/>
                </w:rPrChange>
              </w:rPr>
            </w:pPr>
            <w:ins w:id="33" w:author="蕭侑文" w:date="2018-04-16T17:09:00Z">
              <w:r w:rsidRPr="00C13465">
                <w:rPr>
                  <w:sz w:val="20"/>
                  <w:szCs w:val="20"/>
                  <w:rPrChange w:id="34" w:author="蕭侑文" w:date="2018-04-16T17:09:00Z">
                    <w:rPr/>
                  </w:rPrChange>
                </w:rPr>
                <w:t>180321000847</w:t>
              </w:r>
            </w:ins>
            <w:del w:id="35" w:author="蕭侑文" w:date="2018-04-16T17:09:00Z">
              <w:r w:rsidRPr="00C13465" w:rsidDel="00D11C75">
                <w:rPr>
                  <w:sz w:val="20"/>
                  <w:szCs w:val="20"/>
                  <w:rPrChange w:id="36" w:author="蕭侑文" w:date="2018-04-16T17:09:00Z">
                    <w:rPr/>
                  </w:rPrChange>
                </w:rPr>
                <w:delText>180321000847</w:delText>
              </w:r>
            </w:del>
          </w:p>
        </w:tc>
      </w:tr>
    </w:tbl>
    <w:p w:rsidR="005C0327" w:rsidRPr="00D74CA2" w:rsidRDefault="005C0327" w:rsidP="005C032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D74CA2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Pr="00D74CA2">
        <w:rPr>
          <w:rFonts w:ascii="細明體" w:eastAsia="細明體" w:hAnsi="細明體" w:cs="Courier New"/>
          <w:b/>
          <w:sz w:val="20"/>
          <w:szCs w:val="20"/>
        </w:rPr>
        <w:t>、</w:t>
      </w:r>
      <w:r w:rsidRPr="00D74CA2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8"/>
        <w:gridCol w:w="1276"/>
        <w:gridCol w:w="6804"/>
      </w:tblGrid>
      <w:tr w:rsidR="005C0327" w:rsidRPr="00D74CA2" w:rsidTr="00EA77EC">
        <w:tc>
          <w:tcPr>
            <w:tcW w:w="2268" w:type="dxa"/>
          </w:tcPr>
          <w:p w:rsidR="005C0327" w:rsidRPr="00D74CA2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080" w:type="dxa"/>
            <w:gridSpan w:val="2"/>
          </w:tcPr>
          <w:p w:rsidR="005C0327" w:rsidRPr="00D74CA2" w:rsidRDefault="00700BE1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sz w:val="20"/>
                <w:szCs w:val="20"/>
              </w:rPr>
              <w:t>死殘通知件查詢作業</w:t>
            </w:r>
          </w:p>
        </w:tc>
      </w:tr>
      <w:tr w:rsidR="005C0327" w:rsidRPr="00D74CA2" w:rsidTr="00EA77EC">
        <w:tc>
          <w:tcPr>
            <w:tcW w:w="2268" w:type="dxa"/>
          </w:tcPr>
          <w:p w:rsidR="005C0327" w:rsidRPr="00D74CA2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080" w:type="dxa"/>
            <w:gridSpan w:val="2"/>
          </w:tcPr>
          <w:p w:rsidR="005C0327" w:rsidRPr="00D74CA2" w:rsidRDefault="00700BE1" w:rsidP="00EA77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0263EC" w:rsidRPr="00D74CA2">
              <w:rPr>
                <w:rFonts w:ascii="細明體" w:eastAsia="細明體" w:hAnsi="細明體" w:hint="eastAsia"/>
                <w:sz w:val="20"/>
                <w:szCs w:val="20"/>
              </w:rPr>
              <w:t>AD0_19</w:t>
            </w:r>
            <w:r w:rsidR="00EA77EC" w:rsidRPr="00D74CA2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5C0327" w:rsidRPr="00D74CA2" w:rsidTr="00EA77EC">
        <w:tc>
          <w:tcPr>
            <w:tcW w:w="2268" w:type="dxa"/>
          </w:tcPr>
          <w:p w:rsidR="005C0327" w:rsidRPr="00D74CA2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080" w:type="dxa"/>
            <w:gridSpan w:val="2"/>
          </w:tcPr>
          <w:p w:rsidR="005C0327" w:rsidRPr="00D74CA2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5C0327" w:rsidRPr="00D74CA2" w:rsidTr="00EA77EC">
        <w:tc>
          <w:tcPr>
            <w:tcW w:w="2268" w:type="dxa"/>
          </w:tcPr>
          <w:p w:rsidR="005C0327" w:rsidRPr="00D74CA2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080" w:type="dxa"/>
            <w:gridSpan w:val="2"/>
          </w:tcPr>
          <w:p w:rsidR="005C0327" w:rsidRPr="00D74CA2" w:rsidRDefault="00700BE1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sz w:val="20"/>
                <w:szCs w:val="20"/>
              </w:rPr>
              <w:t>死殘通知件查詢作業</w:t>
            </w:r>
          </w:p>
        </w:tc>
      </w:tr>
      <w:tr w:rsidR="005C0327" w:rsidRPr="00D74CA2" w:rsidTr="00EA77EC">
        <w:tc>
          <w:tcPr>
            <w:tcW w:w="2268" w:type="dxa"/>
          </w:tcPr>
          <w:p w:rsidR="005C0327" w:rsidRPr="00D74CA2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080" w:type="dxa"/>
            <w:gridSpan w:val="2"/>
          </w:tcPr>
          <w:p w:rsidR="005C0327" w:rsidRPr="00D74CA2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D74CA2" w:rsidTr="00EA77EC">
        <w:tc>
          <w:tcPr>
            <w:tcW w:w="2268" w:type="dxa"/>
          </w:tcPr>
          <w:p w:rsidR="005C0327" w:rsidRPr="00D74CA2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080" w:type="dxa"/>
            <w:gridSpan w:val="2"/>
          </w:tcPr>
          <w:p w:rsidR="005C0327" w:rsidRPr="00D74CA2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D74CA2" w:rsidTr="00EA77EC">
        <w:tc>
          <w:tcPr>
            <w:tcW w:w="2268" w:type="dxa"/>
          </w:tcPr>
          <w:p w:rsidR="005C0327" w:rsidRPr="00D74CA2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080" w:type="dxa"/>
            <w:gridSpan w:val="2"/>
          </w:tcPr>
          <w:p w:rsidR="005C0327" w:rsidRPr="00D74CA2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5C0327" w:rsidRPr="00D74CA2" w:rsidTr="00EA77EC">
        <w:tc>
          <w:tcPr>
            <w:tcW w:w="2268" w:type="dxa"/>
          </w:tcPr>
          <w:p w:rsidR="005C0327" w:rsidRPr="00D74CA2" w:rsidRDefault="005C0327" w:rsidP="007A7F36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080" w:type="dxa"/>
            <w:gridSpan w:val="2"/>
          </w:tcPr>
          <w:p w:rsidR="005C0327" w:rsidRPr="00D74CA2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77EC" w:rsidRPr="00D74CA2" w:rsidTr="00EA77EC">
        <w:tc>
          <w:tcPr>
            <w:tcW w:w="2268" w:type="dxa"/>
            <w:vMerge w:val="restart"/>
            <w:vAlign w:val="center"/>
          </w:tcPr>
          <w:p w:rsidR="00EA77EC" w:rsidRPr="00D74CA2" w:rsidRDefault="00EA77EC" w:rsidP="00B14B7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276" w:type="dxa"/>
          </w:tcPr>
          <w:p w:rsidR="00EA77EC" w:rsidRPr="00D74CA2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804" w:type="dxa"/>
            <w:vAlign w:val="center"/>
          </w:tcPr>
          <w:p w:rsidR="00EA77EC" w:rsidRPr="00D74CA2" w:rsidRDefault="00700BE1" w:rsidP="00B14B75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D74CA2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="00153631" w:rsidRPr="00D74CA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D74CA2">
              <w:rPr>
                <w:rFonts w:ascii="細明體" w:eastAsia="細明體" w:hAnsi="細明體" w:hint="eastAsia"/>
                <w:sz w:val="20"/>
                <w:szCs w:val="20"/>
              </w:rPr>
              <w:t xml:space="preserve">遮蔽 </w:t>
            </w:r>
            <w:r w:rsidR="00153631" w:rsidRPr="00D74CA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77EC" w:rsidRPr="00D74CA2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EA77EC" w:rsidRPr="00D74CA2" w:rsidTr="00EA77EC">
        <w:tc>
          <w:tcPr>
            <w:tcW w:w="2268" w:type="dxa"/>
            <w:vMerge/>
          </w:tcPr>
          <w:p w:rsidR="00EA77EC" w:rsidRPr="00D74CA2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EA77EC" w:rsidRPr="00D74CA2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804" w:type="dxa"/>
            <w:vAlign w:val="center"/>
          </w:tcPr>
          <w:p w:rsidR="00EA77EC" w:rsidRPr="00D74CA2" w:rsidRDefault="00700BE1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D74CA2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="00153631" w:rsidRPr="00D74CA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D74CA2">
              <w:rPr>
                <w:rFonts w:ascii="細明體" w:eastAsia="細明體" w:hAnsi="細明體" w:hint="eastAsia"/>
                <w:sz w:val="20"/>
                <w:szCs w:val="20"/>
              </w:rPr>
              <w:t xml:space="preserve">遮蔽 </w:t>
            </w:r>
            <w:r w:rsidR="00153631" w:rsidRPr="00D74CA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77EC" w:rsidRPr="00D74CA2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EA77EC" w:rsidRPr="00D74CA2" w:rsidTr="00EA77EC">
        <w:tc>
          <w:tcPr>
            <w:tcW w:w="2268" w:type="dxa"/>
            <w:vMerge/>
          </w:tcPr>
          <w:p w:rsidR="00EA77EC" w:rsidRPr="00D74CA2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EA77EC" w:rsidRPr="00D74CA2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804" w:type="dxa"/>
            <w:vAlign w:val="center"/>
          </w:tcPr>
          <w:p w:rsidR="00EA77EC" w:rsidRPr="00D74CA2" w:rsidRDefault="00700BE1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D74CA2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="00153631" w:rsidRPr="00D74CA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D74CA2">
              <w:rPr>
                <w:rFonts w:ascii="細明體" w:eastAsia="細明體" w:hAnsi="細明體" w:hint="eastAsia"/>
                <w:sz w:val="20"/>
                <w:szCs w:val="20"/>
              </w:rPr>
              <w:t xml:space="preserve">遮蔽 </w:t>
            </w:r>
            <w:r w:rsidR="00153631" w:rsidRPr="00D74CA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77EC" w:rsidRPr="00D74CA2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EA77EC" w:rsidRPr="00D74CA2" w:rsidTr="00EA77EC">
        <w:tc>
          <w:tcPr>
            <w:tcW w:w="2268" w:type="dxa"/>
          </w:tcPr>
          <w:p w:rsidR="00EA77EC" w:rsidRPr="00D74CA2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080" w:type="dxa"/>
            <w:gridSpan w:val="2"/>
          </w:tcPr>
          <w:p w:rsidR="00EA77EC" w:rsidRPr="00D74CA2" w:rsidRDefault="00C911BD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37" w:author="蕭侑文" w:date="2018-04-16T17:09:00Z">
              <w:r w:rsidRPr="00D74CA2">
                <w:rPr>
                  <w:rFonts w:ascii="細明體" w:eastAsia="細明體" w:hAnsi="細明體" w:hint="eastAsia"/>
                  <w:sz w:val="20"/>
                  <w:szCs w:val="20"/>
                </w:rPr>
                <w:t>□無 ■真分頁 □假分頁，分頁每頁_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20</w:t>
              </w:r>
              <w:r w:rsidRPr="00D74CA2">
                <w:rPr>
                  <w:rFonts w:ascii="細明體" w:eastAsia="細明體" w:hAnsi="細明體" w:hint="eastAsia"/>
                  <w:sz w:val="20"/>
                  <w:szCs w:val="20"/>
                </w:rPr>
                <w:t>__筆【Default　20】</w:t>
              </w:r>
            </w:ins>
            <w:del w:id="38" w:author="蕭侑文" w:date="2018-04-16T17:09:00Z">
              <w:r w:rsidR="00FD53F0" w:rsidRPr="00D74CA2" w:rsidDel="00C911BD">
                <w:rPr>
                  <w:rFonts w:ascii="細明體" w:eastAsia="細明體" w:hAnsi="細明體" w:hint="eastAsia"/>
                  <w:sz w:val="20"/>
                  <w:szCs w:val="20"/>
                </w:rPr>
                <w:delText>□</w:delText>
              </w:r>
              <w:r w:rsidR="00EA77EC" w:rsidRPr="00D74CA2" w:rsidDel="00C911BD">
                <w:rPr>
                  <w:rFonts w:ascii="細明體" w:eastAsia="細明體" w:hAnsi="細明體" w:hint="eastAsia"/>
                  <w:sz w:val="20"/>
                  <w:szCs w:val="20"/>
                </w:rPr>
                <w:delText>無 </w:delText>
              </w:r>
              <w:r w:rsidR="00FD53F0" w:rsidRPr="00D74CA2" w:rsidDel="00C911BD">
                <w:rPr>
                  <w:rFonts w:ascii="細明體" w:eastAsia="細明體" w:hAnsi="細明體" w:hint="eastAsia"/>
                  <w:sz w:val="20"/>
                  <w:szCs w:val="20"/>
                </w:rPr>
                <w:delText>■</w:delText>
              </w:r>
              <w:r w:rsidR="00EA77EC" w:rsidRPr="00D74CA2" w:rsidDel="00C911BD">
                <w:rPr>
                  <w:rFonts w:ascii="細明體" w:eastAsia="細明體" w:hAnsi="細明體" w:hint="eastAsia"/>
                  <w:sz w:val="20"/>
                  <w:szCs w:val="20"/>
                </w:rPr>
                <w:delText>真分頁 □假分頁，分頁每頁_</w:delText>
              </w:r>
              <w:r w:rsidR="00FD53F0" w:rsidDel="00C911BD">
                <w:rPr>
                  <w:rFonts w:ascii="細明體" w:eastAsia="細明體" w:hAnsi="細明體" w:hint="eastAsia"/>
                  <w:sz w:val="20"/>
                  <w:szCs w:val="20"/>
                </w:rPr>
                <w:delText>20</w:delText>
              </w:r>
              <w:r w:rsidR="00EA77EC" w:rsidRPr="00D74CA2" w:rsidDel="00C911BD">
                <w:rPr>
                  <w:rFonts w:ascii="細明體" w:eastAsia="細明體" w:hAnsi="細明體" w:hint="eastAsia"/>
                  <w:sz w:val="20"/>
                  <w:szCs w:val="20"/>
                </w:rPr>
                <w:delText>__筆【Default　20】</w:delText>
              </w:r>
            </w:del>
          </w:p>
        </w:tc>
      </w:tr>
    </w:tbl>
    <w:p w:rsidR="00EA77EC" w:rsidRPr="00D74CA2" w:rsidRDefault="00EA77EC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D74CA2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D74CA2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Pr="00D74CA2">
        <w:rPr>
          <w:rFonts w:ascii="細明體" w:eastAsia="細明體" w:hAnsi="細明體" w:cs="Courier New"/>
          <w:b/>
          <w:sz w:val="20"/>
          <w:szCs w:val="20"/>
        </w:rPr>
        <w:t>、</w:t>
      </w:r>
      <w:r w:rsidRPr="00D74CA2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5C0327" w:rsidRPr="00D74CA2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D74CA2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group id="_x0000_s1040" style="position:absolute;margin-left:19.8pt;margin-top:4.2pt;width:391.25pt;height:51.75pt;z-index:251657728" coordorigin="795,6875" coordsize="7825,1035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41" type="#_x0000_t134" style="position:absolute;left:795;top:6875;width:2355;height:960">
              <v:textbox style="mso-next-textbox:#_x0000_s1041">
                <w:txbxContent>
                  <w:p w:rsidR="00C007BB" w:rsidRPr="004E1C3B" w:rsidRDefault="00C007BB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 w:rsidRPr="004E1C3B">
                      <w:rPr>
                        <w:rFonts w:hint="eastAsia"/>
                        <w:sz w:val="20"/>
                        <w:szCs w:val="20"/>
                      </w:rPr>
                      <w:t>輸入</w:t>
                    </w:r>
                    <w:r w:rsidR="00700BE1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收費</w:t>
                    </w:r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代號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3150;top:7340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3" type="#_x0000_t109" style="position:absolute;left:3705;top:6875;width:1860;height:1035">
              <v:textbox style="mso-next-textbox:#_x0000_s1043">
                <w:txbxContent>
                  <w:p w:rsidR="00C007BB" w:rsidRDefault="00700BE1" w:rsidP="005C0327">
                    <w:r w:rsidRPr="00700BE1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查詢</w:t>
                    </w:r>
                  </w:p>
                </w:txbxContent>
              </v:textbox>
            </v:shape>
            <v:shape id="_x0000_s1044" type="#_x0000_t32" style="position:absolute;left:5565;top:7340;width:780;height:0" o:connectortype="straight">
              <v:stroke endarrow="block"/>
            </v:shape>
            <v:shape id="_x0000_s1045" type="#_x0000_t134" style="position:absolute;left:6265;top:6875;width:2355;height:960">
              <v:textbox style="mso-next-textbox:#_x0000_s1045">
                <w:txbxContent>
                  <w:p w:rsidR="00C007BB" w:rsidRPr="004E1C3B" w:rsidRDefault="00700BE1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>
                      <w:rPr>
                        <w:rFonts w:ascii="細明體" w:eastAsia="細明體" w:hAnsi="細明體" w:hint="eastAsia"/>
                      </w:rPr>
                      <w:t>查詢</w:t>
                    </w:r>
                    <w:r w:rsidRPr="00700BE1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死殘通知件</w:t>
                    </w:r>
                  </w:p>
                </w:txbxContent>
              </v:textbox>
            </v:shape>
          </v:group>
        </w:pict>
      </w:r>
    </w:p>
    <w:p w:rsidR="005C0327" w:rsidRPr="00D74CA2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D74CA2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D74CA2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D74CA2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D74CA2">
        <w:rPr>
          <w:rFonts w:ascii="細明體" w:eastAsia="細明體" w:hAnsi="細明體" w:cs="Courier New"/>
          <w:b/>
          <w:sz w:val="20"/>
          <w:szCs w:val="20"/>
        </w:rPr>
        <w:t>、</w:t>
      </w:r>
      <w:r w:rsidRPr="00D74CA2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5C0327" w:rsidRPr="00D74CA2" w:rsidTr="007A7F36">
        <w:tc>
          <w:tcPr>
            <w:tcW w:w="851" w:type="dxa"/>
          </w:tcPr>
          <w:p w:rsidR="005C0327" w:rsidRPr="00D74CA2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5C0327" w:rsidRPr="00D74CA2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5C0327" w:rsidRPr="00D74CA2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5C0327" w:rsidRPr="00D74CA2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D74CA2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5C0327" w:rsidRPr="00D74CA2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D74CA2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5C0327" w:rsidRPr="00D74CA2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D74CA2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5C0327" w:rsidRPr="00D74CA2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D74CA2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5C0327" w:rsidRPr="00D74CA2" w:rsidTr="007A7F36">
        <w:tblPrEx>
          <w:tblLook w:val="01E0" w:firstRow="1" w:lastRow="1" w:firstColumn="1" w:lastColumn="1" w:noHBand="0" w:noVBand="0"/>
        </w:tblPrEx>
        <w:trPr>
          <w:trHeight w:val="485"/>
        </w:trPr>
        <w:tc>
          <w:tcPr>
            <w:tcW w:w="851" w:type="dxa"/>
          </w:tcPr>
          <w:p w:rsidR="005C0327" w:rsidRPr="00D74CA2" w:rsidRDefault="005C0327" w:rsidP="005C0327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5C0327" w:rsidRPr="00D74CA2" w:rsidRDefault="00700BE1" w:rsidP="00700BE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D74CA2">
              <w:rPr>
                <w:rFonts w:ascii="細明體" w:eastAsia="細明體" w:hAnsi="細明體" w:hint="eastAsia"/>
                <w:lang w:eastAsia="zh-TW"/>
              </w:rPr>
              <w:t>團險死殘件名冊效力更新明細檔</w:t>
            </w:r>
          </w:p>
        </w:tc>
        <w:tc>
          <w:tcPr>
            <w:tcW w:w="2551" w:type="dxa"/>
          </w:tcPr>
          <w:p w:rsidR="005C0327" w:rsidRPr="00D74CA2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</w:rPr>
              <w:t>DBAA.</w:t>
            </w:r>
            <w:r w:rsidR="00700BE1" w:rsidRPr="00D74CA2">
              <w:rPr>
                <w:rFonts w:ascii="細明體" w:eastAsia="細明體" w:hAnsi="細明體" w:hint="eastAsia"/>
              </w:rPr>
              <w:t>DTAAB204</w:t>
            </w:r>
          </w:p>
        </w:tc>
        <w:tc>
          <w:tcPr>
            <w:tcW w:w="941" w:type="dxa"/>
          </w:tcPr>
          <w:p w:rsidR="005C0327" w:rsidRPr="00D74CA2" w:rsidRDefault="005C0327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D74CA2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5C0327" w:rsidRPr="00D74CA2" w:rsidRDefault="00767F67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5C0327" w:rsidRPr="00D74CA2" w:rsidRDefault="009F0D8C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D74CA2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5C0327" w:rsidRPr="00D74CA2" w:rsidRDefault="00767F67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4A328F" w:rsidRPr="00D74CA2" w:rsidTr="007A7F36">
        <w:tblPrEx>
          <w:tblLook w:val="01E0" w:firstRow="1" w:lastRow="1" w:firstColumn="1" w:lastColumn="1" w:noHBand="0" w:noVBand="0"/>
        </w:tblPrEx>
        <w:trPr>
          <w:trHeight w:val="485"/>
        </w:trPr>
        <w:tc>
          <w:tcPr>
            <w:tcW w:w="851" w:type="dxa"/>
          </w:tcPr>
          <w:p w:rsidR="004A328F" w:rsidRPr="00D74CA2" w:rsidRDefault="004A328F" w:rsidP="005C0327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A328F" w:rsidRPr="00D74CA2" w:rsidRDefault="004A328F" w:rsidP="00700BE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D74CA2">
              <w:rPr>
                <w:rFonts w:ascii="細明體" w:eastAsia="細明體" w:hAnsi="細明體" w:hint="eastAsia"/>
                <w:lang w:eastAsia="zh-TW"/>
              </w:rPr>
              <w:t>團險名冊檔</w:t>
            </w:r>
          </w:p>
        </w:tc>
        <w:tc>
          <w:tcPr>
            <w:tcW w:w="2551" w:type="dxa"/>
          </w:tcPr>
          <w:p w:rsidR="004A328F" w:rsidRPr="00D74CA2" w:rsidRDefault="004A328F" w:rsidP="007A7F36">
            <w:pPr>
              <w:rPr>
                <w:rFonts w:ascii="細明體" w:eastAsia="細明體" w:hAnsi="細明體" w:hint="eastAsia"/>
              </w:rPr>
            </w:pPr>
            <w:r w:rsidRPr="00D74CA2">
              <w:rPr>
                <w:rFonts w:ascii="細明體" w:eastAsia="細明體" w:hAnsi="細明體" w:hint="eastAsia"/>
              </w:rPr>
              <w:t>DBBG.DTBGC002</w:t>
            </w:r>
          </w:p>
        </w:tc>
        <w:tc>
          <w:tcPr>
            <w:tcW w:w="941" w:type="dxa"/>
          </w:tcPr>
          <w:p w:rsidR="004A328F" w:rsidRPr="00D74CA2" w:rsidRDefault="004A328F" w:rsidP="007A7F36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D74CA2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A328F" w:rsidRPr="00D74CA2" w:rsidRDefault="004A328F" w:rsidP="007A7F3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A328F" w:rsidRPr="00D74CA2" w:rsidRDefault="004A328F" w:rsidP="007A7F36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A328F" w:rsidRPr="00D74CA2" w:rsidRDefault="004A328F" w:rsidP="007A7F3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5C0327" w:rsidRPr="00D74CA2" w:rsidRDefault="005C0327" w:rsidP="005C032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5C0327" w:rsidRPr="00D74CA2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D74CA2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D74CA2">
        <w:rPr>
          <w:rFonts w:ascii="細明體" w:eastAsia="細明體" w:hAnsi="細明體" w:cs="Courier New"/>
          <w:b/>
          <w:sz w:val="20"/>
          <w:szCs w:val="20"/>
        </w:rPr>
        <w:t>、</w:t>
      </w:r>
      <w:r w:rsidRPr="00D74CA2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5C0327" w:rsidRPr="00D74CA2" w:rsidTr="007A7F36">
        <w:tc>
          <w:tcPr>
            <w:tcW w:w="455" w:type="pct"/>
          </w:tcPr>
          <w:p w:rsidR="005C0327" w:rsidRPr="00D74CA2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5C0327" w:rsidRPr="00D74CA2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5C0327" w:rsidRPr="00D74CA2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74CA2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5C0327" w:rsidRPr="00D74CA2" w:rsidTr="007A7F36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5C0327" w:rsidRPr="00D74CA2" w:rsidRDefault="005C0327" w:rsidP="005C032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5C0327" w:rsidRPr="00D74CA2" w:rsidRDefault="00D146BD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D74CA2">
              <w:rPr>
                <w:rFonts w:ascii="細明體" w:eastAsia="細明體" w:hAnsi="細明體" w:cs="Arial" w:hint="eastAsia"/>
                <w:lang w:eastAsia="zh-TW"/>
              </w:rPr>
              <w:t>代碼管理使用模組</w:t>
            </w:r>
          </w:p>
        </w:tc>
        <w:tc>
          <w:tcPr>
            <w:tcW w:w="2159" w:type="pct"/>
          </w:tcPr>
          <w:p w:rsidR="005C0327" w:rsidRPr="00D74CA2" w:rsidRDefault="00D146BD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 w:rsidRPr="00D74CA2">
              <w:rPr>
                <w:rFonts w:ascii="Courier New" w:hAnsi="Courier New" w:cs="Courier New"/>
                <w:highlight w:val="lightGray"/>
              </w:rPr>
              <w:t>FieldOptionList</w:t>
            </w:r>
          </w:p>
        </w:tc>
      </w:tr>
    </w:tbl>
    <w:p w:rsidR="005C0327" w:rsidRPr="00D74CA2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D74CA2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5C0327" w:rsidRPr="00D74CA2" w:rsidRDefault="00700BE1" w:rsidP="003B29B3">
      <w:pPr>
        <w:widowControl/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D74CA2">
        <w:rPr>
          <w:rFonts w:ascii="細明體" w:eastAsia="細明體" w:hAnsi="細明體" w:hint="eastAsia"/>
          <w:sz w:val="20"/>
          <w:szCs w:val="20"/>
        </w:rPr>
        <w:t>初始</w:t>
      </w:r>
    </w:p>
    <w:p w:rsidR="00700BE1" w:rsidRPr="00D74CA2" w:rsidRDefault="00700BE1" w:rsidP="00700BE1">
      <w:pPr>
        <w:pStyle w:val="af0"/>
        <w:spacing w:line="440" w:lineRule="exact"/>
        <w:ind w:leftChars="0" w:left="0"/>
        <w:rPr>
          <w:rFonts w:ascii="Arial" w:eastAsia="標楷體" w:hAnsi="Arial" w:cs="Arial"/>
          <w:bdr w:val="single" w:sz="4" w:space="0" w:color="auto" w:frame="1"/>
        </w:rPr>
      </w:pPr>
      <w:r w:rsidRPr="00D74CA2">
        <w:rPr>
          <w:rFonts w:ascii="Arial" w:eastAsia="標楷體" w:hAnsi="Arial" w:cs="Arial" w:hint="eastAsia"/>
        </w:rPr>
        <w:t>資料統計日期：</w:t>
      </w:r>
      <w:r w:rsidRPr="00D74CA2">
        <w:rPr>
          <w:rFonts w:ascii="Arial" w:eastAsia="標楷體" w:hAnsi="Arial" w:cs="Arial"/>
        </w:rPr>
        <w:t>104/1/XX</w:t>
      </w:r>
      <w:r w:rsidRPr="00D74CA2">
        <w:rPr>
          <w:rFonts w:ascii="Arial" w:eastAsia="標楷體" w:hAnsi="Arial" w:cs="Arial" w:hint="eastAsia"/>
        </w:rPr>
        <w:t xml:space="preserve">　</w:t>
      </w:r>
      <w:r w:rsidRPr="00D74CA2">
        <w:rPr>
          <w:rFonts w:ascii="Arial" w:eastAsia="標楷體" w:hAnsi="Arial" w:cs="Arial"/>
        </w:rPr>
        <w:t xml:space="preserve"> </w:t>
      </w:r>
      <w:r w:rsidRPr="00D74CA2">
        <w:rPr>
          <w:rFonts w:ascii="Arial" w:eastAsia="標楷體" w:hAnsi="Arial" w:cs="Arial" w:hint="eastAsia"/>
        </w:rPr>
        <w:t>查詢年月</w:t>
      </w:r>
      <w:r w:rsidRPr="00D74CA2">
        <w:rPr>
          <w:rFonts w:ascii="Arial" w:eastAsia="標楷體" w:hAnsi="Arial" w:cs="Arial"/>
        </w:rPr>
        <w:t xml:space="preserve"> </w:t>
      </w:r>
      <w:r w:rsidRPr="00D74CA2">
        <w:rPr>
          <w:rFonts w:ascii="Arial" w:eastAsia="標楷體" w:hAnsi="Arial" w:cs="Arial" w:hint="eastAsia"/>
          <w:bdr w:val="single" w:sz="4" w:space="0" w:color="auto" w:frame="1"/>
        </w:rPr>
        <w:t>１１１１</w:t>
      </w:r>
      <w:r w:rsidRPr="00D74CA2">
        <w:rPr>
          <w:rFonts w:ascii="Arial" w:eastAsia="標楷體" w:hAnsi="Arial" w:cs="Arial"/>
        </w:rPr>
        <w:t>~</w:t>
      </w:r>
      <w:r w:rsidRPr="00D74CA2">
        <w:rPr>
          <w:rFonts w:ascii="Arial" w:eastAsia="標楷體" w:hAnsi="Arial" w:cs="Arial" w:hint="eastAsia"/>
          <w:bdr w:val="single" w:sz="4" w:space="0" w:color="auto" w:frame="1"/>
        </w:rPr>
        <w:t>１１</w:t>
      </w:r>
      <w:r w:rsidRPr="00D74CA2">
        <w:rPr>
          <w:rFonts w:ascii="Arial" w:eastAsia="標楷體" w:hAnsi="Arial" w:cs="Arial"/>
          <w:bdr w:val="single" w:sz="4" w:space="0" w:color="auto" w:frame="1"/>
        </w:rPr>
        <w:t xml:space="preserve">     </w:t>
      </w:r>
    </w:p>
    <w:p w:rsidR="00700BE1" w:rsidRPr="00D74CA2" w:rsidRDefault="00700BE1" w:rsidP="00700BE1">
      <w:pPr>
        <w:pStyle w:val="af0"/>
        <w:spacing w:line="440" w:lineRule="exact"/>
        <w:ind w:leftChars="0" w:left="0"/>
        <w:rPr>
          <w:rFonts w:ascii="Arial" w:eastAsia="標楷體" w:hAnsi="Arial" w:cs="Arial" w:hint="eastAsia"/>
        </w:rPr>
      </w:pPr>
      <w:r w:rsidRPr="00D74CA2">
        <w:rPr>
          <w:rFonts w:ascii="Arial" w:eastAsia="標楷體" w:hAnsi="Arial" w:cs="Arial"/>
        </w:rPr>
        <w:t>○</w:t>
      </w:r>
      <w:r w:rsidRPr="00D74CA2">
        <w:rPr>
          <w:rFonts w:ascii="Arial" w:eastAsia="標楷體" w:hAnsi="Arial" w:cs="Arial" w:hint="eastAsia"/>
        </w:rPr>
        <w:t xml:space="preserve">收費代號　</w:t>
      </w:r>
      <w:r w:rsidRPr="00D74CA2">
        <w:rPr>
          <w:rFonts w:ascii="Arial" w:eastAsia="標楷體" w:hAnsi="Arial" w:cs="Arial" w:hint="eastAsia"/>
          <w:bdr w:val="single" w:sz="4" w:space="0" w:color="auto" w:frame="1"/>
        </w:rPr>
        <w:t xml:space="preserve">１１１１１　</w:t>
      </w:r>
      <w:r w:rsidRPr="00D74CA2">
        <w:rPr>
          <w:rFonts w:ascii="Arial" w:eastAsia="標楷體" w:hAnsi="Arial" w:cs="Arial"/>
        </w:rPr>
        <w:t xml:space="preserve"> </w:t>
      </w:r>
    </w:p>
    <w:p w:rsidR="00700BE1" w:rsidRPr="00D74CA2" w:rsidRDefault="00700BE1" w:rsidP="00700BE1">
      <w:pPr>
        <w:pStyle w:val="af0"/>
        <w:spacing w:line="440" w:lineRule="exact"/>
        <w:ind w:leftChars="0" w:left="0"/>
        <w:rPr>
          <w:rFonts w:ascii="Arial" w:eastAsia="標楷體" w:hAnsi="Arial" w:cs="Arial" w:hint="eastAsia"/>
        </w:rPr>
      </w:pPr>
      <w:r w:rsidRPr="00D74CA2">
        <w:rPr>
          <w:rFonts w:ascii="Arial" w:eastAsia="標楷體" w:hAnsi="Arial" w:cs="Arial"/>
        </w:rPr>
        <w:t>○</w:t>
      </w:r>
      <w:r w:rsidRPr="00D74CA2">
        <w:rPr>
          <w:rFonts w:ascii="Arial" w:eastAsia="標楷體" w:hAnsi="Arial" w:cs="Arial" w:hint="eastAsia"/>
        </w:rPr>
        <w:t>服務中心代號</w:t>
      </w:r>
      <w:r w:rsidRPr="00D74CA2">
        <w:rPr>
          <w:rFonts w:ascii="Arial" w:eastAsia="標楷體" w:hAnsi="Arial" w:cs="Arial" w:hint="eastAsia"/>
          <w:bdr w:val="single" w:sz="4" w:space="0" w:color="auto" w:frame="1"/>
        </w:rPr>
        <w:t xml:space="preserve">１１１１１　</w:t>
      </w:r>
      <w:r w:rsidRPr="00D74CA2">
        <w:rPr>
          <w:rFonts w:ascii="Arial" w:eastAsia="標楷體" w:hAnsi="Arial" w:cs="Arial"/>
        </w:rPr>
        <w:t xml:space="preserve"> </w:t>
      </w:r>
    </w:p>
    <w:p w:rsidR="008A5E45" w:rsidRPr="00D74CA2" w:rsidRDefault="008A5E45" w:rsidP="00700BE1">
      <w:pPr>
        <w:pStyle w:val="af0"/>
        <w:spacing w:line="440" w:lineRule="exact"/>
        <w:ind w:leftChars="0" w:left="0"/>
        <w:rPr>
          <w:rFonts w:ascii="Arial" w:eastAsia="標楷體" w:hAnsi="Arial" w:cs="Arial"/>
        </w:rPr>
      </w:pPr>
      <w:r w:rsidRPr="00D74CA2">
        <w:rPr>
          <w:rFonts w:ascii="Arial" w:eastAsia="標楷體" w:hAnsi="Arial" w:cs="Arial"/>
        </w:rPr>
        <w:t>○</w:t>
      </w:r>
      <w:r w:rsidRPr="00D74CA2">
        <w:rPr>
          <w:rFonts w:ascii="Arial" w:eastAsia="標楷體" w:hAnsi="Arial" w:cs="Arial" w:hint="eastAsia"/>
        </w:rPr>
        <w:t>服務人員</w:t>
      </w:r>
      <w:r w:rsidRPr="00D74CA2">
        <w:rPr>
          <w:rFonts w:ascii="Arial" w:eastAsia="標楷體" w:hAnsi="Arial" w:cs="Arial" w:hint="eastAsia"/>
          <w:bdr w:val="single" w:sz="4" w:space="0" w:color="auto" w:frame="1"/>
        </w:rPr>
        <w:t>下拉選單</w:t>
      </w:r>
      <w:r w:rsidRPr="00D74CA2">
        <w:rPr>
          <w:rFonts w:ascii="Arial" w:eastAsia="標楷體" w:hAnsi="Arial" w:cs="Arial"/>
          <w:bdr w:val="single" w:sz="4" w:space="0" w:color="auto" w:frame="1"/>
        </w:rPr>
        <w:t>(</w:t>
      </w:r>
      <w:r w:rsidRPr="00D74CA2">
        <w:rPr>
          <w:rFonts w:ascii="Arial" w:eastAsia="標楷體" w:hAnsi="Arial" w:cs="Arial" w:hint="eastAsia"/>
          <w:bdr w:val="single" w:sz="4" w:space="0" w:color="auto" w:frame="1"/>
        </w:rPr>
        <w:t>轄下人員</w:t>
      </w:r>
      <w:r w:rsidRPr="00D74CA2">
        <w:rPr>
          <w:rFonts w:ascii="Arial" w:eastAsia="標楷體" w:hAnsi="Arial" w:cs="Arial" w:hint="eastAsia"/>
          <w:bdr w:val="single" w:sz="4" w:space="0" w:color="auto" w:frame="1"/>
        </w:rPr>
        <w:t>)</w:t>
      </w:r>
    </w:p>
    <w:p w:rsidR="005C0327" w:rsidRPr="00D74CA2" w:rsidRDefault="00700BE1" w:rsidP="00700BE1">
      <w:pPr>
        <w:widowControl/>
        <w:spacing w:line="240" w:lineRule="atLeast"/>
        <w:rPr>
          <w:rFonts w:ascii="Arial" w:eastAsia="標楷體" w:hAnsi="Arial" w:cs="Arial" w:hint="eastAsia"/>
        </w:rPr>
      </w:pPr>
      <w:r w:rsidRPr="00D74CA2">
        <w:rPr>
          <w:rFonts w:ascii="Arial" w:eastAsia="標楷體" w:hAnsi="Arial" w:cs="Arial"/>
        </w:rPr>
        <w:t>○</w:t>
      </w:r>
      <w:r w:rsidRPr="00D74CA2">
        <w:rPr>
          <w:rFonts w:ascii="Arial" w:eastAsia="標楷體" w:hAnsi="Arial" w:cs="Arial" w:hint="eastAsia"/>
        </w:rPr>
        <w:t xml:space="preserve">後續追蹤　</w:t>
      </w:r>
      <w:r w:rsidRPr="00D74CA2">
        <w:rPr>
          <w:rFonts w:ascii="Arial" w:eastAsia="標楷體" w:hAnsi="Arial" w:cs="Arial" w:hint="eastAsia"/>
          <w:bdr w:val="single" w:sz="4" w:space="0" w:color="auto" w:frame="1"/>
        </w:rPr>
        <w:t>下拉選單</w:t>
      </w:r>
      <w:r w:rsidRPr="00D74CA2">
        <w:rPr>
          <w:rFonts w:ascii="Arial" w:eastAsia="標楷體" w:hAnsi="Arial" w:cs="Arial"/>
          <w:bdr w:val="single" w:sz="4" w:space="0" w:color="auto" w:frame="1"/>
        </w:rPr>
        <w:t xml:space="preserve">(1. </w:t>
      </w:r>
      <w:r w:rsidRPr="00D74CA2">
        <w:rPr>
          <w:rFonts w:ascii="Arial" w:eastAsia="標楷體" w:hAnsi="Arial" w:cs="Arial" w:hint="eastAsia"/>
          <w:bdr w:val="single" w:sz="4" w:space="0" w:color="auto" w:frame="1"/>
        </w:rPr>
        <w:t>將申請理賠</w:t>
      </w:r>
      <w:r w:rsidRPr="00D74CA2">
        <w:rPr>
          <w:rFonts w:ascii="Arial" w:eastAsia="標楷體" w:hAnsi="Arial" w:cs="Arial"/>
          <w:bdr w:val="single" w:sz="4" w:space="0" w:color="auto" w:frame="1"/>
        </w:rPr>
        <w:t xml:space="preserve">2. </w:t>
      </w:r>
      <w:r w:rsidRPr="00D74CA2">
        <w:rPr>
          <w:rFonts w:ascii="Arial" w:eastAsia="標楷體" w:hAnsi="Arial" w:cs="Arial" w:hint="eastAsia"/>
          <w:bdr w:val="single" w:sz="4" w:space="0" w:color="auto" w:frame="1"/>
        </w:rPr>
        <w:t>將辦理退保</w:t>
      </w:r>
      <w:r w:rsidRPr="00D74CA2">
        <w:rPr>
          <w:rFonts w:ascii="Arial" w:eastAsia="標楷體" w:hAnsi="Arial" w:cs="Arial"/>
          <w:bdr w:val="single" w:sz="4" w:space="0" w:color="auto" w:frame="1"/>
        </w:rPr>
        <w:t xml:space="preserve">3. </w:t>
      </w:r>
      <w:r w:rsidRPr="00D74CA2">
        <w:rPr>
          <w:rFonts w:ascii="Arial" w:eastAsia="標楷體" w:hAnsi="Arial" w:cs="Arial" w:hint="eastAsia"/>
          <w:bdr w:val="single" w:sz="4" w:space="0" w:color="auto" w:frame="1"/>
        </w:rPr>
        <w:t>不退保也不申請理賠</w:t>
      </w:r>
      <w:r w:rsidRPr="00D74CA2">
        <w:rPr>
          <w:rFonts w:ascii="Arial" w:eastAsia="標楷體" w:hAnsi="Arial" w:cs="Arial"/>
          <w:bdr w:val="single" w:sz="4" w:space="0" w:color="auto" w:frame="1"/>
        </w:rPr>
        <w:t>4.</w:t>
      </w:r>
      <w:r w:rsidRPr="00D74CA2">
        <w:rPr>
          <w:rFonts w:ascii="Arial" w:eastAsia="標楷體" w:hAnsi="Arial" w:cs="Arial" w:hint="eastAsia"/>
          <w:bdr w:val="single" w:sz="4" w:space="0" w:color="auto" w:frame="1"/>
        </w:rPr>
        <w:t>其他</w:t>
      </w:r>
      <w:r w:rsidRPr="00D74CA2">
        <w:rPr>
          <w:rFonts w:ascii="Arial" w:eastAsia="標楷體" w:hAnsi="Arial" w:cs="Arial"/>
          <w:bdr w:val="single" w:sz="4" w:space="0" w:color="auto" w:frame="1"/>
        </w:rPr>
        <w:t>)</w:t>
      </w:r>
      <w:r w:rsidRPr="00D74CA2">
        <w:rPr>
          <w:rFonts w:ascii="Arial" w:eastAsia="標楷體" w:hAnsi="Arial" w:cs="Arial" w:hint="eastAsia"/>
        </w:rPr>
        <w:t>１</w:t>
      </w:r>
      <w:r w:rsidRPr="00D74CA2">
        <w:rPr>
          <w:rFonts w:ascii="Arial" w:eastAsia="標楷體" w:hAnsi="Arial" w:cs="Arial"/>
        </w:rPr>
        <w:t xml:space="preserve">       </w:t>
      </w:r>
    </w:p>
    <w:p w:rsidR="00700BE1" w:rsidRPr="00D74CA2" w:rsidRDefault="00700BE1" w:rsidP="00700BE1">
      <w:pPr>
        <w:widowControl/>
        <w:spacing w:line="240" w:lineRule="atLeast"/>
        <w:rPr>
          <w:rFonts w:ascii="Arial" w:eastAsia="標楷體" w:hAnsi="Arial" w:cs="Arial" w:hint="eastAsia"/>
          <w:bdr w:val="single" w:sz="4" w:space="0" w:color="auto"/>
        </w:rPr>
      </w:pPr>
      <w:r w:rsidRPr="00D74CA2">
        <w:rPr>
          <w:rFonts w:ascii="Arial" w:eastAsia="標楷體" w:hAnsi="Arial" w:cs="Arial" w:hint="eastAsia"/>
          <w:bdr w:val="single" w:sz="4" w:space="0" w:color="auto"/>
        </w:rPr>
        <w:t>查詢</w:t>
      </w:r>
    </w:p>
    <w:p w:rsidR="00700BE1" w:rsidRPr="00D74CA2" w:rsidRDefault="00700BE1" w:rsidP="00700BE1">
      <w:pPr>
        <w:widowControl/>
        <w:spacing w:line="240" w:lineRule="atLeast"/>
        <w:rPr>
          <w:rFonts w:ascii="Arial" w:eastAsia="標楷體" w:hAnsi="Arial" w:cs="Arial" w:hint="eastAsia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643"/>
        <w:gridCol w:w="744"/>
        <w:gridCol w:w="850"/>
        <w:gridCol w:w="993"/>
        <w:gridCol w:w="708"/>
        <w:gridCol w:w="993"/>
        <w:gridCol w:w="1275"/>
        <w:gridCol w:w="851"/>
        <w:gridCol w:w="1276"/>
        <w:gridCol w:w="850"/>
      </w:tblGrid>
      <w:tr w:rsidR="00700BE1" w:rsidRPr="00D74CA2" w:rsidTr="00700BE1">
        <w:trPr>
          <w:trHeight w:val="58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</w:rPr>
              <w:t>保單</w:t>
            </w:r>
            <w:r w:rsidR="00153631" w:rsidRPr="00D74CA2">
              <w:rPr>
                <w:rFonts w:ascii="Arial" w:eastAsia="標楷體" w:hAnsi="Arial" w:cs="Arial" w:hint="eastAsia"/>
                <w:sz w:val="20"/>
                <w:szCs w:val="20"/>
              </w:rPr>
              <w:t>鍵值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</w:rPr>
              <w:t>事故者姓名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</w:rPr>
              <w:t>事故者</w:t>
            </w:r>
            <w:r w:rsidRPr="00D74CA2">
              <w:rPr>
                <w:rFonts w:ascii="Arial" w:eastAsia="標楷體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</w:rPr>
              <w:t>關係別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</w:rPr>
              <w:t>事故日期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</w:rPr>
              <w:t>事由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</w:rPr>
              <w:t>計費方式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</w:rPr>
              <w:t>收費代號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</w:rPr>
              <w:t>服務人員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</w:rPr>
              <w:t>後續追蹤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</w:rPr>
              <w:t>處理</w:t>
            </w:r>
          </w:p>
        </w:tc>
      </w:tr>
      <w:tr w:rsidR="00700BE1" w:rsidRPr="00D74CA2" w:rsidTr="00700BE1">
        <w:trPr>
          <w:trHeight w:val="58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/>
                <w:sz w:val="20"/>
                <w:szCs w:val="20"/>
              </w:rPr>
              <w:t>G300001010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</w:rPr>
              <w:t>王小明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/>
                <w:sz w:val="20"/>
                <w:szCs w:val="20"/>
              </w:rPr>
              <w:t>A123456789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</w:rPr>
              <w:t>員工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/>
                <w:sz w:val="20"/>
                <w:szCs w:val="20"/>
              </w:rPr>
              <w:t>103.1.1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</w:rPr>
              <w:t>身故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BE1" w:rsidRPr="00D74CA2" w:rsidRDefault="00700BE1">
            <w:pPr>
              <w:pStyle w:val="af0"/>
              <w:spacing w:line="4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</w:rPr>
              <w:t>一般收費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/>
                <w:sz w:val="20"/>
                <w:szCs w:val="20"/>
              </w:rPr>
              <w:t>A230002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</w:rPr>
              <w:t>陳銘達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/>
                <w:sz w:val="20"/>
                <w:szCs w:val="20"/>
              </w:rPr>
              <w:t>(</w:t>
            </w:r>
            <w:r w:rsidRPr="00D74CA2">
              <w:rPr>
                <w:rFonts w:ascii="Arial" w:eastAsia="標楷體" w:hAnsi="Arial" w:cs="Arial" w:hint="eastAsia"/>
                <w:sz w:val="20"/>
                <w:szCs w:val="20"/>
              </w:rPr>
              <w:t>下拉選單</w:t>
            </w:r>
            <w:r w:rsidRPr="00D74CA2">
              <w:rPr>
                <w:rFonts w:ascii="Arial" w:eastAsia="標楷體" w:hAnsi="Arial" w:cs="Arial"/>
                <w:sz w:val="20"/>
                <w:szCs w:val="20"/>
              </w:rPr>
              <w:t>)</w:t>
            </w:r>
          </w:p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  <w:bdr w:val="single" w:sz="4" w:space="0" w:color="auto" w:frame="1"/>
              </w:rPr>
              <w:t>將申請理賠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  <w:bdr w:val="single" w:sz="4" w:space="0" w:color="auto" w:frame="1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  <w:bdr w:val="single" w:sz="4" w:space="0" w:color="auto" w:frame="1"/>
              </w:rPr>
              <w:t>確定</w:t>
            </w:r>
          </w:p>
        </w:tc>
      </w:tr>
      <w:tr w:rsidR="00700BE1" w:rsidRPr="00D74CA2" w:rsidTr="00700BE1">
        <w:trPr>
          <w:trHeight w:val="580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/>
                <w:sz w:val="20"/>
                <w:szCs w:val="20"/>
              </w:rPr>
              <w:t>G300001515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</w:rPr>
              <w:t>王小明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/>
                <w:sz w:val="20"/>
                <w:szCs w:val="20"/>
              </w:rPr>
              <w:t>A123456789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</w:rPr>
              <w:t>員工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/>
                <w:sz w:val="20"/>
                <w:szCs w:val="20"/>
              </w:rPr>
              <w:t>103.1.1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</w:rPr>
              <w:t>全殘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BE1" w:rsidRPr="00D74CA2" w:rsidRDefault="00700BE1">
            <w:pPr>
              <w:pStyle w:val="af0"/>
              <w:spacing w:line="4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</w:rPr>
              <w:t>人工計費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/>
                <w:sz w:val="20"/>
                <w:szCs w:val="20"/>
              </w:rPr>
              <w:t>A230006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</w:rPr>
              <w:t>陳銘達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  <w:bdr w:val="single" w:sz="4" w:space="0" w:color="auto" w:frame="1"/>
              </w:rPr>
              <w:t>將辦理退保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  <w:bdr w:val="single" w:sz="4" w:space="0" w:color="auto" w:frame="1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  <w:bdr w:val="single" w:sz="4" w:space="0" w:color="auto" w:frame="1"/>
              </w:rPr>
              <w:t>確定</w:t>
            </w:r>
          </w:p>
        </w:tc>
      </w:tr>
      <w:tr w:rsidR="00700BE1" w:rsidRPr="00D74CA2" w:rsidTr="00700BE1">
        <w:trPr>
          <w:trHeight w:val="594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/>
                <w:sz w:val="20"/>
                <w:szCs w:val="20"/>
              </w:rPr>
              <w:t>G300001616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</w:rPr>
              <w:t>陳小美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/>
                <w:sz w:val="20"/>
                <w:szCs w:val="20"/>
              </w:rPr>
              <w:t>C234567890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</w:rPr>
              <w:t>眷屬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/>
                <w:sz w:val="20"/>
                <w:szCs w:val="20"/>
              </w:rPr>
              <w:t>103.1.1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</w:rPr>
              <w:t>重大疾病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BE1" w:rsidRPr="00D74CA2" w:rsidRDefault="00700BE1">
            <w:pPr>
              <w:pStyle w:val="af0"/>
              <w:spacing w:line="4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</w:rPr>
              <w:t>一般收費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/>
                <w:sz w:val="20"/>
                <w:szCs w:val="20"/>
              </w:rPr>
              <w:t>A230006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</w:rPr>
              <w:t>林昇澤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  <w:bdr w:val="single" w:sz="4" w:space="0" w:color="auto" w:frame="1"/>
              </w:rPr>
              <w:t>暫不處理</w:t>
            </w:r>
            <w:r w:rsidRPr="00D74CA2">
              <w:rPr>
                <w:rFonts w:ascii="Arial" w:eastAsia="標楷體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BE1" w:rsidRPr="00D74CA2" w:rsidRDefault="00700BE1">
            <w:pPr>
              <w:pStyle w:val="af0"/>
              <w:spacing w:line="240" w:lineRule="exact"/>
              <w:ind w:leftChars="0" w:left="0"/>
              <w:jc w:val="center"/>
              <w:rPr>
                <w:rFonts w:ascii="Arial" w:eastAsia="標楷體" w:hAnsi="Arial" w:cs="Arial"/>
                <w:sz w:val="20"/>
                <w:szCs w:val="20"/>
                <w:bdr w:val="single" w:sz="4" w:space="0" w:color="auto" w:frame="1"/>
              </w:rPr>
            </w:pPr>
            <w:r w:rsidRPr="00D74CA2">
              <w:rPr>
                <w:rFonts w:ascii="Arial" w:eastAsia="標楷體" w:hAnsi="Arial" w:cs="Arial" w:hint="eastAsia"/>
                <w:sz w:val="20"/>
                <w:szCs w:val="20"/>
                <w:bdr w:val="single" w:sz="4" w:space="0" w:color="auto" w:frame="1"/>
              </w:rPr>
              <w:t>確定</w:t>
            </w:r>
          </w:p>
        </w:tc>
      </w:tr>
    </w:tbl>
    <w:p w:rsidR="005C0327" w:rsidRPr="00D74CA2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D74CA2">
        <w:rPr>
          <w:rFonts w:ascii="細明體" w:eastAsia="細明體" w:hAnsi="細明體" w:hint="eastAsia"/>
          <w:b/>
          <w:sz w:val="20"/>
          <w:szCs w:val="20"/>
        </w:rPr>
        <w:t>六、程式內容</w:t>
      </w:r>
    </w:p>
    <w:p w:rsidR="00D146BD" w:rsidRPr="00D74CA2" w:rsidRDefault="00D146BD" w:rsidP="00D146BD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lang w:eastAsia="zh-TW"/>
        </w:rPr>
        <w:t>初始</w:t>
      </w:r>
    </w:p>
    <w:p w:rsidR="00D146BD" w:rsidRPr="00D74CA2" w:rsidRDefault="00153631" w:rsidP="003B29B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lang w:eastAsia="zh-TW"/>
        </w:rPr>
        <w:t>根據登入角色</w:t>
      </w:r>
      <w:r w:rsidR="003B29B3" w:rsidRPr="00D74CA2">
        <w:rPr>
          <w:rFonts w:ascii="細明體" w:eastAsia="細明體" w:hAnsi="細明體" w:hint="eastAsia"/>
          <w:lang w:eastAsia="zh-TW"/>
        </w:rPr>
        <w:t>顯示</w:t>
      </w:r>
      <w:r w:rsidRPr="00D74CA2">
        <w:rPr>
          <w:rFonts w:ascii="細明體" w:eastAsia="細明體" w:hAnsi="細明體" w:hint="eastAsia"/>
          <w:lang w:eastAsia="zh-TW"/>
        </w:rPr>
        <w:t>可以查詢的欄位，</w:t>
      </w:r>
      <w:r w:rsidR="003B29B3" w:rsidRPr="00D74CA2">
        <w:rPr>
          <w:rFonts w:ascii="細明體" w:eastAsia="細明體" w:hAnsi="細明體" w:hint="eastAsia"/>
          <w:lang w:eastAsia="zh-TW"/>
        </w:rPr>
        <w:t>如下表</w:t>
      </w:r>
      <w:r w:rsidRPr="00D74CA2">
        <w:rPr>
          <w:rFonts w:ascii="細明體" w:eastAsia="細明體" w:hAnsi="細明體" w:hint="eastAsia"/>
          <w:lang w:eastAsia="zh-TW"/>
        </w:rPr>
        <w:t>所示: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268"/>
        <w:gridCol w:w="3828"/>
      </w:tblGrid>
      <w:tr w:rsidR="00D146BD" w:rsidRPr="00D74CA2" w:rsidTr="003B29B3">
        <w:tc>
          <w:tcPr>
            <w:tcW w:w="1951" w:type="dxa"/>
            <w:shd w:val="clear" w:color="auto" w:fill="auto"/>
          </w:tcPr>
          <w:p w:rsidR="00D146BD" w:rsidRPr="00D74CA2" w:rsidRDefault="00D146BD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74CA2">
              <w:rPr>
                <w:rFonts w:ascii="細明體" w:eastAsia="細明體" w:hAnsi="細明體" w:hint="eastAsia"/>
                <w:lang w:eastAsia="zh-TW"/>
              </w:rPr>
              <w:t>項目中文</w:t>
            </w:r>
          </w:p>
        </w:tc>
        <w:tc>
          <w:tcPr>
            <w:tcW w:w="2268" w:type="dxa"/>
            <w:shd w:val="clear" w:color="auto" w:fill="auto"/>
          </w:tcPr>
          <w:p w:rsidR="00D146BD" w:rsidRPr="00D74CA2" w:rsidRDefault="00D146BD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74CA2">
              <w:rPr>
                <w:rFonts w:ascii="細明體" w:eastAsia="細明體" w:hAnsi="細明體" w:hint="eastAsia"/>
                <w:lang w:eastAsia="zh-TW"/>
              </w:rPr>
              <w:t>來源</w:t>
            </w:r>
          </w:p>
        </w:tc>
        <w:tc>
          <w:tcPr>
            <w:tcW w:w="3828" w:type="dxa"/>
            <w:shd w:val="clear" w:color="auto" w:fill="auto"/>
          </w:tcPr>
          <w:p w:rsidR="00D146BD" w:rsidRPr="00D74CA2" w:rsidRDefault="00D146BD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74CA2">
              <w:rPr>
                <w:rFonts w:ascii="細明體" w:eastAsia="細明體" w:hAnsi="細明體" w:hint="eastAsia"/>
                <w:lang w:eastAsia="zh-TW"/>
              </w:rPr>
              <w:t>說明</w:t>
            </w:r>
          </w:p>
        </w:tc>
      </w:tr>
      <w:tr w:rsidR="00D146BD" w:rsidRPr="00D74CA2" w:rsidTr="003B29B3">
        <w:tc>
          <w:tcPr>
            <w:tcW w:w="1951" w:type="dxa"/>
            <w:shd w:val="clear" w:color="auto" w:fill="auto"/>
          </w:tcPr>
          <w:p w:rsidR="00D146BD" w:rsidRPr="00D74CA2" w:rsidRDefault="00153631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74CA2">
              <w:rPr>
                <w:rFonts w:ascii="Arial" w:eastAsia="標楷體" w:hAnsi="Arial" w:cs="Arial" w:hint="eastAsia"/>
              </w:rPr>
              <w:t>查詢年月</w:t>
            </w:r>
          </w:p>
        </w:tc>
        <w:tc>
          <w:tcPr>
            <w:tcW w:w="2268" w:type="dxa"/>
            <w:shd w:val="clear" w:color="auto" w:fill="auto"/>
          </w:tcPr>
          <w:p w:rsidR="00D146BD" w:rsidRPr="00D74CA2" w:rsidRDefault="00D146BD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74CA2">
              <w:rPr>
                <w:rFonts w:ascii="細明體" w:eastAsia="細明體" w:hAnsi="細明體" w:hint="eastAsia"/>
                <w:lang w:eastAsia="zh-TW"/>
              </w:rPr>
              <w:t>$</w:t>
            </w:r>
            <w:r w:rsidR="00153631" w:rsidRPr="00D74CA2">
              <w:rPr>
                <w:rFonts w:ascii="細明體" w:eastAsia="細明體" w:hAnsi="細明體" w:hint="eastAsia"/>
                <w:lang w:eastAsia="zh-TW"/>
              </w:rPr>
              <w:t>YM_START,$YM_END</w:t>
            </w:r>
          </w:p>
        </w:tc>
        <w:tc>
          <w:tcPr>
            <w:tcW w:w="3828" w:type="dxa"/>
            <w:shd w:val="clear" w:color="auto" w:fill="auto"/>
          </w:tcPr>
          <w:p w:rsidR="003B29B3" w:rsidRPr="00D74CA2" w:rsidRDefault="00153631" w:rsidP="003962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74CA2">
              <w:rPr>
                <w:rFonts w:ascii="細明體" w:eastAsia="細明體" w:hAnsi="細明體" w:hint="eastAsia"/>
                <w:lang w:eastAsia="zh-TW"/>
              </w:rPr>
              <w:t>預設放最近6個月</w:t>
            </w:r>
          </w:p>
        </w:tc>
      </w:tr>
      <w:tr w:rsidR="00D146BD" w:rsidRPr="00D74CA2" w:rsidTr="003B29B3">
        <w:tc>
          <w:tcPr>
            <w:tcW w:w="1951" w:type="dxa"/>
            <w:shd w:val="clear" w:color="auto" w:fill="auto"/>
          </w:tcPr>
          <w:p w:rsidR="00D146BD" w:rsidRPr="00D74CA2" w:rsidRDefault="00153631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74CA2">
              <w:rPr>
                <w:rFonts w:ascii="細明體" w:eastAsia="細明體" w:hAnsi="細明體" w:hint="eastAsia"/>
                <w:lang w:eastAsia="zh-TW"/>
              </w:rPr>
              <w:t>收費代號</w:t>
            </w:r>
          </w:p>
        </w:tc>
        <w:tc>
          <w:tcPr>
            <w:tcW w:w="2268" w:type="dxa"/>
            <w:shd w:val="clear" w:color="auto" w:fill="auto"/>
          </w:tcPr>
          <w:p w:rsidR="00D146BD" w:rsidRPr="00D74CA2" w:rsidRDefault="00D146BD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74CA2">
              <w:rPr>
                <w:rFonts w:ascii="細明體" w:eastAsia="細明體" w:hAnsi="細明體" w:hint="eastAsia"/>
                <w:lang w:eastAsia="zh-TW"/>
              </w:rPr>
              <w:t>$</w:t>
            </w:r>
            <w:r w:rsidR="00153631" w:rsidRPr="00D74CA2">
              <w:rPr>
                <w:rFonts w:ascii="細明體" w:eastAsia="細明體" w:hAnsi="細明體" w:hint="eastAsia"/>
                <w:lang w:eastAsia="zh-TW"/>
              </w:rPr>
              <w:t>CLC</w:t>
            </w:r>
            <w:r w:rsidR="003B29B3" w:rsidRPr="00D74CA2">
              <w:rPr>
                <w:rFonts w:ascii="細明體" w:eastAsia="細明體" w:hAnsi="細明體" w:hint="eastAsia"/>
                <w:lang w:eastAsia="zh-TW"/>
              </w:rPr>
              <w:t>_NO</w:t>
            </w:r>
          </w:p>
        </w:tc>
        <w:tc>
          <w:tcPr>
            <w:tcW w:w="3828" w:type="dxa"/>
            <w:shd w:val="clear" w:color="auto" w:fill="auto"/>
          </w:tcPr>
          <w:p w:rsidR="00D146BD" w:rsidRPr="00D74CA2" w:rsidRDefault="003B29B3" w:rsidP="008A5E4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74CA2">
              <w:rPr>
                <w:rFonts w:ascii="細明體" w:eastAsia="細明體" w:hAnsi="細明體" w:hint="eastAsia"/>
                <w:lang w:eastAsia="zh-TW"/>
              </w:rPr>
              <w:t>預設為空</w:t>
            </w:r>
            <w:r w:rsidR="002E1E35" w:rsidRPr="00D74CA2">
              <w:rPr>
                <w:rFonts w:ascii="細明體" w:eastAsia="細明體" w:hAnsi="細明體" w:hint="eastAsia"/>
                <w:lang w:eastAsia="zh-TW"/>
              </w:rPr>
              <w:t>，</w:t>
            </w:r>
            <w:r w:rsidR="008A5E45" w:rsidRPr="00D74CA2">
              <w:rPr>
                <w:rFonts w:ascii="細明體" w:eastAsia="細明體" w:hAnsi="細明體" w:hint="eastAsia"/>
                <w:lang w:eastAsia="zh-TW"/>
              </w:rPr>
              <w:t>(</w:t>
            </w:r>
            <w:r w:rsidR="002E1E35" w:rsidRPr="00D74CA2">
              <w:rPr>
                <w:rFonts w:ascii="細明體" w:eastAsia="細明體" w:hAnsi="細明體" w:cs="Courier New" w:hint="eastAsia"/>
                <w:lang w:eastAsia="zh-TW"/>
              </w:rPr>
              <w:t>理企、理賠資訊、服務中心</w:t>
            </w:r>
            <w:r w:rsidR="008A5E45" w:rsidRPr="00D74CA2">
              <w:rPr>
                <w:rFonts w:ascii="細明體" w:eastAsia="細明體" w:hAnsi="細明體" w:cs="Courier New" w:hint="eastAsia"/>
                <w:lang w:eastAsia="zh-TW"/>
              </w:rPr>
              <w:t>才會出現)</w:t>
            </w:r>
          </w:p>
        </w:tc>
      </w:tr>
      <w:tr w:rsidR="00D146BD" w:rsidRPr="00D74CA2" w:rsidTr="003B29B3">
        <w:tc>
          <w:tcPr>
            <w:tcW w:w="1951" w:type="dxa"/>
            <w:shd w:val="clear" w:color="auto" w:fill="auto"/>
          </w:tcPr>
          <w:p w:rsidR="00D146BD" w:rsidRPr="00D74CA2" w:rsidRDefault="00153631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74CA2">
              <w:rPr>
                <w:rFonts w:ascii="細明體" w:eastAsia="細明體" w:hAnsi="細明體" w:hint="eastAsia"/>
                <w:lang w:eastAsia="zh-TW"/>
              </w:rPr>
              <w:t>服務中心代號</w:t>
            </w:r>
          </w:p>
        </w:tc>
        <w:tc>
          <w:tcPr>
            <w:tcW w:w="2268" w:type="dxa"/>
            <w:shd w:val="clear" w:color="auto" w:fill="auto"/>
          </w:tcPr>
          <w:p w:rsidR="00D146BD" w:rsidRPr="00D74CA2" w:rsidRDefault="00D146BD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74CA2">
              <w:rPr>
                <w:rFonts w:ascii="細明體" w:eastAsia="細明體" w:hAnsi="細明體" w:hint="eastAsia"/>
                <w:lang w:eastAsia="zh-TW"/>
              </w:rPr>
              <w:t>$</w:t>
            </w:r>
            <w:r w:rsidR="00153631" w:rsidRPr="00D74CA2">
              <w:rPr>
                <w:rFonts w:ascii="細明體" w:eastAsia="細明體" w:hAnsi="細明體" w:hint="eastAsia"/>
                <w:lang w:eastAsia="zh-TW"/>
              </w:rPr>
              <w:t>APLY_</w:t>
            </w:r>
            <w:r w:rsidR="003B29B3" w:rsidRPr="00D74CA2">
              <w:rPr>
                <w:rFonts w:ascii="細明體" w:eastAsia="細明體" w:hAnsi="細明體" w:hint="eastAsia"/>
                <w:lang w:eastAsia="zh-TW"/>
              </w:rPr>
              <w:t>DIV_NO</w:t>
            </w:r>
          </w:p>
        </w:tc>
        <w:tc>
          <w:tcPr>
            <w:tcW w:w="3828" w:type="dxa"/>
            <w:shd w:val="clear" w:color="auto" w:fill="auto"/>
          </w:tcPr>
          <w:p w:rsidR="00D146BD" w:rsidRPr="00D74CA2" w:rsidRDefault="003B29B3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74CA2">
              <w:rPr>
                <w:rFonts w:ascii="細明體" w:eastAsia="細明體" w:hAnsi="細明體" w:hint="eastAsia"/>
                <w:lang w:eastAsia="zh-TW"/>
              </w:rPr>
              <w:t>預設為空</w:t>
            </w:r>
            <w:r w:rsidR="00153631" w:rsidRPr="00D74CA2">
              <w:rPr>
                <w:rFonts w:ascii="細明體" w:eastAsia="細明體" w:hAnsi="細明體" w:hint="eastAsia"/>
                <w:lang w:eastAsia="zh-TW"/>
              </w:rPr>
              <w:t>，若登入者不為服務中心、總公司人員，則隱藏此選項</w:t>
            </w:r>
            <w:r w:rsidR="008A5E45" w:rsidRPr="00D74CA2">
              <w:rPr>
                <w:rFonts w:ascii="細明體" w:eastAsia="細明體" w:hAnsi="細明體" w:hint="eastAsia"/>
                <w:lang w:eastAsia="zh-TW"/>
              </w:rPr>
              <w:t>(</w:t>
            </w:r>
            <w:r w:rsidR="008A5E45" w:rsidRPr="00D74CA2">
              <w:rPr>
                <w:rFonts w:ascii="細明體" w:eastAsia="細明體" w:hAnsi="細明體" w:cs="Courier New" w:hint="eastAsia"/>
                <w:lang w:eastAsia="zh-TW"/>
              </w:rPr>
              <w:t>理企、理賠資訊、服務中心才會出現)</w:t>
            </w:r>
          </w:p>
        </w:tc>
      </w:tr>
      <w:tr w:rsidR="008A5E45" w:rsidRPr="00D74CA2" w:rsidTr="003B29B3">
        <w:tc>
          <w:tcPr>
            <w:tcW w:w="1951" w:type="dxa"/>
            <w:shd w:val="clear" w:color="auto" w:fill="auto"/>
          </w:tcPr>
          <w:p w:rsidR="008A5E45" w:rsidRPr="00D74CA2" w:rsidRDefault="008A5E45" w:rsidP="00B14B75">
            <w:pPr>
              <w:pStyle w:val="Tabletext"/>
              <w:keepLines w:val="0"/>
              <w:spacing w:after="0" w:line="240" w:lineRule="auto"/>
              <w:rPr>
                <w:rFonts w:ascii="Arial" w:eastAsia="標楷體" w:hAnsi="Arial" w:cs="Arial" w:hint="eastAsia"/>
              </w:rPr>
            </w:pPr>
            <w:r w:rsidRPr="00D74CA2">
              <w:rPr>
                <w:rFonts w:ascii="Arial" w:eastAsia="標楷體" w:hAnsi="Arial" w:cs="Arial" w:hint="eastAsia"/>
                <w:lang w:eastAsia="zh-TW"/>
              </w:rPr>
              <w:t>服務人員</w:t>
            </w:r>
          </w:p>
        </w:tc>
        <w:tc>
          <w:tcPr>
            <w:tcW w:w="2268" w:type="dxa"/>
            <w:shd w:val="clear" w:color="auto" w:fill="auto"/>
          </w:tcPr>
          <w:p w:rsidR="008A5E45" w:rsidRPr="00D74CA2" w:rsidRDefault="008A5E45" w:rsidP="00B14B75">
            <w:pPr>
              <w:pStyle w:val="Tabletext"/>
              <w:keepLines w:val="0"/>
              <w:spacing w:after="0" w:line="240" w:lineRule="auto"/>
              <w:rPr>
                <w:rFonts w:ascii="Arial" w:eastAsia="標楷體" w:hAnsi="Arial" w:cs="Arial" w:hint="eastAsia"/>
                <w:lang w:eastAsia="zh-TW"/>
              </w:rPr>
            </w:pPr>
            <w:r w:rsidRPr="00D74CA2">
              <w:rPr>
                <w:rFonts w:ascii="Arial" w:eastAsia="標楷體" w:hAnsi="Arial" w:cs="Arial" w:hint="eastAsia"/>
                <w:lang w:eastAsia="zh-TW"/>
              </w:rPr>
              <w:t>$</w:t>
            </w:r>
            <w:r w:rsidRPr="00D74CA2">
              <w:t xml:space="preserve"> </w:t>
            </w:r>
            <w:r w:rsidRPr="00D74CA2">
              <w:rPr>
                <w:rFonts w:ascii="Arial" w:eastAsia="標楷體" w:hAnsi="Arial" w:cs="Arial"/>
                <w:lang w:eastAsia="zh-TW"/>
              </w:rPr>
              <w:t>AGNT_ID</w:t>
            </w:r>
          </w:p>
        </w:tc>
        <w:tc>
          <w:tcPr>
            <w:tcW w:w="3828" w:type="dxa"/>
            <w:shd w:val="clear" w:color="auto" w:fill="auto"/>
          </w:tcPr>
          <w:p w:rsidR="008A5E45" w:rsidRPr="00D74CA2" w:rsidRDefault="008A5E45" w:rsidP="00D502D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Courier New" w:hint="eastAsia"/>
                <w:lang w:eastAsia="zh-TW"/>
              </w:rPr>
            </w:pPr>
            <w:r w:rsidRPr="00D74CA2">
              <w:rPr>
                <w:rFonts w:ascii="細明體" w:eastAsia="細明體" w:hAnsi="細明體" w:hint="eastAsia"/>
                <w:lang w:eastAsia="zh-TW"/>
              </w:rPr>
              <w:t>1.ROZZ041 團險營業單位主管</w:t>
            </w:r>
            <w:r w:rsidRPr="00D74CA2">
              <w:rPr>
                <w:rFonts w:ascii="細明體" w:eastAsia="細明體" w:hAnsi="細明體" w:cs="Courier New" w:hint="eastAsia"/>
                <w:lang w:eastAsia="zh-TW"/>
              </w:rPr>
              <w:t>才會出現</w:t>
            </w:r>
          </w:p>
          <w:p w:rsidR="008A5E45" w:rsidRPr="00D74CA2" w:rsidRDefault="008A5E45" w:rsidP="00D502D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74CA2">
              <w:rPr>
                <w:rFonts w:ascii="細明體" w:eastAsia="細明體" w:hAnsi="細明體" w:hint="eastAsia"/>
                <w:lang w:eastAsia="zh-TW"/>
              </w:rPr>
              <w:t>2.可以查轄下的件，用單位代號去查轄下人員</w:t>
            </w:r>
          </w:p>
        </w:tc>
      </w:tr>
      <w:tr w:rsidR="003B29B3" w:rsidRPr="00D74CA2" w:rsidTr="003B29B3">
        <w:tc>
          <w:tcPr>
            <w:tcW w:w="1951" w:type="dxa"/>
            <w:shd w:val="clear" w:color="auto" w:fill="auto"/>
          </w:tcPr>
          <w:p w:rsidR="003B29B3" w:rsidRPr="00D74CA2" w:rsidRDefault="00153631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74CA2">
              <w:rPr>
                <w:rFonts w:ascii="Arial" w:eastAsia="標楷體" w:hAnsi="Arial" w:cs="Arial" w:hint="eastAsia"/>
              </w:rPr>
              <w:t>後續追蹤</w:t>
            </w:r>
          </w:p>
        </w:tc>
        <w:tc>
          <w:tcPr>
            <w:tcW w:w="2268" w:type="dxa"/>
            <w:shd w:val="clear" w:color="auto" w:fill="auto"/>
          </w:tcPr>
          <w:p w:rsidR="003B29B3" w:rsidRPr="00D74CA2" w:rsidRDefault="00153631" w:rsidP="00B14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74CA2">
              <w:rPr>
                <w:rFonts w:ascii="Arial" w:eastAsia="標楷體" w:hAnsi="Arial" w:cs="Arial" w:hint="eastAsia"/>
                <w:lang w:eastAsia="zh-TW"/>
              </w:rPr>
              <w:t>$</w:t>
            </w:r>
            <w:r w:rsidRPr="00D74CA2">
              <w:rPr>
                <w:rFonts w:ascii="Arial" w:eastAsia="標楷體" w:hAnsi="Arial" w:cs="Arial"/>
                <w:lang w:eastAsia="zh-TW"/>
              </w:rPr>
              <w:t>CASE_STS</w:t>
            </w:r>
          </w:p>
        </w:tc>
        <w:tc>
          <w:tcPr>
            <w:tcW w:w="3828" w:type="dxa"/>
            <w:shd w:val="clear" w:color="auto" w:fill="auto"/>
          </w:tcPr>
          <w:p w:rsidR="003B29B3" w:rsidRPr="00D74CA2" w:rsidRDefault="00153631" w:rsidP="00D502D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74CA2">
              <w:rPr>
                <w:rFonts w:ascii="細明體" w:eastAsia="細明體" w:hAnsi="細明體" w:hint="eastAsia"/>
                <w:lang w:eastAsia="zh-TW"/>
              </w:rPr>
              <w:t xml:space="preserve">下拉選單，代碼管理 </w:t>
            </w:r>
            <w:r w:rsidRPr="00D74CA2">
              <w:rPr>
                <w:rFonts w:ascii="細明體" w:eastAsia="細明體" w:hAnsi="細明體"/>
                <w:lang w:eastAsia="zh-TW"/>
              </w:rPr>
              <w:t>“</w:t>
            </w:r>
            <w:r w:rsidRPr="00D74CA2">
              <w:rPr>
                <w:rFonts w:ascii="細明體" w:eastAsia="細明體" w:hAnsi="細明體" w:hint="eastAsia"/>
                <w:lang w:eastAsia="zh-TW"/>
              </w:rPr>
              <w:t>AA</w:t>
            </w:r>
            <w:r w:rsidRPr="00D74CA2">
              <w:rPr>
                <w:rFonts w:ascii="細明體" w:eastAsia="細明體" w:hAnsi="細明體"/>
                <w:lang w:eastAsia="zh-TW"/>
              </w:rPr>
              <w:t>”</w:t>
            </w:r>
            <w:r w:rsidRPr="00D74CA2">
              <w:rPr>
                <w:rFonts w:ascii="細明體" w:eastAsia="細明體" w:hAnsi="細明體" w:hint="eastAsia"/>
                <w:lang w:eastAsia="zh-TW"/>
              </w:rPr>
              <w:t>,</w:t>
            </w:r>
            <w:r w:rsidRPr="00D74CA2">
              <w:rPr>
                <w:rFonts w:ascii="細明體" w:eastAsia="細明體" w:hAnsi="細明體"/>
                <w:lang w:eastAsia="zh-TW"/>
              </w:rPr>
              <w:t>”</w:t>
            </w:r>
            <w:r w:rsidRPr="00D74CA2">
              <w:rPr>
                <w:rFonts w:ascii="sөũ" w:hAnsi="sөũ" w:hint="eastAsia"/>
                <w:lang w:eastAsia="zh-TW"/>
              </w:rPr>
              <w:t>DTAAB204_</w:t>
            </w:r>
            <w:r w:rsidRPr="00D74CA2">
              <w:rPr>
                <w:rFonts w:ascii="Arial" w:eastAsia="標楷體" w:hAnsi="Arial" w:cs="Arial"/>
                <w:lang w:eastAsia="zh-TW"/>
              </w:rPr>
              <w:t xml:space="preserve"> CASE_STS</w:t>
            </w:r>
            <w:r w:rsidRPr="00D74CA2">
              <w:rPr>
                <w:rFonts w:ascii="細明體" w:eastAsia="細明體" w:hAnsi="細明體"/>
                <w:lang w:eastAsia="zh-TW"/>
              </w:rPr>
              <w:t>”</w:t>
            </w:r>
          </w:p>
        </w:tc>
      </w:tr>
    </w:tbl>
    <w:p w:rsidR="00D146BD" w:rsidRPr="00D74CA2" w:rsidRDefault="00D146BD" w:rsidP="00D146BD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lang w:eastAsia="zh-TW"/>
        </w:rPr>
      </w:pPr>
    </w:p>
    <w:p w:rsidR="005C0327" w:rsidRPr="00D74CA2" w:rsidRDefault="005C0327" w:rsidP="005C0327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 w:rsidRPr="00D74CA2">
        <w:rPr>
          <w:rFonts w:ascii="細明體" w:eastAsia="細明體" w:hAnsi="細明體" w:hint="eastAsia"/>
          <w:b/>
          <w:bCs/>
          <w:lang w:eastAsia="zh-TW"/>
        </w:rPr>
        <w:t xml:space="preserve">查詢 </w:t>
      </w:r>
    </w:p>
    <w:p w:rsidR="005C0327" w:rsidRPr="00D74CA2" w:rsidRDefault="005C0327" w:rsidP="005C032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lang w:eastAsia="zh-TW"/>
        </w:rPr>
        <w:t>檢核</w:t>
      </w:r>
    </w:p>
    <w:p w:rsidR="00153631" w:rsidRPr="00D74CA2" w:rsidRDefault="00153631" w:rsidP="005C032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lang w:eastAsia="zh-TW"/>
        </w:rPr>
        <w:t>若$</w:t>
      </w:r>
      <w:r w:rsidRPr="00D74CA2">
        <w:rPr>
          <w:rFonts w:ascii="Arial" w:eastAsia="標楷體" w:hAnsi="Arial" w:cs="Arial" w:hint="eastAsia"/>
          <w:lang w:eastAsia="zh-TW"/>
        </w:rPr>
        <w:t>查詢年月</w:t>
      </w:r>
      <w:r w:rsidRPr="00D74CA2">
        <w:rPr>
          <w:rFonts w:ascii="細明體" w:eastAsia="細明體" w:hAnsi="細明體" w:hint="eastAsia"/>
          <w:lang w:eastAsia="zh-TW"/>
        </w:rPr>
        <w:t>為空，則拋錯</w:t>
      </w:r>
    </w:p>
    <w:p w:rsidR="00153631" w:rsidRPr="00D74CA2" w:rsidRDefault="00153631" w:rsidP="0015363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lang w:eastAsia="zh-TW"/>
        </w:rPr>
        <w:t>SET $錯誤訊息為=</w:t>
      </w:r>
      <w:r w:rsidRPr="00D74CA2">
        <w:rPr>
          <w:rFonts w:ascii="細明體" w:eastAsia="細明體" w:hAnsi="細明體"/>
          <w:lang w:eastAsia="zh-TW"/>
        </w:rPr>
        <w:t>”</w:t>
      </w:r>
      <w:r w:rsidRPr="00D74CA2">
        <w:rPr>
          <w:rFonts w:ascii="細明體" w:eastAsia="細明體" w:hAnsi="細明體" w:hint="eastAsia"/>
          <w:lang w:eastAsia="zh-TW"/>
        </w:rPr>
        <w:t>請輸入</w:t>
      </w:r>
      <w:r w:rsidRPr="00D74CA2">
        <w:rPr>
          <w:rFonts w:ascii="Arial" w:eastAsia="標楷體" w:hAnsi="Arial" w:cs="Arial" w:hint="eastAsia"/>
          <w:lang w:eastAsia="zh-TW"/>
        </w:rPr>
        <w:t>查詢年月後</w:t>
      </w:r>
      <w:r w:rsidRPr="00D74CA2">
        <w:rPr>
          <w:rFonts w:ascii="細明體" w:eastAsia="細明體" w:hAnsi="細明體" w:hint="eastAsia"/>
          <w:lang w:eastAsia="zh-TW"/>
        </w:rPr>
        <w:t>再查詢</w:t>
      </w:r>
      <w:r w:rsidRPr="00D74CA2">
        <w:rPr>
          <w:rFonts w:ascii="細明體" w:eastAsia="細明體" w:hAnsi="細明體"/>
          <w:lang w:eastAsia="zh-TW"/>
        </w:rPr>
        <w:t>”</w:t>
      </w:r>
    </w:p>
    <w:p w:rsidR="008A5E45" w:rsidRPr="00D74CA2" w:rsidRDefault="008A5E45" w:rsidP="005C032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lang w:eastAsia="zh-TW"/>
        </w:rPr>
        <w:t>若為</w:t>
      </w:r>
      <w:r w:rsidRPr="00D74CA2">
        <w:rPr>
          <w:rFonts w:ascii="細明體" w:eastAsia="細明體" w:hAnsi="細明體" w:cs="Courier New" w:hint="eastAsia"/>
          <w:lang w:eastAsia="zh-TW"/>
        </w:rPr>
        <w:t>理企、理賠資訊、服務中心</w:t>
      </w:r>
    </w:p>
    <w:p w:rsidR="00FA724A" w:rsidRPr="00D74CA2" w:rsidRDefault="00FA724A" w:rsidP="008A5E4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lang w:eastAsia="zh-TW"/>
        </w:rPr>
        <w:lastRenderedPageBreak/>
        <w:t>若</w:t>
      </w:r>
      <w:r w:rsidR="00034D4B" w:rsidRPr="00D74CA2">
        <w:rPr>
          <w:rFonts w:ascii="細明體" w:eastAsia="細明體" w:hAnsi="細明體" w:hint="eastAsia"/>
          <w:lang w:eastAsia="zh-TW"/>
        </w:rPr>
        <w:t>$</w:t>
      </w:r>
      <w:r w:rsidR="00700BE1" w:rsidRPr="00D74CA2">
        <w:rPr>
          <w:rFonts w:ascii="Arial" w:eastAsia="標楷體" w:hAnsi="Arial" w:cs="Arial" w:hint="eastAsia"/>
          <w:lang w:eastAsia="zh-TW"/>
        </w:rPr>
        <w:t>收費代號及</w:t>
      </w:r>
      <w:r w:rsidR="00153631" w:rsidRPr="00D74CA2">
        <w:rPr>
          <w:rFonts w:ascii="Arial" w:eastAsia="標楷體" w:hAnsi="Arial" w:cs="Arial" w:hint="eastAsia"/>
          <w:lang w:eastAsia="zh-TW"/>
        </w:rPr>
        <w:t>$</w:t>
      </w:r>
      <w:r w:rsidR="00700BE1" w:rsidRPr="00D74CA2">
        <w:rPr>
          <w:rFonts w:ascii="Arial" w:eastAsia="標楷體" w:hAnsi="Arial" w:cs="Arial" w:hint="eastAsia"/>
          <w:lang w:eastAsia="zh-TW"/>
        </w:rPr>
        <w:t>服務中心代號</w:t>
      </w:r>
      <w:r w:rsidRPr="00D74CA2">
        <w:rPr>
          <w:rFonts w:ascii="細明體" w:eastAsia="細明體" w:hAnsi="細明體" w:hint="eastAsia"/>
          <w:lang w:eastAsia="zh-TW"/>
        </w:rPr>
        <w:t>為</w:t>
      </w:r>
      <w:r w:rsidR="003B29B3" w:rsidRPr="00D74CA2">
        <w:rPr>
          <w:rFonts w:ascii="細明體" w:eastAsia="細明體" w:hAnsi="細明體" w:hint="eastAsia"/>
          <w:lang w:eastAsia="zh-TW"/>
        </w:rPr>
        <w:t>空</w:t>
      </w:r>
      <w:r w:rsidR="00153631" w:rsidRPr="00D74CA2">
        <w:rPr>
          <w:rFonts w:ascii="細明體" w:eastAsia="細明體" w:hAnsi="細明體" w:hint="eastAsia"/>
          <w:lang w:eastAsia="zh-TW"/>
        </w:rPr>
        <w:t>，則拋錯</w:t>
      </w:r>
    </w:p>
    <w:p w:rsidR="00FA724A" w:rsidRPr="00D74CA2" w:rsidRDefault="00FA724A" w:rsidP="008A5E45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lang w:eastAsia="zh-TW"/>
        </w:rPr>
        <w:t>SET $錯誤訊息為=</w:t>
      </w:r>
      <w:r w:rsidRPr="00D74CA2">
        <w:rPr>
          <w:rFonts w:ascii="細明體" w:eastAsia="細明體" w:hAnsi="細明體"/>
          <w:lang w:eastAsia="zh-TW"/>
        </w:rPr>
        <w:t>”</w:t>
      </w:r>
      <w:r w:rsidR="003B29B3" w:rsidRPr="00D74CA2">
        <w:rPr>
          <w:rFonts w:ascii="細明體" w:eastAsia="細明體" w:hAnsi="細明體" w:hint="eastAsia"/>
          <w:lang w:eastAsia="zh-TW"/>
        </w:rPr>
        <w:t>請輸入</w:t>
      </w:r>
      <w:r w:rsidR="00153631" w:rsidRPr="00D74CA2">
        <w:rPr>
          <w:rFonts w:ascii="Arial" w:eastAsia="標楷體" w:hAnsi="Arial" w:cs="Arial" w:hint="eastAsia"/>
          <w:lang w:eastAsia="zh-TW"/>
        </w:rPr>
        <w:t>收費代號或服務中心代號後</w:t>
      </w:r>
      <w:r w:rsidR="00153631" w:rsidRPr="00D74CA2">
        <w:rPr>
          <w:rFonts w:ascii="細明體" w:eastAsia="細明體" w:hAnsi="細明體" w:hint="eastAsia"/>
          <w:lang w:eastAsia="zh-TW"/>
        </w:rPr>
        <w:t>再查詢</w:t>
      </w:r>
      <w:r w:rsidRPr="00D74CA2">
        <w:rPr>
          <w:rFonts w:ascii="細明體" w:eastAsia="細明體" w:hAnsi="細明體"/>
          <w:lang w:eastAsia="zh-TW"/>
        </w:rPr>
        <w:t>”</w:t>
      </w:r>
    </w:p>
    <w:p w:rsidR="0013181F" w:rsidRPr="00D74CA2" w:rsidRDefault="0013181F" w:rsidP="008A5E4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lang w:eastAsia="zh-TW"/>
        </w:rPr>
        <w:t>若</w:t>
      </w:r>
      <w:r w:rsidR="00183F3D" w:rsidRPr="00D74CA2">
        <w:rPr>
          <w:rFonts w:ascii="細明體" w:eastAsia="細明體" w:hAnsi="細明體" w:hint="eastAsia"/>
          <w:lang w:eastAsia="zh-TW"/>
        </w:rPr>
        <w:t>ROZZ042 團險人員  只能查自己的件</w:t>
      </w:r>
    </w:p>
    <w:p w:rsidR="0013181F" w:rsidRPr="00D74CA2" w:rsidRDefault="003B29B3" w:rsidP="0013181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lang w:eastAsia="zh-TW"/>
        </w:rPr>
        <w:t>根據</w:t>
      </w:r>
      <w:r w:rsidR="00923DF6" w:rsidRPr="00D74CA2">
        <w:rPr>
          <w:rFonts w:ascii="細明體" w:eastAsia="細明體" w:hAnsi="細明體" w:hint="eastAsia"/>
          <w:lang w:eastAsia="zh-TW"/>
        </w:rPr>
        <w:t>畫面上的</w:t>
      </w:r>
      <w:r w:rsidRPr="00D74CA2">
        <w:rPr>
          <w:rFonts w:ascii="細明體" w:eastAsia="細明體" w:hAnsi="細明體" w:hint="eastAsia"/>
          <w:lang w:eastAsia="zh-TW"/>
        </w:rPr>
        <w:t>選擇，進行符合此條件的</w:t>
      </w:r>
      <w:r w:rsidR="00923DF6" w:rsidRPr="00D74CA2">
        <w:rPr>
          <w:rFonts w:ascii="細明體" w:eastAsia="細明體" w:hAnsi="細明體" w:hint="eastAsia"/>
          <w:lang w:eastAsia="zh-TW"/>
        </w:rPr>
        <w:t>資料</w:t>
      </w:r>
      <w:r w:rsidRPr="00D74CA2">
        <w:rPr>
          <w:rFonts w:ascii="細明體" w:eastAsia="細明體" w:hAnsi="細明體" w:hint="eastAsia"/>
          <w:lang w:eastAsia="zh-TW"/>
        </w:rPr>
        <w:t>查詢</w:t>
      </w:r>
    </w:p>
    <w:p w:rsidR="004A328F" w:rsidRPr="00D74CA2" w:rsidRDefault="00923DF6" w:rsidP="002D752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lang w:eastAsia="zh-TW"/>
        </w:rPr>
        <w:t>讀取團險死殘件名冊效力更新明細檔DTAAB204</w:t>
      </w:r>
    </w:p>
    <w:p w:rsidR="002D7525" w:rsidRPr="00D74CA2" w:rsidRDefault="004A328F" w:rsidP="002D752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lang w:eastAsia="zh-TW"/>
        </w:rPr>
        <w:t xml:space="preserve">JOIN團險名冊檔DTBGC002 </w:t>
      </w:r>
    </w:p>
    <w:p w:rsidR="002D7525" w:rsidRPr="00D74CA2" w:rsidRDefault="00923DF6" w:rsidP="00923DF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lang w:eastAsia="zh-TW"/>
        </w:rPr>
        <w:t>條件如下:</w:t>
      </w:r>
    </w:p>
    <w:p w:rsidR="004A328F" w:rsidRPr="00D74CA2" w:rsidRDefault="004A328F" w:rsidP="004A328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lang w:eastAsia="zh-TW"/>
        </w:rPr>
        <w:t>DTBGC002.</w:t>
      </w:r>
      <w:r w:rsidR="00800DA8" w:rsidRPr="00D74CA2">
        <w:rPr>
          <w:rFonts w:ascii="Arial" w:hAnsi="Arial" w:cs="Arial" w:hint="eastAsia"/>
          <w:lang w:eastAsia="zh-TW"/>
        </w:rPr>
        <w:t xml:space="preserve"> </w:t>
      </w:r>
      <w:r w:rsidR="00800DA8" w:rsidRPr="00D74CA2">
        <w:rPr>
          <w:rFonts w:ascii="Arial" w:hAnsi="Arial" w:cs="Arial" w:hint="eastAsia"/>
          <w:lang w:eastAsia="zh-TW"/>
        </w:rPr>
        <w:t>契約效力</w:t>
      </w:r>
      <w:r w:rsidRPr="00D74CA2">
        <w:rPr>
          <w:rFonts w:ascii="細明體" w:eastAsia="細明體" w:hAnsi="細明體" w:hint="eastAsia"/>
          <w:lang w:eastAsia="zh-TW"/>
        </w:rPr>
        <w:t>不為48</w:t>
      </w:r>
    </w:p>
    <w:p w:rsidR="00800DA8" w:rsidRPr="00D74CA2" w:rsidRDefault="00800DA8" w:rsidP="00923DF6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strike/>
          <w:color w:val="FF0000"/>
          <w:lang w:eastAsia="zh-TW"/>
        </w:rPr>
      </w:pPr>
      <w:r w:rsidRPr="00D74CA2">
        <w:rPr>
          <w:rFonts w:ascii="細明體" w:eastAsia="細明體" w:hAnsi="細明體" w:hint="eastAsia"/>
          <w:strike/>
          <w:color w:val="FF0000"/>
          <w:lang w:eastAsia="zh-TW"/>
        </w:rPr>
        <w:t>DTAAB204.</w:t>
      </w:r>
      <w:r w:rsidRPr="00D74CA2">
        <w:rPr>
          <w:rFonts w:ascii="Arial" w:hAnsi="Arial" w:cs="Arial" w:hint="eastAsia"/>
          <w:strike/>
          <w:color w:val="FF0000"/>
        </w:rPr>
        <w:t>是否更新契約效力</w:t>
      </w:r>
      <w:r w:rsidRPr="00D74CA2">
        <w:rPr>
          <w:rFonts w:ascii="Arial" w:hAnsi="Arial" w:cs="Arial" w:hint="eastAsia"/>
          <w:strike/>
          <w:color w:val="FF0000"/>
          <w:lang w:eastAsia="zh-TW"/>
        </w:rPr>
        <w:t>為</w:t>
      </w:r>
      <w:r w:rsidR="00854C34" w:rsidRPr="00D74CA2">
        <w:rPr>
          <w:rFonts w:ascii="Arial" w:hAnsi="Arial" w:cs="Arial"/>
          <w:strike/>
          <w:color w:val="FF0000"/>
          <w:lang w:eastAsia="zh-TW"/>
        </w:rPr>
        <w:t>”</w:t>
      </w:r>
      <w:r w:rsidR="00854C34" w:rsidRPr="00D74CA2">
        <w:rPr>
          <w:rFonts w:ascii="Arial" w:hAnsi="Arial" w:cs="Arial" w:hint="eastAsia"/>
          <w:strike/>
          <w:color w:val="FF0000"/>
          <w:lang w:eastAsia="zh-TW"/>
        </w:rPr>
        <w:t>Y</w:t>
      </w:r>
      <w:r w:rsidR="00854C34" w:rsidRPr="00D74CA2">
        <w:rPr>
          <w:rFonts w:ascii="Arial" w:hAnsi="Arial" w:cs="Arial"/>
          <w:strike/>
          <w:color w:val="FF0000"/>
          <w:lang w:eastAsia="zh-TW"/>
        </w:rPr>
        <w:t>”</w:t>
      </w:r>
    </w:p>
    <w:p w:rsidR="00923DF6" w:rsidRPr="00D74CA2" w:rsidRDefault="004A328F" w:rsidP="00923DF6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lang w:eastAsia="zh-TW"/>
        </w:rPr>
        <w:t>DTAAB204.</w:t>
      </w:r>
      <w:r w:rsidR="00923DF6" w:rsidRPr="00D74CA2">
        <w:rPr>
          <w:rFonts w:ascii="Arial" w:hAnsi="Arial" w:cs="Arial"/>
          <w:lang w:eastAsia="zh-TW"/>
        </w:rPr>
        <w:t>抽件時間</w:t>
      </w:r>
      <w:r w:rsidR="00923DF6" w:rsidRPr="00D74CA2">
        <w:rPr>
          <w:rFonts w:ascii="Arial" w:hAnsi="Arial" w:cs="Arial" w:hint="eastAsia"/>
          <w:lang w:eastAsia="zh-TW"/>
        </w:rPr>
        <w:t>介於畫面上的</w:t>
      </w:r>
      <w:r w:rsidR="00923DF6" w:rsidRPr="00D74CA2">
        <w:rPr>
          <w:rFonts w:ascii="Arial" w:eastAsia="標楷體" w:hAnsi="Arial" w:cs="Arial" w:hint="eastAsia"/>
          <w:lang w:eastAsia="zh-TW"/>
        </w:rPr>
        <w:t>查詢起訖年月之間</w:t>
      </w:r>
    </w:p>
    <w:p w:rsidR="00923DF6" w:rsidRPr="00D74CA2" w:rsidRDefault="004A328F" w:rsidP="00923DF6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lang w:eastAsia="zh-TW"/>
        </w:rPr>
        <w:t>DTAAB204.</w:t>
      </w:r>
      <w:r w:rsidR="00923DF6" w:rsidRPr="00D74CA2">
        <w:rPr>
          <w:rFonts w:ascii="細明體" w:eastAsia="細明體" w:hAnsi="細明體" w:hint="eastAsia"/>
          <w:lang w:eastAsia="zh-TW"/>
        </w:rPr>
        <w:t>案件狀態為</w:t>
      </w:r>
      <w:r w:rsidR="00923DF6" w:rsidRPr="00D74CA2">
        <w:rPr>
          <w:rFonts w:ascii="Arial" w:hAnsi="Arial" w:cs="Arial" w:hint="eastAsia"/>
          <w:lang w:eastAsia="zh-TW"/>
        </w:rPr>
        <w:t>畫面上的</w:t>
      </w:r>
      <w:r w:rsidR="00923DF6" w:rsidRPr="00D74CA2">
        <w:rPr>
          <w:rFonts w:ascii="Arial" w:eastAsia="標楷體" w:hAnsi="Arial" w:cs="Arial" w:hint="eastAsia"/>
          <w:lang w:eastAsia="zh-TW"/>
        </w:rPr>
        <w:t>後續追蹤</w:t>
      </w:r>
      <w:r w:rsidR="00854C34" w:rsidRPr="00D74CA2">
        <w:rPr>
          <w:rFonts w:ascii="Arial" w:eastAsia="標楷體" w:hAnsi="Arial" w:cs="Arial" w:hint="eastAsia"/>
          <w:lang w:eastAsia="zh-TW"/>
        </w:rPr>
        <w:t>的值</w:t>
      </w:r>
    </w:p>
    <w:p w:rsidR="00961BBE" w:rsidRPr="00D74CA2" w:rsidRDefault="00923DF6" w:rsidP="00923DF6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lang w:eastAsia="zh-TW"/>
        </w:rPr>
        <w:t>若</w:t>
      </w:r>
      <w:r w:rsidRPr="00D74CA2">
        <w:rPr>
          <w:rFonts w:ascii="Arial" w:hAnsi="Arial" w:cs="Arial" w:hint="eastAsia"/>
          <w:lang w:eastAsia="zh-TW"/>
        </w:rPr>
        <w:t>畫面上的</w:t>
      </w:r>
      <w:r w:rsidRPr="00D74CA2">
        <w:rPr>
          <w:rFonts w:ascii="細明體" w:eastAsia="細明體" w:hAnsi="細明體" w:hint="eastAsia"/>
          <w:lang w:eastAsia="zh-TW"/>
        </w:rPr>
        <w:t>服務中心代號不為空</w:t>
      </w:r>
    </w:p>
    <w:p w:rsidR="00923DF6" w:rsidRPr="00D74CA2" w:rsidRDefault="00923DF6" w:rsidP="00961BBE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lang w:eastAsia="zh-TW"/>
        </w:rPr>
        <w:t>則取</w:t>
      </w:r>
      <w:r w:rsidR="004A328F" w:rsidRPr="00D74CA2">
        <w:rPr>
          <w:rFonts w:ascii="細明體" w:eastAsia="細明體" w:hAnsi="細明體" w:hint="eastAsia"/>
          <w:lang w:eastAsia="zh-TW"/>
        </w:rPr>
        <w:t>DTAAB204.</w:t>
      </w:r>
      <w:r w:rsidRPr="00D74CA2">
        <w:rPr>
          <w:rFonts w:ascii="Arial" w:hAnsi="Arial" w:cs="Arial" w:hint="eastAsia"/>
          <w:lang w:eastAsia="zh-TW"/>
        </w:rPr>
        <w:t>受理單位為畫面上</w:t>
      </w:r>
      <w:r w:rsidRPr="00D74CA2">
        <w:rPr>
          <w:rFonts w:ascii="細明體" w:eastAsia="細明體" w:hAnsi="細明體" w:hint="eastAsia"/>
          <w:lang w:eastAsia="zh-TW"/>
        </w:rPr>
        <w:t>服務中心代號</w:t>
      </w:r>
    </w:p>
    <w:p w:rsidR="00961BBE" w:rsidRPr="00D74CA2" w:rsidRDefault="00923DF6" w:rsidP="00923DF6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lang w:eastAsia="zh-TW"/>
        </w:rPr>
        <w:t>若</w:t>
      </w:r>
      <w:r w:rsidRPr="00D74CA2">
        <w:rPr>
          <w:rFonts w:ascii="Arial" w:hAnsi="Arial" w:cs="Arial" w:hint="eastAsia"/>
          <w:lang w:eastAsia="zh-TW"/>
        </w:rPr>
        <w:t>畫面上的</w:t>
      </w:r>
      <w:r w:rsidRPr="00D74CA2">
        <w:rPr>
          <w:rFonts w:ascii="細明體" w:eastAsia="細明體" w:hAnsi="細明體" w:hint="eastAsia"/>
          <w:lang w:eastAsia="zh-TW"/>
        </w:rPr>
        <w:t>收費代號不為空</w:t>
      </w:r>
    </w:p>
    <w:p w:rsidR="00923DF6" w:rsidRPr="00D74CA2" w:rsidRDefault="00923DF6" w:rsidP="00961BBE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lang w:eastAsia="zh-TW"/>
        </w:rPr>
        <w:t>則取</w:t>
      </w:r>
      <w:r w:rsidR="004A328F" w:rsidRPr="00D74CA2">
        <w:rPr>
          <w:rFonts w:ascii="細明體" w:eastAsia="細明體" w:hAnsi="細明體" w:hint="eastAsia"/>
          <w:lang w:eastAsia="zh-TW"/>
        </w:rPr>
        <w:t>DTAAB204.</w:t>
      </w:r>
      <w:r w:rsidRPr="00D74CA2">
        <w:rPr>
          <w:rFonts w:ascii="細明體" w:eastAsia="細明體" w:hAnsi="細明體" w:hint="eastAsia"/>
          <w:lang w:eastAsia="zh-TW"/>
        </w:rPr>
        <w:t>收費代號</w:t>
      </w:r>
      <w:r w:rsidRPr="00D74CA2">
        <w:rPr>
          <w:rFonts w:ascii="Arial" w:hAnsi="Arial" w:cs="Arial" w:hint="eastAsia"/>
          <w:lang w:eastAsia="zh-TW"/>
        </w:rPr>
        <w:t>為畫面上</w:t>
      </w:r>
      <w:r w:rsidRPr="00D74CA2">
        <w:rPr>
          <w:rFonts w:ascii="細明體" w:eastAsia="細明體" w:hAnsi="細明體" w:hint="eastAsia"/>
          <w:lang w:eastAsia="zh-TW"/>
        </w:rPr>
        <w:t>收費代號</w:t>
      </w:r>
    </w:p>
    <w:p w:rsidR="0013181F" w:rsidRPr="00D74CA2" w:rsidRDefault="008A5E45" w:rsidP="0013181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lang w:eastAsia="zh-TW"/>
        </w:rPr>
        <w:t>若</w:t>
      </w:r>
      <w:r w:rsidR="0013181F" w:rsidRPr="00D74CA2">
        <w:rPr>
          <w:rFonts w:ascii="細明體" w:eastAsia="細明體" w:hAnsi="細明體" w:hint="eastAsia"/>
          <w:lang w:eastAsia="zh-TW"/>
        </w:rPr>
        <w:t>為ROZZ041 團險營業單位主管</w:t>
      </w:r>
    </w:p>
    <w:p w:rsidR="008A5E45" w:rsidRPr="00D74CA2" w:rsidRDefault="0013181F" w:rsidP="00961BBE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lang w:eastAsia="zh-TW"/>
        </w:rPr>
        <w:t>則取 DTAAB204.</w:t>
      </w:r>
      <w:r w:rsidR="008A5E45" w:rsidRPr="00D74CA2">
        <w:rPr>
          <w:rFonts w:ascii="Arial" w:eastAsia="標楷體" w:hAnsi="Arial" w:cs="Arial" w:hint="eastAsia"/>
          <w:lang w:eastAsia="zh-TW"/>
        </w:rPr>
        <w:t>服務人員</w:t>
      </w:r>
      <w:r w:rsidRPr="00D74CA2">
        <w:rPr>
          <w:rFonts w:ascii="Arial" w:hAnsi="Arial" w:cs="Arial" w:hint="eastAsia"/>
          <w:lang w:eastAsia="zh-TW"/>
        </w:rPr>
        <w:t>為畫面上</w:t>
      </w:r>
      <w:r w:rsidRPr="00D74CA2">
        <w:rPr>
          <w:rFonts w:ascii="Arial" w:eastAsia="標楷體" w:hAnsi="Arial" w:cs="Arial" w:hint="eastAsia"/>
          <w:lang w:eastAsia="zh-TW"/>
        </w:rPr>
        <w:t>服務人員</w:t>
      </w:r>
    </w:p>
    <w:p w:rsidR="0013181F" w:rsidRPr="00D74CA2" w:rsidRDefault="0013181F" w:rsidP="0013181F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lang w:eastAsia="zh-TW"/>
        </w:rPr>
        <w:t>若ROZZ042 團險人員</w:t>
      </w:r>
    </w:p>
    <w:p w:rsidR="0013181F" w:rsidRPr="00D74CA2" w:rsidRDefault="0013181F" w:rsidP="0013181F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lang w:eastAsia="zh-TW"/>
        </w:rPr>
        <w:t>則取 DTAAB204.</w:t>
      </w:r>
      <w:r w:rsidRPr="00D74CA2">
        <w:rPr>
          <w:rFonts w:ascii="Arial" w:eastAsia="標楷體" w:hAnsi="Arial" w:cs="Arial" w:hint="eastAsia"/>
          <w:lang w:eastAsia="zh-TW"/>
        </w:rPr>
        <w:t>服務人員</w:t>
      </w:r>
      <w:r w:rsidRPr="00D74CA2">
        <w:rPr>
          <w:rFonts w:ascii="Arial" w:hAnsi="Arial" w:cs="Arial" w:hint="eastAsia"/>
          <w:lang w:eastAsia="zh-TW"/>
        </w:rPr>
        <w:t>=</w:t>
      </w:r>
      <w:r w:rsidRPr="00D74CA2">
        <w:rPr>
          <w:rFonts w:ascii="Arial" w:hAnsi="Arial" w:cs="Arial" w:hint="eastAsia"/>
          <w:lang w:eastAsia="zh-TW"/>
        </w:rPr>
        <w:t>登入者的</w:t>
      </w:r>
      <w:r w:rsidRPr="00D74CA2">
        <w:rPr>
          <w:rFonts w:ascii="Arial" w:hAnsi="Arial" w:cs="Arial" w:hint="eastAsia"/>
          <w:lang w:eastAsia="zh-TW"/>
        </w:rPr>
        <w:t>ID</w:t>
      </w:r>
    </w:p>
    <w:p w:rsidR="00923DF6" w:rsidRPr="00D74CA2" w:rsidRDefault="00923DF6" w:rsidP="00923DF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lang w:eastAsia="zh-TW"/>
        </w:rPr>
        <w:t>排序方式:保單、事故日、事故者ID、關係別</w:t>
      </w:r>
    </w:p>
    <w:p w:rsidR="003B29B3" w:rsidRPr="00D74CA2" w:rsidRDefault="00923DF6" w:rsidP="005C032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lang w:eastAsia="zh-TW"/>
        </w:rPr>
        <w:t>並將上步查詢得到的資料顯示於畫面(如下表)</w:t>
      </w:r>
    </w:p>
    <w:tbl>
      <w:tblPr>
        <w:tblW w:w="822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2800"/>
        <w:gridCol w:w="4020"/>
      </w:tblGrid>
      <w:tr w:rsidR="00DA08CC" w:rsidRPr="00D74CA2" w:rsidTr="00DA08CC">
        <w:trPr>
          <w:trHeight w:val="330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A08CC" w:rsidRPr="00D74CA2" w:rsidRDefault="00DA08C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D74CA2">
              <w:rPr>
                <w:rFonts w:ascii="新細明體" w:hAnsi="新細明體" w:cs="新細明體" w:hint="eastAsia"/>
                <w:kern w:val="0"/>
              </w:rPr>
              <w:t>欄位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A08CC" w:rsidRPr="00D74CA2" w:rsidRDefault="00DA08CC" w:rsidP="00DA08CC">
            <w:pPr>
              <w:widowControl/>
              <w:jc w:val="both"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D74CA2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來源</w:t>
            </w:r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A08CC" w:rsidRPr="00D74CA2" w:rsidRDefault="00DA08C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D74CA2">
              <w:rPr>
                <w:rFonts w:ascii="新細明體" w:hAnsi="新細明體" w:cs="新細明體" w:hint="eastAsia"/>
                <w:kern w:val="0"/>
              </w:rPr>
              <w:t>註</w:t>
            </w:r>
          </w:p>
        </w:tc>
      </w:tr>
      <w:tr w:rsidR="00DA08CC" w:rsidRPr="00D74CA2" w:rsidTr="00DA08CC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8CC" w:rsidRPr="00D74CA2" w:rsidRDefault="00DA08C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D74CA2">
              <w:rPr>
                <w:rFonts w:ascii="新細明體" w:hAnsi="新細明體" w:cs="新細明體" w:hint="eastAsia"/>
                <w:kern w:val="0"/>
              </w:rPr>
              <w:t>保單鍵值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CC" w:rsidRPr="00D74CA2" w:rsidRDefault="00DA08CC" w:rsidP="00DA08CC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74CA2">
              <w:rPr>
                <w:rFonts w:ascii="Arial" w:hAnsi="Arial" w:cs="Arial"/>
                <w:kern w:val="0"/>
                <w:sz w:val="20"/>
                <w:szCs w:val="20"/>
              </w:rPr>
              <w:t>DTAAB204.POLICY_KEY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CC" w:rsidRPr="00D74CA2" w:rsidRDefault="00DA08C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D74CA2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</w:tr>
      <w:tr w:rsidR="00DA08CC" w:rsidRPr="00D74CA2" w:rsidTr="00DA08CC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8CC" w:rsidRPr="00D74CA2" w:rsidRDefault="00DA08C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D74CA2">
              <w:rPr>
                <w:rFonts w:ascii="新細明體" w:hAnsi="新細明體" w:cs="新細明體" w:hint="eastAsia"/>
                <w:kern w:val="0"/>
              </w:rPr>
              <w:t>事故者姓名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CC" w:rsidRPr="00D74CA2" w:rsidRDefault="00DA08CC" w:rsidP="00DA08CC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74CA2">
              <w:rPr>
                <w:rFonts w:ascii="Arial" w:hAnsi="Arial" w:cs="Arial"/>
                <w:kern w:val="0"/>
                <w:sz w:val="20"/>
                <w:szCs w:val="20"/>
              </w:rPr>
              <w:t>DTAAB204.OCR_NAME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CC" w:rsidRPr="00D74CA2" w:rsidRDefault="00DA08C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D74CA2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</w:tr>
      <w:tr w:rsidR="00DA08CC" w:rsidRPr="00D74CA2" w:rsidTr="00DA08CC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8CC" w:rsidRPr="00D74CA2" w:rsidRDefault="00DA08C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D74CA2">
              <w:rPr>
                <w:rFonts w:ascii="新細明體" w:hAnsi="新細明體" w:cs="新細明體" w:hint="eastAsia"/>
                <w:kern w:val="0"/>
              </w:rPr>
              <w:t>事故者ID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CC" w:rsidRPr="00D74CA2" w:rsidRDefault="00DA08CC" w:rsidP="00DA08CC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74CA2">
              <w:rPr>
                <w:rFonts w:ascii="Arial" w:hAnsi="Arial" w:cs="Arial"/>
                <w:kern w:val="0"/>
                <w:sz w:val="20"/>
                <w:szCs w:val="20"/>
              </w:rPr>
              <w:t>DTAAB204.OCR_ID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CC" w:rsidRPr="00D74CA2" w:rsidRDefault="00DA08C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D74CA2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</w:tr>
      <w:tr w:rsidR="00DA08CC" w:rsidRPr="00D74CA2" w:rsidTr="00DA08CC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8CC" w:rsidRPr="00D74CA2" w:rsidRDefault="00DA08C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D74CA2">
              <w:rPr>
                <w:rFonts w:ascii="新細明體" w:hAnsi="新細明體" w:cs="新細明體" w:hint="eastAsia"/>
                <w:kern w:val="0"/>
              </w:rPr>
              <w:t>關係別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CC" w:rsidRPr="00D74CA2" w:rsidRDefault="00DA08CC" w:rsidP="00DA08CC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74CA2">
              <w:rPr>
                <w:rFonts w:ascii="Arial" w:hAnsi="Arial" w:cs="Arial"/>
                <w:kern w:val="0"/>
                <w:sz w:val="20"/>
                <w:szCs w:val="20"/>
              </w:rPr>
              <w:t>DTAAB204.RLAT_CODE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B9F" w:rsidRPr="00D74CA2" w:rsidRDefault="00231B9F" w:rsidP="00DA08CC">
            <w:pPr>
              <w:widowControl/>
              <w:rPr>
                <w:rFonts w:ascii="新細明體" w:hAnsi="新細明體" w:cs="新細明體" w:hint="eastAsia"/>
                <w:kern w:val="0"/>
              </w:rPr>
            </w:pPr>
            <w:r w:rsidRPr="00D74CA2">
              <w:rPr>
                <w:rFonts w:ascii="新細明體" w:hAnsi="新細明體" w:cs="新細明體" w:hint="eastAsia"/>
                <w:kern w:val="0"/>
              </w:rPr>
              <w:t>代碼中文轉換</w:t>
            </w:r>
          </w:p>
          <w:p w:rsidR="00DA08CC" w:rsidRPr="00D74CA2" w:rsidRDefault="00231B9F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D74CA2">
              <w:rPr>
                <w:rFonts w:ascii="新細明體" w:hAnsi="新細明體" w:cs="新細明體"/>
                <w:kern w:val="0"/>
              </w:rPr>
              <w:t>”</w:t>
            </w:r>
            <w:r w:rsidRPr="00D74CA2">
              <w:rPr>
                <w:rFonts w:ascii="新細明體" w:hAnsi="新細明體" w:cs="新細明體" w:hint="eastAsia"/>
                <w:kern w:val="0"/>
              </w:rPr>
              <w:t>AA</w:t>
            </w:r>
            <w:r w:rsidRPr="00D74CA2">
              <w:rPr>
                <w:rFonts w:ascii="新細明體" w:hAnsi="新細明體" w:cs="新細明體"/>
                <w:kern w:val="0"/>
              </w:rPr>
              <w:t>””</w:t>
            </w:r>
            <w:r w:rsidRPr="00D74CA2">
              <w:rPr>
                <w:rFonts w:ascii="sөũ" w:hAnsi="sөũ"/>
                <w:sz w:val="20"/>
                <w:szCs w:val="20"/>
              </w:rPr>
              <w:t>RLAT_CODE_APLY”</w:t>
            </w:r>
          </w:p>
        </w:tc>
      </w:tr>
      <w:tr w:rsidR="00DA08CC" w:rsidRPr="00D74CA2" w:rsidTr="00DA08CC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8CC" w:rsidRPr="00D74CA2" w:rsidRDefault="00DA08C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D74CA2">
              <w:rPr>
                <w:rFonts w:ascii="新細明體" w:hAnsi="新細明體" w:cs="新細明體" w:hint="eastAsia"/>
                <w:kern w:val="0"/>
              </w:rPr>
              <w:t>事故日期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CC" w:rsidRPr="00D74CA2" w:rsidRDefault="00DA08CC" w:rsidP="00DA08CC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74CA2">
              <w:rPr>
                <w:rFonts w:ascii="Arial" w:hAnsi="Arial" w:cs="Arial"/>
                <w:kern w:val="0"/>
                <w:sz w:val="20"/>
                <w:szCs w:val="20"/>
              </w:rPr>
              <w:t>DTAAB204.OCR_DATE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CC" w:rsidRPr="00D74CA2" w:rsidRDefault="00DA08C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D74CA2">
              <w:rPr>
                <w:rFonts w:ascii="新細明體" w:hAnsi="新細明體" w:cs="新細明體" w:hint="eastAsia"/>
                <w:kern w:val="0"/>
              </w:rPr>
              <w:t>轉為民國年日期</w:t>
            </w:r>
          </w:p>
        </w:tc>
      </w:tr>
      <w:tr w:rsidR="00DA08CC" w:rsidRPr="00D74CA2" w:rsidTr="00DA08CC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8CC" w:rsidRPr="00D74CA2" w:rsidRDefault="00DA08C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D74CA2">
              <w:rPr>
                <w:rFonts w:ascii="新細明體" w:hAnsi="新細明體" w:cs="新細明體" w:hint="eastAsia"/>
                <w:kern w:val="0"/>
              </w:rPr>
              <w:t>事由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CC" w:rsidRPr="00D74CA2" w:rsidRDefault="00DA08CC" w:rsidP="00DA08CC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74CA2">
              <w:rPr>
                <w:rFonts w:ascii="Arial" w:hAnsi="Arial" w:cs="Arial"/>
                <w:kern w:val="0"/>
                <w:sz w:val="20"/>
                <w:szCs w:val="20"/>
              </w:rPr>
              <w:t>DTAAB204.CLAM_CAT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CC" w:rsidRPr="00D74CA2" w:rsidRDefault="00DA08C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D74CA2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</w:tr>
      <w:tr w:rsidR="00DA08CC" w:rsidRPr="00D74CA2" w:rsidTr="00DA08CC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8CC" w:rsidRPr="00D74CA2" w:rsidRDefault="00DA08C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D74CA2">
              <w:rPr>
                <w:rFonts w:ascii="新細明體" w:hAnsi="新細明體" w:cs="新細明體" w:hint="eastAsia"/>
                <w:kern w:val="0"/>
              </w:rPr>
              <w:t>計費方式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CC" w:rsidRPr="00D74CA2" w:rsidRDefault="00DA08CC" w:rsidP="00DA08CC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74CA2">
              <w:rPr>
                <w:rFonts w:ascii="Arial" w:hAnsi="Arial" w:cs="Arial"/>
                <w:kern w:val="0"/>
                <w:sz w:val="20"/>
                <w:szCs w:val="20"/>
              </w:rPr>
              <w:t>DTAAB204.PAY_KIND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CC" w:rsidRPr="00D74CA2" w:rsidRDefault="00DA08C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D74CA2">
              <w:rPr>
                <w:rFonts w:ascii="新細明體" w:hAnsi="新細明體" w:cs="新細明體" w:hint="eastAsia"/>
                <w:kern w:val="0"/>
              </w:rPr>
              <w:t>代碼中文轉換 "BG","PAY_KIND"</w:t>
            </w:r>
          </w:p>
        </w:tc>
      </w:tr>
      <w:tr w:rsidR="00DA08CC" w:rsidRPr="00D74CA2" w:rsidTr="00DA08CC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8CC" w:rsidRPr="00D74CA2" w:rsidRDefault="00DA08C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D74CA2">
              <w:rPr>
                <w:rFonts w:ascii="新細明體" w:hAnsi="新細明體" w:cs="新細明體" w:hint="eastAsia"/>
                <w:kern w:val="0"/>
              </w:rPr>
              <w:t>收費代號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CC" w:rsidRPr="00D74CA2" w:rsidRDefault="00DA08CC" w:rsidP="00DA08CC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74CA2">
              <w:rPr>
                <w:rFonts w:ascii="Arial" w:hAnsi="Arial" w:cs="Arial"/>
                <w:kern w:val="0"/>
                <w:sz w:val="20"/>
                <w:szCs w:val="20"/>
              </w:rPr>
              <w:t>DTAAB204.CLC_NO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CC" w:rsidRPr="00D74CA2" w:rsidRDefault="00DA08C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D74CA2">
              <w:rPr>
                <w:rFonts w:ascii="新細明體" w:hAnsi="新細明體" w:cs="新細明體" w:hint="eastAsia"/>
                <w:kern w:val="0"/>
              </w:rPr>
              <w:t xml:space="preserve">　</w:t>
            </w:r>
          </w:p>
        </w:tc>
      </w:tr>
      <w:tr w:rsidR="00DA08CC" w:rsidRPr="00D74CA2" w:rsidTr="00DA08CC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8CC" w:rsidRPr="00D74CA2" w:rsidRDefault="00DA08C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D74CA2">
              <w:rPr>
                <w:rFonts w:ascii="新細明體" w:hAnsi="新細明體" w:cs="新細明體" w:hint="eastAsia"/>
                <w:kern w:val="0"/>
              </w:rPr>
              <w:t>服務人員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CC" w:rsidRPr="00D74CA2" w:rsidRDefault="00DA08CC" w:rsidP="00DA08CC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74CA2">
              <w:rPr>
                <w:rFonts w:ascii="Arial" w:hAnsi="Arial" w:cs="Arial"/>
                <w:kern w:val="0"/>
                <w:sz w:val="20"/>
                <w:szCs w:val="20"/>
              </w:rPr>
              <w:t>DTAAB204.AGNT_ID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CC" w:rsidRPr="00D74CA2" w:rsidRDefault="00DA08C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D74CA2">
              <w:rPr>
                <w:rFonts w:ascii="新細明體" w:hAnsi="新細明體" w:cs="新細明體" w:hint="eastAsia"/>
                <w:kern w:val="0"/>
              </w:rPr>
              <w:t>轉為員工姓名</w:t>
            </w:r>
          </w:p>
        </w:tc>
      </w:tr>
      <w:tr w:rsidR="00DA08CC" w:rsidRPr="00D74CA2" w:rsidTr="00DA08CC">
        <w:trPr>
          <w:trHeight w:val="66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8CC" w:rsidRPr="00D74CA2" w:rsidRDefault="00DA08C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D74CA2">
              <w:rPr>
                <w:rFonts w:ascii="新細明體" w:hAnsi="新細明體" w:cs="新細明體" w:hint="eastAsia"/>
                <w:kern w:val="0"/>
              </w:rPr>
              <w:t>後續追蹤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CC" w:rsidRPr="00D74CA2" w:rsidRDefault="00DA08CC" w:rsidP="00DA08CC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74CA2">
              <w:rPr>
                <w:rFonts w:ascii="Arial" w:hAnsi="Arial" w:cs="Arial"/>
                <w:kern w:val="0"/>
                <w:sz w:val="20"/>
                <w:szCs w:val="20"/>
              </w:rPr>
              <w:t>DTAAB204.CASE_STS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2D0" w:rsidRPr="00D74CA2" w:rsidRDefault="00D502D0" w:rsidP="0093753C">
            <w:pPr>
              <w:widowControl/>
              <w:rPr>
                <w:rFonts w:ascii="新細明體" w:hAnsi="新細明體" w:cs="新細明體" w:hint="eastAsia"/>
                <w:kern w:val="0"/>
              </w:rPr>
            </w:pPr>
            <w:r w:rsidRPr="00D74CA2">
              <w:rPr>
                <w:rFonts w:ascii="新細明體" w:hAnsi="新細明體" w:cs="新細明體" w:hint="eastAsia"/>
                <w:kern w:val="0"/>
              </w:rPr>
              <w:t>1.若DTAAB204.CASE_STS為9</w:t>
            </w:r>
            <w:r w:rsidRPr="00D74CA2">
              <w:rPr>
                <w:rFonts w:ascii="新細明體" w:hAnsi="新細明體" w:cs="新細明體"/>
                <w:kern w:val="0"/>
              </w:rPr>
              <w:t>,</w:t>
            </w:r>
            <w:r w:rsidRPr="00D74CA2">
              <w:rPr>
                <w:rFonts w:ascii="新細明體" w:hAnsi="新細明體" w:cs="新細明體" w:hint="eastAsia"/>
                <w:kern w:val="0"/>
              </w:rPr>
              <w:t>則</w:t>
            </w:r>
            <w:r w:rsidR="00A5048B" w:rsidRPr="00D74CA2">
              <w:rPr>
                <w:rFonts w:ascii="新細明體" w:hAnsi="新細明體" w:cs="新細明體" w:hint="eastAsia"/>
                <w:kern w:val="0"/>
              </w:rPr>
              <w:t>顯示</w:t>
            </w:r>
            <w:r w:rsidR="00A5048B" w:rsidRPr="00D74CA2">
              <w:rPr>
                <w:rFonts w:ascii="新細明體" w:hAnsi="新細明體" w:cs="新細明體"/>
                <w:kern w:val="0"/>
              </w:rPr>
              <w:t>”</w:t>
            </w:r>
            <w:r w:rsidR="00A5048B" w:rsidRPr="00D74CA2">
              <w:rPr>
                <w:rFonts w:ascii="新細明體" w:hAnsi="新細明體" w:cs="新細明體" w:hint="eastAsia"/>
                <w:kern w:val="0"/>
              </w:rPr>
              <w:t>已結案</w:t>
            </w:r>
            <w:r w:rsidR="00A5048B" w:rsidRPr="00D74CA2">
              <w:rPr>
                <w:rFonts w:ascii="新細明體" w:hAnsi="新細明體" w:cs="新細明體"/>
                <w:kern w:val="0"/>
              </w:rPr>
              <w:t>”</w:t>
            </w:r>
          </w:p>
          <w:p w:rsidR="00DA08CC" w:rsidRPr="00D74CA2" w:rsidRDefault="00D502D0" w:rsidP="0093753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D74CA2">
              <w:rPr>
                <w:rFonts w:ascii="新細明體" w:hAnsi="新細明體" w:cs="新細明體" w:hint="eastAsia"/>
                <w:kern w:val="0"/>
              </w:rPr>
              <w:t>2.若不為9則為</w:t>
            </w:r>
            <w:r w:rsidR="00DA08CC" w:rsidRPr="00D74CA2">
              <w:rPr>
                <w:rFonts w:ascii="新細明體" w:hAnsi="新細明體" w:cs="新細明體" w:hint="eastAsia"/>
                <w:kern w:val="0"/>
              </w:rPr>
              <w:t>下拉選單，代碼管理 “AA”,”DTAAB204_ CASE_STS”</w:t>
            </w:r>
            <w:r w:rsidR="0093753C" w:rsidRPr="00D74CA2">
              <w:rPr>
                <w:rFonts w:ascii="新細明體" w:hAnsi="新細明體" w:cs="新細明體"/>
                <w:kern w:val="0"/>
              </w:rPr>
              <w:t xml:space="preserve"> </w:t>
            </w:r>
          </w:p>
        </w:tc>
      </w:tr>
      <w:tr w:rsidR="00DA08CC" w:rsidRPr="00D74CA2" w:rsidTr="00DA08CC">
        <w:trPr>
          <w:trHeight w:val="33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8CC" w:rsidRPr="00D74CA2" w:rsidRDefault="00DA08C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D74CA2">
              <w:rPr>
                <w:rFonts w:ascii="新細明體" w:hAnsi="新細明體" w:cs="新細明體" w:hint="eastAsia"/>
                <w:kern w:val="0"/>
              </w:rPr>
              <w:t>處理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CC" w:rsidRPr="00D74CA2" w:rsidRDefault="00DA08CC" w:rsidP="00DA08CC">
            <w:pPr>
              <w:widowControl/>
              <w:jc w:val="both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D74CA2">
              <w:rPr>
                <w:rFonts w:ascii="Arial" w:hAnsi="Arial" w:cs="Arial"/>
                <w:kern w:val="0"/>
                <w:sz w:val="20"/>
                <w:szCs w:val="20"/>
              </w:rPr>
              <w:t xml:space="preserve">　</w:t>
            </w:r>
            <w:r w:rsidR="002E4B48" w:rsidRPr="00D74CA2">
              <w:rPr>
                <w:rFonts w:ascii="Arial" w:hAnsi="Arial" w:cs="Arial" w:hint="eastAsia"/>
                <w:kern w:val="0"/>
                <w:sz w:val="20"/>
                <w:szCs w:val="20"/>
                <w:bdr w:val="single" w:sz="4" w:space="0" w:color="auto"/>
              </w:rPr>
              <w:t>確定</w:t>
            </w:r>
            <w:r w:rsidR="002E4B48" w:rsidRPr="00D74CA2">
              <w:rPr>
                <w:rFonts w:ascii="Arial" w:hAnsi="Arial" w:cs="Arial" w:hint="eastAsia"/>
                <w:kern w:val="0"/>
                <w:sz w:val="20"/>
                <w:szCs w:val="20"/>
              </w:rPr>
              <w:t>功能鈕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08CC" w:rsidRPr="00D74CA2" w:rsidRDefault="00DA08CC" w:rsidP="00DA08CC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D74CA2">
              <w:rPr>
                <w:rFonts w:ascii="新細明體" w:hAnsi="新細明體" w:cs="新細明體" w:hint="eastAsia"/>
                <w:kern w:val="0"/>
              </w:rPr>
              <w:t xml:space="preserve">　</w:t>
            </w:r>
            <w:r w:rsidR="002E4B48" w:rsidRPr="00D74CA2">
              <w:rPr>
                <w:rFonts w:ascii="新細明體" w:hAnsi="新細明體" w:cs="新細明體" w:hint="eastAsia"/>
                <w:kern w:val="0"/>
              </w:rPr>
              <w:t>若DTAAB204.CASE_STS為9，則將該功能鈕disable</w:t>
            </w:r>
          </w:p>
        </w:tc>
      </w:tr>
    </w:tbl>
    <w:p w:rsidR="00923DF6" w:rsidRPr="00D74CA2" w:rsidRDefault="00923DF6" w:rsidP="00923DF6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lang w:eastAsia="zh-TW"/>
        </w:rPr>
      </w:pPr>
    </w:p>
    <w:p w:rsidR="003B29B3" w:rsidRPr="00D74CA2" w:rsidRDefault="00923DF6" w:rsidP="003B29B3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b/>
          <w:bCs/>
          <w:kern w:val="2"/>
          <w:lang w:eastAsia="zh-TW"/>
        </w:rPr>
        <w:t>確定</w:t>
      </w:r>
    </w:p>
    <w:p w:rsidR="00923DF6" w:rsidRPr="00D74CA2" w:rsidRDefault="00923DF6" w:rsidP="00923DF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b/>
          <w:bCs/>
          <w:kern w:val="2"/>
          <w:lang w:eastAsia="zh-TW"/>
        </w:rPr>
        <w:t>更新該列的狀態by Ajax</w:t>
      </w:r>
    </w:p>
    <w:p w:rsidR="00923DF6" w:rsidRPr="00D74CA2" w:rsidRDefault="00923DF6" w:rsidP="00923DF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b/>
          <w:bCs/>
          <w:kern w:val="2"/>
          <w:lang w:eastAsia="zh-TW"/>
        </w:rPr>
        <w:t>更新</w:t>
      </w:r>
      <w:r w:rsidRPr="00D74CA2">
        <w:rPr>
          <w:rFonts w:ascii="細明體" w:eastAsia="細明體" w:hAnsi="細明體" w:hint="eastAsia"/>
          <w:lang w:eastAsia="zh-TW"/>
        </w:rPr>
        <w:t>團險死殘件名冊效力更新明細檔DTAAB204</w:t>
      </w:r>
    </w:p>
    <w:p w:rsidR="00923DF6" w:rsidRPr="00D74CA2" w:rsidRDefault="00923DF6" w:rsidP="00923DF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74CA2">
        <w:rPr>
          <w:rFonts w:ascii="細明體" w:eastAsia="細明體" w:hAnsi="細明體" w:hint="eastAsia"/>
          <w:b/>
          <w:bCs/>
          <w:kern w:val="2"/>
          <w:lang w:eastAsia="zh-TW"/>
        </w:rPr>
        <w:t>更新欄位如下表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268"/>
      </w:tblGrid>
      <w:tr w:rsidR="00923DF6" w:rsidRPr="00D74CA2" w:rsidTr="00216B37">
        <w:tc>
          <w:tcPr>
            <w:tcW w:w="1951" w:type="dxa"/>
            <w:shd w:val="clear" w:color="auto" w:fill="auto"/>
          </w:tcPr>
          <w:p w:rsidR="00923DF6" w:rsidRPr="00D74CA2" w:rsidRDefault="00923DF6" w:rsidP="00216B3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74CA2">
              <w:rPr>
                <w:rFonts w:ascii="細明體" w:eastAsia="細明體" w:hAnsi="細明體" w:hint="eastAsia"/>
                <w:lang w:eastAsia="zh-TW"/>
              </w:rPr>
              <w:t>欄位</w:t>
            </w:r>
          </w:p>
        </w:tc>
        <w:tc>
          <w:tcPr>
            <w:tcW w:w="2268" w:type="dxa"/>
            <w:shd w:val="clear" w:color="auto" w:fill="auto"/>
          </w:tcPr>
          <w:p w:rsidR="00923DF6" w:rsidRPr="00D74CA2" w:rsidRDefault="00923DF6" w:rsidP="00216B3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74CA2">
              <w:rPr>
                <w:rFonts w:ascii="細明體" w:eastAsia="細明體" w:hAnsi="細明體" w:hint="eastAsia"/>
                <w:lang w:eastAsia="zh-TW"/>
              </w:rPr>
              <w:t>值</w:t>
            </w:r>
          </w:p>
        </w:tc>
      </w:tr>
      <w:tr w:rsidR="00923DF6" w:rsidRPr="00D74CA2" w:rsidTr="00216B37">
        <w:tc>
          <w:tcPr>
            <w:tcW w:w="1951" w:type="dxa"/>
            <w:shd w:val="clear" w:color="auto" w:fill="auto"/>
          </w:tcPr>
          <w:p w:rsidR="00923DF6" w:rsidRPr="00D74CA2" w:rsidRDefault="00923DF6" w:rsidP="00923DF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74CA2">
              <w:rPr>
                <w:rFonts w:ascii="Arial" w:eastAsia="標楷體" w:hAnsi="Arial" w:cs="Arial" w:hint="eastAsia"/>
              </w:rPr>
              <w:t>案件狀態</w:t>
            </w:r>
          </w:p>
        </w:tc>
        <w:tc>
          <w:tcPr>
            <w:tcW w:w="2268" w:type="dxa"/>
            <w:shd w:val="clear" w:color="auto" w:fill="auto"/>
          </w:tcPr>
          <w:p w:rsidR="00923DF6" w:rsidRPr="00D74CA2" w:rsidRDefault="00923DF6" w:rsidP="00216B3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74CA2">
              <w:rPr>
                <w:rFonts w:ascii="Arial" w:eastAsia="標楷體" w:hAnsi="Arial" w:cs="Arial" w:hint="eastAsia"/>
                <w:lang w:eastAsia="zh-TW"/>
              </w:rPr>
              <w:t>該列的</w:t>
            </w:r>
            <w:r w:rsidRPr="00D74CA2">
              <w:rPr>
                <w:rFonts w:ascii="Arial" w:eastAsia="標楷體" w:hAnsi="Arial" w:cs="Arial" w:hint="eastAsia"/>
              </w:rPr>
              <w:t>後續追蹤</w:t>
            </w:r>
            <w:r w:rsidRPr="00D74CA2">
              <w:rPr>
                <w:rFonts w:ascii="Arial" w:eastAsia="標楷體" w:hAnsi="Arial" w:cs="Arial" w:hint="eastAsia"/>
                <w:lang w:eastAsia="zh-TW"/>
              </w:rPr>
              <w:t>的值</w:t>
            </w:r>
          </w:p>
        </w:tc>
      </w:tr>
      <w:tr w:rsidR="00923DF6" w:rsidRPr="00D74CA2" w:rsidTr="00216B37">
        <w:tc>
          <w:tcPr>
            <w:tcW w:w="1951" w:type="dxa"/>
            <w:shd w:val="clear" w:color="auto" w:fill="auto"/>
          </w:tcPr>
          <w:p w:rsidR="00923DF6" w:rsidRPr="00D74CA2" w:rsidRDefault="00923DF6" w:rsidP="00216B3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74CA2">
              <w:rPr>
                <w:rFonts w:ascii="細明體" w:eastAsia="細明體" w:hAnsi="細明體" w:hint="eastAsia"/>
                <w:lang w:eastAsia="zh-TW"/>
              </w:rPr>
              <w:t>最近異動人員</w:t>
            </w:r>
          </w:p>
        </w:tc>
        <w:tc>
          <w:tcPr>
            <w:tcW w:w="2268" w:type="dxa"/>
            <w:shd w:val="clear" w:color="auto" w:fill="auto"/>
          </w:tcPr>
          <w:p w:rsidR="00923DF6" w:rsidRPr="00D74CA2" w:rsidRDefault="00923DF6" w:rsidP="00216B3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74CA2">
              <w:rPr>
                <w:rFonts w:ascii="細明體" w:eastAsia="細明體" w:hAnsi="細明體" w:hint="eastAsia"/>
                <w:lang w:eastAsia="zh-TW"/>
              </w:rPr>
              <w:t>登入者</w:t>
            </w:r>
          </w:p>
        </w:tc>
      </w:tr>
      <w:tr w:rsidR="00923DF6" w:rsidRPr="00D74CA2" w:rsidTr="00216B37">
        <w:tc>
          <w:tcPr>
            <w:tcW w:w="1951" w:type="dxa"/>
            <w:shd w:val="clear" w:color="auto" w:fill="auto"/>
          </w:tcPr>
          <w:p w:rsidR="00923DF6" w:rsidRPr="00D74CA2" w:rsidRDefault="00923DF6" w:rsidP="00216B3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74CA2">
              <w:rPr>
                <w:rFonts w:ascii="細明體" w:eastAsia="細明體" w:hAnsi="細明體" w:hint="eastAsia"/>
                <w:lang w:eastAsia="zh-TW"/>
              </w:rPr>
              <w:t>最近異動時間</w:t>
            </w:r>
          </w:p>
        </w:tc>
        <w:tc>
          <w:tcPr>
            <w:tcW w:w="2268" w:type="dxa"/>
            <w:shd w:val="clear" w:color="auto" w:fill="auto"/>
          </w:tcPr>
          <w:p w:rsidR="00923DF6" w:rsidRPr="00D74CA2" w:rsidRDefault="00923DF6" w:rsidP="00216B3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D74CA2">
              <w:rPr>
                <w:rFonts w:ascii="細明體" w:eastAsia="細明體" w:hAnsi="細明體" w:hint="eastAsia"/>
                <w:lang w:eastAsia="zh-TW"/>
              </w:rPr>
              <w:t>當時時間</w:t>
            </w:r>
          </w:p>
        </w:tc>
      </w:tr>
    </w:tbl>
    <w:p w:rsidR="00923DF6" w:rsidRPr="00D74CA2" w:rsidRDefault="00923DF6" w:rsidP="00923DF6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lang w:eastAsia="zh-TW"/>
        </w:rPr>
      </w:pPr>
    </w:p>
    <w:sectPr w:rsidR="00923DF6" w:rsidRPr="00D74CA2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E3D" w:rsidRDefault="00DE2E3D">
      <w:r>
        <w:separator/>
      </w:r>
    </w:p>
  </w:endnote>
  <w:endnote w:type="continuationSeparator" w:id="0">
    <w:p w:rsidR="00DE2E3D" w:rsidRDefault="00DE2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A1D83">
      <w:rPr>
        <w:rStyle w:val="a6"/>
        <w:noProof/>
      </w:rPr>
      <w:t>2</w: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E3D" w:rsidRDefault="00DE2E3D">
      <w:r>
        <w:separator/>
      </w:r>
    </w:p>
  </w:footnote>
  <w:footnote w:type="continuationSeparator" w:id="0">
    <w:p w:rsidR="00DE2E3D" w:rsidRDefault="00DE2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075"/>
    <w:multiLevelType w:val="hybridMultilevel"/>
    <w:tmpl w:val="83BC4AB4"/>
    <w:lvl w:ilvl="0" w:tplc="462C7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7A02FA8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95630D2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9FF491A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8"/>
  </w:num>
  <w:num w:numId="5">
    <w:abstractNumId w:val="11"/>
  </w:num>
  <w:num w:numId="6">
    <w:abstractNumId w:val="13"/>
  </w:num>
  <w:num w:numId="7">
    <w:abstractNumId w:val="20"/>
  </w:num>
  <w:num w:numId="8">
    <w:abstractNumId w:val="21"/>
  </w:num>
  <w:num w:numId="9">
    <w:abstractNumId w:val="3"/>
  </w:num>
  <w:num w:numId="10">
    <w:abstractNumId w:val="12"/>
  </w:num>
  <w:num w:numId="11">
    <w:abstractNumId w:val="6"/>
  </w:num>
  <w:num w:numId="12">
    <w:abstractNumId w:val="10"/>
  </w:num>
  <w:num w:numId="13">
    <w:abstractNumId w:val="16"/>
  </w:num>
  <w:num w:numId="14">
    <w:abstractNumId w:val="17"/>
  </w:num>
  <w:num w:numId="15">
    <w:abstractNumId w:val="8"/>
  </w:num>
  <w:num w:numId="16">
    <w:abstractNumId w:val="15"/>
  </w:num>
  <w:num w:numId="17">
    <w:abstractNumId w:val="19"/>
  </w:num>
  <w:num w:numId="18">
    <w:abstractNumId w:val="1"/>
  </w:num>
  <w:num w:numId="19">
    <w:abstractNumId w:val="0"/>
  </w:num>
  <w:num w:numId="20">
    <w:abstractNumId w:val="4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5A3E"/>
    <w:rsid w:val="000263EC"/>
    <w:rsid w:val="00034D4B"/>
    <w:rsid w:val="000527EC"/>
    <w:rsid w:val="00056C6D"/>
    <w:rsid w:val="00057785"/>
    <w:rsid w:val="00062328"/>
    <w:rsid w:val="00073519"/>
    <w:rsid w:val="00076FBA"/>
    <w:rsid w:val="000800FF"/>
    <w:rsid w:val="00086E90"/>
    <w:rsid w:val="000A3AD0"/>
    <w:rsid w:val="000A7C4F"/>
    <w:rsid w:val="000D1099"/>
    <w:rsid w:val="000D2D7F"/>
    <w:rsid w:val="000D3892"/>
    <w:rsid w:val="000E5F19"/>
    <w:rsid w:val="000F1F59"/>
    <w:rsid w:val="000F3BDB"/>
    <w:rsid w:val="00105AEE"/>
    <w:rsid w:val="00121F60"/>
    <w:rsid w:val="001249B7"/>
    <w:rsid w:val="00127011"/>
    <w:rsid w:val="0013181F"/>
    <w:rsid w:val="00145DDA"/>
    <w:rsid w:val="00153631"/>
    <w:rsid w:val="001566BC"/>
    <w:rsid w:val="00156A28"/>
    <w:rsid w:val="0015744E"/>
    <w:rsid w:val="001606A7"/>
    <w:rsid w:val="001631C5"/>
    <w:rsid w:val="001724C1"/>
    <w:rsid w:val="001778A7"/>
    <w:rsid w:val="00183F3D"/>
    <w:rsid w:val="00185767"/>
    <w:rsid w:val="00187B05"/>
    <w:rsid w:val="00190DF8"/>
    <w:rsid w:val="00192005"/>
    <w:rsid w:val="00194232"/>
    <w:rsid w:val="001B2A98"/>
    <w:rsid w:val="001D4B28"/>
    <w:rsid w:val="00205B36"/>
    <w:rsid w:val="00216B37"/>
    <w:rsid w:val="002225FA"/>
    <w:rsid w:val="00231B9F"/>
    <w:rsid w:val="00232ED1"/>
    <w:rsid w:val="00252551"/>
    <w:rsid w:val="0025560D"/>
    <w:rsid w:val="002748FD"/>
    <w:rsid w:val="00287ABA"/>
    <w:rsid w:val="002A3F8C"/>
    <w:rsid w:val="002B0AB6"/>
    <w:rsid w:val="002B381A"/>
    <w:rsid w:val="002C6295"/>
    <w:rsid w:val="002D7525"/>
    <w:rsid w:val="002E1E35"/>
    <w:rsid w:val="002E4B48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3894"/>
    <w:rsid w:val="003646BE"/>
    <w:rsid w:val="00364751"/>
    <w:rsid w:val="003763F5"/>
    <w:rsid w:val="00384977"/>
    <w:rsid w:val="00386C3A"/>
    <w:rsid w:val="00391DF0"/>
    <w:rsid w:val="003945F8"/>
    <w:rsid w:val="0039627C"/>
    <w:rsid w:val="003A4765"/>
    <w:rsid w:val="003B29B3"/>
    <w:rsid w:val="003B4303"/>
    <w:rsid w:val="003B6BF5"/>
    <w:rsid w:val="003B7861"/>
    <w:rsid w:val="003D17CE"/>
    <w:rsid w:val="003D6F23"/>
    <w:rsid w:val="003E3722"/>
    <w:rsid w:val="003E42E3"/>
    <w:rsid w:val="003F377C"/>
    <w:rsid w:val="003F4398"/>
    <w:rsid w:val="003F795D"/>
    <w:rsid w:val="00403547"/>
    <w:rsid w:val="00407D91"/>
    <w:rsid w:val="00413605"/>
    <w:rsid w:val="00417064"/>
    <w:rsid w:val="00417A9E"/>
    <w:rsid w:val="0043482C"/>
    <w:rsid w:val="0044335B"/>
    <w:rsid w:val="00443676"/>
    <w:rsid w:val="00444296"/>
    <w:rsid w:val="00450F8B"/>
    <w:rsid w:val="0045427C"/>
    <w:rsid w:val="004551AB"/>
    <w:rsid w:val="00467856"/>
    <w:rsid w:val="00467DFD"/>
    <w:rsid w:val="0047022C"/>
    <w:rsid w:val="00483F12"/>
    <w:rsid w:val="004911D8"/>
    <w:rsid w:val="00491A19"/>
    <w:rsid w:val="00494BCA"/>
    <w:rsid w:val="004A328F"/>
    <w:rsid w:val="004A6205"/>
    <w:rsid w:val="004B08CA"/>
    <w:rsid w:val="004B6D91"/>
    <w:rsid w:val="004C210C"/>
    <w:rsid w:val="004C2FEB"/>
    <w:rsid w:val="004C5056"/>
    <w:rsid w:val="004D03CC"/>
    <w:rsid w:val="004D0E40"/>
    <w:rsid w:val="004E1C3B"/>
    <w:rsid w:val="004E7E77"/>
    <w:rsid w:val="004F1952"/>
    <w:rsid w:val="004F6BE7"/>
    <w:rsid w:val="00511135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C0327"/>
    <w:rsid w:val="005C7094"/>
    <w:rsid w:val="005D48B3"/>
    <w:rsid w:val="005D49B5"/>
    <w:rsid w:val="005D4CF1"/>
    <w:rsid w:val="005E15F2"/>
    <w:rsid w:val="005E7C47"/>
    <w:rsid w:val="005F1372"/>
    <w:rsid w:val="005F208D"/>
    <w:rsid w:val="005F5C21"/>
    <w:rsid w:val="005F6979"/>
    <w:rsid w:val="00603130"/>
    <w:rsid w:val="00624DD8"/>
    <w:rsid w:val="006370B1"/>
    <w:rsid w:val="00640B0C"/>
    <w:rsid w:val="00665BDA"/>
    <w:rsid w:val="00674A0A"/>
    <w:rsid w:val="00675115"/>
    <w:rsid w:val="00676AFF"/>
    <w:rsid w:val="006856F7"/>
    <w:rsid w:val="00693F43"/>
    <w:rsid w:val="006A265F"/>
    <w:rsid w:val="006A26A9"/>
    <w:rsid w:val="006A47E3"/>
    <w:rsid w:val="006B432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E73DB"/>
    <w:rsid w:val="006F014D"/>
    <w:rsid w:val="006F6D81"/>
    <w:rsid w:val="006F6DA1"/>
    <w:rsid w:val="0070062C"/>
    <w:rsid w:val="00700BE1"/>
    <w:rsid w:val="00710725"/>
    <w:rsid w:val="00711B54"/>
    <w:rsid w:val="0071684B"/>
    <w:rsid w:val="00716C34"/>
    <w:rsid w:val="00717C6B"/>
    <w:rsid w:val="00722A11"/>
    <w:rsid w:val="007235C7"/>
    <w:rsid w:val="00731DED"/>
    <w:rsid w:val="00733C75"/>
    <w:rsid w:val="00744CAE"/>
    <w:rsid w:val="0075297D"/>
    <w:rsid w:val="00756572"/>
    <w:rsid w:val="00765834"/>
    <w:rsid w:val="00766299"/>
    <w:rsid w:val="00767F67"/>
    <w:rsid w:val="007736DA"/>
    <w:rsid w:val="007817A0"/>
    <w:rsid w:val="00790F0E"/>
    <w:rsid w:val="0079246B"/>
    <w:rsid w:val="007931C1"/>
    <w:rsid w:val="007A1D83"/>
    <w:rsid w:val="007A490A"/>
    <w:rsid w:val="007A7F36"/>
    <w:rsid w:val="007B4376"/>
    <w:rsid w:val="007B6D0C"/>
    <w:rsid w:val="007B75AF"/>
    <w:rsid w:val="007C1F49"/>
    <w:rsid w:val="007C3BBA"/>
    <w:rsid w:val="007D207E"/>
    <w:rsid w:val="007E435B"/>
    <w:rsid w:val="007F1037"/>
    <w:rsid w:val="007F4BA8"/>
    <w:rsid w:val="007F6B24"/>
    <w:rsid w:val="007F7D33"/>
    <w:rsid w:val="00800DA8"/>
    <w:rsid w:val="0082038E"/>
    <w:rsid w:val="008266BB"/>
    <w:rsid w:val="00835FC8"/>
    <w:rsid w:val="008473CA"/>
    <w:rsid w:val="008503E7"/>
    <w:rsid w:val="00854C34"/>
    <w:rsid w:val="0085685F"/>
    <w:rsid w:val="00860125"/>
    <w:rsid w:val="008747CD"/>
    <w:rsid w:val="008749B9"/>
    <w:rsid w:val="00875CDA"/>
    <w:rsid w:val="00892512"/>
    <w:rsid w:val="00893CF0"/>
    <w:rsid w:val="008A5D36"/>
    <w:rsid w:val="008A5E45"/>
    <w:rsid w:val="008A7E85"/>
    <w:rsid w:val="008B004A"/>
    <w:rsid w:val="008B1784"/>
    <w:rsid w:val="008B5188"/>
    <w:rsid w:val="008C0E51"/>
    <w:rsid w:val="008C3A84"/>
    <w:rsid w:val="008C3D93"/>
    <w:rsid w:val="008D0E85"/>
    <w:rsid w:val="008D58A6"/>
    <w:rsid w:val="008E119A"/>
    <w:rsid w:val="008E484E"/>
    <w:rsid w:val="008F0A6C"/>
    <w:rsid w:val="008F6D0F"/>
    <w:rsid w:val="008F7E02"/>
    <w:rsid w:val="00901E53"/>
    <w:rsid w:val="00914A39"/>
    <w:rsid w:val="00915FC9"/>
    <w:rsid w:val="00923DF6"/>
    <w:rsid w:val="00926ECC"/>
    <w:rsid w:val="009337AD"/>
    <w:rsid w:val="0093753C"/>
    <w:rsid w:val="0095275D"/>
    <w:rsid w:val="009617E5"/>
    <w:rsid w:val="00961BBE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A7F80"/>
    <w:rsid w:val="009B23D8"/>
    <w:rsid w:val="009B56A8"/>
    <w:rsid w:val="009B7060"/>
    <w:rsid w:val="009C012E"/>
    <w:rsid w:val="009D0511"/>
    <w:rsid w:val="009D1DB3"/>
    <w:rsid w:val="009E111D"/>
    <w:rsid w:val="009E15B4"/>
    <w:rsid w:val="009F0D8C"/>
    <w:rsid w:val="00A07D6F"/>
    <w:rsid w:val="00A22607"/>
    <w:rsid w:val="00A24376"/>
    <w:rsid w:val="00A30D85"/>
    <w:rsid w:val="00A5048B"/>
    <w:rsid w:val="00A515C3"/>
    <w:rsid w:val="00A545EB"/>
    <w:rsid w:val="00A56CC1"/>
    <w:rsid w:val="00A61DDB"/>
    <w:rsid w:val="00A645B7"/>
    <w:rsid w:val="00A72ABE"/>
    <w:rsid w:val="00A8390F"/>
    <w:rsid w:val="00A861AF"/>
    <w:rsid w:val="00AA6071"/>
    <w:rsid w:val="00AB160E"/>
    <w:rsid w:val="00AB2EAC"/>
    <w:rsid w:val="00AB4658"/>
    <w:rsid w:val="00AC09F8"/>
    <w:rsid w:val="00AE58EC"/>
    <w:rsid w:val="00AE6528"/>
    <w:rsid w:val="00AE77E3"/>
    <w:rsid w:val="00AF5EEE"/>
    <w:rsid w:val="00B07D87"/>
    <w:rsid w:val="00B10952"/>
    <w:rsid w:val="00B14B75"/>
    <w:rsid w:val="00B20050"/>
    <w:rsid w:val="00B26C61"/>
    <w:rsid w:val="00B30386"/>
    <w:rsid w:val="00B524BA"/>
    <w:rsid w:val="00B53ACB"/>
    <w:rsid w:val="00B624AF"/>
    <w:rsid w:val="00B6580A"/>
    <w:rsid w:val="00B66886"/>
    <w:rsid w:val="00B7097A"/>
    <w:rsid w:val="00B902AB"/>
    <w:rsid w:val="00B91B7E"/>
    <w:rsid w:val="00B930E5"/>
    <w:rsid w:val="00BA3CFE"/>
    <w:rsid w:val="00BA5F33"/>
    <w:rsid w:val="00BB0D40"/>
    <w:rsid w:val="00BC2E60"/>
    <w:rsid w:val="00BC4814"/>
    <w:rsid w:val="00BD6740"/>
    <w:rsid w:val="00BF0784"/>
    <w:rsid w:val="00BF13EC"/>
    <w:rsid w:val="00BF4E82"/>
    <w:rsid w:val="00BF5708"/>
    <w:rsid w:val="00BF76B1"/>
    <w:rsid w:val="00C007BB"/>
    <w:rsid w:val="00C0495D"/>
    <w:rsid w:val="00C13465"/>
    <w:rsid w:val="00C14835"/>
    <w:rsid w:val="00C22893"/>
    <w:rsid w:val="00C24F6D"/>
    <w:rsid w:val="00C2535A"/>
    <w:rsid w:val="00C402B0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911BD"/>
    <w:rsid w:val="00C94F7E"/>
    <w:rsid w:val="00CB1327"/>
    <w:rsid w:val="00CC3D25"/>
    <w:rsid w:val="00CC44DF"/>
    <w:rsid w:val="00CC763B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6BD"/>
    <w:rsid w:val="00D14AED"/>
    <w:rsid w:val="00D14C11"/>
    <w:rsid w:val="00D2607D"/>
    <w:rsid w:val="00D26EF1"/>
    <w:rsid w:val="00D318B2"/>
    <w:rsid w:val="00D368EA"/>
    <w:rsid w:val="00D4275B"/>
    <w:rsid w:val="00D4697A"/>
    <w:rsid w:val="00D502D0"/>
    <w:rsid w:val="00D6795E"/>
    <w:rsid w:val="00D74CA2"/>
    <w:rsid w:val="00D76291"/>
    <w:rsid w:val="00D8139A"/>
    <w:rsid w:val="00D96054"/>
    <w:rsid w:val="00DA08CC"/>
    <w:rsid w:val="00DB118B"/>
    <w:rsid w:val="00DB293B"/>
    <w:rsid w:val="00DC543F"/>
    <w:rsid w:val="00DD10F3"/>
    <w:rsid w:val="00DE2E3D"/>
    <w:rsid w:val="00DF3C28"/>
    <w:rsid w:val="00E0137F"/>
    <w:rsid w:val="00E02CA8"/>
    <w:rsid w:val="00E10BB5"/>
    <w:rsid w:val="00E12758"/>
    <w:rsid w:val="00E23699"/>
    <w:rsid w:val="00E27349"/>
    <w:rsid w:val="00E43C0A"/>
    <w:rsid w:val="00E50002"/>
    <w:rsid w:val="00E52CF8"/>
    <w:rsid w:val="00E5462A"/>
    <w:rsid w:val="00E83D87"/>
    <w:rsid w:val="00E85B86"/>
    <w:rsid w:val="00E9066F"/>
    <w:rsid w:val="00E931B4"/>
    <w:rsid w:val="00E9528F"/>
    <w:rsid w:val="00EA0043"/>
    <w:rsid w:val="00EA2249"/>
    <w:rsid w:val="00EA53FE"/>
    <w:rsid w:val="00EA5809"/>
    <w:rsid w:val="00EA77EC"/>
    <w:rsid w:val="00EC5BAC"/>
    <w:rsid w:val="00ED1C2A"/>
    <w:rsid w:val="00ED4F53"/>
    <w:rsid w:val="00EE4829"/>
    <w:rsid w:val="00EE7B0F"/>
    <w:rsid w:val="00EF21B1"/>
    <w:rsid w:val="00EF28DB"/>
    <w:rsid w:val="00EF4338"/>
    <w:rsid w:val="00F01135"/>
    <w:rsid w:val="00F104CC"/>
    <w:rsid w:val="00F30E6A"/>
    <w:rsid w:val="00F411B7"/>
    <w:rsid w:val="00F77933"/>
    <w:rsid w:val="00F81ED3"/>
    <w:rsid w:val="00F84058"/>
    <w:rsid w:val="00F8409B"/>
    <w:rsid w:val="00F85674"/>
    <w:rsid w:val="00F936AA"/>
    <w:rsid w:val="00F9554A"/>
    <w:rsid w:val="00FA3135"/>
    <w:rsid w:val="00FA5129"/>
    <w:rsid w:val="00FA724A"/>
    <w:rsid w:val="00FB5C36"/>
    <w:rsid w:val="00FB63A7"/>
    <w:rsid w:val="00FC1BFF"/>
    <w:rsid w:val="00FD0B63"/>
    <w:rsid w:val="00FD2A3F"/>
    <w:rsid w:val="00FD35AB"/>
    <w:rsid w:val="00FD53F0"/>
    <w:rsid w:val="00FE0322"/>
    <w:rsid w:val="00FE0F2D"/>
    <w:rsid w:val="00FE0F74"/>
    <w:rsid w:val="00FE72DB"/>
    <w:rsid w:val="00FE763F"/>
    <w:rsid w:val="00FF1D59"/>
    <w:rsid w:val="00FF329F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2"/>
        <o:r id="V:Rule2" type="connector" idref="#_x0000_s1044"/>
      </o:rules>
    </o:shapelayout>
  </w:shapeDefaults>
  <w:decimalSymbol w:val="."/>
  <w:listSeparator w:val=","/>
  <w15:chartTrackingRefBased/>
  <w15:docId w15:val="{D9840C21-74DF-4D14-8D19-3E0C1526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rsid w:val="00893CF0"/>
    <w:rPr>
      <w:color w:val="0000FF"/>
      <w:u w:val="single"/>
    </w:rPr>
  </w:style>
  <w:style w:type="paragraph" w:styleId="ac">
    <w:name w:val="Balloon Text"/>
    <w:basedOn w:val="a0"/>
    <w:link w:val="ad"/>
    <w:rsid w:val="00E52CF8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rsid w:val="00E52CF8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FollowedHyperlink"/>
    <w:rsid w:val="00F81ED3"/>
    <w:rPr>
      <w:color w:val="800080"/>
      <w:u w:val="single"/>
    </w:rPr>
  </w:style>
  <w:style w:type="character" w:customStyle="1" w:styleId="style3r1">
    <w:name w:val="style3r1"/>
    <w:rsid w:val="00B624AF"/>
    <w:rPr>
      <w:rFonts w:ascii="Arial" w:hAnsi="Arial" w:cs="Arial" w:hint="default"/>
      <w:color w:val="FF0000"/>
      <w:sz w:val="20"/>
      <w:szCs w:val="20"/>
    </w:rPr>
  </w:style>
  <w:style w:type="character" w:customStyle="1" w:styleId="af">
    <w:name w:val="清單段落 字元"/>
    <w:link w:val="af0"/>
    <w:uiPriority w:val="34"/>
    <w:locked/>
    <w:rsid w:val="00700BE1"/>
    <w:rPr>
      <w:kern w:val="2"/>
      <w:sz w:val="24"/>
      <w:szCs w:val="24"/>
    </w:rPr>
  </w:style>
  <w:style w:type="paragraph" w:styleId="af0">
    <w:name w:val="List Paragraph"/>
    <w:basedOn w:val="a0"/>
    <w:link w:val="af"/>
    <w:uiPriority w:val="34"/>
    <w:qFormat/>
    <w:rsid w:val="00700BE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79D49-A332-4D42-80DC-ECE6F804C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2246</Characters>
  <Application>Microsoft Office Word</Application>
  <DocSecurity>0</DocSecurity>
  <Lines>18</Lines>
  <Paragraphs>5</Paragraphs>
  <ScaleCrop>false</ScaleCrop>
  <Company>CMT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