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986BCD" w:rsidTr="00BD5672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BD5672">
        <w:tc>
          <w:tcPr>
            <w:tcW w:w="1416" w:type="dxa"/>
          </w:tcPr>
          <w:p w:rsidR="00BD5672" w:rsidRPr="00986BCD" w:rsidRDefault="001723E3" w:rsidP="006041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5/10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/1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986BCD" w:rsidRDefault="001723E3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BD5672" w:rsidRPr="00986BCD" w:rsidRDefault="00FE3760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150612000317</w:t>
            </w:r>
          </w:p>
        </w:tc>
      </w:tr>
      <w:tr w:rsidR="00703274" w:rsidRPr="00986BCD" w:rsidTr="00BD5672">
        <w:trPr>
          <w:ins w:id="2" w:author="劉文明" w:date="2016-09-08T15:28:00Z"/>
        </w:trPr>
        <w:tc>
          <w:tcPr>
            <w:tcW w:w="1416" w:type="dxa"/>
          </w:tcPr>
          <w:p w:rsidR="00703274" w:rsidRPr="00986BCD" w:rsidRDefault="00703274" w:rsidP="00703274">
            <w:pPr>
              <w:spacing w:line="240" w:lineRule="atLeast"/>
              <w:jc w:val="center"/>
              <w:rPr>
                <w:ins w:id="3" w:author="劉文明" w:date="2016-09-08T15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劉文明" w:date="2016-09-08T15:28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2016/9/8</w:t>
              </w:r>
            </w:ins>
          </w:p>
        </w:tc>
        <w:tc>
          <w:tcPr>
            <w:tcW w:w="1010" w:type="dxa"/>
          </w:tcPr>
          <w:p w:rsidR="00703274" w:rsidRPr="00986BCD" w:rsidRDefault="00703274" w:rsidP="00703274">
            <w:pPr>
              <w:spacing w:line="240" w:lineRule="atLeast"/>
              <w:jc w:val="center"/>
              <w:rPr>
                <w:ins w:id="5" w:author="劉文明" w:date="2016-09-08T15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劉文明" w:date="2016-09-08T15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703274" w:rsidRPr="00986BCD" w:rsidRDefault="00703274" w:rsidP="00703274">
            <w:pPr>
              <w:spacing w:line="240" w:lineRule="atLeast"/>
              <w:rPr>
                <w:ins w:id="7" w:author="劉文明" w:date="2016-09-08T15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劉文明" w:date="2016-09-08T15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MODIFY:增加理賠保險給付中文名稱為分群條件</w:t>
              </w:r>
            </w:ins>
          </w:p>
        </w:tc>
        <w:tc>
          <w:tcPr>
            <w:tcW w:w="1566" w:type="dxa"/>
          </w:tcPr>
          <w:p w:rsidR="00703274" w:rsidRPr="00986BCD" w:rsidRDefault="00703274" w:rsidP="00703274">
            <w:pPr>
              <w:pStyle w:val="Tabletext"/>
              <w:rPr>
                <w:ins w:id="9" w:author="劉文明" w:date="2016-09-08T15:28:00Z"/>
                <w:rFonts w:ascii="細明體" w:eastAsia="細明體" w:hAnsi="細明體" w:hint="eastAsia"/>
                <w:lang w:eastAsia="zh-TW"/>
              </w:rPr>
            </w:pPr>
            <w:ins w:id="10" w:author="劉文明" w:date="2016-09-08T15:28:00Z">
              <w:r w:rsidRPr="00986BCD">
                <w:rPr>
                  <w:rFonts w:ascii="細明體" w:eastAsia="細明體" w:hAnsi="細明體" w:hint="eastAsia"/>
                  <w:lang w:eastAsia="zh-TW"/>
                </w:rPr>
                <w:t>劉文明</w:t>
              </w:r>
            </w:ins>
          </w:p>
        </w:tc>
        <w:tc>
          <w:tcPr>
            <w:tcW w:w="2071" w:type="dxa"/>
          </w:tcPr>
          <w:p w:rsidR="00703274" w:rsidRDefault="00703274" w:rsidP="00703274">
            <w:pPr>
              <w:spacing w:line="240" w:lineRule="atLeast"/>
              <w:rPr>
                <w:ins w:id="11" w:author="劉文明" w:date="2016-09-08T15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劉文明" w:date="2016-09-08T15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150612000317</w:t>
              </w:r>
            </w:ins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986BCD" w:rsidRDefault="008F45AE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8F45A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幸福DTAAB001理賠紀錄檔_醫療區間合併處理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986BCD" w:rsidRDefault="008F45AE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8F45A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AAB4_B491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86BCD" w:rsidRPr="00986BCD" w:rsidRDefault="00797967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合併案_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理賠紀錄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檔轉檔，針對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醫療區間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合併資料處理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986BCD" w:rsidRDefault="008F45AE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7B0CDF" w:rsidRPr="00986BCD" w:rsidRDefault="008F45AE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cs="Courier New"/>
          <w:b/>
          <w:lang w:eastAsia="zh-TW"/>
        </w:rP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18.25pt" o:ole="">
            <v:imagedata r:id="rId8" o:title=""/>
          </v:shape>
          <o:OLEObject Type="Embed" ProgID="Visio.Drawing.11" ShapeID="_x0000_i1025" DrawAspect="Content" ObjectID="_1657345492" r:id="rId9"/>
        </w:object>
      </w: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8F45AE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幸福理賠紀錄檔</w:t>
            </w:r>
            <w:r w:rsidR="0079796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處理來源檔</w:t>
            </w:r>
          </w:p>
        </w:tc>
        <w:tc>
          <w:tcPr>
            <w:tcW w:w="2835" w:type="dxa"/>
          </w:tcPr>
          <w:p w:rsidR="00752001" w:rsidRPr="00986BCD" w:rsidRDefault="008F45AE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SF</w:t>
            </w:r>
            <w:r w:rsidR="00797967">
              <w:rPr>
                <w:rFonts w:ascii="細明體" w:eastAsia="細明體" w:hAnsi="細明體" w:hint="eastAsia"/>
                <w:sz w:val="20"/>
                <w:szCs w:val="20"/>
              </w:rPr>
              <w:t>_DTAB0010_ORIGNAL.TXT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8F45AE" w:rsidP="008F45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幸福理賠紀錄檔</w:t>
            </w:r>
          </w:p>
        </w:tc>
        <w:tc>
          <w:tcPr>
            <w:tcW w:w="2835" w:type="dxa"/>
          </w:tcPr>
          <w:p w:rsidR="00752001" w:rsidRPr="00986BCD" w:rsidRDefault="008F45AE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SF</w:t>
            </w:r>
            <w:r w:rsidR="00797967">
              <w:rPr>
                <w:rFonts w:ascii="細明體" w:eastAsia="細明體" w:hAnsi="細明體" w:hint="eastAsia"/>
                <w:sz w:val="20"/>
                <w:szCs w:val="20"/>
              </w:rPr>
              <w:t>_DTAB0010.TXT</w:t>
            </w:r>
          </w:p>
        </w:tc>
        <w:tc>
          <w:tcPr>
            <w:tcW w:w="799" w:type="dxa"/>
          </w:tcPr>
          <w:p w:rsidR="00752001" w:rsidRPr="00986BCD" w:rsidRDefault="00797967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797967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3</w:t>
            </w:r>
            <w:r w:rsidR="00563557"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63557" w:rsidRPr="00986BCD" w:rsidRDefault="00563557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563557" w:rsidRPr="00986BCD" w:rsidRDefault="0056355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8F45AE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F45AE">
              <w:rPr>
                <w:rFonts w:ascii="細明體" w:eastAsia="細明體" w:hAnsi="細明體"/>
                <w:sz w:val="20"/>
                <w:szCs w:val="20"/>
              </w:rPr>
              <w:t>JASGWAA01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8F45A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B4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3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295717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3"/>
    <w:p w:rsidR="00961F9B" w:rsidRPr="00986BCD" w:rsidRDefault="00295717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986BCD" w:rsidRDefault="00961F9B" w:rsidP="002724D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986BCD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961F9B" w:rsidRPr="00986BCD" w:rsidRDefault="005E1EC6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961F9B" w:rsidRPr="00986BCD" w:rsidRDefault="006317E4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處理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CA4EC4" w:rsidRPr="00986BCD" w:rsidRDefault="001200CB" w:rsidP="001C123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錯誤件數</w:t>
      </w:r>
      <w:r w:rsidR="00CA4EC4" w:rsidRPr="00986BCD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Default="00961F9B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B66DE" w:rsidRPr="00986BCD" w:rsidRDefault="00797967" w:rsidP="00797967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無傳入參數</w:t>
      </w:r>
    </w:p>
    <w:p w:rsidR="006B09D6" w:rsidRPr="00986BCD" w:rsidRDefault="00797967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</w:t>
      </w:r>
      <w:r w:rsidR="008F45AE">
        <w:rPr>
          <w:rFonts w:ascii="細明體" w:eastAsia="細明體" w:hAnsi="細明體" w:hint="eastAsia"/>
          <w:bCs/>
          <w:kern w:val="2"/>
          <w:lang w:eastAsia="zh-TW"/>
        </w:rPr>
        <w:t>SF</w:t>
      </w:r>
      <w:r>
        <w:rPr>
          <w:rFonts w:ascii="細明體" w:eastAsia="細明體" w:hAnsi="細明體" w:hint="eastAsia"/>
          <w:bCs/>
          <w:kern w:val="2"/>
          <w:lang w:eastAsia="zh-TW"/>
        </w:rPr>
        <w:t>_DTAB0010_ORIGNAL.TXT這個檔案；若查無檔案，顯示查無檔案的錯誤訊息。</w:t>
      </w:r>
    </w:p>
    <w:p w:rsidR="00797967" w:rsidRPr="00635C2E" w:rsidRDefault="008F45AE" w:rsidP="00635C2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SF</w:t>
      </w:r>
      <w:r w:rsidR="00797967">
        <w:rPr>
          <w:rFonts w:ascii="細明體" w:eastAsia="細明體" w:hAnsi="細明體" w:hint="eastAsia"/>
          <w:bCs/>
          <w:kern w:val="2"/>
          <w:lang w:eastAsia="zh-TW"/>
        </w:rPr>
        <w:t>_DTAB0010_ORIGNAL.TXT的格式依序如下(依逗點分隔)</w:t>
      </w:r>
      <w:bookmarkStart w:id="14" w:name="BACK_A"/>
      <w:bookmarkEnd w:id="14"/>
      <w:r w:rsidR="00797967">
        <w:rPr>
          <w:rFonts w:ascii="細明體" w:eastAsia="細明體" w:hAnsi="細明體"/>
          <w:bCs/>
          <w:kern w:val="2"/>
          <w:lang w:eastAsia="zh-TW"/>
        </w:rPr>
        <w:fldChar w:fldCharType="begin"/>
      </w:r>
      <w:r w:rsidR="00797967">
        <w:rPr>
          <w:rFonts w:ascii="細明體" w:eastAsia="細明體" w:hAnsi="細明體"/>
          <w:bCs/>
          <w:kern w:val="2"/>
          <w:lang w:eastAsia="zh-TW"/>
        </w:rPr>
        <w:instrText xml:space="preserve"> HYPERLINK  \l "A" </w:instrText>
      </w:r>
      <w:r w:rsidR="00797967">
        <w:rPr>
          <w:rFonts w:ascii="細明體" w:eastAsia="細明體" w:hAnsi="細明體"/>
          <w:bCs/>
          <w:kern w:val="2"/>
          <w:lang w:eastAsia="zh-TW"/>
        </w:rPr>
      </w:r>
      <w:r w:rsidR="00797967">
        <w:rPr>
          <w:rFonts w:ascii="細明體" w:eastAsia="細明體" w:hAnsi="細明體"/>
          <w:bCs/>
          <w:kern w:val="2"/>
          <w:lang w:eastAsia="zh-TW"/>
        </w:rPr>
        <w:fldChar w:fldCharType="separate"/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FOR</w:t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M</w:t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A</w:t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T</w:t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(A)</w:t>
      </w:r>
      <w:r w:rsidR="00797967">
        <w:rPr>
          <w:rFonts w:ascii="細明體" w:eastAsia="細明體" w:hAnsi="細明體"/>
          <w:bCs/>
          <w:kern w:val="2"/>
          <w:lang w:eastAsia="zh-TW"/>
        </w:rPr>
        <w:fldChar w:fldCharType="end"/>
      </w:r>
      <w:r w:rsidR="00797967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797967" w:rsidRPr="00797967" w:rsidRDefault="00797967" w:rsidP="00797967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依序逐筆處理：</w:t>
      </w:r>
    </w:p>
    <w:p w:rsidR="00797967" w:rsidRDefault="00797967" w:rsidP="00635C2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分群判斷：相同</w:t>
      </w:r>
      <w:r w:rsidR="00635C2E" w:rsidRPr="00635C2E">
        <w:rPr>
          <w:rFonts w:ascii="細明體" w:eastAsia="細明體" w:hAnsi="細明體" w:hint="eastAsia"/>
          <w:bCs/>
          <w:kern w:val="2"/>
          <w:lang w:eastAsia="zh-TW"/>
        </w:rPr>
        <w:t>受理編號、保單號碼、險別、理賠保險金代號、事故者_ID</w:t>
      </w:r>
      <w:ins w:id="15" w:author="劉文明" w:date="2016-09-08T15:28:00Z">
        <w:r w:rsidR="00703274">
          <w:rPr>
            <w:rFonts w:ascii="細明體" w:eastAsia="細明體" w:hAnsi="細明體" w:hint="eastAsia"/>
            <w:bCs/>
            <w:kern w:val="2"/>
            <w:lang w:eastAsia="zh-TW"/>
          </w:rPr>
          <w:t>、</w:t>
        </w:r>
        <w:r w:rsidR="00703274" w:rsidRPr="00635C2E">
          <w:rPr>
            <w:rFonts w:ascii="細明體" w:eastAsia="細明體" w:hAnsi="細明體" w:hint="eastAsia"/>
            <w:bCs/>
            <w:kern w:val="2"/>
            <w:lang w:eastAsia="zh-TW"/>
          </w:rPr>
          <w:t>理賠保險金代號</w:t>
        </w:r>
        <w:r w:rsidR="00703274">
          <w:rPr>
            <w:rFonts w:ascii="細明體" w:eastAsia="細明體" w:hAnsi="細明體" w:hint="eastAsia"/>
            <w:bCs/>
            <w:kern w:val="2"/>
            <w:lang w:eastAsia="zh-TW"/>
          </w:rPr>
          <w:t>中文</w:t>
        </w:r>
      </w:ins>
      <w:r>
        <w:rPr>
          <w:rFonts w:ascii="細明體" w:eastAsia="細明體" w:hAnsi="細明體" w:hint="eastAsia"/>
          <w:bCs/>
          <w:kern w:val="2"/>
          <w:lang w:eastAsia="zh-TW"/>
        </w:rPr>
        <w:t>的情況下，</w:t>
      </w:r>
    </w:p>
    <w:p w:rsidR="00797967" w:rsidRDefault="00797967" w:rsidP="00635C2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</w:t>
      </w:r>
      <w:r w:rsidR="00635C2E">
        <w:rPr>
          <w:rFonts w:ascii="細明體" w:eastAsia="細明體" w:hAnsi="細明體" w:hint="eastAsia"/>
          <w:bCs/>
          <w:kern w:val="2"/>
          <w:lang w:eastAsia="zh-TW"/>
        </w:rPr>
        <w:t>住院日期起、迄</w:t>
      </w:r>
      <w:r w:rsidR="00635C2E" w:rsidRPr="00635C2E">
        <w:rPr>
          <w:rFonts w:ascii="細明體" w:eastAsia="細明體" w:hAnsi="細明體" w:hint="eastAsia"/>
          <w:bCs/>
          <w:kern w:val="2"/>
          <w:lang w:eastAsia="zh-TW"/>
        </w:rPr>
        <w:t>以 "_"合併，且用逗號分隔兩個不同日期區間資料的字串(前後用雙引號)</w:t>
      </w:r>
      <w:r>
        <w:rPr>
          <w:rFonts w:ascii="細明體" w:eastAsia="細明體" w:hAnsi="細明體" w:hint="eastAsia"/>
          <w:bCs/>
          <w:kern w:val="2"/>
          <w:lang w:eastAsia="zh-TW"/>
        </w:rPr>
        <w:t>。</w:t>
      </w:r>
      <w:r w:rsidR="00635C2E">
        <w:rPr>
          <w:rFonts w:ascii="細明體" w:eastAsia="細明體" w:hAnsi="細明體" w:hint="eastAsia"/>
          <w:bCs/>
          <w:kern w:val="2"/>
          <w:lang w:eastAsia="zh-TW"/>
        </w:rPr>
        <w:t>存放</w:t>
      </w:r>
      <w:r w:rsidR="00635C2E" w:rsidRPr="00635C2E">
        <w:rPr>
          <w:rFonts w:ascii="細明體" w:eastAsia="細明體" w:hAnsi="細明體"/>
          <w:bCs/>
          <w:kern w:val="2"/>
          <w:lang w:eastAsia="zh-TW"/>
        </w:rPr>
        <w:t>門診天數明細</w:t>
      </w:r>
      <w:r w:rsidR="00635C2E">
        <w:rPr>
          <w:rFonts w:ascii="細明體" w:eastAsia="細明體" w:hAnsi="細明體" w:hint="eastAsia"/>
          <w:bCs/>
          <w:kern w:val="2"/>
          <w:lang w:eastAsia="zh-TW"/>
        </w:rPr>
        <w:t>欄位。</w:t>
      </w:r>
    </w:p>
    <w:p w:rsidR="00797967" w:rsidRPr="00797967" w:rsidRDefault="00635C2E" w:rsidP="00635C2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x:</w:t>
      </w:r>
      <w:r w:rsidRPr="00635C2E">
        <w:t xml:space="preserve"> </w:t>
      </w:r>
      <w:r>
        <w:rPr>
          <w:lang w:eastAsia="zh-TW"/>
        </w:rPr>
        <w:t>“</w:t>
      </w:r>
      <w:r w:rsidRPr="00635C2E">
        <w:rPr>
          <w:rFonts w:ascii="細明體" w:eastAsia="細明體" w:hAnsi="細明體"/>
          <w:kern w:val="2"/>
          <w:lang w:eastAsia="zh-TW"/>
        </w:rPr>
        <w:t>2014-05-03_2014-05-06,2014-05-07_2014-05-09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97967" w:rsidRPr="00D97DA3" w:rsidRDefault="00797967" w:rsidP="00797967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處理完的檔案名稱</w:t>
      </w:r>
      <w:r w:rsidR="008F45AE">
        <w:rPr>
          <w:rFonts w:ascii="細明體" w:eastAsia="細明體" w:hAnsi="細明體" w:hint="eastAsia"/>
          <w:bCs/>
          <w:kern w:val="2"/>
          <w:lang w:eastAsia="zh-TW"/>
        </w:rPr>
        <w:t>SF</w:t>
      </w:r>
      <w:r>
        <w:rPr>
          <w:rFonts w:ascii="細明體" w:eastAsia="細明體" w:hAnsi="細明體" w:hint="eastAsia"/>
          <w:bCs/>
          <w:kern w:val="2"/>
          <w:lang w:eastAsia="zh-TW"/>
        </w:rPr>
        <w:t>_DTAB0010.TXT，格式如</w:t>
      </w:r>
      <w:bookmarkStart w:id="16" w:name="BACK_B"/>
      <w:bookmarkEnd w:id="16"/>
      <w:r>
        <w:rPr>
          <w:rFonts w:ascii="細明體" w:eastAsia="細明體" w:hAnsi="細明體"/>
          <w:bCs/>
          <w:kern w:val="2"/>
          <w:lang w:eastAsia="zh-TW"/>
        </w:rPr>
        <w:fldChar w:fldCharType="begin"/>
      </w:r>
      <w:r w:rsidR="00D97DA3">
        <w:rPr>
          <w:rFonts w:ascii="細明體" w:eastAsia="細明體" w:hAnsi="細明體"/>
          <w:bCs/>
          <w:kern w:val="2"/>
          <w:lang w:eastAsia="zh-TW"/>
        </w:rPr>
        <w:instrText>HYPERLINK  \l "B"</w:instrText>
      </w:r>
      <w:r w:rsidR="00D97DA3">
        <w:rPr>
          <w:rFonts w:ascii="細明體" w:eastAsia="細明體" w:hAnsi="細明體"/>
          <w:bCs/>
          <w:kern w:val="2"/>
          <w:lang w:eastAsia="zh-TW"/>
        </w:rPr>
      </w:r>
      <w:r>
        <w:rPr>
          <w:rFonts w:ascii="細明體" w:eastAsia="細明體" w:hAnsi="細明體"/>
          <w:bCs/>
          <w:kern w:val="2"/>
          <w:lang w:eastAsia="zh-TW"/>
        </w:rPr>
        <w:fldChar w:fldCharType="separate"/>
      </w:r>
      <w:r w:rsidRPr="00352175">
        <w:rPr>
          <w:rStyle w:val="ab"/>
          <w:rFonts w:ascii="細明體" w:eastAsia="細明體" w:hAnsi="細明體" w:hint="eastAsia"/>
          <w:bCs/>
          <w:kern w:val="2"/>
          <w:lang w:eastAsia="zh-TW"/>
        </w:rPr>
        <w:t>FO</w:t>
      </w:r>
      <w:r w:rsidRPr="00352175">
        <w:rPr>
          <w:rStyle w:val="ab"/>
          <w:rFonts w:ascii="細明體" w:eastAsia="細明體" w:hAnsi="細明體" w:hint="eastAsia"/>
          <w:bCs/>
          <w:kern w:val="2"/>
          <w:lang w:eastAsia="zh-TW"/>
        </w:rPr>
        <w:t>R</w:t>
      </w:r>
      <w:r w:rsidRPr="00352175">
        <w:rPr>
          <w:rStyle w:val="ab"/>
          <w:rFonts w:ascii="細明體" w:eastAsia="細明體" w:hAnsi="細明體" w:hint="eastAsia"/>
          <w:bCs/>
          <w:kern w:val="2"/>
          <w:lang w:eastAsia="zh-TW"/>
        </w:rPr>
        <w:t>MAT(B)</w:t>
      </w:r>
      <w:r>
        <w:rPr>
          <w:rFonts w:ascii="細明體" w:eastAsia="細明體" w:hAnsi="細明體"/>
          <w:bCs/>
          <w:kern w:val="2"/>
          <w:lang w:eastAsia="zh-TW"/>
        </w:rPr>
        <w:fldChar w:fldCharType="end"/>
      </w:r>
    </w:p>
    <w:p w:rsidR="00D97DA3" w:rsidRDefault="00D97DA3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p w:rsidR="00D97DA3" w:rsidRDefault="00D97DA3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p w:rsidR="00D97DA3" w:rsidRDefault="00D97DA3" w:rsidP="00D97DA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bookmarkStart w:id="17" w:name="A"/>
      <w:bookmarkEnd w:id="17"/>
      <w:r>
        <w:rPr>
          <w:rFonts w:ascii="細明體" w:eastAsia="細明體" w:hAnsi="細明體" w:hint="eastAsia"/>
          <w:bCs/>
          <w:kern w:val="2"/>
          <w:lang w:eastAsia="zh-TW"/>
        </w:rPr>
        <w:t>FORMAT(A) [</w:t>
      </w:r>
      <w:hyperlink w:anchor="BACK_A" w:history="1"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B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A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C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K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]</w:t>
      </w:r>
    </w:p>
    <w:tbl>
      <w:tblPr>
        <w:tblW w:w="2743" w:type="pct"/>
        <w:jc w:val="center"/>
        <w:tblCellSpacing w:w="7" w:type="dxa"/>
        <w:tblBorders>
          <w:top w:val="outset" w:sz="6" w:space="0" w:color="84C93F"/>
          <w:left w:val="outset" w:sz="6" w:space="0" w:color="84C93F"/>
          <w:bottom w:val="outset" w:sz="6" w:space="0" w:color="84C93F"/>
          <w:right w:val="outset" w:sz="6" w:space="0" w:color="84C93F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6"/>
        <w:gridCol w:w="2521"/>
        <w:gridCol w:w="2734"/>
      </w:tblGrid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欄位名稱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資料名稱</w:t>
            </w:r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APLY_NO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受理編號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SER_NO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序號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POLICY_NO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保單號碼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CLAM_CAT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索賠類別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PROD_ID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險別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CLAM_AMT_CODE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理賠保險金代號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2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OCR_ID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3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事故者</w:t>
              </w:r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_ID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CLAM_AMT_NAME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理賠保險金名稱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CLAM_SER_NO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核賠交易序號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核賠人員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核賠人員姓名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CLAM_DIV_NO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APRV_DATE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覆核日期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APRV_ID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覆核人員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APRV_NAME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覆核人員姓名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APRV_DIV_NO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覆核單位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ACNT_DATE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帳務日期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TRN_SER_NO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交易序號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ACNT_ID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帳務處理人員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ACNT_NAME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帳務處理人員姓名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ACNT_DIV_NO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結帳單位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OCR_DATE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事故日期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PAY_STS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給付狀態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PROD_KIND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主附約別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PAY_PRD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繳費年期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SYS_NO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業務別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SEX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性別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OCR_RESN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疾病代碼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DISB_GRAD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殘廢等級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DISB_DATE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殘疾鑑定日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FACE_AMT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FACE_AMT_UNIT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保額單位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給付天數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TRIL_CALC_AMT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試算金額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給付金額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ROLE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契約角色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WP_RSN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豁免原因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WP_PRD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豁免期間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WP_PREM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豁免內容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EXCL_LIAB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除外責任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RISK_DISC_PAY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削減給付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SPEC_REC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特殊記錄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CHG_RESN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修改原因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CHG_MEMO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修改摘要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MAN_ISRT_IND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人工新增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AGNT_ID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經手人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ID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APLY_DIV_NO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受理單位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APLY_EMP_ID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受理人員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APLY_NAME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受理人員姓名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APLY_DATE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受理日期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IS_UPD_EFT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是否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UPDATE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契約效力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EFT_CODE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契約效力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END_DATE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終止日期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PREV_APLY_NO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預付金受理編號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POL_YEAR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保單年度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PAY_TIMES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主約繳費次數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DTH_KIND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死殘種類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ISSUE_DATE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投保日期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CHSE_BTR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擇優表示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INV_PROD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投資型商品判斷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BEAR_IDX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無記名式附約表示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TRN_ID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送件人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ID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FILE_NO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檔案號碼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MED_APLY_DAY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門診申請天數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MED_PAY_DAY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門診給付天數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HSP_APLY_DAY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住院申請天數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HSP_PAY_DAY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住院給付天數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CURR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幣別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ANTY_KIND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年金給付方式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PAY_FREQ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繳別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SOC_INSU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投保時社保身分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SOC_DAY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社會保險天數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ICD_CODE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疾病代碼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ICD_NAME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疾病代碼名稱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DIAG_KIND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診斷類別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手術代碼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BONE_CODE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骨折代碼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E_STR_DATE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起始日期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E_END_DATE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終止日期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OP_CNCR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癌症手術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OP_GRAD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手術等級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OP_RATIO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手術倍數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手術代碼中文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BONE_NAME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骨折代碼中文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OVERPAY_APLY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溢付受理編號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MAN_UPD_IND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人工修正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OVERPAY_SERNO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溢付序號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RSV_AMT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解約金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EMP_ID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員工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ID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EMP_NAME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員工姓名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HOSP_CODE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醫院代碼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IS_RCPT_ORIG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收據正副本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ORI_CAN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原位癌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BEF_RDM_AMT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保價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_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萬能帳戶金額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AFT_RDM_AMT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保價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_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基金帳戶金額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RDM_INT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保價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_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利息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POLICY_KEY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保單鍵值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DATE_DTL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門診天數明細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EXPT_AMT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例外金額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EXPT_NO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授權碼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SG_PLAN_CODE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SG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險別代號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SG_VERSION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SG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版數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ICD_CODE_NEW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新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ICD CODE </w:t>
              </w:r>
            </w:hyperlink>
          </w:p>
        </w:tc>
      </w:tr>
      <w:tr w:rsidR="002D2CD4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2D2CD4" w:rsidRPr="000E1637" w:rsidRDefault="002D2CD4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2D2CD4" w:rsidRPr="000E1637" w:rsidRDefault="002D2CD4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CLBD_DATE_START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2D2CD4" w:rsidRPr="000E1637" w:rsidRDefault="00635C2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住院起日</w:t>
            </w:r>
          </w:p>
        </w:tc>
      </w:tr>
      <w:tr w:rsidR="00635C2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635C2E" w:rsidRDefault="00635C2E" w:rsidP="008F45AE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635C2E" w:rsidRDefault="00635C2E" w:rsidP="008F45AE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CLBD_DATE_END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635C2E" w:rsidRDefault="00635C2E" w:rsidP="008F45AE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住院迄日</w:t>
            </w:r>
          </w:p>
        </w:tc>
      </w:tr>
    </w:tbl>
    <w:p w:rsidR="008F45AE" w:rsidRDefault="008F45AE" w:rsidP="008F45AE"/>
    <w:p w:rsidR="00D97DA3" w:rsidRDefault="00D97DA3" w:rsidP="008F45A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D97DA3" w:rsidRDefault="00D97DA3" w:rsidP="00D97DA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bookmarkStart w:id="18" w:name="B"/>
      <w:bookmarkEnd w:id="18"/>
      <w:r>
        <w:rPr>
          <w:rFonts w:ascii="細明體" w:eastAsia="細明體" w:hAnsi="細明體" w:hint="eastAsia"/>
          <w:bCs/>
          <w:kern w:val="2"/>
          <w:lang w:eastAsia="zh-TW"/>
        </w:rPr>
        <w:t>FORMAT(B) [</w:t>
      </w:r>
      <w:hyperlink w:anchor="BACK_B" w:history="1"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B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A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C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K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]</w:t>
      </w:r>
    </w:p>
    <w:p w:rsidR="00D97DA3" w:rsidRDefault="00D97DA3" w:rsidP="00D97DA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D97DA3" w:rsidRPr="00986BCD" w:rsidRDefault="00D97DA3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sectPr w:rsidR="00D97DA3" w:rsidRPr="00986BCD" w:rsidSect="00417064">
      <w:footerReference w:type="even" r:id="rId218"/>
      <w:footerReference w:type="default" r:id="rId21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D1" w:rsidRDefault="001C31D1">
      <w:r>
        <w:separator/>
      </w:r>
    </w:p>
  </w:endnote>
  <w:endnote w:type="continuationSeparator" w:id="0">
    <w:p w:rsidR="001C31D1" w:rsidRDefault="001C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97654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D1" w:rsidRDefault="001C31D1">
      <w:r>
        <w:separator/>
      </w:r>
    </w:p>
  </w:footnote>
  <w:footnote w:type="continuationSeparator" w:id="0">
    <w:p w:rsidR="001C31D1" w:rsidRDefault="001C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8"/>
  </w:num>
  <w:num w:numId="5">
    <w:abstractNumId w:val="12"/>
  </w:num>
  <w:num w:numId="6">
    <w:abstractNumId w:val="17"/>
  </w:num>
  <w:num w:numId="7">
    <w:abstractNumId w:val="29"/>
  </w:num>
  <w:num w:numId="8">
    <w:abstractNumId w:val="32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16"/>
  </w:num>
  <w:num w:numId="14">
    <w:abstractNumId w:val="27"/>
  </w:num>
  <w:num w:numId="15">
    <w:abstractNumId w:val="22"/>
  </w:num>
  <w:num w:numId="16">
    <w:abstractNumId w:val="6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7"/>
  </w:num>
  <w:num w:numId="23">
    <w:abstractNumId w:val="8"/>
  </w:num>
  <w:num w:numId="24">
    <w:abstractNumId w:val="26"/>
  </w:num>
  <w:num w:numId="25">
    <w:abstractNumId w:val="24"/>
  </w:num>
  <w:num w:numId="26">
    <w:abstractNumId w:val="19"/>
  </w:num>
  <w:num w:numId="27">
    <w:abstractNumId w:val="15"/>
  </w:num>
  <w:num w:numId="28">
    <w:abstractNumId w:val="5"/>
  </w:num>
  <w:num w:numId="29">
    <w:abstractNumId w:val="33"/>
  </w:num>
  <w:num w:numId="30">
    <w:abstractNumId w:val="31"/>
  </w:num>
  <w:num w:numId="31">
    <w:abstractNumId w:val="34"/>
  </w:num>
  <w:num w:numId="32">
    <w:abstractNumId w:val="10"/>
  </w:num>
  <w:num w:numId="33">
    <w:abstractNumId w:val="30"/>
  </w:num>
  <w:num w:numId="34">
    <w:abstractNumId w:val="2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1027"/>
    <w:rsid w:val="00057785"/>
    <w:rsid w:val="00062328"/>
    <w:rsid w:val="00073519"/>
    <w:rsid w:val="00076FBA"/>
    <w:rsid w:val="000800FF"/>
    <w:rsid w:val="00086E90"/>
    <w:rsid w:val="000A701C"/>
    <w:rsid w:val="000A7C4F"/>
    <w:rsid w:val="000D1099"/>
    <w:rsid w:val="000D2D7F"/>
    <w:rsid w:val="000D3892"/>
    <w:rsid w:val="000E5F19"/>
    <w:rsid w:val="001028CD"/>
    <w:rsid w:val="0010591F"/>
    <w:rsid w:val="001200CB"/>
    <w:rsid w:val="001249B7"/>
    <w:rsid w:val="00127011"/>
    <w:rsid w:val="00156A28"/>
    <w:rsid w:val="0015744E"/>
    <w:rsid w:val="001606A7"/>
    <w:rsid w:val="001723E3"/>
    <w:rsid w:val="001724C1"/>
    <w:rsid w:val="001778A7"/>
    <w:rsid w:val="00184629"/>
    <w:rsid w:val="00185767"/>
    <w:rsid w:val="00187628"/>
    <w:rsid w:val="00187B05"/>
    <w:rsid w:val="00190DF8"/>
    <w:rsid w:val="00194232"/>
    <w:rsid w:val="001A0572"/>
    <w:rsid w:val="001B2A98"/>
    <w:rsid w:val="001C123E"/>
    <w:rsid w:val="001C19C3"/>
    <w:rsid w:val="001C31D1"/>
    <w:rsid w:val="001C6A12"/>
    <w:rsid w:val="001D2511"/>
    <w:rsid w:val="001D25AB"/>
    <w:rsid w:val="00203A36"/>
    <w:rsid w:val="0020512E"/>
    <w:rsid w:val="002203D1"/>
    <w:rsid w:val="00221C69"/>
    <w:rsid w:val="002225FA"/>
    <w:rsid w:val="002253C8"/>
    <w:rsid w:val="00230A53"/>
    <w:rsid w:val="00232ED1"/>
    <w:rsid w:val="00234D7F"/>
    <w:rsid w:val="00266A7F"/>
    <w:rsid w:val="002724DE"/>
    <w:rsid w:val="002827B8"/>
    <w:rsid w:val="00287ABA"/>
    <w:rsid w:val="00295717"/>
    <w:rsid w:val="002B0AB6"/>
    <w:rsid w:val="002B381A"/>
    <w:rsid w:val="002C6295"/>
    <w:rsid w:val="002D2CD4"/>
    <w:rsid w:val="002F3578"/>
    <w:rsid w:val="002F61B6"/>
    <w:rsid w:val="0031642E"/>
    <w:rsid w:val="00323816"/>
    <w:rsid w:val="00323FB8"/>
    <w:rsid w:val="0032607E"/>
    <w:rsid w:val="003354D9"/>
    <w:rsid w:val="00335DF5"/>
    <w:rsid w:val="00341D6B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C4E23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23E41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84FD7"/>
    <w:rsid w:val="00494D3C"/>
    <w:rsid w:val="004B08CA"/>
    <w:rsid w:val="004C2FEB"/>
    <w:rsid w:val="004C5056"/>
    <w:rsid w:val="004D03CC"/>
    <w:rsid w:val="00504C6B"/>
    <w:rsid w:val="005145E2"/>
    <w:rsid w:val="005212DA"/>
    <w:rsid w:val="005220B4"/>
    <w:rsid w:val="00531E06"/>
    <w:rsid w:val="00535F08"/>
    <w:rsid w:val="00537241"/>
    <w:rsid w:val="00550F55"/>
    <w:rsid w:val="005558D1"/>
    <w:rsid w:val="00563557"/>
    <w:rsid w:val="00573BA2"/>
    <w:rsid w:val="00575B37"/>
    <w:rsid w:val="00582CA8"/>
    <w:rsid w:val="005840B8"/>
    <w:rsid w:val="00584A7D"/>
    <w:rsid w:val="00591BB0"/>
    <w:rsid w:val="00594FE4"/>
    <w:rsid w:val="005A2745"/>
    <w:rsid w:val="005A3576"/>
    <w:rsid w:val="005C6791"/>
    <w:rsid w:val="005C7094"/>
    <w:rsid w:val="005D2F4C"/>
    <w:rsid w:val="005D4CF1"/>
    <w:rsid w:val="005E15F2"/>
    <w:rsid w:val="005E1EC6"/>
    <w:rsid w:val="005E3957"/>
    <w:rsid w:val="005F1372"/>
    <w:rsid w:val="005F208D"/>
    <w:rsid w:val="005F5C21"/>
    <w:rsid w:val="00603130"/>
    <w:rsid w:val="00604159"/>
    <w:rsid w:val="00604A5A"/>
    <w:rsid w:val="00624DD8"/>
    <w:rsid w:val="006317E4"/>
    <w:rsid w:val="00635C2E"/>
    <w:rsid w:val="006370B1"/>
    <w:rsid w:val="00640B0C"/>
    <w:rsid w:val="00655B5F"/>
    <w:rsid w:val="00665BDA"/>
    <w:rsid w:val="00675475"/>
    <w:rsid w:val="006850DE"/>
    <w:rsid w:val="006856F7"/>
    <w:rsid w:val="006875F0"/>
    <w:rsid w:val="00697654"/>
    <w:rsid w:val="006A265F"/>
    <w:rsid w:val="006A26A9"/>
    <w:rsid w:val="006A47E3"/>
    <w:rsid w:val="006B09D6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3274"/>
    <w:rsid w:val="00710725"/>
    <w:rsid w:val="00717C6B"/>
    <w:rsid w:val="00722A11"/>
    <w:rsid w:val="007235C7"/>
    <w:rsid w:val="00727BD4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2F95"/>
    <w:rsid w:val="00796439"/>
    <w:rsid w:val="00797967"/>
    <w:rsid w:val="007A2E8C"/>
    <w:rsid w:val="007A4043"/>
    <w:rsid w:val="007A490A"/>
    <w:rsid w:val="007B0CDF"/>
    <w:rsid w:val="007B4376"/>
    <w:rsid w:val="007B75AF"/>
    <w:rsid w:val="007B76B9"/>
    <w:rsid w:val="007F1037"/>
    <w:rsid w:val="007F4BA8"/>
    <w:rsid w:val="007F7D33"/>
    <w:rsid w:val="00817A0D"/>
    <w:rsid w:val="008266BB"/>
    <w:rsid w:val="00835FC8"/>
    <w:rsid w:val="00847F21"/>
    <w:rsid w:val="008503E7"/>
    <w:rsid w:val="0085382F"/>
    <w:rsid w:val="008747CD"/>
    <w:rsid w:val="008749B9"/>
    <w:rsid w:val="00875CDA"/>
    <w:rsid w:val="00875DEA"/>
    <w:rsid w:val="0088194A"/>
    <w:rsid w:val="00883CD7"/>
    <w:rsid w:val="00892512"/>
    <w:rsid w:val="008A5D36"/>
    <w:rsid w:val="008A7E85"/>
    <w:rsid w:val="008B1784"/>
    <w:rsid w:val="008B5188"/>
    <w:rsid w:val="008B695C"/>
    <w:rsid w:val="008B69CF"/>
    <w:rsid w:val="008C0E51"/>
    <w:rsid w:val="008C3A84"/>
    <w:rsid w:val="008C3D93"/>
    <w:rsid w:val="008E119A"/>
    <w:rsid w:val="008E2A2C"/>
    <w:rsid w:val="008F45AE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77719"/>
    <w:rsid w:val="0098487E"/>
    <w:rsid w:val="00986BCD"/>
    <w:rsid w:val="00996447"/>
    <w:rsid w:val="009973B6"/>
    <w:rsid w:val="009A0E54"/>
    <w:rsid w:val="009A1ADD"/>
    <w:rsid w:val="009A6B2B"/>
    <w:rsid w:val="009B23D8"/>
    <w:rsid w:val="009B385F"/>
    <w:rsid w:val="009B66DE"/>
    <w:rsid w:val="009B7060"/>
    <w:rsid w:val="009C6A73"/>
    <w:rsid w:val="009D1DB3"/>
    <w:rsid w:val="009E15B4"/>
    <w:rsid w:val="00A22607"/>
    <w:rsid w:val="00A26FE3"/>
    <w:rsid w:val="00A50E8B"/>
    <w:rsid w:val="00A515C3"/>
    <w:rsid w:val="00A56CC1"/>
    <w:rsid w:val="00A61DDB"/>
    <w:rsid w:val="00A645B7"/>
    <w:rsid w:val="00A648B2"/>
    <w:rsid w:val="00A71385"/>
    <w:rsid w:val="00A72ABE"/>
    <w:rsid w:val="00A8390F"/>
    <w:rsid w:val="00A861AF"/>
    <w:rsid w:val="00AA6071"/>
    <w:rsid w:val="00AB0A2C"/>
    <w:rsid w:val="00AB160E"/>
    <w:rsid w:val="00AC46BF"/>
    <w:rsid w:val="00AE5534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912"/>
    <w:rsid w:val="00BC2E60"/>
    <w:rsid w:val="00BC4757"/>
    <w:rsid w:val="00BC4814"/>
    <w:rsid w:val="00BD5672"/>
    <w:rsid w:val="00BD59AC"/>
    <w:rsid w:val="00BE7F0B"/>
    <w:rsid w:val="00BF1215"/>
    <w:rsid w:val="00C03856"/>
    <w:rsid w:val="00C0495D"/>
    <w:rsid w:val="00C12C13"/>
    <w:rsid w:val="00C22893"/>
    <w:rsid w:val="00C24F6D"/>
    <w:rsid w:val="00C2795C"/>
    <w:rsid w:val="00C376DC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4EC4"/>
    <w:rsid w:val="00CB3883"/>
    <w:rsid w:val="00CC3D25"/>
    <w:rsid w:val="00CC44DF"/>
    <w:rsid w:val="00CD0DEF"/>
    <w:rsid w:val="00CD1A6F"/>
    <w:rsid w:val="00CD6427"/>
    <w:rsid w:val="00CE2178"/>
    <w:rsid w:val="00CE3976"/>
    <w:rsid w:val="00CE596D"/>
    <w:rsid w:val="00CF1351"/>
    <w:rsid w:val="00CF6E0B"/>
    <w:rsid w:val="00CF7DE5"/>
    <w:rsid w:val="00D01A26"/>
    <w:rsid w:val="00D03ED6"/>
    <w:rsid w:val="00D07B24"/>
    <w:rsid w:val="00D14AED"/>
    <w:rsid w:val="00D2607D"/>
    <w:rsid w:val="00D318B2"/>
    <w:rsid w:val="00D346D1"/>
    <w:rsid w:val="00D368EA"/>
    <w:rsid w:val="00D5724C"/>
    <w:rsid w:val="00D8139A"/>
    <w:rsid w:val="00D96054"/>
    <w:rsid w:val="00D97DA3"/>
    <w:rsid w:val="00DB118B"/>
    <w:rsid w:val="00DD10F3"/>
    <w:rsid w:val="00DE3FFA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64147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F21B1"/>
    <w:rsid w:val="00EF4338"/>
    <w:rsid w:val="00F10011"/>
    <w:rsid w:val="00F11B78"/>
    <w:rsid w:val="00F23185"/>
    <w:rsid w:val="00F30E6A"/>
    <w:rsid w:val="00F411B7"/>
    <w:rsid w:val="00F45910"/>
    <w:rsid w:val="00F8409B"/>
    <w:rsid w:val="00F9440B"/>
    <w:rsid w:val="00F9554A"/>
    <w:rsid w:val="00FA5129"/>
    <w:rsid w:val="00FA7919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436741E-6AD0-4348-B4D6-C84E4639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was3.cathaylife.com.tw/html/CM/QueryTable.jsp?Field=&#32066;&#27490;&#26085;&#26399;" TargetMode="External"/><Relationship Id="rId21" Type="http://schemas.openxmlformats.org/officeDocument/2006/relationships/hyperlink" Target="http://twas3.cathaylife.com.tw/html/CM/QueryTable.jsp?Field=&#29702;&#36064;&#20445;&#38570;&#37329;&#20195;&#34399;" TargetMode="External"/><Relationship Id="rId42" Type="http://schemas.openxmlformats.org/officeDocument/2006/relationships/hyperlink" Target="http://twas3.cathaylife.com.tw/html/CM/QueryTable.jsp?Field=APRV_DIV_NO" TargetMode="External"/><Relationship Id="rId63" Type="http://schemas.openxmlformats.org/officeDocument/2006/relationships/hyperlink" Target="http://twas3.cathaylife.com.tw/html/CM/QueryTable.jsp?Field=&#26989;&#21209;&#21029;" TargetMode="External"/><Relationship Id="rId84" Type="http://schemas.openxmlformats.org/officeDocument/2006/relationships/hyperlink" Target="http://twas3.cathaylife.com.tw/html/CM/QueryTable.jsp?Field=WP_RSN" TargetMode="External"/><Relationship Id="rId138" Type="http://schemas.openxmlformats.org/officeDocument/2006/relationships/hyperlink" Target="http://twas3.cathaylife.com.tw/html/CM/QueryTable.jsp?Field=MED_APLY_DAY" TargetMode="External"/><Relationship Id="rId159" Type="http://schemas.openxmlformats.org/officeDocument/2006/relationships/hyperlink" Target="http://twas3.cathaylife.com.tw/html/CM/QueryTable.jsp?Field=&#30142;&#30149;&#20195;&#30908;&#21517;&#31281;" TargetMode="External"/><Relationship Id="rId170" Type="http://schemas.openxmlformats.org/officeDocument/2006/relationships/hyperlink" Target="http://twas3.cathaylife.com.tw/html/CM/QueryTable.jsp?Field=OP_CNCR" TargetMode="External"/><Relationship Id="rId191" Type="http://schemas.openxmlformats.org/officeDocument/2006/relationships/hyperlink" Target="http://twas3.cathaylife.com.tw/html/CM/QueryTable.jsp?Field=&#21729;&#24037;&#22995;&#21517;" TargetMode="External"/><Relationship Id="rId205" Type="http://schemas.openxmlformats.org/officeDocument/2006/relationships/hyperlink" Target="http://twas3.cathaylife.com.tw/html/CM/QueryTable.jsp?Field=&#20445;&#21934;&#37749;&#20540;" TargetMode="External"/><Relationship Id="rId107" Type="http://schemas.openxmlformats.org/officeDocument/2006/relationships/hyperlink" Target="http://twas3.cathaylife.com.tw/html/CM/QueryTable.jsp?Field=&#21463;&#29702;&#20154;&#21729;" TargetMode="External"/><Relationship Id="rId11" Type="http://schemas.openxmlformats.org/officeDocument/2006/relationships/hyperlink" Target="http://twas3.cathaylife.com.tw/html/CM/QueryTable.jsp?Field=&#21463;&#29702;&#32232;&#34399;" TargetMode="External"/><Relationship Id="rId32" Type="http://schemas.openxmlformats.org/officeDocument/2006/relationships/hyperlink" Target="http://twas3.cathaylife.com.tw/html/CM/QueryTable.jsp?Field=CLAM_NAME" TargetMode="External"/><Relationship Id="rId53" Type="http://schemas.openxmlformats.org/officeDocument/2006/relationships/hyperlink" Target="http://twas3.cathaylife.com.tw/html/CM/QueryTable.jsp?Field=&#32080;&#24115;&#21934;&#20301;" TargetMode="External"/><Relationship Id="rId74" Type="http://schemas.openxmlformats.org/officeDocument/2006/relationships/hyperlink" Target="http://twas3.cathaylife.com.tw/html/CM/QueryTable.jsp?Field=FACE_AMT_UNIT" TargetMode="External"/><Relationship Id="rId128" Type="http://schemas.openxmlformats.org/officeDocument/2006/relationships/hyperlink" Target="http://twas3.cathaylife.com.tw/html/CM/QueryTable.jsp?Field=CHSE_BTR" TargetMode="External"/><Relationship Id="rId149" Type="http://schemas.openxmlformats.org/officeDocument/2006/relationships/hyperlink" Target="http://twas3.cathaylife.com.tw/html/CM/QueryTable.jsp?Field=&#24180;&#37329;&#32102;&#20184;&#26041;&#24335;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was3.cathaylife.com.tw/html/CM/QueryTable.jsp?Field=EXCL_LIAB" TargetMode="External"/><Relationship Id="rId95" Type="http://schemas.openxmlformats.org/officeDocument/2006/relationships/hyperlink" Target="http://twas3.cathaylife.com.tw/html/CM/QueryTable.jsp?Field=&#29305;&#27530;&#35352;&#37636;" TargetMode="External"/><Relationship Id="rId160" Type="http://schemas.openxmlformats.org/officeDocument/2006/relationships/hyperlink" Target="http://twas3.cathaylife.com.tw/html/CM/QueryTable.jsp?Field=DIAG_KIND" TargetMode="External"/><Relationship Id="rId165" Type="http://schemas.openxmlformats.org/officeDocument/2006/relationships/hyperlink" Target="http://twas3.cathaylife.com.tw/html/CM/QueryTable.jsp?Field=&#39592;&#25240;&#20195;&#30908;" TargetMode="External"/><Relationship Id="rId181" Type="http://schemas.openxmlformats.org/officeDocument/2006/relationships/hyperlink" Target="http://twas3.cathaylife.com.tw/html/CM/QueryTable.jsp?Field=&#28322;&#20184;&#21463;&#29702;&#32232;&#34399;" TargetMode="External"/><Relationship Id="rId186" Type="http://schemas.openxmlformats.org/officeDocument/2006/relationships/hyperlink" Target="http://twas3.cathaylife.com.tw/html/CM/QueryTable.jsp?Field=RSV_AMT" TargetMode="External"/><Relationship Id="rId216" Type="http://schemas.openxmlformats.org/officeDocument/2006/relationships/hyperlink" Target="http://twas3.cathaylife.com.tw/html/CM/QueryTable.jsp?Field=ICD_CODE_NEW" TargetMode="External"/><Relationship Id="rId211" Type="http://schemas.openxmlformats.org/officeDocument/2006/relationships/hyperlink" Target="http://twas3.cathaylife.com.tw/html/CM/QueryTable.jsp?Field=&#25480;&#27402;&#30908;" TargetMode="External"/><Relationship Id="rId22" Type="http://schemas.openxmlformats.org/officeDocument/2006/relationships/hyperlink" Target="http://twas3.cathaylife.com.tw/html/CM/QueryTable.jsp?Field=OCR_ID" TargetMode="External"/><Relationship Id="rId27" Type="http://schemas.openxmlformats.org/officeDocument/2006/relationships/hyperlink" Target="http://twas3.cathaylife.com.tw/html/CM/QueryTable.jsp?Field=&#26680;&#36064;&#26085;&#26399;" TargetMode="External"/><Relationship Id="rId43" Type="http://schemas.openxmlformats.org/officeDocument/2006/relationships/hyperlink" Target="http://twas3.cathaylife.com.tw/html/CM/QueryTable.jsp?Field=&#35206;&#26680;&#21934;&#20301;" TargetMode="External"/><Relationship Id="rId48" Type="http://schemas.openxmlformats.org/officeDocument/2006/relationships/hyperlink" Target="http://twas3.cathaylife.com.tw/html/CM/QueryTable.jsp?Field=ACNT_ID" TargetMode="External"/><Relationship Id="rId64" Type="http://schemas.openxmlformats.org/officeDocument/2006/relationships/hyperlink" Target="http://twas3.cathaylife.com.tw/html/CM/QueryTable.jsp?Field=SEX" TargetMode="External"/><Relationship Id="rId69" Type="http://schemas.openxmlformats.org/officeDocument/2006/relationships/hyperlink" Target="http://twas3.cathaylife.com.tw/html/CM/QueryTable.jsp?Field=&#27544;&#24290;&#31561;&#32026;" TargetMode="External"/><Relationship Id="rId113" Type="http://schemas.openxmlformats.org/officeDocument/2006/relationships/hyperlink" Target="http://twas3.cathaylife.com.tw/html/CM/QueryTable.jsp?Field=&#26159;&#21542;UPDATE&#22865;&#32004;&#25928;&#21147;" TargetMode="External"/><Relationship Id="rId118" Type="http://schemas.openxmlformats.org/officeDocument/2006/relationships/hyperlink" Target="http://twas3.cathaylife.com.tw/html/CM/QueryTable.jsp?Field=PREV_APLY_NO" TargetMode="External"/><Relationship Id="rId134" Type="http://schemas.openxmlformats.org/officeDocument/2006/relationships/hyperlink" Target="http://twas3.cathaylife.com.tw/html/CM/QueryTable.jsp?Field=TRN_ID" TargetMode="External"/><Relationship Id="rId139" Type="http://schemas.openxmlformats.org/officeDocument/2006/relationships/hyperlink" Target="http://twas3.cathaylife.com.tw/html/CM/QueryTable.jsp?Field=&#38272;&#35386;&#30003;&#35531;&#22825;&#25976;" TargetMode="External"/><Relationship Id="rId80" Type="http://schemas.openxmlformats.org/officeDocument/2006/relationships/hyperlink" Target="http://twas3.cathaylife.com.tw/html/CM/QueryTable.jsp?Field=PAY_AMT" TargetMode="External"/><Relationship Id="rId85" Type="http://schemas.openxmlformats.org/officeDocument/2006/relationships/hyperlink" Target="http://twas3.cathaylife.com.tw/html/CM/QueryTable.jsp?Field=&#35905;&#20813;&#21407;&#22240;" TargetMode="External"/><Relationship Id="rId150" Type="http://schemas.openxmlformats.org/officeDocument/2006/relationships/hyperlink" Target="http://twas3.cathaylife.com.tw/html/CM/QueryTable.jsp?Field=PAY_FREQ" TargetMode="External"/><Relationship Id="rId155" Type="http://schemas.openxmlformats.org/officeDocument/2006/relationships/hyperlink" Target="http://twas3.cathaylife.com.tw/html/CM/QueryTable.jsp?Field=&#31038;&#26371;&#20445;&#38570;&#22825;&#25976;" TargetMode="External"/><Relationship Id="rId171" Type="http://schemas.openxmlformats.org/officeDocument/2006/relationships/hyperlink" Target="http://twas3.cathaylife.com.tw/html/CM/QueryTable.jsp?Field=&#30284;&#30151;&#25163;&#34899;" TargetMode="External"/><Relationship Id="rId176" Type="http://schemas.openxmlformats.org/officeDocument/2006/relationships/hyperlink" Target="http://twas3.cathaylife.com.tw/html/CM/QueryTable.jsp?Field=OP_NAME" TargetMode="External"/><Relationship Id="rId192" Type="http://schemas.openxmlformats.org/officeDocument/2006/relationships/hyperlink" Target="http://twas3.cathaylife.com.tw/html/CM/QueryTable.jsp?Field=HOSP_CODE" TargetMode="External"/><Relationship Id="rId197" Type="http://schemas.openxmlformats.org/officeDocument/2006/relationships/hyperlink" Target="http://twas3.cathaylife.com.tw/html/CM/QueryTable.jsp?Field=&#21407;&#20301;&#30284;" TargetMode="External"/><Relationship Id="rId206" Type="http://schemas.openxmlformats.org/officeDocument/2006/relationships/hyperlink" Target="http://twas3.cathaylife.com.tw/html/CM/QueryTable.jsp?Field=DATE_DTL" TargetMode="External"/><Relationship Id="rId201" Type="http://schemas.openxmlformats.org/officeDocument/2006/relationships/hyperlink" Target="http://twas3.cathaylife.com.tw/html/CM/QueryTable.jsp?Field=&#20445;&#20729;_&#22522;&#37329;&#24115;&#25142;&#37329;&#38989;" TargetMode="External"/><Relationship Id="rId12" Type="http://schemas.openxmlformats.org/officeDocument/2006/relationships/hyperlink" Target="http://twas3.cathaylife.com.tw/html/CM/QueryTable.jsp?Field=SER_NO" TargetMode="External"/><Relationship Id="rId17" Type="http://schemas.openxmlformats.org/officeDocument/2006/relationships/hyperlink" Target="http://twas3.cathaylife.com.tw/html/CM/QueryTable.jsp?Field=&#32034;&#36064;&#39006;&#21029;" TargetMode="External"/><Relationship Id="rId33" Type="http://schemas.openxmlformats.org/officeDocument/2006/relationships/hyperlink" Target="http://twas3.cathaylife.com.tw/html/CM/QueryTable.jsp?Field=&#26680;&#36064;&#20154;&#21729;&#22995;&#21517;" TargetMode="External"/><Relationship Id="rId38" Type="http://schemas.openxmlformats.org/officeDocument/2006/relationships/hyperlink" Target="http://twas3.cathaylife.com.tw/html/CM/QueryTable.jsp?Field=APRV_ID" TargetMode="External"/><Relationship Id="rId59" Type="http://schemas.openxmlformats.org/officeDocument/2006/relationships/hyperlink" Target="http://twas3.cathaylife.com.tw/html/CM/QueryTable.jsp?Field=&#20027;&#38468;&#32004;&#21029;" TargetMode="External"/><Relationship Id="rId103" Type="http://schemas.openxmlformats.org/officeDocument/2006/relationships/hyperlink" Target="http://twas3.cathaylife.com.tw/html/CM/QueryTable.jsp?Field=&#32147;&#25163;&#20154;ID" TargetMode="External"/><Relationship Id="rId108" Type="http://schemas.openxmlformats.org/officeDocument/2006/relationships/hyperlink" Target="http://twas3.cathaylife.com.tw/html/CM/QueryTable.jsp?Field=APLY_NAME" TargetMode="External"/><Relationship Id="rId124" Type="http://schemas.openxmlformats.org/officeDocument/2006/relationships/hyperlink" Target="http://twas3.cathaylife.com.tw/html/CM/QueryTable.jsp?Field=DTH_KIND" TargetMode="External"/><Relationship Id="rId129" Type="http://schemas.openxmlformats.org/officeDocument/2006/relationships/hyperlink" Target="http://twas3.cathaylife.com.tw/html/CM/QueryTable.jsp?Field=&#25799;&#20778;&#34920;&#31034;" TargetMode="External"/><Relationship Id="rId54" Type="http://schemas.openxmlformats.org/officeDocument/2006/relationships/hyperlink" Target="http://twas3.cathaylife.com.tw/html/CM/QueryTable.jsp?Field=OCR_DATE" TargetMode="External"/><Relationship Id="rId70" Type="http://schemas.openxmlformats.org/officeDocument/2006/relationships/hyperlink" Target="http://twas3.cathaylife.com.tw/html/CM/QueryTable.jsp?Field=DISB_DATE" TargetMode="External"/><Relationship Id="rId75" Type="http://schemas.openxmlformats.org/officeDocument/2006/relationships/hyperlink" Target="http://twas3.cathaylife.com.tw/html/CM/QueryTable.jsp?Field=&#20445;&#38989;&#21934;&#20301;" TargetMode="External"/><Relationship Id="rId91" Type="http://schemas.openxmlformats.org/officeDocument/2006/relationships/hyperlink" Target="http://twas3.cathaylife.com.tw/html/CM/QueryTable.jsp?Field=&#38500;&#22806;&#36012;&#20219;" TargetMode="External"/><Relationship Id="rId96" Type="http://schemas.openxmlformats.org/officeDocument/2006/relationships/hyperlink" Target="http://twas3.cathaylife.com.tw/html/CM/QueryTable.jsp?Field=CHG_RESN" TargetMode="External"/><Relationship Id="rId140" Type="http://schemas.openxmlformats.org/officeDocument/2006/relationships/hyperlink" Target="http://twas3.cathaylife.com.tw/html/CM/QueryTable.jsp?Field=MED_PAY_DAY" TargetMode="External"/><Relationship Id="rId145" Type="http://schemas.openxmlformats.org/officeDocument/2006/relationships/hyperlink" Target="http://twas3.cathaylife.com.tw/html/CM/QueryTable.jsp?Field=&#20303;&#38498;&#32102;&#20184;&#22825;&#25976;" TargetMode="External"/><Relationship Id="rId161" Type="http://schemas.openxmlformats.org/officeDocument/2006/relationships/hyperlink" Target="http://twas3.cathaylife.com.tw/html/CM/QueryTable.jsp?Field=&#35386;&#26039;&#39006;&#21029;" TargetMode="External"/><Relationship Id="rId166" Type="http://schemas.openxmlformats.org/officeDocument/2006/relationships/hyperlink" Target="http://twas3.cathaylife.com.tw/html/CM/QueryTable.jsp?Field=E_STR_DATE" TargetMode="External"/><Relationship Id="rId182" Type="http://schemas.openxmlformats.org/officeDocument/2006/relationships/hyperlink" Target="http://twas3.cathaylife.com.tw/html/CM/QueryTable.jsp?Field=MAN_UPD_IND" TargetMode="External"/><Relationship Id="rId187" Type="http://schemas.openxmlformats.org/officeDocument/2006/relationships/hyperlink" Target="http://twas3.cathaylife.com.tw/html/CM/QueryTable.jsp?Field=&#35299;&#32004;&#37329;" TargetMode="External"/><Relationship Id="rId217" Type="http://schemas.openxmlformats.org/officeDocument/2006/relationships/hyperlink" Target="http://twas3.cathaylife.com.tw/html/CM/QueryTable.jsp?Field=&#26032;ICD%20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was3.cathaylife.com.tw/html/CM/QueryTable.jsp?Field=SG_PLAN_CODE" TargetMode="External"/><Relationship Id="rId23" Type="http://schemas.openxmlformats.org/officeDocument/2006/relationships/hyperlink" Target="http://twas3.cathaylife.com.tw/html/CM/QueryTable.jsp?Field=&#20107;&#25925;&#32773;_ID" TargetMode="External"/><Relationship Id="rId28" Type="http://schemas.openxmlformats.org/officeDocument/2006/relationships/hyperlink" Target="http://twas3.cathaylife.com.tw/html/CM/QueryTable.jsp?Field=CLAM_SER_NO" TargetMode="External"/><Relationship Id="rId49" Type="http://schemas.openxmlformats.org/officeDocument/2006/relationships/hyperlink" Target="http://twas3.cathaylife.com.tw/html/CM/QueryTable.jsp?Field=&#24115;&#21209;&#34389;&#29702;&#20154;&#21729;" TargetMode="External"/><Relationship Id="rId114" Type="http://schemas.openxmlformats.org/officeDocument/2006/relationships/hyperlink" Target="http://twas3.cathaylife.com.tw/html/CM/QueryTable.jsp?Field=EFT_CODE" TargetMode="External"/><Relationship Id="rId119" Type="http://schemas.openxmlformats.org/officeDocument/2006/relationships/hyperlink" Target="http://twas3.cathaylife.com.tw/html/CM/QueryTable.jsp?Field=&#38928;&#20184;&#37329;&#21463;&#29702;&#32232;&#34399;" TargetMode="External"/><Relationship Id="rId44" Type="http://schemas.openxmlformats.org/officeDocument/2006/relationships/hyperlink" Target="http://twas3.cathaylife.com.tw/html/CM/QueryTable.jsp?Field=ACNT_DATE" TargetMode="External"/><Relationship Id="rId60" Type="http://schemas.openxmlformats.org/officeDocument/2006/relationships/hyperlink" Target="http://twas3.cathaylife.com.tw/html/CM/QueryTable.jsp?Field=PAY_PRD" TargetMode="External"/><Relationship Id="rId65" Type="http://schemas.openxmlformats.org/officeDocument/2006/relationships/hyperlink" Target="http://twas3.cathaylife.com.tw/html/CM/QueryTable.jsp?Field=&#24615;&#21029;" TargetMode="External"/><Relationship Id="rId81" Type="http://schemas.openxmlformats.org/officeDocument/2006/relationships/hyperlink" Target="http://twas3.cathaylife.com.tw/html/CM/QueryTable.jsp?Field=&#32102;&#20184;&#37329;&#38989;" TargetMode="External"/><Relationship Id="rId86" Type="http://schemas.openxmlformats.org/officeDocument/2006/relationships/hyperlink" Target="http://twas3.cathaylife.com.tw/html/CM/QueryTable.jsp?Field=WP_PRD" TargetMode="External"/><Relationship Id="rId130" Type="http://schemas.openxmlformats.org/officeDocument/2006/relationships/hyperlink" Target="http://twas3.cathaylife.com.tw/html/CM/QueryTable.jsp?Field=INV_PROD" TargetMode="External"/><Relationship Id="rId135" Type="http://schemas.openxmlformats.org/officeDocument/2006/relationships/hyperlink" Target="http://twas3.cathaylife.com.tw/html/CM/QueryTable.jsp?Field=&#36865;&#20214;&#20154;ID" TargetMode="External"/><Relationship Id="rId151" Type="http://schemas.openxmlformats.org/officeDocument/2006/relationships/hyperlink" Target="http://twas3.cathaylife.com.tw/html/CM/QueryTable.jsp?Field=&#32371;&#21029;" TargetMode="External"/><Relationship Id="rId156" Type="http://schemas.openxmlformats.org/officeDocument/2006/relationships/hyperlink" Target="http://twas3.cathaylife.com.tw/html/CM/QueryTable.jsp?Field=ICD_CODE" TargetMode="External"/><Relationship Id="rId177" Type="http://schemas.openxmlformats.org/officeDocument/2006/relationships/hyperlink" Target="http://twas3.cathaylife.com.tw/html/CM/QueryTable.jsp?Field=&#25163;&#34899;&#20195;&#30908;&#20013;&#25991;" TargetMode="External"/><Relationship Id="rId198" Type="http://schemas.openxmlformats.org/officeDocument/2006/relationships/hyperlink" Target="http://twas3.cathaylife.com.tw/html/CM/QueryTable.jsp?Field=BEF_RDM_AMT" TargetMode="External"/><Relationship Id="rId172" Type="http://schemas.openxmlformats.org/officeDocument/2006/relationships/hyperlink" Target="http://twas3.cathaylife.com.tw/html/CM/QueryTable.jsp?Field=OP_GRAD" TargetMode="External"/><Relationship Id="rId193" Type="http://schemas.openxmlformats.org/officeDocument/2006/relationships/hyperlink" Target="http://twas3.cathaylife.com.tw/html/CM/QueryTable.jsp?Field=&#37291;&#38498;&#20195;&#30908;" TargetMode="External"/><Relationship Id="rId202" Type="http://schemas.openxmlformats.org/officeDocument/2006/relationships/hyperlink" Target="http://twas3.cathaylife.com.tw/html/CM/QueryTable.jsp?Field=RDM_INT" TargetMode="External"/><Relationship Id="rId207" Type="http://schemas.openxmlformats.org/officeDocument/2006/relationships/hyperlink" Target="http://twas3.cathaylife.com.tw/html/CM/QueryTable.jsp?Field=&#38272;&#35386;&#22825;&#25976;&#26126;&#32048;" TargetMode="External"/><Relationship Id="rId13" Type="http://schemas.openxmlformats.org/officeDocument/2006/relationships/hyperlink" Target="http://twas3.cathaylife.com.tw/html/CM/QueryTable.jsp?Field=&#24207;&#34399;" TargetMode="External"/><Relationship Id="rId18" Type="http://schemas.openxmlformats.org/officeDocument/2006/relationships/hyperlink" Target="http://twas3.cathaylife.com.tw/html/CM/QueryTable.jsp?Field=PROD_ID" TargetMode="External"/><Relationship Id="rId39" Type="http://schemas.openxmlformats.org/officeDocument/2006/relationships/hyperlink" Target="http://twas3.cathaylife.com.tw/html/CM/QueryTable.jsp?Field=&#35206;&#26680;&#20154;&#21729;" TargetMode="External"/><Relationship Id="rId109" Type="http://schemas.openxmlformats.org/officeDocument/2006/relationships/hyperlink" Target="http://twas3.cathaylife.com.tw/html/CM/QueryTable.jsp?Field=&#21463;&#29702;&#20154;&#21729;&#22995;&#21517;" TargetMode="External"/><Relationship Id="rId34" Type="http://schemas.openxmlformats.org/officeDocument/2006/relationships/hyperlink" Target="http://twas3.cathaylife.com.tw/html/CM/QueryTable.jsp?Field=CLAM_DIV_NO" TargetMode="External"/><Relationship Id="rId50" Type="http://schemas.openxmlformats.org/officeDocument/2006/relationships/hyperlink" Target="http://twas3.cathaylife.com.tw/html/CM/QueryTable.jsp?Field=ACNT_NAME" TargetMode="External"/><Relationship Id="rId55" Type="http://schemas.openxmlformats.org/officeDocument/2006/relationships/hyperlink" Target="http://twas3.cathaylife.com.tw/html/CM/QueryTable.jsp?Field=&#20107;&#25925;&#26085;&#26399;" TargetMode="External"/><Relationship Id="rId76" Type="http://schemas.openxmlformats.org/officeDocument/2006/relationships/hyperlink" Target="http://twas3.cathaylife.com.tw/html/CM/QueryTable.jsp?Field=PAY_DAY" TargetMode="External"/><Relationship Id="rId97" Type="http://schemas.openxmlformats.org/officeDocument/2006/relationships/hyperlink" Target="http://twas3.cathaylife.com.tw/html/CM/QueryTable.jsp?Field=&#20462;&#25913;&#21407;&#22240;" TargetMode="External"/><Relationship Id="rId104" Type="http://schemas.openxmlformats.org/officeDocument/2006/relationships/hyperlink" Target="http://twas3.cathaylife.com.tw/html/CM/QueryTable.jsp?Field=APLY_DIV_NO" TargetMode="External"/><Relationship Id="rId120" Type="http://schemas.openxmlformats.org/officeDocument/2006/relationships/hyperlink" Target="http://twas3.cathaylife.com.tw/html/CM/QueryTable.jsp?Field=POL_YEAR" TargetMode="External"/><Relationship Id="rId125" Type="http://schemas.openxmlformats.org/officeDocument/2006/relationships/hyperlink" Target="http://twas3.cathaylife.com.tw/html/CM/QueryTable.jsp?Field=&#27515;&#27544;&#31278;&#39006;" TargetMode="External"/><Relationship Id="rId141" Type="http://schemas.openxmlformats.org/officeDocument/2006/relationships/hyperlink" Target="http://twas3.cathaylife.com.tw/html/CM/QueryTable.jsp?Field=&#38272;&#35386;&#32102;&#20184;&#22825;&#25976;" TargetMode="External"/><Relationship Id="rId146" Type="http://schemas.openxmlformats.org/officeDocument/2006/relationships/hyperlink" Target="http://twas3.cathaylife.com.tw/html/CM/QueryTable.jsp?Field=CURR" TargetMode="External"/><Relationship Id="rId167" Type="http://schemas.openxmlformats.org/officeDocument/2006/relationships/hyperlink" Target="http://twas3.cathaylife.com.tw/html/CM/QueryTable.jsp?Field=&#36215;&#22987;&#26085;&#26399;" TargetMode="External"/><Relationship Id="rId188" Type="http://schemas.openxmlformats.org/officeDocument/2006/relationships/hyperlink" Target="http://twas3.cathaylife.com.tw/html/CM/QueryTable.jsp?Field=EMP_ID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was3.cathaylife.com.tw/html/CM/QueryTable.jsp?Field=&#27544;&#30142;&#37969;&#23450;&#26085;" TargetMode="External"/><Relationship Id="rId92" Type="http://schemas.openxmlformats.org/officeDocument/2006/relationships/hyperlink" Target="http://twas3.cathaylife.com.tw/html/CM/QueryTable.jsp?Field=RISK_DISC_PAY" TargetMode="External"/><Relationship Id="rId162" Type="http://schemas.openxmlformats.org/officeDocument/2006/relationships/hyperlink" Target="http://twas3.cathaylife.com.tw/html/CM/QueryTable.jsp?Field=OP_CODE" TargetMode="External"/><Relationship Id="rId183" Type="http://schemas.openxmlformats.org/officeDocument/2006/relationships/hyperlink" Target="http://twas3.cathaylife.com.tw/html/CM/QueryTable.jsp?Field=&#20154;&#24037;&#20462;&#27491;" TargetMode="External"/><Relationship Id="rId213" Type="http://schemas.openxmlformats.org/officeDocument/2006/relationships/hyperlink" Target="http://twas3.cathaylife.com.tw/html/CM/QueryTable.jsp?Field=SG&#38570;&#21029;&#20195;&#34399;" TargetMode="External"/><Relationship Id="rId218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://twas3.cathaylife.com.tw/html/CM/QueryTable.jsp?Field=&#26680;&#36064;&#20132;&#26131;&#24207;&#34399;" TargetMode="External"/><Relationship Id="rId24" Type="http://schemas.openxmlformats.org/officeDocument/2006/relationships/hyperlink" Target="http://twas3.cathaylife.com.tw/html/CM/QueryTable.jsp?Field=CLAM_AMT_NAME" TargetMode="External"/><Relationship Id="rId40" Type="http://schemas.openxmlformats.org/officeDocument/2006/relationships/hyperlink" Target="http://twas3.cathaylife.com.tw/html/CM/QueryTable.jsp?Field=APRV_NAME" TargetMode="External"/><Relationship Id="rId45" Type="http://schemas.openxmlformats.org/officeDocument/2006/relationships/hyperlink" Target="http://twas3.cathaylife.com.tw/html/CM/QueryTable.jsp?Field=&#24115;&#21209;&#26085;&#26399;" TargetMode="External"/><Relationship Id="rId66" Type="http://schemas.openxmlformats.org/officeDocument/2006/relationships/hyperlink" Target="http://twas3.cathaylife.com.tw/html/CM/QueryTable.jsp?Field=OCR_RESN" TargetMode="External"/><Relationship Id="rId87" Type="http://schemas.openxmlformats.org/officeDocument/2006/relationships/hyperlink" Target="http://twas3.cathaylife.com.tw/html/CM/QueryTable.jsp?Field=&#35905;&#20813;&#26399;&#38291;" TargetMode="External"/><Relationship Id="rId110" Type="http://schemas.openxmlformats.org/officeDocument/2006/relationships/hyperlink" Target="http://twas3.cathaylife.com.tw/html/CM/QueryTable.jsp?Field=APLY_DATE" TargetMode="External"/><Relationship Id="rId115" Type="http://schemas.openxmlformats.org/officeDocument/2006/relationships/hyperlink" Target="http://twas3.cathaylife.com.tw/html/CM/QueryTable.jsp?Field=&#22865;&#32004;&#25928;&#21147;" TargetMode="External"/><Relationship Id="rId131" Type="http://schemas.openxmlformats.org/officeDocument/2006/relationships/hyperlink" Target="http://twas3.cathaylife.com.tw/html/CM/QueryTable.jsp?Field=&#25237;&#36039;&#22411;&#21830;&#21697;&#21028;&#26039;" TargetMode="External"/><Relationship Id="rId136" Type="http://schemas.openxmlformats.org/officeDocument/2006/relationships/hyperlink" Target="http://twas3.cathaylife.com.tw/html/CM/QueryTable.jsp?Field=FILE_NO" TargetMode="External"/><Relationship Id="rId157" Type="http://schemas.openxmlformats.org/officeDocument/2006/relationships/hyperlink" Target="http://twas3.cathaylife.com.tw/html/CM/QueryTable.jsp?Field=&#30142;&#30149;&#20195;&#30908;" TargetMode="External"/><Relationship Id="rId178" Type="http://schemas.openxmlformats.org/officeDocument/2006/relationships/hyperlink" Target="http://twas3.cathaylife.com.tw/html/CM/QueryTable.jsp?Field=BONE_NAME" TargetMode="External"/><Relationship Id="rId61" Type="http://schemas.openxmlformats.org/officeDocument/2006/relationships/hyperlink" Target="http://twas3.cathaylife.com.tw/html/CM/QueryTable.jsp?Field=&#32371;&#36027;&#24180;&#26399;" TargetMode="External"/><Relationship Id="rId82" Type="http://schemas.openxmlformats.org/officeDocument/2006/relationships/hyperlink" Target="http://twas3.cathaylife.com.tw/html/CM/QueryTable.jsp?Field=ROLE" TargetMode="External"/><Relationship Id="rId152" Type="http://schemas.openxmlformats.org/officeDocument/2006/relationships/hyperlink" Target="http://twas3.cathaylife.com.tw/html/CM/QueryTable.jsp?Field=SOC_INSU" TargetMode="External"/><Relationship Id="rId173" Type="http://schemas.openxmlformats.org/officeDocument/2006/relationships/hyperlink" Target="http://twas3.cathaylife.com.tw/html/CM/QueryTable.jsp?Field=&#25163;&#34899;&#31561;&#32026;" TargetMode="External"/><Relationship Id="rId194" Type="http://schemas.openxmlformats.org/officeDocument/2006/relationships/hyperlink" Target="http://twas3.cathaylife.com.tw/html/CM/QueryTable.jsp?Field=IS_RCPT_ORIG" TargetMode="External"/><Relationship Id="rId199" Type="http://schemas.openxmlformats.org/officeDocument/2006/relationships/hyperlink" Target="http://twas3.cathaylife.com.tw/html/CM/QueryTable.jsp?Field=&#20445;&#20729;_&#33836;&#33021;&#24115;&#25142;&#37329;&#38989;" TargetMode="External"/><Relationship Id="rId203" Type="http://schemas.openxmlformats.org/officeDocument/2006/relationships/hyperlink" Target="http://twas3.cathaylife.com.tw/html/CM/QueryTable.jsp?Field=&#20445;&#20729;_&#21033;&#24687;" TargetMode="External"/><Relationship Id="rId208" Type="http://schemas.openxmlformats.org/officeDocument/2006/relationships/hyperlink" Target="http://twas3.cathaylife.com.tw/html/CM/QueryTable.jsp?Field=EXPT_AMT" TargetMode="External"/><Relationship Id="rId19" Type="http://schemas.openxmlformats.org/officeDocument/2006/relationships/hyperlink" Target="http://twas3.cathaylife.com.tw/html/CM/QueryTable.jsp?Field=&#38570;&#21029;" TargetMode="External"/><Relationship Id="rId14" Type="http://schemas.openxmlformats.org/officeDocument/2006/relationships/hyperlink" Target="http://twas3.cathaylife.com.tw/html/CM/QueryTable.jsp?Field=POLICY_NO" TargetMode="External"/><Relationship Id="rId30" Type="http://schemas.openxmlformats.org/officeDocument/2006/relationships/hyperlink" Target="http://twas3.cathaylife.com.tw/html/CM/QueryTable.jsp?Field=CLAM_ID" TargetMode="External"/><Relationship Id="rId35" Type="http://schemas.openxmlformats.org/officeDocument/2006/relationships/hyperlink" Target="http://twas3.cathaylife.com.tw/html/CM/QueryTable.jsp?Field=&#26680;&#36064;&#21934;&#20301;" TargetMode="External"/><Relationship Id="rId56" Type="http://schemas.openxmlformats.org/officeDocument/2006/relationships/hyperlink" Target="http://twas3.cathaylife.com.tw/html/CM/QueryTable.jsp?Field=PAY_STS" TargetMode="External"/><Relationship Id="rId77" Type="http://schemas.openxmlformats.org/officeDocument/2006/relationships/hyperlink" Target="http://twas3.cathaylife.com.tw/html/CM/QueryTable.jsp?Field=&#32102;&#20184;&#22825;&#25976;" TargetMode="External"/><Relationship Id="rId100" Type="http://schemas.openxmlformats.org/officeDocument/2006/relationships/hyperlink" Target="http://twas3.cathaylife.com.tw/html/CM/QueryTable.jsp?Field=MAN_ISRT_IND" TargetMode="External"/><Relationship Id="rId105" Type="http://schemas.openxmlformats.org/officeDocument/2006/relationships/hyperlink" Target="http://twas3.cathaylife.com.tw/html/CM/QueryTable.jsp?Field=&#21463;&#29702;&#21934;&#20301;" TargetMode="External"/><Relationship Id="rId126" Type="http://schemas.openxmlformats.org/officeDocument/2006/relationships/hyperlink" Target="http://twas3.cathaylife.com.tw/html/CM/QueryTable.jsp?Field=ISSUE_DATE" TargetMode="External"/><Relationship Id="rId147" Type="http://schemas.openxmlformats.org/officeDocument/2006/relationships/hyperlink" Target="http://twas3.cathaylife.com.tw/html/CM/QueryTable.jsp?Field=&#24163;&#21029;" TargetMode="External"/><Relationship Id="rId168" Type="http://schemas.openxmlformats.org/officeDocument/2006/relationships/hyperlink" Target="http://twas3.cathaylife.com.tw/html/CM/QueryTable.jsp?Field=E_END_DATE" TargetMode="External"/><Relationship Id="rId8" Type="http://schemas.openxmlformats.org/officeDocument/2006/relationships/image" Target="media/image1.emf"/><Relationship Id="rId51" Type="http://schemas.openxmlformats.org/officeDocument/2006/relationships/hyperlink" Target="http://twas3.cathaylife.com.tw/html/CM/QueryTable.jsp?Field=&#24115;&#21209;&#34389;&#29702;&#20154;&#21729;&#22995;&#21517;" TargetMode="External"/><Relationship Id="rId72" Type="http://schemas.openxmlformats.org/officeDocument/2006/relationships/hyperlink" Target="http://twas3.cathaylife.com.tw/html/CM/QueryTable.jsp?Field=FACE_AMT" TargetMode="External"/><Relationship Id="rId93" Type="http://schemas.openxmlformats.org/officeDocument/2006/relationships/hyperlink" Target="http://twas3.cathaylife.com.tw/html/CM/QueryTable.jsp?Field=&#21066;&#28187;&#32102;&#20184;" TargetMode="External"/><Relationship Id="rId98" Type="http://schemas.openxmlformats.org/officeDocument/2006/relationships/hyperlink" Target="http://twas3.cathaylife.com.tw/html/CM/QueryTable.jsp?Field=CHG_MEMO" TargetMode="External"/><Relationship Id="rId121" Type="http://schemas.openxmlformats.org/officeDocument/2006/relationships/hyperlink" Target="http://twas3.cathaylife.com.tw/html/CM/QueryTable.jsp?Field=&#20445;&#21934;&#24180;&#24230;" TargetMode="External"/><Relationship Id="rId142" Type="http://schemas.openxmlformats.org/officeDocument/2006/relationships/hyperlink" Target="http://twas3.cathaylife.com.tw/html/CM/QueryTable.jsp?Field=HSP_APLY_DAY" TargetMode="External"/><Relationship Id="rId163" Type="http://schemas.openxmlformats.org/officeDocument/2006/relationships/hyperlink" Target="http://twas3.cathaylife.com.tw/html/CM/QueryTable.jsp?Field=&#25163;&#34899;&#20195;&#30908;" TargetMode="External"/><Relationship Id="rId184" Type="http://schemas.openxmlformats.org/officeDocument/2006/relationships/hyperlink" Target="http://twas3.cathaylife.com.tw/html/CM/QueryTable.jsp?Field=OVERPAY_SERNO" TargetMode="External"/><Relationship Id="rId189" Type="http://schemas.openxmlformats.org/officeDocument/2006/relationships/hyperlink" Target="http://twas3.cathaylife.com.tw/html/CM/QueryTable.jsp?Field=&#21729;&#24037;ID" TargetMode="External"/><Relationship Id="rId219" Type="http://schemas.openxmlformats.org/officeDocument/2006/relationships/footer" Target="footer2.xml"/><Relationship Id="rId3" Type="http://schemas.openxmlformats.org/officeDocument/2006/relationships/styles" Target="styles.xml"/><Relationship Id="rId214" Type="http://schemas.openxmlformats.org/officeDocument/2006/relationships/hyperlink" Target="http://twas3.cathaylife.com.tw/html/CM/QueryTable.jsp?Field=SG_VERSION" TargetMode="External"/><Relationship Id="rId25" Type="http://schemas.openxmlformats.org/officeDocument/2006/relationships/hyperlink" Target="http://twas3.cathaylife.com.tw/html/CM/QueryTable.jsp?Field=&#29702;&#36064;&#20445;&#38570;&#37329;&#21517;&#31281;" TargetMode="External"/><Relationship Id="rId46" Type="http://schemas.openxmlformats.org/officeDocument/2006/relationships/hyperlink" Target="http://twas3.cathaylife.com.tw/html/CM/QueryTable.jsp?Field=TRN_SER_NO" TargetMode="External"/><Relationship Id="rId67" Type="http://schemas.openxmlformats.org/officeDocument/2006/relationships/hyperlink" Target="http://twas3.cathaylife.com.tw/html/CM/QueryTable.jsp?Field=&#30142;&#30149;&#20195;&#30908;" TargetMode="External"/><Relationship Id="rId116" Type="http://schemas.openxmlformats.org/officeDocument/2006/relationships/hyperlink" Target="http://twas3.cathaylife.com.tw/html/CM/QueryTable.jsp?Field=END_DATE" TargetMode="External"/><Relationship Id="rId137" Type="http://schemas.openxmlformats.org/officeDocument/2006/relationships/hyperlink" Target="http://twas3.cathaylife.com.tw/html/CM/QueryTable.jsp?Field=&#27284;&#26696;&#34399;&#30908;" TargetMode="External"/><Relationship Id="rId158" Type="http://schemas.openxmlformats.org/officeDocument/2006/relationships/hyperlink" Target="http://twas3.cathaylife.com.tw/html/CM/QueryTable.jsp?Field=ICD_NAME" TargetMode="External"/><Relationship Id="rId20" Type="http://schemas.openxmlformats.org/officeDocument/2006/relationships/hyperlink" Target="http://twas3.cathaylife.com.tw/html/CM/QueryTable.jsp?Field=CLAM_AMT_CODE" TargetMode="External"/><Relationship Id="rId41" Type="http://schemas.openxmlformats.org/officeDocument/2006/relationships/hyperlink" Target="http://twas3.cathaylife.com.tw/html/CM/QueryTable.jsp?Field=&#35206;&#26680;&#20154;&#21729;&#22995;&#21517;" TargetMode="External"/><Relationship Id="rId62" Type="http://schemas.openxmlformats.org/officeDocument/2006/relationships/hyperlink" Target="http://twas3.cathaylife.com.tw/html/CM/QueryTable.jsp?Field=SYS_NO" TargetMode="External"/><Relationship Id="rId83" Type="http://schemas.openxmlformats.org/officeDocument/2006/relationships/hyperlink" Target="http://twas3.cathaylife.com.tw/html/CM/QueryTable.jsp?Field=&#22865;&#32004;&#35282;&#33394;" TargetMode="External"/><Relationship Id="rId88" Type="http://schemas.openxmlformats.org/officeDocument/2006/relationships/hyperlink" Target="http://twas3.cathaylife.com.tw/html/CM/QueryTable.jsp?Field=WP_PREM" TargetMode="External"/><Relationship Id="rId111" Type="http://schemas.openxmlformats.org/officeDocument/2006/relationships/hyperlink" Target="http://twas3.cathaylife.com.tw/html/CM/QueryTable.jsp?Field=&#21463;&#29702;&#26085;&#26399;" TargetMode="External"/><Relationship Id="rId132" Type="http://schemas.openxmlformats.org/officeDocument/2006/relationships/hyperlink" Target="http://twas3.cathaylife.com.tw/html/CM/QueryTable.jsp?Field=BEAR_IDX" TargetMode="External"/><Relationship Id="rId153" Type="http://schemas.openxmlformats.org/officeDocument/2006/relationships/hyperlink" Target="http://twas3.cathaylife.com.tw/html/CM/QueryTable.jsp?Field=&#25237;&#20445;&#26178;&#31038;&#20445;&#36523;&#20998;" TargetMode="External"/><Relationship Id="rId174" Type="http://schemas.openxmlformats.org/officeDocument/2006/relationships/hyperlink" Target="http://twas3.cathaylife.com.tw/html/CM/QueryTable.jsp?Field=OP_RATIO" TargetMode="External"/><Relationship Id="rId179" Type="http://schemas.openxmlformats.org/officeDocument/2006/relationships/hyperlink" Target="http://twas3.cathaylife.com.tw/html/CM/QueryTable.jsp?Field=&#39592;&#25240;&#20195;&#30908;&#20013;&#25991;" TargetMode="External"/><Relationship Id="rId195" Type="http://schemas.openxmlformats.org/officeDocument/2006/relationships/hyperlink" Target="http://twas3.cathaylife.com.tw/html/CM/QueryTable.jsp?Field=&#25910;&#25818;&#27491;&#21103;&#26412;" TargetMode="External"/><Relationship Id="rId209" Type="http://schemas.openxmlformats.org/officeDocument/2006/relationships/hyperlink" Target="http://twas3.cathaylife.com.tw/html/CM/QueryTable.jsp?Field=&#20363;&#22806;&#37329;&#38989;" TargetMode="External"/><Relationship Id="rId190" Type="http://schemas.openxmlformats.org/officeDocument/2006/relationships/hyperlink" Target="http://twas3.cathaylife.com.tw/html/CM/QueryTable.jsp?Field=EMP_NAME" TargetMode="External"/><Relationship Id="rId204" Type="http://schemas.openxmlformats.org/officeDocument/2006/relationships/hyperlink" Target="http://twas3.cathaylife.com.tw/html/CM/QueryTable.jsp?Field=POLICY_KEY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://twas3.cathaylife.com.tw/html/CM/QueryTable.jsp?Field=&#20445;&#21934;&#34399;&#30908;" TargetMode="External"/><Relationship Id="rId36" Type="http://schemas.openxmlformats.org/officeDocument/2006/relationships/hyperlink" Target="http://twas3.cathaylife.com.tw/html/CM/QueryTable.jsp?Field=APRV_DATE" TargetMode="External"/><Relationship Id="rId57" Type="http://schemas.openxmlformats.org/officeDocument/2006/relationships/hyperlink" Target="http://twas3.cathaylife.com.tw/html/CM/QueryTable.jsp?Field=&#32102;&#20184;&#29376;&#24907;" TargetMode="External"/><Relationship Id="rId106" Type="http://schemas.openxmlformats.org/officeDocument/2006/relationships/hyperlink" Target="http://twas3.cathaylife.com.tw/html/CM/QueryTable.jsp?Field=APLY_EMP_ID" TargetMode="External"/><Relationship Id="rId127" Type="http://schemas.openxmlformats.org/officeDocument/2006/relationships/hyperlink" Target="http://twas3.cathaylife.com.tw/html/CM/QueryTable.jsp?Field=&#25237;&#20445;&#26085;&#26399;" TargetMode="External"/><Relationship Id="rId10" Type="http://schemas.openxmlformats.org/officeDocument/2006/relationships/hyperlink" Target="http://twas3.cathaylife.com.tw/html/CM/QueryTable.jsp?Field=APLY_NO" TargetMode="External"/><Relationship Id="rId31" Type="http://schemas.openxmlformats.org/officeDocument/2006/relationships/hyperlink" Target="http://twas3.cathaylife.com.tw/html/CM/QueryTable.jsp?Field=&#26680;&#36064;&#20154;&#21729;" TargetMode="External"/><Relationship Id="rId52" Type="http://schemas.openxmlformats.org/officeDocument/2006/relationships/hyperlink" Target="http://twas3.cathaylife.com.tw/html/CM/QueryTable.jsp?Field=ACNT_DIV_NO" TargetMode="External"/><Relationship Id="rId73" Type="http://schemas.openxmlformats.org/officeDocument/2006/relationships/hyperlink" Target="http://twas3.cathaylife.com.tw/html/CM/QueryTable.jsp?Field=&#20445;&#38989;" TargetMode="External"/><Relationship Id="rId78" Type="http://schemas.openxmlformats.org/officeDocument/2006/relationships/hyperlink" Target="http://twas3.cathaylife.com.tw/html/CM/QueryTable.jsp?Field=TRIL_CALC_AMT" TargetMode="External"/><Relationship Id="rId94" Type="http://schemas.openxmlformats.org/officeDocument/2006/relationships/hyperlink" Target="http://twas3.cathaylife.com.tw/html/CM/QueryTable.jsp?Field=SPEC_REC" TargetMode="External"/><Relationship Id="rId99" Type="http://schemas.openxmlformats.org/officeDocument/2006/relationships/hyperlink" Target="http://twas3.cathaylife.com.tw/html/CM/QueryTable.jsp?Field=&#20462;&#25913;&#25688;&#35201;" TargetMode="External"/><Relationship Id="rId101" Type="http://schemas.openxmlformats.org/officeDocument/2006/relationships/hyperlink" Target="http://twas3.cathaylife.com.tw/html/CM/QueryTable.jsp?Field=&#20154;&#24037;&#26032;&#22686;" TargetMode="External"/><Relationship Id="rId122" Type="http://schemas.openxmlformats.org/officeDocument/2006/relationships/hyperlink" Target="http://twas3.cathaylife.com.tw/html/CM/QueryTable.jsp?Field=PAY_TIMES" TargetMode="External"/><Relationship Id="rId143" Type="http://schemas.openxmlformats.org/officeDocument/2006/relationships/hyperlink" Target="http://twas3.cathaylife.com.tw/html/CM/QueryTable.jsp?Field=&#20303;&#38498;&#30003;&#35531;&#22825;&#25976;" TargetMode="External"/><Relationship Id="rId148" Type="http://schemas.openxmlformats.org/officeDocument/2006/relationships/hyperlink" Target="http://twas3.cathaylife.com.tw/html/CM/QueryTable.jsp?Field=ANTY_KIND" TargetMode="External"/><Relationship Id="rId164" Type="http://schemas.openxmlformats.org/officeDocument/2006/relationships/hyperlink" Target="http://twas3.cathaylife.com.tw/html/CM/QueryTable.jsp?Field=BONE_CODE" TargetMode="External"/><Relationship Id="rId169" Type="http://schemas.openxmlformats.org/officeDocument/2006/relationships/hyperlink" Target="http://twas3.cathaylife.com.tw/html/CM/QueryTable.jsp?Field=&#32066;&#27490;&#26085;&#26399;" TargetMode="External"/><Relationship Id="rId185" Type="http://schemas.openxmlformats.org/officeDocument/2006/relationships/hyperlink" Target="http://twas3.cathaylife.com.tw/html/CM/QueryTable.jsp?Field=&#28322;&#20184;&#24207;&#34399;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hyperlink" Target="http://twas3.cathaylife.com.tw/html/CM/QueryTable.jsp?Field=OVERPAY_APLY" TargetMode="External"/><Relationship Id="rId210" Type="http://schemas.openxmlformats.org/officeDocument/2006/relationships/hyperlink" Target="http://twas3.cathaylife.com.tw/html/CM/QueryTable.jsp?Field=EXPT_NO" TargetMode="External"/><Relationship Id="rId215" Type="http://schemas.openxmlformats.org/officeDocument/2006/relationships/hyperlink" Target="http://twas3.cathaylife.com.tw/html/CM/QueryTable.jsp?Field=SG&#29256;&#25976;" TargetMode="External"/><Relationship Id="rId26" Type="http://schemas.openxmlformats.org/officeDocument/2006/relationships/hyperlink" Target="http://twas3.cathaylife.com.tw/html/CM/QueryTable.jsp?Field=CLAM_DATE" TargetMode="External"/><Relationship Id="rId47" Type="http://schemas.openxmlformats.org/officeDocument/2006/relationships/hyperlink" Target="http://twas3.cathaylife.com.tw/html/CM/QueryTable.jsp?Field=&#20132;&#26131;&#24207;&#34399;" TargetMode="External"/><Relationship Id="rId68" Type="http://schemas.openxmlformats.org/officeDocument/2006/relationships/hyperlink" Target="http://twas3.cathaylife.com.tw/html/CM/QueryTable.jsp?Field=DISB_GRAD" TargetMode="External"/><Relationship Id="rId89" Type="http://schemas.openxmlformats.org/officeDocument/2006/relationships/hyperlink" Target="http://twas3.cathaylife.com.tw/html/CM/QueryTable.jsp?Field=&#35905;&#20813;&#20839;&#23481;" TargetMode="External"/><Relationship Id="rId112" Type="http://schemas.openxmlformats.org/officeDocument/2006/relationships/hyperlink" Target="http://twas3.cathaylife.com.tw/html/CM/QueryTable.jsp?Field=IS_UPD_EFT" TargetMode="External"/><Relationship Id="rId133" Type="http://schemas.openxmlformats.org/officeDocument/2006/relationships/hyperlink" Target="http://twas3.cathaylife.com.tw/html/CM/QueryTable.jsp?Field=&#28961;&#35352;&#21517;&#24335;&#38468;&#32004;&#34920;&#31034;" TargetMode="External"/><Relationship Id="rId154" Type="http://schemas.openxmlformats.org/officeDocument/2006/relationships/hyperlink" Target="http://twas3.cathaylife.com.tw/html/CM/QueryTable.jsp?Field=SOC_DAY" TargetMode="External"/><Relationship Id="rId175" Type="http://schemas.openxmlformats.org/officeDocument/2006/relationships/hyperlink" Target="http://twas3.cathaylife.com.tw/html/CM/QueryTable.jsp?Field=&#25163;&#34899;&#20493;&#25976;" TargetMode="External"/><Relationship Id="rId196" Type="http://schemas.openxmlformats.org/officeDocument/2006/relationships/hyperlink" Target="http://twas3.cathaylife.com.tw/html/CM/QueryTable.jsp?Field=ORI_CAN" TargetMode="External"/><Relationship Id="rId200" Type="http://schemas.openxmlformats.org/officeDocument/2006/relationships/hyperlink" Target="http://twas3.cathaylife.com.tw/html/CM/QueryTable.jsp?Field=AFT_RDM_AMT" TargetMode="External"/><Relationship Id="rId16" Type="http://schemas.openxmlformats.org/officeDocument/2006/relationships/hyperlink" Target="http://twas3.cathaylife.com.tw/html/CM/QueryTable.jsp?Field=CLAM_CAT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://twas3.cathaylife.com.tw/html/CM/QueryTable.jsp?Field=&#35206;&#26680;&#26085;&#26399;" TargetMode="External"/><Relationship Id="rId58" Type="http://schemas.openxmlformats.org/officeDocument/2006/relationships/hyperlink" Target="http://twas3.cathaylife.com.tw/html/CM/QueryTable.jsp?Field=PROD_KIND" TargetMode="External"/><Relationship Id="rId79" Type="http://schemas.openxmlformats.org/officeDocument/2006/relationships/hyperlink" Target="http://twas3.cathaylife.com.tw/html/CM/QueryTable.jsp?Field=&#35430;&#31639;&#37329;&#38989;" TargetMode="External"/><Relationship Id="rId102" Type="http://schemas.openxmlformats.org/officeDocument/2006/relationships/hyperlink" Target="http://twas3.cathaylife.com.tw/html/CM/QueryTable.jsp?Field=AGNT_ID" TargetMode="External"/><Relationship Id="rId123" Type="http://schemas.openxmlformats.org/officeDocument/2006/relationships/hyperlink" Target="http://twas3.cathaylife.com.tw/html/CM/QueryTable.jsp?Field=&#20027;&#32004;&#32371;&#36027;&#27425;&#25976;" TargetMode="External"/><Relationship Id="rId144" Type="http://schemas.openxmlformats.org/officeDocument/2006/relationships/hyperlink" Target="http://twas3.cathaylife.com.tw/html/CM/QueryTable.jsp?Field=HSP_PAY_DA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D0E3D-6617-4D5B-926E-86AFD8F3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3110</Words>
  <Characters>17733</Characters>
  <Application>Microsoft Office Word</Application>
  <DocSecurity>0</DocSecurity>
  <Lines>147</Lines>
  <Paragraphs>41</Paragraphs>
  <ScaleCrop>false</ScaleCrop>
  <Company>CMT</Company>
  <LinksUpToDate>false</LinksUpToDate>
  <CharactersWithSpaces>20802</CharactersWithSpaces>
  <SharedDoc>false</SharedDoc>
  <HLinks>
    <vt:vector size="1272" baseType="variant">
      <vt:variant>
        <vt:i4>6815838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BACK_B</vt:lpwstr>
      </vt:variant>
      <vt:variant>
        <vt:i4>2909694</vt:i4>
      </vt:variant>
      <vt:variant>
        <vt:i4>633</vt:i4>
      </vt:variant>
      <vt:variant>
        <vt:i4>0</vt:i4>
      </vt:variant>
      <vt:variant>
        <vt:i4>5</vt:i4>
      </vt:variant>
      <vt:variant>
        <vt:lpwstr>http://twas3.cathaylife.com.tw/html/CM/QueryTable.jsp?Field=新ICD%20CODE</vt:lpwstr>
      </vt:variant>
      <vt:variant>
        <vt:lpwstr/>
      </vt:variant>
      <vt:variant>
        <vt:i4>3866727</vt:i4>
      </vt:variant>
      <vt:variant>
        <vt:i4>630</vt:i4>
      </vt:variant>
      <vt:variant>
        <vt:i4>0</vt:i4>
      </vt:variant>
      <vt:variant>
        <vt:i4>5</vt:i4>
      </vt:variant>
      <vt:variant>
        <vt:lpwstr>http://twas3.cathaylife.com.tw/html/CM/QueryTable.jsp?Field=ICD_CODE_NEW</vt:lpwstr>
      </vt:variant>
      <vt:variant>
        <vt:lpwstr/>
      </vt:variant>
      <vt:variant>
        <vt:i4>1695249004</vt:i4>
      </vt:variant>
      <vt:variant>
        <vt:i4>627</vt:i4>
      </vt:variant>
      <vt:variant>
        <vt:i4>0</vt:i4>
      </vt:variant>
      <vt:variant>
        <vt:i4>5</vt:i4>
      </vt:variant>
      <vt:variant>
        <vt:lpwstr>http://twas3.cathaylife.com.tw/html/CM/QueryTable.jsp?Field=SG版數</vt:lpwstr>
      </vt:variant>
      <vt:variant>
        <vt:lpwstr/>
      </vt:variant>
      <vt:variant>
        <vt:i4>7340034</vt:i4>
      </vt:variant>
      <vt:variant>
        <vt:i4>624</vt:i4>
      </vt:variant>
      <vt:variant>
        <vt:i4>0</vt:i4>
      </vt:variant>
      <vt:variant>
        <vt:i4>5</vt:i4>
      </vt:variant>
      <vt:variant>
        <vt:lpwstr>http://twas3.cathaylife.com.tw/html/CM/QueryTable.jsp?Field=SG_VERSION</vt:lpwstr>
      </vt:variant>
      <vt:variant>
        <vt:lpwstr/>
      </vt:variant>
      <vt:variant>
        <vt:i4>-737552275</vt:i4>
      </vt:variant>
      <vt:variant>
        <vt:i4>621</vt:i4>
      </vt:variant>
      <vt:variant>
        <vt:i4>0</vt:i4>
      </vt:variant>
      <vt:variant>
        <vt:i4>5</vt:i4>
      </vt:variant>
      <vt:variant>
        <vt:lpwstr>http://twas3.cathaylife.com.tw/html/CM/QueryTable.jsp?Field=SG險別代號</vt:lpwstr>
      </vt:variant>
      <vt:variant>
        <vt:lpwstr/>
      </vt:variant>
      <vt:variant>
        <vt:i4>3604606</vt:i4>
      </vt:variant>
      <vt:variant>
        <vt:i4>618</vt:i4>
      </vt:variant>
      <vt:variant>
        <vt:i4>0</vt:i4>
      </vt:variant>
      <vt:variant>
        <vt:i4>5</vt:i4>
      </vt:variant>
      <vt:variant>
        <vt:lpwstr>http://twas3.cathaylife.com.tw/html/CM/QueryTable.jsp?Field=SG_PLAN_CODE</vt:lpwstr>
      </vt:variant>
      <vt:variant>
        <vt:lpwstr/>
      </vt:variant>
      <vt:variant>
        <vt:i4>1797153759</vt:i4>
      </vt:variant>
      <vt:variant>
        <vt:i4>615</vt:i4>
      </vt:variant>
      <vt:variant>
        <vt:i4>0</vt:i4>
      </vt:variant>
      <vt:variant>
        <vt:i4>5</vt:i4>
      </vt:variant>
      <vt:variant>
        <vt:lpwstr>http://twas3.cathaylife.com.tw/html/CM/QueryTable.jsp?Field=授權碼</vt:lpwstr>
      </vt:variant>
      <vt:variant>
        <vt:lpwstr/>
      </vt:variant>
      <vt:variant>
        <vt:i4>7733277</vt:i4>
      </vt:variant>
      <vt:variant>
        <vt:i4>612</vt:i4>
      </vt:variant>
      <vt:variant>
        <vt:i4>0</vt:i4>
      </vt:variant>
      <vt:variant>
        <vt:i4>5</vt:i4>
      </vt:variant>
      <vt:variant>
        <vt:lpwstr>http://twas3.cathaylife.com.tw/html/CM/QueryTable.jsp?Field=EXPT_NO</vt:lpwstr>
      </vt:variant>
      <vt:variant>
        <vt:lpwstr/>
      </vt:variant>
      <vt:variant>
        <vt:i4>-1051730419</vt:i4>
      </vt:variant>
      <vt:variant>
        <vt:i4>609</vt:i4>
      </vt:variant>
      <vt:variant>
        <vt:i4>0</vt:i4>
      </vt:variant>
      <vt:variant>
        <vt:i4>5</vt:i4>
      </vt:variant>
      <vt:variant>
        <vt:lpwstr>http://twas3.cathaylife.com.tw/html/CM/QueryTable.jsp?Field=例外金額</vt:lpwstr>
      </vt:variant>
      <vt:variant>
        <vt:lpwstr/>
      </vt:variant>
      <vt:variant>
        <vt:i4>852080</vt:i4>
      </vt:variant>
      <vt:variant>
        <vt:i4>606</vt:i4>
      </vt:variant>
      <vt:variant>
        <vt:i4>0</vt:i4>
      </vt:variant>
      <vt:variant>
        <vt:i4>5</vt:i4>
      </vt:variant>
      <vt:variant>
        <vt:lpwstr>http://twas3.cathaylife.com.tw/html/CM/QueryTable.jsp?Field=EXPT_AMT</vt:lpwstr>
      </vt:variant>
      <vt:variant>
        <vt:lpwstr/>
      </vt:variant>
      <vt:variant>
        <vt:i4>-1838765328</vt:i4>
      </vt:variant>
      <vt:variant>
        <vt:i4>603</vt:i4>
      </vt:variant>
      <vt:variant>
        <vt:i4>0</vt:i4>
      </vt:variant>
      <vt:variant>
        <vt:i4>5</vt:i4>
      </vt:variant>
      <vt:variant>
        <vt:lpwstr>http://twas3.cathaylife.com.tw/html/CM/QueryTable.jsp?Field=門診天數明細</vt:lpwstr>
      </vt:variant>
      <vt:variant>
        <vt:lpwstr/>
      </vt:variant>
      <vt:variant>
        <vt:i4>1572972</vt:i4>
      </vt:variant>
      <vt:variant>
        <vt:i4>600</vt:i4>
      </vt:variant>
      <vt:variant>
        <vt:i4>0</vt:i4>
      </vt:variant>
      <vt:variant>
        <vt:i4>5</vt:i4>
      </vt:variant>
      <vt:variant>
        <vt:lpwstr>http://twas3.cathaylife.com.tw/html/CM/QueryTable.jsp?Field=DATE_DTL</vt:lpwstr>
      </vt:variant>
      <vt:variant>
        <vt:lpwstr/>
      </vt:variant>
      <vt:variant>
        <vt:i4>92724479</vt:i4>
      </vt:variant>
      <vt:variant>
        <vt:i4>597</vt:i4>
      </vt:variant>
      <vt:variant>
        <vt:i4>0</vt:i4>
      </vt:variant>
      <vt:variant>
        <vt:i4>5</vt:i4>
      </vt:variant>
      <vt:variant>
        <vt:lpwstr>http://twas3.cathaylife.com.tw/html/CM/QueryTable.jsp?Field=保單鍵值</vt:lpwstr>
      </vt:variant>
      <vt:variant>
        <vt:lpwstr/>
      </vt:variant>
      <vt:variant>
        <vt:i4>7929874</vt:i4>
      </vt:variant>
      <vt:variant>
        <vt:i4>594</vt:i4>
      </vt:variant>
      <vt:variant>
        <vt:i4>0</vt:i4>
      </vt:variant>
      <vt:variant>
        <vt:i4>5</vt:i4>
      </vt:variant>
      <vt:variant>
        <vt:lpwstr>http://twas3.cathaylife.com.tw/html/CM/QueryTable.jsp?Field=POLICY_KEY</vt:lpwstr>
      </vt:variant>
      <vt:variant>
        <vt:lpwstr/>
      </vt:variant>
      <vt:variant>
        <vt:i4>46419925</vt:i4>
      </vt:variant>
      <vt:variant>
        <vt:i4>591</vt:i4>
      </vt:variant>
      <vt:variant>
        <vt:i4>0</vt:i4>
      </vt:variant>
      <vt:variant>
        <vt:i4>5</vt:i4>
      </vt:variant>
      <vt:variant>
        <vt:lpwstr>http://twas3.cathaylife.com.tw/html/CM/QueryTable.jsp?Field=保價_利息</vt:lpwstr>
      </vt:variant>
      <vt:variant>
        <vt:lpwstr/>
      </vt:variant>
      <vt:variant>
        <vt:i4>4259873</vt:i4>
      </vt:variant>
      <vt:variant>
        <vt:i4>588</vt:i4>
      </vt:variant>
      <vt:variant>
        <vt:i4>0</vt:i4>
      </vt:variant>
      <vt:variant>
        <vt:i4>5</vt:i4>
      </vt:variant>
      <vt:variant>
        <vt:lpwstr>http://twas3.cathaylife.com.tw/html/CM/QueryTable.jsp?Field=RDM_INT</vt:lpwstr>
      </vt:variant>
      <vt:variant>
        <vt:lpwstr/>
      </vt:variant>
      <vt:variant>
        <vt:i4>-923419598</vt:i4>
      </vt:variant>
      <vt:variant>
        <vt:i4>585</vt:i4>
      </vt:variant>
      <vt:variant>
        <vt:i4>0</vt:i4>
      </vt:variant>
      <vt:variant>
        <vt:i4>5</vt:i4>
      </vt:variant>
      <vt:variant>
        <vt:lpwstr>http://twas3.cathaylife.com.tw/html/CM/QueryTable.jsp?Field=保價_基金帳戶金額</vt:lpwstr>
      </vt:variant>
      <vt:variant>
        <vt:lpwstr/>
      </vt:variant>
      <vt:variant>
        <vt:i4>8060988</vt:i4>
      </vt:variant>
      <vt:variant>
        <vt:i4>582</vt:i4>
      </vt:variant>
      <vt:variant>
        <vt:i4>0</vt:i4>
      </vt:variant>
      <vt:variant>
        <vt:i4>5</vt:i4>
      </vt:variant>
      <vt:variant>
        <vt:lpwstr>http://twas3.cathaylife.com.tw/html/CM/QueryTable.jsp?Field=AFT_RDM_AMT</vt:lpwstr>
      </vt:variant>
      <vt:variant>
        <vt:lpwstr/>
      </vt:variant>
      <vt:variant>
        <vt:i4>455322910</vt:i4>
      </vt:variant>
      <vt:variant>
        <vt:i4>579</vt:i4>
      </vt:variant>
      <vt:variant>
        <vt:i4>0</vt:i4>
      </vt:variant>
      <vt:variant>
        <vt:i4>5</vt:i4>
      </vt:variant>
      <vt:variant>
        <vt:lpwstr>http://twas3.cathaylife.com.tw/html/CM/QueryTable.jsp?Field=保價_萬能帳戶金額</vt:lpwstr>
      </vt:variant>
      <vt:variant>
        <vt:lpwstr/>
      </vt:variant>
      <vt:variant>
        <vt:i4>7864365</vt:i4>
      </vt:variant>
      <vt:variant>
        <vt:i4>576</vt:i4>
      </vt:variant>
      <vt:variant>
        <vt:i4>0</vt:i4>
      </vt:variant>
      <vt:variant>
        <vt:i4>5</vt:i4>
      </vt:variant>
      <vt:variant>
        <vt:lpwstr>http://twas3.cathaylife.com.tw/html/CM/QueryTable.jsp?Field=BEF_RDM_AMT</vt:lpwstr>
      </vt:variant>
      <vt:variant>
        <vt:lpwstr/>
      </vt:variant>
      <vt:variant>
        <vt:i4>1331254216</vt:i4>
      </vt:variant>
      <vt:variant>
        <vt:i4>573</vt:i4>
      </vt:variant>
      <vt:variant>
        <vt:i4>0</vt:i4>
      </vt:variant>
      <vt:variant>
        <vt:i4>5</vt:i4>
      </vt:variant>
      <vt:variant>
        <vt:lpwstr>http://twas3.cathaylife.com.tw/html/CM/QueryTable.jsp?Field=原位癌</vt:lpwstr>
      </vt:variant>
      <vt:variant>
        <vt:lpwstr/>
      </vt:variant>
      <vt:variant>
        <vt:i4>5767218</vt:i4>
      </vt:variant>
      <vt:variant>
        <vt:i4>570</vt:i4>
      </vt:variant>
      <vt:variant>
        <vt:i4>0</vt:i4>
      </vt:variant>
      <vt:variant>
        <vt:i4>5</vt:i4>
      </vt:variant>
      <vt:variant>
        <vt:lpwstr>http://twas3.cathaylife.com.tw/html/CM/QueryTable.jsp?Field=ORI_CAN</vt:lpwstr>
      </vt:variant>
      <vt:variant>
        <vt:lpwstr/>
      </vt:variant>
      <vt:variant>
        <vt:i4>916524546</vt:i4>
      </vt:variant>
      <vt:variant>
        <vt:i4>567</vt:i4>
      </vt:variant>
      <vt:variant>
        <vt:i4>0</vt:i4>
      </vt:variant>
      <vt:variant>
        <vt:i4>5</vt:i4>
      </vt:variant>
      <vt:variant>
        <vt:lpwstr>http://twas3.cathaylife.com.tw/html/CM/QueryTable.jsp?Field=收據正副本</vt:lpwstr>
      </vt:variant>
      <vt:variant>
        <vt:lpwstr/>
      </vt:variant>
      <vt:variant>
        <vt:i4>3080304</vt:i4>
      </vt:variant>
      <vt:variant>
        <vt:i4>564</vt:i4>
      </vt:variant>
      <vt:variant>
        <vt:i4>0</vt:i4>
      </vt:variant>
      <vt:variant>
        <vt:i4>5</vt:i4>
      </vt:variant>
      <vt:variant>
        <vt:lpwstr>http://twas3.cathaylife.com.tw/html/CM/QueryTable.jsp?Field=IS_RCPT_ORIG</vt:lpwstr>
      </vt:variant>
      <vt:variant>
        <vt:lpwstr/>
      </vt:variant>
      <vt:variant>
        <vt:i4>-288694497</vt:i4>
      </vt:variant>
      <vt:variant>
        <vt:i4>561</vt:i4>
      </vt:variant>
      <vt:variant>
        <vt:i4>0</vt:i4>
      </vt:variant>
      <vt:variant>
        <vt:i4>5</vt:i4>
      </vt:variant>
      <vt:variant>
        <vt:lpwstr>http://twas3.cathaylife.com.tw/html/CM/QueryTable.jsp?Field=醫院代碼</vt:lpwstr>
      </vt:variant>
      <vt:variant>
        <vt:lpwstr/>
      </vt:variant>
      <vt:variant>
        <vt:i4>786556</vt:i4>
      </vt:variant>
      <vt:variant>
        <vt:i4>558</vt:i4>
      </vt:variant>
      <vt:variant>
        <vt:i4>0</vt:i4>
      </vt:variant>
      <vt:variant>
        <vt:i4>5</vt:i4>
      </vt:variant>
      <vt:variant>
        <vt:lpwstr>http://twas3.cathaylife.com.tw/html/CM/QueryTable.jsp?Field=HOSP_CODE</vt:lpwstr>
      </vt:variant>
      <vt:variant>
        <vt:lpwstr/>
      </vt:variant>
      <vt:variant>
        <vt:i4>167513445</vt:i4>
      </vt:variant>
      <vt:variant>
        <vt:i4>555</vt:i4>
      </vt:variant>
      <vt:variant>
        <vt:i4>0</vt:i4>
      </vt:variant>
      <vt:variant>
        <vt:i4>5</vt:i4>
      </vt:variant>
      <vt:variant>
        <vt:lpwstr>http://twas3.cathaylife.com.tw/html/CM/QueryTable.jsp?Field=員工姓名</vt:lpwstr>
      </vt:variant>
      <vt:variant>
        <vt:lpwstr/>
      </vt:variant>
      <vt:variant>
        <vt:i4>2228289</vt:i4>
      </vt:variant>
      <vt:variant>
        <vt:i4>552</vt:i4>
      </vt:variant>
      <vt:variant>
        <vt:i4>0</vt:i4>
      </vt:variant>
      <vt:variant>
        <vt:i4>5</vt:i4>
      </vt:variant>
      <vt:variant>
        <vt:lpwstr>http://twas3.cathaylife.com.tw/html/CM/QueryTable.jsp?Field=EMP_NAME</vt:lpwstr>
      </vt:variant>
      <vt:variant>
        <vt:lpwstr/>
      </vt:variant>
      <vt:variant>
        <vt:i4>1570067679</vt:i4>
      </vt:variant>
      <vt:variant>
        <vt:i4>549</vt:i4>
      </vt:variant>
      <vt:variant>
        <vt:i4>0</vt:i4>
      </vt:variant>
      <vt:variant>
        <vt:i4>5</vt:i4>
      </vt:variant>
      <vt:variant>
        <vt:lpwstr>http://twas3.cathaylife.com.tw/html/CM/QueryTable.jsp?Field=員工ID</vt:lpwstr>
      </vt:variant>
      <vt:variant>
        <vt:lpwstr/>
      </vt:variant>
      <vt:variant>
        <vt:i4>4325419</vt:i4>
      </vt:variant>
      <vt:variant>
        <vt:i4>546</vt:i4>
      </vt:variant>
      <vt:variant>
        <vt:i4>0</vt:i4>
      </vt:variant>
      <vt:variant>
        <vt:i4>5</vt:i4>
      </vt:variant>
      <vt:variant>
        <vt:lpwstr>http://twas3.cathaylife.com.tw/html/CM/QueryTable.jsp?Field=EMP_ID</vt:lpwstr>
      </vt:variant>
      <vt:variant>
        <vt:lpwstr/>
      </vt:variant>
      <vt:variant>
        <vt:i4>2098235828</vt:i4>
      </vt:variant>
      <vt:variant>
        <vt:i4>543</vt:i4>
      </vt:variant>
      <vt:variant>
        <vt:i4>0</vt:i4>
      </vt:variant>
      <vt:variant>
        <vt:i4>5</vt:i4>
      </vt:variant>
      <vt:variant>
        <vt:lpwstr>http://twas3.cathaylife.com.tw/html/CM/QueryTable.jsp?Field=解約金</vt:lpwstr>
      </vt:variant>
      <vt:variant>
        <vt:lpwstr/>
      </vt:variant>
      <vt:variant>
        <vt:i4>5570610</vt:i4>
      </vt:variant>
      <vt:variant>
        <vt:i4>540</vt:i4>
      </vt:variant>
      <vt:variant>
        <vt:i4>0</vt:i4>
      </vt:variant>
      <vt:variant>
        <vt:i4>5</vt:i4>
      </vt:variant>
      <vt:variant>
        <vt:lpwstr>http://twas3.cathaylife.com.tw/html/CM/QueryTable.jsp?Field=RSV_AMT</vt:lpwstr>
      </vt:variant>
      <vt:variant>
        <vt:lpwstr/>
      </vt:variant>
      <vt:variant>
        <vt:i4>-929877894</vt:i4>
      </vt:variant>
      <vt:variant>
        <vt:i4>537</vt:i4>
      </vt:variant>
      <vt:variant>
        <vt:i4>0</vt:i4>
      </vt:variant>
      <vt:variant>
        <vt:i4>5</vt:i4>
      </vt:variant>
      <vt:variant>
        <vt:lpwstr>http://twas3.cathaylife.com.tw/html/CM/QueryTable.jsp?Field=溢付序號</vt:lpwstr>
      </vt:variant>
      <vt:variant>
        <vt:lpwstr/>
      </vt:variant>
      <vt:variant>
        <vt:i4>2424917</vt:i4>
      </vt:variant>
      <vt:variant>
        <vt:i4>534</vt:i4>
      </vt:variant>
      <vt:variant>
        <vt:i4>0</vt:i4>
      </vt:variant>
      <vt:variant>
        <vt:i4>5</vt:i4>
      </vt:variant>
      <vt:variant>
        <vt:lpwstr>http://twas3.cathaylife.com.tw/html/CM/QueryTable.jsp?Field=OVERPAY_SERNO</vt:lpwstr>
      </vt:variant>
      <vt:variant>
        <vt:lpwstr/>
      </vt:variant>
      <vt:variant>
        <vt:i4>915538179</vt:i4>
      </vt:variant>
      <vt:variant>
        <vt:i4>531</vt:i4>
      </vt:variant>
      <vt:variant>
        <vt:i4>0</vt:i4>
      </vt:variant>
      <vt:variant>
        <vt:i4>5</vt:i4>
      </vt:variant>
      <vt:variant>
        <vt:lpwstr>http://twas3.cathaylife.com.tw/html/CM/QueryTable.jsp?Field=人工修正</vt:lpwstr>
      </vt:variant>
      <vt:variant>
        <vt:lpwstr/>
      </vt:variant>
      <vt:variant>
        <vt:i4>7012396</vt:i4>
      </vt:variant>
      <vt:variant>
        <vt:i4>528</vt:i4>
      </vt:variant>
      <vt:variant>
        <vt:i4>0</vt:i4>
      </vt:variant>
      <vt:variant>
        <vt:i4>5</vt:i4>
      </vt:variant>
      <vt:variant>
        <vt:lpwstr>http://twas3.cathaylife.com.tw/html/CM/QueryTable.jsp?Field=MAN_UPD_IND</vt:lpwstr>
      </vt:variant>
      <vt:variant>
        <vt:lpwstr/>
      </vt:variant>
      <vt:variant>
        <vt:i4>-1131069238</vt:i4>
      </vt:variant>
      <vt:variant>
        <vt:i4>525</vt:i4>
      </vt:variant>
      <vt:variant>
        <vt:i4>0</vt:i4>
      </vt:variant>
      <vt:variant>
        <vt:i4>5</vt:i4>
      </vt:variant>
      <vt:variant>
        <vt:lpwstr>http://twas3.cathaylife.com.tw/html/CM/QueryTable.jsp?Field=溢付受理編號</vt:lpwstr>
      </vt:variant>
      <vt:variant>
        <vt:lpwstr/>
      </vt:variant>
      <vt:variant>
        <vt:i4>2555993</vt:i4>
      </vt:variant>
      <vt:variant>
        <vt:i4>522</vt:i4>
      </vt:variant>
      <vt:variant>
        <vt:i4>0</vt:i4>
      </vt:variant>
      <vt:variant>
        <vt:i4>5</vt:i4>
      </vt:variant>
      <vt:variant>
        <vt:lpwstr>http://twas3.cathaylife.com.tw/html/CM/QueryTable.jsp?Field=OVERPAY_APLY</vt:lpwstr>
      </vt:variant>
      <vt:variant>
        <vt:lpwstr/>
      </vt:variant>
      <vt:variant>
        <vt:i4>2142738993</vt:i4>
      </vt:variant>
      <vt:variant>
        <vt:i4>519</vt:i4>
      </vt:variant>
      <vt:variant>
        <vt:i4>0</vt:i4>
      </vt:variant>
      <vt:variant>
        <vt:i4>5</vt:i4>
      </vt:variant>
      <vt:variant>
        <vt:lpwstr>http://twas3.cathaylife.com.tw/html/CM/QueryTable.jsp?Field=骨折代碼中文</vt:lpwstr>
      </vt:variant>
      <vt:variant>
        <vt:lpwstr/>
      </vt:variant>
      <vt:variant>
        <vt:i4>1900645</vt:i4>
      </vt:variant>
      <vt:variant>
        <vt:i4>516</vt:i4>
      </vt:variant>
      <vt:variant>
        <vt:i4>0</vt:i4>
      </vt:variant>
      <vt:variant>
        <vt:i4>5</vt:i4>
      </vt:variant>
      <vt:variant>
        <vt:lpwstr>http://twas3.cathaylife.com.tw/html/CM/QueryTable.jsp?Field=BONE_NAME</vt:lpwstr>
      </vt:variant>
      <vt:variant>
        <vt:lpwstr/>
      </vt:variant>
      <vt:variant>
        <vt:i4>-1787010350</vt:i4>
      </vt:variant>
      <vt:variant>
        <vt:i4>513</vt:i4>
      </vt:variant>
      <vt:variant>
        <vt:i4>0</vt:i4>
      </vt:variant>
      <vt:variant>
        <vt:i4>5</vt:i4>
      </vt:variant>
      <vt:variant>
        <vt:lpwstr>http://twas3.cathaylife.com.tw/html/CM/QueryTable.jsp?Field=手術代碼中文</vt:lpwstr>
      </vt:variant>
      <vt:variant>
        <vt:lpwstr/>
      </vt:variant>
      <vt:variant>
        <vt:i4>6750214</vt:i4>
      </vt:variant>
      <vt:variant>
        <vt:i4>510</vt:i4>
      </vt:variant>
      <vt:variant>
        <vt:i4>0</vt:i4>
      </vt:variant>
      <vt:variant>
        <vt:i4>5</vt:i4>
      </vt:variant>
      <vt:variant>
        <vt:lpwstr>http://twas3.cathaylife.com.tw/html/CM/QueryTable.jsp?Field=OP_NAME</vt:lpwstr>
      </vt:variant>
      <vt:variant>
        <vt:lpwstr/>
      </vt:variant>
      <vt:variant>
        <vt:i4>-314625519</vt:i4>
      </vt:variant>
      <vt:variant>
        <vt:i4>507</vt:i4>
      </vt:variant>
      <vt:variant>
        <vt:i4>0</vt:i4>
      </vt:variant>
      <vt:variant>
        <vt:i4>5</vt:i4>
      </vt:variant>
      <vt:variant>
        <vt:lpwstr>http://twas3.cathaylife.com.tw/html/CM/QueryTable.jsp?Field=手術倍數</vt:lpwstr>
      </vt:variant>
      <vt:variant>
        <vt:lpwstr/>
      </vt:variant>
      <vt:variant>
        <vt:i4>852079</vt:i4>
      </vt:variant>
      <vt:variant>
        <vt:i4>504</vt:i4>
      </vt:variant>
      <vt:variant>
        <vt:i4>0</vt:i4>
      </vt:variant>
      <vt:variant>
        <vt:i4>5</vt:i4>
      </vt:variant>
      <vt:variant>
        <vt:lpwstr>http://twas3.cathaylife.com.tw/html/CM/QueryTable.jsp?Field=OP_RATIO</vt:lpwstr>
      </vt:variant>
      <vt:variant>
        <vt:lpwstr/>
      </vt:variant>
      <vt:variant>
        <vt:i4>-178448043</vt:i4>
      </vt:variant>
      <vt:variant>
        <vt:i4>501</vt:i4>
      </vt:variant>
      <vt:variant>
        <vt:i4>0</vt:i4>
      </vt:variant>
      <vt:variant>
        <vt:i4>5</vt:i4>
      </vt:variant>
      <vt:variant>
        <vt:lpwstr>http://twas3.cathaylife.com.tw/html/CM/QueryTable.jsp?Field=手術等級</vt:lpwstr>
      </vt:variant>
      <vt:variant>
        <vt:lpwstr/>
      </vt:variant>
      <vt:variant>
        <vt:i4>6422549</vt:i4>
      </vt:variant>
      <vt:variant>
        <vt:i4>498</vt:i4>
      </vt:variant>
      <vt:variant>
        <vt:i4>0</vt:i4>
      </vt:variant>
      <vt:variant>
        <vt:i4>5</vt:i4>
      </vt:variant>
      <vt:variant>
        <vt:lpwstr>http://twas3.cathaylife.com.tw/html/CM/QueryTable.jsp?Field=OP_GRAD</vt:lpwstr>
      </vt:variant>
      <vt:variant>
        <vt:lpwstr/>
      </vt:variant>
      <vt:variant>
        <vt:i4>-41937840</vt:i4>
      </vt:variant>
      <vt:variant>
        <vt:i4>495</vt:i4>
      </vt:variant>
      <vt:variant>
        <vt:i4>0</vt:i4>
      </vt:variant>
      <vt:variant>
        <vt:i4>5</vt:i4>
      </vt:variant>
      <vt:variant>
        <vt:lpwstr>http://twas3.cathaylife.com.tw/html/CM/QueryTable.jsp?Field=癌症手術</vt:lpwstr>
      </vt:variant>
      <vt:variant>
        <vt:lpwstr/>
      </vt:variant>
      <vt:variant>
        <vt:i4>6553609</vt:i4>
      </vt:variant>
      <vt:variant>
        <vt:i4>492</vt:i4>
      </vt:variant>
      <vt:variant>
        <vt:i4>0</vt:i4>
      </vt:variant>
      <vt:variant>
        <vt:i4>5</vt:i4>
      </vt:variant>
      <vt:variant>
        <vt:lpwstr>http://twas3.cathaylife.com.tw/html/CM/QueryTable.jsp?Field=OP_CNCR</vt:lpwstr>
      </vt:variant>
      <vt:variant>
        <vt:lpwstr/>
      </vt:variant>
      <vt:variant>
        <vt:i4>208214256</vt:i4>
      </vt:variant>
      <vt:variant>
        <vt:i4>489</vt:i4>
      </vt:variant>
      <vt:variant>
        <vt:i4>0</vt:i4>
      </vt:variant>
      <vt:variant>
        <vt:i4>5</vt:i4>
      </vt:variant>
      <vt:variant>
        <vt:lpwstr>http://twas3.cathaylife.com.tw/html/CM/QueryTable.jsp?Field=終止日期</vt:lpwstr>
      </vt:variant>
      <vt:variant>
        <vt:lpwstr/>
      </vt:variant>
      <vt:variant>
        <vt:i4>8257571</vt:i4>
      </vt:variant>
      <vt:variant>
        <vt:i4>486</vt:i4>
      </vt:variant>
      <vt:variant>
        <vt:i4>0</vt:i4>
      </vt:variant>
      <vt:variant>
        <vt:i4>5</vt:i4>
      </vt:variant>
      <vt:variant>
        <vt:lpwstr>http://twas3.cathaylife.com.tw/html/CM/QueryTable.jsp?Field=E_END_DATE</vt:lpwstr>
      </vt:variant>
      <vt:variant>
        <vt:lpwstr/>
      </vt:variant>
      <vt:variant>
        <vt:i4>1052829893</vt:i4>
      </vt:variant>
      <vt:variant>
        <vt:i4>483</vt:i4>
      </vt:variant>
      <vt:variant>
        <vt:i4>0</vt:i4>
      </vt:variant>
      <vt:variant>
        <vt:i4>5</vt:i4>
      </vt:variant>
      <vt:variant>
        <vt:lpwstr>http://twas3.cathaylife.com.tw/html/CM/QueryTable.jsp?Field=起始日期</vt:lpwstr>
      </vt:variant>
      <vt:variant>
        <vt:lpwstr/>
      </vt:variant>
      <vt:variant>
        <vt:i4>6553635</vt:i4>
      </vt:variant>
      <vt:variant>
        <vt:i4>480</vt:i4>
      </vt:variant>
      <vt:variant>
        <vt:i4>0</vt:i4>
      </vt:variant>
      <vt:variant>
        <vt:i4>5</vt:i4>
      </vt:variant>
      <vt:variant>
        <vt:lpwstr>http://twas3.cathaylife.com.tw/html/CM/QueryTable.jsp?Field=E_STR_DATE</vt:lpwstr>
      </vt:variant>
      <vt:variant>
        <vt:lpwstr/>
      </vt:variant>
      <vt:variant>
        <vt:i4>439407644</vt:i4>
      </vt:variant>
      <vt:variant>
        <vt:i4>477</vt:i4>
      </vt:variant>
      <vt:variant>
        <vt:i4>0</vt:i4>
      </vt:variant>
      <vt:variant>
        <vt:i4>5</vt:i4>
      </vt:variant>
      <vt:variant>
        <vt:lpwstr>http://twas3.cathaylife.com.tw/html/CM/QueryTable.jsp?Field=骨折代碼</vt:lpwstr>
      </vt:variant>
      <vt:variant>
        <vt:lpwstr/>
      </vt:variant>
      <vt:variant>
        <vt:i4>1638507</vt:i4>
      </vt:variant>
      <vt:variant>
        <vt:i4>474</vt:i4>
      </vt:variant>
      <vt:variant>
        <vt:i4>0</vt:i4>
      </vt:variant>
      <vt:variant>
        <vt:i4>5</vt:i4>
      </vt:variant>
      <vt:variant>
        <vt:lpwstr>http://twas3.cathaylife.com.tw/html/CM/QueryTable.jsp?Field=BONE_CODE</vt:lpwstr>
      </vt:variant>
      <vt:variant>
        <vt:lpwstr/>
      </vt:variant>
      <vt:variant>
        <vt:i4>-251974401</vt:i4>
      </vt:variant>
      <vt:variant>
        <vt:i4>471</vt:i4>
      </vt:variant>
      <vt:variant>
        <vt:i4>0</vt:i4>
      </vt:variant>
      <vt:variant>
        <vt:i4>5</vt:i4>
      </vt:variant>
      <vt:variant>
        <vt:lpwstr>http://twas3.cathaylife.com.tw/html/CM/QueryTable.jsp?Field=手術代碼</vt:lpwstr>
      </vt:variant>
      <vt:variant>
        <vt:lpwstr/>
      </vt:variant>
      <vt:variant>
        <vt:i4>6488072</vt:i4>
      </vt:variant>
      <vt:variant>
        <vt:i4>468</vt:i4>
      </vt:variant>
      <vt:variant>
        <vt:i4>0</vt:i4>
      </vt:variant>
      <vt:variant>
        <vt:i4>5</vt:i4>
      </vt:variant>
      <vt:variant>
        <vt:lpwstr>http://twas3.cathaylife.com.tw/html/CM/QueryTable.jsp?Field=OP_CODE</vt:lpwstr>
      </vt:variant>
      <vt:variant>
        <vt:lpwstr/>
      </vt:variant>
      <vt:variant>
        <vt:i4>931533363</vt:i4>
      </vt:variant>
      <vt:variant>
        <vt:i4>465</vt:i4>
      </vt:variant>
      <vt:variant>
        <vt:i4>0</vt:i4>
      </vt:variant>
      <vt:variant>
        <vt:i4>5</vt:i4>
      </vt:variant>
      <vt:variant>
        <vt:lpwstr>http://twas3.cathaylife.com.tw/html/CM/QueryTable.jsp?Field=診斷類別</vt:lpwstr>
      </vt:variant>
      <vt:variant>
        <vt:lpwstr/>
      </vt:variant>
      <vt:variant>
        <vt:i4>2031716</vt:i4>
      </vt:variant>
      <vt:variant>
        <vt:i4>462</vt:i4>
      </vt:variant>
      <vt:variant>
        <vt:i4>0</vt:i4>
      </vt:variant>
      <vt:variant>
        <vt:i4>5</vt:i4>
      </vt:variant>
      <vt:variant>
        <vt:lpwstr>http://twas3.cathaylife.com.tw/html/CM/QueryTable.jsp?Field=DIAG_KIND</vt:lpwstr>
      </vt:variant>
      <vt:variant>
        <vt:lpwstr/>
      </vt:variant>
      <vt:variant>
        <vt:i4>2002546439</vt:i4>
      </vt:variant>
      <vt:variant>
        <vt:i4>459</vt:i4>
      </vt:variant>
      <vt:variant>
        <vt:i4>0</vt:i4>
      </vt:variant>
      <vt:variant>
        <vt:i4>5</vt:i4>
      </vt:variant>
      <vt:variant>
        <vt:lpwstr>http://twas3.cathaylife.com.tw/html/CM/QueryTable.jsp?Field=疾病代碼名稱</vt:lpwstr>
      </vt:variant>
      <vt:variant>
        <vt:lpwstr/>
      </vt:variant>
      <vt:variant>
        <vt:i4>2883673</vt:i4>
      </vt:variant>
      <vt:variant>
        <vt:i4>456</vt:i4>
      </vt:variant>
      <vt:variant>
        <vt:i4>0</vt:i4>
      </vt:variant>
      <vt:variant>
        <vt:i4>5</vt:i4>
      </vt:variant>
      <vt:variant>
        <vt:lpwstr>http://twas3.cathaylife.com.tw/html/CM/QueryTable.jsp?Field=ICD_NAME</vt:lpwstr>
      </vt:variant>
      <vt:variant>
        <vt:lpwstr/>
      </vt:variant>
      <vt:variant>
        <vt:i4>225262346</vt:i4>
      </vt:variant>
      <vt:variant>
        <vt:i4>453</vt:i4>
      </vt:variant>
      <vt:variant>
        <vt:i4>0</vt:i4>
      </vt:variant>
      <vt:variant>
        <vt:i4>5</vt:i4>
      </vt:variant>
      <vt:variant>
        <vt:lpwstr>http://twas3.cathaylife.com.tw/html/CM/QueryTable.jsp?Field=疾病代碼</vt:lpwstr>
      </vt:variant>
      <vt:variant>
        <vt:lpwstr/>
      </vt:variant>
      <vt:variant>
        <vt:i4>2228317</vt:i4>
      </vt:variant>
      <vt:variant>
        <vt:i4>450</vt:i4>
      </vt:variant>
      <vt:variant>
        <vt:i4>0</vt:i4>
      </vt:variant>
      <vt:variant>
        <vt:i4>5</vt:i4>
      </vt:variant>
      <vt:variant>
        <vt:lpwstr>http://twas3.cathaylife.com.tw/html/CM/QueryTable.jsp?Field=ICD_CODE</vt:lpwstr>
      </vt:variant>
      <vt:variant>
        <vt:lpwstr/>
      </vt:variant>
      <vt:variant>
        <vt:i4>-1799000163</vt:i4>
      </vt:variant>
      <vt:variant>
        <vt:i4>447</vt:i4>
      </vt:variant>
      <vt:variant>
        <vt:i4>0</vt:i4>
      </vt:variant>
      <vt:variant>
        <vt:i4>5</vt:i4>
      </vt:variant>
      <vt:variant>
        <vt:lpwstr>http://twas3.cathaylife.com.tw/html/CM/QueryTable.jsp?Field=社會保險天數</vt:lpwstr>
      </vt:variant>
      <vt:variant>
        <vt:lpwstr/>
      </vt:variant>
      <vt:variant>
        <vt:i4>4522019</vt:i4>
      </vt:variant>
      <vt:variant>
        <vt:i4>444</vt:i4>
      </vt:variant>
      <vt:variant>
        <vt:i4>0</vt:i4>
      </vt:variant>
      <vt:variant>
        <vt:i4>5</vt:i4>
      </vt:variant>
      <vt:variant>
        <vt:lpwstr>http://twas3.cathaylife.com.tw/html/CM/QueryTable.jsp?Field=SOC_DAY</vt:lpwstr>
      </vt:variant>
      <vt:variant>
        <vt:lpwstr/>
      </vt:variant>
      <vt:variant>
        <vt:i4>-1201910947</vt:i4>
      </vt:variant>
      <vt:variant>
        <vt:i4>441</vt:i4>
      </vt:variant>
      <vt:variant>
        <vt:i4>0</vt:i4>
      </vt:variant>
      <vt:variant>
        <vt:i4>5</vt:i4>
      </vt:variant>
      <vt:variant>
        <vt:lpwstr>http://twas3.cathaylife.com.tw/html/CM/QueryTable.jsp?Field=投保時社保身分</vt:lpwstr>
      </vt:variant>
      <vt:variant>
        <vt:lpwstr/>
      </vt:variant>
      <vt:variant>
        <vt:i4>4128861</vt:i4>
      </vt:variant>
      <vt:variant>
        <vt:i4>438</vt:i4>
      </vt:variant>
      <vt:variant>
        <vt:i4>0</vt:i4>
      </vt:variant>
      <vt:variant>
        <vt:i4>5</vt:i4>
      </vt:variant>
      <vt:variant>
        <vt:lpwstr>http://twas3.cathaylife.com.tw/html/CM/QueryTable.jsp?Field=SOC_INSU</vt:lpwstr>
      </vt:variant>
      <vt:variant>
        <vt:lpwstr/>
      </vt:variant>
      <vt:variant>
        <vt:i4>1378975268</vt:i4>
      </vt:variant>
      <vt:variant>
        <vt:i4>435</vt:i4>
      </vt:variant>
      <vt:variant>
        <vt:i4>0</vt:i4>
      </vt:variant>
      <vt:variant>
        <vt:i4>5</vt:i4>
      </vt:variant>
      <vt:variant>
        <vt:lpwstr>http://twas3.cathaylife.com.tw/html/CM/QueryTable.jsp?Field=繳別</vt:lpwstr>
      </vt:variant>
      <vt:variant>
        <vt:lpwstr/>
      </vt:variant>
      <vt:variant>
        <vt:i4>2687069</vt:i4>
      </vt:variant>
      <vt:variant>
        <vt:i4>432</vt:i4>
      </vt:variant>
      <vt:variant>
        <vt:i4>0</vt:i4>
      </vt:variant>
      <vt:variant>
        <vt:i4>5</vt:i4>
      </vt:variant>
      <vt:variant>
        <vt:lpwstr>http://twas3.cathaylife.com.tw/html/CM/QueryTable.jsp?Field=PAY_FREQ</vt:lpwstr>
      </vt:variant>
      <vt:variant>
        <vt:lpwstr/>
      </vt:variant>
      <vt:variant>
        <vt:i4>-2146285828</vt:i4>
      </vt:variant>
      <vt:variant>
        <vt:i4>429</vt:i4>
      </vt:variant>
      <vt:variant>
        <vt:i4>0</vt:i4>
      </vt:variant>
      <vt:variant>
        <vt:i4>5</vt:i4>
      </vt:variant>
      <vt:variant>
        <vt:lpwstr>http://twas3.cathaylife.com.tw/html/CM/QueryTable.jsp?Field=年金給付方式</vt:lpwstr>
      </vt:variant>
      <vt:variant>
        <vt:lpwstr/>
      </vt:variant>
      <vt:variant>
        <vt:i4>393332</vt:i4>
      </vt:variant>
      <vt:variant>
        <vt:i4>426</vt:i4>
      </vt:variant>
      <vt:variant>
        <vt:i4>0</vt:i4>
      </vt:variant>
      <vt:variant>
        <vt:i4>5</vt:i4>
      </vt:variant>
      <vt:variant>
        <vt:lpwstr>http://twas3.cathaylife.com.tw/html/CM/QueryTable.jsp?Field=ANTY_KIND</vt:lpwstr>
      </vt:variant>
      <vt:variant>
        <vt:lpwstr/>
      </vt:variant>
      <vt:variant>
        <vt:i4>1378967092</vt:i4>
      </vt:variant>
      <vt:variant>
        <vt:i4>423</vt:i4>
      </vt:variant>
      <vt:variant>
        <vt:i4>0</vt:i4>
      </vt:variant>
      <vt:variant>
        <vt:i4>5</vt:i4>
      </vt:variant>
      <vt:variant>
        <vt:lpwstr>http://twas3.cathaylife.com.tw/html/CM/QueryTable.jsp?Field=幣別</vt:lpwstr>
      </vt:variant>
      <vt:variant>
        <vt:lpwstr/>
      </vt:variant>
      <vt:variant>
        <vt:i4>1245254</vt:i4>
      </vt:variant>
      <vt:variant>
        <vt:i4>420</vt:i4>
      </vt:variant>
      <vt:variant>
        <vt:i4>0</vt:i4>
      </vt:variant>
      <vt:variant>
        <vt:i4>5</vt:i4>
      </vt:variant>
      <vt:variant>
        <vt:lpwstr>http://twas3.cathaylife.com.tw/html/CM/QueryTable.jsp?Field=CURR</vt:lpwstr>
      </vt:variant>
      <vt:variant>
        <vt:lpwstr/>
      </vt:variant>
      <vt:variant>
        <vt:i4>-1110021289</vt:i4>
      </vt:variant>
      <vt:variant>
        <vt:i4>417</vt:i4>
      </vt:variant>
      <vt:variant>
        <vt:i4>0</vt:i4>
      </vt:variant>
      <vt:variant>
        <vt:i4>5</vt:i4>
      </vt:variant>
      <vt:variant>
        <vt:lpwstr>http://twas3.cathaylife.com.tw/html/CM/QueryTable.jsp?Field=住院給付天數</vt:lpwstr>
      </vt:variant>
      <vt:variant>
        <vt:lpwstr/>
      </vt:variant>
      <vt:variant>
        <vt:i4>6750242</vt:i4>
      </vt:variant>
      <vt:variant>
        <vt:i4>414</vt:i4>
      </vt:variant>
      <vt:variant>
        <vt:i4>0</vt:i4>
      </vt:variant>
      <vt:variant>
        <vt:i4>5</vt:i4>
      </vt:variant>
      <vt:variant>
        <vt:lpwstr>http://twas3.cathaylife.com.tw/html/CM/QueryTable.jsp?Field=HSP_PAY_DAY</vt:lpwstr>
      </vt:variant>
      <vt:variant>
        <vt:lpwstr/>
      </vt:variant>
      <vt:variant>
        <vt:i4>2042979074</vt:i4>
      </vt:variant>
      <vt:variant>
        <vt:i4>411</vt:i4>
      </vt:variant>
      <vt:variant>
        <vt:i4>0</vt:i4>
      </vt:variant>
      <vt:variant>
        <vt:i4>5</vt:i4>
      </vt:variant>
      <vt:variant>
        <vt:lpwstr>http://twas3.cathaylife.com.tw/html/CM/QueryTable.jsp?Field=住院申請天數</vt:lpwstr>
      </vt:variant>
      <vt:variant>
        <vt:lpwstr/>
      </vt:variant>
      <vt:variant>
        <vt:i4>2883708</vt:i4>
      </vt:variant>
      <vt:variant>
        <vt:i4>408</vt:i4>
      </vt:variant>
      <vt:variant>
        <vt:i4>0</vt:i4>
      </vt:variant>
      <vt:variant>
        <vt:i4>5</vt:i4>
      </vt:variant>
      <vt:variant>
        <vt:lpwstr>http://twas3.cathaylife.com.tw/html/CM/QueryTable.jsp?Field=HSP_APLY_DAY</vt:lpwstr>
      </vt:variant>
      <vt:variant>
        <vt:lpwstr/>
      </vt:variant>
      <vt:variant>
        <vt:i4>-1584483944</vt:i4>
      </vt:variant>
      <vt:variant>
        <vt:i4>405</vt:i4>
      </vt:variant>
      <vt:variant>
        <vt:i4>0</vt:i4>
      </vt:variant>
      <vt:variant>
        <vt:i4>5</vt:i4>
      </vt:variant>
      <vt:variant>
        <vt:lpwstr>http://twas3.cathaylife.com.tw/html/CM/QueryTable.jsp?Field=門診給付天數</vt:lpwstr>
      </vt:variant>
      <vt:variant>
        <vt:lpwstr/>
      </vt:variant>
      <vt:variant>
        <vt:i4>7405619</vt:i4>
      </vt:variant>
      <vt:variant>
        <vt:i4>402</vt:i4>
      </vt:variant>
      <vt:variant>
        <vt:i4>0</vt:i4>
      </vt:variant>
      <vt:variant>
        <vt:i4>5</vt:i4>
      </vt:variant>
      <vt:variant>
        <vt:lpwstr>http://twas3.cathaylife.com.tw/html/CM/QueryTable.jsp?Field=MED_PAY_DAY</vt:lpwstr>
      </vt:variant>
      <vt:variant>
        <vt:lpwstr/>
      </vt:variant>
      <vt:variant>
        <vt:i4>1704835533</vt:i4>
      </vt:variant>
      <vt:variant>
        <vt:i4>399</vt:i4>
      </vt:variant>
      <vt:variant>
        <vt:i4>0</vt:i4>
      </vt:variant>
      <vt:variant>
        <vt:i4>5</vt:i4>
      </vt:variant>
      <vt:variant>
        <vt:lpwstr>http://twas3.cathaylife.com.tw/html/CM/QueryTable.jsp?Field=門診申請天數</vt:lpwstr>
      </vt:variant>
      <vt:variant>
        <vt:lpwstr/>
      </vt:variant>
      <vt:variant>
        <vt:i4>3801197</vt:i4>
      </vt:variant>
      <vt:variant>
        <vt:i4>396</vt:i4>
      </vt:variant>
      <vt:variant>
        <vt:i4>0</vt:i4>
      </vt:variant>
      <vt:variant>
        <vt:i4>5</vt:i4>
      </vt:variant>
      <vt:variant>
        <vt:lpwstr>http://twas3.cathaylife.com.tw/html/CM/QueryTable.jsp?Field=MED_APLY_DAY</vt:lpwstr>
      </vt:variant>
      <vt:variant>
        <vt:lpwstr/>
      </vt:variant>
      <vt:variant>
        <vt:i4>283176092</vt:i4>
      </vt:variant>
      <vt:variant>
        <vt:i4>393</vt:i4>
      </vt:variant>
      <vt:variant>
        <vt:i4>0</vt:i4>
      </vt:variant>
      <vt:variant>
        <vt:i4>5</vt:i4>
      </vt:variant>
      <vt:variant>
        <vt:lpwstr>http://twas3.cathaylife.com.tw/html/CM/QueryTable.jsp?Field=檔案號碼</vt:lpwstr>
      </vt:variant>
      <vt:variant>
        <vt:lpwstr/>
      </vt:variant>
      <vt:variant>
        <vt:i4>7733250</vt:i4>
      </vt:variant>
      <vt:variant>
        <vt:i4>390</vt:i4>
      </vt:variant>
      <vt:variant>
        <vt:i4>0</vt:i4>
      </vt:variant>
      <vt:variant>
        <vt:i4>5</vt:i4>
      </vt:variant>
      <vt:variant>
        <vt:lpwstr>http://twas3.cathaylife.com.tw/html/CM/QueryTable.jsp?Field=FILE_NO</vt:lpwstr>
      </vt:variant>
      <vt:variant>
        <vt:lpwstr/>
      </vt:variant>
      <vt:variant>
        <vt:i4>1317789420</vt:i4>
      </vt:variant>
      <vt:variant>
        <vt:i4>387</vt:i4>
      </vt:variant>
      <vt:variant>
        <vt:i4>0</vt:i4>
      </vt:variant>
      <vt:variant>
        <vt:i4>5</vt:i4>
      </vt:variant>
      <vt:variant>
        <vt:lpwstr>http://twas3.cathaylife.com.tw/html/CM/QueryTable.jsp?Field=送件人ID</vt:lpwstr>
      </vt:variant>
      <vt:variant>
        <vt:lpwstr/>
      </vt:variant>
      <vt:variant>
        <vt:i4>6094884</vt:i4>
      </vt:variant>
      <vt:variant>
        <vt:i4>384</vt:i4>
      </vt:variant>
      <vt:variant>
        <vt:i4>0</vt:i4>
      </vt:variant>
      <vt:variant>
        <vt:i4>5</vt:i4>
      </vt:variant>
      <vt:variant>
        <vt:lpwstr>http://twas3.cathaylife.com.tw/html/CM/QueryTable.jsp?Field=TRN_ID</vt:lpwstr>
      </vt:variant>
      <vt:variant>
        <vt:lpwstr/>
      </vt:variant>
      <vt:variant>
        <vt:i4>-784516265</vt:i4>
      </vt:variant>
      <vt:variant>
        <vt:i4>381</vt:i4>
      </vt:variant>
      <vt:variant>
        <vt:i4>0</vt:i4>
      </vt:variant>
      <vt:variant>
        <vt:i4>5</vt:i4>
      </vt:variant>
      <vt:variant>
        <vt:lpwstr>http://twas3.cathaylife.com.tw/html/CM/QueryTable.jsp?Field=無記名式附約表示</vt:lpwstr>
      </vt:variant>
      <vt:variant>
        <vt:lpwstr/>
      </vt:variant>
      <vt:variant>
        <vt:i4>1179759</vt:i4>
      </vt:variant>
      <vt:variant>
        <vt:i4>378</vt:i4>
      </vt:variant>
      <vt:variant>
        <vt:i4>0</vt:i4>
      </vt:variant>
      <vt:variant>
        <vt:i4>5</vt:i4>
      </vt:variant>
      <vt:variant>
        <vt:lpwstr>http://twas3.cathaylife.com.tw/html/CM/QueryTable.jsp?Field=BEAR_IDX</vt:lpwstr>
      </vt:variant>
      <vt:variant>
        <vt:lpwstr/>
      </vt:variant>
      <vt:variant>
        <vt:i4>-1951309432</vt:i4>
      </vt:variant>
      <vt:variant>
        <vt:i4>375</vt:i4>
      </vt:variant>
      <vt:variant>
        <vt:i4>0</vt:i4>
      </vt:variant>
      <vt:variant>
        <vt:i4>5</vt:i4>
      </vt:variant>
      <vt:variant>
        <vt:lpwstr>http://twas3.cathaylife.com.tw/html/CM/QueryTable.jsp?Field=投資型商品判斷</vt:lpwstr>
      </vt:variant>
      <vt:variant>
        <vt:lpwstr/>
      </vt:variant>
      <vt:variant>
        <vt:i4>3342423</vt:i4>
      </vt:variant>
      <vt:variant>
        <vt:i4>372</vt:i4>
      </vt:variant>
      <vt:variant>
        <vt:i4>0</vt:i4>
      </vt:variant>
      <vt:variant>
        <vt:i4>5</vt:i4>
      </vt:variant>
      <vt:variant>
        <vt:lpwstr>http://twas3.cathaylife.com.tw/html/CM/QueryTable.jsp?Field=INV_PROD</vt:lpwstr>
      </vt:variant>
      <vt:variant>
        <vt:lpwstr/>
      </vt:variant>
      <vt:variant>
        <vt:i4>671411448</vt:i4>
      </vt:variant>
      <vt:variant>
        <vt:i4>369</vt:i4>
      </vt:variant>
      <vt:variant>
        <vt:i4>0</vt:i4>
      </vt:variant>
      <vt:variant>
        <vt:i4>5</vt:i4>
      </vt:variant>
      <vt:variant>
        <vt:lpwstr>http://twas3.cathaylife.com.tw/html/CM/QueryTable.jsp?Field=擇優表示</vt:lpwstr>
      </vt:variant>
      <vt:variant>
        <vt:lpwstr/>
      </vt:variant>
      <vt:variant>
        <vt:i4>589932</vt:i4>
      </vt:variant>
      <vt:variant>
        <vt:i4>366</vt:i4>
      </vt:variant>
      <vt:variant>
        <vt:i4>0</vt:i4>
      </vt:variant>
      <vt:variant>
        <vt:i4>5</vt:i4>
      </vt:variant>
      <vt:variant>
        <vt:lpwstr>http://twas3.cathaylife.com.tw/html/CM/QueryTable.jsp?Field=CHSE_BTR</vt:lpwstr>
      </vt:variant>
      <vt:variant>
        <vt:lpwstr/>
      </vt:variant>
      <vt:variant>
        <vt:i4>685115175</vt:i4>
      </vt:variant>
      <vt:variant>
        <vt:i4>363</vt:i4>
      </vt:variant>
      <vt:variant>
        <vt:i4>0</vt:i4>
      </vt:variant>
      <vt:variant>
        <vt:i4>5</vt:i4>
      </vt:variant>
      <vt:variant>
        <vt:lpwstr>http://twas3.cathaylife.com.tw/html/CM/QueryTable.jsp?Field=投保日期</vt:lpwstr>
      </vt:variant>
      <vt:variant>
        <vt:lpwstr/>
      </vt:variant>
      <vt:variant>
        <vt:i4>4784184</vt:i4>
      </vt:variant>
      <vt:variant>
        <vt:i4>360</vt:i4>
      </vt:variant>
      <vt:variant>
        <vt:i4>0</vt:i4>
      </vt:variant>
      <vt:variant>
        <vt:i4>5</vt:i4>
      </vt:variant>
      <vt:variant>
        <vt:lpwstr>http://twas3.cathaylife.com.tw/html/CM/QueryTable.jsp?Field=ISSUE_DATE</vt:lpwstr>
      </vt:variant>
      <vt:variant>
        <vt:lpwstr/>
      </vt:variant>
      <vt:variant>
        <vt:i4>-204336894</vt:i4>
      </vt:variant>
      <vt:variant>
        <vt:i4>357</vt:i4>
      </vt:variant>
      <vt:variant>
        <vt:i4>0</vt:i4>
      </vt:variant>
      <vt:variant>
        <vt:i4>5</vt:i4>
      </vt:variant>
      <vt:variant>
        <vt:lpwstr>http://twas3.cathaylife.com.tw/html/CM/QueryTable.jsp?Field=死殘種類</vt:lpwstr>
      </vt:variant>
      <vt:variant>
        <vt:lpwstr/>
      </vt:variant>
      <vt:variant>
        <vt:i4>3276894</vt:i4>
      </vt:variant>
      <vt:variant>
        <vt:i4>354</vt:i4>
      </vt:variant>
      <vt:variant>
        <vt:i4>0</vt:i4>
      </vt:variant>
      <vt:variant>
        <vt:i4>5</vt:i4>
      </vt:variant>
      <vt:variant>
        <vt:lpwstr>http://twas3.cathaylife.com.tw/html/CM/QueryTable.jsp?Field=DTH_KIND</vt:lpwstr>
      </vt:variant>
      <vt:variant>
        <vt:lpwstr/>
      </vt:variant>
      <vt:variant>
        <vt:i4>-1798087874</vt:i4>
      </vt:variant>
      <vt:variant>
        <vt:i4>351</vt:i4>
      </vt:variant>
      <vt:variant>
        <vt:i4>0</vt:i4>
      </vt:variant>
      <vt:variant>
        <vt:i4>5</vt:i4>
      </vt:variant>
      <vt:variant>
        <vt:lpwstr>http://twas3.cathaylife.com.tw/html/CM/QueryTable.jsp?Field=主約繳費次數</vt:lpwstr>
      </vt:variant>
      <vt:variant>
        <vt:lpwstr/>
      </vt:variant>
      <vt:variant>
        <vt:i4>2490439</vt:i4>
      </vt:variant>
      <vt:variant>
        <vt:i4>348</vt:i4>
      </vt:variant>
      <vt:variant>
        <vt:i4>0</vt:i4>
      </vt:variant>
      <vt:variant>
        <vt:i4>5</vt:i4>
      </vt:variant>
      <vt:variant>
        <vt:lpwstr>http://twas3.cathaylife.com.tw/html/CM/QueryTable.jsp?Field=PAY_TIMES</vt:lpwstr>
      </vt:variant>
      <vt:variant>
        <vt:lpwstr/>
      </vt:variant>
      <vt:variant>
        <vt:i4>186388990</vt:i4>
      </vt:variant>
      <vt:variant>
        <vt:i4>345</vt:i4>
      </vt:variant>
      <vt:variant>
        <vt:i4>0</vt:i4>
      </vt:variant>
      <vt:variant>
        <vt:i4>5</vt:i4>
      </vt:variant>
      <vt:variant>
        <vt:lpwstr>http://twas3.cathaylife.com.tw/html/CM/QueryTable.jsp?Field=保單年度</vt:lpwstr>
      </vt:variant>
      <vt:variant>
        <vt:lpwstr/>
      </vt:variant>
      <vt:variant>
        <vt:i4>3342419</vt:i4>
      </vt:variant>
      <vt:variant>
        <vt:i4>342</vt:i4>
      </vt:variant>
      <vt:variant>
        <vt:i4>0</vt:i4>
      </vt:variant>
      <vt:variant>
        <vt:i4>5</vt:i4>
      </vt:variant>
      <vt:variant>
        <vt:lpwstr>http://twas3.cathaylife.com.tw/html/CM/QueryTable.jsp?Field=POL_YEAR</vt:lpwstr>
      </vt:variant>
      <vt:variant>
        <vt:lpwstr/>
      </vt:variant>
      <vt:variant>
        <vt:i4>1626570128</vt:i4>
      </vt:variant>
      <vt:variant>
        <vt:i4>339</vt:i4>
      </vt:variant>
      <vt:variant>
        <vt:i4>0</vt:i4>
      </vt:variant>
      <vt:variant>
        <vt:i4>5</vt:i4>
      </vt:variant>
      <vt:variant>
        <vt:lpwstr>http://twas3.cathaylife.com.tw/html/CM/QueryTable.jsp?Field=預付金受理編號</vt:lpwstr>
      </vt:variant>
      <vt:variant>
        <vt:lpwstr/>
      </vt:variant>
      <vt:variant>
        <vt:i4>2949242</vt:i4>
      </vt:variant>
      <vt:variant>
        <vt:i4>336</vt:i4>
      </vt:variant>
      <vt:variant>
        <vt:i4>0</vt:i4>
      </vt:variant>
      <vt:variant>
        <vt:i4>5</vt:i4>
      </vt:variant>
      <vt:variant>
        <vt:lpwstr>http://twas3.cathaylife.com.tw/html/CM/QueryTable.jsp?Field=PREV_APLY_NO</vt:lpwstr>
      </vt:variant>
      <vt:variant>
        <vt:lpwstr/>
      </vt:variant>
      <vt:variant>
        <vt:i4>208214256</vt:i4>
      </vt:variant>
      <vt:variant>
        <vt:i4>333</vt:i4>
      </vt:variant>
      <vt:variant>
        <vt:i4>0</vt:i4>
      </vt:variant>
      <vt:variant>
        <vt:i4>5</vt:i4>
      </vt:variant>
      <vt:variant>
        <vt:lpwstr>http://twas3.cathaylife.com.tw/html/CM/QueryTable.jsp?Field=終止日期</vt:lpwstr>
      </vt:variant>
      <vt:variant>
        <vt:lpwstr/>
      </vt:variant>
      <vt:variant>
        <vt:i4>2162758</vt:i4>
      </vt:variant>
      <vt:variant>
        <vt:i4>330</vt:i4>
      </vt:variant>
      <vt:variant>
        <vt:i4>0</vt:i4>
      </vt:variant>
      <vt:variant>
        <vt:i4>5</vt:i4>
      </vt:variant>
      <vt:variant>
        <vt:lpwstr>http://twas3.cathaylife.com.tw/html/CM/QueryTable.jsp?Field=END_DATE</vt:lpwstr>
      </vt:variant>
      <vt:variant>
        <vt:lpwstr/>
      </vt:variant>
      <vt:variant>
        <vt:i4>797654094</vt:i4>
      </vt:variant>
      <vt:variant>
        <vt:i4>327</vt:i4>
      </vt:variant>
      <vt:variant>
        <vt:i4>0</vt:i4>
      </vt:variant>
      <vt:variant>
        <vt:i4>5</vt:i4>
      </vt:variant>
      <vt:variant>
        <vt:lpwstr>http://twas3.cathaylife.com.tw/html/CM/QueryTable.jsp?Field=契約效力</vt:lpwstr>
      </vt:variant>
      <vt:variant>
        <vt:lpwstr/>
      </vt:variant>
      <vt:variant>
        <vt:i4>2555969</vt:i4>
      </vt:variant>
      <vt:variant>
        <vt:i4>324</vt:i4>
      </vt:variant>
      <vt:variant>
        <vt:i4>0</vt:i4>
      </vt:variant>
      <vt:variant>
        <vt:i4>5</vt:i4>
      </vt:variant>
      <vt:variant>
        <vt:lpwstr>http://twas3.cathaylife.com.tw/html/CM/QueryTable.jsp?Field=EFT_CODE</vt:lpwstr>
      </vt:variant>
      <vt:variant>
        <vt:lpwstr/>
      </vt:variant>
      <vt:variant>
        <vt:i4>2077841924</vt:i4>
      </vt:variant>
      <vt:variant>
        <vt:i4>321</vt:i4>
      </vt:variant>
      <vt:variant>
        <vt:i4>0</vt:i4>
      </vt:variant>
      <vt:variant>
        <vt:i4>5</vt:i4>
      </vt:variant>
      <vt:variant>
        <vt:lpwstr>http://twas3.cathaylife.com.tw/html/CM/QueryTable.jsp?Field=是否UPDATE契約效力</vt:lpwstr>
      </vt:variant>
      <vt:variant>
        <vt:lpwstr/>
      </vt:variant>
      <vt:variant>
        <vt:i4>6750248</vt:i4>
      </vt:variant>
      <vt:variant>
        <vt:i4>318</vt:i4>
      </vt:variant>
      <vt:variant>
        <vt:i4>0</vt:i4>
      </vt:variant>
      <vt:variant>
        <vt:i4>5</vt:i4>
      </vt:variant>
      <vt:variant>
        <vt:lpwstr>http://twas3.cathaylife.com.tw/html/CM/QueryTable.jsp?Field=IS_UPD_EFT</vt:lpwstr>
      </vt:variant>
      <vt:variant>
        <vt:lpwstr/>
      </vt:variant>
      <vt:variant>
        <vt:i4>319632997</vt:i4>
      </vt:variant>
      <vt:variant>
        <vt:i4>315</vt:i4>
      </vt:variant>
      <vt:variant>
        <vt:i4>0</vt:i4>
      </vt:variant>
      <vt:variant>
        <vt:i4>5</vt:i4>
      </vt:variant>
      <vt:variant>
        <vt:lpwstr>http://twas3.cathaylife.com.tw/html/CM/QueryTable.jsp?Field=受理日期</vt:lpwstr>
      </vt:variant>
      <vt:variant>
        <vt:lpwstr/>
      </vt:variant>
      <vt:variant>
        <vt:i4>852068</vt:i4>
      </vt:variant>
      <vt:variant>
        <vt:i4>312</vt:i4>
      </vt:variant>
      <vt:variant>
        <vt:i4>0</vt:i4>
      </vt:variant>
      <vt:variant>
        <vt:i4>5</vt:i4>
      </vt:variant>
      <vt:variant>
        <vt:lpwstr>http://twas3.cathaylife.com.tw/html/CM/QueryTable.jsp?Field=APLY_DATE</vt:lpwstr>
      </vt:variant>
      <vt:variant>
        <vt:lpwstr/>
      </vt:variant>
      <vt:variant>
        <vt:i4>1962820841</vt:i4>
      </vt:variant>
      <vt:variant>
        <vt:i4>309</vt:i4>
      </vt:variant>
      <vt:variant>
        <vt:i4>0</vt:i4>
      </vt:variant>
      <vt:variant>
        <vt:i4>5</vt:i4>
      </vt:variant>
      <vt:variant>
        <vt:lpwstr>http://twas3.cathaylife.com.tw/html/CM/QueryTable.jsp?Field=受理人員姓名</vt:lpwstr>
      </vt:variant>
      <vt:variant>
        <vt:lpwstr/>
      </vt:variant>
      <vt:variant>
        <vt:i4>1966180</vt:i4>
      </vt:variant>
      <vt:variant>
        <vt:i4>306</vt:i4>
      </vt:variant>
      <vt:variant>
        <vt:i4>0</vt:i4>
      </vt:variant>
      <vt:variant>
        <vt:i4>5</vt:i4>
      </vt:variant>
      <vt:variant>
        <vt:lpwstr>http://twas3.cathaylife.com.tw/html/CM/QueryTable.jsp?Field=APLY_NAME</vt:lpwstr>
      </vt:variant>
      <vt:variant>
        <vt:lpwstr/>
      </vt:variant>
      <vt:variant>
        <vt:i4>552803642</vt:i4>
      </vt:variant>
      <vt:variant>
        <vt:i4>303</vt:i4>
      </vt:variant>
      <vt:variant>
        <vt:i4>0</vt:i4>
      </vt:variant>
      <vt:variant>
        <vt:i4>5</vt:i4>
      </vt:variant>
      <vt:variant>
        <vt:lpwstr>http://twas3.cathaylife.com.tw/html/CM/QueryTable.jsp?Field=受理人員</vt:lpwstr>
      </vt:variant>
      <vt:variant>
        <vt:lpwstr/>
      </vt:variant>
      <vt:variant>
        <vt:i4>6357047</vt:i4>
      </vt:variant>
      <vt:variant>
        <vt:i4>300</vt:i4>
      </vt:variant>
      <vt:variant>
        <vt:i4>0</vt:i4>
      </vt:variant>
      <vt:variant>
        <vt:i4>5</vt:i4>
      </vt:variant>
      <vt:variant>
        <vt:lpwstr>http://twas3.cathaylife.com.tw/html/CM/QueryTable.jsp?Field=APLY_EMP_ID</vt:lpwstr>
      </vt:variant>
      <vt:variant>
        <vt:lpwstr/>
      </vt:variant>
      <vt:variant>
        <vt:i4>996083246</vt:i4>
      </vt:variant>
      <vt:variant>
        <vt:i4>297</vt:i4>
      </vt:variant>
      <vt:variant>
        <vt:i4>0</vt:i4>
      </vt:variant>
      <vt:variant>
        <vt:i4>5</vt:i4>
      </vt:variant>
      <vt:variant>
        <vt:lpwstr>http://twas3.cathaylife.com.tw/html/CM/QueryTable.jsp?Field=受理單位</vt:lpwstr>
      </vt:variant>
      <vt:variant>
        <vt:lpwstr/>
      </vt:variant>
      <vt:variant>
        <vt:i4>6357043</vt:i4>
      </vt:variant>
      <vt:variant>
        <vt:i4>294</vt:i4>
      </vt:variant>
      <vt:variant>
        <vt:i4>0</vt:i4>
      </vt:variant>
      <vt:variant>
        <vt:i4>5</vt:i4>
      </vt:variant>
      <vt:variant>
        <vt:lpwstr>http://twas3.cathaylife.com.tw/html/CM/QueryTable.jsp?Field=APLY_DIV_NO</vt:lpwstr>
      </vt:variant>
      <vt:variant>
        <vt:lpwstr/>
      </vt:variant>
      <vt:variant>
        <vt:i4>1647719294</vt:i4>
      </vt:variant>
      <vt:variant>
        <vt:i4>291</vt:i4>
      </vt:variant>
      <vt:variant>
        <vt:i4>0</vt:i4>
      </vt:variant>
      <vt:variant>
        <vt:i4>5</vt:i4>
      </vt:variant>
      <vt:variant>
        <vt:lpwstr>http://twas3.cathaylife.com.tw/html/CM/QueryTable.jsp?Field=經手人ID</vt:lpwstr>
      </vt:variant>
      <vt:variant>
        <vt:lpwstr/>
      </vt:variant>
      <vt:variant>
        <vt:i4>7208967</vt:i4>
      </vt:variant>
      <vt:variant>
        <vt:i4>288</vt:i4>
      </vt:variant>
      <vt:variant>
        <vt:i4>0</vt:i4>
      </vt:variant>
      <vt:variant>
        <vt:i4>5</vt:i4>
      </vt:variant>
      <vt:variant>
        <vt:lpwstr>http://twas3.cathaylife.com.tw/html/CM/QueryTable.jsp?Field=AGNT_ID</vt:lpwstr>
      </vt:variant>
      <vt:variant>
        <vt:lpwstr/>
      </vt:variant>
      <vt:variant>
        <vt:i4>91171677</vt:i4>
      </vt:variant>
      <vt:variant>
        <vt:i4>285</vt:i4>
      </vt:variant>
      <vt:variant>
        <vt:i4>0</vt:i4>
      </vt:variant>
      <vt:variant>
        <vt:i4>5</vt:i4>
      </vt:variant>
      <vt:variant>
        <vt:lpwstr>http://twas3.cathaylife.com.tw/html/CM/QueryTable.jsp?Field=人工新增</vt:lpwstr>
      </vt:variant>
      <vt:variant>
        <vt:lpwstr/>
      </vt:variant>
      <vt:variant>
        <vt:i4>2097278</vt:i4>
      </vt:variant>
      <vt:variant>
        <vt:i4>282</vt:i4>
      </vt:variant>
      <vt:variant>
        <vt:i4>0</vt:i4>
      </vt:variant>
      <vt:variant>
        <vt:i4>5</vt:i4>
      </vt:variant>
      <vt:variant>
        <vt:lpwstr>http://twas3.cathaylife.com.tw/html/CM/QueryTable.jsp?Field=MAN_ISRT_IND</vt:lpwstr>
      </vt:variant>
      <vt:variant>
        <vt:lpwstr/>
      </vt:variant>
      <vt:variant>
        <vt:i4>-324260895</vt:i4>
      </vt:variant>
      <vt:variant>
        <vt:i4>279</vt:i4>
      </vt:variant>
      <vt:variant>
        <vt:i4>0</vt:i4>
      </vt:variant>
      <vt:variant>
        <vt:i4>5</vt:i4>
      </vt:variant>
      <vt:variant>
        <vt:lpwstr>http://twas3.cathaylife.com.tw/html/CM/QueryTable.jsp?Field=修改摘要</vt:lpwstr>
      </vt:variant>
      <vt:variant>
        <vt:lpwstr/>
      </vt:variant>
      <vt:variant>
        <vt:i4>2687059</vt:i4>
      </vt:variant>
      <vt:variant>
        <vt:i4>276</vt:i4>
      </vt:variant>
      <vt:variant>
        <vt:i4>0</vt:i4>
      </vt:variant>
      <vt:variant>
        <vt:i4>5</vt:i4>
      </vt:variant>
      <vt:variant>
        <vt:lpwstr>http://twas3.cathaylife.com.tw/html/CM/QueryTable.jsp?Field=CHG_MEMO</vt:lpwstr>
      </vt:variant>
      <vt:variant>
        <vt:lpwstr/>
      </vt:variant>
      <vt:variant>
        <vt:i4>869080102</vt:i4>
      </vt:variant>
      <vt:variant>
        <vt:i4>273</vt:i4>
      </vt:variant>
      <vt:variant>
        <vt:i4>0</vt:i4>
      </vt:variant>
      <vt:variant>
        <vt:i4>5</vt:i4>
      </vt:variant>
      <vt:variant>
        <vt:lpwstr>http://twas3.cathaylife.com.tw/html/CM/QueryTable.jsp?Field=修改原因</vt:lpwstr>
      </vt:variant>
      <vt:variant>
        <vt:lpwstr/>
      </vt:variant>
      <vt:variant>
        <vt:i4>2621522</vt:i4>
      </vt:variant>
      <vt:variant>
        <vt:i4>270</vt:i4>
      </vt:variant>
      <vt:variant>
        <vt:i4>0</vt:i4>
      </vt:variant>
      <vt:variant>
        <vt:i4>5</vt:i4>
      </vt:variant>
      <vt:variant>
        <vt:lpwstr>http://twas3.cathaylife.com.tw/html/CM/QueryTable.jsp?Field=CHG_RESN</vt:lpwstr>
      </vt:variant>
      <vt:variant>
        <vt:lpwstr/>
      </vt:variant>
      <vt:variant>
        <vt:i4>-124061642</vt:i4>
      </vt:variant>
      <vt:variant>
        <vt:i4>267</vt:i4>
      </vt:variant>
      <vt:variant>
        <vt:i4>0</vt:i4>
      </vt:variant>
      <vt:variant>
        <vt:i4>5</vt:i4>
      </vt:variant>
      <vt:variant>
        <vt:lpwstr>http://twas3.cathaylife.com.tw/html/CM/QueryTable.jsp?Field=特殊記錄</vt:lpwstr>
      </vt:variant>
      <vt:variant>
        <vt:lpwstr/>
      </vt:variant>
      <vt:variant>
        <vt:i4>1441915</vt:i4>
      </vt:variant>
      <vt:variant>
        <vt:i4>264</vt:i4>
      </vt:variant>
      <vt:variant>
        <vt:i4>0</vt:i4>
      </vt:variant>
      <vt:variant>
        <vt:i4>5</vt:i4>
      </vt:variant>
      <vt:variant>
        <vt:lpwstr>http://twas3.cathaylife.com.tw/html/CM/QueryTable.jsp?Field=SPEC_REC</vt:lpwstr>
      </vt:variant>
      <vt:variant>
        <vt:lpwstr/>
      </vt:variant>
      <vt:variant>
        <vt:i4>550973307</vt:i4>
      </vt:variant>
      <vt:variant>
        <vt:i4>261</vt:i4>
      </vt:variant>
      <vt:variant>
        <vt:i4>0</vt:i4>
      </vt:variant>
      <vt:variant>
        <vt:i4>5</vt:i4>
      </vt:variant>
      <vt:variant>
        <vt:lpwstr>http://twas3.cathaylife.com.tw/html/CM/QueryTable.jsp?Field=削減給付</vt:lpwstr>
      </vt:variant>
      <vt:variant>
        <vt:lpwstr/>
      </vt:variant>
      <vt:variant>
        <vt:i4>4128883</vt:i4>
      </vt:variant>
      <vt:variant>
        <vt:i4>258</vt:i4>
      </vt:variant>
      <vt:variant>
        <vt:i4>0</vt:i4>
      </vt:variant>
      <vt:variant>
        <vt:i4>5</vt:i4>
      </vt:variant>
      <vt:variant>
        <vt:lpwstr>http://twas3.cathaylife.com.tw/html/CM/QueryTable.jsp?Field=RISK_DISC_PAY</vt:lpwstr>
      </vt:variant>
      <vt:variant>
        <vt:lpwstr/>
      </vt:variant>
      <vt:variant>
        <vt:i4>402201247</vt:i4>
      </vt:variant>
      <vt:variant>
        <vt:i4>255</vt:i4>
      </vt:variant>
      <vt:variant>
        <vt:i4>0</vt:i4>
      </vt:variant>
      <vt:variant>
        <vt:i4>5</vt:i4>
      </vt:variant>
      <vt:variant>
        <vt:lpwstr>http://twas3.cathaylife.com.tw/html/CM/QueryTable.jsp?Field=除外責任</vt:lpwstr>
      </vt:variant>
      <vt:variant>
        <vt:lpwstr/>
      </vt:variant>
      <vt:variant>
        <vt:i4>852071</vt:i4>
      </vt:variant>
      <vt:variant>
        <vt:i4>252</vt:i4>
      </vt:variant>
      <vt:variant>
        <vt:i4>0</vt:i4>
      </vt:variant>
      <vt:variant>
        <vt:i4>5</vt:i4>
      </vt:variant>
      <vt:variant>
        <vt:lpwstr>http://twas3.cathaylife.com.tw/html/CM/QueryTable.jsp?Field=EXCL_LIAB</vt:lpwstr>
      </vt:variant>
      <vt:variant>
        <vt:lpwstr/>
      </vt:variant>
      <vt:variant>
        <vt:i4>182508913</vt:i4>
      </vt:variant>
      <vt:variant>
        <vt:i4>249</vt:i4>
      </vt:variant>
      <vt:variant>
        <vt:i4>0</vt:i4>
      </vt:variant>
      <vt:variant>
        <vt:i4>5</vt:i4>
      </vt:variant>
      <vt:variant>
        <vt:lpwstr>http://twas3.cathaylife.com.tw/html/CM/QueryTable.jsp?Field=豁免內容</vt:lpwstr>
      </vt:variant>
      <vt:variant>
        <vt:lpwstr/>
      </vt:variant>
      <vt:variant>
        <vt:i4>7405581</vt:i4>
      </vt:variant>
      <vt:variant>
        <vt:i4>246</vt:i4>
      </vt:variant>
      <vt:variant>
        <vt:i4>0</vt:i4>
      </vt:variant>
      <vt:variant>
        <vt:i4>5</vt:i4>
      </vt:variant>
      <vt:variant>
        <vt:lpwstr>http://twas3.cathaylife.com.tw/html/CM/QueryTable.jsp?Field=WP_PREM</vt:lpwstr>
      </vt:variant>
      <vt:variant>
        <vt:lpwstr/>
      </vt:variant>
      <vt:variant>
        <vt:i4>-993334519</vt:i4>
      </vt:variant>
      <vt:variant>
        <vt:i4>243</vt:i4>
      </vt:variant>
      <vt:variant>
        <vt:i4>0</vt:i4>
      </vt:variant>
      <vt:variant>
        <vt:i4>5</vt:i4>
      </vt:variant>
      <vt:variant>
        <vt:lpwstr>http://twas3.cathaylife.com.tw/html/CM/QueryTable.jsp?Field=豁免期間</vt:lpwstr>
      </vt:variant>
      <vt:variant>
        <vt:lpwstr/>
      </vt:variant>
      <vt:variant>
        <vt:i4>7340045</vt:i4>
      </vt:variant>
      <vt:variant>
        <vt:i4>240</vt:i4>
      </vt:variant>
      <vt:variant>
        <vt:i4>0</vt:i4>
      </vt:variant>
      <vt:variant>
        <vt:i4>5</vt:i4>
      </vt:variant>
      <vt:variant>
        <vt:lpwstr>http://twas3.cathaylife.com.tw/html/CM/QueryTable.jsp?Field=WP_PRD</vt:lpwstr>
      </vt:variant>
      <vt:variant>
        <vt:lpwstr/>
      </vt:variant>
      <vt:variant>
        <vt:i4>129621897</vt:i4>
      </vt:variant>
      <vt:variant>
        <vt:i4>237</vt:i4>
      </vt:variant>
      <vt:variant>
        <vt:i4>0</vt:i4>
      </vt:variant>
      <vt:variant>
        <vt:i4>5</vt:i4>
      </vt:variant>
      <vt:variant>
        <vt:lpwstr>http://twas3.cathaylife.com.tw/html/CM/QueryTable.jsp?Field=豁免原因</vt:lpwstr>
      </vt:variant>
      <vt:variant>
        <vt:lpwstr/>
      </vt:variant>
      <vt:variant>
        <vt:i4>7864332</vt:i4>
      </vt:variant>
      <vt:variant>
        <vt:i4>234</vt:i4>
      </vt:variant>
      <vt:variant>
        <vt:i4>0</vt:i4>
      </vt:variant>
      <vt:variant>
        <vt:i4>5</vt:i4>
      </vt:variant>
      <vt:variant>
        <vt:lpwstr>http://twas3.cathaylife.com.tw/html/CM/QueryTable.jsp?Field=WP_RSN</vt:lpwstr>
      </vt:variant>
      <vt:variant>
        <vt:lpwstr/>
      </vt:variant>
      <vt:variant>
        <vt:i4>-10301228</vt:i4>
      </vt:variant>
      <vt:variant>
        <vt:i4>231</vt:i4>
      </vt:variant>
      <vt:variant>
        <vt:i4>0</vt:i4>
      </vt:variant>
      <vt:variant>
        <vt:i4>5</vt:i4>
      </vt:variant>
      <vt:variant>
        <vt:lpwstr>http://twas3.cathaylife.com.tw/html/CM/QueryTable.jsp?Field=契約角色</vt:lpwstr>
      </vt:variant>
      <vt:variant>
        <vt:lpwstr/>
      </vt:variant>
      <vt:variant>
        <vt:i4>1966153</vt:i4>
      </vt:variant>
      <vt:variant>
        <vt:i4>228</vt:i4>
      </vt:variant>
      <vt:variant>
        <vt:i4>0</vt:i4>
      </vt:variant>
      <vt:variant>
        <vt:i4>5</vt:i4>
      </vt:variant>
      <vt:variant>
        <vt:lpwstr>http://twas3.cathaylife.com.tw/html/CM/QueryTable.jsp?Field=ROLE</vt:lpwstr>
      </vt:variant>
      <vt:variant>
        <vt:lpwstr/>
      </vt:variant>
      <vt:variant>
        <vt:i4>-696128288</vt:i4>
      </vt:variant>
      <vt:variant>
        <vt:i4>225</vt:i4>
      </vt:variant>
      <vt:variant>
        <vt:i4>0</vt:i4>
      </vt:variant>
      <vt:variant>
        <vt:i4>5</vt:i4>
      </vt:variant>
      <vt:variant>
        <vt:lpwstr>http://twas3.cathaylife.com.tw/html/CM/QueryTable.jsp?Field=給付金額</vt:lpwstr>
      </vt:variant>
      <vt:variant>
        <vt:lpwstr/>
      </vt:variant>
      <vt:variant>
        <vt:i4>4653119</vt:i4>
      </vt:variant>
      <vt:variant>
        <vt:i4>222</vt:i4>
      </vt:variant>
      <vt:variant>
        <vt:i4>0</vt:i4>
      </vt:variant>
      <vt:variant>
        <vt:i4>5</vt:i4>
      </vt:variant>
      <vt:variant>
        <vt:lpwstr>http://twas3.cathaylife.com.tw/html/CM/QueryTable.jsp?Field=PAY_AMT</vt:lpwstr>
      </vt:variant>
      <vt:variant>
        <vt:lpwstr/>
      </vt:variant>
      <vt:variant>
        <vt:i4>-473031712</vt:i4>
      </vt:variant>
      <vt:variant>
        <vt:i4>219</vt:i4>
      </vt:variant>
      <vt:variant>
        <vt:i4>0</vt:i4>
      </vt:variant>
      <vt:variant>
        <vt:i4>5</vt:i4>
      </vt:variant>
      <vt:variant>
        <vt:lpwstr>http://twas3.cathaylife.com.tw/html/CM/QueryTable.jsp?Field=試算金額</vt:lpwstr>
      </vt:variant>
      <vt:variant>
        <vt:lpwstr/>
      </vt:variant>
      <vt:variant>
        <vt:i4>3604598</vt:i4>
      </vt:variant>
      <vt:variant>
        <vt:i4>216</vt:i4>
      </vt:variant>
      <vt:variant>
        <vt:i4>0</vt:i4>
      </vt:variant>
      <vt:variant>
        <vt:i4>5</vt:i4>
      </vt:variant>
      <vt:variant>
        <vt:lpwstr>http://twas3.cathaylife.com.tw/html/CM/QueryTable.jsp?Field=TRIL_CALC_AMT</vt:lpwstr>
      </vt:variant>
      <vt:variant>
        <vt:lpwstr/>
      </vt:variant>
      <vt:variant>
        <vt:i4>733226008</vt:i4>
      </vt:variant>
      <vt:variant>
        <vt:i4>213</vt:i4>
      </vt:variant>
      <vt:variant>
        <vt:i4>0</vt:i4>
      </vt:variant>
      <vt:variant>
        <vt:i4>5</vt:i4>
      </vt:variant>
      <vt:variant>
        <vt:lpwstr>http://twas3.cathaylife.com.tw/html/CM/QueryTable.jsp?Field=給付天數</vt:lpwstr>
      </vt:variant>
      <vt:variant>
        <vt:lpwstr/>
      </vt:variant>
      <vt:variant>
        <vt:i4>4915258</vt:i4>
      </vt:variant>
      <vt:variant>
        <vt:i4>210</vt:i4>
      </vt:variant>
      <vt:variant>
        <vt:i4>0</vt:i4>
      </vt:variant>
      <vt:variant>
        <vt:i4>5</vt:i4>
      </vt:variant>
      <vt:variant>
        <vt:lpwstr>http://twas3.cathaylife.com.tw/html/CM/QueryTable.jsp?Field=PAY_DAY</vt:lpwstr>
      </vt:variant>
      <vt:variant>
        <vt:lpwstr/>
      </vt:variant>
      <vt:variant>
        <vt:i4>-686548444</vt:i4>
      </vt:variant>
      <vt:variant>
        <vt:i4>207</vt:i4>
      </vt:variant>
      <vt:variant>
        <vt:i4>0</vt:i4>
      </vt:variant>
      <vt:variant>
        <vt:i4>5</vt:i4>
      </vt:variant>
      <vt:variant>
        <vt:lpwstr>http://twas3.cathaylife.com.tw/html/CM/QueryTable.jsp?Field=保額單位</vt:lpwstr>
      </vt:variant>
      <vt:variant>
        <vt:lpwstr/>
      </vt:variant>
      <vt:variant>
        <vt:i4>1638481</vt:i4>
      </vt:variant>
      <vt:variant>
        <vt:i4>204</vt:i4>
      </vt:variant>
      <vt:variant>
        <vt:i4>0</vt:i4>
      </vt:variant>
      <vt:variant>
        <vt:i4>5</vt:i4>
      </vt:variant>
      <vt:variant>
        <vt:lpwstr>http://twas3.cathaylife.com.tw/html/CM/QueryTable.jsp?Field=FACE_AMT_UNIT</vt:lpwstr>
      </vt:variant>
      <vt:variant>
        <vt:lpwstr/>
      </vt:variant>
      <vt:variant>
        <vt:i4>-1738977398</vt:i4>
      </vt:variant>
      <vt:variant>
        <vt:i4>201</vt:i4>
      </vt:variant>
      <vt:variant>
        <vt:i4>0</vt:i4>
      </vt:variant>
      <vt:variant>
        <vt:i4>5</vt:i4>
      </vt:variant>
      <vt:variant>
        <vt:lpwstr>http://twas3.cathaylife.com.tw/html/CM/QueryTable.jsp?Field=保額</vt:lpwstr>
      </vt:variant>
      <vt:variant>
        <vt:lpwstr/>
      </vt:variant>
      <vt:variant>
        <vt:i4>327776</vt:i4>
      </vt:variant>
      <vt:variant>
        <vt:i4>198</vt:i4>
      </vt:variant>
      <vt:variant>
        <vt:i4>0</vt:i4>
      </vt:variant>
      <vt:variant>
        <vt:i4>5</vt:i4>
      </vt:variant>
      <vt:variant>
        <vt:lpwstr>http://twas3.cathaylife.com.tw/html/CM/QueryTable.jsp?Field=FACE_AMT</vt:lpwstr>
      </vt:variant>
      <vt:variant>
        <vt:lpwstr/>
      </vt:variant>
      <vt:variant>
        <vt:i4>774963102</vt:i4>
      </vt:variant>
      <vt:variant>
        <vt:i4>195</vt:i4>
      </vt:variant>
      <vt:variant>
        <vt:i4>0</vt:i4>
      </vt:variant>
      <vt:variant>
        <vt:i4>5</vt:i4>
      </vt:variant>
      <vt:variant>
        <vt:lpwstr>http://twas3.cathaylife.com.tw/html/CM/QueryTable.jsp?Field=殘疾鑑定日</vt:lpwstr>
      </vt:variant>
      <vt:variant>
        <vt:lpwstr/>
      </vt:variant>
      <vt:variant>
        <vt:i4>983166</vt:i4>
      </vt:variant>
      <vt:variant>
        <vt:i4>192</vt:i4>
      </vt:variant>
      <vt:variant>
        <vt:i4>0</vt:i4>
      </vt:variant>
      <vt:variant>
        <vt:i4>5</vt:i4>
      </vt:variant>
      <vt:variant>
        <vt:lpwstr>http://twas3.cathaylife.com.tw/html/CM/QueryTable.jsp?Field=DISB_DATE</vt:lpwstr>
      </vt:variant>
      <vt:variant>
        <vt:lpwstr/>
      </vt:variant>
      <vt:variant>
        <vt:i4>602673286</vt:i4>
      </vt:variant>
      <vt:variant>
        <vt:i4>189</vt:i4>
      </vt:variant>
      <vt:variant>
        <vt:i4>0</vt:i4>
      </vt:variant>
      <vt:variant>
        <vt:i4>5</vt:i4>
      </vt:variant>
      <vt:variant>
        <vt:lpwstr>http://twas3.cathaylife.com.tw/html/CM/QueryTable.jsp?Field=殘廢等級</vt:lpwstr>
      </vt:variant>
      <vt:variant>
        <vt:lpwstr/>
      </vt:variant>
      <vt:variant>
        <vt:i4>1638509</vt:i4>
      </vt:variant>
      <vt:variant>
        <vt:i4>186</vt:i4>
      </vt:variant>
      <vt:variant>
        <vt:i4>0</vt:i4>
      </vt:variant>
      <vt:variant>
        <vt:i4>5</vt:i4>
      </vt:variant>
      <vt:variant>
        <vt:lpwstr>http://twas3.cathaylife.com.tw/html/CM/QueryTable.jsp?Field=DISB_GRAD</vt:lpwstr>
      </vt:variant>
      <vt:variant>
        <vt:lpwstr/>
      </vt:variant>
      <vt:variant>
        <vt:i4>225262346</vt:i4>
      </vt:variant>
      <vt:variant>
        <vt:i4>183</vt:i4>
      </vt:variant>
      <vt:variant>
        <vt:i4>0</vt:i4>
      </vt:variant>
      <vt:variant>
        <vt:i4>5</vt:i4>
      </vt:variant>
      <vt:variant>
        <vt:lpwstr>http://twas3.cathaylife.com.tw/html/CM/QueryTable.jsp?Field=疾病代碼</vt:lpwstr>
      </vt:variant>
      <vt:variant>
        <vt:lpwstr/>
      </vt:variant>
      <vt:variant>
        <vt:i4>2293835</vt:i4>
      </vt:variant>
      <vt:variant>
        <vt:i4>180</vt:i4>
      </vt:variant>
      <vt:variant>
        <vt:i4>0</vt:i4>
      </vt:variant>
      <vt:variant>
        <vt:i4>5</vt:i4>
      </vt:variant>
      <vt:variant>
        <vt:lpwstr>http://twas3.cathaylife.com.tw/html/CM/QueryTable.jsp?Field=OCR_RESN</vt:lpwstr>
      </vt:variant>
      <vt:variant>
        <vt:lpwstr/>
      </vt:variant>
      <vt:variant>
        <vt:i4>1378967664</vt:i4>
      </vt:variant>
      <vt:variant>
        <vt:i4>177</vt:i4>
      </vt:variant>
      <vt:variant>
        <vt:i4>0</vt:i4>
      </vt:variant>
      <vt:variant>
        <vt:i4>5</vt:i4>
      </vt:variant>
      <vt:variant>
        <vt:lpwstr>http://twas3.cathaylife.com.tw/html/CM/QueryTable.jsp?Field=性別</vt:lpwstr>
      </vt:variant>
      <vt:variant>
        <vt:lpwstr/>
      </vt:variant>
      <vt:variant>
        <vt:i4>7405604</vt:i4>
      </vt:variant>
      <vt:variant>
        <vt:i4>174</vt:i4>
      </vt:variant>
      <vt:variant>
        <vt:i4>0</vt:i4>
      </vt:variant>
      <vt:variant>
        <vt:i4>5</vt:i4>
      </vt:variant>
      <vt:variant>
        <vt:lpwstr>http://twas3.cathaylife.com.tw/html/CM/QueryTable.jsp?Field=SEX</vt:lpwstr>
      </vt:variant>
      <vt:variant>
        <vt:lpwstr/>
      </vt:variant>
      <vt:variant>
        <vt:i4>1389193530</vt:i4>
      </vt:variant>
      <vt:variant>
        <vt:i4>171</vt:i4>
      </vt:variant>
      <vt:variant>
        <vt:i4>0</vt:i4>
      </vt:variant>
      <vt:variant>
        <vt:i4>5</vt:i4>
      </vt:variant>
      <vt:variant>
        <vt:lpwstr>http://twas3.cathaylife.com.tw/html/CM/QueryTable.jsp?Field=業務別</vt:lpwstr>
      </vt:variant>
      <vt:variant>
        <vt:lpwstr/>
      </vt:variant>
      <vt:variant>
        <vt:i4>6094905</vt:i4>
      </vt:variant>
      <vt:variant>
        <vt:i4>168</vt:i4>
      </vt:variant>
      <vt:variant>
        <vt:i4>0</vt:i4>
      </vt:variant>
      <vt:variant>
        <vt:i4>5</vt:i4>
      </vt:variant>
      <vt:variant>
        <vt:lpwstr>http://twas3.cathaylife.com.tw/html/CM/QueryTable.jsp?Field=SYS_NO</vt:lpwstr>
      </vt:variant>
      <vt:variant>
        <vt:lpwstr/>
      </vt:variant>
      <vt:variant>
        <vt:i4>-340778928</vt:i4>
      </vt:variant>
      <vt:variant>
        <vt:i4>165</vt:i4>
      </vt:variant>
      <vt:variant>
        <vt:i4>0</vt:i4>
      </vt:variant>
      <vt:variant>
        <vt:i4>5</vt:i4>
      </vt:variant>
      <vt:variant>
        <vt:lpwstr>http://twas3.cathaylife.com.tw/html/CM/QueryTable.jsp?Field=繳費年期</vt:lpwstr>
      </vt:variant>
      <vt:variant>
        <vt:lpwstr/>
      </vt:variant>
      <vt:variant>
        <vt:i4>5767214</vt:i4>
      </vt:variant>
      <vt:variant>
        <vt:i4>162</vt:i4>
      </vt:variant>
      <vt:variant>
        <vt:i4>0</vt:i4>
      </vt:variant>
      <vt:variant>
        <vt:i4>5</vt:i4>
      </vt:variant>
      <vt:variant>
        <vt:lpwstr>http://twas3.cathaylife.com.tw/html/CM/QueryTable.jsp?Field=PAY_PRD</vt:lpwstr>
      </vt:variant>
      <vt:variant>
        <vt:lpwstr/>
      </vt:variant>
      <vt:variant>
        <vt:i4>-998952088</vt:i4>
      </vt:variant>
      <vt:variant>
        <vt:i4>159</vt:i4>
      </vt:variant>
      <vt:variant>
        <vt:i4>0</vt:i4>
      </vt:variant>
      <vt:variant>
        <vt:i4>5</vt:i4>
      </vt:variant>
      <vt:variant>
        <vt:lpwstr>http://twas3.cathaylife.com.tw/html/CM/QueryTable.jsp?Field=主附約別</vt:lpwstr>
      </vt:variant>
      <vt:variant>
        <vt:lpwstr/>
      </vt:variant>
      <vt:variant>
        <vt:i4>458878</vt:i4>
      </vt:variant>
      <vt:variant>
        <vt:i4>156</vt:i4>
      </vt:variant>
      <vt:variant>
        <vt:i4>0</vt:i4>
      </vt:variant>
      <vt:variant>
        <vt:i4>5</vt:i4>
      </vt:variant>
      <vt:variant>
        <vt:lpwstr>http://twas3.cathaylife.com.tw/html/CM/QueryTable.jsp?Field=PROD_KIND</vt:lpwstr>
      </vt:variant>
      <vt:variant>
        <vt:lpwstr/>
      </vt:variant>
      <vt:variant>
        <vt:i4>797380593</vt:i4>
      </vt:variant>
      <vt:variant>
        <vt:i4>153</vt:i4>
      </vt:variant>
      <vt:variant>
        <vt:i4>0</vt:i4>
      </vt:variant>
      <vt:variant>
        <vt:i4>5</vt:i4>
      </vt:variant>
      <vt:variant>
        <vt:lpwstr>http://twas3.cathaylife.com.tw/html/CM/QueryTable.jsp?Field=給付狀態</vt:lpwstr>
      </vt:variant>
      <vt:variant>
        <vt:lpwstr/>
      </vt:variant>
      <vt:variant>
        <vt:i4>6160429</vt:i4>
      </vt:variant>
      <vt:variant>
        <vt:i4>150</vt:i4>
      </vt:variant>
      <vt:variant>
        <vt:i4>0</vt:i4>
      </vt:variant>
      <vt:variant>
        <vt:i4>5</vt:i4>
      </vt:variant>
      <vt:variant>
        <vt:lpwstr>http://twas3.cathaylife.com.tw/html/CM/QueryTable.jsp?Field=PAY_STS</vt:lpwstr>
      </vt:variant>
      <vt:variant>
        <vt:lpwstr/>
      </vt:variant>
      <vt:variant>
        <vt:i4>38677305</vt:i4>
      </vt:variant>
      <vt:variant>
        <vt:i4>147</vt:i4>
      </vt:variant>
      <vt:variant>
        <vt:i4>0</vt:i4>
      </vt:variant>
      <vt:variant>
        <vt:i4>5</vt:i4>
      </vt:variant>
      <vt:variant>
        <vt:lpwstr>http://twas3.cathaylife.com.tw/html/CM/QueryTable.jsp?Field=事故日期</vt:lpwstr>
      </vt:variant>
      <vt:variant>
        <vt:lpwstr/>
      </vt:variant>
      <vt:variant>
        <vt:i4>2883674</vt:i4>
      </vt:variant>
      <vt:variant>
        <vt:i4>144</vt:i4>
      </vt:variant>
      <vt:variant>
        <vt:i4>0</vt:i4>
      </vt:variant>
      <vt:variant>
        <vt:i4>5</vt:i4>
      </vt:variant>
      <vt:variant>
        <vt:lpwstr>http://twas3.cathaylife.com.tw/html/CM/QueryTable.jsp?Field=OCR_DATE</vt:lpwstr>
      </vt:variant>
      <vt:variant>
        <vt:lpwstr/>
      </vt:variant>
      <vt:variant>
        <vt:i4>292169897</vt:i4>
      </vt:variant>
      <vt:variant>
        <vt:i4>141</vt:i4>
      </vt:variant>
      <vt:variant>
        <vt:i4>0</vt:i4>
      </vt:variant>
      <vt:variant>
        <vt:i4>5</vt:i4>
      </vt:variant>
      <vt:variant>
        <vt:lpwstr>http://twas3.cathaylife.com.tw/html/CM/QueryTable.jsp?Field=結帳單位</vt:lpwstr>
      </vt:variant>
      <vt:variant>
        <vt:lpwstr/>
      </vt:variant>
      <vt:variant>
        <vt:i4>8323121</vt:i4>
      </vt:variant>
      <vt:variant>
        <vt:i4>138</vt:i4>
      </vt:variant>
      <vt:variant>
        <vt:i4>0</vt:i4>
      </vt:variant>
      <vt:variant>
        <vt:i4>5</vt:i4>
      </vt:variant>
      <vt:variant>
        <vt:lpwstr>http://twas3.cathaylife.com.tw/html/CM/QueryTable.jsp?Field=ACNT_DIV_NO</vt:lpwstr>
      </vt:variant>
      <vt:variant>
        <vt:lpwstr/>
      </vt:variant>
      <vt:variant>
        <vt:i4>640143192</vt:i4>
      </vt:variant>
      <vt:variant>
        <vt:i4>135</vt:i4>
      </vt:variant>
      <vt:variant>
        <vt:i4>0</vt:i4>
      </vt:variant>
      <vt:variant>
        <vt:i4>5</vt:i4>
      </vt:variant>
      <vt:variant>
        <vt:lpwstr>http://twas3.cathaylife.com.tw/html/CM/QueryTable.jsp?Field=帳務處理人員姓名</vt:lpwstr>
      </vt:variant>
      <vt:variant>
        <vt:lpwstr/>
      </vt:variant>
      <vt:variant>
        <vt:i4>102</vt:i4>
      </vt:variant>
      <vt:variant>
        <vt:i4>132</vt:i4>
      </vt:variant>
      <vt:variant>
        <vt:i4>0</vt:i4>
      </vt:variant>
      <vt:variant>
        <vt:i4>5</vt:i4>
      </vt:variant>
      <vt:variant>
        <vt:lpwstr>http://twas3.cathaylife.com.tw/html/CM/QueryTable.jsp?Field=ACNT_NAME</vt:lpwstr>
      </vt:variant>
      <vt:variant>
        <vt:lpwstr/>
      </vt:variant>
      <vt:variant>
        <vt:i4>1915393675</vt:i4>
      </vt:variant>
      <vt:variant>
        <vt:i4>129</vt:i4>
      </vt:variant>
      <vt:variant>
        <vt:i4>0</vt:i4>
      </vt:variant>
      <vt:variant>
        <vt:i4>5</vt:i4>
      </vt:variant>
      <vt:variant>
        <vt:lpwstr>http://twas3.cathaylife.com.tw/html/CM/QueryTable.jsp?Field=帳務處理人員</vt:lpwstr>
      </vt:variant>
      <vt:variant>
        <vt:lpwstr/>
      </vt:variant>
      <vt:variant>
        <vt:i4>6946823</vt:i4>
      </vt:variant>
      <vt:variant>
        <vt:i4>126</vt:i4>
      </vt:variant>
      <vt:variant>
        <vt:i4>0</vt:i4>
      </vt:variant>
      <vt:variant>
        <vt:i4>5</vt:i4>
      </vt:variant>
      <vt:variant>
        <vt:lpwstr>http://twas3.cathaylife.com.tw/html/CM/QueryTable.jsp?Field=ACNT_ID</vt:lpwstr>
      </vt:variant>
      <vt:variant>
        <vt:lpwstr/>
      </vt:variant>
      <vt:variant>
        <vt:i4>-531099524</vt:i4>
      </vt:variant>
      <vt:variant>
        <vt:i4>123</vt:i4>
      </vt:variant>
      <vt:variant>
        <vt:i4>0</vt:i4>
      </vt:variant>
      <vt:variant>
        <vt:i4>5</vt:i4>
      </vt:variant>
      <vt:variant>
        <vt:lpwstr>http://twas3.cathaylife.com.tw/html/CM/QueryTable.jsp?Field=交易序號</vt:lpwstr>
      </vt:variant>
      <vt:variant>
        <vt:lpwstr/>
      </vt:variant>
      <vt:variant>
        <vt:i4>7077922</vt:i4>
      </vt:variant>
      <vt:variant>
        <vt:i4>120</vt:i4>
      </vt:variant>
      <vt:variant>
        <vt:i4>0</vt:i4>
      </vt:variant>
      <vt:variant>
        <vt:i4>5</vt:i4>
      </vt:variant>
      <vt:variant>
        <vt:lpwstr>http://twas3.cathaylife.com.tw/html/CM/QueryTable.jsp?Field=TRN_SER_NO</vt:lpwstr>
      </vt:variant>
      <vt:variant>
        <vt:lpwstr/>
      </vt:variant>
      <vt:variant>
        <vt:i4>902970241</vt:i4>
      </vt:variant>
      <vt:variant>
        <vt:i4>117</vt:i4>
      </vt:variant>
      <vt:variant>
        <vt:i4>0</vt:i4>
      </vt:variant>
      <vt:variant>
        <vt:i4>5</vt:i4>
      </vt:variant>
      <vt:variant>
        <vt:lpwstr>http://twas3.cathaylife.com.tw/html/CM/QueryTable.jsp?Field=帳務日期</vt:lpwstr>
      </vt:variant>
      <vt:variant>
        <vt:lpwstr/>
      </vt:variant>
      <vt:variant>
        <vt:i4>1245286</vt:i4>
      </vt:variant>
      <vt:variant>
        <vt:i4>114</vt:i4>
      </vt:variant>
      <vt:variant>
        <vt:i4>0</vt:i4>
      </vt:variant>
      <vt:variant>
        <vt:i4>5</vt:i4>
      </vt:variant>
      <vt:variant>
        <vt:lpwstr>http://twas3.cathaylife.com.tw/html/CM/QueryTable.jsp?Field=ACNT_DATE</vt:lpwstr>
      </vt:variant>
      <vt:variant>
        <vt:lpwstr/>
      </vt:variant>
      <vt:variant>
        <vt:i4>660724863</vt:i4>
      </vt:variant>
      <vt:variant>
        <vt:i4>111</vt:i4>
      </vt:variant>
      <vt:variant>
        <vt:i4>0</vt:i4>
      </vt:variant>
      <vt:variant>
        <vt:i4>5</vt:i4>
      </vt:variant>
      <vt:variant>
        <vt:lpwstr>http://twas3.cathaylife.com.tw/html/CM/QueryTable.jsp?Field=覆核單位</vt:lpwstr>
      </vt:variant>
      <vt:variant>
        <vt:lpwstr/>
      </vt:variant>
      <vt:variant>
        <vt:i4>7209005</vt:i4>
      </vt:variant>
      <vt:variant>
        <vt:i4>108</vt:i4>
      </vt:variant>
      <vt:variant>
        <vt:i4>0</vt:i4>
      </vt:variant>
      <vt:variant>
        <vt:i4>5</vt:i4>
      </vt:variant>
      <vt:variant>
        <vt:lpwstr>http://twas3.cathaylife.com.tw/html/CM/QueryTable.jsp?Field=APRV_DIV_NO</vt:lpwstr>
      </vt:variant>
      <vt:variant>
        <vt:lpwstr/>
      </vt:variant>
      <vt:variant>
        <vt:i4>1757454008</vt:i4>
      </vt:variant>
      <vt:variant>
        <vt:i4>105</vt:i4>
      </vt:variant>
      <vt:variant>
        <vt:i4>0</vt:i4>
      </vt:variant>
      <vt:variant>
        <vt:i4>5</vt:i4>
      </vt:variant>
      <vt:variant>
        <vt:lpwstr>http://twas3.cathaylife.com.tw/html/CM/QueryTable.jsp?Field=覆核人員姓名</vt:lpwstr>
      </vt:variant>
      <vt:variant>
        <vt:lpwstr/>
      </vt:variant>
      <vt:variant>
        <vt:i4>1114234</vt:i4>
      </vt:variant>
      <vt:variant>
        <vt:i4>102</vt:i4>
      </vt:variant>
      <vt:variant>
        <vt:i4>0</vt:i4>
      </vt:variant>
      <vt:variant>
        <vt:i4>5</vt:i4>
      </vt:variant>
      <vt:variant>
        <vt:lpwstr>http://twas3.cathaylife.com.tw/html/CM/QueryTable.jsp?Field=APRV_NAME</vt:lpwstr>
      </vt:variant>
      <vt:variant>
        <vt:lpwstr/>
      </vt:variant>
      <vt:variant>
        <vt:i4>1020118891</vt:i4>
      </vt:variant>
      <vt:variant>
        <vt:i4>99</vt:i4>
      </vt:variant>
      <vt:variant>
        <vt:i4>0</vt:i4>
      </vt:variant>
      <vt:variant>
        <vt:i4>5</vt:i4>
      </vt:variant>
      <vt:variant>
        <vt:lpwstr>http://twas3.cathaylife.com.tw/html/CM/QueryTable.jsp?Field=覆核人員</vt:lpwstr>
      </vt:variant>
      <vt:variant>
        <vt:lpwstr/>
      </vt:variant>
      <vt:variant>
        <vt:i4>8060955</vt:i4>
      </vt:variant>
      <vt:variant>
        <vt:i4>96</vt:i4>
      </vt:variant>
      <vt:variant>
        <vt:i4>0</vt:i4>
      </vt:variant>
      <vt:variant>
        <vt:i4>5</vt:i4>
      </vt:variant>
      <vt:variant>
        <vt:lpwstr>http://twas3.cathaylife.com.tw/html/CM/QueryTable.jsp?Field=APRV_ID</vt:lpwstr>
      </vt:variant>
      <vt:variant>
        <vt:lpwstr/>
      </vt:variant>
      <vt:variant>
        <vt:i4>255061044</vt:i4>
      </vt:variant>
      <vt:variant>
        <vt:i4>93</vt:i4>
      </vt:variant>
      <vt:variant>
        <vt:i4>0</vt:i4>
      </vt:variant>
      <vt:variant>
        <vt:i4>5</vt:i4>
      </vt:variant>
      <vt:variant>
        <vt:lpwstr>http://twas3.cathaylife.com.tw/html/CM/QueryTable.jsp?Field=覆核日期</vt:lpwstr>
      </vt:variant>
      <vt:variant>
        <vt:lpwstr/>
      </vt:variant>
      <vt:variant>
        <vt:i4>131194</vt:i4>
      </vt:variant>
      <vt:variant>
        <vt:i4>90</vt:i4>
      </vt:variant>
      <vt:variant>
        <vt:i4>0</vt:i4>
      </vt:variant>
      <vt:variant>
        <vt:i4>5</vt:i4>
      </vt:variant>
      <vt:variant>
        <vt:lpwstr>http://twas3.cathaylife.com.tw/html/CM/QueryTable.jsp?Field=APRV_DATE</vt:lpwstr>
      </vt:variant>
      <vt:variant>
        <vt:lpwstr/>
      </vt:variant>
      <vt:variant>
        <vt:i4>-1011270207</vt:i4>
      </vt:variant>
      <vt:variant>
        <vt:i4>87</vt:i4>
      </vt:variant>
      <vt:variant>
        <vt:i4>0</vt:i4>
      </vt:variant>
      <vt:variant>
        <vt:i4>5</vt:i4>
      </vt:variant>
      <vt:variant>
        <vt:lpwstr>http://twas3.cathaylife.com.tw/html/CM/QueryTable.jsp?Field=核賠單位</vt:lpwstr>
      </vt:variant>
      <vt:variant>
        <vt:lpwstr/>
      </vt:variant>
      <vt:variant>
        <vt:i4>6881340</vt:i4>
      </vt:variant>
      <vt:variant>
        <vt:i4>84</vt:i4>
      </vt:variant>
      <vt:variant>
        <vt:i4>0</vt:i4>
      </vt:variant>
      <vt:variant>
        <vt:i4>5</vt:i4>
      </vt:variant>
      <vt:variant>
        <vt:lpwstr>http://twas3.cathaylife.com.tw/html/CM/QueryTable.jsp?Field=CLAM_DIV_NO</vt:lpwstr>
      </vt:variant>
      <vt:variant>
        <vt:lpwstr/>
      </vt:variant>
      <vt:variant>
        <vt:i4>-1944551674</vt:i4>
      </vt:variant>
      <vt:variant>
        <vt:i4>81</vt:i4>
      </vt:variant>
      <vt:variant>
        <vt:i4>0</vt:i4>
      </vt:variant>
      <vt:variant>
        <vt:i4>5</vt:i4>
      </vt:variant>
      <vt:variant>
        <vt:lpwstr>http://twas3.cathaylife.com.tw/html/CM/QueryTable.jsp?Field=核賠人員姓名</vt:lpwstr>
      </vt:variant>
      <vt:variant>
        <vt:lpwstr/>
      </vt:variant>
      <vt:variant>
        <vt:i4>1441899</vt:i4>
      </vt:variant>
      <vt:variant>
        <vt:i4>78</vt:i4>
      </vt:variant>
      <vt:variant>
        <vt:i4>0</vt:i4>
      </vt:variant>
      <vt:variant>
        <vt:i4>5</vt:i4>
      </vt:variant>
      <vt:variant>
        <vt:lpwstr>http://twas3.cathaylife.com.tw/html/CM/QueryTable.jsp?Field=CLAM_NAME</vt:lpwstr>
      </vt:variant>
      <vt:variant>
        <vt:lpwstr/>
      </vt:variant>
      <vt:variant>
        <vt:i4>-669702443</vt:i4>
      </vt:variant>
      <vt:variant>
        <vt:i4>75</vt:i4>
      </vt:variant>
      <vt:variant>
        <vt:i4>0</vt:i4>
      </vt:variant>
      <vt:variant>
        <vt:i4>5</vt:i4>
      </vt:variant>
      <vt:variant>
        <vt:lpwstr>http://twas3.cathaylife.com.tw/html/CM/QueryTable.jsp?Field=核賠人員</vt:lpwstr>
      </vt:variant>
      <vt:variant>
        <vt:lpwstr/>
      </vt:variant>
      <vt:variant>
        <vt:i4>8126474</vt:i4>
      </vt:variant>
      <vt:variant>
        <vt:i4>72</vt:i4>
      </vt:variant>
      <vt:variant>
        <vt:i4>0</vt:i4>
      </vt:variant>
      <vt:variant>
        <vt:i4>5</vt:i4>
      </vt:variant>
      <vt:variant>
        <vt:lpwstr>http://twas3.cathaylife.com.tw/html/CM/QueryTable.jsp?Field=CLAM_ID</vt:lpwstr>
      </vt:variant>
      <vt:variant>
        <vt:lpwstr/>
      </vt:variant>
      <vt:variant>
        <vt:i4>1824028740</vt:i4>
      </vt:variant>
      <vt:variant>
        <vt:i4>69</vt:i4>
      </vt:variant>
      <vt:variant>
        <vt:i4>0</vt:i4>
      </vt:variant>
      <vt:variant>
        <vt:i4>5</vt:i4>
      </vt:variant>
      <vt:variant>
        <vt:lpwstr>http://twas3.cathaylife.com.tw/html/CM/QueryTable.jsp?Field=核賠交易序號</vt:lpwstr>
      </vt:variant>
      <vt:variant>
        <vt:lpwstr/>
      </vt:variant>
      <vt:variant>
        <vt:i4>7995440</vt:i4>
      </vt:variant>
      <vt:variant>
        <vt:i4>66</vt:i4>
      </vt:variant>
      <vt:variant>
        <vt:i4>0</vt:i4>
      </vt:variant>
      <vt:variant>
        <vt:i4>5</vt:i4>
      </vt:variant>
      <vt:variant>
        <vt:lpwstr>http://twas3.cathaylife.com.tw/html/CM/QueryTable.jsp?Field=CLAM_SER_NO</vt:lpwstr>
      </vt:variant>
      <vt:variant>
        <vt:lpwstr/>
      </vt:variant>
      <vt:variant>
        <vt:i4>-336917110</vt:i4>
      </vt:variant>
      <vt:variant>
        <vt:i4>63</vt:i4>
      </vt:variant>
      <vt:variant>
        <vt:i4>0</vt:i4>
      </vt:variant>
      <vt:variant>
        <vt:i4>5</vt:i4>
      </vt:variant>
      <vt:variant>
        <vt:lpwstr>http://twas3.cathaylife.com.tw/html/CM/QueryTable.jsp?Field=核賠日期</vt:lpwstr>
      </vt:variant>
      <vt:variant>
        <vt:lpwstr/>
      </vt:variant>
      <vt:variant>
        <vt:i4>327787</vt:i4>
      </vt:variant>
      <vt:variant>
        <vt:i4>60</vt:i4>
      </vt:variant>
      <vt:variant>
        <vt:i4>0</vt:i4>
      </vt:variant>
      <vt:variant>
        <vt:i4>5</vt:i4>
      </vt:variant>
      <vt:variant>
        <vt:lpwstr>http://twas3.cathaylife.com.tw/html/CM/QueryTable.jsp?Field=CLAM_DATE</vt:lpwstr>
      </vt:variant>
      <vt:variant>
        <vt:lpwstr/>
      </vt:variant>
      <vt:variant>
        <vt:i4>1314105949</vt:i4>
      </vt:variant>
      <vt:variant>
        <vt:i4>57</vt:i4>
      </vt:variant>
      <vt:variant>
        <vt:i4>0</vt:i4>
      </vt:variant>
      <vt:variant>
        <vt:i4>5</vt:i4>
      </vt:variant>
      <vt:variant>
        <vt:lpwstr>http://twas3.cathaylife.com.tw/html/CM/QueryTable.jsp?Field=理賠保險金名稱</vt:lpwstr>
      </vt:variant>
      <vt:variant>
        <vt:lpwstr/>
      </vt:variant>
      <vt:variant>
        <vt:i4>196697</vt:i4>
      </vt:variant>
      <vt:variant>
        <vt:i4>54</vt:i4>
      </vt:variant>
      <vt:variant>
        <vt:i4>0</vt:i4>
      </vt:variant>
      <vt:variant>
        <vt:i4>5</vt:i4>
      </vt:variant>
      <vt:variant>
        <vt:lpwstr>http://twas3.cathaylife.com.tw/html/CM/QueryTable.jsp?Field=CLAM_AMT_NAME</vt:lpwstr>
      </vt:variant>
      <vt:variant>
        <vt:lpwstr/>
      </vt:variant>
      <vt:variant>
        <vt:i4>1701498544</vt:i4>
      </vt:variant>
      <vt:variant>
        <vt:i4>51</vt:i4>
      </vt:variant>
      <vt:variant>
        <vt:i4>0</vt:i4>
      </vt:variant>
      <vt:variant>
        <vt:i4>5</vt:i4>
      </vt:variant>
      <vt:variant>
        <vt:lpwstr>http://twas3.cathaylife.com.tw/html/CM/QueryTable.jsp?Field=事故者_ID</vt:lpwstr>
      </vt:variant>
      <vt:variant>
        <vt:lpwstr/>
      </vt:variant>
      <vt:variant>
        <vt:i4>4980771</vt:i4>
      </vt:variant>
      <vt:variant>
        <vt:i4>48</vt:i4>
      </vt:variant>
      <vt:variant>
        <vt:i4>0</vt:i4>
      </vt:variant>
      <vt:variant>
        <vt:i4>5</vt:i4>
      </vt:variant>
      <vt:variant>
        <vt:lpwstr>http://twas3.cathaylife.com.tw/html/CM/QueryTable.jsp?Field=OCR_ID</vt:lpwstr>
      </vt:variant>
      <vt:variant>
        <vt:lpwstr/>
      </vt:variant>
      <vt:variant>
        <vt:i4>1421716061</vt:i4>
      </vt:variant>
      <vt:variant>
        <vt:i4>45</vt:i4>
      </vt:variant>
      <vt:variant>
        <vt:i4>0</vt:i4>
      </vt:variant>
      <vt:variant>
        <vt:i4>5</vt:i4>
      </vt:variant>
      <vt:variant>
        <vt:lpwstr>http://twas3.cathaylife.com.tw/html/CM/QueryTable.jsp?Field=理賠保險金代號</vt:lpwstr>
      </vt:variant>
      <vt:variant>
        <vt:lpwstr/>
      </vt:variant>
      <vt:variant>
        <vt:i4>458839</vt:i4>
      </vt:variant>
      <vt:variant>
        <vt:i4>42</vt:i4>
      </vt:variant>
      <vt:variant>
        <vt:i4>0</vt:i4>
      </vt:variant>
      <vt:variant>
        <vt:i4>5</vt:i4>
      </vt:variant>
      <vt:variant>
        <vt:lpwstr>http://twas3.cathaylife.com.tw/html/CM/QueryTable.jsp?Field=CLAM_AMT_CODE</vt:lpwstr>
      </vt:variant>
      <vt:variant>
        <vt:lpwstr/>
      </vt:variant>
      <vt:variant>
        <vt:i4>1378981629</vt:i4>
      </vt:variant>
      <vt:variant>
        <vt:i4>39</vt:i4>
      </vt:variant>
      <vt:variant>
        <vt:i4>0</vt:i4>
      </vt:variant>
      <vt:variant>
        <vt:i4>5</vt:i4>
      </vt:variant>
      <vt:variant>
        <vt:lpwstr>http://twas3.cathaylife.com.tw/html/CM/QueryTable.jsp?Field=險別</vt:lpwstr>
      </vt:variant>
      <vt:variant>
        <vt:lpwstr/>
      </vt:variant>
      <vt:variant>
        <vt:i4>7012375</vt:i4>
      </vt:variant>
      <vt:variant>
        <vt:i4>36</vt:i4>
      </vt:variant>
      <vt:variant>
        <vt:i4>0</vt:i4>
      </vt:variant>
      <vt:variant>
        <vt:i4>5</vt:i4>
      </vt:variant>
      <vt:variant>
        <vt:lpwstr>http://twas3.cathaylife.com.tw/html/CM/QueryTable.jsp?Field=PROD_ID</vt:lpwstr>
      </vt:variant>
      <vt:variant>
        <vt:lpwstr/>
      </vt:variant>
      <vt:variant>
        <vt:i4>-556669653</vt:i4>
      </vt:variant>
      <vt:variant>
        <vt:i4>33</vt:i4>
      </vt:variant>
      <vt:variant>
        <vt:i4>0</vt:i4>
      </vt:variant>
      <vt:variant>
        <vt:i4>5</vt:i4>
      </vt:variant>
      <vt:variant>
        <vt:lpwstr>http://twas3.cathaylife.com.tw/html/CM/QueryTable.jsp?Field=索賠類別</vt:lpwstr>
      </vt:variant>
      <vt:variant>
        <vt:lpwstr/>
      </vt:variant>
      <vt:variant>
        <vt:i4>131179</vt:i4>
      </vt:variant>
      <vt:variant>
        <vt:i4>30</vt:i4>
      </vt:variant>
      <vt:variant>
        <vt:i4>0</vt:i4>
      </vt:variant>
      <vt:variant>
        <vt:i4>5</vt:i4>
      </vt:variant>
      <vt:variant>
        <vt:lpwstr>http://twas3.cathaylife.com.tw/html/CM/QueryTable.jsp?Field=CLAM_CAT</vt:lpwstr>
      </vt:variant>
      <vt:variant>
        <vt:lpwstr/>
      </vt:variant>
      <vt:variant>
        <vt:i4>755419605</vt:i4>
      </vt:variant>
      <vt:variant>
        <vt:i4>27</vt:i4>
      </vt:variant>
      <vt:variant>
        <vt:i4>0</vt:i4>
      </vt:variant>
      <vt:variant>
        <vt:i4>5</vt:i4>
      </vt:variant>
      <vt:variant>
        <vt:lpwstr>http://twas3.cathaylife.com.tw/html/CM/QueryTable.jsp?Field=保單號碼</vt:lpwstr>
      </vt:variant>
      <vt:variant>
        <vt:lpwstr/>
      </vt:variant>
      <vt:variant>
        <vt:i4>327799</vt:i4>
      </vt:variant>
      <vt:variant>
        <vt:i4>24</vt:i4>
      </vt:variant>
      <vt:variant>
        <vt:i4>0</vt:i4>
      </vt:variant>
      <vt:variant>
        <vt:i4>5</vt:i4>
      </vt:variant>
      <vt:variant>
        <vt:lpwstr>http://twas3.cathaylife.com.tw/html/CM/QueryTable.jsp?Field=POLICY_NO</vt:lpwstr>
      </vt:variant>
      <vt:variant>
        <vt:lpwstr/>
      </vt:variant>
      <vt:variant>
        <vt:i4>-2041880872</vt:i4>
      </vt:variant>
      <vt:variant>
        <vt:i4>21</vt:i4>
      </vt:variant>
      <vt:variant>
        <vt:i4>0</vt:i4>
      </vt:variant>
      <vt:variant>
        <vt:i4>5</vt:i4>
      </vt:variant>
      <vt:variant>
        <vt:lpwstr>http://twas3.cathaylife.com.tw/html/CM/QueryTable.jsp?Field=序號</vt:lpwstr>
      </vt:variant>
      <vt:variant>
        <vt:lpwstr/>
      </vt:variant>
      <vt:variant>
        <vt:i4>4259896</vt:i4>
      </vt:variant>
      <vt:variant>
        <vt:i4>18</vt:i4>
      </vt:variant>
      <vt:variant>
        <vt:i4>0</vt:i4>
      </vt:variant>
      <vt:variant>
        <vt:i4>5</vt:i4>
      </vt:variant>
      <vt:variant>
        <vt:lpwstr>http://twas3.cathaylife.com.tw/html/CM/QueryTable.jsp?Field=SER_NO</vt:lpwstr>
      </vt:variant>
      <vt:variant>
        <vt:lpwstr/>
      </vt:variant>
      <vt:variant>
        <vt:i4>-229822872</vt:i4>
      </vt:variant>
      <vt:variant>
        <vt:i4>15</vt:i4>
      </vt:variant>
      <vt:variant>
        <vt:i4>0</vt:i4>
      </vt:variant>
      <vt:variant>
        <vt:i4>5</vt:i4>
      </vt:variant>
      <vt:variant>
        <vt:lpwstr>http://twas3.cathaylife.com.tw/html/CM/QueryTable.jsp?Field=受理編號</vt:lpwstr>
      </vt:variant>
      <vt:variant>
        <vt:lpwstr/>
      </vt:variant>
      <vt:variant>
        <vt:i4>7536645</vt:i4>
      </vt:variant>
      <vt:variant>
        <vt:i4>12</vt:i4>
      </vt:variant>
      <vt:variant>
        <vt:i4>0</vt:i4>
      </vt:variant>
      <vt:variant>
        <vt:i4>5</vt:i4>
      </vt:variant>
      <vt:variant>
        <vt:lpwstr>http://twas3.cathaylife.com.tw/html/CM/QueryTable.jsp?Field=APLY_NO</vt:lpwstr>
      </vt:variant>
      <vt:variant>
        <vt:lpwstr/>
      </vt:variant>
      <vt:variant>
        <vt:i4>7012446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BACK_A</vt:lpwstr>
      </vt:variant>
      <vt:variant>
        <vt:i4>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