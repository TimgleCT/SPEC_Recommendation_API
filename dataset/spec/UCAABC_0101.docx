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8"/>
        <w:gridCol w:w="1010"/>
        <w:gridCol w:w="4503"/>
        <w:gridCol w:w="1566"/>
        <w:gridCol w:w="2071"/>
        <w:tblGridChange w:id="0">
          <w:tblGrid>
            <w:gridCol w:w="1128"/>
            <w:gridCol w:w="1010"/>
            <w:gridCol w:w="4503"/>
            <w:gridCol w:w="1566"/>
            <w:gridCol w:w="2071"/>
          </w:tblGrid>
        </w:tblGridChange>
      </w:tblGrid>
      <w:tr w:rsidR="00C304E9" w:rsidRPr="00CB104F" w:rsidTr="00C304E9">
        <w:tc>
          <w:tcPr>
            <w:tcW w:w="1116" w:type="dxa"/>
          </w:tcPr>
          <w:p w:rsidR="00C304E9" w:rsidRPr="00CB104F" w:rsidRDefault="00C304E9" w:rsidP="00CB104F">
            <w:pPr>
              <w:jc w:val="center"/>
              <w:rPr>
                <w:sz w:val="20"/>
                <w:szCs w:val="20"/>
              </w:rPr>
            </w:pPr>
            <w:bookmarkStart w:id="1" w:name="_GoBack"/>
            <w:bookmarkEnd w:id="1"/>
            <w:r w:rsidRPr="00CB104F">
              <w:rPr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C304E9" w:rsidRPr="00CB104F" w:rsidRDefault="00C304E9" w:rsidP="00CB104F">
            <w:pPr>
              <w:jc w:val="center"/>
              <w:rPr>
                <w:sz w:val="20"/>
                <w:szCs w:val="20"/>
              </w:rPr>
            </w:pPr>
            <w:r w:rsidRPr="00CB104F">
              <w:rPr>
                <w:sz w:val="20"/>
                <w:szCs w:val="20"/>
              </w:rPr>
              <w:t>版本</w:t>
            </w:r>
          </w:p>
        </w:tc>
        <w:tc>
          <w:tcPr>
            <w:tcW w:w="4503" w:type="dxa"/>
          </w:tcPr>
          <w:p w:rsidR="00C304E9" w:rsidRPr="00CB104F" w:rsidRDefault="00C304E9" w:rsidP="00CB104F">
            <w:pPr>
              <w:jc w:val="center"/>
              <w:rPr>
                <w:sz w:val="20"/>
                <w:szCs w:val="20"/>
              </w:rPr>
            </w:pPr>
            <w:r w:rsidRPr="00CB104F">
              <w:rPr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C304E9" w:rsidRPr="00CB104F" w:rsidRDefault="00C304E9" w:rsidP="00CB104F">
            <w:pPr>
              <w:jc w:val="center"/>
              <w:rPr>
                <w:sz w:val="20"/>
                <w:szCs w:val="20"/>
              </w:rPr>
            </w:pPr>
            <w:r w:rsidRPr="00CB104F">
              <w:rPr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C304E9" w:rsidRPr="00CB104F" w:rsidRDefault="00C304E9" w:rsidP="00CB104F">
            <w:pPr>
              <w:jc w:val="center"/>
              <w:rPr>
                <w:sz w:val="20"/>
                <w:szCs w:val="20"/>
              </w:rPr>
            </w:pPr>
            <w:r w:rsidRPr="00CB104F">
              <w:rPr>
                <w:sz w:val="20"/>
                <w:szCs w:val="20"/>
              </w:rPr>
              <w:t>立案單號</w:t>
            </w:r>
          </w:p>
        </w:tc>
      </w:tr>
      <w:tr w:rsidR="00C304E9" w:rsidRPr="00CB104F" w:rsidTr="00C304E9">
        <w:trPr>
          <w:trHeight w:val="318"/>
        </w:trPr>
        <w:tc>
          <w:tcPr>
            <w:tcW w:w="1116" w:type="dxa"/>
          </w:tcPr>
          <w:p w:rsidR="00C304E9" w:rsidRPr="00CB104F" w:rsidRDefault="00BB49F0" w:rsidP="00CB10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2012/8/2</w:t>
            </w:r>
            <w:r>
              <w:rPr>
                <w:rFonts w:hint="eastAsia"/>
                <w:sz w:val="20"/>
                <w:szCs w:val="20"/>
              </w:rPr>
              <w:t>9</w:t>
            </w:r>
          </w:p>
        </w:tc>
        <w:tc>
          <w:tcPr>
            <w:tcW w:w="1010" w:type="dxa"/>
          </w:tcPr>
          <w:p w:rsidR="00C304E9" w:rsidRPr="00CB104F" w:rsidRDefault="00C304E9" w:rsidP="00CB104F">
            <w:pPr>
              <w:jc w:val="center"/>
              <w:rPr>
                <w:sz w:val="20"/>
                <w:szCs w:val="20"/>
              </w:rPr>
            </w:pPr>
            <w:r w:rsidRPr="00CB104F">
              <w:rPr>
                <w:sz w:val="20"/>
                <w:szCs w:val="20"/>
              </w:rPr>
              <w:t>1</w:t>
            </w:r>
          </w:p>
        </w:tc>
        <w:tc>
          <w:tcPr>
            <w:tcW w:w="4503" w:type="dxa"/>
          </w:tcPr>
          <w:p w:rsidR="00C304E9" w:rsidRPr="00CB104F" w:rsidRDefault="00C304E9" w:rsidP="00CB104F">
            <w:pPr>
              <w:rPr>
                <w:sz w:val="20"/>
                <w:szCs w:val="20"/>
              </w:rPr>
            </w:pPr>
            <w:r w:rsidRPr="00CB104F">
              <w:rPr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C304E9" w:rsidRPr="00CB104F" w:rsidRDefault="00C304E9" w:rsidP="00CB104F">
            <w:pPr>
              <w:jc w:val="center"/>
              <w:rPr>
                <w:sz w:val="20"/>
                <w:szCs w:val="20"/>
              </w:rPr>
            </w:pPr>
            <w:r w:rsidRPr="00CB104F">
              <w:rPr>
                <w:sz w:val="20"/>
                <w:szCs w:val="20"/>
              </w:rPr>
              <w:t>蕭侑文</w:t>
            </w:r>
          </w:p>
        </w:tc>
        <w:tc>
          <w:tcPr>
            <w:tcW w:w="2071" w:type="dxa"/>
          </w:tcPr>
          <w:p w:rsidR="00C304E9" w:rsidRPr="00CB104F" w:rsidRDefault="00FD5464" w:rsidP="00CB104F">
            <w:pPr>
              <w:jc w:val="center"/>
              <w:rPr>
                <w:sz w:val="20"/>
                <w:szCs w:val="20"/>
              </w:rPr>
            </w:pPr>
            <w:r w:rsidRPr="00CB104F">
              <w:rPr>
                <w:sz w:val="20"/>
                <w:szCs w:val="20"/>
              </w:rPr>
              <w:t>120821000267</w:t>
            </w:r>
          </w:p>
        </w:tc>
      </w:tr>
      <w:tr w:rsidR="00F65687" w:rsidRPr="00CB104F" w:rsidTr="00C304E9">
        <w:trPr>
          <w:trHeight w:val="318"/>
        </w:trPr>
        <w:tc>
          <w:tcPr>
            <w:tcW w:w="1116" w:type="dxa"/>
          </w:tcPr>
          <w:p w:rsidR="00F65687" w:rsidRDefault="00F65687" w:rsidP="00CB10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2017/7/17</w:t>
            </w:r>
          </w:p>
        </w:tc>
        <w:tc>
          <w:tcPr>
            <w:tcW w:w="1010" w:type="dxa"/>
          </w:tcPr>
          <w:p w:rsidR="00F65687" w:rsidRPr="00CB104F" w:rsidRDefault="00F65687" w:rsidP="00CB104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4503" w:type="dxa"/>
          </w:tcPr>
          <w:p w:rsidR="00F65687" w:rsidRPr="00CB104F" w:rsidRDefault="00F65687" w:rsidP="00CB104F">
            <w:pPr>
              <w:rPr>
                <w:sz w:val="20"/>
                <w:szCs w:val="20"/>
              </w:rPr>
            </w:pPr>
            <w:r w:rsidRPr="00F65687">
              <w:rPr>
                <w:rFonts w:hint="eastAsia"/>
                <w:sz w:val="20"/>
                <w:szCs w:val="20"/>
              </w:rPr>
              <w:t>Download</w:t>
            </w:r>
            <w:r w:rsidRPr="00F65687">
              <w:rPr>
                <w:rFonts w:hint="eastAsia"/>
                <w:sz w:val="20"/>
                <w:szCs w:val="20"/>
              </w:rPr>
              <w:t>關鍵字清查修改</w:t>
            </w:r>
          </w:p>
        </w:tc>
        <w:tc>
          <w:tcPr>
            <w:tcW w:w="1566" w:type="dxa"/>
          </w:tcPr>
          <w:p w:rsidR="00F65687" w:rsidRPr="00CB104F" w:rsidRDefault="00F65687" w:rsidP="00CB104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陳德仁</w:t>
            </w:r>
          </w:p>
        </w:tc>
        <w:tc>
          <w:tcPr>
            <w:tcW w:w="2071" w:type="dxa"/>
          </w:tcPr>
          <w:p w:rsidR="00F65687" w:rsidRPr="00CB104F" w:rsidRDefault="00F65687" w:rsidP="00CB104F">
            <w:pPr>
              <w:jc w:val="center"/>
              <w:rPr>
                <w:sz w:val="20"/>
                <w:szCs w:val="20"/>
              </w:rPr>
            </w:pPr>
            <w:r w:rsidRPr="00F65687">
              <w:rPr>
                <w:sz w:val="20"/>
                <w:szCs w:val="20"/>
              </w:rPr>
              <w:t>170511000464</w:t>
            </w:r>
          </w:p>
        </w:tc>
      </w:tr>
      <w:tr w:rsidR="00F4071D" w:rsidRPr="00CB104F" w:rsidTr="00C304E9">
        <w:trPr>
          <w:trHeight w:val="318"/>
        </w:trPr>
        <w:tc>
          <w:tcPr>
            <w:tcW w:w="1116" w:type="dxa"/>
          </w:tcPr>
          <w:p w:rsidR="00F4071D" w:rsidRDefault="00F4071D" w:rsidP="00CB104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2018/11/29</w:t>
            </w:r>
          </w:p>
        </w:tc>
        <w:tc>
          <w:tcPr>
            <w:tcW w:w="1010" w:type="dxa"/>
          </w:tcPr>
          <w:p w:rsidR="00F4071D" w:rsidRDefault="00F4071D" w:rsidP="00CB104F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4503" w:type="dxa"/>
          </w:tcPr>
          <w:p w:rsidR="00F4071D" w:rsidRPr="00F65687" w:rsidRDefault="00F4071D" w:rsidP="00CB104F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logSecurity</w:t>
            </w:r>
          </w:p>
        </w:tc>
        <w:tc>
          <w:tcPr>
            <w:tcW w:w="1566" w:type="dxa"/>
          </w:tcPr>
          <w:p w:rsidR="00F4071D" w:rsidRDefault="00F4071D" w:rsidP="00CB104F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蔡若羚</w:t>
            </w:r>
          </w:p>
        </w:tc>
        <w:tc>
          <w:tcPr>
            <w:tcW w:w="2071" w:type="dxa"/>
          </w:tcPr>
          <w:p w:rsidR="00F4071D" w:rsidRPr="00F65687" w:rsidRDefault="00F4071D" w:rsidP="00CB104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180511000919</w:t>
            </w:r>
          </w:p>
        </w:tc>
      </w:tr>
    </w:tbl>
    <w:p w:rsidR="000535F7" w:rsidRPr="00CB104F" w:rsidRDefault="000535F7" w:rsidP="00CB104F">
      <w:pPr>
        <w:rPr>
          <w:rFonts w:eastAsia="細明體"/>
          <w:sz w:val="20"/>
          <w:szCs w:val="20"/>
        </w:rPr>
      </w:pPr>
    </w:p>
    <w:p w:rsidR="000535F7" w:rsidRPr="00CB104F" w:rsidRDefault="00592D62" w:rsidP="00CB104F">
      <w:pPr>
        <w:pStyle w:val="Tabletext"/>
        <w:keepLines w:val="0"/>
        <w:spacing w:after="0" w:line="240" w:lineRule="auto"/>
        <w:rPr>
          <w:rFonts w:eastAsia="細明體"/>
          <w:b/>
          <w:kern w:val="2"/>
          <w:lang w:eastAsia="zh-TW"/>
        </w:rPr>
      </w:pPr>
      <w:r w:rsidRPr="00CB104F">
        <w:rPr>
          <w:rFonts w:eastAsia="細明體"/>
          <w:b/>
          <w:kern w:val="2"/>
          <w:lang w:eastAsia="zh-TW"/>
        </w:rPr>
        <w:t>UCAA</w:t>
      </w:r>
      <w:r w:rsidR="00FD5464" w:rsidRPr="00CB104F">
        <w:rPr>
          <w:rFonts w:eastAsia="細明體"/>
          <w:b/>
          <w:kern w:val="2"/>
          <w:lang w:eastAsia="zh-TW"/>
        </w:rPr>
        <w:t>BC</w:t>
      </w:r>
      <w:r w:rsidRPr="00CB104F">
        <w:rPr>
          <w:rFonts w:eastAsia="細明體"/>
          <w:b/>
          <w:kern w:val="2"/>
          <w:lang w:eastAsia="zh-TW"/>
        </w:rPr>
        <w:t>_010</w:t>
      </w:r>
      <w:r w:rsidR="00BB49F0">
        <w:rPr>
          <w:rFonts w:eastAsia="細明體" w:hint="eastAsia"/>
          <w:b/>
          <w:kern w:val="2"/>
          <w:lang w:eastAsia="zh-TW"/>
        </w:rPr>
        <w:t>1</w:t>
      </w:r>
      <w:r w:rsidRPr="00CB104F">
        <w:rPr>
          <w:rFonts w:eastAsia="細明體"/>
          <w:b/>
          <w:kern w:val="2"/>
          <w:lang w:eastAsia="zh-TW"/>
        </w:rPr>
        <w:t>_</w:t>
      </w:r>
      <w:r w:rsidR="00BB49F0" w:rsidRPr="00BB49F0">
        <w:rPr>
          <w:rFonts w:eastAsia="細明體" w:hint="eastAsia"/>
          <w:b/>
          <w:kern w:val="2"/>
          <w:lang w:eastAsia="zh-TW"/>
        </w:rPr>
        <w:t>差額證明明細輸入</w:t>
      </w:r>
    </w:p>
    <w:p w:rsidR="000535F7" w:rsidRPr="00CB104F" w:rsidRDefault="000535F7" w:rsidP="00CB104F">
      <w:pPr>
        <w:pStyle w:val="Tabletext"/>
        <w:keepLines w:val="0"/>
        <w:spacing w:after="0" w:line="240" w:lineRule="auto"/>
        <w:rPr>
          <w:rFonts w:eastAsia="細明體"/>
          <w:bCs/>
          <w:kern w:val="2"/>
          <w:lang w:eastAsia="zh-TW"/>
        </w:rPr>
      </w:pPr>
    </w:p>
    <w:p w:rsidR="00FA576C" w:rsidRPr="00CB104F" w:rsidRDefault="00FA576C" w:rsidP="00CB104F">
      <w:pPr>
        <w:numPr>
          <w:ilvl w:val="0"/>
          <w:numId w:val="2"/>
        </w:numPr>
        <w:rPr>
          <w:rFonts w:eastAsia="細明體"/>
          <w:sz w:val="20"/>
          <w:szCs w:val="20"/>
        </w:rPr>
      </w:pPr>
      <w:r w:rsidRPr="00CB104F">
        <w:rPr>
          <w:rFonts w:eastAsia="細明體"/>
          <w:sz w:val="20"/>
          <w:szCs w:val="20"/>
        </w:rPr>
        <w:t>程式功能概述</w:t>
      </w: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7920"/>
      </w:tblGrid>
      <w:tr w:rsidR="00FA576C" w:rsidRPr="00CB104F" w:rsidTr="00FA576C">
        <w:tc>
          <w:tcPr>
            <w:tcW w:w="2340" w:type="dxa"/>
          </w:tcPr>
          <w:p w:rsidR="00FA576C" w:rsidRPr="00CB104F" w:rsidRDefault="00FA576C" w:rsidP="00CB104F">
            <w:pPr>
              <w:widowControl w:val="0"/>
              <w:rPr>
                <w:rFonts w:eastAsia="細明體"/>
                <w:kern w:val="2"/>
                <w:sz w:val="20"/>
                <w:szCs w:val="20"/>
              </w:rPr>
            </w:pPr>
            <w:r w:rsidRPr="00CB104F">
              <w:rPr>
                <w:rFonts w:eastAsia="細明體"/>
                <w:kern w:val="2"/>
                <w:sz w:val="20"/>
                <w:szCs w:val="20"/>
              </w:rPr>
              <w:t>程式功能</w:t>
            </w:r>
          </w:p>
        </w:tc>
        <w:tc>
          <w:tcPr>
            <w:tcW w:w="7920" w:type="dxa"/>
          </w:tcPr>
          <w:p w:rsidR="00FA576C" w:rsidRPr="00CB104F" w:rsidRDefault="00BB49F0" w:rsidP="00CB104F">
            <w:pPr>
              <w:widowControl w:val="0"/>
              <w:rPr>
                <w:rFonts w:eastAsia="細明體"/>
                <w:kern w:val="2"/>
                <w:sz w:val="20"/>
                <w:szCs w:val="20"/>
              </w:rPr>
            </w:pPr>
            <w:r w:rsidRPr="00BB49F0">
              <w:rPr>
                <w:rFonts w:eastAsia="細明體" w:hint="eastAsia"/>
                <w:kern w:val="2"/>
                <w:sz w:val="20"/>
                <w:szCs w:val="20"/>
              </w:rPr>
              <w:t>差額證明明細輸入</w:t>
            </w:r>
          </w:p>
        </w:tc>
      </w:tr>
      <w:tr w:rsidR="00FA576C" w:rsidRPr="00CB104F" w:rsidTr="00FA576C">
        <w:tc>
          <w:tcPr>
            <w:tcW w:w="2340" w:type="dxa"/>
          </w:tcPr>
          <w:p w:rsidR="00FA576C" w:rsidRPr="00CB104F" w:rsidRDefault="00FA576C" w:rsidP="00CB104F">
            <w:pPr>
              <w:widowControl w:val="0"/>
              <w:rPr>
                <w:rFonts w:eastAsia="細明體"/>
                <w:kern w:val="2"/>
                <w:sz w:val="20"/>
                <w:szCs w:val="20"/>
              </w:rPr>
            </w:pPr>
            <w:r w:rsidRPr="00CB104F">
              <w:rPr>
                <w:rFonts w:eastAsia="細明體"/>
                <w:kern w:val="2"/>
                <w:sz w:val="20"/>
                <w:szCs w:val="20"/>
              </w:rPr>
              <w:t>程式名稱</w:t>
            </w:r>
          </w:p>
        </w:tc>
        <w:tc>
          <w:tcPr>
            <w:tcW w:w="7920" w:type="dxa"/>
          </w:tcPr>
          <w:p w:rsidR="00FA576C" w:rsidRPr="00CB104F" w:rsidRDefault="006F48C7" w:rsidP="00CB104F">
            <w:pPr>
              <w:widowControl w:val="0"/>
              <w:rPr>
                <w:rFonts w:eastAsia="細明體"/>
                <w:kern w:val="2"/>
                <w:sz w:val="20"/>
                <w:szCs w:val="20"/>
              </w:rPr>
            </w:pPr>
            <w:r w:rsidRPr="00CB104F">
              <w:rPr>
                <w:rFonts w:eastAsia="細明體"/>
                <w:kern w:val="2"/>
                <w:sz w:val="20"/>
                <w:szCs w:val="20"/>
              </w:rPr>
              <w:t>AABC</w:t>
            </w:r>
            <w:r w:rsidR="00BB49F0">
              <w:rPr>
                <w:rFonts w:eastAsia="細明體"/>
                <w:kern w:val="2"/>
                <w:sz w:val="20"/>
                <w:szCs w:val="20"/>
              </w:rPr>
              <w:t>_010</w:t>
            </w:r>
            <w:r w:rsidR="00BB49F0">
              <w:rPr>
                <w:rFonts w:eastAsia="細明體" w:hint="eastAsia"/>
                <w:kern w:val="2"/>
                <w:sz w:val="20"/>
                <w:szCs w:val="20"/>
              </w:rPr>
              <w:t>1</w:t>
            </w:r>
          </w:p>
        </w:tc>
      </w:tr>
      <w:tr w:rsidR="00FA576C" w:rsidRPr="00CB104F" w:rsidTr="00FA576C">
        <w:tc>
          <w:tcPr>
            <w:tcW w:w="2340" w:type="dxa"/>
          </w:tcPr>
          <w:p w:rsidR="00FA576C" w:rsidRPr="00CB104F" w:rsidRDefault="00FA576C" w:rsidP="00CB104F">
            <w:pPr>
              <w:widowControl w:val="0"/>
              <w:rPr>
                <w:rFonts w:eastAsia="細明體"/>
                <w:kern w:val="2"/>
                <w:sz w:val="20"/>
                <w:szCs w:val="20"/>
              </w:rPr>
            </w:pPr>
            <w:r w:rsidRPr="00CB104F">
              <w:rPr>
                <w:rFonts w:eastAsia="細明體"/>
                <w:kern w:val="2"/>
                <w:sz w:val="20"/>
                <w:szCs w:val="20"/>
              </w:rPr>
              <w:t>作業方式</w:t>
            </w:r>
          </w:p>
        </w:tc>
        <w:tc>
          <w:tcPr>
            <w:tcW w:w="7920" w:type="dxa"/>
          </w:tcPr>
          <w:p w:rsidR="00FA576C" w:rsidRPr="00CB104F" w:rsidRDefault="00FA576C" w:rsidP="00CB104F">
            <w:pPr>
              <w:widowControl w:val="0"/>
              <w:rPr>
                <w:rFonts w:eastAsia="細明體"/>
                <w:kern w:val="2"/>
                <w:sz w:val="20"/>
                <w:szCs w:val="20"/>
              </w:rPr>
            </w:pPr>
            <w:r w:rsidRPr="00CB104F">
              <w:rPr>
                <w:rFonts w:eastAsia="細明體"/>
                <w:kern w:val="2"/>
                <w:sz w:val="20"/>
                <w:szCs w:val="20"/>
              </w:rPr>
              <w:t>ONLINE</w:t>
            </w:r>
          </w:p>
        </w:tc>
      </w:tr>
      <w:tr w:rsidR="00FA576C" w:rsidRPr="00CB104F" w:rsidTr="00FA576C">
        <w:tc>
          <w:tcPr>
            <w:tcW w:w="2340" w:type="dxa"/>
          </w:tcPr>
          <w:p w:rsidR="00FA576C" w:rsidRPr="00CB104F" w:rsidRDefault="00FA576C" w:rsidP="00CB104F">
            <w:pPr>
              <w:widowControl w:val="0"/>
              <w:rPr>
                <w:rFonts w:eastAsia="細明體"/>
                <w:kern w:val="2"/>
                <w:sz w:val="20"/>
                <w:szCs w:val="20"/>
              </w:rPr>
            </w:pPr>
            <w:r w:rsidRPr="00CB104F">
              <w:rPr>
                <w:rFonts w:eastAsia="細明體"/>
                <w:kern w:val="2"/>
                <w:sz w:val="20"/>
                <w:szCs w:val="20"/>
              </w:rPr>
              <w:t>概要說明</w:t>
            </w:r>
          </w:p>
        </w:tc>
        <w:tc>
          <w:tcPr>
            <w:tcW w:w="7920" w:type="dxa"/>
          </w:tcPr>
          <w:p w:rsidR="00FA576C" w:rsidRPr="00CB104F" w:rsidRDefault="00FA576C" w:rsidP="00BB49F0">
            <w:pPr>
              <w:widowControl w:val="0"/>
              <w:rPr>
                <w:rFonts w:eastAsia="細明體"/>
                <w:kern w:val="2"/>
                <w:sz w:val="20"/>
                <w:szCs w:val="20"/>
              </w:rPr>
            </w:pPr>
            <w:r w:rsidRPr="00CB104F">
              <w:rPr>
                <w:rFonts w:eastAsia="細明體"/>
                <w:kern w:val="2"/>
                <w:sz w:val="20"/>
                <w:szCs w:val="20"/>
              </w:rPr>
              <w:t>提供</w:t>
            </w:r>
            <w:r w:rsidR="00BB49F0" w:rsidRPr="00BB49F0">
              <w:rPr>
                <w:rFonts w:eastAsia="細明體" w:hint="eastAsia"/>
                <w:kern w:val="2"/>
                <w:sz w:val="20"/>
                <w:szCs w:val="20"/>
              </w:rPr>
              <w:t>差額證明明細輸入</w:t>
            </w:r>
          </w:p>
        </w:tc>
      </w:tr>
      <w:tr w:rsidR="00FA576C" w:rsidRPr="00CB104F" w:rsidTr="00FA576C">
        <w:tc>
          <w:tcPr>
            <w:tcW w:w="2340" w:type="dxa"/>
          </w:tcPr>
          <w:p w:rsidR="00FA576C" w:rsidRPr="00CB104F" w:rsidRDefault="00FA576C" w:rsidP="00CB104F">
            <w:pPr>
              <w:widowControl w:val="0"/>
              <w:rPr>
                <w:rFonts w:eastAsia="細明體"/>
                <w:kern w:val="2"/>
                <w:sz w:val="20"/>
                <w:szCs w:val="20"/>
              </w:rPr>
            </w:pPr>
            <w:r w:rsidRPr="00CB104F">
              <w:rPr>
                <w:rFonts w:eastAsia="細明體"/>
                <w:kern w:val="2"/>
                <w:sz w:val="20"/>
                <w:szCs w:val="20"/>
              </w:rPr>
              <w:t>處理人員</w:t>
            </w:r>
          </w:p>
        </w:tc>
        <w:tc>
          <w:tcPr>
            <w:tcW w:w="7920" w:type="dxa"/>
          </w:tcPr>
          <w:p w:rsidR="00FA576C" w:rsidRPr="00CB104F" w:rsidRDefault="006F48C7" w:rsidP="00CB104F">
            <w:pPr>
              <w:widowControl w:val="0"/>
              <w:rPr>
                <w:rFonts w:eastAsia="細明體"/>
                <w:kern w:val="2"/>
                <w:sz w:val="20"/>
                <w:szCs w:val="20"/>
              </w:rPr>
            </w:pPr>
            <w:r w:rsidRPr="00CB104F">
              <w:rPr>
                <w:rFonts w:eastAsia="細明體"/>
                <w:kern w:val="2"/>
                <w:sz w:val="20"/>
                <w:szCs w:val="20"/>
              </w:rPr>
              <w:t>服務</w:t>
            </w:r>
            <w:r w:rsidR="00FA576C" w:rsidRPr="00CB104F">
              <w:rPr>
                <w:rFonts w:eastAsia="細明體"/>
                <w:kern w:val="2"/>
                <w:sz w:val="20"/>
                <w:szCs w:val="20"/>
              </w:rPr>
              <w:t>科人員</w:t>
            </w:r>
          </w:p>
        </w:tc>
      </w:tr>
      <w:tr w:rsidR="00FA576C" w:rsidRPr="00CB104F" w:rsidTr="00FA576C">
        <w:tc>
          <w:tcPr>
            <w:tcW w:w="2340" w:type="dxa"/>
          </w:tcPr>
          <w:p w:rsidR="00FA576C" w:rsidRPr="00CB104F" w:rsidRDefault="00FA576C" w:rsidP="00CB104F">
            <w:pPr>
              <w:widowControl w:val="0"/>
              <w:rPr>
                <w:rFonts w:eastAsia="細明體"/>
                <w:kern w:val="2"/>
                <w:sz w:val="20"/>
                <w:szCs w:val="20"/>
              </w:rPr>
            </w:pPr>
            <w:r w:rsidRPr="00CB104F">
              <w:rPr>
                <w:rFonts w:eastAsia="細明體"/>
                <w:kern w:val="2"/>
                <w:sz w:val="20"/>
                <w:szCs w:val="20"/>
              </w:rPr>
              <w:t>作業平台</w:t>
            </w:r>
          </w:p>
        </w:tc>
        <w:tc>
          <w:tcPr>
            <w:tcW w:w="7920" w:type="dxa"/>
          </w:tcPr>
          <w:p w:rsidR="00FA576C" w:rsidRPr="00CB104F" w:rsidRDefault="00FA576C" w:rsidP="00CB104F">
            <w:pPr>
              <w:widowControl w:val="0"/>
              <w:rPr>
                <w:rFonts w:eastAsia="細明體"/>
                <w:kern w:val="2"/>
                <w:sz w:val="20"/>
                <w:szCs w:val="20"/>
              </w:rPr>
            </w:pPr>
            <w:r w:rsidRPr="00CB104F">
              <w:rPr>
                <w:rFonts w:eastAsia="細明體"/>
                <w:kern w:val="2"/>
                <w:sz w:val="20"/>
                <w:szCs w:val="20"/>
              </w:rPr>
              <w:t>■</w:t>
            </w:r>
            <w:r w:rsidRPr="00CB104F">
              <w:rPr>
                <w:rFonts w:eastAsia="細明體"/>
                <w:kern w:val="2"/>
                <w:sz w:val="20"/>
                <w:szCs w:val="20"/>
              </w:rPr>
              <w:t>一般</w:t>
            </w:r>
            <w:r w:rsidRPr="00CB104F">
              <w:rPr>
                <w:rFonts w:eastAsia="細明體"/>
                <w:kern w:val="2"/>
                <w:sz w:val="20"/>
                <w:szCs w:val="20"/>
              </w:rPr>
              <w:t xml:space="preserve">  □</w:t>
            </w:r>
            <w:r w:rsidRPr="00CB104F">
              <w:rPr>
                <w:rFonts w:eastAsia="細明體"/>
                <w:kern w:val="2"/>
                <w:sz w:val="20"/>
                <w:szCs w:val="20"/>
              </w:rPr>
              <w:t>平板電腦</w:t>
            </w:r>
            <w:r w:rsidRPr="00CB104F">
              <w:rPr>
                <w:rFonts w:eastAsia="細明體"/>
                <w:kern w:val="2"/>
                <w:sz w:val="20"/>
                <w:szCs w:val="20"/>
              </w:rPr>
              <w:t xml:space="preserve">  □</w:t>
            </w:r>
            <w:r w:rsidRPr="00CB104F">
              <w:rPr>
                <w:rFonts w:eastAsia="細明體"/>
                <w:kern w:val="2"/>
                <w:sz w:val="20"/>
                <w:szCs w:val="20"/>
              </w:rPr>
              <w:t>手機</w:t>
            </w:r>
          </w:p>
        </w:tc>
      </w:tr>
      <w:tr w:rsidR="00FA576C" w:rsidRPr="00CB104F" w:rsidTr="00FA576C">
        <w:tc>
          <w:tcPr>
            <w:tcW w:w="2340" w:type="dxa"/>
          </w:tcPr>
          <w:p w:rsidR="00FA576C" w:rsidRPr="00CB104F" w:rsidRDefault="00FA576C" w:rsidP="00CB104F">
            <w:pPr>
              <w:widowControl w:val="0"/>
              <w:rPr>
                <w:rFonts w:eastAsia="細明體"/>
                <w:kern w:val="2"/>
                <w:sz w:val="20"/>
                <w:szCs w:val="20"/>
              </w:rPr>
            </w:pPr>
            <w:r w:rsidRPr="00CB104F">
              <w:rPr>
                <w:rFonts w:eastAsia="細明體"/>
                <w:kern w:val="2"/>
                <w:sz w:val="20"/>
                <w:szCs w:val="20"/>
              </w:rPr>
              <w:t>使用對象</w:t>
            </w:r>
          </w:p>
        </w:tc>
        <w:tc>
          <w:tcPr>
            <w:tcW w:w="7920" w:type="dxa"/>
          </w:tcPr>
          <w:p w:rsidR="00FA576C" w:rsidRPr="00CB104F" w:rsidRDefault="00FA576C" w:rsidP="00CB104F">
            <w:pPr>
              <w:widowControl w:val="0"/>
              <w:rPr>
                <w:rFonts w:eastAsia="細明體"/>
                <w:kern w:val="2"/>
                <w:sz w:val="20"/>
                <w:szCs w:val="20"/>
              </w:rPr>
            </w:pPr>
            <w:r w:rsidRPr="00CB104F">
              <w:rPr>
                <w:rFonts w:eastAsia="細明體"/>
                <w:kern w:val="2"/>
                <w:sz w:val="20"/>
                <w:szCs w:val="20"/>
              </w:rPr>
              <w:t>■</w:t>
            </w:r>
            <w:r w:rsidRPr="00CB104F">
              <w:rPr>
                <w:rFonts w:eastAsia="細明體"/>
                <w:kern w:val="2"/>
                <w:sz w:val="20"/>
                <w:szCs w:val="20"/>
              </w:rPr>
              <w:t>員工</w:t>
            </w:r>
            <w:r w:rsidRPr="00CB104F">
              <w:rPr>
                <w:rFonts w:eastAsia="細明體"/>
                <w:kern w:val="2"/>
                <w:sz w:val="20"/>
                <w:szCs w:val="20"/>
              </w:rPr>
              <w:t>(UCBean)  □</w:t>
            </w:r>
            <w:r w:rsidRPr="00CB104F">
              <w:rPr>
                <w:rFonts w:eastAsia="細明體"/>
                <w:kern w:val="2"/>
                <w:sz w:val="20"/>
                <w:szCs w:val="20"/>
              </w:rPr>
              <w:t>客戶</w:t>
            </w:r>
            <w:r w:rsidRPr="00CB104F">
              <w:rPr>
                <w:rFonts w:eastAsia="細明體"/>
                <w:kern w:val="2"/>
                <w:sz w:val="20"/>
                <w:szCs w:val="20"/>
              </w:rPr>
              <w:t>(CustomerBean)</w:t>
            </w:r>
          </w:p>
        </w:tc>
      </w:tr>
    </w:tbl>
    <w:p w:rsidR="00FA576C" w:rsidRPr="00CB104F" w:rsidRDefault="00FA576C" w:rsidP="00CB104F">
      <w:pPr>
        <w:pStyle w:val="Tabletext"/>
        <w:keepLines w:val="0"/>
        <w:spacing w:after="0" w:line="240" w:lineRule="auto"/>
        <w:rPr>
          <w:rFonts w:eastAsia="細明體"/>
          <w:kern w:val="2"/>
          <w:lang w:eastAsia="zh-TW"/>
        </w:rPr>
      </w:pPr>
    </w:p>
    <w:p w:rsidR="000535F7" w:rsidRPr="00CB104F" w:rsidRDefault="000535F7" w:rsidP="00CB104F">
      <w:pPr>
        <w:ind w:left="480"/>
        <w:rPr>
          <w:rFonts w:eastAsia="細明體"/>
          <w:sz w:val="20"/>
          <w:szCs w:val="20"/>
        </w:rPr>
      </w:pPr>
    </w:p>
    <w:p w:rsidR="000535F7" w:rsidRPr="00CB104F" w:rsidRDefault="000535F7" w:rsidP="00CB104F">
      <w:pPr>
        <w:numPr>
          <w:ilvl w:val="0"/>
          <w:numId w:val="2"/>
        </w:numPr>
        <w:rPr>
          <w:rFonts w:eastAsia="細明體"/>
          <w:sz w:val="20"/>
          <w:szCs w:val="20"/>
        </w:rPr>
      </w:pPr>
      <w:r w:rsidRPr="00CB104F">
        <w:rPr>
          <w:rFonts w:eastAsia="細明體"/>
          <w:sz w:val="20"/>
          <w:szCs w:val="20"/>
        </w:rPr>
        <w:t>使用模組</w:t>
      </w: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10"/>
        <w:gridCol w:w="3826"/>
        <w:gridCol w:w="2694"/>
        <w:gridCol w:w="3030"/>
      </w:tblGrid>
      <w:tr w:rsidR="000535F7" w:rsidRPr="00CB104F" w:rsidTr="000535F7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5F7" w:rsidRPr="00CB104F" w:rsidRDefault="000535F7" w:rsidP="00CB104F">
            <w:pPr>
              <w:jc w:val="center"/>
              <w:rPr>
                <w:rFonts w:eastAsia="細明體"/>
                <w:sz w:val="20"/>
                <w:szCs w:val="20"/>
              </w:rPr>
            </w:pPr>
            <w:r w:rsidRPr="00CB104F">
              <w:rPr>
                <w:rFonts w:eastAsia="細明體"/>
                <w:sz w:val="20"/>
                <w:szCs w:val="20"/>
              </w:rPr>
              <w:t>項次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5F7" w:rsidRPr="00CB104F" w:rsidRDefault="000535F7" w:rsidP="00CB104F">
            <w:pPr>
              <w:jc w:val="center"/>
              <w:rPr>
                <w:rFonts w:eastAsia="細明體"/>
                <w:sz w:val="20"/>
                <w:szCs w:val="20"/>
              </w:rPr>
            </w:pPr>
            <w:r w:rsidRPr="00CB104F">
              <w:rPr>
                <w:rFonts w:eastAsia="細明體"/>
                <w:sz w:val="20"/>
                <w:szCs w:val="20"/>
              </w:rPr>
              <w:t>中文說明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5F7" w:rsidRPr="00CB104F" w:rsidRDefault="000535F7" w:rsidP="00CB104F">
            <w:pPr>
              <w:jc w:val="center"/>
              <w:rPr>
                <w:rFonts w:eastAsia="細明體"/>
                <w:sz w:val="20"/>
                <w:szCs w:val="20"/>
              </w:rPr>
            </w:pPr>
            <w:r w:rsidRPr="00CB104F">
              <w:rPr>
                <w:rFonts w:eastAsia="細明體"/>
                <w:sz w:val="20"/>
                <w:szCs w:val="20"/>
              </w:rPr>
              <w:t>CLASS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5F7" w:rsidRPr="00CB104F" w:rsidRDefault="000535F7" w:rsidP="00CB104F">
            <w:pPr>
              <w:jc w:val="center"/>
              <w:rPr>
                <w:rFonts w:eastAsia="細明體"/>
                <w:sz w:val="20"/>
                <w:szCs w:val="20"/>
              </w:rPr>
            </w:pPr>
            <w:r w:rsidRPr="00CB104F">
              <w:rPr>
                <w:rFonts w:eastAsia="細明體"/>
                <w:sz w:val="20"/>
                <w:szCs w:val="20"/>
              </w:rPr>
              <w:t>METHOD</w:t>
            </w:r>
          </w:p>
        </w:tc>
      </w:tr>
      <w:tr w:rsidR="004E0F73" w:rsidRPr="00CB104F" w:rsidTr="000535F7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F73" w:rsidRPr="00CB104F" w:rsidRDefault="004E0F73" w:rsidP="00CB104F">
            <w:pPr>
              <w:numPr>
                <w:ilvl w:val="0"/>
                <w:numId w:val="3"/>
              </w:numPr>
              <w:rPr>
                <w:rFonts w:eastAsia="細明體"/>
                <w:sz w:val="20"/>
                <w:szCs w:val="20"/>
              </w:rPr>
            </w:pP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F73" w:rsidRPr="00CB104F" w:rsidRDefault="004E0F73" w:rsidP="00CB104F">
            <w:pPr>
              <w:rPr>
                <w:kern w:val="2"/>
                <w:sz w:val="20"/>
                <w:szCs w:val="20"/>
              </w:rPr>
            </w:pPr>
            <w:r w:rsidRPr="002124D8">
              <w:rPr>
                <w:rFonts w:hint="eastAsia"/>
                <w:kern w:val="2"/>
                <w:sz w:val="20"/>
                <w:szCs w:val="20"/>
              </w:rPr>
              <w:t>查詢</w:t>
            </w:r>
            <w:r w:rsidR="00211D6A">
              <w:rPr>
                <w:rFonts w:hint="eastAsia"/>
                <w:kern w:val="2"/>
                <w:sz w:val="20"/>
                <w:szCs w:val="20"/>
              </w:rPr>
              <w:t>明細</w:t>
            </w:r>
            <w:r w:rsidRPr="002124D8">
              <w:rPr>
                <w:rFonts w:hint="eastAsia"/>
                <w:kern w:val="2"/>
                <w:sz w:val="20"/>
                <w:szCs w:val="20"/>
              </w:rPr>
              <w:t>檔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F73" w:rsidRDefault="004E0F73" w:rsidP="004E0F73">
            <w:pPr>
              <w:jc w:val="center"/>
            </w:pPr>
            <w:r w:rsidRPr="00680214">
              <w:rPr>
                <w:rFonts w:ascii="細明體" w:eastAsia="細明體" w:hAnsi="細明體" w:cs="Arial"/>
                <w:sz w:val="20"/>
                <w:szCs w:val="20"/>
              </w:rPr>
              <w:t>A</w:t>
            </w:r>
            <w:r w:rsidRPr="00680214">
              <w:rPr>
                <w:rFonts w:ascii="細明體" w:eastAsia="細明體" w:hAnsi="細明體" w:cs="Arial" w:hint="eastAsia"/>
                <w:sz w:val="20"/>
                <w:szCs w:val="20"/>
              </w:rPr>
              <w:t>A</w:t>
            </w:r>
            <w:r w:rsidRPr="00680214">
              <w:rPr>
                <w:rFonts w:ascii="細明體" w:eastAsia="細明體" w:hAnsi="細明體" w:cs="Arial"/>
                <w:sz w:val="20"/>
                <w:szCs w:val="20"/>
              </w:rPr>
              <w:t>_</w:t>
            </w:r>
            <w:r w:rsidRPr="00680214">
              <w:rPr>
                <w:rFonts w:ascii="細明體" w:eastAsia="細明體" w:hAnsi="細明體" w:cs="Arial" w:hint="eastAsia"/>
                <w:sz w:val="20"/>
                <w:szCs w:val="20"/>
              </w:rPr>
              <w:t>BCZ002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F73" w:rsidRPr="00CB104F" w:rsidRDefault="004E0F73" w:rsidP="00CB104F">
            <w:pPr>
              <w:rPr>
                <w:kern w:val="2"/>
                <w:sz w:val="20"/>
                <w:szCs w:val="20"/>
              </w:rPr>
            </w:pPr>
            <w:r w:rsidRPr="002124D8">
              <w:rPr>
                <w:kern w:val="2"/>
                <w:sz w:val="20"/>
                <w:szCs w:val="20"/>
              </w:rPr>
              <w:t>doQuery</w:t>
            </w:r>
          </w:p>
        </w:tc>
      </w:tr>
      <w:tr w:rsidR="004E0F73" w:rsidRPr="00CB104F" w:rsidTr="000535F7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F73" w:rsidRPr="00CB104F" w:rsidRDefault="004E0F73" w:rsidP="00CB104F">
            <w:pPr>
              <w:numPr>
                <w:ilvl w:val="0"/>
                <w:numId w:val="3"/>
              </w:numPr>
              <w:rPr>
                <w:rFonts w:eastAsia="細明體"/>
                <w:sz w:val="20"/>
                <w:szCs w:val="20"/>
              </w:rPr>
            </w:pP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F73" w:rsidRDefault="004E0F73">
            <w:r w:rsidRPr="002124D8">
              <w:rPr>
                <w:rFonts w:hint="eastAsia"/>
                <w:kern w:val="2"/>
                <w:sz w:val="20"/>
                <w:szCs w:val="20"/>
              </w:rPr>
              <w:t>新增</w:t>
            </w:r>
            <w:r w:rsidR="00211D6A">
              <w:rPr>
                <w:rFonts w:hint="eastAsia"/>
                <w:kern w:val="2"/>
                <w:sz w:val="20"/>
                <w:szCs w:val="20"/>
              </w:rPr>
              <w:t>明細</w:t>
            </w:r>
            <w:r w:rsidRPr="00053683">
              <w:rPr>
                <w:rFonts w:hint="eastAsia"/>
                <w:kern w:val="2"/>
                <w:sz w:val="20"/>
                <w:szCs w:val="20"/>
              </w:rPr>
              <w:t>檔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F73" w:rsidRDefault="004E0F73" w:rsidP="004E0F73">
            <w:pPr>
              <w:jc w:val="center"/>
            </w:pPr>
            <w:r w:rsidRPr="00680214">
              <w:rPr>
                <w:rFonts w:ascii="細明體" w:eastAsia="細明體" w:hAnsi="細明體" w:cs="Arial"/>
                <w:sz w:val="20"/>
                <w:szCs w:val="20"/>
              </w:rPr>
              <w:t>A</w:t>
            </w:r>
            <w:r w:rsidRPr="00680214">
              <w:rPr>
                <w:rFonts w:ascii="細明體" w:eastAsia="細明體" w:hAnsi="細明體" w:cs="Arial" w:hint="eastAsia"/>
                <w:sz w:val="20"/>
                <w:szCs w:val="20"/>
              </w:rPr>
              <w:t>A</w:t>
            </w:r>
            <w:r w:rsidRPr="00680214">
              <w:rPr>
                <w:rFonts w:ascii="細明體" w:eastAsia="細明體" w:hAnsi="細明體" w:cs="Arial"/>
                <w:sz w:val="20"/>
                <w:szCs w:val="20"/>
              </w:rPr>
              <w:t>_</w:t>
            </w:r>
            <w:r w:rsidRPr="00680214">
              <w:rPr>
                <w:rFonts w:ascii="細明體" w:eastAsia="細明體" w:hAnsi="細明體" w:cs="Arial" w:hint="eastAsia"/>
                <w:sz w:val="20"/>
                <w:szCs w:val="20"/>
              </w:rPr>
              <w:t>BCZ002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F73" w:rsidRPr="00CB104F" w:rsidRDefault="004E0F73" w:rsidP="00CB104F">
            <w:pPr>
              <w:rPr>
                <w:rFonts w:eastAsia="細明體"/>
                <w:sz w:val="20"/>
                <w:szCs w:val="20"/>
              </w:rPr>
            </w:pPr>
            <w:r w:rsidRPr="002124D8">
              <w:rPr>
                <w:rFonts w:eastAsia="細明體"/>
                <w:sz w:val="20"/>
                <w:szCs w:val="20"/>
              </w:rPr>
              <w:t>doInsert</w:t>
            </w:r>
          </w:p>
        </w:tc>
      </w:tr>
      <w:tr w:rsidR="004E0F73" w:rsidRPr="00CB104F" w:rsidTr="000535F7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F73" w:rsidRPr="00CB104F" w:rsidRDefault="004E0F73" w:rsidP="00CB104F">
            <w:pPr>
              <w:numPr>
                <w:ilvl w:val="0"/>
                <w:numId w:val="3"/>
              </w:numPr>
              <w:rPr>
                <w:rFonts w:eastAsia="細明體"/>
                <w:sz w:val="20"/>
                <w:szCs w:val="20"/>
              </w:rPr>
            </w:pP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F73" w:rsidRDefault="004E0F73">
            <w:r w:rsidRPr="002124D8">
              <w:rPr>
                <w:rFonts w:hint="eastAsia"/>
                <w:kern w:val="2"/>
                <w:sz w:val="20"/>
                <w:szCs w:val="20"/>
              </w:rPr>
              <w:t>刪除</w:t>
            </w:r>
            <w:r w:rsidR="00211D6A">
              <w:rPr>
                <w:rFonts w:hint="eastAsia"/>
                <w:kern w:val="2"/>
                <w:sz w:val="20"/>
                <w:szCs w:val="20"/>
              </w:rPr>
              <w:t>明細</w:t>
            </w:r>
            <w:r w:rsidRPr="00053683">
              <w:rPr>
                <w:rFonts w:hint="eastAsia"/>
                <w:kern w:val="2"/>
                <w:sz w:val="20"/>
                <w:szCs w:val="20"/>
              </w:rPr>
              <w:t>檔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F73" w:rsidRDefault="004E0F73" w:rsidP="004E0F73">
            <w:pPr>
              <w:jc w:val="center"/>
            </w:pPr>
            <w:r w:rsidRPr="00680214">
              <w:rPr>
                <w:rFonts w:ascii="細明體" w:eastAsia="細明體" w:hAnsi="細明體" w:cs="Arial"/>
                <w:sz w:val="20"/>
                <w:szCs w:val="20"/>
              </w:rPr>
              <w:t>A</w:t>
            </w:r>
            <w:r w:rsidRPr="00680214">
              <w:rPr>
                <w:rFonts w:ascii="細明體" w:eastAsia="細明體" w:hAnsi="細明體" w:cs="Arial" w:hint="eastAsia"/>
                <w:sz w:val="20"/>
                <w:szCs w:val="20"/>
              </w:rPr>
              <w:t>A</w:t>
            </w:r>
            <w:r w:rsidRPr="00680214">
              <w:rPr>
                <w:rFonts w:ascii="細明體" w:eastAsia="細明體" w:hAnsi="細明體" w:cs="Arial"/>
                <w:sz w:val="20"/>
                <w:szCs w:val="20"/>
              </w:rPr>
              <w:t>_</w:t>
            </w:r>
            <w:r w:rsidRPr="00680214">
              <w:rPr>
                <w:rFonts w:ascii="細明體" w:eastAsia="細明體" w:hAnsi="細明體" w:cs="Arial" w:hint="eastAsia"/>
                <w:sz w:val="20"/>
                <w:szCs w:val="20"/>
              </w:rPr>
              <w:t>BCZ002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F73" w:rsidRPr="00CB104F" w:rsidRDefault="004E0F73" w:rsidP="00CB104F">
            <w:pPr>
              <w:rPr>
                <w:rFonts w:eastAsia="細明體"/>
                <w:sz w:val="20"/>
                <w:szCs w:val="20"/>
              </w:rPr>
            </w:pPr>
            <w:r w:rsidRPr="002124D8">
              <w:rPr>
                <w:rFonts w:eastAsia="細明體"/>
                <w:sz w:val="20"/>
                <w:szCs w:val="20"/>
              </w:rPr>
              <w:t>doDelete</w:t>
            </w:r>
          </w:p>
        </w:tc>
      </w:tr>
      <w:tr w:rsidR="004E0F73" w:rsidRPr="00CB104F" w:rsidTr="000535F7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F73" w:rsidRPr="00CB104F" w:rsidRDefault="004E0F73" w:rsidP="00CB104F">
            <w:pPr>
              <w:numPr>
                <w:ilvl w:val="0"/>
                <w:numId w:val="3"/>
              </w:numPr>
              <w:rPr>
                <w:rFonts w:eastAsia="細明體"/>
                <w:sz w:val="20"/>
                <w:szCs w:val="20"/>
              </w:rPr>
            </w:pP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F73" w:rsidRDefault="004E0F73">
            <w:r w:rsidRPr="002124D8">
              <w:rPr>
                <w:rFonts w:hint="eastAsia"/>
                <w:kern w:val="2"/>
                <w:sz w:val="20"/>
                <w:szCs w:val="20"/>
              </w:rPr>
              <w:t>修改</w:t>
            </w:r>
            <w:r w:rsidR="00211D6A">
              <w:rPr>
                <w:rFonts w:hint="eastAsia"/>
                <w:kern w:val="2"/>
                <w:sz w:val="20"/>
                <w:szCs w:val="20"/>
              </w:rPr>
              <w:t>明細</w:t>
            </w:r>
            <w:r w:rsidRPr="00053683">
              <w:rPr>
                <w:rFonts w:hint="eastAsia"/>
                <w:kern w:val="2"/>
                <w:sz w:val="20"/>
                <w:szCs w:val="20"/>
              </w:rPr>
              <w:t>檔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F73" w:rsidRDefault="004E0F73" w:rsidP="004E0F73">
            <w:pPr>
              <w:jc w:val="center"/>
            </w:pPr>
            <w:r w:rsidRPr="00680214">
              <w:rPr>
                <w:rFonts w:ascii="細明體" w:eastAsia="細明體" w:hAnsi="細明體" w:cs="Arial"/>
                <w:sz w:val="20"/>
                <w:szCs w:val="20"/>
              </w:rPr>
              <w:t>A</w:t>
            </w:r>
            <w:r w:rsidRPr="00680214">
              <w:rPr>
                <w:rFonts w:ascii="細明體" w:eastAsia="細明體" w:hAnsi="細明體" w:cs="Arial" w:hint="eastAsia"/>
                <w:sz w:val="20"/>
                <w:szCs w:val="20"/>
              </w:rPr>
              <w:t>A</w:t>
            </w:r>
            <w:r w:rsidRPr="00680214">
              <w:rPr>
                <w:rFonts w:ascii="細明體" w:eastAsia="細明體" w:hAnsi="細明體" w:cs="Arial"/>
                <w:sz w:val="20"/>
                <w:szCs w:val="20"/>
              </w:rPr>
              <w:t>_</w:t>
            </w:r>
            <w:r w:rsidRPr="00680214">
              <w:rPr>
                <w:rFonts w:ascii="細明體" w:eastAsia="細明體" w:hAnsi="細明體" w:cs="Arial" w:hint="eastAsia"/>
                <w:sz w:val="20"/>
                <w:szCs w:val="20"/>
              </w:rPr>
              <w:t>BCZ002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F73" w:rsidRPr="00CB104F" w:rsidRDefault="004E0F73" w:rsidP="00CB104F">
            <w:pPr>
              <w:rPr>
                <w:rFonts w:eastAsia="細明體"/>
                <w:sz w:val="20"/>
                <w:szCs w:val="20"/>
              </w:rPr>
            </w:pPr>
            <w:r w:rsidRPr="002124D8">
              <w:rPr>
                <w:rFonts w:eastAsia="細明體"/>
                <w:sz w:val="20"/>
                <w:szCs w:val="20"/>
              </w:rPr>
              <w:t>doUpdate</w:t>
            </w:r>
          </w:p>
        </w:tc>
      </w:tr>
      <w:tr w:rsidR="002124D8" w:rsidRPr="00CB104F" w:rsidTr="000535F7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4D8" w:rsidRPr="00CB104F" w:rsidRDefault="002124D8" w:rsidP="00CB104F">
            <w:pPr>
              <w:numPr>
                <w:ilvl w:val="0"/>
                <w:numId w:val="3"/>
              </w:numPr>
              <w:rPr>
                <w:rFonts w:eastAsia="細明體"/>
                <w:sz w:val="20"/>
                <w:szCs w:val="20"/>
              </w:rPr>
            </w:pP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4D8" w:rsidRDefault="002124D8">
            <w:r w:rsidRPr="00053683">
              <w:rPr>
                <w:rFonts w:hint="eastAsia"/>
                <w:kern w:val="2"/>
                <w:sz w:val="20"/>
                <w:szCs w:val="20"/>
              </w:rPr>
              <w:t>狀態</w:t>
            </w:r>
            <w:r w:rsidRPr="002124D8">
              <w:rPr>
                <w:rFonts w:hint="eastAsia"/>
                <w:kern w:val="2"/>
                <w:sz w:val="20"/>
                <w:szCs w:val="20"/>
              </w:rPr>
              <w:t>更新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4D8" w:rsidRPr="00D37E3B" w:rsidRDefault="002124D8" w:rsidP="00CB104F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D37E3B">
              <w:rPr>
                <w:rFonts w:ascii="細明體" w:eastAsia="細明體" w:hAnsi="細明體" w:cs="Arial"/>
                <w:sz w:val="20"/>
                <w:szCs w:val="20"/>
              </w:rPr>
              <w:t>A</w:t>
            </w:r>
            <w:r>
              <w:rPr>
                <w:rFonts w:ascii="細明體" w:eastAsia="細明體" w:hAnsi="細明體" w:cs="Arial" w:hint="eastAsia"/>
                <w:sz w:val="20"/>
                <w:szCs w:val="20"/>
              </w:rPr>
              <w:t>A</w:t>
            </w:r>
            <w:r w:rsidRPr="00D37E3B">
              <w:rPr>
                <w:rFonts w:ascii="細明體" w:eastAsia="細明體" w:hAnsi="細明體" w:cs="Arial"/>
                <w:sz w:val="20"/>
                <w:szCs w:val="20"/>
              </w:rPr>
              <w:t>_</w:t>
            </w:r>
            <w:r>
              <w:rPr>
                <w:rFonts w:ascii="細明體" w:eastAsia="細明體" w:hAnsi="細明體" w:cs="Arial" w:hint="eastAsia"/>
                <w:sz w:val="20"/>
                <w:szCs w:val="20"/>
              </w:rPr>
              <w:t>BCZ001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4D8" w:rsidRPr="00CB104F" w:rsidRDefault="002124D8" w:rsidP="00CB104F">
            <w:pPr>
              <w:rPr>
                <w:rFonts w:eastAsia="細明體"/>
                <w:sz w:val="20"/>
                <w:szCs w:val="20"/>
              </w:rPr>
            </w:pPr>
            <w:r w:rsidRPr="002124D8">
              <w:rPr>
                <w:rFonts w:eastAsia="細明體"/>
                <w:sz w:val="20"/>
                <w:szCs w:val="20"/>
              </w:rPr>
              <w:t>uptAplySts</w:t>
            </w:r>
          </w:p>
        </w:tc>
      </w:tr>
      <w:tr w:rsidR="00EC1C88" w:rsidRPr="00CB104F" w:rsidTr="000535F7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C88" w:rsidRPr="00CB104F" w:rsidRDefault="00EC1C88" w:rsidP="00CB104F">
            <w:pPr>
              <w:numPr>
                <w:ilvl w:val="0"/>
                <w:numId w:val="3"/>
              </w:numPr>
              <w:rPr>
                <w:rFonts w:eastAsia="細明體"/>
                <w:sz w:val="20"/>
                <w:szCs w:val="20"/>
              </w:rPr>
            </w:pP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C88" w:rsidRPr="00CB104F" w:rsidRDefault="00EC1C88" w:rsidP="00B80C9E">
            <w:pPr>
              <w:rPr>
                <w:kern w:val="2"/>
                <w:sz w:val="20"/>
                <w:szCs w:val="20"/>
              </w:rPr>
            </w:pPr>
            <w:r w:rsidRPr="002124D8">
              <w:rPr>
                <w:rFonts w:hint="eastAsia"/>
                <w:kern w:val="2"/>
                <w:sz w:val="20"/>
                <w:szCs w:val="20"/>
              </w:rPr>
              <w:t>查詢</w:t>
            </w:r>
            <w:r w:rsidRPr="00053683">
              <w:rPr>
                <w:rFonts w:hint="eastAsia"/>
                <w:kern w:val="2"/>
                <w:sz w:val="20"/>
                <w:szCs w:val="20"/>
              </w:rPr>
              <w:t>狀態</w:t>
            </w:r>
            <w:r w:rsidRPr="002124D8">
              <w:rPr>
                <w:rFonts w:hint="eastAsia"/>
                <w:kern w:val="2"/>
                <w:sz w:val="20"/>
                <w:szCs w:val="20"/>
              </w:rPr>
              <w:t>檔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C88" w:rsidRDefault="00EC1C88" w:rsidP="00B80C9E">
            <w:pPr>
              <w:jc w:val="center"/>
            </w:pPr>
            <w:r w:rsidRPr="00680214">
              <w:rPr>
                <w:rFonts w:ascii="細明體" w:eastAsia="細明體" w:hAnsi="細明體" w:cs="Arial"/>
                <w:sz w:val="20"/>
                <w:szCs w:val="20"/>
              </w:rPr>
              <w:t>A</w:t>
            </w:r>
            <w:r w:rsidRPr="00680214">
              <w:rPr>
                <w:rFonts w:ascii="細明體" w:eastAsia="細明體" w:hAnsi="細明體" w:cs="Arial" w:hint="eastAsia"/>
                <w:sz w:val="20"/>
                <w:szCs w:val="20"/>
              </w:rPr>
              <w:t>A</w:t>
            </w:r>
            <w:r w:rsidRPr="00680214">
              <w:rPr>
                <w:rFonts w:ascii="細明體" w:eastAsia="細明體" w:hAnsi="細明體" w:cs="Arial"/>
                <w:sz w:val="20"/>
                <w:szCs w:val="20"/>
              </w:rPr>
              <w:t>_</w:t>
            </w:r>
            <w:r w:rsidRPr="00680214">
              <w:rPr>
                <w:rFonts w:ascii="細明體" w:eastAsia="細明體" w:hAnsi="細明體" w:cs="Arial" w:hint="eastAsia"/>
                <w:sz w:val="20"/>
                <w:szCs w:val="20"/>
              </w:rPr>
              <w:t>BCZ00</w:t>
            </w:r>
            <w:r>
              <w:rPr>
                <w:rFonts w:ascii="細明體" w:eastAsia="細明體" w:hAnsi="細明體" w:cs="Arial" w:hint="eastAsia"/>
                <w:sz w:val="20"/>
                <w:szCs w:val="20"/>
              </w:rPr>
              <w:t>1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C88" w:rsidRPr="00CB104F" w:rsidRDefault="00EC1C88" w:rsidP="00B80C9E">
            <w:pPr>
              <w:rPr>
                <w:kern w:val="2"/>
                <w:sz w:val="20"/>
                <w:szCs w:val="20"/>
              </w:rPr>
            </w:pPr>
            <w:r w:rsidRPr="002124D8">
              <w:rPr>
                <w:kern w:val="2"/>
                <w:sz w:val="20"/>
                <w:szCs w:val="20"/>
              </w:rPr>
              <w:t>doQuery</w:t>
            </w:r>
          </w:p>
        </w:tc>
      </w:tr>
      <w:tr w:rsidR="00EC1C88" w:rsidRPr="00CB104F" w:rsidTr="000535F7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C88" w:rsidRPr="00CB104F" w:rsidRDefault="00EC1C88" w:rsidP="00CB104F">
            <w:pPr>
              <w:numPr>
                <w:ilvl w:val="0"/>
                <w:numId w:val="3"/>
              </w:numPr>
              <w:rPr>
                <w:rFonts w:eastAsia="細明體"/>
                <w:sz w:val="20"/>
                <w:szCs w:val="20"/>
              </w:rPr>
            </w:pP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C88" w:rsidRDefault="00EC1C88" w:rsidP="00B80C9E">
            <w:r w:rsidRPr="002124D8">
              <w:rPr>
                <w:rFonts w:hint="eastAsia"/>
                <w:kern w:val="2"/>
                <w:sz w:val="20"/>
                <w:szCs w:val="20"/>
              </w:rPr>
              <w:t>刪除</w:t>
            </w:r>
            <w:r w:rsidRPr="00053683">
              <w:rPr>
                <w:rFonts w:hint="eastAsia"/>
                <w:kern w:val="2"/>
                <w:sz w:val="20"/>
                <w:szCs w:val="20"/>
              </w:rPr>
              <w:t>狀態檔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C88" w:rsidRDefault="00EC1C88" w:rsidP="00B80C9E">
            <w:pPr>
              <w:jc w:val="center"/>
            </w:pPr>
            <w:r w:rsidRPr="00680214">
              <w:rPr>
                <w:rFonts w:ascii="細明體" w:eastAsia="細明體" w:hAnsi="細明體" w:cs="Arial"/>
                <w:sz w:val="20"/>
                <w:szCs w:val="20"/>
              </w:rPr>
              <w:t>A</w:t>
            </w:r>
            <w:r w:rsidRPr="00680214">
              <w:rPr>
                <w:rFonts w:ascii="細明體" w:eastAsia="細明體" w:hAnsi="細明體" w:cs="Arial" w:hint="eastAsia"/>
                <w:sz w:val="20"/>
                <w:szCs w:val="20"/>
              </w:rPr>
              <w:t>A</w:t>
            </w:r>
            <w:r w:rsidRPr="00680214">
              <w:rPr>
                <w:rFonts w:ascii="細明體" w:eastAsia="細明體" w:hAnsi="細明體" w:cs="Arial"/>
                <w:sz w:val="20"/>
                <w:szCs w:val="20"/>
              </w:rPr>
              <w:t>_</w:t>
            </w:r>
            <w:r w:rsidRPr="00680214">
              <w:rPr>
                <w:rFonts w:ascii="細明體" w:eastAsia="細明體" w:hAnsi="細明體" w:cs="Arial" w:hint="eastAsia"/>
                <w:sz w:val="20"/>
                <w:szCs w:val="20"/>
              </w:rPr>
              <w:t>BCZ00</w:t>
            </w:r>
            <w:r>
              <w:rPr>
                <w:rFonts w:ascii="細明體" w:eastAsia="細明體" w:hAnsi="細明體" w:cs="Arial" w:hint="eastAsia"/>
                <w:sz w:val="20"/>
                <w:szCs w:val="20"/>
              </w:rPr>
              <w:t>1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C88" w:rsidRPr="00CB104F" w:rsidRDefault="00EC1C88" w:rsidP="00B80C9E">
            <w:pPr>
              <w:rPr>
                <w:rFonts w:eastAsia="細明體"/>
                <w:sz w:val="20"/>
                <w:szCs w:val="20"/>
              </w:rPr>
            </w:pPr>
            <w:r w:rsidRPr="002124D8">
              <w:rPr>
                <w:rFonts w:eastAsia="細明體"/>
                <w:sz w:val="20"/>
                <w:szCs w:val="20"/>
              </w:rPr>
              <w:t>doDelete</w:t>
            </w:r>
          </w:p>
        </w:tc>
      </w:tr>
      <w:tr w:rsidR="00F948D0" w:rsidRPr="00CB104F" w:rsidTr="000535F7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8D0" w:rsidRPr="00CB104F" w:rsidRDefault="00F948D0" w:rsidP="00CB104F">
            <w:pPr>
              <w:numPr>
                <w:ilvl w:val="0"/>
                <w:numId w:val="3"/>
              </w:numPr>
              <w:rPr>
                <w:rFonts w:eastAsia="細明體"/>
                <w:sz w:val="20"/>
                <w:szCs w:val="20"/>
              </w:rPr>
            </w:pP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8D0" w:rsidRPr="002124D8" w:rsidRDefault="00F948D0" w:rsidP="00B80C9E">
            <w:pPr>
              <w:rPr>
                <w:rFonts w:hint="eastAsia"/>
                <w:kern w:val="2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8D0" w:rsidRPr="00680214" w:rsidRDefault="00F948D0" w:rsidP="00B80C9E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8D0" w:rsidRPr="002124D8" w:rsidRDefault="00F948D0" w:rsidP="00B80C9E">
            <w:pPr>
              <w:rPr>
                <w:rFonts w:eastAsia="細明體"/>
                <w:sz w:val="20"/>
                <w:szCs w:val="20"/>
              </w:rPr>
            </w:pPr>
          </w:p>
        </w:tc>
      </w:tr>
    </w:tbl>
    <w:p w:rsidR="000535F7" w:rsidRDefault="000535F7" w:rsidP="00CB104F">
      <w:pPr>
        <w:rPr>
          <w:rFonts w:eastAsia="細明體" w:hint="eastAsia"/>
          <w:sz w:val="20"/>
          <w:szCs w:val="20"/>
        </w:rPr>
      </w:pPr>
    </w:p>
    <w:p w:rsidR="00211D6A" w:rsidRPr="00CB104F" w:rsidRDefault="00211D6A" w:rsidP="00CB104F">
      <w:pPr>
        <w:rPr>
          <w:rFonts w:eastAsia="細明體"/>
          <w:sz w:val="20"/>
          <w:szCs w:val="20"/>
        </w:rPr>
      </w:pPr>
    </w:p>
    <w:p w:rsidR="00BD6E05" w:rsidRPr="00CB104F" w:rsidRDefault="000535F7" w:rsidP="00CB104F">
      <w:pPr>
        <w:numPr>
          <w:ilvl w:val="0"/>
          <w:numId w:val="2"/>
        </w:numPr>
        <w:rPr>
          <w:rFonts w:eastAsia="細明體"/>
          <w:sz w:val="20"/>
          <w:szCs w:val="20"/>
        </w:rPr>
      </w:pPr>
      <w:r w:rsidRPr="00CB104F">
        <w:rPr>
          <w:rFonts w:eastAsia="細明體"/>
          <w:sz w:val="20"/>
          <w:szCs w:val="20"/>
        </w:rPr>
        <w:t>使用檔案</w:t>
      </w:r>
    </w:p>
    <w:tbl>
      <w:tblPr>
        <w:tblW w:w="1027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544"/>
        <w:gridCol w:w="2551"/>
        <w:gridCol w:w="832"/>
        <w:gridCol w:w="832"/>
        <w:gridCol w:w="832"/>
        <w:gridCol w:w="833"/>
      </w:tblGrid>
      <w:tr w:rsidR="00BD6E05" w:rsidRPr="00E01490" w:rsidTr="00BD6E05">
        <w:tc>
          <w:tcPr>
            <w:tcW w:w="851" w:type="dxa"/>
          </w:tcPr>
          <w:p w:rsidR="00BD6E05" w:rsidRPr="00C829C1" w:rsidRDefault="00BD6E05" w:rsidP="0077732F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544" w:type="dxa"/>
          </w:tcPr>
          <w:p w:rsidR="00BD6E05" w:rsidRPr="00C829C1" w:rsidRDefault="00BD6E05" w:rsidP="0077732F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551" w:type="dxa"/>
          </w:tcPr>
          <w:p w:rsidR="00BD6E05" w:rsidRPr="00C829C1" w:rsidRDefault="00BD6E05" w:rsidP="0077732F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832" w:type="dxa"/>
          </w:tcPr>
          <w:p w:rsidR="00BD6E05" w:rsidRPr="00E60524" w:rsidRDefault="00BD6E05" w:rsidP="0077732F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832" w:type="dxa"/>
          </w:tcPr>
          <w:p w:rsidR="00BD6E05" w:rsidRPr="00E60524" w:rsidRDefault="00BD6E05" w:rsidP="0077732F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832" w:type="dxa"/>
          </w:tcPr>
          <w:p w:rsidR="00BD6E05" w:rsidRPr="00E60524" w:rsidRDefault="00BD6E05" w:rsidP="0077732F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33" w:type="dxa"/>
          </w:tcPr>
          <w:p w:rsidR="00BD6E05" w:rsidRPr="00E60524" w:rsidRDefault="00BD6E05" w:rsidP="0077732F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BD6E05" w:rsidRPr="00E01490" w:rsidTr="00BD6E05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BD6E05" w:rsidRPr="00E01490" w:rsidRDefault="00BD6E05" w:rsidP="00BD6E05">
            <w:pPr>
              <w:numPr>
                <w:ilvl w:val="0"/>
                <w:numId w:val="40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BD6E05" w:rsidRPr="00EB3FDA" w:rsidRDefault="00EB3FDA" w:rsidP="0077732F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EB3FDA">
              <w:rPr>
                <w:rFonts w:ascii="Courier New" w:hAnsi="Courier New" w:cs="Courier New"/>
              </w:rPr>
              <w:t>差額證明狀態檔</w:t>
            </w:r>
          </w:p>
        </w:tc>
        <w:tc>
          <w:tcPr>
            <w:tcW w:w="2551" w:type="dxa"/>
          </w:tcPr>
          <w:p w:rsidR="00BD6E05" w:rsidRPr="00E01490" w:rsidRDefault="00DB0B07" w:rsidP="007773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DTAABC01</w:t>
            </w:r>
          </w:p>
        </w:tc>
        <w:tc>
          <w:tcPr>
            <w:tcW w:w="832" w:type="dxa"/>
          </w:tcPr>
          <w:p w:rsidR="00BD6E05" w:rsidRPr="00E60524" w:rsidRDefault="00BD6E05" w:rsidP="0077732F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832" w:type="dxa"/>
          </w:tcPr>
          <w:p w:rsidR="00BD6E05" w:rsidRPr="00E60524" w:rsidRDefault="00BD6E05" w:rsidP="0077732F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32" w:type="dxa"/>
          </w:tcPr>
          <w:p w:rsidR="00BD6E05" w:rsidRPr="00E60524" w:rsidRDefault="00DB0B07" w:rsidP="0077732F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833" w:type="dxa"/>
          </w:tcPr>
          <w:p w:rsidR="00BD6E05" w:rsidRPr="00E60524" w:rsidRDefault="00BD6E05" w:rsidP="0077732F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DB0B07" w:rsidRPr="00E01490" w:rsidTr="00BD6E05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DB0B07" w:rsidRPr="00E01490" w:rsidRDefault="00DB0B07" w:rsidP="00BD6E05">
            <w:pPr>
              <w:numPr>
                <w:ilvl w:val="0"/>
                <w:numId w:val="40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DB0B07" w:rsidRPr="00EB3FDA" w:rsidRDefault="00EB3FDA" w:rsidP="0077732F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EB3FDA">
              <w:rPr>
                <w:rFonts w:ascii="Courier New" w:hAnsi="Courier New" w:cs="Courier New"/>
              </w:rPr>
              <w:t>差額證明明細檔</w:t>
            </w:r>
          </w:p>
        </w:tc>
        <w:tc>
          <w:tcPr>
            <w:tcW w:w="2551" w:type="dxa"/>
          </w:tcPr>
          <w:p w:rsidR="00DB0B07" w:rsidRDefault="00DB0B07" w:rsidP="007773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DTAABC02</w:t>
            </w:r>
          </w:p>
        </w:tc>
        <w:tc>
          <w:tcPr>
            <w:tcW w:w="832" w:type="dxa"/>
          </w:tcPr>
          <w:p w:rsidR="00DB0B07" w:rsidRDefault="00DB0B07" w:rsidP="00DB0B07">
            <w:pPr>
              <w:jc w:val="center"/>
            </w:pPr>
            <w:r w:rsidRPr="0010208C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832" w:type="dxa"/>
          </w:tcPr>
          <w:p w:rsidR="00DB0B07" w:rsidRDefault="00DB0B07" w:rsidP="00DB0B07">
            <w:pPr>
              <w:jc w:val="center"/>
            </w:pPr>
            <w:r w:rsidRPr="0010208C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832" w:type="dxa"/>
          </w:tcPr>
          <w:p w:rsidR="00DB0B07" w:rsidRDefault="00DB0B07" w:rsidP="00DB0B07">
            <w:pPr>
              <w:jc w:val="center"/>
            </w:pPr>
            <w:r w:rsidRPr="0010208C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833" w:type="dxa"/>
          </w:tcPr>
          <w:p w:rsidR="00DB0B07" w:rsidRDefault="00DB0B07" w:rsidP="00DB0B07">
            <w:pPr>
              <w:jc w:val="center"/>
            </w:pPr>
            <w:r w:rsidRPr="0010208C">
              <w:rPr>
                <w:rFonts w:hint="eastAsia"/>
                <w:sz w:val="20"/>
                <w:szCs w:val="20"/>
              </w:rPr>
              <w:t>■</w:t>
            </w:r>
          </w:p>
        </w:tc>
      </w:tr>
    </w:tbl>
    <w:p w:rsidR="000535F7" w:rsidRPr="00CB104F" w:rsidRDefault="000535F7" w:rsidP="00CB104F">
      <w:pPr>
        <w:ind w:left="480"/>
        <w:rPr>
          <w:rFonts w:eastAsia="細明體"/>
          <w:sz w:val="20"/>
          <w:szCs w:val="20"/>
        </w:rPr>
      </w:pPr>
    </w:p>
    <w:p w:rsidR="000535F7" w:rsidRPr="00CB104F" w:rsidRDefault="000535F7" w:rsidP="00CB104F">
      <w:pPr>
        <w:rPr>
          <w:rFonts w:eastAsia="細明體"/>
          <w:sz w:val="20"/>
          <w:szCs w:val="20"/>
        </w:rPr>
      </w:pPr>
    </w:p>
    <w:p w:rsidR="00FA576C" w:rsidRPr="00CB104F" w:rsidRDefault="000535F7" w:rsidP="00CB104F">
      <w:pPr>
        <w:numPr>
          <w:ilvl w:val="0"/>
          <w:numId w:val="2"/>
        </w:numPr>
        <w:rPr>
          <w:rFonts w:eastAsia="細明體"/>
          <w:sz w:val="20"/>
          <w:szCs w:val="20"/>
        </w:rPr>
      </w:pPr>
      <w:r w:rsidRPr="00CB104F">
        <w:rPr>
          <w:rFonts w:eastAsia="細明體"/>
          <w:sz w:val="20"/>
          <w:szCs w:val="20"/>
        </w:rPr>
        <w:t>畫面</w:t>
      </w:r>
      <w:r w:rsidR="00966AE7" w:rsidRPr="00CB104F">
        <w:rPr>
          <w:rFonts w:eastAsia="細明體"/>
          <w:sz w:val="20"/>
          <w:szCs w:val="20"/>
        </w:rPr>
        <w:t>AA</w:t>
      </w:r>
      <w:r w:rsidR="00C94405" w:rsidRPr="00CB104F">
        <w:rPr>
          <w:rFonts w:eastAsia="細明體"/>
          <w:sz w:val="20"/>
          <w:szCs w:val="20"/>
        </w:rPr>
        <w:t>BC</w:t>
      </w:r>
      <w:r w:rsidR="005A2C3F">
        <w:rPr>
          <w:rFonts w:eastAsia="細明體"/>
          <w:sz w:val="20"/>
          <w:szCs w:val="20"/>
        </w:rPr>
        <w:t>_010</w:t>
      </w:r>
      <w:r w:rsidR="005A2C3F">
        <w:rPr>
          <w:rFonts w:eastAsia="細明體" w:hint="eastAsia"/>
          <w:sz w:val="20"/>
          <w:szCs w:val="20"/>
        </w:rPr>
        <w:t>1</w:t>
      </w:r>
    </w:p>
    <w:p w:rsidR="00861285" w:rsidRPr="00CB104F" w:rsidRDefault="00EA6B66" w:rsidP="00CB104F">
      <w:pPr>
        <w:rPr>
          <w:rFonts w:eastAsia="細明體"/>
          <w:sz w:val="20"/>
          <w:szCs w:val="20"/>
        </w:rPr>
      </w:pPr>
      <w:r w:rsidRPr="000622F5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1" o:spid="_x0000_i1025" type="#_x0000_t75" style="width:517.5pt;height:146.25pt;visibility:visible">
            <v:imagedata r:id="rId8" o:title="" croptop="5769f" cropbottom="33744f" cropleft="5977f" cropright="2264f"/>
          </v:shape>
        </w:pict>
      </w:r>
    </w:p>
    <w:p w:rsidR="00FA576C" w:rsidRPr="00CB104F" w:rsidRDefault="00FA576C" w:rsidP="00DF4BFC">
      <w:pPr>
        <w:numPr>
          <w:ilvl w:val="0"/>
          <w:numId w:val="2"/>
        </w:numPr>
        <w:spacing w:line="360" w:lineRule="atLeast"/>
        <w:rPr>
          <w:rFonts w:eastAsia="細明體"/>
          <w:kern w:val="2"/>
          <w:sz w:val="20"/>
          <w:szCs w:val="20"/>
        </w:rPr>
      </w:pPr>
      <w:r w:rsidRPr="00CB104F">
        <w:rPr>
          <w:rFonts w:eastAsia="細明體"/>
          <w:sz w:val="20"/>
          <w:szCs w:val="20"/>
        </w:rPr>
        <w:br w:type="page"/>
      </w:r>
      <w:r w:rsidRPr="00CB104F">
        <w:rPr>
          <w:rFonts w:eastAsia="細明體"/>
          <w:sz w:val="20"/>
          <w:szCs w:val="20"/>
        </w:rPr>
        <w:lastRenderedPageBreak/>
        <w:t>程式內容：</w:t>
      </w:r>
      <w:r w:rsidRPr="00CB104F">
        <w:rPr>
          <w:rFonts w:eastAsia="細明體"/>
          <w:kern w:val="2"/>
          <w:sz w:val="20"/>
          <w:szCs w:val="20"/>
        </w:rPr>
        <w:t xml:space="preserve"> </w:t>
      </w:r>
    </w:p>
    <w:p w:rsidR="007B4FE4" w:rsidRDefault="007B4FE4" w:rsidP="00DF4BFC">
      <w:pPr>
        <w:pStyle w:val="Tabletext"/>
        <w:keepLines w:val="0"/>
        <w:numPr>
          <w:ilvl w:val="1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傳入參數檢核：</w:t>
      </w:r>
    </w:p>
    <w:p w:rsidR="00632E8C" w:rsidRDefault="00632E8C" w:rsidP="007B4FE4">
      <w:pPr>
        <w:pStyle w:val="Tabletext"/>
        <w:keepLines w:val="0"/>
        <w:numPr>
          <w:ilvl w:val="2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 xml:space="preserve">IF </w:t>
      </w:r>
      <w:r w:rsidRPr="00CB104F">
        <w:rPr>
          <w:kern w:val="2"/>
          <w:lang w:eastAsia="zh-TW"/>
        </w:rPr>
        <w:t>受理編號</w:t>
      </w:r>
      <w:r w:rsidR="00924AD4">
        <w:rPr>
          <w:rFonts w:hint="eastAsia"/>
          <w:kern w:val="2"/>
          <w:lang w:eastAsia="zh-TW"/>
        </w:rPr>
        <w:t xml:space="preserve"> </w:t>
      </w:r>
      <w:r w:rsidR="002C2834">
        <w:rPr>
          <w:rFonts w:hint="eastAsia"/>
          <w:kern w:val="2"/>
          <w:lang w:eastAsia="zh-TW"/>
        </w:rPr>
        <w:t>是空的</w:t>
      </w:r>
    </w:p>
    <w:p w:rsidR="002C2834" w:rsidRDefault="002C2834" w:rsidP="002C2834">
      <w:pPr>
        <w:pStyle w:val="Tabletext"/>
        <w:keepLines w:val="0"/>
        <w:numPr>
          <w:ilvl w:val="3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錯誤訊息：請傳入受理編號</w:t>
      </w:r>
    </w:p>
    <w:p w:rsidR="002C2834" w:rsidRDefault="002C2834" w:rsidP="002C2834">
      <w:pPr>
        <w:pStyle w:val="Tabletext"/>
        <w:keepLines w:val="0"/>
        <w:numPr>
          <w:ilvl w:val="2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IF</w:t>
      </w:r>
      <w:r w:rsidRPr="00CB104F">
        <w:rPr>
          <w:lang w:eastAsia="zh-TW"/>
        </w:rPr>
        <w:t>目前狀態</w:t>
      </w:r>
      <w:r>
        <w:rPr>
          <w:rFonts w:hint="eastAsia"/>
          <w:lang w:eastAsia="zh-TW"/>
        </w:rPr>
        <w:t xml:space="preserve"> = </w:t>
      </w:r>
      <w:r>
        <w:rPr>
          <w:lang w:eastAsia="zh-TW"/>
        </w:rPr>
        <w:t>‘</w:t>
      </w:r>
      <w:r>
        <w:rPr>
          <w:rFonts w:hint="eastAsia"/>
          <w:lang w:eastAsia="zh-TW"/>
        </w:rPr>
        <w:t>00</w:t>
      </w:r>
      <w:r>
        <w:rPr>
          <w:lang w:eastAsia="zh-TW"/>
        </w:rPr>
        <w:t>’</w:t>
      </w:r>
      <w:r>
        <w:rPr>
          <w:rFonts w:hint="eastAsia"/>
          <w:lang w:eastAsia="zh-TW"/>
        </w:rPr>
        <w:t xml:space="preserve"> OR  </w:t>
      </w:r>
      <w:r>
        <w:rPr>
          <w:rFonts w:hint="eastAsia"/>
          <w:lang w:eastAsia="zh-TW"/>
        </w:rPr>
        <w:t>按鈕類型</w:t>
      </w:r>
      <w:r>
        <w:rPr>
          <w:rFonts w:hint="eastAsia"/>
          <w:lang w:eastAsia="zh-TW"/>
        </w:rPr>
        <w:t xml:space="preserve"> = </w:t>
      </w:r>
      <w:r>
        <w:rPr>
          <w:lang w:eastAsia="zh-TW"/>
        </w:rPr>
        <w:t>‘</w:t>
      </w:r>
      <w:r>
        <w:rPr>
          <w:rFonts w:hint="eastAsia"/>
          <w:lang w:eastAsia="zh-TW"/>
        </w:rPr>
        <w:t>開立</w:t>
      </w:r>
      <w:r>
        <w:rPr>
          <w:lang w:eastAsia="zh-TW"/>
        </w:rPr>
        <w:t>’</w:t>
      </w:r>
    </w:p>
    <w:p w:rsidR="002C2834" w:rsidRPr="002C2834" w:rsidRDefault="00B07924" w:rsidP="002C2834">
      <w:pPr>
        <w:pStyle w:val="Tabletext"/>
        <w:keepLines w:val="0"/>
        <w:numPr>
          <w:ilvl w:val="3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kern w:val="2"/>
          <w:lang w:eastAsia="zh-TW"/>
        </w:rPr>
        <w:t>S</w:t>
      </w:r>
      <w:r>
        <w:rPr>
          <w:rFonts w:hint="eastAsia"/>
          <w:kern w:val="2"/>
          <w:lang w:eastAsia="zh-TW"/>
        </w:rPr>
        <w:t xml:space="preserve">ET </w:t>
      </w:r>
      <w:r w:rsidR="002C2834">
        <w:rPr>
          <w:rFonts w:hint="eastAsia"/>
          <w:kern w:val="2"/>
          <w:lang w:eastAsia="zh-TW"/>
        </w:rPr>
        <w:t>新件</w:t>
      </w:r>
      <w:r w:rsidR="002C2834">
        <w:rPr>
          <w:rFonts w:hint="eastAsia"/>
          <w:kern w:val="2"/>
          <w:lang w:eastAsia="zh-TW"/>
        </w:rPr>
        <w:t xml:space="preserve"> =</w:t>
      </w:r>
      <w:r w:rsidR="002C2834">
        <w:rPr>
          <w:kern w:val="2"/>
          <w:lang w:eastAsia="zh-TW"/>
        </w:rPr>
        <w:t>’</w:t>
      </w:r>
      <w:r w:rsidR="002C2834">
        <w:rPr>
          <w:rFonts w:hint="eastAsia"/>
          <w:kern w:val="2"/>
          <w:lang w:eastAsia="zh-TW"/>
        </w:rPr>
        <w:t>Y</w:t>
      </w:r>
      <w:r w:rsidR="002C2834">
        <w:rPr>
          <w:kern w:val="2"/>
          <w:lang w:eastAsia="zh-TW"/>
        </w:rPr>
        <w:t>’</w:t>
      </w:r>
    </w:p>
    <w:p w:rsidR="007B4FE4" w:rsidRDefault="00632E8C" w:rsidP="007B4FE4">
      <w:pPr>
        <w:pStyle w:val="Tabletext"/>
        <w:keepLines w:val="0"/>
        <w:numPr>
          <w:ilvl w:val="2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hint="eastAsia"/>
          <w:lang w:eastAsia="zh-TW"/>
        </w:rPr>
        <w:t>按鈕類型</w:t>
      </w:r>
    </w:p>
    <w:p w:rsidR="002942F3" w:rsidRDefault="002942F3" w:rsidP="002942F3">
      <w:pPr>
        <w:pStyle w:val="Tabletext"/>
        <w:keepLines w:val="0"/>
        <w:numPr>
          <w:ilvl w:val="2"/>
          <w:numId w:val="37"/>
        </w:numPr>
        <w:spacing w:after="0" w:line="360" w:lineRule="atLeast"/>
        <w:rPr>
          <w:rFonts w:hint="eastAsia"/>
          <w:kern w:val="2"/>
          <w:lang w:eastAsia="zh-TW"/>
        </w:rPr>
        <w:pPrChange w:id="2" w:author="FIS" w:date="2012-09-17T14:40:00Z">
          <w:pPr>
            <w:pStyle w:val="Tabletext"/>
            <w:keepLines w:val="0"/>
            <w:numPr>
              <w:ilvl w:val="1"/>
              <w:numId w:val="37"/>
            </w:numPr>
            <w:tabs>
              <w:tab w:val="num" w:pos="851"/>
            </w:tabs>
            <w:spacing w:after="0" w:line="360" w:lineRule="atLeast"/>
            <w:ind w:left="851" w:hanging="426"/>
          </w:pPr>
        </w:pPrChange>
      </w:pPr>
      <w:r>
        <w:rPr>
          <w:rFonts w:hint="eastAsia"/>
          <w:kern w:val="2"/>
          <w:lang w:eastAsia="zh-TW"/>
        </w:rPr>
        <w:t>審批表單編號</w:t>
      </w:r>
      <w:r>
        <w:rPr>
          <w:rFonts w:hint="eastAsia"/>
          <w:kern w:val="2"/>
          <w:lang w:eastAsia="zh-TW"/>
        </w:rPr>
        <w:t xml:space="preserve">(FORM_NO) </w:t>
      </w:r>
      <w:r>
        <w:rPr>
          <w:rFonts w:hint="eastAsia"/>
          <w:kern w:val="2"/>
          <w:lang w:eastAsia="zh-TW"/>
        </w:rPr>
        <w:t>可不傳</w:t>
      </w:r>
    </w:p>
    <w:p w:rsidR="004252E4" w:rsidRDefault="004252E4" w:rsidP="004252E4">
      <w:pPr>
        <w:pStyle w:val="Tabletext"/>
        <w:keepLines w:val="0"/>
        <w:numPr>
          <w:ilvl w:val="3"/>
          <w:numId w:val="37"/>
        </w:numPr>
        <w:spacing w:after="0" w:line="360" w:lineRule="atLeast"/>
        <w:rPr>
          <w:rFonts w:hint="eastAsia"/>
          <w:kern w:val="2"/>
          <w:lang w:eastAsia="zh-TW"/>
        </w:rPr>
        <w:pPrChange w:id="3" w:author="FIS" w:date="2012-09-17T15:15:00Z">
          <w:pPr>
            <w:pStyle w:val="Tabletext"/>
            <w:keepLines w:val="0"/>
            <w:numPr>
              <w:ilvl w:val="1"/>
              <w:numId w:val="37"/>
            </w:numPr>
            <w:tabs>
              <w:tab w:val="num" w:pos="851"/>
            </w:tabs>
            <w:spacing w:after="0" w:line="360" w:lineRule="atLeast"/>
            <w:ind w:left="851" w:hanging="426"/>
          </w:pPr>
        </w:pPrChange>
      </w:pPr>
      <w:r>
        <w:rPr>
          <w:rFonts w:hint="eastAsia"/>
          <w:kern w:val="2"/>
          <w:lang w:eastAsia="zh-TW"/>
        </w:rPr>
        <w:t xml:space="preserve">IF </w:t>
      </w:r>
      <w:r>
        <w:rPr>
          <w:rFonts w:hint="eastAsia"/>
          <w:kern w:val="2"/>
          <w:lang w:eastAsia="zh-TW"/>
        </w:rPr>
        <w:t>輸入</w:t>
      </w:r>
      <w:r>
        <w:rPr>
          <w:rFonts w:hint="eastAsia"/>
          <w:kern w:val="2"/>
          <w:lang w:eastAsia="zh-TW"/>
        </w:rPr>
        <w:t>.</w:t>
      </w:r>
      <w:r>
        <w:rPr>
          <w:rFonts w:hint="eastAsia"/>
          <w:kern w:val="2"/>
          <w:lang w:eastAsia="zh-TW"/>
        </w:rPr>
        <w:t>審批表單編號</w:t>
      </w:r>
      <w:r>
        <w:rPr>
          <w:rFonts w:hint="eastAsia"/>
          <w:kern w:val="2"/>
          <w:lang w:eastAsia="zh-TW"/>
        </w:rPr>
        <w:t xml:space="preserve"> </w:t>
      </w:r>
      <w:r>
        <w:rPr>
          <w:rFonts w:hint="eastAsia"/>
          <w:kern w:val="2"/>
          <w:lang w:eastAsia="zh-TW"/>
        </w:rPr>
        <w:t>有值</w:t>
      </w:r>
      <w:r>
        <w:rPr>
          <w:rFonts w:hint="eastAsia"/>
          <w:kern w:val="2"/>
          <w:lang w:eastAsia="zh-TW"/>
        </w:rPr>
        <w:t>(</w:t>
      </w:r>
      <w:r>
        <w:rPr>
          <w:rFonts w:hint="eastAsia"/>
          <w:kern w:val="2"/>
          <w:lang w:eastAsia="zh-TW"/>
        </w:rPr>
        <w:t>表示是由審批的連結只能查詢用</w:t>
      </w:r>
      <w:r>
        <w:rPr>
          <w:rFonts w:hint="eastAsia"/>
          <w:kern w:val="2"/>
          <w:lang w:eastAsia="zh-TW"/>
        </w:rPr>
        <w:t>)</w:t>
      </w:r>
    </w:p>
    <w:p w:rsidR="004252E4" w:rsidRDefault="004252E4" w:rsidP="004252E4">
      <w:pPr>
        <w:pStyle w:val="Tabletext"/>
        <w:keepLines w:val="0"/>
        <w:numPr>
          <w:ilvl w:val="4"/>
          <w:numId w:val="37"/>
        </w:numPr>
        <w:spacing w:after="0" w:line="360" w:lineRule="atLeast"/>
        <w:rPr>
          <w:rFonts w:hint="eastAsia"/>
          <w:kern w:val="2"/>
          <w:lang w:eastAsia="zh-TW"/>
        </w:rPr>
        <w:pPrChange w:id="4" w:author="FIS" w:date="2012-09-17T15:15:00Z">
          <w:pPr>
            <w:pStyle w:val="Tabletext"/>
            <w:keepLines w:val="0"/>
            <w:numPr>
              <w:ilvl w:val="1"/>
              <w:numId w:val="37"/>
            </w:numPr>
            <w:tabs>
              <w:tab w:val="num" w:pos="851"/>
            </w:tabs>
            <w:spacing w:after="0" w:line="360" w:lineRule="atLeast"/>
            <w:ind w:left="851" w:hanging="426"/>
          </w:pPr>
        </w:pPrChange>
      </w:pPr>
      <w:r>
        <w:rPr>
          <w:rFonts w:ascii="細明體" w:eastAsia="細明體" w:hAnsi="細明體" w:hint="eastAsia"/>
          <w:lang w:eastAsia="zh-TW"/>
        </w:rPr>
        <w:t>SET 審批查詢 =</w:t>
      </w:r>
      <w:r>
        <w:rPr>
          <w:rFonts w:ascii="細明體" w:eastAsia="細明體" w:hAnsi="細明體"/>
          <w:lang w:eastAsia="zh-TW"/>
        </w:rPr>
        <w:t>’</w:t>
      </w:r>
      <w:r>
        <w:rPr>
          <w:rFonts w:ascii="細明體" w:eastAsia="細明體" w:hAnsi="細明體" w:hint="eastAsia"/>
          <w:lang w:eastAsia="zh-TW"/>
        </w:rPr>
        <w:t>Y</w:t>
      </w:r>
      <w:r>
        <w:rPr>
          <w:rFonts w:ascii="細明體" w:eastAsia="細明體" w:hAnsi="細明體"/>
          <w:lang w:eastAsia="zh-TW"/>
        </w:rPr>
        <w:t>’</w:t>
      </w:r>
    </w:p>
    <w:p w:rsidR="006A0FD8" w:rsidRDefault="006A0FD8" w:rsidP="00DF4BFC">
      <w:pPr>
        <w:pStyle w:val="Tabletext"/>
        <w:keepLines w:val="0"/>
        <w:numPr>
          <w:ilvl w:val="1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讀取狀態檔</w:t>
      </w:r>
      <w:r w:rsidR="00475751">
        <w:rPr>
          <w:rFonts w:hint="eastAsia"/>
          <w:kern w:val="2"/>
          <w:lang w:eastAsia="zh-TW"/>
        </w:rPr>
        <w:t>、明細</w:t>
      </w:r>
      <w:r>
        <w:rPr>
          <w:rFonts w:hint="eastAsia"/>
          <w:kern w:val="2"/>
          <w:lang w:eastAsia="zh-TW"/>
        </w:rPr>
        <w:t>資料：</w:t>
      </w:r>
    </w:p>
    <w:p w:rsidR="001E61D1" w:rsidRDefault="001E61D1" w:rsidP="00667BDF">
      <w:pPr>
        <w:pStyle w:val="Tabletext"/>
        <w:keepLines w:val="0"/>
        <w:numPr>
          <w:ilvl w:val="2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IF</w:t>
      </w:r>
      <w:r w:rsidR="00496599">
        <w:rPr>
          <w:rFonts w:hint="eastAsia"/>
          <w:kern w:val="2"/>
          <w:lang w:eastAsia="zh-TW"/>
        </w:rPr>
        <w:t xml:space="preserve"> </w:t>
      </w:r>
      <w:r w:rsidR="00496599">
        <w:rPr>
          <w:rFonts w:ascii="細明體" w:eastAsia="細明體" w:hAnsi="細明體" w:hint="eastAsia"/>
          <w:lang w:eastAsia="zh-TW"/>
        </w:rPr>
        <w:t>審批查詢 =</w:t>
      </w:r>
      <w:r w:rsidR="00496599">
        <w:rPr>
          <w:rFonts w:ascii="細明體" w:eastAsia="細明體" w:hAnsi="細明體"/>
          <w:lang w:eastAsia="zh-TW"/>
        </w:rPr>
        <w:t>’</w:t>
      </w:r>
      <w:r w:rsidR="00496599">
        <w:rPr>
          <w:rFonts w:ascii="細明體" w:eastAsia="細明體" w:hAnsi="細明體" w:hint="eastAsia"/>
          <w:lang w:eastAsia="zh-TW"/>
        </w:rPr>
        <w:t>Y</w:t>
      </w:r>
      <w:r w:rsidR="00496599">
        <w:rPr>
          <w:rFonts w:ascii="細明體" w:eastAsia="細明體" w:hAnsi="細明體"/>
          <w:lang w:eastAsia="zh-TW"/>
        </w:rPr>
        <w:t>’</w:t>
      </w:r>
    </w:p>
    <w:p w:rsidR="001E61D1" w:rsidRDefault="004F328F" w:rsidP="001E61D1">
      <w:pPr>
        <w:pStyle w:val="Tabletext"/>
        <w:keepLines w:val="0"/>
        <w:numPr>
          <w:ilvl w:val="3"/>
          <w:numId w:val="37"/>
        </w:numPr>
        <w:spacing w:after="0" w:line="360" w:lineRule="atLeast"/>
        <w:rPr>
          <w:rFonts w:hint="eastAsia"/>
          <w:kern w:val="2"/>
          <w:lang w:eastAsia="zh-TW"/>
        </w:rPr>
        <w:pPrChange w:id="5" w:author="FIS" w:date="2012-09-17T14:41:00Z">
          <w:pPr>
            <w:pStyle w:val="Tabletext"/>
            <w:keepLines w:val="0"/>
            <w:numPr>
              <w:ilvl w:val="2"/>
              <w:numId w:val="37"/>
            </w:numPr>
            <w:tabs>
              <w:tab w:val="num" w:pos="1418"/>
            </w:tabs>
            <w:spacing w:after="0" w:line="360" w:lineRule="atLeast"/>
            <w:ind w:left="1418" w:hanging="567"/>
          </w:pPr>
        </w:pPrChange>
      </w:pPr>
      <w:r>
        <w:rPr>
          <w:rFonts w:hint="eastAsia"/>
          <w:kern w:val="2"/>
          <w:lang w:eastAsia="zh-TW"/>
        </w:rPr>
        <w:t>READ DTAABC01</w:t>
      </w:r>
    </w:p>
    <w:p w:rsidR="004F328F" w:rsidRDefault="004F328F" w:rsidP="001E61D1">
      <w:pPr>
        <w:pStyle w:val="Tabletext"/>
        <w:keepLines w:val="0"/>
        <w:numPr>
          <w:ilvl w:val="3"/>
          <w:numId w:val="37"/>
        </w:numPr>
        <w:spacing w:after="0" w:line="360" w:lineRule="atLeast"/>
        <w:rPr>
          <w:rFonts w:hint="eastAsia"/>
          <w:kern w:val="2"/>
          <w:lang w:eastAsia="zh-TW"/>
        </w:rPr>
        <w:pPrChange w:id="6" w:author="FIS" w:date="2012-09-17T14:41:00Z">
          <w:pPr>
            <w:pStyle w:val="Tabletext"/>
            <w:keepLines w:val="0"/>
            <w:numPr>
              <w:ilvl w:val="2"/>
              <w:numId w:val="37"/>
            </w:numPr>
            <w:tabs>
              <w:tab w:val="num" w:pos="1418"/>
            </w:tabs>
            <w:spacing w:after="0" w:line="360" w:lineRule="atLeast"/>
            <w:ind w:left="1418" w:hanging="567"/>
          </w:pPr>
        </w:pPrChange>
      </w:pPr>
      <w:r>
        <w:rPr>
          <w:rFonts w:hint="eastAsia"/>
          <w:kern w:val="2"/>
          <w:lang w:eastAsia="zh-TW"/>
        </w:rPr>
        <w:t>WHERE</w:t>
      </w:r>
    </w:p>
    <w:p w:rsidR="004F328F" w:rsidRDefault="004F328F" w:rsidP="004F328F">
      <w:pPr>
        <w:pStyle w:val="Tabletext"/>
        <w:keepLines w:val="0"/>
        <w:numPr>
          <w:ilvl w:val="4"/>
          <w:numId w:val="37"/>
        </w:numPr>
        <w:spacing w:after="0" w:line="360" w:lineRule="atLeast"/>
        <w:rPr>
          <w:rFonts w:hint="eastAsia"/>
          <w:kern w:val="2"/>
          <w:lang w:eastAsia="zh-TW"/>
        </w:rPr>
        <w:pPrChange w:id="7" w:author="FIS" w:date="2012-09-17T14:41:00Z">
          <w:pPr>
            <w:pStyle w:val="Tabletext"/>
            <w:keepLines w:val="0"/>
            <w:numPr>
              <w:ilvl w:val="2"/>
              <w:numId w:val="37"/>
            </w:numPr>
            <w:tabs>
              <w:tab w:val="num" w:pos="1418"/>
            </w:tabs>
            <w:spacing w:after="0" w:line="360" w:lineRule="atLeast"/>
            <w:ind w:left="1418" w:hanging="567"/>
          </w:pPr>
        </w:pPrChange>
      </w:pPr>
      <w:r w:rsidRPr="004F328F">
        <w:rPr>
          <w:rFonts w:hint="eastAsia"/>
          <w:kern w:val="2"/>
          <w:lang w:eastAsia="zh-TW"/>
        </w:rPr>
        <w:t>審批表單號碼</w:t>
      </w:r>
      <w:r>
        <w:rPr>
          <w:rFonts w:hint="eastAsia"/>
          <w:kern w:val="2"/>
          <w:lang w:eastAsia="zh-TW"/>
        </w:rPr>
        <w:t xml:space="preserve"> =</w:t>
      </w:r>
      <w:r>
        <w:rPr>
          <w:rFonts w:hint="eastAsia"/>
          <w:kern w:val="2"/>
          <w:lang w:eastAsia="zh-TW"/>
        </w:rPr>
        <w:t>輸入</w:t>
      </w:r>
      <w:r>
        <w:rPr>
          <w:rFonts w:hint="eastAsia"/>
          <w:kern w:val="2"/>
          <w:lang w:eastAsia="zh-TW"/>
        </w:rPr>
        <w:t>.</w:t>
      </w:r>
      <w:r>
        <w:rPr>
          <w:rFonts w:hint="eastAsia"/>
          <w:kern w:val="2"/>
          <w:lang w:eastAsia="zh-TW"/>
        </w:rPr>
        <w:t>審批表單編號</w:t>
      </w:r>
    </w:p>
    <w:p w:rsidR="004F328F" w:rsidRDefault="004F328F" w:rsidP="004F328F">
      <w:pPr>
        <w:pStyle w:val="Tabletext"/>
        <w:keepLines w:val="0"/>
        <w:numPr>
          <w:ilvl w:val="3"/>
          <w:numId w:val="37"/>
        </w:numPr>
        <w:spacing w:after="0" w:line="360" w:lineRule="atLeast"/>
        <w:rPr>
          <w:rFonts w:hint="eastAsia"/>
          <w:kern w:val="2"/>
          <w:lang w:eastAsia="zh-TW"/>
        </w:rPr>
        <w:pPrChange w:id="8" w:author="FIS" w:date="2012-09-17T14:42:00Z">
          <w:pPr>
            <w:pStyle w:val="Tabletext"/>
            <w:keepLines w:val="0"/>
            <w:numPr>
              <w:ilvl w:val="2"/>
              <w:numId w:val="37"/>
            </w:numPr>
            <w:tabs>
              <w:tab w:val="num" w:pos="1418"/>
            </w:tabs>
            <w:spacing w:after="0" w:line="360" w:lineRule="atLeast"/>
            <w:ind w:left="1418" w:hanging="567"/>
          </w:pPr>
        </w:pPrChange>
      </w:pPr>
      <w:r>
        <w:rPr>
          <w:rFonts w:hint="eastAsia"/>
          <w:kern w:val="2"/>
          <w:lang w:eastAsia="zh-TW"/>
        </w:rPr>
        <w:t xml:space="preserve">IF </w:t>
      </w:r>
      <w:r w:rsidR="00D54907">
        <w:rPr>
          <w:rFonts w:hint="eastAsia"/>
          <w:kern w:val="2"/>
          <w:lang w:eastAsia="zh-TW"/>
        </w:rPr>
        <w:t xml:space="preserve">NOT </w:t>
      </w:r>
      <w:r>
        <w:rPr>
          <w:rFonts w:hint="eastAsia"/>
          <w:kern w:val="2"/>
          <w:lang w:eastAsia="zh-TW"/>
        </w:rPr>
        <w:t>FND</w:t>
      </w:r>
    </w:p>
    <w:p w:rsidR="005A1BFA" w:rsidRDefault="005A1BFA" w:rsidP="005A1BFA">
      <w:pPr>
        <w:pStyle w:val="Tabletext"/>
        <w:keepLines w:val="0"/>
        <w:numPr>
          <w:ilvl w:val="4"/>
          <w:numId w:val="37"/>
        </w:numPr>
        <w:spacing w:after="0" w:line="360" w:lineRule="atLeast"/>
        <w:rPr>
          <w:rFonts w:hint="eastAsia"/>
          <w:kern w:val="2"/>
          <w:lang w:eastAsia="zh-TW"/>
        </w:rPr>
        <w:pPrChange w:id="9" w:author="FIS" w:date="2012-09-17T14:42:00Z">
          <w:pPr>
            <w:pStyle w:val="Tabletext"/>
            <w:keepLines w:val="0"/>
            <w:numPr>
              <w:ilvl w:val="2"/>
              <w:numId w:val="37"/>
            </w:numPr>
            <w:tabs>
              <w:tab w:val="num" w:pos="1418"/>
            </w:tabs>
            <w:spacing w:after="0" w:line="360" w:lineRule="atLeast"/>
            <w:ind w:left="1418" w:hanging="567"/>
          </w:pPr>
        </w:pPrChange>
      </w:pPr>
      <w:r>
        <w:rPr>
          <w:rFonts w:hint="eastAsia"/>
          <w:kern w:val="2"/>
          <w:lang w:eastAsia="zh-TW"/>
        </w:rPr>
        <w:t>錯誤訊息：</w:t>
      </w:r>
      <w:r>
        <w:rPr>
          <w:kern w:val="2"/>
          <w:lang w:eastAsia="zh-TW"/>
        </w:rPr>
        <w:t>’</w:t>
      </w:r>
      <w:r>
        <w:rPr>
          <w:rFonts w:hint="eastAsia"/>
          <w:kern w:val="2"/>
          <w:lang w:eastAsia="zh-TW"/>
        </w:rPr>
        <w:t>差額證明檔，查無本件申請資料</w:t>
      </w:r>
      <w:r>
        <w:rPr>
          <w:kern w:val="2"/>
          <w:lang w:eastAsia="zh-TW"/>
        </w:rPr>
        <w:t>’</w:t>
      </w:r>
      <w:r>
        <w:rPr>
          <w:rFonts w:hint="eastAsia"/>
          <w:kern w:val="2"/>
          <w:lang w:eastAsia="zh-TW"/>
        </w:rPr>
        <w:t>+</w:t>
      </w:r>
      <w:r>
        <w:rPr>
          <w:rFonts w:hint="eastAsia"/>
          <w:kern w:val="2"/>
          <w:lang w:eastAsia="zh-TW"/>
        </w:rPr>
        <w:t>輸入</w:t>
      </w:r>
      <w:r>
        <w:rPr>
          <w:rFonts w:hint="eastAsia"/>
          <w:kern w:val="2"/>
          <w:lang w:eastAsia="zh-TW"/>
        </w:rPr>
        <w:t>.</w:t>
      </w:r>
      <w:r>
        <w:rPr>
          <w:rFonts w:hint="eastAsia"/>
          <w:kern w:val="2"/>
          <w:lang w:eastAsia="zh-TW"/>
        </w:rPr>
        <w:t>審批表單編號</w:t>
      </w:r>
    </w:p>
    <w:p w:rsidR="00D54907" w:rsidRDefault="00D54907" w:rsidP="004F328F">
      <w:pPr>
        <w:pStyle w:val="Tabletext"/>
        <w:keepLines w:val="0"/>
        <w:numPr>
          <w:ilvl w:val="3"/>
          <w:numId w:val="37"/>
        </w:numPr>
        <w:spacing w:after="0" w:line="360" w:lineRule="atLeast"/>
        <w:rPr>
          <w:rFonts w:hint="eastAsia"/>
          <w:kern w:val="2"/>
          <w:lang w:eastAsia="zh-TW"/>
        </w:rPr>
        <w:pPrChange w:id="10" w:author="FIS" w:date="2012-09-17T14:42:00Z">
          <w:pPr>
            <w:pStyle w:val="Tabletext"/>
            <w:keepLines w:val="0"/>
            <w:numPr>
              <w:ilvl w:val="2"/>
              <w:numId w:val="37"/>
            </w:numPr>
            <w:tabs>
              <w:tab w:val="num" w:pos="1418"/>
            </w:tabs>
            <w:spacing w:after="0" w:line="360" w:lineRule="atLeast"/>
            <w:ind w:left="1418" w:hanging="567"/>
          </w:pPr>
        </w:pPrChange>
      </w:pPr>
      <w:r>
        <w:rPr>
          <w:rFonts w:hint="eastAsia"/>
          <w:kern w:val="2"/>
          <w:lang w:eastAsia="zh-TW"/>
        </w:rPr>
        <w:t>ELSE</w:t>
      </w:r>
    </w:p>
    <w:p w:rsidR="00D54907" w:rsidRDefault="00D54907" w:rsidP="00D54907">
      <w:pPr>
        <w:pStyle w:val="Tabletext"/>
        <w:keepLines w:val="0"/>
        <w:numPr>
          <w:ilvl w:val="4"/>
          <w:numId w:val="37"/>
        </w:numPr>
        <w:spacing w:after="0" w:line="360" w:lineRule="atLeast"/>
        <w:rPr>
          <w:rFonts w:hint="eastAsia"/>
          <w:kern w:val="2"/>
          <w:lang w:eastAsia="zh-TW"/>
        </w:rPr>
        <w:pPrChange w:id="11" w:author="FIS" w:date="2012-09-17T14:42:00Z">
          <w:pPr>
            <w:pStyle w:val="Tabletext"/>
            <w:keepLines w:val="0"/>
            <w:numPr>
              <w:ilvl w:val="2"/>
              <w:numId w:val="37"/>
            </w:numPr>
            <w:tabs>
              <w:tab w:val="num" w:pos="1418"/>
            </w:tabs>
            <w:spacing w:after="0" w:line="360" w:lineRule="atLeast"/>
            <w:ind w:left="1418" w:hanging="567"/>
          </w:pPr>
        </w:pPrChange>
      </w:pPr>
      <w:r>
        <w:rPr>
          <w:rFonts w:ascii="細明體" w:eastAsia="細明體" w:hAnsi="細明體" w:hint="eastAsia"/>
          <w:lang w:eastAsia="zh-TW"/>
        </w:rPr>
        <w:t>SET 輸入.</w:t>
      </w:r>
      <w:r>
        <w:rPr>
          <w:rFonts w:hint="eastAsia"/>
          <w:kern w:val="2"/>
          <w:lang w:eastAsia="zh-TW"/>
        </w:rPr>
        <w:t>受理編號</w:t>
      </w:r>
      <w:r>
        <w:rPr>
          <w:rFonts w:hint="eastAsia"/>
          <w:kern w:val="2"/>
          <w:lang w:eastAsia="zh-TW"/>
        </w:rPr>
        <w:t xml:space="preserve"> = DTAABC01.</w:t>
      </w:r>
      <w:r>
        <w:rPr>
          <w:rFonts w:hint="eastAsia"/>
          <w:kern w:val="2"/>
          <w:lang w:eastAsia="zh-TW"/>
        </w:rPr>
        <w:t>受理編號</w:t>
      </w:r>
    </w:p>
    <w:p w:rsidR="00667BDF" w:rsidRDefault="00667BDF" w:rsidP="00667BDF">
      <w:pPr>
        <w:pStyle w:val="Tabletext"/>
        <w:keepLines w:val="0"/>
        <w:numPr>
          <w:ilvl w:val="2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CALL AA_BCZ00</w:t>
      </w:r>
      <w:r w:rsidR="008A1610">
        <w:rPr>
          <w:rFonts w:hint="eastAsia"/>
          <w:kern w:val="2"/>
          <w:lang w:eastAsia="zh-TW"/>
        </w:rPr>
        <w:t>1</w:t>
      </w:r>
      <w:r>
        <w:rPr>
          <w:rFonts w:hint="eastAsia"/>
          <w:kern w:val="2"/>
          <w:lang w:eastAsia="zh-TW"/>
        </w:rPr>
        <w:t>.</w:t>
      </w:r>
      <w:r w:rsidRPr="00026026">
        <w:rPr>
          <w:rFonts w:hint="eastAsia"/>
          <w:kern w:val="2"/>
          <w:lang w:eastAsia="zh-TW"/>
        </w:rPr>
        <w:t>doQuery()</w:t>
      </w:r>
      <w:r w:rsidRPr="00026026">
        <w:rPr>
          <w:rFonts w:hint="eastAsia"/>
          <w:kern w:val="2"/>
          <w:lang w:eastAsia="zh-TW"/>
        </w:rPr>
        <w:t>：</w:t>
      </w:r>
      <w:r>
        <w:rPr>
          <w:rFonts w:hint="eastAsia"/>
          <w:kern w:val="2"/>
          <w:lang w:eastAsia="zh-TW"/>
        </w:rPr>
        <w:t>(</w:t>
      </w:r>
      <w:r w:rsidRPr="00243B1A">
        <w:rPr>
          <w:rFonts w:ascii="細明體" w:eastAsia="細明體" w:hAnsi="細明體" w:hint="eastAsia"/>
        </w:rPr>
        <w:t>查詢</w:t>
      </w:r>
      <w:r w:rsidR="008A1610">
        <w:rPr>
          <w:rFonts w:ascii="細明體" w:eastAsia="細明體" w:hAnsi="細明體" w:hint="eastAsia"/>
          <w:lang w:eastAsia="zh-TW"/>
        </w:rPr>
        <w:t>狀態</w:t>
      </w:r>
      <w:r w:rsidRPr="00243B1A">
        <w:rPr>
          <w:rFonts w:ascii="細明體" w:eastAsia="細明體" w:hAnsi="細明體" w:hint="eastAsia"/>
        </w:rPr>
        <w:t>檔</w:t>
      </w:r>
      <w:r>
        <w:rPr>
          <w:rFonts w:hint="eastAsia"/>
          <w:kern w:val="2"/>
          <w:lang w:eastAsia="zh-TW"/>
        </w:rPr>
        <w:t>)</w:t>
      </w:r>
    </w:p>
    <w:p w:rsidR="006A0FD8" w:rsidRDefault="00667BDF" w:rsidP="00F8282C">
      <w:pPr>
        <w:pStyle w:val="Tabletext"/>
        <w:keepLines w:val="0"/>
        <w:numPr>
          <w:ilvl w:val="3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受理編號 = 輸入.受理編號</w:t>
      </w:r>
    </w:p>
    <w:p w:rsidR="00BB6A76" w:rsidRDefault="00BB6A76" w:rsidP="0023501F">
      <w:pPr>
        <w:pStyle w:val="Tabletext"/>
        <w:keepLines w:val="0"/>
        <w:numPr>
          <w:ilvl w:val="3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 xml:space="preserve">IF </w:t>
      </w:r>
      <w:r>
        <w:rPr>
          <w:rFonts w:hint="eastAsia"/>
          <w:kern w:val="2"/>
          <w:lang w:eastAsia="zh-TW"/>
        </w:rPr>
        <w:t>查無資料</w:t>
      </w:r>
    </w:p>
    <w:p w:rsidR="00BB6A76" w:rsidRDefault="00BB6A76" w:rsidP="0023501F">
      <w:pPr>
        <w:pStyle w:val="Tabletext"/>
        <w:keepLines w:val="0"/>
        <w:numPr>
          <w:ilvl w:val="4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錯誤訊息：</w:t>
      </w:r>
      <w:r w:rsidR="001A332A">
        <w:rPr>
          <w:kern w:val="2"/>
          <w:lang w:eastAsia="zh-TW"/>
        </w:rPr>
        <w:t>’</w:t>
      </w:r>
      <w:r>
        <w:rPr>
          <w:rFonts w:hint="eastAsia"/>
          <w:kern w:val="2"/>
          <w:lang w:eastAsia="zh-TW"/>
        </w:rPr>
        <w:t>本件尚未</w:t>
      </w:r>
      <w:r w:rsidR="001A332A">
        <w:rPr>
          <w:rFonts w:hint="eastAsia"/>
          <w:kern w:val="2"/>
          <w:lang w:eastAsia="zh-TW"/>
        </w:rPr>
        <w:t>開立，請重新作業，</w:t>
      </w:r>
      <w:r w:rsidR="001A332A">
        <w:rPr>
          <w:rFonts w:ascii="細明體" w:eastAsia="細明體" w:hAnsi="細明體" w:hint="eastAsia"/>
          <w:lang w:eastAsia="zh-TW"/>
        </w:rPr>
        <w:t>受理編號=</w:t>
      </w:r>
      <w:r w:rsidR="001A332A" w:rsidRPr="00FA0057">
        <w:rPr>
          <w:kern w:val="2"/>
          <w:lang w:eastAsia="zh-TW"/>
        </w:rPr>
        <w:t>’</w:t>
      </w:r>
      <w:r w:rsidR="001A332A" w:rsidRPr="00FA0057">
        <w:rPr>
          <w:rFonts w:hint="eastAsia"/>
          <w:kern w:val="2"/>
          <w:lang w:eastAsia="zh-TW"/>
        </w:rPr>
        <w:t>+</w:t>
      </w:r>
      <w:r w:rsidR="001A332A">
        <w:rPr>
          <w:rFonts w:ascii="細明體" w:eastAsia="細明體" w:hAnsi="細明體" w:hint="eastAsia"/>
          <w:lang w:eastAsia="zh-TW"/>
        </w:rPr>
        <w:t>輸入.受理編號</w:t>
      </w:r>
    </w:p>
    <w:p w:rsidR="0023501F" w:rsidRDefault="0023501F" w:rsidP="0023501F">
      <w:pPr>
        <w:pStyle w:val="Tabletext"/>
        <w:keepLines w:val="0"/>
        <w:numPr>
          <w:ilvl w:val="2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CALL AA_BCZ002.</w:t>
      </w:r>
      <w:r w:rsidRPr="00026026">
        <w:rPr>
          <w:rFonts w:hint="eastAsia"/>
          <w:kern w:val="2"/>
          <w:lang w:eastAsia="zh-TW"/>
        </w:rPr>
        <w:t>doQuery()</w:t>
      </w:r>
      <w:r w:rsidRPr="00026026">
        <w:rPr>
          <w:rFonts w:hint="eastAsia"/>
          <w:kern w:val="2"/>
          <w:lang w:eastAsia="zh-TW"/>
        </w:rPr>
        <w:t>：</w:t>
      </w:r>
      <w:r>
        <w:rPr>
          <w:rFonts w:hint="eastAsia"/>
          <w:kern w:val="2"/>
          <w:lang w:eastAsia="zh-TW"/>
        </w:rPr>
        <w:t>(</w:t>
      </w:r>
      <w:r w:rsidRPr="00243B1A">
        <w:rPr>
          <w:rFonts w:ascii="細明體" w:eastAsia="細明體" w:hAnsi="細明體" w:hint="eastAsia"/>
        </w:rPr>
        <w:t>查詢</w:t>
      </w:r>
      <w:r>
        <w:rPr>
          <w:rFonts w:ascii="細明體" w:eastAsia="細明體" w:hAnsi="細明體" w:hint="eastAsia"/>
          <w:lang w:eastAsia="zh-TW"/>
        </w:rPr>
        <w:t>明細</w:t>
      </w:r>
      <w:r w:rsidRPr="00243B1A">
        <w:rPr>
          <w:rFonts w:ascii="細明體" w:eastAsia="細明體" w:hAnsi="細明體" w:hint="eastAsia"/>
        </w:rPr>
        <w:t>檔</w:t>
      </w:r>
      <w:r>
        <w:rPr>
          <w:rFonts w:hint="eastAsia"/>
          <w:kern w:val="2"/>
          <w:lang w:eastAsia="zh-TW"/>
        </w:rPr>
        <w:t>)</w:t>
      </w:r>
    </w:p>
    <w:p w:rsidR="0023501F" w:rsidRDefault="0023501F" w:rsidP="0023501F">
      <w:pPr>
        <w:pStyle w:val="Tabletext"/>
        <w:keepLines w:val="0"/>
        <w:numPr>
          <w:ilvl w:val="3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受理編號 = 輸入.受理編號</w:t>
      </w:r>
    </w:p>
    <w:p w:rsidR="0023501F" w:rsidRDefault="0023501F" w:rsidP="0023501F">
      <w:pPr>
        <w:pStyle w:val="Tabletext"/>
        <w:keepLines w:val="0"/>
        <w:numPr>
          <w:ilvl w:val="3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 xml:space="preserve">IF </w:t>
      </w:r>
      <w:r>
        <w:rPr>
          <w:rFonts w:hint="eastAsia"/>
          <w:kern w:val="2"/>
          <w:lang w:eastAsia="zh-TW"/>
        </w:rPr>
        <w:t>查無資料</w:t>
      </w:r>
    </w:p>
    <w:p w:rsidR="0023501F" w:rsidRDefault="0023501F" w:rsidP="0023501F">
      <w:pPr>
        <w:pStyle w:val="Tabletext"/>
        <w:keepLines w:val="0"/>
        <w:numPr>
          <w:ilvl w:val="4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 w:rsidRPr="00A44D69">
        <w:rPr>
          <w:kern w:val="2"/>
          <w:lang w:eastAsia="zh-TW"/>
        </w:rPr>
        <w:t>S</w:t>
      </w:r>
      <w:r w:rsidRPr="00A44D69">
        <w:rPr>
          <w:rFonts w:hint="eastAsia"/>
          <w:kern w:val="2"/>
          <w:lang w:eastAsia="zh-TW"/>
        </w:rPr>
        <w:t xml:space="preserve">ET </w:t>
      </w:r>
      <w:r w:rsidRPr="00A44D69">
        <w:rPr>
          <w:rFonts w:hint="eastAsia"/>
          <w:kern w:val="2"/>
          <w:lang w:eastAsia="zh-TW"/>
        </w:rPr>
        <w:t>新件</w:t>
      </w:r>
      <w:r w:rsidRPr="00A44D69">
        <w:rPr>
          <w:rFonts w:hint="eastAsia"/>
          <w:kern w:val="2"/>
          <w:lang w:eastAsia="zh-TW"/>
        </w:rPr>
        <w:t xml:space="preserve"> =</w:t>
      </w:r>
      <w:r w:rsidRPr="00A44D69">
        <w:rPr>
          <w:kern w:val="2"/>
          <w:lang w:eastAsia="zh-TW"/>
        </w:rPr>
        <w:t>’</w:t>
      </w:r>
      <w:r w:rsidRPr="00A44D69">
        <w:rPr>
          <w:rFonts w:hint="eastAsia"/>
          <w:kern w:val="2"/>
          <w:lang w:eastAsia="zh-TW"/>
        </w:rPr>
        <w:t>Y</w:t>
      </w:r>
      <w:r w:rsidRPr="00A44D69">
        <w:rPr>
          <w:kern w:val="2"/>
          <w:lang w:eastAsia="zh-TW"/>
        </w:rPr>
        <w:t>’</w:t>
      </w:r>
    </w:p>
    <w:p w:rsidR="007F7B68" w:rsidRDefault="007F7B68" w:rsidP="007F7B68">
      <w:pPr>
        <w:pStyle w:val="Tabletext"/>
        <w:keepLines w:val="0"/>
        <w:numPr>
          <w:ilvl w:val="1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按鈕是否顯示控制：</w:t>
      </w:r>
    </w:p>
    <w:p w:rsidR="00DD3F68" w:rsidRDefault="00DD3F68" w:rsidP="007F7B68">
      <w:pPr>
        <w:pStyle w:val="Tabletext"/>
        <w:keepLines w:val="0"/>
        <w:numPr>
          <w:ilvl w:val="2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審批時的查詢，所有按鈕不顯示</w:t>
      </w:r>
    </w:p>
    <w:p w:rsidR="00DD3F68" w:rsidRPr="00DD3F68" w:rsidRDefault="00DD3F68" w:rsidP="00DD3F68">
      <w:pPr>
        <w:pStyle w:val="Tabletext"/>
        <w:keepLines w:val="0"/>
        <w:numPr>
          <w:ilvl w:val="3"/>
          <w:numId w:val="37"/>
        </w:numPr>
        <w:spacing w:after="0" w:line="360" w:lineRule="atLeast"/>
        <w:rPr>
          <w:rFonts w:hint="eastAsia"/>
          <w:kern w:val="2"/>
          <w:lang w:eastAsia="zh-TW"/>
        </w:rPr>
        <w:pPrChange w:id="12" w:author="FIS" w:date="2012-09-17T15:17:00Z">
          <w:pPr>
            <w:pStyle w:val="Tabletext"/>
            <w:keepLines w:val="0"/>
            <w:numPr>
              <w:ilvl w:val="2"/>
              <w:numId w:val="37"/>
            </w:numPr>
            <w:tabs>
              <w:tab w:val="num" w:pos="1418"/>
            </w:tabs>
            <w:spacing w:after="0" w:line="360" w:lineRule="atLeast"/>
            <w:ind w:left="1418" w:hanging="567"/>
          </w:pPr>
        </w:pPrChange>
      </w:pPr>
      <w:r>
        <w:rPr>
          <w:rFonts w:hint="eastAsia"/>
          <w:kern w:val="2"/>
          <w:lang w:eastAsia="zh-TW"/>
        </w:rPr>
        <w:t xml:space="preserve">IF </w:t>
      </w:r>
      <w:r>
        <w:rPr>
          <w:rFonts w:ascii="細明體" w:eastAsia="細明體" w:hAnsi="細明體" w:hint="eastAsia"/>
          <w:lang w:eastAsia="zh-TW"/>
        </w:rPr>
        <w:t>審批查詢 =</w:t>
      </w:r>
      <w:r>
        <w:rPr>
          <w:rFonts w:ascii="細明體" w:eastAsia="細明體" w:hAnsi="細明體"/>
          <w:lang w:eastAsia="zh-TW"/>
        </w:rPr>
        <w:t>’</w:t>
      </w:r>
      <w:r>
        <w:rPr>
          <w:rFonts w:ascii="細明體" w:eastAsia="細明體" w:hAnsi="細明體" w:hint="eastAsia"/>
          <w:lang w:eastAsia="zh-TW"/>
        </w:rPr>
        <w:t>Y</w:t>
      </w:r>
      <w:r>
        <w:rPr>
          <w:rFonts w:ascii="細明體" w:eastAsia="細明體" w:hAnsi="細明體"/>
          <w:lang w:eastAsia="zh-TW"/>
        </w:rPr>
        <w:t>’</w:t>
      </w:r>
    </w:p>
    <w:p w:rsidR="00DD3F68" w:rsidRDefault="00DD3F68" w:rsidP="00DD3F68">
      <w:pPr>
        <w:pStyle w:val="Tabletext"/>
        <w:keepLines w:val="0"/>
        <w:numPr>
          <w:ilvl w:val="4"/>
          <w:numId w:val="37"/>
        </w:numPr>
        <w:spacing w:after="0" w:line="360" w:lineRule="atLeast"/>
        <w:rPr>
          <w:rFonts w:hint="eastAsia"/>
          <w:kern w:val="2"/>
          <w:lang w:eastAsia="zh-TW"/>
        </w:rPr>
        <w:pPrChange w:id="13" w:author="FIS" w:date="2012-09-17T15:17:00Z">
          <w:pPr>
            <w:pStyle w:val="Tabletext"/>
            <w:keepLines w:val="0"/>
            <w:numPr>
              <w:ilvl w:val="2"/>
              <w:numId w:val="37"/>
            </w:numPr>
            <w:tabs>
              <w:tab w:val="num" w:pos="1418"/>
            </w:tabs>
            <w:spacing w:after="0" w:line="360" w:lineRule="atLeast"/>
            <w:ind w:left="1418" w:hanging="567"/>
          </w:pPr>
        </w:pPrChange>
      </w:pPr>
      <w:r>
        <w:rPr>
          <w:rFonts w:hint="eastAsia"/>
          <w:kern w:val="2"/>
          <w:lang w:eastAsia="zh-TW"/>
        </w:rPr>
        <w:t>隱藏</w:t>
      </w:r>
      <w:r>
        <w:rPr>
          <w:rFonts w:hint="eastAsia"/>
          <w:kern w:val="2"/>
          <w:lang w:eastAsia="zh-TW"/>
        </w:rPr>
        <w:t xml:space="preserve"> </w:t>
      </w:r>
      <w:r>
        <w:rPr>
          <w:rFonts w:hint="eastAsia"/>
          <w:kern w:val="2"/>
          <w:lang w:eastAsia="zh-TW"/>
        </w:rPr>
        <w:t>所有按鈕</w:t>
      </w:r>
    </w:p>
    <w:p w:rsidR="00E21D3A" w:rsidRDefault="00E21D3A" w:rsidP="007F7B68">
      <w:pPr>
        <w:pStyle w:val="Tabletext"/>
        <w:keepLines w:val="0"/>
        <w:numPr>
          <w:ilvl w:val="2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主管覆核只有在金額修改時才顯示：</w:t>
      </w:r>
    </w:p>
    <w:p w:rsidR="00BD09A4" w:rsidRDefault="00BD09A4" w:rsidP="00BD09A4">
      <w:pPr>
        <w:pStyle w:val="Tabletext"/>
        <w:keepLines w:val="0"/>
        <w:numPr>
          <w:ilvl w:val="3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主管覆核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(按鈕) DISABLE</w:t>
      </w:r>
    </w:p>
    <w:p w:rsidR="007F7B68" w:rsidRDefault="007F7B68" w:rsidP="007F7B68">
      <w:pPr>
        <w:pStyle w:val="Tabletext"/>
        <w:keepLines w:val="0"/>
        <w:numPr>
          <w:ilvl w:val="2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收據總金額修改：</w:t>
      </w:r>
      <w:r>
        <w:rPr>
          <w:rFonts w:hint="eastAsia"/>
          <w:kern w:val="2"/>
          <w:lang w:eastAsia="zh-TW"/>
        </w:rPr>
        <w:t>(</w:t>
      </w:r>
      <w:r>
        <w:rPr>
          <w:rFonts w:hint="eastAsia"/>
          <w:kern w:val="2"/>
          <w:lang w:eastAsia="zh-TW"/>
        </w:rPr>
        <w:t>判斷暫存件是否屬於修改後的</w:t>
      </w:r>
      <w:r>
        <w:rPr>
          <w:rFonts w:hint="eastAsia"/>
          <w:kern w:val="2"/>
          <w:lang w:eastAsia="zh-TW"/>
        </w:rPr>
        <w:t>)</w:t>
      </w:r>
    </w:p>
    <w:p w:rsidR="007F7B68" w:rsidRPr="00E92BE2" w:rsidRDefault="007F7B68" w:rsidP="007F7B68">
      <w:pPr>
        <w:pStyle w:val="Tabletext"/>
        <w:keepLines w:val="0"/>
        <w:numPr>
          <w:ilvl w:val="3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 xml:space="preserve">IF </w:t>
      </w:r>
      <w:r w:rsidR="00405CB8">
        <w:rPr>
          <w:rFonts w:hint="eastAsia"/>
          <w:kern w:val="2"/>
          <w:lang w:eastAsia="zh-TW"/>
        </w:rPr>
        <w:t>(</w:t>
      </w:r>
      <w:r>
        <w:rPr>
          <w:rFonts w:hint="eastAsia"/>
          <w:lang w:eastAsia="zh-TW"/>
        </w:rPr>
        <w:t>按鈕類型</w:t>
      </w:r>
      <w:r>
        <w:rPr>
          <w:rFonts w:hint="eastAsia"/>
          <w:lang w:eastAsia="zh-TW"/>
        </w:rPr>
        <w:t xml:space="preserve"> = </w:t>
      </w:r>
      <w:r>
        <w:rPr>
          <w:lang w:eastAsia="zh-TW"/>
        </w:rPr>
        <w:t>‘</w:t>
      </w:r>
      <w:r>
        <w:rPr>
          <w:rFonts w:hint="eastAsia"/>
          <w:lang w:eastAsia="zh-TW"/>
        </w:rPr>
        <w:t>編輯</w:t>
      </w:r>
      <w:r>
        <w:rPr>
          <w:lang w:eastAsia="zh-TW"/>
        </w:rPr>
        <w:t>’</w:t>
      </w:r>
      <w:r>
        <w:rPr>
          <w:rFonts w:hint="eastAsia"/>
          <w:lang w:eastAsia="zh-TW"/>
        </w:rPr>
        <w:t xml:space="preserve"> OR DTAABC01.</w:t>
      </w:r>
      <w:r w:rsidRPr="009B165F">
        <w:rPr>
          <w:rFonts w:hint="eastAsia"/>
          <w:lang w:eastAsia="zh-TW"/>
        </w:rPr>
        <w:t>目前申請狀態</w:t>
      </w:r>
      <w:r>
        <w:rPr>
          <w:rFonts w:hint="eastAsia"/>
          <w:lang w:eastAsia="zh-TW"/>
        </w:rPr>
        <w:t xml:space="preserve"> =</w:t>
      </w:r>
      <w:r>
        <w:rPr>
          <w:lang w:eastAsia="zh-TW"/>
        </w:rPr>
        <w:t>’</w:t>
      </w:r>
      <w:r>
        <w:rPr>
          <w:rFonts w:hint="eastAsia"/>
          <w:lang w:eastAsia="zh-TW"/>
        </w:rPr>
        <w:t>10</w:t>
      </w:r>
      <w:r>
        <w:rPr>
          <w:lang w:eastAsia="zh-TW"/>
        </w:rPr>
        <w:t>’</w:t>
      </w:r>
      <w:r w:rsidR="00405CB8">
        <w:rPr>
          <w:rFonts w:hint="eastAsia"/>
          <w:lang w:eastAsia="zh-TW"/>
        </w:rPr>
        <w:t>) AND</w:t>
      </w:r>
      <w:r w:rsidR="00405CB8">
        <w:rPr>
          <w:rFonts w:hint="eastAsia"/>
          <w:lang w:eastAsia="zh-TW"/>
        </w:rPr>
        <w:t>明細檔</w:t>
      </w:r>
      <w:r w:rsidR="00405CB8">
        <w:rPr>
          <w:rFonts w:hint="eastAsia"/>
          <w:lang w:eastAsia="zh-TW"/>
        </w:rPr>
        <w:t xml:space="preserve">(DTAABC02) </w:t>
      </w:r>
      <w:r w:rsidR="00405CB8">
        <w:rPr>
          <w:rFonts w:hint="eastAsia"/>
          <w:lang w:eastAsia="zh-TW"/>
        </w:rPr>
        <w:t>不是空的</w:t>
      </w:r>
    </w:p>
    <w:p w:rsidR="00E92BE2" w:rsidRPr="007224D9" w:rsidRDefault="00E92BE2" w:rsidP="00E92BE2">
      <w:pPr>
        <w:pStyle w:val="Tabletext"/>
        <w:keepLines w:val="0"/>
        <w:numPr>
          <w:ilvl w:val="4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hint="eastAsia"/>
          <w:lang w:eastAsia="zh-TW"/>
        </w:rPr>
        <w:t>逐筆讀取明細檔</w:t>
      </w:r>
      <w:r>
        <w:rPr>
          <w:rFonts w:hint="eastAsia"/>
          <w:lang w:eastAsia="zh-TW"/>
        </w:rPr>
        <w:t>(DTAABC02)</w:t>
      </w:r>
    </w:p>
    <w:p w:rsidR="007224D9" w:rsidRPr="00A71D3E" w:rsidRDefault="007224D9" w:rsidP="00A71D3E">
      <w:pPr>
        <w:pStyle w:val="Tabletext"/>
        <w:keepLines w:val="0"/>
        <w:numPr>
          <w:ilvl w:val="5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hint="eastAsia"/>
          <w:lang w:eastAsia="zh-TW"/>
        </w:rPr>
        <w:t>IF</w:t>
      </w:r>
      <w:r w:rsidR="00A71D3E">
        <w:rPr>
          <w:rFonts w:hint="eastAsia"/>
          <w:lang w:eastAsia="zh-TW"/>
        </w:rPr>
        <w:t xml:space="preserve"> </w:t>
      </w:r>
      <w:r w:rsidR="00A71D3E" w:rsidRPr="00A71D3E">
        <w:rPr>
          <w:rFonts w:hint="eastAsia"/>
          <w:lang w:eastAsia="zh-TW"/>
        </w:rPr>
        <w:t>是否勾選</w:t>
      </w:r>
      <w:r w:rsidR="00A71D3E">
        <w:rPr>
          <w:rFonts w:hint="eastAsia"/>
          <w:lang w:eastAsia="zh-TW"/>
        </w:rPr>
        <w:t xml:space="preserve"> =</w:t>
      </w:r>
      <w:r w:rsidR="00A71D3E">
        <w:rPr>
          <w:lang w:eastAsia="zh-TW"/>
        </w:rPr>
        <w:t>’</w:t>
      </w:r>
      <w:r w:rsidR="00A71D3E">
        <w:rPr>
          <w:rFonts w:hint="eastAsia"/>
          <w:lang w:eastAsia="zh-TW"/>
        </w:rPr>
        <w:t>Y</w:t>
      </w:r>
      <w:r w:rsidR="00A71D3E">
        <w:rPr>
          <w:lang w:eastAsia="zh-TW"/>
        </w:rPr>
        <w:t>’</w:t>
      </w:r>
    </w:p>
    <w:p w:rsidR="00A71D3E" w:rsidRPr="004218EF" w:rsidRDefault="00A71D3E" w:rsidP="00A71D3E">
      <w:pPr>
        <w:pStyle w:val="Tabletext"/>
        <w:keepLines w:val="0"/>
        <w:numPr>
          <w:ilvl w:val="6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hint="eastAsia"/>
          <w:lang w:eastAsia="zh-TW"/>
        </w:rPr>
        <w:t>申請金額</w:t>
      </w:r>
      <w:r>
        <w:rPr>
          <w:rFonts w:hint="eastAsia"/>
          <w:lang w:eastAsia="zh-TW"/>
        </w:rPr>
        <w:t xml:space="preserve"> = SUM(BC02.</w:t>
      </w:r>
      <w:r w:rsidRPr="00A71D3E">
        <w:rPr>
          <w:rFonts w:hint="eastAsia"/>
          <w:kern w:val="2"/>
          <w:lang w:eastAsia="zh-TW"/>
        </w:rPr>
        <w:t>總申請金額</w:t>
      </w:r>
      <w:r>
        <w:rPr>
          <w:rFonts w:hint="eastAsia"/>
          <w:kern w:val="2"/>
          <w:lang w:eastAsia="zh-TW"/>
        </w:rPr>
        <w:t>)</w:t>
      </w:r>
    </w:p>
    <w:p w:rsidR="007F7B68" w:rsidRPr="00223A18" w:rsidRDefault="0040368C" w:rsidP="0040368C">
      <w:pPr>
        <w:pStyle w:val="Tabletext"/>
        <w:keepLines w:val="0"/>
        <w:numPr>
          <w:ilvl w:val="4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 xml:space="preserve">IF  </w:t>
      </w:r>
      <w:r>
        <w:rPr>
          <w:rFonts w:hint="eastAsia"/>
          <w:lang w:eastAsia="zh-TW"/>
        </w:rPr>
        <w:t>申請金額</w:t>
      </w:r>
      <w:r>
        <w:rPr>
          <w:rFonts w:hint="eastAsia"/>
          <w:lang w:eastAsia="zh-TW"/>
        </w:rPr>
        <w:t xml:space="preserve"> &lt;&gt; BC01.</w:t>
      </w:r>
      <w:r w:rsidRPr="0040368C">
        <w:rPr>
          <w:rFonts w:hint="eastAsia"/>
          <w:lang w:eastAsia="zh-TW"/>
        </w:rPr>
        <w:t xml:space="preserve"> </w:t>
      </w:r>
      <w:r w:rsidRPr="0040368C">
        <w:rPr>
          <w:rFonts w:hint="eastAsia"/>
          <w:lang w:eastAsia="zh-TW"/>
        </w:rPr>
        <w:t>收據總金額</w:t>
      </w:r>
    </w:p>
    <w:p w:rsidR="00223A18" w:rsidRDefault="00223A18" w:rsidP="00223A18">
      <w:pPr>
        <w:pStyle w:val="Tabletext"/>
        <w:keepLines w:val="0"/>
        <w:numPr>
          <w:ilvl w:val="5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確認(按鈕) DISABLE</w:t>
      </w:r>
    </w:p>
    <w:p w:rsidR="00853E18" w:rsidRDefault="00853E18" w:rsidP="00DF4BFC">
      <w:pPr>
        <w:pStyle w:val="Tabletext"/>
        <w:keepLines w:val="0"/>
        <w:numPr>
          <w:ilvl w:val="1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資料是否需重新產生：</w:t>
      </w:r>
    </w:p>
    <w:p w:rsidR="00653446" w:rsidRDefault="00653446" w:rsidP="00653446">
      <w:pPr>
        <w:pStyle w:val="Tabletext"/>
        <w:keepLines w:val="0"/>
        <w:numPr>
          <w:ilvl w:val="2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 xml:space="preserve">IF </w:t>
      </w:r>
      <w:r w:rsidR="00B07924">
        <w:rPr>
          <w:rFonts w:hint="eastAsia"/>
          <w:kern w:val="2"/>
          <w:lang w:eastAsia="zh-TW"/>
        </w:rPr>
        <w:t>按下</w:t>
      </w:r>
      <w:r w:rsidR="00B07924">
        <w:rPr>
          <w:rFonts w:hint="eastAsia"/>
          <w:kern w:val="2"/>
          <w:lang w:eastAsia="zh-TW"/>
        </w:rPr>
        <w:t xml:space="preserve"> </w:t>
      </w:r>
      <w:r w:rsidR="00B07924">
        <w:rPr>
          <w:rFonts w:hint="eastAsia"/>
          <w:kern w:val="2"/>
          <w:lang w:eastAsia="zh-TW"/>
        </w:rPr>
        <w:t>資料重整</w:t>
      </w:r>
      <w:r w:rsidR="00B07924">
        <w:rPr>
          <w:rFonts w:hint="eastAsia"/>
          <w:kern w:val="2"/>
          <w:lang w:eastAsia="zh-TW"/>
        </w:rPr>
        <w:t>(</w:t>
      </w:r>
      <w:r w:rsidR="00B07924">
        <w:rPr>
          <w:rFonts w:hint="eastAsia"/>
          <w:kern w:val="2"/>
          <w:lang w:eastAsia="zh-TW"/>
        </w:rPr>
        <w:t>按鈕</w:t>
      </w:r>
      <w:r w:rsidR="00B07924">
        <w:rPr>
          <w:rFonts w:hint="eastAsia"/>
          <w:kern w:val="2"/>
          <w:lang w:eastAsia="zh-TW"/>
        </w:rPr>
        <w:t>)</w:t>
      </w:r>
    </w:p>
    <w:p w:rsidR="00B07924" w:rsidRPr="00A44D69" w:rsidRDefault="00B07924" w:rsidP="00B07924">
      <w:pPr>
        <w:pStyle w:val="Tabletext"/>
        <w:keepLines w:val="0"/>
        <w:numPr>
          <w:ilvl w:val="3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 w:rsidRPr="00A44D69">
        <w:rPr>
          <w:kern w:val="2"/>
          <w:lang w:eastAsia="zh-TW"/>
        </w:rPr>
        <w:t>S</w:t>
      </w:r>
      <w:r w:rsidRPr="00A44D69">
        <w:rPr>
          <w:rFonts w:hint="eastAsia"/>
          <w:kern w:val="2"/>
          <w:lang w:eastAsia="zh-TW"/>
        </w:rPr>
        <w:t xml:space="preserve">ET </w:t>
      </w:r>
      <w:r w:rsidRPr="00A44D69">
        <w:rPr>
          <w:rFonts w:hint="eastAsia"/>
          <w:kern w:val="2"/>
          <w:lang w:eastAsia="zh-TW"/>
        </w:rPr>
        <w:t>新件</w:t>
      </w:r>
      <w:r w:rsidRPr="00A44D69">
        <w:rPr>
          <w:rFonts w:hint="eastAsia"/>
          <w:kern w:val="2"/>
          <w:lang w:eastAsia="zh-TW"/>
        </w:rPr>
        <w:t xml:space="preserve"> =</w:t>
      </w:r>
      <w:r w:rsidRPr="00A44D69">
        <w:rPr>
          <w:kern w:val="2"/>
          <w:lang w:eastAsia="zh-TW"/>
        </w:rPr>
        <w:t>’</w:t>
      </w:r>
      <w:r w:rsidRPr="00A44D69">
        <w:rPr>
          <w:rFonts w:hint="eastAsia"/>
          <w:kern w:val="2"/>
          <w:lang w:eastAsia="zh-TW"/>
        </w:rPr>
        <w:t>Y</w:t>
      </w:r>
      <w:r w:rsidRPr="00A44D69">
        <w:rPr>
          <w:kern w:val="2"/>
          <w:lang w:eastAsia="zh-TW"/>
        </w:rPr>
        <w:t>’</w:t>
      </w:r>
    </w:p>
    <w:p w:rsidR="00BC68AE" w:rsidRDefault="00BC68AE" w:rsidP="00DF4BFC">
      <w:pPr>
        <w:pStyle w:val="Tabletext"/>
        <w:keepLines w:val="0"/>
        <w:numPr>
          <w:ilvl w:val="1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lastRenderedPageBreak/>
        <w:t>產生差額證明明細資料：</w:t>
      </w:r>
    </w:p>
    <w:p w:rsidR="00BC68AE" w:rsidRDefault="00BC68AE" w:rsidP="00BC68AE">
      <w:pPr>
        <w:pStyle w:val="Tabletext"/>
        <w:keepLines w:val="0"/>
        <w:numPr>
          <w:ilvl w:val="2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IF</w:t>
      </w:r>
      <w:r>
        <w:rPr>
          <w:rFonts w:hint="eastAsia"/>
          <w:kern w:val="2"/>
          <w:lang w:eastAsia="zh-TW"/>
        </w:rPr>
        <w:t>新件</w:t>
      </w:r>
      <w:r>
        <w:rPr>
          <w:rFonts w:hint="eastAsia"/>
          <w:kern w:val="2"/>
          <w:lang w:eastAsia="zh-TW"/>
        </w:rPr>
        <w:t xml:space="preserve"> =</w:t>
      </w:r>
      <w:r>
        <w:rPr>
          <w:kern w:val="2"/>
          <w:lang w:eastAsia="zh-TW"/>
        </w:rPr>
        <w:t>’</w:t>
      </w:r>
      <w:r>
        <w:rPr>
          <w:rFonts w:hint="eastAsia"/>
          <w:kern w:val="2"/>
          <w:lang w:eastAsia="zh-TW"/>
        </w:rPr>
        <w:t>Y</w:t>
      </w:r>
      <w:r>
        <w:rPr>
          <w:kern w:val="2"/>
          <w:lang w:eastAsia="zh-TW"/>
        </w:rPr>
        <w:t>’</w:t>
      </w:r>
    </w:p>
    <w:p w:rsidR="00A44D69" w:rsidRDefault="00A44D69" w:rsidP="00A44D69">
      <w:pPr>
        <w:pStyle w:val="Tabletext"/>
        <w:keepLines w:val="0"/>
        <w:numPr>
          <w:ilvl w:val="3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刪除明細檔資料：</w:t>
      </w:r>
    </w:p>
    <w:p w:rsidR="00443A5C" w:rsidRDefault="0038251E" w:rsidP="00443A5C">
      <w:pPr>
        <w:pStyle w:val="Tabletext"/>
        <w:keepLines w:val="0"/>
        <w:numPr>
          <w:ilvl w:val="4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CALL AA_BCZ002.</w:t>
      </w:r>
      <w:r w:rsidRPr="0038251E">
        <w:rPr>
          <w:rFonts w:hint="eastAsia"/>
          <w:kern w:val="2"/>
          <w:lang w:eastAsia="zh-TW"/>
        </w:rPr>
        <w:t>doDelete</w:t>
      </w:r>
      <w:r>
        <w:rPr>
          <w:rFonts w:hint="eastAsia"/>
          <w:kern w:val="2"/>
          <w:lang w:eastAsia="zh-TW"/>
        </w:rPr>
        <w:t>()</w:t>
      </w:r>
      <w:r>
        <w:rPr>
          <w:rFonts w:hint="eastAsia"/>
          <w:kern w:val="2"/>
          <w:lang w:eastAsia="zh-TW"/>
        </w:rPr>
        <w:t>：</w:t>
      </w:r>
      <w:r>
        <w:rPr>
          <w:rFonts w:hint="eastAsia"/>
          <w:kern w:val="2"/>
          <w:lang w:eastAsia="zh-TW"/>
        </w:rPr>
        <w:t>(</w:t>
      </w:r>
      <w:r w:rsidRPr="003F58B9">
        <w:rPr>
          <w:rFonts w:hint="eastAsia"/>
        </w:rPr>
        <w:t>刪除</w:t>
      </w:r>
      <w:r>
        <w:rPr>
          <w:rFonts w:hint="eastAsia"/>
        </w:rPr>
        <w:t>明細檔</w:t>
      </w:r>
      <w:r>
        <w:rPr>
          <w:rFonts w:hint="eastAsia"/>
          <w:lang w:eastAsia="zh-TW"/>
        </w:rPr>
        <w:t>)</w:t>
      </w:r>
    </w:p>
    <w:p w:rsidR="0038251E" w:rsidRDefault="0038251E" w:rsidP="0038251E">
      <w:pPr>
        <w:pStyle w:val="Tabletext"/>
        <w:keepLines w:val="0"/>
        <w:numPr>
          <w:ilvl w:val="5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受理編號 =</w:t>
      </w:r>
      <w:r w:rsidR="00026026">
        <w:rPr>
          <w:rFonts w:ascii="細明體" w:eastAsia="細明體" w:hAnsi="細明體" w:hint="eastAsia"/>
          <w:lang w:eastAsia="zh-TW"/>
        </w:rPr>
        <w:t xml:space="preserve"> 輸入.</w:t>
      </w:r>
      <w:r>
        <w:rPr>
          <w:rFonts w:ascii="細明體" w:eastAsia="細明體" w:hAnsi="細明體" w:hint="eastAsia"/>
          <w:lang w:eastAsia="zh-TW"/>
        </w:rPr>
        <w:t>受理編號</w:t>
      </w:r>
    </w:p>
    <w:p w:rsidR="00796DC1" w:rsidRDefault="00796DC1" w:rsidP="00796DC1">
      <w:pPr>
        <w:pStyle w:val="Tabletext"/>
        <w:keepLines w:val="0"/>
        <w:numPr>
          <w:ilvl w:val="4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無資料可刪除視為正常</w:t>
      </w:r>
      <w:r w:rsidR="00B63731">
        <w:rPr>
          <w:rFonts w:hint="eastAsia"/>
          <w:kern w:val="2"/>
          <w:lang w:eastAsia="zh-TW"/>
        </w:rPr>
        <w:t>，繼續往下執行</w:t>
      </w:r>
    </w:p>
    <w:p w:rsidR="00AA7DB4" w:rsidRDefault="00AA7DB4" w:rsidP="00796DC1">
      <w:pPr>
        <w:pStyle w:val="Tabletext"/>
        <w:keepLines w:val="0"/>
        <w:numPr>
          <w:ilvl w:val="4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 xml:space="preserve">IF </w:t>
      </w:r>
      <w:r>
        <w:rPr>
          <w:rFonts w:hint="eastAsia"/>
          <w:kern w:val="2"/>
          <w:lang w:eastAsia="zh-TW"/>
        </w:rPr>
        <w:t>有</w:t>
      </w:r>
      <w:r w:rsidR="00085BDC">
        <w:rPr>
          <w:rFonts w:hint="eastAsia"/>
          <w:kern w:val="2"/>
          <w:lang w:eastAsia="zh-TW"/>
        </w:rPr>
        <w:t>其他</w:t>
      </w:r>
      <w:r>
        <w:rPr>
          <w:rFonts w:hint="eastAsia"/>
          <w:kern w:val="2"/>
          <w:lang w:eastAsia="zh-TW"/>
        </w:rPr>
        <w:t>錯誤訊息</w:t>
      </w:r>
    </w:p>
    <w:p w:rsidR="00247543" w:rsidRDefault="00247543" w:rsidP="00247543">
      <w:pPr>
        <w:pStyle w:val="Tabletext"/>
        <w:keepLines w:val="0"/>
        <w:numPr>
          <w:ilvl w:val="5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錯誤訊息：刪除明細資料有誤</w:t>
      </w:r>
      <w:r>
        <w:rPr>
          <w:rFonts w:hint="eastAsia"/>
          <w:kern w:val="2"/>
          <w:lang w:eastAsia="zh-TW"/>
        </w:rPr>
        <w:t>+</w:t>
      </w:r>
      <w:r w:rsidRPr="00247543">
        <w:rPr>
          <w:rFonts w:hint="eastAsia"/>
          <w:kern w:val="2"/>
          <w:lang w:eastAsia="zh-TW"/>
        </w:rPr>
        <w:t xml:space="preserve"> </w:t>
      </w:r>
      <w:r>
        <w:rPr>
          <w:rFonts w:hint="eastAsia"/>
          <w:kern w:val="2"/>
          <w:lang w:eastAsia="zh-TW"/>
        </w:rPr>
        <w:t>AA_BCZ002.</w:t>
      </w:r>
      <w:r>
        <w:rPr>
          <w:rFonts w:hint="eastAsia"/>
          <w:kern w:val="2"/>
          <w:lang w:eastAsia="zh-TW"/>
        </w:rPr>
        <w:t>錯誤訊息</w:t>
      </w:r>
    </w:p>
    <w:p w:rsidR="00443A5C" w:rsidRDefault="00443A5C" w:rsidP="00A44D69">
      <w:pPr>
        <w:pStyle w:val="Tabletext"/>
        <w:keepLines w:val="0"/>
        <w:numPr>
          <w:ilvl w:val="3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抓取收據資料：</w:t>
      </w:r>
      <w:r w:rsidR="00374B16">
        <w:rPr>
          <w:rFonts w:hint="eastAsia"/>
          <w:kern w:val="2"/>
          <w:lang w:eastAsia="zh-TW"/>
        </w:rPr>
        <w:t>(MK2</w:t>
      </w:r>
      <w:r w:rsidR="00374B16">
        <w:rPr>
          <w:rFonts w:hint="eastAsia"/>
          <w:kern w:val="2"/>
          <w:lang w:eastAsia="zh-TW"/>
        </w:rPr>
        <w:t>的收據要跟其他收據分開處理</w:t>
      </w:r>
      <w:r w:rsidR="00032219">
        <w:rPr>
          <w:rFonts w:hint="eastAsia"/>
          <w:kern w:val="2"/>
          <w:lang w:eastAsia="zh-TW"/>
        </w:rPr>
        <w:t>，因為</w:t>
      </w:r>
      <w:r w:rsidR="00032219">
        <w:rPr>
          <w:rFonts w:hint="eastAsia"/>
          <w:kern w:val="2"/>
          <w:lang w:eastAsia="zh-TW"/>
        </w:rPr>
        <w:t>MK2</w:t>
      </w:r>
      <w:r w:rsidR="00032219">
        <w:rPr>
          <w:rFonts w:hint="eastAsia"/>
          <w:kern w:val="2"/>
          <w:lang w:eastAsia="zh-TW"/>
        </w:rPr>
        <w:t>的ㄧ張合計表含了多張的資訊</w:t>
      </w:r>
      <w:r w:rsidR="00374B16">
        <w:rPr>
          <w:rFonts w:hint="eastAsia"/>
          <w:kern w:val="2"/>
          <w:lang w:eastAsia="zh-TW"/>
        </w:rPr>
        <w:t>)</w:t>
      </w:r>
    </w:p>
    <w:p w:rsidR="005E74F1" w:rsidRDefault="005E74F1" w:rsidP="005E74F1">
      <w:pPr>
        <w:pStyle w:val="Tabletext"/>
        <w:keepLines w:val="0"/>
        <w:numPr>
          <w:ilvl w:val="4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READ DTAABC01 BC01</w:t>
      </w:r>
    </w:p>
    <w:p w:rsidR="005E74F1" w:rsidRDefault="005E74F1" w:rsidP="005E74F1">
      <w:pPr>
        <w:pStyle w:val="Tabletext"/>
        <w:keepLines w:val="0"/>
        <w:numPr>
          <w:ilvl w:val="4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INNER JOIN DTAAA030 A030</w:t>
      </w:r>
    </w:p>
    <w:p w:rsidR="005E74F1" w:rsidRDefault="005E74F1" w:rsidP="005E74F1">
      <w:pPr>
        <w:pStyle w:val="Tabletext"/>
        <w:keepLines w:val="0"/>
        <w:numPr>
          <w:ilvl w:val="5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ON BC01.</w:t>
      </w:r>
      <w:r>
        <w:rPr>
          <w:rFonts w:hint="eastAsia"/>
          <w:kern w:val="2"/>
          <w:lang w:eastAsia="zh-TW"/>
        </w:rPr>
        <w:t>受理編號</w:t>
      </w:r>
      <w:r>
        <w:rPr>
          <w:rFonts w:hint="eastAsia"/>
          <w:kern w:val="2"/>
          <w:lang w:eastAsia="zh-TW"/>
        </w:rPr>
        <w:t xml:space="preserve"> = A030</w:t>
      </w:r>
      <w:r w:rsidR="008052B1">
        <w:rPr>
          <w:rFonts w:hint="eastAsia"/>
          <w:kern w:val="2"/>
          <w:lang w:eastAsia="zh-TW"/>
        </w:rPr>
        <w:t>.</w:t>
      </w:r>
      <w:r w:rsidR="008052B1">
        <w:rPr>
          <w:rFonts w:hint="eastAsia"/>
          <w:kern w:val="2"/>
          <w:lang w:eastAsia="zh-TW"/>
        </w:rPr>
        <w:t>受理編號</w:t>
      </w:r>
    </w:p>
    <w:p w:rsidR="0037536A" w:rsidRDefault="0037536A" w:rsidP="00DF4193">
      <w:pPr>
        <w:pStyle w:val="Tabletext"/>
        <w:keepLines w:val="0"/>
        <w:numPr>
          <w:ilvl w:val="4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LEFT JOIN DTAAC070 C070</w:t>
      </w:r>
    </w:p>
    <w:p w:rsidR="0037536A" w:rsidRDefault="0037536A" w:rsidP="0037536A">
      <w:pPr>
        <w:pStyle w:val="Tabletext"/>
        <w:keepLines w:val="0"/>
        <w:numPr>
          <w:ilvl w:val="5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ON A030.</w:t>
      </w:r>
      <w:r>
        <w:rPr>
          <w:rFonts w:hint="eastAsia"/>
          <w:kern w:val="2"/>
          <w:lang w:eastAsia="zh-TW"/>
        </w:rPr>
        <w:t>醫院代碼</w:t>
      </w:r>
      <w:r>
        <w:rPr>
          <w:rFonts w:hint="eastAsia"/>
          <w:kern w:val="2"/>
          <w:lang w:eastAsia="zh-TW"/>
        </w:rPr>
        <w:t xml:space="preserve"> = C070.</w:t>
      </w:r>
      <w:r w:rsidRPr="0037536A">
        <w:rPr>
          <w:rFonts w:hint="eastAsia"/>
          <w:kern w:val="2"/>
          <w:lang w:eastAsia="zh-TW"/>
        </w:rPr>
        <w:t>權屬別</w:t>
      </w:r>
      <w:r>
        <w:rPr>
          <w:rFonts w:hint="eastAsia"/>
          <w:kern w:val="2"/>
          <w:lang w:eastAsia="zh-TW"/>
        </w:rPr>
        <w:t>+</w:t>
      </w:r>
      <w:r w:rsidRPr="0037536A">
        <w:rPr>
          <w:rFonts w:hint="eastAsia"/>
          <w:kern w:val="2"/>
          <w:lang w:eastAsia="zh-TW"/>
        </w:rPr>
        <w:t xml:space="preserve"> </w:t>
      </w:r>
      <w:r>
        <w:rPr>
          <w:rFonts w:hint="eastAsia"/>
          <w:kern w:val="2"/>
          <w:lang w:eastAsia="zh-TW"/>
        </w:rPr>
        <w:t>C070.</w:t>
      </w:r>
      <w:r w:rsidRPr="0037536A">
        <w:rPr>
          <w:rFonts w:hint="eastAsia"/>
          <w:kern w:val="2"/>
          <w:lang w:eastAsia="zh-TW"/>
        </w:rPr>
        <w:t>縣市鄉鎮別</w:t>
      </w:r>
      <w:r>
        <w:rPr>
          <w:rFonts w:hint="eastAsia"/>
          <w:kern w:val="2"/>
          <w:lang w:eastAsia="zh-TW"/>
        </w:rPr>
        <w:t>+</w:t>
      </w:r>
      <w:r w:rsidRPr="0037536A">
        <w:rPr>
          <w:rFonts w:hint="eastAsia"/>
          <w:kern w:val="2"/>
          <w:lang w:eastAsia="zh-TW"/>
        </w:rPr>
        <w:t xml:space="preserve"> </w:t>
      </w:r>
      <w:r>
        <w:rPr>
          <w:rFonts w:hint="eastAsia"/>
          <w:kern w:val="2"/>
          <w:lang w:eastAsia="zh-TW"/>
        </w:rPr>
        <w:t>C070.</w:t>
      </w:r>
      <w:r w:rsidRPr="0037536A">
        <w:rPr>
          <w:rFonts w:hint="eastAsia"/>
          <w:kern w:val="2"/>
          <w:lang w:eastAsia="zh-TW"/>
        </w:rPr>
        <w:t>流水序號</w:t>
      </w:r>
      <w:r>
        <w:rPr>
          <w:rFonts w:hint="eastAsia"/>
          <w:kern w:val="2"/>
          <w:lang w:eastAsia="zh-TW"/>
        </w:rPr>
        <w:t>+</w:t>
      </w:r>
      <w:r w:rsidRPr="0037536A">
        <w:rPr>
          <w:rFonts w:hint="eastAsia"/>
          <w:kern w:val="2"/>
          <w:lang w:eastAsia="zh-TW"/>
        </w:rPr>
        <w:t xml:space="preserve"> </w:t>
      </w:r>
      <w:r>
        <w:rPr>
          <w:rFonts w:hint="eastAsia"/>
          <w:kern w:val="2"/>
          <w:lang w:eastAsia="zh-TW"/>
        </w:rPr>
        <w:t>C070.</w:t>
      </w:r>
      <w:r w:rsidRPr="0037536A">
        <w:rPr>
          <w:rFonts w:hint="eastAsia"/>
          <w:kern w:val="2"/>
          <w:lang w:eastAsia="zh-TW"/>
        </w:rPr>
        <w:t>檢查碼</w:t>
      </w:r>
    </w:p>
    <w:p w:rsidR="00637C04" w:rsidRDefault="00637C04" w:rsidP="0037536A">
      <w:pPr>
        <w:pStyle w:val="Tabletext"/>
        <w:keepLines w:val="0"/>
        <w:numPr>
          <w:ilvl w:val="4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WHERE A030.</w:t>
      </w:r>
      <w:r w:rsidRPr="00DF4193">
        <w:rPr>
          <w:rFonts w:hint="eastAsia"/>
          <w:kern w:val="2"/>
          <w:lang w:eastAsia="zh-TW"/>
        </w:rPr>
        <w:t>收據種類</w:t>
      </w:r>
      <w:r>
        <w:rPr>
          <w:rFonts w:hint="eastAsia"/>
          <w:kern w:val="2"/>
          <w:lang w:eastAsia="zh-TW"/>
        </w:rPr>
        <w:t xml:space="preserve"> &lt;&gt; </w:t>
      </w:r>
      <w:r>
        <w:rPr>
          <w:kern w:val="2"/>
          <w:lang w:eastAsia="zh-TW"/>
        </w:rPr>
        <w:t>‘</w:t>
      </w:r>
      <w:r>
        <w:rPr>
          <w:rFonts w:hint="eastAsia"/>
          <w:kern w:val="2"/>
          <w:lang w:eastAsia="zh-TW"/>
        </w:rPr>
        <w:t>4</w:t>
      </w:r>
      <w:r>
        <w:rPr>
          <w:kern w:val="2"/>
          <w:lang w:eastAsia="zh-TW"/>
        </w:rPr>
        <w:t>’</w:t>
      </w:r>
    </w:p>
    <w:p w:rsidR="007809D6" w:rsidRDefault="007809D6" w:rsidP="0037536A">
      <w:pPr>
        <w:pStyle w:val="Tabletext"/>
        <w:keepLines w:val="0"/>
        <w:numPr>
          <w:ilvl w:val="4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GROUP BY</w:t>
      </w:r>
      <w:r w:rsidR="009D71A0">
        <w:rPr>
          <w:rFonts w:hint="eastAsia"/>
          <w:kern w:val="2"/>
          <w:lang w:eastAsia="zh-TW"/>
        </w:rPr>
        <w:t xml:space="preserve"> A030.</w:t>
      </w:r>
      <w:r w:rsidR="00DF4193" w:rsidRPr="00DF4193">
        <w:rPr>
          <w:rFonts w:hint="eastAsia"/>
          <w:kern w:val="2"/>
          <w:lang w:eastAsia="zh-TW"/>
        </w:rPr>
        <w:t>受理編號</w:t>
      </w:r>
      <w:r w:rsidR="00DF4193">
        <w:rPr>
          <w:rFonts w:hint="eastAsia"/>
          <w:kern w:val="2"/>
          <w:lang w:eastAsia="zh-TW"/>
        </w:rPr>
        <w:t>+</w:t>
      </w:r>
      <w:r w:rsidR="009D71A0" w:rsidRPr="009D71A0">
        <w:rPr>
          <w:rFonts w:hint="eastAsia"/>
          <w:kern w:val="2"/>
          <w:lang w:eastAsia="zh-TW"/>
        </w:rPr>
        <w:t xml:space="preserve"> </w:t>
      </w:r>
      <w:r w:rsidR="009D71A0">
        <w:rPr>
          <w:rFonts w:hint="eastAsia"/>
          <w:kern w:val="2"/>
          <w:lang w:eastAsia="zh-TW"/>
        </w:rPr>
        <w:t>A030.</w:t>
      </w:r>
      <w:r w:rsidR="00DF4193" w:rsidRPr="00DF4193">
        <w:rPr>
          <w:rFonts w:hint="eastAsia"/>
          <w:kern w:val="2"/>
          <w:lang w:eastAsia="zh-TW"/>
        </w:rPr>
        <w:t>收據序號</w:t>
      </w:r>
      <w:r w:rsidR="00DF4193">
        <w:rPr>
          <w:rFonts w:hint="eastAsia"/>
          <w:kern w:val="2"/>
          <w:lang w:eastAsia="zh-TW"/>
        </w:rPr>
        <w:t>+</w:t>
      </w:r>
      <w:r w:rsidR="009D71A0" w:rsidRPr="009D71A0">
        <w:rPr>
          <w:rFonts w:hint="eastAsia"/>
          <w:kern w:val="2"/>
          <w:lang w:eastAsia="zh-TW"/>
        </w:rPr>
        <w:t xml:space="preserve"> </w:t>
      </w:r>
      <w:r w:rsidR="009D71A0">
        <w:rPr>
          <w:rFonts w:hint="eastAsia"/>
          <w:kern w:val="2"/>
          <w:lang w:eastAsia="zh-TW"/>
        </w:rPr>
        <w:t>A030.</w:t>
      </w:r>
      <w:r w:rsidR="00DF4193" w:rsidRPr="00DF4193">
        <w:rPr>
          <w:rFonts w:hint="eastAsia"/>
          <w:kern w:val="2"/>
          <w:lang w:eastAsia="zh-TW"/>
        </w:rPr>
        <w:t>收據種類</w:t>
      </w:r>
      <w:r w:rsidR="00DF4193">
        <w:rPr>
          <w:rFonts w:hint="eastAsia"/>
          <w:kern w:val="2"/>
          <w:lang w:eastAsia="zh-TW"/>
        </w:rPr>
        <w:t>+</w:t>
      </w:r>
      <w:r w:rsidR="009D71A0" w:rsidRPr="009D71A0">
        <w:rPr>
          <w:rFonts w:hint="eastAsia"/>
          <w:kern w:val="2"/>
          <w:lang w:eastAsia="zh-TW"/>
        </w:rPr>
        <w:t xml:space="preserve"> </w:t>
      </w:r>
      <w:r w:rsidR="009D71A0">
        <w:rPr>
          <w:rFonts w:hint="eastAsia"/>
          <w:kern w:val="2"/>
          <w:lang w:eastAsia="zh-TW"/>
        </w:rPr>
        <w:t>A030.</w:t>
      </w:r>
      <w:r w:rsidR="00DF4193" w:rsidRPr="00DF4193">
        <w:rPr>
          <w:rFonts w:hint="eastAsia"/>
          <w:kern w:val="2"/>
          <w:lang w:eastAsia="zh-TW"/>
        </w:rPr>
        <w:t>住院起日</w:t>
      </w:r>
      <w:r w:rsidR="00DF4193">
        <w:rPr>
          <w:rFonts w:hint="eastAsia"/>
          <w:kern w:val="2"/>
          <w:lang w:eastAsia="zh-TW"/>
        </w:rPr>
        <w:t>+</w:t>
      </w:r>
      <w:r w:rsidR="009D71A0" w:rsidRPr="009D71A0">
        <w:rPr>
          <w:rFonts w:hint="eastAsia"/>
          <w:kern w:val="2"/>
          <w:lang w:eastAsia="zh-TW"/>
        </w:rPr>
        <w:t xml:space="preserve"> </w:t>
      </w:r>
      <w:r w:rsidR="009D71A0">
        <w:rPr>
          <w:rFonts w:hint="eastAsia"/>
          <w:kern w:val="2"/>
          <w:lang w:eastAsia="zh-TW"/>
        </w:rPr>
        <w:t>A030.</w:t>
      </w:r>
      <w:r w:rsidR="00DF4193" w:rsidRPr="00DF4193">
        <w:rPr>
          <w:rFonts w:hint="eastAsia"/>
          <w:kern w:val="2"/>
          <w:lang w:eastAsia="zh-TW"/>
        </w:rPr>
        <w:t>住院迄日</w:t>
      </w:r>
      <w:r w:rsidR="00DF4193">
        <w:rPr>
          <w:rFonts w:hint="eastAsia"/>
          <w:kern w:val="2"/>
          <w:lang w:eastAsia="zh-TW"/>
        </w:rPr>
        <w:t>+</w:t>
      </w:r>
      <w:r w:rsidR="009D71A0" w:rsidRPr="009D71A0">
        <w:rPr>
          <w:rFonts w:hint="eastAsia"/>
          <w:kern w:val="2"/>
          <w:lang w:eastAsia="zh-TW"/>
        </w:rPr>
        <w:t xml:space="preserve"> </w:t>
      </w:r>
      <w:r w:rsidR="009D71A0">
        <w:rPr>
          <w:rFonts w:hint="eastAsia"/>
          <w:kern w:val="2"/>
          <w:lang w:eastAsia="zh-TW"/>
        </w:rPr>
        <w:t>A030.</w:t>
      </w:r>
      <w:r w:rsidR="00DF4193" w:rsidRPr="00DF4193">
        <w:rPr>
          <w:rFonts w:hint="eastAsia"/>
          <w:kern w:val="2"/>
          <w:lang w:eastAsia="zh-TW"/>
        </w:rPr>
        <w:t>醫院代碼</w:t>
      </w:r>
      <w:r w:rsidR="0037536A">
        <w:rPr>
          <w:rFonts w:hint="eastAsia"/>
          <w:kern w:val="2"/>
          <w:lang w:eastAsia="zh-TW"/>
        </w:rPr>
        <w:t>+C070.</w:t>
      </w:r>
      <w:r w:rsidR="0037536A" w:rsidRPr="0037536A">
        <w:rPr>
          <w:rFonts w:hint="eastAsia"/>
          <w:kern w:val="2"/>
          <w:lang w:eastAsia="zh-TW"/>
        </w:rPr>
        <w:t>醫院中文名稱</w:t>
      </w:r>
      <w:r w:rsidR="00DF4193">
        <w:rPr>
          <w:rFonts w:hint="eastAsia"/>
          <w:kern w:val="2"/>
          <w:lang w:eastAsia="zh-TW"/>
        </w:rPr>
        <w:t>+</w:t>
      </w:r>
      <w:r w:rsidR="009D71A0" w:rsidRPr="009D71A0">
        <w:rPr>
          <w:rFonts w:hint="eastAsia"/>
          <w:kern w:val="2"/>
          <w:lang w:eastAsia="zh-TW"/>
        </w:rPr>
        <w:t xml:space="preserve"> </w:t>
      </w:r>
      <w:r w:rsidR="009D71A0">
        <w:rPr>
          <w:rFonts w:hint="eastAsia"/>
          <w:kern w:val="2"/>
          <w:lang w:eastAsia="zh-TW"/>
        </w:rPr>
        <w:t>A030.</w:t>
      </w:r>
      <w:r w:rsidR="00DF4193" w:rsidRPr="00DF4193">
        <w:rPr>
          <w:rFonts w:hint="eastAsia"/>
          <w:kern w:val="2"/>
          <w:lang w:eastAsia="zh-TW"/>
        </w:rPr>
        <w:t>社保身分</w:t>
      </w:r>
      <w:r w:rsidR="00DF4193">
        <w:rPr>
          <w:rFonts w:hint="eastAsia"/>
          <w:kern w:val="2"/>
          <w:lang w:eastAsia="zh-TW"/>
        </w:rPr>
        <w:t>+</w:t>
      </w:r>
      <w:r w:rsidR="009D71A0" w:rsidRPr="009D71A0">
        <w:rPr>
          <w:rFonts w:hint="eastAsia"/>
          <w:kern w:val="2"/>
          <w:lang w:eastAsia="zh-TW"/>
        </w:rPr>
        <w:t xml:space="preserve"> </w:t>
      </w:r>
      <w:r w:rsidR="009D71A0">
        <w:rPr>
          <w:rFonts w:hint="eastAsia"/>
          <w:kern w:val="2"/>
          <w:lang w:eastAsia="zh-TW"/>
        </w:rPr>
        <w:t>A030.</w:t>
      </w:r>
      <w:r w:rsidR="00DF4193" w:rsidRPr="00DF4193">
        <w:rPr>
          <w:rFonts w:hint="eastAsia"/>
          <w:kern w:val="2"/>
          <w:lang w:eastAsia="zh-TW"/>
        </w:rPr>
        <w:t>是否收據正本</w:t>
      </w:r>
    </w:p>
    <w:p w:rsidR="00DF4193" w:rsidRDefault="00DF4193" w:rsidP="00DF4193">
      <w:pPr>
        <w:pStyle w:val="Tabletext"/>
        <w:keepLines w:val="0"/>
        <w:numPr>
          <w:ilvl w:val="5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合計</w:t>
      </w:r>
      <w:r w:rsidRPr="00DF4193">
        <w:rPr>
          <w:rFonts w:hint="eastAsia"/>
          <w:kern w:val="2"/>
          <w:lang w:eastAsia="zh-TW"/>
        </w:rPr>
        <w:t>申請金額</w:t>
      </w:r>
      <w:r>
        <w:rPr>
          <w:rFonts w:hint="eastAsia"/>
          <w:kern w:val="2"/>
          <w:lang w:eastAsia="zh-TW"/>
        </w:rPr>
        <w:t xml:space="preserve"> = SUM(A030.</w:t>
      </w:r>
      <w:r w:rsidRPr="00DF4193">
        <w:rPr>
          <w:rFonts w:hint="eastAsia"/>
        </w:rPr>
        <w:t xml:space="preserve"> </w:t>
      </w:r>
      <w:r w:rsidRPr="00DF4193">
        <w:rPr>
          <w:rFonts w:hint="eastAsia"/>
          <w:kern w:val="2"/>
          <w:lang w:eastAsia="zh-TW"/>
        </w:rPr>
        <w:t>申請金額</w:t>
      </w:r>
      <w:r>
        <w:rPr>
          <w:rFonts w:hint="eastAsia"/>
          <w:kern w:val="2"/>
          <w:lang w:eastAsia="zh-TW"/>
        </w:rPr>
        <w:t>)</w:t>
      </w:r>
    </w:p>
    <w:p w:rsidR="00DF4193" w:rsidRDefault="00DF4193" w:rsidP="00DF4193">
      <w:pPr>
        <w:pStyle w:val="Tabletext"/>
        <w:keepLines w:val="0"/>
        <w:numPr>
          <w:ilvl w:val="5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合計</w:t>
      </w:r>
      <w:r w:rsidRPr="00DF4193">
        <w:rPr>
          <w:rFonts w:hint="eastAsia"/>
          <w:kern w:val="2"/>
          <w:lang w:eastAsia="zh-TW"/>
        </w:rPr>
        <w:t>核定金額</w:t>
      </w:r>
      <w:r>
        <w:rPr>
          <w:rFonts w:hint="eastAsia"/>
          <w:kern w:val="2"/>
          <w:lang w:eastAsia="zh-TW"/>
        </w:rPr>
        <w:t xml:space="preserve"> = SUM(A030.</w:t>
      </w:r>
      <w:r w:rsidRPr="00DF4193">
        <w:rPr>
          <w:rFonts w:hint="eastAsia"/>
        </w:rPr>
        <w:t xml:space="preserve"> </w:t>
      </w:r>
      <w:r w:rsidRPr="00DF4193">
        <w:rPr>
          <w:rFonts w:hint="eastAsia"/>
          <w:kern w:val="2"/>
          <w:lang w:eastAsia="zh-TW"/>
        </w:rPr>
        <w:t>核定金額</w:t>
      </w:r>
      <w:r>
        <w:rPr>
          <w:rFonts w:hint="eastAsia"/>
          <w:kern w:val="2"/>
          <w:lang w:eastAsia="zh-TW"/>
        </w:rPr>
        <w:t>)</w:t>
      </w:r>
    </w:p>
    <w:p w:rsidR="005029EF" w:rsidRDefault="005029EF" w:rsidP="003D58AD">
      <w:pPr>
        <w:pStyle w:val="Tabletext"/>
        <w:keepLines w:val="0"/>
        <w:numPr>
          <w:ilvl w:val="4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 xml:space="preserve">ORDER BY </w:t>
      </w:r>
      <w:r w:rsidR="009246E5">
        <w:rPr>
          <w:rFonts w:hint="eastAsia"/>
          <w:kern w:val="2"/>
          <w:lang w:eastAsia="zh-TW"/>
        </w:rPr>
        <w:t>A030.</w:t>
      </w:r>
      <w:r w:rsidR="009246E5" w:rsidRPr="00DF4193">
        <w:rPr>
          <w:rFonts w:hint="eastAsia"/>
          <w:kern w:val="2"/>
          <w:lang w:eastAsia="zh-TW"/>
        </w:rPr>
        <w:t>受理編號</w:t>
      </w:r>
      <w:r w:rsidR="009246E5">
        <w:rPr>
          <w:rFonts w:hint="eastAsia"/>
          <w:kern w:val="2"/>
          <w:lang w:eastAsia="zh-TW"/>
        </w:rPr>
        <w:t>+</w:t>
      </w:r>
      <w:r w:rsidR="009246E5" w:rsidRPr="009D71A0">
        <w:rPr>
          <w:rFonts w:hint="eastAsia"/>
          <w:kern w:val="2"/>
          <w:lang w:eastAsia="zh-TW"/>
        </w:rPr>
        <w:t xml:space="preserve"> </w:t>
      </w:r>
      <w:r w:rsidR="009246E5">
        <w:rPr>
          <w:rFonts w:hint="eastAsia"/>
          <w:kern w:val="2"/>
          <w:lang w:eastAsia="zh-TW"/>
        </w:rPr>
        <w:t>A030.</w:t>
      </w:r>
      <w:r w:rsidR="009246E5" w:rsidRPr="00DF4193">
        <w:rPr>
          <w:rFonts w:hint="eastAsia"/>
          <w:kern w:val="2"/>
          <w:lang w:eastAsia="zh-TW"/>
        </w:rPr>
        <w:t>收據序號</w:t>
      </w:r>
    </w:p>
    <w:p w:rsidR="0063367C" w:rsidRDefault="005E74F1" w:rsidP="003D58AD">
      <w:pPr>
        <w:pStyle w:val="Tabletext"/>
        <w:keepLines w:val="0"/>
        <w:numPr>
          <w:ilvl w:val="4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 xml:space="preserve">UNION ALL </w:t>
      </w:r>
    </w:p>
    <w:p w:rsidR="003D58AD" w:rsidRDefault="0063367C" w:rsidP="003D58AD">
      <w:pPr>
        <w:pStyle w:val="Tabletext"/>
        <w:keepLines w:val="0"/>
        <w:numPr>
          <w:ilvl w:val="4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 xml:space="preserve">READ </w:t>
      </w:r>
      <w:r w:rsidR="003D58AD">
        <w:rPr>
          <w:rFonts w:hint="eastAsia"/>
          <w:kern w:val="2"/>
          <w:lang w:eastAsia="zh-TW"/>
        </w:rPr>
        <w:t>DTAABC01 BC01</w:t>
      </w:r>
    </w:p>
    <w:p w:rsidR="003D58AD" w:rsidRDefault="003D58AD" w:rsidP="003D58AD">
      <w:pPr>
        <w:pStyle w:val="Tabletext"/>
        <w:keepLines w:val="0"/>
        <w:numPr>
          <w:ilvl w:val="4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INNER JOIN DTAAA031 A031</w:t>
      </w:r>
    </w:p>
    <w:p w:rsidR="003D58AD" w:rsidRDefault="003D58AD" w:rsidP="003D58AD">
      <w:pPr>
        <w:pStyle w:val="Tabletext"/>
        <w:keepLines w:val="0"/>
        <w:numPr>
          <w:ilvl w:val="5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ON BC01.</w:t>
      </w:r>
      <w:r>
        <w:rPr>
          <w:rFonts w:hint="eastAsia"/>
          <w:kern w:val="2"/>
          <w:lang w:eastAsia="zh-TW"/>
        </w:rPr>
        <w:t>受理編號</w:t>
      </w:r>
      <w:r>
        <w:rPr>
          <w:rFonts w:hint="eastAsia"/>
          <w:kern w:val="2"/>
          <w:lang w:eastAsia="zh-TW"/>
        </w:rPr>
        <w:t xml:space="preserve"> = A031.</w:t>
      </w:r>
      <w:r>
        <w:rPr>
          <w:rFonts w:hint="eastAsia"/>
          <w:kern w:val="2"/>
          <w:lang w:eastAsia="zh-TW"/>
        </w:rPr>
        <w:t>受理編號</w:t>
      </w:r>
    </w:p>
    <w:p w:rsidR="003D58AD" w:rsidRDefault="003D58AD" w:rsidP="003D58AD">
      <w:pPr>
        <w:pStyle w:val="Tabletext"/>
        <w:keepLines w:val="0"/>
        <w:numPr>
          <w:ilvl w:val="4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LEFT JOIN DTAAC070 C070</w:t>
      </w:r>
    </w:p>
    <w:p w:rsidR="003D58AD" w:rsidRDefault="003D58AD" w:rsidP="003D58AD">
      <w:pPr>
        <w:pStyle w:val="Tabletext"/>
        <w:keepLines w:val="0"/>
        <w:numPr>
          <w:ilvl w:val="5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ON A031.</w:t>
      </w:r>
      <w:r>
        <w:rPr>
          <w:rFonts w:hint="eastAsia"/>
          <w:kern w:val="2"/>
          <w:lang w:eastAsia="zh-TW"/>
        </w:rPr>
        <w:t>醫院代碼</w:t>
      </w:r>
      <w:r>
        <w:rPr>
          <w:rFonts w:hint="eastAsia"/>
          <w:kern w:val="2"/>
          <w:lang w:eastAsia="zh-TW"/>
        </w:rPr>
        <w:t xml:space="preserve"> = C070.</w:t>
      </w:r>
      <w:r w:rsidRPr="0037536A">
        <w:rPr>
          <w:rFonts w:hint="eastAsia"/>
          <w:kern w:val="2"/>
          <w:lang w:eastAsia="zh-TW"/>
        </w:rPr>
        <w:t>權屬別</w:t>
      </w:r>
      <w:r>
        <w:rPr>
          <w:rFonts w:hint="eastAsia"/>
          <w:kern w:val="2"/>
          <w:lang w:eastAsia="zh-TW"/>
        </w:rPr>
        <w:t>+</w:t>
      </w:r>
      <w:r w:rsidRPr="0037536A">
        <w:rPr>
          <w:rFonts w:hint="eastAsia"/>
          <w:kern w:val="2"/>
          <w:lang w:eastAsia="zh-TW"/>
        </w:rPr>
        <w:t xml:space="preserve"> </w:t>
      </w:r>
      <w:r>
        <w:rPr>
          <w:rFonts w:hint="eastAsia"/>
          <w:kern w:val="2"/>
          <w:lang w:eastAsia="zh-TW"/>
        </w:rPr>
        <w:t>C070.</w:t>
      </w:r>
      <w:r w:rsidRPr="0037536A">
        <w:rPr>
          <w:rFonts w:hint="eastAsia"/>
          <w:kern w:val="2"/>
          <w:lang w:eastAsia="zh-TW"/>
        </w:rPr>
        <w:t>縣市鄉鎮別</w:t>
      </w:r>
      <w:r>
        <w:rPr>
          <w:rFonts w:hint="eastAsia"/>
          <w:kern w:val="2"/>
          <w:lang w:eastAsia="zh-TW"/>
        </w:rPr>
        <w:t>+</w:t>
      </w:r>
      <w:r w:rsidRPr="0037536A">
        <w:rPr>
          <w:rFonts w:hint="eastAsia"/>
          <w:kern w:val="2"/>
          <w:lang w:eastAsia="zh-TW"/>
        </w:rPr>
        <w:t xml:space="preserve"> </w:t>
      </w:r>
      <w:r>
        <w:rPr>
          <w:rFonts w:hint="eastAsia"/>
          <w:kern w:val="2"/>
          <w:lang w:eastAsia="zh-TW"/>
        </w:rPr>
        <w:t>C070.</w:t>
      </w:r>
      <w:r w:rsidRPr="0037536A">
        <w:rPr>
          <w:rFonts w:hint="eastAsia"/>
          <w:kern w:val="2"/>
          <w:lang w:eastAsia="zh-TW"/>
        </w:rPr>
        <w:t>流水序號</w:t>
      </w:r>
      <w:r>
        <w:rPr>
          <w:rFonts w:hint="eastAsia"/>
          <w:kern w:val="2"/>
          <w:lang w:eastAsia="zh-TW"/>
        </w:rPr>
        <w:t>+</w:t>
      </w:r>
      <w:r w:rsidRPr="0037536A">
        <w:rPr>
          <w:rFonts w:hint="eastAsia"/>
          <w:kern w:val="2"/>
          <w:lang w:eastAsia="zh-TW"/>
        </w:rPr>
        <w:t xml:space="preserve"> </w:t>
      </w:r>
      <w:r>
        <w:rPr>
          <w:rFonts w:hint="eastAsia"/>
          <w:kern w:val="2"/>
          <w:lang w:eastAsia="zh-TW"/>
        </w:rPr>
        <w:t>C070.</w:t>
      </w:r>
      <w:r w:rsidRPr="0037536A">
        <w:rPr>
          <w:rFonts w:hint="eastAsia"/>
          <w:kern w:val="2"/>
          <w:lang w:eastAsia="zh-TW"/>
        </w:rPr>
        <w:t>檢查碼</w:t>
      </w:r>
    </w:p>
    <w:p w:rsidR="00637C04" w:rsidRDefault="00637C04" w:rsidP="003D58AD">
      <w:pPr>
        <w:pStyle w:val="Tabletext"/>
        <w:keepLines w:val="0"/>
        <w:numPr>
          <w:ilvl w:val="4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WHERE A03</w:t>
      </w:r>
      <w:r w:rsidR="00F23D7C">
        <w:rPr>
          <w:rFonts w:hint="eastAsia"/>
          <w:kern w:val="2"/>
          <w:lang w:eastAsia="zh-TW"/>
        </w:rPr>
        <w:t>1</w:t>
      </w:r>
      <w:r>
        <w:rPr>
          <w:rFonts w:hint="eastAsia"/>
          <w:kern w:val="2"/>
          <w:lang w:eastAsia="zh-TW"/>
        </w:rPr>
        <w:t>.</w:t>
      </w:r>
      <w:r w:rsidRPr="00DF4193">
        <w:rPr>
          <w:rFonts w:hint="eastAsia"/>
          <w:kern w:val="2"/>
          <w:lang w:eastAsia="zh-TW"/>
        </w:rPr>
        <w:t>收據種類</w:t>
      </w:r>
      <w:r>
        <w:rPr>
          <w:rFonts w:hint="eastAsia"/>
          <w:kern w:val="2"/>
          <w:lang w:eastAsia="zh-TW"/>
        </w:rPr>
        <w:t xml:space="preserve"> &lt;&gt; </w:t>
      </w:r>
      <w:r>
        <w:rPr>
          <w:kern w:val="2"/>
          <w:lang w:eastAsia="zh-TW"/>
        </w:rPr>
        <w:t>‘</w:t>
      </w:r>
      <w:r>
        <w:rPr>
          <w:rFonts w:hint="eastAsia"/>
          <w:kern w:val="2"/>
          <w:lang w:eastAsia="zh-TW"/>
        </w:rPr>
        <w:t>4</w:t>
      </w:r>
      <w:r>
        <w:rPr>
          <w:kern w:val="2"/>
          <w:lang w:eastAsia="zh-TW"/>
        </w:rPr>
        <w:t>’</w:t>
      </w:r>
    </w:p>
    <w:p w:rsidR="003D58AD" w:rsidRDefault="003D58AD" w:rsidP="003D58AD">
      <w:pPr>
        <w:pStyle w:val="Tabletext"/>
        <w:keepLines w:val="0"/>
        <w:numPr>
          <w:ilvl w:val="4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GROUP BY A031.</w:t>
      </w:r>
      <w:r w:rsidRPr="00DF4193">
        <w:rPr>
          <w:rFonts w:hint="eastAsia"/>
          <w:kern w:val="2"/>
          <w:lang w:eastAsia="zh-TW"/>
        </w:rPr>
        <w:t>受理編號</w:t>
      </w:r>
      <w:r>
        <w:rPr>
          <w:rFonts w:hint="eastAsia"/>
          <w:kern w:val="2"/>
          <w:lang w:eastAsia="zh-TW"/>
        </w:rPr>
        <w:t>+</w:t>
      </w:r>
      <w:r w:rsidRPr="009D71A0">
        <w:rPr>
          <w:rFonts w:hint="eastAsia"/>
          <w:kern w:val="2"/>
          <w:lang w:eastAsia="zh-TW"/>
        </w:rPr>
        <w:t xml:space="preserve"> </w:t>
      </w:r>
      <w:r>
        <w:rPr>
          <w:rFonts w:hint="eastAsia"/>
          <w:kern w:val="2"/>
          <w:lang w:eastAsia="zh-TW"/>
        </w:rPr>
        <w:t>A031.</w:t>
      </w:r>
      <w:r w:rsidRPr="00DF4193">
        <w:rPr>
          <w:rFonts w:hint="eastAsia"/>
          <w:kern w:val="2"/>
          <w:lang w:eastAsia="zh-TW"/>
        </w:rPr>
        <w:t>收據序號</w:t>
      </w:r>
      <w:r>
        <w:rPr>
          <w:rFonts w:hint="eastAsia"/>
          <w:kern w:val="2"/>
          <w:lang w:eastAsia="zh-TW"/>
        </w:rPr>
        <w:t>+</w:t>
      </w:r>
      <w:r w:rsidRPr="009D71A0">
        <w:rPr>
          <w:rFonts w:hint="eastAsia"/>
          <w:kern w:val="2"/>
          <w:lang w:eastAsia="zh-TW"/>
        </w:rPr>
        <w:t xml:space="preserve"> </w:t>
      </w:r>
      <w:r>
        <w:rPr>
          <w:rFonts w:hint="eastAsia"/>
          <w:kern w:val="2"/>
          <w:lang w:eastAsia="zh-TW"/>
        </w:rPr>
        <w:t>A031.</w:t>
      </w:r>
      <w:r w:rsidRPr="00DF4193">
        <w:rPr>
          <w:rFonts w:hint="eastAsia"/>
          <w:kern w:val="2"/>
          <w:lang w:eastAsia="zh-TW"/>
        </w:rPr>
        <w:t>收據種類</w:t>
      </w:r>
      <w:r>
        <w:rPr>
          <w:rFonts w:hint="eastAsia"/>
          <w:kern w:val="2"/>
          <w:lang w:eastAsia="zh-TW"/>
        </w:rPr>
        <w:t>+</w:t>
      </w:r>
      <w:r w:rsidRPr="009D71A0">
        <w:rPr>
          <w:rFonts w:hint="eastAsia"/>
          <w:kern w:val="2"/>
          <w:lang w:eastAsia="zh-TW"/>
        </w:rPr>
        <w:t xml:space="preserve"> </w:t>
      </w:r>
      <w:r>
        <w:rPr>
          <w:rFonts w:hint="eastAsia"/>
          <w:kern w:val="2"/>
          <w:lang w:eastAsia="zh-TW"/>
        </w:rPr>
        <w:t>A031.</w:t>
      </w:r>
      <w:r w:rsidRPr="00DF4193">
        <w:rPr>
          <w:rFonts w:hint="eastAsia"/>
          <w:kern w:val="2"/>
          <w:lang w:eastAsia="zh-TW"/>
        </w:rPr>
        <w:t>住院起日</w:t>
      </w:r>
      <w:r>
        <w:rPr>
          <w:rFonts w:hint="eastAsia"/>
          <w:kern w:val="2"/>
          <w:lang w:eastAsia="zh-TW"/>
        </w:rPr>
        <w:t>+</w:t>
      </w:r>
      <w:r w:rsidRPr="009D71A0">
        <w:rPr>
          <w:rFonts w:hint="eastAsia"/>
          <w:kern w:val="2"/>
          <w:lang w:eastAsia="zh-TW"/>
        </w:rPr>
        <w:t xml:space="preserve"> </w:t>
      </w:r>
      <w:r>
        <w:rPr>
          <w:rFonts w:hint="eastAsia"/>
          <w:kern w:val="2"/>
          <w:lang w:eastAsia="zh-TW"/>
        </w:rPr>
        <w:t>A031.</w:t>
      </w:r>
      <w:r w:rsidRPr="00DF4193">
        <w:rPr>
          <w:rFonts w:hint="eastAsia"/>
          <w:kern w:val="2"/>
          <w:lang w:eastAsia="zh-TW"/>
        </w:rPr>
        <w:t>住院迄日</w:t>
      </w:r>
      <w:r>
        <w:rPr>
          <w:rFonts w:hint="eastAsia"/>
          <w:kern w:val="2"/>
          <w:lang w:eastAsia="zh-TW"/>
        </w:rPr>
        <w:t>+</w:t>
      </w:r>
      <w:r w:rsidRPr="009D71A0">
        <w:rPr>
          <w:rFonts w:hint="eastAsia"/>
          <w:kern w:val="2"/>
          <w:lang w:eastAsia="zh-TW"/>
        </w:rPr>
        <w:t xml:space="preserve"> </w:t>
      </w:r>
      <w:r>
        <w:rPr>
          <w:rFonts w:hint="eastAsia"/>
          <w:kern w:val="2"/>
          <w:lang w:eastAsia="zh-TW"/>
        </w:rPr>
        <w:t>A031.</w:t>
      </w:r>
      <w:r w:rsidRPr="00DF4193">
        <w:rPr>
          <w:rFonts w:hint="eastAsia"/>
          <w:kern w:val="2"/>
          <w:lang w:eastAsia="zh-TW"/>
        </w:rPr>
        <w:t>醫院代碼</w:t>
      </w:r>
      <w:r>
        <w:rPr>
          <w:rFonts w:hint="eastAsia"/>
          <w:kern w:val="2"/>
          <w:lang w:eastAsia="zh-TW"/>
        </w:rPr>
        <w:t>+C070.</w:t>
      </w:r>
      <w:r w:rsidRPr="0037536A">
        <w:rPr>
          <w:rFonts w:hint="eastAsia"/>
          <w:kern w:val="2"/>
          <w:lang w:eastAsia="zh-TW"/>
        </w:rPr>
        <w:t>醫院中文名稱</w:t>
      </w:r>
      <w:r>
        <w:rPr>
          <w:rFonts w:hint="eastAsia"/>
          <w:kern w:val="2"/>
          <w:lang w:eastAsia="zh-TW"/>
        </w:rPr>
        <w:t>+</w:t>
      </w:r>
      <w:r w:rsidRPr="009D71A0">
        <w:rPr>
          <w:rFonts w:hint="eastAsia"/>
          <w:kern w:val="2"/>
          <w:lang w:eastAsia="zh-TW"/>
        </w:rPr>
        <w:t xml:space="preserve"> </w:t>
      </w:r>
      <w:r>
        <w:rPr>
          <w:rFonts w:hint="eastAsia"/>
          <w:kern w:val="2"/>
          <w:lang w:eastAsia="zh-TW"/>
        </w:rPr>
        <w:t>A031.</w:t>
      </w:r>
      <w:r w:rsidRPr="00DF4193">
        <w:rPr>
          <w:rFonts w:hint="eastAsia"/>
          <w:kern w:val="2"/>
          <w:lang w:eastAsia="zh-TW"/>
        </w:rPr>
        <w:t>社保身分</w:t>
      </w:r>
      <w:r>
        <w:rPr>
          <w:rFonts w:hint="eastAsia"/>
          <w:kern w:val="2"/>
          <w:lang w:eastAsia="zh-TW"/>
        </w:rPr>
        <w:t>+</w:t>
      </w:r>
      <w:r w:rsidRPr="009D71A0">
        <w:rPr>
          <w:rFonts w:hint="eastAsia"/>
          <w:kern w:val="2"/>
          <w:lang w:eastAsia="zh-TW"/>
        </w:rPr>
        <w:t xml:space="preserve"> </w:t>
      </w:r>
      <w:r>
        <w:rPr>
          <w:rFonts w:hint="eastAsia"/>
          <w:kern w:val="2"/>
          <w:lang w:eastAsia="zh-TW"/>
        </w:rPr>
        <w:t>A031.</w:t>
      </w:r>
      <w:r w:rsidRPr="00DF4193">
        <w:rPr>
          <w:rFonts w:hint="eastAsia"/>
          <w:kern w:val="2"/>
          <w:lang w:eastAsia="zh-TW"/>
        </w:rPr>
        <w:t>是否收據正本</w:t>
      </w:r>
    </w:p>
    <w:p w:rsidR="003D58AD" w:rsidRDefault="003D58AD" w:rsidP="003D58AD">
      <w:pPr>
        <w:pStyle w:val="Tabletext"/>
        <w:keepLines w:val="0"/>
        <w:numPr>
          <w:ilvl w:val="5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合計</w:t>
      </w:r>
      <w:r w:rsidRPr="00DF4193">
        <w:rPr>
          <w:rFonts w:hint="eastAsia"/>
          <w:kern w:val="2"/>
          <w:lang w:eastAsia="zh-TW"/>
        </w:rPr>
        <w:t>申請金額</w:t>
      </w:r>
      <w:r>
        <w:rPr>
          <w:rFonts w:hint="eastAsia"/>
          <w:kern w:val="2"/>
          <w:lang w:eastAsia="zh-TW"/>
        </w:rPr>
        <w:t xml:space="preserve"> = SUM(A031.</w:t>
      </w:r>
      <w:r w:rsidRPr="00DF4193">
        <w:rPr>
          <w:rFonts w:hint="eastAsia"/>
        </w:rPr>
        <w:t xml:space="preserve"> </w:t>
      </w:r>
      <w:r w:rsidRPr="00DF4193">
        <w:rPr>
          <w:rFonts w:hint="eastAsia"/>
          <w:kern w:val="2"/>
          <w:lang w:eastAsia="zh-TW"/>
        </w:rPr>
        <w:t>申請金額</w:t>
      </w:r>
      <w:r>
        <w:rPr>
          <w:rFonts w:hint="eastAsia"/>
          <w:kern w:val="2"/>
          <w:lang w:eastAsia="zh-TW"/>
        </w:rPr>
        <w:t>)</w:t>
      </w:r>
    </w:p>
    <w:p w:rsidR="005E74F1" w:rsidRDefault="003D58AD" w:rsidP="003D58AD">
      <w:pPr>
        <w:pStyle w:val="Tabletext"/>
        <w:keepLines w:val="0"/>
        <w:numPr>
          <w:ilvl w:val="5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合計</w:t>
      </w:r>
      <w:r w:rsidRPr="00DF4193">
        <w:rPr>
          <w:rFonts w:hint="eastAsia"/>
          <w:kern w:val="2"/>
          <w:lang w:eastAsia="zh-TW"/>
        </w:rPr>
        <w:t>核定金額</w:t>
      </w:r>
      <w:r>
        <w:rPr>
          <w:rFonts w:hint="eastAsia"/>
          <w:kern w:val="2"/>
          <w:lang w:eastAsia="zh-TW"/>
        </w:rPr>
        <w:t xml:space="preserve"> = SUM(A031.</w:t>
      </w:r>
      <w:r w:rsidRPr="00DF4193">
        <w:rPr>
          <w:rFonts w:hint="eastAsia"/>
        </w:rPr>
        <w:t xml:space="preserve"> </w:t>
      </w:r>
      <w:r w:rsidRPr="00DF4193">
        <w:rPr>
          <w:rFonts w:hint="eastAsia"/>
          <w:kern w:val="2"/>
          <w:lang w:eastAsia="zh-TW"/>
        </w:rPr>
        <w:t>核定金額</w:t>
      </w:r>
      <w:r>
        <w:rPr>
          <w:rFonts w:hint="eastAsia"/>
          <w:kern w:val="2"/>
          <w:lang w:eastAsia="zh-TW"/>
        </w:rPr>
        <w:t>)</w:t>
      </w:r>
    </w:p>
    <w:p w:rsidR="00F01368" w:rsidRDefault="00F01368" w:rsidP="00F01368">
      <w:pPr>
        <w:pStyle w:val="Tabletext"/>
        <w:keepLines w:val="0"/>
        <w:numPr>
          <w:ilvl w:val="4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ORDER BY A031.</w:t>
      </w:r>
      <w:r w:rsidRPr="00DF4193">
        <w:rPr>
          <w:rFonts w:hint="eastAsia"/>
          <w:kern w:val="2"/>
          <w:lang w:eastAsia="zh-TW"/>
        </w:rPr>
        <w:t>受理編號</w:t>
      </w:r>
      <w:r>
        <w:rPr>
          <w:rFonts w:hint="eastAsia"/>
          <w:kern w:val="2"/>
          <w:lang w:eastAsia="zh-TW"/>
        </w:rPr>
        <w:t>+</w:t>
      </w:r>
      <w:r w:rsidRPr="009D71A0">
        <w:rPr>
          <w:rFonts w:hint="eastAsia"/>
          <w:kern w:val="2"/>
          <w:lang w:eastAsia="zh-TW"/>
        </w:rPr>
        <w:t xml:space="preserve"> </w:t>
      </w:r>
      <w:r>
        <w:rPr>
          <w:rFonts w:hint="eastAsia"/>
          <w:kern w:val="2"/>
          <w:lang w:eastAsia="zh-TW"/>
        </w:rPr>
        <w:t>A031.</w:t>
      </w:r>
      <w:r w:rsidRPr="00DF4193">
        <w:rPr>
          <w:rFonts w:hint="eastAsia"/>
          <w:kern w:val="2"/>
          <w:lang w:eastAsia="zh-TW"/>
        </w:rPr>
        <w:t>收據序號</w:t>
      </w:r>
    </w:p>
    <w:p w:rsidR="009E7348" w:rsidRDefault="009E7348" w:rsidP="009E7348">
      <w:pPr>
        <w:pStyle w:val="Tabletext"/>
        <w:keepLines w:val="0"/>
        <w:numPr>
          <w:ilvl w:val="4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 xml:space="preserve">UNION ALL </w:t>
      </w:r>
    </w:p>
    <w:p w:rsidR="009E7348" w:rsidRDefault="009E7348" w:rsidP="009E7348">
      <w:pPr>
        <w:pStyle w:val="Tabletext"/>
        <w:keepLines w:val="0"/>
        <w:numPr>
          <w:ilvl w:val="4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READ DTAABC01 BC01</w:t>
      </w:r>
    </w:p>
    <w:p w:rsidR="009E7348" w:rsidRDefault="00F23D7C" w:rsidP="009E7348">
      <w:pPr>
        <w:pStyle w:val="Tabletext"/>
        <w:keepLines w:val="0"/>
        <w:numPr>
          <w:ilvl w:val="4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INNER JOIN DTAAA030 A030</w:t>
      </w:r>
    </w:p>
    <w:p w:rsidR="009E7348" w:rsidRDefault="009E7348" w:rsidP="009E7348">
      <w:pPr>
        <w:pStyle w:val="Tabletext"/>
        <w:keepLines w:val="0"/>
        <w:numPr>
          <w:ilvl w:val="5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ON BC01.</w:t>
      </w:r>
      <w:r>
        <w:rPr>
          <w:rFonts w:hint="eastAsia"/>
          <w:kern w:val="2"/>
          <w:lang w:eastAsia="zh-TW"/>
        </w:rPr>
        <w:t>受理編號</w:t>
      </w:r>
      <w:r>
        <w:rPr>
          <w:rFonts w:hint="eastAsia"/>
          <w:kern w:val="2"/>
          <w:lang w:eastAsia="zh-TW"/>
        </w:rPr>
        <w:t xml:space="preserve"> = A03</w:t>
      </w:r>
      <w:r w:rsidR="00F23D7C">
        <w:rPr>
          <w:rFonts w:hint="eastAsia"/>
          <w:kern w:val="2"/>
          <w:lang w:eastAsia="zh-TW"/>
        </w:rPr>
        <w:t>0</w:t>
      </w:r>
      <w:r>
        <w:rPr>
          <w:rFonts w:hint="eastAsia"/>
          <w:kern w:val="2"/>
          <w:lang w:eastAsia="zh-TW"/>
        </w:rPr>
        <w:t>.</w:t>
      </w:r>
      <w:r>
        <w:rPr>
          <w:rFonts w:hint="eastAsia"/>
          <w:kern w:val="2"/>
          <w:lang w:eastAsia="zh-TW"/>
        </w:rPr>
        <w:t>受理編號</w:t>
      </w:r>
    </w:p>
    <w:p w:rsidR="009E7348" w:rsidRDefault="009E7348" w:rsidP="009E7348">
      <w:pPr>
        <w:pStyle w:val="Tabletext"/>
        <w:keepLines w:val="0"/>
        <w:numPr>
          <w:ilvl w:val="4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LEFT JOIN DTAAC070 C070</w:t>
      </w:r>
    </w:p>
    <w:p w:rsidR="009E7348" w:rsidRDefault="009E7348" w:rsidP="009E7348">
      <w:pPr>
        <w:pStyle w:val="Tabletext"/>
        <w:keepLines w:val="0"/>
        <w:numPr>
          <w:ilvl w:val="5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 xml:space="preserve">ON </w:t>
      </w:r>
      <w:r w:rsidR="00F23D7C">
        <w:rPr>
          <w:rFonts w:hint="eastAsia"/>
          <w:kern w:val="2"/>
          <w:lang w:eastAsia="zh-TW"/>
        </w:rPr>
        <w:t>A030</w:t>
      </w:r>
      <w:r>
        <w:rPr>
          <w:rFonts w:hint="eastAsia"/>
          <w:kern w:val="2"/>
          <w:lang w:eastAsia="zh-TW"/>
        </w:rPr>
        <w:t>.</w:t>
      </w:r>
      <w:r>
        <w:rPr>
          <w:rFonts w:hint="eastAsia"/>
          <w:kern w:val="2"/>
          <w:lang w:eastAsia="zh-TW"/>
        </w:rPr>
        <w:t>醫院代碼</w:t>
      </w:r>
      <w:r>
        <w:rPr>
          <w:rFonts w:hint="eastAsia"/>
          <w:kern w:val="2"/>
          <w:lang w:eastAsia="zh-TW"/>
        </w:rPr>
        <w:t xml:space="preserve"> = C070.</w:t>
      </w:r>
      <w:r w:rsidRPr="0037536A">
        <w:rPr>
          <w:rFonts w:hint="eastAsia"/>
          <w:kern w:val="2"/>
          <w:lang w:eastAsia="zh-TW"/>
        </w:rPr>
        <w:t>權屬別</w:t>
      </w:r>
      <w:r>
        <w:rPr>
          <w:rFonts w:hint="eastAsia"/>
          <w:kern w:val="2"/>
          <w:lang w:eastAsia="zh-TW"/>
        </w:rPr>
        <w:t>+</w:t>
      </w:r>
      <w:r w:rsidRPr="0037536A">
        <w:rPr>
          <w:rFonts w:hint="eastAsia"/>
          <w:kern w:val="2"/>
          <w:lang w:eastAsia="zh-TW"/>
        </w:rPr>
        <w:t xml:space="preserve"> </w:t>
      </w:r>
      <w:r>
        <w:rPr>
          <w:rFonts w:hint="eastAsia"/>
          <w:kern w:val="2"/>
          <w:lang w:eastAsia="zh-TW"/>
        </w:rPr>
        <w:t>C070.</w:t>
      </w:r>
      <w:r w:rsidRPr="0037536A">
        <w:rPr>
          <w:rFonts w:hint="eastAsia"/>
          <w:kern w:val="2"/>
          <w:lang w:eastAsia="zh-TW"/>
        </w:rPr>
        <w:t>縣市鄉鎮別</w:t>
      </w:r>
      <w:r>
        <w:rPr>
          <w:rFonts w:hint="eastAsia"/>
          <w:kern w:val="2"/>
          <w:lang w:eastAsia="zh-TW"/>
        </w:rPr>
        <w:t>+</w:t>
      </w:r>
      <w:r w:rsidRPr="0037536A">
        <w:rPr>
          <w:rFonts w:hint="eastAsia"/>
          <w:kern w:val="2"/>
          <w:lang w:eastAsia="zh-TW"/>
        </w:rPr>
        <w:t xml:space="preserve"> </w:t>
      </w:r>
      <w:r>
        <w:rPr>
          <w:rFonts w:hint="eastAsia"/>
          <w:kern w:val="2"/>
          <w:lang w:eastAsia="zh-TW"/>
        </w:rPr>
        <w:t>C070.</w:t>
      </w:r>
      <w:r w:rsidRPr="0037536A">
        <w:rPr>
          <w:rFonts w:hint="eastAsia"/>
          <w:kern w:val="2"/>
          <w:lang w:eastAsia="zh-TW"/>
        </w:rPr>
        <w:t>流水序號</w:t>
      </w:r>
      <w:r>
        <w:rPr>
          <w:rFonts w:hint="eastAsia"/>
          <w:kern w:val="2"/>
          <w:lang w:eastAsia="zh-TW"/>
        </w:rPr>
        <w:t>+</w:t>
      </w:r>
      <w:r w:rsidRPr="0037536A">
        <w:rPr>
          <w:rFonts w:hint="eastAsia"/>
          <w:kern w:val="2"/>
          <w:lang w:eastAsia="zh-TW"/>
        </w:rPr>
        <w:t xml:space="preserve"> </w:t>
      </w:r>
      <w:r>
        <w:rPr>
          <w:rFonts w:hint="eastAsia"/>
          <w:kern w:val="2"/>
          <w:lang w:eastAsia="zh-TW"/>
        </w:rPr>
        <w:t>C070.</w:t>
      </w:r>
      <w:r w:rsidRPr="0037536A">
        <w:rPr>
          <w:rFonts w:hint="eastAsia"/>
          <w:kern w:val="2"/>
          <w:lang w:eastAsia="zh-TW"/>
        </w:rPr>
        <w:t>檢查碼</w:t>
      </w:r>
    </w:p>
    <w:p w:rsidR="009E7348" w:rsidRDefault="009E7348" w:rsidP="009E7348">
      <w:pPr>
        <w:pStyle w:val="Tabletext"/>
        <w:keepLines w:val="0"/>
        <w:numPr>
          <w:ilvl w:val="4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WHERE A030.</w:t>
      </w:r>
      <w:r w:rsidRPr="00DF4193">
        <w:rPr>
          <w:rFonts w:hint="eastAsia"/>
          <w:kern w:val="2"/>
          <w:lang w:eastAsia="zh-TW"/>
        </w:rPr>
        <w:t>收據種類</w:t>
      </w:r>
      <w:r>
        <w:rPr>
          <w:rFonts w:hint="eastAsia"/>
          <w:kern w:val="2"/>
          <w:lang w:eastAsia="zh-TW"/>
        </w:rPr>
        <w:t xml:space="preserve"> = </w:t>
      </w:r>
      <w:r>
        <w:rPr>
          <w:kern w:val="2"/>
          <w:lang w:eastAsia="zh-TW"/>
        </w:rPr>
        <w:t>‘</w:t>
      </w:r>
      <w:r>
        <w:rPr>
          <w:rFonts w:hint="eastAsia"/>
          <w:kern w:val="2"/>
          <w:lang w:eastAsia="zh-TW"/>
        </w:rPr>
        <w:t>4</w:t>
      </w:r>
      <w:r>
        <w:rPr>
          <w:kern w:val="2"/>
          <w:lang w:eastAsia="zh-TW"/>
        </w:rPr>
        <w:t>’</w:t>
      </w:r>
    </w:p>
    <w:p w:rsidR="009E7348" w:rsidRDefault="009E7348" w:rsidP="00643981">
      <w:pPr>
        <w:pStyle w:val="Tabletext"/>
        <w:keepLines w:val="0"/>
        <w:numPr>
          <w:ilvl w:val="4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 xml:space="preserve">GROUP BY </w:t>
      </w:r>
      <w:r w:rsidR="00643981">
        <w:rPr>
          <w:rFonts w:hint="eastAsia"/>
          <w:kern w:val="2"/>
          <w:lang w:eastAsia="zh-TW"/>
        </w:rPr>
        <w:t>A030</w:t>
      </w:r>
      <w:r>
        <w:rPr>
          <w:rFonts w:hint="eastAsia"/>
          <w:kern w:val="2"/>
          <w:lang w:eastAsia="zh-TW"/>
        </w:rPr>
        <w:t>.</w:t>
      </w:r>
      <w:r w:rsidRPr="00DF4193">
        <w:rPr>
          <w:rFonts w:hint="eastAsia"/>
          <w:kern w:val="2"/>
          <w:lang w:eastAsia="zh-TW"/>
        </w:rPr>
        <w:t>受理編號</w:t>
      </w:r>
      <w:r>
        <w:rPr>
          <w:rFonts w:hint="eastAsia"/>
          <w:kern w:val="2"/>
          <w:lang w:eastAsia="zh-TW"/>
        </w:rPr>
        <w:t>+</w:t>
      </w:r>
      <w:r w:rsidRPr="009D71A0">
        <w:rPr>
          <w:rFonts w:hint="eastAsia"/>
          <w:kern w:val="2"/>
          <w:lang w:eastAsia="zh-TW"/>
        </w:rPr>
        <w:t xml:space="preserve"> </w:t>
      </w:r>
      <w:r w:rsidR="00643981">
        <w:rPr>
          <w:rFonts w:hint="eastAsia"/>
          <w:kern w:val="2"/>
          <w:lang w:eastAsia="zh-TW"/>
        </w:rPr>
        <w:t>A030</w:t>
      </w:r>
      <w:r>
        <w:rPr>
          <w:rFonts w:hint="eastAsia"/>
          <w:kern w:val="2"/>
          <w:lang w:eastAsia="zh-TW"/>
        </w:rPr>
        <w:t>.</w:t>
      </w:r>
      <w:r w:rsidR="00643981" w:rsidRPr="004B6543">
        <w:rPr>
          <w:rFonts w:hint="eastAsia"/>
          <w:color w:val="FF0000"/>
          <w:kern w:val="2"/>
          <w:lang w:eastAsia="zh-TW"/>
        </w:rPr>
        <w:t>收據項目序號</w:t>
      </w:r>
      <w:r>
        <w:rPr>
          <w:rFonts w:hint="eastAsia"/>
          <w:kern w:val="2"/>
          <w:lang w:eastAsia="zh-TW"/>
        </w:rPr>
        <w:t>+</w:t>
      </w:r>
      <w:r w:rsidRPr="009D71A0">
        <w:rPr>
          <w:rFonts w:hint="eastAsia"/>
          <w:kern w:val="2"/>
          <w:lang w:eastAsia="zh-TW"/>
        </w:rPr>
        <w:t xml:space="preserve"> </w:t>
      </w:r>
      <w:r w:rsidR="00643981">
        <w:rPr>
          <w:rFonts w:hint="eastAsia"/>
          <w:kern w:val="2"/>
          <w:lang w:eastAsia="zh-TW"/>
        </w:rPr>
        <w:t>A030</w:t>
      </w:r>
      <w:r>
        <w:rPr>
          <w:rFonts w:hint="eastAsia"/>
          <w:kern w:val="2"/>
          <w:lang w:eastAsia="zh-TW"/>
        </w:rPr>
        <w:t>.</w:t>
      </w:r>
      <w:r w:rsidRPr="00DF4193">
        <w:rPr>
          <w:rFonts w:hint="eastAsia"/>
          <w:kern w:val="2"/>
          <w:lang w:eastAsia="zh-TW"/>
        </w:rPr>
        <w:t>收據種類</w:t>
      </w:r>
      <w:r>
        <w:rPr>
          <w:rFonts w:hint="eastAsia"/>
          <w:kern w:val="2"/>
          <w:lang w:eastAsia="zh-TW"/>
        </w:rPr>
        <w:t>+</w:t>
      </w:r>
      <w:r w:rsidRPr="009D71A0">
        <w:rPr>
          <w:rFonts w:hint="eastAsia"/>
          <w:kern w:val="2"/>
          <w:lang w:eastAsia="zh-TW"/>
        </w:rPr>
        <w:t xml:space="preserve"> </w:t>
      </w:r>
      <w:r w:rsidR="00643981">
        <w:rPr>
          <w:rFonts w:hint="eastAsia"/>
          <w:kern w:val="2"/>
          <w:lang w:eastAsia="zh-TW"/>
        </w:rPr>
        <w:t>A030</w:t>
      </w:r>
      <w:r>
        <w:rPr>
          <w:rFonts w:hint="eastAsia"/>
          <w:kern w:val="2"/>
          <w:lang w:eastAsia="zh-TW"/>
        </w:rPr>
        <w:t>.</w:t>
      </w:r>
      <w:r w:rsidRPr="00DF4193">
        <w:rPr>
          <w:rFonts w:hint="eastAsia"/>
          <w:kern w:val="2"/>
          <w:lang w:eastAsia="zh-TW"/>
        </w:rPr>
        <w:t>住院起日</w:t>
      </w:r>
      <w:r>
        <w:rPr>
          <w:rFonts w:hint="eastAsia"/>
          <w:kern w:val="2"/>
          <w:lang w:eastAsia="zh-TW"/>
        </w:rPr>
        <w:t>+</w:t>
      </w:r>
      <w:r w:rsidRPr="009D71A0">
        <w:rPr>
          <w:rFonts w:hint="eastAsia"/>
          <w:kern w:val="2"/>
          <w:lang w:eastAsia="zh-TW"/>
        </w:rPr>
        <w:t xml:space="preserve"> </w:t>
      </w:r>
      <w:r w:rsidR="00643981">
        <w:rPr>
          <w:rFonts w:hint="eastAsia"/>
          <w:kern w:val="2"/>
          <w:lang w:eastAsia="zh-TW"/>
        </w:rPr>
        <w:t>A030</w:t>
      </w:r>
      <w:r>
        <w:rPr>
          <w:rFonts w:hint="eastAsia"/>
          <w:kern w:val="2"/>
          <w:lang w:eastAsia="zh-TW"/>
        </w:rPr>
        <w:t>.</w:t>
      </w:r>
      <w:r w:rsidRPr="00DF4193">
        <w:rPr>
          <w:rFonts w:hint="eastAsia"/>
          <w:kern w:val="2"/>
          <w:lang w:eastAsia="zh-TW"/>
        </w:rPr>
        <w:t>住院迄日</w:t>
      </w:r>
      <w:r>
        <w:rPr>
          <w:rFonts w:hint="eastAsia"/>
          <w:kern w:val="2"/>
          <w:lang w:eastAsia="zh-TW"/>
        </w:rPr>
        <w:t>+</w:t>
      </w:r>
      <w:r w:rsidRPr="009D71A0">
        <w:rPr>
          <w:rFonts w:hint="eastAsia"/>
          <w:kern w:val="2"/>
          <w:lang w:eastAsia="zh-TW"/>
        </w:rPr>
        <w:t xml:space="preserve"> </w:t>
      </w:r>
      <w:r w:rsidR="00643981">
        <w:rPr>
          <w:rFonts w:hint="eastAsia"/>
          <w:kern w:val="2"/>
          <w:lang w:eastAsia="zh-TW"/>
        </w:rPr>
        <w:t>A030</w:t>
      </w:r>
      <w:r>
        <w:rPr>
          <w:rFonts w:hint="eastAsia"/>
          <w:kern w:val="2"/>
          <w:lang w:eastAsia="zh-TW"/>
        </w:rPr>
        <w:t>.</w:t>
      </w:r>
      <w:r w:rsidRPr="00DF4193">
        <w:rPr>
          <w:rFonts w:hint="eastAsia"/>
          <w:kern w:val="2"/>
          <w:lang w:eastAsia="zh-TW"/>
        </w:rPr>
        <w:t>醫院代碼</w:t>
      </w:r>
      <w:r>
        <w:rPr>
          <w:rFonts w:hint="eastAsia"/>
          <w:kern w:val="2"/>
          <w:lang w:eastAsia="zh-TW"/>
        </w:rPr>
        <w:t>+C070.</w:t>
      </w:r>
      <w:r w:rsidRPr="0037536A">
        <w:rPr>
          <w:rFonts w:hint="eastAsia"/>
          <w:kern w:val="2"/>
          <w:lang w:eastAsia="zh-TW"/>
        </w:rPr>
        <w:t>醫院中文名稱</w:t>
      </w:r>
      <w:r>
        <w:rPr>
          <w:rFonts w:hint="eastAsia"/>
          <w:kern w:val="2"/>
          <w:lang w:eastAsia="zh-TW"/>
        </w:rPr>
        <w:t>+</w:t>
      </w:r>
      <w:r w:rsidRPr="009D71A0">
        <w:rPr>
          <w:rFonts w:hint="eastAsia"/>
          <w:kern w:val="2"/>
          <w:lang w:eastAsia="zh-TW"/>
        </w:rPr>
        <w:t xml:space="preserve"> </w:t>
      </w:r>
      <w:r w:rsidR="00643981">
        <w:rPr>
          <w:rFonts w:hint="eastAsia"/>
          <w:kern w:val="2"/>
          <w:lang w:eastAsia="zh-TW"/>
        </w:rPr>
        <w:t>A030</w:t>
      </w:r>
      <w:r>
        <w:rPr>
          <w:rFonts w:hint="eastAsia"/>
          <w:kern w:val="2"/>
          <w:lang w:eastAsia="zh-TW"/>
        </w:rPr>
        <w:t>.</w:t>
      </w:r>
      <w:r w:rsidRPr="00DF4193">
        <w:rPr>
          <w:rFonts w:hint="eastAsia"/>
          <w:kern w:val="2"/>
          <w:lang w:eastAsia="zh-TW"/>
        </w:rPr>
        <w:t>社保身分</w:t>
      </w:r>
      <w:r>
        <w:rPr>
          <w:rFonts w:hint="eastAsia"/>
          <w:kern w:val="2"/>
          <w:lang w:eastAsia="zh-TW"/>
        </w:rPr>
        <w:t>+</w:t>
      </w:r>
      <w:r w:rsidRPr="009D71A0">
        <w:rPr>
          <w:rFonts w:hint="eastAsia"/>
          <w:kern w:val="2"/>
          <w:lang w:eastAsia="zh-TW"/>
        </w:rPr>
        <w:t xml:space="preserve"> </w:t>
      </w:r>
      <w:r w:rsidR="00643981">
        <w:rPr>
          <w:rFonts w:hint="eastAsia"/>
          <w:kern w:val="2"/>
          <w:lang w:eastAsia="zh-TW"/>
        </w:rPr>
        <w:t>A030</w:t>
      </w:r>
      <w:r>
        <w:rPr>
          <w:rFonts w:hint="eastAsia"/>
          <w:kern w:val="2"/>
          <w:lang w:eastAsia="zh-TW"/>
        </w:rPr>
        <w:t>.</w:t>
      </w:r>
      <w:r w:rsidRPr="00DF4193">
        <w:rPr>
          <w:rFonts w:hint="eastAsia"/>
          <w:kern w:val="2"/>
          <w:lang w:eastAsia="zh-TW"/>
        </w:rPr>
        <w:t>是否收據正本</w:t>
      </w:r>
    </w:p>
    <w:p w:rsidR="009E7348" w:rsidRDefault="009E7348" w:rsidP="009E7348">
      <w:pPr>
        <w:pStyle w:val="Tabletext"/>
        <w:keepLines w:val="0"/>
        <w:numPr>
          <w:ilvl w:val="5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合計</w:t>
      </w:r>
      <w:r w:rsidRPr="00DF4193">
        <w:rPr>
          <w:rFonts w:hint="eastAsia"/>
          <w:kern w:val="2"/>
          <w:lang w:eastAsia="zh-TW"/>
        </w:rPr>
        <w:t>申請金額</w:t>
      </w:r>
      <w:r>
        <w:rPr>
          <w:rFonts w:hint="eastAsia"/>
          <w:kern w:val="2"/>
          <w:lang w:eastAsia="zh-TW"/>
        </w:rPr>
        <w:t xml:space="preserve"> = SUM(</w:t>
      </w:r>
      <w:r w:rsidR="00E878A1">
        <w:rPr>
          <w:rFonts w:hint="eastAsia"/>
          <w:kern w:val="2"/>
          <w:lang w:eastAsia="zh-TW"/>
        </w:rPr>
        <w:t>A030</w:t>
      </w:r>
      <w:r>
        <w:rPr>
          <w:rFonts w:hint="eastAsia"/>
          <w:kern w:val="2"/>
          <w:lang w:eastAsia="zh-TW"/>
        </w:rPr>
        <w:t>.</w:t>
      </w:r>
      <w:r w:rsidRPr="00DF4193">
        <w:rPr>
          <w:rFonts w:hint="eastAsia"/>
        </w:rPr>
        <w:t xml:space="preserve"> </w:t>
      </w:r>
      <w:r w:rsidRPr="00DF4193">
        <w:rPr>
          <w:rFonts w:hint="eastAsia"/>
          <w:kern w:val="2"/>
          <w:lang w:eastAsia="zh-TW"/>
        </w:rPr>
        <w:t>申請金額</w:t>
      </w:r>
      <w:r>
        <w:rPr>
          <w:rFonts w:hint="eastAsia"/>
          <w:kern w:val="2"/>
          <w:lang w:eastAsia="zh-TW"/>
        </w:rPr>
        <w:t>)</w:t>
      </w:r>
    </w:p>
    <w:p w:rsidR="004367D7" w:rsidRPr="004367D7" w:rsidRDefault="009E7348" w:rsidP="004367D7">
      <w:pPr>
        <w:pStyle w:val="Tabletext"/>
        <w:keepLines w:val="0"/>
        <w:numPr>
          <w:ilvl w:val="5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 w:rsidRPr="004367D7">
        <w:rPr>
          <w:rFonts w:hint="eastAsia"/>
          <w:kern w:val="2"/>
          <w:lang w:eastAsia="zh-TW"/>
        </w:rPr>
        <w:t>合計核定金額</w:t>
      </w:r>
      <w:r w:rsidRPr="004367D7">
        <w:rPr>
          <w:rFonts w:hint="eastAsia"/>
          <w:kern w:val="2"/>
          <w:lang w:eastAsia="zh-TW"/>
        </w:rPr>
        <w:t xml:space="preserve"> = SUM(</w:t>
      </w:r>
      <w:r w:rsidR="00E878A1" w:rsidRPr="004367D7">
        <w:rPr>
          <w:rFonts w:hint="eastAsia"/>
          <w:kern w:val="2"/>
          <w:lang w:eastAsia="zh-TW"/>
        </w:rPr>
        <w:t>A030</w:t>
      </w:r>
      <w:r w:rsidRPr="004367D7">
        <w:rPr>
          <w:rFonts w:hint="eastAsia"/>
          <w:kern w:val="2"/>
          <w:lang w:eastAsia="zh-TW"/>
        </w:rPr>
        <w:t>.</w:t>
      </w:r>
      <w:r w:rsidRPr="00DF4193">
        <w:rPr>
          <w:rFonts w:hint="eastAsia"/>
        </w:rPr>
        <w:t xml:space="preserve"> </w:t>
      </w:r>
      <w:r w:rsidRPr="004367D7">
        <w:rPr>
          <w:rFonts w:hint="eastAsia"/>
          <w:kern w:val="2"/>
          <w:lang w:eastAsia="zh-TW"/>
        </w:rPr>
        <w:t>核定金額</w:t>
      </w:r>
      <w:r w:rsidRPr="004367D7">
        <w:rPr>
          <w:rFonts w:hint="eastAsia"/>
          <w:kern w:val="2"/>
          <w:lang w:eastAsia="zh-TW"/>
        </w:rPr>
        <w:t>)</w:t>
      </w:r>
    </w:p>
    <w:p w:rsidR="00634074" w:rsidRPr="00BF05C4" w:rsidRDefault="009E7348" w:rsidP="00D73FDA">
      <w:pPr>
        <w:pStyle w:val="Tabletext"/>
        <w:keepLines w:val="0"/>
        <w:numPr>
          <w:ilvl w:val="4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 xml:space="preserve">ORDER BY </w:t>
      </w:r>
      <w:r w:rsidR="00D73FDA">
        <w:rPr>
          <w:rFonts w:hint="eastAsia"/>
          <w:kern w:val="2"/>
          <w:lang w:eastAsia="zh-TW"/>
        </w:rPr>
        <w:t>A030</w:t>
      </w:r>
      <w:r>
        <w:rPr>
          <w:rFonts w:hint="eastAsia"/>
          <w:kern w:val="2"/>
          <w:lang w:eastAsia="zh-TW"/>
        </w:rPr>
        <w:t>.</w:t>
      </w:r>
      <w:r w:rsidRPr="00DF4193">
        <w:rPr>
          <w:rFonts w:hint="eastAsia"/>
          <w:kern w:val="2"/>
          <w:lang w:eastAsia="zh-TW"/>
        </w:rPr>
        <w:t>受理編號</w:t>
      </w:r>
      <w:r>
        <w:rPr>
          <w:rFonts w:hint="eastAsia"/>
          <w:kern w:val="2"/>
          <w:lang w:eastAsia="zh-TW"/>
        </w:rPr>
        <w:t>+</w:t>
      </w:r>
      <w:r w:rsidRPr="009D71A0">
        <w:rPr>
          <w:rFonts w:hint="eastAsia"/>
          <w:kern w:val="2"/>
          <w:lang w:eastAsia="zh-TW"/>
        </w:rPr>
        <w:t xml:space="preserve"> </w:t>
      </w:r>
      <w:r w:rsidR="00D73FDA">
        <w:rPr>
          <w:rFonts w:hint="eastAsia"/>
          <w:kern w:val="2"/>
          <w:lang w:eastAsia="zh-TW"/>
        </w:rPr>
        <w:t>A030.</w:t>
      </w:r>
      <w:r w:rsidR="00D73FDA" w:rsidRPr="004B6543">
        <w:rPr>
          <w:rFonts w:hint="eastAsia"/>
          <w:color w:val="FF0000"/>
          <w:kern w:val="2"/>
          <w:lang w:eastAsia="zh-TW"/>
        </w:rPr>
        <w:t>收據項目序號</w:t>
      </w:r>
    </w:p>
    <w:p w:rsidR="00BF05C4" w:rsidRDefault="00BF05C4" w:rsidP="00BF05C4">
      <w:pPr>
        <w:pStyle w:val="Tabletext"/>
        <w:keepLines w:val="0"/>
        <w:numPr>
          <w:ilvl w:val="4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 xml:space="preserve">UNION ALL </w:t>
      </w:r>
    </w:p>
    <w:p w:rsidR="00BF05C4" w:rsidRDefault="00BF05C4" w:rsidP="00BF05C4">
      <w:pPr>
        <w:pStyle w:val="Tabletext"/>
        <w:keepLines w:val="0"/>
        <w:numPr>
          <w:ilvl w:val="4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READ DTAABC01 BC01</w:t>
      </w:r>
    </w:p>
    <w:p w:rsidR="00BF05C4" w:rsidRDefault="00BF05C4" w:rsidP="00BF05C4">
      <w:pPr>
        <w:pStyle w:val="Tabletext"/>
        <w:keepLines w:val="0"/>
        <w:numPr>
          <w:ilvl w:val="4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INNER JOIN DTAAA03</w:t>
      </w:r>
      <w:r w:rsidR="002D7D6C">
        <w:rPr>
          <w:rFonts w:hint="eastAsia"/>
          <w:kern w:val="2"/>
          <w:lang w:eastAsia="zh-TW"/>
        </w:rPr>
        <w:t>1</w:t>
      </w:r>
      <w:r>
        <w:rPr>
          <w:rFonts w:hint="eastAsia"/>
          <w:kern w:val="2"/>
          <w:lang w:eastAsia="zh-TW"/>
        </w:rPr>
        <w:t xml:space="preserve"> A03</w:t>
      </w:r>
      <w:r w:rsidR="002D7D6C">
        <w:rPr>
          <w:rFonts w:hint="eastAsia"/>
          <w:kern w:val="2"/>
          <w:lang w:eastAsia="zh-TW"/>
        </w:rPr>
        <w:t>1</w:t>
      </w:r>
    </w:p>
    <w:p w:rsidR="00BF05C4" w:rsidRDefault="00BF05C4" w:rsidP="00BF05C4">
      <w:pPr>
        <w:pStyle w:val="Tabletext"/>
        <w:keepLines w:val="0"/>
        <w:numPr>
          <w:ilvl w:val="5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ON BC01.</w:t>
      </w:r>
      <w:r>
        <w:rPr>
          <w:rFonts w:hint="eastAsia"/>
          <w:kern w:val="2"/>
          <w:lang w:eastAsia="zh-TW"/>
        </w:rPr>
        <w:t>受理編號</w:t>
      </w:r>
      <w:r>
        <w:rPr>
          <w:rFonts w:hint="eastAsia"/>
          <w:kern w:val="2"/>
          <w:lang w:eastAsia="zh-TW"/>
        </w:rPr>
        <w:t xml:space="preserve"> = </w:t>
      </w:r>
      <w:r w:rsidR="002D7D6C">
        <w:rPr>
          <w:rFonts w:hint="eastAsia"/>
          <w:kern w:val="2"/>
          <w:lang w:eastAsia="zh-TW"/>
        </w:rPr>
        <w:t>A031</w:t>
      </w:r>
      <w:r>
        <w:rPr>
          <w:rFonts w:hint="eastAsia"/>
          <w:kern w:val="2"/>
          <w:lang w:eastAsia="zh-TW"/>
        </w:rPr>
        <w:t>.</w:t>
      </w:r>
      <w:r>
        <w:rPr>
          <w:rFonts w:hint="eastAsia"/>
          <w:kern w:val="2"/>
          <w:lang w:eastAsia="zh-TW"/>
        </w:rPr>
        <w:t>受理編號</w:t>
      </w:r>
    </w:p>
    <w:p w:rsidR="00BF05C4" w:rsidRDefault="00BF05C4" w:rsidP="00BF05C4">
      <w:pPr>
        <w:pStyle w:val="Tabletext"/>
        <w:keepLines w:val="0"/>
        <w:numPr>
          <w:ilvl w:val="4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LEFT JOIN DTAAC070 C070</w:t>
      </w:r>
    </w:p>
    <w:p w:rsidR="00BF05C4" w:rsidRDefault="00BF05C4" w:rsidP="00BF05C4">
      <w:pPr>
        <w:pStyle w:val="Tabletext"/>
        <w:keepLines w:val="0"/>
        <w:numPr>
          <w:ilvl w:val="5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 xml:space="preserve">ON </w:t>
      </w:r>
      <w:r w:rsidR="002D7D6C">
        <w:rPr>
          <w:rFonts w:hint="eastAsia"/>
          <w:kern w:val="2"/>
          <w:lang w:eastAsia="zh-TW"/>
        </w:rPr>
        <w:t>A031</w:t>
      </w:r>
      <w:r>
        <w:rPr>
          <w:rFonts w:hint="eastAsia"/>
          <w:kern w:val="2"/>
          <w:lang w:eastAsia="zh-TW"/>
        </w:rPr>
        <w:t>.</w:t>
      </w:r>
      <w:r>
        <w:rPr>
          <w:rFonts w:hint="eastAsia"/>
          <w:kern w:val="2"/>
          <w:lang w:eastAsia="zh-TW"/>
        </w:rPr>
        <w:t>醫院代碼</w:t>
      </w:r>
      <w:r>
        <w:rPr>
          <w:rFonts w:hint="eastAsia"/>
          <w:kern w:val="2"/>
          <w:lang w:eastAsia="zh-TW"/>
        </w:rPr>
        <w:t xml:space="preserve"> = C070.</w:t>
      </w:r>
      <w:r w:rsidRPr="0037536A">
        <w:rPr>
          <w:rFonts w:hint="eastAsia"/>
          <w:kern w:val="2"/>
          <w:lang w:eastAsia="zh-TW"/>
        </w:rPr>
        <w:t>權屬別</w:t>
      </w:r>
      <w:r>
        <w:rPr>
          <w:rFonts w:hint="eastAsia"/>
          <w:kern w:val="2"/>
          <w:lang w:eastAsia="zh-TW"/>
        </w:rPr>
        <w:t>+</w:t>
      </w:r>
      <w:r w:rsidRPr="0037536A">
        <w:rPr>
          <w:rFonts w:hint="eastAsia"/>
          <w:kern w:val="2"/>
          <w:lang w:eastAsia="zh-TW"/>
        </w:rPr>
        <w:t xml:space="preserve"> </w:t>
      </w:r>
      <w:r>
        <w:rPr>
          <w:rFonts w:hint="eastAsia"/>
          <w:kern w:val="2"/>
          <w:lang w:eastAsia="zh-TW"/>
        </w:rPr>
        <w:t>C070.</w:t>
      </w:r>
      <w:r w:rsidRPr="0037536A">
        <w:rPr>
          <w:rFonts w:hint="eastAsia"/>
          <w:kern w:val="2"/>
          <w:lang w:eastAsia="zh-TW"/>
        </w:rPr>
        <w:t>縣市鄉鎮別</w:t>
      </w:r>
      <w:r>
        <w:rPr>
          <w:rFonts w:hint="eastAsia"/>
          <w:kern w:val="2"/>
          <w:lang w:eastAsia="zh-TW"/>
        </w:rPr>
        <w:t>+</w:t>
      </w:r>
      <w:r w:rsidRPr="0037536A">
        <w:rPr>
          <w:rFonts w:hint="eastAsia"/>
          <w:kern w:val="2"/>
          <w:lang w:eastAsia="zh-TW"/>
        </w:rPr>
        <w:t xml:space="preserve"> </w:t>
      </w:r>
      <w:r>
        <w:rPr>
          <w:rFonts w:hint="eastAsia"/>
          <w:kern w:val="2"/>
          <w:lang w:eastAsia="zh-TW"/>
        </w:rPr>
        <w:t>C070.</w:t>
      </w:r>
      <w:r w:rsidRPr="0037536A">
        <w:rPr>
          <w:rFonts w:hint="eastAsia"/>
          <w:kern w:val="2"/>
          <w:lang w:eastAsia="zh-TW"/>
        </w:rPr>
        <w:t>流水序號</w:t>
      </w:r>
      <w:r>
        <w:rPr>
          <w:rFonts w:hint="eastAsia"/>
          <w:kern w:val="2"/>
          <w:lang w:eastAsia="zh-TW"/>
        </w:rPr>
        <w:t>+</w:t>
      </w:r>
      <w:r w:rsidRPr="0037536A">
        <w:rPr>
          <w:rFonts w:hint="eastAsia"/>
          <w:kern w:val="2"/>
          <w:lang w:eastAsia="zh-TW"/>
        </w:rPr>
        <w:t xml:space="preserve"> </w:t>
      </w:r>
      <w:r>
        <w:rPr>
          <w:rFonts w:hint="eastAsia"/>
          <w:kern w:val="2"/>
          <w:lang w:eastAsia="zh-TW"/>
        </w:rPr>
        <w:t>C070.</w:t>
      </w:r>
      <w:r w:rsidRPr="0037536A">
        <w:rPr>
          <w:rFonts w:hint="eastAsia"/>
          <w:kern w:val="2"/>
          <w:lang w:eastAsia="zh-TW"/>
        </w:rPr>
        <w:t>檢查碼</w:t>
      </w:r>
    </w:p>
    <w:p w:rsidR="00BF05C4" w:rsidRDefault="00BF05C4" w:rsidP="00BF05C4">
      <w:pPr>
        <w:pStyle w:val="Tabletext"/>
        <w:keepLines w:val="0"/>
        <w:numPr>
          <w:ilvl w:val="4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 xml:space="preserve">WHERE </w:t>
      </w:r>
      <w:r w:rsidR="002D7D6C">
        <w:rPr>
          <w:rFonts w:hint="eastAsia"/>
          <w:kern w:val="2"/>
          <w:lang w:eastAsia="zh-TW"/>
        </w:rPr>
        <w:t>A031</w:t>
      </w:r>
      <w:r>
        <w:rPr>
          <w:rFonts w:hint="eastAsia"/>
          <w:kern w:val="2"/>
          <w:lang w:eastAsia="zh-TW"/>
        </w:rPr>
        <w:t>.</w:t>
      </w:r>
      <w:r w:rsidRPr="00DF4193">
        <w:rPr>
          <w:rFonts w:hint="eastAsia"/>
          <w:kern w:val="2"/>
          <w:lang w:eastAsia="zh-TW"/>
        </w:rPr>
        <w:t>收據種類</w:t>
      </w:r>
      <w:r>
        <w:rPr>
          <w:rFonts w:hint="eastAsia"/>
          <w:kern w:val="2"/>
          <w:lang w:eastAsia="zh-TW"/>
        </w:rPr>
        <w:t xml:space="preserve"> = </w:t>
      </w:r>
      <w:r>
        <w:rPr>
          <w:kern w:val="2"/>
          <w:lang w:eastAsia="zh-TW"/>
        </w:rPr>
        <w:t>‘</w:t>
      </w:r>
      <w:r>
        <w:rPr>
          <w:rFonts w:hint="eastAsia"/>
          <w:kern w:val="2"/>
          <w:lang w:eastAsia="zh-TW"/>
        </w:rPr>
        <w:t>4</w:t>
      </w:r>
      <w:r>
        <w:rPr>
          <w:kern w:val="2"/>
          <w:lang w:eastAsia="zh-TW"/>
        </w:rPr>
        <w:t>’</w:t>
      </w:r>
    </w:p>
    <w:p w:rsidR="00BF05C4" w:rsidRDefault="00BF05C4" w:rsidP="00BF05C4">
      <w:pPr>
        <w:pStyle w:val="Tabletext"/>
        <w:keepLines w:val="0"/>
        <w:numPr>
          <w:ilvl w:val="4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 xml:space="preserve">GROUP BY </w:t>
      </w:r>
      <w:r w:rsidR="002D7D6C">
        <w:rPr>
          <w:rFonts w:hint="eastAsia"/>
          <w:kern w:val="2"/>
          <w:lang w:eastAsia="zh-TW"/>
        </w:rPr>
        <w:t>A031</w:t>
      </w:r>
      <w:r>
        <w:rPr>
          <w:rFonts w:hint="eastAsia"/>
          <w:kern w:val="2"/>
          <w:lang w:eastAsia="zh-TW"/>
        </w:rPr>
        <w:t>.</w:t>
      </w:r>
      <w:r w:rsidRPr="00DF4193">
        <w:rPr>
          <w:rFonts w:hint="eastAsia"/>
          <w:kern w:val="2"/>
          <w:lang w:eastAsia="zh-TW"/>
        </w:rPr>
        <w:t>受理編號</w:t>
      </w:r>
      <w:r>
        <w:rPr>
          <w:rFonts w:hint="eastAsia"/>
          <w:kern w:val="2"/>
          <w:lang w:eastAsia="zh-TW"/>
        </w:rPr>
        <w:t>+</w:t>
      </w:r>
      <w:r w:rsidRPr="009D71A0">
        <w:rPr>
          <w:rFonts w:hint="eastAsia"/>
          <w:kern w:val="2"/>
          <w:lang w:eastAsia="zh-TW"/>
        </w:rPr>
        <w:t xml:space="preserve"> </w:t>
      </w:r>
      <w:r w:rsidR="002D7D6C">
        <w:rPr>
          <w:rFonts w:hint="eastAsia"/>
          <w:kern w:val="2"/>
          <w:lang w:eastAsia="zh-TW"/>
        </w:rPr>
        <w:t>A031</w:t>
      </w:r>
      <w:r>
        <w:rPr>
          <w:rFonts w:hint="eastAsia"/>
          <w:kern w:val="2"/>
          <w:lang w:eastAsia="zh-TW"/>
        </w:rPr>
        <w:t>.</w:t>
      </w:r>
      <w:r w:rsidRPr="004B6543">
        <w:rPr>
          <w:rFonts w:hint="eastAsia"/>
          <w:color w:val="FF0000"/>
          <w:kern w:val="2"/>
          <w:lang w:eastAsia="zh-TW"/>
        </w:rPr>
        <w:t>收據項目序號</w:t>
      </w:r>
      <w:r>
        <w:rPr>
          <w:rFonts w:hint="eastAsia"/>
          <w:kern w:val="2"/>
          <w:lang w:eastAsia="zh-TW"/>
        </w:rPr>
        <w:t>+</w:t>
      </w:r>
      <w:r w:rsidRPr="009D71A0">
        <w:rPr>
          <w:rFonts w:hint="eastAsia"/>
          <w:kern w:val="2"/>
          <w:lang w:eastAsia="zh-TW"/>
        </w:rPr>
        <w:t xml:space="preserve"> </w:t>
      </w:r>
      <w:r w:rsidR="002D7D6C">
        <w:rPr>
          <w:rFonts w:hint="eastAsia"/>
          <w:kern w:val="2"/>
          <w:lang w:eastAsia="zh-TW"/>
        </w:rPr>
        <w:t>A031</w:t>
      </w:r>
      <w:r>
        <w:rPr>
          <w:rFonts w:hint="eastAsia"/>
          <w:kern w:val="2"/>
          <w:lang w:eastAsia="zh-TW"/>
        </w:rPr>
        <w:t>.</w:t>
      </w:r>
      <w:r w:rsidRPr="00DF4193">
        <w:rPr>
          <w:rFonts w:hint="eastAsia"/>
          <w:kern w:val="2"/>
          <w:lang w:eastAsia="zh-TW"/>
        </w:rPr>
        <w:t>收據種類</w:t>
      </w:r>
      <w:r>
        <w:rPr>
          <w:rFonts w:hint="eastAsia"/>
          <w:kern w:val="2"/>
          <w:lang w:eastAsia="zh-TW"/>
        </w:rPr>
        <w:t>+</w:t>
      </w:r>
      <w:r w:rsidRPr="009D71A0">
        <w:rPr>
          <w:rFonts w:hint="eastAsia"/>
          <w:kern w:val="2"/>
          <w:lang w:eastAsia="zh-TW"/>
        </w:rPr>
        <w:t xml:space="preserve"> </w:t>
      </w:r>
      <w:r w:rsidR="002D7D6C">
        <w:rPr>
          <w:rFonts w:hint="eastAsia"/>
          <w:kern w:val="2"/>
          <w:lang w:eastAsia="zh-TW"/>
        </w:rPr>
        <w:t>A031</w:t>
      </w:r>
      <w:r>
        <w:rPr>
          <w:rFonts w:hint="eastAsia"/>
          <w:kern w:val="2"/>
          <w:lang w:eastAsia="zh-TW"/>
        </w:rPr>
        <w:t>.</w:t>
      </w:r>
      <w:r w:rsidRPr="00DF4193">
        <w:rPr>
          <w:rFonts w:hint="eastAsia"/>
          <w:kern w:val="2"/>
          <w:lang w:eastAsia="zh-TW"/>
        </w:rPr>
        <w:t>住院起日</w:t>
      </w:r>
      <w:r>
        <w:rPr>
          <w:rFonts w:hint="eastAsia"/>
          <w:kern w:val="2"/>
          <w:lang w:eastAsia="zh-TW"/>
        </w:rPr>
        <w:t>+</w:t>
      </w:r>
      <w:r w:rsidRPr="009D71A0">
        <w:rPr>
          <w:rFonts w:hint="eastAsia"/>
          <w:kern w:val="2"/>
          <w:lang w:eastAsia="zh-TW"/>
        </w:rPr>
        <w:t xml:space="preserve"> </w:t>
      </w:r>
      <w:r>
        <w:rPr>
          <w:rFonts w:hint="eastAsia"/>
          <w:kern w:val="2"/>
          <w:lang w:eastAsia="zh-TW"/>
        </w:rPr>
        <w:t>A030.</w:t>
      </w:r>
      <w:r w:rsidRPr="00DF4193">
        <w:rPr>
          <w:rFonts w:hint="eastAsia"/>
          <w:kern w:val="2"/>
          <w:lang w:eastAsia="zh-TW"/>
        </w:rPr>
        <w:t>住院迄日</w:t>
      </w:r>
      <w:r>
        <w:rPr>
          <w:rFonts w:hint="eastAsia"/>
          <w:kern w:val="2"/>
          <w:lang w:eastAsia="zh-TW"/>
        </w:rPr>
        <w:t>+</w:t>
      </w:r>
      <w:r w:rsidRPr="009D71A0">
        <w:rPr>
          <w:rFonts w:hint="eastAsia"/>
          <w:kern w:val="2"/>
          <w:lang w:eastAsia="zh-TW"/>
        </w:rPr>
        <w:t xml:space="preserve"> </w:t>
      </w:r>
      <w:r w:rsidR="002D7D6C">
        <w:rPr>
          <w:rFonts w:hint="eastAsia"/>
          <w:kern w:val="2"/>
          <w:lang w:eastAsia="zh-TW"/>
        </w:rPr>
        <w:t>A031</w:t>
      </w:r>
      <w:r>
        <w:rPr>
          <w:rFonts w:hint="eastAsia"/>
          <w:kern w:val="2"/>
          <w:lang w:eastAsia="zh-TW"/>
        </w:rPr>
        <w:t>.</w:t>
      </w:r>
      <w:r w:rsidRPr="00DF4193">
        <w:rPr>
          <w:rFonts w:hint="eastAsia"/>
          <w:kern w:val="2"/>
          <w:lang w:eastAsia="zh-TW"/>
        </w:rPr>
        <w:t>醫院代碼</w:t>
      </w:r>
      <w:r>
        <w:rPr>
          <w:rFonts w:hint="eastAsia"/>
          <w:kern w:val="2"/>
          <w:lang w:eastAsia="zh-TW"/>
        </w:rPr>
        <w:t>+C070.</w:t>
      </w:r>
      <w:r w:rsidRPr="0037536A">
        <w:rPr>
          <w:rFonts w:hint="eastAsia"/>
          <w:kern w:val="2"/>
          <w:lang w:eastAsia="zh-TW"/>
        </w:rPr>
        <w:t>醫院中文名稱</w:t>
      </w:r>
      <w:r>
        <w:rPr>
          <w:rFonts w:hint="eastAsia"/>
          <w:kern w:val="2"/>
          <w:lang w:eastAsia="zh-TW"/>
        </w:rPr>
        <w:t>+</w:t>
      </w:r>
      <w:r w:rsidRPr="009D71A0">
        <w:rPr>
          <w:rFonts w:hint="eastAsia"/>
          <w:kern w:val="2"/>
          <w:lang w:eastAsia="zh-TW"/>
        </w:rPr>
        <w:t xml:space="preserve"> </w:t>
      </w:r>
      <w:r w:rsidR="002D7D6C">
        <w:rPr>
          <w:rFonts w:hint="eastAsia"/>
          <w:kern w:val="2"/>
          <w:lang w:eastAsia="zh-TW"/>
        </w:rPr>
        <w:t>A031</w:t>
      </w:r>
      <w:r>
        <w:rPr>
          <w:rFonts w:hint="eastAsia"/>
          <w:kern w:val="2"/>
          <w:lang w:eastAsia="zh-TW"/>
        </w:rPr>
        <w:t>.</w:t>
      </w:r>
      <w:r w:rsidRPr="00DF4193">
        <w:rPr>
          <w:rFonts w:hint="eastAsia"/>
          <w:kern w:val="2"/>
          <w:lang w:eastAsia="zh-TW"/>
        </w:rPr>
        <w:t>社保身分</w:t>
      </w:r>
      <w:r>
        <w:rPr>
          <w:rFonts w:hint="eastAsia"/>
          <w:kern w:val="2"/>
          <w:lang w:eastAsia="zh-TW"/>
        </w:rPr>
        <w:t>+</w:t>
      </w:r>
      <w:r w:rsidRPr="009D71A0">
        <w:rPr>
          <w:rFonts w:hint="eastAsia"/>
          <w:kern w:val="2"/>
          <w:lang w:eastAsia="zh-TW"/>
        </w:rPr>
        <w:t xml:space="preserve"> </w:t>
      </w:r>
      <w:r w:rsidR="002D7D6C">
        <w:rPr>
          <w:rFonts w:hint="eastAsia"/>
          <w:kern w:val="2"/>
          <w:lang w:eastAsia="zh-TW"/>
        </w:rPr>
        <w:t>A031</w:t>
      </w:r>
      <w:r>
        <w:rPr>
          <w:rFonts w:hint="eastAsia"/>
          <w:kern w:val="2"/>
          <w:lang w:eastAsia="zh-TW"/>
        </w:rPr>
        <w:t>.</w:t>
      </w:r>
      <w:r w:rsidRPr="00DF4193">
        <w:rPr>
          <w:rFonts w:hint="eastAsia"/>
          <w:kern w:val="2"/>
          <w:lang w:eastAsia="zh-TW"/>
        </w:rPr>
        <w:t>是否收據正本</w:t>
      </w:r>
    </w:p>
    <w:p w:rsidR="00BF05C4" w:rsidRDefault="00BF05C4" w:rsidP="00BF05C4">
      <w:pPr>
        <w:pStyle w:val="Tabletext"/>
        <w:keepLines w:val="0"/>
        <w:numPr>
          <w:ilvl w:val="5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合計</w:t>
      </w:r>
      <w:r w:rsidRPr="00DF4193">
        <w:rPr>
          <w:rFonts w:hint="eastAsia"/>
          <w:kern w:val="2"/>
          <w:lang w:eastAsia="zh-TW"/>
        </w:rPr>
        <w:t>申請金額</w:t>
      </w:r>
      <w:r>
        <w:rPr>
          <w:rFonts w:hint="eastAsia"/>
          <w:kern w:val="2"/>
          <w:lang w:eastAsia="zh-TW"/>
        </w:rPr>
        <w:t xml:space="preserve"> = SUM(</w:t>
      </w:r>
      <w:r w:rsidR="002D7D6C">
        <w:rPr>
          <w:rFonts w:hint="eastAsia"/>
          <w:kern w:val="2"/>
          <w:lang w:eastAsia="zh-TW"/>
        </w:rPr>
        <w:t>A031</w:t>
      </w:r>
      <w:r>
        <w:rPr>
          <w:rFonts w:hint="eastAsia"/>
          <w:kern w:val="2"/>
          <w:lang w:eastAsia="zh-TW"/>
        </w:rPr>
        <w:t>.</w:t>
      </w:r>
      <w:r w:rsidRPr="00DF4193">
        <w:rPr>
          <w:rFonts w:hint="eastAsia"/>
        </w:rPr>
        <w:t xml:space="preserve"> </w:t>
      </w:r>
      <w:r w:rsidRPr="00DF4193">
        <w:rPr>
          <w:rFonts w:hint="eastAsia"/>
          <w:kern w:val="2"/>
          <w:lang w:eastAsia="zh-TW"/>
        </w:rPr>
        <w:t>申請金額</w:t>
      </w:r>
      <w:r>
        <w:rPr>
          <w:rFonts w:hint="eastAsia"/>
          <w:kern w:val="2"/>
          <w:lang w:eastAsia="zh-TW"/>
        </w:rPr>
        <w:t>)</w:t>
      </w:r>
    </w:p>
    <w:p w:rsidR="00BF05C4" w:rsidRDefault="00BF05C4" w:rsidP="00BF05C4">
      <w:pPr>
        <w:pStyle w:val="Tabletext"/>
        <w:keepLines w:val="0"/>
        <w:numPr>
          <w:ilvl w:val="5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合計</w:t>
      </w:r>
      <w:r w:rsidRPr="00DF4193">
        <w:rPr>
          <w:rFonts w:hint="eastAsia"/>
          <w:kern w:val="2"/>
          <w:lang w:eastAsia="zh-TW"/>
        </w:rPr>
        <w:t>核定金額</w:t>
      </w:r>
      <w:r>
        <w:rPr>
          <w:rFonts w:hint="eastAsia"/>
          <w:kern w:val="2"/>
          <w:lang w:eastAsia="zh-TW"/>
        </w:rPr>
        <w:t xml:space="preserve"> = SUM(</w:t>
      </w:r>
      <w:r w:rsidR="002D7D6C">
        <w:rPr>
          <w:rFonts w:hint="eastAsia"/>
          <w:kern w:val="2"/>
          <w:lang w:eastAsia="zh-TW"/>
        </w:rPr>
        <w:t>A031</w:t>
      </w:r>
      <w:r>
        <w:rPr>
          <w:rFonts w:hint="eastAsia"/>
          <w:kern w:val="2"/>
          <w:lang w:eastAsia="zh-TW"/>
        </w:rPr>
        <w:t>.</w:t>
      </w:r>
      <w:r w:rsidRPr="00DF4193">
        <w:rPr>
          <w:rFonts w:hint="eastAsia"/>
        </w:rPr>
        <w:t xml:space="preserve"> </w:t>
      </w:r>
      <w:r w:rsidRPr="00DF4193">
        <w:rPr>
          <w:rFonts w:hint="eastAsia"/>
          <w:kern w:val="2"/>
          <w:lang w:eastAsia="zh-TW"/>
        </w:rPr>
        <w:t>核定金額</w:t>
      </w:r>
      <w:r>
        <w:rPr>
          <w:rFonts w:hint="eastAsia"/>
          <w:kern w:val="2"/>
          <w:lang w:eastAsia="zh-TW"/>
        </w:rPr>
        <w:t>)</w:t>
      </w:r>
    </w:p>
    <w:p w:rsidR="00BF05C4" w:rsidRPr="002D7D6C" w:rsidRDefault="00BF05C4" w:rsidP="00D73FDA">
      <w:pPr>
        <w:pStyle w:val="Tabletext"/>
        <w:keepLines w:val="0"/>
        <w:numPr>
          <w:ilvl w:val="4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 w:rsidRPr="002D7D6C">
        <w:rPr>
          <w:rFonts w:hint="eastAsia"/>
          <w:kern w:val="2"/>
          <w:lang w:eastAsia="zh-TW"/>
        </w:rPr>
        <w:t xml:space="preserve">ORDER BY </w:t>
      </w:r>
      <w:r w:rsidR="002D7D6C" w:rsidRPr="002D7D6C">
        <w:rPr>
          <w:rFonts w:hint="eastAsia"/>
          <w:kern w:val="2"/>
          <w:lang w:eastAsia="zh-TW"/>
        </w:rPr>
        <w:t>A031</w:t>
      </w:r>
      <w:r w:rsidRPr="002D7D6C">
        <w:rPr>
          <w:rFonts w:hint="eastAsia"/>
          <w:kern w:val="2"/>
          <w:lang w:eastAsia="zh-TW"/>
        </w:rPr>
        <w:t>.</w:t>
      </w:r>
      <w:r w:rsidRPr="002D7D6C">
        <w:rPr>
          <w:rFonts w:hint="eastAsia"/>
          <w:kern w:val="2"/>
          <w:lang w:eastAsia="zh-TW"/>
        </w:rPr>
        <w:t>受理編號</w:t>
      </w:r>
      <w:r w:rsidRPr="002D7D6C">
        <w:rPr>
          <w:rFonts w:hint="eastAsia"/>
          <w:kern w:val="2"/>
          <w:lang w:eastAsia="zh-TW"/>
        </w:rPr>
        <w:t xml:space="preserve">+ </w:t>
      </w:r>
      <w:r w:rsidR="002D7D6C" w:rsidRPr="002D7D6C">
        <w:rPr>
          <w:rFonts w:hint="eastAsia"/>
          <w:kern w:val="2"/>
          <w:lang w:eastAsia="zh-TW"/>
        </w:rPr>
        <w:t>A031</w:t>
      </w:r>
      <w:r w:rsidRPr="002D7D6C">
        <w:rPr>
          <w:rFonts w:hint="eastAsia"/>
          <w:kern w:val="2"/>
          <w:lang w:eastAsia="zh-TW"/>
        </w:rPr>
        <w:t>.</w:t>
      </w:r>
      <w:r w:rsidRPr="002D7D6C">
        <w:rPr>
          <w:rFonts w:hint="eastAsia"/>
          <w:color w:val="FF0000"/>
          <w:kern w:val="2"/>
          <w:lang w:eastAsia="zh-TW"/>
        </w:rPr>
        <w:t>收據項目序號</w:t>
      </w:r>
    </w:p>
    <w:p w:rsidR="00443A5C" w:rsidRDefault="00443A5C" w:rsidP="00443A5C">
      <w:pPr>
        <w:pStyle w:val="Tabletext"/>
        <w:keepLines w:val="0"/>
        <w:numPr>
          <w:ilvl w:val="2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ELSE</w:t>
      </w:r>
    </w:p>
    <w:p w:rsidR="00026026" w:rsidRDefault="00026026" w:rsidP="00026026">
      <w:pPr>
        <w:pStyle w:val="Tabletext"/>
        <w:keepLines w:val="0"/>
        <w:numPr>
          <w:ilvl w:val="3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直接讀取已輸入資料：</w:t>
      </w:r>
    </w:p>
    <w:p w:rsidR="00026026" w:rsidRDefault="00026026" w:rsidP="00026026">
      <w:pPr>
        <w:pStyle w:val="Tabletext"/>
        <w:keepLines w:val="0"/>
        <w:numPr>
          <w:ilvl w:val="4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CALL AA_BCZ002.</w:t>
      </w:r>
      <w:r w:rsidRPr="00026026">
        <w:rPr>
          <w:rFonts w:hint="eastAsia"/>
          <w:kern w:val="2"/>
          <w:lang w:eastAsia="zh-TW"/>
        </w:rPr>
        <w:t>doQuery()</w:t>
      </w:r>
      <w:r w:rsidRPr="00026026">
        <w:rPr>
          <w:rFonts w:hint="eastAsia"/>
          <w:kern w:val="2"/>
          <w:lang w:eastAsia="zh-TW"/>
        </w:rPr>
        <w:t>：</w:t>
      </w:r>
      <w:r>
        <w:rPr>
          <w:rFonts w:hint="eastAsia"/>
          <w:kern w:val="2"/>
          <w:lang w:eastAsia="zh-TW"/>
        </w:rPr>
        <w:t>(</w:t>
      </w:r>
      <w:r w:rsidRPr="00243B1A">
        <w:rPr>
          <w:rFonts w:ascii="細明體" w:eastAsia="細明體" w:hAnsi="細明體" w:hint="eastAsia"/>
        </w:rPr>
        <w:t>查詢</w:t>
      </w:r>
      <w:r>
        <w:rPr>
          <w:rFonts w:ascii="細明體" w:eastAsia="細明體" w:hAnsi="細明體" w:hint="eastAsia"/>
        </w:rPr>
        <w:t>明細</w:t>
      </w:r>
      <w:r w:rsidRPr="00243B1A">
        <w:rPr>
          <w:rFonts w:ascii="細明體" w:eastAsia="細明體" w:hAnsi="細明體" w:hint="eastAsia"/>
        </w:rPr>
        <w:t>檔</w:t>
      </w:r>
      <w:r>
        <w:rPr>
          <w:rFonts w:hint="eastAsia"/>
          <w:kern w:val="2"/>
          <w:lang w:eastAsia="zh-TW"/>
        </w:rPr>
        <w:t>)</w:t>
      </w:r>
    </w:p>
    <w:p w:rsidR="00026026" w:rsidRDefault="00026026" w:rsidP="00026026">
      <w:pPr>
        <w:pStyle w:val="Tabletext"/>
        <w:keepLines w:val="0"/>
        <w:numPr>
          <w:ilvl w:val="5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受理編號 = 輸入.受理編號</w:t>
      </w:r>
    </w:p>
    <w:p w:rsidR="00D20DF1" w:rsidRDefault="009D496E" w:rsidP="00D20DF1">
      <w:pPr>
        <w:pStyle w:val="Tabletext"/>
        <w:keepLines w:val="0"/>
        <w:numPr>
          <w:ilvl w:val="4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逐筆</w:t>
      </w:r>
      <w:r w:rsidR="00D20DF1">
        <w:rPr>
          <w:rFonts w:hint="eastAsia"/>
          <w:kern w:val="2"/>
          <w:lang w:eastAsia="zh-TW"/>
        </w:rPr>
        <w:t>讀取醫院名稱：</w:t>
      </w:r>
    </w:p>
    <w:p w:rsidR="00D20DF1" w:rsidRDefault="00D20DF1" w:rsidP="00D20DF1">
      <w:pPr>
        <w:pStyle w:val="Tabletext"/>
        <w:keepLines w:val="0"/>
        <w:numPr>
          <w:ilvl w:val="5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READ DTAAC070 C070</w:t>
      </w:r>
    </w:p>
    <w:p w:rsidR="00D20DF1" w:rsidRDefault="00D20DF1" w:rsidP="00D20DF1">
      <w:pPr>
        <w:pStyle w:val="Tabletext"/>
        <w:keepLines w:val="0"/>
        <w:numPr>
          <w:ilvl w:val="5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WHER BC02.</w:t>
      </w:r>
      <w:r>
        <w:rPr>
          <w:rFonts w:hint="eastAsia"/>
          <w:kern w:val="2"/>
          <w:lang w:eastAsia="zh-TW"/>
        </w:rPr>
        <w:t>醫院代碼</w:t>
      </w:r>
      <w:r>
        <w:rPr>
          <w:rFonts w:hint="eastAsia"/>
          <w:kern w:val="2"/>
          <w:lang w:eastAsia="zh-TW"/>
        </w:rPr>
        <w:t xml:space="preserve"> = C070.</w:t>
      </w:r>
      <w:r w:rsidRPr="0037536A">
        <w:rPr>
          <w:rFonts w:hint="eastAsia"/>
          <w:kern w:val="2"/>
          <w:lang w:eastAsia="zh-TW"/>
        </w:rPr>
        <w:t>權屬別</w:t>
      </w:r>
      <w:r>
        <w:rPr>
          <w:rFonts w:hint="eastAsia"/>
          <w:kern w:val="2"/>
          <w:lang w:eastAsia="zh-TW"/>
        </w:rPr>
        <w:t>+</w:t>
      </w:r>
      <w:r w:rsidRPr="0037536A">
        <w:rPr>
          <w:rFonts w:hint="eastAsia"/>
          <w:kern w:val="2"/>
          <w:lang w:eastAsia="zh-TW"/>
        </w:rPr>
        <w:t xml:space="preserve"> </w:t>
      </w:r>
      <w:r>
        <w:rPr>
          <w:rFonts w:hint="eastAsia"/>
          <w:kern w:val="2"/>
          <w:lang w:eastAsia="zh-TW"/>
        </w:rPr>
        <w:t>C070.</w:t>
      </w:r>
      <w:r w:rsidRPr="0037536A">
        <w:rPr>
          <w:rFonts w:hint="eastAsia"/>
          <w:kern w:val="2"/>
          <w:lang w:eastAsia="zh-TW"/>
        </w:rPr>
        <w:t>縣市鄉鎮別</w:t>
      </w:r>
      <w:r>
        <w:rPr>
          <w:rFonts w:hint="eastAsia"/>
          <w:kern w:val="2"/>
          <w:lang w:eastAsia="zh-TW"/>
        </w:rPr>
        <w:t>+</w:t>
      </w:r>
      <w:r w:rsidRPr="0037536A">
        <w:rPr>
          <w:rFonts w:hint="eastAsia"/>
          <w:kern w:val="2"/>
          <w:lang w:eastAsia="zh-TW"/>
        </w:rPr>
        <w:t xml:space="preserve"> </w:t>
      </w:r>
      <w:r>
        <w:rPr>
          <w:rFonts w:hint="eastAsia"/>
          <w:kern w:val="2"/>
          <w:lang w:eastAsia="zh-TW"/>
        </w:rPr>
        <w:t>C070.</w:t>
      </w:r>
      <w:r w:rsidRPr="0037536A">
        <w:rPr>
          <w:rFonts w:hint="eastAsia"/>
          <w:kern w:val="2"/>
          <w:lang w:eastAsia="zh-TW"/>
        </w:rPr>
        <w:t>流水序號</w:t>
      </w:r>
      <w:r>
        <w:rPr>
          <w:rFonts w:hint="eastAsia"/>
          <w:kern w:val="2"/>
          <w:lang w:eastAsia="zh-TW"/>
        </w:rPr>
        <w:t>+</w:t>
      </w:r>
      <w:r w:rsidRPr="0037536A">
        <w:rPr>
          <w:rFonts w:hint="eastAsia"/>
          <w:kern w:val="2"/>
          <w:lang w:eastAsia="zh-TW"/>
        </w:rPr>
        <w:t xml:space="preserve"> </w:t>
      </w:r>
      <w:r>
        <w:rPr>
          <w:rFonts w:hint="eastAsia"/>
          <w:kern w:val="2"/>
          <w:lang w:eastAsia="zh-TW"/>
        </w:rPr>
        <w:t>C070.</w:t>
      </w:r>
      <w:r w:rsidRPr="0037536A">
        <w:rPr>
          <w:rFonts w:hint="eastAsia"/>
          <w:kern w:val="2"/>
          <w:lang w:eastAsia="zh-TW"/>
        </w:rPr>
        <w:t>檢查碼</w:t>
      </w:r>
    </w:p>
    <w:p w:rsidR="007A673B" w:rsidRDefault="007A673B" w:rsidP="005E35D6">
      <w:pPr>
        <w:pStyle w:val="Tabletext"/>
        <w:keepLines w:val="0"/>
        <w:numPr>
          <w:ilvl w:val="2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讀取給付金額：</w:t>
      </w:r>
    </w:p>
    <w:p w:rsidR="0007668A" w:rsidRDefault="00AB73AE" w:rsidP="0007668A">
      <w:pPr>
        <w:pStyle w:val="Tabletext"/>
        <w:keepLines w:val="0"/>
        <w:numPr>
          <w:ilvl w:val="3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READ DTAAB001</w:t>
      </w:r>
    </w:p>
    <w:p w:rsidR="00AB73AE" w:rsidRDefault="00AB73AE" w:rsidP="0007668A">
      <w:pPr>
        <w:pStyle w:val="Tabletext"/>
        <w:keepLines w:val="0"/>
        <w:numPr>
          <w:ilvl w:val="3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 xml:space="preserve">WHERE </w:t>
      </w:r>
    </w:p>
    <w:p w:rsidR="00AB73AE" w:rsidRPr="00AB73AE" w:rsidRDefault="00AB73AE" w:rsidP="00AB73AE">
      <w:pPr>
        <w:pStyle w:val="Tabletext"/>
        <w:keepLines w:val="0"/>
        <w:numPr>
          <w:ilvl w:val="4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受理編號 = 輸入.受理編號</w:t>
      </w:r>
    </w:p>
    <w:p w:rsidR="00AB73AE" w:rsidRPr="00AB73AE" w:rsidRDefault="00AB73AE" w:rsidP="00AB73AE">
      <w:pPr>
        <w:pStyle w:val="Tabletext"/>
        <w:keepLines w:val="0"/>
        <w:numPr>
          <w:ilvl w:val="4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索賠類別 =</w:t>
      </w:r>
      <w:r>
        <w:rPr>
          <w:rFonts w:ascii="細明體" w:eastAsia="細明體" w:hAnsi="細明體"/>
          <w:lang w:eastAsia="zh-TW"/>
        </w:rPr>
        <w:t>’</w:t>
      </w:r>
      <w:r>
        <w:rPr>
          <w:rFonts w:ascii="細明體" w:eastAsia="細明體" w:hAnsi="細明體" w:hint="eastAsia"/>
          <w:lang w:eastAsia="zh-TW"/>
        </w:rPr>
        <w:t>F</w:t>
      </w:r>
      <w:r>
        <w:rPr>
          <w:rFonts w:ascii="細明體" w:eastAsia="細明體" w:hAnsi="細明體"/>
          <w:lang w:eastAsia="zh-TW"/>
        </w:rPr>
        <w:t>’</w:t>
      </w:r>
    </w:p>
    <w:p w:rsidR="00AB73AE" w:rsidRDefault="004538E8" w:rsidP="00AB73AE">
      <w:pPr>
        <w:pStyle w:val="Tabletext"/>
        <w:keepLines w:val="0"/>
        <w:numPr>
          <w:ilvl w:val="4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帳務日期</w:t>
      </w:r>
      <w:r>
        <w:rPr>
          <w:rFonts w:hint="eastAsia"/>
          <w:kern w:val="2"/>
          <w:lang w:eastAsia="zh-TW"/>
        </w:rPr>
        <w:t xml:space="preserve"> IS NOT NULL</w:t>
      </w:r>
    </w:p>
    <w:p w:rsidR="004538E8" w:rsidRDefault="009618D7" w:rsidP="00200901">
      <w:pPr>
        <w:pStyle w:val="Tabletext"/>
        <w:keepLines w:val="0"/>
        <w:numPr>
          <w:ilvl w:val="3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合計</w:t>
      </w:r>
      <w:r w:rsidR="00200901">
        <w:rPr>
          <w:rFonts w:hint="eastAsia"/>
          <w:kern w:val="2"/>
          <w:lang w:eastAsia="zh-TW"/>
        </w:rPr>
        <w:t>給付金額</w:t>
      </w:r>
      <w:r w:rsidR="00200901">
        <w:rPr>
          <w:rFonts w:hint="eastAsia"/>
          <w:kern w:val="2"/>
          <w:lang w:eastAsia="zh-TW"/>
        </w:rPr>
        <w:t xml:space="preserve"> = SUM(</w:t>
      </w:r>
      <w:r w:rsidR="00D8308D">
        <w:rPr>
          <w:rFonts w:hint="eastAsia"/>
          <w:kern w:val="2"/>
          <w:lang w:eastAsia="zh-TW"/>
        </w:rPr>
        <w:t>PAY_AMT</w:t>
      </w:r>
      <w:r w:rsidR="00200901">
        <w:rPr>
          <w:rFonts w:hint="eastAsia"/>
          <w:kern w:val="2"/>
          <w:lang w:eastAsia="zh-TW"/>
        </w:rPr>
        <w:t>)</w:t>
      </w:r>
    </w:p>
    <w:p w:rsidR="00483A37" w:rsidRDefault="005E35D6" w:rsidP="005E35D6">
      <w:pPr>
        <w:pStyle w:val="Tabletext"/>
        <w:keepLines w:val="0"/>
        <w:numPr>
          <w:ilvl w:val="2"/>
          <w:numId w:val="37"/>
        </w:numPr>
        <w:spacing w:after="0" w:line="360" w:lineRule="atLeast"/>
        <w:rPr>
          <w:kern w:val="2"/>
          <w:lang w:eastAsia="zh-TW"/>
        </w:rPr>
      </w:pPr>
      <w:r>
        <w:rPr>
          <w:rFonts w:hint="eastAsia"/>
          <w:kern w:val="2"/>
          <w:lang w:eastAsia="zh-TW"/>
        </w:rPr>
        <w:t>資料顯示：</w:t>
      </w:r>
    </w:p>
    <w:tbl>
      <w:tblPr>
        <w:tblW w:w="8106" w:type="dxa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4003"/>
        <w:gridCol w:w="2402"/>
      </w:tblGrid>
      <w:tr w:rsidR="00483A37" w:rsidTr="00C0591B">
        <w:trPr>
          <w:trHeight w:val="303"/>
        </w:trPr>
        <w:tc>
          <w:tcPr>
            <w:tcW w:w="1701" w:type="dxa"/>
            <w:shd w:val="clear" w:color="auto" w:fill="C0C0C0"/>
          </w:tcPr>
          <w:p w:rsidR="00483A37" w:rsidRDefault="00483A37" w:rsidP="00191C08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畫面欄位</w:t>
            </w:r>
          </w:p>
        </w:tc>
        <w:tc>
          <w:tcPr>
            <w:tcW w:w="4003" w:type="dxa"/>
            <w:shd w:val="clear" w:color="auto" w:fill="C0C0C0"/>
          </w:tcPr>
          <w:p w:rsidR="00483A37" w:rsidRDefault="00483A37" w:rsidP="00191C08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2402" w:type="dxa"/>
            <w:shd w:val="clear" w:color="auto" w:fill="C0C0C0"/>
          </w:tcPr>
          <w:p w:rsidR="00483A37" w:rsidRDefault="00483A37" w:rsidP="00191C08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其他</w:t>
            </w:r>
          </w:p>
        </w:tc>
      </w:tr>
      <w:tr w:rsidR="00483A37" w:rsidTr="00C0591B">
        <w:trPr>
          <w:trHeight w:val="303"/>
        </w:trPr>
        <w:tc>
          <w:tcPr>
            <w:tcW w:w="1701" w:type="dxa"/>
            <w:shd w:val="clear" w:color="auto" w:fill="FFFF99"/>
          </w:tcPr>
          <w:p w:rsidR="00483A37" w:rsidRPr="002C3984" w:rsidRDefault="00483A37" w:rsidP="00191C08">
            <w:pPr>
              <w:rPr>
                <w:rFonts w:hint="eastAsia"/>
                <w:sz w:val="20"/>
                <w:szCs w:val="20"/>
              </w:rPr>
            </w:pPr>
            <w:r w:rsidRPr="002C3984">
              <w:rPr>
                <w:rFonts w:hint="eastAsia"/>
                <w:sz w:val="20"/>
                <w:szCs w:val="20"/>
              </w:rPr>
              <w:t>受理編號</w:t>
            </w:r>
            <w:r w:rsidRPr="002C3984">
              <w:rPr>
                <w:rFonts w:hint="eastAsia"/>
                <w:sz w:val="20"/>
                <w:szCs w:val="20"/>
              </w:rPr>
              <w:t xml:space="preserve"> </w:t>
            </w:r>
          </w:p>
        </w:tc>
        <w:tc>
          <w:tcPr>
            <w:tcW w:w="4003" w:type="dxa"/>
          </w:tcPr>
          <w:p w:rsidR="00483A37" w:rsidRDefault="00483A37" w:rsidP="00191C0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DTAABC01</w:t>
            </w:r>
            <w:r w:rsidRPr="00D358A7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.受理編號</w:t>
            </w:r>
          </w:p>
          <w:p w:rsidR="00917C1F" w:rsidRDefault="00917C1F" w:rsidP="00191C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點選另開影像視窗</w:t>
            </w:r>
          </w:p>
        </w:tc>
        <w:tc>
          <w:tcPr>
            <w:tcW w:w="2402" w:type="dxa"/>
          </w:tcPr>
          <w:p w:rsidR="00917C1F" w:rsidRDefault="00917C1F" w:rsidP="00F3609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參考</w:t>
            </w:r>
            <w:r>
              <w:rPr>
                <w:rFonts w:hint="eastAsia"/>
                <w:bCs/>
                <w:lang w:eastAsia="zh-TW"/>
              </w:rPr>
              <w:t xml:space="preserve">AAE0_0600 </w:t>
            </w:r>
            <w:r w:rsidRPr="00917C1F">
              <w:rPr>
                <w:bCs/>
                <w:lang w:eastAsia="zh-TW"/>
              </w:rPr>
              <w:t>openImg2(</w:t>
            </w:r>
            <w:r w:rsidR="00F36093" w:rsidRPr="00D358A7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受理編號</w:t>
            </w:r>
            <w:r w:rsidRPr="00917C1F">
              <w:rPr>
                <w:bCs/>
                <w:lang w:eastAsia="zh-TW"/>
              </w:rPr>
              <w:t>)</w:t>
            </w:r>
          </w:p>
        </w:tc>
      </w:tr>
      <w:tr w:rsidR="00287B78" w:rsidTr="00C0591B">
        <w:trPr>
          <w:trHeight w:val="303"/>
        </w:trPr>
        <w:tc>
          <w:tcPr>
            <w:tcW w:w="1701" w:type="dxa"/>
            <w:shd w:val="clear" w:color="auto" w:fill="FFFF99"/>
          </w:tcPr>
          <w:p w:rsidR="00287B78" w:rsidRPr="002C3984" w:rsidRDefault="00287B78" w:rsidP="00191C08">
            <w:pPr>
              <w:rPr>
                <w:rFonts w:hint="eastAsia"/>
                <w:sz w:val="20"/>
                <w:szCs w:val="20"/>
              </w:rPr>
            </w:pPr>
            <w:r w:rsidRPr="00287B78">
              <w:rPr>
                <w:sz w:val="20"/>
                <w:szCs w:val="20"/>
              </w:rPr>
              <w:t>事故人</w:t>
            </w:r>
            <w:r w:rsidRPr="00287B78">
              <w:rPr>
                <w:sz w:val="20"/>
                <w:szCs w:val="20"/>
              </w:rPr>
              <w:t>ID</w:t>
            </w:r>
          </w:p>
        </w:tc>
        <w:tc>
          <w:tcPr>
            <w:tcW w:w="4003" w:type="dxa"/>
          </w:tcPr>
          <w:p w:rsidR="00287B78" w:rsidRDefault="00987D31" w:rsidP="00191C0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DTAABC01</w:t>
            </w:r>
            <w:r w:rsidRPr="00D358A7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.</w:t>
            </w:r>
            <w:r w:rsidRPr="00287B78">
              <w:t>事故人</w:t>
            </w:r>
            <w:r w:rsidRPr="00287B78">
              <w:t>ID</w:t>
            </w:r>
          </w:p>
        </w:tc>
        <w:tc>
          <w:tcPr>
            <w:tcW w:w="2402" w:type="dxa"/>
          </w:tcPr>
          <w:p w:rsidR="00287B78" w:rsidRDefault="00287B78" w:rsidP="00191C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287B78" w:rsidTr="00C0591B">
        <w:trPr>
          <w:trHeight w:val="303"/>
        </w:trPr>
        <w:tc>
          <w:tcPr>
            <w:tcW w:w="1701" w:type="dxa"/>
            <w:shd w:val="clear" w:color="auto" w:fill="FFFF99"/>
          </w:tcPr>
          <w:p w:rsidR="00287B78" w:rsidRPr="00287B78" w:rsidRDefault="00287B78" w:rsidP="00191C08">
            <w:pPr>
              <w:rPr>
                <w:sz w:val="20"/>
                <w:szCs w:val="20"/>
              </w:rPr>
            </w:pPr>
            <w:r w:rsidRPr="00287B78">
              <w:rPr>
                <w:sz w:val="20"/>
                <w:szCs w:val="20"/>
              </w:rPr>
              <w:t>事故人</w:t>
            </w:r>
            <w:r w:rsidRPr="00287B78">
              <w:rPr>
                <w:rFonts w:hint="eastAsia"/>
                <w:sz w:val="20"/>
                <w:szCs w:val="20"/>
              </w:rPr>
              <w:t>姓名</w:t>
            </w:r>
          </w:p>
        </w:tc>
        <w:tc>
          <w:tcPr>
            <w:tcW w:w="4003" w:type="dxa"/>
          </w:tcPr>
          <w:p w:rsidR="00287B78" w:rsidRDefault="00987D31" w:rsidP="00191C0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DTAABC01</w:t>
            </w:r>
            <w:r w:rsidRPr="00D358A7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.</w:t>
            </w:r>
            <w:r w:rsidRPr="00987D31">
              <w:rPr>
                <w:rFonts w:hint="eastAsia"/>
              </w:rPr>
              <w:t>事故者姓名</w:t>
            </w:r>
          </w:p>
        </w:tc>
        <w:tc>
          <w:tcPr>
            <w:tcW w:w="2402" w:type="dxa"/>
          </w:tcPr>
          <w:p w:rsidR="00287B78" w:rsidRDefault="00287B78" w:rsidP="00191C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8E4251" w:rsidTr="00C0591B">
        <w:trPr>
          <w:trHeight w:val="303"/>
        </w:trPr>
        <w:tc>
          <w:tcPr>
            <w:tcW w:w="1701" w:type="dxa"/>
            <w:shd w:val="clear" w:color="auto" w:fill="FFFF99"/>
          </w:tcPr>
          <w:p w:rsidR="008E4251" w:rsidRPr="00287B78" w:rsidRDefault="008E4251" w:rsidP="00191C08">
            <w:pPr>
              <w:rPr>
                <w:sz w:val="20"/>
                <w:szCs w:val="20"/>
              </w:rPr>
            </w:pPr>
            <w:r w:rsidRPr="00987D31">
              <w:rPr>
                <w:sz w:val="20"/>
                <w:szCs w:val="20"/>
              </w:rPr>
              <w:t>事故日期</w:t>
            </w:r>
          </w:p>
        </w:tc>
        <w:tc>
          <w:tcPr>
            <w:tcW w:w="4003" w:type="dxa"/>
          </w:tcPr>
          <w:p w:rsidR="008E4251" w:rsidRDefault="00987D31" w:rsidP="00191C0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DTAABC01</w:t>
            </w:r>
            <w:r w:rsidRPr="00D358A7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.</w:t>
            </w:r>
            <w:r w:rsidR="00897C1E" w:rsidRPr="00897C1E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事故日期</w:t>
            </w:r>
          </w:p>
        </w:tc>
        <w:tc>
          <w:tcPr>
            <w:tcW w:w="2402" w:type="dxa"/>
          </w:tcPr>
          <w:p w:rsidR="008E4251" w:rsidRDefault="008E4251" w:rsidP="00191C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8E4251" w:rsidTr="00C0591B">
        <w:trPr>
          <w:trHeight w:val="303"/>
        </w:trPr>
        <w:tc>
          <w:tcPr>
            <w:tcW w:w="1701" w:type="dxa"/>
            <w:shd w:val="clear" w:color="auto" w:fill="FFFF99"/>
          </w:tcPr>
          <w:p w:rsidR="008E4251" w:rsidRPr="00987D31" w:rsidRDefault="008E4251" w:rsidP="00191C08">
            <w:pPr>
              <w:rPr>
                <w:sz w:val="20"/>
                <w:szCs w:val="20"/>
              </w:rPr>
            </w:pPr>
            <w:r w:rsidRPr="00987D31">
              <w:rPr>
                <w:rFonts w:hint="eastAsia"/>
                <w:sz w:val="20"/>
                <w:szCs w:val="20"/>
              </w:rPr>
              <w:t>序號</w:t>
            </w:r>
          </w:p>
        </w:tc>
        <w:tc>
          <w:tcPr>
            <w:tcW w:w="4003" w:type="dxa"/>
          </w:tcPr>
          <w:p w:rsidR="008E4251" w:rsidRDefault="008E4251" w:rsidP="00191C0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從1開始累加</w:t>
            </w:r>
          </w:p>
          <w:p w:rsidR="00AC23E4" w:rsidRDefault="00AC23E4" w:rsidP="003D65EE">
            <w:pPr>
              <w:pStyle w:val="Tabletext"/>
              <w:keepLines w:val="0"/>
              <w:spacing w:after="0" w:line="240" w:lineRule="auto"/>
              <w:ind w:left="100" w:hangingChars="50" w:hanging="100"/>
              <w:rPr>
                <w:rFonts w:hint="eastAsia"/>
                <w:kern w:val="2"/>
                <w:lang w:eastAsia="zh-TW"/>
              </w:rPr>
            </w:pPr>
            <w:r>
              <w:rPr>
                <w:rFonts w:hint="eastAsia"/>
                <w:kern w:val="2"/>
                <w:lang w:eastAsia="zh-TW"/>
              </w:rPr>
              <w:t>IF</w:t>
            </w:r>
            <w:r>
              <w:rPr>
                <w:rFonts w:hint="eastAsia"/>
                <w:kern w:val="2"/>
                <w:lang w:eastAsia="zh-TW"/>
              </w:rPr>
              <w:t>新件</w:t>
            </w:r>
            <w:r>
              <w:rPr>
                <w:rFonts w:hint="eastAsia"/>
                <w:kern w:val="2"/>
                <w:lang w:eastAsia="zh-TW"/>
              </w:rPr>
              <w:t xml:space="preserve"> =</w:t>
            </w:r>
            <w:r>
              <w:rPr>
                <w:kern w:val="2"/>
                <w:lang w:eastAsia="zh-TW"/>
              </w:rPr>
              <w:t>’</w:t>
            </w:r>
            <w:r>
              <w:rPr>
                <w:rFonts w:hint="eastAsia"/>
                <w:kern w:val="2"/>
                <w:lang w:eastAsia="zh-TW"/>
              </w:rPr>
              <w:t>Y</w:t>
            </w:r>
            <w:r>
              <w:rPr>
                <w:kern w:val="2"/>
                <w:lang w:eastAsia="zh-TW"/>
              </w:rPr>
              <w:t>’</w:t>
            </w:r>
          </w:p>
          <w:p w:rsidR="00316C70" w:rsidRDefault="00316C70" w:rsidP="003D65EE">
            <w:pPr>
              <w:pStyle w:val="Tabletext"/>
              <w:keepLines w:val="0"/>
              <w:spacing w:after="0" w:line="240" w:lineRule="auto"/>
              <w:ind w:left="100" w:hangingChars="50" w:hanging="100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lang w:eastAsia="zh-TW"/>
              </w:rPr>
              <w:t xml:space="preserve">    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IF A030.</w:t>
            </w:r>
            <w:r w:rsidRPr="00987D31">
              <w:rPr>
                <w:rFonts w:hint="eastAsia"/>
                <w:lang w:eastAsia="zh-TW"/>
              </w:rPr>
              <w:t>收據種類</w:t>
            </w:r>
            <w:r>
              <w:rPr>
                <w:rFonts w:hint="eastAsia"/>
                <w:lang w:eastAsia="zh-TW"/>
              </w:rPr>
              <w:t>/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A031.</w:t>
            </w:r>
            <w:r w:rsidRPr="00987D31">
              <w:rPr>
                <w:rFonts w:hint="eastAsia"/>
                <w:lang w:eastAsia="zh-TW"/>
              </w:rPr>
              <w:t>收據種類</w:t>
            </w:r>
            <w:r>
              <w:rPr>
                <w:rFonts w:hint="eastAsia"/>
                <w:lang w:eastAsia="zh-TW"/>
              </w:rPr>
              <w:t xml:space="preserve"> &lt;&gt; </w:t>
            </w:r>
            <w:r>
              <w:rPr>
                <w:lang w:eastAsia="zh-TW"/>
              </w:rPr>
              <w:t>’</w:t>
            </w:r>
            <w:r>
              <w:rPr>
                <w:rFonts w:hint="eastAsia"/>
                <w:lang w:eastAsia="zh-TW"/>
              </w:rPr>
              <w:t>3</w:t>
            </w:r>
            <w:r>
              <w:rPr>
                <w:lang w:eastAsia="zh-TW"/>
              </w:rPr>
              <w:t>’</w:t>
            </w:r>
          </w:p>
          <w:p w:rsidR="00AC23E4" w:rsidRDefault="00316C70" w:rsidP="00AC23E4">
            <w:pPr>
              <w:pStyle w:val="Tabletext"/>
              <w:keepLines w:val="0"/>
              <w:spacing w:after="0" w:line="240" w:lineRule="auto"/>
              <w:ind w:leftChars="50" w:left="120" w:firstLineChars="50" w:firstLine="100"/>
              <w:rPr>
                <w:rFonts w:hint="eastAsia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 xml:space="preserve">   AND </w:t>
            </w:r>
            <w:r w:rsidR="003D65EE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A030.</w:t>
            </w:r>
            <w:r w:rsidR="003D65EE" w:rsidRPr="00987D31">
              <w:rPr>
                <w:rFonts w:hint="eastAsia"/>
              </w:rPr>
              <w:t>收據正本</w:t>
            </w:r>
            <w:r w:rsidR="003D65EE">
              <w:rPr>
                <w:rFonts w:hint="eastAsia"/>
                <w:lang w:eastAsia="zh-TW"/>
              </w:rPr>
              <w:t>/A031.</w:t>
            </w:r>
            <w:r w:rsidR="003D65EE" w:rsidRPr="00987D31">
              <w:rPr>
                <w:rFonts w:hint="eastAsia"/>
              </w:rPr>
              <w:t xml:space="preserve"> </w:t>
            </w:r>
            <w:r w:rsidR="003D65EE" w:rsidRPr="00987D31">
              <w:rPr>
                <w:rFonts w:hint="eastAsia"/>
              </w:rPr>
              <w:t>收據正本</w:t>
            </w:r>
            <w:r w:rsidR="00AC23E4">
              <w:rPr>
                <w:rFonts w:hint="eastAsia"/>
                <w:lang w:eastAsia="zh-TW"/>
              </w:rPr>
              <w:t>=</w:t>
            </w:r>
            <w:r w:rsidR="00AC23E4">
              <w:rPr>
                <w:lang w:eastAsia="zh-TW"/>
              </w:rPr>
              <w:t>’</w:t>
            </w:r>
            <w:r w:rsidR="00AC23E4">
              <w:rPr>
                <w:rFonts w:hint="eastAsia"/>
                <w:lang w:eastAsia="zh-TW"/>
              </w:rPr>
              <w:t>N</w:t>
            </w:r>
            <w:r w:rsidR="00AC23E4">
              <w:rPr>
                <w:lang w:eastAsia="zh-TW"/>
              </w:rPr>
              <w:t>’</w:t>
            </w:r>
          </w:p>
          <w:p w:rsidR="00AC23E4" w:rsidRDefault="00AC23E4" w:rsidP="00AC23E4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 xml:space="preserve">   勾選欄位DISABLE(副本不可開立)</w:t>
            </w:r>
          </w:p>
          <w:p w:rsidR="00A4326C" w:rsidRDefault="00AC23E4" w:rsidP="00AC23E4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ELSE </w:t>
            </w:r>
          </w:p>
          <w:p w:rsidR="003D65EE" w:rsidRDefault="00A4326C" w:rsidP="00A4326C">
            <w:pPr>
              <w:pStyle w:val="Tabletext"/>
              <w:keepLines w:val="0"/>
              <w:spacing w:after="0" w:line="240" w:lineRule="auto"/>
              <w:ind w:firstLineChars="150" w:firstLine="30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IF BC02.</w:t>
            </w:r>
            <w:r w:rsidRPr="00987D31">
              <w:rPr>
                <w:rFonts w:hint="eastAsia"/>
                <w:lang w:eastAsia="zh-TW"/>
              </w:rPr>
              <w:t xml:space="preserve"> </w:t>
            </w:r>
            <w:r w:rsidRPr="00987D31">
              <w:rPr>
                <w:rFonts w:hint="eastAsia"/>
                <w:lang w:eastAsia="zh-TW"/>
              </w:rPr>
              <w:t>收據種類</w:t>
            </w:r>
            <w:r>
              <w:rPr>
                <w:rFonts w:hint="eastAsia"/>
                <w:lang w:eastAsia="zh-TW"/>
              </w:rPr>
              <w:t xml:space="preserve"> &lt;&gt; </w:t>
            </w:r>
            <w:r>
              <w:rPr>
                <w:lang w:eastAsia="zh-TW"/>
              </w:rPr>
              <w:t>’</w:t>
            </w:r>
            <w:r>
              <w:rPr>
                <w:rFonts w:hint="eastAsia"/>
                <w:lang w:eastAsia="zh-TW"/>
              </w:rPr>
              <w:t>3</w:t>
            </w:r>
            <w:r>
              <w:rPr>
                <w:lang w:eastAsia="zh-TW"/>
              </w:rPr>
              <w:t>’</w:t>
            </w:r>
            <w:r>
              <w:rPr>
                <w:rFonts w:hint="eastAsia"/>
                <w:lang w:eastAsia="zh-TW"/>
              </w:rPr>
              <w:t xml:space="preserve"> AND </w:t>
            </w:r>
            <w:r w:rsidR="003D65EE">
              <w:rPr>
                <w:rFonts w:hint="eastAsia"/>
                <w:lang w:eastAsia="zh-TW"/>
              </w:rPr>
              <w:t>BC02.</w:t>
            </w:r>
            <w:r w:rsidR="003D65EE" w:rsidRPr="00987D31">
              <w:rPr>
                <w:rFonts w:hint="eastAsia"/>
              </w:rPr>
              <w:t>收據正本</w:t>
            </w:r>
            <w:r w:rsidR="003D65EE">
              <w:rPr>
                <w:rFonts w:hint="eastAsia"/>
                <w:lang w:eastAsia="zh-TW"/>
              </w:rPr>
              <w:t>=</w:t>
            </w:r>
            <w:r w:rsidR="003D65EE">
              <w:rPr>
                <w:lang w:eastAsia="zh-TW"/>
              </w:rPr>
              <w:t>’</w:t>
            </w:r>
            <w:r w:rsidR="003D65EE">
              <w:rPr>
                <w:rFonts w:hint="eastAsia"/>
                <w:lang w:eastAsia="zh-TW"/>
              </w:rPr>
              <w:t>N</w:t>
            </w:r>
            <w:r w:rsidR="003D65EE">
              <w:rPr>
                <w:lang w:eastAsia="zh-TW"/>
              </w:rPr>
              <w:t>’</w:t>
            </w:r>
          </w:p>
          <w:p w:rsidR="003D65EE" w:rsidRDefault="004C0051" w:rsidP="003D65EE">
            <w:pPr>
              <w:pStyle w:val="Tabletext"/>
              <w:keepLines w:val="0"/>
              <w:spacing w:after="0" w:line="240" w:lineRule="auto"/>
              <w:ind w:left="100" w:hangingChars="50" w:hanging="100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 xml:space="preserve">  </w:t>
            </w:r>
            <w:r w:rsidR="00491407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 xml:space="preserve"> </w:t>
            </w:r>
            <w:r w:rsidR="00E60538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勾選欄位DISABLE</w:t>
            </w:r>
            <w:r w:rsidR="000E5FB3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(副本不可開立)</w:t>
            </w:r>
          </w:p>
        </w:tc>
        <w:tc>
          <w:tcPr>
            <w:tcW w:w="2402" w:type="dxa"/>
          </w:tcPr>
          <w:p w:rsidR="008E4251" w:rsidRDefault="0028618E" w:rsidP="00191C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1.</w:t>
            </w:r>
            <w:r>
              <w:rPr>
                <w:rFonts w:hint="eastAsia"/>
                <w:bCs/>
                <w:lang w:eastAsia="zh-TW"/>
              </w:rPr>
              <w:t>門診合計表副本也可開立</w:t>
            </w:r>
          </w:p>
          <w:p w:rsidR="0028618E" w:rsidRPr="0028618E" w:rsidRDefault="0028618E" w:rsidP="00191C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2.</w:t>
            </w:r>
            <w:r>
              <w:rPr>
                <w:rFonts w:hint="eastAsia"/>
                <w:bCs/>
                <w:lang w:eastAsia="zh-TW"/>
              </w:rPr>
              <w:t>其他收據種類只有正本可開立</w:t>
            </w:r>
          </w:p>
        </w:tc>
      </w:tr>
      <w:tr w:rsidR="00987D31" w:rsidTr="00C0591B">
        <w:trPr>
          <w:trHeight w:val="303"/>
        </w:trPr>
        <w:tc>
          <w:tcPr>
            <w:tcW w:w="1701" w:type="dxa"/>
            <w:shd w:val="clear" w:color="auto" w:fill="FFFF99"/>
          </w:tcPr>
          <w:p w:rsidR="00987D31" w:rsidRPr="00987D31" w:rsidRDefault="00987D31" w:rsidP="00987D31">
            <w:pPr>
              <w:rPr>
                <w:rFonts w:hint="eastAsia"/>
                <w:sz w:val="20"/>
                <w:szCs w:val="20"/>
              </w:rPr>
            </w:pPr>
            <w:r w:rsidRPr="00987D31">
              <w:rPr>
                <w:sz w:val="20"/>
                <w:szCs w:val="20"/>
              </w:rPr>
              <w:t>就診期間</w:t>
            </w:r>
          </w:p>
        </w:tc>
        <w:tc>
          <w:tcPr>
            <w:tcW w:w="4003" w:type="dxa"/>
          </w:tcPr>
          <w:p w:rsidR="00766BF2" w:rsidRDefault="00766BF2" w:rsidP="00766BF2">
            <w:pPr>
              <w:pStyle w:val="Tabletext"/>
              <w:keepLines w:val="0"/>
              <w:spacing w:after="0" w:line="240" w:lineRule="auto"/>
              <w:ind w:left="100" w:hangingChars="50" w:hanging="100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lang w:eastAsia="zh-TW"/>
              </w:rPr>
              <w:t>IF</w:t>
            </w:r>
            <w:r>
              <w:rPr>
                <w:rFonts w:hint="eastAsia"/>
                <w:kern w:val="2"/>
                <w:lang w:eastAsia="zh-TW"/>
              </w:rPr>
              <w:t>新件</w:t>
            </w:r>
            <w:r>
              <w:rPr>
                <w:rFonts w:hint="eastAsia"/>
                <w:kern w:val="2"/>
                <w:lang w:eastAsia="zh-TW"/>
              </w:rPr>
              <w:t xml:space="preserve"> =</w:t>
            </w:r>
            <w:r>
              <w:rPr>
                <w:kern w:val="2"/>
                <w:lang w:eastAsia="zh-TW"/>
              </w:rPr>
              <w:t>’</w:t>
            </w:r>
            <w:r>
              <w:rPr>
                <w:rFonts w:hint="eastAsia"/>
                <w:kern w:val="2"/>
                <w:lang w:eastAsia="zh-TW"/>
              </w:rPr>
              <w:t>Y</w:t>
            </w:r>
            <w:r>
              <w:rPr>
                <w:kern w:val="2"/>
                <w:lang w:eastAsia="zh-TW"/>
              </w:rPr>
              <w:t>’</w:t>
            </w:r>
          </w:p>
          <w:p w:rsidR="00987D31" w:rsidRDefault="00682FAE" w:rsidP="00766BF2">
            <w:pPr>
              <w:pStyle w:val="Tabletext"/>
              <w:keepLines w:val="0"/>
              <w:spacing w:after="0" w:line="240" w:lineRule="auto"/>
              <w:ind w:firstLineChars="100" w:firstLine="200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A030.</w:t>
            </w:r>
            <w:r w:rsidRPr="00682FAE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住院起日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+</w:t>
            </w:r>
            <w:r>
              <w:rPr>
                <w:rFonts w:ascii="細明體" w:eastAsia="細明體" w:hAnsi="細明體"/>
                <w:kern w:val="2"/>
                <w:szCs w:val="24"/>
                <w:lang w:eastAsia="zh-TW"/>
              </w:rPr>
              <w:t>’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~</w:t>
            </w:r>
            <w:r>
              <w:rPr>
                <w:rFonts w:ascii="細明體" w:eastAsia="細明體" w:hAnsi="細明體"/>
                <w:kern w:val="2"/>
                <w:szCs w:val="24"/>
                <w:lang w:eastAsia="zh-TW"/>
              </w:rPr>
              <w:t>’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+ A030.</w:t>
            </w:r>
            <w:r>
              <w:rPr>
                <w:rFonts w:hint="eastAsia"/>
              </w:rPr>
              <w:t xml:space="preserve"> </w:t>
            </w:r>
            <w:r w:rsidRPr="00682FAE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住院迄日</w:t>
            </w:r>
            <w:r w:rsidR="00C0591B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/</w:t>
            </w:r>
          </w:p>
          <w:p w:rsidR="006F02DC" w:rsidRDefault="006F02DC" w:rsidP="00766BF2">
            <w:pPr>
              <w:pStyle w:val="Tabletext"/>
              <w:keepLines w:val="0"/>
              <w:spacing w:after="0" w:line="240" w:lineRule="auto"/>
              <w:ind w:firstLineChars="100" w:firstLine="200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A031.</w:t>
            </w:r>
            <w:r w:rsidRPr="00682FAE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住院起日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+</w:t>
            </w:r>
            <w:r>
              <w:rPr>
                <w:rFonts w:ascii="細明體" w:eastAsia="細明體" w:hAnsi="細明體"/>
                <w:kern w:val="2"/>
                <w:szCs w:val="24"/>
                <w:lang w:eastAsia="zh-TW"/>
              </w:rPr>
              <w:t>’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~</w:t>
            </w:r>
            <w:r>
              <w:rPr>
                <w:rFonts w:ascii="細明體" w:eastAsia="細明體" w:hAnsi="細明體"/>
                <w:kern w:val="2"/>
                <w:szCs w:val="24"/>
                <w:lang w:eastAsia="zh-TW"/>
              </w:rPr>
              <w:t>’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+ A031.</w:t>
            </w:r>
            <w:r>
              <w:rPr>
                <w:rFonts w:hint="eastAsia"/>
              </w:rPr>
              <w:t xml:space="preserve"> </w:t>
            </w:r>
            <w:r w:rsidRPr="00682FAE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住院迄日</w:t>
            </w:r>
          </w:p>
          <w:p w:rsidR="00766BF2" w:rsidRDefault="00766BF2" w:rsidP="00191C0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ELSE</w:t>
            </w:r>
          </w:p>
          <w:p w:rsidR="006F02DC" w:rsidRDefault="006F02DC" w:rsidP="00220B7A">
            <w:pPr>
              <w:pStyle w:val="Tabletext"/>
              <w:keepLines w:val="0"/>
              <w:spacing w:after="0" w:line="240" w:lineRule="auto"/>
              <w:ind w:firstLineChars="100" w:firstLine="200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BC0</w:t>
            </w:r>
            <w:r w:rsidR="00220B7A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2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.</w:t>
            </w:r>
            <w:r w:rsidRPr="00682FAE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住院起日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+</w:t>
            </w:r>
            <w:r>
              <w:rPr>
                <w:rFonts w:ascii="細明體" w:eastAsia="細明體" w:hAnsi="細明體"/>
                <w:kern w:val="2"/>
                <w:szCs w:val="24"/>
                <w:lang w:eastAsia="zh-TW"/>
              </w:rPr>
              <w:t>’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~</w:t>
            </w:r>
            <w:r>
              <w:rPr>
                <w:rFonts w:ascii="細明體" w:eastAsia="細明體" w:hAnsi="細明體"/>
                <w:kern w:val="2"/>
                <w:szCs w:val="24"/>
                <w:lang w:eastAsia="zh-TW"/>
              </w:rPr>
              <w:t>’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+ BC0</w:t>
            </w:r>
            <w:r w:rsidR="00220B7A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2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.</w:t>
            </w:r>
            <w:r>
              <w:rPr>
                <w:rFonts w:hint="eastAsia"/>
              </w:rPr>
              <w:t xml:space="preserve"> </w:t>
            </w:r>
            <w:r w:rsidRPr="00682FAE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住院迄日</w:t>
            </w:r>
          </w:p>
        </w:tc>
        <w:tc>
          <w:tcPr>
            <w:tcW w:w="2402" w:type="dxa"/>
          </w:tcPr>
          <w:p w:rsidR="00987D31" w:rsidRDefault="00987D31" w:rsidP="00191C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987D31" w:rsidTr="00C0591B">
        <w:trPr>
          <w:trHeight w:val="303"/>
        </w:trPr>
        <w:tc>
          <w:tcPr>
            <w:tcW w:w="1701" w:type="dxa"/>
            <w:shd w:val="clear" w:color="auto" w:fill="FFFF99"/>
          </w:tcPr>
          <w:p w:rsidR="00987D31" w:rsidRPr="00987D31" w:rsidRDefault="00987D31" w:rsidP="00987D31">
            <w:pPr>
              <w:rPr>
                <w:sz w:val="20"/>
                <w:szCs w:val="20"/>
              </w:rPr>
            </w:pPr>
            <w:r w:rsidRPr="00987D31">
              <w:rPr>
                <w:rFonts w:hint="eastAsia"/>
                <w:sz w:val="20"/>
                <w:szCs w:val="20"/>
              </w:rPr>
              <w:t>社</w:t>
            </w:r>
            <w:r w:rsidRPr="00987D31">
              <w:rPr>
                <w:sz w:val="20"/>
                <w:szCs w:val="20"/>
              </w:rPr>
              <w:t>保身分</w:t>
            </w:r>
          </w:p>
        </w:tc>
        <w:tc>
          <w:tcPr>
            <w:tcW w:w="4003" w:type="dxa"/>
          </w:tcPr>
          <w:p w:rsidR="00766BF2" w:rsidRDefault="00766BF2" w:rsidP="00766BF2">
            <w:pPr>
              <w:pStyle w:val="Tabletext"/>
              <w:keepLines w:val="0"/>
              <w:spacing w:after="0" w:line="240" w:lineRule="auto"/>
              <w:ind w:left="100" w:hangingChars="50" w:hanging="100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lang w:eastAsia="zh-TW"/>
              </w:rPr>
              <w:t>IF</w:t>
            </w:r>
            <w:r>
              <w:rPr>
                <w:rFonts w:hint="eastAsia"/>
                <w:kern w:val="2"/>
                <w:lang w:eastAsia="zh-TW"/>
              </w:rPr>
              <w:t>新件</w:t>
            </w:r>
            <w:r>
              <w:rPr>
                <w:rFonts w:hint="eastAsia"/>
                <w:kern w:val="2"/>
                <w:lang w:eastAsia="zh-TW"/>
              </w:rPr>
              <w:t xml:space="preserve"> =</w:t>
            </w:r>
            <w:r>
              <w:rPr>
                <w:kern w:val="2"/>
                <w:lang w:eastAsia="zh-TW"/>
              </w:rPr>
              <w:t>’</w:t>
            </w:r>
            <w:r>
              <w:rPr>
                <w:rFonts w:hint="eastAsia"/>
                <w:kern w:val="2"/>
                <w:lang w:eastAsia="zh-TW"/>
              </w:rPr>
              <w:t>Y</w:t>
            </w:r>
            <w:r>
              <w:rPr>
                <w:kern w:val="2"/>
                <w:lang w:eastAsia="zh-TW"/>
              </w:rPr>
              <w:t>’</w:t>
            </w:r>
          </w:p>
          <w:p w:rsidR="00766BF2" w:rsidRDefault="00654364" w:rsidP="00766BF2">
            <w:pPr>
              <w:pStyle w:val="Tabletext"/>
              <w:keepLines w:val="0"/>
              <w:spacing w:after="0" w:line="240" w:lineRule="auto"/>
              <w:ind w:firstLineChars="100" w:firstLine="200"/>
              <w:rPr>
                <w:rFonts w:hint="eastAsia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A030.</w:t>
            </w:r>
            <w:r w:rsidRPr="00987D31">
              <w:rPr>
                <w:rFonts w:hint="eastAsia"/>
              </w:rPr>
              <w:t>社</w:t>
            </w:r>
            <w:r w:rsidRPr="00987D31">
              <w:t>保身分</w:t>
            </w:r>
            <w:r>
              <w:rPr>
                <w:rFonts w:hint="eastAsia"/>
                <w:lang w:eastAsia="zh-TW"/>
              </w:rPr>
              <w:t>/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 xml:space="preserve"> A031.</w:t>
            </w:r>
            <w:r w:rsidRPr="00987D31">
              <w:rPr>
                <w:rFonts w:hint="eastAsia"/>
              </w:rPr>
              <w:t>社</w:t>
            </w:r>
            <w:r w:rsidRPr="00987D31">
              <w:t>保身分</w:t>
            </w:r>
          </w:p>
          <w:p w:rsidR="00766BF2" w:rsidRDefault="00766BF2" w:rsidP="00766BF2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ELSE </w:t>
            </w:r>
          </w:p>
          <w:p w:rsidR="00987D31" w:rsidRDefault="00654364" w:rsidP="00220B7A">
            <w:pPr>
              <w:pStyle w:val="Tabletext"/>
              <w:keepLines w:val="0"/>
              <w:spacing w:after="0" w:line="240" w:lineRule="auto"/>
              <w:ind w:firstLineChars="100" w:firstLine="200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BC0</w:t>
            </w:r>
            <w:r w:rsidR="00220B7A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2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.</w:t>
            </w:r>
            <w:r w:rsidRPr="00987D31">
              <w:rPr>
                <w:rFonts w:hint="eastAsia"/>
              </w:rPr>
              <w:t>社</w:t>
            </w:r>
            <w:r w:rsidRPr="00987D31">
              <w:t>保身分</w:t>
            </w:r>
          </w:p>
        </w:tc>
        <w:tc>
          <w:tcPr>
            <w:tcW w:w="2402" w:type="dxa"/>
          </w:tcPr>
          <w:p w:rsidR="00987D31" w:rsidRDefault="00987D31" w:rsidP="00191C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987D31" w:rsidTr="00C0591B">
        <w:trPr>
          <w:trHeight w:val="303"/>
        </w:trPr>
        <w:tc>
          <w:tcPr>
            <w:tcW w:w="1701" w:type="dxa"/>
            <w:shd w:val="clear" w:color="auto" w:fill="FFFF99"/>
          </w:tcPr>
          <w:p w:rsidR="00987D31" w:rsidRPr="00987D31" w:rsidRDefault="00987D31" w:rsidP="00987D31">
            <w:pPr>
              <w:rPr>
                <w:sz w:val="20"/>
                <w:szCs w:val="20"/>
              </w:rPr>
            </w:pPr>
            <w:r w:rsidRPr="00987D31">
              <w:rPr>
                <w:rFonts w:hint="eastAsia"/>
                <w:sz w:val="20"/>
                <w:szCs w:val="20"/>
              </w:rPr>
              <w:t>收據正本</w:t>
            </w:r>
          </w:p>
        </w:tc>
        <w:tc>
          <w:tcPr>
            <w:tcW w:w="4003" w:type="dxa"/>
          </w:tcPr>
          <w:p w:rsidR="00766BF2" w:rsidRDefault="00766BF2" w:rsidP="00F00FB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lang w:eastAsia="zh-TW"/>
              </w:rPr>
              <w:t>IF</w:t>
            </w:r>
            <w:r>
              <w:rPr>
                <w:rFonts w:hint="eastAsia"/>
                <w:kern w:val="2"/>
                <w:lang w:eastAsia="zh-TW"/>
              </w:rPr>
              <w:t>新件</w:t>
            </w:r>
            <w:r>
              <w:rPr>
                <w:rFonts w:hint="eastAsia"/>
                <w:kern w:val="2"/>
                <w:lang w:eastAsia="zh-TW"/>
              </w:rPr>
              <w:t xml:space="preserve"> =</w:t>
            </w:r>
            <w:r>
              <w:rPr>
                <w:kern w:val="2"/>
                <w:lang w:eastAsia="zh-TW"/>
              </w:rPr>
              <w:t>’</w:t>
            </w:r>
            <w:r>
              <w:rPr>
                <w:rFonts w:hint="eastAsia"/>
                <w:kern w:val="2"/>
                <w:lang w:eastAsia="zh-TW"/>
              </w:rPr>
              <w:t>Y</w:t>
            </w:r>
            <w:r>
              <w:rPr>
                <w:kern w:val="2"/>
                <w:lang w:eastAsia="zh-TW"/>
              </w:rPr>
              <w:t>’</w:t>
            </w:r>
          </w:p>
          <w:p w:rsidR="00766BF2" w:rsidRDefault="00F00FB4" w:rsidP="00766BF2">
            <w:pPr>
              <w:pStyle w:val="Tabletext"/>
              <w:keepLines w:val="0"/>
              <w:spacing w:after="0" w:line="240" w:lineRule="auto"/>
              <w:ind w:firstLineChars="100" w:firstLine="200"/>
              <w:rPr>
                <w:rFonts w:hint="eastAsia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A030.</w:t>
            </w:r>
            <w:r w:rsidRPr="00987D31">
              <w:rPr>
                <w:rFonts w:hint="eastAsia"/>
              </w:rPr>
              <w:t>收據正本</w:t>
            </w:r>
            <w:r>
              <w:rPr>
                <w:rFonts w:hint="eastAsia"/>
                <w:lang w:eastAsia="zh-TW"/>
              </w:rPr>
              <w:t>/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 xml:space="preserve"> A031.</w:t>
            </w:r>
            <w:r w:rsidRPr="00987D31">
              <w:rPr>
                <w:rFonts w:hint="eastAsia"/>
              </w:rPr>
              <w:t>收據正本</w:t>
            </w:r>
          </w:p>
          <w:p w:rsidR="00987D31" w:rsidRDefault="00766BF2" w:rsidP="00220B7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lang w:eastAsia="zh-TW"/>
              </w:rPr>
              <w:t>ELSE</w:t>
            </w:r>
            <w:r w:rsidR="00F00FB4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 xml:space="preserve"> BC0</w:t>
            </w:r>
            <w:r w:rsidR="00220B7A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2</w:t>
            </w:r>
            <w:r w:rsidR="00F00FB4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.</w:t>
            </w:r>
            <w:r w:rsidR="00F00FB4" w:rsidRPr="00987D31">
              <w:rPr>
                <w:rFonts w:hint="eastAsia"/>
              </w:rPr>
              <w:t xml:space="preserve"> </w:t>
            </w:r>
            <w:r w:rsidR="00F00FB4" w:rsidRPr="00987D31">
              <w:rPr>
                <w:rFonts w:hint="eastAsia"/>
              </w:rPr>
              <w:t>收據正本</w:t>
            </w:r>
          </w:p>
        </w:tc>
        <w:tc>
          <w:tcPr>
            <w:tcW w:w="2402" w:type="dxa"/>
          </w:tcPr>
          <w:p w:rsidR="00987D31" w:rsidRDefault="00987D31" w:rsidP="00191C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987D31" w:rsidTr="00C0591B">
        <w:trPr>
          <w:trHeight w:val="303"/>
        </w:trPr>
        <w:tc>
          <w:tcPr>
            <w:tcW w:w="1701" w:type="dxa"/>
            <w:shd w:val="clear" w:color="auto" w:fill="FFFF99"/>
          </w:tcPr>
          <w:p w:rsidR="00987D31" w:rsidRPr="00987D31" w:rsidRDefault="00987D31" w:rsidP="00987D31">
            <w:pPr>
              <w:rPr>
                <w:sz w:val="20"/>
                <w:szCs w:val="20"/>
              </w:rPr>
            </w:pPr>
            <w:r w:rsidRPr="00987D31">
              <w:rPr>
                <w:rFonts w:hint="eastAsia"/>
                <w:sz w:val="20"/>
                <w:szCs w:val="20"/>
              </w:rPr>
              <w:t>醫院名稱</w:t>
            </w:r>
          </w:p>
        </w:tc>
        <w:tc>
          <w:tcPr>
            <w:tcW w:w="4003" w:type="dxa"/>
          </w:tcPr>
          <w:p w:rsidR="00987D31" w:rsidRDefault="007C018D" w:rsidP="006B7B0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 xml:space="preserve">IF </w:t>
            </w:r>
            <w:r w:rsidR="00AC23E4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C070.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醫院名稱有值</w:t>
            </w:r>
          </w:p>
          <w:p w:rsidR="007C018D" w:rsidRDefault="007C018D" w:rsidP="007C018D">
            <w:pPr>
              <w:pStyle w:val="Tabletext"/>
              <w:keepLines w:val="0"/>
              <w:spacing w:after="0" w:line="240" w:lineRule="auto"/>
              <w:ind w:firstLineChars="100" w:firstLine="200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 xml:space="preserve"> C070.醫院名稱</w:t>
            </w:r>
          </w:p>
          <w:p w:rsidR="007C018D" w:rsidRDefault="007C018D" w:rsidP="006B7B0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ELSE</w:t>
            </w:r>
          </w:p>
          <w:p w:rsidR="006B7B0E" w:rsidRDefault="006B7B0E" w:rsidP="006B7B0E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 xml:space="preserve">   </w:t>
            </w:r>
            <w:r>
              <w:rPr>
                <w:rFonts w:hint="eastAsia"/>
                <w:kern w:val="2"/>
                <w:lang w:eastAsia="zh-TW"/>
              </w:rPr>
              <w:t>IF</w:t>
            </w:r>
            <w:r>
              <w:rPr>
                <w:rFonts w:hint="eastAsia"/>
                <w:kern w:val="2"/>
                <w:lang w:eastAsia="zh-TW"/>
              </w:rPr>
              <w:t>新件</w:t>
            </w:r>
            <w:r>
              <w:rPr>
                <w:rFonts w:hint="eastAsia"/>
                <w:kern w:val="2"/>
                <w:lang w:eastAsia="zh-TW"/>
              </w:rPr>
              <w:t xml:space="preserve"> =</w:t>
            </w:r>
            <w:r>
              <w:rPr>
                <w:kern w:val="2"/>
                <w:lang w:eastAsia="zh-TW"/>
              </w:rPr>
              <w:t>’</w:t>
            </w:r>
            <w:r>
              <w:rPr>
                <w:rFonts w:hint="eastAsia"/>
                <w:kern w:val="2"/>
                <w:lang w:eastAsia="zh-TW"/>
              </w:rPr>
              <w:t>Y</w:t>
            </w:r>
            <w:r>
              <w:rPr>
                <w:kern w:val="2"/>
                <w:lang w:eastAsia="zh-TW"/>
              </w:rPr>
              <w:t>’</w:t>
            </w:r>
          </w:p>
          <w:p w:rsidR="006B7B0E" w:rsidRDefault="006B7B0E" w:rsidP="006B7B0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lang w:eastAsia="zh-TW"/>
              </w:rPr>
              <w:t xml:space="preserve">          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A030.醫院代碼</w:t>
            </w:r>
            <w:r>
              <w:rPr>
                <w:rFonts w:hint="eastAsia"/>
                <w:lang w:eastAsia="zh-TW"/>
              </w:rPr>
              <w:t>/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 xml:space="preserve"> A031.醫院代碼</w:t>
            </w:r>
          </w:p>
          <w:p w:rsidR="006B7B0E" w:rsidRDefault="006B7B0E" w:rsidP="006B7B0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 xml:space="preserve">   ELSE</w:t>
            </w:r>
          </w:p>
          <w:p w:rsidR="00884F29" w:rsidRDefault="007C018D" w:rsidP="006B7B0E">
            <w:pPr>
              <w:pStyle w:val="Tabletext"/>
              <w:keepLines w:val="0"/>
              <w:spacing w:after="0" w:line="240" w:lineRule="auto"/>
              <w:ind w:firstLineChars="100" w:firstLine="200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 xml:space="preserve">  </w:t>
            </w:r>
            <w:r w:rsidR="006B7B0E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 xml:space="preserve"> BC02.醫院代碼</w:t>
            </w:r>
            <w:r w:rsidR="00884F29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 xml:space="preserve">   </w:t>
            </w:r>
          </w:p>
        </w:tc>
        <w:tc>
          <w:tcPr>
            <w:tcW w:w="2402" w:type="dxa"/>
          </w:tcPr>
          <w:p w:rsidR="00987D31" w:rsidRDefault="00987D31" w:rsidP="00191C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8D6474" w:rsidTr="00C0591B">
        <w:trPr>
          <w:trHeight w:val="303"/>
        </w:trPr>
        <w:tc>
          <w:tcPr>
            <w:tcW w:w="1701" w:type="dxa"/>
            <w:shd w:val="clear" w:color="auto" w:fill="FFFF99"/>
          </w:tcPr>
          <w:p w:rsidR="008D6474" w:rsidRPr="00987D31" w:rsidRDefault="008D6474" w:rsidP="00987D31">
            <w:pPr>
              <w:rPr>
                <w:rFonts w:hint="eastAsia"/>
                <w:sz w:val="20"/>
                <w:szCs w:val="20"/>
              </w:rPr>
            </w:pPr>
            <w:r w:rsidRPr="00987D31">
              <w:rPr>
                <w:rFonts w:hint="eastAsia"/>
                <w:sz w:val="20"/>
                <w:szCs w:val="20"/>
              </w:rPr>
              <w:t>收據種類</w:t>
            </w:r>
          </w:p>
        </w:tc>
        <w:tc>
          <w:tcPr>
            <w:tcW w:w="4003" w:type="dxa"/>
          </w:tcPr>
          <w:p w:rsidR="008D6474" w:rsidRDefault="008D6474" w:rsidP="00B80C9E">
            <w:pPr>
              <w:pStyle w:val="Tabletext"/>
              <w:keepLines w:val="0"/>
              <w:spacing w:after="0" w:line="240" w:lineRule="auto"/>
              <w:ind w:left="100" w:hangingChars="50" w:hanging="100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lang w:eastAsia="zh-TW"/>
              </w:rPr>
              <w:t>IF</w:t>
            </w:r>
            <w:r>
              <w:rPr>
                <w:rFonts w:hint="eastAsia"/>
                <w:kern w:val="2"/>
                <w:lang w:eastAsia="zh-TW"/>
              </w:rPr>
              <w:t>新件</w:t>
            </w:r>
            <w:r>
              <w:rPr>
                <w:rFonts w:hint="eastAsia"/>
                <w:kern w:val="2"/>
                <w:lang w:eastAsia="zh-TW"/>
              </w:rPr>
              <w:t xml:space="preserve"> =</w:t>
            </w:r>
            <w:r>
              <w:rPr>
                <w:kern w:val="2"/>
                <w:lang w:eastAsia="zh-TW"/>
              </w:rPr>
              <w:t>’</w:t>
            </w:r>
            <w:r>
              <w:rPr>
                <w:rFonts w:hint="eastAsia"/>
                <w:kern w:val="2"/>
                <w:lang w:eastAsia="zh-TW"/>
              </w:rPr>
              <w:t>Y</w:t>
            </w:r>
            <w:r>
              <w:rPr>
                <w:kern w:val="2"/>
                <w:lang w:eastAsia="zh-TW"/>
              </w:rPr>
              <w:t>’</w:t>
            </w:r>
          </w:p>
          <w:p w:rsidR="008D6474" w:rsidRDefault="008D6474" w:rsidP="00B80C9E">
            <w:pPr>
              <w:pStyle w:val="Tabletext"/>
              <w:keepLines w:val="0"/>
              <w:spacing w:after="0" w:line="240" w:lineRule="auto"/>
              <w:ind w:firstLineChars="100" w:firstLine="200"/>
              <w:rPr>
                <w:rFonts w:hint="eastAsia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A030.</w:t>
            </w:r>
            <w:r w:rsidR="00CC179A" w:rsidRPr="00987D31">
              <w:rPr>
                <w:rFonts w:hint="eastAsia"/>
                <w:lang w:eastAsia="zh-TW"/>
              </w:rPr>
              <w:t>收據種類</w:t>
            </w:r>
            <w:r>
              <w:rPr>
                <w:rFonts w:hint="eastAsia"/>
                <w:lang w:eastAsia="zh-TW"/>
              </w:rPr>
              <w:t>/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A031.</w:t>
            </w:r>
            <w:r w:rsidR="00CC179A" w:rsidRPr="00987D31">
              <w:rPr>
                <w:rFonts w:hint="eastAsia"/>
                <w:lang w:eastAsia="zh-TW"/>
              </w:rPr>
              <w:t>收據種類</w:t>
            </w:r>
            <w:r w:rsidR="000A3A06">
              <w:rPr>
                <w:rFonts w:hint="eastAsia"/>
                <w:lang w:eastAsia="zh-TW"/>
              </w:rPr>
              <w:t xml:space="preserve"> </w:t>
            </w:r>
            <w:r w:rsidR="00CC179A">
              <w:rPr>
                <w:rFonts w:hint="eastAsia"/>
                <w:lang w:eastAsia="zh-TW"/>
              </w:rPr>
              <w:t>(</w:t>
            </w:r>
            <w:r w:rsidR="00CC179A">
              <w:rPr>
                <w:rFonts w:hint="eastAsia"/>
                <w:lang w:eastAsia="zh-TW"/>
              </w:rPr>
              <w:t>轉中文</w:t>
            </w:r>
            <w:r w:rsidR="00CC179A">
              <w:rPr>
                <w:rFonts w:hint="eastAsia"/>
                <w:lang w:eastAsia="zh-TW"/>
              </w:rPr>
              <w:t>)</w:t>
            </w:r>
          </w:p>
          <w:p w:rsidR="008D6474" w:rsidRDefault="008D6474" w:rsidP="00B80C9E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ELSE </w:t>
            </w:r>
          </w:p>
          <w:p w:rsidR="008D6474" w:rsidRDefault="008D6474" w:rsidP="00CC179A">
            <w:pPr>
              <w:pStyle w:val="Tabletext"/>
              <w:keepLines w:val="0"/>
              <w:spacing w:after="0" w:line="240" w:lineRule="auto"/>
              <w:ind w:firstLineChars="100" w:firstLine="200"/>
              <w:rPr>
                <w:rFonts w:hint="eastAsia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BC02.</w:t>
            </w:r>
            <w:r w:rsidR="00CC179A" w:rsidRPr="00987D31">
              <w:rPr>
                <w:rFonts w:hint="eastAsia"/>
                <w:lang w:eastAsia="zh-TW"/>
              </w:rPr>
              <w:t>收據種類</w:t>
            </w:r>
            <w:r w:rsidR="00CC179A">
              <w:rPr>
                <w:rFonts w:hint="eastAsia"/>
                <w:lang w:eastAsia="zh-TW"/>
              </w:rPr>
              <w:t>(</w:t>
            </w:r>
            <w:r w:rsidR="00CC179A">
              <w:rPr>
                <w:rFonts w:hint="eastAsia"/>
                <w:lang w:eastAsia="zh-TW"/>
              </w:rPr>
              <w:t>轉中文</w:t>
            </w:r>
            <w:r w:rsidR="00CC179A">
              <w:rPr>
                <w:rFonts w:hint="eastAsia"/>
                <w:lang w:eastAsia="zh-TW"/>
              </w:rPr>
              <w:t>)</w:t>
            </w:r>
          </w:p>
          <w:p w:rsidR="0010691C" w:rsidRDefault="0010691C" w:rsidP="0010691C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</w:p>
          <w:p w:rsidR="0010691C" w:rsidRDefault="00A94AB4" w:rsidP="0010691C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點選</w:t>
            </w:r>
            <w:r w:rsidR="0010691C">
              <w:rPr>
                <w:rFonts w:hint="eastAsia"/>
                <w:lang w:eastAsia="zh-TW"/>
              </w:rPr>
              <w:t>可連結</w:t>
            </w:r>
          </w:p>
          <w:p w:rsidR="00866546" w:rsidRDefault="00866546" w:rsidP="00866546">
            <w:pPr>
              <w:pStyle w:val="Tabletext"/>
              <w:keepLines w:val="0"/>
              <w:spacing w:after="0" w:line="240" w:lineRule="auto"/>
              <w:ind w:left="100" w:hangingChars="50" w:hanging="100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lang w:eastAsia="zh-TW"/>
              </w:rPr>
              <w:t>IF</w:t>
            </w:r>
            <w:r>
              <w:rPr>
                <w:rFonts w:hint="eastAsia"/>
                <w:kern w:val="2"/>
                <w:lang w:eastAsia="zh-TW"/>
              </w:rPr>
              <w:t>新件</w:t>
            </w:r>
            <w:r>
              <w:rPr>
                <w:rFonts w:hint="eastAsia"/>
                <w:kern w:val="2"/>
                <w:lang w:eastAsia="zh-TW"/>
              </w:rPr>
              <w:t xml:space="preserve"> =</w:t>
            </w:r>
            <w:r>
              <w:rPr>
                <w:kern w:val="2"/>
                <w:lang w:eastAsia="zh-TW"/>
              </w:rPr>
              <w:t>’</w:t>
            </w:r>
            <w:r>
              <w:rPr>
                <w:rFonts w:hint="eastAsia"/>
                <w:kern w:val="2"/>
                <w:lang w:eastAsia="zh-TW"/>
              </w:rPr>
              <w:t>Y</w:t>
            </w:r>
            <w:r>
              <w:rPr>
                <w:kern w:val="2"/>
                <w:lang w:eastAsia="zh-TW"/>
              </w:rPr>
              <w:t>’</w:t>
            </w:r>
          </w:p>
          <w:p w:rsidR="00A94AB4" w:rsidRDefault="00866546" w:rsidP="0010691C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</w:t>
            </w:r>
            <w:r w:rsidR="00A94AB4">
              <w:rPr>
                <w:rFonts w:hint="eastAsia"/>
                <w:lang w:eastAsia="zh-TW"/>
              </w:rPr>
              <w:t xml:space="preserve">IF </w:t>
            </w:r>
            <w:r>
              <w:rPr>
                <w:rFonts w:hint="eastAsia"/>
                <w:lang w:eastAsia="zh-TW"/>
              </w:rPr>
              <w:t xml:space="preserve"> </w:t>
            </w:r>
            <w:r>
              <w:rPr>
                <w:rFonts w:hint="eastAsia"/>
                <w:lang w:eastAsia="zh-TW"/>
              </w:rPr>
              <w:t>點選</w:t>
            </w:r>
            <w:r>
              <w:rPr>
                <w:rFonts w:hint="eastAsia"/>
                <w:lang w:eastAsia="zh-TW"/>
              </w:rPr>
              <w:t xml:space="preserve">A030 </w:t>
            </w:r>
            <w:r>
              <w:rPr>
                <w:rFonts w:hint="eastAsia"/>
                <w:lang w:eastAsia="zh-TW"/>
              </w:rPr>
              <w:t>的收據種類</w:t>
            </w:r>
          </w:p>
          <w:p w:rsidR="00B948DD" w:rsidRDefault="00B948DD" w:rsidP="0010691C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     </w:t>
            </w:r>
            <w:r w:rsidR="009D496E">
              <w:rPr>
                <w:rFonts w:hint="eastAsia"/>
                <w:lang w:eastAsia="zh-TW"/>
              </w:rPr>
              <w:t>AA</w:t>
            </w:r>
            <w:r w:rsidR="00B0203C">
              <w:rPr>
                <w:rFonts w:hint="eastAsia"/>
                <w:lang w:eastAsia="zh-TW"/>
              </w:rPr>
              <w:t>A0_0300</w:t>
            </w:r>
            <w:r w:rsidR="00D25B43">
              <w:rPr>
                <w:rFonts w:hint="eastAsia"/>
                <w:lang w:eastAsia="zh-TW"/>
              </w:rPr>
              <w:t>.</w:t>
            </w:r>
            <w:r w:rsidR="00D25B43" w:rsidRPr="00D25B43">
              <w:rPr>
                <w:lang w:eastAsia="zh-TW"/>
              </w:rPr>
              <w:t>doQuery</w:t>
            </w:r>
          </w:p>
          <w:p w:rsidR="00D25B43" w:rsidRDefault="00D25B43" w:rsidP="0010691C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     </w:t>
            </w:r>
            <w:r>
              <w:rPr>
                <w:rFonts w:hint="eastAsia"/>
                <w:lang w:eastAsia="zh-TW"/>
              </w:rPr>
              <w:t>傳入</w:t>
            </w:r>
            <w:r>
              <w:rPr>
                <w:rFonts w:hint="eastAsia"/>
                <w:lang w:eastAsia="zh-TW"/>
              </w:rPr>
              <w:t xml:space="preserve"> </w:t>
            </w:r>
            <w:r>
              <w:rPr>
                <w:rFonts w:hint="eastAsia"/>
                <w:lang w:eastAsia="zh-TW"/>
              </w:rPr>
              <w:t>受理編號</w:t>
            </w:r>
            <w:r>
              <w:rPr>
                <w:rFonts w:hint="eastAsia"/>
                <w:lang w:eastAsia="zh-TW"/>
              </w:rPr>
              <w:t>+A030.</w:t>
            </w:r>
            <w:r w:rsidRPr="00D25B43">
              <w:rPr>
                <w:rFonts w:hint="eastAsia"/>
                <w:lang w:eastAsia="zh-TW"/>
              </w:rPr>
              <w:t>收據序號</w:t>
            </w:r>
          </w:p>
          <w:p w:rsidR="00866546" w:rsidRDefault="00866546" w:rsidP="00866546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ELSE IF  </w:t>
            </w:r>
            <w:r>
              <w:rPr>
                <w:rFonts w:hint="eastAsia"/>
                <w:lang w:eastAsia="zh-TW"/>
              </w:rPr>
              <w:t>點選</w:t>
            </w:r>
            <w:r>
              <w:rPr>
                <w:rFonts w:hint="eastAsia"/>
                <w:lang w:eastAsia="zh-TW"/>
              </w:rPr>
              <w:t>A031</w:t>
            </w:r>
            <w:r>
              <w:rPr>
                <w:rFonts w:hint="eastAsia"/>
                <w:lang w:eastAsia="zh-TW"/>
              </w:rPr>
              <w:t>的收據種類</w:t>
            </w:r>
          </w:p>
          <w:p w:rsidR="00B0203C" w:rsidRDefault="00B0203C" w:rsidP="00866546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     AAA0_0301</w:t>
            </w:r>
            <w:r w:rsidR="00572FE2">
              <w:rPr>
                <w:rFonts w:hint="eastAsia"/>
                <w:lang w:eastAsia="zh-TW"/>
              </w:rPr>
              <w:t>.</w:t>
            </w:r>
            <w:r w:rsidR="00572FE2" w:rsidRPr="00D25B43">
              <w:rPr>
                <w:lang w:eastAsia="zh-TW"/>
              </w:rPr>
              <w:t>doQuery</w:t>
            </w:r>
          </w:p>
          <w:p w:rsidR="00572FE2" w:rsidRDefault="00572FE2" w:rsidP="00572FE2">
            <w:pPr>
              <w:pStyle w:val="Tabletext"/>
              <w:keepLines w:val="0"/>
              <w:spacing w:after="0" w:line="240" w:lineRule="auto"/>
              <w:ind w:firstLineChars="200" w:firstLine="40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傳入</w:t>
            </w:r>
            <w:r>
              <w:rPr>
                <w:rFonts w:hint="eastAsia"/>
                <w:lang w:eastAsia="zh-TW"/>
              </w:rPr>
              <w:t xml:space="preserve"> </w:t>
            </w:r>
            <w:r>
              <w:rPr>
                <w:rFonts w:hint="eastAsia"/>
                <w:lang w:eastAsia="zh-TW"/>
              </w:rPr>
              <w:t>受理編號</w:t>
            </w:r>
            <w:r>
              <w:rPr>
                <w:rFonts w:hint="eastAsia"/>
                <w:lang w:eastAsia="zh-TW"/>
              </w:rPr>
              <w:t>+A030.</w:t>
            </w:r>
            <w:r w:rsidRPr="00D25B43">
              <w:rPr>
                <w:rFonts w:hint="eastAsia"/>
                <w:lang w:eastAsia="zh-TW"/>
              </w:rPr>
              <w:t>收據序號</w:t>
            </w:r>
          </w:p>
          <w:p w:rsidR="00D16405" w:rsidRDefault="00D16405" w:rsidP="00866546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ELSE</w:t>
            </w:r>
          </w:p>
          <w:p w:rsidR="009E0A98" w:rsidRDefault="009E0A98" w:rsidP="009E0A98">
            <w:pPr>
              <w:pStyle w:val="Tabletext"/>
              <w:keepLines w:val="0"/>
              <w:spacing w:after="0" w:line="240" w:lineRule="auto"/>
              <w:ind w:firstLineChars="100" w:firstLine="200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IF 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BC02.</w:t>
            </w:r>
            <w:r w:rsidRPr="009E0A98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收據分類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 xml:space="preserve"> =</w:t>
            </w:r>
            <w:r>
              <w:rPr>
                <w:rFonts w:ascii="細明體" w:eastAsia="細明體" w:hAnsi="細明體"/>
                <w:kern w:val="2"/>
                <w:szCs w:val="24"/>
                <w:lang w:eastAsia="zh-TW"/>
              </w:rPr>
              <w:t>’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A030</w:t>
            </w:r>
            <w:r>
              <w:rPr>
                <w:rFonts w:ascii="細明體" w:eastAsia="細明體" w:hAnsi="細明體"/>
                <w:kern w:val="2"/>
                <w:szCs w:val="24"/>
                <w:lang w:eastAsia="zh-TW"/>
              </w:rPr>
              <w:t>’</w:t>
            </w:r>
          </w:p>
          <w:p w:rsidR="00572FE2" w:rsidRDefault="00572FE2" w:rsidP="00572FE2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     AAA0_0300.</w:t>
            </w:r>
            <w:r w:rsidRPr="00D25B43">
              <w:rPr>
                <w:lang w:eastAsia="zh-TW"/>
              </w:rPr>
              <w:t>doQuery</w:t>
            </w:r>
          </w:p>
          <w:p w:rsidR="00572FE2" w:rsidRDefault="00572FE2" w:rsidP="00572FE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     </w:t>
            </w:r>
            <w:r>
              <w:rPr>
                <w:rFonts w:hint="eastAsia"/>
                <w:lang w:eastAsia="zh-TW"/>
              </w:rPr>
              <w:t>傳入</w:t>
            </w:r>
            <w:r>
              <w:rPr>
                <w:rFonts w:hint="eastAsia"/>
                <w:lang w:eastAsia="zh-TW"/>
              </w:rPr>
              <w:t xml:space="preserve"> </w:t>
            </w:r>
            <w:r>
              <w:rPr>
                <w:rFonts w:hint="eastAsia"/>
                <w:lang w:eastAsia="zh-TW"/>
              </w:rPr>
              <w:t>受理編號</w:t>
            </w:r>
            <w:r>
              <w:rPr>
                <w:rFonts w:hint="eastAsia"/>
                <w:lang w:eastAsia="zh-TW"/>
              </w:rPr>
              <w:t>+A030.</w:t>
            </w:r>
            <w:r w:rsidRPr="00D25B43">
              <w:rPr>
                <w:rFonts w:hint="eastAsia"/>
                <w:lang w:eastAsia="zh-TW"/>
              </w:rPr>
              <w:t>收據序號</w:t>
            </w:r>
          </w:p>
          <w:p w:rsidR="009E0A98" w:rsidRDefault="009E0A98" w:rsidP="009E0A98">
            <w:pPr>
              <w:pStyle w:val="Tabletext"/>
              <w:keepLines w:val="0"/>
              <w:spacing w:after="0" w:line="240" w:lineRule="auto"/>
              <w:ind w:firstLineChars="150" w:firstLine="300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 xml:space="preserve">ELSE </w:t>
            </w:r>
            <w:r>
              <w:rPr>
                <w:rFonts w:hint="eastAsia"/>
                <w:lang w:eastAsia="zh-TW"/>
              </w:rPr>
              <w:t xml:space="preserve">IF 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BC02.</w:t>
            </w:r>
            <w:r w:rsidRPr="009E0A98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收據分類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 xml:space="preserve"> =</w:t>
            </w:r>
            <w:r>
              <w:rPr>
                <w:rFonts w:ascii="細明體" w:eastAsia="細明體" w:hAnsi="細明體"/>
                <w:kern w:val="2"/>
                <w:szCs w:val="24"/>
                <w:lang w:eastAsia="zh-TW"/>
              </w:rPr>
              <w:t>’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A031</w:t>
            </w:r>
            <w:r>
              <w:rPr>
                <w:rFonts w:ascii="細明體" w:eastAsia="細明體" w:hAnsi="細明體"/>
                <w:kern w:val="2"/>
                <w:szCs w:val="24"/>
                <w:lang w:eastAsia="zh-TW"/>
              </w:rPr>
              <w:t>’</w:t>
            </w:r>
          </w:p>
          <w:p w:rsidR="00572FE2" w:rsidRDefault="00572FE2" w:rsidP="00572FE2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     AAA0_0301.</w:t>
            </w:r>
            <w:r w:rsidRPr="00D25B43">
              <w:rPr>
                <w:lang w:eastAsia="zh-TW"/>
              </w:rPr>
              <w:t>doQuery</w:t>
            </w:r>
          </w:p>
          <w:p w:rsidR="00572FE2" w:rsidRDefault="00572FE2" w:rsidP="00572FE2">
            <w:pPr>
              <w:pStyle w:val="Tabletext"/>
              <w:keepLines w:val="0"/>
              <w:spacing w:after="0" w:line="240" w:lineRule="auto"/>
              <w:ind w:firstLineChars="200" w:firstLine="400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lang w:eastAsia="zh-TW"/>
              </w:rPr>
              <w:t>傳入</w:t>
            </w:r>
            <w:r>
              <w:rPr>
                <w:rFonts w:hint="eastAsia"/>
                <w:lang w:eastAsia="zh-TW"/>
              </w:rPr>
              <w:t xml:space="preserve"> </w:t>
            </w:r>
            <w:r>
              <w:rPr>
                <w:rFonts w:hint="eastAsia"/>
                <w:lang w:eastAsia="zh-TW"/>
              </w:rPr>
              <w:t>受理編號</w:t>
            </w:r>
            <w:r>
              <w:rPr>
                <w:rFonts w:hint="eastAsia"/>
                <w:lang w:eastAsia="zh-TW"/>
              </w:rPr>
              <w:t>+A030.</w:t>
            </w:r>
            <w:r w:rsidRPr="00D25B43">
              <w:rPr>
                <w:rFonts w:hint="eastAsia"/>
                <w:lang w:eastAsia="zh-TW"/>
              </w:rPr>
              <w:t>收據序號</w:t>
            </w:r>
          </w:p>
        </w:tc>
        <w:tc>
          <w:tcPr>
            <w:tcW w:w="2402" w:type="dxa"/>
          </w:tcPr>
          <w:p w:rsidR="008D6474" w:rsidRDefault="005027DE" w:rsidP="00191C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轉成中文：</w:t>
            </w:r>
          </w:p>
          <w:p w:rsidR="005027DE" w:rsidRPr="005027DE" w:rsidRDefault="005027DE" w:rsidP="00191C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2:</w:t>
            </w:r>
            <w:r w:rsidRPr="005027DE">
              <w:rPr>
                <w:bCs/>
                <w:lang w:eastAsia="zh-TW"/>
              </w:rPr>
              <w:t xml:space="preserve"> </w:t>
            </w:r>
            <w:r w:rsidRPr="005027DE">
              <w:rPr>
                <w:bCs/>
                <w:lang w:eastAsia="zh-TW"/>
              </w:rPr>
              <w:t>住院收據</w:t>
            </w:r>
          </w:p>
          <w:p w:rsidR="005027DE" w:rsidRPr="005027DE" w:rsidRDefault="005027DE" w:rsidP="00191C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5027DE">
              <w:rPr>
                <w:rFonts w:hint="eastAsia"/>
                <w:bCs/>
                <w:lang w:eastAsia="zh-TW"/>
              </w:rPr>
              <w:t>3:</w:t>
            </w:r>
            <w:r w:rsidRPr="005027DE">
              <w:rPr>
                <w:bCs/>
                <w:lang w:eastAsia="zh-TW"/>
              </w:rPr>
              <w:t xml:space="preserve"> </w:t>
            </w:r>
            <w:r w:rsidRPr="005027DE">
              <w:rPr>
                <w:bCs/>
                <w:lang w:eastAsia="zh-TW"/>
              </w:rPr>
              <w:t>門診收據合計</w:t>
            </w:r>
          </w:p>
          <w:p w:rsidR="0010691C" w:rsidRDefault="005027DE" w:rsidP="0010691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5027DE">
              <w:rPr>
                <w:rFonts w:hint="eastAsia"/>
                <w:bCs/>
                <w:lang w:eastAsia="zh-TW"/>
              </w:rPr>
              <w:t>4:</w:t>
            </w:r>
            <w:r w:rsidRPr="005027DE">
              <w:rPr>
                <w:bCs/>
                <w:lang w:eastAsia="zh-TW"/>
              </w:rPr>
              <w:t xml:space="preserve"> </w:t>
            </w:r>
            <w:r w:rsidRPr="005027DE">
              <w:rPr>
                <w:bCs/>
                <w:lang w:eastAsia="zh-TW"/>
              </w:rPr>
              <w:t>團險特殊門診收據</w:t>
            </w:r>
          </w:p>
        </w:tc>
      </w:tr>
      <w:tr w:rsidR="008D6474" w:rsidTr="00C0591B">
        <w:trPr>
          <w:trHeight w:val="303"/>
        </w:trPr>
        <w:tc>
          <w:tcPr>
            <w:tcW w:w="1701" w:type="dxa"/>
            <w:shd w:val="clear" w:color="auto" w:fill="FFFF99"/>
          </w:tcPr>
          <w:p w:rsidR="008D6474" w:rsidRPr="00987D31" w:rsidRDefault="008D6474" w:rsidP="00987D31">
            <w:pPr>
              <w:rPr>
                <w:rFonts w:hint="eastAsia"/>
                <w:sz w:val="20"/>
                <w:szCs w:val="20"/>
              </w:rPr>
            </w:pPr>
            <w:r w:rsidRPr="00987D31">
              <w:rPr>
                <w:rFonts w:hint="eastAsia"/>
                <w:sz w:val="20"/>
                <w:szCs w:val="20"/>
              </w:rPr>
              <w:t>申請金額</w:t>
            </w:r>
          </w:p>
        </w:tc>
        <w:tc>
          <w:tcPr>
            <w:tcW w:w="4003" w:type="dxa"/>
          </w:tcPr>
          <w:p w:rsidR="008D6474" w:rsidRDefault="00BD40F3" w:rsidP="00191C08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lang w:eastAsia="zh-TW"/>
              </w:rPr>
            </w:pPr>
            <w:r>
              <w:rPr>
                <w:rFonts w:hint="eastAsia"/>
                <w:kern w:val="2"/>
                <w:lang w:eastAsia="zh-TW"/>
              </w:rPr>
              <w:t>合計</w:t>
            </w:r>
            <w:r w:rsidRPr="00DF4193">
              <w:rPr>
                <w:rFonts w:hint="eastAsia"/>
                <w:kern w:val="2"/>
                <w:lang w:eastAsia="zh-TW"/>
              </w:rPr>
              <w:t>申請金額</w:t>
            </w:r>
          </w:p>
          <w:p w:rsidR="008C10F7" w:rsidRDefault="008C10F7" w:rsidP="00191C08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lang w:eastAsia="zh-TW"/>
              </w:rPr>
            </w:pPr>
            <w:r>
              <w:rPr>
                <w:rFonts w:hint="eastAsia"/>
                <w:kern w:val="2"/>
                <w:lang w:eastAsia="zh-TW"/>
              </w:rPr>
              <w:t xml:space="preserve">IF </w:t>
            </w:r>
            <w:r>
              <w:rPr>
                <w:rFonts w:hint="eastAsia"/>
                <w:kern w:val="2"/>
                <w:lang w:eastAsia="zh-TW"/>
              </w:rPr>
              <w:t>調整金額</w:t>
            </w:r>
          </w:p>
          <w:p w:rsidR="00B379CD" w:rsidRDefault="00B379CD" w:rsidP="00191C0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 xml:space="preserve">  確認(按鈕) DISABLE</w:t>
            </w:r>
          </w:p>
          <w:p w:rsidR="001F6A40" w:rsidRDefault="001F6A40" w:rsidP="00191C0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 xml:space="preserve">  </w:t>
            </w:r>
            <w:r>
              <w:rPr>
                <w:rFonts w:hint="eastAsia"/>
                <w:kern w:val="2"/>
                <w:lang w:eastAsia="zh-TW"/>
              </w:rPr>
              <w:t>主管覆核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(按鈕) ON起來</w:t>
            </w:r>
          </w:p>
        </w:tc>
        <w:tc>
          <w:tcPr>
            <w:tcW w:w="2402" w:type="dxa"/>
          </w:tcPr>
          <w:p w:rsidR="008D6474" w:rsidRDefault="00951530" w:rsidP="00191C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調整後，不可直接開立</w:t>
            </w:r>
          </w:p>
        </w:tc>
      </w:tr>
      <w:tr w:rsidR="008D6474" w:rsidTr="00C0591B">
        <w:trPr>
          <w:trHeight w:val="303"/>
        </w:trPr>
        <w:tc>
          <w:tcPr>
            <w:tcW w:w="1701" w:type="dxa"/>
            <w:shd w:val="clear" w:color="auto" w:fill="FFFF99"/>
          </w:tcPr>
          <w:p w:rsidR="008D6474" w:rsidRPr="00987D31" w:rsidRDefault="008D6474" w:rsidP="00987D31">
            <w:pPr>
              <w:rPr>
                <w:rFonts w:hint="eastAsia"/>
                <w:sz w:val="20"/>
                <w:szCs w:val="20"/>
              </w:rPr>
            </w:pPr>
            <w:r w:rsidRPr="00987D31">
              <w:rPr>
                <w:rFonts w:hint="eastAsia"/>
                <w:sz w:val="20"/>
                <w:szCs w:val="20"/>
              </w:rPr>
              <w:t>核定金額</w:t>
            </w:r>
          </w:p>
        </w:tc>
        <w:tc>
          <w:tcPr>
            <w:tcW w:w="4003" w:type="dxa"/>
          </w:tcPr>
          <w:p w:rsidR="008D6474" w:rsidRDefault="00BD40F3" w:rsidP="00191C0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lang w:eastAsia="zh-TW"/>
              </w:rPr>
              <w:t>合計</w:t>
            </w:r>
            <w:r w:rsidRPr="00987D31">
              <w:rPr>
                <w:rFonts w:hint="eastAsia"/>
              </w:rPr>
              <w:t>核定</w:t>
            </w:r>
            <w:r w:rsidRPr="00DF4193">
              <w:rPr>
                <w:rFonts w:hint="eastAsia"/>
                <w:kern w:val="2"/>
                <w:lang w:eastAsia="zh-TW"/>
              </w:rPr>
              <w:t>金額</w:t>
            </w:r>
          </w:p>
        </w:tc>
        <w:tc>
          <w:tcPr>
            <w:tcW w:w="2402" w:type="dxa"/>
          </w:tcPr>
          <w:p w:rsidR="008D6474" w:rsidRDefault="00342D11" w:rsidP="00191C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檢核只可調小</w:t>
            </w:r>
          </w:p>
        </w:tc>
      </w:tr>
      <w:tr w:rsidR="009618D7" w:rsidTr="00C0591B">
        <w:trPr>
          <w:trHeight w:val="303"/>
        </w:trPr>
        <w:tc>
          <w:tcPr>
            <w:tcW w:w="1701" w:type="dxa"/>
            <w:shd w:val="clear" w:color="auto" w:fill="FFFF99"/>
          </w:tcPr>
          <w:p w:rsidR="009618D7" w:rsidRPr="00987D31" w:rsidRDefault="000F6C55" w:rsidP="000F6C55">
            <w:pPr>
              <w:rPr>
                <w:rFonts w:hint="eastAsia"/>
                <w:sz w:val="20"/>
                <w:szCs w:val="20"/>
              </w:rPr>
            </w:pPr>
            <w:r w:rsidRPr="000F6C55">
              <w:rPr>
                <w:sz w:val="20"/>
                <w:szCs w:val="20"/>
              </w:rPr>
              <w:t>收據正本張數</w:t>
            </w:r>
          </w:p>
        </w:tc>
        <w:tc>
          <w:tcPr>
            <w:tcW w:w="4003" w:type="dxa"/>
          </w:tcPr>
          <w:p w:rsidR="00461365" w:rsidRDefault="00461365" w:rsidP="00191C08">
            <w:pPr>
              <w:pStyle w:val="Tabletext"/>
              <w:keepLines w:val="0"/>
              <w:spacing w:after="0" w:line="240" w:lineRule="auto"/>
              <w:rPr>
                <w:ins w:id="14" w:author="FIS" w:date="2012-09-19T09:09:00Z"/>
                <w:rFonts w:hint="eastAsia"/>
                <w:kern w:val="2"/>
                <w:lang w:eastAsia="zh-TW"/>
              </w:rPr>
            </w:pPr>
            <w:ins w:id="15" w:author="FIS" w:date="2012-09-19T09:09:00Z">
              <w:r>
                <w:rPr>
                  <w:rFonts w:hint="eastAsia"/>
                  <w:kern w:val="2"/>
                  <w:lang w:eastAsia="zh-TW"/>
                </w:rPr>
                <w:t xml:space="preserve">IF </w:t>
              </w:r>
              <w:r>
                <w:rPr>
                  <w:rFonts w:hint="eastAsia"/>
                  <w:kern w:val="2"/>
                  <w:lang w:eastAsia="zh-TW"/>
                </w:rPr>
                <w:t>新件</w:t>
              </w:r>
              <w:r>
                <w:rPr>
                  <w:rFonts w:hint="eastAsia"/>
                  <w:kern w:val="2"/>
                  <w:lang w:eastAsia="zh-TW"/>
                </w:rPr>
                <w:t xml:space="preserve"> =</w:t>
              </w:r>
              <w:r>
                <w:rPr>
                  <w:kern w:val="2"/>
                  <w:lang w:eastAsia="zh-TW"/>
                </w:rPr>
                <w:t>’</w:t>
              </w:r>
              <w:r>
                <w:rPr>
                  <w:rFonts w:hint="eastAsia"/>
                  <w:kern w:val="2"/>
                  <w:lang w:eastAsia="zh-TW"/>
                </w:rPr>
                <w:t>Y</w:t>
              </w:r>
              <w:r>
                <w:rPr>
                  <w:kern w:val="2"/>
                  <w:lang w:eastAsia="zh-TW"/>
                </w:rPr>
                <w:t>’</w:t>
              </w:r>
            </w:ins>
          </w:p>
          <w:p w:rsidR="009618D7" w:rsidRDefault="000C1383" w:rsidP="00461365">
            <w:pPr>
              <w:pStyle w:val="Tabletext"/>
              <w:keepLines w:val="0"/>
              <w:spacing w:after="0" w:line="240" w:lineRule="auto"/>
              <w:ind w:firstLineChars="100" w:firstLine="200"/>
              <w:rPr>
                <w:rFonts w:hint="eastAsia"/>
                <w:kern w:val="2"/>
                <w:lang w:eastAsia="zh-TW"/>
              </w:rPr>
              <w:pPrChange w:id="16" w:author="FIS" w:date="2012-09-19T09:10:00Z">
                <w:pPr>
                  <w:pStyle w:val="Tabletext"/>
                  <w:keepLines w:val="0"/>
                  <w:spacing w:after="0" w:line="240" w:lineRule="auto"/>
                </w:pPr>
              </w:pPrChange>
            </w:pPr>
            <w:r>
              <w:rPr>
                <w:rFonts w:hint="eastAsia"/>
                <w:kern w:val="2"/>
                <w:lang w:eastAsia="zh-TW"/>
              </w:rPr>
              <w:t>加總畫面勾選</w:t>
            </w:r>
            <w:r w:rsidR="00B24BFA">
              <w:rPr>
                <w:rFonts w:hint="eastAsia"/>
                <w:kern w:val="2"/>
                <w:lang w:eastAsia="zh-TW"/>
              </w:rPr>
              <w:t>數</w:t>
            </w:r>
          </w:p>
          <w:p w:rsidR="00461365" w:rsidRDefault="00461365" w:rsidP="00191C08">
            <w:pPr>
              <w:pStyle w:val="Tabletext"/>
              <w:keepLines w:val="0"/>
              <w:spacing w:after="0" w:line="240" w:lineRule="auto"/>
              <w:rPr>
                <w:ins w:id="17" w:author="FIS" w:date="2012-09-19T09:10:00Z"/>
                <w:rFonts w:hint="eastAsia"/>
                <w:kern w:val="2"/>
                <w:lang w:eastAsia="zh-TW"/>
              </w:rPr>
            </w:pPr>
            <w:ins w:id="18" w:author="FIS" w:date="2012-09-19T09:09:00Z">
              <w:r>
                <w:rPr>
                  <w:rFonts w:hint="eastAsia"/>
                  <w:kern w:val="2"/>
                  <w:lang w:eastAsia="zh-TW"/>
                </w:rPr>
                <w:t>ELSE</w:t>
              </w:r>
            </w:ins>
          </w:p>
          <w:p w:rsidR="00461365" w:rsidRDefault="00461365" w:rsidP="00191C08">
            <w:pPr>
              <w:pStyle w:val="Tabletext"/>
              <w:keepLines w:val="0"/>
              <w:spacing w:after="0" w:line="240" w:lineRule="auto"/>
              <w:rPr>
                <w:ins w:id="19" w:author="FIS" w:date="2012-09-19T09:09:00Z"/>
                <w:rFonts w:hint="eastAsia"/>
                <w:kern w:val="2"/>
                <w:lang w:eastAsia="zh-TW"/>
              </w:rPr>
            </w:pPr>
            <w:ins w:id="20" w:author="FIS" w:date="2012-09-19T09:10:00Z">
              <w:r>
                <w:rPr>
                  <w:rFonts w:hint="eastAsia"/>
                  <w:kern w:val="2"/>
                  <w:lang w:eastAsia="zh-TW"/>
                </w:rPr>
                <w:t xml:space="preserve">   </w:t>
              </w:r>
              <w:r>
                <w:rPr>
                  <w:kern w:val="2"/>
                  <w:lang w:eastAsia="zh-TW"/>
                </w:rPr>
                <w:t>D</w:t>
              </w:r>
              <w:r>
                <w:rPr>
                  <w:rFonts w:hint="eastAsia"/>
                  <w:kern w:val="2"/>
                  <w:lang w:eastAsia="zh-TW"/>
                </w:rPr>
                <w:t>TAABC01.</w:t>
              </w:r>
              <w:r w:rsidRPr="00461365">
                <w:rPr>
                  <w:rFonts w:hint="eastAsia"/>
                  <w:kern w:val="2"/>
                  <w:lang w:eastAsia="zh-TW"/>
                </w:rPr>
                <w:t>總收據張數</w:t>
              </w:r>
            </w:ins>
          </w:p>
          <w:p w:rsidR="00B24BFA" w:rsidRDefault="00B24BFA" w:rsidP="00191C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kern w:val="2"/>
                <w:lang w:eastAsia="zh-TW"/>
              </w:rPr>
              <w:t>IF</w:t>
            </w:r>
            <w:r w:rsidR="00B70EBB">
              <w:rPr>
                <w:rFonts w:hint="eastAsia"/>
                <w:kern w:val="2"/>
                <w:lang w:eastAsia="zh-TW"/>
              </w:rPr>
              <w:t>勾選項目中</w:t>
            </w:r>
            <w:r w:rsidR="00B70EBB">
              <w:rPr>
                <w:rFonts w:hint="eastAsia"/>
                <w:kern w:val="2"/>
                <w:lang w:eastAsia="zh-TW"/>
              </w:rPr>
              <w:t xml:space="preserve"> </w:t>
            </w:r>
            <w:r w:rsidR="00B70EBB" w:rsidRPr="00987D31">
              <w:rPr>
                <w:rFonts w:hint="eastAsia"/>
                <w:lang w:eastAsia="zh-TW"/>
              </w:rPr>
              <w:t>收據種類</w:t>
            </w:r>
            <w:r w:rsidR="00966109">
              <w:rPr>
                <w:rFonts w:hint="eastAsia"/>
                <w:lang w:eastAsia="zh-TW"/>
              </w:rPr>
              <w:t>=</w:t>
            </w:r>
            <w:r w:rsidR="00966109">
              <w:rPr>
                <w:lang w:eastAsia="zh-TW"/>
              </w:rPr>
              <w:t>’</w:t>
            </w:r>
            <w:r w:rsidR="00B70EBB">
              <w:rPr>
                <w:rFonts w:hint="eastAsia"/>
                <w:lang w:eastAsia="zh-TW"/>
              </w:rPr>
              <w:t>3</w:t>
            </w:r>
            <w:r w:rsidR="00966109">
              <w:rPr>
                <w:lang w:eastAsia="zh-TW"/>
              </w:rPr>
              <w:t>’</w:t>
            </w:r>
            <w:r w:rsidR="00B70EBB">
              <w:rPr>
                <w:rFonts w:hint="eastAsia"/>
                <w:lang w:eastAsia="zh-TW"/>
              </w:rPr>
              <w:t xml:space="preserve"> (</w:t>
            </w:r>
            <w:r w:rsidR="00B70EBB">
              <w:rPr>
                <w:rFonts w:hint="eastAsia"/>
                <w:lang w:eastAsia="zh-TW"/>
              </w:rPr>
              <w:t>勾了門診合計表</w:t>
            </w:r>
            <w:r w:rsidR="00B70EBB">
              <w:rPr>
                <w:rFonts w:hint="eastAsia"/>
                <w:lang w:eastAsia="zh-TW"/>
              </w:rPr>
              <w:t>)</w:t>
            </w:r>
          </w:p>
          <w:p w:rsidR="00011F25" w:rsidRDefault="00C660F2" w:rsidP="00191C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 xml:space="preserve">    </w:t>
            </w:r>
            <w:r>
              <w:rPr>
                <w:rFonts w:hint="eastAsia"/>
                <w:bCs/>
                <w:lang w:eastAsia="zh-TW"/>
              </w:rPr>
              <w:t>此欄位可開放輸入</w:t>
            </w:r>
          </w:p>
          <w:p w:rsidR="00C660F2" w:rsidRDefault="00C660F2" w:rsidP="00191C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ELSE</w:t>
            </w:r>
          </w:p>
          <w:p w:rsidR="00C660F2" w:rsidRDefault="00C660F2" w:rsidP="00C660F2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 xml:space="preserve">    </w:t>
            </w:r>
            <w:r>
              <w:rPr>
                <w:rFonts w:hint="eastAsia"/>
                <w:bCs/>
                <w:lang w:eastAsia="zh-TW"/>
              </w:rPr>
              <w:t>此欄位</w:t>
            </w:r>
            <w:r>
              <w:rPr>
                <w:rFonts w:hint="eastAsia"/>
                <w:bCs/>
                <w:lang w:eastAsia="zh-TW"/>
              </w:rPr>
              <w:t xml:space="preserve"> READ-ONLY</w:t>
            </w:r>
          </w:p>
        </w:tc>
        <w:tc>
          <w:tcPr>
            <w:tcW w:w="2402" w:type="dxa"/>
          </w:tcPr>
          <w:p w:rsidR="009618D7" w:rsidRDefault="009618D7" w:rsidP="00191C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9618D7" w:rsidTr="00C0591B">
        <w:trPr>
          <w:trHeight w:val="303"/>
        </w:trPr>
        <w:tc>
          <w:tcPr>
            <w:tcW w:w="1701" w:type="dxa"/>
            <w:shd w:val="clear" w:color="auto" w:fill="FFFF99"/>
          </w:tcPr>
          <w:p w:rsidR="009618D7" w:rsidRPr="00987D31" w:rsidRDefault="000F6C55" w:rsidP="000F6C55">
            <w:pPr>
              <w:rPr>
                <w:rFonts w:hint="eastAsia"/>
                <w:sz w:val="20"/>
                <w:szCs w:val="20"/>
              </w:rPr>
            </w:pPr>
            <w:r w:rsidRPr="000F6C55">
              <w:rPr>
                <w:sz w:val="20"/>
                <w:szCs w:val="20"/>
              </w:rPr>
              <w:t>收據總金額</w:t>
            </w:r>
          </w:p>
        </w:tc>
        <w:tc>
          <w:tcPr>
            <w:tcW w:w="4003" w:type="dxa"/>
          </w:tcPr>
          <w:p w:rsidR="00170363" w:rsidRDefault="00170363" w:rsidP="006B144C">
            <w:pPr>
              <w:pStyle w:val="Tabletext"/>
              <w:keepLines w:val="0"/>
              <w:spacing w:after="0" w:line="240" w:lineRule="auto"/>
              <w:rPr>
                <w:ins w:id="21" w:author="FIS" w:date="2012-09-19T09:10:00Z"/>
                <w:rFonts w:hint="eastAsia"/>
                <w:kern w:val="2"/>
                <w:lang w:eastAsia="zh-TW"/>
              </w:rPr>
            </w:pPr>
            <w:ins w:id="22" w:author="FIS" w:date="2012-09-19T09:10:00Z">
              <w:r>
                <w:rPr>
                  <w:rFonts w:hint="eastAsia"/>
                  <w:kern w:val="2"/>
                  <w:lang w:eastAsia="zh-TW"/>
                </w:rPr>
                <w:t xml:space="preserve">IF </w:t>
              </w:r>
              <w:r>
                <w:rPr>
                  <w:rFonts w:hint="eastAsia"/>
                  <w:kern w:val="2"/>
                  <w:lang w:eastAsia="zh-TW"/>
                </w:rPr>
                <w:t>新件</w:t>
              </w:r>
              <w:r>
                <w:rPr>
                  <w:rFonts w:hint="eastAsia"/>
                  <w:kern w:val="2"/>
                  <w:lang w:eastAsia="zh-TW"/>
                </w:rPr>
                <w:t xml:space="preserve"> =</w:t>
              </w:r>
              <w:r>
                <w:rPr>
                  <w:kern w:val="2"/>
                  <w:lang w:eastAsia="zh-TW"/>
                </w:rPr>
                <w:t>’</w:t>
              </w:r>
              <w:r>
                <w:rPr>
                  <w:rFonts w:hint="eastAsia"/>
                  <w:kern w:val="2"/>
                  <w:lang w:eastAsia="zh-TW"/>
                </w:rPr>
                <w:t>Y</w:t>
              </w:r>
              <w:r>
                <w:rPr>
                  <w:kern w:val="2"/>
                  <w:lang w:eastAsia="zh-TW"/>
                </w:rPr>
                <w:t>’</w:t>
              </w:r>
            </w:ins>
          </w:p>
          <w:p w:rsidR="009618D7" w:rsidRDefault="006B144C" w:rsidP="00170363">
            <w:pPr>
              <w:pStyle w:val="Tabletext"/>
              <w:keepLines w:val="0"/>
              <w:spacing w:after="0" w:line="240" w:lineRule="auto"/>
              <w:ind w:firstLineChars="150" w:firstLine="300"/>
              <w:rPr>
                <w:ins w:id="23" w:author="FIS" w:date="2012-09-19T09:10:00Z"/>
                <w:rFonts w:hint="eastAsia"/>
                <w:kern w:val="2"/>
                <w:lang w:eastAsia="zh-TW"/>
              </w:rPr>
              <w:pPrChange w:id="24" w:author="FIS" w:date="2012-09-19T09:10:00Z">
                <w:pPr>
                  <w:pStyle w:val="Tabletext"/>
                  <w:keepLines w:val="0"/>
                  <w:spacing w:after="0" w:line="240" w:lineRule="auto"/>
                </w:pPr>
              </w:pPrChange>
            </w:pPr>
            <w:r>
              <w:rPr>
                <w:rFonts w:hint="eastAsia"/>
                <w:kern w:val="2"/>
                <w:lang w:eastAsia="zh-TW"/>
              </w:rPr>
              <w:t>將畫面</w:t>
            </w:r>
            <w:r>
              <w:rPr>
                <w:rFonts w:hint="eastAsia"/>
                <w:kern w:val="2"/>
                <w:lang w:eastAsia="zh-TW"/>
              </w:rPr>
              <w:t>.</w:t>
            </w:r>
            <w:r>
              <w:rPr>
                <w:rFonts w:hint="eastAsia"/>
                <w:kern w:val="2"/>
                <w:lang w:eastAsia="zh-TW"/>
              </w:rPr>
              <w:t>勾選項目</w:t>
            </w:r>
            <w:r>
              <w:rPr>
                <w:rFonts w:hint="eastAsia"/>
                <w:kern w:val="2"/>
                <w:lang w:eastAsia="zh-TW"/>
              </w:rPr>
              <w:t xml:space="preserve"> </w:t>
            </w:r>
            <w:r>
              <w:rPr>
                <w:rFonts w:hint="eastAsia"/>
                <w:kern w:val="2"/>
                <w:lang w:eastAsia="zh-TW"/>
              </w:rPr>
              <w:t>加總</w:t>
            </w:r>
            <w:r>
              <w:rPr>
                <w:rFonts w:hint="eastAsia"/>
                <w:kern w:val="2"/>
                <w:lang w:eastAsia="zh-TW"/>
              </w:rPr>
              <w:t xml:space="preserve"> </w:t>
            </w:r>
            <w:r w:rsidR="00C211CB">
              <w:rPr>
                <w:rFonts w:hint="eastAsia"/>
                <w:kern w:val="2"/>
                <w:lang w:eastAsia="zh-TW"/>
              </w:rPr>
              <w:t>合計申請金額</w:t>
            </w:r>
          </w:p>
          <w:p w:rsidR="00170363" w:rsidRDefault="00170363" w:rsidP="00170363">
            <w:pPr>
              <w:pStyle w:val="Tabletext"/>
              <w:keepLines w:val="0"/>
              <w:spacing w:after="0" w:line="240" w:lineRule="auto"/>
              <w:rPr>
                <w:ins w:id="25" w:author="FIS" w:date="2012-09-19T09:10:00Z"/>
                <w:rFonts w:hint="eastAsia"/>
                <w:kern w:val="2"/>
                <w:lang w:eastAsia="zh-TW"/>
              </w:rPr>
            </w:pPr>
            <w:ins w:id="26" w:author="FIS" w:date="2012-09-19T09:10:00Z">
              <w:r>
                <w:rPr>
                  <w:rFonts w:hint="eastAsia"/>
                  <w:kern w:val="2"/>
                  <w:lang w:eastAsia="zh-TW"/>
                </w:rPr>
                <w:t>ELSE</w:t>
              </w:r>
            </w:ins>
          </w:p>
          <w:p w:rsidR="00170363" w:rsidRDefault="00170363" w:rsidP="00C20E8D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lang w:eastAsia="zh-TW"/>
              </w:rPr>
            </w:pPr>
            <w:ins w:id="27" w:author="FIS" w:date="2012-09-19T09:10:00Z">
              <w:r>
                <w:rPr>
                  <w:rFonts w:hint="eastAsia"/>
                  <w:kern w:val="2"/>
                  <w:lang w:eastAsia="zh-TW"/>
                </w:rPr>
                <w:t xml:space="preserve">    </w:t>
              </w:r>
              <w:r>
                <w:rPr>
                  <w:kern w:val="2"/>
                  <w:lang w:eastAsia="zh-TW"/>
                </w:rPr>
                <w:t>D</w:t>
              </w:r>
              <w:r>
                <w:rPr>
                  <w:rFonts w:hint="eastAsia"/>
                  <w:kern w:val="2"/>
                  <w:lang w:eastAsia="zh-TW"/>
                </w:rPr>
                <w:t xml:space="preserve">TAABC01. </w:t>
              </w:r>
              <w:r w:rsidRPr="00170363">
                <w:rPr>
                  <w:rFonts w:hint="eastAsia"/>
                  <w:kern w:val="2"/>
                  <w:lang w:eastAsia="zh-TW"/>
                </w:rPr>
                <w:t>收據總金額</w:t>
              </w:r>
            </w:ins>
          </w:p>
        </w:tc>
        <w:tc>
          <w:tcPr>
            <w:tcW w:w="2402" w:type="dxa"/>
          </w:tcPr>
          <w:p w:rsidR="009618D7" w:rsidRDefault="009618D7" w:rsidP="00191C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9618D7" w:rsidTr="00C0591B">
        <w:trPr>
          <w:trHeight w:val="303"/>
        </w:trPr>
        <w:tc>
          <w:tcPr>
            <w:tcW w:w="1701" w:type="dxa"/>
            <w:shd w:val="clear" w:color="auto" w:fill="FFFF99"/>
          </w:tcPr>
          <w:p w:rsidR="009618D7" w:rsidRPr="00987D31" w:rsidRDefault="000F6C55" w:rsidP="000F6C55">
            <w:pPr>
              <w:rPr>
                <w:rFonts w:hint="eastAsia"/>
                <w:sz w:val="20"/>
                <w:szCs w:val="20"/>
              </w:rPr>
            </w:pPr>
            <w:r w:rsidRPr="000F6C55">
              <w:rPr>
                <w:sz w:val="20"/>
                <w:szCs w:val="20"/>
              </w:rPr>
              <w:t>給付總金額</w:t>
            </w:r>
          </w:p>
        </w:tc>
        <w:tc>
          <w:tcPr>
            <w:tcW w:w="4003" w:type="dxa"/>
          </w:tcPr>
          <w:p w:rsidR="00170363" w:rsidRDefault="00170363" w:rsidP="00170363">
            <w:pPr>
              <w:pStyle w:val="Tabletext"/>
              <w:keepLines w:val="0"/>
              <w:spacing w:after="0" w:line="240" w:lineRule="auto"/>
              <w:rPr>
                <w:ins w:id="28" w:author="FIS" w:date="2012-09-19T09:10:00Z"/>
                <w:rFonts w:hint="eastAsia"/>
                <w:kern w:val="2"/>
                <w:lang w:eastAsia="zh-TW"/>
              </w:rPr>
            </w:pPr>
            <w:ins w:id="29" w:author="FIS" w:date="2012-09-19T09:10:00Z">
              <w:r>
                <w:rPr>
                  <w:rFonts w:hint="eastAsia"/>
                  <w:kern w:val="2"/>
                  <w:lang w:eastAsia="zh-TW"/>
                </w:rPr>
                <w:t xml:space="preserve">IF </w:t>
              </w:r>
              <w:r>
                <w:rPr>
                  <w:rFonts w:hint="eastAsia"/>
                  <w:kern w:val="2"/>
                  <w:lang w:eastAsia="zh-TW"/>
                </w:rPr>
                <w:t>新件</w:t>
              </w:r>
              <w:r>
                <w:rPr>
                  <w:rFonts w:hint="eastAsia"/>
                  <w:kern w:val="2"/>
                  <w:lang w:eastAsia="zh-TW"/>
                </w:rPr>
                <w:t xml:space="preserve"> =</w:t>
              </w:r>
              <w:r>
                <w:rPr>
                  <w:kern w:val="2"/>
                  <w:lang w:eastAsia="zh-TW"/>
                </w:rPr>
                <w:t>’</w:t>
              </w:r>
              <w:r>
                <w:rPr>
                  <w:rFonts w:hint="eastAsia"/>
                  <w:kern w:val="2"/>
                  <w:lang w:eastAsia="zh-TW"/>
                </w:rPr>
                <w:t>Y</w:t>
              </w:r>
              <w:r>
                <w:rPr>
                  <w:kern w:val="2"/>
                  <w:lang w:eastAsia="zh-TW"/>
                </w:rPr>
                <w:t>’</w:t>
              </w:r>
            </w:ins>
          </w:p>
          <w:p w:rsidR="009618D7" w:rsidRDefault="006B144C" w:rsidP="00170363">
            <w:pPr>
              <w:pStyle w:val="Tabletext"/>
              <w:keepLines w:val="0"/>
              <w:spacing w:after="0" w:line="240" w:lineRule="auto"/>
              <w:ind w:firstLineChars="150" w:firstLine="300"/>
              <w:rPr>
                <w:ins w:id="30" w:author="FIS" w:date="2012-09-19T09:10:00Z"/>
                <w:rFonts w:hint="eastAsia"/>
                <w:kern w:val="2"/>
                <w:lang w:eastAsia="zh-TW"/>
              </w:rPr>
              <w:pPrChange w:id="31" w:author="FIS" w:date="2012-09-19T09:10:00Z">
                <w:pPr>
                  <w:pStyle w:val="Tabletext"/>
                  <w:keepLines w:val="0"/>
                  <w:spacing w:after="0" w:line="240" w:lineRule="auto"/>
                </w:pPr>
              </w:pPrChange>
            </w:pPr>
            <w:r>
              <w:rPr>
                <w:rFonts w:hint="eastAsia"/>
                <w:kern w:val="2"/>
                <w:lang w:eastAsia="zh-TW"/>
              </w:rPr>
              <w:t>將畫面</w:t>
            </w:r>
            <w:r>
              <w:rPr>
                <w:rFonts w:hint="eastAsia"/>
                <w:kern w:val="2"/>
                <w:lang w:eastAsia="zh-TW"/>
              </w:rPr>
              <w:t>.</w:t>
            </w:r>
            <w:r>
              <w:rPr>
                <w:rFonts w:hint="eastAsia"/>
                <w:kern w:val="2"/>
                <w:lang w:eastAsia="zh-TW"/>
              </w:rPr>
              <w:t>勾選項目</w:t>
            </w:r>
            <w:r>
              <w:rPr>
                <w:rFonts w:hint="eastAsia"/>
                <w:kern w:val="2"/>
                <w:lang w:eastAsia="zh-TW"/>
              </w:rPr>
              <w:t xml:space="preserve"> </w:t>
            </w:r>
            <w:r>
              <w:rPr>
                <w:rFonts w:hint="eastAsia"/>
                <w:kern w:val="2"/>
                <w:lang w:eastAsia="zh-TW"/>
              </w:rPr>
              <w:t>加總</w:t>
            </w:r>
            <w:r>
              <w:rPr>
                <w:rFonts w:hint="eastAsia"/>
                <w:kern w:val="2"/>
                <w:lang w:eastAsia="zh-TW"/>
              </w:rPr>
              <w:t xml:space="preserve"> </w:t>
            </w:r>
            <w:r w:rsidR="009618D7">
              <w:rPr>
                <w:rFonts w:hint="eastAsia"/>
                <w:kern w:val="2"/>
                <w:lang w:eastAsia="zh-TW"/>
              </w:rPr>
              <w:t>合計給付金額</w:t>
            </w:r>
          </w:p>
          <w:p w:rsidR="00170363" w:rsidRDefault="00170363" w:rsidP="00191C08">
            <w:pPr>
              <w:pStyle w:val="Tabletext"/>
              <w:keepLines w:val="0"/>
              <w:spacing w:after="0" w:line="240" w:lineRule="auto"/>
              <w:rPr>
                <w:ins w:id="32" w:author="FIS" w:date="2012-09-19T09:11:00Z"/>
                <w:rFonts w:hint="eastAsia"/>
                <w:kern w:val="2"/>
                <w:lang w:eastAsia="zh-TW"/>
              </w:rPr>
            </w:pPr>
            <w:ins w:id="33" w:author="FIS" w:date="2012-09-19T09:10:00Z">
              <w:r>
                <w:rPr>
                  <w:rFonts w:hint="eastAsia"/>
                  <w:kern w:val="2"/>
                  <w:lang w:eastAsia="zh-TW"/>
                </w:rPr>
                <w:t>ELSE</w:t>
              </w:r>
            </w:ins>
          </w:p>
          <w:p w:rsidR="00170363" w:rsidRDefault="00170363" w:rsidP="00170363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lang w:eastAsia="zh-TW"/>
              </w:rPr>
            </w:pPr>
            <w:ins w:id="34" w:author="FIS" w:date="2012-09-19T09:11:00Z">
              <w:r>
                <w:rPr>
                  <w:rFonts w:hint="eastAsia"/>
                  <w:kern w:val="2"/>
                  <w:lang w:eastAsia="zh-TW"/>
                </w:rPr>
                <w:t xml:space="preserve">    </w:t>
              </w:r>
              <w:r>
                <w:rPr>
                  <w:kern w:val="2"/>
                  <w:lang w:eastAsia="zh-TW"/>
                </w:rPr>
                <w:t>D</w:t>
              </w:r>
              <w:r>
                <w:rPr>
                  <w:rFonts w:hint="eastAsia"/>
                  <w:kern w:val="2"/>
                  <w:lang w:eastAsia="zh-TW"/>
                </w:rPr>
                <w:t>TAABC01.</w:t>
              </w:r>
              <w:r w:rsidRPr="00170363">
                <w:rPr>
                  <w:rFonts w:hint="eastAsia"/>
                  <w:kern w:val="2"/>
                  <w:lang w:eastAsia="zh-TW"/>
                </w:rPr>
                <w:t>給付金額</w:t>
              </w:r>
            </w:ins>
          </w:p>
        </w:tc>
        <w:tc>
          <w:tcPr>
            <w:tcW w:w="2402" w:type="dxa"/>
          </w:tcPr>
          <w:p w:rsidR="009618D7" w:rsidRDefault="009618D7" w:rsidP="00191C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0F6C55" w:rsidTr="00C0591B">
        <w:trPr>
          <w:trHeight w:val="303"/>
        </w:trPr>
        <w:tc>
          <w:tcPr>
            <w:tcW w:w="1701" w:type="dxa"/>
            <w:shd w:val="clear" w:color="auto" w:fill="FFFF99"/>
          </w:tcPr>
          <w:p w:rsidR="000F6C55" w:rsidRPr="000F6C55" w:rsidRDefault="000F6C55" w:rsidP="000F6C55">
            <w:pPr>
              <w:rPr>
                <w:sz w:val="20"/>
                <w:szCs w:val="20"/>
              </w:rPr>
            </w:pPr>
            <w:r w:rsidRPr="000F6C55">
              <w:rPr>
                <w:sz w:val="20"/>
                <w:szCs w:val="20"/>
              </w:rPr>
              <w:t>未給付金額</w:t>
            </w:r>
          </w:p>
        </w:tc>
        <w:tc>
          <w:tcPr>
            <w:tcW w:w="4003" w:type="dxa"/>
          </w:tcPr>
          <w:p w:rsidR="000F6C55" w:rsidRDefault="00B925A8" w:rsidP="00B925A8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lang w:eastAsia="zh-TW"/>
              </w:rPr>
            </w:pPr>
            <w:r>
              <w:rPr>
                <w:rFonts w:hint="eastAsia"/>
                <w:kern w:val="2"/>
                <w:lang w:eastAsia="zh-TW"/>
              </w:rPr>
              <w:t>畫面</w:t>
            </w:r>
            <w:r>
              <w:rPr>
                <w:rFonts w:hint="eastAsia"/>
                <w:kern w:val="2"/>
                <w:lang w:eastAsia="zh-TW"/>
              </w:rPr>
              <w:t>.</w:t>
            </w:r>
            <w:r w:rsidRPr="000F6C55">
              <w:rPr>
                <w:lang w:eastAsia="zh-TW"/>
              </w:rPr>
              <w:t xml:space="preserve"> </w:t>
            </w:r>
            <w:r w:rsidRPr="000F6C55">
              <w:rPr>
                <w:lang w:eastAsia="zh-TW"/>
              </w:rPr>
              <w:t>收據總金額</w:t>
            </w:r>
            <w:r>
              <w:rPr>
                <w:rFonts w:hint="eastAsia"/>
                <w:kern w:val="2"/>
                <w:lang w:eastAsia="zh-TW"/>
              </w:rPr>
              <w:t>-</w:t>
            </w:r>
            <w:r>
              <w:rPr>
                <w:rFonts w:hint="eastAsia"/>
                <w:kern w:val="2"/>
                <w:lang w:eastAsia="zh-TW"/>
              </w:rPr>
              <w:t>畫面</w:t>
            </w:r>
            <w:r>
              <w:rPr>
                <w:rFonts w:hint="eastAsia"/>
                <w:kern w:val="2"/>
                <w:lang w:eastAsia="zh-TW"/>
              </w:rPr>
              <w:t>.</w:t>
            </w:r>
            <w:r w:rsidRPr="000F6C55">
              <w:rPr>
                <w:lang w:eastAsia="zh-TW"/>
              </w:rPr>
              <w:t>給付總金額</w:t>
            </w:r>
          </w:p>
        </w:tc>
        <w:tc>
          <w:tcPr>
            <w:tcW w:w="2402" w:type="dxa"/>
          </w:tcPr>
          <w:p w:rsidR="000F6C55" w:rsidRDefault="00EE700F" w:rsidP="00191C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差額</w:t>
            </w:r>
            <w:r>
              <w:rPr>
                <w:rFonts w:hint="eastAsia"/>
                <w:bCs/>
                <w:lang w:eastAsia="zh-TW"/>
              </w:rPr>
              <w:t xml:space="preserve"> &lt;=0</w:t>
            </w:r>
            <w:r>
              <w:rPr>
                <w:rFonts w:hint="eastAsia"/>
                <w:bCs/>
                <w:lang w:eastAsia="zh-TW"/>
              </w:rPr>
              <w:t>，不需開立</w:t>
            </w:r>
          </w:p>
        </w:tc>
      </w:tr>
      <w:tr w:rsidR="00C962FD" w:rsidTr="00C0591B">
        <w:trPr>
          <w:trHeight w:val="303"/>
          <w:ins w:id="35" w:author="FIS" w:date="2012-09-19T13:56:00Z"/>
        </w:trPr>
        <w:tc>
          <w:tcPr>
            <w:tcW w:w="1701" w:type="dxa"/>
            <w:shd w:val="clear" w:color="auto" w:fill="FFFF99"/>
          </w:tcPr>
          <w:p w:rsidR="00C962FD" w:rsidRPr="000F6C55" w:rsidRDefault="00C962FD" w:rsidP="000F6C55">
            <w:pPr>
              <w:rPr>
                <w:ins w:id="36" w:author="FIS" w:date="2012-09-19T13:56:00Z"/>
                <w:sz w:val="20"/>
                <w:szCs w:val="20"/>
              </w:rPr>
            </w:pPr>
            <w:ins w:id="37" w:author="FIS" w:date="2012-09-19T13:56:00Z">
              <w:r>
                <w:rPr>
                  <w:rFonts w:ascii="sөũ" w:hAnsi="sөũ"/>
                  <w:sz w:val="20"/>
                  <w:szCs w:val="20"/>
                </w:rPr>
                <w:t>註解欄</w:t>
              </w:r>
            </w:ins>
          </w:p>
        </w:tc>
        <w:tc>
          <w:tcPr>
            <w:tcW w:w="4003" w:type="dxa"/>
          </w:tcPr>
          <w:p w:rsidR="00C962FD" w:rsidRDefault="00C962FD" w:rsidP="00B925A8">
            <w:pPr>
              <w:pStyle w:val="Tabletext"/>
              <w:keepLines w:val="0"/>
              <w:spacing w:after="0" w:line="240" w:lineRule="auto"/>
              <w:rPr>
                <w:ins w:id="38" w:author="FIS" w:date="2012-09-19T13:57:00Z"/>
                <w:rFonts w:hint="eastAsia"/>
                <w:kern w:val="2"/>
                <w:lang w:eastAsia="zh-TW"/>
              </w:rPr>
            </w:pPr>
            <w:ins w:id="39" w:author="FIS" w:date="2012-09-19T13:56:00Z">
              <w:r>
                <w:rPr>
                  <w:rFonts w:hint="eastAsia"/>
                  <w:kern w:val="2"/>
                  <w:lang w:eastAsia="zh-TW"/>
                </w:rPr>
                <w:t xml:space="preserve">IF </w:t>
              </w:r>
              <w:r>
                <w:rPr>
                  <w:rFonts w:hint="eastAsia"/>
                  <w:kern w:val="2"/>
                  <w:lang w:eastAsia="zh-TW"/>
                </w:rPr>
                <w:t>新件</w:t>
              </w:r>
              <w:r>
                <w:rPr>
                  <w:rFonts w:hint="eastAsia"/>
                  <w:kern w:val="2"/>
                  <w:lang w:eastAsia="zh-TW"/>
                </w:rPr>
                <w:t xml:space="preserve"> </w:t>
              </w:r>
            </w:ins>
            <w:ins w:id="40" w:author="FIS" w:date="2012-09-19T13:57:00Z">
              <w:r>
                <w:rPr>
                  <w:rFonts w:hint="eastAsia"/>
                  <w:kern w:val="2"/>
                  <w:lang w:eastAsia="zh-TW"/>
                </w:rPr>
                <w:t xml:space="preserve">&lt;&gt; </w:t>
              </w:r>
            </w:ins>
            <w:ins w:id="41" w:author="FIS" w:date="2012-09-19T13:56:00Z">
              <w:r>
                <w:rPr>
                  <w:kern w:val="2"/>
                  <w:lang w:eastAsia="zh-TW"/>
                </w:rPr>
                <w:t>’</w:t>
              </w:r>
              <w:r>
                <w:rPr>
                  <w:rFonts w:hint="eastAsia"/>
                  <w:kern w:val="2"/>
                  <w:lang w:eastAsia="zh-TW"/>
                </w:rPr>
                <w:t>Y</w:t>
              </w:r>
              <w:r>
                <w:rPr>
                  <w:kern w:val="2"/>
                  <w:lang w:eastAsia="zh-TW"/>
                </w:rPr>
                <w:t>’</w:t>
              </w:r>
            </w:ins>
          </w:p>
          <w:p w:rsidR="00C962FD" w:rsidRDefault="00C962FD" w:rsidP="00B925A8">
            <w:pPr>
              <w:pStyle w:val="Tabletext"/>
              <w:keepLines w:val="0"/>
              <w:spacing w:after="0" w:line="240" w:lineRule="auto"/>
              <w:rPr>
                <w:ins w:id="42" w:author="FIS" w:date="2012-09-19T13:56:00Z"/>
                <w:rFonts w:hint="eastAsia"/>
                <w:kern w:val="2"/>
                <w:lang w:eastAsia="zh-TW"/>
              </w:rPr>
            </w:pPr>
            <w:ins w:id="43" w:author="FIS" w:date="2012-09-19T13:57:00Z">
              <w:r>
                <w:rPr>
                  <w:rFonts w:hint="eastAsia"/>
                  <w:kern w:val="2"/>
                  <w:lang w:eastAsia="zh-TW"/>
                </w:rPr>
                <w:t xml:space="preserve">    </w:t>
              </w:r>
              <w:r>
                <w:rPr>
                  <w:kern w:val="2"/>
                  <w:lang w:eastAsia="zh-TW"/>
                </w:rPr>
                <w:t>D</w:t>
              </w:r>
              <w:r>
                <w:rPr>
                  <w:rFonts w:hint="eastAsia"/>
                  <w:kern w:val="2"/>
                  <w:lang w:eastAsia="zh-TW"/>
                </w:rPr>
                <w:t>TAABC01.</w:t>
              </w:r>
              <w:r>
                <w:rPr>
                  <w:rFonts w:ascii="sөũ" w:hAnsi="sөũ"/>
                </w:rPr>
                <w:t xml:space="preserve"> </w:t>
              </w:r>
              <w:r>
                <w:rPr>
                  <w:rFonts w:ascii="sөũ" w:hAnsi="sөũ"/>
                </w:rPr>
                <w:t>註解</w:t>
              </w:r>
            </w:ins>
          </w:p>
        </w:tc>
        <w:tc>
          <w:tcPr>
            <w:tcW w:w="2402" w:type="dxa"/>
          </w:tcPr>
          <w:p w:rsidR="00C962FD" w:rsidRDefault="00C962FD" w:rsidP="00191C08">
            <w:pPr>
              <w:pStyle w:val="Tabletext"/>
              <w:keepLines w:val="0"/>
              <w:spacing w:after="0" w:line="240" w:lineRule="auto"/>
              <w:rPr>
                <w:ins w:id="44" w:author="FIS" w:date="2012-09-19T13:56:00Z"/>
                <w:rFonts w:hint="eastAsia"/>
                <w:bCs/>
                <w:lang w:eastAsia="zh-TW"/>
              </w:rPr>
            </w:pPr>
            <w:ins w:id="45" w:author="FIS" w:date="2012-09-19T13:57:00Z">
              <w:r>
                <w:rPr>
                  <w:rFonts w:hint="eastAsia"/>
                  <w:bCs/>
                  <w:lang w:eastAsia="zh-TW"/>
                </w:rPr>
                <w:t>需檢核字數長度不可超過</w:t>
              </w:r>
              <w:r>
                <w:rPr>
                  <w:rFonts w:hint="eastAsia"/>
                  <w:bCs/>
                  <w:lang w:eastAsia="zh-TW"/>
                </w:rPr>
                <w:t>400</w:t>
              </w:r>
            </w:ins>
            <w:ins w:id="46" w:author="FIS" w:date="2012-09-19T13:58:00Z">
              <w:r>
                <w:rPr>
                  <w:rFonts w:hint="eastAsia"/>
                  <w:bCs/>
                  <w:lang w:eastAsia="zh-TW"/>
                </w:rPr>
                <w:t>(</w:t>
              </w:r>
              <w:r>
                <w:rPr>
                  <w:rFonts w:hint="eastAsia"/>
                  <w:bCs/>
                  <w:lang w:eastAsia="zh-TW"/>
                </w:rPr>
                <w:t>最多</w:t>
              </w:r>
              <w:r>
                <w:rPr>
                  <w:rFonts w:hint="eastAsia"/>
                  <w:bCs/>
                  <w:lang w:eastAsia="zh-TW"/>
                </w:rPr>
                <w:t>200</w:t>
              </w:r>
              <w:r>
                <w:rPr>
                  <w:rFonts w:hint="eastAsia"/>
                  <w:bCs/>
                  <w:lang w:eastAsia="zh-TW"/>
                </w:rPr>
                <w:t>個中文</w:t>
              </w:r>
              <w:r>
                <w:rPr>
                  <w:rFonts w:hint="eastAsia"/>
                  <w:bCs/>
                  <w:lang w:eastAsia="zh-TW"/>
                </w:rPr>
                <w:t>)</w:t>
              </w:r>
            </w:ins>
          </w:p>
        </w:tc>
      </w:tr>
    </w:tbl>
    <w:p w:rsidR="004218EF" w:rsidRDefault="004218EF" w:rsidP="007758DF">
      <w:pPr>
        <w:pStyle w:val="Tabletext"/>
        <w:keepLines w:val="0"/>
        <w:spacing w:after="0" w:line="360" w:lineRule="atLeast"/>
        <w:rPr>
          <w:rFonts w:hint="eastAsia"/>
          <w:kern w:val="2"/>
          <w:lang w:eastAsia="zh-TW"/>
        </w:rPr>
      </w:pPr>
    </w:p>
    <w:p w:rsidR="00A50FE4" w:rsidRPr="00CB104F" w:rsidRDefault="00DF576A" w:rsidP="00DF4BFC">
      <w:pPr>
        <w:pStyle w:val="Tabletext"/>
        <w:keepLines w:val="0"/>
        <w:numPr>
          <w:ilvl w:val="1"/>
          <w:numId w:val="37"/>
        </w:numPr>
        <w:spacing w:after="0" w:line="360" w:lineRule="atLeast"/>
        <w:rPr>
          <w:kern w:val="2"/>
          <w:lang w:eastAsia="zh-TW"/>
        </w:rPr>
      </w:pPr>
      <w:r>
        <w:rPr>
          <w:rFonts w:hint="eastAsia"/>
          <w:kern w:val="2"/>
          <w:lang w:eastAsia="zh-TW"/>
        </w:rPr>
        <w:t>按鈕說明：</w:t>
      </w:r>
    </w:p>
    <w:p w:rsidR="00DF576A" w:rsidRDefault="002B37BE" w:rsidP="00DF4BFC">
      <w:pPr>
        <w:pStyle w:val="Tabletext"/>
        <w:keepLines w:val="0"/>
        <w:numPr>
          <w:ilvl w:val="2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暫存</w:t>
      </w:r>
      <w:r w:rsidR="00130C27">
        <w:rPr>
          <w:rFonts w:hint="eastAsia"/>
          <w:kern w:val="2"/>
          <w:lang w:eastAsia="zh-TW"/>
        </w:rPr>
        <w:t>、主管覆核</w:t>
      </w:r>
      <w:r>
        <w:rPr>
          <w:rFonts w:hint="eastAsia"/>
          <w:kern w:val="2"/>
          <w:lang w:eastAsia="zh-TW"/>
        </w:rPr>
        <w:t>：</w:t>
      </w:r>
    </w:p>
    <w:p w:rsidR="00806F42" w:rsidRDefault="00806F42" w:rsidP="00806F42">
      <w:pPr>
        <w:pStyle w:val="Tabletext"/>
        <w:keepLines w:val="0"/>
        <w:numPr>
          <w:ilvl w:val="3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資料檢核：</w:t>
      </w:r>
    </w:p>
    <w:p w:rsidR="00806F42" w:rsidRPr="00894430" w:rsidRDefault="004268C4" w:rsidP="00806F42">
      <w:pPr>
        <w:pStyle w:val="Tabletext"/>
        <w:keepLines w:val="0"/>
        <w:numPr>
          <w:ilvl w:val="4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 xml:space="preserve">IF </w:t>
      </w:r>
      <w:r>
        <w:rPr>
          <w:rFonts w:hint="eastAsia"/>
          <w:bCs/>
          <w:lang w:eastAsia="zh-TW"/>
        </w:rPr>
        <w:t>有門診收據</w:t>
      </w:r>
      <w:r>
        <w:rPr>
          <w:rFonts w:hint="eastAsia"/>
          <w:bCs/>
          <w:lang w:eastAsia="zh-TW"/>
        </w:rPr>
        <w:t xml:space="preserve"> =</w:t>
      </w:r>
      <w:r>
        <w:rPr>
          <w:bCs/>
          <w:lang w:eastAsia="zh-TW"/>
        </w:rPr>
        <w:t>’</w:t>
      </w:r>
      <w:r>
        <w:rPr>
          <w:rFonts w:hint="eastAsia"/>
          <w:bCs/>
          <w:lang w:eastAsia="zh-TW"/>
        </w:rPr>
        <w:t>Y</w:t>
      </w:r>
      <w:r>
        <w:rPr>
          <w:bCs/>
          <w:lang w:eastAsia="zh-TW"/>
        </w:rPr>
        <w:t>’</w:t>
      </w:r>
      <w:r w:rsidR="004F5364">
        <w:rPr>
          <w:rFonts w:hint="eastAsia"/>
          <w:bCs/>
          <w:lang w:eastAsia="zh-TW"/>
        </w:rPr>
        <w:t xml:space="preserve"> (</w:t>
      </w:r>
      <w:r w:rsidR="004F5364">
        <w:rPr>
          <w:rFonts w:hint="eastAsia"/>
          <w:kern w:val="2"/>
          <w:lang w:eastAsia="zh-TW"/>
        </w:rPr>
        <w:t>畫面</w:t>
      </w:r>
      <w:r w:rsidR="004F5364">
        <w:rPr>
          <w:rFonts w:hint="eastAsia"/>
          <w:kern w:val="2"/>
          <w:lang w:eastAsia="zh-TW"/>
        </w:rPr>
        <w:t>.</w:t>
      </w:r>
      <w:r w:rsidR="004F5364">
        <w:rPr>
          <w:rFonts w:hint="eastAsia"/>
          <w:kern w:val="2"/>
          <w:lang w:eastAsia="zh-TW"/>
        </w:rPr>
        <w:t>勾選項目中</w:t>
      </w:r>
      <w:r w:rsidR="004F5364">
        <w:rPr>
          <w:rFonts w:hint="eastAsia"/>
          <w:kern w:val="2"/>
          <w:lang w:eastAsia="zh-TW"/>
        </w:rPr>
        <w:t xml:space="preserve"> </w:t>
      </w:r>
      <w:r w:rsidR="004F5364" w:rsidRPr="00987D31">
        <w:rPr>
          <w:rFonts w:hint="eastAsia"/>
          <w:lang w:eastAsia="zh-TW"/>
        </w:rPr>
        <w:t>收據種類</w:t>
      </w:r>
      <w:r w:rsidR="004F5364">
        <w:rPr>
          <w:rFonts w:hint="eastAsia"/>
          <w:lang w:eastAsia="zh-TW"/>
        </w:rPr>
        <w:t>=</w:t>
      </w:r>
      <w:r w:rsidR="004F5364">
        <w:rPr>
          <w:lang w:eastAsia="zh-TW"/>
        </w:rPr>
        <w:t>’</w:t>
      </w:r>
      <w:r w:rsidR="004F5364">
        <w:rPr>
          <w:rFonts w:hint="eastAsia"/>
          <w:lang w:eastAsia="zh-TW"/>
        </w:rPr>
        <w:t>3</w:t>
      </w:r>
      <w:r w:rsidR="004F5364">
        <w:rPr>
          <w:lang w:eastAsia="zh-TW"/>
        </w:rPr>
        <w:t>’</w:t>
      </w:r>
      <w:r w:rsidR="004F5364">
        <w:rPr>
          <w:rFonts w:hint="eastAsia"/>
          <w:lang w:eastAsia="zh-TW"/>
        </w:rPr>
        <w:t xml:space="preserve"> (</w:t>
      </w:r>
      <w:r w:rsidR="004F5364">
        <w:rPr>
          <w:rFonts w:hint="eastAsia"/>
          <w:lang w:eastAsia="zh-TW"/>
        </w:rPr>
        <w:t>勾了門診合計表</w:t>
      </w:r>
      <w:r w:rsidR="004F5364">
        <w:rPr>
          <w:rFonts w:hint="eastAsia"/>
          <w:lang w:eastAsia="zh-TW"/>
        </w:rPr>
        <w:t>))</w:t>
      </w:r>
    </w:p>
    <w:p w:rsidR="00894430" w:rsidRPr="008307C9" w:rsidRDefault="00894430" w:rsidP="00894430">
      <w:pPr>
        <w:pStyle w:val="Tabletext"/>
        <w:keepLines w:val="0"/>
        <w:numPr>
          <w:ilvl w:val="5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hint="eastAsia"/>
          <w:lang w:eastAsia="zh-TW"/>
        </w:rPr>
        <w:t>訊息：本次開立含有門診合計表，是否需修正收據張數</w:t>
      </w:r>
      <w:r w:rsidR="00997F0D">
        <w:rPr>
          <w:rFonts w:hint="eastAsia"/>
          <w:lang w:eastAsia="zh-TW"/>
        </w:rPr>
        <w:t>(</w:t>
      </w:r>
      <w:r w:rsidR="00997F0D">
        <w:rPr>
          <w:rFonts w:hint="eastAsia"/>
          <w:lang w:eastAsia="zh-TW"/>
        </w:rPr>
        <w:t>可確認、取消</w:t>
      </w:r>
      <w:r w:rsidR="00997F0D">
        <w:rPr>
          <w:rFonts w:hint="eastAsia"/>
          <w:lang w:eastAsia="zh-TW"/>
        </w:rPr>
        <w:t>)</w:t>
      </w:r>
    </w:p>
    <w:p w:rsidR="008307C9" w:rsidRPr="008307C9" w:rsidRDefault="008307C9" w:rsidP="00894430">
      <w:pPr>
        <w:pStyle w:val="Tabletext"/>
        <w:keepLines w:val="0"/>
        <w:numPr>
          <w:ilvl w:val="5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hint="eastAsia"/>
          <w:lang w:eastAsia="zh-TW"/>
        </w:rPr>
        <w:t xml:space="preserve">IF </w:t>
      </w:r>
      <w:r>
        <w:rPr>
          <w:rFonts w:hint="eastAsia"/>
          <w:lang w:eastAsia="zh-TW"/>
        </w:rPr>
        <w:t>確認</w:t>
      </w:r>
    </w:p>
    <w:p w:rsidR="008307C9" w:rsidRDefault="008307C9" w:rsidP="008307C9">
      <w:pPr>
        <w:pStyle w:val="Tabletext"/>
        <w:keepLines w:val="0"/>
        <w:numPr>
          <w:ilvl w:val="6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hint="eastAsia"/>
          <w:lang w:eastAsia="zh-TW"/>
        </w:rPr>
        <w:t>往下執行</w:t>
      </w:r>
    </w:p>
    <w:p w:rsidR="00E63A25" w:rsidRPr="00241B9A" w:rsidRDefault="00E63A25" w:rsidP="00E63A25">
      <w:pPr>
        <w:pStyle w:val="Tabletext"/>
        <w:keepLines w:val="0"/>
        <w:numPr>
          <w:ilvl w:val="4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 xml:space="preserve">IF </w:t>
      </w:r>
      <w:r w:rsidR="00E04F82">
        <w:rPr>
          <w:rFonts w:hint="eastAsia"/>
          <w:kern w:val="2"/>
          <w:lang w:eastAsia="zh-TW"/>
        </w:rPr>
        <w:t xml:space="preserve"> </w:t>
      </w:r>
      <w:r w:rsidR="00C22090">
        <w:rPr>
          <w:rFonts w:hint="eastAsia"/>
          <w:kern w:val="2"/>
          <w:lang w:eastAsia="zh-TW"/>
        </w:rPr>
        <w:t>(</w:t>
      </w:r>
      <w:r w:rsidR="00E04F82">
        <w:rPr>
          <w:rFonts w:hint="eastAsia"/>
          <w:kern w:val="2"/>
          <w:lang w:eastAsia="zh-TW"/>
        </w:rPr>
        <w:t>畫面</w:t>
      </w:r>
      <w:r w:rsidR="00E04F82">
        <w:rPr>
          <w:rFonts w:hint="eastAsia"/>
          <w:kern w:val="2"/>
          <w:lang w:eastAsia="zh-TW"/>
        </w:rPr>
        <w:t>.</w:t>
      </w:r>
      <w:r w:rsidR="00E04F82" w:rsidRPr="000F6C55">
        <w:rPr>
          <w:lang w:eastAsia="zh-TW"/>
        </w:rPr>
        <w:t xml:space="preserve"> </w:t>
      </w:r>
      <w:r w:rsidR="00E04F82" w:rsidRPr="000F6C55">
        <w:rPr>
          <w:lang w:eastAsia="zh-TW"/>
        </w:rPr>
        <w:t>收據總金額</w:t>
      </w:r>
      <w:r w:rsidR="00E04F82">
        <w:rPr>
          <w:rFonts w:hint="eastAsia"/>
          <w:kern w:val="2"/>
          <w:lang w:eastAsia="zh-TW"/>
        </w:rPr>
        <w:t>-</w:t>
      </w:r>
      <w:r w:rsidR="00E04F82">
        <w:rPr>
          <w:rFonts w:hint="eastAsia"/>
          <w:kern w:val="2"/>
          <w:lang w:eastAsia="zh-TW"/>
        </w:rPr>
        <w:t>畫面</w:t>
      </w:r>
      <w:r w:rsidR="00E04F82">
        <w:rPr>
          <w:rFonts w:hint="eastAsia"/>
          <w:kern w:val="2"/>
          <w:lang w:eastAsia="zh-TW"/>
        </w:rPr>
        <w:t>.</w:t>
      </w:r>
      <w:r w:rsidR="00E04F82" w:rsidRPr="000F6C55">
        <w:rPr>
          <w:lang w:eastAsia="zh-TW"/>
        </w:rPr>
        <w:t>給付總金額</w:t>
      </w:r>
      <w:r w:rsidR="00C22090">
        <w:rPr>
          <w:rFonts w:hint="eastAsia"/>
          <w:lang w:eastAsia="zh-TW"/>
        </w:rPr>
        <w:t>)</w:t>
      </w:r>
      <w:r w:rsidR="00622E5C">
        <w:rPr>
          <w:rFonts w:hint="eastAsia"/>
          <w:lang w:eastAsia="zh-TW"/>
        </w:rPr>
        <w:t xml:space="preserve"> &lt;=0  (</w:t>
      </w:r>
      <w:r w:rsidR="00622E5C">
        <w:rPr>
          <w:rFonts w:hint="eastAsia"/>
          <w:bCs/>
          <w:lang w:eastAsia="zh-TW"/>
        </w:rPr>
        <w:t>差額</w:t>
      </w:r>
      <w:r w:rsidR="00622E5C">
        <w:rPr>
          <w:rFonts w:hint="eastAsia"/>
          <w:bCs/>
          <w:lang w:eastAsia="zh-TW"/>
        </w:rPr>
        <w:t xml:space="preserve"> &lt;=0</w:t>
      </w:r>
      <w:r w:rsidR="00622E5C">
        <w:rPr>
          <w:rFonts w:hint="eastAsia"/>
          <w:bCs/>
          <w:lang w:eastAsia="zh-TW"/>
        </w:rPr>
        <w:t>，不需開立</w:t>
      </w:r>
      <w:r w:rsidR="00622E5C">
        <w:rPr>
          <w:rFonts w:hint="eastAsia"/>
          <w:bCs/>
          <w:lang w:eastAsia="zh-TW"/>
        </w:rPr>
        <w:t>)</w:t>
      </w:r>
    </w:p>
    <w:p w:rsidR="00241B9A" w:rsidRPr="0034525D" w:rsidRDefault="00241B9A" w:rsidP="00241B9A">
      <w:pPr>
        <w:pStyle w:val="Tabletext"/>
        <w:keepLines w:val="0"/>
        <w:numPr>
          <w:ilvl w:val="5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hint="eastAsia"/>
          <w:lang w:eastAsia="zh-TW"/>
        </w:rPr>
        <w:t>訊息：</w:t>
      </w:r>
      <w:r w:rsidR="00C22090">
        <w:rPr>
          <w:rFonts w:hint="eastAsia"/>
          <w:lang w:eastAsia="zh-TW"/>
        </w:rPr>
        <w:t>本件無差額</w:t>
      </w:r>
      <w:r>
        <w:rPr>
          <w:rFonts w:hint="eastAsia"/>
          <w:lang w:eastAsia="zh-TW"/>
        </w:rPr>
        <w:t>，</w:t>
      </w:r>
      <w:r w:rsidR="00C22090">
        <w:rPr>
          <w:rFonts w:hint="eastAsia"/>
          <w:lang w:eastAsia="zh-TW"/>
        </w:rPr>
        <w:t>不需開立</w:t>
      </w:r>
      <w:r>
        <w:rPr>
          <w:rFonts w:hint="eastAsia"/>
          <w:lang w:eastAsia="zh-TW"/>
        </w:rPr>
        <w:t>(</w:t>
      </w:r>
      <w:r>
        <w:rPr>
          <w:rFonts w:hint="eastAsia"/>
          <w:lang w:eastAsia="zh-TW"/>
        </w:rPr>
        <w:t>可確認、取消</w:t>
      </w:r>
      <w:r>
        <w:rPr>
          <w:rFonts w:hint="eastAsia"/>
          <w:lang w:eastAsia="zh-TW"/>
        </w:rPr>
        <w:t>)</w:t>
      </w:r>
    </w:p>
    <w:p w:rsidR="0034525D" w:rsidRPr="005E58EE" w:rsidRDefault="0034525D" w:rsidP="00241B9A">
      <w:pPr>
        <w:pStyle w:val="Tabletext"/>
        <w:keepLines w:val="0"/>
        <w:numPr>
          <w:ilvl w:val="5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hint="eastAsia"/>
          <w:lang w:eastAsia="zh-TW"/>
        </w:rPr>
        <w:t xml:space="preserve">IF </w:t>
      </w:r>
      <w:r>
        <w:rPr>
          <w:rFonts w:hint="eastAsia"/>
          <w:lang w:eastAsia="zh-TW"/>
        </w:rPr>
        <w:t>確認</w:t>
      </w:r>
    </w:p>
    <w:p w:rsidR="005E58EE" w:rsidRDefault="005E58EE" w:rsidP="005E58EE">
      <w:pPr>
        <w:pStyle w:val="Tabletext"/>
        <w:keepLines w:val="0"/>
        <w:numPr>
          <w:ilvl w:val="6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刪除狀態檔：</w:t>
      </w:r>
    </w:p>
    <w:p w:rsidR="00D4472B" w:rsidRDefault="00D4472B" w:rsidP="00D4472B">
      <w:pPr>
        <w:pStyle w:val="Tabletext"/>
        <w:keepLines w:val="0"/>
        <w:numPr>
          <w:ilvl w:val="7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CALL AA_BCZ001.</w:t>
      </w:r>
      <w:r w:rsidRPr="0038251E">
        <w:rPr>
          <w:rFonts w:hint="eastAsia"/>
          <w:kern w:val="2"/>
          <w:lang w:eastAsia="zh-TW"/>
        </w:rPr>
        <w:t>doDelete</w:t>
      </w:r>
      <w:r>
        <w:rPr>
          <w:rFonts w:hint="eastAsia"/>
          <w:kern w:val="2"/>
          <w:lang w:eastAsia="zh-TW"/>
        </w:rPr>
        <w:t>()</w:t>
      </w:r>
      <w:r>
        <w:rPr>
          <w:rFonts w:hint="eastAsia"/>
          <w:kern w:val="2"/>
          <w:lang w:eastAsia="zh-TW"/>
        </w:rPr>
        <w:t>：</w:t>
      </w:r>
      <w:r>
        <w:rPr>
          <w:rFonts w:hint="eastAsia"/>
          <w:kern w:val="2"/>
          <w:lang w:eastAsia="zh-TW"/>
        </w:rPr>
        <w:t>(</w:t>
      </w:r>
      <w:r w:rsidRPr="003F58B9">
        <w:rPr>
          <w:rFonts w:hint="eastAsia"/>
        </w:rPr>
        <w:t>刪除</w:t>
      </w:r>
      <w:r>
        <w:rPr>
          <w:rFonts w:hint="eastAsia"/>
          <w:lang w:eastAsia="zh-TW"/>
        </w:rPr>
        <w:t>狀態</w:t>
      </w:r>
      <w:r>
        <w:rPr>
          <w:rFonts w:hint="eastAsia"/>
        </w:rPr>
        <w:t>檔</w:t>
      </w:r>
      <w:r>
        <w:rPr>
          <w:rFonts w:hint="eastAsia"/>
          <w:lang w:eastAsia="zh-TW"/>
        </w:rPr>
        <w:t>)</w:t>
      </w:r>
    </w:p>
    <w:p w:rsidR="00D4472B" w:rsidRDefault="00D4472B" w:rsidP="00D4472B">
      <w:pPr>
        <w:pStyle w:val="Tabletext"/>
        <w:keepLines w:val="0"/>
        <w:numPr>
          <w:ilvl w:val="8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受理編號 = 輸入.受理編號</w:t>
      </w:r>
    </w:p>
    <w:p w:rsidR="00C41073" w:rsidRDefault="00C41073" w:rsidP="005E58EE">
      <w:pPr>
        <w:pStyle w:val="Tabletext"/>
        <w:keepLines w:val="0"/>
        <w:numPr>
          <w:ilvl w:val="6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刪除明細檔：</w:t>
      </w:r>
    </w:p>
    <w:p w:rsidR="00D4472B" w:rsidRDefault="00D4472B" w:rsidP="00D4472B">
      <w:pPr>
        <w:pStyle w:val="Tabletext"/>
        <w:keepLines w:val="0"/>
        <w:numPr>
          <w:ilvl w:val="7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CALL AA_BCZ002.</w:t>
      </w:r>
      <w:r w:rsidRPr="0038251E">
        <w:rPr>
          <w:rFonts w:hint="eastAsia"/>
          <w:kern w:val="2"/>
          <w:lang w:eastAsia="zh-TW"/>
        </w:rPr>
        <w:t>doDelete</w:t>
      </w:r>
      <w:r>
        <w:rPr>
          <w:rFonts w:hint="eastAsia"/>
          <w:kern w:val="2"/>
          <w:lang w:eastAsia="zh-TW"/>
        </w:rPr>
        <w:t>()</w:t>
      </w:r>
      <w:r>
        <w:rPr>
          <w:rFonts w:hint="eastAsia"/>
          <w:kern w:val="2"/>
          <w:lang w:eastAsia="zh-TW"/>
        </w:rPr>
        <w:t>：</w:t>
      </w:r>
      <w:r>
        <w:rPr>
          <w:rFonts w:hint="eastAsia"/>
          <w:kern w:val="2"/>
          <w:lang w:eastAsia="zh-TW"/>
        </w:rPr>
        <w:t>(</w:t>
      </w:r>
      <w:r w:rsidRPr="003F58B9">
        <w:rPr>
          <w:rFonts w:hint="eastAsia"/>
        </w:rPr>
        <w:t>刪除</w:t>
      </w:r>
      <w:r>
        <w:rPr>
          <w:rFonts w:hint="eastAsia"/>
        </w:rPr>
        <w:t>明細檔</w:t>
      </w:r>
      <w:r>
        <w:rPr>
          <w:rFonts w:hint="eastAsia"/>
          <w:lang w:eastAsia="zh-TW"/>
        </w:rPr>
        <w:t>)</w:t>
      </w:r>
    </w:p>
    <w:p w:rsidR="00D4472B" w:rsidRDefault="00D4472B" w:rsidP="008C1EF5">
      <w:pPr>
        <w:pStyle w:val="Tabletext"/>
        <w:keepLines w:val="0"/>
        <w:numPr>
          <w:ilvl w:val="8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受理編號 = 輸入.受理編號</w:t>
      </w:r>
    </w:p>
    <w:p w:rsidR="00702D16" w:rsidRDefault="00702D16" w:rsidP="00702D16">
      <w:pPr>
        <w:pStyle w:val="Tabletext"/>
        <w:keepLines w:val="0"/>
        <w:numPr>
          <w:ilvl w:val="6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回到</w:t>
      </w:r>
      <w:r>
        <w:rPr>
          <w:rFonts w:hint="eastAsia"/>
          <w:kern w:val="2"/>
          <w:lang w:eastAsia="zh-TW"/>
        </w:rPr>
        <w:t>AABC_0100</w:t>
      </w:r>
      <w:r>
        <w:rPr>
          <w:rFonts w:hint="eastAsia"/>
          <w:kern w:val="2"/>
          <w:lang w:eastAsia="zh-TW"/>
        </w:rPr>
        <w:t>頁面</w:t>
      </w:r>
    </w:p>
    <w:p w:rsidR="00EB513D" w:rsidRDefault="00EB513D" w:rsidP="00B311FB">
      <w:pPr>
        <w:pStyle w:val="Tabletext"/>
        <w:keepLines w:val="0"/>
        <w:numPr>
          <w:ilvl w:val="3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讀取</w:t>
      </w:r>
      <w:r w:rsidR="00C97269">
        <w:rPr>
          <w:rFonts w:hint="eastAsia"/>
          <w:kern w:val="2"/>
          <w:lang w:eastAsia="zh-TW"/>
        </w:rPr>
        <w:t>是否</w:t>
      </w:r>
      <w:r w:rsidR="00C5497B">
        <w:rPr>
          <w:rFonts w:hint="eastAsia"/>
          <w:kern w:val="2"/>
          <w:lang w:eastAsia="zh-TW"/>
        </w:rPr>
        <w:t>已存在明細資料：</w:t>
      </w:r>
    </w:p>
    <w:p w:rsidR="007A5611" w:rsidRPr="00CB7590" w:rsidRDefault="00292248" w:rsidP="007A5611">
      <w:pPr>
        <w:pStyle w:val="Tabletext"/>
        <w:keepLines w:val="0"/>
        <w:numPr>
          <w:ilvl w:val="4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 w:rsidRPr="00CB7590">
        <w:rPr>
          <w:rFonts w:hint="eastAsia"/>
          <w:kern w:val="2"/>
          <w:lang w:eastAsia="zh-TW"/>
        </w:rPr>
        <w:t xml:space="preserve">IF DTAABC02 </w:t>
      </w:r>
      <w:r w:rsidRPr="00CB7590">
        <w:rPr>
          <w:rFonts w:hint="eastAsia"/>
          <w:kern w:val="2"/>
          <w:lang w:eastAsia="zh-TW"/>
        </w:rPr>
        <w:t>不是空的</w:t>
      </w:r>
      <w:r w:rsidR="001A1EAD">
        <w:rPr>
          <w:rFonts w:hint="eastAsia"/>
          <w:kern w:val="2"/>
          <w:lang w:eastAsia="zh-TW"/>
        </w:rPr>
        <w:t xml:space="preserve"> AND IF </w:t>
      </w:r>
      <w:r w:rsidR="001A1EAD">
        <w:rPr>
          <w:rFonts w:hint="eastAsia"/>
          <w:kern w:val="2"/>
          <w:lang w:eastAsia="zh-TW"/>
        </w:rPr>
        <w:t>傳入</w:t>
      </w:r>
      <w:r w:rsidR="001A1EAD">
        <w:rPr>
          <w:rFonts w:hint="eastAsia"/>
          <w:kern w:val="2"/>
          <w:lang w:eastAsia="zh-TW"/>
        </w:rPr>
        <w:t>.</w:t>
      </w:r>
      <w:r w:rsidR="001A1EAD">
        <w:rPr>
          <w:rFonts w:hint="eastAsia"/>
          <w:kern w:val="2"/>
          <w:lang w:eastAsia="zh-TW"/>
        </w:rPr>
        <w:t>按鈕</w:t>
      </w:r>
      <w:r w:rsidR="001A1EAD">
        <w:rPr>
          <w:rFonts w:hint="eastAsia"/>
          <w:kern w:val="2"/>
          <w:lang w:eastAsia="zh-TW"/>
        </w:rPr>
        <w:t xml:space="preserve"> &lt;&gt;</w:t>
      </w:r>
      <w:r w:rsidR="0010756D">
        <w:rPr>
          <w:rFonts w:hint="eastAsia"/>
          <w:kern w:val="2"/>
          <w:lang w:eastAsia="zh-TW"/>
        </w:rPr>
        <w:t xml:space="preserve"> </w:t>
      </w:r>
      <w:r w:rsidR="001A1EAD">
        <w:rPr>
          <w:rFonts w:hint="eastAsia"/>
          <w:kern w:val="2"/>
          <w:lang w:eastAsia="zh-TW"/>
        </w:rPr>
        <w:t>資料重整</w:t>
      </w:r>
    </w:p>
    <w:p w:rsidR="001D4A9D" w:rsidRDefault="00183AD9" w:rsidP="00183AD9">
      <w:pPr>
        <w:pStyle w:val="Tabletext"/>
        <w:keepLines w:val="0"/>
        <w:numPr>
          <w:ilvl w:val="5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 w:rsidRPr="00CB7590">
        <w:rPr>
          <w:rFonts w:hint="eastAsia"/>
          <w:kern w:val="2"/>
          <w:lang w:eastAsia="zh-TW"/>
        </w:rPr>
        <w:t>更新</w:t>
      </w:r>
      <w:r w:rsidR="00331959" w:rsidRPr="00CB7590">
        <w:rPr>
          <w:rFonts w:hint="eastAsia"/>
          <w:kern w:val="2"/>
          <w:lang w:eastAsia="zh-TW"/>
        </w:rPr>
        <w:t>明細資料</w:t>
      </w:r>
      <w:r w:rsidR="00FE78EE">
        <w:rPr>
          <w:rFonts w:hint="eastAsia"/>
          <w:kern w:val="2"/>
          <w:lang w:eastAsia="zh-TW"/>
        </w:rPr>
        <w:t>(</w:t>
      </w:r>
      <w:r w:rsidR="00FE78EE" w:rsidRPr="00CB7590">
        <w:rPr>
          <w:rFonts w:hint="eastAsia"/>
          <w:kern w:val="2"/>
          <w:lang w:eastAsia="zh-TW"/>
        </w:rPr>
        <w:t>DTAABC02</w:t>
      </w:r>
      <w:r w:rsidR="00FE78EE">
        <w:rPr>
          <w:rFonts w:hint="eastAsia"/>
          <w:kern w:val="2"/>
          <w:lang w:eastAsia="zh-TW"/>
        </w:rPr>
        <w:t>)</w:t>
      </w:r>
      <w:r w:rsidR="00CB7590" w:rsidRPr="00CB7590">
        <w:rPr>
          <w:rFonts w:hint="eastAsia"/>
          <w:kern w:val="2"/>
          <w:lang w:eastAsia="zh-TW"/>
        </w:rPr>
        <w:t>，</w:t>
      </w:r>
      <w:r w:rsidR="00C4444F" w:rsidRPr="00CB7590">
        <w:rPr>
          <w:rFonts w:hint="eastAsia"/>
          <w:kern w:val="2"/>
          <w:lang w:eastAsia="zh-TW"/>
        </w:rPr>
        <w:t>欄位如下：</w:t>
      </w:r>
    </w:p>
    <w:p w:rsidR="006B7DE5" w:rsidRDefault="006B7DE5" w:rsidP="006B7DE5">
      <w:pPr>
        <w:pStyle w:val="Tabletext"/>
        <w:keepLines w:val="0"/>
        <w:numPr>
          <w:ilvl w:val="6"/>
          <w:numId w:val="37"/>
        </w:numPr>
        <w:spacing w:after="0" w:line="360" w:lineRule="atLeast"/>
        <w:rPr>
          <w:kern w:val="2"/>
          <w:lang w:eastAsia="zh-TW"/>
        </w:rPr>
      </w:pPr>
      <w:r>
        <w:rPr>
          <w:rFonts w:hint="eastAsia"/>
          <w:kern w:val="2"/>
          <w:lang w:eastAsia="zh-TW"/>
        </w:rPr>
        <w:t>根據</w:t>
      </w:r>
      <w:r w:rsidR="002F607C">
        <w:rPr>
          <w:rFonts w:hint="eastAsia"/>
          <w:kern w:val="2"/>
          <w:lang w:eastAsia="zh-TW"/>
        </w:rPr>
        <w:t xml:space="preserve"> </w:t>
      </w:r>
      <w:r w:rsidRPr="00035C99">
        <w:rPr>
          <w:rFonts w:hint="eastAsia"/>
          <w:b/>
          <w:lang w:eastAsia="zh-TW"/>
        </w:rPr>
        <w:t>受理編號</w:t>
      </w:r>
      <w:r w:rsidRPr="00035C99">
        <w:rPr>
          <w:rFonts w:hint="eastAsia"/>
          <w:b/>
          <w:lang w:eastAsia="zh-TW"/>
        </w:rPr>
        <w:t>+</w:t>
      </w:r>
      <w:r w:rsidRPr="00035C99">
        <w:rPr>
          <w:rFonts w:hint="eastAsia"/>
          <w:b/>
          <w:lang w:eastAsia="zh-TW"/>
        </w:rPr>
        <w:t>收據分類</w:t>
      </w:r>
      <w:r w:rsidRPr="00035C99">
        <w:rPr>
          <w:rFonts w:hint="eastAsia"/>
          <w:b/>
          <w:lang w:eastAsia="zh-TW"/>
        </w:rPr>
        <w:t>+</w:t>
      </w:r>
      <w:r w:rsidRPr="00035C99">
        <w:rPr>
          <w:rFonts w:hint="eastAsia"/>
          <w:b/>
          <w:lang w:eastAsia="zh-TW"/>
        </w:rPr>
        <w:t>收據序號</w:t>
      </w:r>
      <w:r w:rsidRPr="00035C99">
        <w:rPr>
          <w:rFonts w:hint="eastAsia"/>
          <w:b/>
          <w:lang w:eastAsia="zh-TW"/>
        </w:rPr>
        <w:t>+</w:t>
      </w:r>
      <w:r w:rsidRPr="00035C99">
        <w:rPr>
          <w:rFonts w:hint="eastAsia"/>
          <w:b/>
          <w:lang w:eastAsia="zh-TW"/>
        </w:rPr>
        <w:t>收據種類</w:t>
      </w:r>
      <w:r w:rsidR="00035C99">
        <w:rPr>
          <w:rFonts w:hint="eastAsia"/>
          <w:lang w:eastAsia="zh-TW"/>
        </w:rPr>
        <w:t xml:space="preserve"> </w:t>
      </w:r>
      <w:r w:rsidR="00035C99">
        <w:rPr>
          <w:rFonts w:hint="eastAsia"/>
          <w:lang w:eastAsia="zh-TW"/>
        </w:rPr>
        <w:t>更新</w:t>
      </w:r>
    </w:p>
    <w:tbl>
      <w:tblPr>
        <w:tblW w:w="8106" w:type="dxa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4003"/>
        <w:gridCol w:w="2402"/>
      </w:tblGrid>
      <w:tr w:rsidR="001D4A9D" w:rsidTr="00B80C9E">
        <w:trPr>
          <w:trHeight w:val="303"/>
        </w:trPr>
        <w:tc>
          <w:tcPr>
            <w:tcW w:w="1701" w:type="dxa"/>
            <w:shd w:val="clear" w:color="auto" w:fill="C0C0C0"/>
          </w:tcPr>
          <w:p w:rsidR="001D4A9D" w:rsidRDefault="001D4A9D" w:rsidP="00B80C9E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畫面欄位</w:t>
            </w:r>
          </w:p>
        </w:tc>
        <w:tc>
          <w:tcPr>
            <w:tcW w:w="4003" w:type="dxa"/>
            <w:shd w:val="clear" w:color="auto" w:fill="C0C0C0"/>
          </w:tcPr>
          <w:p w:rsidR="001D4A9D" w:rsidRDefault="001D4A9D" w:rsidP="00B80C9E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2402" w:type="dxa"/>
            <w:shd w:val="clear" w:color="auto" w:fill="C0C0C0"/>
          </w:tcPr>
          <w:p w:rsidR="001D4A9D" w:rsidRDefault="001D4A9D" w:rsidP="00B80C9E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其他</w:t>
            </w:r>
          </w:p>
        </w:tc>
      </w:tr>
      <w:tr w:rsidR="001D4A9D" w:rsidTr="00B80C9E">
        <w:trPr>
          <w:trHeight w:val="303"/>
        </w:trPr>
        <w:tc>
          <w:tcPr>
            <w:tcW w:w="1701" w:type="dxa"/>
            <w:shd w:val="clear" w:color="auto" w:fill="FFFF99"/>
          </w:tcPr>
          <w:p w:rsidR="001D4A9D" w:rsidRPr="00372A51" w:rsidRDefault="001D4A9D" w:rsidP="00B80C9E">
            <w:pPr>
              <w:rPr>
                <w:rFonts w:hint="eastAsia"/>
                <w:sz w:val="20"/>
                <w:szCs w:val="20"/>
              </w:rPr>
            </w:pPr>
            <w:r w:rsidRPr="00372A51">
              <w:rPr>
                <w:rFonts w:hint="eastAsia"/>
                <w:sz w:val="20"/>
                <w:szCs w:val="20"/>
              </w:rPr>
              <w:t>是否勾選</w:t>
            </w:r>
          </w:p>
        </w:tc>
        <w:tc>
          <w:tcPr>
            <w:tcW w:w="4003" w:type="dxa"/>
          </w:tcPr>
          <w:p w:rsidR="001D4A9D" w:rsidRDefault="001D4A9D" w:rsidP="00B80C9E">
            <w:pPr>
              <w:pStyle w:val="Tabletext"/>
              <w:keepLines w:val="0"/>
              <w:spacing w:after="0" w:line="240" w:lineRule="auto"/>
              <w:ind w:left="100" w:hangingChars="50" w:hanging="100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IF 畫面有勾選</w:t>
            </w:r>
          </w:p>
          <w:p w:rsidR="001D4A9D" w:rsidRDefault="001D4A9D" w:rsidP="00B80C9E">
            <w:pPr>
              <w:pStyle w:val="Tabletext"/>
              <w:keepLines w:val="0"/>
              <w:spacing w:after="0" w:line="240" w:lineRule="auto"/>
              <w:ind w:left="100" w:hangingChars="50" w:hanging="100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 xml:space="preserve">   </w:t>
            </w:r>
            <w:r>
              <w:rPr>
                <w:rFonts w:ascii="細明體" w:eastAsia="細明體" w:hAnsi="細明體"/>
                <w:kern w:val="2"/>
                <w:szCs w:val="24"/>
                <w:lang w:eastAsia="zh-TW"/>
              </w:rPr>
              <w:t>‘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Y</w:t>
            </w:r>
            <w:r>
              <w:rPr>
                <w:rFonts w:ascii="細明體" w:eastAsia="細明體" w:hAnsi="細明體"/>
                <w:kern w:val="2"/>
                <w:szCs w:val="24"/>
                <w:lang w:eastAsia="zh-TW"/>
              </w:rPr>
              <w:t>’</w:t>
            </w:r>
          </w:p>
          <w:p w:rsidR="001D4A9D" w:rsidRDefault="001D4A9D" w:rsidP="00B80C9E">
            <w:pPr>
              <w:pStyle w:val="Tabletext"/>
              <w:keepLines w:val="0"/>
              <w:spacing w:after="0" w:line="240" w:lineRule="auto"/>
              <w:ind w:left="100" w:hangingChars="50" w:hanging="100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ELSE</w:t>
            </w:r>
          </w:p>
          <w:p w:rsidR="001D4A9D" w:rsidRDefault="001D4A9D" w:rsidP="00B80C9E">
            <w:pPr>
              <w:pStyle w:val="Tabletext"/>
              <w:keepLines w:val="0"/>
              <w:spacing w:after="0" w:line="240" w:lineRule="auto"/>
              <w:ind w:left="100" w:hangingChars="50" w:hanging="100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 xml:space="preserve">   </w:t>
            </w:r>
            <w:r>
              <w:rPr>
                <w:rFonts w:ascii="細明體" w:eastAsia="細明體" w:hAnsi="細明體"/>
                <w:kern w:val="2"/>
                <w:szCs w:val="24"/>
                <w:lang w:eastAsia="zh-TW"/>
              </w:rPr>
              <w:t>‘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N</w:t>
            </w:r>
            <w:r>
              <w:rPr>
                <w:rFonts w:ascii="細明體" w:eastAsia="細明體" w:hAnsi="細明體"/>
                <w:kern w:val="2"/>
                <w:szCs w:val="24"/>
                <w:lang w:eastAsia="zh-TW"/>
              </w:rPr>
              <w:t>’</w:t>
            </w:r>
          </w:p>
        </w:tc>
        <w:tc>
          <w:tcPr>
            <w:tcW w:w="2402" w:type="dxa"/>
          </w:tcPr>
          <w:p w:rsidR="001D4A9D" w:rsidRPr="0028618E" w:rsidRDefault="001D4A9D" w:rsidP="00B80C9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</w:tbl>
    <w:p w:rsidR="00F3667B" w:rsidRDefault="00F3667B" w:rsidP="00F3667B">
      <w:pPr>
        <w:pStyle w:val="Tabletext"/>
        <w:keepLines w:val="0"/>
        <w:numPr>
          <w:ilvl w:val="4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ELSE</w:t>
      </w:r>
    </w:p>
    <w:p w:rsidR="00F3667B" w:rsidRPr="00280044" w:rsidRDefault="00F3667B" w:rsidP="00F3667B">
      <w:pPr>
        <w:pStyle w:val="Tabletext"/>
        <w:keepLines w:val="0"/>
        <w:numPr>
          <w:ilvl w:val="5"/>
          <w:numId w:val="37"/>
        </w:numPr>
        <w:spacing w:after="0" w:line="360" w:lineRule="atLeast"/>
        <w:rPr>
          <w:kern w:val="2"/>
          <w:lang w:eastAsia="zh-TW"/>
        </w:rPr>
      </w:pPr>
      <w:r w:rsidRPr="00280044">
        <w:rPr>
          <w:rFonts w:hint="eastAsia"/>
          <w:kern w:val="2"/>
          <w:lang w:eastAsia="zh-TW"/>
        </w:rPr>
        <w:t>新增明細資料</w:t>
      </w:r>
      <w:r>
        <w:rPr>
          <w:rFonts w:hint="eastAsia"/>
          <w:kern w:val="2"/>
          <w:lang w:eastAsia="zh-TW"/>
        </w:rPr>
        <w:t>(</w:t>
      </w:r>
      <w:r w:rsidRPr="00CB7590">
        <w:rPr>
          <w:rFonts w:hint="eastAsia"/>
          <w:kern w:val="2"/>
          <w:lang w:eastAsia="zh-TW"/>
        </w:rPr>
        <w:t>DTAABC02</w:t>
      </w:r>
      <w:r>
        <w:rPr>
          <w:rFonts w:hint="eastAsia"/>
          <w:kern w:val="2"/>
          <w:lang w:eastAsia="zh-TW"/>
        </w:rPr>
        <w:t>)</w:t>
      </w:r>
      <w:r w:rsidRPr="00280044">
        <w:rPr>
          <w:rFonts w:hint="eastAsia"/>
          <w:kern w:val="2"/>
          <w:lang w:eastAsia="zh-TW"/>
        </w:rPr>
        <w:t>，欄位如下：</w:t>
      </w:r>
    </w:p>
    <w:tbl>
      <w:tblPr>
        <w:tblW w:w="8106" w:type="dxa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4003"/>
        <w:gridCol w:w="2402"/>
      </w:tblGrid>
      <w:tr w:rsidR="00F3667B" w:rsidTr="00B80C9E">
        <w:trPr>
          <w:trHeight w:val="303"/>
        </w:trPr>
        <w:tc>
          <w:tcPr>
            <w:tcW w:w="1701" w:type="dxa"/>
            <w:shd w:val="clear" w:color="auto" w:fill="C0C0C0"/>
          </w:tcPr>
          <w:p w:rsidR="00F3667B" w:rsidRDefault="00F3667B" w:rsidP="00B80C9E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畫面欄位</w:t>
            </w:r>
          </w:p>
        </w:tc>
        <w:tc>
          <w:tcPr>
            <w:tcW w:w="4003" w:type="dxa"/>
            <w:shd w:val="clear" w:color="auto" w:fill="C0C0C0"/>
          </w:tcPr>
          <w:p w:rsidR="00F3667B" w:rsidRDefault="00F3667B" w:rsidP="00B80C9E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2402" w:type="dxa"/>
            <w:shd w:val="clear" w:color="auto" w:fill="C0C0C0"/>
          </w:tcPr>
          <w:p w:rsidR="00F3667B" w:rsidRDefault="00F3667B" w:rsidP="00B80C9E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其他</w:t>
            </w:r>
          </w:p>
        </w:tc>
      </w:tr>
      <w:tr w:rsidR="00F3667B" w:rsidTr="00B80C9E">
        <w:trPr>
          <w:trHeight w:val="303"/>
        </w:trPr>
        <w:tc>
          <w:tcPr>
            <w:tcW w:w="1701" w:type="dxa"/>
            <w:shd w:val="clear" w:color="auto" w:fill="FFFF99"/>
          </w:tcPr>
          <w:p w:rsidR="00F3667B" w:rsidRPr="00372A51" w:rsidRDefault="00F3667B" w:rsidP="00B80C9E">
            <w:pPr>
              <w:rPr>
                <w:rFonts w:hint="eastAsia"/>
                <w:sz w:val="20"/>
                <w:szCs w:val="20"/>
              </w:rPr>
            </w:pPr>
            <w:r w:rsidRPr="00372A51">
              <w:rPr>
                <w:rFonts w:hint="eastAsia"/>
                <w:sz w:val="20"/>
                <w:szCs w:val="20"/>
              </w:rPr>
              <w:t>受理編號</w:t>
            </w:r>
          </w:p>
        </w:tc>
        <w:tc>
          <w:tcPr>
            <w:tcW w:w="4003" w:type="dxa"/>
          </w:tcPr>
          <w:p w:rsidR="00F3667B" w:rsidRDefault="00F3667B" w:rsidP="00B80C9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DTAABC01</w:t>
            </w:r>
            <w:r w:rsidRPr="00D358A7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.受理編號</w:t>
            </w:r>
          </w:p>
        </w:tc>
        <w:tc>
          <w:tcPr>
            <w:tcW w:w="2402" w:type="dxa"/>
          </w:tcPr>
          <w:p w:rsidR="00F3667B" w:rsidRDefault="00F3667B" w:rsidP="00B80C9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F3667B" w:rsidTr="00B80C9E">
        <w:trPr>
          <w:trHeight w:val="303"/>
        </w:trPr>
        <w:tc>
          <w:tcPr>
            <w:tcW w:w="1701" w:type="dxa"/>
            <w:shd w:val="clear" w:color="auto" w:fill="FFFF99"/>
          </w:tcPr>
          <w:p w:rsidR="00F3667B" w:rsidRPr="00372A51" w:rsidRDefault="00F3667B" w:rsidP="00B80C9E">
            <w:pPr>
              <w:rPr>
                <w:rFonts w:hint="eastAsia"/>
                <w:sz w:val="20"/>
                <w:szCs w:val="20"/>
              </w:rPr>
            </w:pPr>
            <w:r w:rsidRPr="00372A51">
              <w:rPr>
                <w:rFonts w:hint="eastAsia"/>
                <w:sz w:val="20"/>
                <w:szCs w:val="20"/>
              </w:rPr>
              <w:t>收據分類</w:t>
            </w:r>
          </w:p>
        </w:tc>
        <w:tc>
          <w:tcPr>
            <w:tcW w:w="4003" w:type="dxa"/>
          </w:tcPr>
          <w:p w:rsidR="00F3667B" w:rsidRDefault="00F3667B" w:rsidP="00B80C9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IF 為A030讀取的收據資料</w:t>
            </w:r>
          </w:p>
          <w:p w:rsidR="00F3667B" w:rsidRDefault="00F3667B" w:rsidP="00B80C9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 xml:space="preserve">   </w:t>
            </w:r>
            <w:r>
              <w:rPr>
                <w:rFonts w:ascii="細明體" w:eastAsia="細明體" w:hAnsi="細明體"/>
                <w:kern w:val="2"/>
                <w:szCs w:val="24"/>
                <w:lang w:eastAsia="zh-TW"/>
              </w:rPr>
              <w:t>‘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A030</w:t>
            </w:r>
            <w:r>
              <w:rPr>
                <w:rFonts w:ascii="細明體" w:eastAsia="細明體" w:hAnsi="細明體"/>
                <w:kern w:val="2"/>
                <w:szCs w:val="24"/>
                <w:lang w:eastAsia="zh-TW"/>
              </w:rPr>
              <w:t>’</w:t>
            </w:r>
          </w:p>
          <w:p w:rsidR="00F3667B" w:rsidRDefault="00F3667B" w:rsidP="00B80C9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ELSE</w:t>
            </w:r>
          </w:p>
          <w:p w:rsidR="00F3667B" w:rsidRDefault="00F3667B" w:rsidP="00B80C9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 xml:space="preserve">   </w:t>
            </w:r>
            <w:r>
              <w:rPr>
                <w:rFonts w:ascii="細明體" w:eastAsia="細明體" w:hAnsi="細明體"/>
                <w:kern w:val="2"/>
                <w:szCs w:val="24"/>
                <w:lang w:eastAsia="zh-TW"/>
              </w:rPr>
              <w:t>‘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A031</w:t>
            </w:r>
            <w:r>
              <w:rPr>
                <w:rFonts w:ascii="細明體" w:eastAsia="細明體" w:hAnsi="細明體"/>
                <w:kern w:val="2"/>
                <w:szCs w:val="24"/>
                <w:lang w:eastAsia="zh-TW"/>
              </w:rPr>
              <w:t>’</w:t>
            </w:r>
          </w:p>
        </w:tc>
        <w:tc>
          <w:tcPr>
            <w:tcW w:w="2402" w:type="dxa"/>
          </w:tcPr>
          <w:p w:rsidR="00F3667B" w:rsidRDefault="00F3667B" w:rsidP="00B80C9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F3667B" w:rsidTr="00B80C9E">
        <w:trPr>
          <w:trHeight w:val="303"/>
        </w:trPr>
        <w:tc>
          <w:tcPr>
            <w:tcW w:w="1701" w:type="dxa"/>
            <w:shd w:val="clear" w:color="auto" w:fill="FFFF99"/>
          </w:tcPr>
          <w:p w:rsidR="00F3667B" w:rsidRPr="00372A51" w:rsidRDefault="00F3667B" w:rsidP="00B80C9E">
            <w:pPr>
              <w:rPr>
                <w:rFonts w:hint="eastAsia"/>
                <w:sz w:val="20"/>
                <w:szCs w:val="20"/>
              </w:rPr>
            </w:pPr>
            <w:r w:rsidRPr="00372A51">
              <w:rPr>
                <w:rFonts w:hint="eastAsia"/>
                <w:sz w:val="20"/>
                <w:szCs w:val="20"/>
              </w:rPr>
              <w:t>收據序號</w:t>
            </w:r>
          </w:p>
        </w:tc>
        <w:tc>
          <w:tcPr>
            <w:tcW w:w="4003" w:type="dxa"/>
          </w:tcPr>
          <w:p w:rsidR="00F3667B" w:rsidRDefault="00F3667B" w:rsidP="00B80C9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A030.</w:t>
            </w:r>
            <w:r w:rsidRPr="00372A51">
              <w:rPr>
                <w:rFonts w:hint="eastAsia"/>
              </w:rPr>
              <w:t>收據序號</w:t>
            </w:r>
            <w:r>
              <w:rPr>
                <w:rFonts w:hint="eastAsia"/>
                <w:lang w:eastAsia="zh-TW"/>
              </w:rPr>
              <w:t xml:space="preserve"> / 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A031.</w:t>
            </w:r>
            <w:r w:rsidRPr="00372A51">
              <w:rPr>
                <w:rFonts w:hint="eastAsia"/>
              </w:rPr>
              <w:t>收據序號</w:t>
            </w:r>
          </w:p>
        </w:tc>
        <w:tc>
          <w:tcPr>
            <w:tcW w:w="2402" w:type="dxa"/>
          </w:tcPr>
          <w:p w:rsidR="00F3667B" w:rsidRDefault="00F3667B" w:rsidP="00B80C9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F3667B" w:rsidTr="00B80C9E">
        <w:trPr>
          <w:trHeight w:val="303"/>
        </w:trPr>
        <w:tc>
          <w:tcPr>
            <w:tcW w:w="1701" w:type="dxa"/>
            <w:shd w:val="clear" w:color="auto" w:fill="FFFF99"/>
          </w:tcPr>
          <w:p w:rsidR="00F3667B" w:rsidRPr="00372A51" w:rsidRDefault="00F3667B" w:rsidP="00B80C9E">
            <w:pPr>
              <w:rPr>
                <w:rFonts w:hint="eastAsia"/>
                <w:sz w:val="20"/>
                <w:szCs w:val="20"/>
              </w:rPr>
            </w:pPr>
            <w:r w:rsidRPr="00372A51">
              <w:rPr>
                <w:rFonts w:hint="eastAsia"/>
                <w:sz w:val="20"/>
                <w:szCs w:val="20"/>
              </w:rPr>
              <w:t>收據種類</w:t>
            </w:r>
          </w:p>
        </w:tc>
        <w:tc>
          <w:tcPr>
            <w:tcW w:w="4003" w:type="dxa"/>
          </w:tcPr>
          <w:p w:rsidR="00F3667B" w:rsidRDefault="00F3667B" w:rsidP="00B80C9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A030.</w:t>
            </w:r>
            <w:r w:rsidRPr="00372A51">
              <w:rPr>
                <w:rFonts w:hint="eastAsia"/>
              </w:rPr>
              <w:t>收據種類</w:t>
            </w:r>
            <w:r>
              <w:rPr>
                <w:rFonts w:hint="eastAsia"/>
                <w:lang w:eastAsia="zh-TW"/>
              </w:rPr>
              <w:t xml:space="preserve"> / 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A031.</w:t>
            </w:r>
            <w:r w:rsidRPr="00372A51">
              <w:rPr>
                <w:rFonts w:hint="eastAsia"/>
              </w:rPr>
              <w:t>收據種類</w:t>
            </w:r>
          </w:p>
        </w:tc>
        <w:tc>
          <w:tcPr>
            <w:tcW w:w="2402" w:type="dxa"/>
          </w:tcPr>
          <w:p w:rsidR="00F3667B" w:rsidRDefault="00F3667B" w:rsidP="00B80C9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F3667B" w:rsidTr="00B80C9E">
        <w:trPr>
          <w:trHeight w:val="303"/>
        </w:trPr>
        <w:tc>
          <w:tcPr>
            <w:tcW w:w="1701" w:type="dxa"/>
            <w:shd w:val="clear" w:color="auto" w:fill="FFFF99"/>
          </w:tcPr>
          <w:p w:rsidR="00F3667B" w:rsidRPr="00372A51" w:rsidRDefault="00F3667B" w:rsidP="00B80C9E">
            <w:pPr>
              <w:rPr>
                <w:rFonts w:hint="eastAsia"/>
                <w:sz w:val="20"/>
                <w:szCs w:val="20"/>
              </w:rPr>
            </w:pPr>
            <w:r w:rsidRPr="00372A51">
              <w:rPr>
                <w:rFonts w:hint="eastAsia"/>
                <w:sz w:val="20"/>
                <w:szCs w:val="20"/>
              </w:rPr>
              <w:t>是否勾選</w:t>
            </w:r>
          </w:p>
        </w:tc>
        <w:tc>
          <w:tcPr>
            <w:tcW w:w="4003" w:type="dxa"/>
          </w:tcPr>
          <w:p w:rsidR="00F3667B" w:rsidRDefault="00F3667B" w:rsidP="00B80C9E">
            <w:pPr>
              <w:pStyle w:val="Tabletext"/>
              <w:keepLines w:val="0"/>
              <w:spacing w:after="0" w:line="240" w:lineRule="auto"/>
              <w:ind w:left="100" w:hangingChars="50" w:hanging="100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IF 畫面有勾選</w:t>
            </w:r>
          </w:p>
          <w:p w:rsidR="00F3667B" w:rsidRDefault="00F3667B" w:rsidP="00B80C9E">
            <w:pPr>
              <w:pStyle w:val="Tabletext"/>
              <w:keepLines w:val="0"/>
              <w:spacing w:after="0" w:line="240" w:lineRule="auto"/>
              <w:ind w:left="100" w:hangingChars="50" w:hanging="100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 xml:space="preserve">   </w:t>
            </w:r>
            <w:r>
              <w:rPr>
                <w:rFonts w:ascii="細明體" w:eastAsia="細明體" w:hAnsi="細明體"/>
                <w:kern w:val="2"/>
                <w:szCs w:val="24"/>
                <w:lang w:eastAsia="zh-TW"/>
              </w:rPr>
              <w:t>‘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Y</w:t>
            </w:r>
            <w:r>
              <w:rPr>
                <w:rFonts w:ascii="細明體" w:eastAsia="細明體" w:hAnsi="細明體"/>
                <w:kern w:val="2"/>
                <w:szCs w:val="24"/>
                <w:lang w:eastAsia="zh-TW"/>
              </w:rPr>
              <w:t>’</w:t>
            </w:r>
          </w:p>
          <w:p w:rsidR="00F3667B" w:rsidRDefault="00F3667B" w:rsidP="00B80C9E">
            <w:pPr>
              <w:pStyle w:val="Tabletext"/>
              <w:keepLines w:val="0"/>
              <w:spacing w:after="0" w:line="240" w:lineRule="auto"/>
              <w:ind w:left="100" w:hangingChars="50" w:hanging="100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ELSE</w:t>
            </w:r>
          </w:p>
          <w:p w:rsidR="00F3667B" w:rsidRDefault="00F3667B" w:rsidP="00B80C9E">
            <w:pPr>
              <w:pStyle w:val="Tabletext"/>
              <w:keepLines w:val="0"/>
              <w:spacing w:after="0" w:line="240" w:lineRule="auto"/>
              <w:ind w:left="100" w:hangingChars="50" w:hanging="100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 xml:space="preserve">   </w:t>
            </w:r>
            <w:r>
              <w:rPr>
                <w:rFonts w:ascii="細明體" w:eastAsia="細明體" w:hAnsi="細明體"/>
                <w:kern w:val="2"/>
                <w:szCs w:val="24"/>
                <w:lang w:eastAsia="zh-TW"/>
              </w:rPr>
              <w:t>‘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N</w:t>
            </w:r>
            <w:r>
              <w:rPr>
                <w:rFonts w:ascii="細明體" w:eastAsia="細明體" w:hAnsi="細明體"/>
                <w:kern w:val="2"/>
                <w:szCs w:val="24"/>
                <w:lang w:eastAsia="zh-TW"/>
              </w:rPr>
              <w:t>’</w:t>
            </w:r>
          </w:p>
        </w:tc>
        <w:tc>
          <w:tcPr>
            <w:tcW w:w="2402" w:type="dxa"/>
          </w:tcPr>
          <w:p w:rsidR="00F3667B" w:rsidRPr="0028618E" w:rsidRDefault="00F3667B" w:rsidP="00B80C9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F3667B" w:rsidTr="00B80C9E">
        <w:trPr>
          <w:trHeight w:val="303"/>
        </w:trPr>
        <w:tc>
          <w:tcPr>
            <w:tcW w:w="1701" w:type="dxa"/>
            <w:shd w:val="clear" w:color="auto" w:fill="FFFF99"/>
          </w:tcPr>
          <w:p w:rsidR="00F3667B" w:rsidRPr="00372A51" w:rsidRDefault="00F3667B" w:rsidP="00B80C9E">
            <w:pPr>
              <w:rPr>
                <w:rFonts w:hint="eastAsia"/>
                <w:sz w:val="20"/>
                <w:szCs w:val="20"/>
              </w:rPr>
            </w:pPr>
            <w:r w:rsidRPr="00372A51">
              <w:rPr>
                <w:rFonts w:hint="eastAsia"/>
                <w:sz w:val="20"/>
                <w:szCs w:val="20"/>
              </w:rPr>
              <w:t>醫院代碼</w:t>
            </w:r>
          </w:p>
        </w:tc>
        <w:tc>
          <w:tcPr>
            <w:tcW w:w="4003" w:type="dxa"/>
          </w:tcPr>
          <w:p w:rsidR="00F3667B" w:rsidRPr="00832C59" w:rsidRDefault="00F3667B" w:rsidP="00B80C9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 w:rsidRPr="00233AC7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A030.</w:t>
            </w:r>
            <w:r w:rsidRPr="00372A51">
              <w:rPr>
                <w:rFonts w:hint="eastAsia"/>
              </w:rPr>
              <w:t>醫院代碼</w:t>
            </w:r>
            <w:r>
              <w:rPr>
                <w:rFonts w:hint="eastAsia"/>
                <w:lang w:eastAsia="zh-TW"/>
              </w:rPr>
              <w:t xml:space="preserve"> </w:t>
            </w:r>
            <w:r w:rsidRPr="00832C59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 xml:space="preserve">/ </w:t>
            </w:r>
            <w:r w:rsidRPr="00233AC7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A031.</w:t>
            </w:r>
            <w:r w:rsidRPr="00372A51">
              <w:rPr>
                <w:rFonts w:hint="eastAsia"/>
              </w:rPr>
              <w:t>醫院代碼</w:t>
            </w:r>
          </w:p>
        </w:tc>
        <w:tc>
          <w:tcPr>
            <w:tcW w:w="2402" w:type="dxa"/>
          </w:tcPr>
          <w:p w:rsidR="00F3667B" w:rsidRDefault="00F3667B" w:rsidP="00B80C9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F3667B" w:rsidTr="00B80C9E">
        <w:trPr>
          <w:trHeight w:val="303"/>
        </w:trPr>
        <w:tc>
          <w:tcPr>
            <w:tcW w:w="1701" w:type="dxa"/>
            <w:shd w:val="clear" w:color="auto" w:fill="FFFF99"/>
          </w:tcPr>
          <w:p w:rsidR="00F3667B" w:rsidRPr="00372A51" w:rsidRDefault="00F3667B" w:rsidP="00B80C9E">
            <w:pPr>
              <w:rPr>
                <w:rFonts w:hint="eastAsia"/>
                <w:sz w:val="20"/>
                <w:szCs w:val="20"/>
              </w:rPr>
            </w:pPr>
            <w:r w:rsidRPr="00372A51">
              <w:rPr>
                <w:rFonts w:hint="eastAsia"/>
                <w:sz w:val="20"/>
                <w:szCs w:val="20"/>
              </w:rPr>
              <w:t>社保身分</w:t>
            </w:r>
          </w:p>
        </w:tc>
        <w:tc>
          <w:tcPr>
            <w:tcW w:w="4003" w:type="dxa"/>
          </w:tcPr>
          <w:p w:rsidR="00F3667B" w:rsidRPr="00832C59" w:rsidRDefault="00F3667B" w:rsidP="00B80C9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 w:rsidRPr="00233AC7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A030.</w:t>
            </w:r>
            <w:r w:rsidRPr="00372A51">
              <w:rPr>
                <w:rFonts w:hint="eastAsia"/>
              </w:rPr>
              <w:t>社保身分</w:t>
            </w:r>
            <w:r>
              <w:rPr>
                <w:rFonts w:hint="eastAsia"/>
                <w:lang w:eastAsia="zh-TW"/>
              </w:rPr>
              <w:t xml:space="preserve"> </w:t>
            </w:r>
            <w:r w:rsidRPr="00832C59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 xml:space="preserve">/ </w:t>
            </w:r>
            <w:r w:rsidRPr="00233AC7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A031.</w:t>
            </w:r>
            <w:r w:rsidRPr="00372A51">
              <w:rPr>
                <w:rFonts w:hint="eastAsia"/>
              </w:rPr>
              <w:t>社保身分</w:t>
            </w:r>
          </w:p>
        </w:tc>
        <w:tc>
          <w:tcPr>
            <w:tcW w:w="2402" w:type="dxa"/>
          </w:tcPr>
          <w:p w:rsidR="00F3667B" w:rsidRDefault="00F3667B" w:rsidP="00B80C9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F3667B" w:rsidTr="00B80C9E">
        <w:trPr>
          <w:trHeight w:val="303"/>
        </w:trPr>
        <w:tc>
          <w:tcPr>
            <w:tcW w:w="1701" w:type="dxa"/>
            <w:shd w:val="clear" w:color="auto" w:fill="FFFF99"/>
          </w:tcPr>
          <w:p w:rsidR="00F3667B" w:rsidRPr="00372A51" w:rsidRDefault="00F3667B" w:rsidP="00B80C9E">
            <w:pPr>
              <w:rPr>
                <w:rFonts w:hint="eastAsia"/>
                <w:sz w:val="20"/>
                <w:szCs w:val="20"/>
              </w:rPr>
            </w:pPr>
            <w:r w:rsidRPr="00372A51">
              <w:rPr>
                <w:rFonts w:hint="eastAsia"/>
                <w:sz w:val="20"/>
                <w:szCs w:val="20"/>
              </w:rPr>
              <w:t>是否收據正本</w:t>
            </w:r>
          </w:p>
        </w:tc>
        <w:tc>
          <w:tcPr>
            <w:tcW w:w="4003" w:type="dxa"/>
          </w:tcPr>
          <w:p w:rsidR="00F3667B" w:rsidRPr="00832C59" w:rsidRDefault="00F3667B" w:rsidP="00B80C9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 w:rsidRPr="00233AC7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A030.</w:t>
            </w:r>
            <w:r w:rsidRPr="00372A51">
              <w:rPr>
                <w:rFonts w:hint="eastAsia"/>
                <w:lang w:eastAsia="zh-TW"/>
              </w:rPr>
              <w:t>收據正本</w:t>
            </w:r>
            <w:r w:rsidRPr="00832C59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 xml:space="preserve"> / </w:t>
            </w:r>
            <w:r w:rsidRPr="00233AC7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A031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.</w:t>
            </w:r>
            <w:r w:rsidRPr="00372A51">
              <w:rPr>
                <w:rFonts w:hint="eastAsia"/>
                <w:lang w:eastAsia="zh-TW"/>
              </w:rPr>
              <w:t>收據正本</w:t>
            </w:r>
          </w:p>
        </w:tc>
        <w:tc>
          <w:tcPr>
            <w:tcW w:w="2402" w:type="dxa"/>
          </w:tcPr>
          <w:p w:rsidR="00F3667B" w:rsidRDefault="00F3667B" w:rsidP="00B80C9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F3667B" w:rsidTr="00B80C9E">
        <w:trPr>
          <w:trHeight w:val="303"/>
        </w:trPr>
        <w:tc>
          <w:tcPr>
            <w:tcW w:w="1701" w:type="dxa"/>
            <w:shd w:val="clear" w:color="auto" w:fill="FFFF99"/>
          </w:tcPr>
          <w:p w:rsidR="00F3667B" w:rsidRPr="00372A51" w:rsidRDefault="00F3667B" w:rsidP="00B80C9E">
            <w:pPr>
              <w:rPr>
                <w:rFonts w:hint="eastAsia"/>
                <w:sz w:val="20"/>
                <w:szCs w:val="20"/>
              </w:rPr>
            </w:pPr>
            <w:r w:rsidRPr="00372A51">
              <w:rPr>
                <w:rFonts w:hint="eastAsia"/>
                <w:sz w:val="20"/>
                <w:szCs w:val="20"/>
              </w:rPr>
              <w:t>住院起日</w:t>
            </w:r>
          </w:p>
        </w:tc>
        <w:tc>
          <w:tcPr>
            <w:tcW w:w="4003" w:type="dxa"/>
          </w:tcPr>
          <w:p w:rsidR="00F3667B" w:rsidRPr="00832C59" w:rsidRDefault="00F3667B" w:rsidP="00B80C9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 w:rsidRPr="00233AC7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A030.</w:t>
            </w:r>
            <w:r w:rsidRPr="00372A51">
              <w:rPr>
                <w:rFonts w:hint="eastAsia"/>
              </w:rPr>
              <w:t>住院起日</w:t>
            </w:r>
            <w:r>
              <w:rPr>
                <w:rFonts w:hint="eastAsia"/>
                <w:lang w:eastAsia="zh-TW"/>
              </w:rPr>
              <w:t xml:space="preserve"> </w:t>
            </w:r>
            <w:r w:rsidRPr="00832C59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 xml:space="preserve">/ </w:t>
            </w:r>
            <w:r w:rsidRPr="00233AC7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A031.</w:t>
            </w:r>
            <w:r w:rsidRPr="00372A51">
              <w:rPr>
                <w:rFonts w:hint="eastAsia"/>
              </w:rPr>
              <w:t>住院起日</w:t>
            </w:r>
          </w:p>
        </w:tc>
        <w:tc>
          <w:tcPr>
            <w:tcW w:w="2402" w:type="dxa"/>
          </w:tcPr>
          <w:p w:rsidR="00F3667B" w:rsidRDefault="00F3667B" w:rsidP="00B80C9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F3667B" w:rsidTr="00B80C9E">
        <w:trPr>
          <w:trHeight w:val="303"/>
        </w:trPr>
        <w:tc>
          <w:tcPr>
            <w:tcW w:w="1701" w:type="dxa"/>
            <w:shd w:val="clear" w:color="auto" w:fill="FFFF99"/>
          </w:tcPr>
          <w:p w:rsidR="00F3667B" w:rsidRPr="00372A51" w:rsidRDefault="00F3667B" w:rsidP="00B80C9E">
            <w:pPr>
              <w:rPr>
                <w:rFonts w:hint="eastAsia"/>
                <w:sz w:val="20"/>
                <w:szCs w:val="20"/>
              </w:rPr>
            </w:pPr>
            <w:r w:rsidRPr="00372A51">
              <w:rPr>
                <w:rFonts w:hint="eastAsia"/>
                <w:sz w:val="20"/>
                <w:szCs w:val="20"/>
              </w:rPr>
              <w:t>住院迄日</w:t>
            </w:r>
          </w:p>
        </w:tc>
        <w:tc>
          <w:tcPr>
            <w:tcW w:w="4003" w:type="dxa"/>
          </w:tcPr>
          <w:p w:rsidR="00F3667B" w:rsidRPr="00832C59" w:rsidRDefault="00F3667B" w:rsidP="00B80C9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 w:rsidRPr="00233AC7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A030.</w:t>
            </w:r>
            <w:r w:rsidRPr="00372A51">
              <w:rPr>
                <w:rFonts w:hint="eastAsia"/>
              </w:rPr>
              <w:t>住院迄日</w:t>
            </w:r>
            <w:r>
              <w:rPr>
                <w:rFonts w:hint="eastAsia"/>
                <w:lang w:eastAsia="zh-TW"/>
              </w:rPr>
              <w:t xml:space="preserve"> </w:t>
            </w:r>
            <w:r w:rsidRPr="00832C59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 xml:space="preserve">/ </w:t>
            </w:r>
            <w:r w:rsidRPr="00233AC7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A031.</w:t>
            </w:r>
            <w:r w:rsidRPr="00372A51">
              <w:rPr>
                <w:rFonts w:hint="eastAsia"/>
              </w:rPr>
              <w:t>住院迄日</w:t>
            </w:r>
          </w:p>
        </w:tc>
        <w:tc>
          <w:tcPr>
            <w:tcW w:w="2402" w:type="dxa"/>
          </w:tcPr>
          <w:p w:rsidR="00F3667B" w:rsidRDefault="00F3667B" w:rsidP="00B80C9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F3667B" w:rsidTr="00B80C9E">
        <w:trPr>
          <w:trHeight w:val="303"/>
        </w:trPr>
        <w:tc>
          <w:tcPr>
            <w:tcW w:w="1701" w:type="dxa"/>
            <w:shd w:val="clear" w:color="auto" w:fill="FFFF99"/>
          </w:tcPr>
          <w:p w:rsidR="00F3667B" w:rsidRPr="00372A51" w:rsidRDefault="00F3667B" w:rsidP="00B80C9E">
            <w:pPr>
              <w:rPr>
                <w:rFonts w:hint="eastAsia"/>
                <w:sz w:val="20"/>
                <w:szCs w:val="20"/>
              </w:rPr>
            </w:pPr>
            <w:r w:rsidRPr="00372A51">
              <w:rPr>
                <w:rFonts w:hint="eastAsia"/>
                <w:sz w:val="20"/>
                <w:szCs w:val="20"/>
              </w:rPr>
              <w:t>總申請金額</w:t>
            </w:r>
          </w:p>
        </w:tc>
        <w:tc>
          <w:tcPr>
            <w:tcW w:w="4003" w:type="dxa"/>
          </w:tcPr>
          <w:p w:rsidR="00F3667B" w:rsidRPr="00832C59" w:rsidRDefault="00F3667B" w:rsidP="00B80C9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 w:rsidRPr="00233AC7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A030.</w:t>
            </w:r>
            <w:r>
              <w:rPr>
                <w:rFonts w:hint="eastAsia"/>
                <w:kern w:val="2"/>
                <w:lang w:eastAsia="zh-TW"/>
              </w:rPr>
              <w:t>合計</w:t>
            </w:r>
            <w:r w:rsidRPr="00DF4193">
              <w:rPr>
                <w:rFonts w:hint="eastAsia"/>
                <w:kern w:val="2"/>
                <w:lang w:eastAsia="zh-TW"/>
              </w:rPr>
              <w:t>申請金額</w:t>
            </w:r>
            <w:r>
              <w:rPr>
                <w:rFonts w:hint="eastAsia"/>
                <w:kern w:val="2"/>
                <w:lang w:eastAsia="zh-TW"/>
              </w:rPr>
              <w:t xml:space="preserve"> </w:t>
            </w:r>
            <w:r w:rsidRPr="00832C59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 xml:space="preserve">/ </w:t>
            </w:r>
            <w:r w:rsidRPr="00233AC7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A031.</w:t>
            </w:r>
            <w:r>
              <w:rPr>
                <w:rFonts w:hint="eastAsia"/>
                <w:kern w:val="2"/>
                <w:lang w:eastAsia="zh-TW"/>
              </w:rPr>
              <w:t>合計</w:t>
            </w:r>
            <w:r w:rsidRPr="00DF4193">
              <w:rPr>
                <w:rFonts w:hint="eastAsia"/>
                <w:kern w:val="2"/>
                <w:lang w:eastAsia="zh-TW"/>
              </w:rPr>
              <w:t>申請金額</w:t>
            </w:r>
          </w:p>
        </w:tc>
        <w:tc>
          <w:tcPr>
            <w:tcW w:w="2402" w:type="dxa"/>
          </w:tcPr>
          <w:p w:rsidR="00F3667B" w:rsidRDefault="00F3667B" w:rsidP="00B80C9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F3667B" w:rsidTr="00B80C9E">
        <w:trPr>
          <w:trHeight w:val="303"/>
        </w:trPr>
        <w:tc>
          <w:tcPr>
            <w:tcW w:w="1701" w:type="dxa"/>
            <w:shd w:val="clear" w:color="auto" w:fill="FFFF99"/>
          </w:tcPr>
          <w:p w:rsidR="00F3667B" w:rsidRPr="00372A51" w:rsidRDefault="00F3667B" w:rsidP="00B80C9E">
            <w:pPr>
              <w:rPr>
                <w:rFonts w:hint="eastAsia"/>
                <w:sz w:val="20"/>
                <w:szCs w:val="20"/>
              </w:rPr>
            </w:pPr>
            <w:r w:rsidRPr="00372A51">
              <w:rPr>
                <w:rFonts w:hint="eastAsia"/>
                <w:sz w:val="20"/>
                <w:szCs w:val="20"/>
              </w:rPr>
              <w:t>總核定金額</w:t>
            </w:r>
          </w:p>
        </w:tc>
        <w:tc>
          <w:tcPr>
            <w:tcW w:w="4003" w:type="dxa"/>
          </w:tcPr>
          <w:p w:rsidR="00F3667B" w:rsidRDefault="00F3667B" w:rsidP="00B80C9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233AC7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A030.</w:t>
            </w:r>
            <w:r>
              <w:rPr>
                <w:rFonts w:hint="eastAsia"/>
                <w:kern w:val="2"/>
                <w:lang w:eastAsia="zh-TW"/>
              </w:rPr>
              <w:t>合計</w:t>
            </w:r>
            <w:r w:rsidRPr="00372A51">
              <w:rPr>
                <w:rFonts w:hint="eastAsia"/>
              </w:rPr>
              <w:t>核定</w:t>
            </w:r>
            <w:r w:rsidRPr="00DF4193">
              <w:rPr>
                <w:rFonts w:hint="eastAsia"/>
                <w:kern w:val="2"/>
                <w:lang w:eastAsia="zh-TW"/>
              </w:rPr>
              <w:t>金額</w:t>
            </w:r>
            <w:r>
              <w:rPr>
                <w:rFonts w:hint="eastAsia"/>
                <w:kern w:val="2"/>
                <w:lang w:eastAsia="zh-TW"/>
              </w:rPr>
              <w:t xml:space="preserve"> </w:t>
            </w:r>
            <w:r w:rsidRPr="00832C59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 xml:space="preserve">/ </w:t>
            </w:r>
            <w:r w:rsidRPr="00233AC7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A031.</w:t>
            </w:r>
            <w:r>
              <w:rPr>
                <w:rFonts w:hint="eastAsia"/>
                <w:kern w:val="2"/>
                <w:lang w:eastAsia="zh-TW"/>
              </w:rPr>
              <w:t>合計</w:t>
            </w:r>
            <w:r w:rsidRPr="00372A51">
              <w:rPr>
                <w:rFonts w:hint="eastAsia"/>
              </w:rPr>
              <w:t>核定</w:t>
            </w:r>
            <w:r w:rsidRPr="00DF4193">
              <w:rPr>
                <w:rFonts w:hint="eastAsia"/>
                <w:kern w:val="2"/>
                <w:lang w:eastAsia="zh-TW"/>
              </w:rPr>
              <w:t>金額</w:t>
            </w:r>
          </w:p>
        </w:tc>
        <w:tc>
          <w:tcPr>
            <w:tcW w:w="2402" w:type="dxa"/>
          </w:tcPr>
          <w:p w:rsidR="00F3667B" w:rsidRDefault="00F3667B" w:rsidP="00B80C9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</w:tbl>
    <w:p w:rsidR="00825E22" w:rsidRDefault="00825E22" w:rsidP="00634C76">
      <w:pPr>
        <w:pStyle w:val="Tabletext"/>
        <w:keepLines w:val="0"/>
        <w:numPr>
          <w:ilvl w:val="4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更新狀態</w:t>
      </w:r>
      <w:r w:rsidRPr="00280044">
        <w:rPr>
          <w:rFonts w:hint="eastAsia"/>
          <w:kern w:val="2"/>
          <w:lang w:eastAsia="zh-TW"/>
        </w:rPr>
        <w:t>資料</w:t>
      </w:r>
      <w:r>
        <w:rPr>
          <w:rFonts w:hint="eastAsia"/>
          <w:kern w:val="2"/>
          <w:lang w:eastAsia="zh-TW"/>
        </w:rPr>
        <w:t>(</w:t>
      </w:r>
      <w:r w:rsidRPr="00CB7590">
        <w:rPr>
          <w:rFonts w:hint="eastAsia"/>
          <w:kern w:val="2"/>
          <w:lang w:eastAsia="zh-TW"/>
        </w:rPr>
        <w:t>DTAABC0</w:t>
      </w:r>
      <w:r>
        <w:rPr>
          <w:rFonts w:hint="eastAsia"/>
          <w:kern w:val="2"/>
          <w:lang w:eastAsia="zh-TW"/>
        </w:rPr>
        <w:t>1)</w:t>
      </w:r>
      <w:r w:rsidRPr="00280044">
        <w:rPr>
          <w:rFonts w:hint="eastAsia"/>
          <w:kern w:val="2"/>
          <w:lang w:eastAsia="zh-TW"/>
        </w:rPr>
        <w:t>：</w:t>
      </w:r>
    </w:p>
    <w:p w:rsidR="00754DE4" w:rsidRDefault="00BC2D5E" w:rsidP="00516B2A">
      <w:pPr>
        <w:pStyle w:val="Tabletext"/>
        <w:keepLines w:val="0"/>
        <w:numPr>
          <w:ilvl w:val="5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重新讀取明細資料：</w:t>
      </w:r>
    </w:p>
    <w:p w:rsidR="00C40123" w:rsidRDefault="00B46AE4" w:rsidP="00516B2A">
      <w:pPr>
        <w:pStyle w:val="Tabletext"/>
        <w:keepLines w:val="0"/>
        <w:numPr>
          <w:ilvl w:val="6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 xml:space="preserve">READ </w:t>
      </w:r>
      <w:r w:rsidR="00101CB0">
        <w:rPr>
          <w:rFonts w:hint="eastAsia"/>
          <w:kern w:val="2"/>
          <w:lang w:eastAsia="zh-TW"/>
        </w:rPr>
        <w:t>DTAABC02</w:t>
      </w:r>
    </w:p>
    <w:p w:rsidR="00101CB0" w:rsidRDefault="00101CB0" w:rsidP="00516B2A">
      <w:pPr>
        <w:pStyle w:val="Tabletext"/>
        <w:keepLines w:val="0"/>
        <w:numPr>
          <w:ilvl w:val="6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WHERE</w:t>
      </w:r>
    </w:p>
    <w:p w:rsidR="00101CB0" w:rsidRDefault="00BF33DB" w:rsidP="00516B2A">
      <w:pPr>
        <w:pStyle w:val="Tabletext"/>
        <w:keepLines w:val="0"/>
        <w:numPr>
          <w:ilvl w:val="7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 w:rsidRPr="00BF33DB">
        <w:rPr>
          <w:rFonts w:hint="eastAsia"/>
          <w:kern w:val="2"/>
          <w:lang w:eastAsia="zh-TW"/>
        </w:rPr>
        <w:t>是否勾選</w:t>
      </w:r>
      <w:r>
        <w:rPr>
          <w:rFonts w:hint="eastAsia"/>
          <w:kern w:val="2"/>
          <w:lang w:eastAsia="zh-TW"/>
        </w:rPr>
        <w:t xml:space="preserve"> = </w:t>
      </w:r>
      <w:r>
        <w:rPr>
          <w:kern w:val="2"/>
          <w:lang w:eastAsia="zh-TW"/>
        </w:rPr>
        <w:t>‘</w:t>
      </w:r>
      <w:r>
        <w:rPr>
          <w:rFonts w:hint="eastAsia"/>
          <w:kern w:val="2"/>
          <w:lang w:eastAsia="zh-TW"/>
        </w:rPr>
        <w:t>Y</w:t>
      </w:r>
      <w:r>
        <w:rPr>
          <w:kern w:val="2"/>
          <w:lang w:eastAsia="zh-TW"/>
        </w:rPr>
        <w:t>’</w:t>
      </w:r>
    </w:p>
    <w:p w:rsidR="00327242" w:rsidRDefault="00327242" w:rsidP="00516B2A">
      <w:pPr>
        <w:pStyle w:val="Tabletext"/>
        <w:keepLines w:val="0"/>
        <w:numPr>
          <w:ilvl w:val="6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GROUP BY</w:t>
      </w:r>
    </w:p>
    <w:p w:rsidR="00327242" w:rsidRDefault="00327242" w:rsidP="00516B2A">
      <w:pPr>
        <w:pStyle w:val="Tabletext"/>
        <w:keepLines w:val="0"/>
        <w:numPr>
          <w:ilvl w:val="7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 w:rsidRPr="00327242">
        <w:rPr>
          <w:rFonts w:hint="eastAsia"/>
          <w:kern w:val="2"/>
          <w:lang w:eastAsia="zh-TW"/>
        </w:rPr>
        <w:t>受理編號</w:t>
      </w:r>
      <w:r w:rsidRPr="00327242">
        <w:rPr>
          <w:rFonts w:hint="eastAsia"/>
          <w:kern w:val="2"/>
          <w:lang w:eastAsia="zh-TW"/>
        </w:rPr>
        <w:t>+</w:t>
      </w:r>
      <w:r w:rsidRPr="00327242">
        <w:rPr>
          <w:rFonts w:hint="eastAsia"/>
          <w:kern w:val="2"/>
          <w:lang w:eastAsia="zh-TW"/>
        </w:rPr>
        <w:t>收據種類</w:t>
      </w:r>
    </w:p>
    <w:p w:rsidR="00445B2C" w:rsidRDefault="009701FE" w:rsidP="00516B2A">
      <w:pPr>
        <w:pStyle w:val="Tabletext"/>
        <w:keepLines w:val="0"/>
        <w:numPr>
          <w:ilvl w:val="6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IF NOT FND</w:t>
      </w:r>
    </w:p>
    <w:p w:rsidR="009701FE" w:rsidRDefault="00EA11A4" w:rsidP="00516B2A">
      <w:pPr>
        <w:pStyle w:val="Tabletext"/>
        <w:keepLines w:val="0"/>
        <w:numPr>
          <w:ilvl w:val="7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錯誤訊息：更新有誤</w:t>
      </w:r>
      <w:r>
        <w:rPr>
          <w:rFonts w:hint="eastAsia"/>
          <w:kern w:val="2"/>
          <w:lang w:eastAsia="zh-TW"/>
        </w:rPr>
        <w:t>+</w:t>
      </w:r>
      <w:r w:rsidR="00EC0F80">
        <w:rPr>
          <w:rFonts w:hint="eastAsia"/>
          <w:kern w:val="2"/>
          <w:lang w:eastAsia="zh-TW"/>
        </w:rPr>
        <w:t>EXCEPTION</w:t>
      </w:r>
    </w:p>
    <w:p w:rsidR="009701FE" w:rsidRDefault="009701FE" w:rsidP="00516B2A">
      <w:pPr>
        <w:pStyle w:val="Tabletext"/>
        <w:keepLines w:val="0"/>
        <w:numPr>
          <w:ilvl w:val="6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ELSE</w:t>
      </w:r>
    </w:p>
    <w:p w:rsidR="00220E3A" w:rsidRDefault="00220E3A" w:rsidP="00516B2A">
      <w:pPr>
        <w:pStyle w:val="Tabletext"/>
        <w:keepLines w:val="0"/>
        <w:numPr>
          <w:ilvl w:val="7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IF BC02.</w:t>
      </w:r>
      <w:r w:rsidRPr="00327242">
        <w:rPr>
          <w:rFonts w:hint="eastAsia"/>
          <w:kern w:val="2"/>
          <w:lang w:eastAsia="zh-TW"/>
        </w:rPr>
        <w:t>收據種類</w:t>
      </w:r>
      <w:r>
        <w:rPr>
          <w:rFonts w:hint="eastAsia"/>
          <w:kern w:val="2"/>
          <w:lang w:eastAsia="zh-TW"/>
        </w:rPr>
        <w:t xml:space="preserve"> =</w:t>
      </w:r>
      <w:r>
        <w:rPr>
          <w:kern w:val="2"/>
          <w:lang w:eastAsia="zh-TW"/>
        </w:rPr>
        <w:t>’</w:t>
      </w:r>
      <w:r>
        <w:rPr>
          <w:rFonts w:hint="eastAsia"/>
          <w:kern w:val="2"/>
          <w:lang w:eastAsia="zh-TW"/>
        </w:rPr>
        <w:t>2</w:t>
      </w:r>
      <w:r>
        <w:rPr>
          <w:kern w:val="2"/>
          <w:lang w:eastAsia="zh-TW"/>
        </w:rPr>
        <w:t>’</w:t>
      </w:r>
    </w:p>
    <w:p w:rsidR="00220E3A" w:rsidRPr="00220E3A" w:rsidRDefault="00220E3A" w:rsidP="00516B2A">
      <w:pPr>
        <w:pStyle w:val="Tabletext"/>
        <w:keepLines w:val="0"/>
        <w:numPr>
          <w:ilvl w:val="7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 xml:space="preserve">      O_</w:t>
      </w:r>
      <w:r w:rsidRPr="00F96D7E">
        <w:rPr>
          <w:rFonts w:hint="eastAsia"/>
        </w:rPr>
        <w:t>住院收據張數</w:t>
      </w:r>
      <w:r>
        <w:rPr>
          <w:rFonts w:hint="eastAsia"/>
          <w:lang w:eastAsia="zh-TW"/>
        </w:rPr>
        <w:t xml:space="preserve"> = </w:t>
      </w:r>
      <w:r w:rsidR="00D81B79">
        <w:rPr>
          <w:rFonts w:hint="eastAsia"/>
          <w:lang w:eastAsia="zh-TW"/>
        </w:rPr>
        <w:t>件數合計</w:t>
      </w:r>
    </w:p>
    <w:p w:rsidR="00220E3A" w:rsidRDefault="0034210F" w:rsidP="00516B2A">
      <w:pPr>
        <w:pStyle w:val="Tabletext"/>
        <w:keepLines w:val="0"/>
        <w:numPr>
          <w:ilvl w:val="7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ELSE (3 OR 4)</w:t>
      </w:r>
    </w:p>
    <w:p w:rsidR="00D81B79" w:rsidRPr="004F4993" w:rsidRDefault="00D81B79" w:rsidP="00516B2A">
      <w:pPr>
        <w:pStyle w:val="Tabletext"/>
        <w:keepLines w:val="0"/>
        <w:numPr>
          <w:ilvl w:val="7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 xml:space="preserve">      O_</w:t>
      </w:r>
      <w:r w:rsidR="008407FA">
        <w:rPr>
          <w:rFonts w:hint="eastAsia"/>
          <w:lang w:eastAsia="zh-TW"/>
        </w:rPr>
        <w:t>門診</w:t>
      </w:r>
      <w:r w:rsidRPr="00F96D7E">
        <w:rPr>
          <w:rFonts w:hint="eastAsia"/>
          <w:lang w:eastAsia="zh-TW"/>
        </w:rPr>
        <w:t>收據張數</w:t>
      </w:r>
      <w:r>
        <w:rPr>
          <w:rFonts w:hint="eastAsia"/>
          <w:lang w:eastAsia="zh-TW"/>
        </w:rPr>
        <w:t xml:space="preserve"> = </w:t>
      </w:r>
      <w:r>
        <w:rPr>
          <w:rFonts w:hint="eastAsia"/>
          <w:lang w:eastAsia="zh-TW"/>
        </w:rPr>
        <w:t>加總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件數合計</w:t>
      </w:r>
    </w:p>
    <w:p w:rsidR="004F4993" w:rsidRDefault="004F4993" w:rsidP="004F4993">
      <w:pPr>
        <w:pStyle w:val="Tabletext"/>
        <w:keepLines w:val="0"/>
        <w:numPr>
          <w:ilvl w:val="5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 w:rsidRPr="00280044">
        <w:rPr>
          <w:rFonts w:hint="eastAsia"/>
          <w:kern w:val="2"/>
          <w:lang w:eastAsia="zh-TW"/>
        </w:rPr>
        <w:t>欄位如下</w:t>
      </w:r>
      <w:r w:rsidR="00597B31">
        <w:rPr>
          <w:rFonts w:hint="eastAsia"/>
          <w:kern w:val="2"/>
          <w:lang w:eastAsia="zh-TW"/>
        </w:rPr>
        <w:t>：</w:t>
      </w:r>
    </w:p>
    <w:p w:rsidR="00AF7F4F" w:rsidRPr="00327242" w:rsidRDefault="00AF7F4F" w:rsidP="00AF7F4F">
      <w:pPr>
        <w:pStyle w:val="Tabletext"/>
        <w:keepLines w:val="0"/>
        <w:numPr>
          <w:ilvl w:val="6"/>
          <w:numId w:val="37"/>
        </w:numPr>
        <w:spacing w:after="0" w:line="360" w:lineRule="atLeast"/>
        <w:rPr>
          <w:kern w:val="2"/>
          <w:lang w:eastAsia="zh-TW"/>
        </w:rPr>
      </w:pPr>
      <w:r>
        <w:rPr>
          <w:rFonts w:hint="eastAsia"/>
          <w:kern w:val="2"/>
          <w:lang w:eastAsia="zh-TW"/>
        </w:rPr>
        <w:t>O_</w:t>
      </w:r>
      <w:r>
        <w:rPr>
          <w:rFonts w:hint="eastAsia"/>
          <w:kern w:val="2"/>
          <w:lang w:eastAsia="zh-TW"/>
        </w:rPr>
        <w:t>審批序號</w:t>
      </w:r>
      <w:r>
        <w:rPr>
          <w:rFonts w:hint="eastAsia"/>
          <w:kern w:val="2"/>
          <w:lang w:eastAsia="zh-TW"/>
        </w:rPr>
        <w:t xml:space="preserve"> = </w:t>
      </w:r>
      <w:r w:rsidRPr="009E2053">
        <w:rPr>
          <w:rFonts w:hint="eastAsia"/>
          <w:kern w:val="2"/>
          <w:lang w:eastAsia="zh-TW"/>
        </w:rPr>
        <w:t>呼叫模組</w:t>
      </w:r>
      <w:r w:rsidRPr="009E2053">
        <w:rPr>
          <w:rFonts w:hint="eastAsia"/>
          <w:kern w:val="2"/>
          <w:lang w:eastAsia="zh-TW"/>
        </w:rPr>
        <w:t>ZZ_B3Z001.getSER_NO</w:t>
      </w:r>
      <w:r>
        <w:rPr>
          <w:rFonts w:hint="eastAsia"/>
          <w:kern w:val="2"/>
          <w:lang w:eastAsia="zh-TW"/>
        </w:rPr>
        <w:t>(</w:t>
      </w:r>
      <w:r w:rsidRPr="009E2053">
        <w:rPr>
          <w:rFonts w:hint="eastAsia"/>
          <w:kern w:val="2"/>
          <w:lang w:eastAsia="zh-TW"/>
        </w:rPr>
        <w:t>取得審批表單號碼</w:t>
      </w:r>
      <w:r>
        <w:rPr>
          <w:rFonts w:hint="eastAsia"/>
          <w:kern w:val="2"/>
          <w:lang w:eastAsia="zh-TW"/>
        </w:rPr>
        <w:t>)</w:t>
      </w:r>
    </w:p>
    <w:tbl>
      <w:tblPr>
        <w:tblW w:w="5777" w:type="dxa"/>
        <w:tblInd w:w="33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2976"/>
        <w:gridCol w:w="1100"/>
      </w:tblGrid>
      <w:tr w:rsidR="00825E22" w:rsidTr="002C63FA">
        <w:trPr>
          <w:trHeight w:val="303"/>
        </w:trPr>
        <w:tc>
          <w:tcPr>
            <w:tcW w:w="1701" w:type="dxa"/>
            <w:shd w:val="clear" w:color="auto" w:fill="C0C0C0"/>
          </w:tcPr>
          <w:p w:rsidR="00825E22" w:rsidRDefault="00825E22" w:rsidP="00B80C9E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畫面欄位</w:t>
            </w:r>
          </w:p>
        </w:tc>
        <w:tc>
          <w:tcPr>
            <w:tcW w:w="2976" w:type="dxa"/>
            <w:shd w:val="clear" w:color="auto" w:fill="C0C0C0"/>
          </w:tcPr>
          <w:p w:rsidR="00825E22" w:rsidRDefault="00825E22" w:rsidP="00B80C9E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1100" w:type="dxa"/>
            <w:shd w:val="clear" w:color="auto" w:fill="C0C0C0"/>
          </w:tcPr>
          <w:p w:rsidR="00825E22" w:rsidRDefault="00825E22" w:rsidP="00B80C9E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其他</w:t>
            </w:r>
          </w:p>
        </w:tc>
      </w:tr>
      <w:tr w:rsidR="00825E22" w:rsidTr="002C63FA">
        <w:trPr>
          <w:trHeight w:val="303"/>
        </w:trPr>
        <w:tc>
          <w:tcPr>
            <w:tcW w:w="1701" w:type="dxa"/>
            <w:shd w:val="clear" w:color="auto" w:fill="FFFF99"/>
          </w:tcPr>
          <w:p w:rsidR="00825E22" w:rsidRPr="00372A51" w:rsidRDefault="00825E22" w:rsidP="00B80C9E">
            <w:pPr>
              <w:rPr>
                <w:rFonts w:hint="eastAsia"/>
                <w:sz w:val="20"/>
                <w:szCs w:val="20"/>
              </w:rPr>
            </w:pPr>
            <w:r w:rsidRPr="00372A51">
              <w:rPr>
                <w:rFonts w:hint="eastAsia"/>
                <w:sz w:val="20"/>
                <w:szCs w:val="20"/>
              </w:rPr>
              <w:t>受理編號</w:t>
            </w:r>
          </w:p>
        </w:tc>
        <w:tc>
          <w:tcPr>
            <w:tcW w:w="2976" w:type="dxa"/>
          </w:tcPr>
          <w:p w:rsidR="00825E22" w:rsidRDefault="00825E22" w:rsidP="00B80C9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DTAABC01</w:t>
            </w:r>
            <w:r w:rsidRPr="00D358A7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.受理編號</w:t>
            </w:r>
          </w:p>
        </w:tc>
        <w:tc>
          <w:tcPr>
            <w:tcW w:w="1100" w:type="dxa"/>
          </w:tcPr>
          <w:p w:rsidR="00825E22" w:rsidRDefault="00825E22" w:rsidP="00B80C9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A23D56" w:rsidTr="002C63FA">
        <w:trPr>
          <w:trHeight w:val="303"/>
        </w:trPr>
        <w:tc>
          <w:tcPr>
            <w:tcW w:w="1701" w:type="dxa"/>
            <w:shd w:val="clear" w:color="auto" w:fill="FFFF99"/>
          </w:tcPr>
          <w:p w:rsidR="00A23D56" w:rsidRPr="00372A51" w:rsidRDefault="00A23D56" w:rsidP="00B80C9E">
            <w:pPr>
              <w:rPr>
                <w:rFonts w:hint="eastAsia"/>
                <w:sz w:val="20"/>
                <w:szCs w:val="20"/>
              </w:rPr>
            </w:pPr>
            <w:r w:rsidRPr="00A23D56">
              <w:rPr>
                <w:rFonts w:hint="eastAsia"/>
                <w:sz w:val="20"/>
                <w:szCs w:val="20"/>
              </w:rPr>
              <w:t>審批表單號碼</w:t>
            </w:r>
          </w:p>
        </w:tc>
        <w:tc>
          <w:tcPr>
            <w:tcW w:w="2976" w:type="dxa"/>
          </w:tcPr>
          <w:p w:rsidR="00A23D56" w:rsidRDefault="00A23D56" w:rsidP="00B80C9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 xml:space="preserve">IF 按鈕 = </w:t>
            </w:r>
            <w:r>
              <w:rPr>
                <w:rFonts w:ascii="細明體" w:eastAsia="細明體" w:hAnsi="細明體"/>
                <w:kern w:val="2"/>
                <w:szCs w:val="24"/>
                <w:lang w:eastAsia="zh-TW"/>
              </w:rPr>
              <w:t>‘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主管覆核</w:t>
            </w:r>
          </w:p>
          <w:p w:rsidR="00A23D56" w:rsidRDefault="00AF7F4F" w:rsidP="00B80C9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 xml:space="preserve">   </w:t>
            </w:r>
            <w:r>
              <w:rPr>
                <w:rFonts w:hint="eastAsia"/>
                <w:kern w:val="2"/>
                <w:lang w:eastAsia="zh-TW"/>
              </w:rPr>
              <w:t>O_</w:t>
            </w:r>
            <w:r>
              <w:rPr>
                <w:rFonts w:hint="eastAsia"/>
                <w:kern w:val="2"/>
                <w:lang w:eastAsia="zh-TW"/>
              </w:rPr>
              <w:t>審批序號</w:t>
            </w:r>
          </w:p>
        </w:tc>
        <w:tc>
          <w:tcPr>
            <w:tcW w:w="1100" w:type="dxa"/>
          </w:tcPr>
          <w:p w:rsidR="00A23D56" w:rsidRDefault="00A23D56" w:rsidP="00B80C9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825E22" w:rsidTr="002C63FA">
        <w:trPr>
          <w:trHeight w:val="303"/>
        </w:trPr>
        <w:tc>
          <w:tcPr>
            <w:tcW w:w="1701" w:type="dxa"/>
            <w:shd w:val="clear" w:color="auto" w:fill="FFFF99"/>
          </w:tcPr>
          <w:p w:rsidR="00825E22" w:rsidRPr="00F96D7E" w:rsidRDefault="00825E22" w:rsidP="00B80C9E">
            <w:pPr>
              <w:rPr>
                <w:rFonts w:hint="eastAsia"/>
                <w:sz w:val="20"/>
                <w:szCs w:val="20"/>
              </w:rPr>
            </w:pPr>
            <w:r w:rsidRPr="00F96D7E">
              <w:rPr>
                <w:rFonts w:hint="eastAsia"/>
                <w:sz w:val="20"/>
                <w:szCs w:val="20"/>
              </w:rPr>
              <w:t>目前申請狀態</w:t>
            </w:r>
          </w:p>
        </w:tc>
        <w:tc>
          <w:tcPr>
            <w:tcW w:w="2976" w:type="dxa"/>
          </w:tcPr>
          <w:p w:rsidR="002B026E" w:rsidRDefault="002B026E" w:rsidP="00B80C9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 xml:space="preserve">IF 按鈕 = </w:t>
            </w:r>
            <w:r>
              <w:rPr>
                <w:rFonts w:ascii="細明體" w:eastAsia="細明體" w:hAnsi="細明體"/>
                <w:kern w:val="2"/>
                <w:szCs w:val="24"/>
                <w:lang w:eastAsia="zh-TW"/>
              </w:rPr>
              <w:t>‘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暫存</w:t>
            </w:r>
            <w:r>
              <w:rPr>
                <w:rFonts w:ascii="細明體" w:eastAsia="細明體" w:hAnsi="細明體"/>
                <w:kern w:val="2"/>
                <w:szCs w:val="24"/>
                <w:lang w:eastAsia="zh-TW"/>
              </w:rPr>
              <w:t>’</w:t>
            </w:r>
          </w:p>
          <w:p w:rsidR="00825E22" w:rsidRDefault="00825E22" w:rsidP="00B80C9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/>
                <w:kern w:val="2"/>
                <w:szCs w:val="24"/>
                <w:lang w:eastAsia="zh-TW"/>
              </w:rPr>
              <w:t>‘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10</w:t>
            </w:r>
            <w:r>
              <w:rPr>
                <w:rFonts w:ascii="細明體" w:eastAsia="細明體" w:hAnsi="細明體"/>
                <w:kern w:val="2"/>
                <w:szCs w:val="24"/>
                <w:lang w:eastAsia="zh-TW"/>
              </w:rPr>
              <w:t>’</w:t>
            </w:r>
          </w:p>
          <w:p w:rsidR="002B026E" w:rsidRDefault="002B026E" w:rsidP="00B80C9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 xml:space="preserve">ELSE IF 按鈕 = </w:t>
            </w:r>
            <w:r>
              <w:rPr>
                <w:rFonts w:ascii="細明體" w:eastAsia="細明體" w:hAnsi="細明體"/>
                <w:kern w:val="2"/>
                <w:szCs w:val="24"/>
                <w:lang w:eastAsia="zh-TW"/>
              </w:rPr>
              <w:t>‘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主管覆核</w:t>
            </w:r>
            <w:r>
              <w:rPr>
                <w:rFonts w:ascii="細明體" w:eastAsia="細明體" w:hAnsi="細明體"/>
                <w:kern w:val="2"/>
                <w:szCs w:val="24"/>
                <w:lang w:eastAsia="zh-TW"/>
              </w:rPr>
              <w:t>’</w:t>
            </w:r>
          </w:p>
          <w:p w:rsidR="002B026E" w:rsidRDefault="002B026E" w:rsidP="00B80C9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/>
                <w:kern w:val="2"/>
                <w:szCs w:val="24"/>
                <w:lang w:eastAsia="zh-TW"/>
              </w:rPr>
              <w:t>‘</w:t>
            </w:r>
            <w:r w:rsidR="002E7BE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4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0</w:t>
            </w:r>
            <w:r>
              <w:rPr>
                <w:rFonts w:ascii="細明體" w:eastAsia="細明體" w:hAnsi="細明體"/>
                <w:kern w:val="2"/>
                <w:szCs w:val="24"/>
                <w:lang w:eastAsia="zh-TW"/>
              </w:rPr>
              <w:t>’</w:t>
            </w:r>
          </w:p>
        </w:tc>
        <w:tc>
          <w:tcPr>
            <w:tcW w:w="1100" w:type="dxa"/>
          </w:tcPr>
          <w:p w:rsidR="00825E22" w:rsidRDefault="00825E22" w:rsidP="00B80C9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825E22" w:rsidTr="002C63FA">
        <w:trPr>
          <w:trHeight w:val="303"/>
        </w:trPr>
        <w:tc>
          <w:tcPr>
            <w:tcW w:w="1701" w:type="dxa"/>
            <w:shd w:val="clear" w:color="auto" w:fill="FFFF99"/>
          </w:tcPr>
          <w:p w:rsidR="00825E22" w:rsidRPr="00F96D7E" w:rsidRDefault="00825E22" w:rsidP="00B80C9E">
            <w:pPr>
              <w:rPr>
                <w:rFonts w:hint="eastAsia"/>
                <w:sz w:val="20"/>
                <w:szCs w:val="20"/>
              </w:rPr>
            </w:pPr>
            <w:r w:rsidRPr="00F96D7E">
              <w:rPr>
                <w:rFonts w:hint="eastAsia"/>
                <w:sz w:val="20"/>
                <w:szCs w:val="20"/>
              </w:rPr>
              <w:t>前次申請狀態</w:t>
            </w:r>
          </w:p>
        </w:tc>
        <w:tc>
          <w:tcPr>
            <w:tcW w:w="2976" w:type="dxa"/>
          </w:tcPr>
          <w:p w:rsidR="00825E22" w:rsidRDefault="00825E22" w:rsidP="00B80C9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DTAABC01</w:t>
            </w:r>
            <w:r w:rsidRPr="00D358A7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.</w:t>
            </w:r>
            <w:r w:rsidRPr="00F96D7E">
              <w:rPr>
                <w:rFonts w:hint="eastAsia"/>
                <w:lang w:eastAsia="zh-TW"/>
              </w:rPr>
              <w:t>目前申請狀態</w:t>
            </w:r>
          </w:p>
        </w:tc>
        <w:tc>
          <w:tcPr>
            <w:tcW w:w="1100" w:type="dxa"/>
          </w:tcPr>
          <w:p w:rsidR="00825E22" w:rsidRDefault="00825E22" w:rsidP="00B80C9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825E22" w:rsidTr="002C63FA">
        <w:trPr>
          <w:trHeight w:val="303"/>
        </w:trPr>
        <w:tc>
          <w:tcPr>
            <w:tcW w:w="1701" w:type="dxa"/>
            <w:shd w:val="clear" w:color="auto" w:fill="FFFF99"/>
          </w:tcPr>
          <w:p w:rsidR="00825E22" w:rsidRPr="00F96D7E" w:rsidRDefault="00825E22" w:rsidP="00B80C9E">
            <w:pPr>
              <w:rPr>
                <w:rFonts w:hint="eastAsia"/>
                <w:sz w:val="20"/>
                <w:szCs w:val="20"/>
              </w:rPr>
            </w:pPr>
            <w:r w:rsidRPr="00F96D7E">
              <w:rPr>
                <w:rFonts w:hint="eastAsia"/>
                <w:sz w:val="20"/>
                <w:szCs w:val="20"/>
              </w:rPr>
              <w:t>修改人員</w:t>
            </w:r>
          </w:p>
        </w:tc>
        <w:tc>
          <w:tcPr>
            <w:tcW w:w="2976" w:type="dxa"/>
          </w:tcPr>
          <w:p w:rsidR="00825E22" w:rsidRDefault="00825E22" w:rsidP="00B80C9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登入者ID</w:t>
            </w:r>
          </w:p>
        </w:tc>
        <w:tc>
          <w:tcPr>
            <w:tcW w:w="1100" w:type="dxa"/>
          </w:tcPr>
          <w:p w:rsidR="00825E22" w:rsidRDefault="00825E22" w:rsidP="00B80C9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825E22" w:rsidTr="002C63FA">
        <w:trPr>
          <w:trHeight w:val="303"/>
        </w:trPr>
        <w:tc>
          <w:tcPr>
            <w:tcW w:w="1701" w:type="dxa"/>
            <w:shd w:val="clear" w:color="auto" w:fill="FFFF99"/>
          </w:tcPr>
          <w:p w:rsidR="00825E22" w:rsidRPr="00F96D7E" w:rsidRDefault="00825E22" w:rsidP="00B80C9E">
            <w:pPr>
              <w:rPr>
                <w:rFonts w:hint="eastAsia"/>
                <w:sz w:val="20"/>
                <w:szCs w:val="20"/>
              </w:rPr>
            </w:pPr>
            <w:r w:rsidRPr="00F96D7E">
              <w:rPr>
                <w:rFonts w:hint="eastAsia"/>
                <w:sz w:val="20"/>
                <w:szCs w:val="20"/>
              </w:rPr>
              <w:t>修改人員姓名</w:t>
            </w:r>
          </w:p>
        </w:tc>
        <w:tc>
          <w:tcPr>
            <w:tcW w:w="2976" w:type="dxa"/>
          </w:tcPr>
          <w:p w:rsidR="00825E22" w:rsidRDefault="00825E22" w:rsidP="00B80C9E">
            <w:pPr>
              <w:pStyle w:val="Tabletext"/>
              <w:keepLines w:val="0"/>
              <w:spacing w:after="0" w:line="240" w:lineRule="auto"/>
              <w:ind w:left="100" w:hangingChars="50" w:hanging="100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登入者姓名</w:t>
            </w:r>
          </w:p>
        </w:tc>
        <w:tc>
          <w:tcPr>
            <w:tcW w:w="1100" w:type="dxa"/>
          </w:tcPr>
          <w:p w:rsidR="00825E22" w:rsidRPr="0028618E" w:rsidRDefault="00825E22" w:rsidP="00B80C9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825E22" w:rsidTr="002C63FA">
        <w:trPr>
          <w:trHeight w:val="303"/>
        </w:trPr>
        <w:tc>
          <w:tcPr>
            <w:tcW w:w="1701" w:type="dxa"/>
            <w:shd w:val="clear" w:color="auto" w:fill="FFFF99"/>
          </w:tcPr>
          <w:p w:rsidR="00825E22" w:rsidRPr="00F96D7E" w:rsidRDefault="00825E22" w:rsidP="00B80C9E">
            <w:pPr>
              <w:rPr>
                <w:rFonts w:hint="eastAsia"/>
                <w:sz w:val="20"/>
                <w:szCs w:val="20"/>
              </w:rPr>
            </w:pPr>
            <w:r w:rsidRPr="00F96D7E">
              <w:rPr>
                <w:rFonts w:hint="eastAsia"/>
                <w:sz w:val="20"/>
                <w:szCs w:val="20"/>
              </w:rPr>
              <w:t>修改日期</w:t>
            </w:r>
          </w:p>
        </w:tc>
        <w:tc>
          <w:tcPr>
            <w:tcW w:w="2976" w:type="dxa"/>
          </w:tcPr>
          <w:p w:rsidR="00825E22" w:rsidRPr="00832C59" w:rsidRDefault="00825E22" w:rsidP="00B80C9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今天日期時間</w:t>
            </w:r>
          </w:p>
        </w:tc>
        <w:tc>
          <w:tcPr>
            <w:tcW w:w="1100" w:type="dxa"/>
          </w:tcPr>
          <w:p w:rsidR="00825E22" w:rsidRDefault="00825E22" w:rsidP="00B80C9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825E22" w:rsidTr="002C63FA">
        <w:trPr>
          <w:trHeight w:val="303"/>
        </w:trPr>
        <w:tc>
          <w:tcPr>
            <w:tcW w:w="1701" w:type="dxa"/>
            <w:shd w:val="clear" w:color="auto" w:fill="FFFF99"/>
          </w:tcPr>
          <w:p w:rsidR="00825E22" w:rsidRPr="00F96D7E" w:rsidRDefault="00825E22" w:rsidP="00B80C9E">
            <w:pPr>
              <w:rPr>
                <w:rFonts w:hint="eastAsia"/>
                <w:sz w:val="20"/>
                <w:szCs w:val="20"/>
              </w:rPr>
            </w:pPr>
            <w:r w:rsidRPr="00F96D7E">
              <w:rPr>
                <w:rFonts w:hint="eastAsia"/>
                <w:sz w:val="20"/>
                <w:szCs w:val="20"/>
              </w:rPr>
              <w:t>住院收據張數</w:t>
            </w:r>
          </w:p>
        </w:tc>
        <w:tc>
          <w:tcPr>
            <w:tcW w:w="2976" w:type="dxa"/>
          </w:tcPr>
          <w:p w:rsidR="00825E22" w:rsidRPr="00832C59" w:rsidRDefault="0098445A" w:rsidP="00EC074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lang w:eastAsia="zh-TW"/>
              </w:rPr>
              <w:t>O_</w:t>
            </w:r>
            <w:r w:rsidRPr="00F96D7E">
              <w:rPr>
                <w:rFonts w:hint="eastAsia"/>
              </w:rPr>
              <w:t>住院收據張數</w:t>
            </w:r>
          </w:p>
        </w:tc>
        <w:tc>
          <w:tcPr>
            <w:tcW w:w="1100" w:type="dxa"/>
          </w:tcPr>
          <w:p w:rsidR="00825E22" w:rsidRDefault="00825E22" w:rsidP="00B80C9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825E22" w:rsidTr="002C63FA">
        <w:trPr>
          <w:trHeight w:val="303"/>
        </w:trPr>
        <w:tc>
          <w:tcPr>
            <w:tcW w:w="1701" w:type="dxa"/>
            <w:shd w:val="clear" w:color="auto" w:fill="FFFF99"/>
          </w:tcPr>
          <w:p w:rsidR="00825E22" w:rsidRPr="00F96D7E" w:rsidRDefault="00825E22" w:rsidP="00B80C9E">
            <w:pPr>
              <w:rPr>
                <w:rFonts w:hint="eastAsia"/>
                <w:sz w:val="20"/>
                <w:szCs w:val="20"/>
              </w:rPr>
            </w:pPr>
            <w:r w:rsidRPr="00F96D7E">
              <w:rPr>
                <w:rFonts w:hint="eastAsia"/>
                <w:sz w:val="20"/>
                <w:szCs w:val="20"/>
              </w:rPr>
              <w:t>門診張數</w:t>
            </w:r>
          </w:p>
        </w:tc>
        <w:tc>
          <w:tcPr>
            <w:tcW w:w="2976" w:type="dxa"/>
          </w:tcPr>
          <w:p w:rsidR="00825E22" w:rsidRPr="00832C59" w:rsidRDefault="0098445A" w:rsidP="0098445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lang w:eastAsia="zh-TW"/>
              </w:rPr>
              <w:t>O_</w:t>
            </w:r>
            <w:r>
              <w:rPr>
                <w:rFonts w:hint="eastAsia"/>
                <w:lang w:eastAsia="zh-TW"/>
              </w:rPr>
              <w:t>門診</w:t>
            </w:r>
            <w:r w:rsidRPr="00F96D7E">
              <w:rPr>
                <w:rFonts w:hint="eastAsia"/>
                <w:lang w:eastAsia="zh-TW"/>
              </w:rPr>
              <w:t>收據張數</w:t>
            </w:r>
          </w:p>
        </w:tc>
        <w:tc>
          <w:tcPr>
            <w:tcW w:w="1100" w:type="dxa"/>
          </w:tcPr>
          <w:p w:rsidR="00825E22" w:rsidRDefault="00825E22" w:rsidP="00B80C9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825E22" w:rsidTr="002C63FA">
        <w:trPr>
          <w:trHeight w:val="303"/>
        </w:trPr>
        <w:tc>
          <w:tcPr>
            <w:tcW w:w="1701" w:type="dxa"/>
            <w:shd w:val="clear" w:color="auto" w:fill="FFFF99"/>
          </w:tcPr>
          <w:p w:rsidR="00825E22" w:rsidRPr="00F96D7E" w:rsidRDefault="00825E22" w:rsidP="00B80C9E">
            <w:pPr>
              <w:rPr>
                <w:rFonts w:hint="eastAsia"/>
                <w:sz w:val="20"/>
                <w:szCs w:val="20"/>
              </w:rPr>
            </w:pPr>
            <w:r w:rsidRPr="00F96D7E">
              <w:rPr>
                <w:rFonts w:hint="eastAsia"/>
                <w:sz w:val="20"/>
                <w:szCs w:val="20"/>
              </w:rPr>
              <w:t>總收據張數</w:t>
            </w:r>
          </w:p>
        </w:tc>
        <w:tc>
          <w:tcPr>
            <w:tcW w:w="2976" w:type="dxa"/>
          </w:tcPr>
          <w:p w:rsidR="00825E22" w:rsidRPr="00832C59" w:rsidRDefault="00825E22" w:rsidP="00B80C9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畫面.</w:t>
            </w:r>
            <w:r w:rsidRPr="00625E4E">
              <w:rPr>
                <w:rFonts w:ascii="細明體" w:eastAsia="細明體" w:hAnsi="細明體"/>
                <w:kern w:val="2"/>
                <w:szCs w:val="24"/>
                <w:lang w:eastAsia="zh-TW"/>
              </w:rPr>
              <w:t xml:space="preserve"> 收據正本張數</w:t>
            </w:r>
          </w:p>
        </w:tc>
        <w:tc>
          <w:tcPr>
            <w:tcW w:w="1100" w:type="dxa"/>
          </w:tcPr>
          <w:p w:rsidR="00825E22" w:rsidRDefault="00825E22" w:rsidP="00B80C9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825E22" w:rsidTr="002C63FA">
        <w:trPr>
          <w:trHeight w:val="303"/>
        </w:trPr>
        <w:tc>
          <w:tcPr>
            <w:tcW w:w="1701" w:type="dxa"/>
            <w:shd w:val="clear" w:color="auto" w:fill="FFFF99"/>
          </w:tcPr>
          <w:p w:rsidR="00825E22" w:rsidRPr="00F96D7E" w:rsidRDefault="00825E22" w:rsidP="00B80C9E">
            <w:pPr>
              <w:rPr>
                <w:rFonts w:hint="eastAsia"/>
                <w:sz w:val="20"/>
                <w:szCs w:val="20"/>
              </w:rPr>
            </w:pPr>
            <w:r w:rsidRPr="00F96D7E">
              <w:rPr>
                <w:rFonts w:hint="eastAsia"/>
                <w:sz w:val="20"/>
                <w:szCs w:val="20"/>
              </w:rPr>
              <w:t>收據總金額</w:t>
            </w:r>
          </w:p>
        </w:tc>
        <w:tc>
          <w:tcPr>
            <w:tcW w:w="2976" w:type="dxa"/>
          </w:tcPr>
          <w:p w:rsidR="00825E22" w:rsidRPr="00200D63" w:rsidRDefault="00825E22" w:rsidP="00B80C9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 w:rsidRPr="000A2629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畫面.</w:t>
            </w:r>
            <w:r w:rsidRPr="00200D63">
              <w:rPr>
                <w:rFonts w:ascii="細明體" w:eastAsia="細明體" w:hAnsi="細明體"/>
                <w:kern w:val="2"/>
                <w:szCs w:val="24"/>
                <w:lang w:eastAsia="zh-TW"/>
              </w:rPr>
              <w:t xml:space="preserve"> 收據總金額</w:t>
            </w:r>
          </w:p>
        </w:tc>
        <w:tc>
          <w:tcPr>
            <w:tcW w:w="1100" w:type="dxa"/>
          </w:tcPr>
          <w:p w:rsidR="00825E22" w:rsidRDefault="00825E22" w:rsidP="00B80C9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825E22" w:rsidTr="002C63FA">
        <w:trPr>
          <w:trHeight w:val="303"/>
        </w:trPr>
        <w:tc>
          <w:tcPr>
            <w:tcW w:w="1701" w:type="dxa"/>
            <w:shd w:val="clear" w:color="auto" w:fill="FFFF99"/>
          </w:tcPr>
          <w:p w:rsidR="00825E22" w:rsidRPr="00F96D7E" w:rsidRDefault="00825E22" w:rsidP="00B80C9E">
            <w:pPr>
              <w:rPr>
                <w:rFonts w:hint="eastAsia"/>
                <w:sz w:val="20"/>
                <w:szCs w:val="20"/>
              </w:rPr>
            </w:pPr>
            <w:r w:rsidRPr="00F96D7E">
              <w:rPr>
                <w:rFonts w:hint="eastAsia"/>
                <w:sz w:val="20"/>
                <w:szCs w:val="20"/>
              </w:rPr>
              <w:t>給付金額</w:t>
            </w:r>
          </w:p>
        </w:tc>
        <w:tc>
          <w:tcPr>
            <w:tcW w:w="2976" w:type="dxa"/>
          </w:tcPr>
          <w:p w:rsidR="00825E22" w:rsidRPr="00200D63" w:rsidRDefault="00825E22" w:rsidP="00B80C9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 w:rsidRPr="000A2629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畫面.</w:t>
            </w:r>
            <w:r w:rsidRPr="00200D63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 xml:space="preserve"> 給付</w:t>
            </w:r>
            <w:r w:rsidRPr="00200D63">
              <w:rPr>
                <w:rFonts w:ascii="細明體" w:eastAsia="細明體" w:hAnsi="細明體"/>
                <w:kern w:val="2"/>
                <w:szCs w:val="24"/>
                <w:lang w:eastAsia="zh-TW"/>
              </w:rPr>
              <w:t>總</w:t>
            </w:r>
            <w:r w:rsidRPr="00200D63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金額</w:t>
            </w:r>
          </w:p>
        </w:tc>
        <w:tc>
          <w:tcPr>
            <w:tcW w:w="1100" w:type="dxa"/>
          </w:tcPr>
          <w:p w:rsidR="00825E22" w:rsidRDefault="00825E22" w:rsidP="00B80C9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825E22" w:rsidTr="002C63FA">
        <w:trPr>
          <w:trHeight w:val="303"/>
        </w:trPr>
        <w:tc>
          <w:tcPr>
            <w:tcW w:w="1701" w:type="dxa"/>
            <w:shd w:val="clear" w:color="auto" w:fill="FFFF99"/>
          </w:tcPr>
          <w:p w:rsidR="00825E22" w:rsidRPr="00F96D7E" w:rsidRDefault="00825E22" w:rsidP="00B80C9E">
            <w:pPr>
              <w:rPr>
                <w:rFonts w:hint="eastAsia"/>
                <w:sz w:val="20"/>
                <w:szCs w:val="20"/>
              </w:rPr>
            </w:pPr>
            <w:r w:rsidRPr="00F96D7E">
              <w:rPr>
                <w:rFonts w:hint="eastAsia"/>
                <w:sz w:val="20"/>
                <w:szCs w:val="20"/>
              </w:rPr>
              <w:t>未給付金額</w:t>
            </w:r>
          </w:p>
        </w:tc>
        <w:tc>
          <w:tcPr>
            <w:tcW w:w="2976" w:type="dxa"/>
          </w:tcPr>
          <w:p w:rsidR="00825E22" w:rsidRPr="00200D63" w:rsidRDefault="00825E22" w:rsidP="00B80C9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 w:rsidRPr="000A2629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畫面.</w:t>
            </w:r>
            <w:r w:rsidRPr="00200D63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 xml:space="preserve"> 未給付金額</w:t>
            </w:r>
          </w:p>
        </w:tc>
        <w:tc>
          <w:tcPr>
            <w:tcW w:w="1100" w:type="dxa"/>
          </w:tcPr>
          <w:p w:rsidR="00825E22" w:rsidRDefault="00825E22" w:rsidP="00B80C9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F335D3" w:rsidTr="002C63FA">
        <w:trPr>
          <w:trHeight w:val="303"/>
        </w:trPr>
        <w:tc>
          <w:tcPr>
            <w:tcW w:w="1701" w:type="dxa"/>
            <w:shd w:val="clear" w:color="auto" w:fill="FFFF99"/>
          </w:tcPr>
          <w:p w:rsidR="00F335D3" w:rsidRPr="00F96D7E" w:rsidRDefault="00F335D3" w:rsidP="00B80C9E">
            <w:pPr>
              <w:rPr>
                <w:rFonts w:hint="eastAsia"/>
                <w:sz w:val="20"/>
                <w:szCs w:val="20"/>
              </w:rPr>
            </w:pPr>
            <w:r w:rsidRPr="00F335D3">
              <w:rPr>
                <w:rFonts w:hint="eastAsia"/>
                <w:sz w:val="20"/>
                <w:szCs w:val="20"/>
              </w:rPr>
              <w:t>註解</w:t>
            </w:r>
          </w:p>
        </w:tc>
        <w:tc>
          <w:tcPr>
            <w:tcW w:w="2976" w:type="dxa"/>
          </w:tcPr>
          <w:p w:rsidR="00F335D3" w:rsidRPr="000A2629" w:rsidRDefault="00F335D3" w:rsidP="00F335D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0A2629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畫面.</w:t>
            </w:r>
            <w:r w:rsidRPr="00F335D3">
              <w:rPr>
                <w:rFonts w:hint="eastAsia"/>
              </w:rPr>
              <w:t>註解</w:t>
            </w:r>
          </w:p>
        </w:tc>
        <w:tc>
          <w:tcPr>
            <w:tcW w:w="1100" w:type="dxa"/>
          </w:tcPr>
          <w:p w:rsidR="00F335D3" w:rsidRDefault="00F335D3" w:rsidP="00B80C9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B03FCF" w:rsidTr="002C63FA">
        <w:trPr>
          <w:trHeight w:val="303"/>
        </w:trPr>
        <w:tc>
          <w:tcPr>
            <w:tcW w:w="1701" w:type="dxa"/>
            <w:shd w:val="clear" w:color="auto" w:fill="FFFF99"/>
          </w:tcPr>
          <w:p w:rsidR="00B03FCF" w:rsidRPr="00F96D7E" w:rsidRDefault="00B03FCF" w:rsidP="00B80C9E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系統別</w:t>
            </w:r>
          </w:p>
        </w:tc>
        <w:tc>
          <w:tcPr>
            <w:tcW w:w="2976" w:type="dxa"/>
          </w:tcPr>
          <w:p w:rsidR="00B03FCF" w:rsidRPr="000A2629" w:rsidRDefault="00B03FCF" w:rsidP="00B80C9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DTAAB001.系統別</w:t>
            </w:r>
            <w:r w:rsidR="00643185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(取第一筆)</w:t>
            </w:r>
          </w:p>
        </w:tc>
        <w:tc>
          <w:tcPr>
            <w:tcW w:w="1100" w:type="dxa"/>
          </w:tcPr>
          <w:p w:rsidR="00B03FCF" w:rsidRDefault="00B03FCF" w:rsidP="00B80C9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</w:tbl>
    <w:p w:rsidR="00B311FB" w:rsidRDefault="00304378" w:rsidP="00304378">
      <w:pPr>
        <w:pStyle w:val="Tabletext"/>
        <w:keepLines w:val="0"/>
        <w:numPr>
          <w:ilvl w:val="3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產生審批資料：</w:t>
      </w:r>
    </w:p>
    <w:p w:rsidR="00DF1D98" w:rsidRDefault="00DF1D98" w:rsidP="00B66654">
      <w:pPr>
        <w:pStyle w:val="Tabletext"/>
        <w:keepLines w:val="0"/>
        <w:numPr>
          <w:ilvl w:val="4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 xml:space="preserve">IF  </w:t>
      </w:r>
      <w:r>
        <w:rPr>
          <w:rFonts w:hint="eastAsia"/>
          <w:kern w:val="2"/>
          <w:lang w:eastAsia="zh-TW"/>
        </w:rPr>
        <w:t>按鈕</w:t>
      </w:r>
      <w:r>
        <w:rPr>
          <w:rFonts w:hint="eastAsia"/>
          <w:kern w:val="2"/>
          <w:lang w:eastAsia="zh-TW"/>
        </w:rPr>
        <w:t xml:space="preserve"> = </w:t>
      </w:r>
      <w:r>
        <w:rPr>
          <w:kern w:val="2"/>
          <w:lang w:eastAsia="zh-TW"/>
        </w:rPr>
        <w:t>‘</w:t>
      </w:r>
      <w:r>
        <w:rPr>
          <w:rFonts w:hint="eastAsia"/>
          <w:kern w:val="2"/>
          <w:lang w:eastAsia="zh-TW"/>
        </w:rPr>
        <w:t>主管覆核</w:t>
      </w:r>
      <w:r>
        <w:rPr>
          <w:kern w:val="2"/>
          <w:lang w:eastAsia="zh-TW"/>
        </w:rPr>
        <w:t>’</w:t>
      </w:r>
    </w:p>
    <w:p w:rsidR="009C7523" w:rsidRDefault="002A1056" w:rsidP="00DF1D98">
      <w:pPr>
        <w:pStyle w:val="Tabletext"/>
        <w:keepLines w:val="0"/>
        <w:numPr>
          <w:ilvl w:val="5"/>
          <w:numId w:val="37"/>
        </w:numPr>
        <w:spacing w:after="0" w:line="360" w:lineRule="atLeast"/>
        <w:rPr>
          <w:rFonts w:hint="eastAsia"/>
          <w:kern w:val="2"/>
          <w:lang w:eastAsia="zh-TW"/>
        </w:rPr>
        <w:pPrChange w:id="47" w:author="FIS" w:date="2012-09-19T11:42:00Z">
          <w:pPr>
            <w:pStyle w:val="Tabletext"/>
            <w:keepLines w:val="0"/>
            <w:numPr>
              <w:ilvl w:val="4"/>
              <w:numId w:val="37"/>
            </w:numPr>
            <w:tabs>
              <w:tab w:val="num" w:pos="2551"/>
            </w:tabs>
            <w:spacing w:after="0" w:line="360" w:lineRule="atLeast"/>
            <w:ind w:left="2551" w:hanging="850"/>
          </w:pPr>
        </w:pPrChange>
      </w:pPr>
      <w:r w:rsidRPr="002A1056">
        <w:rPr>
          <w:kern w:val="2"/>
          <w:lang w:eastAsia="zh-TW"/>
        </w:rPr>
        <w:t>DTZZB310bo</w:t>
      </w:r>
      <w:r>
        <w:rPr>
          <w:rFonts w:hint="eastAsia"/>
          <w:kern w:val="2"/>
          <w:lang w:eastAsia="zh-TW"/>
        </w:rPr>
        <w:t xml:space="preserve"> = </w:t>
      </w:r>
      <w:r w:rsidR="009C7523">
        <w:rPr>
          <w:rFonts w:hint="eastAsia"/>
          <w:kern w:val="2"/>
          <w:lang w:eastAsia="zh-TW"/>
        </w:rPr>
        <w:t xml:space="preserve">CALL </w:t>
      </w:r>
      <w:r w:rsidR="00B66654" w:rsidRPr="009E2053">
        <w:rPr>
          <w:rFonts w:hint="eastAsia"/>
          <w:kern w:val="2"/>
          <w:lang w:eastAsia="zh-TW"/>
        </w:rPr>
        <w:t>ZZ_B3Z001</w:t>
      </w:r>
      <w:r w:rsidR="00B66654">
        <w:rPr>
          <w:rFonts w:hint="eastAsia"/>
          <w:kern w:val="2"/>
          <w:lang w:eastAsia="zh-TW"/>
        </w:rPr>
        <w:t>.</w:t>
      </w:r>
      <w:r w:rsidR="00B66654" w:rsidRPr="00B66654">
        <w:rPr>
          <w:kern w:val="2"/>
          <w:lang w:eastAsia="zh-TW"/>
        </w:rPr>
        <w:t>getDTZZB301</w:t>
      </w:r>
      <w:r w:rsidR="00B66654">
        <w:rPr>
          <w:rFonts w:hint="eastAsia"/>
          <w:kern w:val="2"/>
          <w:lang w:eastAsia="zh-TW"/>
        </w:rPr>
        <w:t>：</w:t>
      </w:r>
      <w:r w:rsidR="00B66654">
        <w:rPr>
          <w:rFonts w:hint="eastAsia"/>
          <w:kern w:val="2"/>
          <w:lang w:eastAsia="zh-TW"/>
        </w:rPr>
        <w:t>(</w:t>
      </w:r>
      <w:r w:rsidR="00B66654" w:rsidRPr="00B66654">
        <w:rPr>
          <w:rFonts w:hint="eastAsia"/>
          <w:kern w:val="2"/>
          <w:lang w:eastAsia="zh-TW"/>
        </w:rPr>
        <w:t>依表單種類及主分類產生表單基本資料</w:t>
      </w:r>
      <w:r w:rsidR="00B66654">
        <w:rPr>
          <w:rFonts w:hint="eastAsia"/>
          <w:kern w:val="2"/>
          <w:lang w:eastAsia="zh-TW"/>
        </w:rPr>
        <w:t>)</w:t>
      </w:r>
    </w:p>
    <w:p w:rsidR="00B66654" w:rsidRDefault="00B66654" w:rsidP="00DF1D98">
      <w:pPr>
        <w:pStyle w:val="Tabletext"/>
        <w:keepLines w:val="0"/>
        <w:numPr>
          <w:ilvl w:val="6"/>
          <w:numId w:val="37"/>
        </w:numPr>
        <w:spacing w:after="0" w:line="360" w:lineRule="atLeast"/>
        <w:rPr>
          <w:rFonts w:hint="eastAsia"/>
          <w:kern w:val="2"/>
          <w:lang w:eastAsia="zh-TW"/>
        </w:rPr>
        <w:pPrChange w:id="48" w:author="FIS" w:date="2012-09-19T11:42:00Z">
          <w:pPr>
            <w:pStyle w:val="Tabletext"/>
            <w:keepLines w:val="0"/>
            <w:numPr>
              <w:ilvl w:val="5"/>
              <w:numId w:val="37"/>
            </w:numPr>
            <w:tabs>
              <w:tab w:val="num" w:pos="3260"/>
            </w:tabs>
            <w:spacing w:after="0" w:line="360" w:lineRule="atLeast"/>
            <w:ind w:left="3260" w:hanging="1134"/>
          </w:pPr>
        </w:pPrChange>
      </w:pPr>
      <w:r w:rsidRPr="00B66654">
        <w:rPr>
          <w:rFonts w:hint="eastAsia"/>
          <w:kern w:val="2"/>
          <w:lang w:eastAsia="zh-TW"/>
        </w:rPr>
        <w:t>表單種類</w:t>
      </w:r>
      <w:r>
        <w:rPr>
          <w:rFonts w:hint="eastAsia"/>
          <w:kern w:val="2"/>
          <w:lang w:eastAsia="zh-TW"/>
        </w:rPr>
        <w:t>=</w:t>
      </w:r>
      <w:r>
        <w:rPr>
          <w:kern w:val="2"/>
          <w:lang w:eastAsia="zh-TW"/>
        </w:rPr>
        <w:t>’</w:t>
      </w:r>
      <w:r>
        <w:rPr>
          <w:rFonts w:hint="eastAsia"/>
          <w:kern w:val="2"/>
          <w:lang w:eastAsia="zh-TW"/>
        </w:rPr>
        <w:t>AA</w:t>
      </w:r>
      <w:r>
        <w:rPr>
          <w:kern w:val="2"/>
          <w:lang w:eastAsia="zh-TW"/>
        </w:rPr>
        <w:t>’</w:t>
      </w:r>
    </w:p>
    <w:p w:rsidR="00B66654" w:rsidRDefault="00B66654" w:rsidP="00DF1D98">
      <w:pPr>
        <w:pStyle w:val="Tabletext"/>
        <w:keepLines w:val="0"/>
        <w:numPr>
          <w:ilvl w:val="6"/>
          <w:numId w:val="37"/>
        </w:numPr>
        <w:spacing w:after="0" w:line="360" w:lineRule="atLeast"/>
        <w:rPr>
          <w:rFonts w:hint="eastAsia"/>
          <w:kern w:val="2"/>
          <w:lang w:eastAsia="zh-TW"/>
        </w:rPr>
        <w:pPrChange w:id="49" w:author="FIS" w:date="2012-09-19T11:42:00Z">
          <w:pPr>
            <w:pStyle w:val="Tabletext"/>
            <w:keepLines w:val="0"/>
            <w:numPr>
              <w:ilvl w:val="5"/>
              <w:numId w:val="37"/>
            </w:numPr>
            <w:tabs>
              <w:tab w:val="num" w:pos="3260"/>
            </w:tabs>
            <w:spacing w:after="0" w:line="360" w:lineRule="atLeast"/>
            <w:ind w:left="3260" w:hanging="1134"/>
          </w:pPr>
        </w:pPrChange>
      </w:pPr>
      <w:r w:rsidRPr="00B66654">
        <w:rPr>
          <w:rFonts w:hint="eastAsia"/>
          <w:kern w:val="2"/>
          <w:lang w:eastAsia="zh-TW"/>
        </w:rPr>
        <w:t>主分類</w:t>
      </w:r>
      <w:r>
        <w:rPr>
          <w:rFonts w:hint="eastAsia"/>
          <w:kern w:val="2"/>
          <w:lang w:eastAsia="zh-TW"/>
        </w:rPr>
        <w:t>=</w:t>
      </w:r>
      <w:r>
        <w:rPr>
          <w:kern w:val="2"/>
          <w:lang w:eastAsia="zh-TW"/>
        </w:rPr>
        <w:t>’</w:t>
      </w:r>
      <w:r>
        <w:rPr>
          <w:rFonts w:hint="eastAsia"/>
          <w:kern w:val="2"/>
          <w:lang w:eastAsia="zh-TW"/>
        </w:rPr>
        <w:t>02</w:t>
      </w:r>
      <w:r>
        <w:rPr>
          <w:kern w:val="2"/>
          <w:lang w:eastAsia="zh-TW"/>
        </w:rPr>
        <w:t>’</w:t>
      </w:r>
    </w:p>
    <w:p w:rsidR="002A1056" w:rsidRDefault="002A1056" w:rsidP="00DF1D98">
      <w:pPr>
        <w:pStyle w:val="Tabletext"/>
        <w:keepLines w:val="0"/>
        <w:numPr>
          <w:ilvl w:val="5"/>
          <w:numId w:val="37"/>
        </w:numPr>
        <w:spacing w:after="0" w:line="360" w:lineRule="atLeast"/>
        <w:rPr>
          <w:rFonts w:hint="eastAsia"/>
          <w:kern w:val="2"/>
          <w:lang w:eastAsia="zh-TW"/>
        </w:rPr>
        <w:pPrChange w:id="50" w:author="FIS" w:date="2012-09-19T11:42:00Z">
          <w:pPr>
            <w:pStyle w:val="Tabletext"/>
            <w:keepLines w:val="0"/>
            <w:numPr>
              <w:ilvl w:val="4"/>
              <w:numId w:val="37"/>
            </w:numPr>
            <w:tabs>
              <w:tab w:val="num" w:pos="2551"/>
            </w:tabs>
            <w:spacing w:after="0" w:line="360" w:lineRule="atLeast"/>
            <w:ind w:left="2551" w:hanging="850"/>
          </w:pPr>
        </w:pPrChange>
      </w:pPr>
      <w:r>
        <w:rPr>
          <w:rFonts w:hint="eastAsia"/>
          <w:kern w:val="2"/>
          <w:lang w:eastAsia="zh-TW"/>
        </w:rPr>
        <w:t xml:space="preserve">CALL </w:t>
      </w:r>
      <w:r w:rsidRPr="009E2053">
        <w:rPr>
          <w:rFonts w:hint="eastAsia"/>
          <w:kern w:val="2"/>
          <w:lang w:eastAsia="zh-TW"/>
        </w:rPr>
        <w:t>ZZ_B3Z001</w:t>
      </w:r>
      <w:r>
        <w:rPr>
          <w:rFonts w:hint="eastAsia"/>
          <w:kern w:val="2"/>
          <w:lang w:eastAsia="zh-TW"/>
        </w:rPr>
        <w:t>.</w:t>
      </w:r>
      <w:r w:rsidRPr="002A1056">
        <w:rPr>
          <w:kern w:val="2"/>
          <w:lang w:eastAsia="zh-TW"/>
        </w:rPr>
        <w:t>transDTZZB310</w:t>
      </w:r>
      <w:r>
        <w:rPr>
          <w:rFonts w:hint="eastAsia"/>
          <w:kern w:val="2"/>
          <w:lang w:eastAsia="zh-TW"/>
        </w:rPr>
        <w:t>：</w:t>
      </w:r>
      <w:r>
        <w:rPr>
          <w:rFonts w:hint="eastAsia"/>
          <w:kern w:val="2"/>
          <w:lang w:eastAsia="zh-TW"/>
        </w:rPr>
        <w:t>(</w:t>
      </w:r>
      <w:r w:rsidRPr="002A1056">
        <w:rPr>
          <w:rFonts w:hint="eastAsia"/>
          <w:kern w:val="2"/>
          <w:lang w:eastAsia="zh-TW"/>
        </w:rPr>
        <w:t>轉換表單設定為表單基本資料</w:t>
      </w:r>
      <w:r>
        <w:rPr>
          <w:rFonts w:hint="eastAsia"/>
          <w:kern w:val="2"/>
          <w:lang w:eastAsia="zh-TW"/>
        </w:rPr>
        <w:t>)</w:t>
      </w:r>
    </w:p>
    <w:p w:rsidR="002A1056" w:rsidRDefault="002A1056" w:rsidP="00DF1D98">
      <w:pPr>
        <w:pStyle w:val="Tabletext"/>
        <w:keepLines w:val="0"/>
        <w:numPr>
          <w:ilvl w:val="6"/>
          <w:numId w:val="37"/>
        </w:numPr>
        <w:spacing w:after="0" w:line="360" w:lineRule="atLeast"/>
        <w:rPr>
          <w:rFonts w:hint="eastAsia"/>
          <w:kern w:val="2"/>
          <w:lang w:eastAsia="zh-TW"/>
        </w:rPr>
        <w:pPrChange w:id="51" w:author="FIS" w:date="2012-09-19T11:42:00Z">
          <w:pPr>
            <w:pStyle w:val="Tabletext"/>
            <w:keepLines w:val="0"/>
            <w:numPr>
              <w:ilvl w:val="5"/>
              <w:numId w:val="37"/>
            </w:numPr>
            <w:tabs>
              <w:tab w:val="num" w:pos="3260"/>
            </w:tabs>
            <w:spacing w:after="0" w:line="360" w:lineRule="atLeast"/>
            <w:ind w:left="3260" w:hanging="1134"/>
          </w:pPr>
        </w:pPrChange>
      </w:pPr>
      <w:r w:rsidRPr="002A1056">
        <w:rPr>
          <w:kern w:val="2"/>
          <w:lang w:eastAsia="zh-TW"/>
        </w:rPr>
        <w:t>DTZZB310bo</w:t>
      </w:r>
      <w:r>
        <w:rPr>
          <w:rFonts w:hint="eastAsia"/>
          <w:kern w:val="2"/>
          <w:lang w:eastAsia="zh-TW"/>
        </w:rPr>
        <w:t xml:space="preserve"> =</w:t>
      </w:r>
      <w:r w:rsidRPr="002A1056">
        <w:rPr>
          <w:kern w:val="2"/>
          <w:lang w:eastAsia="zh-TW"/>
        </w:rPr>
        <w:t xml:space="preserve"> DTZZB310bo</w:t>
      </w:r>
    </w:p>
    <w:p w:rsidR="00B50677" w:rsidRDefault="00B50677" w:rsidP="00DF1D98">
      <w:pPr>
        <w:pStyle w:val="Tabletext"/>
        <w:keepLines w:val="0"/>
        <w:numPr>
          <w:ilvl w:val="5"/>
          <w:numId w:val="37"/>
        </w:numPr>
        <w:spacing w:after="0" w:line="360" w:lineRule="atLeast"/>
        <w:rPr>
          <w:rFonts w:hint="eastAsia"/>
          <w:kern w:val="2"/>
          <w:lang w:eastAsia="zh-TW"/>
        </w:rPr>
        <w:pPrChange w:id="52" w:author="FIS" w:date="2012-09-19T11:42:00Z">
          <w:pPr>
            <w:pStyle w:val="Tabletext"/>
            <w:keepLines w:val="0"/>
            <w:numPr>
              <w:ilvl w:val="4"/>
              <w:numId w:val="37"/>
            </w:numPr>
            <w:tabs>
              <w:tab w:val="num" w:pos="2551"/>
            </w:tabs>
            <w:spacing w:after="0" w:line="360" w:lineRule="atLeast"/>
            <w:ind w:left="2551" w:hanging="850"/>
          </w:pPr>
        </w:pPrChange>
      </w:pPr>
      <w:r>
        <w:rPr>
          <w:rFonts w:hint="eastAsia"/>
          <w:kern w:val="2"/>
          <w:lang w:eastAsia="zh-TW"/>
        </w:rPr>
        <w:t xml:space="preserve">CALL </w:t>
      </w:r>
      <w:r w:rsidRPr="009E2053">
        <w:rPr>
          <w:rFonts w:hint="eastAsia"/>
          <w:kern w:val="2"/>
          <w:lang w:eastAsia="zh-TW"/>
        </w:rPr>
        <w:t>ZZ_B3Z001</w:t>
      </w:r>
      <w:r>
        <w:rPr>
          <w:rFonts w:hint="eastAsia"/>
          <w:kern w:val="2"/>
          <w:lang w:eastAsia="zh-TW"/>
        </w:rPr>
        <w:t>.</w:t>
      </w:r>
      <w:r w:rsidRPr="00B50677">
        <w:t xml:space="preserve"> </w:t>
      </w:r>
      <w:r w:rsidRPr="00B50677">
        <w:rPr>
          <w:kern w:val="2"/>
          <w:lang w:eastAsia="zh-TW"/>
        </w:rPr>
        <w:t>insertDTZZB301</w:t>
      </w:r>
      <w:r>
        <w:rPr>
          <w:rFonts w:hint="eastAsia"/>
          <w:kern w:val="2"/>
          <w:lang w:eastAsia="zh-TW"/>
        </w:rPr>
        <w:t>：</w:t>
      </w:r>
      <w:r>
        <w:rPr>
          <w:rFonts w:hint="eastAsia"/>
          <w:kern w:val="2"/>
          <w:lang w:eastAsia="zh-TW"/>
        </w:rPr>
        <w:t>(</w:t>
      </w:r>
      <w:r w:rsidRPr="00B50677">
        <w:rPr>
          <w:rFonts w:hint="eastAsia"/>
          <w:kern w:val="2"/>
          <w:lang w:eastAsia="zh-TW"/>
        </w:rPr>
        <w:t>新增表單基本資料</w:t>
      </w:r>
      <w:r>
        <w:rPr>
          <w:rFonts w:hint="eastAsia"/>
          <w:kern w:val="2"/>
          <w:lang w:eastAsia="zh-TW"/>
        </w:rPr>
        <w:t>)</w:t>
      </w:r>
    </w:p>
    <w:p w:rsidR="004C0112" w:rsidRDefault="004C0112" w:rsidP="00DF1D98">
      <w:pPr>
        <w:pStyle w:val="Tabletext"/>
        <w:keepLines w:val="0"/>
        <w:numPr>
          <w:ilvl w:val="6"/>
          <w:numId w:val="37"/>
        </w:numPr>
        <w:spacing w:after="0" w:line="360" w:lineRule="atLeast"/>
        <w:rPr>
          <w:kern w:val="2"/>
          <w:lang w:eastAsia="zh-TW"/>
        </w:rPr>
        <w:pPrChange w:id="53" w:author="FIS" w:date="2012-09-19T11:42:00Z">
          <w:pPr>
            <w:pStyle w:val="Tabletext"/>
            <w:keepLines w:val="0"/>
            <w:numPr>
              <w:ilvl w:val="5"/>
              <w:numId w:val="37"/>
            </w:numPr>
            <w:tabs>
              <w:tab w:val="num" w:pos="3260"/>
            </w:tabs>
            <w:spacing w:after="0" w:line="360" w:lineRule="atLeast"/>
            <w:ind w:left="3260" w:hanging="1134"/>
          </w:pPr>
        </w:pPrChange>
      </w:pPr>
      <w:r>
        <w:rPr>
          <w:rFonts w:hint="eastAsia"/>
          <w:kern w:val="2"/>
          <w:lang w:eastAsia="zh-TW"/>
        </w:rPr>
        <w:t>輸入格式</w:t>
      </w:r>
      <w:r>
        <w:rPr>
          <w:rFonts w:hint="eastAsia"/>
          <w:kern w:val="2"/>
          <w:lang w:eastAsia="zh-TW"/>
        </w:rPr>
        <w:t>(</w:t>
      </w:r>
      <w:r w:rsidRPr="002A1056">
        <w:rPr>
          <w:kern w:val="2"/>
          <w:lang w:eastAsia="zh-TW"/>
        </w:rPr>
        <w:t>DTZZB310bo</w:t>
      </w:r>
      <w:r>
        <w:rPr>
          <w:rFonts w:hint="eastAsia"/>
          <w:kern w:val="2"/>
          <w:lang w:eastAsia="zh-TW"/>
        </w:rPr>
        <w:t>)</w:t>
      </w:r>
      <w:r>
        <w:rPr>
          <w:rFonts w:hint="eastAsia"/>
          <w:kern w:val="2"/>
          <w:lang w:eastAsia="zh-TW"/>
        </w:rPr>
        <w:t>：</w:t>
      </w:r>
    </w:p>
    <w:tbl>
      <w:tblPr>
        <w:tblW w:w="6290" w:type="dxa"/>
        <w:tblInd w:w="29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7"/>
        <w:gridCol w:w="2583"/>
        <w:gridCol w:w="2180"/>
      </w:tblGrid>
      <w:tr w:rsidR="004C0112" w:rsidTr="000C6AEA">
        <w:trPr>
          <w:trHeight w:val="303"/>
        </w:trPr>
        <w:tc>
          <w:tcPr>
            <w:tcW w:w="1527" w:type="dxa"/>
            <w:shd w:val="clear" w:color="auto" w:fill="C0C0C0"/>
          </w:tcPr>
          <w:p w:rsidR="004C0112" w:rsidRDefault="004C0112" w:rsidP="00B80C9E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畫面欄位</w:t>
            </w:r>
          </w:p>
        </w:tc>
        <w:tc>
          <w:tcPr>
            <w:tcW w:w="2583" w:type="dxa"/>
            <w:shd w:val="clear" w:color="auto" w:fill="C0C0C0"/>
          </w:tcPr>
          <w:p w:rsidR="004C0112" w:rsidRDefault="004C0112" w:rsidP="00B80C9E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2180" w:type="dxa"/>
            <w:shd w:val="clear" w:color="auto" w:fill="C0C0C0"/>
          </w:tcPr>
          <w:p w:rsidR="004C0112" w:rsidRDefault="004C0112" w:rsidP="00B80C9E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其他</w:t>
            </w:r>
          </w:p>
        </w:tc>
      </w:tr>
      <w:tr w:rsidR="004C0112" w:rsidTr="000C6AEA">
        <w:trPr>
          <w:trHeight w:val="303"/>
        </w:trPr>
        <w:tc>
          <w:tcPr>
            <w:tcW w:w="1527" w:type="dxa"/>
            <w:shd w:val="clear" w:color="auto" w:fill="FFFF99"/>
          </w:tcPr>
          <w:p w:rsidR="004C0112" w:rsidRPr="00372A51" w:rsidRDefault="00594C8E" w:rsidP="00B80C9E">
            <w:pPr>
              <w:rPr>
                <w:rFonts w:hint="eastAsia"/>
                <w:sz w:val="20"/>
                <w:szCs w:val="20"/>
              </w:rPr>
            </w:pPr>
            <w:r w:rsidRPr="00594C8E">
              <w:rPr>
                <w:rFonts w:hint="eastAsia"/>
                <w:sz w:val="20"/>
                <w:szCs w:val="20"/>
              </w:rPr>
              <w:t>表單序號</w:t>
            </w:r>
          </w:p>
        </w:tc>
        <w:tc>
          <w:tcPr>
            <w:tcW w:w="2583" w:type="dxa"/>
          </w:tcPr>
          <w:p w:rsidR="004C0112" w:rsidRDefault="00594C8E" w:rsidP="00B80C9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kern w:val="2"/>
                <w:lang w:eastAsia="zh-TW"/>
              </w:rPr>
              <w:t>O_</w:t>
            </w:r>
            <w:r>
              <w:rPr>
                <w:rFonts w:hint="eastAsia"/>
                <w:kern w:val="2"/>
                <w:lang w:eastAsia="zh-TW"/>
              </w:rPr>
              <w:t>審批序號</w:t>
            </w:r>
          </w:p>
        </w:tc>
        <w:tc>
          <w:tcPr>
            <w:tcW w:w="2180" w:type="dxa"/>
          </w:tcPr>
          <w:p w:rsidR="004C0112" w:rsidRDefault="004C0112" w:rsidP="00B80C9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4C0112" w:rsidTr="000C6AEA">
        <w:trPr>
          <w:trHeight w:val="303"/>
        </w:trPr>
        <w:tc>
          <w:tcPr>
            <w:tcW w:w="1527" w:type="dxa"/>
            <w:shd w:val="clear" w:color="auto" w:fill="FFFF99"/>
          </w:tcPr>
          <w:p w:rsidR="004C0112" w:rsidRPr="00372A51" w:rsidRDefault="000D26F2" w:rsidP="00B80C9E">
            <w:pPr>
              <w:rPr>
                <w:rFonts w:hint="eastAsia"/>
                <w:sz w:val="20"/>
                <w:szCs w:val="20"/>
              </w:rPr>
            </w:pPr>
            <w:r w:rsidRPr="000D26F2">
              <w:rPr>
                <w:rFonts w:hint="eastAsia"/>
                <w:sz w:val="20"/>
                <w:szCs w:val="20"/>
              </w:rPr>
              <w:t>主旨</w:t>
            </w:r>
          </w:p>
        </w:tc>
        <w:tc>
          <w:tcPr>
            <w:tcW w:w="2583" w:type="dxa"/>
          </w:tcPr>
          <w:p w:rsidR="004C0112" w:rsidRDefault="00877C60" w:rsidP="00B80C9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/>
                <w:kern w:val="2"/>
                <w:szCs w:val="24"/>
                <w:lang w:eastAsia="zh-TW"/>
              </w:rPr>
              <w:t>‘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差額證明申請</w:t>
            </w:r>
            <w:r>
              <w:rPr>
                <w:rFonts w:ascii="細明體" w:eastAsia="細明體" w:hAnsi="細明體"/>
                <w:kern w:val="2"/>
                <w:szCs w:val="24"/>
                <w:lang w:eastAsia="zh-TW"/>
              </w:rPr>
              <w:t>’</w:t>
            </w:r>
          </w:p>
        </w:tc>
        <w:tc>
          <w:tcPr>
            <w:tcW w:w="2180" w:type="dxa"/>
          </w:tcPr>
          <w:p w:rsidR="004C0112" w:rsidRDefault="004C0112" w:rsidP="00B80C9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4C0112" w:rsidTr="000C6AEA">
        <w:trPr>
          <w:trHeight w:val="303"/>
        </w:trPr>
        <w:tc>
          <w:tcPr>
            <w:tcW w:w="1527" w:type="dxa"/>
            <w:shd w:val="clear" w:color="auto" w:fill="FFFF99"/>
          </w:tcPr>
          <w:p w:rsidR="004C0112" w:rsidRPr="00F96D7E" w:rsidRDefault="000D26F2" w:rsidP="00B80C9E">
            <w:pPr>
              <w:rPr>
                <w:rFonts w:hint="eastAsia"/>
                <w:sz w:val="20"/>
                <w:szCs w:val="20"/>
              </w:rPr>
            </w:pPr>
            <w:r w:rsidRPr="000D26F2">
              <w:rPr>
                <w:rFonts w:hint="eastAsia"/>
                <w:sz w:val="20"/>
                <w:szCs w:val="20"/>
              </w:rPr>
              <w:t>摘要</w:t>
            </w:r>
          </w:p>
        </w:tc>
        <w:tc>
          <w:tcPr>
            <w:tcW w:w="2583" w:type="dxa"/>
          </w:tcPr>
          <w:p w:rsidR="004C0112" w:rsidRPr="00877C60" w:rsidRDefault="00877C60" w:rsidP="00B80C9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/>
                <w:kern w:val="2"/>
                <w:szCs w:val="24"/>
                <w:lang w:eastAsia="zh-TW"/>
              </w:rPr>
              <w:t>‘</w:t>
            </w:r>
            <w:r w:rsidRPr="00877C60">
              <w:rPr>
                <w:rFonts w:ascii="細明體" w:eastAsia="細明體" w:hAnsi="細明體"/>
                <w:kern w:val="2"/>
                <w:szCs w:val="24"/>
                <w:lang w:eastAsia="zh-TW"/>
              </w:rPr>
              <w:t>申請受理編號：’</w:t>
            </w:r>
            <w:r w:rsidRPr="00877C60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+</w:t>
            </w:r>
            <w:r w:rsidR="00DE0AF6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傳入.受理編號</w:t>
            </w:r>
          </w:p>
          <w:p w:rsidR="00877C60" w:rsidRDefault="00877C60" w:rsidP="00B80C9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877C60">
              <w:rPr>
                <w:rFonts w:ascii="細明體" w:eastAsia="細明體" w:hAnsi="細明體"/>
                <w:kern w:val="2"/>
                <w:szCs w:val="24"/>
                <w:lang w:eastAsia="zh-TW"/>
              </w:rPr>
              <w:t>‘</w:t>
            </w:r>
            <w:r w:rsidR="00DE0AF6" w:rsidRPr="00DE0AF6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內容修改</w:t>
            </w:r>
            <w:r w:rsidRPr="00877C60">
              <w:rPr>
                <w:rFonts w:ascii="細明體" w:eastAsia="細明體" w:hAnsi="細明體"/>
                <w:kern w:val="2"/>
                <w:szCs w:val="24"/>
                <w:lang w:eastAsia="zh-TW"/>
              </w:rPr>
              <w:t>’</w:t>
            </w:r>
          </w:p>
        </w:tc>
        <w:tc>
          <w:tcPr>
            <w:tcW w:w="2180" w:type="dxa"/>
          </w:tcPr>
          <w:p w:rsidR="004C0112" w:rsidRDefault="004C0112" w:rsidP="00B80C9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4C0112" w:rsidTr="000C6AEA">
        <w:trPr>
          <w:trHeight w:val="303"/>
        </w:trPr>
        <w:tc>
          <w:tcPr>
            <w:tcW w:w="1527" w:type="dxa"/>
            <w:shd w:val="clear" w:color="auto" w:fill="FFFF99"/>
          </w:tcPr>
          <w:p w:rsidR="004C0112" w:rsidRPr="00F96D7E" w:rsidRDefault="000D26F2" w:rsidP="00B80C9E">
            <w:pPr>
              <w:rPr>
                <w:rFonts w:hint="eastAsia"/>
                <w:sz w:val="20"/>
                <w:szCs w:val="20"/>
              </w:rPr>
            </w:pPr>
            <w:r w:rsidRPr="000D26F2">
              <w:rPr>
                <w:rFonts w:hint="eastAsia"/>
                <w:sz w:val="20"/>
                <w:szCs w:val="20"/>
              </w:rPr>
              <w:t>希望完成日期</w:t>
            </w:r>
          </w:p>
        </w:tc>
        <w:tc>
          <w:tcPr>
            <w:tcW w:w="2583" w:type="dxa"/>
          </w:tcPr>
          <w:p w:rsidR="004C0112" w:rsidRDefault="00122600" w:rsidP="00B80C9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今天日期</w:t>
            </w:r>
          </w:p>
        </w:tc>
        <w:tc>
          <w:tcPr>
            <w:tcW w:w="2180" w:type="dxa"/>
          </w:tcPr>
          <w:p w:rsidR="004C0112" w:rsidRDefault="004C0112" w:rsidP="00B80C9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4C0112" w:rsidTr="000C6AEA">
        <w:trPr>
          <w:trHeight w:val="303"/>
        </w:trPr>
        <w:tc>
          <w:tcPr>
            <w:tcW w:w="1527" w:type="dxa"/>
            <w:shd w:val="clear" w:color="auto" w:fill="FFFF99"/>
          </w:tcPr>
          <w:p w:rsidR="004C0112" w:rsidRPr="00F96D7E" w:rsidRDefault="000D26F2" w:rsidP="00B80C9E">
            <w:pPr>
              <w:rPr>
                <w:rFonts w:hint="eastAsia"/>
                <w:sz w:val="20"/>
                <w:szCs w:val="20"/>
              </w:rPr>
            </w:pPr>
            <w:r w:rsidRPr="000D26F2">
              <w:rPr>
                <w:rFonts w:hint="eastAsia"/>
                <w:sz w:val="20"/>
                <w:szCs w:val="20"/>
              </w:rPr>
              <w:t>主辦單位代號</w:t>
            </w:r>
          </w:p>
        </w:tc>
        <w:tc>
          <w:tcPr>
            <w:tcW w:w="2583" w:type="dxa"/>
          </w:tcPr>
          <w:p w:rsidR="004C0112" w:rsidRDefault="001E094B" w:rsidP="00B80C9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登入者單位代號</w:t>
            </w:r>
          </w:p>
        </w:tc>
        <w:tc>
          <w:tcPr>
            <w:tcW w:w="2180" w:type="dxa"/>
          </w:tcPr>
          <w:p w:rsidR="004C0112" w:rsidRDefault="004C0112" w:rsidP="00B80C9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0D26F2" w:rsidTr="000C6AEA">
        <w:trPr>
          <w:trHeight w:val="303"/>
        </w:trPr>
        <w:tc>
          <w:tcPr>
            <w:tcW w:w="1527" w:type="dxa"/>
            <w:shd w:val="clear" w:color="auto" w:fill="FFFF99"/>
          </w:tcPr>
          <w:p w:rsidR="000D26F2" w:rsidRPr="000D26F2" w:rsidRDefault="000D26F2" w:rsidP="00B80C9E">
            <w:pPr>
              <w:rPr>
                <w:rFonts w:hint="eastAsia"/>
                <w:sz w:val="20"/>
                <w:szCs w:val="20"/>
              </w:rPr>
            </w:pPr>
            <w:r w:rsidRPr="000D26F2">
              <w:rPr>
                <w:rFonts w:hint="eastAsia"/>
                <w:sz w:val="20"/>
                <w:szCs w:val="20"/>
              </w:rPr>
              <w:t>建立人員</w:t>
            </w:r>
          </w:p>
        </w:tc>
        <w:tc>
          <w:tcPr>
            <w:tcW w:w="2583" w:type="dxa"/>
          </w:tcPr>
          <w:p w:rsidR="000D26F2" w:rsidRDefault="001E094B" w:rsidP="00B80C9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登入者ID</w:t>
            </w:r>
          </w:p>
        </w:tc>
        <w:tc>
          <w:tcPr>
            <w:tcW w:w="2180" w:type="dxa"/>
          </w:tcPr>
          <w:p w:rsidR="000D26F2" w:rsidRDefault="000D26F2" w:rsidP="00B80C9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0D26F2" w:rsidTr="000C6AEA">
        <w:trPr>
          <w:trHeight w:val="303"/>
        </w:trPr>
        <w:tc>
          <w:tcPr>
            <w:tcW w:w="1527" w:type="dxa"/>
            <w:shd w:val="clear" w:color="auto" w:fill="FFFF99"/>
          </w:tcPr>
          <w:p w:rsidR="000D26F2" w:rsidRPr="000D26F2" w:rsidRDefault="000D26F2" w:rsidP="00B80C9E">
            <w:pPr>
              <w:rPr>
                <w:rFonts w:hint="eastAsia"/>
                <w:sz w:val="20"/>
                <w:szCs w:val="20"/>
              </w:rPr>
            </w:pPr>
            <w:r w:rsidRPr="000D26F2">
              <w:rPr>
                <w:rFonts w:hint="eastAsia"/>
                <w:sz w:val="20"/>
                <w:szCs w:val="20"/>
              </w:rPr>
              <w:t>主辦人員</w:t>
            </w:r>
          </w:p>
        </w:tc>
        <w:tc>
          <w:tcPr>
            <w:tcW w:w="2583" w:type="dxa"/>
          </w:tcPr>
          <w:p w:rsidR="000D26F2" w:rsidRDefault="001E094B" w:rsidP="00B80C9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登入者ID</w:t>
            </w:r>
          </w:p>
        </w:tc>
        <w:tc>
          <w:tcPr>
            <w:tcW w:w="2180" w:type="dxa"/>
          </w:tcPr>
          <w:p w:rsidR="000D26F2" w:rsidRDefault="000D26F2" w:rsidP="00B80C9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0D26F2" w:rsidTr="000C6AEA">
        <w:trPr>
          <w:trHeight w:val="303"/>
        </w:trPr>
        <w:tc>
          <w:tcPr>
            <w:tcW w:w="1527" w:type="dxa"/>
            <w:shd w:val="clear" w:color="auto" w:fill="FFFF99"/>
          </w:tcPr>
          <w:p w:rsidR="000D26F2" w:rsidRPr="000D26F2" w:rsidRDefault="000D26F2" w:rsidP="00B80C9E">
            <w:pPr>
              <w:rPr>
                <w:rFonts w:hint="eastAsia"/>
                <w:sz w:val="20"/>
                <w:szCs w:val="20"/>
              </w:rPr>
            </w:pPr>
            <w:r w:rsidRPr="000D26F2">
              <w:rPr>
                <w:rFonts w:hint="eastAsia"/>
                <w:sz w:val="20"/>
                <w:szCs w:val="20"/>
              </w:rPr>
              <w:t>進度</w:t>
            </w:r>
          </w:p>
        </w:tc>
        <w:tc>
          <w:tcPr>
            <w:tcW w:w="2583" w:type="dxa"/>
          </w:tcPr>
          <w:p w:rsidR="000D26F2" w:rsidRDefault="000D26F2" w:rsidP="00B80C9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2A1056">
              <w:rPr>
                <w:kern w:val="2"/>
                <w:lang w:eastAsia="zh-TW"/>
              </w:rPr>
              <w:t>DTZZB310</w:t>
            </w:r>
            <w:r>
              <w:rPr>
                <w:rFonts w:hint="eastAsia"/>
                <w:kern w:val="2"/>
                <w:lang w:eastAsia="zh-TW"/>
              </w:rPr>
              <w:t>.</w:t>
            </w:r>
            <w:r w:rsidRPr="000D26F2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主辦初核中</w:t>
            </w:r>
          </w:p>
        </w:tc>
        <w:tc>
          <w:tcPr>
            <w:tcW w:w="2180" w:type="dxa"/>
          </w:tcPr>
          <w:p w:rsidR="000D26F2" w:rsidRPr="000C6AEA" w:rsidRDefault="000C6AEA" w:rsidP="00B80C9E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lang w:eastAsia="zh-TW"/>
              </w:rPr>
            </w:pPr>
            <w:r w:rsidRPr="000C6AEA">
              <w:rPr>
                <w:kern w:val="2"/>
                <w:lang w:eastAsia="zh-TW"/>
              </w:rPr>
              <w:t>DTZZB301.FST_STS</w:t>
            </w:r>
          </w:p>
        </w:tc>
      </w:tr>
    </w:tbl>
    <w:p w:rsidR="005D55FD" w:rsidRDefault="005D55FD" w:rsidP="005D55FD">
      <w:pPr>
        <w:pStyle w:val="Tabletext"/>
        <w:keepLines w:val="0"/>
        <w:spacing w:after="0" w:line="360" w:lineRule="atLeast"/>
        <w:ind w:left="1418"/>
        <w:rPr>
          <w:rFonts w:hint="eastAsia"/>
          <w:kern w:val="2"/>
          <w:lang w:eastAsia="zh-TW"/>
        </w:rPr>
      </w:pPr>
    </w:p>
    <w:p w:rsidR="000D2B80" w:rsidRDefault="00200592" w:rsidP="000D2B80">
      <w:pPr>
        <w:pStyle w:val="Tabletext"/>
        <w:keepLines w:val="0"/>
        <w:numPr>
          <w:ilvl w:val="2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確認</w:t>
      </w:r>
      <w:r w:rsidR="000D2B80">
        <w:rPr>
          <w:rFonts w:hint="eastAsia"/>
          <w:kern w:val="2"/>
          <w:lang w:eastAsia="zh-TW"/>
        </w:rPr>
        <w:t>：</w:t>
      </w:r>
      <w:r>
        <w:rPr>
          <w:rFonts w:hint="eastAsia"/>
          <w:kern w:val="2"/>
          <w:lang w:eastAsia="zh-TW"/>
        </w:rPr>
        <w:t>(</w:t>
      </w:r>
      <w:r>
        <w:rPr>
          <w:rFonts w:hint="eastAsia"/>
          <w:kern w:val="2"/>
          <w:lang w:eastAsia="zh-TW"/>
        </w:rPr>
        <w:t>可直接列印</w:t>
      </w:r>
      <w:r>
        <w:rPr>
          <w:rFonts w:hint="eastAsia"/>
          <w:kern w:val="2"/>
          <w:lang w:eastAsia="zh-TW"/>
        </w:rPr>
        <w:t>)</w:t>
      </w:r>
    </w:p>
    <w:p w:rsidR="00C20E8D" w:rsidRDefault="00C20E8D" w:rsidP="00C20E8D">
      <w:pPr>
        <w:pStyle w:val="Tabletext"/>
        <w:keepLines w:val="0"/>
        <w:numPr>
          <w:ilvl w:val="3"/>
          <w:numId w:val="37"/>
        </w:numPr>
        <w:spacing w:after="0" w:line="360" w:lineRule="atLeast"/>
        <w:rPr>
          <w:ins w:id="54" w:author="FIS" w:date="2012-09-20T15:54:00Z"/>
          <w:rFonts w:hint="eastAsia"/>
          <w:kern w:val="2"/>
          <w:lang w:eastAsia="zh-TW"/>
        </w:rPr>
      </w:pPr>
      <w:ins w:id="55" w:author="FIS" w:date="2012-09-20T15:54:00Z">
        <w:r>
          <w:rPr>
            <w:rFonts w:hint="eastAsia"/>
            <w:kern w:val="2"/>
            <w:lang w:eastAsia="zh-TW"/>
          </w:rPr>
          <w:t>讀取是否已存在明細資料：</w:t>
        </w:r>
      </w:ins>
    </w:p>
    <w:p w:rsidR="00C20E8D" w:rsidRPr="00CB7590" w:rsidRDefault="00C20E8D" w:rsidP="00C20E8D">
      <w:pPr>
        <w:pStyle w:val="Tabletext"/>
        <w:keepLines w:val="0"/>
        <w:numPr>
          <w:ilvl w:val="4"/>
          <w:numId w:val="37"/>
        </w:numPr>
        <w:spacing w:after="0" w:line="360" w:lineRule="atLeast"/>
        <w:rPr>
          <w:ins w:id="56" w:author="FIS" w:date="2012-09-20T15:54:00Z"/>
          <w:rFonts w:hint="eastAsia"/>
          <w:kern w:val="2"/>
          <w:lang w:eastAsia="zh-TW"/>
        </w:rPr>
      </w:pPr>
      <w:ins w:id="57" w:author="FIS" w:date="2012-09-20T15:54:00Z">
        <w:r w:rsidRPr="00CB7590">
          <w:rPr>
            <w:rFonts w:hint="eastAsia"/>
            <w:kern w:val="2"/>
            <w:lang w:eastAsia="zh-TW"/>
          </w:rPr>
          <w:t xml:space="preserve">IF DTAABC02 </w:t>
        </w:r>
        <w:r w:rsidRPr="00CB7590">
          <w:rPr>
            <w:rFonts w:hint="eastAsia"/>
            <w:kern w:val="2"/>
            <w:lang w:eastAsia="zh-TW"/>
          </w:rPr>
          <w:t>不是空的</w:t>
        </w:r>
        <w:r>
          <w:rPr>
            <w:rFonts w:hint="eastAsia"/>
            <w:kern w:val="2"/>
            <w:lang w:eastAsia="zh-TW"/>
          </w:rPr>
          <w:t xml:space="preserve"> AND IF </w:t>
        </w:r>
        <w:r>
          <w:rPr>
            <w:rFonts w:hint="eastAsia"/>
            <w:kern w:val="2"/>
            <w:lang w:eastAsia="zh-TW"/>
          </w:rPr>
          <w:t>傳入</w:t>
        </w:r>
        <w:r>
          <w:rPr>
            <w:rFonts w:hint="eastAsia"/>
            <w:kern w:val="2"/>
            <w:lang w:eastAsia="zh-TW"/>
          </w:rPr>
          <w:t>.</w:t>
        </w:r>
        <w:r>
          <w:rPr>
            <w:rFonts w:hint="eastAsia"/>
            <w:kern w:val="2"/>
            <w:lang w:eastAsia="zh-TW"/>
          </w:rPr>
          <w:t>按鈕</w:t>
        </w:r>
        <w:r>
          <w:rPr>
            <w:rFonts w:hint="eastAsia"/>
            <w:kern w:val="2"/>
            <w:lang w:eastAsia="zh-TW"/>
          </w:rPr>
          <w:t xml:space="preserve"> &lt;&gt; </w:t>
        </w:r>
        <w:r>
          <w:rPr>
            <w:rFonts w:hint="eastAsia"/>
            <w:kern w:val="2"/>
            <w:lang w:eastAsia="zh-TW"/>
          </w:rPr>
          <w:t>資料重整</w:t>
        </w:r>
      </w:ins>
    </w:p>
    <w:p w:rsidR="00C20E8D" w:rsidRDefault="00C20E8D" w:rsidP="00C20E8D">
      <w:pPr>
        <w:pStyle w:val="Tabletext"/>
        <w:keepLines w:val="0"/>
        <w:numPr>
          <w:ilvl w:val="5"/>
          <w:numId w:val="37"/>
        </w:numPr>
        <w:spacing w:after="0" w:line="360" w:lineRule="atLeast"/>
        <w:rPr>
          <w:ins w:id="58" w:author="FIS" w:date="2012-09-20T15:54:00Z"/>
          <w:rFonts w:hint="eastAsia"/>
          <w:kern w:val="2"/>
          <w:lang w:eastAsia="zh-TW"/>
        </w:rPr>
      </w:pPr>
      <w:ins w:id="59" w:author="FIS" w:date="2012-09-20T15:54:00Z">
        <w:r w:rsidRPr="00CB7590">
          <w:rPr>
            <w:rFonts w:hint="eastAsia"/>
            <w:kern w:val="2"/>
            <w:lang w:eastAsia="zh-TW"/>
          </w:rPr>
          <w:t>更新明細資料</w:t>
        </w:r>
        <w:r>
          <w:rPr>
            <w:rFonts w:hint="eastAsia"/>
            <w:kern w:val="2"/>
            <w:lang w:eastAsia="zh-TW"/>
          </w:rPr>
          <w:t>(</w:t>
        </w:r>
        <w:r w:rsidRPr="00CB7590">
          <w:rPr>
            <w:rFonts w:hint="eastAsia"/>
            <w:kern w:val="2"/>
            <w:lang w:eastAsia="zh-TW"/>
          </w:rPr>
          <w:t>DTAABC02</w:t>
        </w:r>
        <w:r>
          <w:rPr>
            <w:rFonts w:hint="eastAsia"/>
            <w:kern w:val="2"/>
            <w:lang w:eastAsia="zh-TW"/>
          </w:rPr>
          <w:t>)</w:t>
        </w:r>
        <w:r w:rsidRPr="00CB7590">
          <w:rPr>
            <w:rFonts w:hint="eastAsia"/>
            <w:kern w:val="2"/>
            <w:lang w:eastAsia="zh-TW"/>
          </w:rPr>
          <w:t>，欄位如下：</w:t>
        </w:r>
      </w:ins>
    </w:p>
    <w:p w:rsidR="00C20E8D" w:rsidRDefault="00C20E8D" w:rsidP="00C20E8D">
      <w:pPr>
        <w:pStyle w:val="Tabletext"/>
        <w:keepLines w:val="0"/>
        <w:numPr>
          <w:ilvl w:val="6"/>
          <w:numId w:val="37"/>
        </w:numPr>
        <w:spacing w:after="0" w:line="360" w:lineRule="atLeast"/>
        <w:rPr>
          <w:ins w:id="60" w:author="FIS" w:date="2012-09-20T15:54:00Z"/>
          <w:kern w:val="2"/>
          <w:lang w:eastAsia="zh-TW"/>
        </w:rPr>
      </w:pPr>
      <w:ins w:id="61" w:author="FIS" w:date="2012-09-20T15:54:00Z">
        <w:r>
          <w:rPr>
            <w:rFonts w:hint="eastAsia"/>
            <w:kern w:val="2"/>
            <w:lang w:eastAsia="zh-TW"/>
          </w:rPr>
          <w:t>根據</w:t>
        </w:r>
        <w:r>
          <w:rPr>
            <w:rFonts w:hint="eastAsia"/>
            <w:kern w:val="2"/>
            <w:lang w:eastAsia="zh-TW"/>
          </w:rPr>
          <w:t xml:space="preserve"> </w:t>
        </w:r>
        <w:r w:rsidRPr="00035C99">
          <w:rPr>
            <w:rFonts w:hint="eastAsia"/>
            <w:b/>
            <w:lang w:eastAsia="zh-TW"/>
          </w:rPr>
          <w:t>受理編號</w:t>
        </w:r>
        <w:r w:rsidRPr="00035C99">
          <w:rPr>
            <w:rFonts w:hint="eastAsia"/>
            <w:b/>
            <w:lang w:eastAsia="zh-TW"/>
          </w:rPr>
          <w:t>+</w:t>
        </w:r>
        <w:r w:rsidRPr="00035C99">
          <w:rPr>
            <w:rFonts w:hint="eastAsia"/>
            <w:b/>
            <w:lang w:eastAsia="zh-TW"/>
          </w:rPr>
          <w:t>收據分類</w:t>
        </w:r>
        <w:r w:rsidRPr="00035C99">
          <w:rPr>
            <w:rFonts w:hint="eastAsia"/>
            <w:b/>
            <w:lang w:eastAsia="zh-TW"/>
          </w:rPr>
          <w:t>+</w:t>
        </w:r>
        <w:r w:rsidRPr="00035C99">
          <w:rPr>
            <w:rFonts w:hint="eastAsia"/>
            <w:b/>
            <w:lang w:eastAsia="zh-TW"/>
          </w:rPr>
          <w:t>收據序號</w:t>
        </w:r>
        <w:r w:rsidRPr="00035C99">
          <w:rPr>
            <w:rFonts w:hint="eastAsia"/>
            <w:b/>
            <w:lang w:eastAsia="zh-TW"/>
          </w:rPr>
          <w:t>+</w:t>
        </w:r>
        <w:r w:rsidRPr="00035C99">
          <w:rPr>
            <w:rFonts w:hint="eastAsia"/>
            <w:b/>
            <w:lang w:eastAsia="zh-TW"/>
          </w:rPr>
          <w:t>收據種類</w:t>
        </w:r>
        <w:r>
          <w:rPr>
            <w:rFonts w:hint="eastAsia"/>
            <w:lang w:eastAsia="zh-TW"/>
          </w:rPr>
          <w:t xml:space="preserve"> </w:t>
        </w:r>
        <w:r>
          <w:rPr>
            <w:rFonts w:hint="eastAsia"/>
            <w:lang w:eastAsia="zh-TW"/>
          </w:rPr>
          <w:t>更新</w:t>
        </w:r>
      </w:ins>
    </w:p>
    <w:tbl>
      <w:tblPr>
        <w:tblW w:w="8106" w:type="dxa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4003"/>
        <w:gridCol w:w="2402"/>
      </w:tblGrid>
      <w:tr w:rsidR="00C20E8D" w:rsidTr="006E2977">
        <w:trPr>
          <w:trHeight w:val="303"/>
          <w:ins w:id="62" w:author="FIS" w:date="2012-09-20T15:54:00Z"/>
        </w:trPr>
        <w:tc>
          <w:tcPr>
            <w:tcW w:w="1701" w:type="dxa"/>
            <w:shd w:val="clear" w:color="auto" w:fill="C0C0C0"/>
          </w:tcPr>
          <w:p w:rsidR="00C20E8D" w:rsidRDefault="00C20E8D" w:rsidP="006E2977">
            <w:pPr>
              <w:pStyle w:val="Tabletext"/>
              <w:keepLines w:val="0"/>
              <w:spacing w:after="0" w:line="240" w:lineRule="auto"/>
              <w:jc w:val="center"/>
              <w:rPr>
                <w:ins w:id="63" w:author="FIS" w:date="2012-09-20T15:54:00Z"/>
                <w:rFonts w:hint="eastAsia"/>
                <w:b/>
                <w:lang w:eastAsia="zh-TW"/>
              </w:rPr>
            </w:pPr>
            <w:ins w:id="64" w:author="FIS" w:date="2012-09-20T15:54:00Z">
              <w:r>
                <w:rPr>
                  <w:rFonts w:hint="eastAsia"/>
                  <w:b/>
                  <w:bCs/>
                  <w:lang w:eastAsia="zh-TW"/>
                </w:rPr>
                <w:t>畫面欄位</w:t>
              </w:r>
            </w:ins>
          </w:p>
        </w:tc>
        <w:tc>
          <w:tcPr>
            <w:tcW w:w="4003" w:type="dxa"/>
            <w:shd w:val="clear" w:color="auto" w:fill="C0C0C0"/>
          </w:tcPr>
          <w:p w:rsidR="00C20E8D" w:rsidRDefault="00C20E8D" w:rsidP="006E2977">
            <w:pPr>
              <w:pStyle w:val="Tabletext"/>
              <w:keepLines w:val="0"/>
              <w:spacing w:after="0" w:line="240" w:lineRule="auto"/>
              <w:jc w:val="center"/>
              <w:rPr>
                <w:ins w:id="65" w:author="FIS" w:date="2012-09-20T15:54:00Z"/>
                <w:rFonts w:hint="eastAsia"/>
                <w:b/>
                <w:lang w:eastAsia="zh-TW"/>
              </w:rPr>
            </w:pPr>
            <w:ins w:id="66" w:author="FIS" w:date="2012-09-20T15:54:00Z">
              <w:r>
                <w:rPr>
                  <w:rFonts w:hint="eastAsia"/>
                  <w:b/>
                  <w:bCs/>
                  <w:lang w:eastAsia="zh-TW"/>
                </w:rPr>
                <w:t>資料來源</w:t>
              </w:r>
            </w:ins>
          </w:p>
        </w:tc>
        <w:tc>
          <w:tcPr>
            <w:tcW w:w="2402" w:type="dxa"/>
            <w:shd w:val="clear" w:color="auto" w:fill="C0C0C0"/>
          </w:tcPr>
          <w:p w:rsidR="00C20E8D" w:rsidRDefault="00C20E8D" w:rsidP="006E2977">
            <w:pPr>
              <w:pStyle w:val="Tabletext"/>
              <w:keepLines w:val="0"/>
              <w:spacing w:after="0" w:line="240" w:lineRule="auto"/>
              <w:rPr>
                <w:ins w:id="67" w:author="FIS" w:date="2012-09-20T15:54:00Z"/>
                <w:rFonts w:hint="eastAsia"/>
                <w:b/>
                <w:lang w:eastAsia="zh-TW"/>
              </w:rPr>
            </w:pPr>
            <w:ins w:id="68" w:author="FIS" w:date="2012-09-20T15:54:00Z">
              <w:r>
                <w:rPr>
                  <w:rFonts w:hint="eastAsia"/>
                  <w:b/>
                  <w:lang w:eastAsia="zh-TW"/>
                </w:rPr>
                <w:t>其他</w:t>
              </w:r>
            </w:ins>
          </w:p>
        </w:tc>
      </w:tr>
      <w:tr w:rsidR="00C20E8D" w:rsidTr="006E2977">
        <w:trPr>
          <w:trHeight w:val="303"/>
          <w:ins w:id="69" w:author="FIS" w:date="2012-09-20T15:54:00Z"/>
        </w:trPr>
        <w:tc>
          <w:tcPr>
            <w:tcW w:w="1701" w:type="dxa"/>
            <w:shd w:val="clear" w:color="auto" w:fill="FFFF99"/>
          </w:tcPr>
          <w:p w:rsidR="00C20E8D" w:rsidRPr="00372A51" w:rsidRDefault="00C20E8D" w:rsidP="006E2977">
            <w:pPr>
              <w:rPr>
                <w:ins w:id="70" w:author="FIS" w:date="2012-09-20T15:54:00Z"/>
                <w:rFonts w:hint="eastAsia"/>
                <w:sz w:val="20"/>
                <w:szCs w:val="20"/>
              </w:rPr>
            </w:pPr>
            <w:ins w:id="71" w:author="FIS" w:date="2012-09-20T15:54:00Z">
              <w:r w:rsidRPr="00372A51">
                <w:rPr>
                  <w:rFonts w:hint="eastAsia"/>
                  <w:sz w:val="20"/>
                  <w:szCs w:val="20"/>
                </w:rPr>
                <w:t>是否勾選</w:t>
              </w:r>
            </w:ins>
          </w:p>
        </w:tc>
        <w:tc>
          <w:tcPr>
            <w:tcW w:w="4003" w:type="dxa"/>
          </w:tcPr>
          <w:p w:rsidR="00C20E8D" w:rsidRDefault="00C20E8D" w:rsidP="006E2977">
            <w:pPr>
              <w:pStyle w:val="Tabletext"/>
              <w:keepLines w:val="0"/>
              <w:spacing w:after="0" w:line="240" w:lineRule="auto"/>
              <w:ind w:left="100" w:hangingChars="50" w:hanging="100"/>
              <w:rPr>
                <w:ins w:id="72" w:author="FIS" w:date="2012-09-20T15:54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ins w:id="73" w:author="FIS" w:date="2012-09-20T15:54:00Z">
              <w:r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>IF 畫面有勾選</w:t>
              </w:r>
            </w:ins>
          </w:p>
          <w:p w:rsidR="00C20E8D" w:rsidRDefault="00C20E8D" w:rsidP="006E2977">
            <w:pPr>
              <w:pStyle w:val="Tabletext"/>
              <w:keepLines w:val="0"/>
              <w:spacing w:after="0" w:line="240" w:lineRule="auto"/>
              <w:ind w:left="100" w:hangingChars="50" w:hanging="100"/>
              <w:rPr>
                <w:ins w:id="74" w:author="FIS" w:date="2012-09-20T15:54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ins w:id="75" w:author="FIS" w:date="2012-09-20T15:54:00Z">
              <w:r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 xml:space="preserve">   </w:t>
              </w:r>
              <w:r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t>‘</w:t>
              </w:r>
              <w:r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>Y</w:t>
              </w:r>
              <w:r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t>’</w:t>
              </w:r>
            </w:ins>
          </w:p>
          <w:p w:rsidR="00C20E8D" w:rsidRDefault="00C20E8D" w:rsidP="006E2977">
            <w:pPr>
              <w:pStyle w:val="Tabletext"/>
              <w:keepLines w:val="0"/>
              <w:spacing w:after="0" w:line="240" w:lineRule="auto"/>
              <w:ind w:left="100" w:hangingChars="50" w:hanging="100"/>
              <w:rPr>
                <w:ins w:id="76" w:author="FIS" w:date="2012-09-20T15:54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ins w:id="77" w:author="FIS" w:date="2012-09-20T15:54:00Z">
              <w:r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>ELSE</w:t>
              </w:r>
            </w:ins>
          </w:p>
          <w:p w:rsidR="00C20E8D" w:rsidRDefault="00C20E8D" w:rsidP="006E2977">
            <w:pPr>
              <w:pStyle w:val="Tabletext"/>
              <w:keepLines w:val="0"/>
              <w:spacing w:after="0" w:line="240" w:lineRule="auto"/>
              <w:ind w:left="100" w:hangingChars="50" w:hanging="100"/>
              <w:rPr>
                <w:ins w:id="78" w:author="FIS" w:date="2012-09-20T15:54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ins w:id="79" w:author="FIS" w:date="2012-09-20T15:54:00Z">
              <w:r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 xml:space="preserve">   </w:t>
              </w:r>
              <w:r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t>‘</w:t>
              </w:r>
              <w:r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>N</w:t>
              </w:r>
              <w:r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t>’</w:t>
              </w:r>
            </w:ins>
          </w:p>
        </w:tc>
        <w:tc>
          <w:tcPr>
            <w:tcW w:w="2402" w:type="dxa"/>
          </w:tcPr>
          <w:p w:rsidR="00C20E8D" w:rsidRPr="0028618E" w:rsidRDefault="00C20E8D" w:rsidP="006E2977">
            <w:pPr>
              <w:pStyle w:val="Tabletext"/>
              <w:keepLines w:val="0"/>
              <w:spacing w:after="0" w:line="240" w:lineRule="auto"/>
              <w:rPr>
                <w:ins w:id="80" w:author="FIS" w:date="2012-09-20T15:54:00Z"/>
                <w:rFonts w:hint="eastAsia"/>
                <w:bCs/>
                <w:lang w:eastAsia="zh-TW"/>
              </w:rPr>
            </w:pPr>
          </w:p>
        </w:tc>
      </w:tr>
    </w:tbl>
    <w:p w:rsidR="00C20E8D" w:rsidRDefault="00C20E8D" w:rsidP="00C20E8D">
      <w:pPr>
        <w:pStyle w:val="Tabletext"/>
        <w:keepLines w:val="0"/>
        <w:numPr>
          <w:ilvl w:val="4"/>
          <w:numId w:val="37"/>
        </w:numPr>
        <w:spacing w:after="0" w:line="360" w:lineRule="atLeast"/>
        <w:rPr>
          <w:ins w:id="81" w:author="FIS" w:date="2012-09-20T15:54:00Z"/>
          <w:rFonts w:hint="eastAsia"/>
          <w:kern w:val="2"/>
          <w:lang w:eastAsia="zh-TW"/>
        </w:rPr>
      </w:pPr>
      <w:ins w:id="82" w:author="FIS" w:date="2012-09-20T15:54:00Z">
        <w:r>
          <w:rPr>
            <w:rFonts w:hint="eastAsia"/>
            <w:kern w:val="2"/>
            <w:lang w:eastAsia="zh-TW"/>
          </w:rPr>
          <w:t>ELSE</w:t>
        </w:r>
      </w:ins>
    </w:p>
    <w:p w:rsidR="00C20E8D" w:rsidRPr="00280044" w:rsidRDefault="00C20E8D" w:rsidP="00C20E8D">
      <w:pPr>
        <w:pStyle w:val="Tabletext"/>
        <w:keepLines w:val="0"/>
        <w:numPr>
          <w:ilvl w:val="5"/>
          <w:numId w:val="37"/>
        </w:numPr>
        <w:spacing w:after="0" w:line="360" w:lineRule="atLeast"/>
        <w:rPr>
          <w:ins w:id="83" w:author="FIS" w:date="2012-09-20T15:54:00Z"/>
          <w:kern w:val="2"/>
          <w:lang w:eastAsia="zh-TW"/>
        </w:rPr>
      </w:pPr>
      <w:ins w:id="84" w:author="FIS" w:date="2012-09-20T15:54:00Z">
        <w:r w:rsidRPr="00280044">
          <w:rPr>
            <w:rFonts w:hint="eastAsia"/>
            <w:kern w:val="2"/>
            <w:lang w:eastAsia="zh-TW"/>
          </w:rPr>
          <w:t>新增明細資料</w:t>
        </w:r>
        <w:r>
          <w:rPr>
            <w:rFonts w:hint="eastAsia"/>
            <w:kern w:val="2"/>
            <w:lang w:eastAsia="zh-TW"/>
          </w:rPr>
          <w:t>(</w:t>
        </w:r>
        <w:r w:rsidRPr="00CB7590">
          <w:rPr>
            <w:rFonts w:hint="eastAsia"/>
            <w:kern w:val="2"/>
            <w:lang w:eastAsia="zh-TW"/>
          </w:rPr>
          <w:t>DTAABC02</w:t>
        </w:r>
        <w:r>
          <w:rPr>
            <w:rFonts w:hint="eastAsia"/>
            <w:kern w:val="2"/>
            <w:lang w:eastAsia="zh-TW"/>
          </w:rPr>
          <w:t>)</w:t>
        </w:r>
        <w:r w:rsidRPr="00280044">
          <w:rPr>
            <w:rFonts w:hint="eastAsia"/>
            <w:kern w:val="2"/>
            <w:lang w:eastAsia="zh-TW"/>
          </w:rPr>
          <w:t>，欄位如下：</w:t>
        </w:r>
      </w:ins>
    </w:p>
    <w:tbl>
      <w:tblPr>
        <w:tblW w:w="8106" w:type="dxa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4003"/>
        <w:gridCol w:w="2402"/>
      </w:tblGrid>
      <w:tr w:rsidR="00C20E8D" w:rsidTr="006E2977">
        <w:trPr>
          <w:trHeight w:val="303"/>
          <w:ins w:id="85" w:author="FIS" w:date="2012-09-20T15:54:00Z"/>
        </w:trPr>
        <w:tc>
          <w:tcPr>
            <w:tcW w:w="1701" w:type="dxa"/>
            <w:shd w:val="clear" w:color="auto" w:fill="C0C0C0"/>
          </w:tcPr>
          <w:p w:rsidR="00C20E8D" w:rsidRDefault="00C20E8D" w:rsidP="006E2977">
            <w:pPr>
              <w:pStyle w:val="Tabletext"/>
              <w:keepLines w:val="0"/>
              <w:spacing w:after="0" w:line="240" w:lineRule="auto"/>
              <w:jc w:val="center"/>
              <w:rPr>
                <w:ins w:id="86" w:author="FIS" w:date="2012-09-20T15:54:00Z"/>
                <w:rFonts w:hint="eastAsia"/>
                <w:b/>
                <w:lang w:eastAsia="zh-TW"/>
              </w:rPr>
            </w:pPr>
            <w:ins w:id="87" w:author="FIS" w:date="2012-09-20T15:54:00Z">
              <w:r>
                <w:rPr>
                  <w:rFonts w:hint="eastAsia"/>
                  <w:b/>
                  <w:bCs/>
                  <w:lang w:eastAsia="zh-TW"/>
                </w:rPr>
                <w:t>畫面欄位</w:t>
              </w:r>
            </w:ins>
          </w:p>
        </w:tc>
        <w:tc>
          <w:tcPr>
            <w:tcW w:w="4003" w:type="dxa"/>
            <w:shd w:val="clear" w:color="auto" w:fill="C0C0C0"/>
          </w:tcPr>
          <w:p w:rsidR="00C20E8D" w:rsidRDefault="00C20E8D" w:rsidP="006E2977">
            <w:pPr>
              <w:pStyle w:val="Tabletext"/>
              <w:keepLines w:val="0"/>
              <w:spacing w:after="0" w:line="240" w:lineRule="auto"/>
              <w:jc w:val="center"/>
              <w:rPr>
                <w:ins w:id="88" w:author="FIS" w:date="2012-09-20T15:54:00Z"/>
                <w:rFonts w:hint="eastAsia"/>
                <w:b/>
                <w:lang w:eastAsia="zh-TW"/>
              </w:rPr>
            </w:pPr>
            <w:ins w:id="89" w:author="FIS" w:date="2012-09-20T15:54:00Z">
              <w:r>
                <w:rPr>
                  <w:rFonts w:hint="eastAsia"/>
                  <w:b/>
                  <w:bCs/>
                  <w:lang w:eastAsia="zh-TW"/>
                </w:rPr>
                <w:t>資料來源</w:t>
              </w:r>
            </w:ins>
          </w:p>
        </w:tc>
        <w:tc>
          <w:tcPr>
            <w:tcW w:w="2402" w:type="dxa"/>
            <w:shd w:val="clear" w:color="auto" w:fill="C0C0C0"/>
          </w:tcPr>
          <w:p w:rsidR="00C20E8D" w:rsidRDefault="00C20E8D" w:rsidP="006E2977">
            <w:pPr>
              <w:pStyle w:val="Tabletext"/>
              <w:keepLines w:val="0"/>
              <w:spacing w:after="0" w:line="240" w:lineRule="auto"/>
              <w:rPr>
                <w:ins w:id="90" w:author="FIS" w:date="2012-09-20T15:54:00Z"/>
                <w:rFonts w:hint="eastAsia"/>
                <w:b/>
                <w:lang w:eastAsia="zh-TW"/>
              </w:rPr>
            </w:pPr>
            <w:ins w:id="91" w:author="FIS" w:date="2012-09-20T15:54:00Z">
              <w:r>
                <w:rPr>
                  <w:rFonts w:hint="eastAsia"/>
                  <w:b/>
                  <w:lang w:eastAsia="zh-TW"/>
                </w:rPr>
                <w:t>其他</w:t>
              </w:r>
            </w:ins>
          </w:p>
        </w:tc>
      </w:tr>
      <w:tr w:rsidR="00C20E8D" w:rsidTr="006E2977">
        <w:trPr>
          <w:trHeight w:val="303"/>
          <w:ins w:id="92" w:author="FIS" w:date="2012-09-20T15:54:00Z"/>
        </w:trPr>
        <w:tc>
          <w:tcPr>
            <w:tcW w:w="1701" w:type="dxa"/>
            <w:shd w:val="clear" w:color="auto" w:fill="FFFF99"/>
          </w:tcPr>
          <w:p w:rsidR="00C20E8D" w:rsidRPr="00372A51" w:rsidRDefault="00C20E8D" w:rsidP="006E2977">
            <w:pPr>
              <w:rPr>
                <w:ins w:id="93" w:author="FIS" w:date="2012-09-20T15:54:00Z"/>
                <w:rFonts w:hint="eastAsia"/>
                <w:sz w:val="20"/>
                <w:szCs w:val="20"/>
              </w:rPr>
            </w:pPr>
            <w:ins w:id="94" w:author="FIS" w:date="2012-09-20T15:54:00Z">
              <w:r w:rsidRPr="00372A51">
                <w:rPr>
                  <w:rFonts w:hint="eastAsia"/>
                  <w:sz w:val="20"/>
                  <w:szCs w:val="20"/>
                </w:rPr>
                <w:t>受理編號</w:t>
              </w:r>
            </w:ins>
          </w:p>
        </w:tc>
        <w:tc>
          <w:tcPr>
            <w:tcW w:w="4003" w:type="dxa"/>
          </w:tcPr>
          <w:p w:rsidR="00C20E8D" w:rsidRDefault="00C20E8D" w:rsidP="006E2977">
            <w:pPr>
              <w:pStyle w:val="Tabletext"/>
              <w:keepLines w:val="0"/>
              <w:spacing w:after="0" w:line="240" w:lineRule="auto"/>
              <w:rPr>
                <w:ins w:id="95" w:author="FIS" w:date="2012-09-20T15:54:00Z"/>
                <w:rFonts w:hint="eastAsia"/>
                <w:bCs/>
                <w:lang w:eastAsia="zh-TW"/>
              </w:rPr>
            </w:pPr>
            <w:ins w:id="96" w:author="FIS" w:date="2012-09-20T15:54:00Z">
              <w:r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>DTAABC01</w:t>
              </w:r>
              <w:r w:rsidRPr="00D358A7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>.受理編號</w:t>
              </w:r>
            </w:ins>
          </w:p>
        </w:tc>
        <w:tc>
          <w:tcPr>
            <w:tcW w:w="2402" w:type="dxa"/>
          </w:tcPr>
          <w:p w:rsidR="00C20E8D" w:rsidRDefault="00C20E8D" w:rsidP="006E2977">
            <w:pPr>
              <w:pStyle w:val="Tabletext"/>
              <w:keepLines w:val="0"/>
              <w:spacing w:after="0" w:line="240" w:lineRule="auto"/>
              <w:rPr>
                <w:ins w:id="97" w:author="FIS" w:date="2012-09-20T15:54:00Z"/>
                <w:rFonts w:hint="eastAsia"/>
                <w:bCs/>
                <w:lang w:eastAsia="zh-TW"/>
              </w:rPr>
            </w:pPr>
          </w:p>
        </w:tc>
      </w:tr>
      <w:tr w:rsidR="00C20E8D" w:rsidTr="006E2977">
        <w:trPr>
          <w:trHeight w:val="303"/>
          <w:ins w:id="98" w:author="FIS" w:date="2012-09-20T15:54:00Z"/>
        </w:trPr>
        <w:tc>
          <w:tcPr>
            <w:tcW w:w="1701" w:type="dxa"/>
            <w:shd w:val="clear" w:color="auto" w:fill="FFFF99"/>
          </w:tcPr>
          <w:p w:rsidR="00C20E8D" w:rsidRPr="00372A51" w:rsidRDefault="00C20E8D" w:rsidP="006E2977">
            <w:pPr>
              <w:rPr>
                <w:ins w:id="99" w:author="FIS" w:date="2012-09-20T15:54:00Z"/>
                <w:rFonts w:hint="eastAsia"/>
                <w:sz w:val="20"/>
                <w:szCs w:val="20"/>
              </w:rPr>
            </w:pPr>
            <w:ins w:id="100" w:author="FIS" w:date="2012-09-20T15:54:00Z">
              <w:r w:rsidRPr="00372A51">
                <w:rPr>
                  <w:rFonts w:hint="eastAsia"/>
                  <w:sz w:val="20"/>
                  <w:szCs w:val="20"/>
                </w:rPr>
                <w:t>收據分類</w:t>
              </w:r>
            </w:ins>
          </w:p>
        </w:tc>
        <w:tc>
          <w:tcPr>
            <w:tcW w:w="4003" w:type="dxa"/>
          </w:tcPr>
          <w:p w:rsidR="00C20E8D" w:rsidRDefault="00C20E8D" w:rsidP="006E2977">
            <w:pPr>
              <w:pStyle w:val="Tabletext"/>
              <w:keepLines w:val="0"/>
              <w:spacing w:after="0" w:line="240" w:lineRule="auto"/>
              <w:rPr>
                <w:ins w:id="101" w:author="FIS" w:date="2012-09-20T15:54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ins w:id="102" w:author="FIS" w:date="2012-09-20T15:54:00Z">
              <w:r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>IF 為A030讀取的收據資料</w:t>
              </w:r>
            </w:ins>
          </w:p>
          <w:p w:rsidR="00C20E8D" w:rsidRDefault="00C20E8D" w:rsidP="006E2977">
            <w:pPr>
              <w:pStyle w:val="Tabletext"/>
              <w:keepLines w:val="0"/>
              <w:spacing w:after="0" w:line="240" w:lineRule="auto"/>
              <w:rPr>
                <w:ins w:id="103" w:author="FIS" w:date="2012-09-20T15:54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ins w:id="104" w:author="FIS" w:date="2012-09-20T15:54:00Z">
              <w:r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 xml:space="preserve">   </w:t>
              </w:r>
              <w:r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t>‘</w:t>
              </w:r>
              <w:r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>A030</w:t>
              </w:r>
              <w:r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t>’</w:t>
              </w:r>
            </w:ins>
          </w:p>
          <w:p w:rsidR="00C20E8D" w:rsidRDefault="00C20E8D" w:rsidP="006E2977">
            <w:pPr>
              <w:pStyle w:val="Tabletext"/>
              <w:keepLines w:val="0"/>
              <w:spacing w:after="0" w:line="240" w:lineRule="auto"/>
              <w:rPr>
                <w:ins w:id="105" w:author="FIS" w:date="2012-09-20T15:54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ins w:id="106" w:author="FIS" w:date="2012-09-20T15:54:00Z">
              <w:r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>ELSE</w:t>
              </w:r>
            </w:ins>
          </w:p>
          <w:p w:rsidR="00C20E8D" w:rsidRDefault="00C20E8D" w:rsidP="006E2977">
            <w:pPr>
              <w:pStyle w:val="Tabletext"/>
              <w:keepLines w:val="0"/>
              <w:spacing w:after="0" w:line="240" w:lineRule="auto"/>
              <w:rPr>
                <w:ins w:id="107" w:author="FIS" w:date="2012-09-20T15:54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ins w:id="108" w:author="FIS" w:date="2012-09-20T15:54:00Z">
              <w:r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 xml:space="preserve">   </w:t>
              </w:r>
              <w:r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t>‘</w:t>
              </w:r>
              <w:r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>A031</w:t>
              </w:r>
              <w:r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t>’</w:t>
              </w:r>
            </w:ins>
          </w:p>
        </w:tc>
        <w:tc>
          <w:tcPr>
            <w:tcW w:w="2402" w:type="dxa"/>
          </w:tcPr>
          <w:p w:rsidR="00C20E8D" w:rsidRDefault="00C20E8D" w:rsidP="006E2977">
            <w:pPr>
              <w:pStyle w:val="Tabletext"/>
              <w:keepLines w:val="0"/>
              <w:spacing w:after="0" w:line="240" w:lineRule="auto"/>
              <w:rPr>
                <w:ins w:id="109" w:author="FIS" w:date="2012-09-20T15:54:00Z"/>
                <w:rFonts w:hint="eastAsia"/>
                <w:bCs/>
                <w:lang w:eastAsia="zh-TW"/>
              </w:rPr>
            </w:pPr>
          </w:p>
        </w:tc>
      </w:tr>
      <w:tr w:rsidR="00C20E8D" w:rsidTr="006E2977">
        <w:trPr>
          <w:trHeight w:val="303"/>
          <w:ins w:id="110" w:author="FIS" w:date="2012-09-20T15:54:00Z"/>
        </w:trPr>
        <w:tc>
          <w:tcPr>
            <w:tcW w:w="1701" w:type="dxa"/>
            <w:shd w:val="clear" w:color="auto" w:fill="FFFF99"/>
          </w:tcPr>
          <w:p w:rsidR="00C20E8D" w:rsidRPr="00372A51" w:rsidRDefault="00C20E8D" w:rsidP="006E2977">
            <w:pPr>
              <w:rPr>
                <w:ins w:id="111" w:author="FIS" w:date="2012-09-20T15:54:00Z"/>
                <w:rFonts w:hint="eastAsia"/>
                <w:sz w:val="20"/>
                <w:szCs w:val="20"/>
              </w:rPr>
            </w:pPr>
            <w:ins w:id="112" w:author="FIS" w:date="2012-09-20T15:54:00Z">
              <w:r w:rsidRPr="00372A51">
                <w:rPr>
                  <w:rFonts w:hint="eastAsia"/>
                  <w:sz w:val="20"/>
                  <w:szCs w:val="20"/>
                </w:rPr>
                <w:t>收據序號</w:t>
              </w:r>
            </w:ins>
          </w:p>
        </w:tc>
        <w:tc>
          <w:tcPr>
            <w:tcW w:w="4003" w:type="dxa"/>
          </w:tcPr>
          <w:p w:rsidR="00C20E8D" w:rsidRDefault="00C20E8D" w:rsidP="006E2977">
            <w:pPr>
              <w:pStyle w:val="Tabletext"/>
              <w:keepLines w:val="0"/>
              <w:spacing w:after="0" w:line="240" w:lineRule="auto"/>
              <w:rPr>
                <w:ins w:id="113" w:author="FIS" w:date="2012-09-20T15:54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ins w:id="114" w:author="FIS" w:date="2012-09-20T15:54:00Z">
              <w:r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>A030.</w:t>
              </w:r>
              <w:r w:rsidRPr="00372A51">
                <w:rPr>
                  <w:rFonts w:hint="eastAsia"/>
                </w:rPr>
                <w:t>收據序號</w:t>
              </w:r>
              <w:r>
                <w:rPr>
                  <w:rFonts w:hint="eastAsia"/>
                  <w:lang w:eastAsia="zh-TW"/>
                </w:rPr>
                <w:t xml:space="preserve"> / </w:t>
              </w:r>
              <w:r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>A031.</w:t>
              </w:r>
              <w:r w:rsidRPr="00372A51">
                <w:rPr>
                  <w:rFonts w:hint="eastAsia"/>
                </w:rPr>
                <w:t>收據序號</w:t>
              </w:r>
            </w:ins>
          </w:p>
        </w:tc>
        <w:tc>
          <w:tcPr>
            <w:tcW w:w="2402" w:type="dxa"/>
          </w:tcPr>
          <w:p w:rsidR="00C20E8D" w:rsidRDefault="00C20E8D" w:rsidP="006E2977">
            <w:pPr>
              <w:pStyle w:val="Tabletext"/>
              <w:keepLines w:val="0"/>
              <w:spacing w:after="0" w:line="240" w:lineRule="auto"/>
              <w:rPr>
                <w:ins w:id="115" w:author="FIS" w:date="2012-09-20T15:54:00Z"/>
                <w:rFonts w:hint="eastAsia"/>
                <w:bCs/>
                <w:lang w:eastAsia="zh-TW"/>
              </w:rPr>
            </w:pPr>
          </w:p>
        </w:tc>
      </w:tr>
      <w:tr w:rsidR="00C20E8D" w:rsidTr="006E2977">
        <w:trPr>
          <w:trHeight w:val="303"/>
          <w:ins w:id="116" w:author="FIS" w:date="2012-09-20T15:54:00Z"/>
        </w:trPr>
        <w:tc>
          <w:tcPr>
            <w:tcW w:w="1701" w:type="dxa"/>
            <w:shd w:val="clear" w:color="auto" w:fill="FFFF99"/>
          </w:tcPr>
          <w:p w:rsidR="00C20E8D" w:rsidRPr="00372A51" w:rsidRDefault="00C20E8D" w:rsidP="006E2977">
            <w:pPr>
              <w:rPr>
                <w:ins w:id="117" w:author="FIS" w:date="2012-09-20T15:54:00Z"/>
                <w:rFonts w:hint="eastAsia"/>
                <w:sz w:val="20"/>
                <w:szCs w:val="20"/>
              </w:rPr>
            </w:pPr>
            <w:ins w:id="118" w:author="FIS" w:date="2012-09-20T15:54:00Z">
              <w:r w:rsidRPr="00372A51">
                <w:rPr>
                  <w:rFonts w:hint="eastAsia"/>
                  <w:sz w:val="20"/>
                  <w:szCs w:val="20"/>
                </w:rPr>
                <w:t>收據種類</w:t>
              </w:r>
            </w:ins>
          </w:p>
        </w:tc>
        <w:tc>
          <w:tcPr>
            <w:tcW w:w="4003" w:type="dxa"/>
          </w:tcPr>
          <w:p w:rsidR="00C20E8D" w:rsidRDefault="00C20E8D" w:rsidP="006E2977">
            <w:pPr>
              <w:pStyle w:val="Tabletext"/>
              <w:keepLines w:val="0"/>
              <w:spacing w:after="0" w:line="240" w:lineRule="auto"/>
              <w:rPr>
                <w:ins w:id="119" w:author="FIS" w:date="2012-09-20T15:54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ins w:id="120" w:author="FIS" w:date="2012-09-20T15:54:00Z">
              <w:r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>A030.</w:t>
              </w:r>
              <w:r w:rsidRPr="00372A51">
                <w:rPr>
                  <w:rFonts w:hint="eastAsia"/>
                </w:rPr>
                <w:t>收據種類</w:t>
              </w:r>
              <w:r>
                <w:rPr>
                  <w:rFonts w:hint="eastAsia"/>
                  <w:lang w:eastAsia="zh-TW"/>
                </w:rPr>
                <w:t xml:space="preserve"> / </w:t>
              </w:r>
              <w:r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>A031.</w:t>
              </w:r>
              <w:r w:rsidRPr="00372A51">
                <w:rPr>
                  <w:rFonts w:hint="eastAsia"/>
                </w:rPr>
                <w:t>收據種類</w:t>
              </w:r>
            </w:ins>
          </w:p>
        </w:tc>
        <w:tc>
          <w:tcPr>
            <w:tcW w:w="2402" w:type="dxa"/>
          </w:tcPr>
          <w:p w:rsidR="00C20E8D" w:rsidRDefault="00C20E8D" w:rsidP="006E2977">
            <w:pPr>
              <w:pStyle w:val="Tabletext"/>
              <w:keepLines w:val="0"/>
              <w:spacing w:after="0" w:line="240" w:lineRule="auto"/>
              <w:rPr>
                <w:ins w:id="121" w:author="FIS" w:date="2012-09-20T15:54:00Z"/>
                <w:rFonts w:hint="eastAsia"/>
                <w:bCs/>
                <w:lang w:eastAsia="zh-TW"/>
              </w:rPr>
            </w:pPr>
          </w:p>
        </w:tc>
      </w:tr>
      <w:tr w:rsidR="00C20E8D" w:rsidTr="006E2977">
        <w:trPr>
          <w:trHeight w:val="303"/>
          <w:ins w:id="122" w:author="FIS" w:date="2012-09-20T15:54:00Z"/>
        </w:trPr>
        <w:tc>
          <w:tcPr>
            <w:tcW w:w="1701" w:type="dxa"/>
            <w:shd w:val="clear" w:color="auto" w:fill="FFFF99"/>
          </w:tcPr>
          <w:p w:rsidR="00C20E8D" w:rsidRPr="00372A51" w:rsidRDefault="00C20E8D" w:rsidP="006E2977">
            <w:pPr>
              <w:rPr>
                <w:ins w:id="123" w:author="FIS" w:date="2012-09-20T15:54:00Z"/>
                <w:rFonts w:hint="eastAsia"/>
                <w:sz w:val="20"/>
                <w:szCs w:val="20"/>
              </w:rPr>
            </w:pPr>
            <w:ins w:id="124" w:author="FIS" w:date="2012-09-20T15:54:00Z">
              <w:r w:rsidRPr="00372A51">
                <w:rPr>
                  <w:rFonts w:hint="eastAsia"/>
                  <w:sz w:val="20"/>
                  <w:szCs w:val="20"/>
                </w:rPr>
                <w:t>是否勾選</w:t>
              </w:r>
            </w:ins>
          </w:p>
        </w:tc>
        <w:tc>
          <w:tcPr>
            <w:tcW w:w="4003" w:type="dxa"/>
          </w:tcPr>
          <w:p w:rsidR="00C20E8D" w:rsidRDefault="00C20E8D" w:rsidP="006E2977">
            <w:pPr>
              <w:pStyle w:val="Tabletext"/>
              <w:keepLines w:val="0"/>
              <w:spacing w:after="0" w:line="240" w:lineRule="auto"/>
              <w:ind w:left="100" w:hangingChars="50" w:hanging="100"/>
              <w:rPr>
                <w:ins w:id="125" w:author="FIS" w:date="2012-09-20T15:54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ins w:id="126" w:author="FIS" w:date="2012-09-20T15:54:00Z">
              <w:r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>IF 畫面有勾選</w:t>
              </w:r>
            </w:ins>
          </w:p>
          <w:p w:rsidR="00C20E8D" w:rsidRDefault="00C20E8D" w:rsidP="006E2977">
            <w:pPr>
              <w:pStyle w:val="Tabletext"/>
              <w:keepLines w:val="0"/>
              <w:spacing w:after="0" w:line="240" w:lineRule="auto"/>
              <w:ind w:left="100" w:hangingChars="50" w:hanging="100"/>
              <w:rPr>
                <w:ins w:id="127" w:author="FIS" w:date="2012-09-20T15:54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ins w:id="128" w:author="FIS" w:date="2012-09-20T15:54:00Z">
              <w:r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 xml:space="preserve">   </w:t>
              </w:r>
              <w:r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t>‘</w:t>
              </w:r>
              <w:r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>Y</w:t>
              </w:r>
              <w:r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t>’</w:t>
              </w:r>
            </w:ins>
          </w:p>
          <w:p w:rsidR="00C20E8D" w:rsidRDefault="00C20E8D" w:rsidP="006E2977">
            <w:pPr>
              <w:pStyle w:val="Tabletext"/>
              <w:keepLines w:val="0"/>
              <w:spacing w:after="0" w:line="240" w:lineRule="auto"/>
              <w:ind w:left="100" w:hangingChars="50" w:hanging="100"/>
              <w:rPr>
                <w:ins w:id="129" w:author="FIS" w:date="2012-09-20T15:54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ins w:id="130" w:author="FIS" w:date="2012-09-20T15:54:00Z">
              <w:r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>ELSE</w:t>
              </w:r>
            </w:ins>
          </w:p>
          <w:p w:rsidR="00C20E8D" w:rsidRDefault="00C20E8D" w:rsidP="006E2977">
            <w:pPr>
              <w:pStyle w:val="Tabletext"/>
              <w:keepLines w:val="0"/>
              <w:spacing w:after="0" w:line="240" w:lineRule="auto"/>
              <w:ind w:left="100" w:hangingChars="50" w:hanging="100"/>
              <w:rPr>
                <w:ins w:id="131" w:author="FIS" w:date="2012-09-20T15:54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ins w:id="132" w:author="FIS" w:date="2012-09-20T15:54:00Z">
              <w:r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 xml:space="preserve">   </w:t>
              </w:r>
              <w:r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t>‘</w:t>
              </w:r>
              <w:r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>N</w:t>
              </w:r>
              <w:r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t>’</w:t>
              </w:r>
            </w:ins>
          </w:p>
        </w:tc>
        <w:tc>
          <w:tcPr>
            <w:tcW w:w="2402" w:type="dxa"/>
          </w:tcPr>
          <w:p w:rsidR="00C20E8D" w:rsidRPr="0028618E" w:rsidRDefault="00C20E8D" w:rsidP="006E2977">
            <w:pPr>
              <w:pStyle w:val="Tabletext"/>
              <w:keepLines w:val="0"/>
              <w:spacing w:after="0" w:line="240" w:lineRule="auto"/>
              <w:rPr>
                <w:ins w:id="133" w:author="FIS" w:date="2012-09-20T15:54:00Z"/>
                <w:rFonts w:hint="eastAsia"/>
                <w:bCs/>
                <w:lang w:eastAsia="zh-TW"/>
              </w:rPr>
            </w:pPr>
          </w:p>
        </w:tc>
      </w:tr>
      <w:tr w:rsidR="00C20E8D" w:rsidTr="006E2977">
        <w:trPr>
          <w:trHeight w:val="303"/>
          <w:ins w:id="134" w:author="FIS" w:date="2012-09-20T15:54:00Z"/>
        </w:trPr>
        <w:tc>
          <w:tcPr>
            <w:tcW w:w="1701" w:type="dxa"/>
            <w:shd w:val="clear" w:color="auto" w:fill="FFFF99"/>
          </w:tcPr>
          <w:p w:rsidR="00C20E8D" w:rsidRPr="00372A51" w:rsidRDefault="00C20E8D" w:rsidP="006E2977">
            <w:pPr>
              <w:rPr>
                <w:ins w:id="135" w:author="FIS" w:date="2012-09-20T15:54:00Z"/>
                <w:rFonts w:hint="eastAsia"/>
                <w:sz w:val="20"/>
                <w:szCs w:val="20"/>
              </w:rPr>
            </w:pPr>
            <w:ins w:id="136" w:author="FIS" w:date="2012-09-20T15:54:00Z">
              <w:r w:rsidRPr="00372A51">
                <w:rPr>
                  <w:rFonts w:hint="eastAsia"/>
                  <w:sz w:val="20"/>
                  <w:szCs w:val="20"/>
                </w:rPr>
                <w:t>醫院代碼</w:t>
              </w:r>
            </w:ins>
          </w:p>
        </w:tc>
        <w:tc>
          <w:tcPr>
            <w:tcW w:w="4003" w:type="dxa"/>
          </w:tcPr>
          <w:p w:rsidR="00C20E8D" w:rsidRPr="00832C59" w:rsidRDefault="00C20E8D" w:rsidP="006E2977">
            <w:pPr>
              <w:pStyle w:val="Tabletext"/>
              <w:keepLines w:val="0"/>
              <w:spacing w:after="0" w:line="240" w:lineRule="auto"/>
              <w:rPr>
                <w:ins w:id="137" w:author="FIS" w:date="2012-09-20T15:54:00Z"/>
                <w:rFonts w:ascii="細明體" w:eastAsia="細明體" w:hAnsi="細明體"/>
                <w:kern w:val="2"/>
                <w:szCs w:val="24"/>
                <w:lang w:eastAsia="zh-TW"/>
              </w:rPr>
            </w:pPr>
            <w:ins w:id="138" w:author="FIS" w:date="2012-09-20T15:54:00Z">
              <w:r w:rsidRPr="00233AC7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>A030.</w:t>
              </w:r>
              <w:r w:rsidRPr="00372A51">
                <w:rPr>
                  <w:rFonts w:hint="eastAsia"/>
                </w:rPr>
                <w:t>醫院代碼</w:t>
              </w:r>
              <w:r>
                <w:rPr>
                  <w:rFonts w:hint="eastAsia"/>
                  <w:lang w:eastAsia="zh-TW"/>
                </w:rPr>
                <w:t xml:space="preserve"> </w:t>
              </w:r>
              <w:r w:rsidRPr="00832C59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 xml:space="preserve">/ </w:t>
              </w:r>
              <w:r w:rsidRPr="00233AC7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>A031.</w:t>
              </w:r>
              <w:r w:rsidRPr="00372A51">
                <w:rPr>
                  <w:rFonts w:hint="eastAsia"/>
                </w:rPr>
                <w:t>醫院代碼</w:t>
              </w:r>
            </w:ins>
          </w:p>
        </w:tc>
        <w:tc>
          <w:tcPr>
            <w:tcW w:w="2402" w:type="dxa"/>
          </w:tcPr>
          <w:p w:rsidR="00C20E8D" w:rsidRDefault="00C20E8D" w:rsidP="006E2977">
            <w:pPr>
              <w:pStyle w:val="Tabletext"/>
              <w:keepLines w:val="0"/>
              <w:spacing w:after="0" w:line="240" w:lineRule="auto"/>
              <w:rPr>
                <w:ins w:id="139" w:author="FIS" w:date="2012-09-20T15:54:00Z"/>
                <w:rFonts w:hint="eastAsia"/>
                <w:bCs/>
                <w:lang w:eastAsia="zh-TW"/>
              </w:rPr>
            </w:pPr>
          </w:p>
        </w:tc>
      </w:tr>
      <w:tr w:rsidR="00C20E8D" w:rsidTr="006E2977">
        <w:trPr>
          <w:trHeight w:val="303"/>
          <w:ins w:id="140" w:author="FIS" w:date="2012-09-20T15:54:00Z"/>
        </w:trPr>
        <w:tc>
          <w:tcPr>
            <w:tcW w:w="1701" w:type="dxa"/>
            <w:shd w:val="clear" w:color="auto" w:fill="FFFF99"/>
          </w:tcPr>
          <w:p w:rsidR="00C20E8D" w:rsidRPr="00372A51" w:rsidRDefault="00C20E8D" w:rsidP="006E2977">
            <w:pPr>
              <w:rPr>
                <w:ins w:id="141" w:author="FIS" w:date="2012-09-20T15:54:00Z"/>
                <w:rFonts w:hint="eastAsia"/>
                <w:sz w:val="20"/>
                <w:szCs w:val="20"/>
              </w:rPr>
            </w:pPr>
            <w:ins w:id="142" w:author="FIS" w:date="2012-09-20T15:54:00Z">
              <w:r w:rsidRPr="00372A51">
                <w:rPr>
                  <w:rFonts w:hint="eastAsia"/>
                  <w:sz w:val="20"/>
                  <w:szCs w:val="20"/>
                </w:rPr>
                <w:t>社保身分</w:t>
              </w:r>
            </w:ins>
          </w:p>
        </w:tc>
        <w:tc>
          <w:tcPr>
            <w:tcW w:w="4003" w:type="dxa"/>
          </w:tcPr>
          <w:p w:rsidR="00C20E8D" w:rsidRPr="00832C59" w:rsidRDefault="00C20E8D" w:rsidP="006E2977">
            <w:pPr>
              <w:pStyle w:val="Tabletext"/>
              <w:keepLines w:val="0"/>
              <w:spacing w:after="0" w:line="240" w:lineRule="auto"/>
              <w:rPr>
                <w:ins w:id="143" w:author="FIS" w:date="2012-09-20T15:54:00Z"/>
                <w:rFonts w:ascii="細明體" w:eastAsia="細明體" w:hAnsi="細明體"/>
                <w:kern w:val="2"/>
                <w:szCs w:val="24"/>
                <w:lang w:eastAsia="zh-TW"/>
              </w:rPr>
            </w:pPr>
            <w:ins w:id="144" w:author="FIS" w:date="2012-09-20T15:54:00Z">
              <w:r w:rsidRPr="00233AC7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>A030.</w:t>
              </w:r>
              <w:r w:rsidRPr="00372A51">
                <w:rPr>
                  <w:rFonts w:hint="eastAsia"/>
                </w:rPr>
                <w:t>社保身分</w:t>
              </w:r>
              <w:r>
                <w:rPr>
                  <w:rFonts w:hint="eastAsia"/>
                  <w:lang w:eastAsia="zh-TW"/>
                </w:rPr>
                <w:t xml:space="preserve"> </w:t>
              </w:r>
              <w:r w:rsidRPr="00832C59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 xml:space="preserve">/ </w:t>
              </w:r>
              <w:r w:rsidRPr="00233AC7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>A031.</w:t>
              </w:r>
              <w:r w:rsidRPr="00372A51">
                <w:rPr>
                  <w:rFonts w:hint="eastAsia"/>
                </w:rPr>
                <w:t>社保身分</w:t>
              </w:r>
            </w:ins>
          </w:p>
        </w:tc>
        <w:tc>
          <w:tcPr>
            <w:tcW w:w="2402" w:type="dxa"/>
          </w:tcPr>
          <w:p w:rsidR="00C20E8D" w:rsidRDefault="00C20E8D" w:rsidP="006E2977">
            <w:pPr>
              <w:pStyle w:val="Tabletext"/>
              <w:keepLines w:val="0"/>
              <w:spacing w:after="0" w:line="240" w:lineRule="auto"/>
              <w:rPr>
                <w:ins w:id="145" w:author="FIS" w:date="2012-09-20T15:54:00Z"/>
                <w:rFonts w:hint="eastAsia"/>
                <w:bCs/>
                <w:lang w:eastAsia="zh-TW"/>
              </w:rPr>
            </w:pPr>
          </w:p>
        </w:tc>
      </w:tr>
      <w:tr w:rsidR="00C20E8D" w:rsidTr="006E2977">
        <w:trPr>
          <w:trHeight w:val="303"/>
          <w:ins w:id="146" w:author="FIS" w:date="2012-09-20T15:54:00Z"/>
        </w:trPr>
        <w:tc>
          <w:tcPr>
            <w:tcW w:w="1701" w:type="dxa"/>
            <w:shd w:val="clear" w:color="auto" w:fill="FFFF99"/>
          </w:tcPr>
          <w:p w:rsidR="00C20E8D" w:rsidRPr="00372A51" w:rsidRDefault="00C20E8D" w:rsidP="006E2977">
            <w:pPr>
              <w:rPr>
                <w:ins w:id="147" w:author="FIS" w:date="2012-09-20T15:54:00Z"/>
                <w:rFonts w:hint="eastAsia"/>
                <w:sz w:val="20"/>
                <w:szCs w:val="20"/>
              </w:rPr>
            </w:pPr>
            <w:ins w:id="148" w:author="FIS" w:date="2012-09-20T15:54:00Z">
              <w:r w:rsidRPr="00372A51">
                <w:rPr>
                  <w:rFonts w:hint="eastAsia"/>
                  <w:sz w:val="20"/>
                  <w:szCs w:val="20"/>
                </w:rPr>
                <w:t>是否收據正本</w:t>
              </w:r>
            </w:ins>
          </w:p>
        </w:tc>
        <w:tc>
          <w:tcPr>
            <w:tcW w:w="4003" w:type="dxa"/>
          </w:tcPr>
          <w:p w:rsidR="00C20E8D" w:rsidRPr="00832C59" w:rsidRDefault="00C20E8D" w:rsidP="006E2977">
            <w:pPr>
              <w:pStyle w:val="Tabletext"/>
              <w:keepLines w:val="0"/>
              <w:spacing w:after="0" w:line="240" w:lineRule="auto"/>
              <w:rPr>
                <w:ins w:id="149" w:author="FIS" w:date="2012-09-20T15:54:00Z"/>
                <w:rFonts w:ascii="細明體" w:eastAsia="細明體" w:hAnsi="細明體"/>
                <w:kern w:val="2"/>
                <w:szCs w:val="24"/>
                <w:lang w:eastAsia="zh-TW"/>
              </w:rPr>
            </w:pPr>
            <w:ins w:id="150" w:author="FIS" w:date="2012-09-20T15:54:00Z">
              <w:r w:rsidRPr="00233AC7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>A030.</w:t>
              </w:r>
              <w:r w:rsidRPr="00372A51">
                <w:rPr>
                  <w:rFonts w:hint="eastAsia"/>
                  <w:lang w:eastAsia="zh-TW"/>
                </w:rPr>
                <w:t>收據正本</w:t>
              </w:r>
              <w:r w:rsidRPr="00832C59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 xml:space="preserve"> / </w:t>
              </w:r>
              <w:r w:rsidRPr="00233AC7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>A031</w:t>
              </w:r>
              <w:r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>.</w:t>
              </w:r>
              <w:r w:rsidRPr="00372A51">
                <w:rPr>
                  <w:rFonts w:hint="eastAsia"/>
                  <w:lang w:eastAsia="zh-TW"/>
                </w:rPr>
                <w:t>收據正本</w:t>
              </w:r>
            </w:ins>
          </w:p>
        </w:tc>
        <w:tc>
          <w:tcPr>
            <w:tcW w:w="2402" w:type="dxa"/>
          </w:tcPr>
          <w:p w:rsidR="00C20E8D" w:rsidRDefault="00C20E8D" w:rsidP="006E2977">
            <w:pPr>
              <w:pStyle w:val="Tabletext"/>
              <w:keepLines w:val="0"/>
              <w:spacing w:after="0" w:line="240" w:lineRule="auto"/>
              <w:rPr>
                <w:ins w:id="151" w:author="FIS" w:date="2012-09-20T15:54:00Z"/>
                <w:rFonts w:hint="eastAsia"/>
                <w:bCs/>
                <w:lang w:eastAsia="zh-TW"/>
              </w:rPr>
            </w:pPr>
          </w:p>
        </w:tc>
      </w:tr>
      <w:tr w:rsidR="00C20E8D" w:rsidTr="006E2977">
        <w:trPr>
          <w:trHeight w:val="303"/>
          <w:ins w:id="152" w:author="FIS" w:date="2012-09-20T15:54:00Z"/>
        </w:trPr>
        <w:tc>
          <w:tcPr>
            <w:tcW w:w="1701" w:type="dxa"/>
            <w:shd w:val="clear" w:color="auto" w:fill="FFFF99"/>
          </w:tcPr>
          <w:p w:rsidR="00C20E8D" w:rsidRPr="00372A51" w:rsidRDefault="00C20E8D" w:rsidP="006E2977">
            <w:pPr>
              <w:rPr>
                <w:ins w:id="153" w:author="FIS" w:date="2012-09-20T15:54:00Z"/>
                <w:rFonts w:hint="eastAsia"/>
                <w:sz w:val="20"/>
                <w:szCs w:val="20"/>
              </w:rPr>
            </w:pPr>
            <w:ins w:id="154" w:author="FIS" w:date="2012-09-20T15:54:00Z">
              <w:r w:rsidRPr="00372A51">
                <w:rPr>
                  <w:rFonts w:hint="eastAsia"/>
                  <w:sz w:val="20"/>
                  <w:szCs w:val="20"/>
                </w:rPr>
                <w:t>住院起日</w:t>
              </w:r>
            </w:ins>
          </w:p>
        </w:tc>
        <w:tc>
          <w:tcPr>
            <w:tcW w:w="4003" w:type="dxa"/>
          </w:tcPr>
          <w:p w:rsidR="00C20E8D" w:rsidRPr="00832C59" w:rsidRDefault="00C20E8D" w:rsidP="006E2977">
            <w:pPr>
              <w:pStyle w:val="Tabletext"/>
              <w:keepLines w:val="0"/>
              <w:spacing w:after="0" w:line="240" w:lineRule="auto"/>
              <w:rPr>
                <w:ins w:id="155" w:author="FIS" w:date="2012-09-20T15:54:00Z"/>
                <w:rFonts w:ascii="細明體" w:eastAsia="細明體" w:hAnsi="細明體"/>
                <w:kern w:val="2"/>
                <w:szCs w:val="24"/>
                <w:lang w:eastAsia="zh-TW"/>
              </w:rPr>
            </w:pPr>
            <w:ins w:id="156" w:author="FIS" w:date="2012-09-20T15:54:00Z">
              <w:r w:rsidRPr="00233AC7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>A030.</w:t>
              </w:r>
              <w:r w:rsidRPr="00372A51">
                <w:rPr>
                  <w:rFonts w:hint="eastAsia"/>
                </w:rPr>
                <w:t>住院起日</w:t>
              </w:r>
              <w:r>
                <w:rPr>
                  <w:rFonts w:hint="eastAsia"/>
                  <w:lang w:eastAsia="zh-TW"/>
                </w:rPr>
                <w:t xml:space="preserve"> </w:t>
              </w:r>
              <w:r w:rsidRPr="00832C59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 xml:space="preserve">/ </w:t>
              </w:r>
              <w:r w:rsidRPr="00233AC7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>A031.</w:t>
              </w:r>
              <w:r w:rsidRPr="00372A51">
                <w:rPr>
                  <w:rFonts w:hint="eastAsia"/>
                </w:rPr>
                <w:t>住院起日</w:t>
              </w:r>
            </w:ins>
          </w:p>
        </w:tc>
        <w:tc>
          <w:tcPr>
            <w:tcW w:w="2402" w:type="dxa"/>
          </w:tcPr>
          <w:p w:rsidR="00C20E8D" w:rsidRDefault="00C20E8D" w:rsidP="006E2977">
            <w:pPr>
              <w:pStyle w:val="Tabletext"/>
              <w:keepLines w:val="0"/>
              <w:spacing w:after="0" w:line="240" w:lineRule="auto"/>
              <w:rPr>
                <w:ins w:id="157" w:author="FIS" w:date="2012-09-20T15:54:00Z"/>
                <w:rFonts w:hint="eastAsia"/>
                <w:bCs/>
                <w:lang w:eastAsia="zh-TW"/>
              </w:rPr>
            </w:pPr>
          </w:p>
        </w:tc>
      </w:tr>
      <w:tr w:rsidR="00C20E8D" w:rsidTr="006E2977">
        <w:trPr>
          <w:trHeight w:val="303"/>
          <w:ins w:id="158" w:author="FIS" w:date="2012-09-20T15:54:00Z"/>
        </w:trPr>
        <w:tc>
          <w:tcPr>
            <w:tcW w:w="1701" w:type="dxa"/>
            <w:shd w:val="clear" w:color="auto" w:fill="FFFF99"/>
          </w:tcPr>
          <w:p w:rsidR="00C20E8D" w:rsidRPr="00372A51" w:rsidRDefault="00C20E8D" w:rsidP="006E2977">
            <w:pPr>
              <w:rPr>
                <w:ins w:id="159" w:author="FIS" w:date="2012-09-20T15:54:00Z"/>
                <w:rFonts w:hint="eastAsia"/>
                <w:sz w:val="20"/>
                <w:szCs w:val="20"/>
              </w:rPr>
            </w:pPr>
            <w:ins w:id="160" w:author="FIS" w:date="2012-09-20T15:54:00Z">
              <w:r w:rsidRPr="00372A51">
                <w:rPr>
                  <w:rFonts w:hint="eastAsia"/>
                  <w:sz w:val="20"/>
                  <w:szCs w:val="20"/>
                </w:rPr>
                <w:t>住院迄日</w:t>
              </w:r>
            </w:ins>
          </w:p>
        </w:tc>
        <w:tc>
          <w:tcPr>
            <w:tcW w:w="4003" w:type="dxa"/>
          </w:tcPr>
          <w:p w:rsidR="00C20E8D" w:rsidRPr="00832C59" w:rsidRDefault="00C20E8D" w:rsidP="006E2977">
            <w:pPr>
              <w:pStyle w:val="Tabletext"/>
              <w:keepLines w:val="0"/>
              <w:spacing w:after="0" w:line="240" w:lineRule="auto"/>
              <w:rPr>
                <w:ins w:id="161" w:author="FIS" w:date="2012-09-20T15:54:00Z"/>
                <w:rFonts w:ascii="細明體" w:eastAsia="細明體" w:hAnsi="細明體"/>
                <w:kern w:val="2"/>
                <w:szCs w:val="24"/>
                <w:lang w:eastAsia="zh-TW"/>
              </w:rPr>
            </w:pPr>
            <w:ins w:id="162" w:author="FIS" w:date="2012-09-20T15:54:00Z">
              <w:r w:rsidRPr="00233AC7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>A030.</w:t>
              </w:r>
              <w:r w:rsidRPr="00372A51">
                <w:rPr>
                  <w:rFonts w:hint="eastAsia"/>
                </w:rPr>
                <w:t>住院迄日</w:t>
              </w:r>
              <w:r>
                <w:rPr>
                  <w:rFonts w:hint="eastAsia"/>
                  <w:lang w:eastAsia="zh-TW"/>
                </w:rPr>
                <w:t xml:space="preserve"> </w:t>
              </w:r>
              <w:r w:rsidRPr="00832C59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 xml:space="preserve">/ </w:t>
              </w:r>
              <w:r w:rsidRPr="00233AC7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>A031.</w:t>
              </w:r>
              <w:r w:rsidRPr="00372A51">
                <w:rPr>
                  <w:rFonts w:hint="eastAsia"/>
                </w:rPr>
                <w:t>住院迄日</w:t>
              </w:r>
            </w:ins>
          </w:p>
        </w:tc>
        <w:tc>
          <w:tcPr>
            <w:tcW w:w="2402" w:type="dxa"/>
          </w:tcPr>
          <w:p w:rsidR="00C20E8D" w:rsidRDefault="00C20E8D" w:rsidP="006E2977">
            <w:pPr>
              <w:pStyle w:val="Tabletext"/>
              <w:keepLines w:val="0"/>
              <w:spacing w:after="0" w:line="240" w:lineRule="auto"/>
              <w:rPr>
                <w:ins w:id="163" w:author="FIS" w:date="2012-09-20T15:54:00Z"/>
                <w:rFonts w:hint="eastAsia"/>
                <w:bCs/>
                <w:lang w:eastAsia="zh-TW"/>
              </w:rPr>
            </w:pPr>
          </w:p>
        </w:tc>
      </w:tr>
      <w:tr w:rsidR="00C20E8D" w:rsidTr="006E2977">
        <w:trPr>
          <w:trHeight w:val="303"/>
          <w:ins w:id="164" w:author="FIS" w:date="2012-09-20T15:54:00Z"/>
        </w:trPr>
        <w:tc>
          <w:tcPr>
            <w:tcW w:w="1701" w:type="dxa"/>
            <w:shd w:val="clear" w:color="auto" w:fill="FFFF99"/>
          </w:tcPr>
          <w:p w:rsidR="00C20E8D" w:rsidRPr="00372A51" w:rsidRDefault="00C20E8D" w:rsidP="006E2977">
            <w:pPr>
              <w:rPr>
                <w:ins w:id="165" w:author="FIS" w:date="2012-09-20T15:54:00Z"/>
                <w:rFonts w:hint="eastAsia"/>
                <w:sz w:val="20"/>
                <w:szCs w:val="20"/>
              </w:rPr>
            </w:pPr>
            <w:ins w:id="166" w:author="FIS" w:date="2012-09-20T15:54:00Z">
              <w:r w:rsidRPr="00372A51">
                <w:rPr>
                  <w:rFonts w:hint="eastAsia"/>
                  <w:sz w:val="20"/>
                  <w:szCs w:val="20"/>
                </w:rPr>
                <w:t>總申請金額</w:t>
              </w:r>
            </w:ins>
          </w:p>
        </w:tc>
        <w:tc>
          <w:tcPr>
            <w:tcW w:w="4003" w:type="dxa"/>
          </w:tcPr>
          <w:p w:rsidR="00C20E8D" w:rsidRPr="00832C59" w:rsidRDefault="00C20E8D" w:rsidP="006E2977">
            <w:pPr>
              <w:pStyle w:val="Tabletext"/>
              <w:keepLines w:val="0"/>
              <w:spacing w:after="0" w:line="240" w:lineRule="auto"/>
              <w:rPr>
                <w:ins w:id="167" w:author="FIS" w:date="2012-09-20T15:54:00Z"/>
                <w:rFonts w:ascii="細明體" w:eastAsia="細明體" w:hAnsi="細明體"/>
                <w:kern w:val="2"/>
                <w:szCs w:val="24"/>
                <w:lang w:eastAsia="zh-TW"/>
              </w:rPr>
            </w:pPr>
            <w:ins w:id="168" w:author="FIS" w:date="2012-09-20T15:54:00Z">
              <w:r w:rsidRPr="00233AC7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>A030.</w:t>
              </w:r>
              <w:r>
                <w:rPr>
                  <w:rFonts w:hint="eastAsia"/>
                  <w:kern w:val="2"/>
                  <w:lang w:eastAsia="zh-TW"/>
                </w:rPr>
                <w:t>合計</w:t>
              </w:r>
              <w:r w:rsidRPr="00DF4193">
                <w:rPr>
                  <w:rFonts w:hint="eastAsia"/>
                  <w:kern w:val="2"/>
                  <w:lang w:eastAsia="zh-TW"/>
                </w:rPr>
                <w:t>申請金額</w:t>
              </w:r>
              <w:r>
                <w:rPr>
                  <w:rFonts w:hint="eastAsia"/>
                  <w:kern w:val="2"/>
                  <w:lang w:eastAsia="zh-TW"/>
                </w:rPr>
                <w:t xml:space="preserve"> </w:t>
              </w:r>
              <w:r w:rsidRPr="00832C59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 xml:space="preserve">/ </w:t>
              </w:r>
              <w:r w:rsidRPr="00233AC7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>A031.</w:t>
              </w:r>
              <w:r>
                <w:rPr>
                  <w:rFonts w:hint="eastAsia"/>
                  <w:kern w:val="2"/>
                  <w:lang w:eastAsia="zh-TW"/>
                </w:rPr>
                <w:t>合計</w:t>
              </w:r>
              <w:r w:rsidRPr="00DF4193">
                <w:rPr>
                  <w:rFonts w:hint="eastAsia"/>
                  <w:kern w:val="2"/>
                  <w:lang w:eastAsia="zh-TW"/>
                </w:rPr>
                <w:t>申請金額</w:t>
              </w:r>
            </w:ins>
          </w:p>
        </w:tc>
        <w:tc>
          <w:tcPr>
            <w:tcW w:w="2402" w:type="dxa"/>
          </w:tcPr>
          <w:p w:rsidR="00C20E8D" w:rsidRDefault="00C20E8D" w:rsidP="006E2977">
            <w:pPr>
              <w:pStyle w:val="Tabletext"/>
              <w:keepLines w:val="0"/>
              <w:spacing w:after="0" w:line="240" w:lineRule="auto"/>
              <w:rPr>
                <w:ins w:id="169" w:author="FIS" w:date="2012-09-20T15:54:00Z"/>
                <w:rFonts w:hint="eastAsia"/>
                <w:bCs/>
                <w:lang w:eastAsia="zh-TW"/>
              </w:rPr>
            </w:pPr>
          </w:p>
        </w:tc>
      </w:tr>
      <w:tr w:rsidR="00C20E8D" w:rsidTr="006E2977">
        <w:trPr>
          <w:trHeight w:val="303"/>
          <w:ins w:id="170" w:author="FIS" w:date="2012-09-20T15:54:00Z"/>
        </w:trPr>
        <w:tc>
          <w:tcPr>
            <w:tcW w:w="1701" w:type="dxa"/>
            <w:shd w:val="clear" w:color="auto" w:fill="FFFF99"/>
          </w:tcPr>
          <w:p w:rsidR="00C20E8D" w:rsidRPr="00372A51" w:rsidRDefault="00C20E8D" w:rsidP="006E2977">
            <w:pPr>
              <w:rPr>
                <w:ins w:id="171" w:author="FIS" w:date="2012-09-20T15:54:00Z"/>
                <w:rFonts w:hint="eastAsia"/>
                <w:sz w:val="20"/>
                <w:szCs w:val="20"/>
              </w:rPr>
            </w:pPr>
            <w:ins w:id="172" w:author="FIS" w:date="2012-09-20T15:54:00Z">
              <w:r w:rsidRPr="00372A51">
                <w:rPr>
                  <w:rFonts w:hint="eastAsia"/>
                  <w:sz w:val="20"/>
                  <w:szCs w:val="20"/>
                </w:rPr>
                <w:t>總核定金額</w:t>
              </w:r>
            </w:ins>
          </w:p>
        </w:tc>
        <w:tc>
          <w:tcPr>
            <w:tcW w:w="4003" w:type="dxa"/>
          </w:tcPr>
          <w:p w:rsidR="00C20E8D" w:rsidRDefault="00C20E8D" w:rsidP="006E2977">
            <w:pPr>
              <w:pStyle w:val="Tabletext"/>
              <w:keepLines w:val="0"/>
              <w:spacing w:after="0" w:line="240" w:lineRule="auto"/>
              <w:rPr>
                <w:ins w:id="173" w:author="FIS" w:date="2012-09-20T15:54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ins w:id="174" w:author="FIS" w:date="2012-09-20T15:54:00Z">
              <w:r w:rsidRPr="00233AC7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>A030.</w:t>
              </w:r>
              <w:r>
                <w:rPr>
                  <w:rFonts w:hint="eastAsia"/>
                  <w:kern w:val="2"/>
                  <w:lang w:eastAsia="zh-TW"/>
                </w:rPr>
                <w:t>合計</w:t>
              </w:r>
              <w:r w:rsidRPr="00372A51">
                <w:rPr>
                  <w:rFonts w:hint="eastAsia"/>
                </w:rPr>
                <w:t>核定</w:t>
              </w:r>
              <w:r w:rsidRPr="00DF4193">
                <w:rPr>
                  <w:rFonts w:hint="eastAsia"/>
                  <w:kern w:val="2"/>
                  <w:lang w:eastAsia="zh-TW"/>
                </w:rPr>
                <w:t>金額</w:t>
              </w:r>
              <w:r>
                <w:rPr>
                  <w:rFonts w:hint="eastAsia"/>
                  <w:kern w:val="2"/>
                  <w:lang w:eastAsia="zh-TW"/>
                </w:rPr>
                <w:t xml:space="preserve"> </w:t>
              </w:r>
              <w:r w:rsidRPr="00832C59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 xml:space="preserve">/ </w:t>
              </w:r>
              <w:r w:rsidRPr="00233AC7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>A031.</w:t>
              </w:r>
              <w:r>
                <w:rPr>
                  <w:rFonts w:hint="eastAsia"/>
                  <w:kern w:val="2"/>
                  <w:lang w:eastAsia="zh-TW"/>
                </w:rPr>
                <w:t>合計</w:t>
              </w:r>
              <w:r w:rsidRPr="00372A51">
                <w:rPr>
                  <w:rFonts w:hint="eastAsia"/>
                </w:rPr>
                <w:t>核定</w:t>
              </w:r>
              <w:r w:rsidRPr="00DF4193">
                <w:rPr>
                  <w:rFonts w:hint="eastAsia"/>
                  <w:kern w:val="2"/>
                  <w:lang w:eastAsia="zh-TW"/>
                </w:rPr>
                <w:t>金額</w:t>
              </w:r>
            </w:ins>
          </w:p>
        </w:tc>
        <w:tc>
          <w:tcPr>
            <w:tcW w:w="2402" w:type="dxa"/>
          </w:tcPr>
          <w:p w:rsidR="00C20E8D" w:rsidRDefault="00C20E8D" w:rsidP="006E2977">
            <w:pPr>
              <w:pStyle w:val="Tabletext"/>
              <w:keepLines w:val="0"/>
              <w:spacing w:after="0" w:line="240" w:lineRule="auto"/>
              <w:rPr>
                <w:ins w:id="175" w:author="FIS" w:date="2012-09-20T15:54:00Z"/>
                <w:rFonts w:hint="eastAsia"/>
                <w:bCs/>
                <w:lang w:eastAsia="zh-TW"/>
              </w:rPr>
            </w:pPr>
          </w:p>
        </w:tc>
      </w:tr>
    </w:tbl>
    <w:p w:rsidR="00C20E8D" w:rsidRDefault="00C20E8D" w:rsidP="00C20E8D">
      <w:pPr>
        <w:pStyle w:val="Tabletext"/>
        <w:keepLines w:val="0"/>
        <w:numPr>
          <w:ilvl w:val="4"/>
          <w:numId w:val="37"/>
        </w:numPr>
        <w:spacing w:after="0" w:line="360" w:lineRule="atLeast"/>
        <w:rPr>
          <w:ins w:id="176" w:author="FIS" w:date="2012-09-20T15:54:00Z"/>
          <w:rFonts w:hint="eastAsia"/>
          <w:kern w:val="2"/>
          <w:lang w:eastAsia="zh-TW"/>
        </w:rPr>
      </w:pPr>
      <w:ins w:id="177" w:author="FIS" w:date="2012-09-20T15:54:00Z">
        <w:r>
          <w:rPr>
            <w:rFonts w:hint="eastAsia"/>
            <w:kern w:val="2"/>
            <w:lang w:eastAsia="zh-TW"/>
          </w:rPr>
          <w:t>更新狀態</w:t>
        </w:r>
        <w:r w:rsidRPr="00280044">
          <w:rPr>
            <w:rFonts w:hint="eastAsia"/>
            <w:kern w:val="2"/>
            <w:lang w:eastAsia="zh-TW"/>
          </w:rPr>
          <w:t>資料</w:t>
        </w:r>
        <w:r>
          <w:rPr>
            <w:rFonts w:hint="eastAsia"/>
            <w:kern w:val="2"/>
            <w:lang w:eastAsia="zh-TW"/>
          </w:rPr>
          <w:t>(</w:t>
        </w:r>
        <w:r w:rsidRPr="00CB7590">
          <w:rPr>
            <w:rFonts w:hint="eastAsia"/>
            <w:kern w:val="2"/>
            <w:lang w:eastAsia="zh-TW"/>
          </w:rPr>
          <w:t>DTAABC0</w:t>
        </w:r>
        <w:r>
          <w:rPr>
            <w:rFonts w:hint="eastAsia"/>
            <w:kern w:val="2"/>
            <w:lang w:eastAsia="zh-TW"/>
          </w:rPr>
          <w:t>1)</w:t>
        </w:r>
        <w:r w:rsidRPr="00280044">
          <w:rPr>
            <w:rFonts w:hint="eastAsia"/>
            <w:kern w:val="2"/>
            <w:lang w:eastAsia="zh-TW"/>
          </w:rPr>
          <w:t>：</w:t>
        </w:r>
      </w:ins>
    </w:p>
    <w:p w:rsidR="00C20E8D" w:rsidRDefault="00C20E8D" w:rsidP="00C20E8D">
      <w:pPr>
        <w:pStyle w:val="Tabletext"/>
        <w:keepLines w:val="0"/>
        <w:numPr>
          <w:ilvl w:val="5"/>
          <w:numId w:val="37"/>
        </w:numPr>
        <w:spacing w:after="0" w:line="360" w:lineRule="atLeast"/>
        <w:rPr>
          <w:ins w:id="178" w:author="FIS" w:date="2012-09-20T15:54:00Z"/>
          <w:rFonts w:hint="eastAsia"/>
          <w:kern w:val="2"/>
          <w:lang w:eastAsia="zh-TW"/>
        </w:rPr>
      </w:pPr>
      <w:ins w:id="179" w:author="FIS" w:date="2012-09-20T15:54:00Z">
        <w:r>
          <w:rPr>
            <w:rFonts w:hint="eastAsia"/>
            <w:kern w:val="2"/>
            <w:lang w:eastAsia="zh-TW"/>
          </w:rPr>
          <w:t>重新讀取明細資料：</w:t>
        </w:r>
      </w:ins>
    </w:p>
    <w:p w:rsidR="00C20E8D" w:rsidRDefault="00C20E8D" w:rsidP="00C20E8D">
      <w:pPr>
        <w:pStyle w:val="Tabletext"/>
        <w:keepLines w:val="0"/>
        <w:numPr>
          <w:ilvl w:val="6"/>
          <w:numId w:val="37"/>
        </w:numPr>
        <w:spacing w:after="0" w:line="360" w:lineRule="atLeast"/>
        <w:rPr>
          <w:ins w:id="180" w:author="FIS" w:date="2012-09-20T15:54:00Z"/>
          <w:rFonts w:hint="eastAsia"/>
          <w:kern w:val="2"/>
          <w:lang w:eastAsia="zh-TW"/>
        </w:rPr>
      </w:pPr>
      <w:ins w:id="181" w:author="FIS" w:date="2012-09-20T15:54:00Z">
        <w:r>
          <w:rPr>
            <w:rFonts w:hint="eastAsia"/>
            <w:kern w:val="2"/>
            <w:lang w:eastAsia="zh-TW"/>
          </w:rPr>
          <w:t>READ DTAABC02</w:t>
        </w:r>
      </w:ins>
    </w:p>
    <w:p w:rsidR="00C20E8D" w:rsidRDefault="00C20E8D" w:rsidP="00C20E8D">
      <w:pPr>
        <w:pStyle w:val="Tabletext"/>
        <w:keepLines w:val="0"/>
        <w:numPr>
          <w:ilvl w:val="6"/>
          <w:numId w:val="37"/>
        </w:numPr>
        <w:spacing w:after="0" w:line="360" w:lineRule="atLeast"/>
        <w:rPr>
          <w:ins w:id="182" w:author="FIS" w:date="2012-09-20T15:54:00Z"/>
          <w:rFonts w:hint="eastAsia"/>
          <w:kern w:val="2"/>
          <w:lang w:eastAsia="zh-TW"/>
        </w:rPr>
      </w:pPr>
      <w:ins w:id="183" w:author="FIS" w:date="2012-09-20T15:54:00Z">
        <w:r>
          <w:rPr>
            <w:rFonts w:hint="eastAsia"/>
            <w:kern w:val="2"/>
            <w:lang w:eastAsia="zh-TW"/>
          </w:rPr>
          <w:t>WHERE</w:t>
        </w:r>
      </w:ins>
    </w:p>
    <w:p w:rsidR="00C20E8D" w:rsidRDefault="00C20E8D" w:rsidP="00C20E8D">
      <w:pPr>
        <w:pStyle w:val="Tabletext"/>
        <w:keepLines w:val="0"/>
        <w:numPr>
          <w:ilvl w:val="7"/>
          <w:numId w:val="37"/>
        </w:numPr>
        <w:spacing w:after="0" w:line="360" w:lineRule="atLeast"/>
        <w:rPr>
          <w:ins w:id="184" w:author="FIS" w:date="2012-09-20T15:54:00Z"/>
          <w:rFonts w:hint="eastAsia"/>
          <w:kern w:val="2"/>
          <w:lang w:eastAsia="zh-TW"/>
        </w:rPr>
      </w:pPr>
      <w:ins w:id="185" w:author="FIS" w:date="2012-09-20T15:54:00Z">
        <w:r w:rsidRPr="00BF33DB">
          <w:rPr>
            <w:rFonts w:hint="eastAsia"/>
            <w:kern w:val="2"/>
            <w:lang w:eastAsia="zh-TW"/>
          </w:rPr>
          <w:t>是否勾選</w:t>
        </w:r>
        <w:r>
          <w:rPr>
            <w:rFonts w:hint="eastAsia"/>
            <w:kern w:val="2"/>
            <w:lang w:eastAsia="zh-TW"/>
          </w:rPr>
          <w:t xml:space="preserve"> = </w:t>
        </w:r>
        <w:r>
          <w:rPr>
            <w:kern w:val="2"/>
            <w:lang w:eastAsia="zh-TW"/>
          </w:rPr>
          <w:t>‘</w:t>
        </w:r>
        <w:r>
          <w:rPr>
            <w:rFonts w:hint="eastAsia"/>
            <w:kern w:val="2"/>
            <w:lang w:eastAsia="zh-TW"/>
          </w:rPr>
          <w:t>Y</w:t>
        </w:r>
        <w:r>
          <w:rPr>
            <w:kern w:val="2"/>
            <w:lang w:eastAsia="zh-TW"/>
          </w:rPr>
          <w:t>’</w:t>
        </w:r>
      </w:ins>
    </w:p>
    <w:p w:rsidR="00C20E8D" w:rsidRDefault="00C20E8D" w:rsidP="00C20E8D">
      <w:pPr>
        <w:pStyle w:val="Tabletext"/>
        <w:keepLines w:val="0"/>
        <w:numPr>
          <w:ilvl w:val="6"/>
          <w:numId w:val="37"/>
        </w:numPr>
        <w:spacing w:after="0" w:line="360" w:lineRule="atLeast"/>
        <w:rPr>
          <w:ins w:id="186" w:author="FIS" w:date="2012-09-20T15:54:00Z"/>
          <w:rFonts w:hint="eastAsia"/>
          <w:kern w:val="2"/>
          <w:lang w:eastAsia="zh-TW"/>
        </w:rPr>
      </w:pPr>
      <w:ins w:id="187" w:author="FIS" w:date="2012-09-20T15:54:00Z">
        <w:r>
          <w:rPr>
            <w:rFonts w:hint="eastAsia"/>
            <w:kern w:val="2"/>
            <w:lang w:eastAsia="zh-TW"/>
          </w:rPr>
          <w:t>GROUP BY</w:t>
        </w:r>
      </w:ins>
    </w:p>
    <w:p w:rsidR="00C20E8D" w:rsidRDefault="00C20E8D" w:rsidP="00C20E8D">
      <w:pPr>
        <w:pStyle w:val="Tabletext"/>
        <w:keepLines w:val="0"/>
        <w:numPr>
          <w:ilvl w:val="7"/>
          <w:numId w:val="37"/>
        </w:numPr>
        <w:spacing w:after="0" w:line="360" w:lineRule="atLeast"/>
        <w:rPr>
          <w:ins w:id="188" w:author="FIS" w:date="2012-09-20T15:54:00Z"/>
          <w:rFonts w:hint="eastAsia"/>
          <w:kern w:val="2"/>
          <w:lang w:eastAsia="zh-TW"/>
        </w:rPr>
      </w:pPr>
      <w:ins w:id="189" w:author="FIS" w:date="2012-09-20T15:54:00Z">
        <w:r w:rsidRPr="00327242">
          <w:rPr>
            <w:rFonts w:hint="eastAsia"/>
            <w:kern w:val="2"/>
            <w:lang w:eastAsia="zh-TW"/>
          </w:rPr>
          <w:t>受理編號</w:t>
        </w:r>
        <w:r w:rsidRPr="00327242">
          <w:rPr>
            <w:rFonts w:hint="eastAsia"/>
            <w:kern w:val="2"/>
            <w:lang w:eastAsia="zh-TW"/>
          </w:rPr>
          <w:t>+</w:t>
        </w:r>
        <w:r w:rsidRPr="00327242">
          <w:rPr>
            <w:rFonts w:hint="eastAsia"/>
            <w:kern w:val="2"/>
            <w:lang w:eastAsia="zh-TW"/>
          </w:rPr>
          <w:t>收據種類</w:t>
        </w:r>
      </w:ins>
    </w:p>
    <w:p w:rsidR="00C20E8D" w:rsidRDefault="00C20E8D" w:rsidP="00C20E8D">
      <w:pPr>
        <w:pStyle w:val="Tabletext"/>
        <w:keepLines w:val="0"/>
        <w:numPr>
          <w:ilvl w:val="6"/>
          <w:numId w:val="37"/>
        </w:numPr>
        <w:spacing w:after="0" w:line="360" w:lineRule="atLeast"/>
        <w:rPr>
          <w:ins w:id="190" w:author="FIS" w:date="2012-09-20T15:54:00Z"/>
          <w:rFonts w:hint="eastAsia"/>
          <w:kern w:val="2"/>
          <w:lang w:eastAsia="zh-TW"/>
        </w:rPr>
      </w:pPr>
      <w:ins w:id="191" w:author="FIS" w:date="2012-09-20T15:54:00Z">
        <w:r>
          <w:rPr>
            <w:rFonts w:hint="eastAsia"/>
            <w:kern w:val="2"/>
            <w:lang w:eastAsia="zh-TW"/>
          </w:rPr>
          <w:t>IF NOT FND</w:t>
        </w:r>
      </w:ins>
    </w:p>
    <w:p w:rsidR="00C20E8D" w:rsidRDefault="00C20E8D" w:rsidP="00C20E8D">
      <w:pPr>
        <w:pStyle w:val="Tabletext"/>
        <w:keepLines w:val="0"/>
        <w:numPr>
          <w:ilvl w:val="7"/>
          <w:numId w:val="37"/>
        </w:numPr>
        <w:spacing w:after="0" w:line="360" w:lineRule="atLeast"/>
        <w:rPr>
          <w:ins w:id="192" w:author="FIS" w:date="2012-09-20T15:54:00Z"/>
          <w:rFonts w:hint="eastAsia"/>
          <w:kern w:val="2"/>
          <w:lang w:eastAsia="zh-TW"/>
        </w:rPr>
      </w:pPr>
      <w:ins w:id="193" w:author="FIS" w:date="2012-09-20T15:54:00Z">
        <w:r>
          <w:rPr>
            <w:rFonts w:hint="eastAsia"/>
            <w:kern w:val="2"/>
            <w:lang w:eastAsia="zh-TW"/>
          </w:rPr>
          <w:t>錯誤訊息：更新有誤</w:t>
        </w:r>
        <w:r>
          <w:rPr>
            <w:rFonts w:hint="eastAsia"/>
            <w:kern w:val="2"/>
            <w:lang w:eastAsia="zh-TW"/>
          </w:rPr>
          <w:t>+EXCEPTION</w:t>
        </w:r>
      </w:ins>
    </w:p>
    <w:p w:rsidR="00C20E8D" w:rsidRDefault="00C20E8D" w:rsidP="00C20E8D">
      <w:pPr>
        <w:pStyle w:val="Tabletext"/>
        <w:keepLines w:val="0"/>
        <w:numPr>
          <w:ilvl w:val="6"/>
          <w:numId w:val="37"/>
        </w:numPr>
        <w:spacing w:after="0" w:line="360" w:lineRule="atLeast"/>
        <w:rPr>
          <w:ins w:id="194" w:author="FIS" w:date="2012-09-20T15:54:00Z"/>
          <w:rFonts w:hint="eastAsia"/>
          <w:kern w:val="2"/>
          <w:lang w:eastAsia="zh-TW"/>
        </w:rPr>
      </w:pPr>
      <w:ins w:id="195" w:author="FIS" w:date="2012-09-20T15:54:00Z">
        <w:r>
          <w:rPr>
            <w:rFonts w:hint="eastAsia"/>
            <w:kern w:val="2"/>
            <w:lang w:eastAsia="zh-TW"/>
          </w:rPr>
          <w:t>ELSE</w:t>
        </w:r>
      </w:ins>
    </w:p>
    <w:p w:rsidR="00C20E8D" w:rsidRDefault="00C20E8D" w:rsidP="00C20E8D">
      <w:pPr>
        <w:pStyle w:val="Tabletext"/>
        <w:keepLines w:val="0"/>
        <w:numPr>
          <w:ilvl w:val="7"/>
          <w:numId w:val="37"/>
        </w:numPr>
        <w:spacing w:after="0" w:line="360" w:lineRule="atLeast"/>
        <w:rPr>
          <w:ins w:id="196" w:author="FIS" w:date="2012-09-20T15:54:00Z"/>
          <w:rFonts w:hint="eastAsia"/>
          <w:kern w:val="2"/>
          <w:lang w:eastAsia="zh-TW"/>
        </w:rPr>
      </w:pPr>
      <w:ins w:id="197" w:author="FIS" w:date="2012-09-20T15:54:00Z">
        <w:r>
          <w:rPr>
            <w:rFonts w:ascii="細明體" w:eastAsia="細明體" w:hAnsi="細明體" w:hint="eastAsia"/>
            <w:kern w:val="2"/>
            <w:szCs w:val="24"/>
            <w:lang w:eastAsia="zh-TW"/>
          </w:rPr>
          <w:t>IF BC02.</w:t>
        </w:r>
        <w:r w:rsidRPr="00327242">
          <w:rPr>
            <w:rFonts w:hint="eastAsia"/>
            <w:kern w:val="2"/>
            <w:lang w:eastAsia="zh-TW"/>
          </w:rPr>
          <w:t>收據種類</w:t>
        </w:r>
        <w:r>
          <w:rPr>
            <w:rFonts w:hint="eastAsia"/>
            <w:kern w:val="2"/>
            <w:lang w:eastAsia="zh-TW"/>
          </w:rPr>
          <w:t xml:space="preserve"> =</w:t>
        </w:r>
        <w:r>
          <w:rPr>
            <w:kern w:val="2"/>
            <w:lang w:eastAsia="zh-TW"/>
          </w:rPr>
          <w:t>’</w:t>
        </w:r>
        <w:r>
          <w:rPr>
            <w:rFonts w:hint="eastAsia"/>
            <w:kern w:val="2"/>
            <w:lang w:eastAsia="zh-TW"/>
          </w:rPr>
          <w:t>2</w:t>
        </w:r>
        <w:r>
          <w:rPr>
            <w:kern w:val="2"/>
            <w:lang w:eastAsia="zh-TW"/>
          </w:rPr>
          <w:t>’</w:t>
        </w:r>
      </w:ins>
    </w:p>
    <w:p w:rsidR="00C20E8D" w:rsidRPr="00220E3A" w:rsidRDefault="00C20E8D" w:rsidP="00C20E8D">
      <w:pPr>
        <w:pStyle w:val="Tabletext"/>
        <w:keepLines w:val="0"/>
        <w:numPr>
          <w:ilvl w:val="7"/>
          <w:numId w:val="37"/>
        </w:numPr>
        <w:spacing w:after="0" w:line="360" w:lineRule="atLeast"/>
        <w:rPr>
          <w:ins w:id="198" w:author="FIS" w:date="2012-09-20T15:54:00Z"/>
          <w:rFonts w:hint="eastAsia"/>
          <w:kern w:val="2"/>
          <w:lang w:eastAsia="zh-TW"/>
        </w:rPr>
      </w:pPr>
      <w:ins w:id="199" w:author="FIS" w:date="2012-09-20T15:54:00Z">
        <w:r>
          <w:rPr>
            <w:rFonts w:hint="eastAsia"/>
            <w:kern w:val="2"/>
            <w:lang w:eastAsia="zh-TW"/>
          </w:rPr>
          <w:t xml:space="preserve">      O_</w:t>
        </w:r>
        <w:r w:rsidRPr="00F96D7E">
          <w:rPr>
            <w:rFonts w:hint="eastAsia"/>
            <w:lang w:eastAsia="zh-TW"/>
          </w:rPr>
          <w:t>住院收據張數</w:t>
        </w:r>
        <w:r>
          <w:rPr>
            <w:rFonts w:hint="eastAsia"/>
            <w:lang w:eastAsia="zh-TW"/>
          </w:rPr>
          <w:t xml:space="preserve"> = </w:t>
        </w:r>
        <w:r>
          <w:rPr>
            <w:rFonts w:hint="eastAsia"/>
            <w:lang w:eastAsia="zh-TW"/>
          </w:rPr>
          <w:t>件數合計</w:t>
        </w:r>
      </w:ins>
    </w:p>
    <w:p w:rsidR="00C20E8D" w:rsidRDefault="00C20E8D" w:rsidP="00C20E8D">
      <w:pPr>
        <w:pStyle w:val="Tabletext"/>
        <w:keepLines w:val="0"/>
        <w:numPr>
          <w:ilvl w:val="7"/>
          <w:numId w:val="37"/>
        </w:numPr>
        <w:spacing w:after="0" w:line="360" w:lineRule="atLeast"/>
        <w:rPr>
          <w:ins w:id="200" w:author="FIS" w:date="2012-09-20T15:54:00Z"/>
          <w:rFonts w:hint="eastAsia"/>
          <w:kern w:val="2"/>
          <w:lang w:eastAsia="zh-TW"/>
        </w:rPr>
      </w:pPr>
      <w:ins w:id="201" w:author="FIS" w:date="2012-09-20T15:54:00Z">
        <w:r>
          <w:rPr>
            <w:rFonts w:hint="eastAsia"/>
            <w:kern w:val="2"/>
            <w:lang w:eastAsia="zh-TW"/>
          </w:rPr>
          <w:t>ELSE (3 OR 4)</w:t>
        </w:r>
      </w:ins>
    </w:p>
    <w:p w:rsidR="00C20E8D" w:rsidRPr="004F4993" w:rsidRDefault="00C20E8D" w:rsidP="00C20E8D">
      <w:pPr>
        <w:pStyle w:val="Tabletext"/>
        <w:keepLines w:val="0"/>
        <w:numPr>
          <w:ilvl w:val="7"/>
          <w:numId w:val="37"/>
        </w:numPr>
        <w:spacing w:after="0" w:line="360" w:lineRule="atLeast"/>
        <w:rPr>
          <w:ins w:id="202" w:author="FIS" w:date="2012-09-20T15:54:00Z"/>
          <w:rFonts w:hint="eastAsia"/>
          <w:kern w:val="2"/>
          <w:lang w:eastAsia="zh-TW"/>
        </w:rPr>
      </w:pPr>
      <w:ins w:id="203" w:author="FIS" w:date="2012-09-20T15:54:00Z">
        <w:r>
          <w:rPr>
            <w:rFonts w:hint="eastAsia"/>
            <w:kern w:val="2"/>
            <w:lang w:eastAsia="zh-TW"/>
          </w:rPr>
          <w:t xml:space="preserve">      O_</w:t>
        </w:r>
        <w:r>
          <w:rPr>
            <w:rFonts w:hint="eastAsia"/>
            <w:lang w:eastAsia="zh-TW"/>
          </w:rPr>
          <w:t>門診</w:t>
        </w:r>
        <w:r w:rsidRPr="00F96D7E">
          <w:rPr>
            <w:rFonts w:hint="eastAsia"/>
            <w:lang w:eastAsia="zh-TW"/>
          </w:rPr>
          <w:t>收據張數</w:t>
        </w:r>
        <w:r>
          <w:rPr>
            <w:rFonts w:hint="eastAsia"/>
            <w:lang w:eastAsia="zh-TW"/>
          </w:rPr>
          <w:t xml:space="preserve"> = </w:t>
        </w:r>
        <w:r>
          <w:rPr>
            <w:rFonts w:hint="eastAsia"/>
            <w:lang w:eastAsia="zh-TW"/>
          </w:rPr>
          <w:t>加總</w:t>
        </w:r>
        <w:r>
          <w:rPr>
            <w:rFonts w:hint="eastAsia"/>
            <w:lang w:eastAsia="zh-TW"/>
          </w:rPr>
          <w:t xml:space="preserve"> </w:t>
        </w:r>
        <w:r>
          <w:rPr>
            <w:rFonts w:hint="eastAsia"/>
            <w:lang w:eastAsia="zh-TW"/>
          </w:rPr>
          <w:t>件數合計</w:t>
        </w:r>
      </w:ins>
    </w:p>
    <w:p w:rsidR="00C20E8D" w:rsidRPr="00BB3885" w:rsidRDefault="00C20E8D" w:rsidP="00BB3885">
      <w:pPr>
        <w:pStyle w:val="Tabletext"/>
        <w:keepLines w:val="0"/>
        <w:numPr>
          <w:ilvl w:val="5"/>
          <w:numId w:val="37"/>
        </w:numPr>
        <w:spacing w:after="0" w:line="360" w:lineRule="atLeast"/>
        <w:rPr>
          <w:ins w:id="204" w:author="FIS" w:date="2012-09-20T15:54:00Z"/>
          <w:kern w:val="2"/>
          <w:lang w:eastAsia="zh-TW"/>
        </w:rPr>
      </w:pPr>
      <w:ins w:id="205" w:author="FIS" w:date="2012-09-20T15:54:00Z">
        <w:r w:rsidRPr="00BB3885">
          <w:rPr>
            <w:rFonts w:hint="eastAsia"/>
            <w:kern w:val="2"/>
            <w:lang w:eastAsia="zh-TW"/>
          </w:rPr>
          <w:t>欄位如下：</w:t>
        </w:r>
      </w:ins>
    </w:p>
    <w:tbl>
      <w:tblPr>
        <w:tblW w:w="5777" w:type="dxa"/>
        <w:tblInd w:w="33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2976"/>
        <w:gridCol w:w="1100"/>
      </w:tblGrid>
      <w:tr w:rsidR="00C20E8D" w:rsidTr="006E2977">
        <w:trPr>
          <w:trHeight w:val="303"/>
          <w:ins w:id="206" w:author="FIS" w:date="2012-09-20T15:54:00Z"/>
        </w:trPr>
        <w:tc>
          <w:tcPr>
            <w:tcW w:w="1701" w:type="dxa"/>
            <w:shd w:val="clear" w:color="auto" w:fill="C0C0C0"/>
          </w:tcPr>
          <w:p w:rsidR="00C20E8D" w:rsidRDefault="00C20E8D" w:rsidP="006E2977">
            <w:pPr>
              <w:pStyle w:val="Tabletext"/>
              <w:keepLines w:val="0"/>
              <w:spacing w:after="0" w:line="240" w:lineRule="auto"/>
              <w:jc w:val="center"/>
              <w:rPr>
                <w:ins w:id="207" w:author="FIS" w:date="2012-09-20T15:54:00Z"/>
                <w:rFonts w:hint="eastAsia"/>
                <w:b/>
                <w:lang w:eastAsia="zh-TW"/>
              </w:rPr>
            </w:pPr>
            <w:ins w:id="208" w:author="FIS" w:date="2012-09-20T15:54:00Z">
              <w:r>
                <w:rPr>
                  <w:rFonts w:hint="eastAsia"/>
                  <w:b/>
                  <w:bCs/>
                  <w:lang w:eastAsia="zh-TW"/>
                </w:rPr>
                <w:t>畫面欄位</w:t>
              </w:r>
            </w:ins>
          </w:p>
        </w:tc>
        <w:tc>
          <w:tcPr>
            <w:tcW w:w="2976" w:type="dxa"/>
            <w:shd w:val="clear" w:color="auto" w:fill="C0C0C0"/>
          </w:tcPr>
          <w:p w:rsidR="00C20E8D" w:rsidRDefault="00C20E8D" w:rsidP="006E2977">
            <w:pPr>
              <w:pStyle w:val="Tabletext"/>
              <w:keepLines w:val="0"/>
              <w:spacing w:after="0" w:line="240" w:lineRule="auto"/>
              <w:jc w:val="center"/>
              <w:rPr>
                <w:ins w:id="209" w:author="FIS" w:date="2012-09-20T15:54:00Z"/>
                <w:rFonts w:hint="eastAsia"/>
                <w:b/>
                <w:lang w:eastAsia="zh-TW"/>
              </w:rPr>
            </w:pPr>
            <w:ins w:id="210" w:author="FIS" w:date="2012-09-20T15:54:00Z">
              <w:r>
                <w:rPr>
                  <w:rFonts w:hint="eastAsia"/>
                  <w:b/>
                  <w:bCs/>
                  <w:lang w:eastAsia="zh-TW"/>
                </w:rPr>
                <w:t>資料來源</w:t>
              </w:r>
            </w:ins>
          </w:p>
        </w:tc>
        <w:tc>
          <w:tcPr>
            <w:tcW w:w="1100" w:type="dxa"/>
            <w:shd w:val="clear" w:color="auto" w:fill="C0C0C0"/>
          </w:tcPr>
          <w:p w:rsidR="00C20E8D" w:rsidRDefault="00C20E8D" w:rsidP="006E2977">
            <w:pPr>
              <w:pStyle w:val="Tabletext"/>
              <w:keepLines w:val="0"/>
              <w:spacing w:after="0" w:line="240" w:lineRule="auto"/>
              <w:rPr>
                <w:ins w:id="211" w:author="FIS" w:date="2012-09-20T15:54:00Z"/>
                <w:rFonts w:hint="eastAsia"/>
                <w:b/>
                <w:lang w:eastAsia="zh-TW"/>
              </w:rPr>
            </w:pPr>
            <w:ins w:id="212" w:author="FIS" w:date="2012-09-20T15:54:00Z">
              <w:r>
                <w:rPr>
                  <w:rFonts w:hint="eastAsia"/>
                  <w:b/>
                  <w:lang w:eastAsia="zh-TW"/>
                </w:rPr>
                <w:t>其他</w:t>
              </w:r>
            </w:ins>
          </w:p>
        </w:tc>
      </w:tr>
      <w:tr w:rsidR="00C20E8D" w:rsidTr="006E2977">
        <w:trPr>
          <w:trHeight w:val="303"/>
          <w:ins w:id="213" w:author="FIS" w:date="2012-09-20T15:54:00Z"/>
        </w:trPr>
        <w:tc>
          <w:tcPr>
            <w:tcW w:w="1701" w:type="dxa"/>
            <w:shd w:val="clear" w:color="auto" w:fill="FFFF99"/>
          </w:tcPr>
          <w:p w:rsidR="00C20E8D" w:rsidRPr="00372A51" w:rsidRDefault="00C20E8D" w:rsidP="006E2977">
            <w:pPr>
              <w:rPr>
                <w:ins w:id="214" w:author="FIS" w:date="2012-09-20T15:54:00Z"/>
                <w:rFonts w:hint="eastAsia"/>
                <w:sz w:val="20"/>
                <w:szCs w:val="20"/>
              </w:rPr>
            </w:pPr>
            <w:ins w:id="215" w:author="FIS" w:date="2012-09-20T15:54:00Z">
              <w:r w:rsidRPr="00372A51">
                <w:rPr>
                  <w:rFonts w:hint="eastAsia"/>
                  <w:sz w:val="20"/>
                  <w:szCs w:val="20"/>
                </w:rPr>
                <w:t>受理編號</w:t>
              </w:r>
            </w:ins>
          </w:p>
        </w:tc>
        <w:tc>
          <w:tcPr>
            <w:tcW w:w="2976" w:type="dxa"/>
          </w:tcPr>
          <w:p w:rsidR="00C20E8D" w:rsidRDefault="00C20E8D" w:rsidP="006E2977">
            <w:pPr>
              <w:pStyle w:val="Tabletext"/>
              <w:keepLines w:val="0"/>
              <w:spacing w:after="0" w:line="240" w:lineRule="auto"/>
              <w:rPr>
                <w:ins w:id="216" w:author="FIS" w:date="2012-09-20T15:54:00Z"/>
                <w:rFonts w:hint="eastAsia"/>
                <w:bCs/>
                <w:lang w:eastAsia="zh-TW"/>
              </w:rPr>
            </w:pPr>
            <w:ins w:id="217" w:author="FIS" w:date="2012-09-20T15:54:00Z">
              <w:r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>DTAABC01</w:t>
              </w:r>
              <w:r w:rsidRPr="00D358A7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>.受理編號</w:t>
              </w:r>
            </w:ins>
          </w:p>
        </w:tc>
        <w:tc>
          <w:tcPr>
            <w:tcW w:w="1100" w:type="dxa"/>
          </w:tcPr>
          <w:p w:rsidR="00C20E8D" w:rsidRDefault="00C20E8D" w:rsidP="006E2977">
            <w:pPr>
              <w:pStyle w:val="Tabletext"/>
              <w:keepLines w:val="0"/>
              <w:spacing w:after="0" w:line="240" w:lineRule="auto"/>
              <w:rPr>
                <w:ins w:id="218" w:author="FIS" w:date="2012-09-20T15:54:00Z"/>
                <w:rFonts w:hint="eastAsia"/>
                <w:bCs/>
                <w:lang w:eastAsia="zh-TW"/>
              </w:rPr>
            </w:pPr>
          </w:p>
        </w:tc>
      </w:tr>
      <w:tr w:rsidR="00D51F0F" w:rsidTr="006E2977">
        <w:trPr>
          <w:trHeight w:val="303"/>
          <w:ins w:id="219" w:author="FIS" w:date="2012-09-20T15:54:00Z"/>
        </w:trPr>
        <w:tc>
          <w:tcPr>
            <w:tcW w:w="1701" w:type="dxa"/>
            <w:shd w:val="clear" w:color="auto" w:fill="FFFF99"/>
          </w:tcPr>
          <w:p w:rsidR="00D51F0F" w:rsidRPr="00F96D7E" w:rsidRDefault="00D51F0F" w:rsidP="006E2977">
            <w:pPr>
              <w:rPr>
                <w:ins w:id="220" w:author="FIS" w:date="2012-09-20T15:54:00Z"/>
                <w:rFonts w:hint="eastAsia"/>
                <w:sz w:val="20"/>
                <w:szCs w:val="20"/>
              </w:rPr>
            </w:pPr>
            <w:ins w:id="221" w:author="FIS" w:date="2012-09-20T15:54:00Z">
              <w:r w:rsidRPr="00F96D7E">
                <w:rPr>
                  <w:rFonts w:hint="eastAsia"/>
                  <w:sz w:val="20"/>
                  <w:szCs w:val="20"/>
                </w:rPr>
                <w:t>目前申請狀態</w:t>
              </w:r>
            </w:ins>
          </w:p>
        </w:tc>
        <w:tc>
          <w:tcPr>
            <w:tcW w:w="2976" w:type="dxa"/>
          </w:tcPr>
          <w:p w:rsidR="00D51F0F" w:rsidRDefault="00D51F0F" w:rsidP="006E2977">
            <w:pPr>
              <w:pStyle w:val="Tabletext"/>
              <w:keepLines w:val="0"/>
              <w:spacing w:after="0" w:line="240" w:lineRule="auto"/>
              <w:rPr>
                <w:ins w:id="222" w:author="FIS" w:date="2012-09-20T15:54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ins w:id="223" w:author="FIS" w:date="2012-09-20T15:55:00Z">
              <w:r>
                <w:rPr>
                  <w:rFonts w:ascii="細明體" w:eastAsia="細明體" w:hAnsi="細明體"/>
                  <w:lang w:eastAsia="zh-TW"/>
                </w:rPr>
                <w:t>‘</w:t>
              </w:r>
              <w:r>
                <w:rPr>
                  <w:rFonts w:ascii="細明體" w:eastAsia="細明體" w:hAnsi="細明體" w:hint="eastAsia"/>
                  <w:lang w:eastAsia="zh-TW"/>
                </w:rPr>
                <w:t>80</w:t>
              </w:r>
              <w:r>
                <w:rPr>
                  <w:rFonts w:ascii="細明體" w:eastAsia="細明體" w:hAnsi="細明體"/>
                  <w:lang w:eastAsia="zh-TW"/>
                </w:rPr>
                <w:t>’</w:t>
              </w:r>
            </w:ins>
          </w:p>
        </w:tc>
        <w:tc>
          <w:tcPr>
            <w:tcW w:w="1100" w:type="dxa"/>
          </w:tcPr>
          <w:p w:rsidR="00D51F0F" w:rsidRDefault="00D51F0F" w:rsidP="006E2977">
            <w:pPr>
              <w:pStyle w:val="Tabletext"/>
              <w:keepLines w:val="0"/>
              <w:spacing w:after="0" w:line="240" w:lineRule="auto"/>
              <w:rPr>
                <w:ins w:id="224" w:author="FIS" w:date="2012-09-20T15:54:00Z"/>
                <w:rFonts w:hint="eastAsia"/>
                <w:bCs/>
                <w:lang w:eastAsia="zh-TW"/>
              </w:rPr>
            </w:pPr>
          </w:p>
        </w:tc>
      </w:tr>
      <w:tr w:rsidR="00D51F0F" w:rsidTr="006E2977">
        <w:trPr>
          <w:trHeight w:val="303"/>
          <w:ins w:id="225" w:author="FIS" w:date="2012-09-20T15:54:00Z"/>
        </w:trPr>
        <w:tc>
          <w:tcPr>
            <w:tcW w:w="1701" w:type="dxa"/>
            <w:shd w:val="clear" w:color="auto" w:fill="FFFF99"/>
          </w:tcPr>
          <w:p w:rsidR="00D51F0F" w:rsidRPr="00F96D7E" w:rsidRDefault="00D51F0F" w:rsidP="006E2977">
            <w:pPr>
              <w:rPr>
                <w:ins w:id="226" w:author="FIS" w:date="2012-09-20T15:54:00Z"/>
                <w:rFonts w:hint="eastAsia"/>
                <w:sz w:val="20"/>
                <w:szCs w:val="20"/>
              </w:rPr>
            </w:pPr>
            <w:ins w:id="227" w:author="FIS" w:date="2012-09-20T15:54:00Z">
              <w:r w:rsidRPr="00F96D7E">
                <w:rPr>
                  <w:rFonts w:hint="eastAsia"/>
                  <w:sz w:val="20"/>
                  <w:szCs w:val="20"/>
                </w:rPr>
                <w:t>前次申請狀態</w:t>
              </w:r>
            </w:ins>
          </w:p>
        </w:tc>
        <w:tc>
          <w:tcPr>
            <w:tcW w:w="2976" w:type="dxa"/>
          </w:tcPr>
          <w:p w:rsidR="00D51F0F" w:rsidRDefault="00D51F0F" w:rsidP="006E2977">
            <w:pPr>
              <w:pStyle w:val="Tabletext"/>
              <w:keepLines w:val="0"/>
              <w:spacing w:after="0" w:line="240" w:lineRule="auto"/>
              <w:rPr>
                <w:ins w:id="228" w:author="FIS" w:date="2012-09-20T15:54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ins w:id="229" w:author="FIS" w:date="2012-09-20T15:54:00Z">
              <w:r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>DTAABC01</w:t>
              </w:r>
              <w:r w:rsidRPr="00D358A7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>.</w:t>
              </w:r>
              <w:r w:rsidRPr="00F96D7E">
                <w:rPr>
                  <w:rFonts w:hint="eastAsia"/>
                  <w:lang w:eastAsia="zh-TW"/>
                </w:rPr>
                <w:t>目前申請狀態</w:t>
              </w:r>
            </w:ins>
          </w:p>
        </w:tc>
        <w:tc>
          <w:tcPr>
            <w:tcW w:w="1100" w:type="dxa"/>
          </w:tcPr>
          <w:p w:rsidR="00D51F0F" w:rsidRDefault="00D51F0F" w:rsidP="006E2977">
            <w:pPr>
              <w:pStyle w:val="Tabletext"/>
              <w:keepLines w:val="0"/>
              <w:spacing w:after="0" w:line="240" w:lineRule="auto"/>
              <w:rPr>
                <w:ins w:id="230" w:author="FIS" w:date="2012-09-20T15:54:00Z"/>
                <w:rFonts w:hint="eastAsia"/>
                <w:bCs/>
                <w:lang w:eastAsia="zh-TW"/>
              </w:rPr>
            </w:pPr>
          </w:p>
        </w:tc>
      </w:tr>
      <w:tr w:rsidR="00EA3FA6" w:rsidTr="006E2977">
        <w:trPr>
          <w:trHeight w:val="303"/>
          <w:ins w:id="231" w:author="FIS" w:date="2012-09-20T15:54:00Z"/>
        </w:trPr>
        <w:tc>
          <w:tcPr>
            <w:tcW w:w="1701" w:type="dxa"/>
            <w:shd w:val="clear" w:color="auto" w:fill="FFFF99"/>
          </w:tcPr>
          <w:p w:rsidR="00EA3FA6" w:rsidRPr="00F96D7E" w:rsidRDefault="00EA3FA6" w:rsidP="006E2977">
            <w:pPr>
              <w:rPr>
                <w:ins w:id="232" w:author="FIS" w:date="2012-09-20T15:54:00Z"/>
                <w:rFonts w:hint="eastAsia"/>
                <w:sz w:val="20"/>
                <w:szCs w:val="20"/>
              </w:rPr>
            </w:pPr>
            <w:ins w:id="233" w:author="FIS" w:date="2012-09-20T15:54:00Z">
              <w:r w:rsidRPr="00F96D7E">
                <w:rPr>
                  <w:rFonts w:hint="eastAsia"/>
                  <w:sz w:val="20"/>
                  <w:szCs w:val="20"/>
                </w:rPr>
                <w:t>修改人員</w:t>
              </w:r>
            </w:ins>
          </w:p>
        </w:tc>
        <w:tc>
          <w:tcPr>
            <w:tcW w:w="2976" w:type="dxa"/>
          </w:tcPr>
          <w:p w:rsidR="00EA3FA6" w:rsidRDefault="00EA3FA6" w:rsidP="006E2977">
            <w:pPr>
              <w:pStyle w:val="Tabletext"/>
              <w:keepLines w:val="0"/>
              <w:spacing w:after="0" w:line="240" w:lineRule="auto"/>
              <w:rPr>
                <w:ins w:id="234" w:author="FIS" w:date="2012-09-20T15:54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ins w:id="235" w:author="FIS" w:date="2012-09-20T15:54:00Z">
              <w:r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>登入者ID</w:t>
              </w:r>
            </w:ins>
          </w:p>
        </w:tc>
        <w:tc>
          <w:tcPr>
            <w:tcW w:w="1100" w:type="dxa"/>
          </w:tcPr>
          <w:p w:rsidR="00EA3FA6" w:rsidRDefault="00EA3FA6" w:rsidP="006E2977">
            <w:pPr>
              <w:pStyle w:val="Tabletext"/>
              <w:keepLines w:val="0"/>
              <w:spacing w:after="0" w:line="240" w:lineRule="auto"/>
              <w:rPr>
                <w:ins w:id="236" w:author="FIS" w:date="2012-09-20T15:54:00Z"/>
                <w:rFonts w:hint="eastAsia"/>
                <w:bCs/>
                <w:lang w:eastAsia="zh-TW"/>
              </w:rPr>
            </w:pPr>
          </w:p>
        </w:tc>
      </w:tr>
      <w:tr w:rsidR="00EA3FA6" w:rsidTr="006E2977">
        <w:trPr>
          <w:trHeight w:val="303"/>
          <w:ins w:id="237" w:author="FIS" w:date="2012-09-20T15:54:00Z"/>
        </w:trPr>
        <w:tc>
          <w:tcPr>
            <w:tcW w:w="1701" w:type="dxa"/>
            <w:shd w:val="clear" w:color="auto" w:fill="FFFF99"/>
          </w:tcPr>
          <w:p w:rsidR="00EA3FA6" w:rsidRPr="00F96D7E" w:rsidRDefault="00EA3FA6" w:rsidP="006E2977">
            <w:pPr>
              <w:rPr>
                <w:ins w:id="238" w:author="FIS" w:date="2012-09-20T15:54:00Z"/>
                <w:rFonts w:hint="eastAsia"/>
                <w:sz w:val="20"/>
                <w:szCs w:val="20"/>
              </w:rPr>
            </w:pPr>
            <w:ins w:id="239" w:author="FIS" w:date="2012-09-20T15:54:00Z">
              <w:r w:rsidRPr="00F96D7E">
                <w:rPr>
                  <w:rFonts w:hint="eastAsia"/>
                  <w:sz w:val="20"/>
                  <w:szCs w:val="20"/>
                </w:rPr>
                <w:t>修改人員姓名</w:t>
              </w:r>
            </w:ins>
          </w:p>
        </w:tc>
        <w:tc>
          <w:tcPr>
            <w:tcW w:w="2976" w:type="dxa"/>
          </w:tcPr>
          <w:p w:rsidR="00EA3FA6" w:rsidRDefault="00EA3FA6" w:rsidP="006E2977">
            <w:pPr>
              <w:pStyle w:val="Tabletext"/>
              <w:keepLines w:val="0"/>
              <w:spacing w:after="0" w:line="240" w:lineRule="auto"/>
              <w:ind w:left="100" w:hangingChars="50" w:hanging="100"/>
              <w:rPr>
                <w:ins w:id="240" w:author="FIS" w:date="2012-09-20T15:54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ins w:id="241" w:author="FIS" w:date="2012-09-20T15:54:00Z">
              <w:r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>登入者姓名</w:t>
              </w:r>
            </w:ins>
          </w:p>
        </w:tc>
        <w:tc>
          <w:tcPr>
            <w:tcW w:w="1100" w:type="dxa"/>
          </w:tcPr>
          <w:p w:rsidR="00EA3FA6" w:rsidRPr="0028618E" w:rsidRDefault="00EA3FA6" w:rsidP="006E2977">
            <w:pPr>
              <w:pStyle w:val="Tabletext"/>
              <w:keepLines w:val="0"/>
              <w:spacing w:after="0" w:line="240" w:lineRule="auto"/>
              <w:rPr>
                <w:ins w:id="242" w:author="FIS" w:date="2012-09-20T15:54:00Z"/>
                <w:rFonts w:hint="eastAsia"/>
                <w:bCs/>
                <w:lang w:eastAsia="zh-TW"/>
              </w:rPr>
            </w:pPr>
          </w:p>
        </w:tc>
      </w:tr>
      <w:tr w:rsidR="00EA3FA6" w:rsidTr="006E2977">
        <w:trPr>
          <w:trHeight w:val="303"/>
          <w:ins w:id="243" w:author="FIS" w:date="2012-09-20T15:54:00Z"/>
        </w:trPr>
        <w:tc>
          <w:tcPr>
            <w:tcW w:w="1701" w:type="dxa"/>
            <w:shd w:val="clear" w:color="auto" w:fill="FFFF99"/>
          </w:tcPr>
          <w:p w:rsidR="00EA3FA6" w:rsidRPr="00F96D7E" w:rsidRDefault="00EA3FA6" w:rsidP="006E2977">
            <w:pPr>
              <w:rPr>
                <w:ins w:id="244" w:author="FIS" w:date="2012-09-20T15:54:00Z"/>
                <w:rFonts w:hint="eastAsia"/>
                <w:sz w:val="20"/>
                <w:szCs w:val="20"/>
              </w:rPr>
            </w:pPr>
            <w:ins w:id="245" w:author="FIS" w:date="2012-09-20T15:54:00Z">
              <w:r w:rsidRPr="00F96D7E">
                <w:rPr>
                  <w:rFonts w:hint="eastAsia"/>
                  <w:sz w:val="20"/>
                  <w:szCs w:val="20"/>
                </w:rPr>
                <w:t>修改日期</w:t>
              </w:r>
            </w:ins>
          </w:p>
        </w:tc>
        <w:tc>
          <w:tcPr>
            <w:tcW w:w="2976" w:type="dxa"/>
          </w:tcPr>
          <w:p w:rsidR="00EA3FA6" w:rsidRPr="00832C59" w:rsidRDefault="00EA3FA6" w:rsidP="006E2977">
            <w:pPr>
              <w:pStyle w:val="Tabletext"/>
              <w:keepLines w:val="0"/>
              <w:spacing w:after="0" w:line="240" w:lineRule="auto"/>
              <w:rPr>
                <w:ins w:id="246" w:author="FIS" w:date="2012-09-20T15:54:00Z"/>
                <w:rFonts w:ascii="細明體" w:eastAsia="細明體" w:hAnsi="細明體"/>
                <w:kern w:val="2"/>
                <w:szCs w:val="24"/>
                <w:lang w:eastAsia="zh-TW"/>
              </w:rPr>
            </w:pPr>
            <w:ins w:id="247" w:author="FIS" w:date="2012-09-20T15:54:00Z">
              <w:r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>今天日期時間</w:t>
              </w:r>
            </w:ins>
          </w:p>
        </w:tc>
        <w:tc>
          <w:tcPr>
            <w:tcW w:w="1100" w:type="dxa"/>
          </w:tcPr>
          <w:p w:rsidR="00EA3FA6" w:rsidRDefault="00EA3FA6" w:rsidP="006E2977">
            <w:pPr>
              <w:pStyle w:val="Tabletext"/>
              <w:keepLines w:val="0"/>
              <w:spacing w:after="0" w:line="240" w:lineRule="auto"/>
              <w:rPr>
                <w:ins w:id="248" w:author="FIS" w:date="2012-09-20T15:54:00Z"/>
                <w:rFonts w:hint="eastAsia"/>
                <w:bCs/>
                <w:lang w:eastAsia="zh-TW"/>
              </w:rPr>
            </w:pPr>
          </w:p>
        </w:tc>
      </w:tr>
      <w:tr w:rsidR="00EA3FA6" w:rsidTr="006E2977">
        <w:trPr>
          <w:trHeight w:val="303"/>
          <w:ins w:id="249" w:author="FIS" w:date="2012-09-20T15:54:00Z"/>
        </w:trPr>
        <w:tc>
          <w:tcPr>
            <w:tcW w:w="1701" w:type="dxa"/>
            <w:shd w:val="clear" w:color="auto" w:fill="FFFF99"/>
          </w:tcPr>
          <w:p w:rsidR="00EA3FA6" w:rsidRPr="00F96D7E" w:rsidRDefault="00EA3FA6" w:rsidP="006E2977">
            <w:pPr>
              <w:rPr>
                <w:ins w:id="250" w:author="FIS" w:date="2012-09-20T15:54:00Z"/>
                <w:rFonts w:hint="eastAsia"/>
                <w:sz w:val="20"/>
                <w:szCs w:val="20"/>
              </w:rPr>
            </w:pPr>
            <w:ins w:id="251" w:author="FIS" w:date="2012-09-20T15:54:00Z">
              <w:r w:rsidRPr="00F96D7E">
                <w:rPr>
                  <w:rFonts w:hint="eastAsia"/>
                  <w:sz w:val="20"/>
                  <w:szCs w:val="20"/>
                </w:rPr>
                <w:t>住院收據張數</w:t>
              </w:r>
            </w:ins>
          </w:p>
        </w:tc>
        <w:tc>
          <w:tcPr>
            <w:tcW w:w="2976" w:type="dxa"/>
          </w:tcPr>
          <w:p w:rsidR="00EA3FA6" w:rsidRPr="00832C59" w:rsidRDefault="00EA3FA6" w:rsidP="006E2977">
            <w:pPr>
              <w:pStyle w:val="Tabletext"/>
              <w:keepLines w:val="0"/>
              <w:spacing w:after="0" w:line="240" w:lineRule="auto"/>
              <w:rPr>
                <w:ins w:id="252" w:author="FIS" w:date="2012-09-20T15:54:00Z"/>
                <w:rFonts w:ascii="細明體" w:eastAsia="細明體" w:hAnsi="細明體"/>
                <w:kern w:val="2"/>
                <w:szCs w:val="24"/>
                <w:lang w:eastAsia="zh-TW"/>
              </w:rPr>
            </w:pPr>
            <w:ins w:id="253" w:author="FIS" w:date="2012-09-20T15:54:00Z">
              <w:r>
                <w:rPr>
                  <w:rFonts w:hint="eastAsia"/>
                  <w:kern w:val="2"/>
                  <w:lang w:eastAsia="zh-TW"/>
                </w:rPr>
                <w:t>O_</w:t>
              </w:r>
              <w:r w:rsidRPr="00F96D7E">
                <w:rPr>
                  <w:rFonts w:hint="eastAsia"/>
                </w:rPr>
                <w:t>住院收據張數</w:t>
              </w:r>
            </w:ins>
          </w:p>
        </w:tc>
        <w:tc>
          <w:tcPr>
            <w:tcW w:w="1100" w:type="dxa"/>
          </w:tcPr>
          <w:p w:rsidR="00EA3FA6" w:rsidRDefault="00EA3FA6" w:rsidP="006E2977">
            <w:pPr>
              <w:pStyle w:val="Tabletext"/>
              <w:keepLines w:val="0"/>
              <w:spacing w:after="0" w:line="240" w:lineRule="auto"/>
              <w:rPr>
                <w:ins w:id="254" w:author="FIS" w:date="2012-09-20T15:54:00Z"/>
                <w:rFonts w:hint="eastAsia"/>
                <w:bCs/>
                <w:lang w:eastAsia="zh-TW"/>
              </w:rPr>
            </w:pPr>
          </w:p>
        </w:tc>
      </w:tr>
      <w:tr w:rsidR="00EA3FA6" w:rsidTr="006E2977">
        <w:trPr>
          <w:trHeight w:val="303"/>
          <w:ins w:id="255" w:author="FIS" w:date="2012-09-20T15:54:00Z"/>
        </w:trPr>
        <w:tc>
          <w:tcPr>
            <w:tcW w:w="1701" w:type="dxa"/>
            <w:shd w:val="clear" w:color="auto" w:fill="FFFF99"/>
          </w:tcPr>
          <w:p w:rsidR="00EA3FA6" w:rsidRPr="00F96D7E" w:rsidRDefault="00EA3FA6" w:rsidP="006E2977">
            <w:pPr>
              <w:rPr>
                <w:ins w:id="256" w:author="FIS" w:date="2012-09-20T15:54:00Z"/>
                <w:rFonts w:hint="eastAsia"/>
                <w:sz w:val="20"/>
                <w:szCs w:val="20"/>
              </w:rPr>
            </w:pPr>
            <w:ins w:id="257" w:author="FIS" w:date="2012-09-20T15:54:00Z">
              <w:r w:rsidRPr="00F96D7E">
                <w:rPr>
                  <w:rFonts w:hint="eastAsia"/>
                  <w:sz w:val="20"/>
                  <w:szCs w:val="20"/>
                </w:rPr>
                <w:t>門診張數</w:t>
              </w:r>
            </w:ins>
          </w:p>
        </w:tc>
        <w:tc>
          <w:tcPr>
            <w:tcW w:w="2976" w:type="dxa"/>
          </w:tcPr>
          <w:p w:rsidR="00EA3FA6" w:rsidRPr="00832C59" w:rsidRDefault="00EA3FA6" w:rsidP="006E2977">
            <w:pPr>
              <w:pStyle w:val="Tabletext"/>
              <w:keepLines w:val="0"/>
              <w:spacing w:after="0" w:line="240" w:lineRule="auto"/>
              <w:rPr>
                <w:ins w:id="258" w:author="FIS" w:date="2012-09-20T15:54:00Z"/>
                <w:rFonts w:ascii="細明體" w:eastAsia="細明體" w:hAnsi="細明體"/>
                <w:kern w:val="2"/>
                <w:szCs w:val="24"/>
                <w:lang w:eastAsia="zh-TW"/>
              </w:rPr>
            </w:pPr>
            <w:ins w:id="259" w:author="FIS" w:date="2012-09-20T15:54:00Z">
              <w:r>
                <w:rPr>
                  <w:rFonts w:hint="eastAsia"/>
                  <w:kern w:val="2"/>
                  <w:lang w:eastAsia="zh-TW"/>
                </w:rPr>
                <w:t>O_</w:t>
              </w:r>
              <w:r>
                <w:rPr>
                  <w:rFonts w:hint="eastAsia"/>
                  <w:lang w:eastAsia="zh-TW"/>
                </w:rPr>
                <w:t>門診</w:t>
              </w:r>
              <w:r w:rsidRPr="00F96D7E">
                <w:rPr>
                  <w:rFonts w:hint="eastAsia"/>
                  <w:lang w:eastAsia="zh-TW"/>
                </w:rPr>
                <w:t>收據張數</w:t>
              </w:r>
            </w:ins>
          </w:p>
        </w:tc>
        <w:tc>
          <w:tcPr>
            <w:tcW w:w="1100" w:type="dxa"/>
          </w:tcPr>
          <w:p w:rsidR="00EA3FA6" w:rsidRDefault="00EA3FA6" w:rsidP="006E2977">
            <w:pPr>
              <w:pStyle w:val="Tabletext"/>
              <w:keepLines w:val="0"/>
              <w:spacing w:after="0" w:line="240" w:lineRule="auto"/>
              <w:rPr>
                <w:ins w:id="260" w:author="FIS" w:date="2012-09-20T15:54:00Z"/>
                <w:rFonts w:hint="eastAsia"/>
                <w:bCs/>
                <w:lang w:eastAsia="zh-TW"/>
              </w:rPr>
            </w:pPr>
          </w:p>
        </w:tc>
      </w:tr>
      <w:tr w:rsidR="00EA3FA6" w:rsidTr="006E2977">
        <w:trPr>
          <w:trHeight w:val="303"/>
          <w:ins w:id="261" w:author="FIS" w:date="2012-09-20T15:54:00Z"/>
        </w:trPr>
        <w:tc>
          <w:tcPr>
            <w:tcW w:w="1701" w:type="dxa"/>
            <w:shd w:val="clear" w:color="auto" w:fill="FFFF99"/>
          </w:tcPr>
          <w:p w:rsidR="00EA3FA6" w:rsidRPr="00F96D7E" w:rsidRDefault="00EA3FA6" w:rsidP="006E2977">
            <w:pPr>
              <w:rPr>
                <w:ins w:id="262" w:author="FIS" w:date="2012-09-20T15:54:00Z"/>
                <w:rFonts w:hint="eastAsia"/>
                <w:sz w:val="20"/>
                <w:szCs w:val="20"/>
              </w:rPr>
            </w:pPr>
            <w:ins w:id="263" w:author="FIS" w:date="2012-09-20T15:54:00Z">
              <w:r w:rsidRPr="00F96D7E">
                <w:rPr>
                  <w:rFonts w:hint="eastAsia"/>
                  <w:sz w:val="20"/>
                  <w:szCs w:val="20"/>
                </w:rPr>
                <w:t>總收據張數</w:t>
              </w:r>
            </w:ins>
          </w:p>
        </w:tc>
        <w:tc>
          <w:tcPr>
            <w:tcW w:w="2976" w:type="dxa"/>
          </w:tcPr>
          <w:p w:rsidR="00EA3FA6" w:rsidRPr="00832C59" w:rsidRDefault="00EA3FA6" w:rsidP="006E2977">
            <w:pPr>
              <w:pStyle w:val="Tabletext"/>
              <w:keepLines w:val="0"/>
              <w:spacing w:after="0" w:line="240" w:lineRule="auto"/>
              <w:rPr>
                <w:ins w:id="264" w:author="FIS" w:date="2012-09-20T15:54:00Z"/>
                <w:rFonts w:ascii="細明體" w:eastAsia="細明體" w:hAnsi="細明體"/>
                <w:kern w:val="2"/>
                <w:szCs w:val="24"/>
                <w:lang w:eastAsia="zh-TW"/>
              </w:rPr>
            </w:pPr>
            <w:ins w:id="265" w:author="FIS" w:date="2012-09-20T15:54:00Z">
              <w:r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>畫面.</w:t>
              </w:r>
              <w:r w:rsidRPr="00625E4E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t xml:space="preserve"> 收據正本張數</w:t>
              </w:r>
            </w:ins>
          </w:p>
        </w:tc>
        <w:tc>
          <w:tcPr>
            <w:tcW w:w="1100" w:type="dxa"/>
          </w:tcPr>
          <w:p w:rsidR="00EA3FA6" w:rsidRDefault="00EA3FA6" w:rsidP="006E2977">
            <w:pPr>
              <w:pStyle w:val="Tabletext"/>
              <w:keepLines w:val="0"/>
              <w:spacing w:after="0" w:line="240" w:lineRule="auto"/>
              <w:rPr>
                <w:ins w:id="266" w:author="FIS" w:date="2012-09-20T15:54:00Z"/>
                <w:rFonts w:hint="eastAsia"/>
                <w:bCs/>
                <w:lang w:eastAsia="zh-TW"/>
              </w:rPr>
            </w:pPr>
          </w:p>
        </w:tc>
      </w:tr>
      <w:tr w:rsidR="00EA3FA6" w:rsidTr="006E2977">
        <w:trPr>
          <w:trHeight w:val="303"/>
          <w:ins w:id="267" w:author="FIS" w:date="2012-09-20T15:54:00Z"/>
        </w:trPr>
        <w:tc>
          <w:tcPr>
            <w:tcW w:w="1701" w:type="dxa"/>
            <w:shd w:val="clear" w:color="auto" w:fill="FFFF99"/>
          </w:tcPr>
          <w:p w:rsidR="00EA3FA6" w:rsidRPr="00F96D7E" w:rsidRDefault="00EA3FA6" w:rsidP="006E2977">
            <w:pPr>
              <w:rPr>
                <w:ins w:id="268" w:author="FIS" w:date="2012-09-20T15:54:00Z"/>
                <w:rFonts w:hint="eastAsia"/>
                <w:sz w:val="20"/>
                <w:szCs w:val="20"/>
              </w:rPr>
            </w:pPr>
            <w:ins w:id="269" w:author="FIS" w:date="2012-09-20T15:54:00Z">
              <w:r w:rsidRPr="00F96D7E">
                <w:rPr>
                  <w:rFonts w:hint="eastAsia"/>
                  <w:sz w:val="20"/>
                  <w:szCs w:val="20"/>
                </w:rPr>
                <w:t>收據總金額</w:t>
              </w:r>
            </w:ins>
          </w:p>
        </w:tc>
        <w:tc>
          <w:tcPr>
            <w:tcW w:w="2976" w:type="dxa"/>
          </w:tcPr>
          <w:p w:rsidR="00EA3FA6" w:rsidRPr="00200D63" w:rsidRDefault="00EA3FA6" w:rsidP="006E2977">
            <w:pPr>
              <w:pStyle w:val="Tabletext"/>
              <w:keepLines w:val="0"/>
              <w:spacing w:after="0" w:line="240" w:lineRule="auto"/>
              <w:rPr>
                <w:ins w:id="270" w:author="FIS" w:date="2012-09-20T15:54:00Z"/>
                <w:rFonts w:ascii="細明體" w:eastAsia="細明體" w:hAnsi="細明體"/>
                <w:kern w:val="2"/>
                <w:szCs w:val="24"/>
                <w:lang w:eastAsia="zh-TW"/>
              </w:rPr>
            </w:pPr>
            <w:ins w:id="271" w:author="FIS" w:date="2012-09-20T15:54:00Z">
              <w:r w:rsidRPr="000A2629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>畫面.</w:t>
              </w:r>
              <w:r w:rsidRPr="00200D63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t xml:space="preserve"> 收據總金額</w:t>
              </w:r>
            </w:ins>
          </w:p>
        </w:tc>
        <w:tc>
          <w:tcPr>
            <w:tcW w:w="1100" w:type="dxa"/>
          </w:tcPr>
          <w:p w:rsidR="00EA3FA6" w:rsidRDefault="00EA3FA6" w:rsidP="006E2977">
            <w:pPr>
              <w:pStyle w:val="Tabletext"/>
              <w:keepLines w:val="0"/>
              <w:spacing w:after="0" w:line="240" w:lineRule="auto"/>
              <w:rPr>
                <w:ins w:id="272" w:author="FIS" w:date="2012-09-20T15:54:00Z"/>
                <w:rFonts w:hint="eastAsia"/>
                <w:bCs/>
                <w:lang w:eastAsia="zh-TW"/>
              </w:rPr>
            </w:pPr>
          </w:p>
        </w:tc>
      </w:tr>
      <w:tr w:rsidR="00EA3FA6" w:rsidTr="006E2977">
        <w:trPr>
          <w:trHeight w:val="303"/>
          <w:ins w:id="273" w:author="FIS" w:date="2012-09-20T15:54:00Z"/>
        </w:trPr>
        <w:tc>
          <w:tcPr>
            <w:tcW w:w="1701" w:type="dxa"/>
            <w:shd w:val="clear" w:color="auto" w:fill="FFFF99"/>
          </w:tcPr>
          <w:p w:rsidR="00EA3FA6" w:rsidRPr="00F96D7E" w:rsidRDefault="00EA3FA6" w:rsidP="006E2977">
            <w:pPr>
              <w:rPr>
                <w:ins w:id="274" w:author="FIS" w:date="2012-09-20T15:54:00Z"/>
                <w:rFonts w:hint="eastAsia"/>
                <w:sz w:val="20"/>
                <w:szCs w:val="20"/>
              </w:rPr>
            </w:pPr>
            <w:ins w:id="275" w:author="FIS" w:date="2012-09-20T15:54:00Z">
              <w:r w:rsidRPr="00F96D7E">
                <w:rPr>
                  <w:rFonts w:hint="eastAsia"/>
                  <w:sz w:val="20"/>
                  <w:szCs w:val="20"/>
                </w:rPr>
                <w:t>給付金額</w:t>
              </w:r>
            </w:ins>
          </w:p>
        </w:tc>
        <w:tc>
          <w:tcPr>
            <w:tcW w:w="2976" w:type="dxa"/>
          </w:tcPr>
          <w:p w:rsidR="00EA3FA6" w:rsidRPr="00200D63" w:rsidRDefault="00EA3FA6" w:rsidP="006E2977">
            <w:pPr>
              <w:pStyle w:val="Tabletext"/>
              <w:keepLines w:val="0"/>
              <w:spacing w:after="0" w:line="240" w:lineRule="auto"/>
              <w:rPr>
                <w:ins w:id="276" w:author="FIS" w:date="2012-09-20T15:54:00Z"/>
                <w:rFonts w:ascii="細明體" w:eastAsia="細明體" w:hAnsi="細明體"/>
                <w:kern w:val="2"/>
                <w:szCs w:val="24"/>
                <w:lang w:eastAsia="zh-TW"/>
              </w:rPr>
            </w:pPr>
            <w:ins w:id="277" w:author="FIS" w:date="2012-09-20T15:54:00Z">
              <w:r w:rsidRPr="000A2629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>畫面.</w:t>
              </w:r>
              <w:r w:rsidRPr="00200D63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 xml:space="preserve"> 給付</w:t>
              </w:r>
              <w:r w:rsidRPr="00200D63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t>總</w:t>
              </w:r>
              <w:r w:rsidRPr="00200D63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>金額</w:t>
              </w:r>
            </w:ins>
          </w:p>
        </w:tc>
        <w:tc>
          <w:tcPr>
            <w:tcW w:w="1100" w:type="dxa"/>
          </w:tcPr>
          <w:p w:rsidR="00EA3FA6" w:rsidRDefault="00EA3FA6" w:rsidP="006E2977">
            <w:pPr>
              <w:pStyle w:val="Tabletext"/>
              <w:keepLines w:val="0"/>
              <w:spacing w:after="0" w:line="240" w:lineRule="auto"/>
              <w:rPr>
                <w:ins w:id="278" w:author="FIS" w:date="2012-09-20T15:54:00Z"/>
                <w:rFonts w:hint="eastAsia"/>
                <w:bCs/>
                <w:lang w:eastAsia="zh-TW"/>
              </w:rPr>
            </w:pPr>
          </w:p>
        </w:tc>
      </w:tr>
      <w:tr w:rsidR="00EA3FA6" w:rsidTr="006E2977">
        <w:trPr>
          <w:trHeight w:val="303"/>
          <w:ins w:id="279" w:author="FIS" w:date="2012-09-20T15:54:00Z"/>
        </w:trPr>
        <w:tc>
          <w:tcPr>
            <w:tcW w:w="1701" w:type="dxa"/>
            <w:shd w:val="clear" w:color="auto" w:fill="FFFF99"/>
          </w:tcPr>
          <w:p w:rsidR="00EA3FA6" w:rsidRPr="00F96D7E" w:rsidRDefault="00EA3FA6" w:rsidP="006E2977">
            <w:pPr>
              <w:rPr>
                <w:ins w:id="280" w:author="FIS" w:date="2012-09-20T15:54:00Z"/>
                <w:rFonts w:hint="eastAsia"/>
                <w:sz w:val="20"/>
                <w:szCs w:val="20"/>
              </w:rPr>
            </w:pPr>
            <w:ins w:id="281" w:author="FIS" w:date="2012-09-20T15:54:00Z">
              <w:r w:rsidRPr="00F96D7E">
                <w:rPr>
                  <w:rFonts w:hint="eastAsia"/>
                  <w:sz w:val="20"/>
                  <w:szCs w:val="20"/>
                </w:rPr>
                <w:t>未給付金額</w:t>
              </w:r>
            </w:ins>
          </w:p>
        </w:tc>
        <w:tc>
          <w:tcPr>
            <w:tcW w:w="2976" w:type="dxa"/>
          </w:tcPr>
          <w:p w:rsidR="00EA3FA6" w:rsidRPr="00200D63" w:rsidRDefault="00EA3FA6" w:rsidP="006E2977">
            <w:pPr>
              <w:pStyle w:val="Tabletext"/>
              <w:keepLines w:val="0"/>
              <w:spacing w:after="0" w:line="240" w:lineRule="auto"/>
              <w:rPr>
                <w:ins w:id="282" w:author="FIS" w:date="2012-09-20T15:54:00Z"/>
                <w:rFonts w:ascii="細明體" w:eastAsia="細明體" w:hAnsi="細明體"/>
                <w:kern w:val="2"/>
                <w:szCs w:val="24"/>
                <w:lang w:eastAsia="zh-TW"/>
              </w:rPr>
            </w:pPr>
            <w:ins w:id="283" w:author="FIS" w:date="2012-09-20T15:54:00Z">
              <w:r w:rsidRPr="000A2629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>畫面.</w:t>
              </w:r>
              <w:r w:rsidRPr="00200D63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 xml:space="preserve"> 未給付金額</w:t>
              </w:r>
            </w:ins>
          </w:p>
        </w:tc>
        <w:tc>
          <w:tcPr>
            <w:tcW w:w="1100" w:type="dxa"/>
          </w:tcPr>
          <w:p w:rsidR="00EA3FA6" w:rsidRDefault="00EA3FA6" w:rsidP="006E2977">
            <w:pPr>
              <w:pStyle w:val="Tabletext"/>
              <w:keepLines w:val="0"/>
              <w:spacing w:after="0" w:line="240" w:lineRule="auto"/>
              <w:rPr>
                <w:ins w:id="284" w:author="FIS" w:date="2012-09-20T15:54:00Z"/>
                <w:rFonts w:hint="eastAsia"/>
                <w:bCs/>
                <w:lang w:eastAsia="zh-TW"/>
              </w:rPr>
            </w:pPr>
          </w:p>
        </w:tc>
      </w:tr>
      <w:tr w:rsidR="00EA3FA6" w:rsidTr="006E2977">
        <w:trPr>
          <w:trHeight w:val="303"/>
          <w:ins w:id="285" w:author="FIS" w:date="2012-09-20T15:54:00Z"/>
        </w:trPr>
        <w:tc>
          <w:tcPr>
            <w:tcW w:w="1701" w:type="dxa"/>
            <w:shd w:val="clear" w:color="auto" w:fill="FFFF99"/>
          </w:tcPr>
          <w:p w:rsidR="00EA3FA6" w:rsidRPr="00F96D7E" w:rsidRDefault="00EA3FA6" w:rsidP="006E2977">
            <w:pPr>
              <w:rPr>
                <w:ins w:id="286" w:author="FIS" w:date="2012-09-20T15:54:00Z"/>
                <w:rFonts w:hint="eastAsia"/>
                <w:sz w:val="20"/>
                <w:szCs w:val="20"/>
              </w:rPr>
            </w:pPr>
            <w:ins w:id="287" w:author="FIS" w:date="2012-09-20T15:54:00Z">
              <w:r w:rsidRPr="00F335D3">
                <w:rPr>
                  <w:rFonts w:hint="eastAsia"/>
                  <w:sz w:val="20"/>
                  <w:szCs w:val="20"/>
                </w:rPr>
                <w:t>註解</w:t>
              </w:r>
            </w:ins>
          </w:p>
        </w:tc>
        <w:tc>
          <w:tcPr>
            <w:tcW w:w="2976" w:type="dxa"/>
          </w:tcPr>
          <w:p w:rsidR="00EA3FA6" w:rsidRPr="000A2629" w:rsidRDefault="00EA3FA6" w:rsidP="006E2977">
            <w:pPr>
              <w:pStyle w:val="Tabletext"/>
              <w:keepLines w:val="0"/>
              <w:spacing w:after="0" w:line="240" w:lineRule="auto"/>
              <w:rPr>
                <w:ins w:id="288" w:author="FIS" w:date="2012-09-20T15:54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ins w:id="289" w:author="FIS" w:date="2012-09-20T15:54:00Z">
              <w:r w:rsidRPr="000A2629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>畫面.</w:t>
              </w:r>
              <w:r w:rsidRPr="00F335D3">
                <w:rPr>
                  <w:rFonts w:hint="eastAsia"/>
                </w:rPr>
                <w:t>註解</w:t>
              </w:r>
            </w:ins>
          </w:p>
        </w:tc>
        <w:tc>
          <w:tcPr>
            <w:tcW w:w="1100" w:type="dxa"/>
          </w:tcPr>
          <w:p w:rsidR="00EA3FA6" w:rsidRDefault="00EA3FA6" w:rsidP="006E2977">
            <w:pPr>
              <w:pStyle w:val="Tabletext"/>
              <w:keepLines w:val="0"/>
              <w:spacing w:after="0" w:line="240" w:lineRule="auto"/>
              <w:rPr>
                <w:ins w:id="290" w:author="FIS" w:date="2012-09-20T15:54:00Z"/>
                <w:rFonts w:hint="eastAsia"/>
                <w:bCs/>
                <w:lang w:eastAsia="zh-TW"/>
              </w:rPr>
            </w:pPr>
          </w:p>
        </w:tc>
      </w:tr>
      <w:tr w:rsidR="00EA3FA6" w:rsidTr="006E2977">
        <w:trPr>
          <w:trHeight w:val="303"/>
          <w:ins w:id="291" w:author="FIS" w:date="2012-09-20T15:54:00Z"/>
        </w:trPr>
        <w:tc>
          <w:tcPr>
            <w:tcW w:w="1701" w:type="dxa"/>
            <w:shd w:val="clear" w:color="auto" w:fill="FFFF99"/>
          </w:tcPr>
          <w:p w:rsidR="00EA3FA6" w:rsidRPr="00F96D7E" w:rsidRDefault="00EA3FA6" w:rsidP="006E2977">
            <w:pPr>
              <w:rPr>
                <w:ins w:id="292" w:author="FIS" w:date="2012-09-20T15:54:00Z"/>
                <w:rFonts w:hint="eastAsia"/>
                <w:sz w:val="20"/>
                <w:szCs w:val="20"/>
              </w:rPr>
            </w:pPr>
            <w:ins w:id="293" w:author="FIS" w:date="2012-09-20T15:54:00Z">
              <w:r>
                <w:rPr>
                  <w:rFonts w:hint="eastAsia"/>
                  <w:sz w:val="20"/>
                  <w:szCs w:val="20"/>
                </w:rPr>
                <w:t>系統別</w:t>
              </w:r>
            </w:ins>
          </w:p>
        </w:tc>
        <w:tc>
          <w:tcPr>
            <w:tcW w:w="2976" w:type="dxa"/>
          </w:tcPr>
          <w:p w:rsidR="00EA3FA6" w:rsidRPr="000A2629" w:rsidRDefault="00EA3FA6" w:rsidP="006E2977">
            <w:pPr>
              <w:pStyle w:val="Tabletext"/>
              <w:keepLines w:val="0"/>
              <w:spacing w:after="0" w:line="240" w:lineRule="auto"/>
              <w:rPr>
                <w:ins w:id="294" w:author="FIS" w:date="2012-09-20T15:54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ins w:id="295" w:author="FIS" w:date="2012-09-20T15:54:00Z">
              <w:r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>DTAAB001.系統別(取第一筆)</w:t>
              </w:r>
            </w:ins>
          </w:p>
        </w:tc>
        <w:tc>
          <w:tcPr>
            <w:tcW w:w="1100" w:type="dxa"/>
          </w:tcPr>
          <w:p w:rsidR="00EA3FA6" w:rsidRDefault="00EA3FA6" w:rsidP="006E2977">
            <w:pPr>
              <w:pStyle w:val="Tabletext"/>
              <w:keepLines w:val="0"/>
              <w:spacing w:after="0" w:line="240" w:lineRule="auto"/>
              <w:rPr>
                <w:ins w:id="296" w:author="FIS" w:date="2012-09-20T15:54:00Z"/>
                <w:rFonts w:hint="eastAsia"/>
                <w:bCs/>
                <w:lang w:eastAsia="zh-TW"/>
              </w:rPr>
            </w:pPr>
          </w:p>
        </w:tc>
      </w:tr>
    </w:tbl>
    <w:p w:rsidR="00E852F6" w:rsidRPr="00CB104F" w:rsidRDefault="00E852F6" w:rsidP="00E852F6">
      <w:pPr>
        <w:pStyle w:val="Tabletext"/>
        <w:keepLines w:val="0"/>
        <w:numPr>
          <w:ilvl w:val="3"/>
          <w:numId w:val="37"/>
        </w:numPr>
        <w:spacing w:after="0" w:line="360" w:lineRule="atLeast"/>
        <w:rPr>
          <w:kern w:val="2"/>
          <w:lang w:eastAsia="zh-TW"/>
        </w:rPr>
      </w:pPr>
      <w:r w:rsidRPr="00CB104F">
        <w:rPr>
          <w:kern w:val="2"/>
          <w:lang w:eastAsia="zh-TW"/>
        </w:rPr>
        <w:t>CALL AA_BCZ00</w:t>
      </w:r>
      <w:r>
        <w:rPr>
          <w:rFonts w:hint="eastAsia"/>
          <w:kern w:val="2"/>
          <w:lang w:eastAsia="zh-TW"/>
        </w:rPr>
        <w:t>3</w:t>
      </w:r>
      <w:r w:rsidRPr="00CB104F">
        <w:rPr>
          <w:kern w:val="2"/>
          <w:lang w:eastAsia="zh-TW"/>
        </w:rPr>
        <w:t>(</w:t>
      </w:r>
      <w:r w:rsidRPr="00CB104F">
        <w:rPr>
          <w:kern w:val="2"/>
          <w:lang w:eastAsia="zh-TW"/>
        </w:rPr>
        <w:t>差額證明列印</w:t>
      </w:r>
      <w:r w:rsidRPr="00CB104F">
        <w:rPr>
          <w:kern w:val="2"/>
          <w:lang w:eastAsia="zh-TW"/>
        </w:rPr>
        <w:t>)</w:t>
      </w:r>
    </w:p>
    <w:p w:rsidR="00E852F6" w:rsidRPr="00391D66" w:rsidRDefault="00E852F6" w:rsidP="00E852F6">
      <w:pPr>
        <w:pStyle w:val="Tabletext"/>
        <w:keepLines w:val="0"/>
        <w:numPr>
          <w:ilvl w:val="4"/>
          <w:numId w:val="37"/>
        </w:numPr>
        <w:spacing w:after="0" w:line="360" w:lineRule="atLeast"/>
        <w:rPr>
          <w:rFonts w:eastAsia="細明體" w:hint="eastAsia"/>
          <w:bCs/>
          <w:lang w:eastAsia="zh-TW"/>
        </w:rPr>
      </w:pPr>
      <w:r w:rsidRPr="00CB104F">
        <w:rPr>
          <w:kern w:val="2"/>
          <w:lang w:eastAsia="zh-TW"/>
        </w:rPr>
        <w:t>受理編號</w:t>
      </w:r>
      <w:r w:rsidRPr="00CB104F">
        <w:rPr>
          <w:kern w:val="2"/>
          <w:lang w:eastAsia="zh-TW"/>
        </w:rPr>
        <w:t xml:space="preserve"> =</w:t>
      </w:r>
      <w:r w:rsidRPr="00CB104F">
        <w:rPr>
          <w:kern w:val="2"/>
          <w:lang w:eastAsia="zh-TW"/>
        </w:rPr>
        <w:t>畫面</w:t>
      </w:r>
      <w:r w:rsidRPr="00CB104F">
        <w:rPr>
          <w:kern w:val="2"/>
          <w:lang w:eastAsia="zh-TW"/>
        </w:rPr>
        <w:t>.</w:t>
      </w:r>
      <w:r w:rsidRPr="00CB104F">
        <w:rPr>
          <w:kern w:val="2"/>
          <w:lang w:eastAsia="zh-TW"/>
        </w:rPr>
        <w:t>這一列的受理編號</w:t>
      </w:r>
    </w:p>
    <w:p w:rsidR="00E852F6" w:rsidRDefault="00E852F6" w:rsidP="00E852F6">
      <w:pPr>
        <w:pStyle w:val="Tabletext"/>
        <w:keepLines w:val="0"/>
        <w:numPr>
          <w:ilvl w:val="4"/>
          <w:numId w:val="37"/>
        </w:numPr>
        <w:spacing w:after="0" w:line="360" w:lineRule="atLeast"/>
        <w:rPr>
          <w:rFonts w:eastAsia="細明體" w:hint="eastAsia"/>
          <w:bCs/>
          <w:lang w:eastAsia="zh-TW"/>
        </w:rPr>
      </w:pPr>
      <w:r w:rsidRPr="00CB104F">
        <w:rPr>
          <w:kern w:val="2"/>
          <w:lang w:eastAsia="zh-TW"/>
        </w:rPr>
        <w:t>種類</w:t>
      </w:r>
      <w:r w:rsidRPr="00CB104F">
        <w:rPr>
          <w:kern w:val="2"/>
          <w:lang w:eastAsia="zh-TW"/>
        </w:rPr>
        <w:t xml:space="preserve"> = ‘1’ (</w:t>
      </w:r>
      <w:r w:rsidRPr="00CB104F">
        <w:rPr>
          <w:kern w:val="2"/>
          <w:lang w:eastAsia="zh-TW"/>
        </w:rPr>
        <w:t>正本，更新正本列印欄位</w:t>
      </w:r>
      <w:r w:rsidRPr="00CB104F">
        <w:rPr>
          <w:kern w:val="2"/>
          <w:lang w:eastAsia="zh-TW"/>
        </w:rPr>
        <w:t>)</w:t>
      </w:r>
    </w:p>
    <w:p w:rsidR="00E852F6" w:rsidRDefault="00E852F6" w:rsidP="00E852F6">
      <w:pPr>
        <w:pStyle w:val="Tabletext"/>
        <w:keepLines w:val="0"/>
        <w:numPr>
          <w:ilvl w:val="3"/>
          <w:numId w:val="37"/>
        </w:numPr>
        <w:spacing w:after="0" w:line="360" w:lineRule="atLeast"/>
        <w:rPr>
          <w:rFonts w:eastAsia="細明體" w:hint="eastAsia"/>
          <w:bCs/>
          <w:lang w:eastAsia="zh-TW"/>
        </w:rPr>
      </w:pPr>
      <w:r>
        <w:rPr>
          <w:rFonts w:eastAsia="細明體" w:hint="eastAsia"/>
          <w:bCs/>
          <w:lang w:eastAsia="zh-TW"/>
        </w:rPr>
        <w:t xml:space="preserve">IF </w:t>
      </w:r>
      <w:r>
        <w:rPr>
          <w:rFonts w:eastAsia="細明體" w:hint="eastAsia"/>
          <w:bCs/>
          <w:lang w:eastAsia="zh-TW"/>
        </w:rPr>
        <w:t>正常結束</w:t>
      </w:r>
      <w:r>
        <w:rPr>
          <w:rFonts w:eastAsia="細明體" w:hint="eastAsia"/>
          <w:bCs/>
          <w:lang w:eastAsia="zh-TW"/>
        </w:rPr>
        <w:t>(</w:t>
      </w:r>
      <w:r>
        <w:rPr>
          <w:rFonts w:eastAsia="細明體" w:hint="eastAsia"/>
          <w:bCs/>
          <w:lang w:eastAsia="zh-TW"/>
        </w:rPr>
        <w:t>避免因沒印成功就不能再印了</w:t>
      </w:r>
      <w:r>
        <w:rPr>
          <w:rFonts w:eastAsia="細明體" w:hint="eastAsia"/>
          <w:bCs/>
          <w:lang w:eastAsia="zh-TW"/>
        </w:rPr>
        <w:t>)</w:t>
      </w:r>
    </w:p>
    <w:p w:rsidR="00E852F6" w:rsidRPr="00CB104F" w:rsidRDefault="00E852F6" w:rsidP="00E852F6">
      <w:pPr>
        <w:pStyle w:val="Tabletext"/>
        <w:keepLines w:val="0"/>
        <w:numPr>
          <w:ilvl w:val="4"/>
          <w:numId w:val="37"/>
        </w:numPr>
        <w:spacing w:after="0" w:line="360" w:lineRule="atLeast"/>
        <w:rPr>
          <w:rFonts w:eastAsia="細明體"/>
          <w:bCs/>
          <w:lang w:eastAsia="zh-TW"/>
        </w:rPr>
      </w:pPr>
      <w:r w:rsidRPr="00CB104F">
        <w:rPr>
          <w:rFonts w:eastAsia="細明體"/>
          <w:bCs/>
          <w:lang w:eastAsia="zh-TW"/>
        </w:rPr>
        <w:t>更新狀態：</w:t>
      </w:r>
    </w:p>
    <w:p w:rsidR="00E852F6" w:rsidRPr="004B2C0E" w:rsidRDefault="00E852F6" w:rsidP="00E852F6">
      <w:pPr>
        <w:pStyle w:val="Tabletext"/>
        <w:keepLines w:val="0"/>
        <w:numPr>
          <w:ilvl w:val="5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 w:rsidRPr="007C3BE1">
        <w:rPr>
          <w:rFonts w:hint="eastAsia"/>
          <w:kern w:val="2"/>
          <w:lang w:eastAsia="zh-TW"/>
        </w:rPr>
        <w:t>CALL AA_BCZ001.</w:t>
      </w:r>
      <w:r>
        <w:rPr>
          <w:rFonts w:ascii="細明體" w:eastAsia="細明體" w:hAnsi="細明體" w:hint="eastAsia"/>
        </w:rPr>
        <w:t>uptAplySts</w:t>
      </w:r>
      <w:r>
        <w:rPr>
          <w:rFonts w:ascii="細明體" w:eastAsia="細明體" w:hAnsi="細明體" w:hint="eastAsia"/>
          <w:lang w:eastAsia="zh-TW"/>
        </w:rPr>
        <w:t>(</w:t>
      </w:r>
      <w:r w:rsidRPr="00914FA9">
        <w:rPr>
          <w:rFonts w:hint="eastAsia"/>
        </w:rPr>
        <w:t>狀態更新</w:t>
      </w:r>
      <w:r>
        <w:rPr>
          <w:rFonts w:hint="eastAsia"/>
          <w:lang w:eastAsia="zh-TW"/>
        </w:rPr>
        <w:t>)</w:t>
      </w:r>
    </w:p>
    <w:p w:rsidR="00E852F6" w:rsidRPr="004B2C0E" w:rsidRDefault="00E852F6" w:rsidP="00E852F6">
      <w:pPr>
        <w:pStyle w:val="Tabletext"/>
        <w:keepLines w:val="0"/>
        <w:numPr>
          <w:ilvl w:val="6"/>
          <w:numId w:val="37"/>
        </w:numPr>
        <w:spacing w:after="0" w:line="360" w:lineRule="atLeast"/>
        <w:rPr>
          <w:kern w:val="2"/>
          <w:lang w:eastAsia="zh-TW"/>
        </w:rPr>
      </w:pPr>
      <w:r w:rsidRPr="004B2C0E">
        <w:rPr>
          <w:rFonts w:hint="eastAsia"/>
          <w:kern w:val="2"/>
          <w:lang w:eastAsia="zh-TW"/>
        </w:rPr>
        <w:t>差額證明狀態資料如下：</w:t>
      </w:r>
    </w:p>
    <w:tbl>
      <w:tblPr>
        <w:tblW w:w="4962" w:type="dxa"/>
        <w:tblInd w:w="3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2552"/>
        <w:gridCol w:w="709"/>
      </w:tblGrid>
      <w:tr w:rsidR="00E852F6" w:rsidTr="00B80C9E">
        <w:trPr>
          <w:trHeight w:val="303"/>
        </w:trPr>
        <w:tc>
          <w:tcPr>
            <w:tcW w:w="1701" w:type="dxa"/>
            <w:shd w:val="clear" w:color="auto" w:fill="C0C0C0"/>
          </w:tcPr>
          <w:p w:rsidR="00E852F6" w:rsidRDefault="00E852F6" w:rsidP="00B80C9E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畫面欄位</w:t>
            </w:r>
          </w:p>
        </w:tc>
        <w:tc>
          <w:tcPr>
            <w:tcW w:w="2552" w:type="dxa"/>
            <w:shd w:val="clear" w:color="auto" w:fill="C0C0C0"/>
          </w:tcPr>
          <w:p w:rsidR="00E852F6" w:rsidRDefault="00E852F6" w:rsidP="00B80C9E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709" w:type="dxa"/>
            <w:shd w:val="clear" w:color="auto" w:fill="C0C0C0"/>
          </w:tcPr>
          <w:p w:rsidR="00E852F6" w:rsidRDefault="00E852F6" w:rsidP="00B80C9E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其他</w:t>
            </w:r>
          </w:p>
        </w:tc>
      </w:tr>
      <w:tr w:rsidR="00E852F6" w:rsidTr="00B80C9E">
        <w:trPr>
          <w:trHeight w:val="303"/>
        </w:trPr>
        <w:tc>
          <w:tcPr>
            <w:tcW w:w="1701" w:type="dxa"/>
            <w:shd w:val="clear" w:color="auto" w:fill="FFFF99"/>
          </w:tcPr>
          <w:p w:rsidR="00E852F6" w:rsidRPr="002C3984" w:rsidRDefault="00E852F6" w:rsidP="00B80C9E">
            <w:pPr>
              <w:rPr>
                <w:rFonts w:hint="eastAsia"/>
                <w:sz w:val="20"/>
                <w:szCs w:val="20"/>
              </w:rPr>
            </w:pPr>
            <w:r w:rsidRPr="002C3984">
              <w:rPr>
                <w:rFonts w:hint="eastAsia"/>
                <w:sz w:val="20"/>
                <w:szCs w:val="20"/>
              </w:rPr>
              <w:t>受理編號</w:t>
            </w:r>
            <w:r w:rsidRPr="002C3984">
              <w:rPr>
                <w:rFonts w:hint="eastAsia"/>
                <w:sz w:val="20"/>
                <w:szCs w:val="20"/>
              </w:rPr>
              <w:t xml:space="preserve"> </w:t>
            </w:r>
          </w:p>
        </w:tc>
        <w:tc>
          <w:tcPr>
            <w:tcW w:w="2552" w:type="dxa"/>
          </w:tcPr>
          <w:p w:rsidR="00E852F6" w:rsidRDefault="00E852F6" w:rsidP="00B80C9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CB104F">
              <w:rPr>
                <w:kern w:val="2"/>
                <w:lang w:eastAsia="zh-TW"/>
              </w:rPr>
              <w:t>畫面</w:t>
            </w:r>
            <w:r w:rsidRPr="00CB104F">
              <w:rPr>
                <w:kern w:val="2"/>
                <w:lang w:eastAsia="zh-TW"/>
              </w:rPr>
              <w:t>.</w:t>
            </w:r>
            <w:r w:rsidRPr="00CB104F">
              <w:rPr>
                <w:kern w:val="2"/>
                <w:lang w:eastAsia="zh-TW"/>
              </w:rPr>
              <w:t>這一列的受理編號</w:t>
            </w:r>
          </w:p>
        </w:tc>
        <w:tc>
          <w:tcPr>
            <w:tcW w:w="709" w:type="dxa"/>
          </w:tcPr>
          <w:p w:rsidR="00E852F6" w:rsidRDefault="00E852F6" w:rsidP="00B80C9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E852F6" w:rsidDel="000F1C7C" w:rsidTr="00B80C9E">
        <w:trPr>
          <w:trHeight w:val="303"/>
          <w:del w:id="297" w:author="FIS" w:date="2012-09-20T15:58:00Z"/>
        </w:trPr>
        <w:tc>
          <w:tcPr>
            <w:tcW w:w="1701" w:type="dxa"/>
            <w:shd w:val="clear" w:color="auto" w:fill="FFFF99"/>
          </w:tcPr>
          <w:p w:rsidR="00E852F6" w:rsidRPr="002C3984" w:rsidDel="000F1C7C" w:rsidRDefault="00E852F6" w:rsidP="00B80C9E">
            <w:pPr>
              <w:rPr>
                <w:del w:id="298" w:author="FIS" w:date="2012-09-20T15:58:00Z"/>
                <w:rFonts w:hint="eastAsia"/>
                <w:sz w:val="20"/>
                <w:szCs w:val="20"/>
              </w:rPr>
            </w:pPr>
            <w:del w:id="299" w:author="FIS" w:date="2012-09-20T15:58:00Z">
              <w:r w:rsidDel="000F1C7C">
                <w:rPr>
                  <w:rFonts w:hint="eastAsia"/>
                  <w:sz w:val="20"/>
                  <w:szCs w:val="20"/>
                </w:rPr>
                <w:delText>目前</w:delText>
              </w:r>
              <w:r w:rsidRPr="002C3984" w:rsidDel="000F1C7C">
                <w:rPr>
                  <w:rFonts w:hint="eastAsia"/>
                  <w:sz w:val="20"/>
                  <w:szCs w:val="20"/>
                </w:rPr>
                <w:delText>狀態</w:delText>
              </w:r>
              <w:r w:rsidRPr="002C3984" w:rsidDel="000F1C7C">
                <w:rPr>
                  <w:rFonts w:hint="eastAsia"/>
                  <w:sz w:val="20"/>
                  <w:szCs w:val="20"/>
                </w:rPr>
                <w:delText xml:space="preserve"> </w:delText>
              </w:r>
            </w:del>
          </w:p>
        </w:tc>
        <w:tc>
          <w:tcPr>
            <w:tcW w:w="2552" w:type="dxa"/>
          </w:tcPr>
          <w:p w:rsidR="00E852F6" w:rsidDel="000F1C7C" w:rsidRDefault="00E852F6" w:rsidP="00B80C9E">
            <w:pPr>
              <w:pStyle w:val="Tabletext"/>
              <w:keepLines w:val="0"/>
              <w:spacing w:after="0" w:line="240" w:lineRule="auto"/>
              <w:rPr>
                <w:del w:id="300" w:author="FIS" w:date="2012-09-20T15:58:00Z"/>
                <w:rFonts w:hint="eastAsia"/>
                <w:bCs/>
                <w:lang w:eastAsia="zh-TW"/>
              </w:rPr>
            </w:pPr>
            <w:del w:id="301" w:author="FIS" w:date="2012-09-20T15:58:00Z">
              <w:r w:rsidDel="000F1C7C">
                <w:rPr>
                  <w:rFonts w:ascii="細明體" w:eastAsia="細明體" w:hAnsi="細明體"/>
                  <w:lang w:eastAsia="zh-TW"/>
                </w:rPr>
                <w:delText>‘</w:delText>
              </w:r>
              <w:r w:rsidDel="000F1C7C">
                <w:rPr>
                  <w:rFonts w:ascii="細明體" w:eastAsia="細明體" w:hAnsi="細明體" w:hint="eastAsia"/>
                  <w:lang w:eastAsia="zh-TW"/>
                </w:rPr>
                <w:delText>80</w:delText>
              </w:r>
              <w:r w:rsidDel="000F1C7C">
                <w:rPr>
                  <w:rFonts w:ascii="細明體" w:eastAsia="細明體" w:hAnsi="細明體"/>
                  <w:lang w:eastAsia="zh-TW"/>
                </w:rPr>
                <w:delText>’</w:delText>
              </w:r>
            </w:del>
          </w:p>
        </w:tc>
        <w:tc>
          <w:tcPr>
            <w:tcW w:w="709" w:type="dxa"/>
          </w:tcPr>
          <w:p w:rsidR="00E852F6" w:rsidDel="000F1C7C" w:rsidRDefault="00E852F6" w:rsidP="00B80C9E">
            <w:pPr>
              <w:pStyle w:val="Tabletext"/>
              <w:keepLines w:val="0"/>
              <w:spacing w:after="0" w:line="240" w:lineRule="auto"/>
              <w:rPr>
                <w:del w:id="302" w:author="FIS" w:date="2012-09-20T15:58:00Z"/>
                <w:rFonts w:hint="eastAsia"/>
                <w:bCs/>
                <w:lang w:eastAsia="zh-TW"/>
              </w:rPr>
            </w:pPr>
          </w:p>
        </w:tc>
      </w:tr>
      <w:tr w:rsidR="00E852F6" w:rsidDel="000F1C7C" w:rsidTr="00B80C9E">
        <w:trPr>
          <w:trHeight w:val="303"/>
          <w:del w:id="303" w:author="FIS" w:date="2012-09-20T15:58:00Z"/>
        </w:trPr>
        <w:tc>
          <w:tcPr>
            <w:tcW w:w="1701" w:type="dxa"/>
            <w:shd w:val="clear" w:color="auto" w:fill="FFFF99"/>
          </w:tcPr>
          <w:p w:rsidR="00E852F6" w:rsidDel="000F1C7C" w:rsidRDefault="00E852F6" w:rsidP="00B80C9E">
            <w:pPr>
              <w:rPr>
                <w:del w:id="304" w:author="FIS" w:date="2012-09-20T15:58:00Z"/>
                <w:rFonts w:hint="eastAsia"/>
                <w:sz w:val="20"/>
                <w:szCs w:val="20"/>
              </w:rPr>
            </w:pPr>
            <w:del w:id="305" w:author="FIS" w:date="2012-09-20T15:58:00Z">
              <w:r w:rsidDel="000F1C7C">
                <w:rPr>
                  <w:rFonts w:hint="eastAsia"/>
                  <w:sz w:val="20"/>
                  <w:szCs w:val="20"/>
                </w:rPr>
                <w:delText>前次</w:delText>
              </w:r>
              <w:r w:rsidRPr="002C3984" w:rsidDel="000F1C7C">
                <w:rPr>
                  <w:rFonts w:hint="eastAsia"/>
                  <w:sz w:val="20"/>
                  <w:szCs w:val="20"/>
                </w:rPr>
                <w:delText>狀態</w:delText>
              </w:r>
            </w:del>
          </w:p>
        </w:tc>
        <w:tc>
          <w:tcPr>
            <w:tcW w:w="2552" w:type="dxa"/>
          </w:tcPr>
          <w:p w:rsidR="00E852F6" w:rsidDel="000F1C7C" w:rsidRDefault="00FE474F" w:rsidP="00B80C9E">
            <w:pPr>
              <w:pStyle w:val="Tabletext"/>
              <w:keepLines w:val="0"/>
              <w:spacing w:after="0" w:line="240" w:lineRule="auto"/>
              <w:rPr>
                <w:del w:id="306" w:author="FIS" w:date="2012-09-20T15:58:00Z"/>
                <w:bCs/>
                <w:lang w:eastAsia="zh-TW"/>
              </w:rPr>
            </w:pPr>
            <w:del w:id="307" w:author="FIS" w:date="2012-09-20T15:58:00Z">
              <w:r w:rsidDel="000F1C7C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DTAABC01</w:delText>
              </w:r>
              <w:r w:rsidRPr="00D358A7" w:rsidDel="000F1C7C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.</w:delText>
              </w:r>
              <w:r w:rsidRPr="00F96D7E" w:rsidDel="000F1C7C">
                <w:rPr>
                  <w:rFonts w:hint="eastAsia"/>
                  <w:lang w:eastAsia="zh-TW"/>
                </w:rPr>
                <w:delText>目前申請狀態</w:delText>
              </w:r>
            </w:del>
          </w:p>
        </w:tc>
        <w:tc>
          <w:tcPr>
            <w:tcW w:w="709" w:type="dxa"/>
          </w:tcPr>
          <w:p w:rsidR="00E852F6" w:rsidDel="000F1C7C" w:rsidRDefault="00E852F6" w:rsidP="00B80C9E">
            <w:pPr>
              <w:pStyle w:val="Tabletext"/>
              <w:keepLines w:val="0"/>
              <w:spacing w:after="0" w:line="240" w:lineRule="auto"/>
              <w:rPr>
                <w:del w:id="308" w:author="FIS" w:date="2012-09-20T15:58:00Z"/>
                <w:rFonts w:hint="eastAsia"/>
                <w:bCs/>
                <w:lang w:eastAsia="zh-TW"/>
              </w:rPr>
            </w:pPr>
          </w:p>
        </w:tc>
      </w:tr>
      <w:tr w:rsidR="00E852F6" w:rsidTr="00B80C9E">
        <w:trPr>
          <w:trHeight w:val="303"/>
        </w:trPr>
        <w:tc>
          <w:tcPr>
            <w:tcW w:w="1701" w:type="dxa"/>
            <w:shd w:val="clear" w:color="auto" w:fill="FFFF99"/>
          </w:tcPr>
          <w:p w:rsidR="00E852F6" w:rsidRDefault="00E852F6" w:rsidP="00B80C9E">
            <w:pPr>
              <w:rPr>
                <w:rFonts w:ascii="細明體" w:eastAsia="細明體" w:hAnsi="細明體" w:hint="eastAsia"/>
                <w:sz w:val="20"/>
              </w:rPr>
            </w:pPr>
            <w:r w:rsidRPr="004B2C0E">
              <w:rPr>
                <w:rFonts w:ascii="細明體" w:eastAsia="細明體" w:hAnsi="細明體" w:hint="eastAsia"/>
                <w:sz w:val="20"/>
              </w:rPr>
              <w:t>正本列印</w:t>
            </w:r>
          </w:p>
        </w:tc>
        <w:tc>
          <w:tcPr>
            <w:tcW w:w="2552" w:type="dxa"/>
          </w:tcPr>
          <w:p w:rsidR="00E852F6" w:rsidRDefault="00E852F6" w:rsidP="00B80C9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/>
                <w:lang w:eastAsia="zh-TW"/>
              </w:rPr>
              <w:t>‘</w:t>
            </w:r>
            <w:r>
              <w:rPr>
                <w:rFonts w:ascii="細明體" w:eastAsia="細明體" w:hAnsi="細明體" w:hint="eastAsia"/>
                <w:lang w:eastAsia="zh-TW"/>
              </w:rPr>
              <w:t>Y</w:t>
            </w:r>
            <w:r>
              <w:rPr>
                <w:rFonts w:ascii="細明體" w:eastAsia="細明體" w:hAnsi="細明體"/>
                <w:lang w:eastAsia="zh-TW"/>
              </w:rPr>
              <w:t>’</w:t>
            </w:r>
          </w:p>
        </w:tc>
        <w:tc>
          <w:tcPr>
            <w:tcW w:w="709" w:type="dxa"/>
          </w:tcPr>
          <w:p w:rsidR="00E852F6" w:rsidRDefault="00E852F6" w:rsidP="00B80C9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</w:tbl>
    <w:p w:rsidR="00646E68" w:rsidRPr="00CB104F" w:rsidRDefault="00411580" w:rsidP="00107C42">
      <w:pPr>
        <w:pStyle w:val="Tabletext"/>
        <w:keepLines w:val="0"/>
        <w:numPr>
          <w:ilvl w:val="1"/>
          <w:numId w:val="37"/>
        </w:numPr>
        <w:spacing w:after="0" w:line="360" w:lineRule="atLeast"/>
        <w:rPr>
          <w:rFonts w:eastAsia="細明體"/>
          <w:bCs/>
          <w:lang w:eastAsia="zh-TW"/>
        </w:rPr>
      </w:pPr>
      <w:r w:rsidRPr="00CB104F">
        <w:rPr>
          <w:rFonts w:eastAsia="細明體"/>
          <w:bCs/>
          <w:lang w:eastAsia="zh-TW"/>
        </w:rPr>
        <w:t>RETURN</w:t>
      </w:r>
    </w:p>
    <w:sectPr w:rsidR="00646E68" w:rsidRPr="00CB104F" w:rsidSect="009E265C">
      <w:pgSz w:w="11906" w:h="16838"/>
      <w:pgMar w:top="567" w:right="926" w:bottom="567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2452" w:rsidRDefault="00622452" w:rsidP="004449C6">
      <w:r>
        <w:separator/>
      </w:r>
    </w:p>
  </w:endnote>
  <w:endnote w:type="continuationSeparator" w:id="0">
    <w:p w:rsidR="00622452" w:rsidRDefault="00622452" w:rsidP="004449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2452" w:rsidRDefault="00622452" w:rsidP="004449C6">
      <w:r>
        <w:separator/>
      </w:r>
    </w:p>
  </w:footnote>
  <w:footnote w:type="continuationSeparator" w:id="0">
    <w:p w:rsidR="00622452" w:rsidRDefault="00622452" w:rsidP="004449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E3BD5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52C09EB"/>
    <w:multiLevelType w:val="hybridMultilevel"/>
    <w:tmpl w:val="64629E28"/>
    <w:lvl w:ilvl="0" w:tplc="D52CAC1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0CFA1807"/>
    <w:multiLevelType w:val="hybridMultilevel"/>
    <w:tmpl w:val="DD326676"/>
    <w:lvl w:ilvl="0" w:tplc="EEA251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E7426A9"/>
    <w:multiLevelType w:val="hybridMultilevel"/>
    <w:tmpl w:val="B9F441D2"/>
    <w:lvl w:ilvl="0" w:tplc="EBB876B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0FA60AF6"/>
    <w:multiLevelType w:val="hybridMultilevel"/>
    <w:tmpl w:val="6200F714"/>
    <w:lvl w:ilvl="0" w:tplc="3BE657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0664096"/>
    <w:multiLevelType w:val="hybridMultilevel"/>
    <w:tmpl w:val="0F908DC6"/>
    <w:lvl w:ilvl="0" w:tplc="079C5F3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2C77FE2"/>
    <w:multiLevelType w:val="hybridMultilevel"/>
    <w:tmpl w:val="B67C65B2"/>
    <w:lvl w:ilvl="0" w:tplc="C19AC76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95A4A18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10" w15:restartNumberingAfterBreak="0">
    <w:nsid w:val="19AC111F"/>
    <w:multiLevelType w:val="hybridMultilevel"/>
    <w:tmpl w:val="19C4B922"/>
    <w:lvl w:ilvl="0" w:tplc="2018B6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2141053E"/>
    <w:multiLevelType w:val="hybridMultilevel"/>
    <w:tmpl w:val="B5368150"/>
    <w:lvl w:ilvl="0" w:tplc="C47094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261A5B4C"/>
    <w:multiLevelType w:val="hybridMultilevel"/>
    <w:tmpl w:val="65CA642C"/>
    <w:lvl w:ilvl="0" w:tplc="1FA0AF5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C102E6D"/>
    <w:multiLevelType w:val="hybridMultilevel"/>
    <w:tmpl w:val="B41628FC"/>
    <w:lvl w:ilvl="0" w:tplc="53D0DD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D1829F3"/>
    <w:multiLevelType w:val="hybridMultilevel"/>
    <w:tmpl w:val="39C0095A"/>
    <w:lvl w:ilvl="0" w:tplc="BE80EF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2D7C3A9B"/>
    <w:multiLevelType w:val="hybridMultilevel"/>
    <w:tmpl w:val="21F62B5E"/>
    <w:lvl w:ilvl="0" w:tplc="EF60C45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2F854712"/>
    <w:multiLevelType w:val="hybridMultilevel"/>
    <w:tmpl w:val="B214496E"/>
    <w:lvl w:ilvl="0" w:tplc="687E03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36593208"/>
    <w:multiLevelType w:val="multilevel"/>
    <w:tmpl w:val="88965626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</w:lvl>
  </w:abstractNum>
  <w:abstractNum w:abstractNumId="20" w15:restartNumberingAfterBreak="0">
    <w:nsid w:val="408B5DF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87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481639AB"/>
    <w:multiLevelType w:val="hybridMultilevel"/>
    <w:tmpl w:val="109EC410"/>
    <w:lvl w:ilvl="0" w:tplc="B6E61A0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49D542A4"/>
    <w:multiLevelType w:val="hybridMultilevel"/>
    <w:tmpl w:val="AA921D1A"/>
    <w:lvl w:ilvl="0" w:tplc="C3F892E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4C0C3F90"/>
    <w:multiLevelType w:val="hybridMultilevel"/>
    <w:tmpl w:val="57F816AE"/>
    <w:lvl w:ilvl="0" w:tplc="CC28A3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4D6319E2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87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 w15:restartNumberingAfterBreak="0">
    <w:nsid w:val="54F63AC4"/>
    <w:multiLevelType w:val="hybridMultilevel"/>
    <w:tmpl w:val="43A8D944"/>
    <w:lvl w:ilvl="0" w:tplc="CE7ABE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61DB601D"/>
    <w:multiLevelType w:val="hybridMultilevel"/>
    <w:tmpl w:val="F33E54B2"/>
    <w:lvl w:ilvl="0" w:tplc="983A77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2570003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8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 w15:restartNumberingAfterBreak="0">
    <w:nsid w:val="644C0110"/>
    <w:multiLevelType w:val="multilevel"/>
    <w:tmpl w:val="0409001D"/>
    <w:numStyleLink w:val="1"/>
  </w:abstractNum>
  <w:abstractNum w:abstractNumId="30" w15:restartNumberingAfterBreak="0">
    <w:nsid w:val="66743B2D"/>
    <w:multiLevelType w:val="hybridMultilevel"/>
    <w:tmpl w:val="E022FB7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7026C932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 w15:restartNumberingAfterBreak="0">
    <w:nsid w:val="6873621F"/>
    <w:multiLevelType w:val="hybridMultilevel"/>
    <w:tmpl w:val="16F2BF56"/>
    <w:lvl w:ilvl="0" w:tplc="69AA11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6A522C95"/>
    <w:multiLevelType w:val="hybridMultilevel"/>
    <w:tmpl w:val="17BAB1A4"/>
    <w:lvl w:ilvl="0" w:tplc="119290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6AA63B17"/>
    <w:multiLevelType w:val="hybridMultilevel"/>
    <w:tmpl w:val="5326317C"/>
    <w:lvl w:ilvl="0" w:tplc="E196F44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76130902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5" w15:restartNumberingAfterBreak="0">
    <w:nsid w:val="7759736C"/>
    <w:multiLevelType w:val="hybridMultilevel"/>
    <w:tmpl w:val="9522B916"/>
    <w:lvl w:ilvl="0" w:tplc="F37C82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787578AC"/>
    <w:multiLevelType w:val="hybridMultilevel"/>
    <w:tmpl w:val="5D4EE896"/>
    <w:lvl w:ilvl="0" w:tplc="EDEE7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7C824968"/>
    <w:multiLevelType w:val="hybridMultilevel"/>
    <w:tmpl w:val="D1CAC064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 w:tplc="5FB642BE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8" w15:restartNumberingAfterBreak="0">
    <w:nsid w:val="7DD10BEA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9" w15:restartNumberingAfterBreak="0">
    <w:nsid w:val="7E084A46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24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sz w:val="20"/>
          <w:szCs w:val="20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sz w:val="20"/>
          <w:szCs w:val="20"/>
        </w:rPr>
      </w:lvl>
    </w:lvlOverride>
  </w:num>
  <w:num w:numId="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2"/>
  </w:num>
  <w:num w:numId="26">
    <w:abstractNumId w:val="17"/>
  </w:num>
  <w:num w:numId="27">
    <w:abstractNumId w:val="10"/>
  </w:num>
  <w:num w:numId="2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0"/>
  </w:num>
  <w:num w:numId="30">
    <w:abstractNumId w:val="13"/>
  </w:num>
  <w:num w:numId="31">
    <w:abstractNumId w:val="1"/>
  </w:num>
  <w:num w:numId="32">
    <w:abstractNumId w:val="18"/>
  </w:num>
  <w:num w:numId="33">
    <w:abstractNumId w:val="36"/>
  </w:num>
  <w:num w:numId="34">
    <w:abstractNumId w:val="9"/>
  </w:num>
  <w:num w:numId="3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b/>
          <w:sz w:val="20"/>
          <w:szCs w:val="20"/>
        </w:rPr>
      </w:lvl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7"/>
  </w:num>
  <w:num w:numId="37">
    <w:abstractNumId w:val="11"/>
  </w:num>
  <w:num w:numId="38">
    <w:abstractNumId w:val="34"/>
  </w:num>
  <w:num w:numId="39">
    <w:abstractNumId w:val="0"/>
  </w:num>
  <w:num w:numId="40">
    <w:abstractNumId w:val="28"/>
  </w:num>
  <w:num w:numId="41">
    <w:abstractNumId w:val="39"/>
  </w:num>
  <w:num w:numId="42">
    <w:abstractNumId w:val="27"/>
  </w:num>
  <w:num w:numId="43">
    <w:abstractNumId w:val="38"/>
  </w:num>
  <w:num w:numId="44">
    <w:abstractNumId w:val="3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E3E26"/>
    <w:rsid w:val="000015D0"/>
    <w:rsid w:val="00003DE3"/>
    <w:rsid w:val="0000406A"/>
    <w:rsid w:val="00006D72"/>
    <w:rsid w:val="000070D0"/>
    <w:rsid w:val="00011F25"/>
    <w:rsid w:val="00011FD7"/>
    <w:rsid w:val="000128C7"/>
    <w:rsid w:val="00014D40"/>
    <w:rsid w:val="000155DF"/>
    <w:rsid w:val="00016079"/>
    <w:rsid w:val="000162EF"/>
    <w:rsid w:val="00016385"/>
    <w:rsid w:val="00017681"/>
    <w:rsid w:val="0002021D"/>
    <w:rsid w:val="00020938"/>
    <w:rsid w:val="00021988"/>
    <w:rsid w:val="00024926"/>
    <w:rsid w:val="00026026"/>
    <w:rsid w:val="000269F2"/>
    <w:rsid w:val="00027ABE"/>
    <w:rsid w:val="000308E4"/>
    <w:rsid w:val="0003161B"/>
    <w:rsid w:val="00031CA1"/>
    <w:rsid w:val="00031F14"/>
    <w:rsid w:val="00032219"/>
    <w:rsid w:val="0003285C"/>
    <w:rsid w:val="0003406B"/>
    <w:rsid w:val="00035C99"/>
    <w:rsid w:val="000417FD"/>
    <w:rsid w:val="00044FE6"/>
    <w:rsid w:val="00047FF2"/>
    <w:rsid w:val="00051847"/>
    <w:rsid w:val="000535F7"/>
    <w:rsid w:val="00053819"/>
    <w:rsid w:val="00053D36"/>
    <w:rsid w:val="000545C5"/>
    <w:rsid w:val="00055695"/>
    <w:rsid w:val="000556D8"/>
    <w:rsid w:val="000608E5"/>
    <w:rsid w:val="00060F4B"/>
    <w:rsid w:val="00061E49"/>
    <w:rsid w:val="00062C39"/>
    <w:rsid w:val="00064465"/>
    <w:rsid w:val="00064C2F"/>
    <w:rsid w:val="0006764F"/>
    <w:rsid w:val="000700BD"/>
    <w:rsid w:val="00072C8F"/>
    <w:rsid w:val="00072CD9"/>
    <w:rsid w:val="00073358"/>
    <w:rsid w:val="000765B6"/>
    <w:rsid w:val="0007668A"/>
    <w:rsid w:val="000807EF"/>
    <w:rsid w:val="00081BD9"/>
    <w:rsid w:val="00084798"/>
    <w:rsid w:val="00085337"/>
    <w:rsid w:val="00085BDC"/>
    <w:rsid w:val="000922A0"/>
    <w:rsid w:val="000924E4"/>
    <w:rsid w:val="0009283A"/>
    <w:rsid w:val="000929E0"/>
    <w:rsid w:val="00092C75"/>
    <w:rsid w:val="000947CB"/>
    <w:rsid w:val="000949F5"/>
    <w:rsid w:val="00094A3B"/>
    <w:rsid w:val="00095877"/>
    <w:rsid w:val="0009634F"/>
    <w:rsid w:val="00096DB1"/>
    <w:rsid w:val="00096DBD"/>
    <w:rsid w:val="000A139E"/>
    <w:rsid w:val="000A369B"/>
    <w:rsid w:val="000A3A06"/>
    <w:rsid w:val="000A47EC"/>
    <w:rsid w:val="000A5C0E"/>
    <w:rsid w:val="000A6634"/>
    <w:rsid w:val="000A6EC7"/>
    <w:rsid w:val="000B2EAD"/>
    <w:rsid w:val="000B6BC3"/>
    <w:rsid w:val="000C0C7E"/>
    <w:rsid w:val="000C1383"/>
    <w:rsid w:val="000C2E48"/>
    <w:rsid w:val="000C4066"/>
    <w:rsid w:val="000C67AE"/>
    <w:rsid w:val="000C6AEA"/>
    <w:rsid w:val="000D00E7"/>
    <w:rsid w:val="000D109D"/>
    <w:rsid w:val="000D16F4"/>
    <w:rsid w:val="000D26F2"/>
    <w:rsid w:val="000D28E7"/>
    <w:rsid w:val="000D2B80"/>
    <w:rsid w:val="000D4B23"/>
    <w:rsid w:val="000D70A4"/>
    <w:rsid w:val="000E2713"/>
    <w:rsid w:val="000E33C4"/>
    <w:rsid w:val="000E3A7E"/>
    <w:rsid w:val="000E3E26"/>
    <w:rsid w:val="000E5135"/>
    <w:rsid w:val="000E5C23"/>
    <w:rsid w:val="000E5FB3"/>
    <w:rsid w:val="000E7141"/>
    <w:rsid w:val="000E7722"/>
    <w:rsid w:val="000E7C5B"/>
    <w:rsid w:val="000F1150"/>
    <w:rsid w:val="000F1C7C"/>
    <w:rsid w:val="000F26C3"/>
    <w:rsid w:val="000F5AAD"/>
    <w:rsid w:val="000F6C55"/>
    <w:rsid w:val="000F733D"/>
    <w:rsid w:val="00101CB0"/>
    <w:rsid w:val="00102D6A"/>
    <w:rsid w:val="0010691C"/>
    <w:rsid w:val="00106DCC"/>
    <w:rsid w:val="00107326"/>
    <w:rsid w:val="0010756D"/>
    <w:rsid w:val="00107C42"/>
    <w:rsid w:val="00111B66"/>
    <w:rsid w:val="0011259A"/>
    <w:rsid w:val="00113BF6"/>
    <w:rsid w:val="00115974"/>
    <w:rsid w:val="00116A23"/>
    <w:rsid w:val="00117D9F"/>
    <w:rsid w:val="0012080B"/>
    <w:rsid w:val="00120A8E"/>
    <w:rsid w:val="00122600"/>
    <w:rsid w:val="00122D82"/>
    <w:rsid w:val="00122E24"/>
    <w:rsid w:val="0012432A"/>
    <w:rsid w:val="00124E55"/>
    <w:rsid w:val="001268B4"/>
    <w:rsid w:val="001303BE"/>
    <w:rsid w:val="00130C27"/>
    <w:rsid w:val="00130F9A"/>
    <w:rsid w:val="00136E2C"/>
    <w:rsid w:val="0013776B"/>
    <w:rsid w:val="00137D4D"/>
    <w:rsid w:val="001405F8"/>
    <w:rsid w:val="001413A7"/>
    <w:rsid w:val="00143A42"/>
    <w:rsid w:val="00144ACD"/>
    <w:rsid w:val="001469B6"/>
    <w:rsid w:val="001516AE"/>
    <w:rsid w:val="001524BF"/>
    <w:rsid w:val="00153E6D"/>
    <w:rsid w:val="001554FB"/>
    <w:rsid w:val="00156527"/>
    <w:rsid w:val="00157037"/>
    <w:rsid w:val="00160565"/>
    <w:rsid w:val="00170363"/>
    <w:rsid w:val="0017051D"/>
    <w:rsid w:val="00175E2D"/>
    <w:rsid w:val="0017751B"/>
    <w:rsid w:val="001814CD"/>
    <w:rsid w:val="00181DA2"/>
    <w:rsid w:val="00182418"/>
    <w:rsid w:val="00182BD3"/>
    <w:rsid w:val="00183AD9"/>
    <w:rsid w:val="00185A42"/>
    <w:rsid w:val="00185DC7"/>
    <w:rsid w:val="00187736"/>
    <w:rsid w:val="00191C08"/>
    <w:rsid w:val="00192B58"/>
    <w:rsid w:val="00196D39"/>
    <w:rsid w:val="001A1EAD"/>
    <w:rsid w:val="001A2159"/>
    <w:rsid w:val="001A2F38"/>
    <w:rsid w:val="001A332A"/>
    <w:rsid w:val="001B0CDF"/>
    <w:rsid w:val="001B3995"/>
    <w:rsid w:val="001B5134"/>
    <w:rsid w:val="001B760B"/>
    <w:rsid w:val="001C1EB6"/>
    <w:rsid w:val="001C3897"/>
    <w:rsid w:val="001C3A30"/>
    <w:rsid w:val="001C7ED3"/>
    <w:rsid w:val="001D2913"/>
    <w:rsid w:val="001D2A90"/>
    <w:rsid w:val="001D4A9D"/>
    <w:rsid w:val="001D7A8E"/>
    <w:rsid w:val="001D7AA4"/>
    <w:rsid w:val="001E094B"/>
    <w:rsid w:val="001E16EE"/>
    <w:rsid w:val="001E2BC6"/>
    <w:rsid w:val="001E61D1"/>
    <w:rsid w:val="001E6703"/>
    <w:rsid w:val="001E6935"/>
    <w:rsid w:val="001F05A8"/>
    <w:rsid w:val="001F317F"/>
    <w:rsid w:val="001F5A8A"/>
    <w:rsid w:val="001F6A40"/>
    <w:rsid w:val="00200592"/>
    <w:rsid w:val="00200901"/>
    <w:rsid w:val="00200D63"/>
    <w:rsid w:val="0021002A"/>
    <w:rsid w:val="00210F8C"/>
    <w:rsid w:val="00211D6A"/>
    <w:rsid w:val="002124D8"/>
    <w:rsid w:val="002127E2"/>
    <w:rsid w:val="00215E53"/>
    <w:rsid w:val="00216170"/>
    <w:rsid w:val="00220B7A"/>
    <w:rsid w:val="00220E3A"/>
    <w:rsid w:val="00220E94"/>
    <w:rsid w:val="002221B9"/>
    <w:rsid w:val="00223A18"/>
    <w:rsid w:val="00223D31"/>
    <w:rsid w:val="00225276"/>
    <w:rsid w:val="00230917"/>
    <w:rsid w:val="0023158A"/>
    <w:rsid w:val="00231ADB"/>
    <w:rsid w:val="002326AA"/>
    <w:rsid w:val="002340F9"/>
    <w:rsid w:val="0023501F"/>
    <w:rsid w:val="0023583C"/>
    <w:rsid w:val="00235B16"/>
    <w:rsid w:val="00241B9A"/>
    <w:rsid w:val="0024498D"/>
    <w:rsid w:val="00244CE2"/>
    <w:rsid w:val="00246487"/>
    <w:rsid w:val="00247543"/>
    <w:rsid w:val="002518A1"/>
    <w:rsid w:val="002563E4"/>
    <w:rsid w:val="002575FA"/>
    <w:rsid w:val="0025789C"/>
    <w:rsid w:val="00260591"/>
    <w:rsid w:val="00260E8C"/>
    <w:rsid w:val="00261840"/>
    <w:rsid w:val="00262041"/>
    <w:rsid w:val="00262288"/>
    <w:rsid w:val="00265A42"/>
    <w:rsid w:val="00265C3A"/>
    <w:rsid w:val="00270C3C"/>
    <w:rsid w:val="00270F39"/>
    <w:rsid w:val="00272019"/>
    <w:rsid w:val="002735CF"/>
    <w:rsid w:val="00273974"/>
    <w:rsid w:val="00280044"/>
    <w:rsid w:val="0028035D"/>
    <w:rsid w:val="00281927"/>
    <w:rsid w:val="00281E40"/>
    <w:rsid w:val="0028416E"/>
    <w:rsid w:val="002859A4"/>
    <w:rsid w:val="00285F2F"/>
    <w:rsid w:val="0028618E"/>
    <w:rsid w:val="00287B78"/>
    <w:rsid w:val="002904CD"/>
    <w:rsid w:val="00292248"/>
    <w:rsid w:val="002942F3"/>
    <w:rsid w:val="00296474"/>
    <w:rsid w:val="002A1056"/>
    <w:rsid w:val="002A1137"/>
    <w:rsid w:val="002A24EA"/>
    <w:rsid w:val="002A4A25"/>
    <w:rsid w:val="002A5487"/>
    <w:rsid w:val="002A5969"/>
    <w:rsid w:val="002B026E"/>
    <w:rsid w:val="002B1290"/>
    <w:rsid w:val="002B200E"/>
    <w:rsid w:val="002B37BE"/>
    <w:rsid w:val="002B3D7A"/>
    <w:rsid w:val="002B3E2D"/>
    <w:rsid w:val="002B48A7"/>
    <w:rsid w:val="002B7A90"/>
    <w:rsid w:val="002B7E25"/>
    <w:rsid w:val="002C0164"/>
    <w:rsid w:val="002C0F82"/>
    <w:rsid w:val="002C2834"/>
    <w:rsid w:val="002C3984"/>
    <w:rsid w:val="002C54DE"/>
    <w:rsid w:val="002C5F41"/>
    <w:rsid w:val="002C63FA"/>
    <w:rsid w:val="002C77C7"/>
    <w:rsid w:val="002D0361"/>
    <w:rsid w:val="002D4FEF"/>
    <w:rsid w:val="002D592D"/>
    <w:rsid w:val="002D633A"/>
    <w:rsid w:val="002D7D6C"/>
    <w:rsid w:val="002E167E"/>
    <w:rsid w:val="002E16A5"/>
    <w:rsid w:val="002E2BDD"/>
    <w:rsid w:val="002E2BE7"/>
    <w:rsid w:val="002E3FBB"/>
    <w:rsid w:val="002E4937"/>
    <w:rsid w:val="002E4C3E"/>
    <w:rsid w:val="002E71DA"/>
    <w:rsid w:val="002E749A"/>
    <w:rsid w:val="002E7BEF"/>
    <w:rsid w:val="002F1732"/>
    <w:rsid w:val="002F3712"/>
    <w:rsid w:val="002F4E67"/>
    <w:rsid w:val="002F607C"/>
    <w:rsid w:val="00304378"/>
    <w:rsid w:val="00312083"/>
    <w:rsid w:val="003137BC"/>
    <w:rsid w:val="00314F22"/>
    <w:rsid w:val="00316C70"/>
    <w:rsid w:val="003235E1"/>
    <w:rsid w:val="00326C93"/>
    <w:rsid w:val="00327242"/>
    <w:rsid w:val="003313A4"/>
    <w:rsid w:val="00331959"/>
    <w:rsid w:val="00331A3A"/>
    <w:rsid w:val="00332E60"/>
    <w:rsid w:val="003344FB"/>
    <w:rsid w:val="003345C7"/>
    <w:rsid w:val="00334961"/>
    <w:rsid w:val="0033501E"/>
    <w:rsid w:val="00335B8E"/>
    <w:rsid w:val="00336DB8"/>
    <w:rsid w:val="00336FB1"/>
    <w:rsid w:val="00337233"/>
    <w:rsid w:val="0034210F"/>
    <w:rsid w:val="003426F4"/>
    <w:rsid w:val="00342D11"/>
    <w:rsid w:val="0034525D"/>
    <w:rsid w:val="003514F4"/>
    <w:rsid w:val="00351882"/>
    <w:rsid w:val="00352728"/>
    <w:rsid w:val="003539DD"/>
    <w:rsid w:val="00355415"/>
    <w:rsid w:val="0035608F"/>
    <w:rsid w:val="00357FD4"/>
    <w:rsid w:val="00360158"/>
    <w:rsid w:val="003608DA"/>
    <w:rsid w:val="0036189A"/>
    <w:rsid w:val="003634E9"/>
    <w:rsid w:val="00363637"/>
    <w:rsid w:val="003676A5"/>
    <w:rsid w:val="003720B3"/>
    <w:rsid w:val="00372A51"/>
    <w:rsid w:val="00374B16"/>
    <w:rsid w:val="0037536A"/>
    <w:rsid w:val="003766DA"/>
    <w:rsid w:val="0038047F"/>
    <w:rsid w:val="003813A7"/>
    <w:rsid w:val="0038251E"/>
    <w:rsid w:val="00382B6A"/>
    <w:rsid w:val="00382E46"/>
    <w:rsid w:val="00383B0E"/>
    <w:rsid w:val="0038682E"/>
    <w:rsid w:val="00386B69"/>
    <w:rsid w:val="003909A2"/>
    <w:rsid w:val="003914C5"/>
    <w:rsid w:val="00391D66"/>
    <w:rsid w:val="00393017"/>
    <w:rsid w:val="00393540"/>
    <w:rsid w:val="0039392A"/>
    <w:rsid w:val="00396DEF"/>
    <w:rsid w:val="003970ED"/>
    <w:rsid w:val="003A4401"/>
    <w:rsid w:val="003A6C39"/>
    <w:rsid w:val="003A7EA6"/>
    <w:rsid w:val="003B6915"/>
    <w:rsid w:val="003C0706"/>
    <w:rsid w:val="003C1996"/>
    <w:rsid w:val="003C2FE0"/>
    <w:rsid w:val="003C5C92"/>
    <w:rsid w:val="003C7502"/>
    <w:rsid w:val="003D2B73"/>
    <w:rsid w:val="003D3CCF"/>
    <w:rsid w:val="003D4176"/>
    <w:rsid w:val="003D42C5"/>
    <w:rsid w:val="003D520E"/>
    <w:rsid w:val="003D58AD"/>
    <w:rsid w:val="003D5FB1"/>
    <w:rsid w:val="003D65EE"/>
    <w:rsid w:val="003D6A55"/>
    <w:rsid w:val="003D701F"/>
    <w:rsid w:val="003E05C6"/>
    <w:rsid w:val="003E10C8"/>
    <w:rsid w:val="003E3A39"/>
    <w:rsid w:val="003E5424"/>
    <w:rsid w:val="003E6A23"/>
    <w:rsid w:val="003E6EB6"/>
    <w:rsid w:val="003F07A5"/>
    <w:rsid w:val="003F2C32"/>
    <w:rsid w:val="003F3FA7"/>
    <w:rsid w:val="003F5DDF"/>
    <w:rsid w:val="003F74AB"/>
    <w:rsid w:val="004019B5"/>
    <w:rsid w:val="00402206"/>
    <w:rsid w:val="0040318A"/>
    <w:rsid w:val="0040368C"/>
    <w:rsid w:val="00405CB8"/>
    <w:rsid w:val="00411580"/>
    <w:rsid w:val="00412BFF"/>
    <w:rsid w:val="00412DF3"/>
    <w:rsid w:val="004156B4"/>
    <w:rsid w:val="0041604A"/>
    <w:rsid w:val="004218EF"/>
    <w:rsid w:val="0042280D"/>
    <w:rsid w:val="004252E4"/>
    <w:rsid w:val="004268C4"/>
    <w:rsid w:val="004276A7"/>
    <w:rsid w:val="00430346"/>
    <w:rsid w:val="00430F55"/>
    <w:rsid w:val="00430FD1"/>
    <w:rsid w:val="0043132C"/>
    <w:rsid w:val="00431344"/>
    <w:rsid w:val="00431F26"/>
    <w:rsid w:val="00432C22"/>
    <w:rsid w:val="004367D7"/>
    <w:rsid w:val="00441078"/>
    <w:rsid w:val="004419D6"/>
    <w:rsid w:val="00443A5C"/>
    <w:rsid w:val="004445AA"/>
    <w:rsid w:val="0044485E"/>
    <w:rsid w:val="004449C6"/>
    <w:rsid w:val="0044588B"/>
    <w:rsid w:val="00445B2C"/>
    <w:rsid w:val="004520AD"/>
    <w:rsid w:val="004538E8"/>
    <w:rsid w:val="00456158"/>
    <w:rsid w:val="00456902"/>
    <w:rsid w:val="004605F7"/>
    <w:rsid w:val="00461365"/>
    <w:rsid w:val="004618AE"/>
    <w:rsid w:val="00462268"/>
    <w:rsid w:val="0046414E"/>
    <w:rsid w:val="00471646"/>
    <w:rsid w:val="00475751"/>
    <w:rsid w:val="00483A37"/>
    <w:rsid w:val="00487D28"/>
    <w:rsid w:val="00490200"/>
    <w:rsid w:val="00490615"/>
    <w:rsid w:val="00491156"/>
    <w:rsid w:val="00491407"/>
    <w:rsid w:val="00493B11"/>
    <w:rsid w:val="00495E68"/>
    <w:rsid w:val="00496132"/>
    <w:rsid w:val="004962F6"/>
    <w:rsid w:val="00496599"/>
    <w:rsid w:val="00496875"/>
    <w:rsid w:val="004A0604"/>
    <w:rsid w:val="004A066C"/>
    <w:rsid w:val="004A18F2"/>
    <w:rsid w:val="004A2C6E"/>
    <w:rsid w:val="004A4008"/>
    <w:rsid w:val="004A65D3"/>
    <w:rsid w:val="004A73DD"/>
    <w:rsid w:val="004B232D"/>
    <w:rsid w:val="004B26CD"/>
    <w:rsid w:val="004B2C0E"/>
    <w:rsid w:val="004B6543"/>
    <w:rsid w:val="004C0051"/>
    <w:rsid w:val="004C0112"/>
    <w:rsid w:val="004C21B0"/>
    <w:rsid w:val="004C4538"/>
    <w:rsid w:val="004D123A"/>
    <w:rsid w:val="004D2F17"/>
    <w:rsid w:val="004D3635"/>
    <w:rsid w:val="004D431D"/>
    <w:rsid w:val="004D4AE8"/>
    <w:rsid w:val="004D51A3"/>
    <w:rsid w:val="004D6790"/>
    <w:rsid w:val="004D6E3F"/>
    <w:rsid w:val="004E01C2"/>
    <w:rsid w:val="004E0F73"/>
    <w:rsid w:val="004E0F9B"/>
    <w:rsid w:val="004E1208"/>
    <w:rsid w:val="004E1671"/>
    <w:rsid w:val="004E1845"/>
    <w:rsid w:val="004E25E1"/>
    <w:rsid w:val="004E3D4D"/>
    <w:rsid w:val="004E4CF9"/>
    <w:rsid w:val="004F1212"/>
    <w:rsid w:val="004F2A42"/>
    <w:rsid w:val="004F2ED9"/>
    <w:rsid w:val="004F328F"/>
    <w:rsid w:val="004F399E"/>
    <w:rsid w:val="004F47C2"/>
    <w:rsid w:val="004F4993"/>
    <w:rsid w:val="004F5364"/>
    <w:rsid w:val="004F7CCA"/>
    <w:rsid w:val="00501E93"/>
    <w:rsid w:val="005027DE"/>
    <w:rsid w:val="005029EF"/>
    <w:rsid w:val="00503BB3"/>
    <w:rsid w:val="005043FB"/>
    <w:rsid w:val="00505B1F"/>
    <w:rsid w:val="00506A1C"/>
    <w:rsid w:val="0050798D"/>
    <w:rsid w:val="00511FB5"/>
    <w:rsid w:val="00516B2A"/>
    <w:rsid w:val="00516FC2"/>
    <w:rsid w:val="00517D16"/>
    <w:rsid w:val="0052056E"/>
    <w:rsid w:val="0052129A"/>
    <w:rsid w:val="005217D1"/>
    <w:rsid w:val="00523C23"/>
    <w:rsid w:val="005243D1"/>
    <w:rsid w:val="005260F2"/>
    <w:rsid w:val="00530551"/>
    <w:rsid w:val="00531280"/>
    <w:rsid w:val="00533251"/>
    <w:rsid w:val="005341C6"/>
    <w:rsid w:val="00536D26"/>
    <w:rsid w:val="00537B8F"/>
    <w:rsid w:val="00543DAC"/>
    <w:rsid w:val="00546228"/>
    <w:rsid w:val="005462D8"/>
    <w:rsid w:val="005464C7"/>
    <w:rsid w:val="0054739D"/>
    <w:rsid w:val="005479B4"/>
    <w:rsid w:val="005505AC"/>
    <w:rsid w:val="0055199F"/>
    <w:rsid w:val="00551CD3"/>
    <w:rsid w:val="00552768"/>
    <w:rsid w:val="00552B66"/>
    <w:rsid w:val="00556EF8"/>
    <w:rsid w:val="005606DB"/>
    <w:rsid w:val="00560989"/>
    <w:rsid w:val="00561EB3"/>
    <w:rsid w:val="005620DB"/>
    <w:rsid w:val="0056532E"/>
    <w:rsid w:val="00565DE6"/>
    <w:rsid w:val="00572FE2"/>
    <w:rsid w:val="00574D17"/>
    <w:rsid w:val="00576BFB"/>
    <w:rsid w:val="00577115"/>
    <w:rsid w:val="005801D6"/>
    <w:rsid w:val="00581961"/>
    <w:rsid w:val="00586568"/>
    <w:rsid w:val="0059079A"/>
    <w:rsid w:val="00592D62"/>
    <w:rsid w:val="005937A3"/>
    <w:rsid w:val="005943AC"/>
    <w:rsid w:val="005949AD"/>
    <w:rsid w:val="00594C8E"/>
    <w:rsid w:val="00597B31"/>
    <w:rsid w:val="005A12BC"/>
    <w:rsid w:val="005A1BFA"/>
    <w:rsid w:val="005A1F49"/>
    <w:rsid w:val="005A2C2C"/>
    <w:rsid w:val="005A2C3F"/>
    <w:rsid w:val="005A36ED"/>
    <w:rsid w:val="005A78BA"/>
    <w:rsid w:val="005B0514"/>
    <w:rsid w:val="005B05DC"/>
    <w:rsid w:val="005B6692"/>
    <w:rsid w:val="005B69F1"/>
    <w:rsid w:val="005B6ABA"/>
    <w:rsid w:val="005C5E17"/>
    <w:rsid w:val="005D39B7"/>
    <w:rsid w:val="005D493D"/>
    <w:rsid w:val="005D5440"/>
    <w:rsid w:val="005D55FD"/>
    <w:rsid w:val="005D6E2C"/>
    <w:rsid w:val="005D7903"/>
    <w:rsid w:val="005E2898"/>
    <w:rsid w:val="005E31EE"/>
    <w:rsid w:val="005E35D6"/>
    <w:rsid w:val="005E58EE"/>
    <w:rsid w:val="005E74C8"/>
    <w:rsid w:val="005E74F1"/>
    <w:rsid w:val="005F0327"/>
    <w:rsid w:val="005F45F9"/>
    <w:rsid w:val="005F4DEB"/>
    <w:rsid w:val="005F4FFE"/>
    <w:rsid w:val="005F5E8D"/>
    <w:rsid w:val="005F66FE"/>
    <w:rsid w:val="00603723"/>
    <w:rsid w:val="006044B8"/>
    <w:rsid w:val="0060547C"/>
    <w:rsid w:val="00607126"/>
    <w:rsid w:val="00613606"/>
    <w:rsid w:val="006140FC"/>
    <w:rsid w:val="00614427"/>
    <w:rsid w:val="006167F5"/>
    <w:rsid w:val="00617470"/>
    <w:rsid w:val="00617D2D"/>
    <w:rsid w:val="00620522"/>
    <w:rsid w:val="00621235"/>
    <w:rsid w:val="00622452"/>
    <w:rsid w:val="00622E5C"/>
    <w:rsid w:val="00623B88"/>
    <w:rsid w:val="0062510E"/>
    <w:rsid w:val="00625D2A"/>
    <w:rsid w:val="00625E4E"/>
    <w:rsid w:val="006269A3"/>
    <w:rsid w:val="00630492"/>
    <w:rsid w:val="00631AC7"/>
    <w:rsid w:val="00632E8C"/>
    <w:rsid w:val="00633375"/>
    <w:rsid w:val="006334E6"/>
    <w:rsid w:val="0063367C"/>
    <w:rsid w:val="00633BC7"/>
    <w:rsid w:val="00634074"/>
    <w:rsid w:val="00634C76"/>
    <w:rsid w:val="0063650C"/>
    <w:rsid w:val="00637C04"/>
    <w:rsid w:val="006418AF"/>
    <w:rsid w:val="00641F19"/>
    <w:rsid w:val="0064268E"/>
    <w:rsid w:val="006426D9"/>
    <w:rsid w:val="00643185"/>
    <w:rsid w:val="006436A6"/>
    <w:rsid w:val="006436BD"/>
    <w:rsid w:val="00643981"/>
    <w:rsid w:val="006447DB"/>
    <w:rsid w:val="00644A7D"/>
    <w:rsid w:val="00646E68"/>
    <w:rsid w:val="00650404"/>
    <w:rsid w:val="006531D3"/>
    <w:rsid w:val="00653446"/>
    <w:rsid w:val="00653ED0"/>
    <w:rsid w:val="00654364"/>
    <w:rsid w:val="00654B30"/>
    <w:rsid w:val="00654FF6"/>
    <w:rsid w:val="006562E9"/>
    <w:rsid w:val="00656400"/>
    <w:rsid w:val="00656A77"/>
    <w:rsid w:val="00656D8A"/>
    <w:rsid w:val="00657C15"/>
    <w:rsid w:val="00661976"/>
    <w:rsid w:val="00661CBC"/>
    <w:rsid w:val="00662073"/>
    <w:rsid w:val="006621E1"/>
    <w:rsid w:val="006627B7"/>
    <w:rsid w:val="0066553D"/>
    <w:rsid w:val="00667BDF"/>
    <w:rsid w:val="006706C7"/>
    <w:rsid w:val="00671B12"/>
    <w:rsid w:val="00671F47"/>
    <w:rsid w:val="00674DD4"/>
    <w:rsid w:val="00676EF6"/>
    <w:rsid w:val="00677153"/>
    <w:rsid w:val="00677A1F"/>
    <w:rsid w:val="006827CF"/>
    <w:rsid w:val="00682FAE"/>
    <w:rsid w:val="00686385"/>
    <w:rsid w:val="00686572"/>
    <w:rsid w:val="0069085F"/>
    <w:rsid w:val="0069175D"/>
    <w:rsid w:val="0069235A"/>
    <w:rsid w:val="00694998"/>
    <w:rsid w:val="00694A3F"/>
    <w:rsid w:val="0069652E"/>
    <w:rsid w:val="00697C3C"/>
    <w:rsid w:val="006A0CE9"/>
    <w:rsid w:val="006A0FD8"/>
    <w:rsid w:val="006A52E6"/>
    <w:rsid w:val="006A658C"/>
    <w:rsid w:val="006A70DB"/>
    <w:rsid w:val="006A767A"/>
    <w:rsid w:val="006B144C"/>
    <w:rsid w:val="006B1CEF"/>
    <w:rsid w:val="006B211D"/>
    <w:rsid w:val="006B310A"/>
    <w:rsid w:val="006B358A"/>
    <w:rsid w:val="006B7412"/>
    <w:rsid w:val="006B7B0E"/>
    <w:rsid w:val="006B7DE5"/>
    <w:rsid w:val="006C007C"/>
    <w:rsid w:val="006C114E"/>
    <w:rsid w:val="006C40AF"/>
    <w:rsid w:val="006C4A38"/>
    <w:rsid w:val="006D0020"/>
    <w:rsid w:val="006D23EC"/>
    <w:rsid w:val="006D24D8"/>
    <w:rsid w:val="006D40EF"/>
    <w:rsid w:val="006D5AE9"/>
    <w:rsid w:val="006E0269"/>
    <w:rsid w:val="006E2756"/>
    <w:rsid w:val="006E2977"/>
    <w:rsid w:val="006E2E87"/>
    <w:rsid w:val="006E2FDF"/>
    <w:rsid w:val="006E307E"/>
    <w:rsid w:val="006E4C31"/>
    <w:rsid w:val="006E627B"/>
    <w:rsid w:val="006E6BC7"/>
    <w:rsid w:val="006F02DC"/>
    <w:rsid w:val="006F0BE8"/>
    <w:rsid w:val="006F1333"/>
    <w:rsid w:val="006F1ACA"/>
    <w:rsid w:val="006F20E5"/>
    <w:rsid w:val="006F48C7"/>
    <w:rsid w:val="0070124C"/>
    <w:rsid w:val="00701CCA"/>
    <w:rsid w:val="007023F5"/>
    <w:rsid w:val="00702C3B"/>
    <w:rsid w:val="00702D16"/>
    <w:rsid w:val="00705229"/>
    <w:rsid w:val="00706DA1"/>
    <w:rsid w:val="00711A45"/>
    <w:rsid w:val="00712672"/>
    <w:rsid w:val="00714C36"/>
    <w:rsid w:val="0071618A"/>
    <w:rsid w:val="007161D1"/>
    <w:rsid w:val="00717D62"/>
    <w:rsid w:val="007202C8"/>
    <w:rsid w:val="00720609"/>
    <w:rsid w:val="007224D9"/>
    <w:rsid w:val="00724F43"/>
    <w:rsid w:val="00725628"/>
    <w:rsid w:val="00727C7F"/>
    <w:rsid w:val="007304D4"/>
    <w:rsid w:val="0073066A"/>
    <w:rsid w:val="00731818"/>
    <w:rsid w:val="00732E67"/>
    <w:rsid w:val="0073569E"/>
    <w:rsid w:val="00735AD3"/>
    <w:rsid w:val="00736B68"/>
    <w:rsid w:val="007374A6"/>
    <w:rsid w:val="007375F1"/>
    <w:rsid w:val="00740DB3"/>
    <w:rsid w:val="0074416D"/>
    <w:rsid w:val="00744ABC"/>
    <w:rsid w:val="00744BEC"/>
    <w:rsid w:val="00750473"/>
    <w:rsid w:val="00752E5A"/>
    <w:rsid w:val="00753579"/>
    <w:rsid w:val="0075365D"/>
    <w:rsid w:val="00753A7F"/>
    <w:rsid w:val="00754DE4"/>
    <w:rsid w:val="007560B8"/>
    <w:rsid w:val="007562FE"/>
    <w:rsid w:val="007573AC"/>
    <w:rsid w:val="00761D00"/>
    <w:rsid w:val="00762584"/>
    <w:rsid w:val="00765603"/>
    <w:rsid w:val="00766BF2"/>
    <w:rsid w:val="00770021"/>
    <w:rsid w:val="007717A3"/>
    <w:rsid w:val="00771AD4"/>
    <w:rsid w:val="007726E7"/>
    <w:rsid w:val="00774BBE"/>
    <w:rsid w:val="00775818"/>
    <w:rsid w:val="007758DF"/>
    <w:rsid w:val="0077732F"/>
    <w:rsid w:val="007809D6"/>
    <w:rsid w:val="00781539"/>
    <w:rsid w:val="00783084"/>
    <w:rsid w:val="0078485D"/>
    <w:rsid w:val="007872D8"/>
    <w:rsid w:val="00790298"/>
    <w:rsid w:val="00794B21"/>
    <w:rsid w:val="00794D90"/>
    <w:rsid w:val="0079651A"/>
    <w:rsid w:val="00796BB4"/>
    <w:rsid w:val="00796DC1"/>
    <w:rsid w:val="007A0524"/>
    <w:rsid w:val="007A06C5"/>
    <w:rsid w:val="007A35E9"/>
    <w:rsid w:val="007A5022"/>
    <w:rsid w:val="007A5595"/>
    <w:rsid w:val="007A5611"/>
    <w:rsid w:val="007A673B"/>
    <w:rsid w:val="007A70BE"/>
    <w:rsid w:val="007B0752"/>
    <w:rsid w:val="007B13B8"/>
    <w:rsid w:val="007B4EC5"/>
    <w:rsid w:val="007B4FE4"/>
    <w:rsid w:val="007B6378"/>
    <w:rsid w:val="007B68D6"/>
    <w:rsid w:val="007B71E1"/>
    <w:rsid w:val="007B7F99"/>
    <w:rsid w:val="007C018D"/>
    <w:rsid w:val="007C03B5"/>
    <w:rsid w:val="007C040D"/>
    <w:rsid w:val="007C06BE"/>
    <w:rsid w:val="007C27C4"/>
    <w:rsid w:val="007C31C2"/>
    <w:rsid w:val="007C3A09"/>
    <w:rsid w:val="007C3BE1"/>
    <w:rsid w:val="007C41D3"/>
    <w:rsid w:val="007D234C"/>
    <w:rsid w:val="007D29B2"/>
    <w:rsid w:val="007D4D9D"/>
    <w:rsid w:val="007D521F"/>
    <w:rsid w:val="007D5A92"/>
    <w:rsid w:val="007D5ECA"/>
    <w:rsid w:val="007D6493"/>
    <w:rsid w:val="007D7CFA"/>
    <w:rsid w:val="007E338F"/>
    <w:rsid w:val="007E41D0"/>
    <w:rsid w:val="007E51A5"/>
    <w:rsid w:val="007E5476"/>
    <w:rsid w:val="007E7C69"/>
    <w:rsid w:val="007F0CC8"/>
    <w:rsid w:val="007F365B"/>
    <w:rsid w:val="007F49D0"/>
    <w:rsid w:val="007F7B68"/>
    <w:rsid w:val="008024A4"/>
    <w:rsid w:val="008052B1"/>
    <w:rsid w:val="00806F42"/>
    <w:rsid w:val="00812A74"/>
    <w:rsid w:val="0081352D"/>
    <w:rsid w:val="008150AA"/>
    <w:rsid w:val="00816026"/>
    <w:rsid w:val="0081720B"/>
    <w:rsid w:val="0082084E"/>
    <w:rsid w:val="00822E9E"/>
    <w:rsid w:val="00823388"/>
    <w:rsid w:val="00825E22"/>
    <w:rsid w:val="008300F3"/>
    <w:rsid w:val="008307C9"/>
    <w:rsid w:val="00830CFF"/>
    <w:rsid w:val="00831ED1"/>
    <w:rsid w:val="00832021"/>
    <w:rsid w:val="00832C59"/>
    <w:rsid w:val="00834C9C"/>
    <w:rsid w:val="0083661B"/>
    <w:rsid w:val="008369C1"/>
    <w:rsid w:val="008407FA"/>
    <w:rsid w:val="008425C3"/>
    <w:rsid w:val="00843AC0"/>
    <w:rsid w:val="00844523"/>
    <w:rsid w:val="00846A7E"/>
    <w:rsid w:val="00846A86"/>
    <w:rsid w:val="00846CF5"/>
    <w:rsid w:val="00850065"/>
    <w:rsid w:val="008500AB"/>
    <w:rsid w:val="00850307"/>
    <w:rsid w:val="00852837"/>
    <w:rsid w:val="00853A5A"/>
    <w:rsid w:val="00853E18"/>
    <w:rsid w:val="0085468D"/>
    <w:rsid w:val="008558F3"/>
    <w:rsid w:val="00857A2A"/>
    <w:rsid w:val="00861285"/>
    <w:rsid w:val="0086150F"/>
    <w:rsid w:val="00861CF3"/>
    <w:rsid w:val="00862D80"/>
    <w:rsid w:val="00862EF0"/>
    <w:rsid w:val="00864C53"/>
    <w:rsid w:val="00866546"/>
    <w:rsid w:val="00866582"/>
    <w:rsid w:val="0087269A"/>
    <w:rsid w:val="00872B9C"/>
    <w:rsid w:val="00876DF4"/>
    <w:rsid w:val="00877C60"/>
    <w:rsid w:val="00880610"/>
    <w:rsid w:val="0088457D"/>
    <w:rsid w:val="00884F29"/>
    <w:rsid w:val="00886BFD"/>
    <w:rsid w:val="00890E06"/>
    <w:rsid w:val="00894430"/>
    <w:rsid w:val="00894934"/>
    <w:rsid w:val="00896D5D"/>
    <w:rsid w:val="00897C1E"/>
    <w:rsid w:val="008A1610"/>
    <w:rsid w:val="008A441B"/>
    <w:rsid w:val="008A479E"/>
    <w:rsid w:val="008A4E9B"/>
    <w:rsid w:val="008A554C"/>
    <w:rsid w:val="008A657A"/>
    <w:rsid w:val="008B03D2"/>
    <w:rsid w:val="008B0B53"/>
    <w:rsid w:val="008B1B47"/>
    <w:rsid w:val="008B2E8B"/>
    <w:rsid w:val="008B3944"/>
    <w:rsid w:val="008B4A16"/>
    <w:rsid w:val="008B4DC3"/>
    <w:rsid w:val="008C10F7"/>
    <w:rsid w:val="008C1EF5"/>
    <w:rsid w:val="008C28DE"/>
    <w:rsid w:val="008C3736"/>
    <w:rsid w:val="008C438B"/>
    <w:rsid w:val="008C5F0B"/>
    <w:rsid w:val="008C71BD"/>
    <w:rsid w:val="008D2DCC"/>
    <w:rsid w:val="008D3307"/>
    <w:rsid w:val="008D3DC3"/>
    <w:rsid w:val="008D4203"/>
    <w:rsid w:val="008D55F7"/>
    <w:rsid w:val="008D58AA"/>
    <w:rsid w:val="008D5D32"/>
    <w:rsid w:val="008D5D60"/>
    <w:rsid w:val="008D6474"/>
    <w:rsid w:val="008D739A"/>
    <w:rsid w:val="008E2145"/>
    <w:rsid w:val="008E3847"/>
    <w:rsid w:val="008E3B13"/>
    <w:rsid w:val="008E4251"/>
    <w:rsid w:val="008E53D4"/>
    <w:rsid w:val="008E6985"/>
    <w:rsid w:val="008E6A48"/>
    <w:rsid w:val="008E6C31"/>
    <w:rsid w:val="008E7E3D"/>
    <w:rsid w:val="008F1174"/>
    <w:rsid w:val="008F401F"/>
    <w:rsid w:val="008F591D"/>
    <w:rsid w:val="00901A09"/>
    <w:rsid w:val="00903F64"/>
    <w:rsid w:val="009042F9"/>
    <w:rsid w:val="00904473"/>
    <w:rsid w:val="00905DBA"/>
    <w:rsid w:val="00913AF4"/>
    <w:rsid w:val="009174A3"/>
    <w:rsid w:val="00917C1F"/>
    <w:rsid w:val="00920E82"/>
    <w:rsid w:val="00921B38"/>
    <w:rsid w:val="00921FCD"/>
    <w:rsid w:val="009226CC"/>
    <w:rsid w:val="009246E5"/>
    <w:rsid w:val="00924AD4"/>
    <w:rsid w:val="0092574E"/>
    <w:rsid w:val="00932800"/>
    <w:rsid w:val="00932942"/>
    <w:rsid w:val="00935683"/>
    <w:rsid w:val="00940F3C"/>
    <w:rsid w:val="00943B84"/>
    <w:rsid w:val="00943BDD"/>
    <w:rsid w:val="00951530"/>
    <w:rsid w:val="00954672"/>
    <w:rsid w:val="00960219"/>
    <w:rsid w:val="009611DC"/>
    <w:rsid w:val="0096146A"/>
    <w:rsid w:val="009618D7"/>
    <w:rsid w:val="00964C1F"/>
    <w:rsid w:val="00964CDE"/>
    <w:rsid w:val="00966109"/>
    <w:rsid w:val="00966ACD"/>
    <w:rsid w:val="00966AE7"/>
    <w:rsid w:val="00967633"/>
    <w:rsid w:val="009701FE"/>
    <w:rsid w:val="009716EC"/>
    <w:rsid w:val="00972DF5"/>
    <w:rsid w:val="00974A6C"/>
    <w:rsid w:val="00977CE6"/>
    <w:rsid w:val="0098009D"/>
    <w:rsid w:val="00980404"/>
    <w:rsid w:val="009805AF"/>
    <w:rsid w:val="0098177B"/>
    <w:rsid w:val="0098445A"/>
    <w:rsid w:val="00987A27"/>
    <w:rsid w:val="00987D31"/>
    <w:rsid w:val="009900A4"/>
    <w:rsid w:val="00990449"/>
    <w:rsid w:val="00992090"/>
    <w:rsid w:val="00992BB6"/>
    <w:rsid w:val="00994EF9"/>
    <w:rsid w:val="00995965"/>
    <w:rsid w:val="009965FF"/>
    <w:rsid w:val="00997CDA"/>
    <w:rsid w:val="00997F0D"/>
    <w:rsid w:val="009A2680"/>
    <w:rsid w:val="009A2740"/>
    <w:rsid w:val="009A2753"/>
    <w:rsid w:val="009A396D"/>
    <w:rsid w:val="009A6242"/>
    <w:rsid w:val="009B165F"/>
    <w:rsid w:val="009B262F"/>
    <w:rsid w:val="009B2E33"/>
    <w:rsid w:val="009B3426"/>
    <w:rsid w:val="009B4924"/>
    <w:rsid w:val="009B4D70"/>
    <w:rsid w:val="009B5DB5"/>
    <w:rsid w:val="009B7D0C"/>
    <w:rsid w:val="009C0ECF"/>
    <w:rsid w:val="009C18CF"/>
    <w:rsid w:val="009C4C14"/>
    <w:rsid w:val="009C7523"/>
    <w:rsid w:val="009C7B26"/>
    <w:rsid w:val="009D28D1"/>
    <w:rsid w:val="009D43BE"/>
    <w:rsid w:val="009D496E"/>
    <w:rsid w:val="009D71A0"/>
    <w:rsid w:val="009E0A98"/>
    <w:rsid w:val="009E0C40"/>
    <w:rsid w:val="009E2053"/>
    <w:rsid w:val="009E22D3"/>
    <w:rsid w:val="009E265C"/>
    <w:rsid w:val="009E65EF"/>
    <w:rsid w:val="009E7348"/>
    <w:rsid w:val="009E754E"/>
    <w:rsid w:val="009E7929"/>
    <w:rsid w:val="009F2304"/>
    <w:rsid w:val="009F5491"/>
    <w:rsid w:val="009F5B0A"/>
    <w:rsid w:val="009F5B1A"/>
    <w:rsid w:val="009F5C0D"/>
    <w:rsid w:val="009F7C25"/>
    <w:rsid w:val="00A0272C"/>
    <w:rsid w:val="00A03E25"/>
    <w:rsid w:val="00A06BCA"/>
    <w:rsid w:val="00A07589"/>
    <w:rsid w:val="00A0785F"/>
    <w:rsid w:val="00A07B6E"/>
    <w:rsid w:val="00A129A1"/>
    <w:rsid w:val="00A133F9"/>
    <w:rsid w:val="00A146B6"/>
    <w:rsid w:val="00A16AA6"/>
    <w:rsid w:val="00A16FCF"/>
    <w:rsid w:val="00A1725C"/>
    <w:rsid w:val="00A20B03"/>
    <w:rsid w:val="00A21E4F"/>
    <w:rsid w:val="00A2226C"/>
    <w:rsid w:val="00A22599"/>
    <w:rsid w:val="00A23D56"/>
    <w:rsid w:val="00A24D1E"/>
    <w:rsid w:val="00A26429"/>
    <w:rsid w:val="00A31E08"/>
    <w:rsid w:val="00A33AE0"/>
    <w:rsid w:val="00A35492"/>
    <w:rsid w:val="00A41BDC"/>
    <w:rsid w:val="00A42FA3"/>
    <w:rsid w:val="00A430E2"/>
    <w:rsid w:val="00A4326C"/>
    <w:rsid w:val="00A44D09"/>
    <w:rsid w:val="00A44D69"/>
    <w:rsid w:val="00A50FE4"/>
    <w:rsid w:val="00A53F95"/>
    <w:rsid w:val="00A55C85"/>
    <w:rsid w:val="00A611B7"/>
    <w:rsid w:val="00A617B7"/>
    <w:rsid w:val="00A6233A"/>
    <w:rsid w:val="00A646A9"/>
    <w:rsid w:val="00A65B9B"/>
    <w:rsid w:val="00A66AD3"/>
    <w:rsid w:val="00A674CF"/>
    <w:rsid w:val="00A67A47"/>
    <w:rsid w:val="00A70353"/>
    <w:rsid w:val="00A71D3E"/>
    <w:rsid w:val="00A71E59"/>
    <w:rsid w:val="00A7214C"/>
    <w:rsid w:val="00A731E2"/>
    <w:rsid w:val="00A741F9"/>
    <w:rsid w:val="00A75404"/>
    <w:rsid w:val="00A80E91"/>
    <w:rsid w:val="00A81876"/>
    <w:rsid w:val="00A82D01"/>
    <w:rsid w:val="00A841CD"/>
    <w:rsid w:val="00A84ADC"/>
    <w:rsid w:val="00A86D3B"/>
    <w:rsid w:val="00A87203"/>
    <w:rsid w:val="00A87D89"/>
    <w:rsid w:val="00A900FB"/>
    <w:rsid w:val="00A925BD"/>
    <w:rsid w:val="00A92F72"/>
    <w:rsid w:val="00A93B1E"/>
    <w:rsid w:val="00A94AB4"/>
    <w:rsid w:val="00A94E49"/>
    <w:rsid w:val="00A95328"/>
    <w:rsid w:val="00A954EE"/>
    <w:rsid w:val="00A95A68"/>
    <w:rsid w:val="00A96D02"/>
    <w:rsid w:val="00A971A6"/>
    <w:rsid w:val="00A97C07"/>
    <w:rsid w:val="00A97CA6"/>
    <w:rsid w:val="00AA140F"/>
    <w:rsid w:val="00AA1760"/>
    <w:rsid w:val="00AA4342"/>
    <w:rsid w:val="00AA48CC"/>
    <w:rsid w:val="00AA7839"/>
    <w:rsid w:val="00AA7DB4"/>
    <w:rsid w:val="00AB07DF"/>
    <w:rsid w:val="00AB2435"/>
    <w:rsid w:val="00AB5AD5"/>
    <w:rsid w:val="00AB73AE"/>
    <w:rsid w:val="00AC1C87"/>
    <w:rsid w:val="00AC23E4"/>
    <w:rsid w:val="00AC7A8D"/>
    <w:rsid w:val="00AD0358"/>
    <w:rsid w:val="00AD04DC"/>
    <w:rsid w:val="00AD0529"/>
    <w:rsid w:val="00AD07E2"/>
    <w:rsid w:val="00AD167D"/>
    <w:rsid w:val="00AD243E"/>
    <w:rsid w:val="00AD61E3"/>
    <w:rsid w:val="00AE7819"/>
    <w:rsid w:val="00AF04A3"/>
    <w:rsid w:val="00AF0A60"/>
    <w:rsid w:val="00AF1D36"/>
    <w:rsid w:val="00AF22C1"/>
    <w:rsid w:val="00AF3FA0"/>
    <w:rsid w:val="00AF4DC8"/>
    <w:rsid w:val="00AF5FD8"/>
    <w:rsid w:val="00AF7F4F"/>
    <w:rsid w:val="00B01035"/>
    <w:rsid w:val="00B0203C"/>
    <w:rsid w:val="00B03FCF"/>
    <w:rsid w:val="00B05BE6"/>
    <w:rsid w:val="00B06741"/>
    <w:rsid w:val="00B07924"/>
    <w:rsid w:val="00B10E25"/>
    <w:rsid w:val="00B12AB7"/>
    <w:rsid w:val="00B12E27"/>
    <w:rsid w:val="00B16E19"/>
    <w:rsid w:val="00B170FD"/>
    <w:rsid w:val="00B236D2"/>
    <w:rsid w:val="00B24BFA"/>
    <w:rsid w:val="00B255BA"/>
    <w:rsid w:val="00B275EE"/>
    <w:rsid w:val="00B307B5"/>
    <w:rsid w:val="00B311FB"/>
    <w:rsid w:val="00B31C06"/>
    <w:rsid w:val="00B323CF"/>
    <w:rsid w:val="00B32AEF"/>
    <w:rsid w:val="00B33C87"/>
    <w:rsid w:val="00B35BD6"/>
    <w:rsid w:val="00B37248"/>
    <w:rsid w:val="00B37394"/>
    <w:rsid w:val="00B37813"/>
    <w:rsid w:val="00B379CD"/>
    <w:rsid w:val="00B40BDE"/>
    <w:rsid w:val="00B442C2"/>
    <w:rsid w:val="00B46AE4"/>
    <w:rsid w:val="00B4769E"/>
    <w:rsid w:val="00B50677"/>
    <w:rsid w:val="00B531C3"/>
    <w:rsid w:val="00B5362E"/>
    <w:rsid w:val="00B53A4B"/>
    <w:rsid w:val="00B60E22"/>
    <w:rsid w:val="00B62022"/>
    <w:rsid w:val="00B63308"/>
    <w:rsid w:val="00B63731"/>
    <w:rsid w:val="00B6380B"/>
    <w:rsid w:val="00B63A0A"/>
    <w:rsid w:val="00B64346"/>
    <w:rsid w:val="00B66654"/>
    <w:rsid w:val="00B700FB"/>
    <w:rsid w:val="00B70EBB"/>
    <w:rsid w:val="00B749CE"/>
    <w:rsid w:val="00B759A0"/>
    <w:rsid w:val="00B77D2B"/>
    <w:rsid w:val="00B8048E"/>
    <w:rsid w:val="00B80C9E"/>
    <w:rsid w:val="00B81919"/>
    <w:rsid w:val="00B82707"/>
    <w:rsid w:val="00B839E4"/>
    <w:rsid w:val="00B842AF"/>
    <w:rsid w:val="00B843F7"/>
    <w:rsid w:val="00B85307"/>
    <w:rsid w:val="00B853A9"/>
    <w:rsid w:val="00B924A1"/>
    <w:rsid w:val="00B925A8"/>
    <w:rsid w:val="00B948DD"/>
    <w:rsid w:val="00B958B0"/>
    <w:rsid w:val="00B962E2"/>
    <w:rsid w:val="00BA1189"/>
    <w:rsid w:val="00BA1B86"/>
    <w:rsid w:val="00BA4401"/>
    <w:rsid w:val="00BA4CD2"/>
    <w:rsid w:val="00BA4D97"/>
    <w:rsid w:val="00BA5C2C"/>
    <w:rsid w:val="00BA5D3F"/>
    <w:rsid w:val="00BA7E0C"/>
    <w:rsid w:val="00BB0677"/>
    <w:rsid w:val="00BB0A57"/>
    <w:rsid w:val="00BB1FB0"/>
    <w:rsid w:val="00BB24E7"/>
    <w:rsid w:val="00BB3885"/>
    <w:rsid w:val="00BB49F0"/>
    <w:rsid w:val="00BB6A76"/>
    <w:rsid w:val="00BC02CF"/>
    <w:rsid w:val="00BC2D5E"/>
    <w:rsid w:val="00BC58FA"/>
    <w:rsid w:val="00BC68AE"/>
    <w:rsid w:val="00BD09A4"/>
    <w:rsid w:val="00BD1313"/>
    <w:rsid w:val="00BD28C0"/>
    <w:rsid w:val="00BD40F3"/>
    <w:rsid w:val="00BD5544"/>
    <w:rsid w:val="00BD60EE"/>
    <w:rsid w:val="00BD6779"/>
    <w:rsid w:val="00BD6E05"/>
    <w:rsid w:val="00BD7A70"/>
    <w:rsid w:val="00BE1CB7"/>
    <w:rsid w:val="00BE466C"/>
    <w:rsid w:val="00BE533C"/>
    <w:rsid w:val="00BF05C4"/>
    <w:rsid w:val="00BF33DB"/>
    <w:rsid w:val="00BF43AF"/>
    <w:rsid w:val="00BF6945"/>
    <w:rsid w:val="00BF7A52"/>
    <w:rsid w:val="00BF7C86"/>
    <w:rsid w:val="00BF7D70"/>
    <w:rsid w:val="00BF7DA2"/>
    <w:rsid w:val="00C004C2"/>
    <w:rsid w:val="00C01A52"/>
    <w:rsid w:val="00C025C6"/>
    <w:rsid w:val="00C028EC"/>
    <w:rsid w:val="00C04177"/>
    <w:rsid w:val="00C0591B"/>
    <w:rsid w:val="00C120D0"/>
    <w:rsid w:val="00C12AA3"/>
    <w:rsid w:val="00C12BD2"/>
    <w:rsid w:val="00C13709"/>
    <w:rsid w:val="00C15F42"/>
    <w:rsid w:val="00C20E8D"/>
    <w:rsid w:val="00C211CB"/>
    <w:rsid w:val="00C21BA6"/>
    <w:rsid w:val="00C22090"/>
    <w:rsid w:val="00C22420"/>
    <w:rsid w:val="00C233B5"/>
    <w:rsid w:val="00C30309"/>
    <w:rsid w:val="00C304E9"/>
    <w:rsid w:val="00C3206B"/>
    <w:rsid w:val="00C32492"/>
    <w:rsid w:val="00C35D84"/>
    <w:rsid w:val="00C37DF3"/>
    <w:rsid w:val="00C40123"/>
    <w:rsid w:val="00C41073"/>
    <w:rsid w:val="00C4222A"/>
    <w:rsid w:val="00C4444F"/>
    <w:rsid w:val="00C458D3"/>
    <w:rsid w:val="00C45F4B"/>
    <w:rsid w:val="00C5497B"/>
    <w:rsid w:val="00C562E8"/>
    <w:rsid w:val="00C5703A"/>
    <w:rsid w:val="00C60B48"/>
    <w:rsid w:val="00C615A1"/>
    <w:rsid w:val="00C649B7"/>
    <w:rsid w:val="00C64EA9"/>
    <w:rsid w:val="00C660F2"/>
    <w:rsid w:val="00C67E28"/>
    <w:rsid w:val="00C715BD"/>
    <w:rsid w:val="00C77943"/>
    <w:rsid w:val="00C82169"/>
    <w:rsid w:val="00C830A5"/>
    <w:rsid w:val="00C837B5"/>
    <w:rsid w:val="00C84F27"/>
    <w:rsid w:val="00C85F66"/>
    <w:rsid w:val="00C92A00"/>
    <w:rsid w:val="00C92BA4"/>
    <w:rsid w:val="00C94405"/>
    <w:rsid w:val="00C95820"/>
    <w:rsid w:val="00C962FD"/>
    <w:rsid w:val="00C97269"/>
    <w:rsid w:val="00C973E8"/>
    <w:rsid w:val="00C9750E"/>
    <w:rsid w:val="00C975BB"/>
    <w:rsid w:val="00CA673B"/>
    <w:rsid w:val="00CA7272"/>
    <w:rsid w:val="00CA732E"/>
    <w:rsid w:val="00CB104F"/>
    <w:rsid w:val="00CB1056"/>
    <w:rsid w:val="00CB44ED"/>
    <w:rsid w:val="00CB7590"/>
    <w:rsid w:val="00CB7D65"/>
    <w:rsid w:val="00CC179A"/>
    <w:rsid w:val="00CC2D6F"/>
    <w:rsid w:val="00CC5B28"/>
    <w:rsid w:val="00CC62EB"/>
    <w:rsid w:val="00CC6DBC"/>
    <w:rsid w:val="00CC7ACD"/>
    <w:rsid w:val="00CD148B"/>
    <w:rsid w:val="00CD3C15"/>
    <w:rsid w:val="00CD4827"/>
    <w:rsid w:val="00CD6A64"/>
    <w:rsid w:val="00CD78BB"/>
    <w:rsid w:val="00CD7C2C"/>
    <w:rsid w:val="00CE2558"/>
    <w:rsid w:val="00CE3AF7"/>
    <w:rsid w:val="00CE445C"/>
    <w:rsid w:val="00CE4D51"/>
    <w:rsid w:val="00CE72AA"/>
    <w:rsid w:val="00CF1A29"/>
    <w:rsid w:val="00CF3C91"/>
    <w:rsid w:val="00CF4595"/>
    <w:rsid w:val="00CF7CFA"/>
    <w:rsid w:val="00D02C59"/>
    <w:rsid w:val="00D0523B"/>
    <w:rsid w:val="00D0602E"/>
    <w:rsid w:val="00D15A73"/>
    <w:rsid w:val="00D16405"/>
    <w:rsid w:val="00D206B7"/>
    <w:rsid w:val="00D20CCE"/>
    <w:rsid w:val="00D20DF1"/>
    <w:rsid w:val="00D25362"/>
    <w:rsid w:val="00D25B43"/>
    <w:rsid w:val="00D2617D"/>
    <w:rsid w:val="00D2717E"/>
    <w:rsid w:val="00D31CAF"/>
    <w:rsid w:val="00D37617"/>
    <w:rsid w:val="00D401AD"/>
    <w:rsid w:val="00D429F1"/>
    <w:rsid w:val="00D4314B"/>
    <w:rsid w:val="00D444A4"/>
    <w:rsid w:val="00D4472B"/>
    <w:rsid w:val="00D44777"/>
    <w:rsid w:val="00D44E1E"/>
    <w:rsid w:val="00D44EF5"/>
    <w:rsid w:val="00D45741"/>
    <w:rsid w:val="00D51971"/>
    <w:rsid w:val="00D51BF6"/>
    <w:rsid w:val="00D51F0F"/>
    <w:rsid w:val="00D52FF6"/>
    <w:rsid w:val="00D536BE"/>
    <w:rsid w:val="00D54784"/>
    <w:rsid w:val="00D54907"/>
    <w:rsid w:val="00D54D3E"/>
    <w:rsid w:val="00D566C3"/>
    <w:rsid w:val="00D6052D"/>
    <w:rsid w:val="00D60767"/>
    <w:rsid w:val="00D60C6C"/>
    <w:rsid w:val="00D65832"/>
    <w:rsid w:val="00D6794A"/>
    <w:rsid w:val="00D7068B"/>
    <w:rsid w:val="00D72368"/>
    <w:rsid w:val="00D73884"/>
    <w:rsid w:val="00D73FDA"/>
    <w:rsid w:val="00D76847"/>
    <w:rsid w:val="00D76B7C"/>
    <w:rsid w:val="00D81B79"/>
    <w:rsid w:val="00D8308D"/>
    <w:rsid w:val="00D83ADA"/>
    <w:rsid w:val="00D85724"/>
    <w:rsid w:val="00D8729D"/>
    <w:rsid w:val="00D87395"/>
    <w:rsid w:val="00D93B21"/>
    <w:rsid w:val="00D96C50"/>
    <w:rsid w:val="00DA1FFC"/>
    <w:rsid w:val="00DA2984"/>
    <w:rsid w:val="00DA2C98"/>
    <w:rsid w:val="00DA4387"/>
    <w:rsid w:val="00DA448E"/>
    <w:rsid w:val="00DB0B07"/>
    <w:rsid w:val="00DB26BD"/>
    <w:rsid w:val="00DB4361"/>
    <w:rsid w:val="00DB4D8F"/>
    <w:rsid w:val="00DB7545"/>
    <w:rsid w:val="00DB7E87"/>
    <w:rsid w:val="00DC531C"/>
    <w:rsid w:val="00DC6580"/>
    <w:rsid w:val="00DC68B7"/>
    <w:rsid w:val="00DD3303"/>
    <w:rsid w:val="00DD3F68"/>
    <w:rsid w:val="00DD5F32"/>
    <w:rsid w:val="00DE0AF6"/>
    <w:rsid w:val="00DE2EA5"/>
    <w:rsid w:val="00DE61FD"/>
    <w:rsid w:val="00DE6D5F"/>
    <w:rsid w:val="00DF1D98"/>
    <w:rsid w:val="00DF4193"/>
    <w:rsid w:val="00DF4726"/>
    <w:rsid w:val="00DF492E"/>
    <w:rsid w:val="00DF4BFC"/>
    <w:rsid w:val="00DF576A"/>
    <w:rsid w:val="00E0101F"/>
    <w:rsid w:val="00E0170A"/>
    <w:rsid w:val="00E04F82"/>
    <w:rsid w:val="00E06215"/>
    <w:rsid w:val="00E062EC"/>
    <w:rsid w:val="00E07E80"/>
    <w:rsid w:val="00E12BE1"/>
    <w:rsid w:val="00E13162"/>
    <w:rsid w:val="00E14E4A"/>
    <w:rsid w:val="00E157D1"/>
    <w:rsid w:val="00E15BA1"/>
    <w:rsid w:val="00E172EC"/>
    <w:rsid w:val="00E2053E"/>
    <w:rsid w:val="00E207D1"/>
    <w:rsid w:val="00E21B0D"/>
    <w:rsid w:val="00E21D3A"/>
    <w:rsid w:val="00E23831"/>
    <w:rsid w:val="00E2399D"/>
    <w:rsid w:val="00E24A99"/>
    <w:rsid w:val="00E253E1"/>
    <w:rsid w:val="00E25B24"/>
    <w:rsid w:val="00E260D4"/>
    <w:rsid w:val="00E31976"/>
    <w:rsid w:val="00E31A59"/>
    <w:rsid w:val="00E359D5"/>
    <w:rsid w:val="00E369E6"/>
    <w:rsid w:val="00E429E5"/>
    <w:rsid w:val="00E46A71"/>
    <w:rsid w:val="00E47FAD"/>
    <w:rsid w:val="00E51A2A"/>
    <w:rsid w:val="00E538F2"/>
    <w:rsid w:val="00E53A09"/>
    <w:rsid w:val="00E546DD"/>
    <w:rsid w:val="00E5596F"/>
    <w:rsid w:val="00E5668A"/>
    <w:rsid w:val="00E60428"/>
    <w:rsid w:val="00E60538"/>
    <w:rsid w:val="00E60F38"/>
    <w:rsid w:val="00E6252E"/>
    <w:rsid w:val="00E63A25"/>
    <w:rsid w:val="00E6594C"/>
    <w:rsid w:val="00E711D5"/>
    <w:rsid w:val="00E71A84"/>
    <w:rsid w:val="00E744AC"/>
    <w:rsid w:val="00E75A57"/>
    <w:rsid w:val="00E75D0C"/>
    <w:rsid w:val="00E80A3A"/>
    <w:rsid w:val="00E84AFE"/>
    <w:rsid w:val="00E852F6"/>
    <w:rsid w:val="00E86578"/>
    <w:rsid w:val="00E878A1"/>
    <w:rsid w:val="00E92BE2"/>
    <w:rsid w:val="00E92D9C"/>
    <w:rsid w:val="00E934D4"/>
    <w:rsid w:val="00E94D61"/>
    <w:rsid w:val="00E97D97"/>
    <w:rsid w:val="00EA1191"/>
    <w:rsid w:val="00EA11A4"/>
    <w:rsid w:val="00EA1884"/>
    <w:rsid w:val="00EA1A7D"/>
    <w:rsid w:val="00EA3FA6"/>
    <w:rsid w:val="00EA5852"/>
    <w:rsid w:val="00EA60EF"/>
    <w:rsid w:val="00EA6B66"/>
    <w:rsid w:val="00EA77D8"/>
    <w:rsid w:val="00EB018C"/>
    <w:rsid w:val="00EB0BDB"/>
    <w:rsid w:val="00EB3FDA"/>
    <w:rsid w:val="00EB513D"/>
    <w:rsid w:val="00EB7497"/>
    <w:rsid w:val="00EB78E6"/>
    <w:rsid w:val="00EC01C8"/>
    <w:rsid w:val="00EC0749"/>
    <w:rsid w:val="00EC0DF1"/>
    <w:rsid w:val="00EC0F80"/>
    <w:rsid w:val="00EC1C88"/>
    <w:rsid w:val="00EC3D98"/>
    <w:rsid w:val="00EC6168"/>
    <w:rsid w:val="00EC78E8"/>
    <w:rsid w:val="00ED03B3"/>
    <w:rsid w:val="00ED0D5E"/>
    <w:rsid w:val="00ED3536"/>
    <w:rsid w:val="00ED5024"/>
    <w:rsid w:val="00ED5054"/>
    <w:rsid w:val="00ED54C0"/>
    <w:rsid w:val="00EE13C2"/>
    <w:rsid w:val="00EE2F90"/>
    <w:rsid w:val="00EE4BCF"/>
    <w:rsid w:val="00EE5D45"/>
    <w:rsid w:val="00EE700F"/>
    <w:rsid w:val="00EF40A0"/>
    <w:rsid w:val="00EF5472"/>
    <w:rsid w:val="00EF7FA3"/>
    <w:rsid w:val="00F00FB4"/>
    <w:rsid w:val="00F01368"/>
    <w:rsid w:val="00F02EBE"/>
    <w:rsid w:val="00F03786"/>
    <w:rsid w:val="00F06422"/>
    <w:rsid w:val="00F06852"/>
    <w:rsid w:val="00F069AF"/>
    <w:rsid w:val="00F10A14"/>
    <w:rsid w:val="00F1181F"/>
    <w:rsid w:val="00F11ED6"/>
    <w:rsid w:val="00F1217A"/>
    <w:rsid w:val="00F15EEA"/>
    <w:rsid w:val="00F16920"/>
    <w:rsid w:val="00F16A4F"/>
    <w:rsid w:val="00F1753A"/>
    <w:rsid w:val="00F21AF2"/>
    <w:rsid w:val="00F23D7C"/>
    <w:rsid w:val="00F2590D"/>
    <w:rsid w:val="00F26224"/>
    <w:rsid w:val="00F27CB7"/>
    <w:rsid w:val="00F305EA"/>
    <w:rsid w:val="00F30A61"/>
    <w:rsid w:val="00F32E63"/>
    <w:rsid w:val="00F33270"/>
    <w:rsid w:val="00F333F3"/>
    <w:rsid w:val="00F335D3"/>
    <w:rsid w:val="00F34075"/>
    <w:rsid w:val="00F35781"/>
    <w:rsid w:val="00F36093"/>
    <w:rsid w:val="00F3667B"/>
    <w:rsid w:val="00F36A72"/>
    <w:rsid w:val="00F4071D"/>
    <w:rsid w:val="00F419AE"/>
    <w:rsid w:val="00F44400"/>
    <w:rsid w:val="00F52F8D"/>
    <w:rsid w:val="00F5341F"/>
    <w:rsid w:val="00F54274"/>
    <w:rsid w:val="00F561B6"/>
    <w:rsid w:val="00F655D7"/>
    <w:rsid w:val="00F65687"/>
    <w:rsid w:val="00F66067"/>
    <w:rsid w:val="00F672D8"/>
    <w:rsid w:val="00F67749"/>
    <w:rsid w:val="00F70C7D"/>
    <w:rsid w:val="00F73D96"/>
    <w:rsid w:val="00F7526D"/>
    <w:rsid w:val="00F76D81"/>
    <w:rsid w:val="00F77402"/>
    <w:rsid w:val="00F77652"/>
    <w:rsid w:val="00F77DD9"/>
    <w:rsid w:val="00F80C7A"/>
    <w:rsid w:val="00F8282C"/>
    <w:rsid w:val="00F8709A"/>
    <w:rsid w:val="00F90568"/>
    <w:rsid w:val="00F92AA0"/>
    <w:rsid w:val="00F948D0"/>
    <w:rsid w:val="00F949B1"/>
    <w:rsid w:val="00F95A6B"/>
    <w:rsid w:val="00F95D91"/>
    <w:rsid w:val="00F96795"/>
    <w:rsid w:val="00F96D7E"/>
    <w:rsid w:val="00FA0057"/>
    <w:rsid w:val="00FA02AE"/>
    <w:rsid w:val="00FA07C1"/>
    <w:rsid w:val="00FA2E08"/>
    <w:rsid w:val="00FA494D"/>
    <w:rsid w:val="00FA576C"/>
    <w:rsid w:val="00FB0767"/>
    <w:rsid w:val="00FB3846"/>
    <w:rsid w:val="00FB5EE4"/>
    <w:rsid w:val="00FB7847"/>
    <w:rsid w:val="00FC0756"/>
    <w:rsid w:val="00FC28FF"/>
    <w:rsid w:val="00FC45B0"/>
    <w:rsid w:val="00FC4B62"/>
    <w:rsid w:val="00FC7B0A"/>
    <w:rsid w:val="00FD08F4"/>
    <w:rsid w:val="00FD096D"/>
    <w:rsid w:val="00FD3F26"/>
    <w:rsid w:val="00FD47E6"/>
    <w:rsid w:val="00FD5464"/>
    <w:rsid w:val="00FD551D"/>
    <w:rsid w:val="00FD66AE"/>
    <w:rsid w:val="00FD7C88"/>
    <w:rsid w:val="00FD7DBA"/>
    <w:rsid w:val="00FE474F"/>
    <w:rsid w:val="00FE4ED3"/>
    <w:rsid w:val="00FE78EE"/>
    <w:rsid w:val="00FE7A73"/>
    <w:rsid w:val="00FE7D95"/>
    <w:rsid w:val="00FF3BD8"/>
    <w:rsid w:val="00FF55A2"/>
    <w:rsid w:val="00FF7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E656A0D3-B3BF-403E-81F0-09534FF43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0917"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</w:style>
  <w:style w:type="paragraph" w:customStyle="1" w:styleId="Tabletext">
    <w:name w:val="Tabletext"/>
    <w:basedOn w:val="a"/>
    <w:pPr>
      <w:keepLines/>
      <w:widowControl w:val="0"/>
      <w:spacing w:after="120" w:line="240" w:lineRule="atLeast"/>
    </w:pPr>
    <w:rPr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Emphasis"/>
    <w:qFormat/>
    <w:rPr>
      <w:i/>
      <w:iCs/>
    </w:rPr>
  </w:style>
  <w:style w:type="paragraph" w:styleId="Web">
    <w:name w:val="Normal (Web)"/>
    <w:basedOn w:val="a"/>
    <w:pPr>
      <w:spacing w:before="100" w:beforeAutospacing="1" w:after="100" w:afterAutospacing="1"/>
    </w:pPr>
    <w:rPr>
      <w:rFonts w:ascii="新細明體" w:hAnsi="新細明體"/>
    </w:rPr>
  </w:style>
  <w:style w:type="character" w:customStyle="1" w:styleId="HighlightedVariable">
    <w:name w:val="Highlighted Variable"/>
    <w:rPr>
      <w:color w:val="0000FF"/>
    </w:rPr>
  </w:style>
  <w:style w:type="character" w:styleId="a4">
    <w:name w:val="page number"/>
    <w:basedOn w:val="a0"/>
  </w:style>
  <w:style w:type="paragraph" w:styleId="a5">
    <w:name w:val="Balloon Text"/>
    <w:basedOn w:val="a"/>
    <w:link w:val="a6"/>
    <w:semiHidden/>
    <w:rPr>
      <w:rFonts w:ascii="Arial" w:hAnsi="Arial"/>
      <w:sz w:val="18"/>
      <w:szCs w:val="18"/>
    </w:rPr>
  </w:style>
  <w:style w:type="character" w:styleId="a7">
    <w:name w:val="Strong"/>
    <w:qFormat/>
    <w:rPr>
      <w:b/>
      <w:bCs/>
    </w:rPr>
  </w:style>
  <w:style w:type="character" w:styleId="a8">
    <w:name w:val="Hyperlink"/>
    <w:rsid w:val="00192B58"/>
    <w:rPr>
      <w:color w:val="0000FF"/>
      <w:u w:val="single"/>
    </w:rPr>
  </w:style>
  <w:style w:type="paragraph" w:styleId="HTML">
    <w:name w:val="HTML Preformatted"/>
    <w:basedOn w:val="a"/>
    <w:link w:val="HTML0"/>
    <w:rsid w:val="00D429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</w:rPr>
  </w:style>
  <w:style w:type="paragraph" w:styleId="a9">
    <w:name w:val="Normal Indent"/>
    <w:aliases w:val="表正文,正文非缩进"/>
    <w:basedOn w:val="a"/>
    <w:rsid w:val="00D429F1"/>
    <w:pPr>
      <w:widowControl w:val="0"/>
      <w:ind w:left="425"/>
      <w:jc w:val="both"/>
    </w:pPr>
    <w:rPr>
      <w:kern w:val="2"/>
      <w:sz w:val="21"/>
      <w:szCs w:val="20"/>
    </w:rPr>
  </w:style>
  <w:style w:type="character" w:styleId="aa">
    <w:name w:val="FollowedHyperlink"/>
    <w:rsid w:val="00D45741"/>
    <w:rPr>
      <w:color w:val="800080"/>
      <w:u w:val="single"/>
    </w:rPr>
  </w:style>
  <w:style w:type="paragraph" w:styleId="ab">
    <w:name w:val="header"/>
    <w:basedOn w:val="a"/>
    <w:link w:val="ac"/>
    <w:rsid w:val="004449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rsid w:val="004449C6"/>
  </w:style>
  <w:style w:type="paragraph" w:styleId="ad">
    <w:name w:val="footer"/>
    <w:basedOn w:val="a"/>
    <w:link w:val="ae"/>
    <w:rsid w:val="004449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rsid w:val="004449C6"/>
  </w:style>
  <w:style w:type="character" w:customStyle="1" w:styleId="style31">
    <w:name w:val="style31"/>
    <w:rsid w:val="00750473"/>
    <w:rPr>
      <w:rFonts w:ascii="Arial" w:hAnsi="Arial" w:cs="Arial" w:hint="default"/>
      <w:sz w:val="20"/>
      <w:szCs w:val="20"/>
    </w:rPr>
  </w:style>
  <w:style w:type="numbering" w:customStyle="1" w:styleId="1">
    <w:name w:val="樣式1"/>
    <w:rsid w:val="00D44E1E"/>
    <w:pPr>
      <w:numPr>
        <w:numId w:val="1"/>
      </w:numPr>
    </w:pPr>
  </w:style>
  <w:style w:type="table" w:styleId="af">
    <w:name w:val="Table Grid"/>
    <w:basedOn w:val="a1"/>
    <w:rsid w:val="00F0378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TML0">
    <w:name w:val="HTML 預設格式 字元"/>
    <w:link w:val="HTML"/>
    <w:rsid w:val="000535F7"/>
    <w:rPr>
      <w:rFonts w:ascii="細明體" w:eastAsia="細明體" w:hAnsi="細明體" w:cs="細明體"/>
      <w:sz w:val="24"/>
      <w:szCs w:val="24"/>
    </w:rPr>
  </w:style>
  <w:style w:type="character" w:customStyle="1" w:styleId="a6">
    <w:name w:val="註解方塊文字 字元"/>
    <w:link w:val="a5"/>
    <w:semiHidden/>
    <w:rsid w:val="000535F7"/>
    <w:rPr>
      <w:rFonts w:ascii="Arial" w:hAnsi="Arial"/>
      <w:sz w:val="18"/>
      <w:szCs w:val="18"/>
    </w:rPr>
  </w:style>
  <w:style w:type="paragraph" w:customStyle="1" w:styleId="10">
    <w:name w:val="大陸標題樣式1"/>
    <w:basedOn w:val="af0"/>
    <w:autoRedefine/>
    <w:rsid w:val="00C3206B"/>
    <w:pPr>
      <w:widowControl w:val="0"/>
      <w:jc w:val="both"/>
    </w:pPr>
    <w:rPr>
      <w:rFonts w:ascii="細明體" w:eastAsia="細明體" w:hAnsi="細明體"/>
      <w:bCs w:val="0"/>
      <w:kern w:val="2"/>
      <w:sz w:val="20"/>
      <w:szCs w:val="20"/>
    </w:rPr>
  </w:style>
  <w:style w:type="paragraph" w:styleId="af0">
    <w:name w:val="Title"/>
    <w:basedOn w:val="a"/>
    <w:next w:val="a"/>
    <w:link w:val="af1"/>
    <w:qFormat/>
    <w:rsid w:val="00C3206B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f1">
    <w:name w:val="標題 字元"/>
    <w:link w:val="af0"/>
    <w:rsid w:val="00C3206B"/>
    <w:rPr>
      <w:rFonts w:ascii="Cambria" w:hAnsi="Cambria" w:cs="Times New Roman"/>
      <w:b/>
      <w:bCs/>
      <w:sz w:val="32"/>
      <w:szCs w:val="32"/>
    </w:rPr>
  </w:style>
  <w:style w:type="paragraph" w:styleId="af2">
    <w:name w:val="List Paragraph"/>
    <w:basedOn w:val="a"/>
    <w:uiPriority w:val="34"/>
    <w:qFormat/>
    <w:rsid w:val="00FA576C"/>
    <w:pPr>
      <w:ind w:leftChars="200" w:left="480"/>
    </w:pPr>
  </w:style>
  <w:style w:type="character" w:styleId="af3">
    <w:name w:val="annotation reference"/>
    <w:rsid w:val="00060F4B"/>
    <w:rPr>
      <w:sz w:val="18"/>
      <w:szCs w:val="18"/>
    </w:rPr>
  </w:style>
  <w:style w:type="paragraph" w:styleId="af4">
    <w:name w:val="annotation text"/>
    <w:basedOn w:val="a"/>
    <w:link w:val="af5"/>
    <w:rsid w:val="00060F4B"/>
  </w:style>
  <w:style w:type="character" w:customStyle="1" w:styleId="af5">
    <w:name w:val="註解文字 字元"/>
    <w:link w:val="af4"/>
    <w:rsid w:val="00060F4B"/>
    <w:rPr>
      <w:sz w:val="24"/>
      <w:szCs w:val="24"/>
    </w:rPr>
  </w:style>
  <w:style w:type="paragraph" w:styleId="af6">
    <w:name w:val="annotation subject"/>
    <w:basedOn w:val="af4"/>
    <w:next w:val="af4"/>
    <w:link w:val="af7"/>
    <w:rsid w:val="00060F4B"/>
    <w:rPr>
      <w:b/>
      <w:bCs/>
    </w:rPr>
  </w:style>
  <w:style w:type="character" w:customStyle="1" w:styleId="af7">
    <w:name w:val="註解主旨 字元"/>
    <w:link w:val="af6"/>
    <w:rsid w:val="00060F4B"/>
    <w:rPr>
      <w:b/>
      <w:bCs/>
      <w:sz w:val="24"/>
      <w:szCs w:val="24"/>
    </w:rPr>
  </w:style>
  <w:style w:type="paragraph" w:styleId="af8">
    <w:name w:val="Revision"/>
    <w:hidden/>
    <w:uiPriority w:val="99"/>
    <w:semiHidden/>
    <w:rsid w:val="00E97D9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3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1C59D0-591C-4575-B22E-12FA3AE84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1181</Words>
  <Characters>6735</Characters>
  <Application>Microsoft Office Word</Application>
  <DocSecurity>0</DocSecurity>
  <Lines>56</Lines>
  <Paragraphs>15</Paragraphs>
  <ScaleCrop>false</ScaleCrop>
  <Company/>
  <LinksUpToDate>false</LinksUpToDate>
  <CharactersWithSpaces>7901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國泰人壽</dc:creator>
  <cp:keywords/>
  <dc:description/>
  <cp:lastModifiedBy>戴余修</cp:lastModifiedBy>
  <cp:revision>2</cp:revision>
  <dcterms:created xsi:type="dcterms:W3CDTF">2020-07-27T00:55:00Z</dcterms:created>
  <dcterms:modified xsi:type="dcterms:W3CDTF">2020-07-27T00:55:00Z</dcterms:modified>
</cp:coreProperties>
</file>