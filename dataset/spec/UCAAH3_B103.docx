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29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0857F5">
                <w:rPr>
                  <w:rFonts w:eastAsia="標楷體" w:hint="eastAsia"/>
                  <w:lang w:eastAsia="zh-TW"/>
                </w:rPr>
                <w:t>12/29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857F5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ins w:id="3" w:author="I9003212" w:date="2008-12-29T19:20:00Z">
        <w:r w:rsidR="00FE43CA">
          <w:rPr>
            <w:rFonts w:hint="eastAsia"/>
            <w:kern w:val="2"/>
            <w:szCs w:val="24"/>
            <w:lang w:eastAsia="zh-TW"/>
          </w:rPr>
          <w:t>人力量化</w:t>
        </w:r>
      </w:ins>
      <w:del w:id="4" w:author="I9003212" w:date="2008-12-29T19:20:00Z">
        <w:r w:rsidR="000857F5" w:rsidDel="00FE43CA">
          <w:rPr>
            <w:rFonts w:hint="eastAsia"/>
            <w:kern w:val="2"/>
            <w:szCs w:val="24"/>
            <w:lang w:eastAsia="zh-TW"/>
          </w:rPr>
          <w:delText>解除契約扣佣</w:delText>
        </w:r>
      </w:del>
      <w:r>
        <w:rPr>
          <w:rFonts w:hint="eastAsia"/>
          <w:lang w:eastAsia="zh-TW"/>
        </w:rPr>
        <w:t>批次</w:t>
      </w:r>
      <w:ins w:id="5" w:author="I9003212" w:date="2008-12-29T19:20:00Z">
        <w:r w:rsidR="00FE43CA">
          <w:rPr>
            <w:rFonts w:hint="eastAsia"/>
            <w:lang w:eastAsia="zh-TW"/>
          </w:rPr>
          <w:t>統計</w:t>
        </w:r>
      </w:ins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6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654782">
        <w:rPr>
          <w:rFonts w:hint="eastAsia"/>
          <w:kern w:val="2"/>
          <w:szCs w:val="24"/>
          <w:lang w:eastAsia="zh-TW"/>
        </w:rPr>
        <w:t>10</w:t>
      </w:r>
      <w:ins w:id="7" w:author="I9003212" w:date="2008-12-29T19:20:00Z">
        <w:r w:rsidR="00FE43CA">
          <w:rPr>
            <w:rFonts w:hint="eastAsia"/>
            <w:kern w:val="2"/>
            <w:szCs w:val="24"/>
            <w:lang w:eastAsia="zh-TW"/>
          </w:rPr>
          <w:t>3</w:t>
        </w:r>
      </w:ins>
      <w:del w:id="8" w:author="I9003212" w:date="2008-12-29T19:20:00Z">
        <w:r w:rsidR="000857F5" w:rsidDel="00FE43CA">
          <w:rPr>
            <w:rFonts w:hint="eastAsia"/>
            <w:kern w:val="2"/>
            <w:szCs w:val="24"/>
            <w:lang w:eastAsia="zh-TW"/>
          </w:rPr>
          <w:delText>4</w:delText>
        </w:r>
      </w:del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9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0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FB3F04">
      <w:pPr>
        <w:pStyle w:val="Tabletext"/>
        <w:keepLines w:val="0"/>
        <w:numPr>
          <w:ilvl w:val="2"/>
          <w:numId w:val="2"/>
          <w:numberingChange w:id="11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抽每日</w:t>
      </w:r>
      <w:r w:rsidR="004C1BE6">
        <w:rPr>
          <w:rFonts w:ascii="細明體" w:eastAsia="細明體" w:hAnsi="細明體" w:hint="eastAsia"/>
          <w:lang w:eastAsia="zh-TW"/>
        </w:rPr>
        <w:t>理賠</w:t>
      </w:r>
      <w:ins w:id="12" w:author="I9003212" w:date="2008-12-29T19:21:00Z">
        <w:r w:rsidR="00A157EE">
          <w:rPr>
            <w:rFonts w:ascii="細明體" w:eastAsia="細明體" w:hAnsi="細明體" w:hint="eastAsia"/>
            <w:lang w:eastAsia="zh-TW"/>
          </w:rPr>
          <w:t>案件</w:t>
        </w:r>
      </w:ins>
      <w:ins w:id="13" w:author="I9003212" w:date="2008-12-29T19:23:00Z">
        <w:r w:rsidR="007A4B3E">
          <w:rPr>
            <w:rFonts w:ascii="細明體" w:eastAsia="細明體" w:hAnsi="細明體" w:hint="eastAsia"/>
            <w:lang w:eastAsia="zh-TW"/>
          </w:rPr>
          <w:t>記錄檔</w:t>
        </w:r>
      </w:ins>
      <w:del w:id="14" w:author="I9003212" w:date="2008-12-29T19:21:00Z">
        <w:r w:rsidR="004C1BE6" w:rsidDel="00A157EE">
          <w:rPr>
            <w:rFonts w:ascii="細明體" w:eastAsia="細明體" w:hAnsi="細明體" w:hint="eastAsia"/>
            <w:lang w:eastAsia="zh-TW"/>
          </w:rPr>
          <w:delText>記錄</w:delText>
        </w:r>
      </w:del>
      <w:ins w:id="15" w:author="I9003212" w:date="2008-12-29T19:20:00Z">
        <w:r w:rsidR="00A157EE">
          <w:rPr>
            <w:rFonts w:ascii="細明體" w:eastAsia="細明體" w:hAnsi="細明體" w:hint="eastAsia"/>
            <w:lang w:eastAsia="zh-TW"/>
          </w:rPr>
          <w:t>。</w:t>
        </w:r>
      </w:ins>
      <w:del w:id="16" w:author="I9003212" w:date="2008-12-29T19:20:00Z">
        <w:r w:rsidDel="00A157EE">
          <w:rPr>
            <w:rFonts w:ascii="細明體" w:eastAsia="細明體" w:hAnsi="細明體" w:hint="eastAsia"/>
            <w:lang w:eastAsia="zh-TW"/>
          </w:rPr>
          <w:delText>解除契約PASS壽三科扣佣</w:delText>
        </w:r>
        <w:r w:rsidR="00237FD2" w:rsidDel="00A157EE">
          <w:rPr>
            <w:rFonts w:hint="eastAsia"/>
            <w:kern w:val="2"/>
            <w:szCs w:val="24"/>
            <w:lang w:eastAsia="zh-TW"/>
          </w:rPr>
          <w:delText>。</w:delText>
        </w:r>
      </w:del>
    </w:p>
    <w:p w:rsidR="00237FD2" w:rsidRDefault="00237FD2">
      <w:pPr>
        <w:pStyle w:val="Tabletext"/>
        <w:keepLines w:val="0"/>
        <w:numPr>
          <w:ilvl w:val="1"/>
          <w:numId w:val="2"/>
          <w:numberingChange w:id="17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18" w:author="I9003212" w:date="2008-12-29T16:40:00Z" w:original="%1:2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FB3F04">
        <w:rPr>
          <w:rFonts w:hint="eastAsia"/>
          <w:kern w:val="2"/>
          <w:szCs w:val="24"/>
          <w:lang w:eastAsia="zh-TW"/>
        </w:rPr>
        <w:t xml:space="preserve"> 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19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7A4B3E" w:rsidRDefault="007A4B3E" w:rsidP="007A4B3E">
      <w:pPr>
        <w:pStyle w:val="Tabletext"/>
        <w:keepLines w:val="0"/>
        <w:numPr>
          <w:ilvl w:val="1"/>
          <w:numId w:val="2"/>
          <w:ins w:id="20" w:author="I9003212" w:date="2008-12-29T19:25:00Z"/>
        </w:numPr>
        <w:spacing w:after="0" w:line="240" w:lineRule="auto"/>
        <w:rPr>
          <w:ins w:id="21" w:author="I9003212" w:date="2008-12-29T19:25:00Z"/>
          <w:rFonts w:hint="eastAsia"/>
          <w:kern w:val="2"/>
          <w:szCs w:val="24"/>
          <w:lang w:eastAsia="zh-TW"/>
        </w:rPr>
      </w:pPr>
      <w:ins w:id="22" w:author="I9003212" w:date="2008-12-29T19:25:00Z">
        <w:r>
          <w:rPr>
            <w:rFonts w:hint="eastAsia"/>
            <w:kern w:val="2"/>
            <w:szCs w:val="24"/>
            <w:lang w:eastAsia="zh-TW"/>
          </w:rPr>
          <w:t>理賠記錄檔</w:t>
        </w:r>
        <w:r>
          <w:rPr>
            <w:rFonts w:hint="eastAsia"/>
            <w:kern w:val="2"/>
            <w:szCs w:val="24"/>
            <w:lang w:eastAsia="zh-TW"/>
          </w:rPr>
          <w:t>DTAAB001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237FD2" w:rsidDel="007A4B3E" w:rsidRDefault="00FB3F04">
      <w:pPr>
        <w:pStyle w:val="Tabletext"/>
        <w:keepLines w:val="0"/>
        <w:numPr>
          <w:ilvl w:val="1"/>
          <w:numId w:val="2"/>
          <w:numberingChange w:id="23" w:author="test" w:date="2007-10-02T13:52:00Z" w:original="%2:1:0:."/>
        </w:numPr>
        <w:spacing w:after="0" w:line="240" w:lineRule="auto"/>
        <w:rPr>
          <w:del w:id="24" w:author="I9003212" w:date="2008-12-29T19:25:00Z"/>
          <w:rFonts w:hint="eastAsia"/>
          <w:kern w:val="2"/>
          <w:szCs w:val="24"/>
          <w:lang w:eastAsia="zh-TW"/>
        </w:rPr>
      </w:pPr>
      <w:del w:id="25" w:author="I9003212" w:date="2008-12-29T19:21:00Z">
        <w:r w:rsidDel="00A157EE">
          <w:rPr>
            <w:rFonts w:hint="eastAsia"/>
            <w:kern w:val="2"/>
            <w:szCs w:val="24"/>
            <w:lang w:eastAsia="zh-TW"/>
          </w:rPr>
          <w:delText>解除</w:delText>
        </w:r>
        <w:r w:rsidR="00F51818" w:rsidDel="00A157EE">
          <w:rPr>
            <w:rFonts w:hint="eastAsia"/>
            <w:kern w:val="2"/>
            <w:szCs w:val="24"/>
            <w:lang w:eastAsia="zh-TW"/>
          </w:rPr>
          <w:delText>紀錄</w:delText>
        </w:r>
      </w:del>
      <w:del w:id="26" w:author="I9003212" w:date="2008-12-29T19:25:00Z">
        <w:r w:rsidR="00237FD2" w:rsidDel="007A4B3E">
          <w:rPr>
            <w:rFonts w:hint="eastAsia"/>
            <w:kern w:val="2"/>
            <w:szCs w:val="24"/>
            <w:lang w:eastAsia="zh-TW"/>
          </w:rPr>
          <w:delText>檔</w:delText>
        </w:r>
        <w:r w:rsidR="00237FD2" w:rsidDel="007A4B3E">
          <w:rPr>
            <w:rFonts w:hint="eastAsia"/>
            <w:kern w:val="2"/>
            <w:szCs w:val="24"/>
            <w:lang w:eastAsia="zh-TW"/>
          </w:rPr>
          <w:delText>DTA</w:delText>
        </w:r>
        <w:r w:rsidR="00F51818" w:rsidDel="007A4B3E">
          <w:rPr>
            <w:rFonts w:hint="eastAsia"/>
            <w:kern w:val="2"/>
            <w:szCs w:val="24"/>
            <w:lang w:eastAsia="zh-TW"/>
          </w:rPr>
          <w:delText>A</w:delText>
        </w:r>
      </w:del>
      <w:del w:id="27" w:author="I9003212" w:date="2008-12-29T19:23:00Z">
        <w:r w:rsidDel="007A4B3E">
          <w:rPr>
            <w:rFonts w:hint="eastAsia"/>
            <w:kern w:val="2"/>
            <w:szCs w:val="24"/>
            <w:lang w:eastAsia="zh-TW"/>
          </w:rPr>
          <w:delText>K001</w:delText>
        </w:r>
      </w:del>
      <w:del w:id="28" w:author="I9003212" w:date="2008-12-29T19:25:00Z">
        <w:r w:rsidR="00237FD2" w:rsidDel="007A4B3E">
          <w:rPr>
            <w:rFonts w:hint="eastAsia"/>
            <w:kern w:val="2"/>
            <w:szCs w:val="24"/>
            <w:lang w:eastAsia="zh-TW"/>
          </w:rPr>
          <w:delText>。</w:delText>
        </w:r>
      </w:del>
    </w:p>
    <w:p w:rsidR="00FB3F04" w:rsidDel="007A4B3E" w:rsidRDefault="00FB3F04">
      <w:pPr>
        <w:pStyle w:val="Tabletext"/>
        <w:keepLines w:val="0"/>
        <w:numPr>
          <w:ilvl w:val="1"/>
          <w:numId w:val="2"/>
          <w:numberingChange w:id="29" w:author="I9003212" w:date="2008-12-29T16:40:00Z" w:original="%2:2:0:."/>
        </w:numPr>
        <w:spacing w:after="0" w:line="240" w:lineRule="auto"/>
        <w:rPr>
          <w:del w:id="30" w:author="I9003212" w:date="2008-12-29T19:23:00Z"/>
          <w:rFonts w:hint="eastAsia"/>
          <w:kern w:val="2"/>
          <w:szCs w:val="24"/>
          <w:lang w:eastAsia="zh-TW"/>
        </w:rPr>
      </w:pPr>
      <w:del w:id="31" w:author="I9003212" w:date="2008-12-29T19:23:00Z">
        <w:r w:rsidDel="007A4B3E">
          <w:rPr>
            <w:rFonts w:hint="eastAsia"/>
            <w:kern w:val="2"/>
            <w:szCs w:val="24"/>
            <w:lang w:eastAsia="zh-TW"/>
          </w:rPr>
          <w:delText>PASS</w:delText>
        </w:r>
        <w:r w:rsidDel="007A4B3E">
          <w:rPr>
            <w:rFonts w:hint="eastAsia"/>
            <w:kern w:val="2"/>
            <w:szCs w:val="24"/>
            <w:lang w:eastAsia="zh-TW"/>
          </w:rPr>
          <w:delText>解除契約扣佣檔</w:delText>
        </w:r>
        <w:r w:rsidDel="007A4B3E">
          <w:rPr>
            <w:rFonts w:hint="eastAsia"/>
            <w:kern w:val="2"/>
            <w:szCs w:val="24"/>
            <w:lang w:eastAsia="zh-TW"/>
          </w:rPr>
          <w:delText>DTAPX024</w:delText>
        </w:r>
      </w:del>
    </w:p>
    <w:p w:rsidR="00237FD2" w:rsidRDefault="00237FD2">
      <w:pPr>
        <w:pStyle w:val="Tabletext"/>
        <w:keepLines w:val="0"/>
        <w:numPr>
          <w:ilvl w:val="0"/>
          <w:numId w:val="2"/>
          <w:numberingChange w:id="32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3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4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5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6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7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38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9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0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0867BC">
              <w:rPr>
                <w:rFonts w:ascii="細明體" w:eastAsia="細明體" w:hAnsi="細明體" w:hint="eastAsia"/>
                <w:bCs/>
                <w:sz w:val="20"/>
                <w:szCs w:val="20"/>
              </w:rPr>
              <w:t>M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1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C305F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ins w:id="42" w:author="I9003212" w:date="2008-12-29T19:23:00Z">
              <w:r w:rsidR="007A4B3E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t>3</w:t>
              </w:r>
            </w:ins>
            <w:del w:id="43" w:author="I9003212" w:date="2008-12-29T19:23:00Z">
              <w:r w:rsidR="009A1A04" w:rsidDel="007A4B3E">
                <w:rPr>
                  <w:rFonts w:ascii="細明體" w:eastAsia="細明體" w:hAnsi="細明體" w:hint="eastAsia"/>
                  <w:bCs/>
                  <w:sz w:val="20"/>
                  <w:szCs w:val="20"/>
                </w:rPr>
                <w:delText>4</w:delText>
              </w:r>
            </w:del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4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5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6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7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0867BC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48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9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50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Del="009A1A04" w:rsidRDefault="009A1A04">
      <w:pPr>
        <w:pStyle w:val="Tabletext"/>
        <w:keepLines w:val="0"/>
        <w:numPr>
          <w:ilvl w:val="1"/>
          <w:numId w:val="2"/>
          <w:numberingChange w:id="51" w:author="test" w:date="2007-10-02T13:52:00Z" w:original="%2:2:0:."/>
        </w:numPr>
        <w:spacing w:after="0" w:line="240" w:lineRule="auto"/>
        <w:rPr>
          <w:del w:id="52" w:author="I9003212" w:date="2008-12-29T16:41:00Z"/>
          <w:rFonts w:ascii="細明體" w:eastAsia="細明體" w:hAnsi="細明體" w:hint="eastAsia"/>
          <w:kern w:val="2"/>
          <w:szCs w:val="24"/>
          <w:lang w:eastAsia="zh-TW"/>
        </w:rPr>
      </w:pPr>
      <w:del w:id="53" w:author="I9003212" w:date="2008-12-29T16:41:00Z">
        <w:r w:rsidDel="009A1A04">
          <w:rPr>
            <w:rFonts w:ascii="細明體" w:eastAsia="細明體" w:hAnsi="細明體" w:hint="eastAsia"/>
            <w:kern w:val="2"/>
            <w:szCs w:val="24"/>
            <w:lang w:eastAsia="zh-TW"/>
          </w:rPr>
          <w:delText>執行：</w:delText>
        </w:r>
      </w:del>
    </w:p>
    <w:p w:rsidR="009A1A04" w:rsidRDefault="009A1A04" w:rsidP="009A1A04">
      <w:pPr>
        <w:pStyle w:val="Tabletext"/>
        <w:keepLines w:val="0"/>
        <w:numPr>
          <w:ilvl w:val="1"/>
          <w:numId w:val="2"/>
          <w:ins w:id="54" w:author="I9003212" w:date="2008-12-29T16:42:00Z"/>
        </w:numPr>
        <w:spacing w:after="0" w:line="240" w:lineRule="auto"/>
        <w:rPr>
          <w:ins w:id="55" w:author="I9003212" w:date="2008-12-29T16:40:00Z"/>
          <w:rFonts w:ascii="新細明體" w:hAnsi="新細明體" w:hint="eastAsia"/>
          <w:kern w:val="2"/>
          <w:szCs w:val="24"/>
          <w:lang w:eastAsia="zh-TW"/>
        </w:rPr>
      </w:pPr>
      <w:ins w:id="56" w:author="I9003212" w:date="2008-12-29T16:40:00Z">
        <w:r>
          <w:rPr>
            <w:rFonts w:ascii="新細明體" w:hAnsi="新細明體" w:hint="eastAsia"/>
            <w:kern w:val="2"/>
            <w:szCs w:val="24"/>
            <w:lang w:eastAsia="zh-TW"/>
          </w:rPr>
          <w:t>讀取DTAA</w:t>
        </w:r>
      </w:ins>
      <w:ins w:id="57" w:author="I9003212" w:date="2008-12-29T19:23:00Z">
        <w:r w:rsidR="007A4B3E">
          <w:rPr>
            <w:rFonts w:ascii="新細明體" w:hAnsi="新細明體" w:hint="eastAsia"/>
            <w:kern w:val="2"/>
            <w:szCs w:val="24"/>
            <w:lang w:eastAsia="zh-TW"/>
          </w:rPr>
          <w:t>B001</w:t>
        </w:r>
      </w:ins>
    </w:p>
    <w:p w:rsidR="009A1A04" w:rsidRDefault="009A1A04" w:rsidP="009A1A04">
      <w:pPr>
        <w:pStyle w:val="Tabletext"/>
        <w:keepLines w:val="0"/>
        <w:numPr>
          <w:ilvl w:val="2"/>
          <w:numId w:val="2"/>
          <w:ins w:id="58" w:author="I9003212" w:date="2008-12-29T16:40:00Z"/>
        </w:numPr>
        <w:spacing w:after="0" w:line="240" w:lineRule="auto"/>
        <w:rPr>
          <w:ins w:id="59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60" w:author="I9003212" w:date="2008-12-29T16:42:00Z">
        <w:r>
          <w:rPr>
            <w:rFonts w:ascii="新細明體" w:hAnsi="新細明體" w:hint="eastAsia"/>
            <w:kern w:val="2"/>
            <w:szCs w:val="24"/>
            <w:lang w:eastAsia="zh-TW"/>
          </w:rPr>
          <w:t>條件：</w:t>
        </w:r>
      </w:ins>
      <w:ins w:id="61" w:author="I9003212" w:date="2008-12-29T16:44:00Z">
        <w:r>
          <w:rPr>
            <w:rFonts w:ascii="新細明體" w:hAnsi="新細明體" w:hint="eastAsia"/>
            <w:kern w:val="2"/>
            <w:szCs w:val="24"/>
            <w:lang w:eastAsia="zh-TW"/>
          </w:rPr>
          <w:t>DTAA</w:t>
        </w:r>
      </w:ins>
      <w:ins w:id="62" w:author="I9003212" w:date="2008-12-29T19:23:00Z">
        <w:r w:rsidR="007A4B3E">
          <w:rPr>
            <w:rFonts w:ascii="新細明體" w:hAnsi="新細明體" w:hint="eastAsia"/>
            <w:kern w:val="2"/>
            <w:szCs w:val="24"/>
            <w:lang w:eastAsia="zh-TW"/>
          </w:rPr>
          <w:t>B001</w:t>
        </w:r>
      </w:ins>
      <w:ins w:id="63" w:author="I9003212" w:date="2008-12-29T16:42:00Z">
        <w:r>
          <w:rPr>
            <w:rFonts w:ascii="新細明體" w:hAnsi="新細明體" w:hint="eastAsia"/>
            <w:kern w:val="2"/>
            <w:szCs w:val="24"/>
            <w:lang w:eastAsia="zh-TW"/>
          </w:rPr>
          <w:t xml:space="preserve">覆核日期 = </w:t>
        </w:r>
      </w:ins>
      <w:ins w:id="64" w:author="I9003212" w:date="2008-12-29T16:43:00Z">
        <w:r>
          <w:rPr>
            <w:rFonts w:ascii="新細明體" w:hAnsi="新細明體" w:hint="eastAsia"/>
            <w:kern w:val="2"/>
            <w:szCs w:val="24"/>
            <w:lang w:eastAsia="zh-TW"/>
          </w:rPr>
          <w:t>PROCESS_DATE</w:t>
        </w:r>
      </w:ins>
      <w:ins w:id="65" w:author="I9003212" w:date="2008-12-29T16:45:00Z">
        <w:r w:rsidR="00C11DDF">
          <w:rPr>
            <w:rFonts w:ascii="新細明體" w:hAnsi="新細明體" w:hint="eastAsia"/>
            <w:kern w:val="2"/>
            <w:szCs w:val="24"/>
            <w:lang w:eastAsia="zh-TW"/>
          </w:rPr>
          <w:t>。</w:t>
        </w:r>
      </w:ins>
    </w:p>
    <w:p w:rsidR="00C11DDF" w:rsidRDefault="00C11DDF" w:rsidP="00C11DDF">
      <w:pPr>
        <w:pStyle w:val="Tabletext"/>
        <w:keepLines w:val="0"/>
        <w:numPr>
          <w:ilvl w:val="2"/>
          <w:numId w:val="2"/>
          <w:ins w:id="66" w:author="I9003212" w:date="2008-12-29T16:45:00Z"/>
        </w:numPr>
        <w:spacing w:after="0" w:line="240" w:lineRule="auto"/>
        <w:rPr>
          <w:ins w:id="67" w:author="I9003212" w:date="2008-12-29T16:45:00Z"/>
          <w:rFonts w:ascii="新細明體" w:hAnsi="新細明體" w:hint="eastAsia"/>
          <w:kern w:val="2"/>
          <w:szCs w:val="24"/>
          <w:lang w:eastAsia="zh-TW"/>
        </w:rPr>
        <w:pPrChange w:id="68" w:author="I9003212" w:date="2008-12-29T16:45:00Z">
          <w:pPr>
            <w:pStyle w:val="Tabletext"/>
            <w:keepLines w:val="0"/>
            <w:spacing w:after="0" w:line="240" w:lineRule="auto"/>
          </w:pPr>
        </w:pPrChange>
      </w:pPr>
      <w:ins w:id="69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IF NOT_FND：</w:t>
        </w:r>
      </w:ins>
    </w:p>
    <w:p w:rsidR="00C11DDF" w:rsidRDefault="00C11DDF" w:rsidP="00C11DDF">
      <w:pPr>
        <w:pStyle w:val="Tabletext"/>
        <w:keepLines w:val="0"/>
        <w:numPr>
          <w:ilvl w:val="4"/>
          <w:numId w:val="2"/>
          <w:ins w:id="70" w:author="I9003212" w:date="2008-12-29T16:45:00Z"/>
        </w:numPr>
        <w:spacing w:after="0" w:line="240" w:lineRule="auto"/>
        <w:rPr>
          <w:ins w:id="71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72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寫入訊息：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>無</w:t>
        </w:r>
      </w:ins>
      <w:ins w:id="73" w:author="I9003212" w:date="2008-12-29T19:24:00Z">
        <w:r w:rsidR="007A4B3E">
          <w:rPr>
            <w:rFonts w:ascii="新細明體" w:hAnsi="新細明體" w:hint="eastAsia"/>
            <w:kern w:val="2"/>
            <w:szCs w:val="24"/>
            <w:lang w:eastAsia="zh-TW"/>
          </w:rPr>
          <w:t>理賠</w:t>
        </w:r>
      </w:ins>
      <w:ins w:id="74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記錄：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 xml:space="preserve"> +PROCESS_DATE</w:t>
        </w:r>
      </w:ins>
    </w:p>
    <w:p w:rsidR="00C11DDF" w:rsidRDefault="00C11DDF" w:rsidP="00C11DDF">
      <w:pPr>
        <w:pStyle w:val="Tabletext"/>
        <w:keepLines w:val="0"/>
        <w:numPr>
          <w:ilvl w:val="4"/>
          <w:numId w:val="2"/>
          <w:ins w:id="75" w:author="I9003212" w:date="2008-12-29T16:45:00Z"/>
        </w:numPr>
        <w:spacing w:after="0" w:line="240" w:lineRule="auto"/>
        <w:rPr>
          <w:ins w:id="76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77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RETURN。</w:t>
        </w:r>
      </w:ins>
    </w:p>
    <w:p w:rsidR="007A4B3E" w:rsidRDefault="00C11DDF" w:rsidP="002864C2">
      <w:pPr>
        <w:pStyle w:val="Tabletext"/>
        <w:keepLines w:val="0"/>
        <w:numPr>
          <w:ilvl w:val="2"/>
          <w:numId w:val="2"/>
          <w:ins w:id="78" w:author="I9003212" w:date="2008-12-29T19:26:00Z"/>
        </w:numPr>
        <w:spacing w:after="0" w:line="240" w:lineRule="auto"/>
        <w:rPr>
          <w:ins w:id="79" w:author="I9003212" w:date="2008-12-29T19:26:00Z"/>
          <w:rFonts w:ascii="新細明體" w:hAnsi="新細明體" w:hint="eastAsia"/>
          <w:kern w:val="2"/>
          <w:szCs w:val="24"/>
          <w:lang w:eastAsia="zh-TW"/>
        </w:rPr>
        <w:pPrChange w:id="80" w:author="I9003212" w:date="2008-12-29T19:28:00Z">
          <w:pPr>
            <w:pStyle w:val="Tabletext"/>
            <w:keepLines w:val="0"/>
            <w:spacing w:after="0" w:line="240" w:lineRule="auto"/>
          </w:pPr>
        </w:pPrChange>
      </w:pPr>
      <w:ins w:id="81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lastRenderedPageBreak/>
          <w:t>IF F</w:t>
        </w:r>
      </w:ins>
      <w:ins w:id="82" w:author="I9003212" w:date="2008-12-29T16:57:00Z">
        <w:r w:rsidR="00E64419">
          <w:rPr>
            <w:rFonts w:ascii="新細明體" w:hAnsi="新細明體" w:hint="eastAsia"/>
            <w:kern w:val="2"/>
            <w:szCs w:val="24"/>
            <w:lang w:eastAsia="zh-TW"/>
          </w:rPr>
          <w:t>OUN</w:t>
        </w:r>
      </w:ins>
      <w:ins w:id="83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t>D：</w:t>
        </w:r>
      </w:ins>
      <w:ins w:id="84" w:author="I9003212" w:date="2008-12-29T19:24:00Z">
        <w:r w:rsidR="007A4B3E">
          <w:rPr>
            <w:rFonts w:ascii="新細明體" w:hAnsi="新細明體" w:hint="eastAsia"/>
            <w:kern w:val="2"/>
            <w:szCs w:val="24"/>
            <w:lang w:eastAsia="zh-TW"/>
          </w:rPr>
          <w:t>逐筆寫出檔案。</w:t>
        </w:r>
      </w:ins>
    </w:p>
    <w:p w:rsidR="007A4B3E" w:rsidRDefault="007A4B3E" w:rsidP="007A4B3E">
      <w:pPr>
        <w:pStyle w:val="Tabletext"/>
        <w:keepLines w:val="0"/>
        <w:numPr>
          <w:ilvl w:val="3"/>
          <w:numId w:val="2"/>
          <w:ins w:id="85" w:author="I9003212" w:date="2008-12-29T19:26:00Z"/>
        </w:numPr>
        <w:spacing w:after="0" w:line="240" w:lineRule="auto"/>
        <w:rPr>
          <w:ins w:id="86" w:author="I9003212" w:date="2008-12-29T19:29:00Z"/>
          <w:rFonts w:ascii="新細明體" w:hAnsi="新細明體" w:hint="eastAsia"/>
          <w:kern w:val="2"/>
          <w:szCs w:val="24"/>
          <w:lang w:eastAsia="zh-TW"/>
        </w:rPr>
        <w:pPrChange w:id="87" w:author="I9003212" w:date="2008-12-29T16:45:00Z">
          <w:pPr>
            <w:pStyle w:val="Tabletext"/>
            <w:keepLines w:val="0"/>
            <w:spacing w:after="0" w:line="240" w:lineRule="auto"/>
          </w:pPr>
        </w:pPrChange>
      </w:pPr>
      <w:ins w:id="88" w:author="I9003212" w:date="2008-12-29T19:26:00Z">
        <w:r>
          <w:rPr>
            <w:rFonts w:ascii="新細明體" w:hAnsi="新細明體" w:hint="eastAsia"/>
            <w:kern w:val="2"/>
            <w:szCs w:val="24"/>
            <w:lang w:eastAsia="zh-TW"/>
          </w:rPr>
          <w:t>依</w:t>
        </w:r>
      </w:ins>
      <w:ins w:id="89" w:author="I9003212" w:date="2008-12-29T19:28:00Z">
        <w:r w:rsidR="002864C2">
          <w:rPr>
            <w:rFonts w:ascii="新細明體" w:hAnsi="新細明體" w:hint="eastAsia"/>
            <w:kern w:val="2"/>
            <w:szCs w:val="24"/>
            <w:lang w:eastAsia="zh-TW"/>
          </w:rPr>
          <w:t>核</w:t>
        </w:r>
      </w:ins>
      <w:ins w:id="90" w:author="I9003212" w:date="2008-12-29T19:29:00Z">
        <w:r w:rsidR="002864C2">
          <w:rPr>
            <w:rFonts w:ascii="新細明體" w:hAnsi="新細明體" w:hint="eastAsia"/>
            <w:kern w:val="2"/>
            <w:szCs w:val="24"/>
            <w:lang w:eastAsia="zh-TW"/>
          </w:rPr>
          <w:t>賠人員統計</w:t>
        </w:r>
      </w:ins>
      <w:ins w:id="91" w:author="I9003212" w:date="2008-12-29T19:30:00Z">
        <w:r w:rsidR="002864C2">
          <w:rPr>
            <w:rFonts w:ascii="新細明體" w:hAnsi="新細明體" w:hint="eastAsia"/>
            <w:kern w:val="2"/>
            <w:szCs w:val="24"/>
            <w:lang w:eastAsia="zh-TW"/>
          </w:rPr>
          <w:t>件數</w:t>
        </w:r>
      </w:ins>
      <w:ins w:id="92" w:author="I9003212" w:date="2008-12-29T19:26:00Z">
        <w:r>
          <w:rPr>
            <w:rFonts w:ascii="新細明體" w:hAnsi="新細明體" w:hint="eastAsia"/>
            <w:kern w:val="2"/>
            <w:szCs w:val="24"/>
            <w:lang w:eastAsia="zh-TW"/>
          </w:rPr>
          <w:t xml:space="preserve"> BY </w:t>
        </w:r>
      </w:ins>
      <w:ins w:id="93" w:author="I9003212" w:date="2008-12-29T19:29:00Z">
        <w:r w:rsidR="002864C2">
          <w:rPr>
            <w:rFonts w:ascii="新細明體" w:hAnsi="新細明體" w:hint="eastAsia"/>
            <w:kern w:val="2"/>
            <w:szCs w:val="24"/>
            <w:lang w:eastAsia="zh-TW"/>
          </w:rPr>
          <w:t>DTAAB001.CLAM_ID</w:t>
        </w:r>
      </w:ins>
      <w:ins w:id="94" w:author="I9003212" w:date="2008-12-29T19:32:00Z">
        <w:r w:rsidR="002864C2">
          <w:rPr>
            <w:rFonts w:ascii="新細明體" w:hAnsi="新細明體" w:hint="eastAsia"/>
            <w:kern w:val="2"/>
            <w:szCs w:val="24"/>
            <w:lang w:eastAsia="zh-TW"/>
          </w:rPr>
          <w:t>+CLAM_CAT加總件數</w:t>
        </w:r>
      </w:ins>
    </w:p>
    <w:p w:rsidR="002864C2" w:rsidRDefault="002864C2" w:rsidP="002864C2">
      <w:pPr>
        <w:pStyle w:val="Tabletext"/>
        <w:keepLines w:val="0"/>
        <w:numPr>
          <w:ilvl w:val="4"/>
          <w:numId w:val="2"/>
          <w:ins w:id="95" w:author="I9003212" w:date="2008-12-29T19:29:00Z"/>
        </w:numPr>
        <w:spacing w:after="0" w:line="240" w:lineRule="auto"/>
        <w:rPr>
          <w:ins w:id="96" w:author="I9003212" w:date="2008-12-29T19:29:00Z"/>
          <w:rFonts w:ascii="細明體" w:eastAsia="細明體" w:hAnsi="細明體" w:hint="eastAsia"/>
          <w:kern w:val="2"/>
          <w:szCs w:val="24"/>
          <w:lang w:eastAsia="zh-TW"/>
        </w:rPr>
      </w:pPr>
      <w:ins w:id="97" w:author="I9003212" w:date="2008-12-29T19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檔名：</w:t>
        </w:r>
        <w:r w:rsidRPr="00FD1744">
          <w:rPr>
            <w:rFonts w:ascii="細明體" w:eastAsia="細明體" w:hAnsi="細明體"/>
            <w:kern w:val="2"/>
            <w:szCs w:val="24"/>
            <w:lang w:eastAsia="zh-TW"/>
          </w:rPr>
          <w:t>AAH3B10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Pr="00FD1744">
          <w:rPr>
            <w:rFonts w:ascii="細明體" w:eastAsia="細明體" w:hAnsi="細明體"/>
            <w:kern w:val="2"/>
            <w:szCs w:val="24"/>
            <w:lang w:eastAsia="zh-TW"/>
          </w:rPr>
          <w:t>_DATA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_A</w:t>
        </w:r>
      </w:ins>
    </w:p>
    <w:p w:rsidR="002864C2" w:rsidRPr="002864C2" w:rsidRDefault="002864C2" w:rsidP="002864C2">
      <w:pPr>
        <w:pStyle w:val="Tabletext"/>
        <w:keepLines w:val="0"/>
        <w:numPr>
          <w:ilvl w:val="4"/>
          <w:numId w:val="2"/>
          <w:ins w:id="98" w:author="I9003212" w:date="2008-12-29T19:29:00Z"/>
        </w:numPr>
        <w:spacing w:after="0" w:line="240" w:lineRule="auto"/>
        <w:rPr>
          <w:ins w:id="99" w:author="I9003212" w:date="2008-12-29T19:29:00Z"/>
          <w:rFonts w:ascii="細明體" w:eastAsia="細明體" w:hAnsi="細明體" w:hint="eastAsia"/>
          <w:kern w:val="2"/>
          <w:szCs w:val="24"/>
          <w:lang w:eastAsia="zh-TW"/>
          <w:rPrChange w:id="100" w:author="I9003212" w:date="2008-12-29T19:30:00Z">
            <w:rPr>
              <w:ins w:id="101" w:author="I9003212" w:date="2008-12-29T19:29:00Z"/>
              <w:rFonts w:ascii="新細明體" w:hAnsi="新細明體" w:hint="eastAsia"/>
              <w:kern w:val="2"/>
              <w:szCs w:val="24"/>
              <w:lang w:eastAsia="zh-TW"/>
            </w:rPr>
          </w:rPrChange>
        </w:rPr>
        <w:pPrChange w:id="102" w:author="I9003212" w:date="2008-12-29T19:30:00Z">
          <w:pPr>
            <w:pStyle w:val="Tabletext"/>
            <w:keepLines w:val="0"/>
            <w:spacing w:after="0" w:line="240" w:lineRule="auto"/>
          </w:pPr>
        </w:pPrChange>
      </w:pPr>
      <w:ins w:id="103" w:author="I9003212" w:date="2008-12-29T19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檔案格式如下：(各欄位依逗點分隔)</w:t>
        </w:r>
      </w:ins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</w:tblPr>
      <w:tblGrid>
        <w:gridCol w:w="2520"/>
        <w:gridCol w:w="2880"/>
        <w:gridCol w:w="3348"/>
      </w:tblGrid>
      <w:tr w:rsidR="002864C2" w:rsidTr="002864C2">
        <w:trPr>
          <w:ins w:id="104" w:author="I9003212" w:date="2008-12-29T19:29:00Z"/>
        </w:trPr>
        <w:tc>
          <w:tcPr>
            <w:tcW w:w="2520" w:type="dxa"/>
            <w:shd w:val="clear" w:color="auto" w:fill="C0C0C0"/>
          </w:tcPr>
          <w:p w:rsidR="002864C2" w:rsidRDefault="002864C2" w:rsidP="002864C2">
            <w:pPr>
              <w:pStyle w:val="Tabletext"/>
              <w:keepLines w:val="0"/>
              <w:numPr>
                <w:ins w:id="105" w:author="I9003212" w:date="2008-12-29T19:29:00Z"/>
              </w:numPr>
              <w:spacing w:after="0" w:line="240" w:lineRule="auto"/>
              <w:rPr>
                <w:ins w:id="106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7" w:author="I9003212" w:date="2008-12-29T19:2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2880" w:type="dxa"/>
            <w:shd w:val="clear" w:color="auto" w:fill="C0C0C0"/>
          </w:tcPr>
          <w:p w:rsidR="002864C2" w:rsidRDefault="002864C2" w:rsidP="002864C2">
            <w:pPr>
              <w:pStyle w:val="Tabletext"/>
              <w:keepLines w:val="0"/>
              <w:numPr>
                <w:ins w:id="108" w:author="I9003212" w:date="2008-12-29T19:29:00Z"/>
              </w:numPr>
              <w:spacing w:after="0" w:line="240" w:lineRule="auto"/>
              <w:rPr>
                <w:ins w:id="109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0" w:author="I9003212" w:date="2008-12-29T19:2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3348" w:type="dxa"/>
            <w:shd w:val="clear" w:color="auto" w:fill="C0C0C0"/>
          </w:tcPr>
          <w:p w:rsidR="002864C2" w:rsidRDefault="002864C2" w:rsidP="002864C2">
            <w:pPr>
              <w:pStyle w:val="Tabletext"/>
              <w:keepLines w:val="0"/>
              <w:numPr>
                <w:ins w:id="111" w:author="I9003212" w:date="2008-12-29T19:29:00Z"/>
              </w:numPr>
              <w:spacing w:after="0" w:line="240" w:lineRule="auto"/>
              <w:rPr>
                <w:ins w:id="112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3" w:author="I9003212" w:date="2008-12-29T19:2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2864C2" w:rsidTr="002864C2">
        <w:trPr>
          <w:ins w:id="114" w:author="I9003212" w:date="2008-12-29T19:29:00Z"/>
        </w:trPr>
        <w:tc>
          <w:tcPr>
            <w:tcW w:w="2520" w:type="dxa"/>
            <w:shd w:val="clear" w:color="auto" w:fill="FFFF99"/>
            <w:vAlign w:val="center"/>
          </w:tcPr>
          <w:p w:rsidR="002864C2" w:rsidRPr="006878F3" w:rsidRDefault="002864C2" w:rsidP="002864C2">
            <w:pPr>
              <w:pStyle w:val="Tabletext"/>
              <w:keepLines w:val="0"/>
              <w:numPr>
                <w:ins w:id="115" w:author="I9003212" w:date="2008-12-29T19:29:00Z"/>
              </w:numPr>
              <w:spacing w:after="0" w:line="240" w:lineRule="auto"/>
              <w:rPr>
                <w:ins w:id="116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7" w:author="I9003212" w:date="2008-12-29T19:30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理賠角色</w:t>
              </w:r>
            </w:ins>
          </w:p>
        </w:tc>
        <w:tc>
          <w:tcPr>
            <w:tcW w:w="2880" w:type="dxa"/>
          </w:tcPr>
          <w:p w:rsidR="002864C2" w:rsidRDefault="002864C2" w:rsidP="002864C2">
            <w:pPr>
              <w:pStyle w:val="Tabletext"/>
              <w:keepLines w:val="0"/>
              <w:numPr>
                <w:ins w:id="118" w:author="I9003212" w:date="2008-12-29T19:29:00Z"/>
              </w:numPr>
              <w:spacing w:after="0" w:line="240" w:lineRule="auto"/>
              <w:rPr>
                <w:ins w:id="119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0" w:author="I9003212" w:date="2008-12-29T19:30:00Z"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</w:tc>
        <w:tc>
          <w:tcPr>
            <w:tcW w:w="3348" w:type="dxa"/>
          </w:tcPr>
          <w:p w:rsidR="002864C2" w:rsidRPr="0008184A" w:rsidRDefault="002864C2" w:rsidP="002864C2">
            <w:pPr>
              <w:pStyle w:val="Tabletext"/>
              <w:keepLines w:val="0"/>
              <w:numPr>
                <w:ins w:id="121" w:author="I9003212" w:date="2008-12-29T19:29:00Z"/>
              </w:numPr>
              <w:spacing w:after="0" w:line="240" w:lineRule="auto"/>
              <w:rPr>
                <w:ins w:id="122" w:author="I9003212" w:date="2008-12-29T19:29:00Z"/>
                <w:rFonts w:eastAsia="標楷體" w:hAnsi="標楷體" w:hint="eastAsia"/>
                <w:sz w:val="22"/>
                <w:szCs w:val="22"/>
                <w:lang w:eastAsia="zh-TW"/>
              </w:rPr>
            </w:pPr>
            <w:ins w:id="123" w:author="I9003212" w:date="2008-12-29T19:30:00Z">
              <w:r>
                <w:rPr>
                  <w:rFonts w:eastAsia="標楷體" w:hAnsi="標楷體" w:hint="eastAsia"/>
                  <w:sz w:val="22"/>
                  <w:szCs w:val="22"/>
                  <w:lang w:eastAsia="zh-TW"/>
                </w:rPr>
                <w:t>核賠人員</w:t>
              </w:r>
            </w:ins>
          </w:p>
        </w:tc>
      </w:tr>
      <w:tr w:rsidR="002864C2" w:rsidTr="002864C2">
        <w:trPr>
          <w:ins w:id="124" w:author="I9003212" w:date="2008-12-29T19:29:00Z"/>
        </w:trPr>
        <w:tc>
          <w:tcPr>
            <w:tcW w:w="2520" w:type="dxa"/>
            <w:shd w:val="clear" w:color="auto" w:fill="FFFF99"/>
            <w:vAlign w:val="center"/>
          </w:tcPr>
          <w:p w:rsidR="002864C2" w:rsidRPr="006878F3" w:rsidRDefault="002864C2" w:rsidP="002864C2">
            <w:pPr>
              <w:pStyle w:val="Tabletext"/>
              <w:keepLines w:val="0"/>
              <w:numPr>
                <w:ins w:id="125" w:author="I9003212" w:date="2008-12-29T19:29:00Z"/>
              </w:numPr>
              <w:spacing w:after="0" w:line="240" w:lineRule="auto"/>
              <w:rPr>
                <w:ins w:id="126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7" w:author="I9003212" w:date="2008-12-29T19:30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理賠人員ID</w:t>
              </w:r>
            </w:ins>
          </w:p>
        </w:tc>
        <w:tc>
          <w:tcPr>
            <w:tcW w:w="2880" w:type="dxa"/>
          </w:tcPr>
          <w:p w:rsidR="002864C2" w:rsidRDefault="002864C2" w:rsidP="002864C2">
            <w:pPr>
              <w:pStyle w:val="Tabletext"/>
              <w:keepLines w:val="0"/>
              <w:numPr>
                <w:ins w:id="128" w:author="I9003212" w:date="2008-12-29T19:29:00Z"/>
              </w:numPr>
              <w:spacing w:after="0" w:line="240" w:lineRule="auto"/>
              <w:rPr>
                <w:ins w:id="129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0" w:author="I9003212" w:date="2008-12-29T19:30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DTAAB001.CLAM_ID</w:t>
              </w:r>
            </w:ins>
          </w:p>
        </w:tc>
        <w:tc>
          <w:tcPr>
            <w:tcW w:w="3348" w:type="dxa"/>
          </w:tcPr>
          <w:p w:rsidR="002864C2" w:rsidRPr="0008184A" w:rsidRDefault="002864C2" w:rsidP="002864C2">
            <w:pPr>
              <w:numPr>
                <w:ins w:id="131" w:author="I9003212" w:date="2008-12-29T19:29:00Z"/>
              </w:numPr>
              <w:rPr>
                <w:ins w:id="132" w:author="I9003212" w:date="2008-12-29T19:29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2864C2" w:rsidTr="002864C2">
        <w:trPr>
          <w:ins w:id="133" w:author="I9003212" w:date="2008-12-29T19:29:00Z"/>
        </w:trPr>
        <w:tc>
          <w:tcPr>
            <w:tcW w:w="2520" w:type="dxa"/>
            <w:shd w:val="clear" w:color="auto" w:fill="FFFF99"/>
            <w:vAlign w:val="center"/>
          </w:tcPr>
          <w:p w:rsidR="002864C2" w:rsidRPr="006878F3" w:rsidRDefault="002864C2" w:rsidP="002864C2">
            <w:pPr>
              <w:pStyle w:val="Tabletext"/>
              <w:keepLines w:val="0"/>
              <w:numPr>
                <w:ins w:id="134" w:author="I9003212" w:date="2008-12-29T19:29:00Z"/>
              </w:numPr>
              <w:spacing w:after="0" w:line="240" w:lineRule="auto"/>
              <w:rPr>
                <w:ins w:id="135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6" w:author="I9003212" w:date="2008-12-29T19:31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索賠類別</w:t>
              </w:r>
            </w:ins>
          </w:p>
        </w:tc>
        <w:tc>
          <w:tcPr>
            <w:tcW w:w="2880" w:type="dxa"/>
          </w:tcPr>
          <w:p w:rsidR="002864C2" w:rsidRDefault="002864C2" w:rsidP="002864C2">
            <w:pPr>
              <w:pStyle w:val="Tabletext"/>
              <w:keepLines w:val="0"/>
              <w:numPr>
                <w:ins w:id="137" w:author="I9003212" w:date="2008-12-29T19:29:00Z"/>
              </w:numPr>
              <w:spacing w:after="0" w:line="240" w:lineRule="auto"/>
              <w:rPr>
                <w:ins w:id="138" w:author="I9003212" w:date="2008-12-29T19:2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9" w:author="I9003212" w:date="2008-12-29T19:31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DTAAB001.CLAM_CAT</w:t>
              </w:r>
            </w:ins>
          </w:p>
        </w:tc>
        <w:tc>
          <w:tcPr>
            <w:tcW w:w="3348" w:type="dxa"/>
          </w:tcPr>
          <w:p w:rsidR="002864C2" w:rsidRPr="0008184A" w:rsidRDefault="00A61E15" w:rsidP="002864C2">
            <w:pPr>
              <w:numPr>
                <w:ins w:id="140" w:author="I9003212" w:date="2008-12-29T19:29:00Z"/>
              </w:numPr>
              <w:rPr>
                <w:ins w:id="141" w:author="I9003212" w:date="2008-12-29T19:29:00Z"/>
                <w:rFonts w:eastAsia="標楷體" w:hAnsi="標楷體" w:hint="eastAsia"/>
                <w:sz w:val="22"/>
                <w:szCs w:val="22"/>
              </w:rPr>
            </w:pPr>
            <w:ins w:id="142" w:author="I9003212" w:date="2008-12-29T19:36:00Z">
              <w:r>
                <w:rPr>
                  <w:rFonts w:eastAsia="標楷體" w:hAnsi="標楷體" w:hint="eastAsia"/>
                  <w:sz w:val="22"/>
                  <w:szCs w:val="22"/>
                </w:rPr>
                <w:t>人員依</w:t>
              </w:r>
            </w:ins>
            <w:ins w:id="143" w:author="I9003212" w:date="2008-12-29T19:32:00Z">
              <w:r w:rsidR="002864C2">
                <w:rPr>
                  <w:rFonts w:eastAsia="標楷體" w:hAnsi="標楷體" w:hint="eastAsia"/>
                  <w:sz w:val="22"/>
                  <w:szCs w:val="22"/>
                </w:rPr>
                <w:t>索賠類別件數統計</w:t>
              </w:r>
            </w:ins>
          </w:p>
        </w:tc>
      </w:tr>
      <w:tr w:rsidR="002864C2" w:rsidTr="002864C2">
        <w:trPr>
          <w:ins w:id="144" w:author="I9003212" w:date="2008-12-29T19:31:00Z"/>
        </w:trPr>
        <w:tc>
          <w:tcPr>
            <w:tcW w:w="2520" w:type="dxa"/>
            <w:shd w:val="clear" w:color="auto" w:fill="FFFF99"/>
            <w:vAlign w:val="center"/>
          </w:tcPr>
          <w:p w:rsidR="002864C2" w:rsidRDefault="002864C2" w:rsidP="002864C2">
            <w:pPr>
              <w:pStyle w:val="Tabletext"/>
              <w:keepLines w:val="0"/>
              <w:numPr>
                <w:ins w:id="145" w:author="I9003212" w:date="2008-12-29T19:29:00Z"/>
              </w:numPr>
              <w:spacing w:after="0" w:line="240" w:lineRule="auto"/>
              <w:rPr>
                <w:ins w:id="146" w:author="I9003212" w:date="2008-12-29T19:31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47" w:author="I9003212" w:date="2008-12-29T19:31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件數統計</w:t>
              </w:r>
            </w:ins>
          </w:p>
        </w:tc>
        <w:tc>
          <w:tcPr>
            <w:tcW w:w="2880" w:type="dxa"/>
          </w:tcPr>
          <w:p w:rsidR="002864C2" w:rsidRDefault="002864C2" w:rsidP="002864C2">
            <w:pPr>
              <w:pStyle w:val="Tabletext"/>
              <w:keepLines w:val="0"/>
              <w:numPr>
                <w:ins w:id="148" w:author="I9003212" w:date="2008-12-29T19:29:00Z"/>
              </w:numPr>
              <w:spacing w:after="0" w:line="240" w:lineRule="auto"/>
              <w:rPr>
                <w:ins w:id="149" w:author="I9003212" w:date="2008-12-29T19:31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50" w:author="I9003212" w:date="2008-12-29T19:31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CNT 件數</w:t>
              </w:r>
            </w:ins>
          </w:p>
        </w:tc>
        <w:tc>
          <w:tcPr>
            <w:tcW w:w="3348" w:type="dxa"/>
          </w:tcPr>
          <w:p w:rsidR="002864C2" w:rsidRPr="0008184A" w:rsidRDefault="002864C2" w:rsidP="002864C2">
            <w:pPr>
              <w:numPr>
                <w:ins w:id="151" w:author="I9003212" w:date="2008-12-29T19:29:00Z"/>
              </w:numPr>
              <w:rPr>
                <w:ins w:id="152" w:author="I9003212" w:date="2008-12-29T19:31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2864C2" w:rsidRDefault="002864C2" w:rsidP="0044237A">
      <w:pPr>
        <w:pStyle w:val="Tabletext"/>
        <w:keepLines w:val="0"/>
        <w:numPr>
          <w:ins w:id="153" w:author="I9003212" w:date="2008-12-29T19:33:00Z"/>
        </w:numPr>
        <w:spacing w:after="0" w:line="240" w:lineRule="auto"/>
        <w:ind w:left="1276"/>
        <w:rPr>
          <w:ins w:id="154" w:author="I9003212" w:date="2008-12-29T19:33:00Z"/>
          <w:rFonts w:ascii="新細明體" w:hAnsi="新細明體" w:hint="eastAsia"/>
          <w:kern w:val="2"/>
          <w:szCs w:val="24"/>
          <w:lang w:eastAsia="zh-TW"/>
        </w:rPr>
        <w:pPrChange w:id="155" w:author="I9003212" w:date="2008-12-29T19:33:00Z">
          <w:pPr>
            <w:pStyle w:val="Tabletext"/>
            <w:keepLines w:val="0"/>
            <w:spacing w:after="0" w:line="240" w:lineRule="auto"/>
          </w:pPr>
        </w:pPrChange>
      </w:pPr>
    </w:p>
    <w:p w:rsidR="0044237A" w:rsidRDefault="0044237A" w:rsidP="0044237A">
      <w:pPr>
        <w:pStyle w:val="Tabletext"/>
        <w:keepLines w:val="0"/>
        <w:numPr>
          <w:ilvl w:val="3"/>
          <w:numId w:val="2"/>
          <w:ins w:id="156" w:author="I9003212" w:date="2008-12-29T19:33:00Z"/>
        </w:numPr>
        <w:spacing w:after="0" w:line="240" w:lineRule="auto"/>
        <w:rPr>
          <w:ins w:id="157" w:author="I9003212" w:date="2008-12-29T19:33:00Z"/>
          <w:rFonts w:ascii="新細明體" w:hAnsi="新細明體" w:hint="eastAsia"/>
          <w:kern w:val="2"/>
          <w:szCs w:val="24"/>
          <w:lang w:eastAsia="zh-TW"/>
        </w:rPr>
      </w:pPr>
      <w:ins w:id="158" w:author="I9003212" w:date="2008-12-29T19:33:00Z">
        <w:r>
          <w:rPr>
            <w:rFonts w:ascii="新細明體" w:hAnsi="新細明體" w:hint="eastAsia"/>
            <w:kern w:val="2"/>
            <w:szCs w:val="24"/>
            <w:lang w:eastAsia="zh-TW"/>
          </w:rPr>
          <w:t>依</w:t>
        </w:r>
        <w:r w:rsidR="00583C76">
          <w:rPr>
            <w:rFonts w:ascii="新細明體" w:hAnsi="新細明體" w:hint="eastAsia"/>
            <w:kern w:val="2"/>
            <w:szCs w:val="24"/>
            <w:lang w:eastAsia="zh-TW"/>
          </w:rPr>
          <w:t>覆核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>人員統計件數 BY DTAAB001.</w:t>
        </w:r>
        <w:r w:rsidR="00583C76">
          <w:rPr>
            <w:rFonts w:ascii="新細明體" w:hAnsi="新細明體" w:hint="eastAsia"/>
            <w:kern w:val="2"/>
            <w:szCs w:val="24"/>
            <w:lang w:eastAsia="zh-TW"/>
          </w:rPr>
          <w:t>APRV_ID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>+CLAM_CAT加總件數</w:t>
        </w:r>
      </w:ins>
    </w:p>
    <w:p w:rsidR="0044237A" w:rsidRDefault="0044237A" w:rsidP="0044237A">
      <w:pPr>
        <w:pStyle w:val="Tabletext"/>
        <w:keepLines w:val="0"/>
        <w:numPr>
          <w:ilvl w:val="4"/>
          <w:numId w:val="2"/>
          <w:ins w:id="159" w:author="I9003212" w:date="2008-12-29T19:33:00Z"/>
        </w:numPr>
        <w:spacing w:after="0" w:line="240" w:lineRule="auto"/>
        <w:rPr>
          <w:ins w:id="160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</w:pPr>
      <w:ins w:id="161" w:author="I9003212" w:date="2008-12-29T1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檔名：</w:t>
        </w:r>
        <w:r w:rsidRPr="00FD1744">
          <w:rPr>
            <w:rFonts w:ascii="細明體" w:eastAsia="細明體" w:hAnsi="細明體"/>
            <w:kern w:val="2"/>
            <w:szCs w:val="24"/>
            <w:lang w:eastAsia="zh-TW"/>
          </w:rPr>
          <w:t>AAH3B10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 w:rsidRPr="00FD1744">
          <w:rPr>
            <w:rFonts w:ascii="細明體" w:eastAsia="細明體" w:hAnsi="細明體"/>
            <w:kern w:val="2"/>
            <w:szCs w:val="24"/>
            <w:lang w:eastAsia="zh-TW"/>
          </w:rPr>
          <w:t>_DATA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_</w:t>
        </w:r>
      </w:ins>
      <w:ins w:id="162" w:author="I9003212" w:date="2008-12-29T19:34:00Z">
        <w:r w:rsidR="00583C76">
          <w:rPr>
            <w:rFonts w:ascii="細明體" w:eastAsia="細明體" w:hAnsi="細明體" w:hint="eastAsia"/>
            <w:kern w:val="2"/>
            <w:szCs w:val="24"/>
            <w:lang w:eastAsia="zh-TW"/>
          </w:rPr>
          <w:t>B</w:t>
        </w:r>
      </w:ins>
    </w:p>
    <w:p w:rsidR="0044237A" w:rsidRPr="002864C2" w:rsidRDefault="0044237A" w:rsidP="0044237A">
      <w:pPr>
        <w:pStyle w:val="Tabletext"/>
        <w:keepLines w:val="0"/>
        <w:numPr>
          <w:ilvl w:val="4"/>
          <w:numId w:val="2"/>
          <w:ins w:id="163" w:author="I9003212" w:date="2008-12-29T19:33:00Z"/>
        </w:numPr>
        <w:spacing w:after="0" w:line="240" w:lineRule="auto"/>
        <w:rPr>
          <w:ins w:id="164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</w:pPr>
      <w:ins w:id="165" w:author="I9003212" w:date="2008-12-29T1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檔案格式如下：(各欄位依逗點分隔)</w:t>
        </w:r>
      </w:ins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</w:tblPr>
      <w:tblGrid>
        <w:gridCol w:w="2520"/>
        <w:gridCol w:w="2880"/>
        <w:gridCol w:w="3348"/>
      </w:tblGrid>
      <w:tr w:rsidR="0044237A" w:rsidTr="0044237A">
        <w:trPr>
          <w:ins w:id="166" w:author="I9003212" w:date="2008-12-29T19:33:00Z"/>
        </w:trPr>
        <w:tc>
          <w:tcPr>
            <w:tcW w:w="2520" w:type="dxa"/>
            <w:shd w:val="clear" w:color="auto" w:fill="C0C0C0"/>
          </w:tcPr>
          <w:p w:rsidR="0044237A" w:rsidRDefault="0044237A" w:rsidP="0044237A">
            <w:pPr>
              <w:pStyle w:val="Tabletext"/>
              <w:keepLines w:val="0"/>
              <w:numPr>
                <w:ins w:id="167" w:author="I9003212" w:date="2008-12-29T19:33:00Z"/>
              </w:numPr>
              <w:spacing w:after="0" w:line="240" w:lineRule="auto"/>
              <w:rPr>
                <w:ins w:id="168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69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2880" w:type="dxa"/>
            <w:shd w:val="clear" w:color="auto" w:fill="C0C0C0"/>
          </w:tcPr>
          <w:p w:rsidR="0044237A" w:rsidRDefault="0044237A" w:rsidP="0044237A">
            <w:pPr>
              <w:pStyle w:val="Tabletext"/>
              <w:keepLines w:val="0"/>
              <w:numPr>
                <w:ins w:id="170" w:author="I9003212" w:date="2008-12-29T19:33:00Z"/>
              </w:numPr>
              <w:spacing w:after="0" w:line="240" w:lineRule="auto"/>
              <w:rPr>
                <w:ins w:id="17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72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3348" w:type="dxa"/>
            <w:shd w:val="clear" w:color="auto" w:fill="C0C0C0"/>
          </w:tcPr>
          <w:p w:rsidR="0044237A" w:rsidRDefault="0044237A" w:rsidP="0044237A">
            <w:pPr>
              <w:pStyle w:val="Tabletext"/>
              <w:keepLines w:val="0"/>
              <w:numPr>
                <w:ins w:id="173" w:author="I9003212" w:date="2008-12-29T19:33:00Z"/>
              </w:numPr>
              <w:spacing w:after="0" w:line="240" w:lineRule="auto"/>
              <w:rPr>
                <w:ins w:id="174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75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44237A" w:rsidTr="0044237A">
        <w:trPr>
          <w:ins w:id="176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44237A" w:rsidRPr="006878F3" w:rsidRDefault="0044237A" w:rsidP="0044237A">
            <w:pPr>
              <w:pStyle w:val="Tabletext"/>
              <w:keepLines w:val="0"/>
              <w:numPr>
                <w:ins w:id="177" w:author="I9003212" w:date="2008-12-29T19:33:00Z"/>
              </w:numPr>
              <w:spacing w:after="0" w:line="240" w:lineRule="auto"/>
              <w:rPr>
                <w:ins w:id="178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79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理賠角色</w:t>
              </w:r>
            </w:ins>
          </w:p>
        </w:tc>
        <w:tc>
          <w:tcPr>
            <w:tcW w:w="2880" w:type="dxa"/>
          </w:tcPr>
          <w:p w:rsidR="0044237A" w:rsidRDefault="0044237A" w:rsidP="0044237A">
            <w:pPr>
              <w:pStyle w:val="Tabletext"/>
              <w:keepLines w:val="0"/>
              <w:numPr>
                <w:ins w:id="180" w:author="I9003212" w:date="2008-12-29T19:33:00Z"/>
              </w:numPr>
              <w:spacing w:after="0" w:line="240" w:lineRule="auto"/>
              <w:rPr>
                <w:ins w:id="18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82" w:author="I9003212" w:date="2008-12-29T19:33:00Z"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‘</w:t>
              </w:r>
            </w:ins>
            <w:ins w:id="183" w:author="I9003212" w:date="2008-12-29T19:34:00Z">
              <w:r w:rsidR="00583C76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B</w:t>
              </w:r>
            </w:ins>
            <w:ins w:id="184" w:author="I9003212" w:date="2008-12-29T19:33:00Z"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ins>
          </w:p>
        </w:tc>
        <w:tc>
          <w:tcPr>
            <w:tcW w:w="3348" w:type="dxa"/>
          </w:tcPr>
          <w:p w:rsidR="0044237A" w:rsidRPr="0008184A" w:rsidRDefault="00583C76" w:rsidP="0044237A">
            <w:pPr>
              <w:pStyle w:val="Tabletext"/>
              <w:keepLines w:val="0"/>
              <w:numPr>
                <w:ins w:id="185" w:author="I9003212" w:date="2008-12-29T19:33:00Z"/>
              </w:numPr>
              <w:spacing w:after="0" w:line="240" w:lineRule="auto"/>
              <w:rPr>
                <w:ins w:id="186" w:author="I9003212" w:date="2008-12-29T19:33:00Z"/>
                <w:rFonts w:eastAsia="標楷體" w:hAnsi="標楷體" w:hint="eastAsia"/>
                <w:sz w:val="22"/>
                <w:szCs w:val="22"/>
                <w:lang w:eastAsia="zh-TW"/>
              </w:rPr>
            </w:pPr>
            <w:ins w:id="187" w:author="I9003212" w:date="2008-12-29T19:34:00Z">
              <w:r>
                <w:rPr>
                  <w:rFonts w:eastAsia="標楷體" w:hAnsi="標楷體" w:hint="eastAsia"/>
                  <w:sz w:val="22"/>
                  <w:szCs w:val="22"/>
                  <w:lang w:eastAsia="zh-TW"/>
                </w:rPr>
                <w:t>覆核人員</w:t>
              </w:r>
            </w:ins>
          </w:p>
        </w:tc>
      </w:tr>
      <w:tr w:rsidR="0044237A" w:rsidTr="0044237A">
        <w:trPr>
          <w:ins w:id="188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44237A" w:rsidRPr="006878F3" w:rsidRDefault="0044237A" w:rsidP="0044237A">
            <w:pPr>
              <w:pStyle w:val="Tabletext"/>
              <w:keepLines w:val="0"/>
              <w:numPr>
                <w:ins w:id="189" w:author="I9003212" w:date="2008-12-29T19:33:00Z"/>
              </w:numPr>
              <w:spacing w:after="0" w:line="240" w:lineRule="auto"/>
              <w:rPr>
                <w:ins w:id="190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91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理賠人員ID</w:t>
              </w:r>
            </w:ins>
          </w:p>
        </w:tc>
        <w:tc>
          <w:tcPr>
            <w:tcW w:w="2880" w:type="dxa"/>
          </w:tcPr>
          <w:p w:rsidR="0044237A" w:rsidRDefault="0044237A" w:rsidP="0044237A">
            <w:pPr>
              <w:pStyle w:val="Tabletext"/>
              <w:keepLines w:val="0"/>
              <w:numPr>
                <w:ins w:id="192" w:author="I9003212" w:date="2008-12-29T19:33:00Z"/>
              </w:numPr>
              <w:spacing w:after="0" w:line="240" w:lineRule="auto"/>
              <w:rPr>
                <w:ins w:id="193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94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DTAAB001.</w:t>
              </w:r>
            </w:ins>
            <w:ins w:id="195" w:author="I9003212" w:date="2008-12-29T19:34:00Z">
              <w:r w:rsidR="00A61E15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APRV_ID</w:t>
              </w:r>
            </w:ins>
          </w:p>
        </w:tc>
        <w:tc>
          <w:tcPr>
            <w:tcW w:w="3348" w:type="dxa"/>
          </w:tcPr>
          <w:p w:rsidR="0044237A" w:rsidRPr="0008184A" w:rsidRDefault="0044237A" w:rsidP="0044237A">
            <w:pPr>
              <w:numPr>
                <w:ins w:id="196" w:author="I9003212" w:date="2008-12-29T19:33:00Z"/>
              </w:numPr>
              <w:rPr>
                <w:ins w:id="197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A61E15" w:rsidTr="0044237A">
        <w:trPr>
          <w:ins w:id="198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A61E15" w:rsidRPr="006878F3" w:rsidRDefault="00A61E15" w:rsidP="0044237A">
            <w:pPr>
              <w:pStyle w:val="Tabletext"/>
              <w:keepLines w:val="0"/>
              <w:numPr>
                <w:ins w:id="199" w:author="I9003212" w:date="2008-12-29T19:33:00Z"/>
              </w:numPr>
              <w:spacing w:after="0" w:line="240" w:lineRule="auto"/>
              <w:rPr>
                <w:ins w:id="200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01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索賠類別</w:t>
              </w:r>
            </w:ins>
          </w:p>
        </w:tc>
        <w:tc>
          <w:tcPr>
            <w:tcW w:w="2880" w:type="dxa"/>
          </w:tcPr>
          <w:p w:rsidR="00A61E15" w:rsidRDefault="00A61E15" w:rsidP="0044237A">
            <w:pPr>
              <w:pStyle w:val="Tabletext"/>
              <w:keepLines w:val="0"/>
              <w:numPr>
                <w:ins w:id="202" w:author="I9003212" w:date="2008-12-29T19:33:00Z"/>
              </w:numPr>
              <w:spacing w:after="0" w:line="240" w:lineRule="auto"/>
              <w:rPr>
                <w:ins w:id="203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04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DTAAB001.CLAM_CAT</w:t>
              </w:r>
            </w:ins>
          </w:p>
        </w:tc>
        <w:tc>
          <w:tcPr>
            <w:tcW w:w="3348" w:type="dxa"/>
          </w:tcPr>
          <w:p w:rsidR="00A61E15" w:rsidRPr="0008184A" w:rsidRDefault="00A61E15" w:rsidP="0044237A">
            <w:pPr>
              <w:numPr>
                <w:ins w:id="205" w:author="I9003212" w:date="2008-12-29T19:33:00Z"/>
              </w:numPr>
              <w:rPr>
                <w:ins w:id="206" w:author="I9003212" w:date="2008-12-29T19:33:00Z"/>
                <w:rFonts w:eastAsia="標楷體" w:hAnsi="標楷體" w:hint="eastAsia"/>
                <w:sz w:val="22"/>
                <w:szCs w:val="22"/>
              </w:rPr>
            </w:pPr>
            <w:ins w:id="207" w:author="I9003212" w:date="2008-12-29T19:36:00Z">
              <w:r>
                <w:rPr>
                  <w:rFonts w:eastAsia="標楷體" w:hAnsi="標楷體" w:hint="eastAsia"/>
                  <w:sz w:val="22"/>
                  <w:szCs w:val="22"/>
                </w:rPr>
                <w:t>人員依索賠類別件數統計</w:t>
              </w:r>
            </w:ins>
          </w:p>
        </w:tc>
      </w:tr>
      <w:tr w:rsidR="0044237A" w:rsidTr="0044237A">
        <w:trPr>
          <w:ins w:id="208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44237A" w:rsidRDefault="0044237A" w:rsidP="0044237A">
            <w:pPr>
              <w:pStyle w:val="Tabletext"/>
              <w:keepLines w:val="0"/>
              <w:numPr>
                <w:ins w:id="209" w:author="I9003212" w:date="2008-12-29T19:33:00Z"/>
              </w:numPr>
              <w:spacing w:after="0" w:line="240" w:lineRule="auto"/>
              <w:rPr>
                <w:ins w:id="210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11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件數統計</w:t>
              </w:r>
            </w:ins>
          </w:p>
        </w:tc>
        <w:tc>
          <w:tcPr>
            <w:tcW w:w="2880" w:type="dxa"/>
          </w:tcPr>
          <w:p w:rsidR="0044237A" w:rsidRDefault="0044237A" w:rsidP="0044237A">
            <w:pPr>
              <w:pStyle w:val="Tabletext"/>
              <w:keepLines w:val="0"/>
              <w:numPr>
                <w:ins w:id="212" w:author="I9003212" w:date="2008-12-29T19:33:00Z"/>
              </w:numPr>
              <w:spacing w:after="0" w:line="240" w:lineRule="auto"/>
              <w:rPr>
                <w:ins w:id="213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14" w:author="I9003212" w:date="2008-12-29T19:3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CNT 件數</w:t>
              </w:r>
            </w:ins>
          </w:p>
        </w:tc>
        <w:tc>
          <w:tcPr>
            <w:tcW w:w="3348" w:type="dxa"/>
          </w:tcPr>
          <w:p w:rsidR="0044237A" w:rsidRPr="0008184A" w:rsidRDefault="0044237A" w:rsidP="0044237A">
            <w:pPr>
              <w:numPr>
                <w:ins w:id="215" w:author="I9003212" w:date="2008-12-29T19:33:00Z"/>
              </w:numPr>
              <w:rPr>
                <w:ins w:id="216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A61E15" w:rsidRDefault="00A61E15" w:rsidP="00A61E15">
      <w:pPr>
        <w:pStyle w:val="Tabletext"/>
        <w:keepLines w:val="0"/>
        <w:numPr>
          <w:ins w:id="217" w:author="I9003212" w:date="2008-12-29T19:34:00Z"/>
        </w:numPr>
        <w:spacing w:after="0" w:line="240" w:lineRule="auto"/>
        <w:ind w:left="1276"/>
        <w:rPr>
          <w:ins w:id="218" w:author="I9003212" w:date="2008-12-29T19:34:00Z"/>
          <w:rFonts w:ascii="新細明體" w:hAnsi="新細明體" w:hint="eastAsia"/>
          <w:kern w:val="2"/>
          <w:szCs w:val="24"/>
          <w:lang w:eastAsia="zh-TW"/>
        </w:rPr>
        <w:pPrChange w:id="219" w:author="I9003212" w:date="2008-12-29T19:34:00Z">
          <w:pPr>
            <w:pStyle w:val="Tabletext"/>
            <w:keepLines w:val="0"/>
            <w:spacing w:after="0" w:line="240" w:lineRule="auto"/>
          </w:pPr>
        </w:pPrChange>
      </w:pPr>
    </w:p>
    <w:p w:rsidR="00237FD2" w:rsidDel="00C11DDF" w:rsidRDefault="009A1A04" w:rsidP="0044237A">
      <w:pPr>
        <w:pStyle w:val="Tabletext"/>
        <w:keepLines w:val="0"/>
        <w:numPr>
          <w:numberingChange w:id="220" w:author="test" w:date="2007-10-02T13:52:00Z" w:original="%2:2:0:.%3:1:0:"/>
        </w:numPr>
        <w:spacing w:after="0" w:line="240" w:lineRule="auto"/>
        <w:ind w:left="1701"/>
        <w:rPr>
          <w:del w:id="221" w:author="I9003212" w:date="2008-12-29T16:47:00Z"/>
          <w:rFonts w:ascii="細明體" w:eastAsia="細明體" w:hAnsi="細明體" w:hint="eastAsia"/>
          <w:kern w:val="2"/>
          <w:szCs w:val="24"/>
          <w:lang w:eastAsia="zh-TW"/>
        </w:rPr>
        <w:pPrChange w:id="222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23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讀取</w:delText>
        </w:r>
        <w:r w:rsidR="00237FD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READ DTA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A</w:delText>
        </w:r>
        <w:r w:rsidR="00237FD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B001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0C46DE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INNER 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JOIN 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DTAB</w:delText>
        </w:r>
        <w:r w:rsidR="00A40D34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00</w:delText>
        </w:r>
        <w:r w:rsidR="00A40D34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B ON</w:delText>
        </w:r>
        <w:r w:rsidR="006A6F6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A.</w:delText>
        </w:r>
        <w:r w:rsidR="006A6F65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6A6F65" w:rsidRPr="00B526A1" w:rsidDel="00C11DDF">
          <w:rPr>
            <w:rFonts w:ascii="細明體" w:eastAsia="細明體" w:hAnsi="細明體" w:hint="eastAsia"/>
            <w:kern w:val="2"/>
            <w:szCs w:val="24"/>
          </w:rPr>
          <w:delText>=B.</w:delText>
        </w:r>
        <w:r w:rsidR="006A6F65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INNER JOIN DTAAB002 C ON A.A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PLY_NO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=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A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PLY_NO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A.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=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162121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A.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TRN_SER_NO=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.TRN_SER_NO AND A.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ACNT_DATE=C.ACNT_DATE AND A.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CLAM_CAT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=C.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CLAM_CAT</w:delText>
        </w:r>
        <w:r w:rsidR="00EF12F6" w:rsidRPr="00563B9E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WHERE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MONTH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(A.</w:delText>
        </w:r>
        <w:r w:rsidR="00334EB3" w:rsidRPr="0026767E" w:rsidDel="00C11DDF">
          <w:rPr>
            <w:rFonts w:ascii="細明體" w:hAnsi="細明體"/>
            <w:kern w:val="2"/>
            <w:szCs w:val="24"/>
          </w:rPr>
          <w:delText>APLY_DATE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)=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MONTH(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CURRENT DATE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052CF8" w:rsidDel="00C11DDF">
          <w:rPr>
            <w:rFonts w:ascii="細明體" w:eastAsia="細明體" w:hAnsi="細明體"/>
            <w:kern w:val="2"/>
            <w:szCs w:val="24"/>
            <w:lang w:eastAsia="zh-TW"/>
          </w:rPr>
          <w:delText>–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1 MONTH)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 xml:space="preserve"> AND A.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CLAM_CAT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A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334EB3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334EB3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K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RPr="00C56DC8" w:rsidDel="00C11DDF">
          <w:rPr>
            <w:rFonts w:ascii="細明體" w:eastAsia="細明體" w:hAnsi="細明體"/>
            <w:kern w:val="2"/>
            <w:szCs w:val="24"/>
          </w:rPr>
          <w:delText xml:space="preserve"> 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B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H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J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N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PAY_ST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6328DB" w:rsidDel="007A4B3E" w:rsidRDefault="006328DB" w:rsidP="0044237A">
      <w:pPr>
        <w:pStyle w:val="Tabletext"/>
        <w:keepLines w:val="0"/>
        <w:numPr>
          <w:numberingChange w:id="224" w:author="I9003212" w:date="2008-12-29T16:40:00Z" w:original="%2:2:0:.%3:2:0:"/>
        </w:numPr>
        <w:spacing w:after="0" w:line="240" w:lineRule="auto"/>
        <w:ind w:left="1701"/>
        <w:rPr>
          <w:del w:id="225" w:author="I9003212" w:date="2008-12-29T19:24:00Z"/>
          <w:rFonts w:ascii="細明體" w:eastAsia="細明體" w:hAnsi="細明體" w:hint="eastAsia"/>
          <w:kern w:val="2"/>
          <w:szCs w:val="24"/>
          <w:lang w:eastAsia="zh-TW"/>
        </w:rPr>
        <w:pPrChange w:id="226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27" w:author="I9003212" w:date="2008-12-29T19:24:00Z">
        <w:r w:rsidDel="007A4B3E">
          <w:rPr>
            <w:rFonts w:ascii="細明體" w:eastAsia="細明體" w:hAnsi="細明體" w:hint="eastAsia"/>
            <w:kern w:val="2"/>
            <w:szCs w:val="24"/>
            <w:lang w:eastAsia="zh-TW"/>
          </w:rPr>
          <w:delText>寫出檔案：</w:delText>
        </w:r>
      </w:del>
    </w:p>
    <w:p w:rsidR="006328DB" w:rsidDel="0044237A" w:rsidRDefault="00FB3F04" w:rsidP="0044237A">
      <w:pPr>
        <w:pStyle w:val="Tabletext"/>
        <w:keepLines w:val="0"/>
        <w:numPr>
          <w:numberingChange w:id="228" w:author="I9003212" w:date="2008-12-29T16:40:00Z" w:original="%2:2:0:.%3:2:0:.%4:1:0:"/>
        </w:numPr>
        <w:spacing w:after="0" w:line="240" w:lineRule="auto"/>
        <w:ind w:left="1701"/>
        <w:rPr>
          <w:del w:id="229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  <w:pPrChange w:id="230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31" w:author="I9003212" w:date="2008-12-29T19:24:00Z">
        <w:r w:rsidDel="007A4B3E">
          <w:rPr>
            <w:rFonts w:ascii="新細明體" w:cs="新細明體" w:hint="eastAsia"/>
            <w:color w:val="000000"/>
            <w:lang w:val="zh-TW" w:eastAsia="zh-TW"/>
          </w:rPr>
          <w:delText>解除契約扣佣檔</w:delText>
        </w:r>
        <w:r w:rsidR="00AA1490" w:rsidDel="007A4B3E">
          <w:rPr>
            <w:rFonts w:ascii="新細明體" w:cs="新細明體" w:hint="eastAsia"/>
            <w:color w:val="000000"/>
            <w:lang w:val="zh-TW" w:eastAsia="zh-TW"/>
          </w:rPr>
          <w:delText>檔</w:delText>
        </w:r>
      </w:del>
      <w:del w:id="232" w:author="I9003212" w:date="2008-12-29T19:33:00Z">
        <w:r w:rsidR="000E206D" w:rsidDel="0044237A">
          <w:rPr>
            <w:rFonts w:ascii="細明體" w:eastAsia="細明體" w:hAnsi="細明體" w:hint="eastAsia"/>
            <w:kern w:val="2"/>
            <w:szCs w:val="24"/>
            <w:lang w:eastAsia="zh-TW"/>
          </w:rPr>
          <w:delText>：</w:delText>
        </w:r>
      </w:del>
    </w:p>
    <w:p w:rsidR="00FB3F04" w:rsidDel="0044237A" w:rsidRDefault="00AA739E" w:rsidP="0044237A">
      <w:pPr>
        <w:pStyle w:val="Tabletext"/>
        <w:keepLines w:val="0"/>
        <w:numPr>
          <w:numberingChange w:id="233" w:author="I9003212" w:date="2008-12-29T16:40:00Z" w:original="%2:2:0:.%3:2:0:.%4:1:0:.%5:1:0:"/>
        </w:numPr>
        <w:spacing w:after="0" w:line="240" w:lineRule="auto"/>
        <w:ind w:left="1701"/>
        <w:rPr>
          <w:del w:id="234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  <w:pPrChange w:id="235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36" w:author="I9003212" w:date="2008-12-29T19:33:00Z">
        <w:r w:rsidDel="0044237A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="00BD3BBB" w:rsidRPr="00FD1744" w:rsidDel="0044237A">
          <w:rPr>
            <w:rFonts w:ascii="細明體" w:eastAsia="細明體" w:hAnsi="細明體"/>
            <w:kern w:val="2"/>
            <w:szCs w:val="24"/>
            <w:lang w:eastAsia="zh-TW"/>
          </w:rPr>
          <w:delText>AAH3B10</w:delText>
        </w:r>
      </w:del>
      <w:del w:id="237" w:author="I9003212" w:date="2008-12-29T19:24:00Z">
        <w:r w:rsidR="00FB3F04" w:rsidDel="007A4B3E">
          <w:rPr>
            <w:rFonts w:ascii="細明體" w:eastAsia="細明體" w:hAnsi="細明體" w:hint="eastAsia"/>
            <w:kern w:val="2"/>
            <w:szCs w:val="24"/>
            <w:lang w:eastAsia="zh-TW"/>
          </w:rPr>
          <w:delText>4</w:delText>
        </w:r>
      </w:del>
      <w:del w:id="238" w:author="I9003212" w:date="2008-12-29T19:33:00Z">
        <w:r w:rsidR="00BD3BBB" w:rsidRPr="00FD1744" w:rsidDel="0044237A">
          <w:rPr>
            <w:rFonts w:ascii="細明體" w:eastAsia="細明體" w:hAnsi="細明體"/>
            <w:kern w:val="2"/>
            <w:szCs w:val="24"/>
            <w:lang w:eastAsia="zh-TW"/>
          </w:rPr>
          <w:delText>_DATA</w:delText>
        </w:r>
        <w:r w:rsidR="002E0AE6" w:rsidDel="0044237A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</w:p>
    <w:p w:rsidR="00E9683C" w:rsidRPr="00D43190" w:rsidDel="00C11DDF" w:rsidRDefault="00E9683C" w:rsidP="0044237A">
      <w:pPr>
        <w:pStyle w:val="Tabletext"/>
        <w:keepLines w:val="0"/>
        <w:numPr>
          <w:numberingChange w:id="239" w:author="I9003212" w:date="2008-12-29T16:40:00Z" w:original="%2:2:0:.%3:2:0:.%4:1:0:.%5:2:0:"/>
        </w:numPr>
        <w:spacing w:after="0" w:line="240" w:lineRule="auto"/>
        <w:ind w:left="1701"/>
        <w:rPr>
          <w:del w:id="240" w:author="I9003212" w:date="2008-12-29T16:47:00Z"/>
          <w:rFonts w:ascii="細明體" w:eastAsia="細明體" w:hAnsi="細明體" w:hint="eastAsia"/>
          <w:kern w:val="2"/>
          <w:szCs w:val="24"/>
          <w:lang w:eastAsia="zh-TW"/>
        </w:rPr>
        <w:pPrChange w:id="241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42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SQL1=WHERE</w:delText>
        </w:r>
        <w:r w:rsidDel="00C11DDF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4117C4" w:rsidDel="00C11DDF">
          <w:rPr>
            <w:rFonts w:ascii="細明體" w:eastAsia="細明體" w:hAnsi="細明體" w:hint="eastAsia"/>
            <w:kern w:val="2"/>
            <w:szCs w:val="24"/>
          </w:rPr>
          <w:delText>DATE(A.</w:delText>
        </w:r>
        <w:r w:rsidR="004117C4" w:rsidRPr="0026767E" w:rsidDel="00C11DDF">
          <w:rPr>
            <w:rFonts w:ascii="細明體" w:hAnsi="細明體"/>
            <w:kern w:val="2"/>
            <w:szCs w:val="24"/>
          </w:rPr>
          <w:delText>APLY_DATE</w:delText>
        </w:r>
        <w:r w:rsidR="004117C4" w:rsidDel="00C11DDF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CLAM_CAT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A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A46D2B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A46D2B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K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R="00C2615D" w:rsidDel="00C11DDF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="00A46CFF" w:rsidRPr="0026767E" w:rsidDel="00C11DDF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PAY_ST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D43190" w:rsidRDefault="00FB3F04" w:rsidP="0044237A">
      <w:pPr>
        <w:pStyle w:val="Tabletext"/>
        <w:keepLines w:val="0"/>
        <w:numPr>
          <w:numberingChange w:id="243" w:author="I9003212" w:date="2008-12-29T16:40:00Z" w:original="%2:2:0:.%3:2:0:.%4:1:0:.%5:3:0:"/>
        </w:numPr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  <w:pPrChange w:id="244" w:author="I9003212" w:date="2008-12-29T19:33:00Z">
          <w:pPr>
            <w:pStyle w:val="Tabletext"/>
            <w:keepLines w:val="0"/>
            <w:spacing w:after="0" w:line="240" w:lineRule="auto"/>
          </w:pPr>
        </w:pPrChange>
      </w:pPr>
      <w:del w:id="245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DTAPX024，</w:delText>
        </w:r>
      </w:del>
      <w:del w:id="246" w:author="I9003212" w:date="2008-12-29T19:33:00Z">
        <w:r w:rsidR="00D43190" w:rsidDel="0044237A">
          <w:rPr>
            <w:rFonts w:ascii="細明體" w:eastAsia="細明體" w:hAnsi="細明體" w:hint="eastAsia"/>
            <w:kern w:val="2"/>
            <w:szCs w:val="24"/>
            <w:lang w:eastAsia="zh-TW"/>
          </w:rPr>
          <w:delText>檔案格式如下：(各欄位依逗點分隔)</w:delText>
        </w:r>
      </w:del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  <w:tblPrChange w:id="247" w:author="I9003212" w:date="2008-12-29T16:51:00Z">
          <w:tblPr>
            <w:tblStyle w:val="a9"/>
            <w:tblW w:w="8748" w:type="dxa"/>
            <w:tblInd w:w="1548" w:type="dxa"/>
            <w:tblLook w:val="01E0" w:firstRow="1" w:lastRow="1" w:firstColumn="1" w:lastColumn="1" w:noHBand="0" w:noVBand="0"/>
          </w:tblPr>
        </w:tblPrChange>
      </w:tblPr>
      <w:tblGrid>
        <w:gridCol w:w="2520"/>
        <w:gridCol w:w="2880"/>
        <w:gridCol w:w="3348"/>
        <w:tblGridChange w:id="248">
          <w:tblGrid>
            <w:gridCol w:w="2520"/>
            <w:gridCol w:w="2880"/>
            <w:gridCol w:w="1499"/>
            <w:gridCol w:w="1849"/>
          </w:tblGrid>
        </w:tblGridChange>
      </w:tblGrid>
      <w:tr w:rsidR="00E01897" w:rsidDel="0044237A" w:rsidTr="00C11DDF">
        <w:trPr>
          <w:del w:id="249" w:author="I9003212" w:date="2008-12-29T19:33:00Z"/>
        </w:trPr>
        <w:tc>
          <w:tcPr>
            <w:tcW w:w="2520" w:type="dxa"/>
            <w:shd w:val="clear" w:color="auto" w:fill="C0C0C0"/>
            <w:tcPrChange w:id="250" w:author="I9003212" w:date="2008-12-29T16:51:00Z">
              <w:tcPr>
                <w:tcW w:w="2520" w:type="dxa"/>
                <w:shd w:val="clear" w:color="auto" w:fill="C0C0C0"/>
              </w:tcPr>
            </w:tcPrChange>
          </w:tcPr>
          <w:p w:rsidR="00E01897" w:rsidDel="0044237A" w:rsidRDefault="00E01897" w:rsidP="00264266">
            <w:pPr>
              <w:pStyle w:val="Tabletext"/>
              <w:keepLines w:val="0"/>
              <w:spacing w:after="0" w:line="240" w:lineRule="auto"/>
              <w:rPr>
                <w:del w:id="25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5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2880" w:type="dxa"/>
            <w:shd w:val="clear" w:color="auto" w:fill="C0C0C0"/>
            <w:tcPrChange w:id="253" w:author="I9003212" w:date="2008-12-29T16:51:00Z">
              <w:tcPr>
                <w:tcW w:w="4379" w:type="dxa"/>
                <w:gridSpan w:val="2"/>
                <w:shd w:val="clear" w:color="auto" w:fill="C0C0C0"/>
              </w:tcPr>
            </w:tcPrChange>
          </w:tcPr>
          <w:p w:rsidR="00E01897" w:rsidDel="0044237A" w:rsidRDefault="00E01897" w:rsidP="005D301C">
            <w:pPr>
              <w:pStyle w:val="Tabletext"/>
              <w:keepLines w:val="0"/>
              <w:spacing w:after="0" w:line="240" w:lineRule="auto"/>
              <w:rPr>
                <w:del w:id="254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55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3348" w:type="dxa"/>
            <w:shd w:val="clear" w:color="auto" w:fill="C0C0C0"/>
            <w:tcPrChange w:id="256" w:author="I9003212" w:date="2008-12-29T16:51:00Z">
              <w:tcPr>
                <w:tcW w:w="1849" w:type="dxa"/>
                <w:shd w:val="clear" w:color="auto" w:fill="C0C0C0"/>
              </w:tcPr>
            </w:tcPrChange>
          </w:tcPr>
          <w:p w:rsidR="00E01897" w:rsidDel="0044237A" w:rsidRDefault="00E01897" w:rsidP="00264266">
            <w:pPr>
              <w:pStyle w:val="Tabletext"/>
              <w:keepLines w:val="0"/>
              <w:spacing w:after="0" w:line="240" w:lineRule="auto"/>
              <w:rPr>
                <w:del w:id="257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58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E01897" w:rsidDel="0044237A" w:rsidTr="00C11DDF">
        <w:trPr>
          <w:del w:id="259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260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26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6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POLICY_NO保單號碼</w:delText>
              </w:r>
            </w:del>
          </w:p>
        </w:tc>
        <w:tc>
          <w:tcPr>
            <w:tcW w:w="2880" w:type="dxa"/>
            <w:tcPrChange w:id="263" w:author="I9003212" w:date="2008-12-29T16:51:00Z">
              <w:tcPr>
                <w:tcW w:w="4379" w:type="dxa"/>
                <w:gridSpan w:val="2"/>
              </w:tcPr>
            </w:tcPrChange>
          </w:tcPr>
          <w:p w:rsidR="00CB4F2E" w:rsidDel="0044237A" w:rsidRDefault="00CB4F2E" w:rsidP="005D301C">
            <w:pPr>
              <w:pStyle w:val="Tabletext"/>
              <w:keepLines w:val="0"/>
              <w:spacing w:after="0" w:line="240" w:lineRule="auto"/>
              <w:rPr>
                <w:del w:id="264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265" w:author="I9003212" w:date="2008-12-29T16:51:00Z">
              <w:tcPr>
                <w:tcW w:w="1849" w:type="dxa"/>
              </w:tcPr>
            </w:tcPrChange>
          </w:tcPr>
          <w:p w:rsidR="00E01897" w:rsidRPr="0008184A" w:rsidDel="0044237A" w:rsidRDefault="00E01897" w:rsidP="005102B2">
            <w:pPr>
              <w:pStyle w:val="Tabletext"/>
              <w:keepLines w:val="0"/>
              <w:spacing w:after="0" w:line="240" w:lineRule="auto"/>
              <w:rPr>
                <w:del w:id="266" w:author="I9003212" w:date="2008-12-29T19:33:00Z"/>
                <w:rFonts w:eastAsia="標楷體" w:hAnsi="標楷體" w:hint="eastAsia"/>
                <w:sz w:val="22"/>
                <w:szCs w:val="22"/>
              </w:rPr>
            </w:pPr>
            <w:del w:id="267" w:author="I9003212" w:date="2008-12-29T16:47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E01897" w:rsidDel="0044237A" w:rsidTr="00C11DDF">
        <w:trPr>
          <w:del w:id="268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269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270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71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PROD_ID商品代號</w:delText>
              </w:r>
            </w:del>
          </w:p>
        </w:tc>
        <w:tc>
          <w:tcPr>
            <w:tcW w:w="2880" w:type="dxa"/>
            <w:tcPrChange w:id="272" w:author="I9003212" w:date="2008-12-29T16:51:00Z">
              <w:tcPr>
                <w:tcW w:w="4379" w:type="dxa"/>
                <w:gridSpan w:val="2"/>
              </w:tcPr>
            </w:tcPrChange>
          </w:tcPr>
          <w:p w:rsidR="00CB4F2E" w:rsidDel="0044237A" w:rsidRDefault="00CB4F2E" w:rsidP="005D301C">
            <w:pPr>
              <w:pStyle w:val="Tabletext"/>
              <w:keepLines w:val="0"/>
              <w:spacing w:after="0" w:line="240" w:lineRule="auto"/>
              <w:rPr>
                <w:del w:id="273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274" w:author="I9003212" w:date="2008-12-29T16:51:00Z">
              <w:tcPr>
                <w:tcW w:w="1849" w:type="dxa"/>
              </w:tcPr>
            </w:tcPrChange>
          </w:tcPr>
          <w:p w:rsidR="00E01897" w:rsidRPr="0008184A" w:rsidDel="0044237A" w:rsidRDefault="00E01897" w:rsidP="0008184A">
            <w:pPr>
              <w:rPr>
                <w:del w:id="275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Del="0044237A" w:rsidTr="00C11DDF">
        <w:trPr>
          <w:del w:id="276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277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278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79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INSD_ID被保人ID</w:delText>
              </w:r>
            </w:del>
          </w:p>
        </w:tc>
        <w:tc>
          <w:tcPr>
            <w:tcW w:w="2880" w:type="dxa"/>
            <w:tcPrChange w:id="280" w:author="I9003212" w:date="2008-12-29T16:51:00Z">
              <w:tcPr>
                <w:tcW w:w="4379" w:type="dxa"/>
                <w:gridSpan w:val="2"/>
              </w:tcPr>
            </w:tcPrChange>
          </w:tcPr>
          <w:p w:rsidR="00E322FD" w:rsidDel="0044237A" w:rsidRDefault="00E322FD" w:rsidP="005D301C">
            <w:pPr>
              <w:pStyle w:val="Tabletext"/>
              <w:keepLines w:val="0"/>
              <w:spacing w:after="0" w:line="240" w:lineRule="auto"/>
              <w:rPr>
                <w:del w:id="28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282" w:author="I9003212" w:date="2008-12-29T16:51:00Z">
              <w:tcPr>
                <w:tcW w:w="1849" w:type="dxa"/>
              </w:tcPr>
            </w:tcPrChange>
          </w:tcPr>
          <w:p w:rsidR="00E01897" w:rsidRPr="0008184A" w:rsidDel="0044237A" w:rsidRDefault="00E01897" w:rsidP="0008184A">
            <w:pPr>
              <w:rPr>
                <w:del w:id="283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Del="0044237A" w:rsidTr="00C11DDF">
        <w:trPr>
          <w:del w:id="284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285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286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87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CNCL_DATE解除日期</w:delText>
              </w:r>
            </w:del>
          </w:p>
        </w:tc>
        <w:tc>
          <w:tcPr>
            <w:tcW w:w="2880" w:type="dxa"/>
            <w:tcPrChange w:id="288" w:author="I9003212" w:date="2008-12-29T16:51:00Z">
              <w:tcPr>
                <w:tcW w:w="4379" w:type="dxa"/>
                <w:gridSpan w:val="2"/>
              </w:tcPr>
            </w:tcPrChange>
          </w:tcPr>
          <w:p w:rsidR="00E322FD" w:rsidDel="0044237A" w:rsidRDefault="00E322FD" w:rsidP="005D301C">
            <w:pPr>
              <w:pStyle w:val="Tabletext"/>
              <w:keepLines w:val="0"/>
              <w:spacing w:after="0" w:line="240" w:lineRule="auto"/>
              <w:rPr>
                <w:del w:id="289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290" w:author="I9003212" w:date="2008-12-29T16:51:00Z">
              <w:tcPr>
                <w:tcW w:w="1849" w:type="dxa"/>
              </w:tcPr>
            </w:tcPrChange>
          </w:tcPr>
          <w:p w:rsidR="00E01897" w:rsidRPr="0008184A" w:rsidDel="0044237A" w:rsidRDefault="00E01897" w:rsidP="0008184A">
            <w:pPr>
              <w:rPr>
                <w:del w:id="291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Del="0044237A" w:rsidTr="00C11DDF">
        <w:trPr>
          <w:del w:id="292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293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294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95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PROD_TYPE主附約判別碼</w:delText>
              </w:r>
            </w:del>
          </w:p>
        </w:tc>
        <w:tc>
          <w:tcPr>
            <w:tcW w:w="2880" w:type="dxa"/>
            <w:tcPrChange w:id="296" w:author="I9003212" w:date="2008-12-29T16:51:00Z">
              <w:tcPr>
                <w:tcW w:w="4379" w:type="dxa"/>
                <w:gridSpan w:val="2"/>
              </w:tcPr>
            </w:tcPrChange>
          </w:tcPr>
          <w:p w:rsidR="00E322FD" w:rsidRPr="001F1A89" w:rsidDel="0044237A" w:rsidRDefault="00E322FD" w:rsidP="005D301C">
            <w:pPr>
              <w:pStyle w:val="Tabletext"/>
              <w:keepLines w:val="0"/>
              <w:spacing w:after="0" w:line="240" w:lineRule="auto"/>
              <w:rPr>
                <w:del w:id="297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298" w:author="I9003212" w:date="2008-12-29T16:51:00Z">
              <w:tcPr>
                <w:tcW w:w="1849" w:type="dxa"/>
              </w:tcPr>
            </w:tcPrChange>
          </w:tcPr>
          <w:p w:rsidR="00E01897" w:rsidRPr="0008184A" w:rsidDel="0044237A" w:rsidRDefault="00E01897" w:rsidP="0008184A">
            <w:pPr>
              <w:rPr>
                <w:del w:id="299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Del="0044237A" w:rsidTr="00C11DDF">
        <w:trPr>
          <w:del w:id="300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301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FB3F04" w:rsidP="006878F3">
            <w:pPr>
              <w:pStyle w:val="Tabletext"/>
              <w:keepLines w:val="0"/>
              <w:spacing w:after="0" w:line="240" w:lineRule="auto"/>
              <w:rPr>
                <w:del w:id="302" w:author="I9003212" w:date="2008-12-29T19:33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03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FACE_AMT保額</w:delText>
              </w:r>
            </w:del>
          </w:p>
        </w:tc>
        <w:tc>
          <w:tcPr>
            <w:tcW w:w="2880" w:type="dxa"/>
            <w:tcPrChange w:id="304" w:author="I9003212" w:date="2008-12-29T16:51:00Z">
              <w:tcPr>
                <w:tcW w:w="4379" w:type="dxa"/>
                <w:gridSpan w:val="2"/>
              </w:tcPr>
            </w:tcPrChange>
          </w:tcPr>
          <w:p w:rsidR="005953AD" w:rsidRPr="001F1A89" w:rsidDel="0044237A" w:rsidRDefault="005953AD" w:rsidP="005D301C">
            <w:pPr>
              <w:pStyle w:val="Tabletext"/>
              <w:keepLines w:val="0"/>
              <w:spacing w:after="0" w:line="240" w:lineRule="auto"/>
              <w:rPr>
                <w:del w:id="305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306" w:author="I9003212" w:date="2008-12-29T16:51:00Z">
              <w:tcPr>
                <w:tcW w:w="1849" w:type="dxa"/>
              </w:tcPr>
            </w:tcPrChange>
          </w:tcPr>
          <w:p w:rsidR="00E01897" w:rsidRPr="00C11DDF" w:rsidDel="0044237A" w:rsidRDefault="00E01897" w:rsidP="0008184A">
            <w:pPr>
              <w:numPr>
                <w:ins w:id="307" w:author="I9003212" w:date="2008-12-29T16:51:00Z"/>
              </w:numPr>
              <w:rPr>
                <w:del w:id="308" w:author="I9003212" w:date="2008-12-29T19:33:00Z"/>
                <w:rFonts w:ascii="細明體" w:eastAsia="細明體" w:hAnsi="細明體" w:hint="eastAsia"/>
                <w:sz w:val="20"/>
                <w:szCs w:val="20"/>
                <w:rPrChange w:id="309" w:author="I9003212" w:date="2008-12-29T16:51:00Z">
                  <w:rPr>
                    <w:del w:id="310" w:author="I9003212" w:date="2008-12-29T19:33:00Z"/>
                    <w:rFonts w:eastAsia="標楷體" w:hAnsi="標楷體" w:hint="eastAsia"/>
                    <w:sz w:val="22"/>
                    <w:szCs w:val="22"/>
                  </w:rPr>
                </w:rPrChange>
              </w:rPr>
            </w:pPr>
          </w:p>
        </w:tc>
      </w:tr>
      <w:tr w:rsidR="00C11DDF" w:rsidDel="0044237A" w:rsidTr="00C11DDF">
        <w:trPr>
          <w:del w:id="311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C11DDF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12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13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MAIN_ISSUE_DATE</w:delText>
              </w:r>
            </w:del>
          </w:p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14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15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主約投保始期</w:delText>
              </w:r>
            </w:del>
          </w:p>
        </w:tc>
        <w:tc>
          <w:tcPr>
            <w:tcW w:w="2880" w:type="dxa"/>
          </w:tcPr>
          <w:p w:rsidR="00C11DDF" w:rsidRPr="001F1A89" w:rsidDel="0044237A" w:rsidRDefault="00C11DDF" w:rsidP="005D301C">
            <w:pPr>
              <w:pStyle w:val="Tabletext"/>
              <w:keepLines w:val="0"/>
              <w:spacing w:after="0" w:line="240" w:lineRule="auto"/>
              <w:rPr>
                <w:del w:id="316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vMerge w:val="restart"/>
          </w:tcPr>
          <w:p w:rsidR="00C11DDF" w:rsidRPr="0008184A" w:rsidDel="0044237A" w:rsidRDefault="00C11DDF" w:rsidP="0008184A">
            <w:pPr>
              <w:rPr>
                <w:del w:id="317" w:author="I9003212" w:date="2008-12-29T19:33:00Z"/>
                <w:rFonts w:eastAsia="標楷體" w:hAnsi="標楷體"/>
                <w:sz w:val="22"/>
                <w:szCs w:val="22"/>
              </w:rPr>
            </w:pPr>
            <w:del w:id="318" w:author="I9003212" w:date="2008-12-29T16:54:00Z">
              <w:r w:rsidDel="00C11DDF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  <w:p w:rsidR="00C11DDF" w:rsidRPr="0008184A" w:rsidDel="0044237A" w:rsidRDefault="00C11DDF" w:rsidP="0008184A">
            <w:pPr>
              <w:rPr>
                <w:del w:id="319" w:author="I9003212" w:date="2008-12-29T19:33:00Z"/>
                <w:rFonts w:eastAsia="標楷體" w:hAnsi="標楷體"/>
                <w:sz w:val="22"/>
                <w:szCs w:val="22"/>
              </w:rPr>
            </w:pPr>
            <w:del w:id="320" w:author="I9003212" w:date="2008-12-29T16:54:00Z">
              <w:r w:rsidDel="00C11DDF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321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22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323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24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325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26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C11DDF" w:rsidRPr="0008184A" w:rsidDel="0044237A" w:rsidRDefault="00C11DDF" w:rsidP="005102B2">
            <w:pPr>
              <w:pStyle w:val="Tabletext"/>
              <w:numPr>
                <w:ins w:id="327" w:author="I9003212" w:date="2008-12-29T16:52:00Z"/>
              </w:numPr>
              <w:rPr>
                <w:del w:id="328" w:author="I9003212" w:date="2008-12-29T19:33:00Z"/>
                <w:rFonts w:eastAsia="標楷體" w:hAnsi="標楷體" w:hint="eastAsia"/>
                <w:sz w:val="22"/>
                <w:szCs w:val="22"/>
              </w:rPr>
            </w:pPr>
            <w:del w:id="329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C11DDF" w:rsidDel="0044237A" w:rsidTr="00C11DDF">
        <w:trPr>
          <w:del w:id="330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31" w:author="I9003212" w:date="2008-12-29T19:33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3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POL_PRD主約保險年期</w:delText>
              </w:r>
            </w:del>
          </w:p>
        </w:tc>
        <w:tc>
          <w:tcPr>
            <w:tcW w:w="2880" w:type="dxa"/>
          </w:tcPr>
          <w:p w:rsidR="00C11DDF" w:rsidDel="0044237A" w:rsidRDefault="00C11DDF" w:rsidP="005D301C">
            <w:pPr>
              <w:pStyle w:val="Tabletext"/>
              <w:keepLines w:val="0"/>
              <w:spacing w:after="0" w:line="240" w:lineRule="auto"/>
              <w:rPr>
                <w:del w:id="333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vMerge/>
          </w:tcPr>
          <w:p w:rsidR="00C11DDF" w:rsidRPr="0008184A" w:rsidDel="0044237A" w:rsidRDefault="00C11DDF" w:rsidP="005102B2">
            <w:pPr>
              <w:pStyle w:val="Tabletext"/>
              <w:rPr>
                <w:del w:id="334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Del="0044237A" w:rsidTr="00C11DDF">
        <w:trPr>
          <w:del w:id="335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36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37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MAIN_PROD_ID主約險別</w:delText>
              </w:r>
            </w:del>
          </w:p>
        </w:tc>
        <w:tc>
          <w:tcPr>
            <w:tcW w:w="2880" w:type="dxa"/>
          </w:tcPr>
          <w:p w:rsidR="00C11DDF" w:rsidDel="0044237A" w:rsidRDefault="00C11DDF" w:rsidP="005D301C">
            <w:pPr>
              <w:pStyle w:val="Tabletext"/>
              <w:keepLines w:val="0"/>
              <w:spacing w:after="0" w:line="240" w:lineRule="auto"/>
              <w:rPr>
                <w:del w:id="338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vMerge/>
          </w:tcPr>
          <w:p w:rsidR="00C11DDF" w:rsidRPr="0008184A" w:rsidDel="0044237A" w:rsidRDefault="00C11DDF" w:rsidP="005102B2">
            <w:pPr>
              <w:pStyle w:val="Tabletext"/>
              <w:rPr>
                <w:del w:id="339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Del="0044237A" w:rsidTr="00C11DDF">
        <w:trPr>
          <w:del w:id="340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4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4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MAIN_PAY_TYPES主約繳別</w:delText>
              </w:r>
            </w:del>
          </w:p>
        </w:tc>
        <w:tc>
          <w:tcPr>
            <w:tcW w:w="2880" w:type="dxa"/>
          </w:tcPr>
          <w:p w:rsidR="00C11DDF" w:rsidRPr="006B617C" w:rsidDel="0044237A" w:rsidRDefault="00C11DDF" w:rsidP="005D301C">
            <w:pPr>
              <w:pStyle w:val="Tabletext"/>
              <w:keepLines w:val="0"/>
              <w:spacing w:after="0" w:line="240" w:lineRule="auto"/>
              <w:rPr>
                <w:del w:id="343" w:author="I9003212" w:date="2008-12-29T19:33:00Z"/>
                <w:rFonts w:eastAsia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vMerge/>
          </w:tcPr>
          <w:p w:rsidR="00C11DDF" w:rsidRPr="0008184A" w:rsidDel="0044237A" w:rsidRDefault="00C11DDF" w:rsidP="005102B2">
            <w:pPr>
              <w:pStyle w:val="Tabletext"/>
              <w:keepLines w:val="0"/>
              <w:spacing w:after="0" w:line="240" w:lineRule="auto"/>
              <w:rPr>
                <w:del w:id="344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Del="0044237A" w:rsidTr="00C11DDF">
        <w:trPr>
          <w:del w:id="345" w:author="I9003212" w:date="2008-12-29T19:33:00Z"/>
        </w:trPr>
        <w:tc>
          <w:tcPr>
            <w:tcW w:w="2520" w:type="dxa"/>
            <w:shd w:val="clear" w:color="auto" w:fill="FFFF99"/>
            <w:vAlign w:val="center"/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46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47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MAIN_PAY_TIMES主約繳次</w:delText>
              </w:r>
            </w:del>
          </w:p>
        </w:tc>
        <w:tc>
          <w:tcPr>
            <w:tcW w:w="2880" w:type="dxa"/>
          </w:tcPr>
          <w:p w:rsidR="00C11DDF" w:rsidRPr="00E9694D" w:rsidDel="0044237A" w:rsidRDefault="00C11DDF" w:rsidP="00E9694D">
            <w:pPr>
              <w:pStyle w:val="Tabletext"/>
              <w:keepLines w:val="0"/>
              <w:spacing w:after="0" w:line="240" w:lineRule="auto"/>
              <w:rPr>
                <w:del w:id="348" w:author="I9003212" w:date="2008-12-29T19:33:00Z"/>
                <w:rFonts w:ascii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vMerge/>
          </w:tcPr>
          <w:p w:rsidR="00C11DDF" w:rsidDel="0044237A" w:rsidRDefault="00C11DDF" w:rsidP="00264266">
            <w:pPr>
              <w:pStyle w:val="12B"/>
              <w:spacing w:line="240" w:lineRule="auto"/>
              <w:rPr>
                <w:del w:id="349" w:author="I9003212" w:date="2008-12-29T19:33:00Z"/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 w:rsidDel="0044237A" w:rsidTr="00C11DDF">
        <w:trPr>
          <w:del w:id="350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351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155FF2" w:rsidP="00155FF2">
            <w:pPr>
              <w:pStyle w:val="Tabletext"/>
              <w:keepLines w:val="0"/>
              <w:spacing w:after="0" w:line="240" w:lineRule="auto"/>
              <w:rPr>
                <w:del w:id="352" w:author="I9003212" w:date="2008-12-29T19:33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53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CRAT-WKYM產生工作月</w:delText>
              </w:r>
            </w:del>
          </w:p>
        </w:tc>
        <w:tc>
          <w:tcPr>
            <w:tcW w:w="2880" w:type="dxa"/>
            <w:tcPrChange w:id="354" w:author="I9003212" w:date="2008-12-29T16:51:00Z">
              <w:tcPr>
                <w:tcW w:w="4379" w:type="dxa"/>
                <w:gridSpan w:val="2"/>
              </w:tcPr>
            </w:tcPrChange>
          </w:tcPr>
          <w:p w:rsidR="00E01897" w:rsidRPr="00E9694D" w:rsidDel="0044237A" w:rsidRDefault="00E01897" w:rsidP="00E9694D">
            <w:pPr>
              <w:pStyle w:val="Tabletext"/>
              <w:keepLines w:val="0"/>
              <w:spacing w:after="0" w:line="240" w:lineRule="auto"/>
              <w:rPr>
                <w:del w:id="355" w:author="I9003212" w:date="2008-12-29T19:33:00Z"/>
                <w:rFonts w:ascii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356" w:author="I9003212" w:date="2008-12-29T16:51:00Z">
              <w:tcPr>
                <w:tcW w:w="1849" w:type="dxa"/>
              </w:tcPr>
            </w:tcPrChange>
          </w:tcPr>
          <w:p w:rsidR="00E01897" w:rsidDel="0044237A" w:rsidRDefault="00E01897" w:rsidP="00264266">
            <w:pPr>
              <w:pStyle w:val="12B"/>
              <w:spacing w:line="240" w:lineRule="auto"/>
              <w:rPr>
                <w:del w:id="357" w:author="I9003212" w:date="2008-12-29T19:33:00Z"/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 w:rsidDel="0044237A" w:rsidTr="00C11DDF">
        <w:trPr>
          <w:del w:id="358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359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Del="0044237A" w:rsidRDefault="00155FF2" w:rsidP="006878F3">
            <w:pPr>
              <w:pStyle w:val="Tabletext"/>
              <w:keepLines w:val="0"/>
              <w:spacing w:after="0" w:line="240" w:lineRule="auto"/>
              <w:rPr>
                <w:del w:id="360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61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DATA_CRAT_DATE</w:delText>
              </w:r>
            </w:del>
          </w:p>
          <w:p w:rsidR="00E01897" w:rsidRPr="006878F3" w:rsidDel="0044237A" w:rsidRDefault="00155FF2" w:rsidP="006878F3">
            <w:pPr>
              <w:pStyle w:val="Tabletext"/>
              <w:keepLines w:val="0"/>
              <w:spacing w:after="0" w:line="240" w:lineRule="auto"/>
              <w:rPr>
                <w:del w:id="362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63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資料產生日期</w:delText>
              </w:r>
            </w:del>
          </w:p>
        </w:tc>
        <w:tc>
          <w:tcPr>
            <w:tcW w:w="2880" w:type="dxa"/>
            <w:tcPrChange w:id="364" w:author="I9003212" w:date="2008-12-29T16:51:00Z">
              <w:tcPr>
                <w:tcW w:w="4379" w:type="dxa"/>
                <w:gridSpan w:val="2"/>
              </w:tcPr>
            </w:tcPrChange>
          </w:tcPr>
          <w:p w:rsidR="00E01897" w:rsidRPr="00113E1A" w:rsidDel="0044237A" w:rsidRDefault="00E01897" w:rsidP="0044237A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365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366" w:author="I9003212" w:date="2008-12-29T19:33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</w:p>
        </w:tc>
        <w:tc>
          <w:tcPr>
            <w:tcW w:w="3348" w:type="dxa"/>
            <w:tcPrChange w:id="367" w:author="I9003212" w:date="2008-12-29T16:51:00Z">
              <w:tcPr>
                <w:tcW w:w="1849" w:type="dxa"/>
              </w:tcPr>
            </w:tcPrChange>
          </w:tcPr>
          <w:p w:rsidR="00E01897" w:rsidDel="0044237A" w:rsidRDefault="00E01897" w:rsidP="00264266">
            <w:pPr>
              <w:pStyle w:val="aa"/>
              <w:rPr>
                <w:del w:id="368" w:author="I9003212" w:date="2008-12-29T19:33:00Z"/>
                <w:rFonts w:ascii="細明體" w:eastAsia="細明體" w:hAnsi="細明體" w:hint="eastAsia"/>
                <w:szCs w:val="24"/>
              </w:rPr>
            </w:pPr>
          </w:p>
        </w:tc>
      </w:tr>
      <w:tr w:rsidR="00C11DDF" w:rsidDel="0044237A" w:rsidTr="00C11DDF">
        <w:trPr>
          <w:del w:id="369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370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7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7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CK_SRC直效契約來源</w:delText>
              </w:r>
            </w:del>
          </w:p>
        </w:tc>
        <w:tc>
          <w:tcPr>
            <w:tcW w:w="2880" w:type="dxa"/>
            <w:tcPrChange w:id="373" w:author="I9003212" w:date="2008-12-29T16:51:00Z">
              <w:tcPr>
                <w:tcW w:w="4379" w:type="dxa"/>
                <w:gridSpan w:val="2"/>
                <w:vAlign w:val="center"/>
              </w:tcPr>
            </w:tcPrChange>
          </w:tcPr>
          <w:p w:rsidR="00C11DDF" w:rsidRPr="00E32702" w:rsidDel="0044237A" w:rsidRDefault="00C11DDF" w:rsidP="00E9694D">
            <w:pPr>
              <w:pStyle w:val="Tabletext"/>
              <w:keepLines w:val="0"/>
              <w:spacing w:after="0" w:line="240" w:lineRule="auto"/>
              <w:rPr>
                <w:del w:id="374" w:author="I9003212" w:date="2008-12-29T19:33:00Z"/>
                <w:rFonts w:eastAsia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3348" w:type="dxa"/>
            <w:tcPrChange w:id="375" w:author="I9003212" w:date="2008-12-29T16:51:00Z">
              <w:tcPr>
                <w:tcW w:w="1849" w:type="dxa"/>
              </w:tcPr>
            </w:tcPrChange>
          </w:tcPr>
          <w:p w:rsidR="00C11DDF" w:rsidDel="0044237A" w:rsidRDefault="00C11DDF" w:rsidP="00264266">
            <w:pPr>
              <w:pStyle w:val="aa"/>
              <w:rPr>
                <w:del w:id="376" w:author="I9003212" w:date="2008-12-29T19:33:00Z"/>
                <w:rFonts w:ascii="細明體" w:eastAsia="細明體" w:hAnsi="細明體" w:hint="eastAsia"/>
                <w:szCs w:val="24"/>
              </w:rPr>
            </w:pPr>
          </w:p>
        </w:tc>
      </w:tr>
      <w:tr w:rsidR="00C11DDF" w:rsidDel="0044237A" w:rsidTr="00C11DDF">
        <w:trPr>
          <w:del w:id="377" w:author="I9003212" w:date="2008-12-29T19:33:00Z"/>
        </w:trPr>
        <w:tc>
          <w:tcPr>
            <w:tcW w:w="2520" w:type="dxa"/>
            <w:shd w:val="clear" w:color="auto" w:fill="FFFF99"/>
            <w:vAlign w:val="center"/>
            <w:tcPrChange w:id="378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79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80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CRAT_ID</w:delText>
              </w:r>
            </w:del>
          </w:p>
          <w:p w:rsidR="00C11DDF" w:rsidRPr="006878F3" w:rsidDel="0044237A" w:rsidRDefault="00C11DDF" w:rsidP="006878F3">
            <w:pPr>
              <w:pStyle w:val="Tabletext"/>
              <w:keepLines w:val="0"/>
              <w:spacing w:after="0" w:line="240" w:lineRule="auto"/>
              <w:rPr>
                <w:del w:id="381" w:author="I9003212" w:date="2008-12-29T19:33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82" w:author="I9003212" w:date="2008-12-29T19:33:00Z">
              <w:r w:rsidDel="0044237A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異動人員ID</w:delText>
              </w:r>
            </w:del>
          </w:p>
        </w:tc>
        <w:tc>
          <w:tcPr>
            <w:tcW w:w="2880" w:type="dxa"/>
            <w:tcPrChange w:id="383" w:author="I9003212" w:date="2008-12-29T16:51:00Z">
              <w:tcPr>
                <w:tcW w:w="4379" w:type="dxa"/>
                <w:gridSpan w:val="2"/>
              </w:tcPr>
            </w:tcPrChange>
          </w:tcPr>
          <w:p w:rsidR="00C11DDF" w:rsidRPr="00E32702" w:rsidDel="0044237A" w:rsidRDefault="00C11DDF" w:rsidP="00DB1E7B">
            <w:pPr>
              <w:pStyle w:val="Tabletext"/>
              <w:keepLines w:val="0"/>
              <w:spacing w:after="0" w:line="240" w:lineRule="auto"/>
              <w:rPr>
                <w:del w:id="384" w:author="I9003212" w:date="2008-12-29T19:33:00Z"/>
                <w:rFonts w:hint="eastAsia"/>
                <w:lang w:eastAsia="zh-TW"/>
              </w:rPr>
            </w:pPr>
          </w:p>
        </w:tc>
        <w:tc>
          <w:tcPr>
            <w:tcW w:w="3348" w:type="dxa"/>
            <w:tcPrChange w:id="385" w:author="I9003212" w:date="2008-12-29T16:51:00Z">
              <w:tcPr>
                <w:tcW w:w="1849" w:type="dxa"/>
              </w:tcPr>
            </w:tcPrChange>
          </w:tcPr>
          <w:p w:rsidR="00C11DDF" w:rsidRPr="00654602" w:rsidDel="0044237A" w:rsidRDefault="00C11DDF" w:rsidP="00654602">
            <w:pPr>
              <w:pStyle w:val="Tabletext"/>
              <w:keepLines w:val="0"/>
              <w:spacing w:after="0" w:line="240" w:lineRule="auto"/>
              <w:rPr>
                <w:del w:id="386" w:author="I9003212" w:date="2008-12-29T19:33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72C05" w:rsidDel="0044237A" w:rsidRDefault="00072C05" w:rsidP="00B62C0B">
      <w:pPr>
        <w:pStyle w:val="Tabletext"/>
        <w:keepLines w:val="0"/>
        <w:spacing w:after="0" w:line="240" w:lineRule="auto"/>
        <w:ind w:left="1701"/>
        <w:rPr>
          <w:del w:id="387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</w:pPr>
    </w:p>
    <w:p w:rsidR="00072C05" w:rsidDel="00791A1D" w:rsidRDefault="00072C05" w:rsidP="00AA739E">
      <w:pPr>
        <w:pStyle w:val="Tabletext"/>
        <w:keepLines w:val="0"/>
        <w:numPr>
          <w:ilvl w:val="4"/>
          <w:numId w:val="2"/>
          <w:numberingChange w:id="388" w:author="I9003212" w:date="2008-12-29T16:40:00Z" w:original="%2:2:0:.%3:2:0:.%4:1:0:.%5:4:0:"/>
        </w:numPr>
        <w:spacing w:after="0" w:line="240" w:lineRule="auto"/>
        <w:rPr>
          <w:del w:id="38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39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B72AB6" w:rsidDel="00791A1D" w:rsidRDefault="009140B6" w:rsidP="00B72AB6">
      <w:pPr>
        <w:pStyle w:val="Tabletext"/>
        <w:keepLines w:val="0"/>
        <w:numPr>
          <w:ilvl w:val="5"/>
          <w:numId w:val="2"/>
          <w:numberingChange w:id="391" w:author="I9003212" w:date="2008-12-29T16:40:00Z" w:original="%2:2:0:.%3:2:0:.%4:1:0:.%5:4:0:.%6:1:0:"/>
        </w:numPr>
        <w:spacing w:after="0" w:line="240" w:lineRule="auto"/>
        <w:rPr>
          <w:del w:id="39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39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DEATH_PAY1=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附約合計理賠金額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死殘增額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投資商品保單價值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紅利金額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配偶特約解約金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51282E" w:rsidDel="00791A1D" w:rsidRDefault="007750B7" w:rsidP="0051282E">
      <w:pPr>
        <w:pStyle w:val="Tabletext"/>
        <w:keepLines w:val="0"/>
        <w:numPr>
          <w:ilvl w:val="5"/>
          <w:numId w:val="2"/>
          <w:numberingChange w:id="394" w:author="I9003212" w:date="2008-12-29T16:40:00Z" w:original="%2:2:0:.%3:2:0:.%4:1:0:.%5:4:0:.%6:2:0:"/>
        </w:numPr>
        <w:spacing w:after="0" w:line="240" w:lineRule="auto"/>
        <w:rPr>
          <w:del w:id="39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39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51282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償還代繳保費本金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償還代繳保費利息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未兌現支票扣款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補收保費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代扣滿期金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代扣年金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</w:del>
    </w:p>
    <w:p w:rsidR="0051282E" w:rsidDel="00791A1D" w:rsidRDefault="001B1004" w:rsidP="00B72AB6">
      <w:pPr>
        <w:pStyle w:val="Tabletext"/>
        <w:keepLines w:val="0"/>
        <w:numPr>
          <w:ilvl w:val="5"/>
          <w:numId w:val="2"/>
          <w:numberingChange w:id="397" w:author="I9003212" w:date="2008-12-29T16:40:00Z" w:original="%2:2:0:.%3:2:0:.%4:1:0:.%5:4:0:.%6:3:0:"/>
        </w:numPr>
        <w:spacing w:after="0" w:line="240" w:lineRule="auto"/>
        <w:rPr>
          <w:del w:id="39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39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7750B7"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 + DEATH_PAY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7750B7"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7750B7" w:rsidDel="00791A1D" w:rsidRDefault="007750B7" w:rsidP="00B72AB6">
      <w:pPr>
        <w:pStyle w:val="Tabletext"/>
        <w:keepLines w:val="0"/>
        <w:numPr>
          <w:ilvl w:val="5"/>
          <w:numId w:val="2"/>
          <w:numberingChange w:id="400" w:author="I9003212" w:date="2008-12-29T16:40:00Z" w:original="%2:2:0:.%3:2:0:.%4:1:0:.%5:4:0:.%6:4:0:"/>
        </w:numPr>
        <w:spacing w:after="0" w:line="240" w:lineRule="auto"/>
        <w:rPr>
          <w:del w:id="40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0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</w:delText>
        </w:r>
        <w:r w:rsidR="003378D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執行STEP 7錯誤處理</w:delText>
        </w:r>
      </w:del>
    </w:p>
    <w:p w:rsidR="003378DE" w:rsidDel="00791A1D" w:rsidRDefault="00312D81" w:rsidP="003378DE">
      <w:pPr>
        <w:pStyle w:val="Tabletext"/>
        <w:keepLines w:val="0"/>
        <w:numPr>
          <w:ilvl w:val="6"/>
          <w:numId w:val="2"/>
          <w:numberingChange w:id="403" w:author="I9003212" w:date="2008-12-29T16:40:00Z" w:original="%2:2:0:.%3:2:0:.%4:1:0:.%5:4:0:.%6:4:0:.%7:1:0:"/>
        </w:numPr>
        <w:spacing w:after="0" w:line="240" w:lineRule="auto"/>
        <w:rPr>
          <w:del w:id="40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0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CODE=E06</w:delText>
        </w:r>
      </w:del>
    </w:p>
    <w:p w:rsidR="00312D81" w:rsidDel="00791A1D" w:rsidRDefault="00312D81" w:rsidP="003378DE">
      <w:pPr>
        <w:pStyle w:val="Tabletext"/>
        <w:keepLines w:val="0"/>
        <w:numPr>
          <w:ilvl w:val="6"/>
          <w:numId w:val="2"/>
          <w:numberingChange w:id="406" w:author="I9003212" w:date="2008-12-29T16:40:00Z" w:original="%2:2:0:.%3:2:0:.%4:1:0:.%5:4:0:.%6:4:0:.%7:2:0:"/>
        </w:numPr>
        <w:spacing w:after="0" w:line="240" w:lineRule="auto"/>
        <w:rPr>
          <w:del w:id="40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0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C12563" w:rsidRPr="00C12563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54CD8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C12563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C12563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12FB9" w:rsidRPr="00012FB9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54CD8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012FB9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R="0010073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B25B0F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D07662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D076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D076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D076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D07662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D07662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D07662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R="00B25B0F"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DEATH_PAY2</w:delText>
        </w:r>
      </w:del>
    </w:p>
    <w:p w:rsidR="00D43190" w:rsidDel="00791A1D" w:rsidRDefault="00F66B6B" w:rsidP="00D43190">
      <w:pPr>
        <w:pStyle w:val="Tabletext"/>
        <w:keepLines w:val="0"/>
        <w:numPr>
          <w:ilvl w:val="5"/>
          <w:numId w:val="2"/>
          <w:numberingChange w:id="409" w:author="I9003212" w:date="2008-12-29T16:40:00Z" w:original="%2:2:0:.%3:2:0:.%4:1:0:.%5:4:0:.%6:5:0:"/>
        </w:numPr>
        <w:spacing w:after="0" w:line="240" w:lineRule="auto"/>
        <w:rPr>
          <w:del w:id="41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1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067D9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067D9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.1.2繼續讀下筆資料</w:delText>
        </w:r>
      </w:del>
    </w:p>
    <w:p w:rsidR="00D43190" w:rsidDel="00791A1D" w:rsidRDefault="00D43190" w:rsidP="00D43190">
      <w:pPr>
        <w:pStyle w:val="Tabletext"/>
        <w:keepLines w:val="0"/>
        <w:spacing w:after="0" w:line="240" w:lineRule="auto"/>
        <w:ind w:left="1701"/>
        <w:rPr>
          <w:del w:id="41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EB3942" w:rsidDel="00791A1D" w:rsidRDefault="00AA739E" w:rsidP="0055300C">
      <w:pPr>
        <w:pStyle w:val="Tabletext"/>
        <w:keepLines w:val="0"/>
        <w:numPr>
          <w:ilvl w:val="3"/>
          <w:numId w:val="2"/>
          <w:numberingChange w:id="413" w:author="I9003212" w:date="2008-12-29T16:40:00Z" w:original="%2:2:0:.%3:2:0:.%4:2:0:"/>
        </w:numPr>
        <w:spacing w:after="0" w:line="240" w:lineRule="auto"/>
        <w:rPr>
          <w:del w:id="41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1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殘廢理賠資料：</w:delText>
        </w:r>
      </w:del>
    </w:p>
    <w:p w:rsidR="006601F5" w:rsidRPr="00E9683C" w:rsidDel="00791A1D" w:rsidRDefault="006601F5" w:rsidP="006601F5">
      <w:pPr>
        <w:pStyle w:val="Tabletext"/>
        <w:keepLines w:val="0"/>
        <w:numPr>
          <w:ilvl w:val="4"/>
          <w:numId w:val="2"/>
          <w:numberingChange w:id="416" w:author="I9003212" w:date="2008-12-29T16:40:00Z" w:original="%2:2:0:.%3:2:0:.%4:2:0:.%5:1:0:"/>
        </w:numPr>
        <w:spacing w:after="0" w:line="240" w:lineRule="auto"/>
        <w:rPr>
          <w:del w:id="41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1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900AB4" w:rsidRPr="00900AB4" w:rsidDel="00791A1D">
          <w:rPr>
            <w:rFonts w:ascii="細明體" w:eastAsia="細明體" w:hAnsi="細明體"/>
            <w:kern w:val="2"/>
            <w:szCs w:val="24"/>
            <w:lang w:eastAsia="zh-TW"/>
          </w:rPr>
          <w:delText>DISABLE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6601F5" w:rsidRPr="00D43190" w:rsidDel="00791A1D" w:rsidRDefault="006601F5" w:rsidP="006601F5">
      <w:pPr>
        <w:pStyle w:val="Tabletext"/>
        <w:keepLines w:val="0"/>
        <w:numPr>
          <w:ilvl w:val="4"/>
          <w:numId w:val="2"/>
          <w:numberingChange w:id="419" w:author="I9003212" w:date="2008-12-29T16:40:00Z" w:original="%2:2:0:.%3:2:0:.%4:2:0:.%5:2:0:"/>
        </w:numPr>
        <w:spacing w:after="0" w:line="240" w:lineRule="auto"/>
        <w:rPr>
          <w:del w:id="42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2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B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H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J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N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6601F5" w:rsidDel="00791A1D" w:rsidRDefault="006601F5" w:rsidP="006601F5">
      <w:pPr>
        <w:pStyle w:val="Tabletext"/>
        <w:keepLines w:val="0"/>
        <w:numPr>
          <w:ilvl w:val="4"/>
          <w:numId w:val="2"/>
          <w:numberingChange w:id="422" w:author="I9003212" w:date="2008-12-29T16:40:00Z" w:original="%2:2:0:.%3:2:0:.%4:2:0:.%5:3:0:"/>
        </w:numPr>
        <w:spacing w:after="0" w:line="240" w:lineRule="auto"/>
        <w:rPr>
          <w:del w:id="42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2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804" w:type="dxa"/>
        <w:tblInd w:w="1728" w:type="dxa"/>
        <w:tblLayout w:type="fixed"/>
        <w:tblLook w:val="01E0" w:firstRow="1" w:lastRow="1" w:firstColumn="1" w:lastColumn="1" w:noHBand="0" w:noVBand="0"/>
      </w:tblPr>
      <w:tblGrid>
        <w:gridCol w:w="2398"/>
        <w:gridCol w:w="4499"/>
        <w:gridCol w:w="1907"/>
      </w:tblGrid>
      <w:tr w:rsidR="006601F5" w:rsidDel="00791A1D">
        <w:trPr>
          <w:del w:id="425" w:author="I9003212" w:date="2008-12-29T16:56:00Z"/>
        </w:trPr>
        <w:tc>
          <w:tcPr>
            <w:tcW w:w="2398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2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2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499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2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2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907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3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3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A715AE" w:rsidDel="00791A1D">
        <w:trPr>
          <w:del w:id="432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43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3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3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3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3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3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439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440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A715AE" w:rsidDel="00791A1D">
        <w:trPr>
          <w:del w:id="441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44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4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4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4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44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 w:rsidDel="00791A1D">
        <w:trPr>
          <w:del w:id="449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45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5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45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 w:rsidDel="00791A1D">
        <w:trPr>
          <w:del w:id="45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45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5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6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4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6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46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46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46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6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68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46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7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47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473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47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7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7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7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78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47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48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481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48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8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8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8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4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8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48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6601F5" w:rsidDel="00791A1D">
        <w:trPr>
          <w:del w:id="489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9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9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INT_STR_DATE計息始期</w:delText>
              </w:r>
            </w:del>
          </w:p>
        </w:tc>
        <w:tc>
          <w:tcPr>
            <w:tcW w:w="4499" w:type="dxa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92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Del="00791A1D" w:rsidRDefault="006601F5" w:rsidP="006601F5">
            <w:pPr>
              <w:rPr>
                <w:del w:id="493" w:author="I9003212" w:date="2008-12-29T16:56:00Z"/>
                <w:rFonts w:eastAsia="標楷體"/>
                <w:sz w:val="22"/>
                <w:szCs w:val="22"/>
              </w:rPr>
            </w:pPr>
            <w:del w:id="494" w:author="I9003212" w:date="2008-12-29T16:56:00Z">
              <w:r w:rsidRPr="001E1A34" w:rsidDel="00791A1D">
                <w:rPr>
                  <w:rFonts w:eastAsia="標楷體"/>
                  <w:sz w:val="22"/>
                  <w:szCs w:val="22"/>
                </w:rPr>
                <w:delText>NULL</w:delText>
              </w:r>
            </w:del>
          </w:p>
        </w:tc>
      </w:tr>
      <w:tr w:rsidR="006601F5" w:rsidDel="00791A1D">
        <w:trPr>
          <w:del w:id="49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9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49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INT_END_DATE計息終期</w:delText>
              </w:r>
            </w:del>
          </w:p>
        </w:tc>
        <w:tc>
          <w:tcPr>
            <w:tcW w:w="4499" w:type="dxa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498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Del="00791A1D" w:rsidRDefault="006601F5" w:rsidP="006601F5">
            <w:pPr>
              <w:rPr>
                <w:del w:id="499" w:author="I9003212" w:date="2008-12-29T16:56:00Z"/>
                <w:rFonts w:eastAsia="標楷體"/>
                <w:sz w:val="22"/>
                <w:szCs w:val="22"/>
              </w:rPr>
            </w:pPr>
            <w:del w:id="500" w:author="I9003212" w:date="2008-12-29T16:56:00Z">
              <w:r w:rsidRPr="001E1A34" w:rsidDel="00791A1D">
                <w:rPr>
                  <w:rFonts w:eastAsia="標楷體"/>
                  <w:sz w:val="22"/>
                  <w:szCs w:val="22"/>
                </w:rPr>
                <w:delText>NULL</w:delText>
              </w:r>
            </w:del>
          </w:p>
        </w:tc>
      </w:tr>
      <w:tr w:rsidR="00B80D0C" w:rsidDel="00791A1D">
        <w:trPr>
          <w:del w:id="501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0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0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0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0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499" w:type="dxa"/>
          </w:tcPr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506" w:author="I9003212" w:date="2008-12-29T16:56:00Z"/>
                <w:rFonts w:eastAsia="細明體"/>
                <w:kern w:val="2"/>
                <w:szCs w:val="24"/>
              </w:rPr>
            </w:pPr>
            <w:del w:id="507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508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0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51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1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512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13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907" w:type="dxa"/>
          </w:tcPr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1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5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1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1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B80D0C" w:rsidRPr="0008184A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520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521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0521FF" w:rsidDel="00791A1D">
        <w:trPr>
          <w:del w:id="522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52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2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499" w:type="dxa"/>
          </w:tcPr>
          <w:p w:rsidR="000521FF" w:rsidRPr="00E9694D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525" w:author="I9003212" w:date="2008-12-29T16:56:00Z"/>
                <w:rFonts w:ascii="細明體" w:hAnsi="細明體"/>
                <w:kern w:val="2"/>
                <w:szCs w:val="24"/>
              </w:rPr>
            </w:pPr>
            <w:del w:id="52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907" w:type="dxa"/>
          </w:tcPr>
          <w:p w:rsidR="000521FF" w:rsidDel="00791A1D" w:rsidRDefault="000521FF" w:rsidP="006601F5">
            <w:pPr>
              <w:rPr>
                <w:del w:id="527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52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2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3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TLK_AMT</w:delText>
              </w:r>
              <w:r w:rsidR="00804DF5" w:rsidDel="00791A1D">
                <w:rPr>
                  <w:rFonts w:ascii="Arial" w:eastAsia="細明體" w:hAnsi="Arial" w:cs="Arial" w:hint="eastAsia"/>
                </w:rPr>
                <w:delText>和解金額</w:delText>
              </w:r>
            </w:del>
          </w:p>
        </w:tc>
        <w:tc>
          <w:tcPr>
            <w:tcW w:w="4499" w:type="dxa"/>
          </w:tcPr>
          <w:p w:rsidR="006601F5" w:rsidRPr="00777FB6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31" w:author="I9003212" w:date="2008-12-29T16:56:00Z"/>
                <w:kern w:val="2"/>
                <w:szCs w:val="24"/>
              </w:rPr>
            </w:pPr>
            <w:del w:id="532" w:author="I9003212" w:date="2008-12-29T16:56:00Z">
              <w:r w:rsidRPr="00777FB6" w:rsidDel="00791A1D">
                <w:rPr>
                  <w:kern w:val="2"/>
                  <w:szCs w:val="24"/>
                </w:rPr>
                <w:delText>0</w:delText>
              </w:r>
            </w:del>
          </w:p>
        </w:tc>
        <w:tc>
          <w:tcPr>
            <w:tcW w:w="1907" w:type="dxa"/>
          </w:tcPr>
          <w:p w:rsidR="006601F5" w:rsidDel="00791A1D" w:rsidRDefault="006601F5" w:rsidP="006601F5">
            <w:pPr>
              <w:rPr>
                <w:del w:id="533" w:author="I9003212" w:date="2008-12-29T16:56:00Z"/>
                <w:rFonts w:ascii="細明體" w:eastAsia="細明體" w:hAnsi="細明體" w:hint="eastAsia"/>
              </w:rPr>
            </w:pPr>
          </w:p>
        </w:tc>
      </w:tr>
      <w:tr w:rsidR="000521FF" w:rsidDel="00791A1D">
        <w:trPr>
          <w:del w:id="534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53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3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53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3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499" w:type="dxa"/>
          </w:tcPr>
          <w:p w:rsidR="000521FF" w:rsidRPr="00113E1A" w:rsidDel="00791A1D" w:rsidRDefault="000521FF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53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540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541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907" w:type="dxa"/>
          </w:tcPr>
          <w:p w:rsidR="000521FF" w:rsidDel="00791A1D" w:rsidRDefault="000521FF" w:rsidP="006601F5">
            <w:pPr>
              <w:rPr>
                <w:del w:id="542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543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4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CLAM_AMT_MAIN</w:delText>
              </w:r>
            </w:del>
          </w:p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4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主約理賠金額</w:delText>
              </w:r>
            </w:del>
          </w:p>
        </w:tc>
        <w:tc>
          <w:tcPr>
            <w:tcW w:w="4499" w:type="dxa"/>
            <w:vAlign w:val="center"/>
          </w:tcPr>
          <w:p w:rsidR="000521FF" w:rsidRPr="00E32702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548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49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PROD_KIND = ‘1’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0521FF" w:rsidRPr="00363C66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550" w:author="I9003212" w:date="2008-12-29T16:56:00Z"/>
                <w:rFonts w:hint="eastAsia"/>
                <w:kern w:val="2"/>
                <w:szCs w:val="24"/>
              </w:rPr>
            </w:pPr>
            <w:del w:id="551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.CLAM_AMT_CODE IN</w:delText>
              </w:r>
              <w:r w:rsidRPr="00E32702" w:rsidDel="00791A1D">
                <w:rPr>
                  <w:rFonts w:eastAsia="SimHei"/>
                  <w:lang w:eastAsia="zh-TW"/>
                </w:rPr>
                <w:delText xml:space="preserve"> </w:delText>
              </w:r>
              <w:r w:rsidRPr="00E32702" w:rsidDel="00791A1D">
                <w:rPr>
                  <w:lang w:eastAsia="zh-TW"/>
                </w:rPr>
                <w:delText>(</w:delText>
              </w:r>
              <w:r w:rsidRPr="003C3DA9" w:rsidDel="00791A1D">
                <w:rPr>
                  <w:rFonts w:eastAsia="SimHei"/>
                </w:rPr>
                <w:delText>’BCB</w:delText>
              </w:r>
              <w:r w:rsidRPr="003C3DA9" w:rsidDel="00791A1D">
                <w:rPr>
                  <w:lang w:eastAsia="zh-TW"/>
                </w:rPr>
                <w:delText>1</w:delText>
              </w:r>
              <w:r w:rsidRPr="003C3DA9" w:rsidDel="00791A1D">
                <w:rPr>
                  <w:rFonts w:eastAsia="SimHei"/>
                </w:rPr>
                <w:delText>’</w:delText>
              </w:r>
              <w:r w:rsidRPr="003C3DA9" w:rsidDel="00791A1D">
                <w:rPr>
                  <w:rFonts w:eastAsia="SimHei"/>
                  <w:lang w:eastAsia="zh-TW"/>
                </w:rPr>
                <w:delText>,’BIC1’</w:delText>
              </w:r>
              <w:r w:rsidRPr="003C3DA9" w:rsidDel="00791A1D">
                <w:rPr>
                  <w:rFonts w:eastAsia="SimHei"/>
                </w:rPr>
                <w:delText>,’BCB3’,’BCB4’,’BCB5’,’BEH1’,’BCH2’,’00J1’</w:delText>
              </w:r>
              <w:r w:rsidRPr="00E32702" w:rsidDel="00791A1D">
                <w:rPr>
                  <w:rFonts w:eastAsia="SimHei"/>
                  <w:lang w:eastAsia="zh-TW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.CLAM_AMT_CODE IN</w:delText>
              </w:r>
              <w:r w:rsidRPr="00E32702" w:rsidDel="00791A1D">
                <w:rPr>
                  <w:rFonts w:eastAsia="SimHei"/>
                  <w:lang w:eastAsia="zh-TW"/>
                </w:rPr>
                <w:delText xml:space="preserve"> </w:delText>
              </w:r>
              <w:r w:rsidRPr="00E32702" w:rsidDel="00791A1D">
                <w:rPr>
                  <w:lang w:eastAsia="zh-TW"/>
                </w:rPr>
                <w:delText>(</w:delText>
              </w:r>
              <w:r w:rsidRPr="003C3DA9" w:rsidDel="00791A1D">
                <w:rPr>
                  <w:rFonts w:eastAsia="SimHei"/>
                </w:rPr>
                <w:delText>’BCB</w:delText>
              </w:r>
              <w:r w:rsidRPr="003C3DA9" w:rsidDel="00791A1D">
                <w:rPr>
                  <w:lang w:eastAsia="zh-TW"/>
                </w:rPr>
                <w:delText>1</w:delText>
              </w:r>
              <w:r w:rsidRPr="003C3DA9" w:rsidDel="00791A1D">
                <w:rPr>
                  <w:rFonts w:eastAsia="SimHei"/>
                </w:rPr>
                <w:delText>’</w:delText>
              </w:r>
              <w:r w:rsidRPr="003C3DA9" w:rsidDel="00791A1D">
                <w:rPr>
                  <w:rFonts w:eastAsia="SimHei"/>
                  <w:lang w:eastAsia="zh-TW"/>
                </w:rPr>
                <w:delText>,’BIC1’</w:delText>
              </w:r>
              <w:r w:rsidRPr="003C3DA9" w:rsidDel="00791A1D">
                <w:rPr>
                  <w:rFonts w:eastAsia="SimHei"/>
                </w:rPr>
                <w:delText>,’BCB3’,’BCB4’,’BCB5’,’BEH1’,’BCH2’,’00J1’</w:delText>
              </w:r>
              <w:r w:rsidRPr="00E32702" w:rsidDel="00791A1D">
                <w:rPr>
                  <w:rFonts w:eastAsia="SimHei"/>
                  <w:lang w:eastAsia="zh-TW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)</w:delText>
              </w:r>
            </w:del>
          </w:p>
          <w:p w:rsidR="006601F5" w:rsidRPr="003C3DA9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552" w:author="I9003212" w:date="2008-12-29T16:56:00Z"/>
                <w:rFonts w:eastAsia="細明體"/>
                <w:kern w:val="2"/>
                <w:szCs w:val="24"/>
              </w:rPr>
            </w:pPr>
            <w:del w:id="553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</w:rPr>
                <w:delText>CLAM_AMT_MAIN =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05.75pt;height:15.75pt" o:ole="">
                    <v:imagedata r:id="rId7" o:title=""/>
                  </v:shape>
                  <o:OLEObject Type="Embed" ProgID="Equation.3" ShapeID="_x0000_i1025" DrawAspect="Content" ObjectID="_1657345826" r:id="rId8"/>
                </w:objec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6" type="#_x0000_t75" style="width:102pt;height:15pt" o:ole="">
                    <v:imagedata r:id="rId9" o:title=""/>
                  </v:shape>
                  <o:OLEObject Type="Embed" ProgID="Equation.3" ShapeID="_x0000_i1026" DrawAspect="Content" ObjectID="_1657345827" r:id="rId10"/>
                </w:object>
              </w:r>
            </w:del>
          </w:p>
        </w:tc>
        <w:tc>
          <w:tcPr>
            <w:tcW w:w="1907" w:type="dxa"/>
          </w:tcPr>
          <w:p w:rsidR="006601F5" w:rsidDel="00791A1D" w:rsidRDefault="006601F5" w:rsidP="006601F5">
            <w:pPr>
              <w:rPr>
                <w:del w:id="554" w:author="I9003212" w:date="2008-12-29T16:56:00Z"/>
                <w:rFonts w:ascii="細明體" w:eastAsia="細明體" w:hAnsi="細明體" w:hint="eastAsia"/>
              </w:rPr>
            </w:pPr>
          </w:p>
        </w:tc>
      </w:tr>
      <w:tr w:rsidR="00994D8C" w:rsidDel="00791A1D">
        <w:trPr>
          <w:del w:id="55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994D8C" w:rsidRPr="006878F3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55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5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RD_PROD_ID1</w:delText>
              </w:r>
            </w:del>
          </w:p>
          <w:p w:rsidR="00994D8C" w:rsidRPr="006878F3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5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5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附約險別1</w:delText>
              </w:r>
            </w:del>
          </w:p>
        </w:tc>
        <w:tc>
          <w:tcPr>
            <w:tcW w:w="4499" w:type="dxa"/>
          </w:tcPr>
          <w:p w:rsidR="00994D8C" w:rsidRPr="00264FEA" w:rsidDel="00791A1D" w:rsidRDefault="00994D8C" w:rsidP="00994D8C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560" w:author="I9003212" w:date="2008-12-29T16:56:00Z"/>
                <w:rFonts w:hint="eastAsia"/>
                <w:lang w:eastAsia="zh-TW"/>
              </w:rPr>
            </w:pPr>
            <w:del w:id="561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994D8C" w:rsidRPr="00E32702" w:rsidDel="00791A1D" w:rsidRDefault="00994D8C" w:rsidP="00994D8C">
            <w:pPr>
              <w:pStyle w:val="Tabletext"/>
              <w:keepLines w:val="0"/>
              <w:spacing w:after="0" w:line="240" w:lineRule="auto"/>
              <w:rPr>
                <w:del w:id="562" w:author="I9003212" w:date="2008-12-29T16:56:00Z"/>
                <w:rFonts w:hint="eastAsia"/>
                <w:lang w:eastAsia="zh-TW"/>
              </w:rPr>
            </w:pPr>
            <w:del w:id="563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907" w:type="dxa"/>
          </w:tcPr>
          <w:p w:rsidR="00994D8C" w:rsidRPr="00654602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56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C063BF" w:rsidDel="00791A1D">
        <w:trPr>
          <w:del w:id="56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C063BF" w:rsidRPr="006878F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56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6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RD_PROD_ID2</w:delText>
              </w:r>
            </w:del>
          </w:p>
          <w:p w:rsidR="00C063BF" w:rsidRPr="006878F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5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6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</w:delText>
              </w:r>
              <w:r w:rsidRPr="006878F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</w:del>
          </w:p>
        </w:tc>
        <w:tc>
          <w:tcPr>
            <w:tcW w:w="4499" w:type="dxa"/>
          </w:tcPr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570" w:author="I9003212" w:date="2008-12-29T16:56:00Z"/>
                <w:lang w:eastAsia="zh-TW"/>
              </w:rPr>
            </w:pPr>
            <w:del w:id="571" w:author="I9003212" w:date="2008-12-29T16:56:00Z">
              <w:r w:rsidRPr="00C46B95" w:rsidDel="00791A1D"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C46B95" w:rsidDel="00791A1D">
                <w:delText xml:space="preserve">. 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  <w:r w:rsidRPr="00C46B95" w:rsidDel="00791A1D">
                <w:delText>AND</w:delText>
              </w:r>
            </w:del>
          </w:p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572" w:author="I9003212" w:date="2008-12-29T16:56:00Z"/>
                <w:lang w:eastAsia="zh-TW"/>
              </w:rPr>
            </w:pPr>
            <w:del w:id="573" w:author="I9003212" w:date="2008-12-29T16:56:00Z">
              <w:r w:rsidRPr="00C46B95" w:rsidDel="00791A1D">
                <w:rPr>
                  <w:lang w:eastAsia="zh-TW"/>
                </w:rPr>
                <w:delText xml:space="preserve">  </w:delText>
              </w:r>
              <w:r w:rsidRPr="00C46B95" w:rsidDel="00791A1D">
                <w:delText>RD_PROD_ID1</w:delText>
              </w:r>
              <w:r w:rsidRPr="00C46B95" w:rsidDel="00791A1D">
                <w:delText>有資料</w:delText>
              </w:r>
              <w:r w:rsidRPr="00C46B95" w:rsidDel="00791A1D">
                <w:delText xml:space="preserve"> </w:delText>
              </w:r>
            </w:del>
          </w:p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574" w:author="I9003212" w:date="2008-12-29T16:56:00Z"/>
              </w:rPr>
            </w:pPr>
            <w:del w:id="575" w:author="I9003212" w:date="2008-12-29T16:56:00Z">
              <w:r w:rsidRPr="00C46B95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907" w:type="dxa"/>
          </w:tcPr>
          <w:p w:rsidR="00C063BF" w:rsidRPr="001F0E4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576" w:author="I9003212" w:date="2008-12-29T16:56:00Z"/>
                <w:rFonts w:hAnsi="標楷體" w:hint="eastAsia"/>
              </w:rPr>
            </w:pPr>
            <w:del w:id="577" w:author="I9003212" w:date="2008-12-29T16:56:00Z">
              <w:r w:rsidRPr="001F0E43" w:rsidDel="00791A1D">
                <w:rPr>
                  <w:rFonts w:hAnsi="標楷體" w:hint="eastAsia"/>
                </w:rPr>
                <w:delText>當判定為附約並且</w:delText>
              </w:r>
              <w:r w:rsidRPr="00654602" w:rsidDel="00791A1D">
                <w:rPr>
                  <w:rFonts w:hAnsi="標楷體"/>
                </w:rPr>
                <w:delText>RD_PROD_ID1</w:delText>
              </w:r>
              <w:r w:rsidRPr="00654602" w:rsidDel="00791A1D">
                <w:rPr>
                  <w:rFonts w:hAnsi="標楷體" w:hint="eastAsia"/>
                </w:rPr>
                <w:delText>已有資料時</w:delText>
              </w:r>
            </w:del>
          </w:p>
        </w:tc>
      </w:tr>
      <w:tr w:rsidR="006601F5" w:rsidDel="00791A1D">
        <w:trPr>
          <w:del w:id="57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7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</w:del>
          </w:p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8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附約合計理賠金額</w:delText>
              </w:r>
            </w:del>
          </w:p>
        </w:tc>
        <w:tc>
          <w:tcPr>
            <w:tcW w:w="4499" w:type="dxa"/>
          </w:tcPr>
          <w:p w:rsidR="003A7E85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58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4" w:author="I9003212" w:date="2008-12-29T16:56:00Z"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2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   </w:delText>
              </w:r>
            </w:del>
          </w:p>
          <w:p w:rsidR="003A7E85" w:rsidRPr="00674592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585" w:author="I9003212" w:date="2008-12-29T16:56:00Z"/>
                <w:rFonts w:ascii="細明體" w:hAnsi="細明體" w:hint="eastAsia"/>
                <w:kern w:val="2"/>
                <w:szCs w:val="24"/>
              </w:rPr>
            </w:pPr>
            <w:del w:id="58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( 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 IN</w:delText>
              </w:r>
              <w:r w:rsidRPr="00C136BA" w:rsidDel="00791A1D">
                <w:rPr>
                  <w:rFonts w:eastAsia="SimHei"/>
                  <w:lang w:eastAsia="zh-TW"/>
                </w:rPr>
                <w:delText xml:space="preserve"> 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(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721615" w:rsidDel="00791A1D">
                <w:rPr>
                  <w:rFonts w:eastAsia="SimHei"/>
                </w:rPr>
                <w:delText>BCB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C136BA" w:rsidDel="00791A1D">
                <w:rPr>
                  <w:rFonts w:eastAsia="SimHei"/>
                  <w:lang w:eastAsia="zh-TW"/>
                </w:rPr>
                <w:delText>,’</w:delText>
              </w:r>
              <w:r w:rsidRPr="00485975" w:rsidDel="00791A1D">
                <w:rPr>
                  <w:rFonts w:eastAsia="SimHei"/>
                  <w:lang w:eastAsia="zh-TW"/>
                </w:rPr>
                <w:delText>BIC1</w:delText>
              </w:r>
              <w:r w:rsidRPr="00C136BA" w:rsidDel="00791A1D">
                <w:rPr>
                  <w:rFonts w:eastAsia="SimHei"/>
                  <w:lang w:eastAsia="zh-TW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’BCB3’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’BCB4’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’BCB5’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’BEH1’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BCH2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’00J1’</w:delText>
              </w:r>
              <w:r w:rsidRPr="00C136BA" w:rsidDel="00791A1D">
                <w:rPr>
                  <w:rFonts w:eastAsia="SimHei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 IN</w:delText>
              </w:r>
              <w:r w:rsidRPr="00C136BA" w:rsidDel="00791A1D">
                <w:rPr>
                  <w:rFonts w:eastAsia="SimHei"/>
                  <w:lang w:eastAsia="zh-TW"/>
                </w:rPr>
                <w:delText xml:space="preserve"> 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(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721615" w:rsidDel="00791A1D">
                <w:rPr>
                  <w:rFonts w:eastAsia="SimHei"/>
                </w:rPr>
                <w:delText>BCB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C136BA" w:rsidDel="00791A1D">
                <w:rPr>
                  <w:rFonts w:eastAsia="SimHei"/>
                  <w:lang w:eastAsia="zh-TW"/>
                </w:rPr>
                <w:delText>,’</w:delText>
              </w:r>
              <w:r w:rsidRPr="00485975" w:rsidDel="00791A1D">
                <w:rPr>
                  <w:rFonts w:eastAsia="SimHei"/>
                  <w:lang w:eastAsia="zh-TW"/>
                </w:rPr>
                <w:delText>BIC1</w:delText>
              </w:r>
              <w:r w:rsidRPr="00C136BA" w:rsidDel="00791A1D">
                <w:rPr>
                  <w:rFonts w:eastAsia="SimHei"/>
                  <w:lang w:eastAsia="zh-TW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’BCB3’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’BCB4’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’BCB5’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’BEH1’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BCH2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’00J1’</w:delText>
              </w:r>
              <w:r w:rsidRPr="00C136BA" w:rsidDel="00791A1D">
                <w:rPr>
                  <w:rFonts w:eastAsia="SimHei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</w:del>
          </w:p>
          <w:p w:rsidR="006601F5" w:rsidRPr="003A68AD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587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58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7" type="#_x0000_t75" style="width:105.75pt;height:15.75pt" o:ole="">
                    <v:imagedata r:id="rId7" o:title=""/>
                  </v:shape>
                  <o:OLEObject Type="Embed" ProgID="Equation.3" ShapeID="_x0000_i1027" DrawAspect="Content" ObjectID="_1657345828" r:id="rId11"/>
                </w:objec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8" type="#_x0000_t75" style="width:102pt;height:15pt" o:ole="">
                    <v:imagedata r:id="rId9" o:title=""/>
                  </v:shape>
                  <o:OLEObject Type="Embed" ProgID="Equation.3" ShapeID="_x0000_i1028" DrawAspect="Content" ObjectID="_1657345829" r:id="rId12"/>
                </w:object>
              </w:r>
            </w:del>
          </w:p>
        </w:tc>
        <w:tc>
          <w:tcPr>
            <w:tcW w:w="1907" w:type="dxa"/>
          </w:tcPr>
          <w:p w:rsidR="006601F5" w:rsidRPr="00654602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589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E75E6" w:rsidDel="00791A1D">
        <w:trPr>
          <w:del w:id="59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59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9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59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9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595" w:author="I9003212" w:date="2008-12-29T16:56:00Z"/>
                <w:lang w:eastAsia="zh-TW"/>
              </w:rPr>
            </w:pPr>
            <w:del w:id="596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.CLAM_AMT_CODE=’JAZ3’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.CLAM_AMT_CODE=’JAZ3’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597" w:author="I9003212" w:date="2008-12-29T16:56:00Z"/>
              </w:rPr>
            </w:pPr>
            <w:del w:id="598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599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60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0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60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DELAY_AMT延滯息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03" w:author="I9003212" w:date="2008-12-29T16:56:00Z"/>
                <w:lang w:eastAsia="zh-TW"/>
              </w:rPr>
            </w:pPr>
            <w:del w:id="604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.CLAM_AMT_CODE=’DCZ1’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.CLAM_AMT_CODE=’DCZ1’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05" w:author="I9003212" w:date="2008-12-29T16:56:00Z"/>
              </w:rPr>
            </w:pPr>
            <w:del w:id="606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607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60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1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RTN_LOAN_AMT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1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1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償還貸款本金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13" w:author="I9003212" w:date="2008-12-29T16:56:00Z"/>
                <w:lang w:eastAsia="zh-TW"/>
              </w:rPr>
            </w:pPr>
            <w:del w:id="614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.CLAM_AMT_CODE=’EBX3’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.CLAM_AMT_CODE=’EBX3’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15" w:author="I9003212" w:date="2008-12-29T16:56:00Z"/>
              </w:rPr>
            </w:pPr>
            <w:del w:id="616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1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 w:rsidDel="00791A1D">
        <w:trPr>
          <w:del w:id="61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2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RTN_LOAN_INT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2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2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償還貸款利息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23" w:author="I9003212" w:date="2008-12-29T16:56:00Z"/>
                <w:lang w:eastAsia="zh-TW"/>
              </w:rPr>
            </w:pPr>
            <w:del w:id="624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.CLAM_AMT_CODE=’DAX4’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.CLAM_AMT_CODE=’DAX4’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25" w:author="I9003212" w:date="2008-12-29T16:56:00Z"/>
              </w:rPr>
            </w:pPr>
            <w:del w:id="626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 w:rsidDel="00791A1D">
        <w:trPr>
          <w:del w:id="62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2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3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UN_CASH_AMT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3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3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未兌現支票扣款</w:delText>
              </w:r>
            </w:del>
          </w:p>
        </w:tc>
        <w:tc>
          <w:tcPr>
            <w:tcW w:w="4499" w:type="dxa"/>
          </w:tcPr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33" w:author="I9003212" w:date="2008-12-29T16:56:00Z"/>
                <w:lang w:eastAsia="zh-TW"/>
              </w:rPr>
            </w:pPr>
            <w:del w:id="634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GCX7’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GCX7’</w:delText>
              </w:r>
            </w:del>
          </w:p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35" w:author="I9003212" w:date="2008-12-29T16:56:00Z"/>
              </w:rPr>
            </w:pPr>
            <w:del w:id="636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637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63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3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ADD_PREM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64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補收保費</w:delText>
              </w:r>
            </w:del>
          </w:p>
        </w:tc>
        <w:tc>
          <w:tcPr>
            <w:tcW w:w="4499" w:type="dxa"/>
          </w:tcPr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43" w:author="I9003212" w:date="2008-12-29T16:56:00Z"/>
                <w:lang w:eastAsia="zh-TW"/>
              </w:rPr>
            </w:pPr>
            <w:del w:id="644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GDXC’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GDXC’</w:delText>
              </w:r>
            </w:del>
          </w:p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645" w:author="I9003212" w:date="2008-12-29T16:56:00Z"/>
              </w:rPr>
            </w:pPr>
            <w:del w:id="646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647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648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D70F9" w:rsidDel="00791A1D" w:rsidRDefault="000A200F" w:rsidP="006601F5">
            <w:pPr>
              <w:pStyle w:val="Tabletext"/>
              <w:keepLines w:val="0"/>
              <w:spacing w:after="0" w:line="240" w:lineRule="auto"/>
              <w:rPr>
                <w:del w:id="649" w:author="I9003212" w:date="2008-12-29T16:56:00Z"/>
                <w:rStyle w:val="style31"/>
                <w:rFonts w:hint="eastAsia"/>
                <w:lang w:eastAsia="zh-TW"/>
              </w:rPr>
            </w:pPr>
            <w:del w:id="650" w:author="I9003212" w:date="2008-12-29T16:56:00Z">
              <w:r w:rsidDel="00791A1D">
                <w:rPr>
                  <w:rStyle w:val="style31"/>
                </w:rPr>
                <w:delText>DISB</w:delText>
              </w:r>
              <w:r w:rsidDel="00791A1D">
                <w:rPr>
                  <w:rStyle w:val="style31"/>
                  <w:rFonts w:hint="eastAsia"/>
                </w:rPr>
                <w:delText>_</w:delText>
              </w:r>
              <w:r w:rsidDel="00791A1D">
                <w:rPr>
                  <w:rStyle w:val="style31"/>
                </w:rPr>
                <w:delText>APLY</w:delText>
              </w:r>
              <w:r w:rsidDel="00791A1D">
                <w:rPr>
                  <w:rStyle w:val="style31"/>
                  <w:rFonts w:hint="eastAsia"/>
                </w:rPr>
                <w:delText>_ AMT</w:delText>
              </w:r>
            </w:del>
          </w:p>
          <w:p w:rsidR="006601F5" w:rsidRPr="006878F3" w:rsidDel="00791A1D" w:rsidRDefault="000A200F" w:rsidP="006601F5">
            <w:pPr>
              <w:pStyle w:val="Tabletext"/>
              <w:keepLines w:val="0"/>
              <w:spacing w:after="0" w:line="240" w:lineRule="auto"/>
              <w:rPr>
                <w:del w:id="65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52" w:author="I9003212" w:date="2008-12-29T16:56:00Z">
              <w:r w:rsidDel="00791A1D">
                <w:rPr>
                  <w:rStyle w:val="style31"/>
                  <w:rFonts w:hint="eastAsia"/>
                </w:rPr>
                <w:delText>已領殘廢金</w:delText>
              </w:r>
            </w:del>
          </w:p>
        </w:tc>
        <w:tc>
          <w:tcPr>
            <w:tcW w:w="4499" w:type="dxa"/>
          </w:tcPr>
          <w:p w:rsidR="006601F5" w:rsidRPr="00E01897" w:rsidDel="00791A1D" w:rsidRDefault="00121B73" w:rsidP="006601F5">
            <w:pPr>
              <w:pStyle w:val="Tabletext"/>
              <w:keepLines w:val="0"/>
              <w:spacing w:after="0" w:line="240" w:lineRule="auto"/>
              <w:rPr>
                <w:del w:id="653" w:author="I9003212" w:date="2008-12-29T16:56:00Z"/>
                <w:rFonts w:hAnsi="標楷體" w:hint="eastAsia"/>
              </w:rPr>
            </w:pPr>
            <w:del w:id="654" w:author="I9003212" w:date="2008-12-29T16:56:00Z">
              <w:r w:rsidDel="00791A1D">
                <w:rPr>
                  <w:rFonts w:hAnsi="標楷體" w:hint="eastAsia"/>
                  <w:lang w:eastAsia="zh-TW"/>
                </w:rPr>
                <w:delText>0</w:delText>
              </w:r>
            </w:del>
          </w:p>
        </w:tc>
        <w:tc>
          <w:tcPr>
            <w:tcW w:w="1907" w:type="dxa"/>
          </w:tcPr>
          <w:p w:rsidR="006601F5" w:rsidRPr="00121B73" w:rsidDel="00791A1D" w:rsidRDefault="00121B73" w:rsidP="00121B73">
            <w:pPr>
              <w:pStyle w:val="Tabletext"/>
              <w:keepLines w:val="0"/>
              <w:spacing w:after="0" w:line="240" w:lineRule="auto"/>
              <w:rPr>
                <w:del w:id="655" w:author="I9003212" w:date="2008-12-29T16:56:00Z"/>
                <w:rFonts w:hAnsi="標楷體" w:hint="eastAsia"/>
                <w:lang w:eastAsia="zh-TW"/>
              </w:rPr>
            </w:pPr>
            <w:del w:id="656" w:author="I9003212" w:date="2008-12-29T16:56:00Z">
              <w:r w:rsidRPr="00121B73" w:rsidDel="00791A1D">
                <w:rPr>
                  <w:rFonts w:hAnsi="標楷體" w:hint="eastAsia"/>
                  <w:lang w:eastAsia="zh-TW"/>
                </w:rPr>
                <w:delText>理賠時是直接丟在畫面上，沒有檔案紀錄</w:delText>
              </w:r>
            </w:del>
          </w:p>
        </w:tc>
      </w:tr>
      <w:tr w:rsidR="00133097" w:rsidDel="00791A1D">
        <w:trPr>
          <w:del w:id="65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6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5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DLY_TAX</w:delText>
              </w:r>
            </w:del>
          </w:p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6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延滯息所得稅</w:delText>
              </w:r>
            </w:del>
          </w:p>
        </w:tc>
        <w:tc>
          <w:tcPr>
            <w:tcW w:w="4499" w:type="dxa"/>
          </w:tcPr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662" w:author="I9003212" w:date="2008-12-29T16:56:00Z"/>
                <w:lang w:eastAsia="zh-TW"/>
              </w:rPr>
            </w:pPr>
            <w:del w:id="663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 CCXB’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CCXB’</w:delText>
              </w:r>
            </w:del>
          </w:p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664" w:author="I9003212" w:date="2008-12-29T16:56:00Z"/>
              </w:rPr>
            </w:pPr>
            <w:del w:id="665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133097" w:rsidDel="00791A1D" w:rsidRDefault="00133097" w:rsidP="006601F5">
            <w:pPr>
              <w:rPr>
                <w:del w:id="666" w:author="I9003212" w:date="2008-12-29T16:56:00Z"/>
                <w:rFonts w:ascii="細明體" w:eastAsia="細明體" w:hAnsi="細明體" w:hint="eastAsia"/>
              </w:rPr>
            </w:pPr>
          </w:p>
        </w:tc>
      </w:tr>
      <w:tr w:rsidR="00133097" w:rsidDel="00791A1D">
        <w:trPr>
          <w:del w:id="66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6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6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TAX_AMT</w:delText>
              </w:r>
            </w:del>
          </w:p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6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7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印花稅</w:delText>
              </w:r>
            </w:del>
          </w:p>
        </w:tc>
        <w:tc>
          <w:tcPr>
            <w:tcW w:w="4499" w:type="dxa"/>
          </w:tcPr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672" w:author="I9003212" w:date="2008-12-29T16:56:00Z"/>
                <w:lang w:eastAsia="zh-TW"/>
              </w:rPr>
            </w:pPr>
            <w:del w:id="673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.CLAM_AMT_CODE=’CBX9’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.CLAM_AMT_CODE=’CBX9’</w:delText>
              </w:r>
            </w:del>
          </w:p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674" w:author="I9003212" w:date="2008-12-29T16:56:00Z"/>
              </w:rPr>
            </w:pPr>
            <w:del w:id="675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133097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67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6601F5" w:rsidDel="00791A1D" w:rsidRDefault="006601F5" w:rsidP="006601F5">
      <w:pPr>
        <w:pStyle w:val="Tabletext"/>
        <w:keepLines w:val="0"/>
        <w:spacing w:after="0" w:line="240" w:lineRule="auto"/>
        <w:ind w:left="1701"/>
        <w:rPr>
          <w:del w:id="67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6601F5" w:rsidDel="00791A1D" w:rsidRDefault="006601F5" w:rsidP="006601F5">
      <w:pPr>
        <w:pStyle w:val="Tabletext"/>
        <w:keepLines w:val="0"/>
        <w:numPr>
          <w:ilvl w:val="4"/>
          <w:numId w:val="2"/>
          <w:numberingChange w:id="678" w:author="I9003212" w:date="2008-12-29T16:40:00Z" w:original="%2:2:0:.%3:2:0:.%4:2:0:.%5:4:0:"/>
        </w:numPr>
        <w:spacing w:after="0" w:line="240" w:lineRule="auto"/>
        <w:rPr>
          <w:del w:id="67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8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681" w:author="I9003212" w:date="2008-12-29T16:40:00Z" w:original="%2:2:0:.%3:2:0:.%4:2:0:.%5:4:0:.%6:1:0:"/>
        </w:numPr>
        <w:spacing w:after="0" w:line="240" w:lineRule="auto"/>
        <w:rPr>
          <w:del w:id="68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8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附約合計理賠金額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6601F5" w:rsidDel="00791A1D" w:rsidRDefault="00F260A7" w:rsidP="006601F5">
      <w:pPr>
        <w:pStyle w:val="Tabletext"/>
        <w:keepLines w:val="0"/>
        <w:numPr>
          <w:ilvl w:val="5"/>
          <w:numId w:val="2"/>
          <w:numberingChange w:id="684" w:author="I9003212" w:date="2008-12-29T16:40:00Z" w:original="%2:2:0:.%3:2:0:.%4:2:0:.%5:4:0:.%6:2:0:"/>
        </w:numPr>
        <w:spacing w:after="0" w:line="240" w:lineRule="auto"/>
        <w:rPr>
          <w:del w:id="68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8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未兌現支票扣款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補收保費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687" w:author="I9003212" w:date="2008-12-29T16:40:00Z" w:original="%2:2:0:.%3:2:0:.%4:2:0:.%5:4:0:.%6:3:0:"/>
        </w:numPr>
        <w:spacing w:after="0" w:line="240" w:lineRule="auto"/>
        <w:rPr>
          <w:del w:id="68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8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_PAY1 + 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690" w:author="I9003212" w:date="2008-12-29T16:40:00Z" w:original="%2:2:0:.%3:2:0:.%4:2:0:.%5:4:0:.%6:4:0:"/>
        </w:numPr>
        <w:spacing w:after="0" w:line="240" w:lineRule="auto"/>
        <w:rPr>
          <w:del w:id="69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6601F5" w:rsidDel="00791A1D" w:rsidRDefault="003D5664" w:rsidP="006601F5">
      <w:pPr>
        <w:pStyle w:val="Tabletext"/>
        <w:keepLines w:val="0"/>
        <w:numPr>
          <w:ilvl w:val="6"/>
          <w:numId w:val="2"/>
          <w:numberingChange w:id="693" w:author="I9003212" w:date="2008-12-29T16:40:00Z" w:original="%2:2:0:.%3:2:0:.%4:2:0:.%5:4:0:.%6:4:0:.%7:1:0:"/>
        </w:numPr>
        <w:spacing w:after="0" w:line="240" w:lineRule="auto"/>
        <w:rPr>
          <w:del w:id="69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CODE=E07</w:delText>
        </w:r>
      </w:del>
    </w:p>
    <w:p w:rsidR="006601F5" w:rsidDel="00791A1D" w:rsidRDefault="006601F5" w:rsidP="006601F5">
      <w:pPr>
        <w:pStyle w:val="Tabletext"/>
        <w:keepLines w:val="0"/>
        <w:numPr>
          <w:ilvl w:val="6"/>
          <w:numId w:val="2"/>
          <w:numberingChange w:id="696" w:author="I9003212" w:date="2008-12-29T16:40:00Z" w:original="%2:2:0:.%3:2:0:.%4:2:0:.%5:4:0:.%6:4:0:.%7:2:0:"/>
        </w:numPr>
        <w:spacing w:after="0" w:line="240" w:lineRule="auto"/>
        <w:rPr>
          <w:del w:id="69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BD540E" w:rsidRPr="00BD540E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BD540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BD540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BD540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9B7A6B" w:rsidRPr="009B7A6B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9B7A6B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9B7A6B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R="009B7A6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88181E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88181E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88181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88181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88181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88181E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88181E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88181E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D566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D566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</w:del>
    </w:p>
    <w:p w:rsidR="006601F5" w:rsidDel="00791A1D" w:rsidRDefault="006601F5" w:rsidP="00560225">
      <w:pPr>
        <w:pStyle w:val="Tabletext"/>
        <w:keepLines w:val="0"/>
        <w:numPr>
          <w:ilvl w:val="4"/>
          <w:numId w:val="2"/>
          <w:numberingChange w:id="699" w:author="I9003212" w:date="2008-12-29T16:40:00Z" w:original="%2:2:0:.%3:2:0:.%4:2:0:.%5:5:0:"/>
        </w:numPr>
        <w:spacing w:after="0" w:line="240" w:lineRule="auto"/>
        <w:rPr>
          <w:del w:id="70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B2357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4A18E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A34EA5" w:rsidDel="00791A1D" w:rsidRDefault="00A34EA5" w:rsidP="00A34EA5">
      <w:pPr>
        <w:pStyle w:val="Tabletext"/>
        <w:keepLines w:val="0"/>
        <w:spacing w:after="0" w:line="240" w:lineRule="auto"/>
        <w:ind w:left="1276"/>
        <w:rPr>
          <w:del w:id="70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Del="00791A1D" w:rsidRDefault="00AA739E" w:rsidP="0055300C">
      <w:pPr>
        <w:pStyle w:val="Tabletext"/>
        <w:keepLines w:val="0"/>
        <w:numPr>
          <w:ilvl w:val="3"/>
          <w:numId w:val="2"/>
          <w:numberingChange w:id="703" w:author="I9003212" w:date="2008-12-29T16:40:00Z" w:original="%2:2:0:.%3:2:0:.%4:3:0:"/>
        </w:numPr>
        <w:spacing w:after="0" w:line="240" w:lineRule="auto"/>
        <w:rPr>
          <w:del w:id="70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醫療理賠資料：</w:delText>
        </w:r>
      </w:del>
    </w:p>
    <w:p w:rsidR="0008394D" w:rsidRPr="00E9683C" w:rsidDel="00791A1D" w:rsidRDefault="0008394D" w:rsidP="0008394D">
      <w:pPr>
        <w:pStyle w:val="Tabletext"/>
        <w:keepLines w:val="0"/>
        <w:numPr>
          <w:ilvl w:val="4"/>
          <w:numId w:val="2"/>
          <w:numberingChange w:id="706" w:author="I9003212" w:date="2008-12-29T16:40:00Z" w:original="%2:2:0:.%3:2:0:.%4:3:0:.%5:1:0:"/>
        </w:numPr>
        <w:spacing w:after="0" w:line="240" w:lineRule="auto"/>
        <w:rPr>
          <w:del w:id="70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C0438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08394D" w:rsidRPr="00D43190" w:rsidDel="00791A1D" w:rsidRDefault="0008394D" w:rsidP="0008394D">
      <w:pPr>
        <w:pStyle w:val="Tabletext"/>
        <w:keepLines w:val="0"/>
        <w:numPr>
          <w:ilvl w:val="4"/>
          <w:numId w:val="2"/>
          <w:numberingChange w:id="709" w:author="I9003212" w:date="2008-12-29T16:40:00Z" w:original="%2:2:0:.%3:2:0:.%4:3:0:.%5:2:0:"/>
        </w:numPr>
        <w:spacing w:after="0" w:line="240" w:lineRule="auto"/>
        <w:rPr>
          <w:del w:id="71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1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C0438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F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G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08394D" w:rsidDel="00791A1D" w:rsidRDefault="0008394D" w:rsidP="0008394D">
      <w:pPr>
        <w:pStyle w:val="Tabletext"/>
        <w:keepLines w:val="0"/>
        <w:numPr>
          <w:ilvl w:val="4"/>
          <w:numId w:val="2"/>
          <w:numberingChange w:id="712" w:author="I9003212" w:date="2008-12-29T16:40:00Z" w:original="%2:2:0:.%3:2:0:.%4:3:0:.%5:3:0:"/>
        </w:numPr>
        <w:spacing w:after="0" w:line="240" w:lineRule="auto"/>
        <w:rPr>
          <w:del w:id="71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1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388"/>
        <w:gridCol w:w="1664"/>
      </w:tblGrid>
      <w:tr w:rsidR="0008394D" w:rsidDel="00791A1D">
        <w:trPr>
          <w:del w:id="715" w:author="I9003212" w:date="2008-12-29T16:56:00Z"/>
        </w:trPr>
        <w:tc>
          <w:tcPr>
            <w:tcW w:w="2261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71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1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388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71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1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664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72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2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073CF4" w:rsidDel="00791A1D">
        <w:trPr>
          <w:del w:id="722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2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2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2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2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2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29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730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073CF4" w:rsidDel="00791A1D">
        <w:trPr>
          <w:del w:id="731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3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3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3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3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3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3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3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73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4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4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4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4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4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4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74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4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4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5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5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755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5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5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58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75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6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6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763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6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6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6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6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68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76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7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771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77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7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7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7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77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7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77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64DFE" w:rsidDel="00791A1D">
        <w:trPr>
          <w:del w:id="77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B64DFE" w:rsidRPr="006878F3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8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8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B64DFE" w:rsidRPr="006878F3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8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8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388" w:type="dxa"/>
          </w:tcPr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784" w:author="I9003212" w:date="2008-12-29T16:56:00Z"/>
                <w:rFonts w:eastAsia="細明體"/>
                <w:kern w:val="2"/>
                <w:szCs w:val="24"/>
              </w:rPr>
            </w:pPr>
            <w:del w:id="785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786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787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788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78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79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79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664" w:type="dxa"/>
          </w:tcPr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9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93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9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95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9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9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B64DFE" w:rsidRPr="0008184A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798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79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DD6DB3" w:rsidDel="00791A1D">
        <w:trPr>
          <w:del w:id="800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DD6DB3" w:rsidRPr="006878F3" w:rsidDel="00791A1D" w:rsidRDefault="00DD6DB3" w:rsidP="0008394D">
            <w:pPr>
              <w:pStyle w:val="Tabletext"/>
              <w:keepLines w:val="0"/>
              <w:spacing w:after="0" w:line="240" w:lineRule="auto"/>
              <w:rPr>
                <w:del w:id="80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80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388" w:type="dxa"/>
          </w:tcPr>
          <w:p w:rsidR="00DD6DB3" w:rsidRPr="00E9694D" w:rsidDel="00791A1D" w:rsidRDefault="00DD6DB3" w:rsidP="00DD6DB3">
            <w:pPr>
              <w:pStyle w:val="Tabletext"/>
              <w:keepLines w:val="0"/>
              <w:spacing w:after="0" w:line="240" w:lineRule="auto"/>
              <w:rPr>
                <w:del w:id="803" w:author="I9003212" w:date="2008-12-29T16:56:00Z"/>
                <w:rFonts w:ascii="細明體" w:hAnsi="細明體"/>
                <w:kern w:val="2"/>
                <w:szCs w:val="24"/>
              </w:rPr>
            </w:pPr>
            <w:del w:id="804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664" w:type="dxa"/>
          </w:tcPr>
          <w:p w:rsidR="00DD6DB3" w:rsidDel="00791A1D" w:rsidRDefault="00DD6DB3" w:rsidP="0008394D">
            <w:pPr>
              <w:rPr>
                <w:del w:id="805" w:author="I9003212" w:date="2008-12-29T16:56:00Z"/>
                <w:rFonts w:ascii="細明體" w:eastAsia="細明體" w:hAnsi="細明體" w:hint="eastAsia"/>
              </w:rPr>
            </w:pPr>
          </w:p>
        </w:tc>
      </w:tr>
      <w:tr w:rsidR="00940782" w:rsidDel="00791A1D">
        <w:trPr>
          <w:del w:id="806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07" w:author="I9003212" w:date="2008-12-29T16:56:00Z"/>
                <w:rStyle w:val="style31"/>
                <w:rFonts w:hint="eastAsia"/>
                <w:lang w:eastAsia="zh-TW"/>
              </w:rPr>
            </w:pPr>
            <w:del w:id="808" w:author="I9003212" w:date="2008-12-29T16:56:00Z">
              <w:r w:rsidDel="00791A1D">
                <w:rPr>
                  <w:rStyle w:val="style31"/>
                  <w:rFonts w:hint="eastAsia"/>
                </w:rPr>
                <w:delText>CRSBN_AMT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0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810" w:author="I9003212" w:date="2008-12-29T16:56:00Z">
              <w:r w:rsidDel="00791A1D">
                <w:rPr>
                  <w:rFonts w:ascii="Arial" w:hAnsi="標楷體" w:cs="Arial" w:hint="eastAsia"/>
                </w:rPr>
                <w:delText>慰問金</w:delText>
              </w:r>
            </w:del>
          </w:p>
        </w:tc>
        <w:tc>
          <w:tcPr>
            <w:tcW w:w="4388" w:type="dxa"/>
          </w:tcPr>
          <w:p w:rsidR="00940782" w:rsidRPr="00E01897" w:rsidDel="00791A1D" w:rsidRDefault="00940782" w:rsidP="00940782">
            <w:pPr>
              <w:pStyle w:val="Tabletext"/>
              <w:keepLines w:val="0"/>
              <w:spacing w:after="0" w:line="240" w:lineRule="auto"/>
              <w:rPr>
                <w:del w:id="811" w:author="I9003212" w:date="2008-12-29T16:56:00Z"/>
                <w:rFonts w:hAnsi="標楷體" w:hint="eastAsia"/>
                <w:lang w:eastAsia="zh-TW"/>
              </w:rPr>
            </w:pPr>
            <w:del w:id="812" w:author="I9003212" w:date="2008-12-29T16:56:00Z">
              <w:r w:rsidRPr="00E01897" w:rsidDel="00791A1D">
                <w:rPr>
                  <w:rFonts w:hAnsi="標楷體" w:hint="eastAsia"/>
                </w:rPr>
                <w:delText xml:space="preserve">IF 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>(</w:delText>
              </w:r>
              <w:r w:rsidR="00DD6DB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01897" w:rsidDel="00791A1D">
                <w:rPr>
                  <w:rFonts w:hAnsi="標楷體" w:hint="eastAsia"/>
                </w:rPr>
                <w:delText>.</w:delText>
              </w:r>
              <w:r w:rsidRPr="00E01897" w:rsidDel="00791A1D">
                <w:rPr>
                  <w:rFonts w:hAnsi="標楷體"/>
                </w:rPr>
                <w:delText>CLAM_AMT_CODE</w:delText>
              </w:r>
              <w:r w:rsidRPr="00E01897" w:rsidDel="00791A1D">
                <w:rPr>
                  <w:rFonts w:hAnsi="標楷體" w:hint="eastAsia"/>
                </w:rPr>
                <w:delText>=</w:delText>
              </w:r>
              <w:r w:rsidRPr="00E01897" w:rsidDel="00791A1D">
                <w:rPr>
                  <w:rFonts w:hAnsi="標楷體"/>
                </w:rPr>
                <w:delText>’</w:delText>
              </w:r>
              <w:r w:rsidR="00AB5CE6" w:rsidRPr="00AB5CE6" w:rsidDel="00791A1D">
                <w:rPr>
                  <w:rFonts w:hAnsi="標楷體"/>
                </w:rPr>
                <w:delText>BEF8</w:delText>
              </w:r>
              <w:r w:rsidRPr="00E01897" w:rsidDel="00791A1D">
                <w:rPr>
                  <w:rFonts w:hAnsi="標楷體"/>
                </w:rPr>
                <w:delText>’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 xml:space="preserve"> OR </w:delText>
              </w:r>
              <w:r w:rsidR="00DD6DB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="00DD6DB3" w:rsidRPr="00E01897" w:rsidDel="00791A1D">
                <w:rPr>
                  <w:rFonts w:hAnsi="標楷體" w:hint="eastAsia"/>
                </w:rPr>
                <w:delText>.</w:delText>
              </w:r>
              <w:r w:rsidR="00DD6DB3" w:rsidRPr="00E01897" w:rsidDel="00791A1D">
                <w:rPr>
                  <w:rFonts w:hAnsi="標楷體"/>
                </w:rPr>
                <w:delText>CLAM_AMT_CODE</w:delText>
              </w:r>
              <w:r w:rsidR="00DD6DB3" w:rsidRPr="00E01897" w:rsidDel="00791A1D">
                <w:rPr>
                  <w:rFonts w:hAnsi="標楷體" w:hint="eastAsia"/>
                </w:rPr>
                <w:delText>=</w:delText>
              </w:r>
              <w:r w:rsidR="00DD6DB3" w:rsidRPr="00E01897" w:rsidDel="00791A1D">
                <w:rPr>
                  <w:rFonts w:hAnsi="標楷體"/>
                </w:rPr>
                <w:delText>’</w:delText>
              </w:r>
              <w:r w:rsidR="00DD6DB3" w:rsidRPr="00AB5CE6" w:rsidDel="00791A1D">
                <w:rPr>
                  <w:rFonts w:hAnsi="標楷體"/>
                </w:rPr>
                <w:delText>BEF8</w:delText>
              </w:r>
              <w:r w:rsidR="00DD6DB3" w:rsidRPr="00E01897" w:rsidDel="00791A1D">
                <w:rPr>
                  <w:rFonts w:hAnsi="標楷體"/>
                </w:rPr>
                <w:delText>’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>)</w:delText>
              </w:r>
            </w:del>
          </w:p>
          <w:p w:rsidR="00940782" w:rsidRPr="00E01897" w:rsidDel="00791A1D" w:rsidRDefault="00940782" w:rsidP="00940782">
            <w:pPr>
              <w:pStyle w:val="Tabletext"/>
              <w:keepLines w:val="0"/>
              <w:spacing w:after="0" w:line="240" w:lineRule="auto"/>
              <w:rPr>
                <w:del w:id="813" w:author="I9003212" w:date="2008-12-29T16:56:00Z"/>
                <w:rFonts w:hAnsi="標楷體" w:hint="eastAsia"/>
              </w:rPr>
            </w:pPr>
            <w:del w:id="814" w:author="I9003212" w:date="2008-12-29T16:56:00Z">
              <w:r w:rsidRPr="00E01897" w:rsidDel="00791A1D">
                <w:rPr>
                  <w:rFonts w:hAnsi="標楷體" w:hint="eastAsia"/>
                </w:rPr>
                <w:delText>寫入</w:delText>
              </w:r>
              <w:r w:rsidR="00195B9E"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="00195B9E" w:rsidRPr="007911B6" w:rsidDel="00791A1D">
                <w:delText>.PAY_AMT</w:delText>
              </w:r>
              <w:r w:rsidR="00195B9E" w:rsidRPr="007911B6" w:rsidDel="00791A1D">
                <w:rPr>
                  <w:lang w:eastAsia="zh-TW"/>
                </w:rPr>
                <w:delText xml:space="preserve"> OR </w:delText>
              </w:r>
              <w:r w:rsidR="00195B9E"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="00195B9E" w:rsidRPr="007911B6" w:rsidDel="00791A1D">
                <w:delText>.PAY_AMT</w:delTex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rPr>
                <w:del w:id="815" w:author="I9003212" w:date="2008-12-29T16:56:00Z"/>
                <w:rFonts w:ascii="細明體" w:eastAsia="細明體" w:hAnsi="細明體" w:hint="eastAsia"/>
              </w:rPr>
            </w:pPr>
          </w:p>
        </w:tc>
      </w:tr>
      <w:tr w:rsidR="00D72D0E" w:rsidDel="00791A1D">
        <w:trPr>
          <w:del w:id="816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D72D0E" w:rsidRPr="006878F3" w:rsidDel="00791A1D" w:rsidRDefault="00D72D0E" w:rsidP="0008394D">
            <w:pPr>
              <w:pStyle w:val="Tabletext"/>
              <w:keepLines w:val="0"/>
              <w:spacing w:after="0" w:line="240" w:lineRule="auto"/>
              <w:rPr>
                <w:del w:id="81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1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D72D0E" w:rsidRPr="006878F3" w:rsidDel="00791A1D" w:rsidRDefault="00D72D0E" w:rsidP="0008394D">
            <w:pPr>
              <w:pStyle w:val="Tabletext"/>
              <w:keepLines w:val="0"/>
              <w:spacing w:after="0" w:line="240" w:lineRule="auto"/>
              <w:rPr>
                <w:del w:id="8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2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388" w:type="dxa"/>
          </w:tcPr>
          <w:p w:rsidR="00D72D0E" w:rsidRPr="00113E1A" w:rsidDel="00791A1D" w:rsidRDefault="00D72D0E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82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822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82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664" w:type="dxa"/>
          </w:tcPr>
          <w:p w:rsidR="00D72D0E" w:rsidDel="00791A1D" w:rsidRDefault="00D72D0E" w:rsidP="0008394D">
            <w:pPr>
              <w:rPr>
                <w:del w:id="824" w:author="I9003212" w:date="2008-12-29T16:56:00Z"/>
                <w:rFonts w:ascii="細明體" w:eastAsia="細明體" w:hAnsi="細明體" w:hint="eastAsia"/>
              </w:rPr>
            </w:pPr>
          </w:p>
        </w:tc>
      </w:tr>
      <w:tr w:rsidR="00940782" w:rsidDel="00791A1D">
        <w:trPr>
          <w:del w:id="825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2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2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CLAM_AMT_MAIN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2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2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主約理賠金額</w:delText>
              </w:r>
            </w:del>
          </w:p>
        </w:tc>
        <w:tc>
          <w:tcPr>
            <w:tcW w:w="4388" w:type="dxa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3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31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DTAAB501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940782" w:rsidRPr="00113E1A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3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3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="006B5A97" w:rsidRPr="004F6F61" w:rsidDel="00791A1D">
                <w:rPr>
                  <w:rFonts w:eastAsia="SimHei" w:hint="eastAsia"/>
                </w:rPr>
                <w:delText>(</w:delText>
              </w:r>
              <w:r w:rsidR="00103F5D"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="00103F5D"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BEF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BEG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 BHI’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 BFI’</w:delText>
              </w:r>
              <w:r w:rsidR="006B5A97" w:rsidRPr="004F6F61" w:rsidDel="00791A1D">
                <w:rPr>
                  <w:rFonts w:eastAsia="SimHei" w:hint="eastAsia"/>
                </w:rPr>
                <w:delText>)</w:delText>
              </w:r>
              <w:r w:rsidR="0021650A" w:rsidDel="00791A1D">
                <w:rPr>
                  <w:rFonts w:hint="eastAsia"/>
                  <w:lang w:eastAsia="zh-TW"/>
                </w:rPr>
                <w:delText xml:space="preserve"> OR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SUBSTR(DTAAB501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="0021650A" w:rsidRPr="004F6F61" w:rsidDel="00791A1D">
                <w:rPr>
                  <w:rFonts w:eastAsia="SimHei" w:hint="eastAsia"/>
                </w:rPr>
                <w:delText>(</w:delText>
              </w:r>
              <w:r w:rsidR="0021650A" w:rsidRPr="004F6F61" w:rsidDel="00791A1D">
                <w:rPr>
                  <w:rFonts w:eastAsia="SimHei"/>
                </w:rPr>
                <w:delText>‘</w:delText>
              </w:r>
              <w:r w:rsidR="0021650A" w:rsidRPr="00721615" w:rsidDel="00791A1D">
                <w:rPr>
                  <w:rFonts w:eastAsia="SimHei"/>
                </w:rPr>
                <w:delText>B</w:delText>
              </w:r>
              <w:r w:rsidR="0021650A" w:rsidRPr="004F6F61" w:rsidDel="00791A1D">
                <w:rPr>
                  <w:rFonts w:eastAsia="SimHei" w:hint="eastAsia"/>
                </w:rPr>
                <w:delText>EE</w:delText>
              </w:r>
              <w:r w:rsidR="0021650A" w:rsidRPr="00C136BA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BEF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BEG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 BHI’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 BFI’</w:delText>
              </w:r>
              <w:r w:rsidR="0021650A" w:rsidRPr="004F6F61" w:rsidDel="00791A1D">
                <w:rPr>
                  <w:rFonts w:eastAsia="SimHei" w:hint="eastAsia"/>
                </w:rPr>
                <w:delText>)</w:delText>
              </w:r>
              <w:r w:rsidR="0021650A" w:rsidDel="00791A1D">
                <w:rPr>
                  <w:rFonts w:hint="eastAsia"/>
                  <w:lang w:eastAsia="zh-TW"/>
                </w:rPr>
                <w:delText>)</w:delText>
              </w:r>
              <w:r w:rsidR="004F6F61"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="00103F5D" w:rsidRPr="004F6F61" w:rsidDel="00791A1D">
                <w:rPr>
                  <w:rFonts w:eastAsia="SimHei" w:hint="eastAsia"/>
                </w:rPr>
                <w:delText>AND</w:delText>
              </w:r>
              <w:r w:rsidR="00103F5D"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="00103F5D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103F5D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R="00103F5D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R="00103F5D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R="00103F5D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AND DTAAB501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R="0021650A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R="0021650A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</w:del>
          </w:p>
          <w:p w:rsidR="00940782" w:rsidRPr="00113E1A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34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835" w:author="I9003212" w:date="2008-12-29T16:56:00Z"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CLAM_AMT_MAIN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3D714C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9" type="#_x0000_t75" style="width:105.75pt;height:15.75pt" o:ole="">
                    <v:imagedata r:id="rId7" o:title=""/>
                  </v:shape>
                  <o:OLEObject Type="Embed" ProgID="Equation.3" ShapeID="_x0000_i1029" DrawAspect="Content" ObjectID="_1657345830" r:id="rId13"/>
                </w:object>
              </w:r>
              <w:r w:rsidR="003D714C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3D714C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0" type="#_x0000_t75" style="width:102pt;height:15pt" o:ole="">
                    <v:imagedata r:id="rId9" o:title=""/>
                  </v:shape>
                  <o:OLEObject Type="Embed" ProgID="Equation.3" ShapeID="_x0000_i1030" DrawAspect="Content" ObjectID="_1657345831" r:id="rId14"/>
                </w:objec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rPr>
                <w:del w:id="836" w:author="I9003212" w:date="2008-12-29T16:56:00Z"/>
                <w:rFonts w:ascii="細明體" w:eastAsia="細明體" w:hAnsi="細明體" w:hint="eastAsia"/>
              </w:rPr>
            </w:pPr>
          </w:p>
        </w:tc>
      </w:tr>
      <w:tr w:rsidR="00FB0B40" w:rsidDel="00791A1D">
        <w:trPr>
          <w:del w:id="83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FB0B40" w:rsidRPr="006878F3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83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39" w:author="I9003212" w:date="2008-12-29T16:56:00Z"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</w:delText>
              </w:r>
            </w:del>
          </w:p>
          <w:p w:rsidR="00FB0B40" w:rsidRPr="006878F3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84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4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</w:delText>
              </w:r>
            </w:del>
          </w:p>
        </w:tc>
        <w:tc>
          <w:tcPr>
            <w:tcW w:w="4388" w:type="dxa"/>
          </w:tcPr>
          <w:p w:rsidR="00FB0B40" w:rsidRPr="00264FEA" w:rsidDel="00791A1D" w:rsidRDefault="00FB0B40" w:rsidP="00FB0B40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842" w:author="I9003212" w:date="2008-12-29T16:56:00Z"/>
                <w:rFonts w:hint="eastAsia"/>
                <w:lang w:eastAsia="zh-TW"/>
              </w:rPr>
            </w:pPr>
            <w:del w:id="843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FB0B40" w:rsidRPr="00E32702" w:rsidDel="00791A1D" w:rsidRDefault="00FB0B40" w:rsidP="00FB0B40">
            <w:pPr>
              <w:pStyle w:val="Tabletext"/>
              <w:keepLines w:val="0"/>
              <w:spacing w:after="0" w:line="240" w:lineRule="auto"/>
              <w:rPr>
                <w:del w:id="844" w:author="I9003212" w:date="2008-12-29T16:56:00Z"/>
                <w:rFonts w:hint="eastAsia"/>
                <w:lang w:eastAsia="zh-TW"/>
              </w:rPr>
            </w:pPr>
            <w:del w:id="845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664" w:type="dxa"/>
          </w:tcPr>
          <w:p w:rsidR="00FB0B40" w:rsidRPr="00654602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846" w:author="I9003212" w:date="2008-12-29T16:56:00Z"/>
                <w:rFonts w:eastAsia="標楷體" w:hAnsi="標楷體" w:hint="eastAsia"/>
                <w:sz w:val="22"/>
                <w:szCs w:val="22"/>
                <w:lang w:eastAsia="zh-TW"/>
              </w:rPr>
            </w:pPr>
          </w:p>
        </w:tc>
      </w:tr>
      <w:tr w:rsidR="00940782" w:rsidDel="00791A1D">
        <w:trPr>
          <w:del w:id="84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4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4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5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附約理賠金額</w:delText>
              </w:r>
            </w:del>
          </w:p>
        </w:tc>
        <w:tc>
          <w:tcPr>
            <w:tcW w:w="4388" w:type="dxa"/>
          </w:tcPr>
          <w:p w:rsidR="00544717" w:rsidDel="00791A1D" w:rsidRDefault="00544717" w:rsidP="00544717">
            <w:pPr>
              <w:pStyle w:val="Tabletext"/>
              <w:keepLines w:val="0"/>
              <w:spacing w:after="0" w:line="240" w:lineRule="auto"/>
              <w:rPr>
                <w:del w:id="8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5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AND </w:delText>
              </w:r>
            </w:del>
          </w:p>
          <w:p w:rsidR="00544717" w:rsidDel="00791A1D" w:rsidRDefault="00544717" w:rsidP="00544717">
            <w:pPr>
              <w:pStyle w:val="Tabletext"/>
              <w:keepLines w:val="0"/>
              <w:spacing w:after="0" w:line="240" w:lineRule="auto"/>
              <w:rPr>
                <w:del w:id="8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(SUBSTR(DTAAB001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Pr="004F6F61" w:rsidDel="00791A1D">
                <w:rPr>
                  <w:rFonts w:eastAsia="SimHei" w:hint="eastAsia"/>
                </w:rPr>
                <w:delText>(</w:delText>
              </w:r>
              <w:r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BEF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BEG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BHI’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BFI’</w:delText>
              </w:r>
              <w:r w:rsidRPr="004F6F61" w:rsidDel="00791A1D">
                <w:rPr>
                  <w:rFonts w:eastAsia="SimHei" w:hint="eastAsia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Pr="004F6F61" w:rsidDel="00791A1D">
                <w:rPr>
                  <w:rFonts w:eastAsia="SimHei" w:hint="eastAsia"/>
                </w:rPr>
                <w:delText>(</w:delText>
              </w:r>
              <w:r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BEF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BEG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BHI’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BFI’</w:delText>
              </w:r>
              <w:r w:rsidRPr="004F6F61" w:rsidDel="00791A1D">
                <w:rPr>
                  <w:rFonts w:eastAsia="SimHei" w:hint="eastAsia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Pr="004F6F61" w:rsidDel="00791A1D">
                <w:rPr>
                  <w:rFonts w:eastAsia="SimHei" w:hint="eastAsia"/>
                </w:rPr>
                <w:delText>AND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AND 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</w:del>
          </w:p>
          <w:p w:rsidR="00940782" w:rsidRPr="00B81DD1" w:rsidDel="00791A1D" w:rsidRDefault="00940782" w:rsidP="00544717">
            <w:pPr>
              <w:pStyle w:val="Tabletext"/>
              <w:keepLines w:val="0"/>
              <w:spacing w:after="0" w:line="240" w:lineRule="auto"/>
              <w:rPr>
                <w:del w:id="856" w:author="I9003212" w:date="2008-12-29T16:56:00Z"/>
                <w:rFonts w:eastAsia="細明體"/>
                <w:kern w:val="2"/>
                <w:szCs w:val="24"/>
              </w:rPr>
            </w:pPr>
            <w:del w:id="857" w:author="I9003212" w:date="2008-12-29T16:56:00Z">
              <w:r w:rsidRPr="00B81DD1" w:rsidDel="00791A1D">
                <w:rPr>
                  <w:rFonts w:eastAsia="細明體"/>
                  <w:kern w:val="2"/>
                  <w:szCs w:val="24"/>
                  <w:lang w:eastAsia="zh-TW"/>
                </w:rPr>
                <w:delText>CLAM_AMT_RD</w:delText>
              </w:r>
              <w:r w:rsidRPr="00B81DD1" w:rsidDel="00791A1D">
                <w:rPr>
                  <w:rFonts w:eastAsia="細明體"/>
                  <w:kern w:val="2"/>
                  <w:szCs w:val="24"/>
                </w:rPr>
                <w:delText xml:space="preserve"> =</w:delText>
              </w:r>
              <w:r w:rsidR="00544717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1" type="#_x0000_t75" style="width:105.75pt;height:15.75pt" o:ole="">
                    <v:imagedata r:id="rId7" o:title=""/>
                  </v:shape>
                  <o:OLEObject Type="Embed" ProgID="Equation.3" ShapeID="_x0000_i1031" DrawAspect="Content" ObjectID="_1657345832" r:id="rId15"/>
                </w:object>
              </w:r>
              <w:r w:rsidR="00544717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544717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2" type="#_x0000_t75" style="width:102pt;height:15pt" o:ole="">
                    <v:imagedata r:id="rId9" o:title=""/>
                  </v:shape>
                  <o:OLEObject Type="Embed" ProgID="Equation.3" ShapeID="_x0000_i1032" DrawAspect="Content" ObjectID="_1657345833" r:id="rId16"/>
                </w:object>
              </w:r>
            </w:del>
          </w:p>
        </w:tc>
        <w:tc>
          <w:tcPr>
            <w:tcW w:w="1664" w:type="dxa"/>
          </w:tcPr>
          <w:p w:rsidR="00940782" w:rsidRPr="0065460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5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B77D2" w:rsidDel="00791A1D">
        <w:trPr>
          <w:del w:id="85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5B77D2" w:rsidRPr="006878F3" w:rsidDel="00791A1D" w:rsidRDefault="005B77D2" w:rsidP="0008394D">
            <w:pPr>
              <w:pStyle w:val="Tabletext"/>
              <w:keepLines w:val="0"/>
              <w:spacing w:after="0" w:line="240" w:lineRule="auto"/>
              <w:rPr>
                <w:del w:id="86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8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DELAY_AMT延滯息</w:delText>
              </w:r>
            </w:del>
          </w:p>
        </w:tc>
        <w:tc>
          <w:tcPr>
            <w:tcW w:w="4388" w:type="dxa"/>
          </w:tcPr>
          <w:p w:rsidR="005B77D2" w:rsidRPr="007911B6" w:rsidDel="00791A1D" w:rsidRDefault="005B77D2" w:rsidP="005B77D2">
            <w:pPr>
              <w:pStyle w:val="Tabletext"/>
              <w:keepLines w:val="0"/>
              <w:spacing w:after="0" w:line="240" w:lineRule="auto"/>
              <w:rPr>
                <w:del w:id="862" w:author="I9003212" w:date="2008-12-29T16:56:00Z"/>
                <w:lang w:eastAsia="zh-TW"/>
              </w:rPr>
            </w:pPr>
            <w:del w:id="863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.CLAM_AMT_CODE=’DCZ1’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.CLAM_AMT_CODE=’DCZ1’</w:delText>
              </w:r>
            </w:del>
          </w:p>
          <w:p w:rsidR="005B77D2" w:rsidRPr="007911B6" w:rsidDel="00791A1D" w:rsidRDefault="005B77D2" w:rsidP="005B77D2">
            <w:pPr>
              <w:pStyle w:val="Tabletext"/>
              <w:keepLines w:val="0"/>
              <w:spacing w:after="0" w:line="240" w:lineRule="auto"/>
              <w:rPr>
                <w:del w:id="864" w:author="I9003212" w:date="2008-12-29T16:56:00Z"/>
              </w:rPr>
            </w:pPr>
            <w:del w:id="865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664" w:type="dxa"/>
          </w:tcPr>
          <w:p w:rsidR="005B77D2" w:rsidDel="00791A1D" w:rsidRDefault="005B77D2" w:rsidP="0008394D">
            <w:pPr>
              <w:rPr>
                <w:del w:id="866" w:author="I9003212" w:date="2008-12-29T16:56:00Z"/>
                <w:rFonts w:ascii="細明體" w:eastAsia="細明體" w:hAnsi="細明體" w:hint="eastAsia"/>
              </w:rPr>
            </w:pPr>
          </w:p>
        </w:tc>
      </w:tr>
      <w:tr w:rsidR="006C13BF" w:rsidDel="00791A1D">
        <w:trPr>
          <w:del w:id="86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8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6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DLY_TAX</w:delText>
              </w:r>
            </w:del>
          </w:p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8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7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延滯息所得稅</w:delText>
              </w:r>
            </w:del>
          </w:p>
        </w:tc>
        <w:tc>
          <w:tcPr>
            <w:tcW w:w="4388" w:type="dxa"/>
          </w:tcPr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872" w:author="I9003212" w:date="2008-12-29T16:56:00Z"/>
                <w:lang w:eastAsia="zh-TW"/>
              </w:rPr>
            </w:pPr>
            <w:del w:id="873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 CCXB’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CCXB’</w:delText>
              </w:r>
            </w:del>
          </w:p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874" w:author="I9003212" w:date="2008-12-29T16:56:00Z"/>
              </w:rPr>
            </w:pPr>
            <w:del w:id="875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6C13BF" w:rsidDel="00791A1D" w:rsidRDefault="006C13BF" w:rsidP="0008394D">
            <w:pPr>
              <w:rPr>
                <w:del w:id="876" w:author="I9003212" w:date="2008-12-29T16:56:00Z"/>
                <w:rFonts w:ascii="細明體" w:eastAsia="細明體" w:hAnsi="細明體" w:hint="eastAsia"/>
              </w:rPr>
            </w:pPr>
          </w:p>
        </w:tc>
      </w:tr>
      <w:tr w:rsidR="006C13BF" w:rsidDel="00791A1D">
        <w:trPr>
          <w:del w:id="87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87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7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TAX_AMT</w:delText>
              </w:r>
            </w:del>
          </w:p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88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8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印花稅</w:delText>
              </w:r>
            </w:del>
          </w:p>
        </w:tc>
        <w:tc>
          <w:tcPr>
            <w:tcW w:w="4388" w:type="dxa"/>
          </w:tcPr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882" w:author="I9003212" w:date="2008-12-29T16:56:00Z"/>
                <w:lang w:eastAsia="zh-TW"/>
              </w:rPr>
            </w:pPr>
            <w:del w:id="883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.CLAM_AMT_CODE=’CBX9’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.CLAM_AMT_CODE=’CBX9’</w:delText>
              </w:r>
            </w:del>
          </w:p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884" w:author="I9003212" w:date="2008-12-29T16:56:00Z"/>
              </w:rPr>
            </w:pPr>
            <w:del w:id="885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6C13BF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8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940782" w:rsidDel="00791A1D">
        <w:trPr>
          <w:del w:id="88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88" w:author="I9003212" w:date="2008-12-29T16:56:00Z"/>
                <w:rStyle w:val="style31"/>
                <w:rFonts w:hint="eastAsia"/>
                <w:lang w:eastAsia="zh-TW"/>
              </w:rPr>
            </w:pPr>
            <w:del w:id="889" w:author="I9003212" w:date="2008-12-29T16:56:00Z">
              <w:r w:rsidDel="00791A1D">
                <w:rPr>
                  <w:rStyle w:val="style31"/>
                  <w:rFonts w:hint="eastAsia"/>
                </w:rPr>
                <w:delText>RTN_</w:delText>
              </w:r>
              <w:r w:rsidDel="00791A1D">
                <w:rPr>
                  <w:rStyle w:val="style31"/>
                </w:rPr>
                <w:delText>ADV_AMT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9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91" w:author="I9003212" w:date="2008-12-29T16:56:00Z">
              <w:r w:rsidDel="00791A1D">
                <w:rPr>
                  <w:rFonts w:ascii="細明體" w:eastAsia="細明體" w:hAnsi="細明體" w:cs="細明體" w:hint="eastAsia"/>
                </w:rPr>
                <w:delText>預付金扣回</w:delText>
              </w:r>
            </w:del>
          </w:p>
        </w:tc>
        <w:tc>
          <w:tcPr>
            <w:tcW w:w="4388" w:type="dxa"/>
          </w:tcPr>
          <w:p w:rsidR="00AD398F" w:rsidRPr="007E21EA" w:rsidDel="00791A1D" w:rsidRDefault="00AD398F" w:rsidP="00AD398F">
            <w:pPr>
              <w:pStyle w:val="Tabletext"/>
              <w:keepLines w:val="0"/>
              <w:spacing w:after="0" w:line="240" w:lineRule="auto"/>
              <w:rPr>
                <w:del w:id="892" w:author="I9003212" w:date="2008-12-29T16:56:00Z"/>
                <w:lang w:eastAsia="zh-TW"/>
              </w:rPr>
            </w:pPr>
            <w:del w:id="893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</w:delText>
              </w:r>
              <w:r w:rsidRPr="00FF5798" w:rsidDel="00791A1D">
                <w:rPr>
                  <w:rFonts w:hAnsi="標楷體"/>
                </w:rPr>
                <w:delText xml:space="preserve"> BEM1</w:delText>
              </w:r>
              <w:r w:rsidRPr="007E21EA" w:rsidDel="00791A1D">
                <w:delText>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</w:delText>
              </w:r>
              <w:r w:rsidRPr="00FF5798" w:rsidDel="00791A1D">
                <w:rPr>
                  <w:rFonts w:hAnsi="標楷體"/>
                </w:rPr>
                <w:delText xml:space="preserve"> BEM1</w:delText>
              </w:r>
              <w:r w:rsidRPr="007E21EA" w:rsidDel="00791A1D">
                <w:delText>’</w:delText>
              </w:r>
            </w:del>
          </w:p>
          <w:p w:rsidR="00AD398F" w:rsidRPr="00E01897" w:rsidDel="00791A1D" w:rsidRDefault="00AD398F" w:rsidP="00AD398F">
            <w:pPr>
              <w:pStyle w:val="Tabletext"/>
              <w:keepLines w:val="0"/>
              <w:spacing w:after="0" w:line="240" w:lineRule="auto"/>
              <w:rPr>
                <w:del w:id="894" w:author="I9003212" w:date="2008-12-29T16:56:00Z"/>
                <w:rFonts w:hAnsi="標楷體" w:hint="eastAsia"/>
                <w:lang w:eastAsia="zh-TW"/>
              </w:rPr>
            </w:pPr>
            <w:del w:id="895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89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08394D" w:rsidDel="00791A1D" w:rsidRDefault="0008394D" w:rsidP="0008394D">
      <w:pPr>
        <w:pStyle w:val="Tabletext"/>
        <w:keepLines w:val="0"/>
        <w:spacing w:after="0" w:line="240" w:lineRule="auto"/>
        <w:ind w:left="1701"/>
        <w:rPr>
          <w:del w:id="89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Del="00791A1D" w:rsidRDefault="0008394D" w:rsidP="0008394D">
      <w:pPr>
        <w:pStyle w:val="Tabletext"/>
        <w:keepLines w:val="0"/>
        <w:numPr>
          <w:ilvl w:val="4"/>
          <w:numId w:val="2"/>
          <w:numberingChange w:id="898" w:author="I9003212" w:date="2008-12-29T16:40:00Z" w:original="%2:2:0:.%3:2:0:.%4:3:0:.%5:4:0:"/>
        </w:numPr>
        <w:spacing w:after="0" w:line="240" w:lineRule="auto"/>
        <w:rPr>
          <w:del w:id="89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0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08394D" w:rsidDel="00791A1D" w:rsidRDefault="00605AAB" w:rsidP="0008394D">
      <w:pPr>
        <w:pStyle w:val="Tabletext"/>
        <w:keepLines w:val="0"/>
        <w:numPr>
          <w:ilvl w:val="5"/>
          <w:numId w:val="2"/>
          <w:numberingChange w:id="901" w:author="I9003212" w:date="2008-12-29T16:40:00Z" w:original="%2:2:0:.%3:2:0:.%4:3:0:.%5:4:0:.%6:1:0:"/>
        </w:numPr>
        <w:spacing w:after="0" w:line="240" w:lineRule="auto"/>
        <w:rPr>
          <w:del w:id="90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0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="009268E0" w:rsidDel="00791A1D">
          <w:rPr>
            <w:rFonts w:ascii="Arial" w:hAnsi="標楷體" w:cs="Arial" w:hint="eastAsia"/>
            <w:lang w:eastAsia="zh-TW"/>
          </w:rPr>
          <w:delText>慰問金</w:delText>
        </w:r>
        <w:r w:rsidR="009268E0" w:rsidDel="00791A1D">
          <w:rPr>
            <w:rFonts w:ascii="Arial" w:hAnsi="標楷體" w:cs="Arial" w:hint="eastAsia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附約理賠金額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08394D" w:rsidDel="00791A1D" w:rsidRDefault="00605AAB" w:rsidP="0008394D">
      <w:pPr>
        <w:pStyle w:val="Tabletext"/>
        <w:keepLines w:val="0"/>
        <w:numPr>
          <w:ilvl w:val="5"/>
          <w:numId w:val="2"/>
          <w:numberingChange w:id="904" w:author="I9003212" w:date="2008-12-29T16:40:00Z" w:original="%2:2:0:.%3:2:0:.%4:3:0:.%5:4:0:.%6:2:0:"/>
        </w:numPr>
        <w:spacing w:after="0" w:line="240" w:lineRule="auto"/>
        <w:rPr>
          <w:del w:id="90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0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  <w:r w:rsidR="00D272D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25C3D" w:rsidDel="00791A1D">
          <w:rPr>
            <w:rFonts w:ascii="細明體" w:eastAsia="細明體" w:hAnsi="細明體" w:cs="細明體" w:hint="eastAsia"/>
          </w:rPr>
          <w:delText>預付金扣回</w:delText>
        </w:r>
      </w:del>
    </w:p>
    <w:p w:rsidR="0008394D" w:rsidDel="00791A1D" w:rsidRDefault="0008394D" w:rsidP="0008394D">
      <w:pPr>
        <w:pStyle w:val="Tabletext"/>
        <w:keepLines w:val="0"/>
        <w:numPr>
          <w:ilvl w:val="5"/>
          <w:numId w:val="2"/>
          <w:numberingChange w:id="907" w:author="I9003212" w:date="2008-12-29T16:40:00Z" w:original="%2:2:0:.%3:2:0:.%4:3:0:.%5:4:0:.%6:3:0:"/>
        </w:numPr>
        <w:spacing w:after="0" w:line="240" w:lineRule="auto"/>
        <w:rPr>
          <w:del w:id="90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0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_PAY1 +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08394D" w:rsidDel="00791A1D" w:rsidRDefault="0008394D" w:rsidP="0008394D">
      <w:pPr>
        <w:pStyle w:val="Tabletext"/>
        <w:keepLines w:val="0"/>
        <w:numPr>
          <w:ilvl w:val="5"/>
          <w:numId w:val="2"/>
          <w:numberingChange w:id="910" w:author="I9003212" w:date="2008-12-29T16:40:00Z" w:original="%2:2:0:.%3:2:0:.%4:3:0:.%5:4:0:.%6:4:0:"/>
        </w:numPr>
        <w:spacing w:after="0" w:line="240" w:lineRule="auto"/>
        <w:rPr>
          <w:del w:id="91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1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08394D" w:rsidDel="00791A1D" w:rsidRDefault="0008394D" w:rsidP="0008394D">
      <w:pPr>
        <w:pStyle w:val="Tabletext"/>
        <w:keepLines w:val="0"/>
        <w:numPr>
          <w:ilvl w:val="6"/>
          <w:numId w:val="2"/>
          <w:numberingChange w:id="913" w:author="I9003212" w:date="2008-12-29T16:40:00Z" w:original="%2:2:0:.%3:2:0:.%4:3:0:.%5:4:0:.%6:4:0:.%7:1:0:"/>
        </w:numPr>
        <w:spacing w:after="0" w:line="240" w:lineRule="auto"/>
        <w:rPr>
          <w:del w:id="91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1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ODE=E11</w:delText>
        </w:r>
      </w:del>
    </w:p>
    <w:p w:rsidR="0008394D" w:rsidDel="00791A1D" w:rsidRDefault="0008394D" w:rsidP="0008394D">
      <w:pPr>
        <w:pStyle w:val="Tabletext"/>
        <w:keepLines w:val="0"/>
        <w:numPr>
          <w:ilvl w:val="6"/>
          <w:numId w:val="2"/>
          <w:numberingChange w:id="916" w:author="I9003212" w:date="2008-12-29T16:40:00Z" w:original="%2:2:0:.%3:2:0:.%4:3:0:.%5:4:0:.%6:4:0:.%7:2:0:"/>
        </w:numPr>
        <w:spacing w:after="0" w:line="240" w:lineRule="auto"/>
        <w:rPr>
          <w:del w:id="91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1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F06562" w:rsidRPr="00F06562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F065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F06562" w:rsidRPr="00F06562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F06562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F065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75813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775813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77581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775813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775813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75813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775813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775813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</w:del>
    </w:p>
    <w:p w:rsidR="0008394D" w:rsidDel="00791A1D" w:rsidRDefault="0008394D" w:rsidP="00FB5FCF">
      <w:pPr>
        <w:pStyle w:val="Tabletext"/>
        <w:keepLines w:val="0"/>
        <w:numPr>
          <w:ilvl w:val="4"/>
          <w:numId w:val="2"/>
          <w:numberingChange w:id="919" w:author="I9003212" w:date="2008-12-29T16:40:00Z" w:original="%2:2:0:.%3:2:0:.%4:3:0:.%5:5:0:"/>
        </w:numPr>
        <w:spacing w:after="0" w:line="240" w:lineRule="auto"/>
        <w:rPr>
          <w:del w:id="92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2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EF141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FB1C5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FB1C5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08394D" w:rsidDel="00791A1D" w:rsidRDefault="0008394D" w:rsidP="00D16896">
      <w:pPr>
        <w:pStyle w:val="Tabletext"/>
        <w:keepLines w:val="0"/>
        <w:spacing w:after="0" w:line="240" w:lineRule="auto"/>
        <w:ind w:left="1276"/>
        <w:rPr>
          <w:del w:id="92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Del="00791A1D" w:rsidRDefault="00AA739E" w:rsidP="0055300C">
      <w:pPr>
        <w:pStyle w:val="Tabletext"/>
        <w:keepLines w:val="0"/>
        <w:numPr>
          <w:ilvl w:val="3"/>
          <w:numId w:val="2"/>
          <w:numberingChange w:id="923" w:author="I9003212" w:date="2008-12-29T16:40:00Z" w:original="%2:2:0:.%3:2:0:.%4:4:0:"/>
        </w:numPr>
        <w:spacing w:after="0" w:line="240" w:lineRule="auto"/>
        <w:rPr>
          <w:del w:id="92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2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解除契約資料：</w:delText>
        </w:r>
      </w:del>
    </w:p>
    <w:p w:rsidR="00D16896" w:rsidRPr="00E9683C" w:rsidDel="00791A1D" w:rsidRDefault="00D16896" w:rsidP="00D16896">
      <w:pPr>
        <w:pStyle w:val="Tabletext"/>
        <w:keepLines w:val="0"/>
        <w:numPr>
          <w:ilvl w:val="4"/>
          <w:numId w:val="2"/>
          <w:numberingChange w:id="926" w:author="I9003212" w:date="2008-12-29T16:40:00Z" w:original="%2:2:0:.%3:2:0:.%4:4:0:.%5:1:0:"/>
        </w:numPr>
        <w:spacing w:after="0" w:line="240" w:lineRule="auto"/>
        <w:rPr>
          <w:del w:id="92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2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CB72B7" w:rsidRPr="008835AB" w:rsidDel="00791A1D">
          <w:rPr>
            <w:rFonts w:ascii="細明體" w:eastAsia="細明體" w:hAnsi="細明體"/>
            <w:kern w:val="2"/>
            <w:szCs w:val="24"/>
            <w:lang w:eastAsia="zh-TW"/>
          </w:rPr>
          <w:delText>CANCLE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D16896" w:rsidRPr="00D43190" w:rsidDel="00791A1D" w:rsidRDefault="00D16896" w:rsidP="00D16896">
      <w:pPr>
        <w:pStyle w:val="Tabletext"/>
        <w:keepLines w:val="0"/>
        <w:numPr>
          <w:ilvl w:val="4"/>
          <w:numId w:val="2"/>
          <w:numberingChange w:id="929" w:author="I9003212" w:date="2008-12-29T16:40:00Z" w:original="%2:2:0:.%3:2:0:.%4:4:0:.%5:2:0:"/>
        </w:numPr>
        <w:spacing w:after="0" w:line="240" w:lineRule="auto"/>
        <w:rPr>
          <w:del w:id="93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3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F53BB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4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L</w:delText>
        </w:r>
        <w:r w:rsidR="00652D5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S </w:delText>
        </w:r>
        <w:r w:rsidR="002E7FA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2E7FA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2E7FA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R="002E7FA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</w:del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932" w:author="I9003212" w:date="2008-12-29T16:40:00Z" w:original="%2:2:0:.%3:2:0:.%4:4:0:.%5:3:0:"/>
        </w:numPr>
        <w:spacing w:after="0" w:line="240" w:lineRule="auto"/>
        <w:rPr>
          <w:del w:id="93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3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388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446"/>
        <w:gridCol w:w="4494"/>
        <w:gridCol w:w="1448"/>
      </w:tblGrid>
      <w:tr w:rsidR="00D16896" w:rsidDel="00791A1D">
        <w:trPr>
          <w:del w:id="935" w:author="I9003212" w:date="2008-12-29T16:56:00Z"/>
        </w:trPr>
        <w:tc>
          <w:tcPr>
            <w:tcW w:w="2446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93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3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494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93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3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94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4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9470B7" w:rsidDel="00791A1D">
        <w:trPr>
          <w:del w:id="942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4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4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4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4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4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4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49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950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9470B7" w:rsidDel="00791A1D">
        <w:trPr>
          <w:del w:id="951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5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5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5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5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5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959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6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6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6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6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6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96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6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6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7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7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7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7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97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7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7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78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97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8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8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8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983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8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8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8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88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98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9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991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99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9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9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9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99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9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99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 w:rsidDel="00791A1D">
        <w:trPr>
          <w:del w:id="999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0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0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INT_STR_DATE計息始期</w:delText>
              </w:r>
            </w:del>
          </w:p>
        </w:tc>
        <w:tc>
          <w:tcPr>
            <w:tcW w:w="4494" w:type="dxa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02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Del="00791A1D" w:rsidRDefault="00D16896" w:rsidP="00D16896">
            <w:pPr>
              <w:rPr>
                <w:del w:id="1003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1004" w:author="I9003212" w:date="2008-12-29T16:56:00Z">
              <w:r w:rsidDel="00791A1D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</w:tc>
      </w:tr>
      <w:tr w:rsidR="00D16896" w:rsidDel="00791A1D">
        <w:trPr>
          <w:del w:id="100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0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0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INT_END_DATE計息終期</w:delText>
              </w:r>
            </w:del>
          </w:p>
        </w:tc>
        <w:tc>
          <w:tcPr>
            <w:tcW w:w="4494" w:type="dxa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08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Del="00791A1D" w:rsidRDefault="00D16896" w:rsidP="00D16896">
            <w:pPr>
              <w:rPr>
                <w:del w:id="1009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1010" w:author="I9003212" w:date="2008-12-29T16:56:00Z">
              <w:r w:rsidDel="00791A1D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</w:tc>
      </w:tr>
      <w:tr w:rsidR="006472F9" w:rsidDel="00791A1D">
        <w:trPr>
          <w:del w:id="1011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6472F9" w:rsidRPr="006878F3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1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1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6472F9" w:rsidRPr="006878F3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1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1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494" w:type="dxa"/>
          </w:tcPr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1016" w:author="I9003212" w:date="2008-12-29T16:56:00Z"/>
                <w:rFonts w:eastAsia="細明體"/>
                <w:kern w:val="2"/>
                <w:szCs w:val="24"/>
              </w:rPr>
            </w:pPr>
            <w:del w:id="1017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1018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101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102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102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1022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1023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448" w:type="dxa"/>
          </w:tcPr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2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25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2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2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2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2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6472F9" w:rsidRPr="0008184A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1030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1031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F15918" w:rsidDel="00791A1D">
        <w:trPr>
          <w:del w:id="1032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103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3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494" w:type="dxa"/>
          </w:tcPr>
          <w:p w:rsidR="00F15918" w:rsidRPr="00E9694D" w:rsidDel="00791A1D" w:rsidRDefault="00F15918" w:rsidP="00F15918">
            <w:pPr>
              <w:pStyle w:val="Tabletext"/>
              <w:keepLines w:val="0"/>
              <w:spacing w:after="0" w:line="240" w:lineRule="auto"/>
              <w:rPr>
                <w:del w:id="1035" w:author="I9003212" w:date="2008-12-29T16:56:00Z"/>
                <w:rFonts w:ascii="細明體" w:hAnsi="細明體"/>
                <w:kern w:val="2"/>
                <w:szCs w:val="24"/>
              </w:rPr>
            </w:pPr>
            <w:del w:id="103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448" w:type="dxa"/>
          </w:tcPr>
          <w:p w:rsidR="00F15918" w:rsidDel="00791A1D" w:rsidRDefault="00F15918" w:rsidP="00D16896">
            <w:pPr>
              <w:rPr>
                <w:del w:id="1037" w:author="I9003212" w:date="2008-12-29T16:56:00Z"/>
                <w:rFonts w:ascii="細明體" w:eastAsia="細明體" w:hAnsi="細明體" w:hint="eastAsia"/>
              </w:rPr>
            </w:pPr>
          </w:p>
        </w:tc>
      </w:tr>
      <w:tr w:rsidR="00D16896" w:rsidDel="00791A1D">
        <w:trPr>
          <w:del w:id="1038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3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4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TLK_AMT</w:delText>
              </w:r>
              <w:r w:rsidDel="00791A1D">
                <w:rPr>
                  <w:rFonts w:ascii="Arial" w:eastAsia="細明體" w:hAnsi="Arial" w:cs="Arial" w:hint="eastAsia"/>
                </w:rPr>
                <w:delText>和解金額</w:delText>
              </w:r>
            </w:del>
          </w:p>
        </w:tc>
        <w:tc>
          <w:tcPr>
            <w:tcW w:w="4494" w:type="dxa"/>
          </w:tcPr>
          <w:p w:rsidR="00D16896" w:rsidRPr="00E9694D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41" w:author="I9003212" w:date="2008-12-29T16:56:00Z"/>
                <w:rFonts w:ascii="細明體" w:hAnsi="細明體"/>
                <w:kern w:val="2"/>
                <w:szCs w:val="24"/>
              </w:rPr>
            </w:pPr>
            <w:del w:id="1042" w:author="I9003212" w:date="2008-12-29T16:56:00Z"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0</w:delText>
              </w:r>
            </w:del>
          </w:p>
        </w:tc>
        <w:tc>
          <w:tcPr>
            <w:tcW w:w="1448" w:type="dxa"/>
          </w:tcPr>
          <w:p w:rsidR="00D16896" w:rsidDel="00791A1D" w:rsidRDefault="00D16896" w:rsidP="00D16896">
            <w:pPr>
              <w:rPr>
                <w:del w:id="1043" w:author="I9003212" w:date="2008-12-29T16:56:00Z"/>
                <w:rFonts w:ascii="細明體" w:eastAsia="細明體" w:hAnsi="細明體" w:hint="eastAsia"/>
              </w:rPr>
            </w:pPr>
          </w:p>
        </w:tc>
      </w:tr>
      <w:tr w:rsidR="00F15918" w:rsidDel="00791A1D">
        <w:trPr>
          <w:del w:id="1044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104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4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104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4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494" w:type="dxa"/>
          </w:tcPr>
          <w:p w:rsidR="00F15918" w:rsidRPr="00113E1A" w:rsidDel="00791A1D" w:rsidRDefault="00F15918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104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1050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1051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448" w:type="dxa"/>
          </w:tcPr>
          <w:p w:rsidR="00F15918" w:rsidDel="00791A1D" w:rsidRDefault="00F15918" w:rsidP="00D16896">
            <w:pPr>
              <w:rPr>
                <w:del w:id="1052" w:author="I9003212" w:date="2008-12-29T16:56:00Z"/>
                <w:rFonts w:ascii="細明體" w:eastAsia="細明體" w:hAnsi="細明體" w:hint="eastAsia"/>
              </w:rPr>
            </w:pPr>
          </w:p>
        </w:tc>
      </w:tr>
      <w:tr w:rsidR="00D16896" w:rsidDel="00791A1D">
        <w:trPr>
          <w:del w:id="1053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55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_MAIN</w:delText>
              </w:r>
            </w:del>
          </w:p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5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57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主約</w:delText>
              </w:r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4" w:type="dxa"/>
            <w:vAlign w:val="center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59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="001D4E00" w:rsidRPr="00E32702" w:rsidDel="00791A1D">
                <w:rPr>
                  <w:rFonts w:eastAsia="細明體"/>
                  <w:kern w:val="2"/>
                  <w:szCs w:val="24"/>
                </w:rPr>
                <w:delText xml:space="preserve"> </w:delText>
              </w:r>
              <w:r w:rsidR="001D4E00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1D4E00" w:rsidRPr="00E32702" w:rsidDel="00791A1D">
                <w:rPr>
                  <w:rFonts w:eastAsia="細明體"/>
                  <w:kern w:val="2"/>
                  <w:szCs w:val="24"/>
                </w:rPr>
                <w:delText>PROD_KIND = ‘1’</w:delText>
              </w:r>
              <w:r w:rsidR="001D4E00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D16896" w:rsidRPr="001D4E00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60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106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23765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23765A" w:rsidDel="00791A1D">
                <w:delText xml:space="preserve"> </w:delText>
              </w:r>
              <w:r w:rsidR="0023765A"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rPr>
                  <w:rFonts w:hint="eastAsia"/>
                  <w:lang w:eastAsia="zh-TW"/>
                </w:rPr>
                <w:delText xml:space="preserve"> OR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="001D4E00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="001D4E00"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delText xml:space="preserve"> </w:delText>
              </w:r>
              <w:r w:rsidR="001D4E00" w:rsidRPr="0023765A" w:rsidDel="00791A1D">
                <w:rPr>
                  <w:rFonts w:eastAsia="SimHei"/>
                </w:rPr>
                <w:delText>JAL1</w:delText>
              </w:r>
              <w:r w:rsidR="001D4E00"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D16896" w:rsidRPr="00113E1A" w:rsidDel="00791A1D" w:rsidRDefault="00A0312B" w:rsidP="00D16896">
            <w:pPr>
              <w:pStyle w:val="Tabletext"/>
              <w:keepLines w:val="0"/>
              <w:spacing w:after="0" w:line="240" w:lineRule="auto"/>
              <w:rPr>
                <w:del w:id="1062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1063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_MAIN</w:delText>
              </w:r>
              <w:r w:rsidR="00D16896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965CCE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3" type="#_x0000_t75" style="width:105.75pt;height:15.75pt" o:ole="">
                    <v:imagedata r:id="rId7" o:title=""/>
                  </v:shape>
                  <o:OLEObject Type="Embed" ProgID="Equation.3" ShapeID="_x0000_i1033" DrawAspect="Content" ObjectID="_1657345834" r:id="rId17"/>
                </w:object>
              </w:r>
              <w:r w:rsidR="00965CCE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965CCE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4" type="#_x0000_t75" style="width:102pt;height:15pt" o:ole="">
                    <v:imagedata r:id="rId9" o:title=""/>
                  </v:shape>
                  <o:OLEObject Type="Embed" ProgID="Equation.3" ShapeID="_x0000_i1034" DrawAspect="Content" ObjectID="_1657345835" r:id="rId18"/>
                </w:object>
              </w:r>
            </w:del>
          </w:p>
        </w:tc>
        <w:tc>
          <w:tcPr>
            <w:tcW w:w="1448" w:type="dxa"/>
          </w:tcPr>
          <w:p w:rsidR="00D16896" w:rsidDel="00791A1D" w:rsidRDefault="00D16896" w:rsidP="00D16896">
            <w:pPr>
              <w:rPr>
                <w:del w:id="1064" w:author="I9003212" w:date="2008-12-29T16:56:00Z"/>
                <w:rFonts w:ascii="細明體" w:eastAsia="細明體" w:hAnsi="細明體" w:hint="eastAsia"/>
              </w:rPr>
            </w:pPr>
          </w:p>
        </w:tc>
      </w:tr>
      <w:tr w:rsidR="0047096F" w:rsidDel="00791A1D">
        <w:trPr>
          <w:del w:id="106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47096F" w:rsidRPr="006878F3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106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67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</w:delText>
              </w:r>
            </w:del>
          </w:p>
          <w:p w:rsidR="0047096F" w:rsidRPr="006878F3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10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69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附約險別</w:delText>
              </w:r>
            </w:del>
          </w:p>
        </w:tc>
        <w:tc>
          <w:tcPr>
            <w:tcW w:w="4494" w:type="dxa"/>
          </w:tcPr>
          <w:p w:rsidR="0047096F" w:rsidRPr="00264FEA" w:rsidDel="00791A1D" w:rsidRDefault="0047096F" w:rsidP="0047096F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1070" w:author="I9003212" w:date="2008-12-29T16:56:00Z"/>
                <w:rFonts w:hint="eastAsia"/>
                <w:lang w:eastAsia="zh-TW"/>
              </w:rPr>
            </w:pPr>
            <w:del w:id="1071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47096F" w:rsidRPr="00E32702" w:rsidDel="00791A1D" w:rsidRDefault="0047096F" w:rsidP="0047096F">
            <w:pPr>
              <w:pStyle w:val="Tabletext"/>
              <w:keepLines w:val="0"/>
              <w:spacing w:after="0" w:line="240" w:lineRule="auto"/>
              <w:rPr>
                <w:del w:id="1072" w:author="I9003212" w:date="2008-12-29T16:56:00Z"/>
                <w:rFonts w:hint="eastAsia"/>
                <w:lang w:eastAsia="zh-TW"/>
              </w:rPr>
            </w:pPr>
            <w:del w:id="1073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448" w:type="dxa"/>
          </w:tcPr>
          <w:p w:rsidR="0047096F" w:rsidRPr="00654602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107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 w:rsidDel="00791A1D">
        <w:trPr>
          <w:del w:id="107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B93D18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7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77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_RD</w:delText>
              </w:r>
            </w:del>
          </w:p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7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79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附約</w:delText>
              </w:r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4" w:type="dxa"/>
          </w:tcPr>
          <w:p w:rsidR="009A286D" w:rsidDel="00791A1D" w:rsidRDefault="009A286D" w:rsidP="009A286D">
            <w:pPr>
              <w:pStyle w:val="Tabletext"/>
              <w:keepLines w:val="0"/>
              <w:spacing w:after="0" w:line="240" w:lineRule="auto"/>
              <w:rPr>
                <w:del w:id="108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81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PROD_KIND = ‘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2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AND </w:delText>
              </w:r>
            </w:del>
          </w:p>
          <w:p w:rsidR="009A286D" w:rsidRPr="001D4E00" w:rsidDel="00791A1D" w:rsidRDefault="009A286D" w:rsidP="009A286D">
            <w:pPr>
              <w:pStyle w:val="Tabletext"/>
              <w:keepLines w:val="0"/>
              <w:spacing w:after="0" w:line="240" w:lineRule="auto"/>
              <w:rPr>
                <w:del w:id="1082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108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delText xml:space="preserve"> </w:delText>
              </w:r>
              <w:r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delText xml:space="preserve"> </w:delText>
              </w:r>
              <w:r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D16896" w:rsidRPr="003A68AD" w:rsidDel="00791A1D" w:rsidRDefault="00301EFC" w:rsidP="00D16896">
            <w:pPr>
              <w:pStyle w:val="Tabletext"/>
              <w:keepLines w:val="0"/>
              <w:spacing w:after="0" w:line="240" w:lineRule="auto"/>
              <w:rPr>
                <w:del w:id="1084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1085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 xml:space="preserve"> </w:delText>
              </w:r>
              <w:r w:rsidR="00D16896"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_RD</w:delText>
              </w:r>
              <w:r w:rsidR="00D16896"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9A286D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5" type="#_x0000_t75" style="width:105.75pt;height:15.75pt" o:ole="">
                    <v:imagedata r:id="rId7" o:title=""/>
                  </v:shape>
                  <o:OLEObject Type="Embed" ProgID="Equation.3" ShapeID="_x0000_i1035" DrawAspect="Content" ObjectID="_1657345836" r:id="rId19"/>
                </w:object>
              </w:r>
              <w:r w:rsidR="009A286D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9A286D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6" type="#_x0000_t75" style="width:102pt;height:15pt" o:ole="">
                    <v:imagedata r:id="rId9" o:title=""/>
                  </v:shape>
                  <o:OLEObject Type="Embed" ProgID="Equation.3" ShapeID="_x0000_i1036" DrawAspect="Content" ObjectID="_1657345837" r:id="rId20"/>
                </w:object>
              </w:r>
            </w:del>
          </w:p>
        </w:tc>
        <w:tc>
          <w:tcPr>
            <w:tcW w:w="1448" w:type="dxa"/>
          </w:tcPr>
          <w:p w:rsidR="00D16896" w:rsidRPr="00654602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108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F16872" w:rsidDel="00791A1D">
        <w:trPr>
          <w:del w:id="108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6872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88" w:author="I9003212" w:date="2008-12-29T16:56:00Z"/>
                <w:rStyle w:val="style31"/>
                <w:rFonts w:hint="eastAsia"/>
                <w:lang w:eastAsia="zh-TW"/>
              </w:rPr>
            </w:pPr>
            <w:del w:id="1089" w:author="I9003212" w:date="2008-12-29T16:56:00Z">
              <w:r w:rsidDel="00791A1D">
                <w:rPr>
                  <w:rStyle w:val="style31"/>
                </w:rPr>
                <w:delText>POL_VAL</w:delText>
              </w:r>
            </w:del>
          </w:p>
          <w:p w:rsidR="00F16872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90" w:author="I9003212" w:date="2008-12-29T16:56:00Z"/>
                <w:rStyle w:val="style31"/>
                <w:rFonts w:hint="eastAsia"/>
                <w:lang w:eastAsia="zh-TW"/>
              </w:rPr>
            </w:pPr>
            <w:del w:id="1091" w:author="I9003212" w:date="2008-12-29T16:56:00Z">
              <w:r w:rsidDel="00791A1D">
                <w:rPr>
                  <w:rStyle w:val="style31"/>
                  <w:rFonts w:hint="eastAsia"/>
                </w:rPr>
                <w:delText>投資商品</w:delText>
              </w:r>
              <w:r w:rsidDel="00791A1D">
                <w:rPr>
                  <w:rStyle w:val="style31"/>
                </w:rPr>
                <w:delText>保單價值</w:delText>
              </w:r>
            </w:del>
          </w:p>
        </w:tc>
        <w:tc>
          <w:tcPr>
            <w:tcW w:w="4494" w:type="dxa"/>
          </w:tcPr>
          <w:p w:rsidR="00F16872" w:rsidRPr="003A68AD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1092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09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0</w:delText>
              </w:r>
            </w:del>
          </w:p>
        </w:tc>
        <w:tc>
          <w:tcPr>
            <w:tcW w:w="1448" w:type="dxa"/>
          </w:tcPr>
          <w:p w:rsidR="00F16872" w:rsidRPr="00124B89" w:rsidDel="00791A1D" w:rsidRDefault="00124B89" w:rsidP="00D16896">
            <w:pPr>
              <w:pStyle w:val="Tabletext"/>
              <w:keepLines w:val="0"/>
              <w:spacing w:after="0" w:line="240" w:lineRule="auto"/>
              <w:rPr>
                <w:del w:id="109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95" w:author="I9003212" w:date="2008-12-29T16:56:00Z">
              <w:r w:rsidRPr="00124B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新系統不另外設定這個理賠項目</w:delText>
              </w:r>
            </w:del>
          </w:p>
        </w:tc>
      </w:tr>
      <w:tr w:rsidR="0057224C" w:rsidDel="00791A1D">
        <w:trPr>
          <w:del w:id="1096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09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9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RTN_LOAN_AMT</w:delText>
              </w:r>
            </w:del>
          </w:p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09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0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償還貸款本金</w:delText>
              </w:r>
            </w:del>
          </w:p>
        </w:tc>
        <w:tc>
          <w:tcPr>
            <w:tcW w:w="4494" w:type="dxa"/>
          </w:tcPr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1101" w:author="I9003212" w:date="2008-12-29T16:56:00Z"/>
                <w:lang w:eastAsia="zh-TW"/>
              </w:rPr>
            </w:pPr>
            <w:del w:id="1102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.CLAM_AMT_CODE=’EBX3’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.CLAM_AMT_CODE=’EBX3’</w:delText>
              </w:r>
            </w:del>
          </w:p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1103" w:author="I9003212" w:date="2008-12-29T16:56:00Z"/>
              </w:rPr>
            </w:pPr>
            <w:del w:id="1104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448" w:type="dxa"/>
          </w:tcPr>
          <w:p w:rsidR="0057224C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10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57224C" w:rsidDel="00791A1D">
        <w:trPr>
          <w:del w:id="1106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10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0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RTN_LOAN_INT</w:delText>
              </w:r>
            </w:del>
          </w:p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1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1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償還貸款利息</w:delText>
              </w:r>
            </w:del>
          </w:p>
        </w:tc>
        <w:tc>
          <w:tcPr>
            <w:tcW w:w="4494" w:type="dxa"/>
          </w:tcPr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1111" w:author="I9003212" w:date="2008-12-29T16:56:00Z"/>
                <w:lang w:eastAsia="zh-TW"/>
              </w:rPr>
            </w:pPr>
            <w:del w:id="1112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.CLAM_AMT_CODE=’DAX4’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.CLAM_AMT_CODE=’DAX4’</w:delText>
              </w:r>
            </w:del>
          </w:p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1113" w:author="I9003212" w:date="2008-12-29T16:56:00Z"/>
              </w:rPr>
            </w:pPr>
            <w:del w:id="1114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448" w:type="dxa"/>
          </w:tcPr>
          <w:p w:rsidR="0057224C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111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36EC8" w:rsidDel="00791A1D">
        <w:trPr>
          <w:del w:id="1116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111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1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RTN_PREM_AMT</w:delText>
              </w:r>
            </w:del>
          </w:p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11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2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償還代繳保費本金</w:delText>
              </w:r>
            </w:del>
          </w:p>
        </w:tc>
        <w:tc>
          <w:tcPr>
            <w:tcW w:w="4494" w:type="dxa"/>
          </w:tcPr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1121" w:author="I9003212" w:date="2008-12-29T16:56:00Z"/>
                <w:lang w:eastAsia="zh-TW"/>
              </w:rPr>
            </w:pPr>
            <w:del w:id="1122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.CLAM_AMT_CODE=’FAX5’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.CLAM_AMT_CODE=’FAX5’</w:delText>
              </w:r>
            </w:del>
          </w:p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1123" w:author="I9003212" w:date="2008-12-29T16:56:00Z"/>
              </w:rPr>
            </w:pPr>
            <w:del w:id="1124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448" w:type="dxa"/>
          </w:tcPr>
          <w:p w:rsidR="00336EC8" w:rsidDel="00791A1D" w:rsidRDefault="00336EC8" w:rsidP="007715AC">
            <w:pPr>
              <w:rPr>
                <w:del w:id="1125" w:author="I9003212" w:date="2008-12-29T16:56:00Z"/>
                <w:rFonts w:ascii="細明體" w:eastAsia="細明體" w:hAnsi="細明體" w:hint="eastAsia"/>
              </w:rPr>
            </w:pPr>
          </w:p>
        </w:tc>
      </w:tr>
      <w:tr w:rsidR="00336EC8" w:rsidDel="00791A1D">
        <w:trPr>
          <w:del w:id="1126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11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2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RTN_PREM_INT</w:delText>
              </w:r>
            </w:del>
          </w:p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112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3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償還代繳保費利息</w:delText>
              </w:r>
            </w:del>
          </w:p>
        </w:tc>
        <w:tc>
          <w:tcPr>
            <w:tcW w:w="4494" w:type="dxa"/>
          </w:tcPr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1131" w:author="I9003212" w:date="2008-12-29T16:56:00Z"/>
                <w:lang w:eastAsia="zh-TW"/>
              </w:rPr>
            </w:pPr>
            <w:del w:id="1132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DBX6’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DBX6’</w:delText>
              </w:r>
            </w:del>
          </w:p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1133" w:author="I9003212" w:date="2008-12-29T16:56:00Z"/>
              </w:rPr>
            </w:pPr>
            <w:del w:id="1134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448" w:type="dxa"/>
          </w:tcPr>
          <w:p w:rsidR="00336EC8" w:rsidDel="00791A1D" w:rsidRDefault="00336EC8" w:rsidP="007715AC">
            <w:pPr>
              <w:rPr>
                <w:del w:id="1135" w:author="I9003212" w:date="2008-12-29T16:56:00Z"/>
                <w:rFonts w:ascii="細明體" w:eastAsia="細明體" w:hAnsi="細明體" w:hint="eastAsia"/>
              </w:rPr>
            </w:pPr>
          </w:p>
        </w:tc>
      </w:tr>
    </w:tbl>
    <w:p w:rsidR="00D16896" w:rsidDel="00791A1D" w:rsidRDefault="00D16896" w:rsidP="00D16896">
      <w:pPr>
        <w:pStyle w:val="Tabletext"/>
        <w:keepLines w:val="0"/>
        <w:spacing w:after="0" w:line="240" w:lineRule="auto"/>
        <w:ind w:left="1701"/>
        <w:rPr>
          <w:del w:id="113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1137" w:author="I9003212" w:date="2008-12-29T16:40:00Z" w:original="%2:2:0:.%3:2:0:.%4:4:0:.%5:4:0:"/>
        </w:numPr>
        <w:spacing w:after="0" w:line="240" w:lineRule="auto"/>
        <w:rPr>
          <w:del w:id="113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3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D16896" w:rsidDel="00791A1D" w:rsidRDefault="00A91C89" w:rsidP="00D16896">
      <w:pPr>
        <w:pStyle w:val="Tabletext"/>
        <w:keepLines w:val="0"/>
        <w:numPr>
          <w:ilvl w:val="5"/>
          <w:numId w:val="2"/>
          <w:numberingChange w:id="1140" w:author="I9003212" w:date="2008-12-29T16:40:00Z" w:original="%2:2:0:.%3:2:0:.%4:4:0:.%5:4:0:.%6:1:0:"/>
        </w:numPr>
        <w:spacing w:after="0" w:line="240" w:lineRule="auto"/>
        <w:rPr>
          <w:del w:id="114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4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="00DD13E4" w:rsidRPr="00A031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主約</w:delText>
        </w:r>
        <w:r w:rsidR="00DD13E4" w:rsidRPr="00A0312B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</w:delText>
        </w:r>
        <w:r w:rsidR="00DD13E4" w:rsidRPr="00A0312B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B93D1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</w:p>
    <w:p w:rsidR="00D16896" w:rsidDel="00791A1D" w:rsidRDefault="00A91C89" w:rsidP="00D16896">
      <w:pPr>
        <w:pStyle w:val="Tabletext"/>
        <w:keepLines w:val="0"/>
        <w:numPr>
          <w:ilvl w:val="5"/>
          <w:numId w:val="2"/>
          <w:numberingChange w:id="1143" w:author="I9003212" w:date="2008-12-29T16:40:00Z" w:original="%2:2:0:.%3:2:0:.%4:4:0:.%5:4:0:.%6:2:0:"/>
        </w:numPr>
        <w:spacing w:after="0" w:line="240" w:lineRule="auto"/>
        <w:rPr>
          <w:del w:id="114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4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93D18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償還代繳保費本金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93D18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償還代繳保費利息</w:delText>
        </w:r>
      </w:del>
    </w:p>
    <w:p w:rsidR="00D16896" w:rsidDel="00791A1D" w:rsidRDefault="00D16896" w:rsidP="00D16896">
      <w:pPr>
        <w:pStyle w:val="Tabletext"/>
        <w:keepLines w:val="0"/>
        <w:numPr>
          <w:ilvl w:val="5"/>
          <w:numId w:val="2"/>
          <w:numberingChange w:id="1146" w:author="I9003212" w:date="2008-12-29T16:40:00Z" w:original="%2:2:0:.%3:2:0:.%4:4:0:.%5:4:0:.%6:3:0:"/>
        </w:numPr>
        <w:spacing w:after="0" w:line="240" w:lineRule="auto"/>
        <w:rPr>
          <w:del w:id="114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4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CANC_PAY1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+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D16896" w:rsidDel="00791A1D" w:rsidRDefault="00D16896" w:rsidP="00D16896">
      <w:pPr>
        <w:pStyle w:val="Tabletext"/>
        <w:keepLines w:val="0"/>
        <w:numPr>
          <w:ilvl w:val="5"/>
          <w:numId w:val="2"/>
          <w:numberingChange w:id="1149" w:author="I9003212" w:date="2008-12-29T16:40:00Z" w:original="%2:2:0:.%3:2:0:.%4:4:0:.%5:4:0:.%6:4:0:"/>
        </w:numPr>
        <w:spacing w:after="0" w:line="240" w:lineRule="auto"/>
        <w:rPr>
          <w:del w:id="115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5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D16896" w:rsidDel="00791A1D" w:rsidRDefault="00A307E9" w:rsidP="00D16896">
      <w:pPr>
        <w:pStyle w:val="Tabletext"/>
        <w:keepLines w:val="0"/>
        <w:numPr>
          <w:ilvl w:val="6"/>
          <w:numId w:val="2"/>
          <w:numberingChange w:id="1152" w:author="I9003212" w:date="2008-12-29T16:40:00Z" w:original="%2:2:0:.%3:2:0:.%4:4:0:.%5:4:0:.%6:4:0:.%7:1:0:"/>
        </w:numPr>
        <w:spacing w:after="0" w:line="240" w:lineRule="auto"/>
        <w:rPr>
          <w:del w:id="115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5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CODE=E12</w:delText>
        </w:r>
      </w:del>
    </w:p>
    <w:p w:rsidR="00D16896" w:rsidDel="00791A1D" w:rsidRDefault="00D16896" w:rsidP="00D16896">
      <w:pPr>
        <w:pStyle w:val="Tabletext"/>
        <w:keepLines w:val="0"/>
        <w:numPr>
          <w:ilvl w:val="6"/>
          <w:numId w:val="2"/>
          <w:numberingChange w:id="1155" w:author="I9003212" w:date="2008-12-29T16:40:00Z" w:original="%2:2:0:.%3:2:0:.%4:4:0:.%5:4:0:.%6:4:0:.%7:2:0:"/>
        </w:numPr>
        <w:spacing w:after="0" w:line="240" w:lineRule="auto"/>
        <w:rPr>
          <w:del w:id="115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5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EF746E" w:rsidRPr="00C12563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EF746E" w:rsidRPr="00EF746E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EF746E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EF746E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EF746E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CANC_PAY1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CANC_PAY2</w:delText>
        </w:r>
      </w:del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1158" w:author="I9003212" w:date="2008-12-29T16:40:00Z" w:original="%2:2:0:.%3:2:0:.%4:4:0:.%5:5:0:"/>
        </w:numPr>
        <w:spacing w:after="0" w:line="240" w:lineRule="auto"/>
        <w:rPr>
          <w:del w:id="115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6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6D655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.2.</w:delText>
        </w:r>
        <w:r w:rsidR="00124CD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4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D16896" w:rsidDel="00791A1D" w:rsidRDefault="00D16896" w:rsidP="008B40D9">
      <w:pPr>
        <w:pStyle w:val="Tabletext"/>
        <w:keepLines w:val="0"/>
        <w:spacing w:after="0" w:line="240" w:lineRule="auto"/>
        <w:rPr>
          <w:del w:id="116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8B40D9" w:rsidDel="00791A1D" w:rsidRDefault="004C6FA8" w:rsidP="008B40D9">
      <w:pPr>
        <w:pStyle w:val="Tabletext"/>
        <w:keepLines w:val="0"/>
        <w:numPr>
          <w:ilvl w:val="3"/>
          <w:numId w:val="2"/>
          <w:numberingChange w:id="1162" w:author="I9003212" w:date="2008-12-29T16:40:00Z" w:original="%2:2:0:.%3:2:0:.%4:5:0:"/>
        </w:numPr>
        <w:spacing w:after="0" w:line="240" w:lineRule="auto"/>
        <w:rPr>
          <w:del w:id="116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64" w:author="I9003212" w:date="2008-12-29T16:56:00Z">
        <w:r w:rsidDel="00791A1D">
          <w:rPr>
            <w:rFonts w:ascii="新細明體" w:cs="新細明體" w:hint="eastAsia"/>
            <w:color w:val="000000"/>
            <w:lang w:val="zh-TW"/>
          </w:rPr>
          <w:delText>受款資料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資料：</w:delText>
        </w:r>
      </w:del>
    </w:p>
    <w:p w:rsidR="008B40D9" w:rsidRPr="00E9683C" w:rsidDel="00791A1D" w:rsidRDefault="008B40D9" w:rsidP="008B40D9">
      <w:pPr>
        <w:pStyle w:val="Tabletext"/>
        <w:keepLines w:val="0"/>
        <w:numPr>
          <w:ilvl w:val="4"/>
          <w:numId w:val="2"/>
          <w:numberingChange w:id="1165" w:author="I9003212" w:date="2008-12-29T16:40:00Z" w:original="%2:2:0:.%3:2:0:.%4:5:0:.%5:1:0:"/>
        </w:numPr>
        <w:spacing w:after="0" w:line="240" w:lineRule="auto"/>
        <w:rPr>
          <w:del w:id="116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6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681963" w:rsidRPr="00681963" w:rsidDel="00791A1D">
          <w:rPr>
            <w:rFonts w:ascii="細明體" w:eastAsia="細明體" w:hAnsi="細明體"/>
            <w:kern w:val="2"/>
            <w:szCs w:val="24"/>
            <w:lang w:eastAsia="zh-TW"/>
          </w:rPr>
          <w:delText>REMIT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</w:p>
    <w:p w:rsidR="001C0870" w:rsidDel="00791A1D" w:rsidRDefault="00CE28AD" w:rsidP="008B40D9">
      <w:pPr>
        <w:pStyle w:val="Tabletext"/>
        <w:keepLines w:val="0"/>
        <w:numPr>
          <w:ilvl w:val="4"/>
          <w:numId w:val="2"/>
          <w:numberingChange w:id="1168" w:author="I9003212" w:date="2008-12-29T16:40:00Z" w:original="%2:2:0:.%3:2:0:.%4:5:0:.%5:2:0:"/>
        </w:numPr>
        <w:spacing w:after="0" w:line="240" w:lineRule="auto"/>
        <w:rPr>
          <w:del w:id="116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7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SQL5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="008B40D9"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L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R="008B40D9"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S 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IN (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1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EA306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EA3065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EA306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R="00EA3065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8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</w:del>
    </w:p>
    <w:p w:rsidR="008B40D9" w:rsidDel="00791A1D" w:rsidRDefault="00084FD7" w:rsidP="008B40D9">
      <w:pPr>
        <w:pStyle w:val="Tabletext"/>
        <w:keepLines w:val="0"/>
        <w:numPr>
          <w:ilvl w:val="4"/>
          <w:numId w:val="2"/>
          <w:numberingChange w:id="1171" w:author="I9003212" w:date="2008-12-29T16:40:00Z" w:original="%2:2:0:.%3:2:0:.%4:5:0:.%5:3:0:"/>
        </w:numPr>
        <w:spacing w:after="0" w:line="240" w:lineRule="auto"/>
        <w:rPr>
          <w:del w:id="117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17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資料可直接匯出，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檔案格式如下：(各欄位依逗點分隔)</w:delText>
        </w:r>
      </w:del>
    </w:p>
    <w:tbl>
      <w:tblPr>
        <w:tblStyle w:val="a9"/>
        <w:tblW w:w="6668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2700"/>
        <w:gridCol w:w="1448"/>
      </w:tblGrid>
      <w:tr w:rsidR="008B40D9" w:rsidDel="00791A1D">
        <w:trPr>
          <w:del w:id="1174" w:author="I9003212" w:date="2008-12-29T16:56:00Z"/>
        </w:trPr>
        <w:tc>
          <w:tcPr>
            <w:tcW w:w="2520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7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7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2700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7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7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7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18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8B40D9" w:rsidDel="00791A1D">
        <w:trPr>
          <w:del w:id="1181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8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18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184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18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86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118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8B40D9" w:rsidDel="00791A1D">
        <w:trPr>
          <w:del w:id="1188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8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19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191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192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193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194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19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19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197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19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199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200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20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0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20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04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9A205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9F052E"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R="009A205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205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206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207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0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2700" w:type="dxa"/>
          </w:tcPr>
          <w:p w:rsidR="008B40D9" w:rsidRPr="001F1A8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2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1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6A6DEB" w:rsidRPr="006A6DEB" w:rsidDel="00791A1D">
                <w:rPr>
                  <w:rFonts w:ascii="細明體" w:hAnsi="細明體"/>
                  <w:kern w:val="2"/>
                  <w:szCs w:val="24"/>
                  <w:lang w:eastAsia="zh-TW"/>
                </w:rPr>
                <w:delText>APLY_DATE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211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212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21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1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2700" w:type="dxa"/>
          </w:tcPr>
          <w:p w:rsidR="008B40D9" w:rsidRPr="001F1A8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215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21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217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218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302000" w:rsidP="008B40D9">
            <w:pPr>
              <w:pStyle w:val="Tabletext"/>
              <w:keepLines w:val="0"/>
              <w:spacing w:after="0" w:line="240" w:lineRule="auto"/>
              <w:rPr>
                <w:del w:id="121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20" w:author="I9003212" w:date="2008-12-29T16:56:00Z">
              <w:r w:rsidRPr="002612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ACPT_ID</w:delText>
              </w:r>
              <w:r w:rsidRPr="002612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受款人ID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22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22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2128C6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337285" w:rsidRPr="00337285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ACPT_ID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223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02000" w:rsidDel="00791A1D">
        <w:trPr>
          <w:del w:id="1224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02000" w:rsidRPr="002612F6" w:rsidDel="00791A1D" w:rsidRDefault="00302000" w:rsidP="008B40D9">
            <w:pPr>
              <w:pStyle w:val="Tabletext"/>
              <w:keepLines w:val="0"/>
              <w:spacing w:after="0" w:line="240" w:lineRule="auto"/>
              <w:rPr>
                <w:del w:id="122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26" w:author="I9003212" w:date="2008-12-29T16:56:00Z">
              <w:r w:rsidRPr="002612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ACPT_NAME</w:delText>
              </w:r>
              <w:r w:rsidRPr="002612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受款人姓名</w:delText>
              </w:r>
            </w:del>
          </w:p>
        </w:tc>
        <w:tc>
          <w:tcPr>
            <w:tcW w:w="2700" w:type="dxa"/>
          </w:tcPr>
          <w:p w:rsidR="00302000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2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2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2128C6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337285" w:rsidRPr="00337285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ACPT_NAME</w:delText>
              </w:r>
            </w:del>
          </w:p>
        </w:tc>
        <w:tc>
          <w:tcPr>
            <w:tcW w:w="1448" w:type="dxa"/>
          </w:tcPr>
          <w:p w:rsidR="00302000" w:rsidRPr="0008184A" w:rsidDel="00791A1D" w:rsidRDefault="00302000" w:rsidP="008B40D9">
            <w:pPr>
              <w:rPr>
                <w:del w:id="1229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02000" w:rsidDel="00791A1D">
        <w:trPr>
          <w:del w:id="1230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02000" w:rsidRPr="006878F3" w:rsidDel="00791A1D" w:rsidRDefault="00302000" w:rsidP="00302000">
            <w:pPr>
              <w:pStyle w:val="Tabletext"/>
              <w:keepLines w:val="0"/>
              <w:spacing w:after="0" w:line="240" w:lineRule="auto"/>
              <w:rPr>
                <w:del w:id="123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3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2700" w:type="dxa"/>
          </w:tcPr>
          <w:p w:rsidR="00302000" w:rsidRPr="001F1A89" w:rsidDel="00791A1D" w:rsidRDefault="00C03589" w:rsidP="00302000">
            <w:pPr>
              <w:pStyle w:val="Tabletext"/>
              <w:keepLines w:val="0"/>
              <w:spacing w:after="0" w:line="240" w:lineRule="auto"/>
              <w:rPr>
                <w:del w:id="1233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234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302000"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448" w:type="dxa"/>
          </w:tcPr>
          <w:p w:rsidR="00302000" w:rsidRPr="0008184A" w:rsidDel="00791A1D" w:rsidRDefault="00302000" w:rsidP="00302000">
            <w:pPr>
              <w:rPr>
                <w:del w:id="1235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8B40D9" w:rsidDel="00791A1D" w:rsidRDefault="008B40D9" w:rsidP="008B40D9">
      <w:pPr>
        <w:pStyle w:val="Tabletext"/>
        <w:keepLines w:val="0"/>
        <w:spacing w:after="0" w:line="240" w:lineRule="auto"/>
        <w:ind w:left="1701"/>
        <w:rPr>
          <w:del w:id="123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3C67C4" w:rsidDel="00791A1D" w:rsidRDefault="00B10DEB" w:rsidP="003C67C4">
      <w:pPr>
        <w:pStyle w:val="Tabletext"/>
        <w:keepLines w:val="0"/>
        <w:numPr>
          <w:ilvl w:val="2"/>
          <w:numId w:val="2"/>
          <w:numberingChange w:id="1237" w:author="I9003212" w:date="2008-12-29T16:40:00Z" w:original="%2:2:0:.%3:3:0:"/>
        </w:numPr>
        <w:spacing w:after="0" w:line="240" w:lineRule="auto"/>
        <w:rPr>
          <w:del w:id="123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239" w:author="I9003212" w:date="2008-12-29T16:56:00Z">
        <w:r w:rsidDel="00791A1D">
          <w:rPr>
            <w:rFonts w:ascii="新細明體" w:cs="新細明體" w:hint="eastAsia"/>
            <w:color w:val="000000"/>
            <w:lang w:val="zh-TW"/>
          </w:rPr>
          <w:delText>險別名稱檔</w:delText>
        </w:r>
        <w:r w:rsidR="003C67C4" w:rsidRP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</w:delText>
        </w:r>
        <w:r w:rsid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：</w:delText>
        </w:r>
      </w:del>
    </w:p>
    <w:p w:rsidR="003C67C4" w:rsidDel="00791A1D" w:rsidRDefault="003C67C4" w:rsidP="003C67C4">
      <w:pPr>
        <w:pStyle w:val="Tabletext"/>
        <w:keepLines w:val="0"/>
        <w:numPr>
          <w:ilvl w:val="3"/>
          <w:numId w:val="2"/>
          <w:numberingChange w:id="1240" w:author="I9003212" w:date="2008-12-29T16:40:00Z" w:original="%2:2:0:.%3:3:0:.%4:1:0:"/>
        </w:numPr>
        <w:spacing w:after="0" w:line="240" w:lineRule="auto"/>
        <w:rPr>
          <w:del w:id="124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24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264F8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NAME</w:delText>
        </w:r>
      </w:del>
    </w:p>
    <w:p w:rsidR="003C67C4" w:rsidDel="00791A1D" w:rsidRDefault="003C67C4" w:rsidP="003C67C4">
      <w:pPr>
        <w:pStyle w:val="Tabletext"/>
        <w:keepLines w:val="0"/>
        <w:numPr>
          <w:ilvl w:val="3"/>
          <w:numId w:val="2"/>
          <w:numberingChange w:id="1243" w:author="I9003212" w:date="2008-12-29T16:40:00Z" w:original="%2:2:0:.%3:3:0:.%4:2:0:"/>
        </w:numPr>
        <w:spacing w:after="0" w:line="240" w:lineRule="auto"/>
        <w:rPr>
          <w:del w:id="124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24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FB77F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FB77F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READ </w:delText>
        </w:r>
        <w:r w:rsidR="00FF3C34" w:rsidDel="00791A1D">
          <w:rPr>
            <w:rFonts w:ascii="Courier New" w:hAnsi="Courier New" w:cs="Courier New"/>
            <w:color w:val="000000"/>
          </w:rPr>
          <w:delText>DTAGA001_PROD_DEFI</w:delText>
        </w:r>
      </w:del>
    </w:p>
    <w:p w:rsidR="003C67C4" w:rsidDel="00791A1D" w:rsidRDefault="00875A65" w:rsidP="003C67C4">
      <w:pPr>
        <w:pStyle w:val="Tabletext"/>
        <w:keepLines w:val="0"/>
        <w:numPr>
          <w:ilvl w:val="4"/>
          <w:numId w:val="2"/>
          <w:numberingChange w:id="1246" w:author="I9003212" w:date="2008-12-29T16:40:00Z" w:original="%2:2:0:.%3:3:0:.%4:2:0:.%5:1:0:"/>
        </w:numPr>
        <w:spacing w:after="0" w:line="240" w:lineRule="auto"/>
        <w:rPr>
          <w:del w:id="124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24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資料可直接匯出，</w:delText>
        </w:r>
        <w:r w:rsid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檔案格式如下：(各欄位依逗點分隔)</w:delText>
        </w:r>
      </w:del>
    </w:p>
    <w:tbl>
      <w:tblPr>
        <w:tblStyle w:val="a9"/>
        <w:tblW w:w="7926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958"/>
        <w:gridCol w:w="1448"/>
      </w:tblGrid>
      <w:tr w:rsidR="003C67C4" w:rsidDel="00791A1D">
        <w:trPr>
          <w:del w:id="1249" w:author="I9003212" w:date="2008-12-29T16:56:00Z"/>
        </w:trPr>
        <w:tc>
          <w:tcPr>
            <w:tcW w:w="2520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2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5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3958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2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2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2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3C67C4" w:rsidDel="00791A1D">
        <w:trPr>
          <w:del w:id="1256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F55C3F" w:rsidP="003C67C4">
            <w:pPr>
              <w:pStyle w:val="Tabletext"/>
              <w:keepLines w:val="0"/>
              <w:spacing w:after="0" w:line="240" w:lineRule="auto"/>
              <w:rPr>
                <w:del w:id="1257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58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PROD_TYPE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主附約判別碼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259" w:author="I9003212" w:date="2008-12-29T16:56:00Z"/>
                <w:rFonts w:eastAsia="細明體"/>
                <w:kern w:val="2"/>
                <w:szCs w:val="24"/>
              </w:rPr>
            </w:pPr>
            <w:del w:id="1260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PROD_CAT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261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 w:rsidDel="00791A1D">
        <w:trPr>
          <w:del w:id="1262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EF33F6" w:rsidP="003C67C4">
            <w:pPr>
              <w:pStyle w:val="Tabletext"/>
              <w:keepLines w:val="0"/>
              <w:spacing w:after="0" w:line="240" w:lineRule="auto"/>
              <w:rPr>
                <w:del w:id="126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64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PROD_ID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險別代號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265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1266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PROD_ID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rPr>
                <w:del w:id="1267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 w:rsidDel="00791A1D">
        <w:trPr>
          <w:del w:id="1268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EF33F6" w:rsidP="003C67C4">
            <w:pPr>
              <w:pStyle w:val="Tabletext"/>
              <w:keepLines w:val="0"/>
              <w:spacing w:after="0" w:line="240" w:lineRule="auto"/>
              <w:rPr>
                <w:del w:id="126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270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PROD_NAME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險別中文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271" w:author="I9003212" w:date="2008-12-29T16:56:00Z"/>
                <w:rFonts w:eastAsia="細明體"/>
                <w:kern w:val="2"/>
                <w:szCs w:val="24"/>
              </w:rPr>
            </w:pPr>
            <w:del w:id="1272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PROD_SNAME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rPr>
                <w:del w:id="1273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8B40D9" w:rsidDel="0044237A" w:rsidRDefault="008B40D9" w:rsidP="008B40D9">
      <w:pPr>
        <w:pStyle w:val="Tabletext"/>
        <w:keepLines w:val="0"/>
        <w:spacing w:after="0" w:line="240" w:lineRule="auto"/>
        <w:rPr>
          <w:del w:id="1274" w:author="I9003212" w:date="2008-12-29T19:33:00Z"/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 w:rsidP="0044237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  <w:pPrChange w:id="1275" w:author="I9003212" w:date="2008-12-29T19:33:00Z">
          <w:pPr>
            <w:pStyle w:val="Tabletext"/>
            <w:keepLines w:val="0"/>
            <w:spacing w:after="0" w:line="240" w:lineRule="auto"/>
            <w:ind w:left="851"/>
          </w:pPr>
        </w:pPrChange>
      </w:pPr>
    </w:p>
    <w:p w:rsidR="00237FD2" w:rsidRDefault="00237FD2">
      <w:pPr>
        <w:pStyle w:val="Tabletext"/>
        <w:keepLines w:val="0"/>
        <w:numPr>
          <w:ilvl w:val="1"/>
          <w:numId w:val="2"/>
          <w:numberingChange w:id="1276" w:author="I9003212" w:date="2008-12-29T16:40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del w:id="1277" w:author="I9003212" w:date="2008-12-29T16:57:00Z">
        <w:r w:rsidR="00E13A37" w:rsidDel="00E64419">
          <w:rPr>
            <w:rFonts w:hint="eastAsia"/>
            <w:kern w:val="2"/>
            <w:lang w:eastAsia="zh-TW"/>
          </w:rPr>
          <w:delText>各個</w:delText>
        </w:r>
        <w:r w:rsidR="00094250" w:rsidRPr="00E13A37" w:rsidDel="00E64419">
          <w:rPr>
            <w:rFonts w:hint="eastAsia"/>
            <w:kern w:val="2"/>
            <w:lang w:eastAsia="zh-TW"/>
          </w:rPr>
          <w:delText>寫</w:delText>
        </w:r>
        <w:r w:rsidR="00E13A37" w:rsidDel="00E64419">
          <w:rPr>
            <w:rFonts w:hint="eastAsia"/>
            <w:kern w:val="2"/>
            <w:lang w:eastAsia="zh-TW"/>
          </w:rPr>
          <w:delText>出</w:delText>
        </w:r>
      </w:del>
      <w:r w:rsidR="00094250" w:rsidRPr="00E13A37">
        <w:rPr>
          <w:rFonts w:hint="eastAsia"/>
          <w:kern w:val="2"/>
          <w:lang w:eastAsia="zh-TW"/>
        </w:rPr>
        <w:t>檔</w:t>
      </w:r>
      <w:ins w:id="1278" w:author="I9003212" w:date="2008-12-29T16:57:00Z">
        <w:r w:rsidR="00E64419">
          <w:rPr>
            <w:rFonts w:hint="eastAsia"/>
            <w:kern w:val="2"/>
            <w:lang w:eastAsia="zh-TW"/>
          </w:rPr>
          <w:t>案</w:t>
        </w:r>
      </w:ins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279" w:author="I9003212" w:date="2008-12-29T16:40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280" w:author="I9003212" w:date="2008-12-29T16:40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281" w:author="I9003212" w:date="2008-12-29T16:40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1282" w:author="I9003212" w:date="2008-12-29T16:40:00Z" w:original="%2:4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  <w:numberingChange w:id="1283" w:author="I9003212" w:date="2008-12-29T16:40:00Z" w:original="%2:5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  <w:numberingChange w:id="1284" w:author="I9003212" w:date="2008-12-29T16:40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285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E9" w:rsidRDefault="002700E9" w:rsidP="002700E9">
      <w:r>
        <w:separator/>
      </w:r>
    </w:p>
  </w:endnote>
  <w:endnote w:type="continuationSeparator" w:id="0">
    <w:p w:rsidR="002700E9" w:rsidRDefault="002700E9" w:rsidP="0027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tima">
    <w:altName w:val="Lucida Sans Typewriter"/>
    <w:charset w:val="00"/>
    <w:family w:val="swiss"/>
    <w:pitch w:val="variable"/>
    <w:sig w:usb0="00000003" w:usb1="00000000" w:usb2="00000000" w:usb3="00000000" w:csb0="00000001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E9" w:rsidRDefault="002700E9" w:rsidP="002700E9">
      <w:r>
        <w:separator/>
      </w:r>
    </w:p>
  </w:footnote>
  <w:footnote w:type="continuationSeparator" w:id="0">
    <w:p w:rsidR="002700E9" w:rsidRDefault="002700E9" w:rsidP="0027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521FF"/>
    <w:rsid w:val="00052CF8"/>
    <w:rsid w:val="00067D92"/>
    <w:rsid w:val="000716C7"/>
    <w:rsid w:val="00072C05"/>
    <w:rsid w:val="00073CF4"/>
    <w:rsid w:val="0008184A"/>
    <w:rsid w:val="0008394D"/>
    <w:rsid w:val="00084FD7"/>
    <w:rsid w:val="000857F5"/>
    <w:rsid w:val="000867BC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55FF2"/>
    <w:rsid w:val="00161D03"/>
    <w:rsid w:val="00162121"/>
    <w:rsid w:val="0019287A"/>
    <w:rsid w:val="00195B9E"/>
    <w:rsid w:val="001A21F1"/>
    <w:rsid w:val="001B1004"/>
    <w:rsid w:val="001C06A8"/>
    <w:rsid w:val="001C0870"/>
    <w:rsid w:val="001C447E"/>
    <w:rsid w:val="001D4E00"/>
    <w:rsid w:val="001E1A34"/>
    <w:rsid w:val="001F0E43"/>
    <w:rsid w:val="001F1A89"/>
    <w:rsid w:val="001F27AC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767E"/>
    <w:rsid w:val="00267F19"/>
    <w:rsid w:val="002700E9"/>
    <w:rsid w:val="002864C2"/>
    <w:rsid w:val="00290450"/>
    <w:rsid w:val="00294D10"/>
    <w:rsid w:val="002B49C7"/>
    <w:rsid w:val="002D317F"/>
    <w:rsid w:val="002E0AE6"/>
    <w:rsid w:val="002E2EA9"/>
    <w:rsid w:val="002E7FA8"/>
    <w:rsid w:val="00301EFC"/>
    <w:rsid w:val="00302000"/>
    <w:rsid w:val="0030386C"/>
    <w:rsid w:val="00312D81"/>
    <w:rsid w:val="00334EB3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6D93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237A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1BE6"/>
    <w:rsid w:val="004C6FA8"/>
    <w:rsid w:val="004D1DF4"/>
    <w:rsid w:val="004F0667"/>
    <w:rsid w:val="004F21C0"/>
    <w:rsid w:val="004F6F61"/>
    <w:rsid w:val="004F7E07"/>
    <w:rsid w:val="005102B2"/>
    <w:rsid w:val="0051282E"/>
    <w:rsid w:val="00516542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83C76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54782"/>
    <w:rsid w:val="006601F5"/>
    <w:rsid w:val="00671295"/>
    <w:rsid w:val="00674592"/>
    <w:rsid w:val="00681963"/>
    <w:rsid w:val="00684F69"/>
    <w:rsid w:val="00684F95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35272"/>
    <w:rsid w:val="00754CD8"/>
    <w:rsid w:val="00757E35"/>
    <w:rsid w:val="00761170"/>
    <w:rsid w:val="007700AD"/>
    <w:rsid w:val="00770B36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91A1D"/>
    <w:rsid w:val="007A024C"/>
    <w:rsid w:val="007A4B3E"/>
    <w:rsid w:val="007C4E7A"/>
    <w:rsid w:val="007D7CA7"/>
    <w:rsid w:val="007E21EA"/>
    <w:rsid w:val="0080134F"/>
    <w:rsid w:val="00804DF5"/>
    <w:rsid w:val="00813A0C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AB"/>
    <w:rsid w:val="00891F29"/>
    <w:rsid w:val="00895DBA"/>
    <w:rsid w:val="008B0A79"/>
    <w:rsid w:val="008B163C"/>
    <w:rsid w:val="008B40D9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63B5"/>
    <w:rsid w:val="00937141"/>
    <w:rsid w:val="00940782"/>
    <w:rsid w:val="009470B7"/>
    <w:rsid w:val="00965AF6"/>
    <w:rsid w:val="00965C97"/>
    <w:rsid w:val="00965CCE"/>
    <w:rsid w:val="0097217C"/>
    <w:rsid w:val="00994D8C"/>
    <w:rsid w:val="009A1A04"/>
    <w:rsid w:val="009A2050"/>
    <w:rsid w:val="009A286D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57EE"/>
    <w:rsid w:val="00A16976"/>
    <w:rsid w:val="00A24EC4"/>
    <w:rsid w:val="00A276F1"/>
    <w:rsid w:val="00A307E9"/>
    <w:rsid w:val="00A349EA"/>
    <w:rsid w:val="00A34EA5"/>
    <w:rsid w:val="00A35D5B"/>
    <w:rsid w:val="00A37ADF"/>
    <w:rsid w:val="00A40D34"/>
    <w:rsid w:val="00A46CFF"/>
    <w:rsid w:val="00A46D2B"/>
    <w:rsid w:val="00A46F55"/>
    <w:rsid w:val="00A53E58"/>
    <w:rsid w:val="00A61E15"/>
    <w:rsid w:val="00A628CF"/>
    <w:rsid w:val="00A715AE"/>
    <w:rsid w:val="00A91C89"/>
    <w:rsid w:val="00AA1490"/>
    <w:rsid w:val="00AA4AA9"/>
    <w:rsid w:val="00AA739E"/>
    <w:rsid w:val="00AB5CE6"/>
    <w:rsid w:val="00AD00C7"/>
    <w:rsid w:val="00AD398F"/>
    <w:rsid w:val="00AD7044"/>
    <w:rsid w:val="00AE29A5"/>
    <w:rsid w:val="00AF49AC"/>
    <w:rsid w:val="00B10DEB"/>
    <w:rsid w:val="00B1314A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3BBB"/>
    <w:rsid w:val="00BD540E"/>
    <w:rsid w:val="00BD57EE"/>
    <w:rsid w:val="00C03589"/>
    <w:rsid w:val="00C0438F"/>
    <w:rsid w:val="00C06170"/>
    <w:rsid w:val="00C063BF"/>
    <w:rsid w:val="00C11DDF"/>
    <w:rsid w:val="00C12563"/>
    <w:rsid w:val="00C136BA"/>
    <w:rsid w:val="00C2238B"/>
    <w:rsid w:val="00C2615D"/>
    <w:rsid w:val="00C3006A"/>
    <w:rsid w:val="00C305FC"/>
    <w:rsid w:val="00C34DED"/>
    <w:rsid w:val="00C445D6"/>
    <w:rsid w:val="00C46B95"/>
    <w:rsid w:val="00C56DC8"/>
    <w:rsid w:val="00C57239"/>
    <w:rsid w:val="00C64649"/>
    <w:rsid w:val="00C80146"/>
    <w:rsid w:val="00C807D5"/>
    <w:rsid w:val="00C81D0A"/>
    <w:rsid w:val="00CA1592"/>
    <w:rsid w:val="00CA5CAF"/>
    <w:rsid w:val="00CB4F2E"/>
    <w:rsid w:val="00CB531A"/>
    <w:rsid w:val="00CB72B7"/>
    <w:rsid w:val="00CC0458"/>
    <w:rsid w:val="00CD0D1A"/>
    <w:rsid w:val="00CD275E"/>
    <w:rsid w:val="00CE28AD"/>
    <w:rsid w:val="00CE2C85"/>
    <w:rsid w:val="00D07662"/>
    <w:rsid w:val="00D157F0"/>
    <w:rsid w:val="00D16896"/>
    <w:rsid w:val="00D17592"/>
    <w:rsid w:val="00D2458A"/>
    <w:rsid w:val="00D25C3D"/>
    <w:rsid w:val="00D272DE"/>
    <w:rsid w:val="00D36CF5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64419"/>
    <w:rsid w:val="00E90FA2"/>
    <w:rsid w:val="00E9683C"/>
    <w:rsid w:val="00E9694D"/>
    <w:rsid w:val="00EA3065"/>
    <w:rsid w:val="00EB3942"/>
    <w:rsid w:val="00EB6C08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3F04"/>
    <w:rsid w:val="00FB4F2B"/>
    <w:rsid w:val="00FB5FCF"/>
    <w:rsid w:val="00FB77F2"/>
    <w:rsid w:val="00FC732B"/>
    <w:rsid w:val="00FC7C58"/>
    <w:rsid w:val="00FD0C94"/>
    <w:rsid w:val="00FD1744"/>
    <w:rsid w:val="00FE43CA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37E222-D8AC-439F-BC84-C8D175E7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2700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2700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