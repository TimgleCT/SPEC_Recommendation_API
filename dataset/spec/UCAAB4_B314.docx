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986BCD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986BCD" w:rsidTr="00BD5672">
        <w:tc>
          <w:tcPr>
            <w:tcW w:w="141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立案單號</w:t>
            </w:r>
          </w:p>
        </w:tc>
      </w:tr>
      <w:tr w:rsidR="00BD5672" w:rsidRPr="00986BCD" w:rsidTr="00BD5672">
        <w:tc>
          <w:tcPr>
            <w:tcW w:w="1416" w:type="dxa"/>
          </w:tcPr>
          <w:p w:rsidR="00BD5672" w:rsidRPr="00986BCD" w:rsidRDefault="001723E3" w:rsidP="00604159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201</w:t>
            </w:r>
            <w:r w:rsidR="00571C7B">
              <w:rPr>
                <w:rFonts w:ascii="細明體" w:eastAsia="細明體" w:hAnsi="細明體" w:cs="Courier New" w:hint="eastAsia"/>
                <w:sz w:val="20"/>
                <w:szCs w:val="20"/>
              </w:rPr>
              <w:t>5/</w:t>
            </w:r>
            <w:r w:rsidR="00B341C0">
              <w:rPr>
                <w:rFonts w:ascii="細明體" w:eastAsia="細明體" w:hAnsi="細明體" w:cs="Courier New" w:hint="eastAsia"/>
                <w:sz w:val="20"/>
                <w:szCs w:val="20"/>
              </w:rPr>
              <w:t>6/26</w:t>
            </w:r>
          </w:p>
        </w:tc>
        <w:tc>
          <w:tcPr>
            <w:tcW w:w="1010" w:type="dxa"/>
          </w:tcPr>
          <w:p w:rsidR="00BD5672" w:rsidRPr="00986BCD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986BCD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986BCD" w:rsidRDefault="00571C7B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蕭侑文</w:t>
            </w:r>
          </w:p>
        </w:tc>
        <w:tc>
          <w:tcPr>
            <w:tcW w:w="2071" w:type="dxa"/>
          </w:tcPr>
          <w:p w:rsidR="00BD5672" w:rsidRPr="00F64752" w:rsidRDefault="00B341C0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t>150612000317</w:t>
            </w:r>
          </w:p>
        </w:tc>
      </w:tr>
      <w:tr w:rsidR="00CD57D4" w:rsidRPr="00986BCD" w:rsidTr="00BD5672">
        <w:trPr>
          <w:ins w:id="2" w:author="FIS" w:date="2015-10-15T16:41:00Z"/>
        </w:trPr>
        <w:tc>
          <w:tcPr>
            <w:tcW w:w="1416" w:type="dxa"/>
          </w:tcPr>
          <w:p w:rsidR="00CD57D4" w:rsidRPr="00986BCD" w:rsidRDefault="00CD57D4" w:rsidP="00604159">
            <w:pPr>
              <w:spacing w:line="240" w:lineRule="atLeast"/>
              <w:jc w:val="center"/>
              <w:rPr>
                <w:ins w:id="3" w:author="FIS" w:date="2015-10-15T16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4" w:author="FIS" w:date="2015-10-15T16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2015/10/15</w:t>
              </w:r>
            </w:ins>
          </w:p>
        </w:tc>
        <w:tc>
          <w:tcPr>
            <w:tcW w:w="1010" w:type="dxa"/>
          </w:tcPr>
          <w:p w:rsidR="00CD57D4" w:rsidRPr="00986BCD" w:rsidRDefault="00CD57D4" w:rsidP="005558D1">
            <w:pPr>
              <w:spacing w:line="240" w:lineRule="atLeast"/>
              <w:jc w:val="center"/>
              <w:rPr>
                <w:ins w:id="5" w:author="FIS" w:date="2015-10-15T16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6" w:author="FIS" w:date="2015-10-15T16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</w:t>
              </w:r>
            </w:ins>
          </w:p>
        </w:tc>
        <w:tc>
          <w:tcPr>
            <w:tcW w:w="3953" w:type="dxa"/>
          </w:tcPr>
          <w:p w:rsidR="00CD57D4" w:rsidRPr="00986BCD" w:rsidRDefault="00212FD4" w:rsidP="005558D1">
            <w:pPr>
              <w:spacing w:line="240" w:lineRule="atLeast"/>
              <w:rPr>
                <w:ins w:id="7" w:author="FIS" w:date="2015-10-15T16:41:00Z"/>
                <w:rFonts w:ascii="細明體" w:eastAsia="細明體" w:hAnsi="細明體" w:cs="Courier New" w:hint="eastAsia"/>
                <w:sz w:val="20"/>
                <w:szCs w:val="20"/>
              </w:rPr>
            </w:pPr>
            <w:ins w:id="8" w:author="FIS" w:date="2015-10-15T16:4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導入</w:t>
              </w:r>
            </w:ins>
            <w:ins w:id="9" w:author="FIS" w:date="2015-10-15T16:4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AG驗證</w:t>
              </w:r>
            </w:ins>
          </w:p>
        </w:tc>
        <w:tc>
          <w:tcPr>
            <w:tcW w:w="1566" w:type="dxa"/>
          </w:tcPr>
          <w:p w:rsidR="00CD57D4" w:rsidRDefault="00CD57D4" w:rsidP="005558D1">
            <w:pPr>
              <w:pStyle w:val="Tabletext"/>
              <w:rPr>
                <w:ins w:id="10" w:author="FIS" w:date="2015-10-15T16:41:00Z"/>
                <w:rFonts w:ascii="細明體" w:eastAsia="細明體" w:hAnsi="細明體" w:hint="eastAsia"/>
                <w:lang w:eastAsia="zh-TW"/>
              </w:rPr>
            </w:pPr>
            <w:ins w:id="11" w:author="FIS" w:date="2015-10-15T16:41:00Z">
              <w:r>
                <w:rPr>
                  <w:rFonts w:ascii="細明體" w:eastAsia="細明體" w:hAnsi="細明體" w:hint="eastAsia"/>
                  <w:lang w:eastAsia="zh-TW"/>
                </w:rPr>
                <w:t>蕭侑文</w:t>
              </w:r>
            </w:ins>
          </w:p>
        </w:tc>
        <w:tc>
          <w:tcPr>
            <w:tcW w:w="2071" w:type="dxa"/>
          </w:tcPr>
          <w:p w:rsidR="00CD57D4" w:rsidRDefault="00CD57D4" w:rsidP="005558D1">
            <w:pPr>
              <w:spacing w:line="240" w:lineRule="atLeast"/>
              <w:rPr>
                <w:ins w:id="12" w:author="FIS" w:date="2015-10-15T16:41:00Z"/>
              </w:rPr>
            </w:pPr>
            <w:ins w:id="13" w:author="FIS" w:date="2015-10-15T16:41:00Z">
              <w:r>
                <w:t>150612000317</w:t>
              </w:r>
            </w:ins>
          </w:p>
        </w:tc>
      </w:tr>
    </w:tbl>
    <w:p w:rsidR="00BD5672" w:rsidRPr="00986BCD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986BCD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8640"/>
      </w:tblGrid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程式功能</w:t>
            </w:r>
          </w:p>
        </w:tc>
        <w:tc>
          <w:tcPr>
            <w:tcW w:w="8640" w:type="dxa"/>
          </w:tcPr>
          <w:p w:rsidR="00961F9B" w:rsidRPr="00986BCD" w:rsidRDefault="004F3E8F" w:rsidP="005266DD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5E200C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GS轉檔統計驗證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  <w:tc>
          <w:tcPr>
            <w:tcW w:w="8640" w:type="dxa"/>
          </w:tcPr>
          <w:p w:rsidR="00961F9B" w:rsidRPr="00986BCD" w:rsidRDefault="005266DD" w:rsidP="00494D3C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340A4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AAB4_B313</w:t>
            </w:r>
            <w:r w:rsidR="00961F9B" w:rsidRPr="00986BCD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作業方式</w:t>
            </w:r>
          </w:p>
        </w:tc>
        <w:tc>
          <w:tcPr>
            <w:tcW w:w="86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986BCD" w:rsidTr="00764C15">
        <w:tc>
          <w:tcPr>
            <w:tcW w:w="144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概要說明</w:t>
            </w:r>
          </w:p>
        </w:tc>
        <w:tc>
          <w:tcPr>
            <w:tcW w:w="8640" w:type="dxa"/>
          </w:tcPr>
          <w:p w:rsidR="00986BCD" w:rsidRPr="00986BCD" w:rsidRDefault="002212EC" w:rsidP="004F3E8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驗證</w:t>
            </w:r>
            <w:r w:rsidR="00016FA1">
              <w:rPr>
                <w:rFonts w:ascii="細明體" w:eastAsia="細明體" w:hAnsi="細明體" w:hint="eastAsia"/>
                <w:sz w:val="20"/>
                <w:szCs w:val="20"/>
              </w:rPr>
              <w:t>理賠轉檔</w:t>
            </w:r>
            <w:r w:rsidR="004F3E8F">
              <w:rPr>
                <w:rFonts w:ascii="細明體" w:eastAsia="細明體" w:hAnsi="細明體" w:hint="eastAsia"/>
                <w:sz w:val="20"/>
                <w:szCs w:val="20"/>
              </w:rPr>
              <w:t>檔案間的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合理性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需求單位</w:t>
            </w:r>
          </w:p>
        </w:tc>
        <w:tc>
          <w:tcPr>
            <w:tcW w:w="8640" w:type="dxa"/>
          </w:tcPr>
          <w:p w:rsidR="00752001" w:rsidRPr="00986BCD" w:rsidRDefault="00494D3C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壽險資訊二科</w:t>
            </w:r>
          </w:p>
        </w:tc>
      </w:tr>
      <w:tr w:rsidR="00752001" w:rsidRPr="00986BCD" w:rsidTr="00764C15">
        <w:tc>
          <w:tcPr>
            <w:tcW w:w="1440" w:type="dxa"/>
          </w:tcPr>
          <w:p w:rsidR="00752001" w:rsidRPr="00986BCD" w:rsidRDefault="00752001" w:rsidP="0093617E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作業單位</w:t>
            </w:r>
          </w:p>
        </w:tc>
        <w:tc>
          <w:tcPr>
            <w:tcW w:w="8640" w:type="dxa"/>
          </w:tcPr>
          <w:p w:rsidR="00752001" w:rsidRPr="00986BCD" w:rsidRDefault="006164D0" w:rsidP="0029571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="00566080">
              <w:rPr>
                <w:rFonts w:ascii="細明體" w:eastAsia="細明體" w:hAnsi="細明體" w:hint="eastAsia"/>
                <w:sz w:val="20"/>
                <w:szCs w:val="20"/>
              </w:rPr>
              <w:t>企劃科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作業平台</w:t>
            </w:r>
          </w:p>
        </w:tc>
        <w:tc>
          <w:tcPr>
            <w:tcW w:w="8640" w:type="dxa"/>
          </w:tcPr>
          <w:p w:rsidR="001D25AB" w:rsidRPr="00986BCD" w:rsidRDefault="001D25AB" w:rsidP="003C4E2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■一般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□平板電腦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□手機</w:t>
            </w:r>
          </w:p>
        </w:tc>
      </w:tr>
      <w:tr w:rsidR="001D25AB" w:rsidRPr="00986BCD" w:rsidTr="00764C15">
        <w:tc>
          <w:tcPr>
            <w:tcW w:w="1440" w:type="dxa"/>
          </w:tcPr>
          <w:p w:rsidR="001D25AB" w:rsidRPr="00986BCD" w:rsidRDefault="001D25AB" w:rsidP="005558D1">
            <w:pPr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使用對象</w:t>
            </w:r>
          </w:p>
        </w:tc>
        <w:tc>
          <w:tcPr>
            <w:tcW w:w="8640" w:type="dxa"/>
          </w:tcPr>
          <w:p w:rsidR="001D25AB" w:rsidRPr="00986BCD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■員工</w:t>
            </w:r>
            <w:r w:rsidR="003C4E23" w:rsidRPr="00986BCD">
              <w:rPr>
                <w:rFonts w:ascii="細明體" w:eastAsia="細明體" w:hAnsi="細明體" w:hint="eastAsia"/>
                <w:sz w:val="20"/>
                <w:szCs w:val="20"/>
              </w:rPr>
              <w:t xml:space="preserve">(UCBean) </w:t>
            </w: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□客戶(CustomerBean)</w:t>
            </w:r>
          </w:p>
        </w:tc>
      </w:tr>
    </w:tbl>
    <w:p w:rsidR="001C6A12" w:rsidRPr="00986BCD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986BCD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986BCD">
        <w:rPr>
          <w:rFonts w:ascii="細明體" w:eastAsia="細明體" w:hAnsi="細明體" w:cs="Courier New" w:hint="eastAsia"/>
          <w:b/>
          <w:lang w:eastAsia="zh-TW"/>
        </w:rPr>
        <w:t>程式流程圖</w:t>
      </w:r>
    </w:p>
    <w:p w:rsidR="007B0CDF" w:rsidRPr="00986BCD" w:rsidRDefault="00400AA2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986BCD">
        <w:rPr>
          <w:rFonts w:ascii="細明體" w:eastAsia="細明體" w:hAnsi="細明體" w:cs="Courier New"/>
          <w:b/>
          <w:lang w:eastAsia="zh-TW"/>
        </w:rPr>
        <w:object w:dxaOrig="6860" w:dyaOrig="4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2.75pt;height:240pt" o:ole="">
            <v:imagedata r:id="rId8" o:title=""/>
          </v:shape>
          <o:OLEObject Type="Embed" ProgID="Visio.Drawing.11" ShapeID="_x0000_i1025" DrawAspect="Content" ObjectID="_1657345486" r:id="rId9"/>
        </w:object>
      </w:r>
    </w:p>
    <w:p w:rsidR="00961F9B" w:rsidRPr="00986BCD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986BCD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986BCD" w:rsidTr="00752001">
        <w:tc>
          <w:tcPr>
            <w:tcW w:w="794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986BCD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986BCD" w:rsidRDefault="00752001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986BCD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117004" w:rsidRPr="00986BCD" w:rsidTr="00C44D6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412F6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vAlign w:val="center"/>
          </w:tcPr>
          <w:p w:rsidR="00117004" w:rsidRPr="00117004" w:rsidRDefault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交查案件檔</w:t>
            </w:r>
          </w:p>
        </w:tc>
        <w:tc>
          <w:tcPr>
            <w:tcW w:w="2835" w:type="dxa"/>
            <w:vAlign w:val="center"/>
          </w:tcPr>
          <w:p w:rsidR="00117004" w:rsidRPr="00117004" w:rsidRDefault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DTAHA001</w:t>
            </w:r>
          </w:p>
        </w:tc>
        <w:tc>
          <w:tcPr>
            <w:tcW w:w="799" w:type="dxa"/>
          </w:tcPr>
          <w:p w:rsidR="00117004" w:rsidRPr="00986BCD" w:rsidRDefault="00117004" w:rsidP="00752001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C44D65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412F6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  <w:vAlign w:val="center"/>
          </w:tcPr>
          <w:p w:rsidR="00117004" w:rsidRPr="00117004" w:rsidRDefault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交查明細檔</w:t>
            </w:r>
          </w:p>
        </w:tc>
        <w:tc>
          <w:tcPr>
            <w:tcW w:w="2835" w:type="dxa"/>
            <w:vAlign w:val="center"/>
          </w:tcPr>
          <w:p w:rsidR="00117004" w:rsidRPr="00117004" w:rsidRDefault="0011700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DTAHA002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006FED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006FED" w:rsidRPr="00986BCD" w:rsidRDefault="00006FED" w:rsidP="00412F6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006FED" w:rsidRPr="00006FED" w:rsidRDefault="00117004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理賠記錄檔</w:t>
            </w:r>
          </w:p>
        </w:tc>
        <w:tc>
          <w:tcPr>
            <w:tcW w:w="2835" w:type="dxa"/>
          </w:tcPr>
          <w:p w:rsidR="00006FED" w:rsidRPr="00006FED" w:rsidRDefault="00117004" w:rsidP="00C376DC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001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006FED" w:rsidRPr="00986BCD" w:rsidRDefault="00006FED" w:rsidP="00AF0CE2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412F6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006FED" w:rsidRDefault="00117004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各保單理賠金額分配檔</w:t>
            </w:r>
          </w:p>
        </w:tc>
        <w:tc>
          <w:tcPr>
            <w:tcW w:w="2835" w:type="dxa"/>
          </w:tcPr>
          <w:p w:rsidR="00117004" w:rsidRPr="00006FED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</w:p>
        </w:tc>
        <w:tc>
          <w:tcPr>
            <w:tcW w:w="799" w:type="dxa"/>
          </w:tcPr>
          <w:p w:rsidR="00117004" w:rsidRPr="00986BCD" w:rsidRDefault="00117004" w:rsidP="00CF68F3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3976CE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F68F3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412F6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006FED" w:rsidRDefault="00117004" w:rsidP="0011700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各受款人理賠金額分配檔</w:t>
            </w:r>
          </w:p>
        </w:tc>
        <w:tc>
          <w:tcPr>
            <w:tcW w:w="2835" w:type="dxa"/>
          </w:tcPr>
          <w:p w:rsidR="00117004" w:rsidRPr="00006FED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412F6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006FED" w:rsidRDefault="00117004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理賠不給付檔</w:t>
            </w:r>
          </w:p>
        </w:tc>
        <w:tc>
          <w:tcPr>
            <w:tcW w:w="2835" w:type="dxa"/>
          </w:tcPr>
          <w:p w:rsidR="00117004" w:rsidRPr="00006FED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</w:t>
            </w:r>
            <w:r w:rsidRPr="00117004">
              <w:rPr>
                <w:rFonts w:ascii="細明體" w:eastAsia="細明體" w:hAnsi="細明體"/>
                <w:sz w:val="20"/>
                <w:szCs w:val="20"/>
              </w:rPr>
              <w:t>00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412F6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117004" w:rsidRDefault="00117004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17004">
              <w:rPr>
                <w:rFonts w:ascii="細明體" w:eastAsia="細明體" w:hAnsi="細明體" w:hint="eastAsia"/>
                <w:sz w:val="20"/>
                <w:szCs w:val="20"/>
              </w:rPr>
              <w:t>補件紀錄檔</w:t>
            </w:r>
          </w:p>
        </w:tc>
        <w:tc>
          <w:tcPr>
            <w:tcW w:w="2835" w:type="dxa"/>
          </w:tcPr>
          <w:p w:rsidR="00117004" w:rsidRPr="00117004" w:rsidRDefault="00117004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17004">
              <w:rPr>
                <w:rFonts w:ascii="細明體" w:eastAsia="細明體" w:hAnsi="細明體"/>
                <w:sz w:val="20"/>
                <w:szCs w:val="20"/>
              </w:rPr>
              <w:t>DTAAJ010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17004" w:rsidRPr="00986BCD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17004" w:rsidRPr="00986BCD" w:rsidRDefault="00117004" w:rsidP="00412F68">
            <w:pPr>
              <w:numPr>
                <w:ilvl w:val="0"/>
                <w:numId w:val="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3884" w:type="dxa"/>
          </w:tcPr>
          <w:p w:rsidR="00117004" w:rsidRPr="00117004" w:rsidRDefault="003976CE" w:rsidP="00C44D6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976CE">
              <w:rPr>
                <w:rFonts w:ascii="細明體" w:eastAsia="細明體" w:hAnsi="細明體" w:hint="eastAsia"/>
                <w:sz w:val="20"/>
                <w:szCs w:val="20"/>
              </w:rPr>
              <w:t>國寶幸福轉檔驗證訊息記錄檔</w:t>
            </w:r>
          </w:p>
        </w:tc>
        <w:tc>
          <w:tcPr>
            <w:tcW w:w="2835" w:type="dxa"/>
          </w:tcPr>
          <w:p w:rsidR="00117004" w:rsidRPr="00117004" w:rsidRDefault="003976CE" w:rsidP="00C44D6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3976CE">
              <w:rPr>
                <w:rFonts w:ascii="細明體" w:eastAsia="細明體" w:hAnsi="細明體"/>
                <w:sz w:val="20"/>
                <w:szCs w:val="20"/>
              </w:rPr>
              <w:t>DTZZX200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3976CE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17004" w:rsidRPr="00986BCD" w:rsidRDefault="00117004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17004" w:rsidRPr="00986BCD" w:rsidRDefault="003976CE" w:rsidP="00C44D6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1C6A12" w:rsidRPr="00986BCD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986BCD" w:rsidTr="00764C15"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986BCD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961F9B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986BCD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86BCD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</w:tbl>
    <w:p w:rsidR="008E2A2C" w:rsidRPr="00986BCD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986BCD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986BCD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986BCD" w:rsidRDefault="00961F9B" w:rsidP="00D5351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C61D29" w:rsidRPr="00986BCD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D53514">
              <w:rPr>
                <w:rFonts w:ascii="細明體" w:eastAsia="細明體" w:hAnsi="細明體" w:hint="eastAsia"/>
                <w:sz w:val="20"/>
                <w:szCs w:val="20"/>
              </w:rPr>
              <w:t>WB413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986BCD" w:rsidRDefault="00295717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986BCD" w:rsidRDefault="008D4E0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B4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986BCD" w:rsidRDefault="008D4E0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週</w:t>
            </w:r>
          </w:p>
        </w:tc>
      </w:tr>
      <w:tr w:rsidR="00961F9B" w:rsidRPr="00986BCD" w:rsidTr="00764C15">
        <w:trPr>
          <w:trHeight w:val="120"/>
        </w:trPr>
        <w:tc>
          <w:tcPr>
            <w:tcW w:w="1672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986BCD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14" w:name="TOP"/>
    </w:p>
    <w:p w:rsidR="00FF6176" w:rsidRPr="00986BCD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986BCD" w:rsidTr="00764C15">
        <w:tc>
          <w:tcPr>
            <w:tcW w:w="72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986BCD" w:rsidRDefault="00FF6176" w:rsidP="00764C15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986BCD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E041D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E041D6" w:rsidRPr="00986BCD" w:rsidRDefault="00E041D6" w:rsidP="00412F68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E041D6" w:rsidRPr="00986BCD" w:rsidRDefault="008368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是否清檔</w:t>
            </w:r>
          </w:p>
        </w:tc>
        <w:tc>
          <w:tcPr>
            <w:tcW w:w="3465" w:type="dxa"/>
          </w:tcPr>
          <w:p w:rsidR="00E041D6" w:rsidRPr="00986BCD" w:rsidRDefault="0083682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E041D6" w:rsidRDefault="00E041D6">
            <w:r w:rsidRPr="00F64ED5"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  <w:tr w:rsidR="00D44806" w:rsidRPr="00986BCD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44806" w:rsidRDefault="00D44806" w:rsidP="00412F68">
            <w:pPr>
              <w:numPr>
                <w:ilvl w:val="0"/>
                <w:numId w:val="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880" w:type="dxa"/>
          </w:tcPr>
          <w:p w:rsidR="00D44806" w:rsidRDefault="00D4480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步驟</w:t>
            </w:r>
          </w:p>
        </w:tc>
        <w:tc>
          <w:tcPr>
            <w:tcW w:w="3465" w:type="dxa"/>
          </w:tcPr>
          <w:p w:rsidR="00D44806" w:rsidRDefault="00D4480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D44806" w:rsidRDefault="00D4480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64ED5"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  <w:p w:rsidR="00D44806" w:rsidRPr="00F64ED5" w:rsidRDefault="006D6AA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1:抽件 2:統計比對</w:t>
            </w:r>
          </w:p>
        </w:tc>
      </w:tr>
    </w:tbl>
    <w:p w:rsidR="00FF6176" w:rsidRPr="00986BCD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bookmarkEnd w:id="14"/>
    <w:p w:rsidR="00961F9B" w:rsidRPr="00986BCD" w:rsidRDefault="00295717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986BCD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986BCD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986BCD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986BCD" w:rsidRDefault="00961F9B" w:rsidP="00412F68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986BCD" w:rsidRDefault="00961F9B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件數歸零：</w:t>
      </w:r>
    </w:p>
    <w:p w:rsidR="00961F9B" w:rsidRPr="00986BCD" w:rsidRDefault="005E1EC6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讀取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961F9B" w:rsidRPr="00986BCD" w:rsidRDefault="006317E4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處理</w:t>
      </w:r>
      <w:r w:rsidR="00961F9B" w:rsidRPr="00986BCD">
        <w:rPr>
          <w:rFonts w:ascii="細明體" w:eastAsia="細明體" w:hAnsi="細明體" w:hint="eastAsia"/>
          <w:lang w:eastAsia="zh-TW"/>
        </w:rPr>
        <w:t>件數、</w:t>
      </w:r>
    </w:p>
    <w:p w:rsidR="00CA4EC4" w:rsidRPr="00986BCD" w:rsidRDefault="001200CB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lang w:eastAsia="zh-TW"/>
        </w:rPr>
        <w:t>錯誤件數</w:t>
      </w:r>
      <w:r w:rsidR="00CA4EC4" w:rsidRPr="00986BCD">
        <w:rPr>
          <w:rFonts w:ascii="細明體" w:eastAsia="細明體" w:hAnsi="細明體" w:hint="eastAsia"/>
          <w:kern w:val="2"/>
          <w:lang w:eastAsia="zh-TW"/>
        </w:rPr>
        <w:t>。</w:t>
      </w:r>
    </w:p>
    <w:p w:rsidR="00A241FD" w:rsidRDefault="00A241FD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$</w:t>
      </w:r>
      <w:r>
        <w:rPr>
          <w:rFonts w:ascii="細明體" w:eastAsia="細明體" w:hAnsi="細明體" w:hint="eastAsia"/>
        </w:rPr>
        <w:t>批次作業時間</w:t>
      </w:r>
      <w:r>
        <w:rPr>
          <w:rFonts w:ascii="細明體" w:eastAsia="細明體" w:hAnsi="細明體" w:hint="eastAsia"/>
          <w:lang w:eastAsia="zh-TW"/>
        </w:rPr>
        <w:t xml:space="preserve"> = 執行的</w:t>
      </w:r>
      <w:r w:rsidR="00993417">
        <w:rPr>
          <w:rFonts w:ascii="細明體" w:eastAsia="細明體" w:hAnsi="細明體" w:hint="eastAsia"/>
          <w:lang w:eastAsia="zh-TW"/>
        </w:rPr>
        <w:t>日期</w:t>
      </w:r>
      <w:r>
        <w:rPr>
          <w:rFonts w:ascii="細明體" w:eastAsia="細明體" w:hAnsi="細明體" w:hint="eastAsia"/>
          <w:lang w:eastAsia="zh-TW"/>
        </w:rPr>
        <w:t>時間</w:t>
      </w:r>
    </w:p>
    <w:p w:rsidR="00961F9B" w:rsidRDefault="00961F9B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86BCD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83682C" w:rsidRPr="0083682C" w:rsidRDefault="0083682C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是否清檔</w:t>
      </w:r>
      <w:r>
        <w:rPr>
          <w:rFonts w:ascii="細明體" w:eastAsia="細明體" w:hAnsi="細明體" w:hint="eastAsia"/>
          <w:lang w:eastAsia="zh-TW"/>
        </w:rPr>
        <w:t>：</w:t>
      </w:r>
    </w:p>
    <w:p w:rsidR="0083682C" w:rsidRDefault="0083682C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DEFAULT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  <w:r>
        <w:rPr>
          <w:rFonts w:ascii="細明體" w:eastAsia="細明體" w:hAnsi="細明體" w:hint="eastAsia"/>
          <w:lang w:eastAsia="zh-TW"/>
        </w:rPr>
        <w:t>(清檔)</w:t>
      </w:r>
    </w:p>
    <w:p w:rsidR="00BF0729" w:rsidRDefault="00BF0729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清檔：</w:t>
      </w:r>
    </w:p>
    <w:p w:rsidR="00700EB2" w:rsidRDefault="00700EB2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</w:t>
      </w:r>
      <w:r>
        <w:rPr>
          <w:rFonts w:ascii="細明體" w:eastAsia="細明體" w:hAnsi="細明體" w:hint="eastAsia"/>
        </w:rPr>
        <w:t>是否清檔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Y</w:t>
      </w:r>
      <w:r>
        <w:rPr>
          <w:rFonts w:ascii="細明體" w:eastAsia="細明體" w:hAnsi="細明體"/>
          <w:lang w:eastAsia="zh-TW"/>
        </w:rPr>
        <w:t>’</w:t>
      </w:r>
    </w:p>
    <w:p w:rsidR="00700EB2" w:rsidRPr="00700EB2" w:rsidRDefault="00700EB2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DELETE </w:t>
      </w:r>
      <w:r w:rsidRPr="003976CE">
        <w:rPr>
          <w:rFonts w:ascii="細明體" w:eastAsia="細明體" w:hAnsi="細明體"/>
          <w:lang w:eastAsia="zh-TW"/>
        </w:rPr>
        <w:t>DTZZX200</w:t>
      </w:r>
      <w:r>
        <w:rPr>
          <w:rFonts w:ascii="細明體" w:eastAsia="細明體" w:hAnsi="細明體" w:hint="eastAsia"/>
          <w:lang w:eastAsia="zh-TW"/>
        </w:rPr>
        <w:t>(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)</w:t>
      </w:r>
    </w:p>
    <w:p w:rsidR="00CB601F" w:rsidRDefault="00CB601F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661962" w:rsidRPr="00661962" w:rsidRDefault="00761DAB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hint="eastAsia"/>
        </w:rPr>
        <w:t>JOBNAME</w:t>
      </w:r>
      <w:r>
        <w:rPr>
          <w:rFonts w:hint="eastAsia"/>
          <w:lang w:eastAsia="zh-TW"/>
        </w:rPr>
        <w:t xml:space="preserve"> = </w:t>
      </w:r>
      <w:r>
        <w:rPr>
          <w:lang w:eastAsia="zh-TW"/>
        </w:rPr>
        <w:t>‘</w:t>
      </w:r>
      <w:r w:rsidR="00661962" w:rsidRPr="00661962">
        <w:rPr>
          <w:rFonts w:ascii="細明體" w:eastAsia="細明體" w:hAnsi="細明體" w:hint="eastAsia"/>
        </w:rPr>
        <w:t>JAAAWB413</w:t>
      </w:r>
      <w:r>
        <w:rPr>
          <w:lang w:eastAsia="zh-TW"/>
        </w:rPr>
        <w:t>’</w:t>
      </w:r>
    </w:p>
    <w:p w:rsidR="00661962" w:rsidRDefault="00661962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61962">
        <w:rPr>
          <w:rFonts w:ascii="細明體" w:eastAsia="細明體" w:hAnsi="細明體" w:hint="eastAsia"/>
        </w:rPr>
        <w:t>程式名稱</w:t>
      </w:r>
      <w:r>
        <w:rPr>
          <w:rFonts w:hint="eastAsia"/>
          <w:lang w:eastAsia="zh-TW"/>
        </w:rPr>
        <w:t xml:space="preserve">= </w:t>
      </w:r>
      <w:r>
        <w:rPr>
          <w:lang w:eastAsia="zh-TW"/>
        </w:rPr>
        <w:t>‘</w:t>
      </w:r>
      <w:r w:rsidR="00D44806">
        <w:rPr>
          <w:rFonts w:hint="eastAsia"/>
          <w:lang w:eastAsia="zh-TW"/>
        </w:rPr>
        <w:t>AAB4_B314</w:t>
      </w:r>
      <w:r>
        <w:rPr>
          <w:lang w:eastAsia="zh-TW"/>
        </w:rPr>
        <w:t>’</w:t>
      </w:r>
    </w:p>
    <w:p w:rsidR="005E4B54" w:rsidRDefault="005E4B54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IF傳入.</w:t>
      </w:r>
      <w:r>
        <w:rPr>
          <w:rFonts w:ascii="細明體" w:eastAsia="細明體" w:hAnsi="細明體" w:hint="eastAsia"/>
        </w:rPr>
        <w:t>步驟</w:t>
      </w:r>
      <w:r>
        <w:rPr>
          <w:rFonts w:ascii="細明體" w:eastAsia="細明體" w:hAnsi="細明體" w:hint="eastAsia"/>
          <w:lang w:eastAsia="zh-TW"/>
        </w:rPr>
        <w:t xml:space="preserve"> 有值</w:t>
      </w:r>
    </w:p>
    <w:p w:rsidR="0062746D" w:rsidRPr="00230589" w:rsidRDefault="0062746D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IF傳入.</w:t>
      </w:r>
      <w:r>
        <w:rPr>
          <w:rFonts w:ascii="細明體" w:eastAsia="細明體" w:hAnsi="細明體" w:hint="eastAsia"/>
        </w:rPr>
        <w:t>步驟</w:t>
      </w:r>
      <w:r>
        <w:rPr>
          <w:rFonts w:ascii="細明體" w:eastAsia="細明體" w:hAnsi="細明體" w:hint="eastAsia"/>
          <w:lang w:eastAsia="zh-TW"/>
        </w:rPr>
        <w:t xml:space="preserve"> </w:t>
      </w:r>
      <w:r w:rsidR="005E4B54">
        <w:rPr>
          <w:rFonts w:ascii="細明體" w:eastAsia="細明體" w:hAnsi="細明體" w:hint="eastAsia"/>
          <w:lang w:eastAsia="zh-TW"/>
        </w:rPr>
        <w:t xml:space="preserve">= </w:t>
      </w:r>
      <w:r w:rsidR="005E4B54">
        <w:rPr>
          <w:rFonts w:ascii="細明體" w:eastAsia="細明體" w:hAnsi="細明體"/>
          <w:lang w:eastAsia="zh-TW"/>
        </w:rPr>
        <w:t>‘</w:t>
      </w:r>
      <w:r w:rsidR="005E4B54">
        <w:rPr>
          <w:rFonts w:ascii="細明體" w:eastAsia="細明體" w:hAnsi="細明體" w:hint="eastAsia"/>
          <w:lang w:eastAsia="zh-TW"/>
        </w:rPr>
        <w:t>1</w:t>
      </w:r>
      <w:r w:rsidR="005E4B54">
        <w:rPr>
          <w:rFonts w:ascii="細明體" w:eastAsia="細明體" w:hAnsi="細明體"/>
          <w:lang w:eastAsia="zh-TW"/>
        </w:rPr>
        <w:t>’</w:t>
      </w:r>
    </w:p>
    <w:p w:rsidR="00230589" w:rsidRPr="005E4B54" w:rsidRDefault="005E4B54" w:rsidP="00412F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錯誤訊息 LIKE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</w:rPr>
        <w:t>DA</w:t>
      </w:r>
      <w:r w:rsidR="007E7291">
        <w:rPr>
          <w:rFonts w:ascii="細明體" w:eastAsia="細明體" w:hAnsi="細明體" w:hint="eastAsia"/>
          <w:lang w:eastAsia="zh-TW"/>
        </w:rPr>
        <w:t>W</w:t>
      </w:r>
      <w:r>
        <w:rPr>
          <w:rFonts w:ascii="細明體" w:eastAsia="細明體" w:hAnsi="細明體" w:hint="eastAsia"/>
          <w:lang w:eastAsia="zh-TW"/>
        </w:rPr>
        <w:t>%</w:t>
      </w:r>
      <w:r>
        <w:rPr>
          <w:rFonts w:ascii="細明體" w:eastAsia="細明體" w:hAnsi="細明體"/>
          <w:lang w:eastAsia="zh-TW"/>
        </w:rPr>
        <w:t>’</w:t>
      </w:r>
    </w:p>
    <w:p w:rsidR="005E4B54" w:rsidRPr="00230589" w:rsidRDefault="005E4B54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 IF傳入.</w:t>
      </w:r>
      <w:r>
        <w:rPr>
          <w:rFonts w:ascii="細明體" w:eastAsia="細明體" w:hAnsi="細明體" w:hint="eastAsia"/>
        </w:rPr>
        <w:t>步驟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</w:p>
    <w:p w:rsidR="005E4B54" w:rsidRDefault="005E4B54" w:rsidP="00412F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錯誤訊息 LIKE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ERR%</w:t>
      </w:r>
      <w:r>
        <w:rPr>
          <w:rFonts w:ascii="細明體" w:eastAsia="細明體" w:hAnsi="細明體"/>
          <w:lang w:eastAsia="zh-TW"/>
        </w:rPr>
        <w:t>’</w:t>
      </w:r>
    </w:p>
    <w:p w:rsidR="00EB777C" w:rsidRDefault="00EB777C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</w:t>
      </w:r>
      <w:r w:rsidR="00345980">
        <w:rPr>
          <w:rFonts w:ascii="細明體" w:eastAsia="細明體" w:hAnsi="細明體" w:hint="eastAsia"/>
          <w:kern w:val="2"/>
          <w:lang w:eastAsia="zh-TW"/>
        </w:rPr>
        <w:t>理賠紀錄</w:t>
      </w:r>
      <w:r>
        <w:rPr>
          <w:rFonts w:ascii="細明體" w:eastAsia="細明體" w:hAnsi="細明體" w:hint="eastAsia"/>
          <w:kern w:val="2"/>
          <w:lang w:eastAsia="zh-TW"/>
        </w:rPr>
        <w:t>抽驗資料：</w:t>
      </w:r>
    </w:p>
    <w:p w:rsidR="007E3CD6" w:rsidRPr="00FF5BFD" w:rsidRDefault="007E3CD6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IF傳入.</w:t>
      </w:r>
      <w:r>
        <w:rPr>
          <w:rFonts w:ascii="細明體" w:eastAsia="細明體" w:hAnsi="細明體" w:hint="eastAsia"/>
          <w:lang w:eastAsia="zh-TW"/>
        </w:rPr>
        <w:t xml:space="preserve">步驟 是空的 OR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 xml:space="preserve">步驟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</w:p>
    <w:p w:rsidR="00AE06FF" w:rsidRDefault="00167B29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取得各保險金清單：</w:t>
      </w:r>
    </w:p>
    <w:p w:rsidR="00EC1148" w:rsidRDefault="00AE06FF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DTAAB001 A</w:t>
      </w:r>
    </w:p>
    <w:p w:rsidR="00A40CE9" w:rsidRDefault="00A40CE9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 受理編號前4碼 + 保險金代號</w:t>
      </w:r>
    </w:p>
    <w:p w:rsidR="00AE06FF" w:rsidRDefault="00C00492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取得DISTINCT</w:t>
      </w:r>
      <w:r w:rsidR="00663403">
        <w:rPr>
          <w:rFonts w:ascii="細明體" w:eastAsia="細明體" w:hAnsi="細明體" w:hint="eastAsia"/>
          <w:kern w:val="2"/>
          <w:lang w:eastAsia="zh-TW"/>
        </w:rPr>
        <w:t xml:space="preserve">受理編號前4碼 + </w:t>
      </w:r>
      <w:r>
        <w:rPr>
          <w:rFonts w:ascii="細明體" w:eastAsia="細明體" w:hAnsi="細明體" w:hint="eastAsia"/>
          <w:kern w:val="2"/>
          <w:lang w:eastAsia="zh-TW"/>
        </w:rPr>
        <w:t>保險金代號</w:t>
      </w:r>
    </w:p>
    <w:p w:rsidR="005912B0" w:rsidRPr="00743885" w:rsidRDefault="00743885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43885">
        <w:rPr>
          <w:rFonts w:ascii="細明體" w:eastAsia="細明體" w:hAnsi="細明體" w:hint="eastAsia"/>
          <w:kern w:val="2"/>
          <w:lang w:eastAsia="zh-TW"/>
        </w:rPr>
        <w:t>逐筆讀取各保險金清單，</w:t>
      </w:r>
      <w:r w:rsidR="005912B0" w:rsidRPr="00743885">
        <w:rPr>
          <w:rFonts w:ascii="細明體" w:eastAsia="細明體" w:hAnsi="細明體" w:hint="eastAsia"/>
          <w:kern w:val="2"/>
          <w:lang w:eastAsia="zh-TW"/>
        </w:rPr>
        <w:t>各保險金隨機抽取2筆：</w:t>
      </w:r>
    </w:p>
    <w:p w:rsidR="006F54C5" w:rsidRDefault="005174C4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DTAAB001</w:t>
      </w:r>
    </w:p>
    <w:p w:rsidR="005912B0" w:rsidRDefault="005912B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8D4D6D" w:rsidRDefault="008D4D6D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</w:t>
      </w:r>
      <w:r w:rsidR="000748A7">
        <w:rPr>
          <w:rFonts w:ascii="細明體" w:eastAsia="細明體" w:hAnsi="細明體" w:hint="eastAsia"/>
          <w:kern w:val="2"/>
          <w:lang w:eastAsia="zh-TW"/>
        </w:rPr>
        <w:t>取前4碼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0748A7">
        <w:rPr>
          <w:rFonts w:ascii="細明體" w:eastAsia="細明體" w:hAnsi="細明體" w:hint="eastAsia"/>
          <w:kern w:val="2"/>
          <w:lang w:eastAsia="zh-TW"/>
        </w:rPr>
        <w:t>=</w:t>
      </w:r>
      <w:r w:rsidR="00862009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各保險金清單.受理編號前4碼</w:t>
      </w:r>
    </w:p>
    <w:p w:rsidR="005912B0" w:rsidRDefault="005912B0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保險金</w:t>
      </w:r>
      <w:r w:rsidR="008A390E">
        <w:rPr>
          <w:rFonts w:ascii="細明體" w:eastAsia="細明體" w:hAnsi="細明體" w:hint="eastAsia"/>
          <w:kern w:val="2"/>
          <w:lang w:eastAsia="zh-TW"/>
        </w:rPr>
        <w:t>代號 = 各保險金清單.保險金代號</w:t>
      </w:r>
    </w:p>
    <w:p w:rsidR="008A390E" w:rsidRDefault="008A390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Pr="008A390E">
        <w:rPr>
          <w:rFonts w:ascii="細明體" w:eastAsia="細明體" w:hAnsi="細明體"/>
          <w:kern w:val="2"/>
          <w:lang w:eastAsia="zh-TW"/>
        </w:rPr>
        <w:t>RAND()</w:t>
      </w:r>
    </w:p>
    <w:p w:rsidR="006D3BA9" w:rsidRDefault="006D3BA9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取得DISTINCT受理編號</w:t>
      </w:r>
    </w:p>
    <w:p w:rsidR="008A390E" w:rsidRDefault="008A390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FETCH 前2筆</w:t>
      </w:r>
    </w:p>
    <w:p w:rsidR="007E7291" w:rsidRDefault="007E729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7E7291" w:rsidRDefault="007E7291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視為正常</w:t>
      </w:r>
    </w:p>
    <w:p w:rsidR="00D82E73" w:rsidRDefault="007E729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175DA6" w:rsidRPr="00AF4FD4" w:rsidRDefault="00AE1F8B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序號 =序號+1，前面補0直到滿3碼</w:t>
      </w:r>
    </w:p>
    <w:p w:rsidR="00175DA6" w:rsidRPr="000E151E" w:rsidRDefault="00175DA6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175DA6" w:rsidRDefault="00175DA6" w:rsidP="00412F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0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480"/>
        <w:gridCol w:w="1134"/>
        <w:tblGridChange w:id="15">
          <w:tblGrid>
            <w:gridCol w:w="1417"/>
            <w:gridCol w:w="2480"/>
            <w:gridCol w:w="1134"/>
          </w:tblGrid>
        </w:tblGridChange>
      </w:tblGrid>
      <w:tr w:rsidR="00175DA6" w:rsidRPr="00C25459" w:rsidTr="00756647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5DA6" w:rsidRPr="00C25459" w:rsidRDefault="00175DA6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4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175DA6" w:rsidRPr="00C25459" w:rsidRDefault="00175DA6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175DA6" w:rsidRPr="00C25459" w:rsidRDefault="00175DA6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175DA6" w:rsidRPr="00C25459" w:rsidTr="0075664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8C7943" w:rsidRDefault="00175DA6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A105E8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175DA6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5DA6" w:rsidRPr="00C25459" w:rsidTr="0075664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8C7943" w:rsidRDefault="00175DA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941D1B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175DA6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5DA6" w:rsidRPr="00C25459" w:rsidTr="0075664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8C7943" w:rsidRDefault="00175DA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941D1B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063A5D">
              <w:rPr>
                <w:rFonts w:ascii="細明體" w:eastAsia="細明體" w:hAnsi="細明體" w:hint="eastAsia"/>
                <w:sz w:val="20"/>
                <w:szCs w:val="20"/>
              </w:rPr>
              <w:t>DTAAB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001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175DA6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5DA6" w:rsidRPr="00C25459" w:rsidTr="0075664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8C7943" w:rsidRDefault="00175DA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Default="00756647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56647">
              <w:rPr>
                <w:rFonts w:ascii="細明體" w:eastAsia="細明體" w:hAnsi="細明體" w:hint="eastAsia"/>
                <w:sz w:val="20"/>
                <w:szCs w:val="20"/>
              </w:rPr>
              <w:t>各保險金清單.保險金代號</w:t>
            </w:r>
          </w:p>
        </w:tc>
        <w:tc>
          <w:tcPr>
            <w:tcW w:w="1134" w:type="dxa"/>
          </w:tcPr>
          <w:p w:rsidR="00175DA6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5DA6" w:rsidRPr="00C25459" w:rsidTr="0075664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8C7943" w:rsidRDefault="00175DA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Default="007E729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DA</w:t>
            </w:r>
            <w:r w:rsidRPr="007E7291">
              <w:rPr>
                <w:rFonts w:ascii="細明體" w:eastAsia="細明體" w:hAnsi="細明體" w:hint="eastAsia"/>
                <w:sz w:val="20"/>
                <w:szCs w:val="20"/>
              </w:rPr>
              <w:t>W</w:t>
            </w:r>
            <w:r w:rsidR="006625D9"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Pr="007E7291"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7E7291">
              <w:rPr>
                <w:rFonts w:ascii="細明體" w:eastAsia="細明體" w:hAnsi="細明體" w:hint="eastAsia"/>
                <w:sz w:val="20"/>
                <w:szCs w:val="20"/>
              </w:rPr>
              <w:t>+</w:t>
            </w:r>
            <w:r w:rsidR="006625D9" w:rsidRPr="006625D9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134" w:type="dxa"/>
          </w:tcPr>
          <w:p w:rsidR="00175DA6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175DA6" w:rsidRPr="00C25459" w:rsidTr="00756647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Pr="00A73573" w:rsidRDefault="00175DA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175DA6" w:rsidRDefault="003740A7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‘’</w:t>
            </w:r>
          </w:p>
        </w:tc>
        <w:tc>
          <w:tcPr>
            <w:tcW w:w="1134" w:type="dxa"/>
          </w:tcPr>
          <w:p w:rsidR="00175DA6" w:rsidRDefault="00175DA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345980" w:rsidRDefault="00345980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</w:t>
      </w:r>
      <w:r w:rsidR="005B6B18">
        <w:rPr>
          <w:rFonts w:ascii="細明體" w:eastAsia="細明體" w:hAnsi="細明體" w:hint="eastAsia"/>
          <w:kern w:val="2"/>
          <w:lang w:eastAsia="zh-TW"/>
        </w:rPr>
        <w:t>不給付</w:t>
      </w:r>
      <w:r>
        <w:rPr>
          <w:rFonts w:ascii="細明體" w:eastAsia="細明體" w:hAnsi="細明體" w:hint="eastAsia"/>
          <w:kern w:val="2"/>
          <w:lang w:eastAsia="zh-TW"/>
        </w:rPr>
        <w:t>抽驗資料：</w:t>
      </w:r>
    </w:p>
    <w:p w:rsidR="00345980" w:rsidRPr="00FF5BFD" w:rsidRDefault="00345980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IF傳入.</w:t>
      </w:r>
      <w:r>
        <w:rPr>
          <w:rFonts w:ascii="細明體" w:eastAsia="細明體" w:hAnsi="細明體" w:hint="eastAsia"/>
          <w:lang w:eastAsia="zh-TW"/>
        </w:rPr>
        <w:t xml:space="preserve">步驟 是空的 OR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 xml:space="preserve">步驟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</w:p>
    <w:p w:rsidR="00345980" w:rsidRDefault="00345980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</w:t>
      </w:r>
      <w:r w:rsidR="00A56E57" w:rsidRPr="00A56E57">
        <w:rPr>
          <w:rFonts w:ascii="細明體" w:eastAsia="細明體" w:hAnsi="細明體" w:hint="eastAsia"/>
          <w:kern w:val="2"/>
          <w:lang w:eastAsia="zh-TW"/>
        </w:rPr>
        <w:t>退件原因</w:t>
      </w:r>
      <w:r>
        <w:rPr>
          <w:rFonts w:ascii="細明體" w:eastAsia="細明體" w:hAnsi="細明體" w:hint="eastAsia"/>
          <w:kern w:val="2"/>
          <w:lang w:eastAsia="zh-TW"/>
        </w:rPr>
        <w:t>清單：</w:t>
      </w:r>
    </w:p>
    <w:p w:rsidR="00345980" w:rsidRDefault="0034598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</w:t>
      </w:r>
      <w:r w:rsidR="00FE14CC">
        <w:rPr>
          <w:rFonts w:ascii="細明體" w:eastAsia="細明體" w:hAnsi="細明體" w:hint="eastAsia"/>
          <w:kern w:val="2"/>
          <w:lang w:eastAsia="zh-TW"/>
        </w:rPr>
        <w:t>7</w:t>
      </w:r>
      <w:r>
        <w:rPr>
          <w:rFonts w:ascii="細明體" w:eastAsia="細明體" w:hAnsi="細明體" w:hint="eastAsia"/>
          <w:kern w:val="2"/>
          <w:lang w:eastAsia="zh-TW"/>
        </w:rPr>
        <w:t xml:space="preserve"> A</w:t>
      </w:r>
    </w:p>
    <w:p w:rsidR="009777E1" w:rsidRDefault="009777E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 受理編號前4碼 +</w:t>
      </w:r>
      <w:r w:rsidRPr="00FE14CC">
        <w:rPr>
          <w:rFonts w:ascii="細明體" w:eastAsia="細明體" w:hAnsi="細明體" w:hint="eastAsia"/>
          <w:kern w:val="2"/>
          <w:lang w:eastAsia="zh-TW"/>
        </w:rPr>
        <w:t>退件原因</w:t>
      </w:r>
    </w:p>
    <w:p w:rsidR="009777E1" w:rsidRDefault="009777E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取得DISTINCT受理編號前4碼 +</w:t>
      </w:r>
      <w:r w:rsidRPr="00FE14CC">
        <w:rPr>
          <w:rFonts w:ascii="細明體" w:eastAsia="細明體" w:hAnsi="細明體" w:hint="eastAsia"/>
          <w:kern w:val="2"/>
          <w:lang w:eastAsia="zh-TW"/>
        </w:rPr>
        <w:t>退件原因</w:t>
      </w:r>
    </w:p>
    <w:p w:rsidR="00345980" w:rsidRPr="00743885" w:rsidRDefault="00345980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43885">
        <w:rPr>
          <w:rFonts w:ascii="細明體" w:eastAsia="細明體" w:hAnsi="細明體" w:hint="eastAsia"/>
          <w:kern w:val="2"/>
          <w:lang w:eastAsia="zh-TW"/>
        </w:rPr>
        <w:t>逐筆讀取各保險金清單，</w:t>
      </w:r>
      <w:r w:rsidR="007A3B3C">
        <w:rPr>
          <w:rFonts w:ascii="細明體" w:eastAsia="細明體" w:hAnsi="細明體" w:hint="eastAsia"/>
          <w:kern w:val="2"/>
          <w:lang w:eastAsia="zh-TW"/>
        </w:rPr>
        <w:t>各</w:t>
      </w:r>
      <w:r w:rsidR="007A3B3C" w:rsidRPr="00A56E57">
        <w:rPr>
          <w:rFonts w:ascii="細明體" w:eastAsia="細明體" w:hAnsi="細明體" w:hint="eastAsia"/>
          <w:kern w:val="2"/>
          <w:lang w:eastAsia="zh-TW"/>
        </w:rPr>
        <w:t>退件原因</w:t>
      </w:r>
      <w:r w:rsidRPr="00743885">
        <w:rPr>
          <w:rFonts w:ascii="細明體" w:eastAsia="細明體" w:hAnsi="細明體" w:hint="eastAsia"/>
          <w:kern w:val="2"/>
          <w:lang w:eastAsia="zh-TW"/>
        </w:rPr>
        <w:t>隨機抽取2筆：</w:t>
      </w:r>
    </w:p>
    <w:p w:rsidR="00345980" w:rsidRDefault="0034598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</w:t>
      </w:r>
      <w:r w:rsidR="00EC5AEB">
        <w:rPr>
          <w:rFonts w:ascii="細明體" w:eastAsia="細明體" w:hAnsi="細明體" w:hint="eastAsia"/>
          <w:kern w:val="2"/>
          <w:lang w:eastAsia="zh-TW"/>
        </w:rPr>
        <w:t>7</w:t>
      </w:r>
    </w:p>
    <w:p w:rsidR="00345980" w:rsidRDefault="0034598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9777E1" w:rsidRDefault="009777E1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受理編號取前4碼 =各</w:t>
      </w:r>
      <w:r w:rsidRPr="00FE14CC">
        <w:rPr>
          <w:rFonts w:ascii="細明體" w:eastAsia="細明體" w:hAnsi="細明體" w:hint="eastAsia"/>
          <w:kern w:val="2"/>
          <w:lang w:eastAsia="zh-TW"/>
        </w:rPr>
        <w:t>退件原因</w:t>
      </w:r>
      <w:r>
        <w:rPr>
          <w:rFonts w:ascii="細明體" w:eastAsia="細明體" w:hAnsi="細明體" w:hint="eastAsia"/>
          <w:kern w:val="2"/>
          <w:lang w:eastAsia="zh-TW"/>
        </w:rPr>
        <w:t>清單.受理編號前4碼</w:t>
      </w:r>
    </w:p>
    <w:p w:rsidR="00345980" w:rsidRDefault="00EC5AEB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E14CC">
        <w:rPr>
          <w:rFonts w:ascii="細明體" w:eastAsia="細明體" w:hAnsi="細明體" w:hint="eastAsia"/>
          <w:kern w:val="2"/>
          <w:lang w:eastAsia="zh-TW"/>
        </w:rPr>
        <w:t>退件原因</w:t>
      </w:r>
      <w:r w:rsidR="00345980">
        <w:rPr>
          <w:rFonts w:ascii="細明體" w:eastAsia="細明體" w:hAnsi="細明體" w:hint="eastAsia"/>
          <w:kern w:val="2"/>
          <w:lang w:eastAsia="zh-TW"/>
        </w:rPr>
        <w:t>= 各</w:t>
      </w:r>
      <w:r w:rsidRPr="00FE14CC">
        <w:rPr>
          <w:rFonts w:ascii="細明體" w:eastAsia="細明體" w:hAnsi="細明體" w:hint="eastAsia"/>
          <w:kern w:val="2"/>
          <w:lang w:eastAsia="zh-TW"/>
        </w:rPr>
        <w:t>退件原因</w:t>
      </w:r>
      <w:r w:rsidR="00345980">
        <w:rPr>
          <w:rFonts w:ascii="細明體" w:eastAsia="細明體" w:hAnsi="細明體" w:hint="eastAsia"/>
          <w:kern w:val="2"/>
          <w:lang w:eastAsia="zh-TW"/>
        </w:rPr>
        <w:t>清單.</w:t>
      </w:r>
      <w:r w:rsidRPr="00FE14CC">
        <w:rPr>
          <w:rFonts w:ascii="細明體" w:eastAsia="細明體" w:hAnsi="細明體" w:hint="eastAsia"/>
          <w:kern w:val="2"/>
          <w:lang w:eastAsia="zh-TW"/>
        </w:rPr>
        <w:t>退件原因</w:t>
      </w:r>
    </w:p>
    <w:p w:rsidR="00345980" w:rsidRDefault="0034598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Pr="008A390E">
        <w:rPr>
          <w:rFonts w:ascii="細明體" w:eastAsia="細明體" w:hAnsi="細明體"/>
          <w:kern w:val="2"/>
          <w:lang w:eastAsia="zh-TW"/>
        </w:rPr>
        <w:t>RAND()</w:t>
      </w:r>
    </w:p>
    <w:p w:rsidR="00A56A8A" w:rsidRDefault="00A56A8A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取得DISTINCT受理編號</w:t>
      </w:r>
    </w:p>
    <w:p w:rsidR="00345980" w:rsidRDefault="0034598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FETCH 前2筆</w:t>
      </w:r>
    </w:p>
    <w:p w:rsidR="00345980" w:rsidRDefault="0034598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345980" w:rsidRDefault="00345980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視為正常</w:t>
      </w:r>
    </w:p>
    <w:p w:rsidR="00345980" w:rsidRDefault="0034598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345980" w:rsidRPr="00AF4FD4" w:rsidRDefault="00345980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序號 =序號+1，前面補0直到滿3碼</w:t>
      </w:r>
    </w:p>
    <w:p w:rsidR="00345980" w:rsidRPr="000E151E" w:rsidRDefault="00345980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345980" w:rsidRDefault="00345980" w:rsidP="00412F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0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480"/>
        <w:gridCol w:w="1134"/>
        <w:tblGridChange w:id="16">
          <w:tblGrid>
            <w:gridCol w:w="1417"/>
            <w:gridCol w:w="2480"/>
            <w:gridCol w:w="1134"/>
          </w:tblGrid>
        </w:tblGridChange>
      </w:tblGrid>
      <w:tr w:rsidR="00345980" w:rsidRPr="00C25459" w:rsidTr="00412F68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5980" w:rsidRPr="00C25459" w:rsidRDefault="0034598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4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345980" w:rsidRPr="00C25459" w:rsidRDefault="0034598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345980" w:rsidRPr="00C25459" w:rsidRDefault="0034598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34598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8C7943" w:rsidRDefault="00345980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A105E8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345980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4598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8C7943" w:rsidRDefault="0034598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941D1B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</w:t>
            </w:r>
            <w:r w:rsidR="00C37587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.受理編號</w:t>
            </w:r>
          </w:p>
        </w:tc>
        <w:tc>
          <w:tcPr>
            <w:tcW w:w="1134" w:type="dxa"/>
          </w:tcPr>
          <w:p w:rsidR="00345980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4598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8C7943" w:rsidRDefault="0034598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941D1B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</w:t>
            </w:r>
            <w:r w:rsidR="00C37587"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345980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4598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8C7943" w:rsidRDefault="0034598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Default="0085092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850925">
              <w:rPr>
                <w:rFonts w:ascii="細明體" w:eastAsia="細明體" w:hAnsi="細明體" w:hint="eastAsia"/>
                <w:sz w:val="20"/>
                <w:szCs w:val="20"/>
              </w:rPr>
              <w:t>各退件原因清單.退件原因</w:t>
            </w:r>
          </w:p>
        </w:tc>
        <w:tc>
          <w:tcPr>
            <w:tcW w:w="1134" w:type="dxa"/>
          </w:tcPr>
          <w:p w:rsidR="00345980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4598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8C7943" w:rsidRDefault="0034598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DA</w:t>
            </w:r>
            <w:r w:rsidRPr="007E7291">
              <w:rPr>
                <w:rFonts w:ascii="細明體" w:eastAsia="細明體" w:hAnsi="細明體" w:hint="eastAsia"/>
                <w:sz w:val="20"/>
                <w:szCs w:val="20"/>
              </w:rPr>
              <w:t>W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Pr="007E7291"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7E7291">
              <w:rPr>
                <w:rFonts w:ascii="細明體" w:eastAsia="細明體" w:hAnsi="細明體" w:hint="eastAsia"/>
                <w:sz w:val="20"/>
                <w:szCs w:val="20"/>
              </w:rPr>
              <w:t>+</w:t>
            </w:r>
            <w:r w:rsidRPr="006625D9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134" w:type="dxa"/>
          </w:tcPr>
          <w:p w:rsidR="00345980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34598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Pr="00A73573" w:rsidRDefault="0034598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45980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‘’</w:t>
            </w:r>
          </w:p>
        </w:tc>
        <w:tc>
          <w:tcPr>
            <w:tcW w:w="1134" w:type="dxa"/>
          </w:tcPr>
          <w:p w:rsidR="00345980" w:rsidRDefault="0034598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B54DB6" w:rsidRDefault="00B54DB6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產生補全抽驗資料：</w:t>
      </w:r>
    </w:p>
    <w:p w:rsidR="00B54DB6" w:rsidRPr="00FF5BFD" w:rsidRDefault="00B54DB6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IF傳入.</w:t>
      </w:r>
      <w:r>
        <w:rPr>
          <w:rFonts w:ascii="細明體" w:eastAsia="細明體" w:hAnsi="細明體" w:hint="eastAsia"/>
          <w:lang w:eastAsia="zh-TW"/>
        </w:rPr>
        <w:t xml:space="preserve">步驟 是空的 OR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 xml:space="preserve">步驟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</w:p>
    <w:p w:rsidR="00B54DB6" w:rsidRDefault="00B54DB6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</w:t>
      </w:r>
      <w:r w:rsidR="003E54FE" w:rsidRPr="003E54FE">
        <w:rPr>
          <w:rFonts w:ascii="細明體" w:eastAsia="細明體" w:hAnsi="細明體" w:hint="eastAsia"/>
          <w:kern w:val="2"/>
          <w:lang w:eastAsia="zh-TW"/>
        </w:rPr>
        <w:t>補全文件代號</w:t>
      </w:r>
      <w:r>
        <w:rPr>
          <w:rFonts w:ascii="細明體" w:eastAsia="細明體" w:hAnsi="細明體" w:hint="eastAsia"/>
          <w:kern w:val="2"/>
          <w:lang w:eastAsia="zh-TW"/>
        </w:rPr>
        <w:t>清單：</w:t>
      </w:r>
    </w:p>
    <w:p w:rsidR="00B54DB6" w:rsidRDefault="00B54DB6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</w:t>
      </w:r>
      <w:r w:rsidR="003E54FE">
        <w:rPr>
          <w:rFonts w:ascii="細明體" w:eastAsia="細明體" w:hAnsi="細明體" w:hint="eastAsia"/>
          <w:kern w:val="2"/>
          <w:lang w:eastAsia="zh-TW"/>
        </w:rPr>
        <w:t>J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3E54FE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 A</w:t>
      </w:r>
    </w:p>
    <w:p w:rsidR="00394677" w:rsidRDefault="00394677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 受理編號前4碼 +</w:t>
      </w:r>
      <w:r w:rsidRPr="003E54FE">
        <w:rPr>
          <w:rFonts w:ascii="細明體" w:eastAsia="細明體" w:hAnsi="細明體" w:hint="eastAsia"/>
          <w:kern w:val="2"/>
          <w:lang w:eastAsia="zh-TW"/>
        </w:rPr>
        <w:t>補全文件代號</w:t>
      </w:r>
    </w:p>
    <w:p w:rsidR="00394677" w:rsidRDefault="00394677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取得DISTINCT受理編號前4碼 +</w:t>
      </w:r>
      <w:r w:rsidRPr="003E54FE">
        <w:rPr>
          <w:rFonts w:ascii="細明體" w:eastAsia="細明體" w:hAnsi="細明體" w:hint="eastAsia"/>
          <w:kern w:val="2"/>
          <w:lang w:eastAsia="zh-TW"/>
        </w:rPr>
        <w:t>補全文件代號</w:t>
      </w:r>
    </w:p>
    <w:p w:rsidR="00B54DB6" w:rsidRPr="00743885" w:rsidRDefault="00B54DB6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43885">
        <w:rPr>
          <w:rFonts w:ascii="細明體" w:eastAsia="細明體" w:hAnsi="細明體" w:hint="eastAsia"/>
          <w:kern w:val="2"/>
          <w:lang w:eastAsia="zh-TW"/>
        </w:rPr>
        <w:t>逐筆讀取各</w:t>
      </w:r>
      <w:r w:rsidR="003E54FE" w:rsidRPr="003E54FE">
        <w:rPr>
          <w:rFonts w:ascii="細明體" w:eastAsia="細明體" w:hAnsi="細明體" w:hint="eastAsia"/>
          <w:kern w:val="2"/>
          <w:lang w:eastAsia="zh-TW"/>
        </w:rPr>
        <w:t>補全文件代號</w:t>
      </w:r>
      <w:r w:rsidRPr="00743885">
        <w:rPr>
          <w:rFonts w:ascii="細明體" w:eastAsia="細明體" w:hAnsi="細明體" w:hint="eastAsia"/>
          <w:kern w:val="2"/>
          <w:lang w:eastAsia="zh-TW"/>
        </w:rPr>
        <w:t>清單，</w:t>
      </w:r>
      <w:r>
        <w:rPr>
          <w:rFonts w:ascii="細明體" w:eastAsia="細明體" w:hAnsi="細明體" w:hint="eastAsia"/>
          <w:kern w:val="2"/>
          <w:lang w:eastAsia="zh-TW"/>
        </w:rPr>
        <w:t>各</w:t>
      </w:r>
      <w:r w:rsidRPr="00A56E57">
        <w:rPr>
          <w:rFonts w:ascii="細明體" w:eastAsia="細明體" w:hAnsi="細明體" w:hint="eastAsia"/>
          <w:kern w:val="2"/>
          <w:lang w:eastAsia="zh-TW"/>
        </w:rPr>
        <w:t>退件原因</w:t>
      </w:r>
      <w:r w:rsidRPr="00743885">
        <w:rPr>
          <w:rFonts w:ascii="細明體" w:eastAsia="細明體" w:hAnsi="細明體" w:hint="eastAsia"/>
          <w:kern w:val="2"/>
          <w:lang w:eastAsia="zh-TW"/>
        </w:rPr>
        <w:t>隨機抽取2筆：</w:t>
      </w:r>
    </w:p>
    <w:p w:rsidR="00B54DB6" w:rsidRDefault="00B54DB6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</w:t>
      </w:r>
      <w:r w:rsidR="003E54FE">
        <w:rPr>
          <w:rFonts w:ascii="細明體" w:eastAsia="細明體" w:hAnsi="細明體" w:hint="eastAsia"/>
          <w:kern w:val="2"/>
          <w:lang w:eastAsia="zh-TW"/>
        </w:rPr>
        <w:t>DTAAJ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 w:rsidR="003E54FE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</w:t>
      </w:r>
    </w:p>
    <w:p w:rsidR="00B54DB6" w:rsidRDefault="00B54DB6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C711FA" w:rsidRDefault="00C711FA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受理編號 取前4碼 =各</w:t>
      </w:r>
      <w:r w:rsidRPr="003E54FE">
        <w:rPr>
          <w:rFonts w:ascii="細明體" w:eastAsia="細明體" w:hAnsi="細明體" w:hint="eastAsia"/>
          <w:kern w:val="2"/>
          <w:lang w:eastAsia="zh-TW"/>
        </w:rPr>
        <w:t>補全文件代號</w:t>
      </w:r>
      <w:r>
        <w:rPr>
          <w:rFonts w:ascii="細明體" w:eastAsia="細明體" w:hAnsi="細明體" w:hint="eastAsia"/>
          <w:kern w:val="2"/>
          <w:lang w:eastAsia="zh-TW"/>
        </w:rPr>
        <w:t>清單.受理編號前4碼</w:t>
      </w:r>
    </w:p>
    <w:p w:rsidR="00B54DB6" w:rsidRDefault="003E54FE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E54FE">
        <w:rPr>
          <w:rFonts w:ascii="細明體" w:eastAsia="細明體" w:hAnsi="細明體" w:hint="eastAsia"/>
          <w:kern w:val="2"/>
          <w:lang w:eastAsia="zh-TW"/>
        </w:rPr>
        <w:t>補全文件代號</w:t>
      </w:r>
      <w:r w:rsidR="00B54DB6">
        <w:rPr>
          <w:rFonts w:ascii="細明體" w:eastAsia="細明體" w:hAnsi="細明體" w:hint="eastAsia"/>
          <w:kern w:val="2"/>
          <w:lang w:eastAsia="zh-TW"/>
        </w:rPr>
        <w:t>= 各</w:t>
      </w:r>
      <w:r w:rsidRPr="003E54FE">
        <w:rPr>
          <w:rFonts w:ascii="細明體" w:eastAsia="細明體" w:hAnsi="細明體" w:hint="eastAsia"/>
          <w:kern w:val="2"/>
          <w:lang w:eastAsia="zh-TW"/>
        </w:rPr>
        <w:t>補全文件代號</w:t>
      </w:r>
      <w:r w:rsidR="00B54DB6">
        <w:rPr>
          <w:rFonts w:ascii="細明體" w:eastAsia="細明體" w:hAnsi="細明體" w:hint="eastAsia"/>
          <w:kern w:val="2"/>
          <w:lang w:eastAsia="zh-TW"/>
        </w:rPr>
        <w:t>清單.</w:t>
      </w:r>
      <w:r w:rsidRPr="003E54FE">
        <w:rPr>
          <w:rFonts w:ascii="細明體" w:eastAsia="細明體" w:hAnsi="細明體" w:hint="eastAsia"/>
          <w:kern w:val="2"/>
          <w:lang w:eastAsia="zh-TW"/>
        </w:rPr>
        <w:t>補全文件代號</w:t>
      </w:r>
    </w:p>
    <w:p w:rsidR="00B54DB6" w:rsidRDefault="00B54DB6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Pr="008A390E">
        <w:rPr>
          <w:rFonts w:ascii="細明體" w:eastAsia="細明體" w:hAnsi="細明體"/>
          <w:kern w:val="2"/>
          <w:lang w:eastAsia="zh-TW"/>
        </w:rPr>
        <w:t>RAND()</w:t>
      </w:r>
    </w:p>
    <w:p w:rsidR="008B6E01" w:rsidRDefault="008B6E0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取得DISTINCT受理編號</w:t>
      </w:r>
    </w:p>
    <w:p w:rsidR="00B54DB6" w:rsidRDefault="00B54DB6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FETCH 前2筆</w:t>
      </w:r>
    </w:p>
    <w:p w:rsidR="00B54DB6" w:rsidRDefault="00B54DB6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B54DB6" w:rsidRDefault="00B54DB6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視為正常</w:t>
      </w:r>
    </w:p>
    <w:p w:rsidR="00B54DB6" w:rsidRDefault="00B54DB6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B54DB6" w:rsidRPr="00AF4FD4" w:rsidRDefault="00B54DB6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序號 =序號+1，前面補0直到滿3碼</w:t>
      </w:r>
    </w:p>
    <w:p w:rsidR="00B54DB6" w:rsidRPr="000E151E" w:rsidRDefault="00B54DB6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B54DB6" w:rsidRDefault="00B54DB6" w:rsidP="00412F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0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480"/>
        <w:gridCol w:w="1134"/>
        <w:tblGridChange w:id="17">
          <w:tblGrid>
            <w:gridCol w:w="1417"/>
            <w:gridCol w:w="2480"/>
            <w:gridCol w:w="1134"/>
          </w:tblGrid>
        </w:tblGridChange>
      </w:tblGrid>
      <w:tr w:rsidR="00B54DB6" w:rsidRPr="00C25459" w:rsidTr="00412F68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54DB6" w:rsidRPr="00C25459" w:rsidRDefault="00B54DB6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4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54DB6" w:rsidRPr="00C25459" w:rsidRDefault="00B54DB6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B54DB6" w:rsidRPr="00C25459" w:rsidRDefault="00B54DB6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B54DB6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8C7943" w:rsidRDefault="00B54DB6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A105E8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54DB6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54DB6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8C7943" w:rsidRDefault="00B54DB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941D1B" w:rsidRDefault="00B54DB6" w:rsidP="00652C9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652C98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652C9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0.受理編號</w:t>
            </w:r>
          </w:p>
        </w:tc>
        <w:tc>
          <w:tcPr>
            <w:tcW w:w="1134" w:type="dxa"/>
          </w:tcPr>
          <w:p w:rsidR="00B54DB6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54DB6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8C7943" w:rsidRDefault="00B54DB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941D1B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652C98" w:rsidRPr="00B5417D">
              <w:rPr>
                <w:rFonts w:ascii="細明體" w:eastAsia="細明體" w:hAnsi="細明體" w:hint="eastAsia"/>
                <w:sz w:val="20"/>
                <w:szCs w:val="20"/>
              </w:rPr>
              <w:t>DTAA</w:t>
            </w:r>
            <w:r w:rsidR="00652C98">
              <w:rPr>
                <w:rFonts w:ascii="細明體" w:eastAsia="細明體" w:hAnsi="細明體" w:hint="eastAsia"/>
                <w:sz w:val="20"/>
                <w:szCs w:val="20"/>
              </w:rPr>
              <w:t>J</w:t>
            </w:r>
            <w:r w:rsidR="00652C98" w:rsidRPr="00B5417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 w:rsidR="00652C98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652C98" w:rsidRPr="00B5417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54DB6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54DB6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8C7943" w:rsidRDefault="00B54DB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Default="00652C98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52C98">
              <w:rPr>
                <w:rFonts w:ascii="細明體" w:eastAsia="細明體" w:hAnsi="細明體" w:hint="eastAsia"/>
                <w:sz w:val="20"/>
                <w:szCs w:val="20"/>
              </w:rPr>
              <w:t>各補全文件代號清單.補全文件代號</w:t>
            </w:r>
          </w:p>
        </w:tc>
        <w:tc>
          <w:tcPr>
            <w:tcW w:w="1134" w:type="dxa"/>
          </w:tcPr>
          <w:p w:rsidR="00B54DB6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54DB6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8C7943" w:rsidRDefault="00B54DB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DA</w:t>
            </w:r>
            <w:r w:rsidRPr="007E7291">
              <w:rPr>
                <w:rFonts w:ascii="細明體" w:eastAsia="細明體" w:hAnsi="細明體" w:hint="eastAsia"/>
                <w:sz w:val="20"/>
                <w:szCs w:val="20"/>
              </w:rPr>
              <w:t>W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Pr="007E7291"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7E7291">
              <w:rPr>
                <w:rFonts w:ascii="細明體" w:eastAsia="細明體" w:hAnsi="細明體" w:hint="eastAsia"/>
                <w:sz w:val="20"/>
                <w:szCs w:val="20"/>
              </w:rPr>
              <w:t>+</w:t>
            </w:r>
            <w:r w:rsidRPr="006625D9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134" w:type="dxa"/>
          </w:tcPr>
          <w:p w:rsidR="00B54DB6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54DB6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Pr="00A73573" w:rsidRDefault="00B54DB6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54DB6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‘’</w:t>
            </w:r>
          </w:p>
        </w:tc>
        <w:tc>
          <w:tcPr>
            <w:tcW w:w="1134" w:type="dxa"/>
          </w:tcPr>
          <w:p w:rsidR="00B54DB6" w:rsidRDefault="00B54DB6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324B0" w:rsidRDefault="00C324B0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產生交查抽驗資料：</w:t>
      </w:r>
    </w:p>
    <w:p w:rsidR="00C324B0" w:rsidRPr="00FF5BFD" w:rsidRDefault="00C324B0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IF傳入.</w:t>
      </w:r>
      <w:r>
        <w:rPr>
          <w:rFonts w:ascii="細明體" w:eastAsia="細明體" w:hAnsi="細明體" w:hint="eastAsia"/>
          <w:lang w:eastAsia="zh-TW"/>
        </w:rPr>
        <w:t xml:space="preserve">步驟 是空的 OR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 xml:space="preserve">步驟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’</w:t>
      </w:r>
    </w:p>
    <w:p w:rsidR="00C324B0" w:rsidRDefault="00C324B0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取得各交查</w:t>
      </w:r>
      <w:r w:rsidR="009A0302">
        <w:rPr>
          <w:rFonts w:ascii="細明體" w:eastAsia="細明體" w:hAnsi="細明體" w:hint="eastAsia"/>
          <w:kern w:val="2"/>
          <w:lang w:eastAsia="zh-TW"/>
        </w:rPr>
        <w:t>種類</w:t>
      </w:r>
      <w:r>
        <w:rPr>
          <w:rFonts w:ascii="細明體" w:eastAsia="細明體" w:hAnsi="細明體" w:hint="eastAsia"/>
          <w:kern w:val="2"/>
          <w:lang w:eastAsia="zh-TW"/>
        </w:rPr>
        <w:t>清單：</w:t>
      </w:r>
    </w:p>
    <w:p w:rsidR="004D69BE" w:rsidRDefault="004D69B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DTAHA001 A</w:t>
      </w:r>
    </w:p>
    <w:p w:rsidR="004D69BE" w:rsidRDefault="004D69B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 DTAHA002 B</w:t>
      </w:r>
    </w:p>
    <w:p w:rsidR="009C312C" w:rsidRDefault="004D69BE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</w:t>
      </w:r>
      <w:r w:rsidRPr="00C24BAB">
        <w:rPr>
          <w:rFonts w:ascii="細明體" w:eastAsia="細明體" w:hAnsi="細明體" w:hint="eastAsia"/>
          <w:kern w:val="2"/>
          <w:lang w:eastAsia="zh-TW"/>
        </w:rPr>
        <w:t>交查案件編號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B.</w:t>
      </w:r>
      <w:r w:rsidRPr="00C24BAB">
        <w:rPr>
          <w:rFonts w:ascii="細明體" w:eastAsia="細明體" w:hAnsi="細明體" w:hint="eastAsia"/>
          <w:kern w:val="2"/>
          <w:lang w:eastAsia="zh-TW"/>
        </w:rPr>
        <w:t>交查案件編號</w:t>
      </w:r>
    </w:p>
    <w:p w:rsidR="00926D1B" w:rsidRDefault="00926D1B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 受理編號前4碼 +</w:t>
      </w:r>
      <w:r w:rsidR="00F07059">
        <w:rPr>
          <w:rFonts w:ascii="細明體" w:eastAsia="細明體" w:hAnsi="細明體" w:hint="eastAsia"/>
          <w:kern w:val="2"/>
          <w:lang w:eastAsia="zh-TW"/>
        </w:rPr>
        <w:t>業務別 + 交查種類</w:t>
      </w:r>
    </w:p>
    <w:p w:rsidR="00926D1B" w:rsidRDefault="00926D1B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取得DISTINCT受理編號前4碼 +</w:t>
      </w:r>
      <w:r w:rsidR="00F07059">
        <w:rPr>
          <w:rFonts w:ascii="細明體" w:eastAsia="細明體" w:hAnsi="細明體" w:hint="eastAsia"/>
          <w:kern w:val="2"/>
          <w:lang w:eastAsia="zh-TW"/>
        </w:rPr>
        <w:t>業務別 + 交查種類</w:t>
      </w:r>
    </w:p>
    <w:p w:rsidR="00C324B0" w:rsidRPr="00743885" w:rsidRDefault="00C324B0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43885">
        <w:rPr>
          <w:rFonts w:ascii="細明體" w:eastAsia="細明體" w:hAnsi="細明體" w:hint="eastAsia"/>
          <w:kern w:val="2"/>
          <w:lang w:eastAsia="zh-TW"/>
        </w:rPr>
        <w:t>逐筆讀取各</w:t>
      </w:r>
      <w:r w:rsidR="009A0302">
        <w:rPr>
          <w:rFonts w:ascii="細明體" w:eastAsia="細明體" w:hAnsi="細明體" w:hint="eastAsia"/>
          <w:kern w:val="2"/>
          <w:lang w:eastAsia="zh-TW"/>
        </w:rPr>
        <w:t>交查種類</w:t>
      </w:r>
      <w:r w:rsidR="002C1C42">
        <w:rPr>
          <w:rFonts w:ascii="細明體" w:eastAsia="細明體" w:hAnsi="細明體" w:hint="eastAsia"/>
          <w:kern w:val="2"/>
          <w:lang w:eastAsia="zh-TW"/>
        </w:rPr>
        <w:t>清單</w:t>
      </w:r>
      <w:r w:rsidRPr="00743885">
        <w:rPr>
          <w:rFonts w:ascii="細明體" w:eastAsia="細明體" w:hAnsi="細明體" w:hint="eastAsia"/>
          <w:kern w:val="2"/>
          <w:lang w:eastAsia="zh-TW"/>
        </w:rPr>
        <w:t>，</w:t>
      </w:r>
      <w:r w:rsidR="008D2722">
        <w:rPr>
          <w:rFonts w:ascii="細明體" w:eastAsia="細明體" w:hAnsi="細明體" w:hint="eastAsia"/>
          <w:kern w:val="2"/>
          <w:lang w:eastAsia="zh-TW"/>
        </w:rPr>
        <w:t>各交查項目</w:t>
      </w:r>
      <w:r w:rsidRPr="00743885">
        <w:rPr>
          <w:rFonts w:ascii="細明體" w:eastAsia="細明體" w:hAnsi="細明體" w:hint="eastAsia"/>
          <w:kern w:val="2"/>
          <w:lang w:eastAsia="zh-TW"/>
        </w:rPr>
        <w:t>隨機抽取2筆：</w:t>
      </w:r>
    </w:p>
    <w:p w:rsidR="00723A84" w:rsidRDefault="00723A84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DTAHA001 A</w:t>
      </w:r>
    </w:p>
    <w:p w:rsidR="00723A84" w:rsidRDefault="00723A84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LEFT JOIN DTAHA002 B</w:t>
      </w:r>
    </w:p>
    <w:p w:rsidR="00723A84" w:rsidRDefault="00723A84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A.</w:t>
      </w:r>
      <w:r w:rsidRPr="00C24BAB">
        <w:rPr>
          <w:rFonts w:ascii="細明體" w:eastAsia="細明體" w:hAnsi="細明體" w:hint="eastAsia"/>
          <w:kern w:val="2"/>
          <w:lang w:eastAsia="zh-TW"/>
        </w:rPr>
        <w:t>交查案件編號</w:t>
      </w:r>
      <w:r>
        <w:rPr>
          <w:rFonts w:ascii="細明體" w:eastAsia="細明體" w:hAnsi="細明體" w:hint="eastAsia"/>
          <w:kern w:val="2"/>
          <w:lang w:eastAsia="zh-TW"/>
        </w:rPr>
        <w:t xml:space="preserve"> = B.</w:t>
      </w:r>
      <w:r w:rsidRPr="00C24BAB">
        <w:rPr>
          <w:rFonts w:ascii="細明體" w:eastAsia="細明體" w:hAnsi="細明體" w:hint="eastAsia"/>
          <w:kern w:val="2"/>
          <w:lang w:eastAsia="zh-TW"/>
        </w:rPr>
        <w:t>交查案件編號</w:t>
      </w:r>
    </w:p>
    <w:p w:rsidR="00723A84" w:rsidRDefault="00723A84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BE7515" w:rsidRDefault="00BE7515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A.受理編號前4碼=</w:t>
      </w:r>
      <w:r w:rsidRPr="00743885">
        <w:rPr>
          <w:rFonts w:ascii="細明體" w:eastAsia="細明體" w:hAnsi="細明體" w:hint="eastAsia"/>
          <w:kern w:val="2"/>
          <w:lang w:eastAsia="zh-TW"/>
        </w:rPr>
        <w:t>各</w:t>
      </w:r>
      <w:r>
        <w:rPr>
          <w:rFonts w:ascii="細明體" w:eastAsia="細明體" w:hAnsi="細明體" w:hint="eastAsia"/>
          <w:kern w:val="2"/>
          <w:lang w:eastAsia="zh-TW"/>
        </w:rPr>
        <w:t>交查種類清單.受理編號前4碼</w:t>
      </w:r>
    </w:p>
    <w:p w:rsidR="00723A84" w:rsidRDefault="00723A84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A.業務別=</w:t>
      </w:r>
      <w:r w:rsidR="00F05EC4" w:rsidRPr="00743885">
        <w:rPr>
          <w:rFonts w:ascii="細明體" w:eastAsia="細明體" w:hAnsi="細明體" w:hint="eastAsia"/>
          <w:kern w:val="2"/>
          <w:lang w:eastAsia="zh-TW"/>
        </w:rPr>
        <w:t>各</w:t>
      </w:r>
      <w:r w:rsidR="00F05EC4">
        <w:rPr>
          <w:rFonts w:ascii="細明體" w:eastAsia="細明體" w:hAnsi="細明體" w:hint="eastAsia"/>
          <w:kern w:val="2"/>
          <w:lang w:eastAsia="zh-TW"/>
        </w:rPr>
        <w:t>交查種類清單</w:t>
      </w:r>
      <w:r>
        <w:rPr>
          <w:rFonts w:ascii="細明體" w:eastAsia="細明體" w:hAnsi="細明體" w:hint="eastAsia"/>
          <w:kern w:val="2"/>
          <w:lang w:eastAsia="zh-TW"/>
        </w:rPr>
        <w:t>.業務別</w:t>
      </w:r>
    </w:p>
    <w:p w:rsidR="00723A84" w:rsidRDefault="00723A84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723A84">
        <w:rPr>
          <w:rFonts w:ascii="細明體" w:eastAsia="細明體" w:hAnsi="細明體" w:hint="eastAsia"/>
          <w:kern w:val="2"/>
          <w:lang w:eastAsia="zh-TW"/>
        </w:rPr>
        <w:t>B.交查種類 =</w:t>
      </w:r>
      <w:r w:rsidR="00F05EC4" w:rsidRPr="00743885">
        <w:rPr>
          <w:rFonts w:ascii="細明體" w:eastAsia="細明體" w:hAnsi="細明體" w:hint="eastAsia"/>
          <w:kern w:val="2"/>
          <w:lang w:eastAsia="zh-TW"/>
        </w:rPr>
        <w:t>各</w:t>
      </w:r>
      <w:r w:rsidR="00F05EC4">
        <w:rPr>
          <w:rFonts w:ascii="細明體" w:eastAsia="細明體" w:hAnsi="細明體" w:hint="eastAsia"/>
          <w:kern w:val="2"/>
          <w:lang w:eastAsia="zh-TW"/>
        </w:rPr>
        <w:t>交查種類清單</w:t>
      </w:r>
      <w:r w:rsidRPr="00723A84">
        <w:rPr>
          <w:rFonts w:ascii="細明體" w:eastAsia="細明體" w:hAnsi="細明體" w:hint="eastAsia"/>
          <w:kern w:val="2"/>
          <w:lang w:eastAsia="zh-TW"/>
        </w:rPr>
        <w:t>.交查種類</w:t>
      </w:r>
    </w:p>
    <w:p w:rsidR="00EB40C4" w:rsidRDefault="00EB40C4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ORDER BY </w:t>
      </w:r>
      <w:r w:rsidRPr="008A390E">
        <w:rPr>
          <w:rFonts w:ascii="細明體" w:eastAsia="細明體" w:hAnsi="細明體"/>
          <w:kern w:val="2"/>
          <w:lang w:eastAsia="zh-TW"/>
        </w:rPr>
        <w:t>RAND()</w:t>
      </w:r>
    </w:p>
    <w:p w:rsidR="00EB40C4" w:rsidRDefault="00EB40C4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取得DISTINCT A.</w:t>
      </w:r>
      <w:r w:rsidRPr="00C24BAB">
        <w:rPr>
          <w:rFonts w:ascii="細明體" w:eastAsia="細明體" w:hAnsi="細明體" w:hint="eastAsia"/>
          <w:kern w:val="2"/>
          <w:lang w:eastAsia="zh-TW"/>
        </w:rPr>
        <w:t>交查案件編號</w:t>
      </w:r>
    </w:p>
    <w:p w:rsidR="00C324B0" w:rsidRDefault="00C324B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C324B0" w:rsidRDefault="00C324B0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視為正常</w:t>
      </w:r>
    </w:p>
    <w:p w:rsidR="00C324B0" w:rsidRDefault="00C324B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C324B0" w:rsidRPr="00AF4FD4" w:rsidRDefault="00C324B0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序號 =序號+1，前面補0直到滿3碼</w:t>
      </w:r>
    </w:p>
    <w:p w:rsidR="00C324B0" w:rsidRPr="000E151E" w:rsidRDefault="00C324B0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C324B0" w:rsidRDefault="00C324B0" w:rsidP="00412F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0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480"/>
        <w:gridCol w:w="1134"/>
        <w:tblGridChange w:id="18">
          <w:tblGrid>
            <w:gridCol w:w="1417"/>
            <w:gridCol w:w="2480"/>
            <w:gridCol w:w="1134"/>
          </w:tblGrid>
        </w:tblGridChange>
      </w:tblGrid>
      <w:tr w:rsidR="00C324B0" w:rsidRPr="00C25459" w:rsidTr="00412F68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4B0" w:rsidRPr="00C25459" w:rsidRDefault="00C324B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4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C324B0" w:rsidRPr="00C25459" w:rsidRDefault="00C324B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C324B0" w:rsidRPr="00C25459" w:rsidRDefault="00C324B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C324B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8C7943" w:rsidRDefault="00C324B0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A105E8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7D189C" w:rsidRPr="007D189C">
              <w:rPr>
                <w:rFonts w:ascii="細明體" w:eastAsia="細明體" w:hAnsi="細明體"/>
                <w:sz w:val="20"/>
                <w:szCs w:val="20"/>
              </w:rPr>
              <w:t>INVS_NO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C324B0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324B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8C7943" w:rsidRDefault="00C324B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941D1B" w:rsidRDefault="007D189C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7D189C">
              <w:rPr>
                <w:rFonts w:ascii="細明體" w:eastAsia="細明體" w:hAnsi="細明體" w:hint="eastAsia"/>
                <w:sz w:val="20"/>
                <w:szCs w:val="20"/>
              </w:rPr>
              <w:t>DTAHA001</w:t>
            </w:r>
            <w:r w:rsidR="00C324B0" w:rsidRPr="00B5417D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  <w:r w:rsidRPr="007D189C">
              <w:rPr>
                <w:rFonts w:ascii="細明體" w:eastAsia="細明體" w:hAnsi="細明體" w:hint="eastAsia"/>
                <w:sz w:val="20"/>
                <w:szCs w:val="20"/>
              </w:rPr>
              <w:t>交查案件編號</w:t>
            </w:r>
          </w:p>
        </w:tc>
        <w:tc>
          <w:tcPr>
            <w:tcW w:w="1134" w:type="dxa"/>
          </w:tcPr>
          <w:p w:rsidR="00C324B0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324B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8C7943" w:rsidRDefault="00C324B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941D1B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7D189C" w:rsidRPr="007D189C">
              <w:rPr>
                <w:rFonts w:ascii="細明體" w:eastAsia="細明體" w:hAnsi="細明體" w:hint="eastAsia"/>
                <w:sz w:val="20"/>
                <w:szCs w:val="20"/>
              </w:rPr>
              <w:t>DTAHA001</w:t>
            </w:r>
            <w:r w:rsidR="007D189C" w:rsidRPr="007D189C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C324B0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324B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8C7943" w:rsidRDefault="00C324B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7CF5" w:rsidRDefault="00F05EC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5EC4">
              <w:rPr>
                <w:rFonts w:ascii="細明體" w:eastAsia="細明體" w:hAnsi="細明體" w:hint="eastAsia"/>
                <w:sz w:val="20"/>
                <w:szCs w:val="20"/>
              </w:rPr>
              <w:t>各交查種類清單.業務別+</w:t>
            </w:r>
          </w:p>
          <w:p w:rsidR="00C324B0" w:rsidRDefault="00F05EC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05EC4">
              <w:rPr>
                <w:rFonts w:ascii="細明體" w:eastAsia="細明體" w:hAnsi="細明體" w:hint="eastAsia"/>
                <w:sz w:val="20"/>
                <w:szCs w:val="20"/>
              </w:rPr>
              <w:t>各交查種類清單.交查種類</w:t>
            </w:r>
          </w:p>
        </w:tc>
        <w:tc>
          <w:tcPr>
            <w:tcW w:w="1134" w:type="dxa"/>
          </w:tcPr>
          <w:p w:rsidR="00C324B0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324B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8C7943" w:rsidRDefault="00C324B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DA</w:t>
            </w:r>
            <w:r w:rsidRPr="007E7291">
              <w:rPr>
                <w:rFonts w:ascii="細明體" w:eastAsia="細明體" w:hAnsi="細明體" w:hint="eastAsia"/>
                <w:sz w:val="20"/>
                <w:szCs w:val="20"/>
              </w:rPr>
              <w:t>W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</w:t>
            </w:r>
            <w:r w:rsidRPr="007E7291">
              <w:rPr>
                <w:rFonts w:ascii="細明體" w:eastAsia="細明體" w:hAnsi="細明體"/>
                <w:sz w:val="20"/>
                <w:szCs w:val="20"/>
              </w:rPr>
              <w:t>’</w:t>
            </w:r>
            <w:r w:rsidRPr="007E7291">
              <w:rPr>
                <w:rFonts w:ascii="細明體" w:eastAsia="細明體" w:hAnsi="細明體" w:hint="eastAsia"/>
                <w:sz w:val="20"/>
                <w:szCs w:val="20"/>
              </w:rPr>
              <w:t>+</w:t>
            </w:r>
            <w:r w:rsidRPr="006625D9">
              <w:rPr>
                <w:rFonts w:ascii="細明體" w:eastAsia="細明體" w:hAnsi="細明體" w:hint="eastAsia"/>
                <w:sz w:val="20"/>
                <w:szCs w:val="20"/>
              </w:rPr>
              <w:t>序號</w:t>
            </w:r>
          </w:p>
        </w:tc>
        <w:tc>
          <w:tcPr>
            <w:tcW w:w="1134" w:type="dxa"/>
          </w:tcPr>
          <w:p w:rsidR="00C324B0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324B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Pr="00A73573" w:rsidRDefault="00C324B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4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C324B0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‘’</w:t>
            </w:r>
          </w:p>
        </w:tc>
        <w:tc>
          <w:tcPr>
            <w:tcW w:w="1134" w:type="dxa"/>
          </w:tcPr>
          <w:p w:rsidR="00C324B0" w:rsidRDefault="00C324B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B09D6" w:rsidRDefault="007218F9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理賠金額比對</w:t>
      </w:r>
      <w:r w:rsidR="002B173A">
        <w:rPr>
          <w:rFonts w:ascii="細明體" w:eastAsia="細明體" w:hAnsi="細明體" w:hint="eastAsia"/>
          <w:kern w:val="2"/>
          <w:lang w:eastAsia="zh-TW"/>
        </w:rPr>
        <w:t>：</w:t>
      </w:r>
    </w:p>
    <w:p w:rsidR="00F308B9" w:rsidRPr="00FF5BFD" w:rsidRDefault="00F308B9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IF傳入.</w:t>
      </w:r>
      <w:r>
        <w:rPr>
          <w:rFonts w:ascii="細明體" w:eastAsia="細明體" w:hAnsi="細明體" w:hint="eastAsia"/>
          <w:lang w:eastAsia="zh-TW"/>
        </w:rPr>
        <w:t xml:space="preserve">步驟 是空的 OR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 xml:space="preserve">步驟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</w:p>
    <w:p w:rsidR="001608BB" w:rsidRDefault="00485C3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 TA AS</w:t>
      </w:r>
    </w:p>
    <w:p w:rsidR="001A705B" w:rsidRDefault="0066328D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DTAAB001</w:t>
      </w:r>
      <w:r w:rsidR="00C93A17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0D775B" w:rsidRDefault="000D775B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0D775B" w:rsidRDefault="000D775B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保險金代號 取第一碼 IN (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P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485C3E" w:rsidRDefault="00485C3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BY受理編號</w:t>
      </w:r>
    </w:p>
    <w:p w:rsidR="00635AE8" w:rsidRDefault="00635AE8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635AE8" w:rsidRDefault="00635AE8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$B001_理賠金額合計 =SUM(DTAAB001.給付金額)</w:t>
      </w:r>
    </w:p>
    <w:p w:rsidR="00BA3831" w:rsidRDefault="00BA3831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 TB AS</w:t>
      </w:r>
    </w:p>
    <w:p w:rsidR="00BA3831" w:rsidRDefault="00BA383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DTAAB002</w:t>
      </w:r>
    </w:p>
    <w:p w:rsidR="00BA3831" w:rsidRDefault="00BA383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BY受理編號</w:t>
      </w:r>
    </w:p>
    <w:p w:rsidR="00BA3831" w:rsidRDefault="00BA383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BA3831" w:rsidRDefault="00BA3831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$B002_理賠金額合計 =SUM(DTAAB002.</w:t>
      </w:r>
      <w:r w:rsidRPr="00431820">
        <w:rPr>
          <w:rFonts w:ascii="細明體" w:eastAsia="細明體" w:hAnsi="細明體" w:hint="eastAsia"/>
          <w:kern w:val="2"/>
          <w:lang w:eastAsia="zh-TW"/>
        </w:rPr>
        <w:t>給付總額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BA3831" w:rsidRDefault="00BA3831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 T</w:t>
      </w:r>
      <w:r w:rsidR="009C68FD">
        <w:rPr>
          <w:rFonts w:ascii="細明體" w:eastAsia="細明體" w:hAnsi="細明體" w:hint="eastAsia"/>
          <w:kern w:val="2"/>
          <w:lang w:eastAsia="zh-TW"/>
        </w:rPr>
        <w:t>C</w:t>
      </w:r>
      <w:r>
        <w:rPr>
          <w:rFonts w:ascii="細明體" w:eastAsia="細明體" w:hAnsi="細明體" w:hint="eastAsia"/>
          <w:kern w:val="2"/>
          <w:lang w:eastAsia="zh-TW"/>
        </w:rPr>
        <w:t xml:space="preserve"> AS</w:t>
      </w:r>
    </w:p>
    <w:p w:rsidR="00BA3831" w:rsidRDefault="00BA383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DTAAB010</w:t>
      </w:r>
    </w:p>
    <w:p w:rsidR="00BA3831" w:rsidRDefault="00BA383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BY受理編號</w:t>
      </w:r>
    </w:p>
    <w:p w:rsidR="00BA3831" w:rsidRDefault="00BA383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BA3831" w:rsidRDefault="00BA3831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</w:t>
      </w:r>
      <w:r w:rsidR="009C68FD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0_理賠金額合計 =SUM(DTAAB002.</w:t>
      </w:r>
      <w:r w:rsidR="009C68FD" w:rsidRPr="009C68FD">
        <w:rPr>
          <w:rFonts w:ascii="細明體" w:eastAsia="細明體" w:hAnsi="細明體" w:hint="eastAsia"/>
          <w:kern w:val="2"/>
          <w:lang w:eastAsia="zh-TW"/>
        </w:rPr>
        <w:t>理賠金額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431820" w:rsidRDefault="0008679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TA </w:t>
      </w:r>
    </w:p>
    <w:p w:rsidR="0008679E" w:rsidRDefault="0008679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TB</w:t>
      </w:r>
    </w:p>
    <w:p w:rsidR="0008679E" w:rsidRDefault="0008679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受理編號</w:t>
      </w:r>
    </w:p>
    <w:p w:rsidR="0008679E" w:rsidRDefault="0008679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TC</w:t>
      </w:r>
    </w:p>
    <w:p w:rsidR="0008679E" w:rsidRDefault="0008679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受理編號</w:t>
      </w:r>
    </w:p>
    <w:p w:rsidR="00B74963" w:rsidRDefault="00431820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431820" w:rsidRDefault="0043182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</w:t>
      </w:r>
    </w:p>
    <w:p w:rsidR="00B32FD4" w:rsidRDefault="00482151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 w:rsidR="00400F05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861C81">
        <w:rPr>
          <w:rFonts w:ascii="細明體" w:eastAsia="細明體" w:hAnsi="細明體" w:hint="eastAsia"/>
          <w:kern w:val="2"/>
          <w:lang w:eastAsia="zh-TW"/>
        </w:rPr>
        <w:t>$B001_理賠金額合計</w:t>
      </w:r>
      <w:r w:rsidR="00400F05">
        <w:rPr>
          <w:rFonts w:ascii="細明體" w:eastAsia="細明體" w:hAnsi="細明體" w:hint="eastAsia"/>
          <w:kern w:val="2"/>
          <w:lang w:eastAsia="zh-TW"/>
        </w:rPr>
        <w:t xml:space="preserve">&lt;&gt; </w:t>
      </w:r>
      <w:r w:rsidR="00861C81">
        <w:rPr>
          <w:rFonts w:ascii="細明體" w:eastAsia="細明體" w:hAnsi="細明體" w:hint="eastAsia"/>
          <w:kern w:val="2"/>
          <w:lang w:eastAsia="zh-TW"/>
        </w:rPr>
        <w:t>$B002_理賠金額合計</w:t>
      </w:r>
    </w:p>
    <w:p w:rsidR="00B32FD4" w:rsidRPr="000E151E" w:rsidRDefault="00B32FD4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B32FD4" w:rsidRPr="00670702" w:rsidRDefault="00B32FD4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70702"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386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835"/>
        <w:gridCol w:w="1134"/>
        <w:tblGridChange w:id="19">
          <w:tblGrid>
            <w:gridCol w:w="1417"/>
            <w:gridCol w:w="2835"/>
            <w:gridCol w:w="1134"/>
          </w:tblGrid>
        </w:tblGridChange>
      </w:tblGrid>
      <w:tr w:rsidR="00B32FD4" w:rsidRPr="00C25459" w:rsidTr="00DE0F0A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32FD4" w:rsidRPr="00C25459" w:rsidRDefault="00B32FD4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83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32FD4" w:rsidRPr="00C25459" w:rsidRDefault="00B32FD4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B32FD4" w:rsidRPr="00C25459" w:rsidRDefault="00B32FD4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B32FD4" w:rsidRPr="00C25459" w:rsidTr="00DE0F0A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8C7943" w:rsidRDefault="00B32FD4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A105E8" w:rsidRDefault="00B32FD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32FD4" w:rsidRDefault="00B32FD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2FD4" w:rsidRPr="00C25459" w:rsidTr="00DE0F0A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8C7943" w:rsidRDefault="00B32FD4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941D1B" w:rsidRDefault="00B32FD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B32FD4" w:rsidRDefault="00B32FD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2FD4" w:rsidRPr="00C25459" w:rsidTr="00DE0F0A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8C7943" w:rsidRDefault="00B32FD4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941D1B" w:rsidRDefault="00B32FD4" w:rsidP="00BD5A34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</w:t>
            </w:r>
            <w:r w:rsidR="00BD5A34">
              <w:rPr>
                <w:rFonts w:ascii="細明體" w:eastAsia="細明體" w:hAnsi="細明體" w:hint="eastAsia"/>
                <w:sz w:val="20"/>
                <w:szCs w:val="20"/>
              </w:rPr>
              <w:t>2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32FD4" w:rsidRDefault="00B32FD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2FD4" w:rsidRPr="00C25459" w:rsidTr="00DE0F0A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8C7943" w:rsidRDefault="00B32FD4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Default="00664C13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664C13">
              <w:rPr>
                <w:rFonts w:ascii="細明體" w:eastAsia="細明體" w:hAnsi="細明體"/>
                <w:sz w:val="20"/>
                <w:szCs w:val="20"/>
              </w:rPr>
              <w:t>PAY_AMT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32FD4" w:rsidRDefault="00B32FD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2FD4" w:rsidRPr="00C25459" w:rsidTr="00DE0F0A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8C7943" w:rsidRDefault="00B32FD4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Default="00865E5F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ERR_101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32FD4" w:rsidRDefault="00B32FD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32FD4" w:rsidRPr="00C25459" w:rsidTr="00DE0F0A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Pr="00A73573" w:rsidRDefault="00B32FD4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32FD4" w:rsidRDefault="00F4664A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 w:rsidR="00705847">
              <w:rPr>
                <w:rFonts w:ascii="細明體" w:eastAsia="細明體" w:hAnsi="細明體" w:cs="Arial" w:hint="eastAsia"/>
                <w:sz w:val="20"/>
                <w:szCs w:val="20"/>
              </w:rPr>
              <w:t>保單分配</w:t>
            </w:r>
            <w:r w:rsidRPr="00DE0F0A">
              <w:rPr>
                <w:rFonts w:ascii="細明體" w:eastAsia="細明體" w:hAnsi="細明體" w:cs="Arial" w:hint="eastAsia"/>
                <w:sz w:val="20"/>
                <w:szCs w:val="20"/>
              </w:rPr>
              <w:t>理賠金額合計</w:t>
            </w:r>
            <w:r w:rsidR="00DE0F0A">
              <w:rPr>
                <w:rFonts w:ascii="細明體" w:eastAsia="細明體" w:hAnsi="細明體" w:cs="Arial" w:hint="eastAsia"/>
                <w:sz w:val="20"/>
                <w:szCs w:val="20"/>
              </w:rPr>
              <w:t>不符</w:t>
            </w:r>
            <w:r w:rsidR="00DE0F0A"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32FD4" w:rsidRDefault="00B32FD4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012A5" w:rsidRDefault="00D012A5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$B001_理賠金額合計&lt;&gt; $B010_理賠金額合計</w:t>
      </w:r>
    </w:p>
    <w:p w:rsidR="00D012A5" w:rsidRPr="000E151E" w:rsidRDefault="00D012A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D012A5" w:rsidRPr="00670702" w:rsidRDefault="00D012A5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70702"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386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2835"/>
        <w:gridCol w:w="1134"/>
        <w:tblGridChange w:id="20">
          <w:tblGrid>
            <w:gridCol w:w="1417"/>
            <w:gridCol w:w="2835"/>
            <w:gridCol w:w="1134"/>
          </w:tblGrid>
        </w:tblGridChange>
      </w:tblGrid>
      <w:tr w:rsidR="00D012A5" w:rsidRPr="00C25459" w:rsidTr="00412F68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12A5" w:rsidRPr="00C25459" w:rsidRDefault="00D012A5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2835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012A5" w:rsidRPr="00C25459" w:rsidRDefault="00D012A5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D012A5" w:rsidRPr="00C25459" w:rsidRDefault="00D012A5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D012A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8C7943" w:rsidRDefault="00D012A5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A105E8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12A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8C7943" w:rsidRDefault="00D012A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941D1B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12A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8C7943" w:rsidRDefault="00D012A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941D1B" w:rsidRDefault="00D012A5" w:rsidP="00D012A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DTAAB010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12A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8C7943" w:rsidRDefault="00D012A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B33D85" w:rsidRPr="00B33D85">
              <w:rPr>
                <w:rFonts w:ascii="細明體" w:eastAsia="細明體" w:hAnsi="細明體"/>
                <w:sz w:val="20"/>
                <w:szCs w:val="20"/>
              </w:rPr>
              <w:t>CLAM_AMT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12A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8C7943" w:rsidRDefault="00D012A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ERR_101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012A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Pr="00A73573" w:rsidRDefault="00D012A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2835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 w:rsidR="00705847">
              <w:rPr>
                <w:rFonts w:ascii="細明體" w:eastAsia="細明體" w:hAnsi="細明體" w:cs="Arial" w:hint="eastAsia"/>
                <w:sz w:val="20"/>
                <w:szCs w:val="20"/>
              </w:rPr>
              <w:t>受益人</w:t>
            </w:r>
            <w:r w:rsidRPr="00DE0F0A">
              <w:rPr>
                <w:rFonts w:ascii="細明體" w:eastAsia="細明體" w:hAnsi="細明體" w:cs="Arial" w:hint="eastAsia"/>
                <w:sz w:val="20"/>
                <w:szCs w:val="20"/>
              </w:rPr>
              <w:t>理賠金額合計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不符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012A5" w:rsidRDefault="00D012A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E4351" w:rsidRDefault="006E4351" w:rsidP="00F84787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F84787" w:rsidRDefault="00F84787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延滯息金額比對：</w:t>
      </w:r>
    </w:p>
    <w:p w:rsidR="00800448" w:rsidRPr="00FF5BFD" w:rsidRDefault="00800448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IF傳入.</w:t>
      </w:r>
      <w:r>
        <w:rPr>
          <w:rFonts w:ascii="細明體" w:eastAsia="細明體" w:hAnsi="細明體" w:hint="eastAsia"/>
          <w:lang w:eastAsia="zh-TW"/>
        </w:rPr>
        <w:t xml:space="preserve">步驟 是空的 OR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 xml:space="preserve">步驟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</w:p>
    <w:p w:rsidR="006E4351" w:rsidRDefault="006E4351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 TA AS</w:t>
      </w:r>
    </w:p>
    <w:p w:rsidR="006E4351" w:rsidRDefault="006E435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DTAAB001 </w:t>
      </w:r>
    </w:p>
    <w:p w:rsidR="006E4351" w:rsidRDefault="006E435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WHERE</w:t>
      </w:r>
    </w:p>
    <w:p w:rsidR="006E4351" w:rsidRDefault="006E4351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保險金代號 </w:t>
      </w:r>
      <w:r w:rsidR="0061567F">
        <w:rPr>
          <w:rFonts w:ascii="細明體" w:eastAsia="細明體" w:hAnsi="細明體" w:hint="eastAsia"/>
          <w:kern w:val="2"/>
          <w:lang w:eastAsia="zh-TW"/>
        </w:rPr>
        <w:t>IN (</w:t>
      </w:r>
      <w:r w:rsidR="0061567F">
        <w:rPr>
          <w:rFonts w:ascii="細明體" w:eastAsia="細明體" w:hAnsi="細明體"/>
          <w:kern w:val="2"/>
          <w:lang w:eastAsia="zh-TW"/>
        </w:rPr>
        <w:t>‘</w:t>
      </w:r>
      <w:r w:rsidR="0061567F">
        <w:rPr>
          <w:rFonts w:ascii="細明體" w:eastAsia="細明體" w:hAnsi="細明體" w:hint="eastAsia"/>
          <w:kern w:val="2"/>
          <w:lang w:eastAsia="zh-TW"/>
        </w:rPr>
        <w:t>DCZ1</w:t>
      </w:r>
      <w:r w:rsidR="0061567F">
        <w:rPr>
          <w:rFonts w:ascii="細明體" w:eastAsia="細明體" w:hAnsi="細明體"/>
          <w:kern w:val="2"/>
          <w:lang w:eastAsia="zh-TW"/>
        </w:rPr>
        <w:t>’</w:t>
      </w:r>
      <w:r w:rsidR="0061567F">
        <w:rPr>
          <w:rFonts w:ascii="細明體" w:eastAsia="細明體" w:hAnsi="細明體" w:hint="eastAsia"/>
          <w:kern w:val="2"/>
          <w:lang w:eastAsia="zh-TW"/>
        </w:rPr>
        <w:t>,</w:t>
      </w:r>
      <w:r w:rsidR="0061567F">
        <w:rPr>
          <w:rFonts w:ascii="細明體" w:eastAsia="細明體" w:hAnsi="細明體"/>
          <w:kern w:val="2"/>
          <w:lang w:eastAsia="zh-TW"/>
        </w:rPr>
        <w:t>’</w:t>
      </w:r>
      <w:r w:rsidR="00986B20" w:rsidRPr="00986B20">
        <w:t xml:space="preserve"> </w:t>
      </w:r>
      <w:r w:rsidR="00986B20" w:rsidRPr="00986B20">
        <w:rPr>
          <w:rFonts w:ascii="細明體" w:eastAsia="細明體" w:hAnsi="細明體"/>
          <w:kern w:val="2"/>
          <w:lang w:eastAsia="zh-TW"/>
        </w:rPr>
        <w:t>CCW4</w:t>
      </w:r>
      <w:r w:rsidR="0061567F">
        <w:rPr>
          <w:rFonts w:ascii="細明體" w:eastAsia="細明體" w:hAnsi="細明體"/>
          <w:kern w:val="2"/>
          <w:lang w:eastAsia="zh-TW"/>
        </w:rPr>
        <w:t>’</w:t>
      </w:r>
      <w:r w:rsidR="0061567F">
        <w:rPr>
          <w:rFonts w:ascii="細明體" w:eastAsia="細明體" w:hAnsi="細明體" w:hint="eastAsia"/>
          <w:kern w:val="2"/>
          <w:lang w:eastAsia="zh-TW"/>
        </w:rPr>
        <w:t>)</w:t>
      </w:r>
    </w:p>
    <w:p w:rsidR="006E4351" w:rsidRDefault="006E435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BY受理編號</w:t>
      </w:r>
    </w:p>
    <w:p w:rsidR="006E4351" w:rsidRDefault="006E435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986B20" w:rsidRDefault="00986B20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IF保險金代號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DCZ1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6E4351" w:rsidRDefault="006E4351" w:rsidP="00412F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$B001_</w:t>
      </w:r>
      <w:r w:rsidR="00986B20">
        <w:rPr>
          <w:rFonts w:ascii="細明體" w:eastAsia="細明體" w:hAnsi="細明體" w:hint="eastAsia"/>
          <w:kern w:val="2"/>
          <w:lang w:eastAsia="zh-TW"/>
        </w:rPr>
        <w:t>延滯息</w:t>
      </w:r>
      <w:r>
        <w:rPr>
          <w:rFonts w:ascii="細明體" w:eastAsia="細明體" w:hAnsi="細明體" w:hint="eastAsia"/>
          <w:kern w:val="2"/>
          <w:lang w:eastAsia="zh-TW"/>
        </w:rPr>
        <w:t>金額合計 =SUM(DTAAB001.給付金額)</w:t>
      </w:r>
    </w:p>
    <w:p w:rsidR="00022FE8" w:rsidRDefault="00022FE8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IF保險金代號 =</w:t>
      </w:r>
      <w:r>
        <w:rPr>
          <w:rFonts w:ascii="細明體" w:eastAsia="細明體" w:hAnsi="細明體"/>
          <w:kern w:val="2"/>
          <w:lang w:eastAsia="zh-TW"/>
        </w:rPr>
        <w:t>’</w:t>
      </w:r>
      <w:r w:rsidR="00FC5713" w:rsidRPr="00FC5713">
        <w:rPr>
          <w:rFonts w:ascii="細明體" w:eastAsia="細明體" w:hAnsi="細明體"/>
          <w:kern w:val="2"/>
          <w:lang w:eastAsia="zh-TW"/>
        </w:rPr>
        <w:t xml:space="preserve"> </w:t>
      </w:r>
      <w:r w:rsidR="00FC5713" w:rsidRPr="00986B20">
        <w:rPr>
          <w:rFonts w:ascii="細明體" w:eastAsia="細明體" w:hAnsi="細明體"/>
          <w:kern w:val="2"/>
          <w:lang w:eastAsia="zh-TW"/>
        </w:rPr>
        <w:t>CCW4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022FE8" w:rsidRDefault="00022FE8" w:rsidP="00412F6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$B001_延滯息</w:t>
      </w:r>
      <w:r w:rsidR="00FC5713">
        <w:rPr>
          <w:rFonts w:ascii="細明體" w:eastAsia="細明體" w:hAnsi="細明體" w:hint="eastAsia"/>
          <w:kern w:val="2"/>
          <w:lang w:eastAsia="zh-TW"/>
        </w:rPr>
        <w:t>所得稅</w:t>
      </w:r>
      <w:r>
        <w:rPr>
          <w:rFonts w:ascii="細明體" w:eastAsia="細明體" w:hAnsi="細明體" w:hint="eastAsia"/>
          <w:kern w:val="2"/>
          <w:lang w:eastAsia="zh-TW"/>
        </w:rPr>
        <w:t>金額合計 =SUM(DTAAB001.給付金額)</w:t>
      </w:r>
    </w:p>
    <w:p w:rsidR="00EF620A" w:rsidRDefault="00EF620A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 TB AS</w:t>
      </w:r>
    </w:p>
    <w:p w:rsidR="00EF620A" w:rsidRDefault="00EF620A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DTAAB002</w:t>
      </w:r>
    </w:p>
    <w:p w:rsidR="00EF620A" w:rsidRDefault="00EF620A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BY受理編號</w:t>
      </w:r>
    </w:p>
    <w:p w:rsidR="00EF620A" w:rsidRDefault="00EF620A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EF620A" w:rsidRDefault="00EF620A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$B002_</w:t>
      </w:r>
      <w:r w:rsidR="0059510B">
        <w:rPr>
          <w:rFonts w:ascii="細明體" w:eastAsia="細明體" w:hAnsi="細明體" w:hint="eastAsia"/>
          <w:kern w:val="2"/>
          <w:lang w:eastAsia="zh-TW"/>
        </w:rPr>
        <w:t>延滯息</w:t>
      </w:r>
      <w:r>
        <w:rPr>
          <w:rFonts w:ascii="細明體" w:eastAsia="細明體" w:hAnsi="細明體" w:hint="eastAsia"/>
          <w:kern w:val="2"/>
          <w:lang w:eastAsia="zh-TW"/>
        </w:rPr>
        <w:t>金額合計 =SUM(DTAAB002.</w:t>
      </w:r>
      <w:r w:rsidR="0059510B" w:rsidRPr="0059510B">
        <w:rPr>
          <w:rFonts w:ascii="細明體" w:eastAsia="細明體" w:hAnsi="細明體" w:hint="eastAsia"/>
          <w:kern w:val="2"/>
          <w:lang w:eastAsia="zh-TW"/>
        </w:rPr>
        <w:t>延滯息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59510B" w:rsidRDefault="0059510B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$B002_延滯息所得稅金額合計 =SUM(DTAAB002.</w:t>
      </w:r>
      <w:r w:rsidRPr="0059510B">
        <w:rPr>
          <w:rFonts w:ascii="細明體" w:eastAsia="細明體" w:hAnsi="細明體" w:hint="eastAsia"/>
          <w:kern w:val="2"/>
          <w:lang w:eastAsia="zh-TW"/>
        </w:rPr>
        <w:t>延滯息所得稅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EF620A" w:rsidRDefault="00EF620A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 TC AS</w:t>
      </w:r>
    </w:p>
    <w:p w:rsidR="00EF620A" w:rsidRDefault="00EF620A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DTAAB010</w:t>
      </w:r>
    </w:p>
    <w:p w:rsidR="00EF620A" w:rsidRDefault="00EF620A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BY受理編號</w:t>
      </w:r>
    </w:p>
    <w:p w:rsidR="00EF620A" w:rsidRDefault="00EF620A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193DA9" w:rsidRDefault="00193DA9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$B010_延滯息金額合計 =SUM(DTAAB010.</w:t>
      </w:r>
      <w:r w:rsidRPr="0059510B">
        <w:rPr>
          <w:rFonts w:ascii="細明體" w:eastAsia="細明體" w:hAnsi="細明體" w:hint="eastAsia"/>
          <w:kern w:val="2"/>
          <w:lang w:eastAsia="zh-TW"/>
        </w:rPr>
        <w:t>延滯息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193DA9" w:rsidRDefault="00193DA9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$B010_延滯息所得稅金額合計 =SUM(DTAAB010.</w:t>
      </w:r>
      <w:r w:rsidRPr="0059510B">
        <w:rPr>
          <w:rFonts w:ascii="細明體" w:eastAsia="細明體" w:hAnsi="細明體" w:hint="eastAsia"/>
          <w:kern w:val="2"/>
          <w:lang w:eastAsia="zh-TW"/>
        </w:rPr>
        <w:t>延滯息所得稅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A93A1E" w:rsidRDefault="00A93A1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READ TA </w:t>
      </w:r>
    </w:p>
    <w:p w:rsidR="00A93A1E" w:rsidRDefault="00A93A1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TB</w:t>
      </w:r>
    </w:p>
    <w:p w:rsidR="00A93A1E" w:rsidRDefault="00A93A1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受理編號</w:t>
      </w:r>
    </w:p>
    <w:p w:rsidR="00A93A1E" w:rsidRDefault="00A93A1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TC</w:t>
      </w:r>
    </w:p>
    <w:p w:rsidR="00A93A1E" w:rsidRDefault="00A93A1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受理編號</w:t>
      </w:r>
    </w:p>
    <w:p w:rsidR="00A93A1E" w:rsidRDefault="00A93A1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A93A1E" w:rsidRDefault="00A93A1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</w:t>
      </w:r>
    </w:p>
    <w:p w:rsidR="00A93A1E" w:rsidRDefault="00A93A1E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0E0A1D">
        <w:rPr>
          <w:rFonts w:ascii="細明體" w:eastAsia="細明體" w:hAnsi="細明體" w:hint="eastAsia"/>
          <w:kern w:val="2"/>
          <w:lang w:eastAsia="zh-TW"/>
        </w:rPr>
        <w:t>$B001_延滯息金額合計</w:t>
      </w:r>
      <w:r>
        <w:rPr>
          <w:rFonts w:ascii="細明體" w:eastAsia="細明體" w:hAnsi="細明體" w:hint="eastAsia"/>
          <w:kern w:val="2"/>
          <w:lang w:eastAsia="zh-TW"/>
        </w:rPr>
        <w:t xml:space="preserve">&lt;&gt; </w:t>
      </w:r>
      <w:r w:rsidR="000E0A1D">
        <w:rPr>
          <w:rFonts w:ascii="細明體" w:eastAsia="細明體" w:hAnsi="細明體" w:hint="eastAsia"/>
          <w:kern w:val="2"/>
          <w:lang w:eastAsia="zh-TW"/>
        </w:rPr>
        <w:t>$B002_延滯息金額合計</w:t>
      </w:r>
    </w:p>
    <w:p w:rsidR="00A93A1E" w:rsidRPr="000E151E" w:rsidRDefault="00A93A1E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A93A1E" w:rsidRPr="00670702" w:rsidRDefault="00A93A1E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70702"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7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80"/>
        <w:gridCol w:w="1134"/>
        <w:tblGridChange w:id="21">
          <w:tblGrid>
            <w:gridCol w:w="1417"/>
            <w:gridCol w:w="3180"/>
            <w:gridCol w:w="1134"/>
          </w:tblGrid>
        </w:tblGridChange>
      </w:tblGrid>
      <w:tr w:rsidR="00A93A1E" w:rsidRPr="00C25459" w:rsidTr="006F6BA3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3A1E" w:rsidRPr="00C25459" w:rsidRDefault="00A93A1E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1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93A1E" w:rsidRPr="00C25459" w:rsidRDefault="00A93A1E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A93A1E" w:rsidRPr="00C25459" w:rsidRDefault="00A93A1E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A93A1E" w:rsidRPr="00C25459" w:rsidTr="006F6BA3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8C7943" w:rsidRDefault="00A93A1E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A105E8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93A1E" w:rsidRPr="00C25459" w:rsidTr="006F6BA3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8C7943" w:rsidRDefault="00A93A1E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941D1B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93A1E" w:rsidRPr="00C25459" w:rsidTr="006F6BA3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8C7943" w:rsidRDefault="00A93A1E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941D1B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DTAAB002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93A1E" w:rsidRPr="00C25459" w:rsidTr="006F6BA3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8C7943" w:rsidRDefault="00A93A1E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6F6BA3" w:rsidRPr="006F6BA3">
              <w:rPr>
                <w:rFonts w:ascii="細明體" w:eastAsia="細明體" w:hAnsi="細明體"/>
                <w:sz w:val="20"/>
                <w:szCs w:val="20"/>
              </w:rPr>
              <w:t>DLY_INT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93A1E" w:rsidRPr="00C25459" w:rsidTr="006F6BA3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8C7943" w:rsidRDefault="00A93A1E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ERR_101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A93A1E" w:rsidRPr="00C25459" w:rsidTr="006F6BA3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Pr="00A73573" w:rsidRDefault="00A93A1E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保單分配</w:t>
            </w:r>
            <w:r w:rsidR="006F6BA3" w:rsidRPr="006F6BA3">
              <w:rPr>
                <w:rFonts w:ascii="細明體" w:eastAsia="細明體" w:hAnsi="細明體" w:cs="Arial" w:hint="eastAsia"/>
                <w:sz w:val="20"/>
                <w:szCs w:val="20"/>
              </w:rPr>
              <w:t>延滯息</w:t>
            </w:r>
            <w:r w:rsidRPr="00DE0F0A">
              <w:rPr>
                <w:rFonts w:ascii="細明體" w:eastAsia="細明體" w:hAnsi="細明體" w:cs="Arial" w:hint="eastAsia"/>
                <w:sz w:val="20"/>
                <w:szCs w:val="20"/>
              </w:rPr>
              <w:t>金額合計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不符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A93A1E" w:rsidRDefault="00A93A1E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73C29" w:rsidRDefault="00D73C29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$B001_延滯息金額合計&lt;&gt; $B010_延滯息金額合計</w:t>
      </w:r>
    </w:p>
    <w:p w:rsidR="00D73C29" w:rsidRPr="000E151E" w:rsidRDefault="00D73C29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D73C29" w:rsidRPr="00670702" w:rsidRDefault="00D73C29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70702"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7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80"/>
        <w:gridCol w:w="1134"/>
        <w:tblGridChange w:id="22">
          <w:tblGrid>
            <w:gridCol w:w="1417"/>
            <w:gridCol w:w="3180"/>
            <w:gridCol w:w="1134"/>
          </w:tblGrid>
        </w:tblGridChange>
      </w:tblGrid>
      <w:tr w:rsidR="00D73C29" w:rsidRPr="00C25459" w:rsidTr="00412F68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3C29" w:rsidRPr="00C25459" w:rsidRDefault="00D73C29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1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73C29" w:rsidRPr="00C25459" w:rsidRDefault="00D73C29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D73C29" w:rsidRPr="00C25459" w:rsidRDefault="00D73C29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D73C29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8C7943" w:rsidRDefault="00D73C29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A105E8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73C29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8C7943" w:rsidRDefault="00D73C29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941D1B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73C29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8C7943" w:rsidRDefault="00D73C29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941D1B" w:rsidRDefault="00D73C29" w:rsidP="00D73C29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DTAAB010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73C29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8C7943" w:rsidRDefault="00D73C29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6F6BA3">
              <w:rPr>
                <w:rFonts w:ascii="細明體" w:eastAsia="細明體" w:hAnsi="細明體"/>
                <w:sz w:val="20"/>
                <w:szCs w:val="20"/>
              </w:rPr>
              <w:t>DLY_INT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73C29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8C7943" w:rsidRDefault="00D73C29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ERR_101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73C29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Pr="00A73573" w:rsidRDefault="00D73C29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 w:rsidR="007D39B1">
              <w:rPr>
                <w:rFonts w:ascii="細明體" w:eastAsia="細明體" w:hAnsi="細明體" w:cs="Arial" w:hint="eastAsia"/>
                <w:sz w:val="20"/>
                <w:szCs w:val="20"/>
              </w:rPr>
              <w:t>受益人</w:t>
            </w:r>
            <w:r w:rsidRPr="006F6BA3">
              <w:rPr>
                <w:rFonts w:ascii="細明體" w:eastAsia="細明體" w:hAnsi="細明體" w:cs="Arial" w:hint="eastAsia"/>
                <w:sz w:val="20"/>
                <w:szCs w:val="20"/>
              </w:rPr>
              <w:t>延滯息</w:t>
            </w:r>
            <w:r w:rsidRPr="00DE0F0A">
              <w:rPr>
                <w:rFonts w:ascii="細明體" w:eastAsia="細明體" w:hAnsi="細明體" w:cs="Arial" w:hint="eastAsia"/>
                <w:sz w:val="20"/>
                <w:szCs w:val="20"/>
              </w:rPr>
              <w:t>金額合計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不符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D73C29" w:rsidRDefault="00D73C29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7D39B1" w:rsidRDefault="007D39B1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$B001_延滯息所得稅金額合計&lt;&gt; $B002_延滯息所得稅金額合計</w:t>
      </w:r>
    </w:p>
    <w:p w:rsidR="007D39B1" w:rsidRPr="000E151E" w:rsidRDefault="007D39B1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7D39B1" w:rsidRPr="00670702" w:rsidRDefault="007D39B1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70702"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7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80"/>
        <w:gridCol w:w="1134"/>
        <w:tblGridChange w:id="23">
          <w:tblGrid>
            <w:gridCol w:w="1417"/>
            <w:gridCol w:w="3180"/>
            <w:gridCol w:w="1134"/>
          </w:tblGrid>
        </w:tblGridChange>
      </w:tblGrid>
      <w:tr w:rsidR="007D39B1" w:rsidRPr="00C25459" w:rsidTr="00412F68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39B1" w:rsidRPr="00C25459" w:rsidRDefault="007D39B1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1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7D39B1" w:rsidRPr="00C25459" w:rsidRDefault="007D39B1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7D39B1" w:rsidRPr="00C25459" w:rsidRDefault="007D39B1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7D39B1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8C7943" w:rsidRDefault="007D39B1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A105E8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39B1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8C7943" w:rsidRDefault="007D39B1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941D1B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39B1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8C7943" w:rsidRDefault="007D39B1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941D1B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DTAAB002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39B1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8C7943" w:rsidRDefault="007D39B1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7D39B1">
              <w:rPr>
                <w:rFonts w:ascii="細明體" w:eastAsia="細明體" w:hAnsi="細明體"/>
                <w:sz w:val="20"/>
                <w:szCs w:val="20"/>
              </w:rPr>
              <w:t>DLY_INT_TAX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39B1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8C7943" w:rsidRDefault="007D39B1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ERR_101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7D39B1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Pr="00A73573" w:rsidRDefault="007D39B1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保單分配</w:t>
            </w:r>
            <w:r w:rsidRPr="006F6BA3">
              <w:rPr>
                <w:rFonts w:ascii="細明體" w:eastAsia="細明體" w:hAnsi="細明體" w:cs="Arial" w:hint="eastAsia"/>
                <w:sz w:val="20"/>
                <w:szCs w:val="20"/>
              </w:rPr>
              <w:t>延滯息</w:t>
            </w:r>
            <w:r w:rsidRPr="009E7750">
              <w:rPr>
                <w:rFonts w:ascii="細明體" w:eastAsia="細明體" w:hAnsi="細明體" w:cs="Arial" w:hint="eastAsia"/>
                <w:sz w:val="20"/>
                <w:szCs w:val="20"/>
              </w:rPr>
              <w:t>所得稅</w:t>
            </w:r>
            <w:r w:rsidRPr="00DE0F0A">
              <w:rPr>
                <w:rFonts w:ascii="細明體" w:eastAsia="細明體" w:hAnsi="細明體" w:cs="Arial" w:hint="eastAsia"/>
                <w:sz w:val="20"/>
                <w:szCs w:val="20"/>
              </w:rPr>
              <w:t>金額合計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不符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7D39B1" w:rsidRDefault="007D39B1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9E7750" w:rsidRDefault="009E7750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$B001_延滯息所得稅金額合計&lt;&gt; $B010_延滯息所得稅金額合計</w:t>
      </w:r>
    </w:p>
    <w:p w:rsidR="009E7750" w:rsidRPr="00646C3D" w:rsidRDefault="009E7750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646C3D" w:rsidRPr="000E151E" w:rsidRDefault="00646C3D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70702"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7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80"/>
        <w:gridCol w:w="1134"/>
        <w:tblGridChange w:id="24">
          <w:tblGrid>
            <w:gridCol w:w="1417"/>
            <w:gridCol w:w="3180"/>
            <w:gridCol w:w="1134"/>
          </w:tblGrid>
        </w:tblGridChange>
      </w:tblGrid>
      <w:tr w:rsidR="009E7750" w:rsidRPr="00C25459" w:rsidTr="00412F68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7750" w:rsidRPr="00C25459" w:rsidRDefault="009E775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1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9E7750" w:rsidRPr="00C25459" w:rsidRDefault="009E775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9E7750" w:rsidRPr="00C25459" w:rsidRDefault="009E7750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9E775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8C7943" w:rsidRDefault="009E7750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A105E8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E775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8C7943" w:rsidRDefault="009E775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941D1B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E775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8C7943" w:rsidRDefault="009E775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941D1B" w:rsidRDefault="009E7750" w:rsidP="009E7750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DTAAB010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E775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8C7943" w:rsidRDefault="009E775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7D39B1">
              <w:rPr>
                <w:rFonts w:ascii="細明體" w:eastAsia="細明體" w:hAnsi="細明體"/>
                <w:sz w:val="20"/>
                <w:szCs w:val="20"/>
              </w:rPr>
              <w:t>DLY_INT_TAX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E775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8C7943" w:rsidRDefault="009E775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ERR_101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9E7750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Pr="00A73573" w:rsidRDefault="009E7750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受益人</w:t>
            </w:r>
            <w:r w:rsidRPr="006F6BA3">
              <w:rPr>
                <w:rFonts w:ascii="細明體" w:eastAsia="細明體" w:hAnsi="細明體" w:cs="Arial" w:hint="eastAsia"/>
                <w:sz w:val="20"/>
                <w:szCs w:val="20"/>
              </w:rPr>
              <w:t>延滯息</w:t>
            </w:r>
            <w:r w:rsidRPr="009E7750">
              <w:rPr>
                <w:rFonts w:ascii="細明體" w:eastAsia="細明體" w:hAnsi="細明體" w:cs="Arial" w:hint="eastAsia"/>
                <w:sz w:val="20"/>
                <w:szCs w:val="20"/>
              </w:rPr>
              <w:t>所得稅</w:t>
            </w:r>
            <w:r w:rsidRPr="00DE0F0A">
              <w:rPr>
                <w:rFonts w:ascii="細明體" w:eastAsia="細明體" w:hAnsi="細明體" w:cs="Arial" w:hint="eastAsia"/>
                <w:sz w:val="20"/>
                <w:szCs w:val="20"/>
              </w:rPr>
              <w:t>金額合計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不符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9E7750" w:rsidRDefault="009E7750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6E4351" w:rsidRDefault="006E4351" w:rsidP="00B11415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11415" w:rsidRDefault="008B543F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補充保費</w:t>
      </w:r>
      <w:r w:rsidR="00B11415">
        <w:rPr>
          <w:rFonts w:ascii="細明體" w:eastAsia="細明體" w:hAnsi="細明體" w:hint="eastAsia"/>
          <w:kern w:val="2"/>
          <w:lang w:eastAsia="zh-TW"/>
        </w:rPr>
        <w:t>金額比對：</w:t>
      </w:r>
    </w:p>
    <w:p w:rsidR="00B11415" w:rsidRPr="00FF5BFD" w:rsidRDefault="00B11415" w:rsidP="00412F6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IF傳入.</w:t>
      </w:r>
      <w:r>
        <w:rPr>
          <w:rFonts w:ascii="細明體" w:eastAsia="細明體" w:hAnsi="細明體" w:hint="eastAsia"/>
          <w:lang w:eastAsia="zh-TW"/>
        </w:rPr>
        <w:t xml:space="preserve">步驟 是空的 OR </w:t>
      </w:r>
      <w:r>
        <w:rPr>
          <w:rFonts w:ascii="細明體" w:eastAsia="細明體" w:hAnsi="細明體" w:hint="eastAsia"/>
          <w:kern w:val="2"/>
          <w:lang w:eastAsia="zh-TW"/>
        </w:rPr>
        <w:t>傳入.</w:t>
      </w:r>
      <w:r>
        <w:rPr>
          <w:rFonts w:ascii="細明體" w:eastAsia="細明體" w:hAnsi="細明體" w:hint="eastAsia"/>
          <w:lang w:eastAsia="zh-TW"/>
        </w:rPr>
        <w:t xml:space="preserve">步驟 = </w:t>
      </w:r>
      <w:r>
        <w:rPr>
          <w:rFonts w:ascii="細明體" w:eastAsia="細明體" w:hAnsi="細明體"/>
          <w:lang w:eastAsia="zh-TW"/>
        </w:rPr>
        <w:t>‘</w:t>
      </w:r>
      <w:r>
        <w:rPr>
          <w:rFonts w:ascii="細明體" w:eastAsia="細明體" w:hAnsi="細明體" w:hint="eastAsia"/>
          <w:lang w:eastAsia="zh-TW"/>
        </w:rPr>
        <w:t>2</w:t>
      </w:r>
      <w:r>
        <w:rPr>
          <w:rFonts w:ascii="細明體" w:eastAsia="細明體" w:hAnsi="細明體"/>
          <w:lang w:eastAsia="zh-TW"/>
        </w:rPr>
        <w:t>’</w:t>
      </w:r>
    </w:p>
    <w:p w:rsidR="00B11415" w:rsidRDefault="00B11415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 TB AS</w:t>
      </w:r>
    </w:p>
    <w:p w:rsidR="00B11415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DTAAB002</w:t>
      </w:r>
    </w:p>
    <w:p w:rsidR="00B11415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BY受理編號</w:t>
      </w:r>
    </w:p>
    <w:p w:rsidR="00B11415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B11415" w:rsidRDefault="00B11415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$B002_</w:t>
      </w:r>
      <w:r w:rsidR="0010722D" w:rsidRPr="0010722D">
        <w:rPr>
          <w:rFonts w:ascii="細明體" w:eastAsia="細明體" w:hAnsi="細明體" w:hint="eastAsia"/>
          <w:kern w:val="2"/>
          <w:lang w:eastAsia="zh-TW"/>
        </w:rPr>
        <w:t>補充保費</w:t>
      </w:r>
      <w:r>
        <w:rPr>
          <w:rFonts w:ascii="細明體" w:eastAsia="細明體" w:hAnsi="細明體" w:hint="eastAsia"/>
          <w:kern w:val="2"/>
          <w:lang w:eastAsia="zh-TW"/>
        </w:rPr>
        <w:t>金額合計 =SUM(DTAAB002.</w:t>
      </w:r>
      <w:r w:rsidR="0010722D" w:rsidRPr="0010722D">
        <w:rPr>
          <w:rFonts w:ascii="細明體" w:eastAsia="細明體" w:hAnsi="細明體" w:hint="eastAsia"/>
          <w:kern w:val="2"/>
          <w:lang w:eastAsia="zh-TW"/>
        </w:rPr>
        <w:t>補充保費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B11415" w:rsidRDefault="00B11415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WITH TC AS</w:t>
      </w:r>
    </w:p>
    <w:p w:rsidR="00B11415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READ DTAAB010</w:t>
      </w:r>
    </w:p>
    <w:p w:rsidR="00B11415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GROUP BY受理編號</w:t>
      </w:r>
    </w:p>
    <w:p w:rsidR="00B11415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欄位：</w:t>
      </w:r>
    </w:p>
    <w:p w:rsidR="00B11415" w:rsidRDefault="00B11415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$B010_</w:t>
      </w:r>
      <w:r w:rsidR="0010722D" w:rsidRPr="0010722D">
        <w:rPr>
          <w:rFonts w:ascii="細明體" w:eastAsia="細明體" w:hAnsi="細明體" w:hint="eastAsia"/>
          <w:kern w:val="2"/>
          <w:lang w:eastAsia="zh-TW"/>
        </w:rPr>
        <w:t>補充保費</w:t>
      </w:r>
      <w:r>
        <w:rPr>
          <w:rFonts w:ascii="細明體" w:eastAsia="細明體" w:hAnsi="細明體" w:hint="eastAsia"/>
          <w:kern w:val="2"/>
          <w:lang w:eastAsia="zh-TW"/>
        </w:rPr>
        <w:t>金額合計 =SUM(DTAAB010.</w:t>
      </w:r>
      <w:r w:rsidR="0010722D" w:rsidRPr="0010722D">
        <w:rPr>
          <w:rFonts w:ascii="細明體" w:eastAsia="細明體" w:hAnsi="細明體" w:hint="eastAsia"/>
          <w:kern w:val="2"/>
          <w:lang w:eastAsia="zh-TW"/>
        </w:rPr>
        <w:t>補充保費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p w:rsidR="00B11415" w:rsidRPr="0010722D" w:rsidRDefault="00B11415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0722D">
        <w:rPr>
          <w:rFonts w:ascii="細明體" w:eastAsia="細明體" w:hAnsi="細明體" w:hint="eastAsia"/>
          <w:kern w:val="2"/>
          <w:lang w:eastAsia="zh-TW"/>
        </w:rPr>
        <w:t>READ TB</w:t>
      </w:r>
    </w:p>
    <w:p w:rsidR="00B11415" w:rsidRDefault="00B11415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INNER JOIN TC</w:t>
      </w:r>
    </w:p>
    <w:p w:rsidR="00B11415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ON 受理編號</w:t>
      </w:r>
    </w:p>
    <w:p w:rsidR="00B11415" w:rsidRDefault="00B11415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NOT FND</w:t>
      </w:r>
    </w:p>
    <w:p w:rsidR="00B11415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不視為錯誤</w:t>
      </w:r>
    </w:p>
    <w:p w:rsidR="00B11415" w:rsidRDefault="00B11415" w:rsidP="00412F6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$B00</w:t>
      </w:r>
      <w:r w:rsidR="00F3415E">
        <w:rPr>
          <w:rFonts w:ascii="細明體" w:eastAsia="細明體" w:hAnsi="細明體" w:hint="eastAsia"/>
          <w:kern w:val="2"/>
          <w:lang w:eastAsia="zh-TW"/>
        </w:rPr>
        <w:t>2</w:t>
      </w:r>
      <w:r>
        <w:rPr>
          <w:rFonts w:ascii="細明體" w:eastAsia="細明體" w:hAnsi="細明體" w:hint="eastAsia"/>
          <w:kern w:val="2"/>
          <w:lang w:eastAsia="zh-TW"/>
        </w:rPr>
        <w:t>_</w:t>
      </w:r>
      <w:r w:rsidR="00F3415E" w:rsidRPr="0010722D">
        <w:rPr>
          <w:rFonts w:ascii="細明體" w:eastAsia="細明體" w:hAnsi="細明體" w:hint="eastAsia"/>
          <w:kern w:val="2"/>
          <w:lang w:eastAsia="zh-TW"/>
        </w:rPr>
        <w:t>補充保費</w:t>
      </w:r>
      <w:r>
        <w:rPr>
          <w:rFonts w:ascii="細明體" w:eastAsia="細明體" w:hAnsi="細明體" w:hint="eastAsia"/>
          <w:kern w:val="2"/>
          <w:lang w:eastAsia="zh-TW"/>
        </w:rPr>
        <w:t>金額合計&lt;&gt; $B0</w:t>
      </w:r>
      <w:r w:rsidR="00F3415E"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 w:hint="eastAsia"/>
          <w:kern w:val="2"/>
          <w:lang w:eastAsia="zh-TW"/>
        </w:rPr>
        <w:t>0_</w:t>
      </w:r>
      <w:r w:rsidR="00F3415E" w:rsidRPr="0010722D">
        <w:rPr>
          <w:rFonts w:ascii="細明體" w:eastAsia="細明體" w:hAnsi="細明體" w:hint="eastAsia"/>
          <w:kern w:val="2"/>
          <w:lang w:eastAsia="zh-TW"/>
        </w:rPr>
        <w:t>補充保費</w:t>
      </w:r>
      <w:r>
        <w:rPr>
          <w:rFonts w:ascii="細明體" w:eastAsia="細明體" w:hAnsi="細明體" w:hint="eastAsia"/>
          <w:kern w:val="2"/>
          <w:lang w:eastAsia="zh-TW"/>
        </w:rPr>
        <w:t>金額合計</w:t>
      </w:r>
    </w:p>
    <w:p w:rsidR="00B11415" w:rsidRPr="000E151E" w:rsidRDefault="00B11415" w:rsidP="00412F6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>
        <w:rPr>
          <w:rFonts w:ascii="細明體" w:eastAsia="細明體" w:hAnsi="細明體" w:hint="eastAsia"/>
          <w:lang w:eastAsia="zh-TW"/>
        </w:rPr>
        <w:t>：</w:t>
      </w:r>
    </w:p>
    <w:p w:rsidR="00B11415" w:rsidRPr="00670702" w:rsidRDefault="00B11415" w:rsidP="00412F6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70702">
        <w:rPr>
          <w:rFonts w:ascii="細明體" w:eastAsia="細明體" w:hAnsi="細明體" w:hint="eastAsia"/>
          <w:kern w:val="2"/>
          <w:lang w:eastAsia="zh-TW"/>
        </w:rPr>
        <w:t>CALL STEP99()：</w:t>
      </w:r>
    </w:p>
    <w:tbl>
      <w:tblPr>
        <w:tblW w:w="5731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180"/>
        <w:gridCol w:w="1134"/>
        <w:tblGridChange w:id="25">
          <w:tblGrid>
            <w:gridCol w:w="1417"/>
            <w:gridCol w:w="3180"/>
            <w:gridCol w:w="1134"/>
          </w:tblGrid>
        </w:tblGridChange>
      </w:tblGrid>
      <w:tr w:rsidR="00B11415" w:rsidRPr="00C25459" w:rsidTr="00412F68">
        <w:trPr>
          <w:trHeight w:val="285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1415" w:rsidRPr="00C25459" w:rsidRDefault="00B11415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180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B11415" w:rsidRPr="00C25459" w:rsidRDefault="00B11415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1134" w:type="dxa"/>
            <w:shd w:val="clear" w:color="auto" w:fill="FFFF00"/>
            <w:vAlign w:val="bottom"/>
          </w:tcPr>
          <w:p w:rsidR="00B11415" w:rsidRPr="00C25459" w:rsidRDefault="00B11415" w:rsidP="00412F68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B1141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8C7943" w:rsidRDefault="00B11415" w:rsidP="00412F68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KEY說明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A105E8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APLY_NO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1141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8C7943" w:rsidRDefault="00B1141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941D1B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5417D">
              <w:rPr>
                <w:rFonts w:ascii="細明體" w:eastAsia="細明體" w:hAnsi="細明體" w:hint="eastAsia"/>
                <w:sz w:val="20"/>
                <w:szCs w:val="20"/>
              </w:rPr>
              <w:t>DTAAB001.受理編號</w:t>
            </w:r>
          </w:p>
        </w:tc>
        <w:tc>
          <w:tcPr>
            <w:tcW w:w="1134" w:type="dxa"/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1141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8C7943" w:rsidRDefault="00B1141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941D1B" w:rsidRDefault="00B11415" w:rsidP="00362443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DTAAB0</w:t>
            </w:r>
            <w:r w:rsidR="00362443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1141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8C7943" w:rsidRDefault="00B1141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362443" w:rsidRPr="00362443">
              <w:rPr>
                <w:rFonts w:ascii="細明體" w:eastAsia="細明體" w:hAnsi="細明體"/>
                <w:sz w:val="20"/>
                <w:szCs w:val="20"/>
              </w:rPr>
              <w:t>FEE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1141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8C7943" w:rsidRDefault="00B1141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ERR_101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B11415" w:rsidRPr="00C25459" w:rsidTr="00412F68">
        <w:trPr>
          <w:trHeight w:val="285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Pr="00A73573" w:rsidRDefault="00B11415" w:rsidP="00412F68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A73573">
              <w:rPr>
                <w:rFonts w:ascii="細明體" w:eastAsia="細明體" w:hAnsi="細明體" w:hint="eastAsia"/>
                <w:color w:val="000000"/>
                <w:sz w:val="20"/>
              </w:rPr>
              <w:t>錯誤中文</w:t>
            </w:r>
          </w:p>
        </w:tc>
        <w:tc>
          <w:tcPr>
            <w:tcW w:w="3180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Arial"/>
                <w:sz w:val="20"/>
                <w:szCs w:val="20"/>
              </w:rPr>
              <w:t>‘</w:t>
            </w:r>
            <w:r w:rsidR="00362443">
              <w:rPr>
                <w:rFonts w:ascii="細明體" w:eastAsia="細明體" w:hAnsi="細明體" w:cs="Arial" w:hint="eastAsia"/>
                <w:sz w:val="20"/>
                <w:szCs w:val="20"/>
              </w:rPr>
              <w:t>受益人補充保費</w:t>
            </w:r>
            <w:r w:rsidRPr="00DE0F0A">
              <w:rPr>
                <w:rFonts w:ascii="細明體" w:eastAsia="細明體" w:hAnsi="細明體" w:cs="Arial" w:hint="eastAsia"/>
                <w:sz w:val="20"/>
                <w:szCs w:val="20"/>
              </w:rPr>
              <w:t>金額合計</w:t>
            </w:r>
            <w:r>
              <w:rPr>
                <w:rFonts w:ascii="細明體" w:eastAsia="細明體" w:hAnsi="細明體" w:cs="Arial" w:hint="eastAsia"/>
                <w:sz w:val="20"/>
                <w:szCs w:val="20"/>
              </w:rPr>
              <w:t>不符</w:t>
            </w:r>
            <w:r>
              <w:rPr>
                <w:rFonts w:ascii="細明體" w:eastAsia="細明體" w:hAnsi="細明體" w:cs="Arial"/>
                <w:sz w:val="20"/>
                <w:szCs w:val="20"/>
              </w:rPr>
              <w:t>’</w:t>
            </w:r>
          </w:p>
        </w:tc>
        <w:tc>
          <w:tcPr>
            <w:tcW w:w="1134" w:type="dxa"/>
          </w:tcPr>
          <w:p w:rsidR="00B11415" w:rsidRDefault="00B11415" w:rsidP="00412F6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F5842" w:rsidRDefault="00CF5842" w:rsidP="00CF5842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2E18A9" w:rsidRDefault="002E18A9" w:rsidP="00412F6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ins w:id="26" w:author="FIS" w:date="2015-10-15T11:43:00Z"/>
          <w:rFonts w:ascii="細明體" w:eastAsia="細明體" w:hAnsi="細明體" w:hint="eastAsia"/>
          <w:kern w:val="2"/>
          <w:lang w:eastAsia="zh-TW"/>
        </w:rPr>
      </w:pPr>
      <w:ins w:id="27" w:author="FIS" w:date="2015-10-15T11:43:00Z">
        <w:r>
          <w:rPr>
            <w:rFonts w:ascii="細明體" w:eastAsia="細明體" w:hAnsi="細明體" w:hint="eastAsia"/>
            <w:kern w:val="2"/>
            <w:lang w:eastAsia="zh-TW"/>
          </w:rPr>
          <w:t>商品設定，保險金代號比對</w:t>
        </w:r>
        <w:r w:rsidR="00861551">
          <w:rPr>
            <w:rFonts w:ascii="細明體" w:eastAsia="細明體" w:hAnsi="細明體" w:hint="eastAsia"/>
            <w:kern w:val="2"/>
            <w:lang w:eastAsia="zh-TW"/>
          </w:rPr>
          <w:t>：</w:t>
        </w:r>
      </w:ins>
      <w:ins w:id="28" w:author="FIS" w:date="2015-10-15T16:38:00Z">
        <w:r w:rsidR="006958F2">
          <w:rPr>
            <w:rFonts w:ascii="細明體" w:eastAsia="細明體" w:hAnsi="細明體" w:hint="eastAsia"/>
            <w:kern w:val="2"/>
            <w:lang w:eastAsia="zh-TW"/>
          </w:rPr>
          <w:t>(理賠紀錄檔的代號與AG設定一致性比對)</w:t>
        </w:r>
      </w:ins>
    </w:p>
    <w:p w:rsidR="002A0E1C" w:rsidRDefault="002A0E1C" w:rsidP="005B5596">
      <w:pPr>
        <w:pStyle w:val="Tabletext"/>
        <w:keepLines w:val="0"/>
        <w:numPr>
          <w:ilvl w:val="2"/>
          <w:numId w:val="3"/>
        </w:numPr>
        <w:spacing w:after="0" w:line="240" w:lineRule="auto"/>
        <w:rPr>
          <w:ins w:id="29" w:author="FIS" w:date="2015-10-15T11:47:00Z"/>
          <w:rFonts w:ascii="細明體" w:eastAsia="細明體" w:hAnsi="細明體" w:hint="eastAsia"/>
          <w:kern w:val="2"/>
          <w:lang w:eastAsia="zh-TW"/>
        </w:rPr>
        <w:pPrChange w:id="30" w:author="FIS" w:date="2015-10-15T11:43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31" w:author="FIS" w:date="2015-10-15T11:48:00Z">
        <w:r>
          <w:rPr>
            <w:rFonts w:ascii="細明體" w:eastAsia="細明體" w:hAnsi="細明體" w:hint="eastAsia"/>
            <w:kern w:val="2"/>
            <w:lang w:eastAsia="zh-TW"/>
          </w:rPr>
          <w:t>讀取CXL1資料</w:t>
        </w:r>
      </w:ins>
    </w:p>
    <w:p w:rsidR="004E0C66" w:rsidRDefault="00DB18B9" w:rsidP="005B5596">
      <w:pPr>
        <w:pStyle w:val="Tabletext"/>
        <w:keepLines w:val="0"/>
        <w:numPr>
          <w:ilvl w:val="2"/>
          <w:numId w:val="3"/>
        </w:numPr>
        <w:spacing w:after="0" w:line="240" w:lineRule="auto"/>
        <w:rPr>
          <w:ins w:id="32" w:author="FIS" w:date="2015-10-15T11:57:00Z"/>
          <w:rFonts w:ascii="細明體" w:eastAsia="細明體" w:hAnsi="細明體" w:hint="eastAsia"/>
          <w:kern w:val="2"/>
          <w:lang w:eastAsia="zh-TW"/>
        </w:rPr>
        <w:pPrChange w:id="33" w:author="FIS" w:date="2015-10-15T11:43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34" w:author="FIS" w:date="2015-10-15T16:38:00Z">
        <w:r>
          <w:rPr>
            <w:rFonts w:ascii="細明體" w:eastAsia="細明體" w:hAnsi="細明體" w:hint="eastAsia"/>
            <w:kern w:val="2"/>
            <w:lang w:eastAsia="zh-TW"/>
          </w:rPr>
          <w:t>讀取理賠</w:t>
        </w:r>
      </w:ins>
      <w:ins w:id="35" w:author="FIS" w:date="2015-10-15T16:39:00Z">
        <w:r>
          <w:rPr>
            <w:rFonts w:ascii="細明體" w:eastAsia="細明體" w:hAnsi="細明體" w:hint="eastAsia"/>
            <w:kern w:val="2"/>
            <w:lang w:eastAsia="zh-TW"/>
          </w:rPr>
          <w:t>紀錄與AG設定</w:t>
        </w:r>
      </w:ins>
      <w:ins w:id="36" w:author="FIS" w:date="2015-10-15T11:57:00Z">
        <w:r w:rsidR="00F90259">
          <w:rPr>
            <w:rFonts w:ascii="細明體" w:eastAsia="細明體" w:hAnsi="細明體" w:hint="eastAsia"/>
            <w:kern w:val="2"/>
            <w:lang w:eastAsia="zh-TW"/>
          </w:rPr>
          <w:t>：</w:t>
        </w:r>
      </w:ins>
    </w:p>
    <w:p w:rsidR="00916E19" w:rsidRDefault="00916E19" w:rsidP="00916E1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7" w:author="FIS" w:date="2015-10-15T11:48:00Z"/>
          <w:rFonts w:ascii="細明體" w:eastAsia="細明體" w:hAnsi="細明體" w:hint="eastAsia"/>
          <w:kern w:val="2"/>
          <w:lang w:eastAsia="zh-TW"/>
        </w:rPr>
        <w:pPrChange w:id="38" w:author="FIS" w:date="2015-10-15T11:57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39" w:author="FIS" w:date="2015-10-15T11:57:00Z">
        <w:r>
          <w:rPr>
            <w:rFonts w:ascii="細明體" w:eastAsia="細明體" w:hAnsi="細明體" w:hint="eastAsia"/>
            <w:kern w:val="2"/>
            <w:lang w:eastAsia="zh-TW"/>
          </w:rPr>
          <w:t>WITH TA</w:t>
        </w:r>
      </w:ins>
      <w:ins w:id="40" w:author="FIS" w:date="2015-10-15T11:58:00Z">
        <w:r>
          <w:rPr>
            <w:rFonts w:ascii="細明體" w:eastAsia="細明體" w:hAnsi="細明體" w:hint="eastAsia"/>
            <w:kern w:val="2"/>
            <w:lang w:eastAsia="zh-TW"/>
          </w:rPr>
          <w:t>101(讀取身故全殘已覆核的國寶幸福商品)</w:t>
        </w:r>
      </w:ins>
    </w:p>
    <w:p w:rsidR="001C585B" w:rsidRDefault="00BC2607" w:rsidP="00916E1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1" w:author="FIS" w:date="2015-10-15T11:52:00Z"/>
          <w:rFonts w:ascii="細明體" w:eastAsia="細明體" w:hAnsi="細明體" w:hint="eastAsia"/>
          <w:kern w:val="2"/>
          <w:lang w:eastAsia="zh-TW"/>
        </w:rPr>
        <w:pPrChange w:id="42" w:author="FIS" w:date="2015-10-15T11:58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3" w:author="FIS" w:date="2015-10-15T11:44:00Z">
        <w:r>
          <w:rPr>
            <w:rFonts w:ascii="細明體" w:eastAsia="細明體" w:hAnsi="細明體" w:hint="eastAsia"/>
            <w:kern w:val="2"/>
            <w:lang w:eastAsia="zh-TW"/>
          </w:rPr>
          <w:t>READ DTAGA1</w:t>
        </w:r>
      </w:ins>
      <w:ins w:id="44" w:author="FIS" w:date="2015-10-15T11:48:00Z">
        <w:r w:rsidR="00107FAA">
          <w:rPr>
            <w:rFonts w:ascii="細明體" w:eastAsia="細明體" w:hAnsi="細明體" w:hint="eastAsia"/>
            <w:kern w:val="2"/>
            <w:lang w:eastAsia="zh-TW"/>
          </w:rPr>
          <w:t>0</w:t>
        </w:r>
      </w:ins>
      <w:ins w:id="45" w:author="FIS" w:date="2015-10-15T11:44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6" w:author="FIS" w:date="2015-10-15T11:48:00Z">
        <w:r w:rsidR="00107FAA">
          <w:rPr>
            <w:rFonts w:ascii="細明體" w:eastAsia="細明體" w:hAnsi="細明體" w:hint="eastAsia"/>
            <w:kern w:val="2"/>
            <w:lang w:eastAsia="zh-TW"/>
          </w:rPr>
          <w:t>_DEATH_VALUE</w:t>
        </w:r>
        <w:r w:rsidR="008578E5">
          <w:rPr>
            <w:rFonts w:ascii="細明體" w:eastAsia="細明體" w:hAnsi="細明體" w:hint="eastAsia"/>
            <w:kern w:val="2"/>
            <w:lang w:eastAsia="zh-TW"/>
          </w:rPr>
          <w:t xml:space="preserve"> A</w:t>
        </w:r>
      </w:ins>
      <w:ins w:id="47" w:author="FIS" w:date="2015-10-15T11:52:00Z">
        <w:r w:rsidR="001C585B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</w:ins>
    </w:p>
    <w:p w:rsidR="00443270" w:rsidRDefault="00443270" w:rsidP="00916E1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8" w:author="FIS" w:date="2015-10-15T11:59:00Z"/>
          <w:rFonts w:ascii="細明體" w:eastAsia="細明體" w:hAnsi="細明體" w:hint="eastAsia"/>
          <w:kern w:val="2"/>
          <w:lang w:eastAsia="zh-TW"/>
        </w:rPr>
        <w:pPrChange w:id="49" w:author="FIS" w:date="2015-10-15T11:58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0" w:author="FIS" w:date="2015-10-15T11:59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443270" w:rsidRDefault="00443270" w:rsidP="00443270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51" w:author="FIS" w:date="2015-10-15T11:59:00Z"/>
          <w:rFonts w:ascii="細明體" w:eastAsia="細明體" w:hAnsi="細明體" w:hint="eastAsia"/>
          <w:kern w:val="2"/>
          <w:lang w:eastAsia="zh-TW"/>
        </w:rPr>
        <w:pPrChange w:id="52" w:author="FIS" w:date="2015-10-15T11:59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3" w:author="FIS" w:date="2015-10-15T11:59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443270" w:rsidRDefault="00443270" w:rsidP="00443270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54" w:author="FIS" w:date="2015-10-15T11:59:00Z"/>
          <w:rFonts w:ascii="細明體" w:eastAsia="細明體" w:hAnsi="細明體" w:hint="eastAsia"/>
          <w:kern w:val="2"/>
          <w:lang w:eastAsia="zh-TW"/>
        </w:rPr>
        <w:pPrChange w:id="55" w:author="FIS" w:date="2015-10-15T11:59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6" w:author="FIS" w:date="2015-10-15T11:59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5B5596" w:rsidRDefault="001C585B" w:rsidP="00916E1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57" w:author="FIS" w:date="2015-10-15T11:52:00Z"/>
          <w:rFonts w:ascii="細明體" w:eastAsia="細明體" w:hAnsi="細明體" w:hint="eastAsia"/>
          <w:kern w:val="2"/>
          <w:lang w:eastAsia="zh-TW"/>
        </w:rPr>
        <w:pPrChange w:id="58" w:author="FIS" w:date="2015-10-15T11:58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9" w:author="FIS" w:date="2015-10-15T11:52:00Z">
        <w:r>
          <w:rPr>
            <w:rFonts w:ascii="細明體" w:eastAsia="細明體" w:hAnsi="細明體" w:hint="eastAsia"/>
            <w:kern w:val="2"/>
            <w:lang w:eastAsia="zh-TW"/>
          </w:rPr>
          <w:t xml:space="preserve">INNER JOIN DTAGA111 </w:t>
        </w:r>
      </w:ins>
      <w:ins w:id="60" w:author="FIS" w:date="2015-10-15T11:59:00Z">
        <w:r w:rsidR="00443270">
          <w:rPr>
            <w:rFonts w:ascii="細明體" w:eastAsia="細明體" w:hAnsi="細明體" w:hint="eastAsia"/>
            <w:kern w:val="2"/>
            <w:lang w:eastAsia="zh-TW"/>
          </w:rPr>
          <w:t>C</w:t>
        </w:r>
      </w:ins>
    </w:p>
    <w:p w:rsidR="001C585B" w:rsidRDefault="001C585B" w:rsidP="00916E1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61" w:author="FIS" w:date="2015-10-15T11:54:00Z"/>
          <w:rFonts w:ascii="細明體" w:eastAsia="細明體" w:hAnsi="細明體" w:hint="eastAsia"/>
          <w:kern w:val="2"/>
          <w:lang w:eastAsia="zh-TW"/>
        </w:rPr>
        <w:pPrChange w:id="62" w:author="FIS" w:date="2015-10-15T11:58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63" w:author="FIS" w:date="2015-10-15T11:52:00Z">
        <w:r>
          <w:rPr>
            <w:rFonts w:ascii="細明體" w:eastAsia="細明體" w:hAnsi="細明體" w:hint="eastAsia"/>
            <w:kern w:val="2"/>
            <w:lang w:eastAsia="zh-TW"/>
          </w:rPr>
          <w:t>ON A.商品代號 =</w:t>
        </w:r>
      </w:ins>
      <w:ins w:id="64" w:author="FIS" w:date="2015-10-15T11:59:00Z">
        <w:r w:rsidR="00443270">
          <w:rPr>
            <w:rFonts w:ascii="細明體" w:eastAsia="細明體" w:hAnsi="細明體" w:hint="eastAsia"/>
            <w:kern w:val="2"/>
            <w:lang w:eastAsia="zh-TW"/>
          </w:rPr>
          <w:t xml:space="preserve"> C</w:t>
        </w:r>
      </w:ins>
      <w:ins w:id="65" w:author="FIS" w:date="2015-10-15T11:52:00Z">
        <w:r>
          <w:rPr>
            <w:rFonts w:ascii="細明體" w:eastAsia="細明體" w:hAnsi="細明體" w:hint="eastAsia"/>
            <w:kern w:val="2"/>
            <w:lang w:eastAsia="zh-TW"/>
          </w:rPr>
          <w:t>.商品代號</w:t>
        </w:r>
      </w:ins>
    </w:p>
    <w:p w:rsidR="00443270" w:rsidRDefault="00443270" w:rsidP="00916E1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66" w:author="FIS" w:date="2015-10-15T11:58:00Z"/>
          <w:rFonts w:ascii="細明體" w:eastAsia="細明體" w:hAnsi="細明體" w:hint="eastAsia"/>
          <w:kern w:val="2"/>
          <w:lang w:eastAsia="zh-TW"/>
        </w:rPr>
        <w:pPrChange w:id="67" w:author="FIS" w:date="2015-10-15T11:58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68" w:author="FIS" w:date="2015-10-15T11:58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CA2B7F" w:rsidRDefault="00CA2B7F" w:rsidP="00916E1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69" w:author="FIS" w:date="2015-10-15T11:55:00Z"/>
          <w:rFonts w:ascii="細明體" w:eastAsia="細明體" w:hAnsi="細明體" w:hint="eastAsia"/>
          <w:kern w:val="2"/>
          <w:lang w:eastAsia="zh-TW"/>
        </w:rPr>
        <w:pPrChange w:id="70" w:author="FIS" w:date="2015-10-15T11:58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71" w:author="FIS" w:date="2015-10-15T11:55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CA2B7F" w:rsidRDefault="00CA2B7F" w:rsidP="00916E1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72" w:author="FIS" w:date="2015-10-15T11:53:00Z"/>
          <w:rFonts w:ascii="細明體" w:eastAsia="細明體" w:hAnsi="細明體" w:hint="eastAsia"/>
          <w:kern w:val="2"/>
          <w:lang w:eastAsia="zh-TW"/>
        </w:rPr>
        <w:pPrChange w:id="73" w:author="FIS" w:date="2015-10-15T11:58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74" w:author="FIS" w:date="2015-10-15T11:54:00Z">
        <w:r>
          <w:rPr>
            <w:rFonts w:ascii="細明體" w:eastAsia="細明體" w:hAnsi="細明體" w:hint="eastAsia"/>
            <w:kern w:val="2"/>
            <w:lang w:eastAsia="zh-TW"/>
          </w:rPr>
          <w:t xml:space="preserve">AND </w:t>
        </w:r>
      </w:ins>
      <w:ins w:id="75" w:author="FIS" w:date="2015-10-15T11:59:00Z">
        <w:r w:rsidR="00443270">
          <w:rPr>
            <w:rFonts w:ascii="細明體" w:eastAsia="細明體" w:hAnsi="細明體" w:hint="eastAsia"/>
            <w:kern w:val="2"/>
            <w:lang w:eastAsia="zh-TW"/>
          </w:rPr>
          <w:t>C</w:t>
        </w:r>
      </w:ins>
      <w:ins w:id="76" w:author="FIS" w:date="2015-10-15T11:54:00Z">
        <w:r>
          <w:rPr>
            <w:rFonts w:ascii="細明體" w:eastAsia="細明體" w:hAnsi="細明體" w:hint="eastAsia"/>
            <w:kern w:val="2"/>
            <w:lang w:eastAsia="zh-TW"/>
          </w:rPr>
          <w:t>.</w:t>
        </w:r>
      </w:ins>
      <w:ins w:id="77" w:author="FIS" w:date="2015-10-15T11:55:00Z">
        <w:r>
          <w:rPr>
            <w:rFonts w:ascii="細明體" w:eastAsia="細明體" w:hAnsi="細明體" w:hint="eastAsia"/>
            <w:kern w:val="2"/>
            <w:lang w:eastAsia="zh-TW"/>
          </w:rPr>
          <w:t>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A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K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CA2B7F" w:rsidRDefault="00CA2B7F" w:rsidP="00916E1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78" w:author="FIS" w:date="2015-10-15T11:52:00Z"/>
          <w:rFonts w:ascii="細明體" w:eastAsia="細明體" w:hAnsi="細明體" w:hint="eastAsia"/>
          <w:kern w:val="2"/>
          <w:lang w:eastAsia="zh-TW"/>
        </w:rPr>
        <w:pPrChange w:id="79" w:author="FIS" w:date="2015-10-15T11:58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80" w:author="FIS" w:date="2015-10-15T11:55:00Z">
        <w:r>
          <w:rPr>
            <w:rFonts w:ascii="細明體" w:eastAsia="細明體" w:hAnsi="細明體" w:hint="eastAsia"/>
            <w:kern w:val="2"/>
            <w:lang w:eastAsia="zh-TW"/>
          </w:rPr>
          <w:t xml:space="preserve">AND </w:t>
        </w:r>
      </w:ins>
      <w:ins w:id="81" w:author="FIS" w:date="2015-10-15T11:59:00Z">
        <w:r w:rsidR="00443270">
          <w:rPr>
            <w:rFonts w:ascii="細明體" w:eastAsia="細明體" w:hAnsi="細明體" w:hint="eastAsia"/>
            <w:kern w:val="2"/>
            <w:lang w:eastAsia="zh-TW"/>
          </w:rPr>
          <w:t>C</w:t>
        </w:r>
      </w:ins>
      <w:ins w:id="82" w:author="FIS" w:date="2015-10-15T11:55:00Z">
        <w:r>
          <w:rPr>
            <w:rFonts w:ascii="細明體" w:eastAsia="細明體" w:hAnsi="細明體" w:hint="eastAsia"/>
            <w:kern w:val="2"/>
            <w:lang w:eastAsia="zh-TW"/>
          </w:rPr>
          <w:t>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F51B88" w:rsidRDefault="00F51B88" w:rsidP="00F51B8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83" w:author="FIS" w:date="2015-10-15T16:13:00Z"/>
          <w:rFonts w:ascii="細明體" w:eastAsia="細明體" w:hAnsi="細明體" w:hint="eastAsia"/>
          <w:kern w:val="2"/>
          <w:lang w:eastAsia="zh-TW"/>
        </w:rPr>
      </w:pPr>
      <w:ins w:id="84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WITH TA102(讀取</w:t>
        </w:r>
        <w:r w:rsidR="00B26A01">
          <w:rPr>
            <w:rFonts w:ascii="細明體" w:eastAsia="細明體" w:hAnsi="細明體" w:hint="eastAsia"/>
            <w:kern w:val="2"/>
            <w:lang w:eastAsia="zh-TW"/>
          </w:rPr>
          <w:t>殘廢</w:t>
        </w:r>
        <w:r>
          <w:rPr>
            <w:rFonts w:ascii="細明體" w:eastAsia="細明體" w:hAnsi="細明體" w:hint="eastAsia"/>
            <w:kern w:val="2"/>
            <w:lang w:eastAsia="zh-TW"/>
          </w:rPr>
          <w:t>已覆核的國寶幸福商品)</w:t>
        </w:r>
      </w:ins>
    </w:p>
    <w:p w:rsidR="00F51B88" w:rsidRDefault="00F51B88" w:rsidP="0068388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85" w:author="FIS" w:date="2015-10-15T16:13:00Z"/>
          <w:rFonts w:ascii="細明體" w:eastAsia="細明體" w:hAnsi="細明體" w:hint="eastAsia"/>
          <w:kern w:val="2"/>
          <w:lang w:eastAsia="zh-TW"/>
        </w:rPr>
      </w:pPr>
      <w:ins w:id="86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</w:ins>
      <w:ins w:id="87" w:author="FIS" w:date="2015-10-15T16:14:00Z">
        <w:r w:rsidR="0068388F" w:rsidRPr="0068388F">
          <w:rPr>
            <w:rFonts w:ascii="細明體" w:eastAsia="細明體" w:hAnsi="細明體"/>
            <w:kern w:val="2"/>
            <w:lang w:eastAsia="zh-TW"/>
          </w:rPr>
          <w:t>DTAGA102_DISA_VALUE</w:t>
        </w:r>
      </w:ins>
      <w:ins w:id="88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F51B88" w:rsidRDefault="00F51B88" w:rsidP="00F51B8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89" w:author="FIS" w:date="2015-10-15T16:13:00Z"/>
          <w:rFonts w:ascii="細明體" w:eastAsia="細明體" w:hAnsi="細明體" w:hint="eastAsia"/>
          <w:kern w:val="2"/>
          <w:lang w:eastAsia="zh-TW"/>
        </w:rPr>
      </w:pPr>
      <w:ins w:id="90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F51B88" w:rsidRDefault="00F51B88" w:rsidP="00F51B8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91" w:author="FIS" w:date="2015-10-15T16:13:00Z"/>
          <w:rFonts w:ascii="細明體" w:eastAsia="細明體" w:hAnsi="細明體" w:hint="eastAsia"/>
          <w:kern w:val="2"/>
          <w:lang w:eastAsia="zh-TW"/>
        </w:rPr>
      </w:pPr>
      <w:ins w:id="92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F51B88" w:rsidRDefault="00F51B88" w:rsidP="00F51B8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93" w:author="FIS" w:date="2015-10-15T16:13:00Z"/>
          <w:rFonts w:ascii="細明體" w:eastAsia="細明體" w:hAnsi="細明體" w:hint="eastAsia"/>
          <w:kern w:val="2"/>
          <w:lang w:eastAsia="zh-TW"/>
        </w:rPr>
      </w:pPr>
      <w:ins w:id="94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F51B88" w:rsidRDefault="00F51B88" w:rsidP="00F51B8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95" w:author="FIS" w:date="2015-10-15T16:13:00Z"/>
          <w:rFonts w:ascii="細明體" w:eastAsia="細明體" w:hAnsi="細明體" w:hint="eastAsia"/>
          <w:kern w:val="2"/>
          <w:lang w:eastAsia="zh-TW"/>
        </w:rPr>
      </w:pPr>
      <w:ins w:id="96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F51B88" w:rsidRDefault="00F51B88" w:rsidP="00F51B8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97" w:author="FIS" w:date="2015-10-15T16:13:00Z"/>
          <w:rFonts w:ascii="細明體" w:eastAsia="細明體" w:hAnsi="細明體" w:hint="eastAsia"/>
          <w:kern w:val="2"/>
          <w:lang w:eastAsia="zh-TW"/>
        </w:rPr>
      </w:pPr>
      <w:ins w:id="98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F51B88" w:rsidRDefault="00F51B88" w:rsidP="00F51B8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99" w:author="FIS" w:date="2015-10-15T16:13:00Z"/>
          <w:rFonts w:ascii="細明體" w:eastAsia="細明體" w:hAnsi="細明體" w:hint="eastAsia"/>
          <w:kern w:val="2"/>
          <w:lang w:eastAsia="zh-TW"/>
        </w:rPr>
      </w:pPr>
      <w:ins w:id="100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F51B88" w:rsidRDefault="00F51B88" w:rsidP="00F51B8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01" w:author="FIS" w:date="2015-10-15T16:13:00Z"/>
          <w:rFonts w:ascii="細明體" w:eastAsia="細明體" w:hAnsi="細明體" w:hint="eastAsia"/>
          <w:kern w:val="2"/>
          <w:lang w:eastAsia="zh-TW"/>
        </w:rPr>
      </w:pPr>
      <w:ins w:id="102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F51B88" w:rsidRDefault="00F51B88" w:rsidP="00F51B8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03" w:author="FIS" w:date="2015-10-15T16:13:00Z"/>
          <w:rFonts w:ascii="細明體" w:eastAsia="細明體" w:hAnsi="細明體" w:hint="eastAsia"/>
          <w:kern w:val="2"/>
          <w:lang w:eastAsia="zh-TW"/>
        </w:rPr>
      </w:pPr>
      <w:ins w:id="104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</w:ins>
      <w:ins w:id="105" w:author="FIS" w:date="2015-10-15T16:14:00Z">
        <w:r w:rsidR="00F34E00">
          <w:rPr>
            <w:rFonts w:ascii="細明體" w:eastAsia="細明體" w:hAnsi="細明體" w:hint="eastAsia"/>
            <w:kern w:val="2"/>
            <w:lang w:eastAsia="zh-TW"/>
          </w:rPr>
          <w:t>B</w:t>
        </w:r>
      </w:ins>
      <w:ins w:id="106" w:author="FIS" w:date="2015-10-15T16:13:00Z"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F51B88" w:rsidRDefault="00F51B88" w:rsidP="00F51B8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07" w:author="FIS" w:date="2015-10-15T16:13:00Z"/>
          <w:rFonts w:ascii="細明體" w:eastAsia="細明體" w:hAnsi="細明體" w:hint="eastAsia"/>
          <w:kern w:val="2"/>
          <w:lang w:eastAsia="zh-TW"/>
        </w:rPr>
      </w:pPr>
      <w:ins w:id="108" w:author="FIS" w:date="2015-10-15T16:13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971DE9" w:rsidRDefault="00971DE9" w:rsidP="00971DE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109" w:author="FIS" w:date="2015-10-15T16:14:00Z"/>
          <w:rFonts w:ascii="細明體" w:eastAsia="細明體" w:hAnsi="細明體" w:hint="eastAsia"/>
          <w:kern w:val="2"/>
          <w:lang w:eastAsia="zh-TW"/>
        </w:rPr>
      </w:pPr>
      <w:ins w:id="110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WITH TA103</w:t>
        </w:r>
        <w:r w:rsidR="00C449A6">
          <w:rPr>
            <w:rFonts w:ascii="細明體" w:eastAsia="細明體" w:hAnsi="細明體" w:hint="eastAsia"/>
            <w:kern w:val="2"/>
            <w:lang w:eastAsia="zh-TW"/>
          </w:rPr>
          <w:t>(讀取</w:t>
        </w:r>
      </w:ins>
      <w:ins w:id="111" w:author="FIS" w:date="2015-10-15T16:15:00Z">
        <w:r w:rsidR="00C449A6">
          <w:rPr>
            <w:rFonts w:ascii="細明體" w:eastAsia="細明體" w:hAnsi="細明體" w:hint="eastAsia"/>
            <w:kern w:val="2"/>
            <w:lang w:eastAsia="zh-TW"/>
          </w:rPr>
          <w:t>豁免</w:t>
        </w:r>
      </w:ins>
      <w:ins w:id="112" w:author="FIS" w:date="2015-10-15T16:14:00Z">
        <w:r w:rsidR="00C449A6">
          <w:rPr>
            <w:rFonts w:ascii="細明體" w:eastAsia="細明體" w:hAnsi="細明體" w:hint="eastAsia"/>
            <w:kern w:val="2"/>
            <w:lang w:eastAsia="zh-TW"/>
          </w:rPr>
          <w:t>已覆核的國寶幸福商品)</w:t>
        </w:r>
      </w:ins>
    </w:p>
    <w:p w:rsidR="00971DE9" w:rsidRDefault="00971DE9" w:rsidP="00B97B10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13" w:author="FIS" w:date="2015-10-15T16:14:00Z"/>
          <w:rFonts w:ascii="細明體" w:eastAsia="細明體" w:hAnsi="細明體" w:hint="eastAsia"/>
          <w:kern w:val="2"/>
          <w:lang w:eastAsia="zh-TW"/>
        </w:rPr>
      </w:pPr>
      <w:ins w:id="114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="00B97B10" w:rsidRPr="00B97B10">
          <w:rPr>
            <w:rFonts w:ascii="細明體" w:eastAsia="細明體" w:hAnsi="細明體"/>
            <w:kern w:val="2"/>
            <w:lang w:eastAsia="zh-TW"/>
          </w:rPr>
          <w:t>DTAGA103_WP_PREMIUM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971DE9" w:rsidRDefault="00971DE9" w:rsidP="00971DE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15" w:author="FIS" w:date="2015-10-15T16:14:00Z"/>
          <w:rFonts w:ascii="細明體" w:eastAsia="細明體" w:hAnsi="細明體" w:hint="eastAsia"/>
          <w:kern w:val="2"/>
          <w:lang w:eastAsia="zh-TW"/>
        </w:rPr>
      </w:pPr>
      <w:ins w:id="116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971DE9" w:rsidRDefault="00971DE9" w:rsidP="00971DE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17" w:author="FIS" w:date="2015-10-15T16:14:00Z"/>
          <w:rFonts w:ascii="細明體" w:eastAsia="細明體" w:hAnsi="細明體" w:hint="eastAsia"/>
          <w:kern w:val="2"/>
          <w:lang w:eastAsia="zh-TW"/>
        </w:rPr>
      </w:pPr>
      <w:ins w:id="118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971DE9" w:rsidRDefault="00971DE9" w:rsidP="00971DE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19" w:author="FIS" w:date="2015-10-15T16:14:00Z"/>
          <w:rFonts w:ascii="細明體" w:eastAsia="細明體" w:hAnsi="細明體" w:hint="eastAsia"/>
          <w:kern w:val="2"/>
          <w:lang w:eastAsia="zh-TW"/>
        </w:rPr>
      </w:pPr>
      <w:ins w:id="120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971DE9" w:rsidRDefault="00971DE9" w:rsidP="00971DE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21" w:author="FIS" w:date="2015-10-15T16:14:00Z"/>
          <w:rFonts w:ascii="細明體" w:eastAsia="細明體" w:hAnsi="細明體" w:hint="eastAsia"/>
          <w:kern w:val="2"/>
          <w:lang w:eastAsia="zh-TW"/>
        </w:rPr>
      </w:pPr>
      <w:ins w:id="122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971DE9" w:rsidRDefault="00971DE9" w:rsidP="00971DE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23" w:author="FIS" w:date="2015-10-15T16:14:00Z"/>
          <w:rFonts w:ascii="細明體" w:eastAsia="細明體" w:hAnsi="細明體" w:hint="eastAsia"/>
          <w:kern w:val="2"/>
          <w:lang w:eastAsia="zh-TW"/>
        </w:rPr>
      </w:pPr>
      <w:ins w:id="124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971DE9" w:rsidRDefault="00971DE9" w:rsidP="00971DE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25" w:author="FIS" w:date="2015-10-15T16:14:00Z"/>
          <w:rFonts w:ascii="細明體" w:eastAsia="細明體" w:hAnsi="細明體" w:hint="eastAsia"/>
          <w:kern w:val="2"/>
          <w:lang w:eastAsia="zh-TW"/>
        </w:rPr>
      </w:pPr>
      <w:ins w:id="126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971DE9" w:rsidRDefault="00971DE9" w:rsidP="00971DE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27" w:author="FIS" w:date="2015-10-15T16:14:00Z"/>
          <w:rFonts w:ascii="細明體" w:eastAsia="細明體" w:hAnsi="細明體" w:hint="eastAsia"/>
          <w:kern w:val="2"/>
          <w:lang w:eastAsia="zh-TW"/>
        </w:rPr>
      </w:pPr>
      <w:ins w:id="128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971DE9" w:rsidRDefault="00971DE9" w:rsidP="00971DE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29" w:author="FIS" w:date="2015-10-15T16:14:00Z"/>
          <w:rFonts w:ascii="細明體" w:eastAsia="細明體" w:hAnsi="細明體" w:hint="eastAsia"/>
          <w:kern w:val="2"/>
          <w:lang w:eastAsia="zh-TW"/>
        </w:rPr>
      </w:pPr>
      <w:ins w:id="130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</w:ins>
      <w:ins w:id="131" w:author="FIS" w:date="2015-10-15T16:15:00Z">
        <w:r w:rsidR="00C449A6">
          <w:rPr>
            <w:rFonts w:ascii="細明體" w:eastAsia="細明體" w:hAnsi="細明體" w:hint="eastAsia"/>
            <w:kern w:val="2"/>
            <w:lang w:eastAsia="zh-TW"/>
          </w:rPr>
          <w:t>C</w:t>
        </w:r>
      </w:ins>
      <w:ins w:id="132" w:author="FIS" w:date="2015-10-15T16:14:00Z"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971DE9" w:rsidRDefault="00971DE9" w:rsidP="00971DE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33" w:author="FIS" w:date="2015-10-15T16:14:00Z"/>
          <w:rFonts w:ascii="細明體" w:eastAsia="細明體" w:hAnsi="細明體" w:hint="eastAsia"/>
          <w:kern w:val="2"/>
          <w:lang w:eastAsia="zh-TW"/>
        </w:rPr>
      </w:pPr>
      <w:ins w:id="134" w:author="FIS" w:date="2015-10-15T16:14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A57B6B" w:rsidRDefault="00A57B6B" w:rsidP="00A57B6B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135" w:author="FIS" w:date="2015-10-15T16:15:00Z"/>
          <w:rFonts w:ascii="細明體" w:eastAsia="細明體" w:hAnsi="細明體" w:hint="eastAsia"/>
          <w:kern w:val="2"/>
          <w:lang w:eastAsia="zh-TW"/>
        </w:rPr>
      </w:pPr>
      <w:ins w:id="136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WITH TA104(讀取</w:t>
        </w:r>
        <w:r w:rsidR="0012748E">
          <w:rPr>
            <w:rFonts w:ascii="細明體" w:eastAsia="細明體" w:hAnsi="細明體" w:hint="eastAsia"/>
            <w:kern w:val="2"/>
            <w:lang w:eastAsia="zh-TW"/>
          </w:rPr>
          <w:t>重大疾病</w:t>
        </w:r>
        <w:r>
          <w:rPr>
            <w:rFonts w:ascii="細明體" w:eastAsia="細明體" w:hAnsi="細明體" w:hint="eastAsia"/>
            <w:kern w:val="2"/>
            <w:lang w:eastAsia="zh-TW"/>
          </w:rPr>
          <w:t>已覆核的國寶幸福商品)</w:t>
        </w:r>
      </w:ins>
    </w:p>
    <w:p w:rsidR="00A57B6B" w:rsidRDefault="00A57B6B" w:rsidP="0012748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37" w:author="FIS" w:date="2015-10-15T16:15:00Z"/>
          <w:rFonts w:ascii="細明體" w:eastAsia="細明體" w:hAnsi="細明體" w:hint="eastAsia"/>
          <w:kern w:val="2"/>
          <w:lang w:eastAsia="zh-TW"/>
        </w:rPr>
      </w:pPr>
      <w:ins w:id="138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="0012748E" w:rsidRPr="0012748E">
          <w:rPr>
            <w:rFonts w:ascii="細明體" w:eastAsia="細明體" w:hAnsi="細明體"/>
            <w:kern w:val="2"/>
            <w:lang w:eastAsia="zh-TW"/>
          </w:rPr>
          <w:t>DTAGA104_CRITICAL_VALUE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A57B6B" w:rsidRDefault="00A57B6B" w:rsidP="00A57B6B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39" w:author="FIS" w:date="2015-10-15T16:15:00Z"/>
          <w:rFonts w:ascii="細明體" w:eastAsia="細明體" w:hAnsi="細明體" w:hint="eastAsia"/>
          <w:kern w:val="2"/>
          <w:lang w:eastAsia="zh-TW"/>
        </w:rPr>
      </w:pPr>
      <w:ins w:id="140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A57B6B" w:rsidRDefault="00A57B6B" w:rsidP="00A57B6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41" w:author="FIS" w:date="2015-10-15T16:15:00Z"/>
          <w:rFonts w:ascii="細明體" w:eastAsia="細明體" w:hAnsi="細明體" w:hint="eastAsia"/>
          <w:kern w:val="2"/>
          <w:lang w:eastAsia="zh-TW"/>
        </w:rPr>
      </w:pPr>
      <w:ins w:id="142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A57B6B" w:rsidRDefault="00A57B6B" w:rsidP="00A57B6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43" w:author="FIS" w:date="2015-10-15T16:15:00Z"/>
          <w:rFonts w:ascii="細明體" w:eastAsia="細明體" w:hAnsi="細明體" w:hint="eastAsia"/>
          <w:kern w:val="2"/>
          <w:lang w:eastAsia="zh-TW"/>
        </w:rPr>
      </w:pPr>
      <w:ins w:id="144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A57B6B" w:rsidRDefault="00A57B6B" w:rsidP="00A57B6B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45" w:author="FIS" w:date="2015-10-15T16:15:00Z"/>
          <w:rFonts w:ascii="細明體" w:eastAsia="細明體" w:hAnsi="細明體" w:hint="eastAsia"/>
          <w:kern w:val="2"/>
          <w:lang w:eastAsia="zh-TW"/>
        </w:rPr>
      </w:pPr>
      <w:ins w:id="146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A57B6B" w:rsidRDefault="00A57B6B" w:rsidP="00A57B6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47" w:author="FIS" w:date="2015-10-15T16:15:00Z"/>
          <w:rFonts w:ascii="細明體" w:eastAsia="細明體" w:hAnsi="細明體" w:hint="eastAsia"/>
          <w:kern w:val="2"/>
          <w:lang w:eastAsia="zh-TW"/>
        </w:rPr>
      </w:pPr>
      <w:ins w:id="148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A57B6B" w:rsidRDefault="00A57B6B" w:rsidP="00A57B6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49" w:author="FIS" w:date="2015-10-15T16:15:00Z"/>
          <w:rFonts w:ascii="細明體" w:eastAsia="細明體" w:hAnsi="細明體" w:hint="eastAsia"/>
          <w:kern w:val="2"/>
          <w:lang w:eastAsia="zh-TW"/>
        </w:rPr>
      </w:pPr>
      <w:ins w:id="150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A57B6B" w:rsidRDefault="00A57B6B" w:rsidP="00A57B6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51" w:author="FIS" w:date="2015-10-15T16:15:00Z"/>
          <w:rFonts w:ascii="細明體" w:eastAsia="細明體" w:hAnsi="細明體" w:hint="eastAsia"/>
          <w:kern w:val="2"/>
          <w:lang w:eastAsia="zh-TW"/>
        </w:rPr>
      </w:pPr>
      <w:ins w:id="152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A57B6B" w:rsidRDefault="00A57B6B" w:rsidP="00A57B6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53" w:author="FIS" w:date="2015-10-15T16:15:00Z"/>
          <w:rFonts w:ascii="細明體" w:eastAsia="細明體" w:hAnsi="細明體" w:hint="eastAsia"/>
          <w:kern w:val="2"/>
          <w:lang w:eastAsia="zh-TW"/>
        </w:rPr>
      </w:pPr>
      <w:ins w:id="154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C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A57B6B" w:rsidRDefault="00A57B6B" w:rsidP="00A57B6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55" w:author="FIS" w:date="2015-10-15T16:15:00Z"/>
          <w:rFonts w:ascii="細明體" w:eastAsia="細明體" w:hAnsi="細明體" w:hint="eastAsia"/>
          <w:kern w:val="2"/>
          <w:lang w:eastAsia="zh-TW"/>
        </w:rPr>
      </w:pPr>
      <w:ins w:id="156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EE16FE" w:rsidRDefault="00EE16FE" w:rsidP="00EE16FE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157" w:author="FIS" w:date="2015-10-15T16:15:00Z"/>
          <w:rFonts w:ascii="細明體" w:eastAsia="細明體" w:hAnsi="細明體" w:hint="eastAsia"/>
          <w:kern w:val="2"/>
          <w:lang w:eastAsia="zh-TW"/>
        </w:rPr>
      </w:pPr>
      <w:ins w:id="158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WITH TA105(讀取</w:t>
        </w:r>
        <w:r w:rsidRPr="00EE16FE">
          <w:rPr>
            <w:rFonts w:ascii="細明體" w:eastAsia="細明體" w:hAnsi="細明體" w:hint="eastAsia"/>
            <w:kern w:val="2"/>
            <w:lang w:eastAsia="zh-TW"/>
          </w:rPr>
          <w:t>生命末期</w:t>
        </w:r>
        <w:r>
          <w:rPr>
            <w:rFonts w:ascii="細明體" w:eastAsia="細明體" w:hAnsi="細明體" w:hint="eastAsia"/>
            <w:kern w:val="2"/>
            <w:lang w:eastAsia="zh-TW"/>
          </w:rPr>
          <w:t>已覆核的國寶幸福商品)</w:t>
        </w:r>
      </w:ins>
    </w:p>
    <w:p w:rsidR="00EE16FE" w:rsidRDefault="00EE16FE" w:rsidP="00EE16F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59" w:author="FIS" w:date="2015-10-15T16:15:00Z"/>
          <w:rFonts w:ascii="細明體" w:eastAsia="細明體" w:hAnsi="細明體" w:hint="eastAsia"/>
          <w:kern w:val="2"/>
          <w:lang w:eastAsia="zh-TW"/>
        </w:rPr>
      </w:pPr>
      <w:ins w:id="160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Pr="00EE16FE">
          <w:rPr>
            <w:rFonts w:ascii="細明體" w:eastAsia="細明體" w:hAnsi="細明體"/>
            <w:kern w:val="2"/>
            <w:lang w:eastAsia="zh-TW"/>
          </w:rPr>
          <w:t>DTAGA105_ENDLIFE_VALUE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EE16FE" w:rsidRDefault="00EE16FE" w:rsidP="00EE16F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61" w:author="FIS" w:date="2015-10-15T16:15:00Z"/>
          <w:rFonts w:ascii="細明體" w:eastAsia="細明體" w:hAnsi="細明體" w:hint="eastAsia"/>
          <w:kern w:val="2"/>
          <w:lang w:eastAsia="zh-TW"/>
        </w:rPr>
      </w:pPr>
      <w:ins w:id="162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EE16FE" w:rsidRDefault="00EE16FE" w:rsidP="00EE16FE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63" w:author="FIS" w:date="2015-10-15T16:15:00Z"/>
          <w:rFonts w:ascii="細明體" w:eastAsia="細明體" w:hAnsi="細明體" w:hint="eastAsia"/>
          <w:kern w:val="2"/>
          <w:lang w:eastAsia="zh-TW"/>
        </w:rPr>
      </w:pPr>
      <w:ins w:id="164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EE16FE" w:rsidRDefault="00EE16FE" w:rsidP="00EE16FE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65" w:author="FIS" w:date="2015-10-15T16:15:00Z"/>
          <w:rFonts w:ascii="細明體" w:eastAsia="細明體" w:hAnsi="細明體" w:hint="eastAsia"/>
          <w:kern w:val="2"/>
          <w:lang w:eastAsia="zh-TW"/>
        </w:rPr>
      </w:pPr>
      <w:ins w:id="166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EE16FE" w:rsidRDefault="00EE16FE" w:rsidP="00EE16FE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67" w:author="FIS" w:date="2015-10-15T16:15:00Z"/>
          <w:rFonts w:ascii="細明體" w:eastAsia="細明體" w:hAnsi="細明體" w:hint="eastAsia"/>
          <w:kern w:val="2"/>
          <w:lang w:eastAsia="zh-TW"/>
        </w:rPr>
      </w:pPr>
      <w:ins w:id="168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EE16FE" w:rsidRDefault="00EE16FE" w:rsidP="00EE16FE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69" w:author="FIS" w:date="2015-10-15T16:15:00Z"/>
          <w:rFonts w:ascii="細明體" w:eastAsia="細明體" w:hAnsi="細明體" w:hint="eastAsia"/>
          <w:kern w:val="2"/>
          <w:lang w:eastAsia="zh-TW"/>
        </w:rPr>
      </w:pPr>
      <w:ins w:id="170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EE16FE" w:rsidRDefault="00EE16FE" w:rsidP="00EE16FE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71" w:author="FIS" w:date="2015-10-15T16:15:00Z"/>
          <w:rFonts w:ascii="細明體" w:eastAsia="細明體" w:hAnsi="細明體" w:hint="eastAsia"/>
          <w:kern w:val="2"/>
          <w:lang w:eastAsia="zh-TW"/>
        </w:rPr>
      </w:pPr>
      <w:ins w:id="172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EE16FE" w:rsidRDefault="00EE16FE" w:rsidP="00EE16FE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73" w:author="FIS" w:date="2015-10-15T16:15:00Z"/>
          <w:rFonts w:ascii="細明體" w:eastAsia="細明體" w:hAnsi="細明體" w:hint="eastAsia"/>
          <w:kern w:val="2"/>
          <w:lang w:eastAsia="zh-TW"/>
        </w:rPr>
      </w:pPr>
      <w:ins w:id="174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EE16FE" w:rsidRDefault="00EE16FE" w:rsidP="00EE16FE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75" w:author="FIS" w:date="2015-10-15T16:15:00Z"/>
          <w:rFonts w:ascii="細明體" w:eastAsia="細明體" w:hAnsi="細明體" w:hint="eastAsia"/>
          <w:kern w:val="2"/>
          <w:lang w:eastAsia="zh-TW"/>
        </w:rPr>
      </w:pPr>
      <w:ins w:id="176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 w:rsidR="002206AF">
          <w:rPr>
            <w:rFonts w:ascii="細明體" w:eastAsia="細明體" w:hAnsi="細明體" w:hint="eastAsia"/>
            <w:kern w:val="2"/>
            <w:lang w:eastAsia="zh-TW"/>
          </w:rPr>
          <w:t>D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EE16FE" w:rsidRDefault="00EE16FE" w:rsidP="00EE16FE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77" w:author="FIS" w:date="2015-10-15T16:15:00Z"/>
          <w:rFonts w:ascii="細明體" w:eastAsia="細明體" w:hAnsi="細明體" w:hint="eastAsia"/>
          <w:kern w:val="2"/>
          <w:lang w:eastAsia="zh-TW"/>
        </w:rPr>
      </w:pPr>
      <w:ins w:id="178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624E4B" w:rsidRDefault="00624E4B" w:rsidP="00624E4B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179" w:author="FIS" w:date="2015-10-15T16:15:00Z"/>
          <w:rFonts w:ascii="細明體" w:eastAsia="細明體" w:hAnsi="細明體" w:hint="eastAsia"/>
          <w:kern w:val="2"/>
          <w:lang w:eastAsia="zh-TW"/>
        </w:rPr>
      </w:pPr>
      <w:ins w:id="180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WITH TA10</w:t>
        </w:r>
      </w:ins>
      <w:ins w:id="181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6</w:t>
        </w:r>
      </w:ins>
      <w:ins w:id="182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(讀取</w:t>
        </w:r>
      </w:ins>
      <w:ins w:id="183" w:author="FIS" w:date="2015-10-15T16:16:00Z">
        <w:r w:rsidRPr="00624E4B">
          <w:rPr>
            <w:rFonts w:ascii="細明體" w:eastAsia="細明體" w:hAnsi="細明體" w:hint="eastAsia"/>
            <w:kern w:val="2"/>
            <w:lang w:eastAsia="zh-TW"/>
          </w:rPr>
          <w:t>醫療</w:t>
        </w:r>
        <w:r>
          <w:rPr>
            <w:rFonts w:ascii="細明體" w:eastAsia="細明體" w:hAnsi="細明體" w:hint="eastAsia"/>
            <w:kern w:val="2"/>
            <w:lang w:eastAsia="zh-TW"/>
          </w:rPr>
          <w:t>日額</w:t>
        </w:r>
      </w:ins>
      <w:ins w:id="184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已覆核的國寶幸福商品)</w:t>
        </w:r>
      </w:ins>
    </w:p>
    <w:p w:rsidR="00624E4B" w:rsidRDefault="00624E4B" w:rsidP="00624E4B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85" w:author="FIS" w:date="2015-10-15T16:15:00Z"/>
          <w:rFonts w:ascii="細明體" w:eastAsia="細明體" w:hAnsi="細明體" w:hint="eastAsia"/>
          <w:kern w:val="2"/>
          <w:lang w:eastAsia="zh-TW"/>
        </w:rPr>
      </w:pPr>
      <w:ins w:id="186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</w:ins>
      <w:ins w:id="187" w:author="FIS" w:date="2015-10-15T16:16:00Z">
        <w:r w:rsidRPr="00624E4B">
          <w:rPr>
            <w:rFonts w:ascii="細明體" w:eastAsia="細明體" w:hAnsi="細明體"/>
            <w:kern w:val="2"/>
            <w:lang w:eastAsia="zh-TW"/>
          </w:rPr>
          <w:t>DTAGA106_HOSP_DAILY</w:t>
        </w:r>
      </w:ins>
      <w:ins w:id="188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624E4B" w:rsidRDefault="00624E4B" w:rsidP="00624E4B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89" w:author="FIS" w:date="2015-10-15T16:15:00Z"/>
          <w:rFonts w:ascii="細明體" w:eastAsia="細明體" w:hAnsi="細明體" w:hint="eastAsia"/>
          <w:kern w:val="2"/>
          <w:lang w:eastAsia="zh-TW"/>
        </w:rPr>
      </w:pPr>
      <w:ins w:id="190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624E4B" w:rsidRDefault="00624E4B" w:rsidP="00624E4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91" w:author="FIS" w:date="2015-10-15T16:15:00Z"/>
          <w:rFonts w:ascii="細明體" w:eastAsia="細明體" w:hAnsi="細明體" w:hint="eastAsia"/>
          <w:kern w:val="2"/>
          <w:lang w:eastAsia="zh-TW"/>
        </w:rPr>
      </w:pPr>
      <w:ins w:id="192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624E4B" w:rsidRDefault="00624E4B" w:rsidP="00624E4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93" w:author="FIS" w:date="2015-10-15T16:15:00Z"/>
          <w:rFonts w:ascii="細明體" w:eastAsia="細明體" w:hAnsi="細明體" w:hint="eastAsia"/>
          <w:kern w:val="2"/>
          <w:lang w:eastAsia="zh-TW"/>
        </w:rPr>
      </w:pPr>
      <w:ins w:id="194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624E4B" w:rsidRDefault="00624E4B" w:rsidP="00624E4B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95" w:author="FIS" w:date="2015-10-15T16:15:00Z"/>
          <w:rFonts w:ascii="細明體" w:eastAsia="細明體" w:hAnsi="細明體" w:hint="eastAsia"/>
          <w:kern w:val="2"/>
          <w:lang w:eastAsia="zh-TW"/>
        </w:rPr>
      </w:pPr>
      <w:ins w:id="196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624E4B" w:rsidRDefault="00624E4B" w:rsidP="00624E4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97" w:author="FIS" w:date="2015-10-15T16:15:00Z"/>
          <w:rFonts w:ascii="細明體" w:eastAsia="細明體" w:hAnsi="細明體" w:hint="eastAsia"/>
          <w:kern w:val="2"/>
          <w:lang w:eastAsia="zh-TW"/>
        </w:rPr>
      </w:pPr>
      <w:ins w:id="198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624E4B" w:rsidRDefault="00624E4B" w:rsidP="00624E4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99" w:author="FIS" w:date="2015-10-15T16:15:00Z"/>
          <w:rFonts w:ascii="細明體" w:eastAsia="細明體" w:hAnsi="細明體" w:hint="eastAsia"/>
          <w:kern w:val="2"/>
          <w:lang w:eastAsia="zh-TW"/>
        </w:rPr>
      </w:pPr>
      <w:ins w:id="200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624E4B" w:rsidRDefault="00624E4B" w:rsidP="00624E4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01" w:author="FIS" w:date="2015-10-15T16:15:00Z"/>
          <w:rFonts w:ascii="細明體" w:eastAsia="細明體" w:hAnsi="細明體" w:hint="eastAsia"/>
          <w:kern w:val="2"/>
          <w:lang w:eastAsia="zh-TW"/>
        </w:rPr>
      </w:pPr>
      <w:ins w:id="202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624E4B" w:rsidRDefault="00624E4B" w:rsidP="00624E4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03" w:author="FIS" w:date="2015-10-15T16:15:00Z"/>
          <w:rFonts w:ascii="細明體" w:eastAsia="細明體" w:hAnsi="細明體" w:hint="eastAsia"/>
          <w:kern w:val="2"/>
          <w:lang w:eastAsia="zh-TW"/>
        </w:rPr>
      </w:pPr>
      <w:ins w:id="204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</w:ins>
      <w:ins w:id="205" w:author="FIS" w:date="2015-10-15T16:16:00Z">
        <w:r w:rsidR="00B2559C">
          <w:rPr>
            <w:rFonts w:ascii="細明體" w:eastAsia="細明體" w:hAnsi="細明體" w:hint="eastAsia"/>
            <w:kern w:val="2"/>
            <w:lang w:eastAsia="zh-TW"/>
          </w:rPr>
          <w:t>E</w:t>
        </w:r>
      </w:ins>
      <w:ins w:id="206" w:author="FIS" w:date="2015-10-15T16:15:00Z"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624E4B" w:rsidRDefault="00624E4B" w:rsidP="00624E4B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07" w:author="FIS" w:date="2015-10-15T16:15:00Z"/>
          <w:rFonts w:ascii="細明體" w:eastAsia="細明體" w:hAnsi="細明體" w:hint="eastAsia"/>
          <w:kern w:val="2"/>
          <w:lang w:eastAsia="zh-TW"/>
        </w:rPr>
      </w:pPr>
      <w:ins w:id="208" w:author="FIS" w:date="2015-10-15T16:15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B2559C" w:rsidRDefault="00B2559C" w:rsidP="00B2559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209" w:author="FIS" w:date="2015-10-15T16:16:00Z"/>
          <w:rFonts w:ascii="細明體" w:eastAsia="細明體" w:hAnsi="細明體" w:hint="eastAsia"/>
          <w:kern w:val="2"/>
          <w:lang w:eastAsia="zh-TW"/>
        </w:rPr>
      </w:pPr>
      <w:ins w:id="210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WITH TA107(讀取</w:t>
        </w:r>
        <w:r w:rsidRPr="00624E4B">
          <w:rPr>
            <w:rFonts w:ascii="細明體" w:eastAsia="細明體" w:hAnsi="細明體" w:hint="eastAsia"/>
            <w:kern w:val="2"/>
            <w:lang w:eastAsia="zh-TW"/>
          </w:rPr>
          <w:t>醫療</w:t>
        </w:r>
        <w:r>
          <w:rPr>
            <w:rFonts w:ascii="細明體" w:eastAsia="細明體" w:hAnsi="細明體" w:hint="eastAsia"/>
            <w:kern w:val="2"/>
            <w:lang w:eastAsia="zh-TW"/>
          </w:rPr>
          <w:t>實支已覆核的國寶幸福商品)</w:t>
        </w:r>
      </w:ins>
    </w:p>
    <w:p w:rsidR="00B2559C" w:rsidRDefault="00B2559C" w:rsidP="00B2559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11" w:author="FIS" w:date="2015-10-15T16:16:00Z"/>
          <w:rFonts w:ascii="細明體" w:eastAsia="細明體" w:hAnsi="細明體" w:hint="eastAsia"/>
          <w:kern w:val="2"/>
          <w:lang w:eastAsia="zh-TW"/>
        </w:rPr>
      </w:pPr>
      <w:ins w:id="212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Pr="00B2559C">
          <w:rPr>
            <w:rFonts w:ascii="細明體" w:eastAsia="細明體" w:hAnsi="細明體"/>
            <w:kern w:val="2"/>
            <w:lang w:eastAsia="zh-TW"/>
          </w:rPr>
          <w:t>DTAGA107_HOSP_BENEFITS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B2559C" w:rsidRDefault="00B2559C" w:rsidP="00B2559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13" w:author="FIS" w:date="2015-10-15T16:16:00Z"/>
          <w:rFonts w:ascii="細明體" w:eastAsia="細明體" w:hAnsi="細明體" w:hint="eastAsia"/>
          <w:kern w:val="2"/>
          <w:lang w:eastAsia="zh-TW"/>
        </w:rPr>
      </w:pPr>
      <w:ins w:id="214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15" w:author="FIS" w:date="2015-10-15T16:16:00Z"/>
          <w:rFonts w:ascii="細明體" w:eastAsia="細明體" w:hAnsi="細明體" w:hint="eastAsia"/>
          <w:kern w:val="2"/>
          <w:lang w:eastAsia="zh-TW"/>
        </w:rPr>
      </w:pPr>
      <w:ins w:id="216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17" w:author="FIS" w:date="2015-10-15T16:16:00Z"/>
          <w:rFonts w:ascii="細明體" w:eastAsia="細明體" w:hAnsi="細明體" w:hint="eastAsia"/>
          <w:kern w:val="2"/>
          <w:lang w:eastAsia="zh-TW"/>
        </w:rPr>
      </w:pPr>
      <w:ins w:id="218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B2559C" w:rsidRDefault="00B2559C" w:rsidP="00B2559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19" w:author="FIS" w:date="2015-10-15T16:16:00Z"/>
          <w:rFonts w:ascii="細明體" w:eastAsia="細明體" w:hAnsi="細明體" w:hint="eastAsia"/>
          <w:kern w:val="2"/>
          <w:lang w:eastAsia="zh-TW"/>
        </w:rPr>
      </w:pPr>
      <w:ins w:id="220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21" w:author="FIS" w:date="2015-10-15T16:16:00Z"/>
          <w:rFonts w:ascii="細明體" w:eastAsia="細明體" w:hAnsi="細明體" w:hint="eastAsia"/>
          <w:kern w:val="2"/>
          <w:lang w:eastAsia="zh-TW"/>
        </w:rPr>
      </w:pPr>
      <w:ins w:id="222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23" w:author="FIS" w:date="2015-10-15T16:16:00Z"/>
          <w:rFonts w:ascii="細明體" w:eastAsia="細明體" w:hAnsi="細明體" w:hint="eastAsia"/>
          <w:kern w:val="2"/>
          <w:lang w:eastAsia="zh-TW"/>
        </w:rPr>
      </w:pPr>
      <w:ins w:id="224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25" w:author="FIS" w:date="2015-10-15T16:16:00Z"/>
          <w:rFonts w:ascii="細明體" w:eastAsia="細明體" w:hAnsi="細明體" w:hint="eastAsia"/>
          <w:kern w:val="2"/>
          <w:lang w:eastAsia="zh-TW"/>
        </w:rPr>
      </w:pPr>
      <w:ins w:id="226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27" w:author="FIS" w:date="2015-10-15T16:16:00Z"/>
          <w:rFonts w:ascii="細明體" w:eastAsia="細明體" w:hAnsi="細明體" w:hint="eastAsia"/>
          <w:kern w:val="2"/>
          <w:lang w:eastAsia="zh-TW"/>
        </w:rPr>
      </w:pPr>
      <w:ins w:id="228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F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29" w:author="FIS" w:date="2015-10-15T16:16:00Z"/>
          <w:rFonts w:ascii="細明體" w:eastAsia="細明體" w:hAnsi="細明體" w:hint="eastAsia"/>
          <w:kern w:val="2"/>
          <w:lang w:eastAsia="zh-TW"/>
        </w:rPr>
      </w:pPr>
      <w:ins w:id="230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B2559C" w:rsidRDefault="00B2559C" w:rsidP="00B2559C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231" w:author="FIS" w:date="2015-10-15T16:16:00Z"/>
          <w:rFonts w:ascii="細明體" w:eastAsia="細明體" w:hAnsi="細明體" w:hint="eastAsia"/>
          <w:kern w:val="2"/>
          <w:lang w:eastAsia="zh-TW"/>
        </w:rPr>
      </w:pPr>
      <w:ins w:id="232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WITH TA108(讀取</w:t>
        </w:r>
      </w:ins>
      <w:ins w:id="233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防癌</w:t>
        </w:r>
      </w:ins>
      <w:ins w:id="234" w:author="FIS" w:date="2015-10-15T16:16:00Z">
        <w:r w:rsidRPr="00624E4B">
          <w:rPr>
            <w:rFonts w:ascii="細明體" w:eastAsia="細明體" w:hAnsi="細明體" w:hint="eastAsia"/>
            <w:kern w:val="2"/>
            <w:lang w:eastAsia="zh-TW"/>
          </w:rPr>
          <w:t>醫療</w:t>
        </w:r>
        <w:r>
          <w:rPr>
            <w:rFonts w:ascii="細明體" w:eastAsia="細明體" w:hAnsi="細明體" w:hint="eastAsia"/>
            <w:kern w:val="2"/>
            <w:lang w:eastAsia="zh-TW"/>
          </w:rPr>
          <w:t>已覆核的國寶幸福商品)</w:t>
        </w:r>
      </w:ins>
    </w:p>
    <w:p w:rsidR="00B2559C" w:rsidRDefault="00B2559C" w:rsidP="00B2559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35" w:author="FIS" w:date="2015-10-15T16:16:00Z"/>
          <w:rFonts w:ascii="細明體" w:eastAsia="細明體" w:hAnsi="細明體" w:hint="eastAsia"/>
          <w:kern w:val="2"/>
          <w:lang w:eastAsia="zh-TW"/>
        </w:rPr>
      </w:pPr>
      <w:ins w:id="236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Pr="00B2559C">
          <w:rPr>
            <w:rFonts w:ascii="細明體" w:eastAsia="細明體" w:hAnsi="細明體"/>
            <w:kern w:val="2"/>
            <w:lang w:eastAsia="zh-TW"/>
          </w:rPr>
          <w:t>DTAGA108_CANCER_VALUE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B2559C" w:rsidRDefault="00B2559C" w:rsidP="00B2559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37" w:author="FIS" w:date="2015-10-15T16:16:00Z"/>
          <w:rFonts w:ascii="細明體" w:eastAsia="細明體" w:hAnsi="細明體" w:hint="eastAsia"/>
          <w:kern w:val="2"/>
          <w:lang w:eastAsia="zh-TW"/>
        </w:rPr>
      </w:pPr>
      <w:ins w:id="238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39" w:author="FIS" w:date="2015-10-15T16:16:00Z"/>
          <w:rFonts w:ascii="細明體" w:eastAsia="細明體" w:hAnsi="細明體" w:hint="eastAsia"/>
          <w:kern w:val="2"/>
          <w:lang w:eastAsia="zh-TW"/>
        </w:rPr>
      </w:pPr>
      <w:ins w:id="240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41" w:author="FIS" w:date="2015-10-15T16:16:00Z"/>
          <w:rFonts w:ascii="細明體" w:eastAsia="細明體" w:hAnsi="細明體" w:hint="eastAsia"/>
          <w:kern w:val="2"/>
          <w:lang w:eastAsia="zh-TW"/>
        </w:rPr>
      </w:pPr>
      <w:ins w:id="242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B2559C" w:rsidRDefault="00B2559C" w:rsidP="00B2559C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43" w:author="FIS" w:date="2015-10-15T16:16:00Z"/>
          <w:rFonts w:ascii="細明體" w:eastAsia="細明體" w:hAnsi="細明體" w:hint="eastAsia"/>
          <w:kern w:val="2"/>
          <w:lang w:eastAsia="zh-TW"/>
        </w:rPr>
      </w:pPr>
      <w:ins w:id="244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45" w:author="FIS" w:date="2015-10-15T16:16:00Z"/>
          <w:rFonts w:ascii="細明體" w:eastAsia="細明體" w:hAnsi="細明體" w:hint="eastAsia"/>
          <w:kern w:val="2"/>
          <w:lang w:eastAsia="zh-TW"/>
        </w:rPr>
      </w:pPr>
      <w:ins w:id="246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47" w:author="FIS" w:date="2015-10-15T16:16:00Z"/>
          <w:rFonts w:ascii="細明體" w:eastAsia="細明體" w:hAnsi="細明體" w:hint="eastAsia"/>
          <w:kern w:val="2"/>
          <w:lang w:eastAsia="zh-TW"/>
        </w:rPr>
      </w:pPr>
      <w:ins w:id="248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49" w:author="FIS" w:date="2015-10-15T16:16:00Z"/>
          <w:rFonts w:ascii="細明體" w:eastAsia="細明體" w:hAnsi="細明體" w:hint="eastAsia"/>
          <w:kern w:val="2"/>
          <w:lang w:eastAsia="zh-TW"/>
        </w:rPr>
      </w:pPr>
      <w:ins w:id="250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51" w:author="FIS" w:date="2015-10-15T16:16:00Z"/>
          <w:rFonts w:ascii="細明體" w:eastAsia="細明體" w:hAnsi="細明體" w:hint="eastAsia"/>
          <w:kern w:val="2"/>
          <w:lang w:eastAsia="zh-TW"/>
        </w:rPr>
      </w:pPr>
      <w:ins w:id="252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</w:ins>
      <w:ins w:id="253" w:author="FIS" w:date="2015-10-15T16:17:00Z">
        <w:r w:rsidR="00F26B12">
          <w:rPr>
            <w:rFonts w:ascii="細明體" w:eastAsia="細明體" w:hAnsi="細明體" w:hint="eastAsia"/>
            <w:kern w:val="2"/>
            <w:lang w:eastAsia="zh-TW"/>
          </w:rPr>
          <w:t>G</w:t>
        </w:r>
      </w:ins>
      <w:ins w:id="254" w:author="FIS" w:date="2015-10-15T16:16:00Z"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B2559C" w:rsidRDefault="00B2559C" w:rsidP="00B2559C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55" w:author="FIS" w:date="2015-10-15T16:16:00Z"/>
          <w:rFonts w:ascii="細明體" w:eastAsia="細明體" w:hAnsi="細明體" w:hint="eastAsia"/>
          <w:kern w:val="2"/>
          <w:lang w:eastAsia="zh-TW"/>
        </w:rPr>
      </w:pPr>
      <w:ins w:id="256" w:author="FIS" w:date="2015-10-15T16:16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F26B12" w:rsidRDefault="00F26B12" w:rsidP="00F26B12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257" w:author="FIS" w:date="2015-10-15T16:17:00Z"/>
          <w:rFonts w:ascii="細明體" w:eastAsia="細明體" w:hAnsi="細明體" w:hint="eastAsia"/>
          <w:kern w:val="2"/>
          <w:lang w:eastAsia="zh-TW"/>
        </w:rPr>
      </w:pPr>
      <w:ins w:id="258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WITH TA109(讀取長看已覆核的國寶幸福商品)</w:t>
        </w:r>
      </w:ins>
    </w:p>
    <w:p w:rsidR="00F26B12" w:rsidRDefault="00F26B12" w:rsidP="00F26B1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59" w:author="FIS" w:date="2015-10-15T16:17:00Z"/>
          <w:rFonts w:ascii="細明體" w:eastAsia="細明體" w:hAnsi="細明體" w:hint="eastAsia"/>
          <w:kern w:val="2"/>
          <w:lang w:eastAsia="zh-TW"/>
        </w:rPr>
      </w:pPr>
      <w:ins w:id="260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Pr="00F26B12">
          <w:rPr>
            <w:rFonts w:ascii="細明體" w:eastAsia="細明體" w:hAnsi="細明體"/>
            <w:kern w:val="2"/>
            <w:lang w:eastAsia="zh-TW"/>
          </w:rPr>
          <w:t>DTAGA109_LONGCARE_VALUE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F26B12" w:rsidRDefault="00F26B12" w:rsidP="00F26B1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61" w:author="FIS" w:date="2015-10-15T16:17:00Z"/>
          <w:rFonts w:ascii="細明體" w:eastAsia="細明體" w:hAnsi="細明體" w:hint="eastAsia"/>
          <w:kern w:val="2"/>
          <w:lang w:eastAsia="zh-TW"/>
        </w:rPr>
      </w:pPr>
      <w:ins w:id="262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F26B12" w:rsidRDefault="00F26B12" w:rsidP="00F26B1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63" w:author="FIS" w:date="2015-10-15T16:17:00Z"/>
          <w:rFonts w:ascii="細明體" w:eastAsia="細明體" w:hAnsi="細明體" w:hint="eastAsia"/>
          <w:kern w:val="2"/>
          <w:lang w:eastAsia="zh-TW"/>
        </w:rPr>
      </w:pPr>
      <w:ins w:id="264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F26B12" w:rsidRDefault="00F26B12" w:rsidP="00F26B1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65" w:author="FIS" w:date="2015-10-15T16:17:00Z"/>
          <w:rFonts w:ascii="細明體" w:eastAsia="細明體" w:hAnsi="細明體" w:hint="eastAsia"/>
          <w:kern w:val="2"/>
          <w:lang w:eastAsia="zh-TW"/>
        </w:rPr>
      </w:pPr>
      <w:ins w:id="266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F26B12" w:rsidRDefault="00F26B12" w:rsidP="00F26B12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67" w:author="FIS" w:date="2015-10-15T16:17:00Z"/>
          <w:rFonts w:ascii="細明體" w:eastAsia="細明體" w:hAnsi="細明體" w:hint="eastAsia"/>
          <w:kern w:val="2"/>
          <w:lang w:eastAsia="zh-TW"/>
        </w:rPr>
      </w:pPr>
      <w:ins w:id="268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F26B12" w:rsidRDefault="00F26B12" w:rsidP="00F26B1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69" w:author="FIS" w:date="2015-10-15T16:17:00Z"/>
          <w:rFonts w:ascii="細明體" w:eastAsia="細明體" w:hAnsi="細明體" w:hint="eastAsia"/>
          <w:kern w:val="2"/>
          <w:lang w:eastAsia="zh-TW"/>
        </w:rPr>
      </w:pPr>
      <w:ins w:id="270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F26B12" w:rsidRDefault="00F26B12" w:rsidP="00F26B1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71" w:author="FIS" w:date="2015-10-15T16:17:00Z"/>
          <w:rFonts w:ascii="細明體" w:eastAsia="細明體" w:hAnsi="細明體" w:hint="eastAsia"/>
          <w:kern w:val="2"/>
          <w:lang w:eastAsia="zh-TW"/>
        </w:rPr>
      </w:pPr>
      <w:ins w:id="272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F26B12" w:rsidRDefault="00F26B12" w:rsidP="00F26B1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73" w:author="FIS" w:date="2015-10-15T16:17:00Z"/>
          <w:rFonts w:ascii="細明體" w:eastAsia="細明體" w:hAnsi="細明體" w:hint="eastAsia"/>
          <w:kern w:val="2"/>
          <w:lang w:eastAsia="zh-TW"/>
        </w:rPr>
      </w:pPr>
      <w:ins w:id="274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F26B12" w:rsidRDefault="00F26B12" w:rsidP="00F26B1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75" w:author="FIS" w:date="2015-10-15T16:17:00Z"/>
          <w:rFonts w:ascii="細明體" w:eastAsia="細明體" w:hAnsi="細明體" w:hint="eastAsia"/>
          <w:kern w:val="2"/>
          <w:lang w:eastAsia="zh-TW"/>
        </w:rPr>
      </w:pPr>
      <w:ins w:id="276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 w:rsidR="00393F0A">
          <w:rPr>
            <w:rFonts w:ascii="細明體" w:eastAsia="細明體" w:hAnsi="細明體" w:hint="eastAsia"/>
            <w:kern w:val="2"/>
            <w:lang w:eastAsia="zh-TW"/>
          </w:rPr>
          <w:t>H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F26B12" w:rsidRDefault="00F26B12" w:rsidP="00F26B12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77" w:author="FIS" w:date="2015-10-15T16:17:00Z"/>
          <w:rFonts w:ascii="細明體" w:eastAsia="細明體" w:hAnsi="細明體" w:hint="eastAsia"/>
          <w:kern w:val="2"/>
          <w:lang w:eastAsia="zh-TW"/>
        </w:rPr>
      </w:pPr>
      <w:ins w:id="278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15564F" w:rsidRDefault="0015564F" w:rsidP="0015564F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279" w:author="FIS" w:date="2015-10-15T16:17:00Z"/>
          <w:rFonts w:ascii="細明體" w:eastAsia="細明體" w:hAnsi="細明體" w:hint="eastAsia"/>
          <w:kern w:val="2"/>
          <w:lang w:eastAsia="zh-TW"/>
        </w:rPr>
      </w:pPr>
      <w:ins w:id="280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WITH TA110(讀取</w:t>
        </w:r>
        <w:r w:rsidRPr="0015564F">
          <w:rPr>
            <w:rFonts w:ascii="細明體" w:eastAsia="細明體" w:hAnsi="細明體" w:hint="eastAsia"/>
            <w:kern w:val="2"/>
            <w:lang w:eastAsia="zh-TW"/>
          </w:rPr>
          <w:t>婦女津貼</w:t>
        </w:r>
        <w:r>
          <w:rPr>
            <w:rFonts w:ascii="細明體" w:eastAsia="細明體" w:hAnsi="細明體" w:hint="eastAsia"/>
            <w:kern w:val="2"/>
            <w:lang w:eastAsia="zh-TW"/>
          </w:rPr>
          <w:t>已覆核的國寶幸福商品)</w:t>
        </w:r>
      </w:ins>
    </w:p>
    <w:p w:rsidR="0015564F" w:rsidRDefault="0015564F" w:rsidP="0015564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81" w:author="FIS" w:date="2015-10-15T16:17:00Z"/>
          <w:rFonts w:ascii="細明體" w:eastAsia="細明體" w:hAnsi="細明體" w:hint="eastAsia"/>
          <w:kern w:val="2"/>
          <w:lang w:eastAsia="zh-TW"/>
        </w:rPr>
      </w:pPr>
      <w:ins w:id="282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Pr="0015564F">
          <w:rPr>
            <w:rFonts w:ascii="細明體" w:eastAsia="細明體" w:hAnsi="細明體"/>
            <w:kern w:val="2"/>
            <w:lang w:eastAsia="zh-TW"/>
          </w:rPr>
          <w:t>DTAGA110_BONUS_VALUE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15564F" w:rsidRDefault="0015564F" w:rsidP="0015564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83" w:author="FIS" w:date="2015-10-15T16:17:00Z"/>
          <w:rFonts w:ascii="細明體" w:eastAsia="細明體" w:hAnsi="細明體" w:hint="eastAsia"/>
          <w:kern w:val="2"/>
          <w:lang w:eastAsia="zh-TW"/>
        </w:rPr>
      </w:pPr>
      <w:ins w:id="284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15564F" w:rsidRDefault="0015564F" w:rsidP="0015564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85" w:author="FIS" w:date="2015-10-15T16:17:00Z"/>
          <w:rFonts w:ascii="細明體" w:eastAsia="細明體" w:hAnsi="細明體" w:hint="eastAsia"/>
          <w:kern w:val="2"/>
          <w:lang w:eastAsia="zh-TW"/>
        </w:rPr>
      </w:pPr>
      <w:ins w:id="286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15564F" w:rsidRDefault="0015564F" w:rsidP="0015564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87" w:author="FIS" w:date="2015-10-15T16:17:00Z"/>
          <w:rFonts w:ascii="細明體" w:eastAsia="細明體" w:hAnsi="細明體" w:hint="eastAsia"/>
          <w:kern w:val="2"/>
          <w:lang w:eastAsia="zh-TW"/>
        </w:rPr>
      </w:pPr>
      <w:ins w:id="288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15564F" w:rsidRDefault="0015564F" w:rsidP="0015564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289" w:author="FIS" w:date="2015-10-15T16:17:00Z"/>
          <w:rFonts w:ascii="細明體" w:eastAsia="細明體" w:hAnsi="細明體" w:hint="eastAsia"/>
          <w:kern w:val="2"/>
          <w:lang w:eastAsia="zh-TW"/>
        </w:rPr>
      </w:pPr>
      <w:ins w:id="290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15564F" w:rsidRDefault="0015564F" w:rsidP="0015564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91" w:author="FIS" w:date="2015-10-15T16:17:00Z"/>
          <w:rFonts w:ascii="細明體" w:eastAsia="細明體" w:hAnsi="細明體" w:hint="eastAsia"/>
          <w:kern w:val="2"/>
          <w:lang w:eastAsia="zh-TW"/>
        </w:rPr>
      </w:pPr>
      <w:ins w:id="292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15564F" w:rsidRDefault="0015564F" w:rsidP="0015564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93" w:author="FIS" w:date="2015-10-15T16:17:00Z"/>
          <w:rFonts w:ascii="細明體" w:eastAsia="細明體" w:hAnsi="細明體" w:hint="eastAsia"/>
          <w:kern w:val="2"/>
          <w:lang w:eastAsia="zh-TW"/>
        </w:rPr>
      </w:pPr>
      <w:ins w:id="294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15564F" w:rsidRDefault="0015564F" w:rsidP="0015564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95" w:author="FIS" w:date="2015-10-15T16:17:00Z"/>
          <w:rFonts w:ascii="細明體" w:eastAsia="細明體" w:hAnsi="細明體" w:hint="eastAsia"/>
          <w:kern w:val="2"/>
          <w:lang w:eastAsia="zh-TW"/>
        </w:rPr>
      </w:pPr>
      <w:ins w:id="296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15564F" w:rsidRDefault="0015564F" w:rsidP="0015564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97" w:author="FIS" w:date="2015-10-15T16:17:00Z"/>
          <w:rFonts w:ascii="細明體" w:eastAsia="細明體" w:hAnsi="細明體" w:hint="eastAsia"/>
          <w:kern w:val="2"/>
          <w:lang w:eastAsia="zh-TW"/>
        </w:rPr>
      </w:pPr>
      <w:ins w:id="298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 w:rsidR="00197A99">
          <w:rPr>
            <w:rFonts w:ascii="細明體" w:eastAsia="細明體" w:hAnsi="細明體" w:hint="eastAsia"/>
            <w:kern w:val="2"/>
            <w:lang w:eastAsia="zh-TW"/>
          </w:rPr>
          <w:t>I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15564F" w:rsidRDefault="0015564F" w:rsidP="0015564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299" w:author="FIS" w:date="2015-10-15T16:17:00Z"/>
          <w:rFonts w:ascii="細明體" w:eastAsia="細明體" w:hAnsi="細明體" w:hint="eastAsia"/>
          <w:kern w:val="2"/>
          <w:lang w:eastAsia="zh-TW"/>
        </w:rPr>
      </w:pPr>
      <w:ins w:id="300" w:author="FIS" w:date="2015-10-15T16:17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197A99" w:rsidRDefault="00197A99" w:rsidP="00197A9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01" w:author="FIS" w:date="2015-10-15T16:18:00Z"/>
          <w:rFonts w:ascii="細明體" w:eastAsia="細明體" w:hAnsi="細明體" w:hint="eastAsia"/>
          <w:kern w:val="2"/>
          <w:lang w:eastAsia="zh-TW"/>
        </w:rPr>
      </w:pPr>
      <w:ins w:id="302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WITH TA112(讀取理賠年金已覆核的國寶幸福商品)</w:t>
        </w:r>
      </w:ins>
    </w:p>
    <w:p w:rsidR="00197A99" w:rsidRDefault="00197A99" w:rsidP="00197A9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03" w:author="FIS" w:date="2015-10-15T16:18:00Z"/>
          <w:rFonts w:ascii="細明體" w:eastAsia="細明體" w:hAnsi="細明體" w:hint="eastAsia"/>
          <w:kern w:val="2"/>
          <w:lang w:eastAsia="zh-TW"/>
        </w:rPr>
      </w:pPr>
      <w:ins w:id="304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Pr="00197A99">
          <w:rPr>
            <w:rFonts w:ascii="細明體" w:eastAsia="細明體" w:hAnsi="細明體"/>
            <w:kern w:val="2"/>
            <w:lang w:eastAsia="zh-TW"/>
          </w:rPr>
          <w:t>DTAGA112_LIFE_VALUE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197A99" w:rsidRDefault="00197A99" w:rsidP="00197A9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05" w:author="FIS" w:date="2015-10-15T16:18:00Z"/>
          <w:rFonts w:ascii="細明體" w:eastAsia="細明體" w:hAnsi="細明體" w:hint="eastAsia"/>
          <w:kern w:val="2"/>
          <w:lang w:eastAsia="zh-TW"/>
        </w:rPr>
      </w:pPr>
      <w:ins w:id="306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197A99" w:rsidRDefault="00197A99" w:rsidP="00197A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07" w:author="FIS" w:date="2015-10-15T16:18:00Z"/>
          <w:rFonts w:ascii="細明體" w:eastAsia="細明體" w:hAnsi="細明體" w:hint="eastAsia"/>
          <w:kern w:val="2"/>
          <w:lang w:eastAsia="zh-TW"/>
        </w:rPr>
      </w:pPr>
      <w:ins w:id="308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197A99" w:rsidRDefault="00197A99" w:rsidP="00197A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09" w:author="FIS" w:date="2015-10-15T16:18:00Z"/>
          <w:rFonts w:ascii="細明體" w:eastAsia="細明體" w:hAnsi="細明體" w:hint="eastAsia"/>
          <w:kern w:val="2"/>
          <w:lang w:eastAsia="zh-TW"/>
        </w:rPr>
      </w:pPr>
      <w:ins w:id="310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197A99" w:rsidRDefault="00197A99" w:rsidP="00197A9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11" w:author="FIS" w:date="2015-10-15T16:18:00Z"/>
          <w:rFonts w:ascii="細明體" w:eastAsia="細明體" w:hAnsi="細明體" w:hint="eastAsia"/>
          <w:kern w:val="2"/>
          <w:lang w:eastAsia="zh-TW"/>
        </w:rPr>
      </w:pPr>
      <w:ins w:id="312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197A99" w:rsidRDefault="00197A99" w:rsidP="00197A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13" w:author="FIS" w:date="2015-10-15T16:18:00Z"/>
          <w:rFonts w:ascii="細明體" w:eastAsia="細明體" w:hAnsi="細明體" w:hint="eastAsia"/>
          <w:kern w:val="2"/>
          <w:lang w:eastAsia="zh-TW"/>
        </w:rPr>
      </w:pPr>
      <w:ins w:id="314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197A99" w:rsidRDefault="00197A99" w:rsidP="00197A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15" w:author="FIS" w:date="2015-10-15T16:18:00Z"/>
          <w:rFonts w:ascii="細明體" w:eastAsia="細明體" w:hAnsi="細明體" w:hint="eastAsia"/>
          <w:kern w:val="2"/>
          <w:lang w:eastAsia="zh-TW"/>
        </w:rPr>
      </w:pPr>
      <w:ins w:id="316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197A99" w:rsidRDefault="00197A99" w:rsidP="00197A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17" w:author="FIS" w:date="2015-10-15T16:18:00Z"/>
          <w:rFonts w:ascii="細明體" w:eastAsia="細明體" w:hAnsi="細明體" w:hint="eastAsia"/>
          <w:kern w:val="2"/>
          <w:lang w:eastAsia="zh-TW"/>
        </w:rPr>
      </w:pPr>
      <w:ins w:id="318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197A99" w:rsidRDefault="00197A99" w:rsidP="00197A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19" w:author="FIS" w:date="2015-10-15T16:18:00Z"/>
          <w:rFonts w:ascii="細明體" w:eastAsia="細明體" w:hAnsi="細明體" w:hint="eastAsia"/>
          <w:kern w:val="2"/>
          <w:lang w:eastAsia="zh-TW"/>
        </w:rPr>
      </w:pPr>
      <w:ins w:id="320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N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197A99" w:rsidRDefault="00197A99" w:rsidP="00197A99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21" w:author="FIS" w:date="2015-10-15T16:18:00Z"/>
          <w:rFonts w:ascii="細明體" w:eastAsia="細明體" w:hAnsi="細明體" w:hint="eastAsia"/>
          <w:kern w:val="2"/>
          <w:lang w:eastAsia="zh-TW"/>
        </w:rPr>
      </w:pPr>
      <w:ins w:id="322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A032EF" w:rsidRDefault="00A032EF" w:rsidP="00A032EF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23" w:author="FIS" w:date="2015-10-15T16:18:00Z"/>
          <w:rFonts w:ascii="細明體" w:eastAsia="細明體" w:hAnsi="細明體" w:hint="eastAsia"/>
          <w:kern w:val="2"/>
          <w:lang w:eastAsia="zh-TW"/>
        </w:rPr>
      </w:pPr>
      <w:ins w:id="324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WITH TA122(讀取老年醫療提前給付已覆核的國寶幸福商品)</w:t>
        </w:r>
      </w:ins>
    </w:p>
    <w:p w:rsidR="00A032EF" w:rsidRDefault="00A032EF" w:rsidP="00A032E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25" w:author="FIS" w:date="2015-10-15T16:18:00Z"/>
          <w:rFonts w:ascii="細明體" w:eastAsia="細明體" w:hAnsi="細明體" w:hint="eastAsia"/>
          <w:kern w:val="2"/>
          <w:lang w:eastAsia="zh-TW"/>
        </w:rPr>
      </w:pPr>
      <w:ins w:id="326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 xml:space="preserve">READ </w:t>
        </w:r>
        <w:r w:rsidRPr="00A032EF">
          <w:rPr>
            <w:rFonts w:ascii="細明體" w:eastAsia="細明體" w:hAnsi="細明體"/>
            <w:kern w:val="2"/>
            <w:lang w:eastAsia="zh-TW"/>
          </w:rPr>
          <w:t>DTAGA122_OLDER_PREPAY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A </w:t>
        </w:r>
      </w:ins>
    </w:p>
    <w:p w:rsidR="00A032EF" w:rsidRDefault="00A032EF" w:rsidP="00A032E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27" w:author="FIS" w:date="2015-10-15T16:18:00Z"/>
          <w:rFonts w:ascii="細明體" w:eastAsia="細明體" w:hAnsi="細明體" w:hint="eastAsia"/>
          <w:kern w:val="2"/>
          <w:lang w:eastAsia="zh-TW"/>
        </w:rPr>
      </w:pPr>
      <w:ins w:id="328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INNER JOIN DTAGA111 B</w:t>
        </w:r>
      </w:ins>
    </w:p>
    <w:p w:rsidR="00A032EF" w:rsidRDefault="00A032EF" w:rsidP="00A032E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29" w:author="FIS" w:date="2015-10-15T16:18:00Z"/>
          <w:rFonts w:ascii="細明體" w:eastAsia="細明體" w:hAnsi="細明體" w:hint="eastAsia"/>
          <w:kern w:val="2"/>
          <w:lang w:eastAsia="zh-TW"/>
        </w:rPr>
      </w:pPr>
      <w:ins w:id="330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ON A.商品代號 = B.商品代號</w:t>
        </w:r>
      </w:ins>
    </w:p>
    <w:p w:rsidR="00A032EF" w:rsidRDefault="00A032EF" w:rsidP="00A032E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31" w:author="FIS" w:date="2015-10-15T16:18:00Z"/>
          <w:rFonts w:ascii="細明體" w:eastAsia="細明體" w:hAnsi="細明體" w:hint="eastAsia"/>
          <w:kern w:val="2"/>
          <w:lang w:eastAsia="zh-TW"/>
        </w:rPr>
      </w:pPr>
      <w:ins w:id="332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B.</w:t>
        </w:r>
        <w:r>
          <w:rPr>
            <w:color w:val="000000"/>
          </w:rPr>
          <w:t>公司別</w:t>
        </w:r>
        <w:r>
          <w:rPr>
            <w:rFonts w:hint="eastAsia"/>
            <w:color w:val="000000"/>
            <w:lang w:eastAsia="zh-TW"/>
          </w:rPr>
          <w:t xml:space="preserve"> IN (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G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,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S</w:t>
        </w:r>
        <w:r>
          <w:rPr>
            <w:color w:val="000000"/>
            <w:lang w:eastAsia="zh-TW"/>
          </w:rPr>
          <w:t>’</w:t>
        </w:r>
        <w:r>
          <w:rPr>
            <w:rFonts w:hint="eastAsia"/>
            <w:color w:val="000000"/>
            <w:lang w:eastAsia="zh-TW"/>
          </w:rPr>
          <w:t>)</w:t>
        </w:r>
      </w:ins>
    </w:p>
    <w:p w:rsidR="00A032EF" w:rsidRDefault="00A032EF" w:rsidP="00A032EF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33" w:author="FIS" w:date="2015-10-15T16:18:00Z"/>
          <w:rFonts w:ascii="細明體" w:eastAsia="細明體" w:hAnsi="細明體" w:hint="eastAsia"/>
          <w:kern w:val="2"/>
          <w:lang w:eastAsia="zh-TW"/>
        </w:rPr>
      </w:pPr>
      <w:ins w:id="334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INNER JOIN DTAGA111 C</w:t>
        </w:r>
      </w:ins>
    </w:p>
    <w:p w:rsidR="00A032EF" w:rsidRDefault="00A032EF" w:rsidP="00A032E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35" w:author="FIS" w:date="2015-10-15T16:18:00Z"/>
          <w:rFonts w:ascii="細明體" w:eastAsia="細明體" w:hAnsi="細明體" w:hint="eastAsia"/>
          <w:kern w:val="2"/>
          <w:lang w:eastAsia="zh-TW"/>
        </w:rPr>
      </w:pPr>
      <w:ins w:id="336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ON A.商品代號 = C.商品代號</w:t>
        </w:r>
      </w:ins>
    </w:p>
    <w:p w:rsidR="00A032EF" w:rsidRDefault="00A032EF" w:rsidP="00A032E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37" w:author="FIS" w:date="2015-10-15T16:18:00Z"/>
          <w:rFonts w:ascii="細明體" w:eastAsia="細明體" w:hAnsi="細明體" w:hint="eastAsia"/>
          <w:kern w:val="2"/>
          <w:lang w:eastAsia="zh-TW"/>
        </w:rPr>
      </w:pPr>
      <w:ins w:id="338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A.商品代號</w:t>
        </w:r>
      </w:ins>
    </w:p>
    <w:p w:rsidR="00A032EF" w:rsidRDefault="00A032EF" w:rsidP="00A032E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39" w:author="FIS" w:date="2015-10-15T16:18:00Z"/>
          <w:rFonts w:ascii="細明體" w:eastAsia="細明體" w:hAnsi="細明體" w:hint="eastAsia"/>
          <w:kern w:val="2"/>
          <w:lang w:eastAsia="zh-TW"/>
        </w:rPr>
      </w:pPr>
      <w:ins w:id="340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A.</w:t>
        </w:r>
        <w:r>
          <w:rPr>
            <w:color w:val="000000"/>
          </w:rPr>
          <w:t>審核成功碼</w:t>
        </w:r>
        <w:r>
          <w:rPr>
            <w:rFonts w:hint="eastAsia"/>
            <w:color w:val="000000"/>
            <w:lang w:eastAsia="zh-TW"/>
          </w:rPr>
          <w:t xml:space="preserve"> = </w:t>
        </w:r>
        <w:r>
          <w:rPr>
            <w:color w:val="000000"/>
            <w:lang w:eastAsia="zh-TW"/>
          </w:rPr>
          <w:t>‘</w:t>
        </w:r>
        <w:r>
          <w:rPr>
            <w:rFonts w:hint="eastAsia"/>
            <w:color w:val="000000"/>
            <w:lang w:eastAsia="zh-TW"/>
          </w:rPr>
          <w:t>Y</w:t>
        </w:r>
        <w:r>
          <w:rPr>
            <w:color w:val="000000"/>
            <w:lang w:eastAsia="zh-TW"/>
          </w:rPr>
          <w:t>’</w:t>
        </w:r>
      </w:ins>
    </w:p>
    <w:p w:rsidR="00A032EF" w:rsidRDefault="00A032EF" w:rsidP="00A032E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41" w:author="FIS" w:date="2015-10-15T16:18:00Z"/>
          <w:rFonts w:ascii="細明體" w:eastAsia="細明體" w:hAnsi="細明體" w:hint="eastAsia"/>
          <w:kern w:val="2"/>
          <w:lang w:eastAsia="zh-TW"/>
        </w:rPr>
      </w:pPr>
      <w:ins w:id="342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C.索賠類別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 w:rsidR="00B715A5">
          <w:rPr>
            <w:rFonts w:ascii="細明體" w:eastAsia="細明體" w:hAnsi="細明體" w:hint="eastAsia"/>
            <w:kern w:val="2"/>
            <w:lang w:eastAsia="zh-TW"/>
          </w:rPr>
          <w:t>E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A032EF" w:rsidRDefault="00A032EF" w:rsidP="00A032E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343" w:author="FIS" w:date="2015-10-15T16:18:00Z"/>
          <w:rFonts w:ascii="細明體" w:eastAsia="細明體" w:hAnsi="細明體" w:hint="eastAsia"/>
          <w:kern w:val="2"/>
          <w:lang w:eastAsia="zh-TW"/>
        </w:rPr>
      </w:pPr>
      <w:ins w:id="344" w:author="FIS" w:date="2015-10-15T16:18:00Z">
        <w:r>
          <w:rPr>
            <w:rFonts w:ascii="細明體" w:eastAsia="細明體" w:hAnsi="細明體" w:hint="eastAsia"/>
            <w:kern w:val="2"/>
            <w:lang w:eastAsia="zh-TW"/>
          </w:rPr>
          <w:t>AND C.保險金代號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1C585B" w:rsidRDefault="00581E3D" w:rsidP="00916E1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45" w:author="FIS" w:date="2015-10-15T12:00:00Z"/>
          <w:rFonts w:ascii="細明體" w:eastAsia="細明體" w:hAnsi="細明體" w:hint="eastAsia"/>
          <w:kern w:val="2"/>
          <w:lang w:eastAsia="zh-TW"/>
        </w:rPr>
        <w:pPrChange w:id="346" w:author="FIS" w:date="2015-10-15T11:57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347" w:author="FIS" w:date="2015-10-15T12:00:00Z">
        <w:r>
          <w:rPr>
            <w:rFonts w:ascii="細明體" w:eastAsia="細明體" w:hAnsi="細明體" w:hint="eastAsia"/>
            <w:kern w:val="2"/>
            <w:lang w:eastAsia="zh-TW"/>
          </w:rPr>
          <w:t>READ DTAAB001 A</w:t>
        </w:r>
      </w:ins>
    </w:p>
    <w:p w:rsidR="00581E3D" w:rsidRDefault="00B7048B" w:rsidP="00916E1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48" w:author="FIS" w:date="2015-10-15T12:00:00Z"/>
          <w:rFonts w:ascii="細明體" w:eastAsia="細明體" w:hAnsi="細明體" w:hint="eastAsia"/>
          <w:kern w:val="2"/>
          <w:lang w:eastAsia="zh-TW"/>
        </w:rPr>
        <w:pPrChange w:id="349" w:author="FIS" w:date="2015-10-15T11:57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350" w:author="FIS" w:date="2015-10-15T13:16:00Z">
        <w:r>
          <w:rPr>
            <w:rFonts w:ascii="細明體" w:eastAsia="細明體" w:hAnsi="細明體" w:hint="eastAsia"/>
            <w:kern w:val="2"/>
            <w:lang w:eastAsia="zh-TW"/>
          </w:rPr>
          <w:t>LEFT</w:t>
        </w:r>
      </w:ins>
      <w:ins w:id="351" w:author="FIS" w:date="2015-10-15T12:00:00Z">
        <w:r w:rsidR="00581E3D">
          <w:rPr>
            <w:rFonts w:ascii="細明體" w:eastAsia="細明體" w:hAnsi="細明體" w:hint="eastAsia"/>
            <w:kern w:val="2"/>
            <w:lang w:eastAsia="zh-TW"/>
          </w:rPr>
          <w:t xml:space="preserve"> JOIN TA101</w:t>
        </w:r>
      </w:ins>
    </w:p>
    <w:p w:rsidR="00581E3D" w:rsidRDefault="00581E3D" w:rsidP="00581E3D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52" w:author="FIS" w:date="2015-10-15T12:01:00Z"/>
          <w:rFonts w:ascii="細明體" w:eastAsia="細明體" w:hAnsi="細明體" w:hint="eastAsia"/>
          <w:kern w:val="2"/>
          <w:lang w:eastAsia="zh-TW"/>
        </w:rPr>
        <w:pPrChange w:id="353" w:author="FIS" w:date="2015-10-15T12:00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354" w:author="FIS" w:date="2015-10-15T12:00:00Z">
        <w:r>
          <w:rPr>
            <w:rFonts w:ascii="細明體" w:eastAsia="細明體" w:hAnsi="細明體" w:hint="eastAsia"/>
            <w:kern w:val="2"/>
            <w:lang w:eastAsia="zh-TW"/>
          </w:rPr>
          <w:t xml:space="preserve">ON </w:t>
        </w:r>
      </w:ins>
      <w:ins w:id="355" w:author="FIS" w:date="2015-10-15T12:01:00Z">
        <w:r w:rsidR="004E2F04">
          <w:rPr>
            <w:rFonts w:ascii="細明體" w:eastAsia="細明體" w:hAnsi="細明體" w:hint="eastAsia"/>
            <w:kern w:val="2"/>
            <w:lang w:eastAsia="zh-TW"/>
          </w:rPr>
          <w:t>A.商品代號=TA101.商品代號</w:t>
        </w:r>
      </w:ins>
    </w:p>
    <w:p w:rsidR="00581E3D" w:rsidRDefault="00427EE3" w:rsidP="00581E3D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56" w:author="FIS" w:date="2015-10-15T13:16:00Z"/>
          <w:rFonts w:ascii="細明體" w:eastAsia="細明體" w:hAnsi="細明體" w:hint="eastAsia"/>
          <w:kern w:val="2"/>
          <w:lang w:eastAsia="zh-TW"/>
        </w:rPr>
        <w:pPrChange w:id="357" w:author="FIS" w:date="2015-10-15T12:00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358" w:author="FIS" w:date="2015-10-15T12:02:00Z">
        <w:r>
          <w:rPr>
            <w:rFonts w:ascii="細明體" w:eastAsia="細明體" w:hAnsi="細明體" w:hint="eastAsia"/>
            <w:kern w:val="2"/>
            <w:lang w:eastAsia="zh-TW"/>
          </w:rPr>
          <w:t xml:space="preserve">AND </w:t>
        </w:r>
      </w:ins>
      <w:ins w:id="359" w:author="FIS" w:date="2015-10-15T12:00:00Z">
        <w:r w:rsidR="00581E3D">
          <w:rPr>
            <w:rFonts w:ascii="細明體" w:eastAsia="細明體" w:hAnsi="細明體" w:hint="eastAsia"/>
            <w:kern w:val="2"/>
            <w:lang w:eastAsia="zh-TW"/>
          </w:rPr>
          <w:t>A.索賠類別 = TA101</w:t>
        </w:r>
      </w:ins>
      <w:ins w:id="360" w:author="FIS" w:date="2015-10-15T12:01:00Z">
        <w:r w:rsidR="00581E3D">
          <w:rPr>
            <w:rFonts w:ascii="細明體" w:eastAsia="細明體" w:hAnsi="細明體" w:hint="eastAsia"/>
            <w:kern w:val="2"/>
            <w:lang w:eastAsia="zh-TW"/>
          </w:rPr>
          <w:t>.索賠類別</w:t>
        </w:r>
      </w:ins>
    </w:p>
    <w:p w:rsidR="00B7048B" w:rsidRDefault="00B7048B" w:rsidP="00581E3D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61" w:author="FIS" w:date="2015-10-15T12:01:00Z"/>
          <w:rFonts w:ascii="細明體" w:eastAsia="細明體" w:hAnsi="細明體" w:hint="eastAsia"/>
          <w:kern w:val="2"/>
          <w:lang w:eastAsia="zh-TW"/>
        </w:rPr>
        <w:pPrChange w:id="362" w:author="FIS" w:date="2015-10-15T12:00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363" w:author="FIS" w:date="2015-10-15T13:16:00Z">
        <w:r>
          <w:rPr>
            <w:rFonts w:ascii="細明體" w:eastAsia="細明體" w:hAnsi="細明體" w:hint="eastAsia"/>
            <w:kern w:val="2"/>
            <w:lang w:eastAsia="zh-TW"/>
          </w:rPr>
          <w:t>AND A.保險金代號= TA101.保險金代號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64" w:author="FIS" w:date="2015-10-15T16:21:00Z"/>
          <w:rFonts w:ascii="細明體" w:eastAsia="細明體" w:hAnsi="細明體" w:hint="eastAsia"/>
          <w:kern w:val="2"/>
          <w:lang w:eastAsia="zh-TW"/>
        </w:rPr>
      </w:pPr>
      <w:ins w:id="365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TA102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66" w:author="FIS" w:date="2015-10-15T16:21:00Z"/>
          <w:rFonts w:ascii="細明體" w:eastAsia="細明體" w:hAnsi="細明體" w:hint="eastAsia"/>
          <w:kern w:val="2"/>
          <w:lang w:eastAsia="zh-TW"/>
        </w:rPr>
      </w:pPr>
      <w:ins w:id="367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A.商品代號=TA102.商品代號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68" w:author="FIS" w:date="2015-10-15T16:21:00Z"/>
          <w:rFonts w:ascii="細明體" w:eastAsia="細明體" w:hAnsi="細明體" w:hint="eastAsia"/>
          <w:kern w:val="2"/>
          <w:lang w:eastAsia="zh-TW"/>
        </w:rPr>
      </w:pPr>
      <w:ins w:id="369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TA102.索賠類別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70" w:author="FIS" w:date="2015-10-15T16:21:00Z"/>
          <w:rFonts w:ascii="細明體" w:eastAsia="細明體" w:hAnsi="細明體" w:hint="eastAsia"/>
          <w:kern w:val="2"/>
          <w:lang w:eastAsia="zh-TW"/>
        </w:rPr>
      </w:pPr>
      <w:ins w:id="371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TA102.保險金代號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72" w:author="FIS" w:date="2015-10-15T16:21:00Z"/>
          <w:rFonts w:ascii="細明體" w:eastAsia="細明體" w:hAnsi="細明體" w:hint="eastAsia"/>
          <w:kern w:val="2"/>
          <w:lang w:eastAsia="zh-TW"/>
        </w:rPr>
      </w:pPr>
      <w:ins w:id="373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TA103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74" w:author="FIS" w:date="2015-10-15T16:21:00Z"/>
          <w:rFonts w:ascii="細明體" w:eastAsia="細明體" w:hAnsi="細明體" w:hint="eastAsia"/>
          <w:kern w:val="2"/>
          <w:lang w:eastAsia="zh-TW"/>
        </w:rPr>
      </w:pPr>
      <w:ins w:id="375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A.商品代號=TA103.商品代號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76" w:author="FIS" w:date="2015-10-15T16:21:00Z"/>
          <w:rFonts w:ascii="細明體" w:eastAsia="細明體" w:hAnsi="細明體" w:hint="eastAsia"/>
          <w:kern w:val="2"/>
          <w:lang w:eastAsia="zh-TW"/>
        </w:rPr>
      </w:pPr>
      <w:ins w:id="377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TA103.索賠類別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78" w:author="FIS" w:date="2015-10-15T16:21:00Z"/>
          <w:rFonts w:ascii="細明體" w:eastAsia="細明體" w:hAnsi="細明體" w:hint="eastAsia"/>
          <w:kern w:val="2"/>
          <w:lang w:eastAsia="zh-TW"/>
        </w:rPr>
      </w:pPr>
      <w:ins w:id="379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TA103.保險金代號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80" w:author="FIS" w:date="2015-10-15T16:21:00Z"/>
          <w:rFonts w:ascii="細明體" w:eastAsia="細明體" w:hAnsi="細明體" w:hint="eastAsia"/>
          <w:kern w:val="2"/>
          <w:lang w:eastAsia="zh-TW"/>
        </w:rPr>
      </w:pPr>
      <w:ins w:id="381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TA104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82" w:author="FIS" w:date="2015-10-15T16:21:00Z"/>
          <w:rFonts w:ascii="細明體" w:eastAsia="細明體" w:hAnsi="細明體" w:hint="eastAsia"/>
          <w:kern w:val="2"/>
          <w:lang w:eastAsia="zh-TW"/>
        </w:rPr>
      </w:pPr>
      <w:ins w:id="383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A.商品代號=TA104.商品代號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84" w:author="FIS" w:date="2015-10-15T16:21:00Z"/>
          <w:rFonts w:ascii="細明體" w:eastAsia="細明體" w:hAnsi="細明體" w:hint="eastAsia"/>
          <w:kern w:val="2"/>
          <w:lang w:eastAsia="zh-TW"/>
        </w:rPr>
      </w:pPr>
      <w:ins w:id="385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TA104.索賠類別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86" w:author="FIS" w:date="2015-10-15T16:21:00Z"/>
          <w:rFonts w:ascii="細明體" w:eastAsia="細明體" w:hAnsi="細明體" w:hint="eastAsia"/>
          <w:kern w:val="2"/>
          <w:lang w:eastAsia="zh-TW"/>
        </w:rPr>
      </w:pPr>
      <w:ins w:id="387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TA104.保險金代號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88" w:author="FIS" w:date="2015-10-15T16:21:00Z"/>
          <w:rFonts w:ascii="細明體" w:eastAsia="細明體" w:hAnsi="細明體" w:hint="eastAsia"/>
          <w:kern w:val="2"/>
          <w:lang w:eastAsia="zh-TW"/>
        </w:rPr>
      </w:pPr>
      <w:ins w:id="389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TA105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90" w:author="FIS" w:date="2015-10-15T16:21:00Z"/>
          <w:rFonts w:ascii="細明體" w:eastAsia="細明體" w:hAnsi="細明體" w:hint="eastAsia"/>
          <w:kern w:val="2"/>
          <w:lang w:eastAsia="zh-TW"/>
        </w:rPr>
      </w:pPr>
      <w:ins w:id="391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A.商品代號=TA105.商品代號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92" w:author="FIS" w:date="2015-10-15T16:21:00Z"/>
          <w:rFonts w:ascii="細明體" w:eastAsia="細明體" w:hAnsi="細明體" w:hint="eastAsia"/>
          <w:kern w:val="2"/>
          <w:lang w:eastAsia="zh-TW"/>
        </w:rPr>
      </w:pPr>
      <w:ins w:id="393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TA105.索賠類別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94" w:author="FIS" w:date="2015-10-15T16:21:00Z"/>
          <w:rFonts w:ascii="細明體" w:eastAsia="細明體" w:hAnsi="細明體" w:hint="eastAsia"/>
          <w:kern w:val="2"/>
          <w:lang w:eastAsia="zh-TW"/>
        </w:rPr>
      </w:pPr>
      <w:ins w:id="395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TA105.保險金代號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396" w:author="FIS" w:date="2015-10-15T16:21:00Z"/>
          <w:rFonts w:ascii="細明體" w:eastAsia="細明體" w:hAnsi="細明體" w:hint="eastAsia"/>
          <w:kern w:val="2"/>
          <w:lang w:eastAsia="zh-TW"/>
        </w:rPr>
      </w:pPr>
      <w:ins w:id="397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TA106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398" w:author="FIS" w:date="2015-10-15T16:21:00Z"/>
          <w:rFonts w:ascii="細明體" w:eastAsia="細明體" w:hAnsi="細明體" w:hint="eastAsia"/>
          <w:kern w:val="2"/>
          <w:lang w:eastAsia="zh-TW"/>
        </w:rPr>
      </w:pPr>
      <w:ins w:id="399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A.商品代號=TA106.商品代號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00" w:author="FIS" w:date="2015-10-15T16:21:00Z"/>
          <w:rFonts w:ascii="細明體" w:eastAsia="細明體" w:hAnsi="細明體" w:hint="eastAsia"/>
          <w:kern w:val="2"/>
          <w:lang w:eastAsia="zh-TW"/>
        </w:rPr>
      </w:pPr>
      <w:ins w:id="401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TA106.索賠類別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02" w:author="FIS" w:date="2015-10-15T16:21:00Z"/>
          <w:rFonts w:ascii="細明體" w:eastAsia="細明體" w:hAnsi="細明體" w:hint="eastAsia"/>
          <w:kern w:val="2"/>
          <w:lang w:eastAsia="zh-TW"/>
        </w:rPr>
      </w:pPr>
      <w:ins w:id="403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TA106.保險金代號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04" w:author="FIS" w:date="2015-10-15T16:21:00Z"/>
          <w:rFonts w:ascii="細明體" w:eastAsia="細明體" w:hAnsi="細明體" w:hint="eastAsia"/>
          <w:kern w:val="2"/>
          <w:lang w:eastAsia="zh-TW"/>
        </w:rPr>
      </w:pPr>
      <w:ins w:id="405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TA107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06" w:author="FIS" w:date="2015-10-15T16:21:00Z"/>
          <w:rFonts w:ascii="細明體" w:eastAsia="細明體" w:hAnsi="細明體" w:hint="eastAsia"/>
          <w:kern w:val="2"/>
          <w:lang w:eastAsia="zh-TW"/>
        </w:rPr>
      </w:pPr>
      <w:ins w:id="407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A.商品代號=TA107.商品代號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08" w:author="FIS" w:date="2015-10-15T16:21:00Z"/>
          <w:rFonts w:ascii="細明體" w:eastAsia="細明體" w:hAnsi="細明體" w:hint="eastAsia"/>
          <w:kern w:val="2"/>
          <w:lang w:eastAsia="zh-TW"/>
        </w:rPr>
      </w:pPr>
      <w:ins w:id="409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TA107.索賠類別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10" w:author="FIS" w:date="2015-10-15T16:21:00Z"/>
          <w:rFonts w:ascii="細明體" w:eastAsia="細明體" w:hAnsi="細明體" w:hint="eastAsia"/>
          <w:kern w:val="2"/>
          <w:lang w:eastAsia="zh-TW"/>
        </w:rPr>
      </w:pPr>
      <w:ins w:id="411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TA107.保險金代號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12" w:author="FIS" w:date="2015-10-15T16:21:00Z"/>
          <w:rFonts w:ascii="細明體" w:eastAsia="細明體" w:hAnsi="細明體" w:hint="eastAsia"/>
          <w:kern w:val="2"/>
          <w:lang w:eastAsia="zh-TW"/>
        </w:rPr>
      </w:pPr>
      <w:ins w:id="413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TA108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14" w:author="FIS" w:date="2015-10-15T16:21:00Z"/>
          <w:rFonts w:ascii="細明體" w:eastAsia="細明體" w:hAnsi="細明體" w:hint="eastAsia"/>
          <w:kern w:val="2"/>
          <w:lang w:eastAsia="zh-TW"/>
        </w:rPr>
      </w:pPr>
      <w:ins w:id="415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A.商品代號=TA108.商品代號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16" w:author="FIS" w:date="2015-10-15T16:21:00Z"/>
          <w:rFonts w:ascii="細明體" w:eastAsia="細明體" w:hAnsi="細明體" w:hint="eastAsia"/>
          <w:kern w:val="2"/>
          <w:lang w:eastAsia="zh-TW"/>
        </w:rPr>
      </w:pPr>
      <w:ins w:id="417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TA108.索賠類別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18" w:author="FIS" w:date="2015-10-15T16:21:00Z"/>
          <w:rFonts w:ascii="細明體" w:eastAsia="細明體" w:hAnsi="細明體" w:hint="eastAsia"/>
          <w:kern w:val="2"/>
          <w:lang w:eastAsia="zh-TW"/>
        </w:rPr>
      </w:pPr>
      <w:ins w:id="419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TA108.保險金代號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20" w:author="FIS" w:date="2015-10-15T16:21:00Z"/>
          <w:rFonts w:ascii="細明體" w:eastAsia="細明體" w:hAnsi="細明體" w:hint="eastAsia"/>
          <w:kern w:val="2"/>
          <w:lang w:eastAsia="zh-TW"/>
        </w:rPr>
      </w:pPr>
      <w:ins w:id="421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TA10</w:t>
        </w:r>
      </w:ins>
      <w:ins w:id="422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9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23" w:author="FIS" w:date="2015-10-15T16:21:00Z"/>
          <w:rFonts w:ascii="細明體" w:eastAsia="細明體" w:hAnsi="細明體" w:hint="eastAsia"/>
          <w:kern w:val="2"/>
          <w:lang w:eastAsia="zh-TW"/>
        </w:rPr>
      </w:pPr>
      <w:ins w:id="424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A.商品代號=TA10</w:t>
        </w:r>
      </w:ins>
      <w:ins w:id="425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9</w:t>
        </w:r>
      </w:ins>
      <w:ins w:id="426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27" w:author="FIS" w:date="2015-10-15T16:21:00Z"/>
          <w:rFonts w:ascii="細明體" w:eastAsia="細明體" w:hAnsi="細明體" w:hint="eastAsia"/>
          <w:kern w:val="2"/>
          <w:lang w:eastAsia="zh-TW"/>
        </w:rPr>
      </w:pPr>
      <w:ins w:id="428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TA10</w:t>
        </w:r>
      </w:ins>
      <w:ins w:id="429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9</w:t>
        </w:r>
      </w:ins>
      <w:ins w:id="430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31" w:author="FIS" w:date="2015-10-15T16:21:00Z"/>
          <w:rFonts w:ascii="細明體" w:eastAsia="細明體" w:hAnsi="細明體" w:hint="eastAsia"/>
          <w:kern w:val="2"/>
          <w:lang w:eastAsia="zh-TW"/>
        </w:rPr>
      </w:pPr>
      <w:ins w:id="432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TA10</w:t>
        </w:r>
      </w:ins>
      <w:ins w:id="433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9</w:t>
        </w:r>
      </w:ins>
      <w:ins w:id="434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35" w:author="FIS" w:date="2015-10-15T16:21:00Z"/>
          <w:rFonts w:ascii="細明體" w:eastAsia="細明體" w:hAnsi="細明體" w:hint="eastAsia"/>
          <w:kern w:val="2"/>
          <w:lang w:eastAsia="zh-TW"/>
        </w:rPr>
      </w:pPr>
      <w:ins w:id="436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</w:t>
        </w:r>
      </w:ins>
      <w:ins w:id="437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38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0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39" w:author="FIS" w:date="2015-10-15T16:21:00Z"/>
          <w:rFonts w:ascii="細明體" w:eastAsia="細明體" w:hAnsi="細明體" w:hint="eastAsia"/>
          <w:kern w:val="2"/>
          <w:lang w:eastAsia="zh-TW"/>
        </w:rPr>
      </w:pPr>
      <w:ins w:id="440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</w:t>
        </w:r>
      </w:ins>
      <w:ins w:id="441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42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0.商品代號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43" w:author="FIS" w:date="2015-10-15T16:21:00Z"/>
          <w:rFonts w:ascii="細明體" w:eastAsia="細明體" w:hAnsi="細明體" w:hint="eastAsia"/>
          <w:kern w:val="2"/>
          <w:lang w:eastAsia="zh-TW"/>
        </w:rPr>
      </w:pPr>
      <w:ins w:id="444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</w:t>
        </w:r>
      </w:ins>
      <w:ins w:id="445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46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0.索賠類別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47" w:author="FIS" w:date="2015-10-15T16:21:00Z"/>
          <w:rFonts w:ascii="細明體" w:eastAsia="細明體" w:hAnsi="細明體" w:hint="eastAsia"/>
          <w:kern w:val="2"/>
          <w:lang w:eastAsia="zh-TW"/>
        </w:rPr>
      </w:pPr>
      <w:ins w:id="448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</w:t>
        </w:r>
      </w:ins>
      <w:ins w:id="449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50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0.保險金代號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51" w:author="FIS" w:date="2015-10-15T16:21:00Z"/>
          <w:rFonts w:ascii="細明體" w:eastAsia="細明體" w:hAnsi="細明體" w:hint="eastAsia"/>
          <w:kern w:val="2"/>
          <w:lang w:eastAsia="zh-TW"/>
        </w:rPr>
      </w:pPr>
      <w:ins w:id="452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</w:t>
        </w:r>
      </w:ins>
      <w:ins w:id="453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54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2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55" w:author="FIS" w:date="2015-10-15T16:21:00Z"/>
          <w:rFonts w:ascii="細明體" w:eastAsia="細明體" w:hAnsi="細明體" w:hint="eastAsia"/>
          <w:kern w:val="2"/>
          <w:lang w:eastAsia="zh-TW"/>
        </w:rPr>
      </w:pPr>
      <w:ins w:id="456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</w:t>
        </w:r>
      </w:ins>
      <w:ins w:id="457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58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2.商品代號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59" w:author="FIS" w:date="2015-10-15T16:21:00Z"/>
          <w:rFonts w:ascii="細明體" w:eastAsia="細明體" w:hAnsi="細明體" w:hint="eastAsia"/>
          <w:kern w:val="2"/>
          <w:lang w:eastAsia="zh-TW"/>
        </w:rPr>
      </w:pPr>
      <w:ins w:id="460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</w:t>
        </w:r>
      </w:ins>
      <w:ins w:id="461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62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2.索賠類別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63" w:author="FIS" w:date="2015-10-15T16:21:00Z"/>
          <w:rFonts w:ascii="細明體" w:eastAsia="細明體" w:hAnsi="細明體" w:hint="eastAsia"/>
          <w:kern w:val="2"/>
          <w:lang w:eastAsia="zh-TW"/>
        </w:rPr>
      </w:pPr>
      <w:ins w:id="464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</w:t>
        </w:r>
      </w:ins>
      <w:ins w:id="465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466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2.保險金代號</w:t>
        </w:r>
      </w:ins>
    </w:p>
    <w:p w:rsidR="00415579" w:rsidRDefault="00415579" w:rsidP="00415579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67" w:author="FIS" w:date="2015-10-15T16:21:00Z"/>
          <w:rFonts w:ascii="細明體" w:eastAsia="細明體" w:hAnsi="細明體" w:hint="eastAsia"/>
          <w:kern w:val="2"/>
          <w:lang w:eastAsia="zh-TW"/>
        </w:rPr>
      </w:pPr>
      <w:ins w:id="468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LEFT JOIN TA1</w:t>
        </w:r>
      </w:ins>
      <w:ins w:id="469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2</w:t>
        </w:r>
      </w:ins>
      <w:ins w:id="470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2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71" w:author="FIS" w:date="2015-10-15T16:21:00Z"/>
          <w:rFonts w:ascii="細明體" w:eastAsia="細明體" w:hAnsi="細明體" w:hint="eastAsia"/>
          <w:kern w:val="2"/>
          <w:lang w:eastAsia="zh-TW"/>
        </w:rPr>
      </w:pPr>
      <w:ins w:id="472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ON A.商品代號=TA1</w:t>
        </w:r>
      </w:ins>
      <w:ins w:id="473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2</w:t>
        </w:r>
      </w:ins>
      <w:ins w:id="474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2.商品代號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75" w:author="FIS" w:date="2015-10-15T16:21:00Z"/>
          <w:rFonts w:ascii="細明體" w:eastAsia="細明體" w:hAnsi="細明體" w:hint="eastAsia"/>
          <w:kern w:val="2"/>
          <w:lang w:eastAsia="zh-TW"/>
        </w:rPr>
      </w:pPr>
      <w:ins w:id="476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A.索賠類別 = TA1</w:t>
        </w:r>
      </w:ins>
      <w:ins w:id="477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2</w:t>
        </w:r>
      </w:ins>
      <w:ins w:id="478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2.索賠類別</w:t>
        </w:r>
      </w:ins>
    </w:p>
    <w:p w:rsidR="00415579" w:rsidRDefault="00415579" w:rsidP="00415579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79" w:author="FIS" w:date="2015-10-15T16:21:00Z"/>
          <w:rFonts w:ascii="細明體" w:eastAsia="細明體" w:hAnsi="細明體" w:hint="eastAsia"/>
          <w:kern w:val="2"/>
          <w:lang w:eastAsia="zh-TW"/>
        </w:rPr>
      </w:pPr>
      <w:ins w:id="480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AND A.保險金代號= TA1</w:t>
        </w:r>
      </w:ins>
      <w:ins w:id="481" w:author="FIS" w:date="2015-10-15T16:22:00Z">
        <w:r>
          <w:rPr>
            <w:rFonts w:ascii="細明體" w:eastAsia="細明體" w:hAnsi="細明體" w:hint="eastAsia"/>
            <w:kern w:val="2"/>
            <w:lang w:eastAsia="zh-TW"/>
          </w:rPr>
          <w:t>2</w:t>
        </w:r>
      </w:ins>
      <w:ins w:id="482" w:author="FIS" w:date="2015-10-15T16:21:00Z">
        <w:r>
          <w:rPr>
            <w:rFonts w:ascii="細明體" w:eastAsia="細明體" w:hAnsi="細明體" w:hint="eastAsia"/>
            <w:kern w:val="2"/>
            <w:lang w:eastAsia="zh-TW"/>
          </w:rPr>
          <w:t>2.保險金代號</w:t>
        </w:r>
      </w:ins>
    </w:p>
    <w:p w:rsidR="005D2903" w:rsidRDefault="005D2903" w:rsidP="005D290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83" w:author="FIS" w:date="2015-10-15T13:16:00Z"/>
          <w:rFonts w:ascii="細明體" w:eastAsia="細明體" w:hAnsi="細明體" w:hint="eastAsia"/>
          <w:kern w:val="2"/>
          <w:lang w:eastAsia="zh-TW"/>
        </w:rPr>
        <w:pPrChange w:id="484" w:author="FIS" w:date="2015-10-15T13:16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85" w:author="FIS" w:date="2015-10-15T13:16:00Z">
        <w:r>
          <w:rPr>
            <w:rFonts w:ascii="細明體" w:eastAsia="細明體" w:hAnsi="細明體" w:hint="eastAsia"/>
            <w:kern w:val="2"/>
            <w:lang w:eastAsia="zh-TW"/>
          </w:rPr>
          <w:t>WHERE</w:t>
        </w:r>
      </w:ins>
    </w:p>
    <w:p w:rsidR="0041532C" w:rsidRDefault="0041532C" w:rsidP="005D2903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86" w:author="FIS" w:date="2015-10-15T16:20:00Z"/>
          <w:rFonts w:ascii="細明體" w:eastAsia="細明體" w:hAnsi="細明體" w:hint="eastAsia"/>
          <w:kern w:val="2"/>
          <w:lang w:eastAsia="zh-TW"/>
        </w:rPr>
        <w:pPrChange w:id="487" w:author="FIS" w:date="2015-10-15T13:16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88" w:author="FIS" w:date="2015-10-15T16:11:00Z">
        <w:r>
          <w:rPr>
            <w:rFonts w:ascii="細明體" w:eastAsia="細明體" w:hAnsi="細明體" w:hint="eastAsia"/>
            <w:kern w:val="2"/>
            <w:lang w:eastAsia="zh-TW"/>
          </w:rPr>
          <w:t xml:space="preserve">A.受理編號 開頭為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OLSF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 xml:space="preserve"> OR 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OLGL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BD51C5" w:rsidRDefault="00BD51C5" w:rsidP="005D2903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89" w:author="FIS" w:date="2015-10-15T16:11:00Z"/>
          <w:rFonts w:ascii="細明體" w:eastAsia="細明體" w:hAnsi="細明體" w:hint="eastAsia"/>
          <w:kern w:val="2"/>
          <w:lang w:eastAsia="zh-TW"/>
        </w:rPr>
        <w:pPrChange w:id="490" w:author="FIS" w:date="2015-10-15T13:16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91" w:author="FIS" w:date="2015-10-15T16:20:00Z">
        <w:r>
          <w:rPr>
            <w:rFonts w:ascii="細明體" w:eastAsia="細明體" w:hAnsi="細明體" w:hint="eastAsia"/>
            <w:kern w:val="2"/>
            <w:lang w:eastAsia="zh-TW"/>
          </w:rPr>
          <w:t>A.保險金代號 取第一碼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P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J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68133D" w:rsidRDefault="0068133D" w:rsidP="005D290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92" w:author="FIS" w:date="2015-10-15T13:17:00Z"/>
          <w:rFonts w:ascii="細明體" w:eastAsia="細明體" w:hAnsi="細明體" w:hint="eastAsia"/>
          <w:kern w:val="2"/>
          <w:lang w:eastAsia="zh-TW"/>
        </w:rPr>
        <w:pPrChange w:id="493" w:author="FIS" w:date="2015-10-15T13:16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94" w:author="FIS" w:date="2015-10-15T13:17:00Z">
        <w:r>
          <w:rPr>
            <w:rFonts w:ascii="細明體" w:eastAsia="細明體" w:hAnsi="細明體" w:hint="eastAsia"/>
            <w:kern w:val="2"/>
            <w:lang w:eastAsia="zh-TW"/>
          </w:rPr>
          <w:t>取DISTINCT A.商品代號, A.索賠類別, A.</w:t>
        </w:r>
      </w:ins>
      <w:ins w:id="495" w:author="FIS" w:date="2015-10-15T13:18:00Z">
        <w:r>
          <w:rPr>
            <w:rFonts w:ascii="細明體" w:eastAsia="細明體" w:hAnsi="細明體" w:hint="eastAsia"/>
            <w:kern w:val="2"/>
            <w:lang w:eastAsia="zh-TW"/>
          </w:rPr>
          <w:t>保險金代號</w:t>
        </w:r>
      </w:ins>
    </w:p>
    <w:p w:rsidR="005D2903" w:rsidRDefault="0068133D" w:rsidP="005D290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496" w:author="FIS" w:date="2015-10-15T13:17:00Z"/>
          <w:rFonts w:ascii="細明體" w:eastAsia="細明體" w:hAnsi="細明體" w:hint="eastAsia"/>
          <w:kern w:val="2"/>
          <w:lang w:eastAsia="zh-TW"/>
        </w:rPr>
        <w:pPrChange w:id="497" w:author="FIS" w:date="2015-10-15T13:16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498" w:author="FIS" w:date="2015-10-15T13:17:00Z">
        <w:r>
          <w:rPr>
            <w:rFonts w:ascii="細明體" w:eastAsia="細明體" w:hAnsi="細明體" w:hint="eastAsia"/>
            <w:kern w:val="2"/>
            <w:lang w:eastAsia="zh-TW"/>
          </w:rPr>
          <w:t>IF NOT FND</w:t>
        </w:r>
      </w:ins>
    </w:p>
    <w:p w:rsidR="0068133D" w:rsidRDefault="0068133D" w:rsidP="0068133D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499" w:author="FIS" w:date="2015-10-15T13:17:00Z"/>
          <w:rFonts w:ascii="細明體" w:eastAsia="細明體" w:hAnsi="細明體" w:hint="eastAsia"/>
          <w:kern w:val="2"/>
          <w:lang w:eastAsia="zh-TW"/>
        </w:rPr>
        <w:pPrChange w:id="500" w:author="FIS" w:date="2015-10-15T13:17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01" w:author="FIS" w:date="2015-10-15T13:17:00Z">
        <w:r>
          <w:rPr>
            <w:rFonts w:ascii="細明體" w:eastAsia="細明體" w:hAnsi="細明體" w:hint="eastAsia"/>
            <w:kern w:val="2"/>
            <w:lang w:eastAsia="zh-TW"/>
          </w:rPr>
          <w:t>不視為錯誤</w:t>
        </w:r>
      </w:ins>
    </w:p>
    <w:p w:rsidR="00401AD8" w:rsidRPr="00C67FDA" w:rsidRDefault="00C67FDA" w:rsidP="0059097B">
      <w:pPr>
        <w:pStyle w:val="Tabletext"/>
        <w:keepLines w:val="0"/>
        <w:numPr>
          <w:ilvl w:val="2"/>
          <w:numId w:val="3"/>
        </w:numPr>
        <w:spacing w:after="0" w:line="240" w:lineRule="auto"/>
        <w:rPr>
          <w:ins w:id="502" w:author="FIS" w:date="2015-10-15T16:38:00Z"/>
          <w:rFonts w:ascii="細明體" w:eastAsia="細明體" w:hAnsi="細明體" w:hint="eastAsia"/>
          <w:kern w:val="2"/>
          <w:shd w:val="pct15" w:color="auto" w:fill="FFFFFF"/>
          <w:lang w:eastAsia="zh-TW"/>
        </w:rPr>
        <w:pPrChange w:id="503" w:author="FIS" w:date="2015-10-15T16:40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04" w:author="FIS" w:date="2015-10-15T16:39:00Z">
        <w:r w:rsidRPr="00C67FDA">
          <w:rPr>
            <w:rFonts w:ascii="細明體" w:eastAsia="細明體" w:hAnsi="細明體" w:hint="eastAsia"/>
            <w:kern w:val="2"/>
            <w:shd w:val="pct15" w:color="auto" w:fill="FFFFFF"/>
            <w:lang w:eastAsia="zh-TW"/>
          </w:rPr>
          <w:t>逐筆讀取</w:t>
        </w:r>
      </w:ins>
      <w:ins w:id="505" w:author="FIS" w:date="2015-10-15T16:40:00Z">
        <w:r w:rsidR="0059097B">
          <w:rPr>
            <w:rFonts w:ascii="細明體" w:eastAsia="細明體" w:hAnsi="細明體" w:hint="eastAsia"/>
            <w:kern w:val="2"/>
            <w:shd w:val="pct15" w:color="auto" w:fill="FFFFFF"/>
            <w:lang w:eastAsia="zh-TW"/>
          </w:rPr>
          <w:t>查詢結果</w:t>
        </w:r>
      </w:ins>
    </w:p>
    <w:p w:rsidR="0068133D" w:rsidRDefault="00370FBC" w:rsidP="005D290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506" w:author="FIS" w:date="2015-10-15T16:25:00Z"/>
          <w:rFonts w:ascii="細明體" w:eastAsia="細明體" w:hAnsi="細明體" w:hint="eastAsia"/>
          <w:kern w:val="2"/>
          <w:lang w:eastAsia="zh-TW"/>
        </w:rPr>
        <w:pPrChange w:id="507" w:author="FIS" w:date="2015-10-15T13:16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08" w:author="FIS" w:date="2015-10-15T16:24:00Z">
        <w:r>
          <w:rPr>
            <w:rFonts w:ascii="細明體" w:eastAsia="細明體" w:hAnsi="細明體" w:hint="eastAsia"/>
            <w:kern w:val="2"/>
            <w:lang w:eastAsia="zh-TW"/>
          </w:rPr>
          <w:t>IF A.索賠類別 IN (</w:t>
        </w:r>
        <w:r>
          <w:rPr>
            <w:rFonts w:ascii="細明體" w:eastAsia="細明體" w:hAnsi="細明體"/>
            <w:kern w:val="2"/>
            <w:lang w:eastAsia="zh-TW"/>
          </w:rPr>
          <w:t>‘</w:t>
        </w:r>
        <w:r>
          <w:rPr>
            <w:rFonts w:ascii="細明體" w:eastAsia="細明體" w:hAnsi="細明體" w:hint="eastAsia"/>
            <w:kern w:val="2"/>
            <w:lang w:eastAsia="zh-TW"/>
          </w:rPr>
          <w:t>A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,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K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)</w:t>
        </w:r>
      </w:ins>
    </w:p>
    <w:p w:rsidR="008E2675" w:rsidRDefault="008E2675" w:rsidP="008E2675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509" w:author="FIS" w:date="2015-10-15T16:25:00Z"/>
          <w:rFonts w:ascii="細明體" w:eastAsia="細明體" w:hAnsi="細明體" w:hint="eastAsia"/>
          <w:kern w:val="2"/>
          <w:lang w:eastAsia="zh-TW"/>
        </w:rPr>
        <w:pPrChange w:id="510" w:author="FIS" w:date="2015-10-15T16:25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511" w:author="FIS" w:date="2015-10-15T16:25:00Z">
        <w:r>
          <w:rPr>
            <w:rFonts w:ascii="細明體" w:eastAsia="細明體" w:hAnsi="細明體" w:hint="eastAsia"/>
            <w:kern w:val="2"/>
            <w:lang w:eastAsia="zh-TW"/>
          </w:rPr>
          <w:t>IF TA101.商品代號 是空值</w:t>
        </w:r>
      </w:ins>
    </w:p>
    <w:p w:rsidR="00C6744F" w:rsidRPr="000E151E" w:rsidRDefault="00C6744F" w:rsidP="00C6744F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512" w:author="FIS" w:date="2015-10-15T16:25:00Z"/>
          <w:rFonts w:ascii="細明體" w:eastAsia="細明體" w:hAnsi="細明體" w:hint="eastAsia"/>
          <w:kern w:val="2"/>
          <w:lang w:eastAsia="zh-TW"/>
        </w:rPr>
        <w:pPrChange w:id="513" w:author="FIS" w:date="2015-10-15T16:25:00Z">
          <w:pPr>
            <w:pStyle w:val="Tabletext"/>
            <w:keepLines w:val="0"/>
            <w:numPr>
              <w:ilvl w:val="4"/>
              <w:numId w:val="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514" w:author="FIS" w:date="2015-10-15T16:25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C6744F" w:rsidRPr="00670702" w:rsidRDefault="00C6744F" w:rsidP="00C6744F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515" w:author="FIS" w:date="2015-10-15T16:25:00Z"/>
          <w:rFonts w:ascii="細明體" w:eastAsia="細明體" w:hAnsi="細明體"/>
          <w:kern w:val="2"/>
          <w:lang w:eastAsia="zh-TW"/>
        </w:rPr>
        <w:pPrChange w:id="516" w:author="FIS" w:date="2015-10-15T16:26:00Z">
          <w:pPr>
            <w:pStyle w:val="Tabletext"/>
            <w:keepLines w:val="0"/>
            <w:numPr>
              <w:ilvl w:val="5"/>
              <w:numId w:val="3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517" w:author="FIS" w:date="2015-10-15T16:25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518" w:author="FIS" w:date="2015-10-15T16:30:00Z">
          <w:tblPr>
            <w:tblW w:w="5731" w:type="dxa"/>
            <w:tblInd w:w="3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17"/>
        <w:gridCol w:w="3686"/>
        <w:gridCol w:w="1134"/>
        <w:tblGridChange w:id="519">
          <w:tblGrid>
            <w:gridCol w:w="1417"/>
            <w:gridCol w:w="3180"/>
            <w:gridCol w:w="1134"/>
          </w:tblGrid>
        </w:tblGridChange>
      </w:tblGrid>
      <w:tr w:rsidR="00C6744F" w:rsidRPr="00C25459" w:rsidTr="00D05456">
        <w:trPr>
          <w:trHeight w:val="285"/>
          <w:ins w:id="520" w:author="FIS" w:date="2015-10-15T16:25:00Z"/>
          <w:trPrChange w:id="521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522" w:author="FIS" w:date="2015-10-15T16:30:00Z">
              <w:tcPr>
                <w:tcW w:w="1417" w:type="dxa"/>
                <w:shd w:val="clear" w:color="auto" w:fill="FFFF00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6744F" w:rsidRPr="00C25459" w:rsidRDefault="00C6744F" w:rsidP="007F4E46">
            <w:pPr>
              <w:jc w:val="center"/>
              <w:rPr>
                <w:ins w:id="523" w:author="FIS" w:date="2015-10-15T16:25:00Z"/>
                <w:rFonts w:ascii="新細明體" w:hAnsi="新細明體"/>
                <w:sz w:val="20"/>
                <w:szCs w:val="20"/>
              </w:rPr>
            </w:pPr>
            <w:ins w:id="524" w:author="FIS" w:date="2015-10-15T16:25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525" w:author="FIS" w:date="2015-10-15T16:30:00Z">
              <w:tcPr>
                <w:tcW w:w="3180" w:type="dxa"/>
                <w:shd w:val="clear" w:color="auto" w:fill="FFFF0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C6744F" w:rsidRPr="00C25459" w:rsidRDefault="00C6744F" w:rsidP="007F4E46">
            <w:pPr>
              <w:jc w:val="center"/>
              <w:rPr>
                <w:ins w:id="526" w:author="FIS" w:date="2015-10-15T16:25:00Z"/>
                <w:rFonts w:ascii="新細明體" w:hAnsi="新細明體"/>
                <w:sz w:val="20"/>
                <w:szCs w:val="20"/>
              </w:rPr>
            </w:pPr>
            <w:ins w:id="527" w:author="FIS" w:date="2015-10-15T16:25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  <w:tcPrChange w:id="528" w:author="FIS" w:date="2015-10-15T16:30:00Z">
              <w:tcPr>
                <w:tcW w:w="1134" w:type="dxa"/>
                <w:shd w:val="clear" w:color="auto" w:fill="FFFF00"/>
                <w:vAlign w:val="bottom"/>
              </w:tcPr>
            </w:tcPrChange>
          </w:tcPr>
          <w:p w:rsidR="00C6744F" w:rsidRPr="00C25459" w:rsidRDefault="00C6744F" w:rsidP="007F4E46">
            <w:pPr>
              <w:jc w:val="center"/>
              <w:rPr>
                <w:ins w:id="529" w:author="FIS" w:date="2015-10-15T16:25:00Z"/>
                <w:rFonts w:ascii="新細明體" w:hAnsi="新細明體"/>
                <w:sz w:val="20"/>
                <w:szCs w:val="20"/>
              </w:rPr>
            </w:pPr>
            <w:ins w:id="530" w:author="FIS" w:date="2015-10-15T16:25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C6744F" w:rsidRPr="00C25459" w:rsidTr="00D05456">
        <w:trPr>
          <w:trHeight w:val="285"/>
          <w:ins w:id="531" w:author="FIS" w:date="2015-10-15T16:25:00Z"/>
          <w:trPrChange w:id="532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533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Pr="008C7943" w:rsidRDefault="00C6744F" w:rsidP="007F4E46">
            <w:pPr>
              <w:jc w:val="both"/>
              <w:rPr>
                <w:ins w:id="534" w:author="FIS" w:date="2015-10-15T16:25:00Z"/>
                <w:rFonts w:ascii="細明體" w:eastAsia="細明體" w:hAnsi="細明體"/>
                <w:color w:val="000000"/>
                <w:sz w:val="20"/>
              </w:rPr>
            </w:pPr>
            <w:ins w:id="535" w:author="FIS" w:date="2015-10-15T16:25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536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Pr="00A105E8" w:rsidRDefault="00C6744F" w:rsidP="007F4E46">
            <w:pPr>
              <w:jc w:val="both"/>
              <w:rPr>
                <w:ins w:id="537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  <w:ins w:id="538" w:author="FIS" w:date="2015-10-15T16:25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</w:ins>
            <w:ins w:id="539" w:author="FIS" w:date="2015-10-15T16:27:00Z">
              <w:r w:rsidR="00962584"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</w:ins>
            <w:ins w:id="540" w:author="FIS" w:date="2015-10-15T16:25:00Z"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541" w:author="FIS" w:date="2015-10-15T16:30:00Z">
              <w:tcPr>
                <w:tcW w:w="1134" w:type="dxa"/>
              </w:tcPr>
            </w:tcPrChange>
          </w:tcPr>
          <w:p w:rsidR="00C6744F" w:rsidRDefault="00C6744F" w:rsidP="007F4E46">
            <w:pPr>
              <w:jc w:val="both"/>
              <w:rPr>
                <w:ins w:id="542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6744F" w:rsidRPr="00C25459" w:rsidTr="00D05456">
        <w:trPr>
          <w:trHeight w:val="285"/>
          <w:ins w:id="543" w:author="FIS" w:date="2015-10-15T16:25:00Z"/>
          <w:trPrChange w:id="544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545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Pr="008C7943" w:rsidRDefault="00C6744F" w:rsidP="007F4E46">
            <w:pPr>
              <w:jc w:val="both"/>
              <w:rPr>
                <w:ins w:id="546" w:author="FIS" w:date="2015-10-15T16:25:00Z"/>
                <w:rFonts w:ascii="細明體" w:eastAsia="細明體" w:hAnsi="細明體" w:hint="eastAsia"/>
                <w:color w:val="000000"/>
                <w:sz w:val="20"/>
              </w:rPr>
            </w:pPr>
            <w:ins w:id="547" w:author="FIS" w:date="2015-10-15T16:25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548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AA2A3E" w:rsidRDefault="00AA2A3E" w:rsidP="00F040B8">
            <w:pPr>
              <w:jc w:val="both"/>
              <w:rPr>
                <w:ins w:id="549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  <w:ins w:id="550" w:author="FIS" w:date="2015-10-15T16:28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C6744F" w:rsidRPr="00941D1B" w:rsidRDefault="00C6744F" w:rsidP="00F040B8">
            <w:pPr>
              <w:jc w:val="both"/>
              <w:rPr>
                <w:ins w:id="551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  <w:ins w:id="552" w:author="FIS" w:date="2015-10-15T16:25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</w:ins>
            <w:ins w:id="553" w:author="FIS" w:date="2015-10-15T16:27:00Z">
              <w:r w:rsidR="00F040B8"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  <w:tcPrChange w:id="554" w:author="FIS" w:date="2015-10-15T16:30:00Z">
              <w:tcPr>
                <w:tcW w:w="1134" w:type="dxa"/>
              </w:tcPr>
            </w:tcPrChange>
          </w:tcPr>
          <w:p w:rsidR="00C6744F" w:rsidRDefault="00C6744F" w:rsidP="007F4E46">
            <w:pPr>
              <w:jc w:val="both"/>
              <w:rPr>
                <w:ins w:id="555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6744F" w:rsidRPr="00C25459" w:rsidTr="00D05456">
        <w:trPr>
          <w:trHeight w:val="285"/>
          <w:ins w:id="556" w:author="FIS" w:date="2015-10-15T16:25:00Z"/>
          <w:trPrChange w:id="557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558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Pr="008C7943" w:rsidRDefault="00C6744F" w:rsidP="007F4E46">
            <w:pPr>
              <w:jc w:val="both"/>
              <w:rPr>
                <w:ins w:id="559" w:author="FIS" w:date="2015-10-15T16:25:00Z"/>
                <w:rFonts w:ascii="細明體" w:eastAsia="細明體" w:hAnsi="細明體" w:hint="eastAsia"/>
                <w:color w:val="000000"/>
                <w:sz w:val="20"/>
              </w:rPr>
            </w:pPr>
            <w:ins w:id="560" w:author="FIS" w:date="2015-10-15T16:25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561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Pr="00941D1B" w:rsidRDefault="00C6744F" w:rsidP="00970EE4">
            <w:pPr>
              <w:jc w:val="both"/>
              <w:rPr>
                <w:ins w:id="562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  <w:ins w:id="563" w:author="FIS" w:date="2015-10-15T16:25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</w:t>
              </w:r>
            </w:ins>
            <w:ins w:id="564" w:author="FIS" w:date="2015-10-15T16:27:00Z">
              <w:r w:rsidR="00970EE4">
                <w:rPr>
                  <w:rFonts w:ascii="細明體" w:eastAsia="細明體" w:hAnsi="細明體" w:hint="eastAsia"/>
                  <w:sz w:val="20"/>
                  <w:szCs w:val="20"/>
                </w:rPr>
                <w:t>0</w:t>
              </w:r>
            </w:ins>
            <w:ins w:id="565" w:author="FIS" w:date="2015-10-15T16:25:00Z">
              <w:r>
                <w:rPr>
                  <w:rFonts w:ascii="細明體" w:eastAsia="細明體" w:hAnsi="細明體" w:hint="eastAsia"/>
                  <w:sz w:val="20"/>
                  <w:szCs w:val="20"/>
                </w:rPr>
                <w:t>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566" w:author="FIS" w:date="2015-10-15T16:30:00Z">
              <w:tcPr>
                <w:tcW w:w="1134" w:type="dxa"/>
              </w:tcPr>
            </w:tcPrChange>
          </w:tcPr>
          <w:p w:rsidR="00C6744F" w:rsidRDefault="00C6744F" w:rsidP="007F4E46">
            <w:pPr>
              <w:jc w:val="both"/>
              <w:rPr>
                <w:ins w:id="567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6744F" w:rsidRPr="00C25459" w:rsidTr="00D05456">
        <w:trPr>
          <w:trHeight w:val="285"/>
          <w:ins w:id="568" w:author="FIS" w:date="2015-10-15T16:25:00Z"/>
          <w:trPrChange w:id="569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570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Pr="008C7943" w:rsidRDefault="00C6744F" w:rsidP="007F4E46">
            <w:pPr>
              <w:jc w:val="both"/>
              <w:rPr>
                <w:ins w:id="571" w:author="FIS" w:date="2015-10-15T16:25:00Z"/>
                <w:rFonts w:ascii="細明體" w:eastAsia="細明體" w:hAnsi="細明體" w:hint="eastAsia"/>
                <w:color w:val="000000"/>
                <w:sz w:val="20"/>
              </w:rPr>
            </w:pPr>
            <w:ins w:id="572" w:author="FIS" w:date="2015-10-15T16:25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573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Default="00C6744F" w:rsidP="007F4E46">
            <w:pPr>
              <w:jc w:val="both"/>
              <w:rPr>
                <w:ins w:id="574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  <w:ins w:id="575" w:author="FIS" w:date="2015-10-15T16:25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</w:ins>
            <w:ins w:id="576" w:author="FIS" w:date="2015-10-15T16:27:00Z">
              <w:r w:rsidR="00134C26"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</w:ins>
            <w:ins w:id="577" w:author="FIS" w:date="2015-10-15T16:25:00Z"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578" w:author="FIS" w:date="2015-10-15T16:30:00Z">
              <w:tcPr>
                <w:tcW w:w="1134" w:type="dxa"/>
              </w:tcPr>
            </w:tcPrChange>
          </w:tcPr>
          <w:p w:rsidR="00C6744F" w:rsidRDefault="00C6744F" w:rsidP="007F4E46">
            <w:pPr>
              <w:jc w:val="both"/>
              <w:rPr>
                <w:ins w:id="579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6744F" w:rsidRPr="00C25459" w:rsidTr="00D05456">
        <w:trPr>
          <w:trHeight w:val="285"/>
          <w:ins w:id="580" w:author="FIS" w:date="2015-10-15T16:25:00Z"/>
          <w:trPrChange w:id="581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582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Pr="008C7943" w:rsidRDefault="00C6744F" w:rsidP="007F4E46">
            <w:pPr>
              <w:jc w:val="both"/>
              <w:rPr>
                <w:ins w:id="583" w:author="FIS" w:date="2015-10-15T16:25:00Z"/>
                <w:rFonts w:ascii="細明體" w:eastAsia="細明體" w:hAnsi="細明體" w:hint="eastAsia"/>
                <w:color w:val="000000"/>
                <w:sz w:val="20"/>
              </w:rPr>
            </w:pPr>
            <w:ins w:id="584" w:author="FIS" w:date="2015-10-15T16:25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585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Default="00C6744F" w:rsidP="007F4E46">
            <w:pPr>
              <w:jc w:val="both"/>
              <w:rPr>
                <w:ins w:id="586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  <w:ins w:id="587" w:author="FIS" w:date="2015-10-15T16:25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588" w:author="FIS" w:date="2015-10-15T16:27:00Z">
              <w:r w:rsidR="00134142" w:rsidRPr="00134142">
                <w:rPr>
                  <w:rFonts w:ascii="細明體" w:eastAsia="細明體" w:hAnsi="細明體" w:cs="Arial"/>
                  <w:sz w:val="20"/>
                  <w:szCs w:val="20"/>
                </w:rPr>
                <w:t>A0041</w:t>
              </w:r>
            </w:ins>
            <w:ins w:id="589" w:author="FIS" w:date="2015-10-15T16:25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590" w:author="FIS" w:date="2015-10-15T16:30:00Z">
              <w:tcPr>
                <w:tcW w:w="1134" w:type="dxa"/>
              </w:tcPr>
            </w:tcPrChange>
          </w:tcPr>
          <w:p w:rsidR="00C6744F" w:rsidRDefault="00C6744F" w:rsidP="007F4E46">
            <w:pPr>
              <w:jc w:val="both"/>
              <w:rPr>
                <w:ins w:id="591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C6744F" w:rsidRPr="00C25459" w:rsidTr="00D05456">
        <w:trPr>
          <w:trHeight w:val="285"/>
          <w:ins w:id="592" w:author="FIS" w:date="2015-10-15T16:25:00Z"/>
          <w:trPrChange w:id="593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594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Pr="00A73573" w:rsidRDefault="00C6744F" w:rsidP="007F4E46">
            <w:pPr>
              <w:jc w:val="both"/>
              <w:rPr>
                <w:ins w:id="595" w:author="FIS" w:date="2015-10-15T16:25:00Z"/>
                <w:rFonts w:ascii="細明體" w:eastAsia="細明體" w:hAnsi="細明體" w:hint="eastAsia"/>
                <w:color w:val="000000"/>
                <w:sz w:val="20"/>
              </w:rPr>
            </w:pPr>
            <w:ins w:id="596" w:author="FIS" w:date="2015-10-15T16:25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597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C6744F" w:rsidRDefault="00C6744F" w:rsidP="007F4E46">
            <w:pPr>
              <w:jc w:val="both"/>
              <w:rPr>
                <w:ins w:id="598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  <w:ins w:id="599" w:author="FIS" w:date="2015-10-15T16:25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600" w:author="FIS" w:date="2015-10-15T16:28:00Z">
              <w:r w:rsidR="00134142" w:rsidRPr="00134142">
                <w:rPr>
                  <w:rFonts w:ascii="細明體" w:eastAsia="細明體" w:hAnsi="細明體" w:cs="Arial" w:hint="eastAsia"/>
                  <w:sz w:val="20"/>
                  <w:szCs w:val="20"/>
                </w:rPr>
                <w:t>身故全殘保險金代號與數理設定不符</w:t>
              </w:r>
            </w:ins>
            <w:ins w:id="601" w:author="FIS" w:date="2015-10-15T16:25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602" w:author="FIS" w:date="2015-10-15T16:30:00Z">
              <w:tcPr>
                <w:tcW w:w="1134" w:type="dxa"/>
              </w:tcPr>
            </w:tcPrChange>
          </w:tcPr>
          <w:p w:rsidR="00C6744F" w:rsidRDefault="00C6744F" w:rsidP="007F4E46">
            <w:pPr>
              <w:jc w:val="both"/>
              <w:rPr>
                <w:ins w:id="603" w:author="FIS" w:date="2015-10-15T16:25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C870A3" w:rsidRDefault="00C870A3" w:rsidP="005D290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604" w:author="FIS" w:date="2015-10-15T16:28:00Z"/>
          <w:rFonts w:ascii="細明體" w:eastAsia="細明體" w:hAnsi="細明體" w:hint="eastAsia"/>
          <w:kern w:val="2"/>
          <w:lang w:eastAsia="zh-TW"/>
        </w:rPr>
        <w:pPrChange w:id="605" w:author="FIS" w:date="2015-10-15T13:16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606" w:author="FIS" w:date="2015-10-15T16:24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</w:ins>
      <w:ins w:id="607" w:author="FIS" w:date="2015-10-15T16:25:00Z"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B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4223AA" w:rsidRDefault="004223AA" w:rsidP="004223AA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608" w:author="FIS" w:date="2015-10-15T16:28:00Z"/>
          <w:rFonts w:ascii="細明體" w:eastAsia="細明體" w:hAnsi="細明體" w:hint="eastAsia"/>
          <w:kern w:val="2"/>
          <w:lang w:eastAsia="zh-TW"/>
        </w:rPr>
      </w:pPr>
      <w:ins w:id="609" w:author="FIS" w:date="2015-10-15T16:28:00Z">
        <w:r>
          <w:rPr>
            <w:rFonts w:ascii="細明體" w:eastAsia="細明體" w:hAnsi="細明體" w:hint="eastAsia"/>
            <w:kern w:val="2"/>
            <w:lang w:eastAsia="zh-TW"/>
          </w:rPr>
          <w:t>IF TA102.商品代號 是空值</w:t>
        </w:r>
      </w:ins>
    </w:p>
    <w:p w:rsidR="004223AA" w:rsidRPr="000E151E" w:rsidRDefault="004223AA" w:rsidP="004223AA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610" w:author="FIS" w:date="2015-10-15T16:28:00Z"/>
          <w:rFonts w:ascii="細明體" w:eastAsia="細明體" w:hAnsi="細明體" w:hint="eastAsia"/>
          <w:kern w:val="2"/>
          <w:lang w:eastAsia="zh-TW"/>
        </w:rPr>
      </w:pPr>
      <w:ins w:id="611" w:author="FIS" w:date="2015-10-15T16:28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4223AA" w:rsidRPr="00670702" w:rsidRDefault="004223AA" w:rsidP="004223AA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612" w:author="FIS" w:date="2015-10-15T16:28:00Z"/>
          <w:rFonts w:ascii="細明體" w:eastAsia="細明體" w:hAnsi="細明體"/>
          <w:kern w:val="2"/>
          <w:lang w:eastAsia="zh-TW"/>
        </w:rPr>
      </w:pPr>
      <w:ins w:id="613" w:author="FIS" w:date="2015-10-15T16:28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PrChange w:id="614" w:author="FIS" w:date="2015-10-15T16:30:00Z">
          <w:tblPr>
            <w:tblW w:w="5731" w:type="dxa"/>
            <w:tblInd w:w="3134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CellMar>
              <w:left w:w="0" w:type="dxa"/>
              <w:right w:w="0" w:type="dxa"/>
            </w:tblCellMar>
            <w:tblLook w:val="0000" w:firstRow="0" w:lastRow="0" w:firstColumn="0" w:lastColumn="0" w:noHBand="0" w:noVBand="0"/>
          </w:tblPr>
        </w:tblPrChange>
      </w:tblPr>
      <w:tblGrid>
        <w:gridCol w:w="1417"/>
        <w:gridCol w:w="3686"/>
        <w:gridCol w:w="1134"/>
        <w:tblGridChange w:id="615">
          <w:tblGrid>
            <w:gridCol w:w="1417"/>
            <w:gridCol w:w="3180"/>
            <w:gridCol w:w="1134"/>
          </w:tblGrid>
        </w:tblGridChange>
      </w:tblGrid>
      <w:tr w:rsidR="004223AA" w:rsidRPr="00C25459" w:rsidTr="00D05456">
        <w:trPr>
          <w:trHeight w:val="285"/>
          <w:ins w:id="616" w:author="FIS" w:date="2015-10-15T16:28:00Z"/>
          <w:trPrChange w:id="617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618" w:author="FIS" w:date="2015-10-15T16:30:00Z">
              <w:tcPr>
                <w:tcW w:w="1417" w:type="dxa"/>
                <w:shd w:val="clear" w:color="auto" w:fill="FFFF00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4223AA" w:rsidRPr="00C25459" w:rsidRDefault="004223AA" w:rsidP="007F4E46">
            <w:pPr>
              <w:jc w:val="center"/>
              <w:rPr>
                <w:ins w:id="619" w:author="FIS" w:date="2015-10-15T16:28:00Z"/>
                <w:rFonts w:ascii="新細明體" w:hAnsi="新細明體"/>
                <w:sz w:val="20"/>
                <w:szCs w:val="20"/>
              </w:rPr>
            </w:pPr>
            <w:ins w:id="620" w:author="FIS" w:date="2015-10-15T16:28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tcPrChange w:id="621" w:author="FIS" w:date="2015-10-15T16:30:00Z">
              <w:tcPr>
                <w:tcW w:w="3180" w:type="dxa"/>
                <w:shd w:val="clear" w:color="auto" w:fill="FFFF00"/>
                <w:tcMar>
                  <w:top w:w="15" w:type="dxa"/>
                  <w:left w:w="15" w:type="dxa"/>
                  <w:bottom w:w="0" w:type="dxa"/>
                  <w:right w:w="15" w:type="dxa"/>
                </w:tcMar>
                <w:vAlign w:val="bottom"/>
              </w:tcPr>
            </w:tcPrChange>
          </w:tcPr>
          <w:p w:rsidR="004223AA" w:rsidRPr="00C25459" w:rsidRDefault="004223AA" w:rsidP="007F4E46">
            <w:pPr>
              <w:jc w:val="center"/>
              <w:rPr>
                <w:ins w:id="622" w:author="FIS" w:date="2015-10-15T16:28:00Z"/>
                <w:rFonts w:ascii="新細明體" w:hAnsi="新細明體"/>
                <w:sz w:val="20"/>
                <w:szCs w:val="20"/>
              </w:rPr>
            </w:pPr>
            <w:ins w:id="623" w:author="FIS" w:date="2015-10-15T16:28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  <w:tcPrChange w:id="624" w:author="FIS" w:date="2015-10-15T16:30:00Z">
              <w:tcPr>
                <w:tcW w:w="1134" w:type="dxa"/>
                <w:shd w:val="clear" w:color="auto" w:fill="FFFF00"/>
                <w:vAlign w:val="bottom"/>
              </w:tcPr>
            </w:tcPrChange>
          </w:tcPr>
          <w:p w:rsidR="004223AA" w:rsidRPr="00C25459" w:rsidRDefault="004223AA" w:rsidP="007F4E46">
            <w:pPr>
              <w:jc w:val="center"/>
              <w:rPr>
                <w:ins w:id="625" w:author="FIS" w:date="2015-10-15T16:28:00Z"/>
                <w:rFonts w:ascii="新細明體" w:hAnsi="新細明體"/>
                <w:sz w:val="20"/>
                <w:szCs w:val="20"/>
              </w:rPr>
            </w:pPr>
            <w:ins w:id="626" w:author="FIS" w:date="2015-10-15T16:28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4223AA" w:rsidRPr="00C25459" w:rsidTr="00D05456">
        <w:trPr>
          <w:trHeight w:val="285"/>
          <w:ins w:id="627" w:author="FIS" w:date="2015-10-15T16:28:00Z"/>
          <w:trPrChange w:id="628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629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Pr="008C7943" w:rsidRDefault="004223AA" w:rsidP="007F4E46">
            <w:pPr>
              <w:jc w:val="both"/>
              <w:rPr>
                <w:ins w:id="630" w:author="FIS" w:date="2015-10-15T16:28:00Z"/>
                <w:rFonts w:ascii="細明體" w:eastAsia="細明體" w:hAnsi="細明體"/>
                <w:color w:val="000000"/>
                <w:sz w:val="20"/>
              </w:rPr>
            </w:pPr>
            <w:ins w:id="631" w:author="FIS" w:date="2015-10-15T16:28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632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Pr="00A105E8" w:rsidRDefault="004223AA" w:rsidP="007F4E46">
            <w:pPr>
              <w:jc w:val="both"/>
              <w:rPr>
                <w:ins w:id="633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  <w:ins w:id="634" w:author="FIS" w:date="2015-10-15T16:28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635" w:author="FIS" w:date="2015-10-15T16:30:00Z">
              <w:tcPr>
                <w:tcW w:w="1134" w:type="dxa"/>
              </w:tcPr>
            </w:tcPrChange>
          </w:tcPr>
          <w:p w:rsidR="004223AA" w:rsidRDefault="004223AA" w:rsidP="007F4E46">
            <w:pPr>
              <w:jc w:val="both"/>
              <w:rPr>
                <w:ins w:id="636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223AA" w:rsidRPr="00C25459" w:rsidTr="00D05456">
        <w:trPr>
          <w:trHeight w:val="285"/>
          <w:ins w:id="637" w:author="FIS" w:date="2015-10-15T16:28:00Z"/>
          <w:trPrChange w:id="638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639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Pr="008C7943" w:rsidRDefault="004223AA" w:rsidP="007F4E46">
            <w:pPr>
              <w:jc w:val="both"/>
              <w:rPr>
                <w:ins w:id="640" w:author="FIS" w:date="2015-10-15T16:28:00Z"/>
                <w:rFonts w:ascii="細明體" w:eastAsia="細明體" w:hAnsi="細明體" w:hint="eastAsia"/>
                <w:color w:val="000000"/>
                <w:sz w:val="20"/>
              </w:rPr>
            </w:pPr>
            <w:ins w:id="641" w:author="FIS" w:date="2015-10-15T16:28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642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Default="004223AA" w:rsidP="007F4E46">
            <w:pPr>
              <w:jc w:val="both"/>
              <w:rPr>
                <w:ins w:id="643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  <w:ins w:id="644" w:author="FIS" w:date="2015-10-15T16:28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4223AA" w:rsidRPr="00941D1B" w:rsidRDefault="004223AA" w:rsidP="007F4E46">
            <w:pPr>
              <w:jc w:val="both"/>
              <w:rPr>
                <w:ins w:id="645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  <w:ins w:id="646" w:author="FIS" w:date="2015-10-15T16:28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  <w:tcPrChange w:id="647" w:author="FIS" w:date="2015-10-15T16:30:00Z">
              <w:tcPr>
                <w:tcW w:w="1134" w:type="dxa"/>
              </w:tcPr>
            </w:tcPrChange>
          </w:tcPr>
          <w:p w:rsidR="004223AA" w:rsidRDefault="004223AA" w:rsidP="007F4E46">
            <w:pPr>
              <w:jc w:val="both"/>
              <w:rPr>
                <w:ins w:id="648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223AA" w:rsidRPr="00C25459" w:rsidTr="00D05456">
        <w:trPr>
          <w:trHeight w:val="285"/>
          <w:ins w:id="649" w:author="FIS" w:date="2015-10-15T16:28:00Z"/>
          <w:trPrChange w:id="650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651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Pr="008C7943" w:rsidRDefault="004223AA" w:rsidP="007F4E46">
            <w:pPr>
              <w:jc w:val="both"/>
              <w:rPr>
                <w:ins w:id="652" w:author="FIS" w:date="2015-10-15T16:28:00Z"/>
                <w:rFonts w:ascii="細明體" w:eastAsia="細明體" w:hAnsi="細明體" w:hint="eastAsia"/>
                <w:color w:val="000000"/>
                <w:sz w:val="20"/>
              </w:rPr>
            </w:pPr>
            <w:ins w:id="653" w:author="FIS" w:date="2015-10-15T16:28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654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Pr="00941D1B" w:rsidRDefault="004223AA" w:rsidP="007F4E46">
            <w:pPr>
              <w:jc w:val="both"/>
              <w:rPr>
                <w:ins w:id="655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  <w:ins w:id="656" w:author="FIS" w:date="2015-10-15T16:28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657" w:author="FIS" w:date="2015-10-15T16:30:00Z">
              <w:tcPr>
                <w:tcW w:w="1134" w:type="dxa"/>
              </w:tcPr>
            </w:tcPrChange>
          </w:tcPr>
          <w:p w:rsidR="004223AA" w:rsidRDefault="004223AA" w:rsidP="007F4E46">
            <w:pPr>
              <w:jc w:val="both"/>
              <w:rPr>
                <w:ins w:id="658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223AA" w:rsidRPr="00C25459" w:rsidTr="00D05456">
        <w:trPr>
          <w:trHeight w:val="285"/>
          <w:ins w:id="659" w:author="FIS" w:date="2015-10-15T16:28:00Z"/>
          <w:trPrChange w:id="660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661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Pr="008C7943" w:rsidRDefault="004223AA" w:rsidP="007F4E46">
            <w:pPr>
              <w:jc w:val="both"/>
              <w:rPr>
                <w:ins w:id="662" w:author="FIS" w:date="2015-10-15T16:28:00Z"/>
                <w:rFonts w:ascii="細明體" w:eastAsia="細明體" w:hAnsi="細明體" w:hint="eastAsia"/>
                <w:color w:val="000000"/>
                <w:sz w:val="20"/>
              </w:rPr>
            </w:pPr>
            <w:ins w:id="663" w:author="FIS" w:date="2015-10-15T16:28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664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Default="004223AA" w:rsidP="007F4E46">
            <w:pPr>
              <w:jc w:val="both"/>
              <w:rPr>
                <w:ins w:id="665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  <w:ins w:id="666" w:author="FIS" w:date="2015-10-15T16:28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667" w:author="FIS" w:date="2015-10-15T16:30:00Z">
              <w:tcPr>
                <w:tcW w:w="1134" w:type="dxa"/>
              </w:tcPr>
            </w:tcPrChange>
          </w:tcPr>
          <w:p w:rsidR="004223AA" w:rsidRDefault="004223AA" w:rsidP="007F4E46">
            <w:pPr>
              <w:jc w:val="both"/>
              <w:rPr>
                <w:ins w:id="668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223AA" w:rsidRPr="00C25459" w:rsidTr="00D05456">
        <w:trPr>
          <w:trHeight w:val="285"/>
          <w:ins w:id="669" w:author="FIS" w:date="2015-10-15T16:28:00Z"/>
          <w:trPrChange w:id="670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671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Pr="008C7943" w:rsidRDefault="004223AA" w:rsidP="007F4E46">
            <w:pPr>
              <w:jc w:val="both"/>
              <w:rPr>
                <w:ins w:id="672" w:author="FIS" w:date="2015-10-15T16:28:00Z"/>
                <w:rFonts w:ascii="細明體" w:eastAsia="細明體" w:hAnsi="細明體" w:hint="eastAsia"/>
                <w:color w:val="000000"/>
                <w:sz w:val="20"/>
              </w:rPr>
            </w:pPr>
            <w:ins w:id="673" w:author="FIS" w:date="2015-10-15T16:28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674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Default="004223AA" w:rsidP="004223AA">
            <w:pPr>
              <w:jc w:val="both"/>
              <w:rPr>
                <w:ins w:id="675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  <w:ins w:id="676" w:author="FIS" w:date="2015-10-15T16:28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A004</w:t>
              </w:r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2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677" w:author="FIS" w:date="2015-10-15T16:30:00Z">
              <w:tcPr>
                <w:tcW w:w="1134" w:type="dxa"/>
              </w:tcPr>
            </w:tcPrChange>
          </w:tcPr>
          <w:p w:rsidR="004223AA" w:rsidRDefault="004223AA" w:rsidP="007F4E46">
            <w:pPr>
              <w:jc w:val="both"/>
              <w:rPr>
                <w:ins w:id="678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4223AA" w:rsidRPr="00C25459" w:rsidTr="00D05456">
        <w:trPr>
          <w:trHeight w:val="285"/>
          <w:ins w:id="679" w:author="FIS" w:date="2015-10-15T16:28:00Z"/>
          <w:trPrChange w:id="680" w:author="FIS" w:date="2015-10-15T16:30:00Z">
            <w:trPr>
              <w:trHeight w:val="285"/>
            </w:trPr>
          </w:trPrChange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  <w:tcPrChange w:id="681" w:author="FIS" w:date="2015-10-15T16:30:00Z">
              <w:tcPr>
                <w:tcW w:w="1417" w:type="dxa"/>
                <w:shd w:val="clear" w:color="auto" w:fill="D9D9D9"/>
                <w:noWrap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Pr="00A73573" w:rsidRDefault="004223AA" w:rsidP="007F4E46">
            <w:pPr>
              <w:jc w:val="both"/>
              <w:rPr>
                <w:ins w:id="682" w:author="FIS" w:date="2015-10-15T16:28:00Z"/>
                <w:rFonts w:ascii="細明體" w:eastAsia="細明體" w:hAnsi="細明體" w:hint="eastAsia"/>
                <w:color w:val="000000"/>
                <w:sz w:val="20"/>
              </w:rPr>
            </w:pPr>
            <w:ins w:id="683" w:author="FIS" w:date="2015-10-15T16:28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tcPrChange w:id="684" w:author="FIS" w:date="2015-10-15T16:30:00Z">
              <w:tcPr>
                <w:tcW w:w="3180" w:type="dxa"/>
                <w:shd w:val="clear" w:color="auto" w:fill="auto"/>
                <w:tcMar>
                  <w:top w:w="15" w:type="dxa"/>
                  <w:left w:w="15" w:type="dxa"/>
                  <w:bottom w:w="0" w:type="dxa"/>
                  <w:right w:w="15" w:type="dxa"/>
                </w:tcMar>
              </w:tcPr>
            </w:tcPrChange>
          </w:tcPr>
          <w:p w:rsidR="004223AA" w:rsidRDefault="004223AA" w:rsidP="007F4E46">
            <w:pPr>
              <w:jc w:val="both"/>
              <w:rPr>
                <w:ins w:id="685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  <w:ins w:id="686" w:author="FIS" w:date="2015-10-15T16:28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687" w:author="FIS" w:date="2015-10-15T16:29:00Z">
              <w:r w:rsidRPr="004223AA">
                <w:rPr>
                  <w:rFonts w:ascii="細明體" w:eastAsia="細明體" w:hAnsi="細明體" w:cs="Arial" w:hint="eastAsia"/>
                  <w:sz w:val="20"/>
                  <w:szCs w:val="20"/>
                </w:rPr>
                <w:t>殘廢保險金代號與數理設定不符</w:t>
              </w:r>
            </w:ins>
            <w:ins w:id="688" w:author="FIS" w:date="2015-10-15T16:28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  <w:tcPrChange w:id="689" w:author="FIS" w:date="2015-10-15T16:30:00Z">
              <w:tcPr>
                <w:tcW w:w="1134" w:type="dxa"/>
              </w:tcPr>
            </w:tcPrChange>
          </w:tcPr>
          <w:p w:rsidR="004223AA" w:rsidRDefault="004223AA" w:rsidP="007F4E46">
            <w:pPr>
              <w:jc w:val="both"/>
              <w:rPr>
                <w:ins w:id="690" w:author="FIS" w:date="2015-10-15T16:28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223AA" w:rsidRDefault="004223AA" w:rsidP="005D2903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691" w:author="FIS" w:date="2015-10-15T16:30:00Z"/>
          <w:rFonts w:ascii="細明體" w:eastAsia="細明體" w:hAnsi="細明體" w:hint="eastAsia"/>
          <w:kern w:val="2"/>
          <w:lang w:eastAsia="zh-TW"/>
        </w:rPr>
        <w:pPrChange w:id="692" w:author="FIS" w:date="2015-10-15T13:16:00Z">
          <w:pPr>
            <w:pStyle w:val="Tabletext"/>
            <w:keepLines w:val="0"/>
            <w:numPr>
              <w:ilvl w:val="1"/>
              <w:numId w:val="3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ins w:id="693" w:author="FIS" w:date="2015-10-15T16:28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  <w:ins w:id="694" w:author="FIS" w:date="2015-10-15T16:30:00Z">
        <w:r w:rsidR="00D05456">
          <w:rPr>
            <w:rFonts w:ascii="細明體" w:eastAsia="細明體" w:hAnsi="細明體" w:hint="eastAsia"/>
            <w:kern w:val="2"/>
            <w:lang w:eastAsia="zh-TW"/>
          </w:rPr>
          <w:t>J</w:t>
        </w:r>
      </w:ins>
      <w:ins w:id="695" w:author="FIS" w:date="2015-10-15T16:28:00Z"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866C84" w:rsidRDefault="00866C84" w:rsidP="00866C84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696" w:author="FIS" w:date="2015-10-15T16:30:00Z"/>
          <w:rFonts w:ascii="細明體" w:eastAsia="細明體" w:hAnsi="細明體" w:hint="eastAsia"/>
          <w:kern w:val="2"/>
          <w:lang w:eastAsia="zh-TW"/>
        </w:rPr>
      </w:pPr>
      <w:ins w:id="697" w:author="FIS" w:date="2015-10-15T16:30:00Z">
        <w:r>
          <w:rPr>
            <w:rFonts w:ascii="細明體" w:eastAsia="細明體" w:hAnsi="細明體" w:hint="eastAsia"/>
            <w:kern w:val="2"/>
            <w:lang w:eastAsia="zh-TW"/>
          </w:rPr>
          <w:t>IF TA10</w:t>
        </w:r>
      </w:ins>
      <w:ins w:id="698" w:author="FIS" w:date="2015-10-15T16:31:00Z">
        <w:r>
          <w:rPr>
            <w:rFonts w:ascii="細明體" w:eastAsia="細明體" w:hAnsi="細明體" w:hint="eastAsia"/>
            <w:kern w:val="2"/>
            <w:lang w:eastAsia="zh-TW"/>
          </w:rPr>
          <w:t>3</w:t>
        </w:r>
      </w:ins>
      <w:ins w:id="699" w:author="FIS" w:date="2015-10-15T16:30:00Z">
        <w:r>
          <w:rPr>
            <w:rFonts w:ascii="細明體" w:eastAsia="細明體" w:hAnsi="細明體" w:hint="eastAsia"/>
            <w:kern w:val="2"/>
            <w:lang w:eastAsia="zh-TW"/>
          </w:rPr>
          <w:t>.商品代號 是空值</w:t>
        </w:r>
      </w:ins>
    </w:p>
    <w:p w:rsidR="00866C84" w:rsidRPr="000E151E" w:rsidRDefault="00866C84" w:rsidP="00866C84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700" w:author="FIS" w:date="2015-10-15T16:30:00Z"/>
          <w:rFonts w:ascii="細明體" w:eastAsia="細明體" w:hAnsi="細明體" w:hint="eastAsia"/>
          <w:kern w:val="2"/>
          <w:lang w:eastAsia="zh-TW"/>
        </w:rPr>
      </w:pPr>
      <w:ins w:id="701" w:author="FIS" w:date="2015-10-15T16:30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866C84" w:rsidRPr="00670702" w:rsidRDefault="00866C84" w:rsidP="00866C84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702" w:author="FIS" w:date="2015-10-15T16:30:00Z"/>
          <w:rFonts w:ascii="細明體" w:eastAsia="細明體" w:hAnsi="細明體"/>
          <w:kern w:val="2"/>
          <w:lang w:eastAsia="zh-TW"/>
        </w:rPr>
      </w:pPr>
      <w:ins w:id="703" w:author="FIS" w:date="2015-10-15T16:30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866C84" w:rsidRPr="00C25459" w:rsidTr="007F4E46">
        <w:trPr>
          <w:trHeight w:val="285"/>
          <w:ins w:id="704" w:author="FIS" w:date="2015-10-15T16:30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C84" w:rsidRPr="00C25459" w:rsidRDefault="00866C84" w:rsidP="007F4E46">
            <w:pPr>
              <w:jc w:val="center"/>
              <w:rPr>
                <w:ins w:id="705" w:author="FIS" w:date="2015-10-15T16:30:00Z"/>
                <w:rFonts w:ascii="新細明體" w:hAnsi="新細明體"/>
                <w:sz w:val="20"/>
                <w:szCs w:val="20"/>
              </w:rPr>
            </w:pPr>
            <w:ins w:id="706" w:author="FIS" w:date="2015-10-15T16:30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C84" w:rsidRPr="00C25459" w:rsidRDefault="00866C84" w:rsidP="007F4E46">
            <w:pPr>
              <w:jc w:val="center"/>
              <w:rPr>
                <w:ins w:id="707" w:author="FIS" w:date="2015-10-15T16:30:00Z"/>
                <w:rFonts w:ascii="新細明體" w:hAnsi="新細明體"/>
                <w:sz w:val="20"/>
                <w:szCs w:val="20"/>
              </w:rPr>
            </w:pPr>
            <w:ins w:id="708" w:author="FIS" w:date="2015-10-15T16:30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866C84" w:rsidRPr="00C25459" w:rsidRDefault="00866C84" w:rsidP="007F4E46">
            <w:pPr>
              <w:jc w:val="center"/>
              <w:rPr>
                <w:ins w:id="709" w:author="FIS" w:date="2015-10-15T16:30:00Z"/>
                <w:rFonts w:ascii="新細明體" w:hAnsi="新細明體"/>
                <w:sz w:val="20"/>
                <w:szCs w:val="20"/>
              </w:rPr>
            </w:pPr>
            <w:ins w:id="710" w:author="FIS" w:date="2015-10-15T16:30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866C84" w:rsidRPr="00C25459" w:rsidTr="007F4E46">
        <w:trPr>
          <w:trHeight w:val="285"/>
          <w:ins w:id="711" w:author="FIS" w:date="2015-10-15T16:30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12" w:author="FIS" w:date="2015-10-15T16:30:00Z"/>
                <w:rFonts w:ascii="細明體" w:eastAsia="細明體" w:hAnsi="細明體"/>
                <w:color w:val="000000"/>
                <w:sz w:val="20"/>
              </w:rPr>
            </w:pPr>
            <w:ins w:id="713" w:author="FIS" w:date="2015-10-15T16:30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A105E8" w:rsidRDefault="00866C84" w:rsidP="007F4E46">
            <w:pPr>
              <w:jc w:val="both"/>
              <w:rPr>
                <w:ins w:id="714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  <w:ins w:id="715" w:author="FIS" w:date="2015-10-15T16:30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16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17" w:author="FIS" w:date="2015-10-15T16:30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18" w:author="FIS" w:date="2015-10-15T16:30:00Z"/>
                <w:rFonts w:ascii="細明體" w:eastAsia="細明體" w:hAnsi="細明體" w:hint="eastAsia"/>
                <w:color w:val="000000"/>
                <w:sz w:val="20"/>
              </w:rPr>
            </w:pPr>
            <w:ins w:id="719" w:author="FIS" w:date="2015-10-15T16:30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Default="00866C84" w:rsidP="007F4E46">
            <w:pPr>
              <w:jc w:val="both"/>
              <w:rPr>
                <w:ins w:id="720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  <w:ins w:id="721" w:author="FIS" w:date="2015-10-15T16:30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866C84" w:rsidRPr="00941D1B" w:rsidRDefault="00866C84" w:rsidP="007F4E46">
            <w:pPr>
              <w:jc w:val="both"/>
              <w:rPr>
                <w:ins w:id="722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  <w:ins w:id="723" w:author="FIS" w:date="2015-10-15T16:30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24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25" w:author="FIS" w:date="2015-10-15T16:30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26" w:author="FIS" w:date="2015-10-15T16:30:00Z"/>
                <w:rFonts w:ascii="細明體" w:eastAsia="細明體" w:hAnsi="細明體" w:hint="eastAsia"/>
                <w:color w:val="000000"/>
                <w:sz w:val="20"/>
              </w:rPr>
            </w:pPr>
            <w:ins w:id="727" w:author="FIS" w:date="2015-10-15T16:30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941D1B" w:rsidRDefault="00866C84" w:rsidP="007F4E46">
            <w:pPr>
              <w:jc w:val="both"/>
              <w:rPr>
                <w:ins w:id="728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  <w:ins w:id="729" w:author="FIS" w:date="2015-10-15T16:30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30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31" w:author="FIS" w:date="2015-10-15T16:30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32" w:author="FIS" w:date="2015-10-15T16:30:00Z"/>
                <w:rFonts w:ascii="細明體" w:eastAsia="細明體" w:hAnsi="細明體" w:hint="eastAsia"/>
                <w:color w:val="000000"/>
                <w:sz w:val="20"/>
              </w:rPr>
            </w:pPr>
            <w:ins w:id="733" w:author="FIS" w:date="2015-10-15T16:30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Default="00866C84" w:rsidP="007F4E46">
            <w:pPr>
              <w:jc w:val="both"/>
              <w:rPr>
                <w:ins w:id="734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  <w:ins w:id="735" w:author="FIS" w:date="2015-10-15T16:30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36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37" w:author="FIS" w:date="2015-10-15T16:30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38" w:author="FIS" w:date="2015-10-15T16:30:00Z"/>
                <w:rFonts w:ascii="細明體" w:eastAsia="細明體" w:hAnsi="細明體" w:hint="eastAsia"/>
                <w:color w:val="000000"/>
                <w:sz w:val="20"/>
              </w:rPr>
            </w:pPr>
            <w:ins w:id="739" w:author="FIS" w:date="2015-10-15T16:30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Default="00866C84" w:rsidP="00866C84">
            <w:pPr>
              <w:jc w:val="both"/>
              <w:rPr>
                <w:ins w:id="740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  <w:ins w:id="741" w:author="FIS" w:date="2015-10-15T16:30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A004</w:t>
              </w:r>
            </w:ins>
            <w:ins w:id="742" w:author="FIS" w:date="2015-10-15T16:31:00Z"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3</w:t>
              </w:r>
            </w:ins>
            <w:ins w:id="743" w:author="FIS" w:date="2015-10-15T16:30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44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45" w:author="FIS" w:date="2015-10-15T16:30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A73573" w:rsidRDefault="00866C84" w:rsidP="007F4E46">
            <w:pPr>
              <w:jc w:val="both"/>
              <w:rPr>
                <w:ins w:id="746" w:author="FIS" w:date="2015-10-15T16:30:00Z"/>
                <w:rFonts w:ascii="細明體" w:eastAsia="細明體" w:hAnsi="細明體" w:hint="eastAsia"/>
                <w:color w:val="000000"/>
                <w:sz w:val="20"/>
              </w:rPr>
            </w:pPr>
            <w:ins w:id="747" w:author="FIS" w:date="2015-10-15T16:30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Default="00866C84" w:rsidP="007F4E46">
            <w:pPr>
              <w:jc w:val="both"/>
              <w:rPr>
                <w:ins w:id="748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  <w:ins w:id="749" w:author="FIS" w:date="2015-10-15T16:30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750" w:author="FIS" w:date="2015-10-15T16:31:00Z"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豁免保險金代號與數理設定不符</w:t>
              </w:r>
            </w:ins>
            <w:ins w:id="751" w:author="FIS" w:date="2015-10-15T16:30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52" w:author="FIS" w:date="2015-10-15T16:30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866C84" w:rsidRDefault="00866C84" w:rsidP="002F29ED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753" w:author="FIS" w:date="2015-10-15T16:31:00Z"/>
          <w:rFonts w:ascii="細明體" w:eastAsia="細明體" w:hAnsi="細明體" w:hint="eastAsia"/>
          <w:kern w:val="2"/>
          <w:lang w:eastAsia="zh-TW"/>
        </w:rPr>
        <w:pPrChange w:id="754" w:author="FIS" w:date="2015-10-15T16:31:00Z">
          <w:pPr>
            <w:pStyle w:val="Tabletext"/>
            <w:keepLines w:val="0"/>
            <w:numPr>
              <w:ilvl w:val="3"/>
              <w:numId w:val="7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755" w:author="FIS" w:date="2015-10-15T16:31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C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866C84" w:rsidRDefault="00866C84" w:rsidP="002F29ED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756" w:author="FIS" w:date="2015-10-15T16:31:00Z"/>
          <w:rFonts w:ascii="細明體" w:eastAsia="細明體" w:hAnsi="細明體" w:hint="eastAsia"/>
          <w:kern w:val="2"/>
          <w:lang w:eastAsia="zh-TW"/>
        </w:rPr>
        <w:pPrChange w:id="757" w:author="FIS" w:date="2015-10-15T16:31:00Z">
          <w:pPr>
            <w:pStyle w:val="Tabletext"/>
            <w:keepLines w:val="0"/>
            <w:numPr>
              <w:ilvl w:val="4"/>
              <w:numId w:val="7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758" w:author="FIS" w:date="2015-10-15T16:31:00Z">
        <w:r>
          <w:rPr>
            <w:rFonts w:ascii="細明體" w:eastAsia="細明體" w:hAnsi="細明體" w:hint="eastAsia"/>
            <w:kern w:val="2"/>
            <w:lang w:eastAsia="zh-TW"/>
          </w:rPr>
          <w:t>IF TA104.商品代號 是空值</w:t>
        </w:r>
      </w:ins>
    </w:p>
    <w:p w:rsidR="00866C84" w:rsidRPr="000E151E" w:rsidRDefault="00866C84" w:rsidP="002F29ED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759" w:author="FIS" w:date="2015-10-15T16:31:00Z"/>
          <w:rFonts w:ascii="細明體" w:eastAsia="細明體" w:hAnsi="細明體" w:hint="eastAsia"/>
          <w:kern w:val="2"/>
          <w:lang w:eastAsia="zh-TW"/>
        </w:rPr>
        <w:pPrChange w:id="760" w:author="FIS" w:date="2015-10-15T16:31:00Z">
          <w:pPr>
            <w:pStyle w:val="Tabletext"/>
            <w:keepLines w:val="0"/>
            <w:numPr>
              <w:ilvl w:val="5"/>
              <w:numId w:val="7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761" w:author="FIS" w:date="2015-10-15T16:31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866C84" w:rsidRPr="00670702" w:rsidRDefault="00866C84" w:rsidP="002F29ED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762" w:author="FIS" w:date="2015-10-15T16:31:00Z"/>
          <w:rFonts w:ascii="細明體" w:eastAsia="細明體" w:hAnsi="細明體"/>
          <w:kern w:val="2"/>
          <w:lang w:eastAsia="zh-TW"/>
        </w:rPr>
        <w:pPrChange w:id="763" w:author="FIS" w:date="2015-10-15T16:31:00Z">
          <w:pPr>
            <w:pStyle w:val="Tabletext"/>
            <w:keepLines w:val="0"/>
            <w:numPr>
              <w:ilvl w:val="6"/>
              <w:numId w:val="7"/>
            </w:numPr>
            <w:tabs>
              <w:tab w:val="num" w:pos="3402"/>
            </w:tabs>
            <w:spacing w:after="0" w:line="240" w:lineRule="auto"/>
            <w:ind w:left="3402" w:hanging="680"/>
          </w:pPr>
        </w:pPrChange>
      </w:pPr>
      <w:ins w:id="764" w:author="FIS" w:date="2015-10-15T16:31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866C84" w:rsidRPr="00C25459" w:rsidTr="007F4E46">
        <w:trPr>
          <w:trHeight w:val="285"/>
          <w:ins w:id="765" w:author="FIS" w:date="2015-10-15T16:31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C84" w:rsidRPr="00C25459" w:rsidRDefault="00866C84" w:rsidP="007F4E46">
            <w:pPr>
              <w:jc w:val="center"/>
              <w:rPr>
                <w:ins w:id="766" w:author="FIS" w:date="2015-10-15T16:31:00Z"/>
                <w:rFonts w:ascii="新細明體" w:hAnsi="新細明體"/>
                <w:sz w:val="20"/>
                <w:szCs w:val="20"/>
              </w:rPr>
            </w:pPr>
            <w:ins w:id="767" w:author="FIS" w:date="2015-10-15T16:31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866C84" w:rsidRPr="00C25459" w:rsidRDefault="00866C84" w:rsidP="007F4E46">
            <w:pPr>
              <w:jc w:val="center"/>
              <w:rPr>
                <w:ins w:id="768" w:author="FIS" w:date="2015-10-15T16:31:00Z"/>
                <w:rFonts w:ascii="新細明體" w:hAnsi="新細明體"/>
                <w:sz w:val="20"/>
                <w:szCs w:val="20"/>
              </w:rPr>
            </w:pPr>
            <w:ins w:id="769" w:author="FIS" w:date="2015-10-15T16:31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866C84" w:rsidRPr="00C25459" w:rsidRDefault="00866C84" w:rsidP="007F4E46">
            <w:pPr>
              <w:jc w:val="center"/>
              <w:rPr>
                <w:ins w:id="770" w:author="FIS" w:date="2015-10-15T16:31:00Z"/>
                <w:rFonts w:ascii="新細明體" w:hAnsi="新細明體"/>
                <w:sz w:val="20"/>
                <w:szCs w:val="20"/>
              </w:rPr>
            </w:pPr>
            <w:ins w:id="771" w:author="FIS" w:date="2015-10-15T16:31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866C84" w:rsidRPr="00C25459" w:rsidTr="007F4E46">
        <w:trPr>
          <w:trHeight w:val="285"/>
          <w:ins w:id="772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73" w:author="FIS" w:date="2015-10-15T16:31:00Z"/>
                <w:rFonts w:ascii="細明體" w:eastAsia="細明體" w:hAnsi="細明體"/>
                <w:color w:val="000000"/>
                <w:sz w:val="20"/>
              </w:rPr>
            </w:pPr>
            <w:ins w:id="774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A105E8" w:rsidRDefault="00866C84" w:rsidP="007F4E46">
            <w:pPr>
              <w:jc w:val="both"/>
              <w:rPr>
                <w:ins w:id="775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776" w:author="FIS" w:date="2015-10-15T16:31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77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78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79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780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Default="00866C84" w:rsidP="007F4E46">
            <w:pPr>
              <w:jc w:val="both"/>
              <w:rPr>
                <w:ins w:id="781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782" w:author="FIS" w:date="2015-10-15T16:31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866C84" w:rsidRPr="00941D1B" w:rsidRDefault="00866C84" w:rsidP="007F4E46">
            <w:pPr>
              <w:jc w:val="both"/>
              <w:rPr>
                <w:ins w:id="783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784" w:author="FIS" w:date="2015-10-15T16:31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85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86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87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788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941D1B" w:rsidRDefault="00866C84" w:rsidP="007F4E46">
            <w:pPr>
              <w:jc w:val="both"/>
              <w:rPr>
                <w:ins w:id="789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790" w:author="FIS" w:date="2015-10-15T16:31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91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92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93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794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Default="00866C84" w:rsidP="007F4E46">
            <w:pPr>
              <w:jc w:val="both"/>
              <w:rPr>
                <w:ins w:id="795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796" w:author="FIS" w:date="2015-10-15T16:31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797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798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8C7943" w:rsidRDefault="00866C84" w:rsidP="007F4E46">
            <w:pPr>
              <w:jc w:val="both"/>
              <w:rPr>
                <w:ins w:id="799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800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Default="00866C84" w:rsidP="00866C84">
            <w:pPr>
              <w:jc w:val="both"/>
              <w:rPr>
                <w:ins w:id="801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802" w:author="FIS" w:date="2015-10-15T16:31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A004</w:t>
              </w:r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4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803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66C84" w:rsidRPr="00C25459" w:rsidTr="007F4E46">
        <w:trPr>
          <w:trHeight w:val="285"/>
          <w:ins w:id="804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Pr="00A73573" w:rsidRDefault="00866C84" w:rsidP="007F4E46">
            <w:pPr>
              <w:jc w:val="both"/>
              <w:rPr>
                <w:ins w:id="805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806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66C84" w:rsidRDefault="00866C84" w:rsidP="007F4E46">
            <w:pPr>
              <w:jc w:val="both"/>
              <w:rPr>
                <w:ins w:id="807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808" w:author="FIS" w:date="2015-10-15T16:31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重大疾病保險金代號與數理設定不符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866C84" w:rsidRDefault="00866C84" w:rsidP="007F4E46">
            <w:pPr>
              <w:jc w:val="both"/>
              <w:rPr>
                <w:ins w:id="809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43A98" w:rsidRDefault="00243A98" w:rsidP="00243A9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810" w:author="FIS" w:date="2015-10-15T16:32:00Z"/>
          <w:rFonts w:ascii="細明體" w:eastAsia="細明體" w:hAnsi="細明體" w:hint="eastAsia"/>
          <w:kern w:val="2"/>
          <w:lang w:eastAsia="zh-TW"/>
        </w:rPr>
        <w:pPrChange w:id="811" w:author="FIS" w:date="2015-10-15T16:32:00Z">
          <w:pPr>
            <w:pStyle w:val="Tabletext"/>
            <w:keepLines w:val="0"/>
            <w:numPr>
              <w:ilvl w:val="3"/>
              <w:numId w:val="9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812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D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243A98" w:rsidRDefault="00243A98" w:rsidP="00243A9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813" w:author="FIS" w:date="2015-10-15T16:32:00Z"/>
          <w:rFonts w:ascii="細明體" w:eastAsia="細明體" w:hAnsi="細明體" w:hint="eastAsia"/>
          <w:kern w:val="2"/>
          <w:lang w:eastAsia="zh-TW"/>
        </w:rPr>
        <w:pPrChange w:id="814" w:author="FIS" w:date="2015-10-15T16:32:00Z">
          <w:pPr>
            <w:pStyle w:val="Tabletext"/>
            <w:keepLines w:val="0"/>
            <w:numPr>
              <w:ilvl w:val="4"/>
              <w:numId w:val="9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815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IF TA105.商品代號 是空值</w:t>
        </w:r>
      </w:ins>
    </w:p>
    <w:p w:rsidR="00243A98" w:rsidRPr="000E151E" w:rsidRDefault="00243A98" w:rsidP="00243A9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816" w:author="FIS" w:date="2015-10-15T16:32:00Z"/>
          <w:rFonts w:ascii="細明體" w:eastAsia="細明體" w:hAnsi="細明體" w:hint="eastAsia"/>
          <w:kern w:val="2"/>
          <w:lang w:eastAsia="zh-TW"/>
        </w:rPr>
        <w:pPrChange w:id="817" w:author="FIS" w:date="2015-10-15T16:32:00Z">
          <w:pPr>
            <w:pStyle w:val="Tabletext"/>
            <w:keepLines w:val="0"/>
            <w:numPr>
              <w:ilvl w:val="5"/>
              <w:numId w:val="9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818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243A98" w:rsidRPr="00670702" w:rsidRDefault="00243A98" w:rsidP="00243A9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819" w:author="FIS" w:date="2015-10-15T16:32:00Z"/>
          <w:rFonts w:ascii="細明體" w:eastAsia="細明體" w:hAnsi="細明體"/>
          <w:kern w:val="2"/>
          <w:lang w:eastAsia="zh-TW"/>
        </w:rPr>
        <w:pPrChange w:id="820" w:author="FIS" w:date="2015-10-15T16:32:00Z">
          <w:pPr>
            <w:pStyle w:val="Tabletext"/>
            <w:keepLines w:val="0"/>
            <w:numPr>
              <w:ilvl w:val="6"/>
              <w:numId w:val="9"/>
            </w:numPr>
            <w:tabs>
              <w:tab w:val="num" w:pos="3402"/>
            </w:tabs>
            <w:spacing w:after="0" w:line="240" w:lineRule="auto"/>
            <w:ind w:left="3402" w:hanging="680"/>
          </w:pPr>
        </w:pPrChange>
      </w:pPr>
      <w:ins w:id="821" w:author="FIS" w:date="2015-10-15T16:32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243A98" w:rsidRPr="00C25459" w:rsidTr="007F4E46">
        <w:trPr>
          <w:trHeight w:val="285"/>
          <w:ins w:id="822" w:author="FIS" w:date="2015-10-15T16:32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823" w:author="FIS" w:date="2015-10-15T16:32:00Z"/>
                <w:rFonts w:ascii="新細明體" w:hAnsi="新細明體"/>
                <w:sz w:val="20"/>
                <w:szCs w:val="20"/>
              </w:rPr>
            </w:pPr>
            <w:ins w:id="824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825" w:author="FIS" w:date="2015-10-15T16:32:00Z"/>
                <w:rFonts w:ascii="新細明體" w:hAnsi="新細明體"/>
                <w:sz w:val="20"/>
                <w:szCs w:val="20"/>
              </w:rPr>
            </w:pPr>
            <w:ins w:id="826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243A98" w:rsidRPr="00C25459" w:rsidRDefault="00243A98" w:rsidP="007F4E46">
            <w:pPr>
              <w:jc w:val="center"/>
              <w:rPr>
                <w:ins w:id="827" w:author="FIS" w:date="2015-10-15T16:32:00Z"/>
                <w:rFonts w:ascii="新細明體" w:hAnsi="新細明體"/>
                <w:sz w:val="20"/>
                <w:szCs w:val="20"/>
              </w:rPr>
            </w:pPr>
            <w:ins w:id="828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243A98" w:rsidRPr="00C25459" w:rsidTr="007F4E46">
        <w:trPr>
          <w:trHeight w:val="285"/>
          <w:ins w:id="829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830" w:author="FIS" w:date="2015-10-15T16:32:00Z"/>
                <w:rFonts w:ascii="細明體" w:eastAsia="細明體" w:hAnsi="細明體"/>
                <w:color w:val="000000"/>
                <w:sz w:val="20"/>
              </w:rPr>
            </w:pPr>
            <w:ins w:id="831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105E8" w:rsidRDefault="00243A98" w:rsidP="007F4E46">
            <w:pPr>
              <w:jc w:val="both"/>
              <w:rPr>
                <w:ins w:id="832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33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83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835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836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837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83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39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243A98" w:rsidRPr="00941D1B" w:rsidRDefault="00243A98" w:rsidP="007F4E46">
            <w:pPr>
              <w:jc w:val="both"/>
              <w:rPr>
                <w:ins w:id="840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41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842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843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844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845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941D1B" w:rsidRDefault="00243A98" w:rsidP="007F4E46">
            <w:pPr>
              <w:jc w:val="both"/>
              <w:rPr>
                <w:ins w:id="846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47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84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849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850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851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852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53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85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855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856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857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243A98">
            <w:pPr>
              <w:jc w:val="both"/>
              <w:rPr>
                <w:ins w:id="85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59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A004</w:t>
              </w:r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5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860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861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73573" w:rsidRDefault="00243A98" w:rsidP="007F4E46">
            <w:pPr>
              <w:jc w:val="both"/>
              <w:rPr>
                <w:ins w:id="862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863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86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65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生命末期</w:t>
              </w:r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保險金代號與數理設定不符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866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43A98" w:rsidRDefault="00243A98" w:rsidP="00243A9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867" w:author="FIS" w:date="2015-10-15T16:32:00Z"/>
          <w:rFonts w:ascii="細明體" w:eastAsia="細明體" w:hAnsi="細明體" w:hint="eastAsia"/>
          <w:kern w:val="2"/>
          <w:lang w:eastAsia="zh-TW"/>
        </w:rPr>
        <w:pPrChange w:id="868" w:author="FIS" w:date="2015-10-15T16:34:00Z">
          <w:pPr>
            <w:pStyle w:val="Tabletext"/>
            <w:keepLines w:val="0"/>
            <w:numPr>
              <w:ilvl w:val="3"/>
              <w:numId w:val="10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869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E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243A98" w:rsidRDefault="00243A98" w:rsidP="00243A9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870" w:author="FIS" w:date="2015-10-15T16:32:00Z"/>
          <w:rFonts w:ascii="細明體" w:eastAsia="細明體" w:hAnsi="細明體" w:hint="eastAsia"/>
          <w:kern w:val="2"/>
          <w:lang w:eastAsia="zh-TW"/>
        </w:rPr>
        <w:pPrChange w:id="871" w:author="FIS" w:date="2015-10-15T16:34:00Z">
          <w:pPr>
            <w:pStyle w:val="Tabletext"/>
            <w:keepLines w:val="0"/>
            <w:numPr>
              <w:ilvl w:val="4"/>
              <w:numId w:val="10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872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IF TA106.商品代號 是空值</w:t>
        </w:r>
      </w:ins>
    </w:p>
    <w:p w:rsidR="00243A98" w:rsidRPr="000E151E" w:rsidRDefault="00243A98" w:rsidP="00243A9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873" w:author="FIS" w:date="2015-10-15T16:32:00Z"/>
          <w:rFonts w:ascii="細明體" w:eastAsia="細明體" w:hAnsi="細明體" w:hint="eastAsia"/>
          <w:kern w:val="2"/>
          <w:lang w:eastAsia="zh-TW"/>
        </w:rPr>
        <w:pPrChange w:id="874" w:author="FIS" w:date="2015-10-15T16:34:00Z">
          <w:pPr>
            <w:pStyle w:val="Tabletext"/>
            <w:keepLines w:val="0"/>
            <w:numPr>
              <w:ilvl w:val="5"/>
              <w:numId w:val="10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875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243A98" w:rsidRPr="00670702" w:rsidRDefault="00243A98" w:rsidP="00243A9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876" w:author="FIS" w:date="2015-10-15T16:32:00Z"/>
          <w:rFonts w:ascii="細明體" w:eastAsia="細明體" w:hAnsi="細明體"/>
          <w:kern w:val="2"/>
          <w:lang w:eastAsia="zh-TW"/>
        </w:rPr>
        <w:pPrChange w:id="877" w:author="FIS" w:date="2015-10-15T16:34:00Z">
          <w:pPr>
            <w:pStyle w:val="Tabletext"/>
            <w:keepLines w:val="0"/>
            <w:numPr>
              <w:ilvl w:val="6"/>
              <w:numId w:val="10"/>
            </w:numPr>
            <w:tabs>
              <w:tab w:val="num" w:pos="3402"/>
            </w:tabs>
            <w:spacing w:after="0" w:line="240" w:lineRule="auto"/>
            <w:ind w:left="3402" w:hanging="680"/>
          </w:pPr>
        </w:pPrChange>
      </w:pPr>
      <w:ins w:id="878" w:author="FIS" w:date="2015-10-15T16:32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243A98" w:rsidRPr="00C25459" w:rsidTr="007F4E46">
        <w:trPr>
          <w:trHeight w:val="285"/>
          <w:ins w:id="879" w:author="FIS" w:date="2015-10-15T16:32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880" w:author="FIS" w:date="2015-10-15T16:32:00Z"/>
                <w:rFonts w:ascii="新細明體" w:hAnsi="新細明體"/>
                <w:sz w:val="20"/>
                <w:szCs w:val="20"/>
              </w:rPr>
            </w:pPr>
            <w:ins w:id="881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882" w:author="FIS" w:date="2015-10-15T16:32:00Z"/>
                <w:rFonts w:ascii="新細明體" w:hAnsi="新細明體"/>
                <w:sz w:val="20"/>
                <w:szCs w:val="20"/>
              </w:rPr>
            </w:pPr>
            <w:ins w:id="883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243A98" w:rsidRPr="00C25459" w:rsidRDefault="00243A98" w:rsidP="007F4E46">
            <w:pPr>
              <w:jc w:val="center"/>
              <w:rPr>
                <w:ins w:id="884" w:author="FIS" w:date="2015-10-15T16:32:00Z"/>
                <w:rFonts w:ascii="新細明體" w:hAnsi="新細明體"/>
                <w:sz w:val="20"/>
                <w:szCs w:val="20"/>
              </w:rPr>
            </w:pPr>
            <w:ins w:id="885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243A98" w:rsidRPr="00C25459" w:rsidTr="007F4E46">
        <w:trPr>
          <w:trHeight w:val="285"/>
          <w:ins w:id="886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887" w:author="FIS" w:date="2015-10-15T16:32:00Z"/>
                <w:rFonts w:ascii="細明體" w:eastAsia="細明體" w:hAnsi="細明體"/>
                <w:color w:val="000000"/>
                <w:sz w:val="20"/>
              </w:rPr>
            </w:pPr>
            <w:ins w:id="888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105E8" w:rsidRDefault="00243A98" w:rsidP="007F4E46">
            <w:pPr>
              <w:jc w:val="both"/>
              <w:rPr>
                <w:ins w:id="88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90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891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892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893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894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895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96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243A98" w:rsidRPr="00941D1B" w:rsidRDefault="00243A98" w:rsidP="007F4E46">
            <w:pPr>
              <w:jc w:val="both"/>
              <w:rPr>
                <w:ins w:id="897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898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89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00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901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02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941D1B" w:rsidRDefault="00243A98" w:rsidP="007F4E46">
            <w:pPr>
              <w:jc w:val="both"/>
              <w:rPr>
                <w:ins w:id="90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04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05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06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907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08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90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10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11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12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913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14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243A98">
            <w:pPr>
              <w:jc w:val="both"/>
              <w:rPr>
                <w:ins w:id="915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16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A004</w:t>
              </w:r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6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17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18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73573" w:rsidRDefault="00243A98" w:rsidP="007F4E46">
            <w:pPr>
              <w:jc w:val="both"/>
              <w:rPr>
                <w:ins w:id="919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20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243A98">
            <w:pPr>
              <w:jc w:val="both"/>
              <w:rPr>
                <w:ins w:id="921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22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醫療日額</w:t>
              </w:r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保險金代號與數理設定不符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2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43A98" w:rsidRDefault="00243A98" w:rsidP="00243A9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924" w:author="FIS" w:date="2015-10-15T16:32:00Z"/>
          <w:rFonts w:ascii="細明體" w:eastAsia="細明體" w:hAnsi="細明體" w:hint="eastAsia"/>
          <w:kern w:val="2"/>
          <w:lang w:eastAsia="zh-TW"/>
        </w:rPr>
        <w:pPrChange w:id="925" w:author="FIS" w:date="2015-10-15T16:34:00Z">
          <w:pPr>
            <w:pStyle w:val="Tabletext"/>
            <w:keepLines w:val="0"/>
            <w:numPr>
              <w:ilvl w:val="3"/>
              <w:numId w:val="11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926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  <w:r>
          <w:rPr>
            <w:rFonts w:ascii="細明體" w:eastAsia="細明體" w:hAnsi="細明體" w:hint="eastAsia"/>
            <w:kern w:val="2"/>
            <w:lang w:eastAsia="zh-TW"/>
          </w:rPr>
          <w:t>F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243A98" w:rsidRDefault="00243A98" w:rsidP="00243A9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927" w:author="FIS" w:date="2015-10-15T16:32:00Z"/>
          <w:rFonts w:ascii="細明體" w:eastAsia="細明體" w:hAnsi="細明體" w:hint="eastAsia"/>
          <w:kern w:val="2"/>
          <w:lang w:eastAsia="zh-TW"/>
        </w:rPr>
        <w:pPrChange w:id="928" w:author="FIS" w:date="2015-10-15T16:34:00Z">
          <w:pPr>
            <w:pStyle w:val="Tabletext"/>
            <w:keepLines w:val="0"/>
            <w:numPr>
              <w:ilvl w:val="4"/>
              <w:numId w:val="11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929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IF TA10</w:t>
        </w:r>
      </w:ins>
      <w:ins w:id="930" w:author="FIS" w:date="2015-10-15T16:33:00Z">
        <w:r>
          <w:rPr>
            <w:rFonts w:ascii="細明體" w:eastAsia="細明體" w:hAnsi="細明體" w:hint="eastAsia"/>
            <w:kern w:val="2"/>
            <w:lang w:eastAsia="zh-TW"/>
          </w:rPr>
          <w:t>7</w:t>
        </w:r>
      </w:ins>
      <w:ins w:id="931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.商品代號 是空值</w:t>
        </w:r>
      </w:ins>
    </w:p>
    <w:p w:rsidR="00243A98" w:rsidRPr="000E151E" w:rsidRDefault="00243A98" w:rsidP="00243A9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932" w:author="FIS" w:date="2015-10-15T16:32:00Z"/>
          <w:rFonts w:ascii="細明體" w:eastAsia="細明體" w:hAnsi="細明體" w:hint="eastAsia"/>
          <w:kern w:val="2"/>
          <w:lang w:eastAsia="zh-TW"/>
        </w:rPr>
        <w:pPrChange w:id="933" w:author="FIS" w:date="2015-10-15T16:34:00Z">
          <w:pPr>
            <w:pStyle w:val="Tabletext"/>
            <w:keepLines w:val="0"/>
            <w:numPr>
              <w:ilvl w:val="5"/>
              <w:numId w:val="11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934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243A98" w:rsidRPr="00670702" w:rsidRDefault="00243A98" w:rsidP="00243A9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935" w:author="FIS" w:date="2015-10-15T16:32:00Z"/>
          <w:rFonts w:ascii="細明體" w:eastAsia="細明體" w:hAnsi="細明體"/>
          <w:kern w:val="2"/>
          <w:lang w:eastAsia="zh-TW"/>
        </w:rPr>
        <w:pPrChange w:id="936" w:author="FIS" w:date="2015-10-15T16:34:00Z">
          <w:pPr>
            <w:pStyle w:val="Tabletext"/>
            <w:keepLines w:val="0"/>
            <w:numPr>
              <w:ilvl w:val="6"/>
              <w:numId w:val="11"/>
            </w:numPr>
            <w:tabs>
              <w:tab w:val="num" w:pos="3402"/>
            </w:tabs>
            <w:spacing w:after="0" w:line="240" w:lineRule="auto"/>
            <w:ind w:left="3402" w:hanging="680"/>
          </w:pPr>
        </w:pPrChange>
      </w:pPr>
      <w:ins w:id="937" w:author="FIS" w:date="2015-10-15T16:32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243A98" w:rsidRPr="00C25459" w:rsidTr="007F4E46">
        <w:trPr>
          <w:trHeight w:val="285"/>
          <w:ins w:id="938" w:author="FIS" w:date="2015-10-15T16:32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939" w:author="FIS" w:date="2015-10-15T16:32:00Z"/>
                <w:rFonts w:ascii="新細明體" w:hAnsi="新細明體"/>
                <w:sz w:val="20"/>
                <w:szCs w:val="20"/>
              </w:rPr>
            </w:pPr>
            <w:ins w:id="940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941" w:author="FIS" w:date="2015-10-15T16:32:00Z"/>
                <w:rFonts w:ascii="新細明體" w:hAnsi="新細明體"/>
                <w:sz w:val="20"/>
                <w:szCs w:val="20"/>
              </w:rPr>
            </w:pPr>
            <w:ins w:id="942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243A98" w:rsidRPr="00C25459" w:rsidRDefault="00243A98" w:rsidP="007F4E46">
            <w:pPr>
              <w:jc w:val="center"/>
              <w:rPr>
                <w:ins w:id="943" w:author="FIS" w:date="2015-10-15T16:32:00Z"/>
                <w:rFonts w:ascii="新細明體" w:hAnsi="新細明體"/>
                <w:sz w:val="20"/>
                <w:szCs w:val="20"/>
              </w:rPr>
            </w:pPr>
            <w:ins w:id="944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243A98" w:rsidRPr="00C25459" w:rsidTr="007F4E46">
        <w:trPr>
          <w:trHeight w:val="285"/>
          <w:ins w:id="945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946" w:author="FIS" w:date="2015-10-15T16:32:00Z"/>
                <w:rFonts w:ascii="細明體" w:eastAsia="細明體" w:hAnsi="細明體"/>
                <w:color w:val="000000"/>
                <w:sz w:val="20"/>
              </w:rPr>
            </w:pPr>
            <w:ins w:id="947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105E8" w:rsidRDefault="00243A98" w:rsidP="007F4E46">
            <w:pPr>
              <w:jc w:val="both"/>
              <w:rPr>
                <w:ins w:id="94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49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50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51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952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53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95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55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243A98" w:rsidRPr="00941D1B" w:rsidRDefault="00243A98" w:rsidP="007F4E46">
            <w:pPr>
              <w:jc w:val="both"/>
              <w:rPr>
                <w:ins w:id="956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57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5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59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960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61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941D1B" w:rsidRDefault="00243A98" w:rsidP="007F4E46">
            <w:pPr>
              <w:jc w:val="both"/>
              <w:rPr>
                <w:ins w:id="962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63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6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65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966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67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96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69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70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71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972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73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243A98">
            <w:pPr>
              <w:jc w:val="both"/>
              <w:rPr>
                <w:ins w:id="97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75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A004</w:t>
              </w:r>
            </w:ins>
            <w:ins w:id="976" w:author="FIS" w:date="2015-10-15T16:33:00Z"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7</w:t>
              </w:r>
            </w:ins>
            <w:ins w:id="977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7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979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73573" w:rsidRDefault="00243A98" w:rsidP="007F4E46">
            <w:pPr>
              <w:jc w:val="both"/>
              <w:rPr>
                <w:ins w:id="980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981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982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983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984" w:author="FIS" w:date="2015-10-15T16:33:00Z"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醫療實支</w:t>
              </w:r>
            </w:ins>
            <w:ins w:id="985" w:author="FIS" w:date="2015-10-15T16:32:00Z"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保險金代號與數理設定不符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986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43A98" w:rsidRDefault="00243A98" w:rsidP="00243A9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987" w:author="FIS" w:date="2015-10-15T16:32:00Z"/>
          <w:rFonts w:ascii="細明體" w:eastAsia="細明體" w:hAnsi="細明體" w:hint="eastAsia"/>
          <w:kern w:val="2"/>
          <w:lang w:eastAsia="zh-TW"/>
        </w:rPr>
        <w:pPrChange w:id="988" w:author="FIS" w:date="2015-10-15T16:34:00Z">
          <w:pPr>
            <w:pStyle w:val="Tabletext"/>
            <w:keepLines w:val="0"/>
            <w:numPr>
              <w:ilvl w:val="3"/>
              <w:numId w:val="12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989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  <w:ins w:id="990" w:author="FIS" w:date="2015-10-15T16:33:00Z">
        <w:r>
          <w:rPr>
            <w:rFonts w:ascii="細明體" w:eastAsia="細明體" w:hAnsi="細明體" w:hint="eastAsia"/>
            <w:kern w:val="2"/>
            <w:lang w:eastAsia="zh-TW"/>
          </w:rPr>
          <w:t>G</w:t>
        </w:r>
      </w:ins>
      <w:ins w:id="991" w:author="FIS" w:date="2015-10-15T16:32:00Z"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243A98" w:rsidRDefault="00243A98" w:rsidP="00243A9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992" w:author="FIS" w:date="2015-10-15T16:32:00Z"/>
          <w:rFonts w:ascii="細明體" w:eastAsia="細明體" w:hAnsi="細明體" w:hint="eastAsia"/>
          <w:kern w:val="2"/>
          <w:lang w:eastAsia="zh-TW"/>
        </w:rPr>
        <w:pPrChange w:id="993" w:author="FIS" w:date="2015-10-15T16:34:00Z">
          <w:pPr>
            <w:pStyle w:val="Tabletext"/>
            <w:keepLines w:val="0"/>
            <w:numPr>
              <w:ilvl w:val="4"/>
              <w:numId w:val="12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994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IF TA10</w:t>
        </w:r>
      </w:ins>
      <w:ins w:id="995" w:author="FIS" w:date="2015-10-15T16:33:00Z">
        <w:r>
          <w:rPr>
            <w:rFonts w:ascii="細明體" w:eastAsia="細明體" w:hAnsi="細明體" w:hint="eastAsia"/>
            <w:kern w:val="2"/>
            <w:lang w:eastAsia="zh-TW"/>
          </w:rPr>
          <w:t>8</w:t>
        </w:r>
      </w:ins>
      <w:ins w:id="996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.商品代號 是空值</w:t>
        </w:r>
      </w:ins>
    </w:p>
    <w:p w:rsidR="00243A98" w:rsidRPr="000E151E" w:rsidRDefault="00243A98" w:rsidP="00243A9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997" w:author="FIS" w:date="2015-10-15T16:32:00Z"/>
          <w:rFonts w:ascii="細明體" w:eastAsia="細明體" w:hAnsi="細明體" w:hint="eastAsia"/>
          <w:kern w:val="2"/>
          <w:lang w:eastAsia="zh-TW"/>
        </w:rPr>
        <w:pPrChange w:id="998" w:author="FIS" w:date="2015-10-15T16:34:00Z">
          <w:pPr>
            <w:pStyle w:val="Tabletext"/>
            <w:keepLines w:val="0"/>
            <w:numPr>
              <w:ilvl w:val="5"/>
              <w:numId w:val="12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999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243A98" w:rsidRPr="00670702" w:rsidRDefault="00243A98" w:rsidP="00243A9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1000" w:author="FIS" w:date="2015-10-15T16:32:00Z"/>
          <w:rFonts w:ascii="細明體" w:eastAsia="細明體" w:hAnsi="細明體"/>
          <w:kern w:val="2"/>
          <w:lang w:eastAsia="zh-TW"/>
        </w:rPr>
        <w:pPrChange w:id="1001" w:author="FIS" w:date="2015-10-15T16:34:00Z">
          <w:pPr>
            <w:pStyle w:val="Tabletext"/>
            <w:keepLines w:val="0"/>
            <w:numPr>
              <w:ilvl w:val="6"/>
              <w:numId w:val="12"/>
            </w:numPr>
            <w:tabs>
              <w:tab w:val="num" w:pos="3402"/>
            </w:tabs>
            <w:spacing w:after="0" w:line="240" w:lineRule="auto"/>
            <w:ind w:left="3402" w:hanging="680"/>
          </w:pPr>
        </w:pPrChange>
      </w:pPr>
      <w:ins w:id="1002" w:author="FIS" w:date="2015-10-15T16:32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243A98" w:rsidRPr="00C25459" w:rsidTr="007F4E46">
        <w:trPr>
          <w:trHeight w:val="285"/>
          <w:ins w:id="1003" w:author="FIS" w:date="2015-10-15T16:32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1004" w:author="FIS" w:date="2015-10-15T16:32:00Z"/>
                <w:rFonts w:ascii="新細明體" w:hAnsi="新細明體"/>
                <w:sz w:val="20"/>
                <w:szCs w:val="20"/>
              </w:rPr>
            </w:pPr>
            <w:ins w:id="1005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1006" w:author="FIS" w:date="2015-10-15T16:32:00Z"/>
                <w:rFonts w:ascii="新細明體" w:hAnsi="新細明體"/>
                <w:sz w:val="20"/>
                <w:szCs w:val="20"/>
              </w:rPr>
            </w:pPr>
            <w:ins w:id="1007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243A98" w:rsidRPr="00C25459" w:rsidRDefault="00243A98" w:rsidP="007F4E46">
            <w:pPr>
              <w:jc w:val="center"/>
              <w:rPr>
                <w:ins w:id="1008" w:author="FIS" w:date="2015-10-15T16:32:00Z"/>
                <w:rFonts w:ascii="新細明體" w:hAnsi="新細明體"/>
                <w:sz w:val="20"/>
                <w:szCs w:val="20"/>
              </w:rPr>
            </w:pPr>
            <w:ins w:id="1009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243A98" w:rsidRPr="00C25459" w:rsidTr="007F4E46">
        <w:trPr>
          <w:trHeight w:val="285"/>
          <w:ins w:id="1010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11" w:author="FIS" w:date="2015-10-15T16:32:00Z"/>
                <w:rFonts w:ascii="細明體" w:eastAsia="細明體" w:hAnsi="細明體"/>
                <w:color w:val="000000"/>
                <w:sz w:val="20"/>
              </w:rPr>
            </w:pPr>
            <w:ins w:id="1012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105E8" w:rsidRDefault="00243A98" w:rsidP="007F4E46">
            <w:pPr>
              <w:jc w:val="both"/>
              <w:rPr>
                <w:ins w:id="101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14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15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016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17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018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01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20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243A98" w:rsidRPr="00941D1B" w:rsidRDefault="00243A98" w:rsidP="007F4E46">
            <w:pPr>
              <w:jc w:val="both"/>
              <w:rPr>
                <w:ins w:id="1021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22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2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024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25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026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941D1B" w:rsidRDefault="00243A98" w:rsidP="007F4E46">
            <w:pPr>
              <w:jc w:val="both"/>
              <w:rPr>
                <w:ins w:id="1027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28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2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030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31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032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03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34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35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036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37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038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243A98">
            <w:pPr>
              <w:jc w:val="both"/>
              <w:rPr>
                <w:ins w:id="103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40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A004</w:t>
              </w:r>
            </w:ins>
            <w:ins w:id="1041" w:author="FIS" w:date="2015-10-15T16:33:00Z"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8</w:t>
              </w:r>
            </w:ins>
            <w:ins w:id="1042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4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044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73573" w:rsidRDefault="00243A98" w:rsidP="007F4E46">
            <w:pPr>
              <w:jc w:val="both"/>
              <w:rPr>
                <w:ins w:id="1045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046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047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48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1049" w:author="FIS" w:date="2015-10-15T16:33:00Z"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防癌醫療</w:t>
              </w:r>
            </w:ins>
            <w:ins w:id="1050" w:author="FIS" w:date="2015-10-15T16:32:00Z"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保險金代號與數理設定不符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51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43A98" w:rsidRDefault="00243A98" w:rsidP="00243A9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1052" w:author="FIS" w:date="2015-10-15T16:32:00Z"/>
          <w:rFonts w:ascii="細明體" w:eastAsia="細明體" w:hAnsi="細明體" w:hint="eastAsia"/>
          <w:kern w:val="2"/>
          <w:lang w:eastAsia="zh-TW"/>
        </w:rPr>
        <w:pPrChange w:id="1053" w:author="FIS" w:date="2015-10-15T16:34:00Z">
          <w:pPr>
            <w:pStyle w:val="Tabletext"/>
            <w:keepLines w:val="0"/>
            <w:numPr>
              <w:ilvl w:val="3"/>
              <w:numId w:val="13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054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  <w:ins w:id="1055" w:author="FIS" w:date="2015-10-15T16:33:00Z">
        <w:r>
          <w:rPr>
            <w:rFonts w:ascii="細明體" w:eastAsia="細明體" w:hAnsi="細明體" w:hint="eastAsia"/>
            <w:kern w:val="2"/>
            <w:lang w:eastAsia="zh-TW"/>
          </w:rPr>
          <w:t>H</w:t>
        </w:r>
      </w:ins>
      <w:ins w:id="1056" w:author="FIS" w:date="2015-10-15T16:32:00Z"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243A98" w:rsidRDefault="00243A98" w:rsidP="00243A9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057" w:author="FIS" w:date="2015-10-15T16:32:00Z"/>
          <w:rFonts w:ascii="細明體" w:eastAsia="細明體" w:hAnsi="細明體" w:hint="eastAsia"/>
          <w:kern w:val="2"/>
          <w:lang w:eastAsia="zh-TW"/>
        </w:rPr>
        <w:pPrChange w:id="1058" w:author="FIS" w:date="2015-10-15T16:34:00Z">
          <w:pPr>
            <w:pStyle w:val="Tabletext"/>
            <w:keepLines w:val="0"/>
            <w:numPr>
              <w:ilvl w:val="4"/>
              <w:numId w:val="13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059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IF TA10</w:t>
        </w:r>
      </w:ins>
      <w:ins w:id="1060" w:author="FIS" w:date="2015-10-15T16:36:00Z">
        <w:r w:rsidR="004D255F">
          <w:rPr>
            <w:rFonts w:ascii="細明體" w:eastAsia="細明體" w:hAnsi="細明體" w:hint="eastAsia"/>
            <w:kern w:val="2"/>
            <w:lang w:eastAsia="zh-TW"/>
          </w:rPr>
          <w:t>9</w:t>
        </w:r>
      </w:ins>
      <w:ins w:id="1061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.商品代號 是空值</w:t>
        </w:r>
      </w:ins>
    </w:p>
    <w:p w:rsidR="00243A98" w:rsidRPr="000E151E" w:rsidRDefault="00243A98" w:rsidP="00243A9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062" w:author="FIS" w:date="2015-10-15T16:32:00Z"/>
          <w:rFonts w:ascii="細明體" w:eastAsia="細明體" w:hAnsi="細明體" w:hint="eastAsia"/>
          <w:kern w:val="2"/>
          <w:lang w:eastAsia="zh-TW"/>
        </w:rPr>
        <w:pPrChange w:id="1063" w:author="FIS" w:date="2015-10-15T16:34:00Z">
          <w:pPr>
            <w:pStyle w:val="Tabletext"/>
            <w:keepLines w:val="0"/>
            <w:numPr>
              <w:ilvl w:val="5"/>
              <w:numId w:val="13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1064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243A98" w:rsidRPr="00670702" w:rsidRDefault="00243A98" w:rsidP="00243A9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1065" w:author="FIS" w:date="2015-10-15T16:32:00Z"/>
          <w:rFonts w:ascii="細明體" w:eastAsia="細明體" w:hAnsi="細明體"/>
          <w:kern w:val="2"/>
          <w:lang w:eastAsia="zh-TW"/>
        </w:rPr>
        <w:pPrChange w:id="1066" w:author="FIS" w:date="2015-10-15T16:34:00Z">
          <w:pPr>
            <w:pStyle w:val="Tabletext"/>
            <w:keepLines w:val="0"/>
            <w:numPr>
              <w:ilvl w:val="6"/>
              <w:numId w:val="13"/>
            </w:numPr>
            <w:tabs>
              <w:tab w:val="num" w:pos="3402"/>
            </w:tabs>
            <w:spacing w:after="0" w:line="240" w:lineRule="auto"/>
            <w:ind w:left="3402" w:hanging="680"/>
          </w:pPr>
        </w:pPrChange>
      </w:pPr>
      <w:ins w:id="1067" w:author="FIS" w:date="2015-10-15T16:32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243A98" w:rsidRPr="00C25459" w:rsidTr="007F4E46">
        <w:trPr>
          <w:trHeight w:val="285"/>
          <w:ins w:id="1068" w:author="FIS" w:date="2015-10-15T16:32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1069" w:author="FIS" w:date="2015-10-15T16:32:00Z"/>
                <w:rFonts w:ascii="新細明體" w:hAnsi="新細明體"/>
                <w:sz w:val="20"/>
                <w:szCs w:val="20"/>
              </w:rPr>
            </w:pPr>
            <w:ins w:id="1070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1071" w:author="FIS" w:date="2015-10-15T16:32:00Z"/>
                <w:rFonts w:ascii="新細明體" w:hAnsi="新細明體"/>
                <w:sz w:val="20"/>
                <w:szCs w:val="20"/>
              </w:rPr>
            </w:pPr>
            <w:ins w:id="1072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243A98" w:rsidRPr="00C25459" w:rsidRDefault="00243A98" w:rsidP="007F4E46">
            <w:pPr>
              <w:jc w:val="center"/>
              <w:rPr>
                <w:ins w:id="1073" w:author="FIS" w:date="2015-10-15T16:32:00Z"/>
                <w:rFonts w:ascii="新細明體" w:hAnsi="新細明體"/>
                <w:sz w:val="20"/>
                <w:szCs w:val="20"/>
              </w:rPr>
            </w:pPr>
            <w:ins w:id="1074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243A98" w:rsidRPr="00C25459" w:rsidTr="007F4E46">
        <w:trPr>
          <w:trHeight w:val="285"/>
          <w:ins w:id="1075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76" w:author="FIS" w:date="2015-10-15T16:32:00Z"/>
                <w:rFonts w:ascii="細明體" w:eastAsia="細明體" w:hAnsi="細明體"/>
                <w:color w:val="000000"/>
                <w:sz w:val="20"/>
              </w:rPr>
            </w:pPr>
            <w:ins w:id="1077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105E8" w:rsidRDefault="00243A98" w:rsidP="007F4E46">
            <w:pPr>
              <w:jc w:val="both"/>
              <w:rPr>
                <w:ins w:id="107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79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80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081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82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083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08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85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243A98" w:rsidRPr="00941D1B" w:rsidRDefault="00243A98" w:rsidP="007F4E46">
            <w:pPr>
              <w:jc w:val="both"/>
              <w:rPr>
                <w:ins w:id="1086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87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8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089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90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091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941D1B" w:rsidRDefault="00243A98" w:rsidP="007F4E46">
            <w:pPr>
              <w:jc w:val="both"/>
              <w:rPr>
                <w:ins w:id="1092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93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09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095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096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097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09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099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00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101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102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103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243A98">
            <w:pPr>
              <w:jc w:val="both"/>
              <w:rPr>
                <w:ins w:id="1104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05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A004</w:t>
              </w:r>
            </w:ins>
            <w:ins w:id="1106" w:author="FIS" w:date="2015-10-15T16:33:00Z"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9</w:t>
              </w:r>
            </w:ins>
            <w:ins w:id="1107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08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109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73573" w:rsidRDefault="00243A98" w:rsidP="007F4E46">
            <w:pPr>
              <w:jc w:val="both"/>
              <w:rPr>
                <w:ins w:id="1110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111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112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13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1114" w:author="FIS" w:date="2015-10-15T16:33:00Z">
              <w:r w:rsidRPr="00243A98">
                <w:rPr>
                  <w:rFonts w:ascii="細明體" w:eastAsia="細明體" w:hAnsi="細明體" w:cs="Arial" w:hint="eastAsia"/>
                  <w:sz w:val="20"/>
                  <w:szCs w:val="20"/>
                </w:rPr>
                <w:t>長期看護</w:t>
              </w:r>
            </w:ins>
            <w:ins w:id="1115" w:author="FIS" w:date="2015-10-15T16:32:00Z"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保險金代號與數理設定不符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16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43A98" w:rsidRDefault="00243A98" w:rsidP="00243A9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1117" w:author="FIS" w:date="2015-10-15T16:32:00Z"/>
          <w:rFonts w:ascii="細明體" w:eastAsia="細明體" w:hAnsi="細明體" w:hint="eastAsia"/>
          <w:kern w:val="2"/>
          <w:lang w:eastAsia="zh-TW"/>
        </w:rPr>
        <w:pPrChange w:id="1118" w:author="FIS" w:date="2015-10-15T16:34:00Z">
          <w:pPr>
            <w:pStyle w:val="Tabletext"/>
            <w:keepLines w:val="0"/>
            <w:numPr>
              <w:ilvl w:val="3"/>
              <w:numId w:val="14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119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  <w:ins w:id="1120" w:author="FIS" w:date="2015-10-15T16:33:00Z">
        <w:r>
          <w:rPr>
            <w:rFonts w:ascii="細明體" w:eastAsia="細明體" w:hAnsi="細明體" w:hint="eastAsia"/>
            <w:kern w:val="2"/>
            <w:lang w:eastAsia="zh-TW"/>
          </w:rPr>
          <w:t>I</w:t>
        </w:r>
      </w:ins>
      <w:ins w:id="1121" w:author="FIS" w:date="2015-10-15T16:32:00Z"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243A98" w:rsidRDefault="00243A98" w:rsidP="00243A9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122" w:author="FIS" w:date="2015-10-15T16:32:00Z"/>
          <w:rFonts w:ascii="細明體" w:eastAsia="細明體" w:hAnsi="細明體" w:hint="eastAsia"/>
          <w:kern w:val="2"/>
          <w:lang w:eastAsia="zh-TW"/>
        </w:rPr>
        <w:pPrChange w:id="1123" w:author="FIS" w:date="2015-10-15T16:34:00Z">
          <w:pPr>
            <w:pStyle w:val="Tabletext"/>
            <w:keepLines w:val="0"/>
            <w:numPr>
              <w:ilvl w:val="4"/>
              <w:numId w:val="14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124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IF TA1</w:t>
        </w:r>
      </w:ins>
      <w:ins w:id="1125" w:author="FIS" w:date="2015-10-15T16:36:00Z">
        <w:r w:rsidR="004D255F">
          <w:rPr>
            <w:rFonts w:ascii="細明體" w:eastAsia="細明體" w:hAnsi="細明體" w:hint="eastAsia"/>
            <w:kern w:val="2"/>
            <w:lang w:eastAsia="zh-TW"/>
          </w:rPr>
          <w:t>1</w:t>
        </w:r>
      </w:ins>
      <w:ins w:id="1126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0.商品代號 是空值</w:t>
        </w:r>
      </w:ins>
    </w:p>
    <w:p w:rsidR="00243A98" w:rsidRPr="000E151E" w:rsidRDefault="00243A98" w:rsidP="00243A9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127" w:author="FIS" w:date="2015-10-15T16:32:00Z"/>
          <w:rFonts w:ascii="細明體" w:eastAsia="細明體" w:hAnsi="細明體" w:hint="eastAsia"/>
          <w:kern w:val="2"/>
          <w:lang w:eastAsia="zh-TW"/>
        </w:rPr>
        <w:pPrChange w:id="1128" w:author="FIS" w:date="2015-10-15T16:34:00Z">
          <w:pPr>
            <w:pStyle w:val="Tabletext"/>
            <w:keepLines w:val="0"/>
            <w:numPr>
              <w:ilvl w:val="5"/>
              <w:numId w:val="14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1129" w:author="FIS" w:date="2015-10-15T16:32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243A98" w:rsidRPr="00670702" w:rsidRDefault="00243A98" w:rsidP="00243A9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1130" w:author="FIS" w:date="2015-10-15T16:32:00Z"/>
          <w:rFonts w:ascii="細明體" w:eastAsia="細明體" w:hAnsi="細明體"/>
          <w:kern w:val="2"/>
          <w:lang w:eastAsia="zh-TW"/>
        </w:rPr>
        <w:pPrChange w:id="1131" w:author="FIS" w:date="2015-10-15T16:34:00Z">
          <w:pPr>
            <w:pStyle w:val="Tabletext"/>
            <w:keepLines w:val="0"/>
            <w:numPr>
              <w:ilvl w:val="6"/>
              <w:numId w:val="14"/>
            </w:numPr>
            <w:tabs>
              <w:tab w:val="num" w:pos="3402"/>
            </w:tabs>
            <w:spacing w:after="0" w:line="240" w:lineRule="auto"/>
            <w:ind w:left="3402" w:hanging="680"/>
          </w:pPr>
        </w:pPrChange>
      </w:pPr>
      <w:ins w:id="1132" w:author="FIS" w:date="2015-10-15T16:32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243A98" w:rsidRPr="00C25459" w:rsidTr="007F4E46">
        <w:trPr>
          <w:trHeight w:val="285"/>
          <w:ins w:id="1133" w:author="FIS" w:date="2015-10-15T16:32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1134" w:author="FIS" w:date="2015-10-15T16:32:00Z"/>
                <w:rFonts w:ascii="新細明體" w:hAnsi="新細明體"/>
                <w:sz w:val="20"/>
                <w:szCs w:val="20"/>
              </w:rPr>
            </w:pPr>
            <w:ins w:id="1135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1136" w:author="FIS" w:date="2015-10-15T16:32:00Z"/>
                <w:rFonts w:ascii="新細明體" w:hAnsi="新細明體"/>
                <w:sz w:val="20"/>
                <w:szCs w:val="20"/>
              </w:rPr>
            </w:pPr>
            <w:ins w:id="1137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243A98" w:rsidRPr="00C25459" w:rsidRDefault="00243A98" w:rsidP="007F4E46">
            <w:pPr>
              <w:jc w:val="center"/>
              <w:rPr>
                <w:ins w:id="1138" w:author="FIS" w:date="2015-10-15T16:32:00Z"/>
                <w:rFonts w:ascii="新細明體" w:hAnsi="新細明體"/>
                <w:sz w:val="20"/>
                <w:szCs w:val="20"/>
              </w:rPr>
            </w:pPr>
            <w:ins w:id="1139" w:author="FIS" w:date="2015-10-15T16:32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243A98" w:rsidRPr="00C25459" w:rsidTr="007F4E46">
        <w:trPr>
          <w:trHeight w:val="285"/>
          <w:ins w:id="1140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141" w:author="FIS" w:date="2015-10-15T16:32:00Z"/>
                <w:rFonts w:ascii="細明體" w:eastAsia="細明體" w:hAnsi="細明體"/>
                <w:color w:val="000000"/>
                <w:sz w:val="20"/>
              </w:rPr>
            </w:pPr>
            <w:ins w:id="1142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105E8" w:rsidRDefault="00243A98" w:rsidP="007F4E46">
            <w:pPr>
              <w:jc w:val="both"/>
              <w:rPr>
                <w:ins w:id="114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44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45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146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147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148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14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50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243A98" w:rsidRPr="00941D1B" w:rsidRDefault="00243A98" w:rsidP="007F4E46">
            <w:pPr>
              <w:jc w:val="both"/>
              <w:rPr>
                <w:ins w:id="1151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52" w:author="FIS" w:date="2015-10-15T16:32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5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154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155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156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941D1B" w:rsidRDefault="00243A98" w:rsidP="007F4E46">
            <w:pPr>
              <w:jc w:val="both"/>
              <w:rPr>
                <w:ins w:id="1157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58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5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160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161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162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16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64" w:author="FIS" w:date="2015-10-15T16:32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65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166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167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168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243A98">
            <w:pPr>
              <w:jc w:val="both"/>
              <w:rPr>
                <w:ins w:id="1169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70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</w:t>
              </w:r>
            </w:ins>
            <w:ins w:id="1171" w:author="FIS" w:date="2015-10-15T16:33:00Z">
              <w:r>
                <w:rPr>
                  <w:rFonts w:ascii="細明體" w:eastAsia="細明體" w:hAnsi="細明體" w:cs="Arial" w:hint="eastAsia"/>
                  <w:sz w:val="20"/>
                  <w:szCs w:val="20"/>
                </w:rPr>
                <w:t>50</w:t>
              </w:r>
            </w:ins>
            <w:ins w:id="1172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73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174" w:author="FIS" w:date="2015-10-15T16:32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73573" w:rsidRDefault="00243A98" w:rsidP="007F4E46">
            <w:pPr>
              <w:jc w:val="both"/>
              <w:rPr>
                <w:ins w:id="1175" w:author="FIS" w:date="2015-10-15T16:32:00Z"/>
                <w:rFonts w:ascii="細明體" w:eastAsia="細明體" w:hAnsi="細明體" w:hint="eastAsia"/>
                <w:color w:val="000000"/>
                <w:sz w:val="20"/>
              </w:rPr>
            </w:pPr>
            <w:ins w:id="1176" w:author="FIS" w:date="2015-10-15T16:32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177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  <w:ins w:id="1178" w:author="FIS" w:date="2015-10-15T16:32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1179" w:author="FIS" w:date="2015-10-15T16:34:00Z">
              <w:r w:rsidRPr="00243A98">
                <w:rPr>
                  <w:rFonts w:ascii="細明體" w:eastAsia="細明體" w:hAnsi="細明體" w:cs="Arial" w:hint="eastAsia"/>
                  <w:sz w:val="20"/>
                  <w:szCs w:val="20"/>
                </w:rPr>
                <w:t>津貼</w:t>
              </w:r>
            </w:ins>
            <w:ins w:id="1180" w:author="FIS" w:date="2015-10-15T16:32:00Z"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保險金代號與數理設定不符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181" w:author="FIS" w:date="2015-10-15T16:32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243A98" w:rsidRDefault="00243A98" w:rsidP="00243A98">
      <w:pPr>
        <w:pStyle w:val="Tabletext"/>
        <w:keepLines w:val="0"/>
        <w:numPr>
          <w:ilvl w:val="3"/>
          <w:numId w:val="3"/>
        </w:numPr>
        <w:spacing w:after="0" w:line="240" w:lineRule="auto"/>
        <w:rPr>
          <w:ins w:id="1182" w:author="FIS" w:date="2015-10-15T16:31:00Z"/>
          <w:rFonts w:ascii="細明體" w:eastAsia="細明體" w:hAnsi="細明體" w:hint="eastAsia"/>
          <w:kern w:val="2"/>
          <w:lang w:eastAsia="zh-TW"/>
        </w:rPr>
        <w:pPrChange w:id="1183" w:author="FIS" w:date="2015-10-15T16:32:00Z">
          <w:pPr>
            <w:pStyle w:val="Tabletext"/>
            <w:keepLines w:val="0"/>
            <w:numPr>
              <w:ilvl w:val="3"/>
              <w:numId w:val="8"/>
            </w:numPr>
            <w:tabs>
              <w:tab w:val="num" w:pos="1644"/>
            </w:tabs>
            <w:spacing w:after="0" w:line="240" w:lineRule="auto"/>
            <w:ind w:left="1644" w:hanging="453"/>
          </w:pPr>
        </w:pPrChange>
      </w:pPr>
      <w:ins w:id="1184" w:author="FIS" w:date="2015-10-15T16:31:00Z">
        <w:r>
          <w:rPr>
            <w:rFonts w:ascii="細明體" w:eastAsia="細明體" w:hAnsi="細明體" w:hint="eastAsia"/>
            <w:kern w:val="2"/>
            <w:lang w:eastAsia="zh-TW"/>
          </w:rPr>
          <w:t>ELSE</w:t>
        </w:r>
        <w:r w:rsidRPr="00C870A3">
          <w:rPr>
            <w:rFonts w:ascii="細明體" w:eastAsia="細明體" w:hAnsi="細明體" w:hint="eastAsia"/>
            <w:kern w:val="2"/>
            <w:lang w:eastAsia="zh-TW"/>
          </w:rPr>
          <w:t xml:space="preserve"> </w:t>
        </w:r>
        <w:r>
          <w:rPr>
            <w:rFonts w:ascii="細明體" w:eastAsia="細明體" w:hAnsi="細明體" w:hint="eastAsia"/>
            <w:kern w:val="2"/>
            <w:lang w:eastAsia="zh-TW"/>
          </w:rPr>
          <w:t>IF A.索賠類別 =</w:t>
        </w:r>
        <w:r>
          <w:rPr>
            <w:rFonts w:ascii="細明體" w:eastAsia="細明體" w:hAnsi="細明體"/>
            <w:kern w:val="2"/>
            <w:lang w:eastAsia="zh-TW"/>
          </w:rPr>
          <w:t>’</w:t>
        </w:r>
      </w:ins>
      <w:ins w:id="1185" w:author="FIS" w:date="2015-10-15T16:36:00Z">
        <w:r w:rsidR="00664398">
          <w:rPr>
            <w:rFonts w:ascii="細明體" w:eastAsia="細明體" w:hAnsi="細明體" w:hint="eastAsia"/>
            <w:kern w:val="2"/>
            <w:lang w:eastAsia="zh-TW"/>
          </w:rPr>
          <w:t>N</w:t>
        </w:r>
      </w:ins>
      <w:ins w:id="1186" w:author="FIS" w:date="2015-10-15T16:31:00Z">
        <w:r>
          <w:rPr>
            <w:rFonts w:ascii="細明體" w:eastAsia="細明體" w:hAnsi="細明體"/>
            <w:kern w:val="2"/>
            <w:lang w:eastAsia="zh-TW"/>
          </w:rPr>
          <w:t>’</w:t>
        </w:r>
      </w:ins>
    </w:p>
    <w:p w:rsidR="00243A98" w:rsidRDefault="00243A98" w:rsidP="00243A98">
      <w:pPr>
        <w:pStyle w:val="Tabletext"/>
        <w:keepLines w:val="0"/>
        <w:numPr>
          <w:ilvl w:val="4"/>
          <w:numId w:val="3"/>
        </w:numPr>
        <w:spacing w:after="0" w:line="240" w:lineRule="auto"/>
        <w:rPr>
          <w:ins w:id="1187" w:author="FIS" w:date="2015-10-15T16:31:00Z"/>
          <w:rFonts w:ascii="細明體" w:eastAsia="細明體" w:hAnsi="細明體" w:hint="eastAsia"/>
          <w:kern w:val="2"/>
          <w:lang w:eastAsia="zh-TW"/>
        </w:rPr>
        <w:pPrChange w:id="1188" w:author="FIS" w:date="2015-10-15T16:32:00Z">
          <w:pPr>
            <w:pStyle w:val="Tabletext"/>
            <w:keepLines w:val="0"/>
            <w:numPr>
              <w:ilvl w:val="4"/>
              <w:numId w:val="8"/>
            </w:numPr>
            <w:tabs>
              <w:tab w:val="num" w:pos="2268"/>
            </w:tabs>
            <w:spacing w:after="0" w:line="240" w:lineRule="auto"/>
            <w:ind w:left="2268" w:hanging="680"/>
          </w:pPr>
        </w:pPrChange>
      </w:pPr>
      <w:ins w:id="1189" w:author="FIS" w:date="2015-10-15T16:31:00Z">
        <w:r>
          <w:rPr>
            <w:rFonts w:ascii="細明體" w:eastAsia="細明體" w:hAnsi="細明體" w:hint="eastAsia"/>
            <w:kern w:val="2"/>
            <w:lang w:eastAsia="zh-TW"/>
          </w:rPr>
          <w:t>IF TA1</w:t>
        </w:r>
      </w:ins>
      <w:ins w:id="1190" w:author="FIS" w:date="2015-10-15T16:36:00Z">
        <w:r w:rsidR="00664398">
          <w:rPr>
            <w:rFonts w:ascii="細明體" w:eastAsia="細明體" w:hAnsi="細明體" w:hint="eastAsia"/>
            <w:kern w:val="2"/>
            <w:lang w:eastAsia="zh-TW"/>
          </w:rPr>
          <w:t>22</w:t>
        </w:r>
      </w:ins>
      <w:ins w:id="1191" w:author="FIS" w:date="2015-10-15T16:31:00Z">
        <w:r>
          <w:rPr>
            <w:rFonts w:ascii="細明體" w:eastAsia="細明體" w:hAnsi="細明體" w:hint="eastAsia"/>
            <w:kern w:val="2"/>
            <w:lang w:eastAsia="zh-TW"/>
          </w:rPr>
          <w:t>.商品代號 是空值</w:t>
        </w:r>
      </w:ins>
    </w:p>
    <w:p w:rsidR="00243A98" w:rsidRPr="000E151E" w:rsidRDefault="00243A98" w:rsidP="00243A98">
      <w:pPr>
        <w:pStyle w:val="Tabletext"/>
        <w:keepLines w:val="0"/>
        <w:numPr>
          <w:ilvl w:val="5"/>
          <w:numId w:val="3"/>
        </w:numPr>
        <w:spacing w:after="0" w:line="240" w:lineRule="auto"/>
        <w:rPr>
          <w:ins w:id="1192" w:author="FIS" w:date="2015-10-15T16:31:00Z"/>
          <w:rFonts w:ascii="細明體" w:eastAsia="細明體" w:hAnsi="細明體" w:hint="eastAsia"/>
          <w:kern w:val="2"/>
          <w:lang w:eastAsia="zh-TW"/>
        </w:rPr>
        <w:pPrChange w:id="1193" w:author="FIS" w:date="2015-10-15T16:32:00Z">
          <w:pPr>
            <w:pStyle w:val="Tabletext"/>
            <w:keepLines w:val="0"/>
            <w:numPr>
              <w:ilvl w:val="5"/>
              <w:numId w:val="8"/>
            </w:numPr>
            <w:tabs>
              <w:tab w:val="num" w:pos="2722"/>
            </w:tabs>
            <w:spacing w:after="0" w:line="240" w:lineRule="auto"/>
            <w:ind w:left="2722" w:hanging="511"/>
          </w:pPr>
        </w:pPrChange>
      </w:pPr>
      <w:ins w:id="1194" w:author="FIS" w:date="2015-10-15T16:31:00Z">
        <w:r>
          <w:rPr>
            <w:rFonts w:ascii="細明體" w:eastAsia="細明體" w:hAnsi="細明體" w:hint="eastAsia"/>
            <w:kern w:val="2"/>
            <w:lang w:eastAsia="zh-TW"/>
          </w:rPr>
          <w:t>寫入</w:t>
        </w:r>
        <w:r w:rsidRPr="003976CE">
          <w:rPr>
            <w:rFonts w:ascii="細明體" w:eastAsia="細明體" w:hAnsi="細明體" w:hint="eastAsia"/>
            <w:lang w:eastAsia="zh-TW"/>
          </w:rPr>
          <w:t>國寶幸福轉檔驗證訊息記錄檔</w:t>
        </w:r>
        <w:r>
          <w:rPr>
            <w:rFonts w:ascii="細明體" w:eastAsia="細明體" w:hAnsi="細明體" w:hint="eastAsia"/>
            <w:lang w:eastAsia="zh-TW"/>
          </w:rPr>
          <w:t>：</w:t>
        </w:r>
      </w:ins>
    </w:p>
    <w:p w:rsidR="00243A98" w:rsidRPr="00670702" w:rsidRDefault="00243A98" w:rsidP="00243A98">
      <w:pPr>
        <w:pStyle w:val="Tabletext"/>
        <w:keepLines w:val="0"/>
        <w:numPr>
          <w:ilvl w:val="6"/>
          <w:numId w:val="3"/>
        </w:numPr>
        <w:spacing w:after="0" w:line="240" w:lineRule="auto"/>
        <w:rPr>
          <w:ins w:id="1195" w:author="FIS" w:date="2015-10-15T16:31:00Z"/>
          <w:rFonts w:ascii="細明體" w:eastAsia="細明體" w:hAnsi="細明體"/>
          <w:kern w:val="2"/>
          <w:lang w:eastAsia="zh-TW"/>
        </w:rPr>
        <w:pPrChange w:id="1196" w:author="FIS" w:date="2015-10-15T16:32:00Z">
          <w:pPr>
            <w:pStyle w:val="Tabletext"/>
            <w:keepLines w:val="0"/>
            <w:numPr>
              <w:ilvl w:val="6"/>
              <w:numId w:val="8"/>
            </w:numPr>
            <w:tabs>
              <w:tab w:val="num" w:pos="3402"/>
            </w:tabs>
            <w:spacing w:after="0" w:line="240" w:lineRule="auto"/>
            <w:ind w:left="3402" w:hanging="680"/>
          </w:pPr>
        </w:pPrChange>
      </w:pPr>
      <w:ins w:id="1197" w:author="FIS" w:date="2015-10-15T16:31:00Z">
        <w:r w:rsidRPr="00670702">
          <w:rPr>
            <w:rFonts w:ascii="細明體" w:eastAsia="細明體" w:hAnsi="細明體" w:hint="eastAsia"/>
            <w:kern w:val="2"/>
            <w:lang w:eastAsia="zh-TW"/>
          </w:rPr>
          <w:t>CALL STEP99()：</w:t>
        </w:r>
      </w:ins>
    </w:p>
    <w:tbl>
      <w:tblPr>
        <w:tblW w:w="6237" w:type="dxa"/>
        <w:tblInd w:w="3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7"/>
        <w:gridCol w:w="3686"/>
        <w:gridCol w:w="1134"/>
      </w:tblGrid>
      <w:tr w:rsidR="00243A98" w:rsidRPr="00C25459" w:rsidTr="007F4E46">
        <w:trPr>
          <w:trHeight w:val="285"/>
          <w:ins w:id="1198" w:author="FIS" w:date="2015-10-15T16:31:00Z"/>
        </w:trPr>
        <w:tc>
          <w:tcPr>
            <w:tcW w:w="1417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1199" w:author="FIS" w:date="2015-10-15T16:31:00Z"/>
                <w:rFonts w:ascii="新細明體" w:hAnsi="新細明體"/>
                <w:sz w:val="20"/>
                <w:szCs w:val="20"/>
              </w:rPr>
            </w:pPr>
            <w:ins w:id="1200" w:author="FIS" w:date="2015-10-15T16:31:00Z">
              <w:r>
                <w:rPr>
                  <w:rFonts w:ascii="新細明體" w:hAnsi="新細明體" w:hint="eastAsia"/>
                  <w:sz w:val="20"/>
                  <w:szCs w:val="20"/>
                </w:rPr>
                <w:t>欄位</w:t>
              </w:r>
            </w:ins>
          </w:p>
        </w:tc>
        <w:tc>
          <w:tcPr>
            <w:tcW w:w="3686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243A98" w:rsidRPr="00C25459" w:rsidRDefault="00243A98" w:rsidP="007F4E46">
            <w:pPr>
              <w:jc w:val="center"/>
              <w:rPr>
                <w:ins w:id="1201" w:author="FIS" w:date="2015-10-15T16:31:00Z"/>
                <w:rFonts w:ascii="新細明體" w:hAnsi="新細明體"/>
                <w:sz w:val="20"/>
                <w:szCs w:val="20"/>
              </w:rPr>
            </w:pPr>
            <w:ins w:id="1202" w:author="FIS" w:date="2015-10-15T16:31:00Z">
              <w:r>
                <w:rPr>
                  <w:rFonts w:ascii="新細明體" w:hAnsi="新細明體" w:hint="eastAsia"/>
                  <w:sz w:val="20"/>
                  <w:szCs w:val="20"/>
                </w:rPr>
                <w:t>值</w:t>
              </w:r>
            </w:ins>
          </w:p>
        </w:tc>
        <w:tc>
          <w:tcPr>
            <w:tcW w:w="1134" w:type="dxa"/>
            <w:shd w:val="clear" w:color="auto" w:fill="FFFF00"/>
            <w:vAlign w:val="bottom"/>
          </w:tcPr>
          <w:p w:rsidR="00243A98" w:rsidRPr="00C25459" w:rsidRDefault="00243A98" w:rsidP="007F4E46">
            <w:pPr>
              <w:jc w:val="center"/>
              <w:rPr>
                <w:ins w:id="1203" w:author="FIS" w:date="2015-10-15T16:31:00Z"/>
                <w:rFonts w:ascii="新細明體" w:hAnsi="新細明體"/>
                <w:sz w:val="20"/>
                <w:szCs w:val="20"/>
              </w:rPr>
            </w:pPr>
            <w:ins w:id="1204" w:author="FIS" w:date="2015-10-15T16:31:00Z">
              <w:r>
                <w:rPr>
                  <w:rFonts w:ascii="新細明體" w:hAnsi="新細明體" w:hint="eastAsia"/>
                  <w:sz w:val="20"/>
                  <w:szCs w:val="20"/>
                </w:rPr>
                <w:t>備註</w:t>
              </w:r>
            </w:ins>
          </w:p>
        </w:tc>
      </w:tr>
      <w:tr w:rsidR="00243A98" w:rsidRPr="00C25459" w:rsidTr="007F4E46">
        <w:trPr>
          <w:trHeight w:val="285"/>
          <w:ins w:id="1205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206" w:author="FIS" w:date="2015-10-15T16:31:00Z"/>
                <w:rFonts w:ascii="細明體" w:eastAsia="細明體" w:hAnsi="細明體"/>
                <w:color w:val="000000"/>
                <w:sz w:val="20"/>
              </w:rPr>
            </w:pPr>
            <w:ins w:id="1207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KEY說明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105E8" w:rsidRDefault="00243A98" w:rsidP="007F4E46">
            <w:pPr>
              <w:jc w:val="both"/>
              <w:rPr>
                <w:ins w:id="1208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1209" w:author="FIS" w:date="2015-10-15T16:31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210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211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212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1213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KEY值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214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1215" w:author="FIS" w:date="2015-10-15T16:31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險別+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,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+</w:t>
              </w:r>
            </w:ins>
          </w:p>
          <w:p w:rsidR="00243A98" w:rsidRPr="00941D1B" w:rsidRDefault="00243A98" w:rsidP="007F4E46">
            <w:pPr>
              <w:jc w:val="both"/>
              <w:rPr>
                <w:ins w:id="1216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1217" w:author="FIS" w:date="2015-10-15T16:31:00Z">
              <w:r w:rsidRPr="00B5417D">
                <w:rPr>
                  <w:rFonts w:ascii="細明體" w:eastAsia="細明體" w:hAnsi="細明體" w:hint="eastAsia"/>
                  <w:sz w:val="20"/>
                  <w:szCs w:val="20"/>
                </w:rPr>
                <w:t>DTAAB001.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保險金代號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218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219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220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1221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檔案名稱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941D1B" w:rsidRDefault="00243A98" w:rsidP="007F4E46">
            <w:pPr>
              <w:jc w:val="both"/>
              <w:rPr>
                <w:ins w:id="1222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1223" w:author="FIS" w:date="2015-10-15T16:31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DTAAB001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224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225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226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1227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欄位名稱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228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1229" w:author="FIS" w:date="2015-10-15T16:31:00Z">
              <w:r>
                <w:rPr>
                  <w:rFonts w:ascii="細明體" w:eastAsia="細明體" w:hAnsi="細明體"/>
                  <w:sz w:val="20"/>
                  <w:szCs w:val="20"/>
                </w:rPr>
                <w:t>‘</w:t>
              </w:r>
              <w:r>
                <w:rPr>
                  <w:rFonts w:ascii="細明體" w:eastAsia="細明體" w:hAnsi="細明體" w:hint="eastAsia"/>
                  <w:sz w:val="20"/>
                  <w:szCs w:val="20"/>
                </w:rPr>
                <w:t>CLAM_AMT_CODE</w:t>
              </w:r>
              <w:r>
                <w:rPr>
                  <w:rFonts w:ascii="細明體" w:eastAsia="細明體" w:hAnsi="細明體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230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231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8C7943" w:rsidRDefault="00243A98" w:rsidP="007F4E46">
            <w:pPr>
              <w:jc w:val="both"/>
              <w:rPr>
                <w:ins w:id="1232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1233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錯誤代碼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664398">
            <w:pPr>
              <w:jc w:val="both"/>
              <w:rPr>
                <w:ins w:id="1234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1235" w:author="FIS" w:date="2015-10-15T16:31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  <w:r w:rsidRPr="00134142">
                <w:rPr>
                  <w:rFonts w:ascii="細明體" w:eastAsia="細明體" w:hAnsi="細明體" w:cs="Arial"/>
                  <w:sz w:val="20"/>
                  <w:szCs w:val="20"/>
                </w:rPr>
                <w:t>A00</w:t>
              </w:r>
            </w:ins>
            <w:ins w:id="1236" w:author="FIS" w:date="2015-10-15T16:36:00Z">
              <w:r w:rsidR="00664398">
                <w:rPr>
                  <w:rFonts w:ascii="細明體" w:eastAsia="細明體" w:hAnsi="細明體" w:cs="Arial" w:hint="eastAsia"/>
                  <w:sz w:val="20"/>
                  <w:szCs w:val="20"/>
                </w:rPr>
                <w:t>51</w:t>
              </w:r>
            </w:ins>
            <w:ins w:id="1237" w:author="FIS" w:date="2015-10-15T16:31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238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243A98" w:rsidRPr="00C25459" w:rsidTr="007F4E46">
        <w:trPr>
          <w:trHeight w:val="285"/>
          <w:ins w:id="1239" w:author="FIS" w:date="2015-10-15T16:31:00Z"/>
        </w:trPr>
        <w:tc>
          <w:tcPr>
            <w:tcW w:w="1417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Pr="00A73573" w:rsidRDefault="00243A98" w:rsidP="007F4E46">
            <w:pPr>
              <w:jc w:val="both"/>
              <w:rPr>
                <w:ins w:id="1240" w:author="FIS" w:date="2015-10-15T16:31:00Z"/>
                <w:rFonts w:ascii="細明體" w:eastAsia="細明體" w:hAnsi="細明體" w:hint="eastAsia"/>
                <w:color w:val="000000"/>
                <w:sz w:val="20"/>
              </w:rPr>
            </w:pPr>
            <w:ins w:id="1241" w:author="FIS" w:date="2015-10-15T16:31:00Z">
              <w:r w:rsidRPr="00A73573">
                <w:rPr>
                  <w:rFonts w:ascii="細明體" w:eastAsia="細明體" w:hAnsi="細明體" w:hint="eastAsia"/>
                  <w:color w:val="000000"/>
                  <w:sz w:val="20"/>
                </w:rPr>
                <w:t>錯誤中文</w:t>
              </w:r>
            </w:ins>
          </w:p>
        </w:tc>
        <w:tc>
          <w:tcPr>
            <w:tcW w:w="3686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243A98" w:rsidRDefault="00243A98" w:rsidP="007F4E46">
            <w:pPr>
              <w:jc w:val="both"/>
              <w:rPr>
                <w:ins w:id="1242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  <w:ins w:id="1243" w:author="FIS" w:date="2015-10-15T16:31:00Z">
              <w:r>
                <w:rPr>
                  <w:rFonts w:ascii="細明體" w:eastAsia="細明體" w:hAnsi="細明體" w:cs="Arial"/>
                  <w:sz w:val="20"/>
                  <w:szCs w:val="20"/>
                </w:rPr>
                <w:t>‘</w:t>
              </w:r>
            </w:ins>
            <w:ins w:id="1244" w:author="FIS" w:date="2015-10-15T16:36:00Z">
              <w:r w:rsidR="00664398">
                <w:rPr>
                  <w:rFonts w:ascii="細明體" w:eastAsia="細明體" w:hAnsi="細明體" w:cs="Arial" w:hint="eastAsia"/>
                  <w:sz w:val="20"/>
                  <w:szCs w:val="20"/>
                </w:rPr>
                <w:t>理賠年金</w:t>
              </w:r>
            </w:ins>
            <w:ins w:id="1245" w:author="FIS" w:date="2015-10-15T16:31:00Z">
              <w:r w:rsidRPr="00866C84">
                <w:rPr>
                  <w:rFonts w:ascii="細明體" w:eastAsia="細明體" w:hAnsi="細明體" w:cs="Arial" w:hint="eastAsia"/>
                  <w:sz w:val="20"/>
                  <w:szCs w:val="20"/>
                </w:rPr>
                <w:t>保險金代號與數理設定不符</w:t>
              </w:r>
              <w:r>
                <w:rPr>
                  <w:rFonts w:ascii="細明體" w:eastAsia="細明體" w:hAnsi="細明體" w:cs="Arial"/>
                  <w:sz w:val="20"/>
                  <w:szCs w:val="20"/>
                </w:rPr>
                <w:t>’</w:t>
              </w:r>
            </w:ins>
          </w:p>
        </w:tc>
        <w:tc>
          <w:tcPr>
            <w:tcW w:w="1134" w:type="dxa"/>
          </w:tcPr>
          <w:p w:rsidR="00243A98" w:rsidRDefault="00243A98" w:rsidP="007F4E46">
            <w:pPr>
              <w:jc w:val="both"/>
              <w:rPr>
                <w:ins w:id="1246" w:author="FIS" w:date="2015-10-15T16:31:00Z"/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435206" w:rsidDel="00EE1900" w:rsidRDefault="00435206" w:rsidP="00243A9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del w:id="1247" w:author="FIS" w:date="2015-10-15T11:43:00Z"/>
          <w:rFonts w:ascii="細明體" w:eastAsia="細明體" w:hAnsi="細明體" w:hint="eastAsia"/>
          <w:kern w:val="2"/>
          <w:lang w:eastAsia="zh-TW"/>
        </w:rPr>
        <w:pPrChange w:id="1248" w:author="FIS" w:date="2015-10-15T16:32:00Z">
          <w:pPr>
            <w:pStyle w:val="Tabletext"/>
            <w:keepLines w:val="0"/>
            <w:numPr>
              <w:ilvl w:val="1"/>
              <w:numId w:val="7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</w:p>
    <w:p w:rsidR="00DD2CD4" w:rsidRDefault="008E2B76" w:rsidP="00243A98">
      <w:pPr>
        <w:pStyle w:val="Tabletext"/>
        <w:keepLines w:val="0"/>
        <w:numPr>
          <w:ilvl w:val="1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249" w:author="FIS" w:date="2015-10-15T16:32:00Z">
          <w:pPr>
            <w:pStyle w:val="Tabletext"/>
            <w:keepLines w:val="0"/>
            <w:numPr>
              <w:ilvl w:val="1"/>
              <w:numId w:val="7"/>
            </w:numPr>
            <w:tabs>
              <w:tab w:val="num" w:pos="680"/>
            </w:tabs>
            <w:spacing w:after="0" w:line="240" w:lineRule="auto"/>
            <w:ind w:left="680" w:hanging="340"/>
          </w:pPr>
        </w:pPrChange>
      </w:pPr>
      <w:r w:rsidRPr="00DD2CD4">
        <w:rPr>
          <w:rFonts w:ascii="細明體" w:eastAsia="細明體" w:hAnsi="細明體" w:hint="eastAsia"/>
          <w:kern w:val="2"/>
          <w:lang w:eastAsia="zh-TW"/>
        </w:rPr>
        <w:t>程式結束，需記錄下列件數：</w:t>
      </w:r>
    </w:p>
    <w:p w:rsidR="008E2B76" w:rsidRPr="00DD2CD4" w:rsidRDefault="008E2B76" w:rsidP="00243A98">
      <w:pPr>
        <w:pStyle w:val="Tabletext"/>
        <w:keepLines w:val="0"/>
        <w:numPr>
          <w:ilvl w:val="2"/>
          <w:numId w:val="3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  <w:pPrChange w:id="1250" w:author="FIS" w:date="2015-10-15T16:32:00Z">
          <w:pPr>
            <w:pStyle w:val="Tabletext"/>
            <w:keepLines w:val="0"/>
            <w:numPr>
              <w:ilvl w:val="2"/>
              <w:numId w:val="7"/>
            </w:numPr>
            <w:tabs>
              <w:tab w:val="num" w:pos="1191"/>
            </w:tabs>
            <w:spacing w:after="0" w:line="240" w:lineRule="auto"/>
            <w:ind w:left="1191" w:hanging="511"/>
          </w:pPr>
        </w:pPrChange>
      </w:pPr>
      <w:r w:rsidRPr="00DD2CD4">
        <w:rPr>
          <w:rFonts w:ascii="細明體" w:eastAsia="細明體" w:hAnsi="細明體" w:hint="eastAsia"/>
          <w:kern w:val="2"/>
          <w:lang w:eastAsia="zh-TW"/>
        </w:rPr>
        <w:t>C</w:t>
      </w:r>
      <w:r w:rsidRPr="00DD2CD4">
        <w:rPr>
          <w:rFonts w:ascii="細明體" w:eastAsia="細明體" w:hAnsi="細明體"/>
          <w:kern w:val="2"/>
          <w:lang w:eastAsia="zh-TW"/>
        </w:rPr>
        <w:t>ALL batch.CountManager</w:t>
      </w:r>
      <w:r w:rsidRPr="00DD2CD4">
        <w:rPr>
          <w:rFonts w:ascii="細明體" w:eastAsia="細明體" w:hAnsi="細明體" w:hint="eastAsia"/>
          <w:kern w:val="2"/>
          <w:lang w:eastAsia="zh-TW"/>
        </w:rPr>
        <w:t>(批次作業件數記錄模組)，記錄抽件讀取件數，處理件數，錯誤件數。</w:t>
      </w:r>
    </w:p>
    <w:p w:rsidR="008E2B76" w:rsidRDefault="008E2B76" w:rsidP="008E2B76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FD461C" w:rsidRDefault="00FD461C" w:rsidP="008E2B76">
      <w:pPr>
        <w:pStyle w:val="Tabletext"/>
        <w:keepLines w:val="0"/>
        <w:spacing w:after="0" w:line="240" w:lineRule="auto"/>
        <w:ind w:left="680"/>
        <w:rPr>
          <w:rFonts w:ascii="細明體" w:eastAsia="細明體" w:hAnsi="細明體" w:hint="eastAsia"/>
          <w:kern w:val="2"/>
          <w:lang w:eastAsia="zh-TW"/>
        </w:rPr>
      </w:pPr>
    </w:p>
    <w:p w:rsidR="00702B43" w:rsidRDefault="00D569A9" w:rsidP="00412F68">
      <w:pPr>
        <w:pStyle w:val="Tabletext"/>
        <w:keepLines w:val="0"/>
        <w:numPr>
          <w:ilvl w:val="1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</w:t>
      </w:r>
      <w:r w:rsidRPr="003976CE">
        <w:rPr>
          <w:rFonts w:ascii="細明體" w:eastAsia="細明體" w:hAnsi="細明體" w:hint="eastAsia"/>
          <w:lang w:eastAsia="zh-TW"/>
        </w:rPr>
        <w:t>國寶幸福轉檔驗證訊息記錄檔</w:t>
      </w:r>
      <w:r w:rsidR="00D300F6">
        <w:rPr>
          <w:rFonts w:ascii="細明體" w:eastAsia="細明體" w:hAnsi="細明體" w:hint="eastAsia"/>
          <w:lang w:eastAsia="zh-TW"/>
        </w:rPr>
        <w:t>(獨立一個METHOD)</w:t>
      </w:r>
      <w:r w:rsidR="00F06710">
        <w:rPr>
          <w:rFonts w:ascii="細明體" w:eastAsia="細明體" w:hAnsi="細明體" w:hint="eastAsia"/>
          <w:kern w:val="2"/>
          <w:lang w:eastAsia="zh-TW"/>
        </w:rPr>
        <w:t>：</w:t>
      </w:r>
      <w:r>
        <w:rPr>
          <w:rFonts w:ascii="細明體" w:eastAsia="細明體" w:hAnsi="細明體" w:hint="eastAsia"/>
          <w:kern w:val="2"/>
          <w:lang w:eastAsia="zh-TW"/>
        </w:rPr>
        <w:t>(INSERT DTZZX200)</w:t>
      </w:r>
    </w:p>
    <w:p w:rsidR="00FB2B47" w:rsidRDefault="00FB2B47" w:rsidP="00412F6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</w:t>
      </w:r>
      <w:r w:rsidR="00015278">
        <w:rPr>
          <w:rFonts w:ascii="細明體" w:eastAsia="細明體" w:hAnsi="細明體" w:hint="eastAsia"/>
          <w:kern w:val="2"/>
          <w:lang w:eastAsia="zh-TW"/>
        </w:rPr>
        <w:t>：</w:t>
      </w:r>
    </w:p>
    <w:p w:rsidR="00584179" w:rsidRDefault="00584179" w:rsidP="00412F6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KEY說明</w:t>
      </w:r>
    </w:p>
    <w:p w:rsidR="00015278" w:rsidRDefault="00584179" w:rsidP="00412F6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KEY值</w:t>
      </w:r>
    </w:p>
    <w:p w:rsidR="00003696" w:rsidRPr="00003696" w:rsidRDefault="00003696" w:rsidP="00412F6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C7943">
        <w:rPr>
          <w:rFonts w:ascii="細明體" w:eastAsia="細明體" w:hAnsi="細明體" w:hint="eastAsia"/>
          <w:color w:val="000000"/>
        </w:rPr>
        <w:t>檔案名稱</w:t>
      </w:r>
    </w:p>
    <w:p w:rsidR="00003696" w:rsidRPr="00DA0CED" w:rsidRDefault="00003696" w:rsidP="00412F6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8C7943">
        <w:rPr>
          <w:rFonts w:ascii="細明體" w:eastAsia="細明體" w:hAnsi="細明體" w:hint="eastAsia"/>
          <w:color w:val="000000"/>
        </w:rPr>
        <w:t>欄位名稱</w:t>
      </w:r>
    </w:p>
    <w:p w:rsidR="00015278" w:rsidRDefault="00271245" w:rsidP="00412F6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錯誤代碼</w:t>
      </w:r>
    </w:p>
    <w:p w:rsidR="00271245" w:rsidRDefault="00271245" w:rsidP="00412F6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錯誤中文</w:t>
      </w:r>
    </w:p>
    <w:p w:rsidR="00AA563E" w:rsidRDefault="00AA563E" w:rsidP="00412F6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業務別代碼：</w:t>
      </w:r>
    </w:p>
    <w:p w:rsidR="00A41062" w:rsidRPr="00A41062" w:rsidRDefault="00A41062" w:rsidP="00412F6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</w:t>
      </w:r>
      <w:r w:rsidR="006D4804">
        <w:rPr>
          <w:rFonts w:ascii="細明體" w:eastAsia="細明體" w:hAnsi="細明體" w:hint="eastAsia"/>
        </w:rPr>
        <w:t>傳入.</w:t>
      </w:r>
      <w:r>
        <w:rPr>
          <w:rFonts w:ascii="細明體" w:eastAsia="細明體" w:hAnsi="細明體" w:hint="eastAsia"/>
          <w:kern w:val="2"/>
          <w:lang w:eastAsia="zh-TW"/>
        </w:rPr>
        <w:t xml:space="preserve">KEY說明 = </w:t>
      </w:r>
      <w:r>
        <w:rPr>
          <w:rFonts w:ascii="細明體" w:eastAsia="細明體" w:hAnsi="細明體"/>
          <w:kern w:val="2"/>
          <w:lang w:eastAsia="zh-TW"/>
        </w:rPr>
        <w:t>‘</w:t>
      </w:r>
      <w:r>
        <w:rPr>
          <w:rFonts w:ascii="細明體" w:eastAsia="細明體" w:hAnsi="細明體" w:hint="eastAsia"/>
          <w:kern w:val="2"/>
          <w:lang w:eastAsia="zh-TW"/>
        </w:rPr>
        <w:t>APLY_NO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A563E" w:rsidRPr="00AA563E" w:rsidRDefault="00AA563E" w:rsidP="00412F6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IF</w:t>
      </w:r>
      <w:r w:rsidR="006D4804">
        <w:rPr>
          <w:rFonts w:ascii="細明體" w:eastAsia="細明體" w:hAnsi="細明體" w:hint="eastAsia"/>
        </w:rPr>
        <w:t>傳入.</w:t>
      </w:r>
      <w:r w:rsidR="00E766CF">
        <w:rPr>
          <w:rFonts w:ascii="細明體" w:eastAsia="細明體" w:hAnsi="細明體" w:hint="eastAsia"/>
          <w:kern w:val="2"/>
          <w:lang w:eastAsia="zh-TW"/>
        </w:rPr>
        <w:t>KEY值</w:t>
      </w:r>
      <w:r>
        <w:rPr>
          <w:rFonts w:ascii="細明體" w:eastAsia="細明體" w:hAnsi="細明體" w:hint="eastAsia"/>
        </w:rPr>
        <w:t xml:space="preserve">LIKE </w:t>
      </w:r>
      <w:r>
        <w:rPr>
          <w:rFonts w:ascii="細明體" w:eastAsia="細明體" w:hAnsi="細明體"/>
        </w:rPr>
        <w:t>‘</w:t>
      </w:r>
      <w:r>
        <w:rPr>
          <w:rFonts w:ascii="細明體" w:eastAsia="細明體" w:hAnsi="細明體" w:hint="eastAsia"/>
        </w:rPr>
        <w:t>OLGL%</w:t>
      </w:r>
      <w:r>
        <w:rPr>
          <w:rFonts w:ascii="細明體" w:eastAsia="細明體" w:hAnsi="細明體"/>
        </w:rPr>
        <w:t>’</w:t>
      </w:r>
    </w:p>
    <w:p w:rsidR="00AA563E" w:rsidRPr="00AA563E" w:rsidRDefault="00AA563E" w:rsidP="00412F6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$業務別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G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A563E" w:rsidRPr="00AA563E" w:rsidRDefault="00AA563E" w:rsidP="00412F6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</w:rPr>
        <w:t>ELSE IF</w:t>
      </w:r>
      <w:r w:rsidR="006D4804">
        <w:rPr>
          <w:rFonts w:ascii="細明體" w:eastAsia="細明體" w:hAnsi="細明體" w:hint="eastAsia"/>
        </w:rPr>
        <w:t>傳入.</w:t>
      </w:r>
      <w:r w:rsidR="00E766CF">
        <w:rPr>
          <w:rFonts w:ascii="細明體" w:eastAsia="細明體" w:hAnsi="細明體" w:hint="eastAsia"/>
          <w:kern w:val="2"/>
          <w:lang w:eastAsia="zh-TW"/>
        </w:rPr>
        <w:t xml:space="preserve">KEY值 </w:t>
      </w:r>
      <w:r>
        <w:rPr>
          <w:rFonts w:ascii="細明體" w:eastAsia="細明體" w:hAnsi="細明體" w:hint="eastAsia"/>
        </w:rPr>
        <w:t xml:space="preserve">LIKE </w:t>
      </w:r>
      <w:r>
        <w:rPr>
          <w:rFonts w:ascii="細明體" w:eastAsia="細明體" w:hAnsi="細明體"/>
        </w:rPr>
        <w:t>‘</w:t>
      </w:r>
      <w:r>
        <w:rPr>
          <w:rFonts w:ascii="細明體" w:eastAsia="細明體" w:hAnsi="細明體" w:hint="eastAsia"/>
        </w:rPr>
        <w:t>OLSF%</w:t>
      </w:r>
      <w:r>
        <w:rPr>
          <w:rFonts w:ascii="細明體" w:eastAsia="細明體" w:hAnsi="細明體"/>
        </w:rPr>
        <w:t>’</w:t>
      </w:r>
    </w:p>
    <w:p w:rsidR="00AA563E" w:rsidRPr="00AA563E" w:rsidRDefault="00AA563E" w:rsidP="00412F6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$業務別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S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41062" w:rsidRDefault="00A41062" w:rsidP="00412F6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A41062" w:rsidRDefault="00A41062" w:rsidP="00412F68">
      <w:pPr>
        <w:pStyle w:val="Tabletext"/>
        <w:keepLines w:val="0"/>
        <w:numPr>
          <w:ilvl w:val="5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$業務別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A563E" w:rsidRDefault="00AA563E" w:rsidP="00412F68">
      <w:pPr>
        <w:pStyle w:val="Tabletext"/>
        <w:keepLines w:val="0"/>
        <w:numPr>
          <w:ilvl w:val="3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</w:p>
    <w:p w:rsidR="00AA563E" w:rsidRDefault="00AA563E" w:rsidP="00412F68">
      <w:pPr>
        <w:pStyle w:val="Tabletext"/>
        <w:keepLines w:val="0"/>
        <w:numPr>
          <w:ilvl w:val="4"/>
          <w:numId w:val="6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$業務別 =</w:t>
      </w:r>
      <w:r>
        <w:rPr>
          <w:rFonts w:ascii="細明體" w:eastAsia="細明體" w:hAnsi="細明體"/>
          <w:kern w:val="2"/>
          <w:lang w:eastAsia="zh-TW"/>
        </w:rPr>
        <w:t>’</w:t>
      </w:r>
      <w:r>
        <w:rPr>
          <w:rFonts w:ascii="細明體" w:eastAsia="細明體" w:hAnsi="細明體" w:hint="eastAsia"/>
          <w:kern w:val="2"/>
          <w:lang w:eastAsia="zh-TW"/>
        </w:rPr>
        <w:t>AA</w:t>
      </w:r>
      <w:r>
        <w:rPr>
          <w:rFonts w:ascii="細明體" w:eastAsia="細明體" w:hAnsi="細明體"/>
          <w:kern w:val="2"/>
          <w:lang w:eastAsia="zh-TW"/>
        </w:rPr>
        <w:t>’</w:t>
      </w:r>
    </w:p>
    <w:p w:rsidR="00A26818" w:rsidRDefault="007C5A58" w:rsidP="00412F68">
      <w:pPr>
        <w:pStyle w:val="Tabletext"/>
        <w:keepLines w:val="0"/>
        <w:numPr>
          <w:ilvl w:val="2"/>
          <w:numId w:val="6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格式如下：</w:t>
      </w:r>
    </w:p>
    <w:tbl>
      <w:tblPr>
        <w:tblW w:w="7229" w:type="dxa"/>
        <w:tblInd w:w="12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3323"/>
        <w:gridCol w:w="2126"/>
        <w:tblGridChange w:id="1251">
          <w:tblGrid>
            <w:gridCol w:w="1780"/>
            <w:gridCol w:w="3323"/>
            <w:gridCol w:w="2126"/>
          </w:tblGrid>
        </w:tblGridChange>
      </w:tblGrid>
      <w:tr w:rsidR="00A26818" w:rsidRPr="00C25459" w:rsidTr="009265C8">
        <w:trPr>
          <w:trHeight w:val="285"/>
        </w:trPr>
        <w:tc>
          <w:tcPr>
            <w:tcW w:w="1780" w:type="dxa"/>
            <w:shd w:val="clear" w:color="auto" w:fill="FFFF0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26818" w:rsidRPr="00C25459" w:rsidRDefault="00A26818" w:rsidP="00C44D6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欄位</w:t>
            </w:r>
          </w:p>
        </w:tc>
        <w:tc>
          <w:tcPr>
            <w:tcW w:w="3323" w:type="dxa"/>
            <w:shd w:val="clear" w:color="auto" w:fill="FFFF0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A26818" w:rsidRPr="00C25459" w:rsidRDefault="00A26818" w:rsidP="00C44D6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值</w:t>
            </w:r>
          </w:p>
        </w:tc>
        <w:tc>
          <w:tcPr>
            <w:tcW w:w="2126" w:type="dxa"/>
            <w:shd w:val="clear" w:color="auto" w:fill="FFFF00"/>
            <w:vAlign w:val="bottom"/>
          </w:tcPr>
          <w:p w:rsidR="00A26818" w:rsidRPr="00C25459" w:rsidRDefault="00A26818" w:rsidP="00C44D65">
            <w:pPr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備註</w:t>
            </w: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8C7943">
              <w:rPr>
                <w:rFonts w:ascii="細明體" w:eastAsia="細明體" w:hAnsi="細明體"/>
                <w:color w:val="000000"/>
                <w:sz w:val="20"/>
              </w:rPr>
              <w:t xml:space="preserve">JOBNAME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A105E8" w:rsidRDefault="00CF4C28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661962">
              <w:rPr>
                <w:rFonts w:ascii="細明體" w:eastAsia="細明體" w:hAnsi="細明體" w:hint="eastAsia"/>
                <w:sz w:val="20"/>
                <w:szCs w:val="20"/>
              </w:rPr>
              <w:t>JAAAWB413</w:t>
            </w:r>
            <w:r>
              <w:t>’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 xml:space="preserve">程式名稱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941D1B" w:rsidRDefault="00CF4C28" w:rsidP="002125B8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Pr="00CF4C28">
              <w:rPr>
                <w:rFonts w:ascii="細明體" w:eastAsia="細明體" w:hAnsi="細明體" w:hint="eastAsia"/>
                <w:sz w:val="20"/>
                <w:szCs w:val="20"/>
              </w:rPr>
              <w:t>AAB4_B31</w:t>
            </w:r>
            <w:r w:rsidR="002125B8"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CF4C28"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 xml:space="preserve">處理日期時間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941D1B" w:rsidRDefault="00A241FD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$批次作業時間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業務別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97419A" w:rsidRDefault="00AA563E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B42F9E">
              <w:rPr>
                <w:rFonts w:ascii="細明體" w:eastAsia="細明體" w:hAnsi="細明體" w:hint="eastAsia"/>
                <w:sz w:val="20"/>
                <w:szCs w:val="20"/>
              </w:rPr>
              <w:t>$業務別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 xml:space="preserve">次系統別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D300F6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B4</w:t>
            </w:r>
            <w:r>
              <w:rPr>
                <w:rFonts w:ascii="細明體" w:eastAsia="細明體" w:hAnsi="細明體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流水號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05351D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從1開始累加</w:t>
            </w:r>
          </w:p>
          <w:p w:rsidR="00C304C5" w:rsidRDefault="00C304C5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若累加超過1萬，就不需寫入</w:t>
            </w:r>
          </w:p>
        </w:tc>
        <w:tc>
          <w:tcPr>
            <w:tcW w:w="2126" w:type="dxa"/>
          </w:tcPr>
          <w:p w:rsidR="008C7943" w:rsidRDefault="00EA69A2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超過萬件的錯誤，應將大宗問題先處理掉</w:t>
            </w: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BB344B" w:rsidP="008E050F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 w:rsidR="008E050F" w:rsidRPr="008C7943">
              <w:rPr>
                <w:rFonts w:ascii="細明體" w:eastAsia="細明體" w:hAnsi="細明體" w:hint="eastAsia"/>
                <w:color w:val="000000"/>
                <w:sz w:val="20"/>
              </w:rPr>
              <w:t>檔案名稱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BB344B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 w:rsidR="008E050F" w:rsidRPr="008C7943">
              <w:rPr>
                <w:rFonts w:ascii="細明體" w:eastAsia="細明體" w:hAnsi="細明體" w:hint="eastAsia"/>
                <w:color w:val="000000"/>
                <w:sz w:val="20"/>
              </w:rPr>
              <w:t>欄位名稱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953858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錯誤代碼</w:t>
            </w:r>
          </w:p>
        </w:tc>
        <w:tc>
          <w:tcPr>
            <w:tcW w:w="2126" w:type="dxa"/>
          </w:tcPr>
          <w:p w:rsidR="008C7943" w:rsidRDefault="002125B8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ERR_XXX:錯誤訊息</w:t>
            </w:r>
          </w:p>
          <w:p w:rsidR="002125B8" w:rsidRDefault="002125B8" w:rsidP="0079260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DA</w:t>
            </w:r>
            <w:r w:rsidR="00792605">
              <w:rPr>
                <w:rFonts w:ascii="細明體" w:eastAsia="細明體" w:hAnsi="細明體" w:hint="eastAsia"/>
                <w:sz w:val="20"/>
                <w:szCs w:val="20"/>
              </w:rPr>
              <w:t>W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_XXX:抽件</w:t>
            </w: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 w:hint="eastAsia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>來源鍵值1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Default="00271245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71245">
              <w:rPr>
                <w:rFonts w:ascii="細明體" w:eastAsia="細明體" w:hAnsi="細明體" w:hint="eastAsia"/>
                <w:sz w:val="20"/>
                <w:szCs w:val="20"/>
              </w:rPr>
              <w:t>傳</w:t>
            </w:r>
            <w:r w:rsidRPr="00A168A2">
              <w:rPr>
                <w:rFonts w:ascii="細明體" w:eastAsia="細明體" w:hAnsi="細明體" w:hint="eastAsia"/>
                <w:color w:val="000000"/>
                <w:sz w:val="20"/>
              </w:rPr>
              <w:t>入.</w:t>
            </w:r>
            <w:r w:rsidR="00584179" w:rsidRPr="00A168A2">
              <w:rPr>
                <w:rFonts w:ascii="細明體" w:eastAsia="細明體" w:hAnsi="細明體" w:hint="eastAsia"/>
                <w:color w:val="000000"/>
                <w:sz w:val="20"/>
              </w:rPr>
              <w:t>KEY值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8C7943" w:rsidRPr="00C25459" w:rsidTr="009265C8">
        <w:trPr>
          <w:trHeight w:val="285"/>
        </w:trPr>
        <w:tc>
          <w:tcPr>
            <w:tcW w:w="1780" w:type="dxa"/>
            <w:shd w:val="clear" w:color="auto" w:fill="D9D9D9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8C7943" w:rsidRDefault="008C7943" w:rsidP="008C7943">
            <w:pPr>
              <w:jc w:val="both"/>
              <w:rPr>
                <w:rFonts w:ascii="細明體" w:eastAsia="細明體" w:hAnsi="細明體"/>
                <w:color w:val="000000"/>
                <w:sz w:val="20"/>
              </w:rPr>
            </w:pPr>
            <w:r w:rsidRPr="008C7943">
              <w:rPr>
                <w:rFonts w:ascii="細明體" w:eastAsia="細明體" w:hAnsi="細明體" w:hint="eastAsia"/>
                <w:color w:val="000000"/>
                <w:sz w:val="20"/>
              </w:rPr>
              <w:t xml:space="preserve">訊息中文 </w:t>
            </w:r>
          </w:p>
        </w:tc>
        <w:tc>
          <w:tcPr>
            <w:tcW w:w="3323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8C7943" w:rsidRPr="00A105E8" w:rsidRDefault="003E2152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 w:rsidRPr="003A661E">
              <w:rPr>
                <w:rFonts w:ascii="細明體" w:eastAsia="細明體" w:hAnsi="細明體" w:hint="eastAsia"/>
                <w:sz w:val="20"/>
                <w:szCs w:val="20"/>
              </w:rPr>
              <w:t>錯誤中文</w:t>
            </w:r>
          </w:p>
        </w:tc>
        <w:tc>
          <w:tcPr>
            <w:tcW w:w="2126" w:type="dxa"/>
          </w:tcPr>
          <w:p w:rsidR="008C7943" w:rsidRDefault="008C7943" w:rsidP="00C44D65">
            <w:p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</w:tbl>
    <w:p w:rsidR="00D234DC" w:rsidRDefault="00D234DC" w:rsidP="009637CD">
      <w:pPr>
        <w:pStyle w:val="Tabletext"/>
        <w:keepLines w:val="0"/>
        <w:spacing w:after="0" w:line="240" w:lineRule="auto"/>
        <w:ind w:left="2268"/>
        <w:rPr>
          <w:rFonts w:ascii="細明體" w:eastAsia="細明體" w:hAnsi="細明體" w:hint="eastAsia"/>
          <w:kern w:val="2"/>
          <w:lang w:eastAsia="zh-TW"/>
        </w:rPr>
      </w:pPr>
    </w:p>
    <w:p w:rsidR="00AC46BF" w:rsidRPr="00986BCD" w:rsidRDefault="00AC46BF" w:rsidP="00655B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sectPr w:rsidR="00AC46BF" w:rsidRPr="00986BCD" w:rsidSect="00417064">
      <w:footerReference w:type="even" r:id="rId10"/>
      <w:footerReference w:type="default" r:id="rId11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4E46" w:rsidRDefault="007F4E46">
      <w:r>
        <w:separator/>
      </w:r>
    </w:p>
  </w:endnote>
  <w:endnote w:type="continuationSeparator" w:id="0">
    <w:p w:rsidR="007F4E46" w:rsidRDefault="007F4E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8779C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4E46" w:rsidRDefault="007F4E46">
      <w:r>
        <w:separator/>
      </w:r>
    </w:p>
  </w:footnote>
  <w:footnote w:type="continuationSeparator" w:id="0">
    <w:p w:rsidR="007F4E46" w:rsidRDefault="007F4E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96623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316063AB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33156E4B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35065320"/>
    <w:multiLevelType w:val="multilevel"/>
    <w:tmpl w:val="DEB675DE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5" w15:restartNumberingAfterBreak="0">
    <w:nsid w:val="3ADA056E"/>
    <w:multiLevelType w:val="multilevel"/>
    <w:tmpl w:val="73C8597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3F0A307B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02D41D2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3555DB4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B8713E7"/>
    <w:multiLevelType w:val="hybridMultilevel"/>
    <w:tmpl w:val="29A28C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C29671C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E6F5ADF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B872F8F"/>
    <w:multiLevelType w:val="multilevel"/>
    <w:tmpl w:val="64767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none"/>
      <w:lvlText w:val="5.2.5.1.1.1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5.2.5.1.1.1.1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C801C32"/>
    <w:multiLevelType w:val="hybridMultilevel"/>
    <w:tmpl w:val="29A28C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5"/>
  </w:num>
  <w:num w:numId="3">
    <w:abstractNumId w:val="11"/>
  </w:num>
  <w:num w:numId="4">
    <w:abstractNumId w:val="9"/>
  </w:num>
  <w:num w:numId="5">
    <w:abstractNumId w:val="13"/>
  </w:num>
  <w:num w:numId="6">
    <w:abstractNumId w:val="3"/>
  </w:num>
  <w:num w:numId="7">
    <w:abstractNumId w:val="6"/>
  </w:num>
  <w:num w:numId="8">
    <w:abstractNumId w:val="7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10"/>
  </w:num>
  <w:num w:numId="1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3696"/>
    <w:rsid w:val="00005E62"/>
    <w:rsid w:val="00006FED"/>
    <w:rsid w:val="00011E5C"/>
    <w:rsid w:val="00015278"/>
    <w:rsid w:val="00016FA1"/>
    <w:rsid w:val="00022FE8"/>
    <w:rsid w:val="00024232"/>
    <w:rsid w:val="0004055D"/>
    <w:rsid w:val="00046D8F"/>
    <w:rsid w:val="0005071E"/>
    <w:rsid w:val="0005351D"/>
    <w:rsid w:val="00055624"/>
    <w:rsid w:val="00057785"/>
    <w:rsid w:val="00062328"/>
    <w:rsid w:val="00063A5D"/>
    <w:rsid w:val="00063D75"/>
    <w:rsid w:val="00072574"/>
    <w:rsid w:val="00072999"/>
    <w:rsid w:val="00073519"/>
    <w:rsid w:val="000748A7"/>
    <w:rsid w:val="00075A61"/>
    <w:rsid w:val="00076FBA"/>
    <w:rsid w:val="000800FF"/>
    <w:rsid w:val="00081B14"/>
    <w:rsid w:val="0008679E"/>
    <w:rsid w:val="00086E90"/>
    <w:rsid w:val="0009121B"/>
    <w:rsid w:val="00092692"/>
    <w:rsid w:val="0009469D"/>
    <w:rsid w:val="00096C86"/>
    <w:rsid w:val="000A2902"/>
    <w:rsid w:val="000A701C"/>
    <w:rsid w:val="000A75DC"/>
    <w:rsid w:val="000A7AFC"/>
    <w:rsid w:val="000A7C4F"/>
    <w:rsid w:val="000B10A3"/>
    <w:rsid w:val="000B7221"/>
    <w:rsid w:val="000C09CF"/>
    <w:rsid w:val="000C0DDB"/>
    <w:rsid w:val="000C1322"/>
    <w:rsid w:val="000D1099"/>
    <w:rsid w:val="000D1A66"/>
    <w:rsid w:val="000D2682"/>
    <w:rsid w:val="000D2D7F"/>
    <w:rsid w:val="000D3892"/>
    <w:rsid w:val="000D6E2F"/>
    <w:rsid w:val="000D775B"/>
    <w:rsid w:val="000D7829"/>
    <w:rsid w:val="000E0A1D"/>
    <w:rsid w:val="000E151E"/>
    <w:rsid w:val="000E2797"/>
    <w:rsid w:val="000E3FBF"/>
    <w:rsid w:val="000E5B59"/>
    <w:rsid w:val="000E5F19"/>
    <w:rsid w:val="001028CD"/>
    <w:rsid w:val="0010591F"/>
    <w:rsid w:val="0010722D"/>
    <w:rsid w:val="00107FAA"/>
    <w:rsid w:val="00117004"/>
    <w:rsid w:val="001200CB"/>
    <w:rsid w:val="001219E7"/>
    <w:rsid w:val="001249B7"/>
    <w:rsid w:val="0012584B"/>
    <w:rsid w:val="00127011"/>
    <w:rsid w:val="0012748E"/>
    <w:rsid w:val="00130624"/>
    <w:rsid w:val="00134142"/>
    <w:rsid w:val="001347F3"/>
    <w:rsid w:val="00134C26"/>
    <w:rsid w:val="001407D5"/>
    <w:rsid w:val="0015218F"/>
    <w:rsid w:val="0015564F"/>
    <w:rsid w:val="00156A28"/>
    <w:rsid w:val="0015744E"/>
    <w:rsid w:val="001606A7"/>
    <w:rsid w:val="001608BB"/>
    <w:rsid w:val="001619BC"/>
    <w:rsid w:val="00162272"/>
    <w:rsid w:val="00167B29"/>
    <w:rsid w:val="00171231"/>
    <w:rsid w:val="001723E3"/>
    <w:rsid w:val="001724C1"/>
    <w:rsid w:val="00175DA6"/>
    <w:rsid w:val="001778A7"/>
    <w:rsid w:val="00184629"/>
    <w:rsid w:val="00185767"/>
    <w:rsid w:val="00185BBD"/>
    <w:rsid w:val="0018626A"/>
    <w:rsid w:val="00187628"/>
    <w:rsid w:val="00187B05"/>
    <w:rsid w:val="0019030B"/>
    <w:rsid w:val="00190DF8"/>
    <w:rsid w:val="00193DA9"/>
    <w:rsid w:val="00194232"/>
    <w:rsid w:val="00195AFD"/>
    <w:rsid w:val="00197A99"/>
    <w:rsid w:val="00197EFF"/>
    <w:rsid w:val="001A0572"/>
    <w:rsid w:val="001A130E"/>
    <w:rsid w:val="001A705B"/>
    <w:rsid w:val="001A75F7"/>
    <w:rsid w:val="001B2A98"/>
    <w:rsid w:val="001C11DC"/>
    <w:rsid w:val="001C123E"/>
    <w:rsid w:val="001C19C3"/>
    <w:rsid w:val="001C585B"/>
    <w:rsid w:val="001C6A12"/>
    <w:rsid w:val="001D2511"/>
    <w:rsid w:val="001D25AB"/>
    <w:rsid w:val="001D278E"/>
    <w:rsid w:val="001D317A"/>
    <w:rsid w:val="001E0F0C"/>
    <w:rsid w:val="001F1E02"/>
    <w:rsid w:val="001F2AB0"/>
    <w:rsid w:val="001F5535"/>
    <w:rsid w:val="00203A36"/>
    <w:rsid w:val="0020512E"/>
    <w:rsid w:val="002055BC"/>
    <w:rsid w:val="00210161"/>
    <w:rsid w:val="002106E7"/>
    <w:rsid w:val="00212220"/>
    <w:rsid w:val="002125B8"/>
    <w:rsid w:val="00212FD4"/>
    <w:rsid w:val="002203D1"/>
    <w:rsid w:val="002206AF"/>
    <w:rsid w:val="002212EC"/>
    <w:rsid w:val="002225FA"/>
    <w:rsid w:val="00224CF5"/>
    <w:rsid w:val="002253C8"/>
    <w:rsid w:val="00230589"/>
    <w:rsid w:val="00230A53"/>
    <w:rsid w:val="00232ED1"/>
    <w:rsid w:val="00233A15"/>
    <w:rsid w:val="00233D6F"/>
    <w:rsid w:val="00234D7F"/>
    <w:rsid w:val="00243A98"/>
    <w:rsid w:val="002479A2"/>
    <w:rsid w:val="00271245"/>
    <w:rsid w:val="002724DE"/>
    <w:rsid w:val="00272C0D"/>
    <w:rsid w:val="002738AA"/>
    <w:rsid w:val="002748D0"/>
    <w:rsid w:val="002827B8"/>
    <w:rsid w:val="00282D17"/>
    <w:rsid w:val="00283849"/>
    <w:rsid w:val="00284236"/>
    <w:rsid w:val="002871E6"/>
    <w:rsid w:val="00287ABA"/>
    <w:rsid w:val="002917DD"/>
    <w:rsid w:val="00295717"/>
    <w:rsid w:val="00297B36"/>
    <w:rsid w:val="002A0688"/>
    <w:rsid w:val="002A0E1C"/>
    <w:rsid w:val="002A3706"/>
    <w:rsid w:val="002A778C"/>
    <w:rsid w:val="002B0AB6"/>
    <w:rsid w:val="002B173A"/>
    <w:rsid w:val="002B1D94"/>
    <w:rsid w:val="002B381A"/>
    <w:rsid w:val="002C1C42"/>
    <w:rsid w:val="002C6295"/>
    <w:rsid w:val="002C7840"/>
    <w:rsid w:val="002E18A9"/>
    <w:rsid w:val="002E5B74"/>
    <w:rsid w:val="002E7266"/>
    <w:rsid w:val="002F29ED"/>
    <w:rsid w:val="002F2EC8"/>
    <w:rsid w:val="002F3578"/>
    <w:rsid w:val="002F61B6"/>
    <w:rsid w:val="003074C8"/>
    <w:rsid w:val="00312BBA"/>
    <w:rsid w:val="0031330E"/>
    <w:rsid w:val="0031642E"/>
    <w:rsid w:val="0031680A"/>
    <w:rsid w:val="003220EB"/>
    <w:rsid w:val="00323359"/>
    <w:rsid w:val="00323816"/>
    <w:rsid w:val="00323DD2"/>
    <w:rsid w:val="00323FB8"/>
    <w:rsid w:val="0032607E"/>
    <w:rsid w:val="00327C35"/>
    <w:rsid w:val="003333FE"/>
    <w:rsid w:val="003353E6"/>
    <w:rsid w:val="00335412"/>
    <w:rsid w:val="003354D9"/>
    <w:rsid w:val="00335DF5"/>
    <w:rsid w:val="00341D6B"/>
    <w:rsid w:val="00344420"/>
    <w:rsid w:val="00345967"/>
    <w:rsid w:val="00345980"/>
    <w:rsid w:val="00353371"/>
    <w:rsid w:val="003572AC"/>
    <w:rsid w:val="00361E98"/>
    <w:rsid w:val="00362443"/>
    <w:rsid w:val="003646BE"/>
    <w:rsid w:val="00364751"/>
    <w:rsid w:val="00365C91"/>
    <w:rsid w:val="00370FBC"/>
    <w:rsid w:val="00373A22"/>
    <w:rsid w:val="003740A7"/>
    <w:rsid w:val="003763F5"/>
    <w:rsid w:val="00381FB1"/>
    <w:rsid w:val="00386C3A"/>
    <w:rsid w:val="00387C22"/>
    <w:rsid w:val="00391DF0"/>
    <w:rsid w:val="00393F0A"/>
    <w:rsid w:val="00394677"/>
    <w:rsid w:val="003976CE"/>
    <w:rsid w:val="003A1757"/>
    <w:rsid w:val="003A4765"/>
    <w:rsid w:val="003A59CE"/>
    <w:rsid w:val="003A661E"/>
    <w:rsid w:val="003A79E5"/>
    <w:rsid w:val="003B039B"/>
    <w:rsid w:val="003B6BF5"/>
    <w:rsid w:val="003B71DB"/>
    <w:rsid w:val="003B7861"/>
    <w:rsid w:val="003B7CF5"/>
    <w:rsid w:val="003C1281"/>
    <w:rsid w:val="003C3693"/>
    <w:rsid w:val="003C48A6"/>
    <w:rsid w:val="003C4E23"/>
    <w:rsid w:val="003C75A4"/>
    <w:rsid w:val="003D17CE"/>
    <w:rsid w:val="003D3CA4"/>
    <w:rsid w:val="003D69D8"/>
    <w:rsid w:val="003D6F23"/>
    <w:rsid w:val="003E07D4"/>
    <w:rsid w:val="003E1AFB"/>
    <w:rsid w:val="003E2152"/>
    <w:rsid w:val="003E3722"/>
    <w:rsid w:val="003E42E3"/>
    <w:rsid w:val="003E5398"/>
    <w:rsid w:val="003E54FE"/>
    <w:rsid w:val="003E648E"/>
    <w:rsid w:val="003F0C53"/>
    <w:rsid w:val="003F118F"/>
    <w:rsid w:val="003F4398"/>
    <w:rsid w:val="003F795D"/>
    <w:rsid w:val="00400AA2"/>
    <w:rsid w:val="00400F05"/>
    <w:rsid w:val="00401AD8"/>
    <w:rsid w:val="00403547"/>
    <w:rsid w:val="00404DF0"/>
    <w:rsid w:val="00412F68"/>
    <w:rsid w:val="00413605"/>
    <w:rsid w:val="0041532C"/>
    <w:rsid w:val="00415579"/>
    <w:rsid w:val="004167C0"/>
    <w:rsid w:val="00417064"/>
    <w:rsid w:val="00417796"/>
    <w:rsid w:val="00417A9E"/>
    <w:rsid w:val="00420F2A"/>
    <w:rsid w:val="004223AA"/>
    <w:rsid w:val="00423E41"/>
    <w:rsid w:val="00424B74"/>
    <w:rsid w:val="00427EE3"/>
    <w:rsid w:val="0043171C"/>
    <w:rsid w:val="00431820"/>
    <w:rsid w:val="0043482C"/>
    <w:rsid w:val="00434FFE"/>
    <w:rsid w:val="00435206"/>
    <w:rsid w:val="00443270"/>
    <w:rsid w:val="0044335B"/>
    <w:rsid w:val="004434FA"/>
    <w:rsid w:val="00443676"/>
    <w:rsid w:val="00450F8B"/>
    <w:rsid w:val="004511F9"/>
    <w:rsid w:val="00453938"/>
    <w:rsid w:val="0045427C"/>
    <w:rsid w:val="004605D4"/>
    <w:rsid w:val="004643FF"/>
    <w:rsid w:val="00465E67"/>
    <w:rsid w:val="00467812"/>
    <w:rsid w:val="00467856"/>
    <w:rsid w:val="00467DFD"/>
    <w:rsid w:val="004708B4"/>
    <w:rsid w:val="00476E16"/>
    <w:rsid w:val="00482151"/>
    <w:rsid w:val="00483F12"/>
    <w:rsid w:val="00484FD7"/>
    <w:rsid w:val="00485C3E"/>
    <w:rsid w:val="0048746B"/>
    <w:rsid w:val="00494D3C"/>
    <w:rsid w:val="004965BD"/>
    <w:rsid w:val="004A542E"/>
    <w:rsid w:val="004A5615"/>
    <w:rsid w:val="004B08CA"/>
    <w:rsid w:val="004C09EE"/>
    <w:rsid w:val="004C2FEB"/>
    <w:rsid w:val="004C5056"/>
    <w:rsid w:val="004D03CC"/>
    <w:rsid w:val="004D255F"/>
    <w:rsid w:val="004D648F"/>
    <w:rsid w:val="004D69BE"/>
    <w:rsid w:val="004E0C66"/>
    <w:rsid w:val="004E16F7"/>
    <w:rsid w:val="004E195C"/>
    <w:rsid w:val="004E2F04"/>
    <w:rsid w:val="004E5289"/>
    <w:rsid w:val="004E718E"/>
    <w:rsid w:val="004F143D"/>
    <w:rsid w:val="004F3E8F"/>
    <w:rsid w:val="004F5925"/>
    <w:rsid w:val="004F7E66"/>
    <w:rsid w:val="005049FC"/>
    <w:rsid w:val="00504A46"/>
    <w:rsid w:val="00504C6B"/>
    <w:rsid w:val="00510090"/>
    <w:rsid w:val="005145E2"/>
    <w:rsid w:val="005174C4"/>
    <w:rsid w:val="005212DA"/>
    <w:rsid w:val="005219CD"/>
    <w:rsid w:val="005220B4"/>
    <w:rsid w:val="005266DD"/>
    <w:rsid w:val="00530E5A"/>
    <w:rsid w:val="00531E06"/>
    <w:rsid w:val="00532BE5"/>
    <w:rsid w:val="00535F08"/>
    <w:rsid w:val="005364F4"/>
    <w:rsid w:val="00537241"/>
    <w:rsid w:val="00537D0D"/>
    <w:rsid w:val="00541218"/>
    <w:rsid w:val="00541439"/>
    <w:rsid w:val="005460CB"/>
    <w:rsid w:val="00550F55"/>
    <w:rsid w:val="005527C5"/>
    <w:rsid w:val="005558D1"/>
    <w:rsid w:val="00557E2A"/>
    <w:rsid w:val="00563557"/>
    <w:rsid w:val="00566080"/>
    <w:rsid w:val="00566D2B"/>
    <w:rsid w:val="00571C7B"/>
    <w:rsid w:val="00571F7B"/>
    <w:rsid w:val="005722E0"/>
    <w:rsid w:val="00573844"/>
    <w:rsid w:val="00573BA2"/>
    <w:rsid w:val="005744BD"/>
    <w:rsid w:val="00575B37"/>
    <w:rsid w:val="00575EFC"/>
    <w:rsid w:val="00580757"/>
    <w:rsid w:val="00580D2D"/>
    <w:rsid w:val="00580D63"/>
    <w:rsid w:val="0058104C"/>
    <w:rsid w:val="00581E3D"/>
    <w:rsid w:val="00582CA8"/>
    <w:rsid w:val="00583C78"/>
    <w:rsid w:val="005840B8"/>
    <w:rsid w:val="00584179"/>
    <w:rsid w:val="00584A7D"/>
    <w:rsid w:val="00584DD0"/>
    <w:rsid w:val="0059097B"/>
    <w:rsid w:val="005912B0"/>
    <w:rsid w:val="00591BB0"/>
    <w:rsid w:val="00594FE4"/>
    <w:rsid w:val="0059510B"/>
    <w:rsid w:val="005A1911"/>
    <w:rsid w:val="005A2745"/>
    <w:rsid w:val="005B46F8"/>
    <w:rsid w:val="005B5596"/>
    <w:rsid w:val="005B59F9"/>
    <w:rsid w:val="005B6B18"/>
    <w:rsid w:val="005B784C"/>
    <w:rsid w:val="005C40B9"/>
    <w:rsid w:val="005C6791"/>
    <w:rsid w:val="005C7094"/>
    <w:rsid w:val="005D2903"/>
    <w:rsid w:val="005D41F7"/>
    <w:rsid w:val="005D4CF1"/>
    <w:rsid w:val="005D5BFA"/>
    <w:rsid w:val="005D6098"/>
    <w:rsid w:val="005E0901"/>
    <w:rsid w:val="005E15F2"/>
    <w:rsid w:val="005E1EC6"/>
    <w:rsid w:val="005E3957"/>
    <w:rsid w:val="005E4A55"/>
    <w:rsid w:val="005E4B54"/>
    <w:rsid w:val="005E5C8D"/>
    <w:rsid w:val="005F1372"/>
    <w:rsid w:val="005F208D"/>
    <w:rsid w:val="005F32D7"/>
    <w:rsid w:val="005F5C21"/>
    <w:rsid w:val="00603130"/>
    <w:rsid w:val="00604159"/>
    <w:rsid w:val="00604A5A"/>
    <w:rsid w:val="006068DF"/>
    <w:rsid w:val="0061567F"/>
    <w:rsid w:val="006160E9"/>
    <w:rsid w:val="006164D0"/>
    <w:rsid w:val="006210CF"/>
    <w:rsid w:val="00624DD8"/>
    <w:rsid w:val="00624E4B"/>
    <w:rsid w:val="00626403"/>
    <w:rsid w:val="0062746D"/>
    <w:rsid w:val="006317E4"/>
    <w:rsid w:val="00635AE8"/>
    <w:rsid w:val="00635EC8"/>
    <w:rsid w:val="006370B1"/>
    <w:rsid w:val="00640B0C"/>
    <w:rsid w:val="00641BC2"/>
    <w:rsid w:val="00643561"/>
    <w:rsid w:val="00643C7E"/>
    <w:rsid w:val="00646C3D"/>
    <w:rsid w:val="00652C98"/>
    <w:rsid w:val="00655B5F"/>
    <w:rsid w:val="00661962"/>
    <w:rsid w:val="006625D9"/>
    <w:rsid w:val="0066328D"/>
    <w:rsid w:val="00663403"/>
    <w:rsid w:val="00664398"/>
    <w:rsid w:val="0066475A"/>
    <w:rsid w:val="00664C13"/>
    <w:rsid w:val="00665BDA"/>
    <w:rsid w:val="00670702"/>
    <w:rsid w:val="00671B2F"/>
    <w:rsid w:val="00675475"/>
    <w:rsid w:val="0068133D"/>
    <w:rsid w:val="0068388F"/>
    <w:rsid w:val="006850DE"/>
    <w:rsid w:val="006856F7"/>
    <w:rsid w:val="006875F0"/>
    <w:rsid w:val="006958F2"/>
    <w:rsid w:val="006A265F"/>
    <w:rsid w:val="006A26A9"/>
    <w:rsid w:val="006A2D4E"/>
    <w:rsid w:val="006A3E63"/>
    <w:rsid w:val="006A47E3"/>
    <w:rsid w:val="006B09D6"/>
    <w:rsid w:val="006B5B67"/>
    <w:rsid w:val="006B61CF"/>
    <w:rsid w:val="006C0067"/>
    <w:rsid w:val="006C075B"/>
    <w:rsid w:val="006C5132"/>
    <w:rsid w:val="006D05BB"/>
    <w:rsid w:val="006D14A4"/>
    <w:rsid w:val="006D3BA9"/>
    <w:rsid w:val="006D4804"/>
    <w:rsid w:val="006D62D3"/>
    <w:rsid w:val="006D68B0"/>
    <w:rsid w:val="006D6AA1"/>
    <w:rsid w:val="006D6E2D"/>
    <w:rsid w:val="006D75B8"/>
    <w:rsid w:val="006E2857"/>
    <w:rsid w:val="006E2891"/>
    <w:rsid w:val="006E320E"/>
    <w:rsid w:val="006E4351"/>
    <w:rsid w:val="006E522D"/>
    <w:rsid w:val="006E7058"/>
    <w:rsid w:val="006E767B"/>
    <w:rsid w:val="006F014D"/>
    <w:rsid w:val="006F33CC"/>
    <w:rsid w:val="006F54C5"/>
    <w:rsid w:val="006F6BA3"/>
    <w:rsid w:val="006F6D81"/>
    <w:rsid w:val="0070062C"/>
    <w:rsid w:val="00700EB2"/>
    <w:rsid w:val="00702B43"/>
    <w:rsid w:val="00705847"/>
    <w:rsid w:val="00710725"/>
    <w:rsid w:val="0071453D"/>
    <w:rsid w:val="00717C6B"/>
    <w:rsid w:val="00717E0F"/>
    <w:rsid w:val="00717EB8"/>
    <w:rsid w:val="00720B0D"/>
    <w:rsid w:val="007218F9"/>
    <w:rsid w:val="00721A6C"/>
    <w:rsid w:val="00722731"/>
    <w:rsid w:val="00722A11"/>
    <w:rsid w:val="007235C7"/>
    <w:rsid w:val="00723A84"/>
    <w:rsid w:val="00727BD4"/>
    <w:rsid w:val="00731DED"/>
    <w:rsid w:val="00732030"/>
    <w:rsid w:val="00741C9F"/>
    <w:rsid w:val="00743885"/>
    <w:rsid w:val="00747F05"/>
    <w:rsid w:val="00750DCF"/>
    <w:rsid w:val="00751FB0"/>
    <w:rsid w:val="00752001"/>
    <w:rsid w:val="0075297D"/>
    <w:rsid w:val="00756647"/>
    <w:rsid w:val="00760A05"/>
    <w:rsid w:val="00761DAB"/>
    <w:rsid w:val="00762119"/>
    <w:rsid w:val="00763706"/>
    <w:rsid w:val="00764C15"/>
    <w:rsid w:val="00765834"/>
    <w:rsid w:val="00766299"/>
    <w:rsid w:val="0076754A"/>
    <w:rsid w:val="00771557"/>
    <w:rsid w:val="00771BE3"/>
    <w:rsid w:val="00771EBC"/>
    <w:rsid w:val="007722FC"/>
    <w:rsid w:val="00780083"/>
    <w:rsid w:val="00782DE5"/>
    <w:rsid w:val="00783FA1"/>
    <w:rsid w:val="00790F0E"/>
    <w:rsid w:val="0079246B"/>
    <w:rsid w:val="00792605"/>
    <w:rsid w:val="00792B0F"/>
    <w:rsid w:val="007963B6"/>
    <w:rsid w:val="00796439"/>
    <w:rsid w:val="007965F9"/>
    <w:rsid w:val="007A2E8C"/>
    <w:rsid w:val="007A3805"/>
    <w:rsid w:val="007A3B3C"/>
    <w:rsid w:val="007A4043"/>
    <w:rsid w:val="007A45B4"/>
    <w:rsid w:val="007A490A"/>
    <w:rsid w:val="007B0CDF"/>
    <w:rsid w:val="007B4376"/>
    <w:rsid w:val="007B75AF"/>
    <w:rsid w:val="007B76B9"/>
    <w:rsid w:val="007C2482"/>
    <w:rsid w:val="007C4F20"/>
    <w:rsid w:val="007C5A58"/>
    <w:rsid w:val="007D0BB1"/>
    <w:rsid w:val="007D1873"/>
    <w:rsid w:val="007D189C"/>
    <w:rsid w:val="007D39B1"/>
    <w:rsid w:val="007E0E92"/>
    <w:rsid w:val="007E1060"/>
    <w:rsid w:val="007E10B5"/>
    <w:rsid w:val="007E3CD6"/>
    <w:rsid w:val="007E6CC0"/>
    <w:rsid w:val="007E7291"/>
    <w:rsid w:val="007F1037"/>
    <w:rsid w:val="007F38DA"/>
    <w:rsid w:val="007F4BA8"/>
    <w:rsid w:val="007F4E46"/>
    <w:rsid w:val="007F7D33"/>
    <w:rsid w:val="00800448"/>
    <w:rsid w:val="00805633"/>
    <w:rsid w:val="00817A0D"/>
    <w:rsid w:val="00822539"/>
    <w:rsid w:val="00823D08"/>
    <w:rsid w:val="008266BB"/>
    <w:rsid w:val="00827C0C"/>
    <w:rsid w:val="00830F9E"/>
    <w:rsid w:val="00834025"/>
    <w:rsid w:val="00835FC8"/>
    <w:rsid w:val="0083682C"/>
    <w:rsid w:val="00842C91"/>
    <w:rsid w:val="00845496"/>
    <w:rsid w:val="00846CDB"/>
    <w:rsid w:val="00847F21"/>
    <w:rsid w:val="008503E7"/>
    <w:rsid w:val="00850925"/>
    <w:rsid w:val="0085382F"/>
    <w:rsid w:val="008578E5"/>
    <w:rsid w:val="00861551"/>
    <w:rsid w:val="00861C81"/>
    <w:rsid w:val="00862009"/>
    <w:rsid w:val="008640E8"/>
    <w:rsid w:val="00864CB3"/>
    <w:rsid w:val="00865E5F"/>
    <w:rsid w:val="00866C84"/>
    <w:rsid w:val="00867056"/>
    <w:rsid w:val="00873609"/>
    <w:rsid w:val="008747CD"/>
    <w:rsid w:val="008749B9"/>
    <w:rsid w:val="00875C19"/>
    <w:rsid w:val="00875CDA"/>
    <w:rsid w:val="00875DEA"/>
    <w:rsid w:val="0088194A"/>
    <w:rsid w:val="00883CD7"/>
    <w:rsid w:val="00892512"/>
    <w:rsid w:val="00894FB6"/>
    <w:rsid w:val="00897F8F"/>
    <w:rsid w:val="008A2BD5"/>
    <w:rsid w:val="008A390E"/>
    <w:rsid w:val="008A51FE"/>
    <w:rsid w:val="008A5D36"/>
    <w:rsid w:val="008A7E85"/>
    <w:rsid w:val="008B1784"/>
    <w:rsid w:val="008B5188"/>
    <w:rsid w:val="008B543F"/>
    <w:rsid w:val="008B695C"/>
    <w:rsid w:val="008B6DAA"/>
    <w:rsid w:val="008B6E01"/>
    <w:rsid w:val="008B7785"/>
    <w:rsid w:val="008C0E51"/>
    <w:rsid w:val="008C3A84"/>
    <w:rsid w:val="008C3D93"/>
    <w:rsid w:val="008C7943"/>
    <w:rsid w:val="008D2722"/>
    <w:rsid w:val="008D4D6D"/>
    <w:rsid w:val="008D4E06"/>
    <w:rsid w:val="008D6432"/>
    <w:rsid w:val="008E050F"/>
    <w:rsid w:val="008E119A"/>
    <w:rsid w:val="008E2675"/>
    <w:rsid w:val="008E2A2C"/>
    <w:rsid w:val="008E2B76"/>
    <w:rsid w:val="008F6D0F"/>
    <w:rsid w:val="008F7E02"/>
    <w:rsid w:val="00904E39"/>
    <w:rsid w:val="009112C9"/>
    <w:rsid w:val="00914A39"/>
    <w:rsid w:val="00916E19"/>
    <w:rsid w:val="0092058D"/>
    <w:rsid w:val="009265C8"/>
    <w:rsid w:val="00926D1B"/>
    <w:rsid w:val="00926ECC"/>
    <w:rsid w:val="009337AD"/>
    <w:rsid w:val="009359FB"/>
    <w:rsid w:val="0093617E"/>
    <w:rsid w:val="00940066"/>
    <w:rsid w:val="009414D9"/>
    <w:rsid w:val="00941D1B"/>
    <w:rsid w:val="00950FEB"/>
    <w:rsid w:val="0095275D"/>
    <w:rsid w:val="00953858"/>
    <w:rsid w:val="00957B84"/>
    <w:rsid w:val="00961F9B"/>
    <w:rsid w:val="00962584"/>
    <w:rsid w:val="009637CD"/>
    <w:rsid w:val="00963BA2"/>
    <w:rsid w:val="00964E9E"/>
    <w:rsid w:val="0096519E"/>
    <w:rsid w:val="00970EE4"/>
    <w:rsid w:val="00971DE9"/>
    <w:rsid w:val="00972650"/>
    <w:rsid w:val="0097419A"/>
    <w:rsid w:val="00977719"/>
    <w:rsid w:val="009777E1"/>
    <w:rsid w:val="00984422"/>
    <w:rsid w:val="0098487E"/>
    <w:rsid w:val="00986B20"/>
    <w:rsid w:val="00986BCD"/>
    <w:rsid w:val="00990F79"/>
    <w:rsid w:val="00993417"/>
    <w:rsid w:val="00993ED5"/>
    <w:rsid w:val="00994623"/>
    <w:rsid w:val="00995C63"/>
    <w:rsid w:val="00996447"/>
    <w:rsid w:val="009973B6"/>
    <w:rsid w:val="009A0302"/>
    <w:rsid w:val="009A0E54"/>
    <w:rsid w:val="009A1ADD"/>
    <w:rsid w:val="009A450F"/>
    <w:rsid w:val="009A6B2B"/>
    <w:rsid w:val="009B23D8"/>
    <w:rsid w:val="009B261E"/>
    <w:rsid w:val="009B385F"/>
    <w:rsid w:val="009B53AC"/>
    <w:rsid w:val="009B66A3"/>
    <w:rsid w:val="009B66DE"/>
    <w:rsid w:val="009B7060"/>
    <w:rsid w:val="009B7648"/>
    <w:rsid w:val="009C07EC"/>
    <w:rsid w:val="009C312C"/>
    <w:rsid w:val="009C532E"/>
    <w:rsid w:val="009C68FD"/>
    <w:rsid w:val="009C6A73"/>
    <w:rsid w:val="009D1DB3"/>
    <w:rsid w:val="009D76B2"/>
    <w:rsid w:val="009E1459"/>
    <w:rsid w:val="009E15B4"/>
    <w:rsid w:val="009E1B44"/>
    <w:rsid w:val="009E7750"/>
    <w:rsid w:val="00A0316C"/>
    <w:rsid w:val="00A032EF"/>
    <w:rsid w:val="00A04B45"/>
    <w:rsid w:val="00A06A5B"/>
    <w:rsid w:val="00A105E8"/>
    <w:rsid w:val="00A168A2"/>
    <w:rsid w:val="00A217FF"/>
    <w:rsid w:val="00A22329"/>
    <w:rsid w:val="00A22607"/>
    <w:rsid w:val="00A241FD"/>
    <w:rsid w:val="00A26818"/>
    <w:rsid w:val="00A26FE3"/>
    <w:rsid w:val="00A27AAA"/>
    <w:rsid w:val="00A30B1D"/>
    <w:rsid w:val="00A34A96"/>
    <w:rsid w:val="00A34FAB"/>
    <w:rsid w:val="00A377BB"/>
    <w:rsid w:val="00A40CE9"/>
    <w:rsid w:val="00A41062"/>
    <w:rsid w:val="00A50E8B"/>
    <w:rsid w:val="00A515C3"/>
    <w:rsid w:val="00A55708"/>
    <w:rsid w:val="00A55E76"/>
    <w:rsid w:val="00A566B5"/>
    <w:rsid w:val="00A56906"/>
    <w:rsid w:val="00A56A8A"/>
    <w:rsid w:val="00A56CC1"/>
    <w:rsid w:val="00A56E57"/>
    <w:rsid w:val="00A57B6B"/>
    <w:rsid w:val="00A61DDB"/>
    <w:rsid w:val="00A645B7"/>
    <w:rsid w:val="00A648B2"/>
    <w:rsid w:val="00A658B5"/>
    <w:rsid w:val="00A66CDC"/>
    <w:rsid w:val="00A71385"/>
    <w:rsid w:val="00A72ABE"/>
    <w:rsid w:val="00A73573"/>
    <w:rsid w:val="00A8390F"/>
    <w:rsid w:val="00A84C52"/>
    <w:rsid w:val="00A861AF"/>
    <w:rsid w:val="00A8623B"/>
    <w:rsid w:val="00A93A08"/>
    <w:rsid w:val="00A93A1E"/>
    <w:rsid w:val="00AA1388"/>
    <w:rsid w:val="00AA2A3E"/>
    <w:rsid w:val="00AA563E"/>
    <w:rsid w:val="00AA6071"/>
    <w:rsid w:val="00AA6CA7"/>
    <w:rsid w:val="00AB108A"/>
    <w:rsid w:val="00AB160E"/>
    <w:rsid w:val="00AC46BF"/>
    <w:rsid w:val="00AC7CF3"/>
    <w:rsid w:val="00AD0C70"/>
    <w:rsid w:val="00AD76D9"/>
    <w:rsid w:val="00AE06FF"/>
    <w:rsid w:val="00AE1F8B"/>
    <w:rsid w:val="00AE5534"/>
    <w:rsid w:val="00AE6528"/>
    <w:rsid w:val="00AF0CE2"/>
    <w:rsid w:val="00AF4FD4"/>
    <w:rsid w:val="00AF5EEE"/>
    <w:rsid w:val="00AF6E06"/>
    <w:rsid w:val="00B005D7"/>
    <w:rsid w:val="00B0217C"/>
    <w:rsid w:val="00B07D87"/>
    <w:rsid w:val="00B11415"/>
    <w:rsid w:val="00B202B4"/>
    <w:rsid w:val="00B20C6D"/>
    <w:rsid w:val="00B2559C"/>
    <w:rsid w:val="00B26A01"/>
    <w:rsid w:val="00B26C61"/>
    <w:rsid w:val="00B31F58"/>
    <w:rsid w:val="00B323D4"/>
    <w:rsid w:val="00B32FD4"/>
    <w:rsid w:val="00B33D85"/>
    <w:rsid w:val="00B341C0"/>
    <w:rsid w:val="00B348F4"/>
    <w:rsid w:val="00B42F9E"/>
    <w:rsid w:val="00B44208"/>
    <w:rsid w:val="00B524BA"/>
    <w:rsid w:val="00B53ACB"/>
    <w:rsid w:val="00B5417D"/>
    <w:rsid w:val="00B54DB6"/>
    <w:rsid w:val="00B57652"/>
    <w:rsid w:val="00B66886"/>
    <w:rsid w:val="00B67AB7"/>
    <w:rsid w:val="00B7048B"/>
    <w:rsid w:val="00B715A5"/>
    <w:rsid w:val="00B71BAB"/>
    <w:rsid w:val="00B74963"/>
    <w:rsid w:val="00B7700D"/>
    <w:rsid w:val="00B834D2"/>
    <w:rsid w:val="00B91011"/>
    <w:rsid w:val="00B930E5"/>
    <w:rsid w:val="00B952DA"/>
    <w:rsid w:val="00B97B10"/>
    <w:rsid w:val="00BA3831"/>
    <w:rsid w:val="00BB0D40"/>
    <w:rsid w:val="00BB344B"/>
    <w:rsid w:val="00BB53C6"/>
    <w:rsid w:val="00BB69CA"/>
    <w:rsid w:val="00BC2607"/>
    <w:rsid w:val="00BC2912"/>
    <w:rsid w:val="00BC2E60"/>
    <w:rsid w:val="00BC4757"/>
    <w:rsid w:val="00BC4814"/>
    <w:rsid w:val="00BD0181"/>
    <w:rsid w:val="00BD034F"/>
    <w:rsid w:val="00BD1629"/>
    <w:rsid w:val="00BD46DB"/>
    <w:rsid w:val="00BD51C5"/>
    <w:rsid w:val="00BD5672"/>
    <w:rsid w:val="00BD59AC"/>
    <w:rsid w:val="00BD5A34"/>
    <w:rsid w:val="00BE05A2"/>
    <w:rsid w:val="00BE0945"/>
    <w:rsid w:val="00BE0A0D"/>
    <w:rsid w:val="00BE3D9D"/>
    <w:rsid w:val="00BE7515"/>
    <w:rsid w:val="00BE7F0B"/>
    <w:rsid w:val="00BF0729"/>
    <w:rsid w:val="00BF1215"/>
    <w:rsid w:val="00BF6575"/>
    <w:rsid w:val="00C00492"/>
    <w:rsid w:val="00C03856"/>
    <w:rsid w:val="00C0495D"/>
    <w:rsid w:val="00C10EC7"/>
    <w:rsid w:val="00C12C13"/>
    <w:rsid w:val="00C22893"/>
    <w:rsid w:val="00C24BAB"/>
    <w:rsid w:val="00C24F6D"/>
    <w:rsid w:val="00C267B6"/>
    <w:rsid w:val="00C2795C"/>
    <w:rsid w:val="00C304C5"/>
    <w:rsid w:val="00C324B0"/>
    <w:rsid w:val="00C37587"/>
    <w:rsid w:val="00C376DC"/>
    <w:rsid w:val="00C42C44"/>
    <w:rsid w:val="00C449A6"/>
    <w:rsid w:val="00C44D65"/>
    <w:rsid w:val="00C502C0"/>
    <w:rsid w:val="00C53D77"/>
    <w:rsid w:val="00C556E2"/>
    <w:rsid w:val="00C61B59"/>
    <w:rsid w:val="00C61D29"/>
    <w:rsid w:val="00C6662B"/>
    <w:rsid w:val="00C6744F"/>
    <w:rsid w:val="00C67FDA"/>
    <w:rsid w:val="00C70C5A"/>
    <w:rsid w:val="00C711FA"/>
    <w:rsid w:val="00C7445B"/>
    <w:rsid w:val="00C745E5"/>
    <w:rsid w:val="00C754B2"/>
    <w:rsid w:val="00C83634"/>
    <w:rsid w:val="00C83D37"/>
    <w:rsid w:val="00C8462E"/>
    <w:rsid w:val="00C870A3"/>
    <w:rsid w:val="00C92D45"/>
    <w:rsid w:val="00C93A17"/>
    <w:rsid w:val="00C96095"/>
    <w:rsid w:val="00C96E46"/>
    <w:rsid w:val="00CA082B"/>
    <w:rsid w:val="00CA11A3"/>
    <w:rsid w:val="00CA2548"/>
    <w:rsid w:val="00CA2B7F"/>
    <w:rsid w:val="00CA4EC4"/>
    <w:rsid w:val="00CA6FBF"/>
    <w:rsid w:val="00CB0304"/>
    <w:rsid w:val="00CB049A"/>
    <w:rsid w:val="00CB2F44"/>
    <w:rsid w:val="00CB3883"/>
    <w:rsid w:val="00CB5C33"/>
    <w:rsid w:val="00CB601F"/>
    <w:rsid w:val="00CC30ED"/>
    <w:rsid w:val="00CC3D25"/>
    <w:rsid w:val="00CC44DF"/>
    <w:rsid w:val="00CC7F36"/>
    <w:rsid w:val="00CD0DEF"/>
    <w:rsid w:val="00CD1A6F"/>
    <w:rsid w:val="00CD461A"/>
    <w:rsid w:val="00CD5219"/>
    <w:rsid w:val="00CD57D4"/>
    <w:rsid w:val="00CD6427"/>
    <w:rsid w:val="00CE2178"/>
    <w:rsid w:val="00CE3976"/>
    <w:rsid w:val="00CE596D"/>
    <w:rsid w:val="00CF1351"/>
    <w:rsid w:val="00CF4C28"/>
    <w:rsid w:val="00CF5842"/>
    <w:rsid w:val="00CF68F3"/>
    <w:rsid w:val="00CF6E0B"/>
    <w:rsid w:val="00CF7DE5"/>
    <w:rsid w:val="00D012A5"/>
    <w:rsid w:val="00D01A26"/>
    <w:rsid w:val="00D03ED6"/>
    <w:rsid w:val="00D05456"/>
    <w:rsid w:val="00D07B24"/>
    <w:rsid w:val="00D14AED"/>
    <w:rsid w:val="00D21F32"/>
    <w:rsid w:val="00D234DC"/>
    <w:rsid w:val="00D2607D"/>
    <w:rsid w:val="00D300F6"/>
    <w:rsid w:val="00D318B2"/>
    <w:rsid w:val="00D32141"/>
    <w:rsid w:val="00D346D1"/>
    <w:rsid w:val="00D35342"/>
    <w:rsid w:val="00D368EA"/>
    <w:rsid w:val="00D44806"/>
    <w:rsid w:val="00D45977"/>
    <w:rsid w:val="00D53514"/>
    <w:rsid w:val="00D569A9"/>
    <w:rsid w:val="00D66247"/>
    <w:rsid w:val="00D67466"/>
    <w:rsid w:val="00D72860"/>
    <w:rsid w:val="00D72E4B"/>
    <w:rsid w:val="00D73C29"/>
    <w:rsid w:val="00D8139A"/>
    <w:rsid w:val="00D82E73"/>
    <w:rsid w:val="00D8372A"/>
    <w:rsid w:val="00D8397C"/>
    <w:rsid w:val="00D8779C"/>
    <w:rsid w:val="00D90490"/>
    <w:rsid w:val="00D9098D"/>
    <w:rsid w:val="00D94663"/>
    <w:rsid w:val="00D95273"/>
    <w:rsid w:val="00D96054"/>
    <w:rsid w:val="00DA035F"/>
    <w:rsid w:val="00DA04DD"/>
    <w:rsid w:val="00DA0CED"/>
    <w:rsid w:val="00DA3978"/>
    <w:rsid w:val="00DB0D7D"/>
    <w:rsid w:val="00DB118B"/>
    <w:rsid w:val="00DB18B9"/>
    <w:rsid w:val="00DB3CB8"/>
    <w:rsid w:val="00DB6BA0"/>
    <w:rsid w:val="00DC17A2"/>
    <w:rsid w:val="00DC4CC8"/>
    <w:rsid w:val="00DD10F3"/>
    <w:rsid w:val="00DD2CD4"/>
    <w:rsid w:val="00DD68D8"/>
    <w:rsid w:val="00DE0F0A"/>
    <w:rsid w:val="00DE13A4"/>
    <w:rsid w:val="00DE3FFA"/>
    <w:rsid w:val="00DE7BAA"/>
    <w:rsid w:val="00DF224E"/>
    <w:rsid w:val="00DF2608"/>
    <w:rsid w:val="00DF3C28"/>
    <w:rsid w:val="00E00AC3"/>
    <w:rsid w:val="00E0137F"/>
    <w:rsid w:val="00E02CA8"/>
    <w:rsid w:val="00E041D6"/>
    <w:rsid w:val="00E101D7"/>
    <w:rsid w:val="00E10C0A"/>
    <w:rsid w:val="00E12758"/>
    <w:rsid w:val="00E147AF"/>
    <w:rsid w:val="00E14F1C"/>
    <w:rsid w:val="00E169B1"/>
    <w:rsid w:val="00E1736F"/>
    <w:rsid w:val="00E23699"/>
    <w:rsid w:val="00E2439D"/>
    <w:rsid w:val="00E27349"/>
    <w:rsid w:val="00E43C0A"/>
    <w:rsid w:val="00E50870"/>
    <w:rsid w:val="00E50B14"/>
    <w:rsid w:val="00E53380"/>
    <w:rsid w:val="00E5462A"/>
    <w:rsid w:val="00E56FCE"/>
    <w:rsid w:val="00E64147"/>
    <w:rsid w:val="00E726F4"/>
    <w:rsid w:val="00E7541D"/>
    <w:rsid w:val="00E766CF"/>
    <w:rsid w:val="00E805BE"/>
    <w:rsid w:val="00E85B86"/>
    <w:rsid w:val="00E9066F"/>
    <w:rsid w:val="00E907CC"/>
    <w:rsid w:val="00E90C21"/>
    <w:rsid w:val="00E94FBF"/>
    <w:rsid w:val="00E9528F"/>
    <w:rsid w:val="00EA0043"/>
    <w:rsid w:val="00EA1ECD"/>
    <w:rsid w:val="00EA24D0"/>
    <w:rsid w:val="00EA53FE"/>
    <w:rsid w:val="00EA69A2"/>
    <w:rsid w:val="00EB40C4"/>
    <w:rsid w:val="00EB54EB"/>
    <w:rsid w:val="00EB777C"/>
    <w:rsid w:val="00EC1148"/>
    <w:rsid w:val="00EC3BBB"/>
    <w:rsid w:val="00EC5AEB"/>
    <w:rsid w:val="00EC5BAC"/>
    <w:rsid w:val="00ED2DCF"/>
    <w:rsid w:val="00ED397D"/>
    <w:rsid w:val="00ED509B"/>
    <w:rsid w:val="00EE16FE"/>
    <w:rsid w:val="00EE1900"/>
    <w:rsid w:val="00EE1BDB"/>
    <w:rsid w:val="00EE68B2"/>
    <w:rsid w:val="00EF08BF"/>
    <w:rsid w:val="00EF21B1"/>
    <w:rsid w:val="00EF4338"/>
    <w:rsid w:val="00EF620A"/>
    <w:rsid w:val="00F040B8"/>
    <w:rsid w:val="00F05EC4"/>
    <w:rsid w:val="00F06710"/>
    <w:rsid w:val="00F07059"/>
    <w:rsid w:val="00F10011"/>
    <w:rsid w:val="00F11B78"/>
    <w:rsid w:val="00F14249"/>
    <w:rsid w:val="00F207E3"/>
    <w:rsid w:val="00F23185"/>
    <w:rsid w:val="00F23BF4"/>
    <w:rsid w:val="00F26B12"/>
    <w:rsid w:val="00F308B9"/>
    <w:rsid w:val="00F30E6A"/>
    <w:rsid w:val="00F329D6"/>
    <w:rsid w:val="00F340A4"/>
    <w:rsid w:val="00F3415E"/>
    <w:rsid w:val="00F34E00"/>
    <w:rsid w:val="00F411B7"/>
    <w:rsid w:val="00F45910"/>
    <w:rsid w:val="00F4664A"/>
    <w:rsid w:val="00F50E81"/>
    <w:rsid w:val="00F51B88"/>
    <w:rsid w:val="00F53281"/>
    <w:rsid w:val="00F57F47"/>
    <w:rsid w:val="00F64752"/>
    <w:rsid w:val="00F7276E"/>
    <w:rsid w:val="00F72B0B"/>
    <w:rsid w:val="00F75318"/>
    <w:rsid w:val="00F76D71"/>
    <w:rsid w:val="00F76FDF"/>
    <w:rsid w:val="00F808CF"/>
    <w:rsid w:val="00F829E8"/>
    <w:rsid w:val="00F837BC"/>
    <w:rsid w:val="00F8409B"/>
    <w:rsid w:val="00F84787"/>
    <w:rsid w:val="00F84B67"/>
    <w:rsid w:val="00F8530D"/>
    <w:rsid w:val="00F85409"/>
    <w:rsid w:val="00F8552F"/>
    <w:rsid w:val="00F860DB"/>
    <w:rsid w:val="00F90259"/>
    <w:rsid w:val="00F9440B"/>
    <w:rsid w:val="00F9554A"/>
    <w:rsid w:val="00F958BF"/>
    <w:rsid w:val="00F96F8A"/>
    <w:rsid w:val="00F9705D"/>
    <w:rsid w:val="00FA0A1D"/>
    <w:rsid w:val="00FA5129"/>
    <w:rsid w:val="00FA6325"/>
    <w:rsid w:val="00FA7919"/>
    <w:rsid w:val="00FB2B47"/>
    <w:rsid w:val="00FB39EC"/>
    <w:rsid w:val="00FB5CB2"/>
    <w:rsid w:val="00FB6CCB"/>
    <w:rsid w:val="00FC1BFF"/>
    <w:rsid w:val="00FC5713"/>
    <w:rsid w:val="00FD2A3F"/>
    <w:rsid w:val="00FD35AB"/>
    <w:rsid w:val="00FD3FAC"/>
    <w:rsid w:val="00FD461C"/>
    <w:rsid w:val="00FE0322"/>
    <w:rsid w:val="00FE0B49"/>
    <w:rsid w:val="00FE0F2D"/>
    <w:rsid w:val="00FE0F74"/>
    <w:rsid w:val="00FE14CC"/>
    <w:rsid w:val="00FE3ABF"/>
    <w:rsid w:val="00FE5C4A"/>
    <w:rsid w:val="00FE763F"/>
    <w:rsid w:val="00FF0B09"/>
    <w:rsid w:val="00FF329F"/>
    <w:rsid w:val="00FF5BFD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5B0C4AB-CC79-45DB-9C50-C24467637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1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1249B7"/>
    <w:pPr>
      <w:jc w:val="both"/>
    </w:pPr>
    <w:rPr>
      <w:rFonts w:ascii="新細明體" w:hAnsi="新細明體" w:cs="Times New Roman"/>
      <w:bCs w:val="0"/>
      <w:sz w:val="20"/>
      <w:szCs w:val="24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uiPriority w:val="99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  <w:style w:type="character" w:customStyle="1" w:styleId="style31">
    <w:name w:val="style31"/>
    <w:rsid w:val="00582CA8"/>
    <w:rPr>
      <w:rFonts w:ascii="Arial" w:hAnsi="Arial" w:cs="Arial" w:hint="default"/>
      <w:sz w:val="20"/>
      <w:szCs w:val="20"/>
    </w:rPr>
  </w:style>
  <w:style w:type="paragraph" w:styleId="af2">
    <w:name w:val="annotation subject"/>
    <w:basedOn w:val="ac"/>
    <w:next w:val="ac"/>
    <w:link w:val="af3"/>
    <w:rsid w:val="00D234DC"/>
    <w:pPr>
      <w:widowControl w:val="0"/>
    </w:pPr>
    <w:rPr>
      <w:b/>
      <w:bCs/>
      <w:kern w:val="2"/>
      <w:sz w:val="24"/>
      <w:szCs w:val="24"/>
      <w:lang w:eastAsia="zh-TW"/>
    </w:rPr>
  </w:style>
  <w:style w:type="character" w:customStyle="1" w:styleId="af3">
    <w:name w:val="註解主旨 字元"/>
    <w:link w:val="af2"/>
    <w:rsid w:val="00D234DC"/>
    <w:rPr>
      <w:b/>
      <w:bCs/>
      <w:kern w:val="2"/>
      <w:sz w:val="24"/>
      <w:szCs w:val="24"/>
      <w:lang w:eastAsia="en-US"/>
    </w:rPr>
  </w:style>
  <w:style w:type="paragraph" w:styleId="af4">
    <w:name w:val="List Paragraph"/>
    <w:basedOn w:val="a0"/>
    <w:uiPriority w:val="34"/>
    <w:qFormat/>
    <w:rsid w:val="00957B8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6D98A0-476E-4195-93D6-01AC4EB32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1871</Words>
  <Characters>10665</Characters>
  <Application>Microsoft Office Word</Application>
  <DocSecurity>0</DocSecurity>
  <Lines>88</Lines>
  <Paragraphs>25</Paragraphs>
  <ScaleCrop>false</ScaleCrop>
  <Company>CMT</Company>
  <LinksUpToDate>false</LinksUpToDate>
  <CharactersWithSpaces>12511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