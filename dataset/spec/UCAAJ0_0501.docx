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006"/>
        <w:gridCol w:w="1052"/>
        <w:gridCol w:w="3420"/>
        <w:gridCol w:w="1909"/>
        <w:gridCol w:w="1909"/>
        <w:tblGridChange w:id="0">
          <w:tblGrid>
            <w:gridCol w:w="2006"/>
            <w:gridCol w:w="1052"/>
            <w:gridCol w:w="3420"/>
            <w:gridCol w:w="1909"/>
            <w:gridCol w:w="1909"/>
          </w:tblGrid>
        </w:tblGridChange>
      </w:tblGrid>
      <w:tr w:rsidR="00362DD4" w:rsidTr="00362DD4">
        <w:tc>
          <w:tcPr>
            <w:tcW w:w="9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DD4" w:rsidRDefault="00362DD4" w:rsidP="00464D13">
            <w:pPr>
              <w:pStyle w:val="Tabletext"/>
              <w:jc w:val="center"/>
              <w:rPr>
                <w:rFonts w:eastAsia="標楷體"/>
                <w:b/>
              </w:rPr>
            </w:pPr>
            <w:r w:rsidRPr="00E8700A">
              <w:rPr>
                <w:rFonts w:ascii="細明體" w:eastAsia="細明體" w:hAnsi="細明體" w:cs="Courier New" w:hint="eastAsia"/>
              </w:rPr>
              <w:t>修改日期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DD4" w:rsidRDefault="00362DD4" w:rsidP="00464D13">
            <w:pPr>
              <w:pStyle w:val="Tabletext"/>
              <w:jc w:val="center"/>
              <w:rPr>
                <w:rFonts w:eastAsia="標楷體"/>
                <w:b/>
              </w:rPr>
            </w:pPr>
            <w:r w:rsidRPr="00E8700A">
              <w:rPr>
                <w:rFonts w:ascii="細明體" w:eastAsia="細明體" w:hAnsi="細明體" w:cs="Courier New" w:hint="eastAsia"/>
              </w:rPr>
              <w:t>版本</w:t>
            </w:r>
          </w:p>
        </w:tc>
        <w:tc>
          <w:tcPr>
            <w:tcW w:w="1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DD4" w:rsidRDefault="00362DD4" w:rsidP="00464D13">
            <w:pPr>
              <w:pStyle w:val="Tabletext"/>
              <w:jc w:val="center"/>
              <w:rPr>
                <w:rFonts w:eastAsia="標楷體"/>
                <w:b/>
              </w:rPr>
            </w:pPr>
            <w:r w:rsidRPr="00E8700A">
              <w:rPr>
                <w:rFonts w:ascii="細明體" w:eastAsia="細明體" w:hAnsi="細明體" w:cs="Courier New" w:hint="eastAsia"/>
              </w:rPr>
              <w:t>修改原因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DD4" w:rsidRDefault="00362DD4" w:rsidP="00464D13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 w:rsidRPr="00E8700A">
              <w:rPr>
                <w:rFonts w:ascii="細明體" w:eastAsia="細明體" w:hAnsi="細明體" w:cs="Courier New" w:hint="eastAsia"/>
              </w:rPr>
              <w:t>修改人姓名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DD4" w:rsidRDefault="00362DD4" w:rsidP="00464D13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 w:rsidRPr="00E8700A">
              <w:rPr>
                <w:rFonts w:ascii="細明體" w:eastAsia="細明體" w:hAnsi="細明體" w:cs="Courier New" w:hint="eastAsia"/>
              </w:rPr>
              <w:t>立案單號</w:t>
            </w:r>
          </w:p>
        </w:tc>
      </w:tr>
      <w:tr w:rsidR="00362DD4" w:rsidTr="00362DD4">
        <w:tc>
          <w:tcPr>
            <w:tcW w:w="9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DD4" w:rsidRDefault="00362DD4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2008/07/07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DD4" w:rsidRDefault="00362DD4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1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DD4" w:rsidRDefault="00362DD4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DD4" w:rsidRDefault="00362DD4">
            <w:pPr>
              <w:pStyle w:val="Tabletext"/>
              <w:jc w:val="center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SANYI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2DD4" w:rsidRDefault="00362DD4">
            <w:pPr>
              <w:pStyle w:val="Tabletext"/>
              <w:jc w:val="center"/>
              <w:rPr>
                <w:rFonts w:eastAsia="標楷體" w:hint="eastAsia"/>
                <w:lang w:eastAsia="zh-TW"/>
              </w:rPr>
            </w:pPr>
          </w:p>
        </w:tc>
      </w:tr>
      <w:tr w:rsidR="001063F2" w:rsidTr="00362DD4">
        <w:tc>
          <w:tcPr>
            <w:tcW w:w="9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F2" w:rsidRDefault="001063F2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2012/9/11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F2" w:rsidRDefault="001063F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</w:t>
            </w:r>
          </w:p>
        </w:tc>
        <w:tc>
          <w:tcPr>
            <w:tcW w:w="1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F2" w:rsidRDefault="001063F2">
            <w:pPr>
              <w:pStyle w:val="Tabletext"/>
              <w:rPr>
                <w:rFonts w:eastAsia="標楷體"/>
                <w:lang w:eastAsia="zh-TW"/>
              </w:rPr>
            </w:pPr>
            <w:r w:rsidRPr="008136F6">
              <w:rPr>
                <w:rFonts w:ascii="新細明體" w:hAnsi="新細明體" w:hint="eastAsia"/>
                <w:lang w:eastAsia="zh-TW"/>
              </w:rPr>
              <w:t>新增自調病歷相關欄位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F2" w:rsidRDefault="001063F2">
            <w:pPr>
              <w:pStyle w:val="Tabletext"/>
              <w:jc w:val="center"/>
              <w:rPr>
                <w:rFonts w:eastAsia="標楷體" w:hint="eastAsia"/>
                <w:lang w:eastAsia="zh-TW"/>
              </w:rPr>
            </w:pPr>
            <w:r w:rsidRPr="008136F6">
              <w:rPr>
                <w:rFonts w:ascii="新細明體" w:hAnsi="新細明體" w:hint="eastAsia"/>
                <w:lang w:eastAsia="zh-TW"/>
              </w:rPr>
              <w:t>龎伯珊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3F2" w:rsidRDefault="001063F2">
            <w:pPr>
              <w:pStyle w:val="Tabletext"/>
              <w:jc w:val="center"/>
              <w:rPr>
                <w:rFonts w:eastAsia="標楷體" w:hint="eastAsia"/>
                <w:lang w:eastAsia="zh-TW"/>
              </w:rPr>
            </w:pPr>
            <w:r>
              <w:t>120911000399</w:t>
            </w:r>
          </w:p>
        </w:tc>
      </w:tr>
      <w:tr w:rsidR="008C63C2" w:rsidRPr="00C27E50" w:rsidTr="008C63C2">
        <w:tc>
          <w:tcPr>
            <w:tcW w:w="9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3C2" w:rsidRPr="008C63C2" w:rsidRDefault="008C63C2" w:rsidP="00EF03AD">
            <w:pPr>
              <w:pStyle w:val="Tabletext"/>
              <w:rPr>
                <w:rFonts w:eastAsia="標楷體" w:hint="eastAsia"/>
                <w:lang w:eastAsia="zh-TW"/>
              </w:rPr>
            </w:pPr>
            <w:r w:rsidRPr="008C63C2">
              <w:rPr>
                <w:rFonts w:eastAsia="標楷體" w:hint="eastAsia"/>
                <w:lang w:eastAsia="zh-TW"/>
              </w:rPr>
              <w:t>2016/12/1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3C2" w:rsidRPr="008C63C2" w:rsidRDefault="008C63C2" w:rsidP="00EF03AD">
            <w:pPr>
              <w:pStyle w:val="Tabletext"/>
              <w:rPr>
                <w:rFonts w:eastAsia="標楷體"/>
                <w:lang w:eastAsia="zh-TW"/>
              </w:rPr>
            </w:pPr>
            <w:r w:rsidRPr="008C63C2">
              <w:rPr>
                <w:rFonts w:eastAsia="標楷體" w:hint="eastAsia"/>
                <w:lang w:eastAsia="zh-TW"/>
              </w:rPr>
              <w:t>3</w:t>
            </w:r>
          </w:p>
        </w:tc>
        <w:tc>
          <w:tcPr>
            <w:tcW w:w="1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3C2" w:rsidRPr="008C63C2" w:rsidRDefault="008C63C2" w:rsidP="00EF03AD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8C63C2">
              <w:rPr>
                <w:rFonts w:ascii="新細明體" w:hAnsi="新細明體" w:hint="eastAsia"/>
                <w:lang w:eastAsia="zh-TW"/>
              </w:rPr>
              <w:t>QUERY時，會先去取SESSION中的資料，此時發生問題，經過確認後，此程式不需要抓SESSION中的資料來作處理，故調整作法不再去取</w:t>
            </w:r>
          </w:p>
          <w:p w:rsidR="008C63C2" w:rsidRPr="008C63C2" w:rsidRDefault="008C63C2" w:rsidP="00EF03AD">
            <w:pPr>
              <w:pStyle w:val="Tabletext"/>
              <w:rPr>
                <w:rFonts w:ascii="新細明體" w:hAnsi="新細明體"/>
                <w:lang w:eastAsia="zh-TW"/>
              </w:rPr>
            </w:pPr>
            <w:r w:rsidRPr="008C63C2">
              <w:rPr>
                <w:rFonts w:ascii="新細明體" w:hAnsi="新細明體" w:hint="eastAsia"/>
                <w:lang w:eastAsia="zh-TW"/>
              </w:rPr>
              <w:t>SESSION的資料，如此也不會發生錯誤。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3C2" w:rsidRPr="008C63C2" w:rsidRDefault="008C63C2" w:rsidP="00EF03AD">
            <w:pPr>
              <w:pStyle w:val="Tabletext"/>
              <w:jc w:val="center"/>
              <w:rPr>
                <w:rFonts w:ascii="新細明體" w:hAnsi="新細明體" w:hint="eastAsia"/>
                <w:lang w:eastAsia="zh-TW"/>
              </w:rPr>
            </w:pPr>
            <w:r w:rsidRPr="008C63C2">
              <w:rPr>
                <w:rFonts w:ascii="新細明體" w:hAnsi="新細明體" w:hint="eastAsia"/>
                <w:lang w:eastAsia="zh-TW"/>
              </w:rPr>
              <w:t>陳鐵元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3C2" w:rsidRPr="008C63C2" w:rsidRDefault="008C63C2" w:rsidP="00EF03AD">
            <w:pPr>
              <w:pStyle w:val="Tabletext"/>
              <w:jc w:val="center"/>
              <w:rPr>
                <w:rFonts w:hint="eastAsia"/>
              </w:rPr>
            </w:pPr>
            <w:r w:rsidRPr="008C63C2">
              <w:t>161201000399</w:t>
            </w:r>
          </w:p>
        </w:tc>
      </w:tr>
      <w:tr w:rsidR="00942768" w:rsidRPr="00C27E50" w:rsidTr="008C63C2">
        <w:tc>
          <w:tcPr>
            <w:tcW w:w="9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2768" w:rsidRPr="008C63C2" w:rsidRDefault="00942768" w:rsidP="00942768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ascii="細明體" w:eastAsia="細明體" w:hAnsi="細明體" w:cs="Courier New" w:hint="eastAsia"/>
              </w:rPr>
              <w:t>2018/06/20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2768" w:rsidRPr="008C63C2" w:rsidRDefault="00942768" w:rsidP="00942768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ascii="細明體" w:eastAsia="細明體" w:hAnsi="細明體" w:cs="Courier New"/>
              </w:rPr>
              <w:t>4</w:t>
            </w:r>
          </w:p>
        </w:tc>
        <w:tc>
          <w:tcPr>
            <w:tcW w:w="1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2768" w:rsidRPr="008C63C2" w:rsidRDefault="00942768" w:rsidP="00942768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行動補全建置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2768" w:rsidRPr="008C63C2" w:rsidRDefault="00942768" w:rsidP="00942768">
            <w:pPr>
              <w:pStyle w:val="Tabletext"/>
              <w:jc w:val="center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細明體" w:eastAsia="細明體" w:hAnsi="細明體" w:cs="Courier New" w:hint="eastAsia"/>
              </w:rPr>
              <w:t>李明諭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2768" w:rsidRPr="008C63C2" w:rsidRDefault="00942768" w:rsidP="00942768">
            <w:pPr>
              <w:pStyle w:val="Tabletext"/>
              <w:jc w:val="center"/>
            </w:pPr>
            <w:r>
              <w:rPr>
                <w:rFonts w:ascii="標楷體" w:eastAsia="標楷體" w:hAnsi="標楷體" w:hint="eastAsia"/>
                <w:b/>
                <w:bCs/>
              </w:rPr>
              <w:t>180423001589</w:t>
            </w:r>
          </w:p>
        </w:tc>
      </w:tr>
      <w:tr w:rsidR="004944E8" w:rsidRPr="00E8700A" w:rsidTr="004944E8">
        <w:trPr>
          <w:ins w:id="1" w:author="伯珊" w:date="2019-05-30T18:09:00Z"/>
        </w:trPr>
        <w:tc>
          <w:tcPr>
            <w:tcW w:w="9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4E8" w:rsidRDefault="004944E8" w:rsidP="004944E8">
            <w:pPr>
              <w:pStyle w:val="Tabletext"/>
              <w:rPr>
                <w:ins w:id="2" w:author="伯珊" w:date="2019-05-30T18:09:00Z"/>
                <w:rFonts w:ascii="細明體" w:eastAsia="細明體" w:hAnsi="細明體" w:cs="Courier New" w:hint="eastAsia"/>
              </w:rPr>
            </w:pPr>
            <w:ins w:id="3" w:author="伯珊" w:date="2019-05-30T18:09:00Z">
              <w:r>
                <w:rPr>
                  <w:rFonts w:ascii="細明體" w:eastAsia="細明體" w:hAnsi="細明體" w:cs="Courier New"/>
                </w:rPr>
                <w:t>2019/5/27</w:t>
              </w:r>
            </w:ins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4E8" w:rsidRDefault="004944E8" w:rsidP="004944E8">
            <w:pPr>
              <w:pStyle w:val="Tabletext"/>
              <w:rPr>
                <w:ins w:id="4" w:author="伯珊" w:date="2019-05-30T18:09:00Z"/>
                <w:rFonts w:ascii="細明體" w:eastAsia="細明體" w:hAnsi="細明體" w:cs="Courier New" w:hint="eastAsia"/>
              </w:rPr>
            </w:pPr>
            <w:ins w:id="5" w:author="伯珊" w:date="2019-05-30T18:09:00Z">
              <w:r>
                <w:rPr>
                  <w:rFonts w:ascii="細明體" w:eastAsia="細明體" w:hAnsi="細明體" w:cs="Courier New" w:hint="eastAsia"/>
                  <w:lang w:eastAsia="zh-TW"/>
                </w:rPr>
                <w:t>5</w:t>
              </w:r>
            </w:ins>
          </w:p>
        </w:tc>
        <w:tc>
          <w:tcPr>
            <w:tcW w:w="1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4E8" w:rsidRPr="004944E8" w:rsidRDefault="004944E8" w:rsidP="004944E8">
            <w:pPr>
              <w:pStyle w:val="Tabletext"/>
              <w:rPr>
                <w:ins w:id="6" w:author="伯珊" w:date="2019-05-30T18:09:00Z"/>
                <w:rFonts w:ascii="標楷體" w:eastAsia="標楷體" w:hAnsi="標楷體" w:hint="eastAsia"/>
                <w:b/>
                <w:bCs/>
                <w:lang w:eastAsia="zh-TW"/>
              </w:rPr>
            </w:pPr>
            <w:ins w:id="7" w:author="伯珊" w:date="2019-05-30T18:09:00Z">
              <w:r w:rsidRPr="004944E8">
                <w:rPr>
                  <w:rFonts w:ascii="標楷體" w:eastAsia="標楷體" w:hAnsi="標楷體" w:hint="eastAsia"/>
                  <w:b/>
                  <w:bCs/>
                  <w:lang w:eastAsia="zh-TW"/>
                </w:rPr>
                <w:t>理賠受理去服務中心作業-壽核端</w:t>
              </w:r>
            </w:ins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4E8" w:rsidRDefault="004944E8" w:rsidP="004944E8">
            <w:pPr>
              <w:pStyle w:val="Tabletext"/>
              <w:rPr>
                <w:ins w:id="8" w:author="伯珊" w:date="2019-05-30T18:09:00Z"/>
                <w:rFonts w:ascii="細明體" w:eastAsia="細明體" w:hAnsi="細明體" w:cs="Courier New" w:hint="eastAsia"/>
              </w:rPr>
            </w:pPr>
            <w:ins w:id="9" w:author="伯珊" w:date="2019-05-30T18:09:00Z">
              <w:r>
                <w:rPr>
                  <w:rFonts w:ascii="細明體" w:eastAsia="細明體" w:hAnsi="細明體" w:cs="Courier New" w:hint="eastAsia"/>
                </w:rPr>
                <w:t>龎伯珊</w:t>
              </w:r>
            </w:ins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44E8" w:rsidRPr="004944E8" w:rsidRDefault="004944E8" w:rsidP="004944E8">
            <w:pPr>
              <w:pStyle w:val="Tabletext"/>
              <w:rPr>
                <w:ins w:id="10" w:author="伯珊" w:date="2019-05-30T18:09:00Z"/>
                <w:rFonts w:ascii="標楷體" w:eastAsia="標楷體" w:hAnsi="標楷體"/>
                <w:b/>
                <w:bCs/>
              </w:rPr>
            </w:pPr>
            <w:ins w:id="11" w:author="伯珊" w:date="2019-05-30T18:09:00Z">
              <w:r w:rsidRPr="004944E8">
                <w:rPr>
                  <w:rFonts w:ascii="標楷體" w:eastAsia="標楷體" w:hAnsi="標楷體" w:hint="eastAsia"/>
                  <w:b/>
                  <w:bCs/>
                </w:rPr>
                <w:t>190402002089</w:t>
              </w:r>
            </w:ins>
          </w:p>
        </w:tc>
      </w:tr>
    </w:tbl>
    <w:p w:rsidR="00EF74B2" w:rsidRDefault="00EF74B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362DD4" w:rsidRPr="00C062ED" w:rsidRDefault="00362DD4" w:rsidP="00362DD4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362DD4" w:rsidRPr="00E01490" w:rsidTr="00464D13">
        <w:tc>
          <w:tcPr>
            <w:tcW w:w="2340" w:type="dxa"/>
          </w:tcPr>
          <w:p w:rsidR="00362DD4" w:rsidRPr="00E01490" w:rsidRDefault="00362DD4" w:rsidP="00464D1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362DD4" w:rsidRPr="00E01490" w:rsidRDefault="00362DD4" w:rsidP="00464D1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26D55">
              <w:rPr>
                <w:rFonts w:ascii="細明體" w:eastAsia="細明體" w:hAnsi="細明體" w:hint="eastAsia"/>
                <w:sz w:val="20"/>
                <w:szCs w:val="20"/>
              </w:rPr>
              <w:t>補件簽收作業</w:t>
            </w:r>
          </w:p>
        </w:tc>
      </w:tr>
      <w:tr w:rsidR="00362DD4" w:rsidRPr="00E01490" w:rsidTr="00464D13">
        <w:tc>
          <w:tcPr>
            <w:tcW w:w="2340" w:type="dxa"/>
          </w:tcPr>
          <w:p w:rsidR="00362DD4" w:rsidRPr="00E01490" w:rsidRDefault="00362DD4" w:rsidP="00464D1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362DD4" w:rsidRPr="00E01490" w:rsidRDefault="00362DD4" w:rsidP="00464D1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26D55">
              <w:rPr>
                <w:rFonts w:ascii="細明體" w:eastAsia="細明體" w:hAnsi="細明體" w:hint="eastAsia"/>
                <w:sz w:val="20"/>
                <w:szCs w:val="20"/>
              </w:rPr>
              <w:t>AAJ</w:t>
            </w:r>
            <w:r w:rsidRPr="00D26D55">
              <w:rPr>
                <w:rFonts w:ascii="細明體" w:eastAsia="細明體" w:hAnsi="細明體"/>
                <w:sz w:val="20"/>
                <w:szCs w:val="20"/>
              </w:rPr>
              <w:t>0_</w:t>
            </w:r>
            <w:r w:rsidRPr="00D26D55">
              <w:rPr>
                <w:rFonts w:ascii="細明體" w:eastAsia="細明體" w:hAnsi="細明體" w:hint="eastAsia"/>
                <w:sz w:val="20"/>
                <w:szCs w:val="20"/>
              </w:rPr>
              <w:t>0500</w:t>
            </w:r>
          </w:p>
        </w:tc>
      </w:tr>
      <w:tr w:rsidR="00362DD4" w:rsidRPr="00E01490" w:rsidTr="00464D13">
        <w:tc>
          <w:tcPr>
            <w:tcW w:w="2340" w:type="dxa"/>
          </w:tcPr>
          <w:p w:rsidR="00362DD4" w:rsidRPr="00E01490" w:rsidRDefault="00362DD4" w:rsidP="00464D1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362DD4" w:rsidRPr="00E01490" w:rsidRDefault="00362DD4" w:rsidP="00464D1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362DD4" w:rsidRPr="00E01490" w:rsidTr="00464D13">
        <w:tc>
          <w:tcPr>
            <w:tcW w:w="2340" w:type="dxa"/>
          </w:tcPr>
          <w:p w:rsidR="00362DD4" w:rsidRPr="00E01490" w:rsidRDefault="00362DD4" w:rsidP="00464D1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362DD4" w:rsidRPr="00E01490" w:rsidRDefault="00362DD4" w:rsidP="00464D1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26D55">
              <w:rPr>
                <w:rFonts w:ascii="細明體" w:eastAsia="細明體" w:hAnsi="細明體" w:hint="eastAsia"/>
                <w:sz w:val="20"/>
                <w:szCs w:val="20"/>
              </w:rPr>
              <w:t>by畫面設定查詢條件，查詢簽收資料</w:t>
            </w:r>
          </w:p>
        </w:tc>
      </w:tr>
      <w:tr w:rsidR="00362DD4" w:rsidRPr="00E01490" w:rsidTr="00464D13">
        <w:tc>
          <w:tcPr>
            <w:tcW w:w="2340" w:type="dxa"/>
          </w:tcPr>
          <w:p w:rsidR="00362DD4" w:rsidRPr="00E01490" w:rsidRDefault="00362DD4" w:rsidP="00464D1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362DD4" w:rsidRPr="00E01490" w:rsidRDefault="00362DD4" w:rsidP="00464D1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理賠企劃相關單位</w:t>
            </w:r>
          </w:p>
        </w:tc>
      </w:tr>
      <w:tr w:rsidR="00362DD4" w:rsidRPr="00E01490" w:rsidTr="00464D13">
        <w:tc>
          <w:tcPr>
            <w:tcW w:w="2340" w:type="dxa"/>
          </w:tcPr>
          <w:p w:rsidR="00362DD4" w:rsidRPr="00E01490" w:rsidRDefault="00362DD4" w:rsidP="00464D1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362DD4" w:rsidRPr="00E01490" w:rsidRDefault="00362DD4" w:rsidP="00464D1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各行政中心</w:t>
            </w:r>
          </w:p>
        </w:tc>
      </w:tr>
      <w:tr w:rsidR="00362DD4" w:rsidRPr="00E01490" w:rsidTr="00464D13">
        <w:tc>
          <w:tcPr>
            <w:tcW w:w="2340" w:type="dxa"/>
          </w:tcPr>
          <w:p w:rsidR="00362DD4" w:rsidRPr="00E01490" w:rsidRDefault="00362DD4" w:rsidP="00464D1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362DD4" w:rsidRPr="00E01490" w:rsidRDefault="00362DD4" w:rsidP="00464D1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362DD4" w:rsidRPr="00E01490" w:rsidTr="00464D13">
        <w:tc>
          <w:tcPr>
            <w:tcW w:w="2340" w:type="dxa"/>
          </w:tcPr>
          <w:p w:rsidR="00362DD4" w:rsidRPr="00266B0D" w:rsidRDefault="00362DD4" w:rsidP="00464D13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362DD4" w:rsidRPr="00E01490" w:rsidRDefault="00362DD4" w:rsidP="00464D1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362DD4" w:rsidRPr="00C062ED" w:rsidTr="00464D13">
        <w:tc>
          <w:tcPr>
            <w:tcW w:w="2340" w:type="dxa"/>
          </w:tcPr>
          <w:p w:rsidR="00362DD4" w:rsidRPr="00C062ED" w:rsidRDefault="00362DD4" w:rsidP="00464D13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C062ED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7920" w:type="dxa"/>
          </w:tcPr>
          <w:p w:rsidR="00362DD4" w:rsidRPr="00C062ED" w:rsidRDefault="00362DD4" w:rsidP="00464D13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C062ED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C062ED">
              <w:rPr>
                <w:rFonts w:ascii="標楷體" w:eastAsia="標楷體" w:hAnsi="標楷體" w:hint="eastAsia"/>
              </w:rPr>
              <w:t>securitylog</w:t>
            </w:r>
          </w:p>
        </w:tc>
      </w:tr>
    </w:tbl>
    <w:p w:rsidR="00362DD4" w:rsidRDefault="00362DD4" w:rsidP="00362DD4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cs="Courier New" w:hint="eastAsia"/>
          <w:b/>
        </w:rPr>
        <w:t>程式流程圖</w:t>
      </w:r>
      <w:r>
        <w:rPr>
          <w:rFonts w:hint="eastAsia"/>
          <w:kern w:val="2"/>
          <w:szCs w:val="24"/>
          <w:lang w:eastAsia="zh-TW"/>
        </w:rPr>
        <w:t>：</w:t>
      </w:r>
    </w:p>
    <w:p w:rsidR="00362DD4" w:rsidRPr="00C062ED" w:rsidRDefault="00362DD4" w:rsidP="00362DD4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b/>
        </w:rPr>
        <w:t>相關檔案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19"/>
        <w:gridCol w:w="3408"/>
        <w:gridCol w:w="2453"/>
        <w:gridCol w:w="904"/>
        <w:gridCol w:w="904"/>
        <w:gridCol w:w="904"/>
        <w:gridCol w:w="904"/>
      </w:tblGrid>
      <w:tr w:rsidR="00362DD4" w:rsidRPr="00E01490" w:rsidTr="00464D13">
        <w:tc>
          <w:tcPr>
            <w:tcW w:w="397" w:type="pct"/>
          </w:tcPr>
          <w:p w:rsidR="00362DD4" w:rsidRPr="00C829C1" w:rsidRDefault="00362DD4" w:rsidP="00464D13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1655" w:type="pct"/>
          </w:tcPr>
          <w:p w:rsidR="00362DD4" w:rsidRPr="00C829C1" w:rsidRDefault="00362DD4" w:rsidP="00464D13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1191" w:type="pct"/>
          </w:tcPr>
          <w:p w:rsidR="00362DD4" w:rsidRPr="00C829C1" w:rsidRDefault="00362DD4" w:rsidP="00464D13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439" w:type="pct"/>
          </w:tcPr>
          <w:p w:rsidR="00362DD4" w:rsidRPr="00E60524" w:rsidRDefault="00362DD4" w:rsidP="00464D13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439" w:type="pct"/>
          </w:tcPr>
          <w:p w:rsidR="00362DD4" w:rsidRPr="00E60524" w:rsidRDefault="00362DD4" w:rsidP="00464D13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439" w:type="pct"/>
          </w:tcPr>
          <w:p w:rsidR="00362DD4" w:rsidRPr="00E60524" w:rsidRDefault="00362DD4" w:rsidP="00464D13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439" w:type="pct"/>
          </w:tcPr>
          <w:p w:rsidR="00362DD4" w:rsidRPr="00E60524" w:rsidRDefault="00362DD4" w:rsidP="00464D13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362DD4" w:rsidRPr="00E01490" w:rsidTr="00464D13">
        <w:tblPrEx>
          <w:tblLook w:val="01E0" w:firstRow="1" w:lastRow="1" w:firstColumn="1" w:lastColumn="1" w:noHBand="0" w:noVBand="0"/>
        </w:tblPrEx>
        <w:tc>
          <w:tcPr>
            <w:tcW w:w="397" w:type="pct"/>
          </w:tcPr>
          <w:p w:rsidR="00362DD4" w:rsidRPr="00E01490" w:rsidRDefault="00362DD4" w:rsidP="00362DD4">
            <w:pPr>
              <w:widowControl/>
              <w:numPr>
                <w:ilvl w:val="0"/>
                <w:numId w:val="11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655" w:type="pct"/>
          </w:tcPr>
          <w:p w:rsidR="00362DD4" w:rsidRPr="00E01490" w:rsidRDefault="00362DD4" w:rsidP="00464D13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補件紀錄檔</w:t>
            </w:r>
          </w:p>
        </w:tc>
        <w:tc>
          <w:tcPr>
            <w:tcW w:w="1191" w:type="pct"/>
          </w:tcPr>
          <w:p w:rsidR="00362DD4" w:rsidRPr="00C062ED" w:rsidRDefault="00362DD4" w:rsidP="00464D13">
            <w:pPr>
              <w:pStyle w:val="Tabletext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DTAAJ010</w:t>
            </w:r>
          </w:p>
        </w:tc>
        <w:tc>
          <w:tcPr>
            <w:tcW w:w="439" w:type="pct"/>
          </w:tcPr>
          <w:p w:rsidR="00362DD4" w:rsidRPr="00E60524" w:rsidRDefault="00362DD4" w:rsidP="00464D13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439" w:type="pct"/>
          </w:tcPr>
          <w:p w:rsidR="00362DD4" w:rsidRPr="00E60524" w:rsidRDefault="00362DD4" w:rsidP="00464D13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439" w:type="pct"/>
          </w:tcPr>
          <w:p w:rsidR="00362DD4" w:rsidRPr="00E60524" w:rsidRDefault="00362DD4" w:rsidP="00464D13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439" w:type="pct"/>
          </w:tcPr>
          <w:p w:rsidR="00362DD4" w:rsidRPr="00E60524" w:rsidRDefault="00362DD4" w:rsidP="00464D13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362DD4" w:rsidRDefault="00362DD4" w:rsidP="00362DD4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362DD4" w:rsidRPr="00C062ED" w:rsidRDefault="00362DD4" w:rsidP="00362DD4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b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37"/>
        <w:gridCol w:w="4913"/>
        <w:gridCol w:w="4446"/>
      </w:tblGrid>
      <w:tr w:rsidR="00362DD4" w:rsidRPr="00E01490" w:rsidTr="00464D13">
        <w:tc>
          <w:tcPr>
            <w:tcW w:w="455" w:type="pct"/>
          </w:tcPr>
          <w:p w:rsidR="00362DD4" w:rsidRPr="00C829C1" w:rsidRDefault="00362DD4" w:rsidP="00464D13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362DD4" w:rsidRPr="00C829C1" w:rsidRDefault="00362DD4" w:rsidP="00464D13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362DD4" w:rsidRPr="00C829C1" w:rsidRDefault="00362DD4" w:rsidP="00464D13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362DD4" w:rsidRPr="00E01490" w:rsidTr="00464D13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362DD4" w:rsidRPr="00E01490" w:rsidRDefault="00362DD4" w:rsidP="00464D13">
            <w:pPr>
              <w:widowControl/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362DD4" w:rsidRPr="00E01490" w:rsidRDefault="00362DD4" w:rsidP="00464D1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362DD4" w:rsidRPr="00E01490" w:rsidRDefault="00362DD4" w:rsidP="00464D1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EF74B2" w:rsidRDefault="00EF74B2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設計畫面：</w:t>
      </w:r>
    </w:p>
    <w:p w:rsidR="00EF74B2" w:rsidRDefault="001063F2" w:rsidP="00D26D55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  <w:r w:rsidRPr="00F34814">
        <w:rPr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431.25pt;height:60.75pt;visibility:visible">
            <v:imagedata r:id="rId7" o:title=""/>
          </v:shape>
        </w:pict>
      </w:r>
    </w:p>
    <w:p w:rsidR="001063F2" w:rsidRDefault="001063F2" w:rsidP="00D26D55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  <w:bookmarkStart w:id="12" w:name="_GoBack"/>
      <w:bookmarkEnd w:id="12"/>
      <w:r w:rsidRPr="00F34814">
        <w:rPr>
          <w:noProof/>
          <w:lang w:eastAsia="zh-TW"/>
        </w:rPr>
        <w:lastRenderedPageBreak/>
        <w:pict>
          <v:shape id="_x0000_i1026" type="#_x0000_t75" style="width:431.25pt;height:60.75pt;visibility:visible">
            <v:imagedata r:id="rId7" o:title=""/>
          </v:shape>
        </w:pict>
      </w:r>
    </w:p>
    <w:p w:rsidR="00EF74B2" w:rsidRDefault="00942768" w:rsidP="00362DD4">
      <w:pPr>
        <w:pStyle w:val="Tabletext"/>
        <w:keepLines w:val="0"/>
        <w:spacing w:after="0" w:line="240" w:lineRule="auto"/>
        <w:ind w:left="425"/>
        <w:rPr>
          <w:ins w:id="13" w:author="伯珊" w:date="2019-05-30T18:01:00Z"/>
          <w:noProof/>
          <w:lang w:eastAsia="zh-TW"/>
        </w:rPr>
      </w:pPr>
      <w:r w:rsidRPr="008B23A9">
        <w:rPr>
          <w:noProof/>
          <w:lang w:eastAsia="zh-TW"/>
        </w:rPr>
        <w:pict>
          <v:shape id="_x0000_i1027" type="#_x0000_t75" style="width:477.75pt;height:219.75pt;visibility:visible">
            <v:imagedata r:id="rId8" o:title=""/>
          </v:shape>
        </w:pict>
      </w:r>
    </w:p>
    <w:p w:rsidR="00D26D55" w:rsidRDefault="00D26D55" w:rsidP="00362DD4">
      <w:pPr>
        <w:pStyle w:val="Tabletext"/>
        <w:keepLines w:val="0"/>
        <w:spacing w:after="0" w:line="240" w:lineRule="auto"/>
        <w:ind w:left="425"/>
        <w:rPr>
          <w:ins w:id="14" w:author="伯珊" w:date="2019-05-30T18:01:00Z"/>
          <w:noProof/>
          <w:lang w:eastAsia="zh-TW"/>
        </w:rPr>
      </w:pPr>
      <w:ins w:id="15" w:author="伯珊" w:date="2019-05-30T18:01:00Z">
        <w:r>
          <w:rPr>
            <w:noProof/>
            <w:lang w:eastAsia="zh-TW"/>
          </w:rPr>
          <w:t xml:space="preserve">2019/5/30 </w:t>
        </w:r>
      </w:ins>
      <w:ins w:id="16" w:author="伯珊" w:date="2019-05-30T18:02:00Z">
        <w:r>
          <w:rPr>
            <w:rFonts w:hint="eastAsia"/>
            <w:noProof/>
            <w:lang w:eastAsia="zh-TW"/>
          </w:rPr>
          <w:t>新增補全按鈕</w:t>
        </w:r>
      </w:ins>
    </w:p>
    <w:p w:rsidR="00D26D55" w:rsidRDefault="00D26D55" w:rsidP="00362DD4">
      <w:pPr>
        <w:pStyle w:val="Tabletext"/>
        <w:keepLines w:val="0"/>
        <w:spacing w:after="0" w:line="240" w:lineRule="auto"/>
        <w:ind w:left="425"/>
        <w:rPr>
          <w:ins w:id="17" w:author="伯珊" w:date="2019-05-30T18:01:00Z"/>
          <w:noProof/>
          <w:lang w:eastAsia="zh-TW"/>
        </w:rPr>
      </w:pPr>
      <w:ins w:id="18" w:author="伯珊" w:date="2019-05-30T18:01:00Z">
        <w:r w:rsidRPr="00146BA7">
          <w:rPr>
            <w:noProof/>
            <w:lang w:eastAsia="zh-TW"/>
          </w:rPr>
          <w:pict>
            <v:shape id="_x0000_i1028" type="#_x0000_t75" style="width:7in;height:104.25pt;visibility:visible">
              <v:imagedata r:id="rId9" o:title=""/>
            </v:shape>
          </w:pict>
        </w:r>
      </w:ins>
    </w:p>
    <w:p w:rsidR="00D26D55" w:rsidRDefault="00D26D55" w:rsidP="00362DD4">
      <w:pPr>
        <w:pStyle w:val="Tabletext"/>
        <w:keepLines w:val="0"/>
        <w:spacing w:after="0" w:line="240" w:lineRule="auto"/>
        <w:ind w:left="425"/>
        <w:rPr>
          <w:noProof/>
          <w:lang w:eastAsia="zh-TW"/>
        </w:rPr>
      </w:pPr>
    </w:p>
    <w:p w:rsidR="00942768" w:rsidRDefault="00942768" w:rsidP="00362DD4">
      <w:pPr>
        <w:pStyle w:val="Tabletext"/>
        <w:keepLines w:val="0"/>
        <w:spacing w:after="0" w:line="240" w:lineRule="auto"/>
        <w:ind w:left="425"/>
        <w:rPr>
          <w:noProof/>
          <w:lang w:eastAsia="zh-TW"/>
        </w:rPr>
      </w:pPr>
      <w:r>
        <w:rPr>
          <w:rFonts w:hint="eastAsia"/>
          <w:noProof/>
          <w:lang w:eastAsia="zh-TW"/>
        </w:rPr>
        <w:t>行動補全銷件畫面</w:t>
      </w:r>
    </w:p>
    <w:p w:rsidR="00942768" w:rsidRDefault="00942768" w:rsidP="00362DD4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  <w:r w:rsidRPr="008B23A9">
        <w:rPr>
          <w:noProof/>
          <w:lang w:eastAsia="zh-TW"/>
        </w:rPr>
        <w:lastRenderedPageBreak/>
        <w:pict>
          <v:shape id="_x0000_i1029" type="#_x0000_t75" style="width:480.75pt;height:221.25pt;visibility:visible">
            <v:imagedata r:id="rId10" o:title=""/>
          </v:shape>
        </w:pict>
      </w:r>
    </w:p>
    <w:p w:rsidR="00EF74B2" w:rsidRDefault="00EF74B2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EF74B2" w:rsidRDefault="00EF74B2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</w:p>
    <w:p w:rsidR="00EF74B2" w:rsidRDefault="00EF74B2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清畫面。</w:t>
      </w:r>
    </w:p>
    <w:p w:rsidR="00EF74B2" w:rsidRDefault="00EF74B2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查詢：</w:t>
      </w:r>
    </w:p>
    <w:p w:rsidR="00EF74B2" w:rsidRDefault="00EF74B2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權限檢核：</w:t>
      </w:r>
    </w:p>
    <w:p w:rsidR="00EF74B2" w:rsidRDefault="00EF74B2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EF74B2" w:rsidRDefault="00EF74B2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查詢方式檢核：</w:t>
      </w:r>
    </w:p>
    <w:p w:rsidR="00EF74B2" w:rsidRDefault="00EF74B2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EF74B2" w:rsidRDefault="00EF74B2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檢核查詢鍵值：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EF74B2" w:rsidRDefault="00EF74B2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若查受理編號空白，顯示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輸入受理編號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之中文訊息。</w:t>
      </w:r>
    </w:p>
    <w:p w:rsidR="00EF74B2" w:rsidRDefault="00EF74B2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讀取檔案資料：</w:t>
      </w: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查詢方式讀取補件紀錄檔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C641FB" w:rsidRDefault="00EF74B2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</w:t>
      </w:r>
      <w:r>
        <w:rPr>
          <w:rFonts w:hint="eastAsia"/>
          <w:kern w:val="2"/>
          <w:szCs w:val="24"/>
          <w:lang w:eastAsia="zh-TW"/>
        </w:rPr>
        <w:t>補件紀錄檔，</w:t>
      </w: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>OF</w:t>
      </w:r>
      <w:r>
        <w:rPr>
          <w:rFonts w:hint="eastAsia"/>
          <w:kern w:val="2"/>
          <w:szCs w:val="24"/>
          <w:lang w:eastAsia="zh-TW"/>
        </w:rPr>
        <w:t>畫面，</w:t>
      </w:r>
      <w:r w:rsidR="00C641FB">
        <w:rPr>
          <w:rFonts w:hint="eastAsia"/>
          <w:kern w:val="2"/>
          <w:szCs w:val="24"/>
          <w:lang w:eastAsia="zh-TW"/>
        </w:rPr>
        <w:t>條件如下</w:t>
      </w:r>
    </w:p>
    <w:p w:rsidR="00C641FB" w:rsidRDefault="00C641FB" w:rsidP="00C641FB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受理編號</w:t>
      </w:r>
    </w:p>
    <w:p w:rsidR="00C641FB" w:rsidRDefault="00C641FB" w:rsidP="00C641FB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銷件輸入日期</w:t>
      </w:r>
      <w:r>
        <w:rPr>
          <w:rFonts w:hint="eastAsia"/>
          <w:kern w:val="2"/>
          <w:szCs w:val="24"/>
          <w:lang w:eastAsia="zh-TW"/>
        </w:rPr>
        <w:t>IS NOT NULL</w:t>
      </w:r>
      <w:r>
        <w:rPr>
          <w:rFonts w:hint="eastAsia"/>
          <w:kern w:val="2"/>
          <w:szCs w:val="24"/>
          <w:lang w:eastAsia="zh-TW"/>
        </w:rPr>
        <w:t>。</w:t>
      </w:r>
    </w:p>
    <w:p w:rsidR="00EF74B2" w:rsidRDefault="00C641FB" w:rsidP="00321FC2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結案簽收日期</w:t>
      </w:r>
      <w:r>
        <w:rPr>
          <w:rFonts w:hint="eastAsia"/>
          <w:kern w:val="2"/>
          <w:szCs w:val="24"/>
          <w:lang w:eastAsia="zh-TW"/>
        </w:rPr>
        <w:t>IS NULL</w:t>
      </w:r>
      <w:r>
        <w:rPr>
          <w:rFonts w:hint="eastAsia"/>
          <w:kern w:val="2"/>
          <w:szCs w:val="24"/>
          <w:lang w:eastAsia="zh-TW"/>
        </w:rPr>
        <w:t>。</w:t>
      </w:r>
    </w:p>
    <w:p w:rsidR="00321FC2" w:rsidRDefault="001C77FC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取得</w:t>
      </w:r>
      <w:r>
        <w:rPr>
          <w:rFonts w:hint="eastAsia"/>
          <w:kern w:val="2"/>
          <w:szCs w:val="24"/>
          <w:lang w:eastAsia="zh-TW"/>
        </w:rPr>
        <w:t xml:space="preserve"> </w:t>
      </w:r>
      <w:r w:rsidR="00321FC2">
        <w:rPr>
          <w:rFonts w:hint="eastAsia"/>
          <w:kern w:val="2"/>
          <w:szCs w:val="24"/>
          <w:lang w:eastAsia="zh-TW"/>
        </w:rPr>
        <w:t>受理編號、被</w:t>
      </w:r>
      <w:r>
        <w:rPr>
          <w:rFonts w:hint="eastAsia"/>
          <w:kern w:val="2"/>
          <w:szCs w:val="24"/>
          <w:lang w:eastAsia="zh-TW"/>
        </w:rPr>
        <w:t>保人姓名、送件人姓名、補全項目、</w:t>
      </w:r>
      <w:r w:rsidR="001063F2">
        <w:rPr>
          <w:rFonts w:hint="eastAsia"/>
          <w:kern w:val="2"/>
          <w:szCs w:val="24"/>
          <w:lang w:eastAsia="zh-TW"/>
        </w:rPr>
        <w:t>醫院中文名稱、</w:t>
      </w:r>
      <w:r>
        <w:rPr>
          <w:rFonts w:hint="eastAsia"/>
          <w:kern w:val="2"/>
          <w:szCs w:val="24"/>
          <w:lang w:eastAsia="zh-TW"/>
        </w:rPr>
        <w:t>補件輸入日期、銷件輸入日期</w:t>
      </w:r>
    </w:p>
    <w:p w:rsidR="00EF74B2" w:rsidRDefault="00EF74B2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若讀不到資料，顯示訊息（查無資料）。</w:t>
      </w:r>
    </w:p>
    <w:p w:rsidR="00EF74B2" w:rsidRDefault="00EF74B2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FORMAT</w:t>
      </w:r>
      <w:r>
        <w:rPr>
          <w:rFonts w:hint="eastAsia"/>
          <w:kern w:val="2"/>
          <w:szCs w:val="24"/>
          <w:lang w:eastAsia="zh-TW"/>
        </w:rPr>
        <w:t>畫面資料：</w:t>
      </w:r>
    </w:p>
    <w:p w:rsidR="00EF74B2" w:rsidRDefault="00EF74B2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move</w:t>
      </w:r>
      <w:r>
        <w:rPr>
          <w:rFonts w:hint="eastAsia"/>
          <w:kern w:val="2"/>
          <w:szCs w:val="24"/>
          <w:lang w:eastAsia="zh-TW"/>
        </w:rPr>
        <w:t>讀取到的明細搬至畫面相對應欄位。</w:t>
      </w:r>
    </w:p>
    <w:p w:rsidR="001063F2" w:rsidRDefault="001063F2" w:rsidP="00D26D55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畫面的自調病歷醫院：</w:t>
      </w:r>
      <w:r w:rsidR="00B91805">
        <w:rPr>
          <w:rFonts w:hint="eastAsia"/>
          <w:kern w:val="2"/>
          <w:szCs w:val="24"/>
          <w:lang w:eastAsia="zh-TW"/>
        </w:rPr>
        <w:t>醫院中文名稱</w:t>
      </w:r>
    </w:p>
    <w:p w:rsidR="00EF74B2" w:rsidRDefault="00EF74B2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顯示查詢成功訊息：</w:t>
      </w:r>
    </w:p>
    <w:p w:rsidR="00EF74B2" w:rsidRDefault="00DB6524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簽收</w:t>
      </w:r>
      <w:r w:rsidR="00EF74B2">
        <w:rPr>
          <w:rFonts w:hint="eastAsia"/>
          <w:kern w:val="2"/>
          <w:szCs w:val="24"/>
          <w:lang w:eastAsia="zh-TW"/>
        </w:rPr>
        <w:t>：</w:t>
      </w:r>
    </w:p>
    <w:p w:rsidR="00EF74B2" w:rsidRDefault="00EF74B2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檢核鍵值</w:t>
      </w:r>
    </w:p>
    <w:p w:rsidR="00EF74B2" w:rsidRDefault="00EF74B2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至少點選一項</w:t>
      </w:r>
      <w:r w:rsidR="00157611">
        <w:rPr>
          <w:rFonts w:hint="eastAsia"/>
          <w:kern w:val="2"/>
          <w:szCs w:val="24"/>
          <w:lang w:eastAsia="zh-TW"/>
        </w:rPr>
        <w:t>簽收</w:t>
      </w:r>
    </w:p>
    <w:p w:rsidR="00EF74B2" w:rsidRDefault="00EF74B2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作業程序</w:t>
      </w:r>
    </w:p>
    <w:p w:rsidR="00EF74B2" w:rsidRDefault="00EF74B2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</w:t>
      </w:r>
      <w:r>
        <w:rPr>
          <w:rFonts w:hint="eastAsia"/>
          <w:kern w:val="2"/>
          <w:szCs w:val="24"/>
          <w:lang w:eastAsia="zh-TW"/>
        </w:rPr>
        <w:t xml:space="preserve"> DTAAJ010(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EF74B2" w:rsidRDefault="00EF74B2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</w:t>
      </w:r>
      <w:r>
        <w:rPr>
          <w:rFonts w:hint="eastAsia"/>
          <w:kern w:val="2"/>
          <w:szCs w:val="24"/>
          <w:lang w:eastAsia="zh-TW"/>
        </w:rPr>
        <w:t>補全</w:t>
      </w:r>
      <w:r w:rsidR="00157611">
        <w:rPr>
          <w:rFonts w:hint="eastAsia"/>
          <w:kern w:val="2"/>
          <w:szCs w:val="24"/>
          <w:lang w:eastAsia="zh-TW"/>
        </w:rPr>
        <w:t>簽收</w:t>
      </w:r>
      <w:r>
        <w:rPr>
          <w:rFonts w:hint="eastAsia"/>
          <w:kern w:val="2"/>
          <w:szCs w:val="24"/>
          <w:lang w:eastAsia="zh-TW"/>
        </w:rPr>
        <w:t>日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系統日期</w:t>
      </w:r>
    </w:p>
    <w:p w:rsidR="00EC3D42" w:rsidRDefault="00EC3D42" w:rsidP="00EC3D42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</w:t>
      </w:r>
      <w:r>
        <w:rPr>
          <w:rFonts w:hint="eastAsia"/>
          <w:kern w:val="2"/>
          <w:szCs w:val="24"/>
          <w:lang w:eastAsia="zh-TW"/>
        </w:rPr>
        <w:t>補全簽收人員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登入人員</w:t>
      </w:r>
    </w:p>
    <w:p w:rsidR="00EF74B2" w:rsidRDefault="00EF74B2">
      <w:pPr>
        <w:pStyle w:val="Tabletext"/>
        <w:keepLines w:val="0"/>
        <w:numPr>
          <w:ilvl w:val="4"/>
          <w:numId w:val="7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UPDATE DTAAJ010 BY  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rFonts w:hint="eastAsia"/>
          <w:kern w:val="2"/>
          <w:szCs w:val="24"/>
          <w:lang w:eastAsia="zh-TW"/>
        </w:rPr>
        <w:t>序號</w:t>
      </w:r>
    </w:p>
    <w:p w:rsidR="00E814EF" w:rsidRDefault="00E814EF" w:rsidP="00D26D55">
      <w:pPr>
        <w:pStyle w:val="Tabletext"/>
        <w:keepLines w:val="0"/>
        <w:numPr>
          <w:ilvl w:val="1"/>
          <w:numId w:val="7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行動補全</w:t>
      </w:r>
      <w:r>
        <w:rPr>
          <w:rFonts w:hint="eastAsia"/>
          <w:kern w:val="2"/>
          <w:szCs w:val="24"/>
          <w:lang w:eastAsia="zh-TW"/>
        </w:rPr>
        <w:t>:</w:t>
      </w:r>
    </w:p>
    <w:p w:rsidR="00E814EF" w:rsidRDefault="00E814EF" w:rsidP="00D26D55">
      <w:pPr>
        <w:pStyle w:val="Tabletext"/>
        <w:keepLines w:val="0"/>
        <w:numPr>
          <w:ilvl w:val="2"/>
          <w:numId w:val="7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如畫面呈現</w:t>
      </w:r>
    </w:p>
    <w:p w:rsidR="00E814EF" w:rsidRDefault="00E814EF" w:rsidP="00D26D55">
      <w:pPr>
        <w:pStyle w:val="Tabletext"/>
        <w:keepLines w:val="0"/>
        <w:numPr>
          <w:ilvl w:val="2"/>
          <w:numId w:val="7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補全項目新增超連結，可調閱行動上傳影像。</w:t>
      </w:r>
    </w:p>
    <w:p w:rsidR="00E814EF" w:rsidRDefault="00E814EF" w:rsidP="00D26D55">
      <w:pPr>
        <w:pStyle w:val="Tabletext"/>
        <w:keepLines w:val="0"/>
        <w:numPr>
          <w:ilvl w:val="2"/>
          <w:numId w:val="7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補全項目新增退回業務員按鈕。</w:t>
      </w:r>
    </w:p>
    <w:p w:rsidR="00E814EF" w:rsidRDefault="00E814EF" w:rsidP="00D26D55">
      <w:pPr>
        <w:pStyle w:val="Tabletext"/>
        <w:keepLines w:val="0"/>
        <w:numPr>
          <w:ilvl w:val="2"/>
          <w:numId w:val="7"/>
        </w:numPr>
        <w:spacing w:after="0" w:line="240" w:lineRule="auto"/>
        <w:rPr>
          <w:ins w:id="19" w:author="伯珊" w:date="2019-05-30T18:00:00Z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接</w:t>
      </w:r>
      <w:r>
        <w:rPr>
          <w:rFonts w:hint="eastAsia"/>
          <w:kern w:val="2"/>
          <w:szCs w:val="24"/>
          <w:lang w:eastAsia="zh-TW"/>
        </w:rPr>
        <w:t>AAA4_0330</w:t>
      </w:r>
      <w:r>
        <w:rPr>
          <w:rFonts w:hint="eastAsia"/>
          <w:kern w:val="2"/>
          <w:szCs w:val="24"/>
          <w:lang w:eastAsia="zh-TW"/>
        </w:rPr>
        <w:t>打過來的</w:t>
      </w:r>
      <w:r w:rsidRPr="00E814EF">
        <w:rPr>
          <w:rFonts w:hint="eastAsia"/>
          <w:kern w:val="2"/>
          <w:szCs w:val="24"/>
          <w:lang w:eastAsia="zh-TW"/>
        </w:rPr>
        <w:t>連結</w:t>
      </w:r>
      <w:r>
        <w:rPr>
          <w:rFonts w:hint="eastAsia"/>
          <w:kern w:val="2"/>
          <w:szCs w:val="24"/>
          <w:lang w:eastAsia="zh-TW"/>
        </w:rPr>
        <w:t>為行動補全件。</w:t>
      </w:r>
    </w:p>
    <w:p w:rsidR="00D26D55" w:rsidRDefault="00D26D55" w:rsidP="00D26D55">
      <w:pPr>
        <w:pStyle w:val="Tabletext"/>
        <w:keepLines w:val="0"/>
        <w:spacing w:after="0" w:line="240" w:lineRule="auto"/>
        <w:ind w:left="425"/>
        <w:rPr>
          <w:ins w:id="20" w:author="伯珊" w:date="2019-05-30T18:00:00Z"/>
          <w:rFonts w:hint="eastAsia"/>
          <w:kern w:val="2"/>
          <w:szCs w:val="24"/>
          <w:lang w:eastAsia="zh-TW"/>
        </w:rPr>
        <w:pPrChange w:id="21" w:author="伯珊" w:date="2019-05-30T18:00:00Z">
          <w:pPr>
            <w:pStyle w:val="Tabletext"/>
            <w:keepLines w:val="0"/>
            <w:numPr>
              <w:ilvl w:val="1"/>
              <w:numId w:val="7"/>
            </w:numPr>
            <w:tabs>
              <w:tab w:val="num" w:pos="785"/>
            </w:tabs>
            <w:spacing w:after="0" w:line="240" w:lineRule="auto"/>
            <w:ind w:left="425"/>
          </w:pPr>
        </w:pPrChange>
      </w:pPr>
    </w:p>
    <w:p w:rsidR="00D26D55" w:rsidRDefault="00D26D55" w:rsidP="00D26D55">
      <w:pPr>
        <w:pStyle w:val="Tabletext"/>
        <w:keepLines w:val="0"/>
        <w:numPr>
          <w:ilvl w:val="1"/>
          <w:numId w:val="7"/>
        </w:numPr>
        <w:spacing w:after="0" w:line="240" w:lineRule="auto"/>
        <w:rPr>
          <w:ins w:id="22" w:author="伯珊" w:date="2019-05-30T18:00:00Z"/>
          <w:kern w:val="2"/>
          <w:szCs w:val="24"/>
          <w:lang w:eastAsia="zh-TW"/>
        </w:rPr>
      </w:pPr>
      <w:ins w:id="23" w:author="伯珊" w:date="2019-05-30T18:00:00Z">
        <w:r>
          <w:rPr>
            <w:rFonts w:hint="eastAsia"/>
            <w:kern w:val="2"/>
            <w:szCs w:val="24"/>
            <w:lang w:eastAsia="zh-TW"/>
          </w:rPr>
          <w:t>補全</w:t>
        </w:r>
        <w:r>
          <w:rPr>
            <w:rFonts w:hint="eastAsia"/>
            <w:kern w:val="2"/>
            <w:szCs w:val="24"/>
            <w:lang w:eastAsia="zh-TW"/>
          </w:rPr>
          <w:t>:</w:t>
        </w:r>
      </w:ins>
    </w:p>
    <w:p w:rsidR="00D26D55" w:rsidRDefault="00D26D55" w:rsidP="00D26D55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ins w:id="24" w:author="伯珊" w:date="2019-05-30T18:02:00Z">
        <w:r>
          <w:rPr>
            <w:rFonts w:hint="eastAsia"/>
            <w:kern w:val="2"/>
            <w:szCs w:val="24"/>
            <w:lang w:eastAsia="zh-TW"/>
          </w:rPr>
          <w:t>按下按鈕，跳轉畫面至</w:t>
        </w:r>
      </w:ins>
      <w:ins w:id="25" w:author="伯珊" w:date="2019-05-30T18:03:00Z">
        <w:r>
          <w:rPr>
            <w:rFonts w:hint="eastAsia"/>
            <w:kern w:val="2"/>
            <w:szCs w:val="24"/>
            <w:lang w:eastAsia="zh-TW"/>
          </w:rPr>
          <w:t>理賠</w:t>
        </w:r>
      </w:ins>
      <w:ins w:id="26" w:author="伯珊" w:date="2019-05-30T18:02:00Z">
        <w:r>
          <w:rPr>
            <w:rFonts w:hint="eastAsia"/>
            <w:kern w:val="2"/>
            <w:szCs w:val="24"/>
            <w:lang w:eastAsia="zh-TW"/>
          </w:rPr>
          <w:t>補全</w:t>
        </w:r>
      </w:ins>
      <w:ins w:id="27" w:author="伯珊" w:date="2019-05-30T18:03:00Z">
        <w:r>
          <w:rPr>
            <w:rFonts w:hint="eastAsia"/>
            <w:kern w:val="2"/>
            <w:szCs w:val="24"/>
            <w:lang w:eastAsia="zh-TW"/>
          </w:rPr>
          <w:t>輸入導引頁</w:t>
        </w:r>
        <w:r>
          <w:rPr>
            <w:rFonts w:hint="eastAsia"/>
            <w:kern w:val="2"/>
            <w:szCs w:val="24"/>
            <w:lang w:eastAsia="zh-TW"/>
          </w:rPr>
          <w:t xml:space="preserve"> (</w:t>
        </w:r>
      </w:ins>
      <w:ins w:id="28" w:author="伯珊" w:date="2019-05-30T18:08:00Z">
        <w:r w:rsidRPr="00D26D55">
          <w:rPr>
            <w:kern w:val="2"/>
            <w:szCs w:val="24"/>
            <w:lang w:eastAsia="zh-TW"/>
          </w:rPr>
          <w:t>/html/AA/J0/AAJ0_0010/AAJ00010.jsp</w:t>
        </w:r>
      </w:ins>
      <w:ins w:id="29" w:author="伯珊" w:date="2019-05-30T18:03:00Z">
        <w:r>
          <w:rPr>
            <w:rFonts w:hint="eastAsia"/>
            <w:kern w:val="2"/>
            <w:szCs w:val="24"/>
            <w:lang w:eastAsia="zh-TW"/>
          </w:rPr>
          <w:t>)</w:t>
        </w:r>
      </w:ins>
      <w:ins w:id="30" w:author="伯珊" w:date="2019-05-30T18:02:00Z">
        <w:r>
          <w:rPr>
            <w:rFonts w:hint="eastAsia"/>
            <w:kern w:val="2"/>
            <w:szCs w:val="24"/>
            <w:lang w:eastAsia="zh-TW"/>
          </w:rPr>
          <w:t xml:space="preserve"> </w:t>
        </w:r>
      </w:ins>
    </w:p>
    <w:sectPr w:rsidR="00D26D55">
      <w:footerReference w:type="even" r:id="rId11"/>
      <w:footerReference w:type="default" r:id="rId12"/>
      <w:footerReference w:type="first" r:id="rId13"/>
      <w:pgSz w:w="11906" w:h="16838"/>
      <w:pgMar w:top="1021" w:right="924" w:bottom="1985" w:left="902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A86" w:rsidRDefault="00BD1A86">
      <w:r>
        <w:separator/>
      </w:r>
    </w:p>
  </w:endnote>
  <w:endnote w:type="continuationSeparator" w:id="0">
    <w:p w:rsidR="00BD1A86" w:rsidRDefault="00BD1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7FC" w:rsidRDefault="001C77FC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C77FC" w:rsidRDefault="001C77F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7FC" w:rsidRDefault="001C77FC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D556B">
      <w:rPr>
        <w:rStyle w:val="a6"/>
        <w:noProof/>
      </w:rPr>
      <w:t>3</w:t>
    </w:r>
    <w:r>
      <w:rPr>
        <w:rStyle w:val="a6"/>
      </w:rPr>
      <w:fldChar w:fldCharType="end"/>
    </w:r>
  </w:p>
  <w:p w:rsidR="001C77FC" w:rsidRDefault="001C77FC">
    <w:pPr>
      <w:pStyle w:val="a5"/>
      <w:rPr>
        <w:rFonts w:hint="eastAsia"/>
      </w:rPr>
    </w:pPr>
    <w:r>
      <w:rPr>
        <w:rFonts w:hint="eastAsia"/>
      </w:rPr>
      <w:t>@</w:t>
    </w:r>
    <w:r>
      <w:rPr>
        <w:rFonts w:hint="eastAsia"/>
        <w:szCs w:val="24"/>
      </w:rPr>
      <w:t>匯撥帳號多筆查詢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7FC" w:rsidRDefault="001C77FC">
    <w:pPr>
      <w:pStyle w:val="a5"/>
      <w:rPr>
        <w:rFonts w:hint="eastAsia"/>
      </w:rPr>
    </w:pPr>
    <w:r>
      <w:rPr>
        <w:rFonts w:hint="eastAsia"/>
      </w:rPr>
      <w:t>@</w:t>
    </w:r>
    <w:r>
      <w:rPr>
        <w:rFonts w:hint="eastAsia"/>
        <w:szCs w:val="24"/>
      </w:rPr>
      <w:t>匯撥帳號多筆查詢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A86" w:rsidRDefault="00BD1A86">
      <w:r>
        <w:separator/>
      </w:r>
    </w:p>
  </w:footnote>
  <w:footnote w:type="continuationSeparator" w:id="0">
    <w:p w:rsidR="00BD1A86" w:rsidRDefault="00BD1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2BFD4CDD"/>
    <w:multiLevelType w:val="multilevel"/>
    <w:tmpl w:val="7AFEC5AC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60E73A03"/>
    <w:multiLevelType w:val="hybridMultilevel"/>
    <w:tmpl w:val="795E8516"/>
    <w:lvl w:ilvl="0" w:tplc="967A598A">
      <w:start w:val="1"/>
      <w:numFmt w:val="decimal"/>
      <w:lvlText w:val="%1."/>
      <w:lvlJc w:val="left"/>
      <w:pPr>
        <w:tabs>
          <w:tab w:val="num" w:pos="907"/>
        </w:tabs>
        <w:ind w:left="907" w:hanging="482"/>
      </w:pPr>
      <w:rPr>
        <w:rFonts w:hint="eastAsia"/>
      </w:rPr>
    </w:lvl>
    <w:lvl w:ilvl="1" w:tplc="6A001CE2">
      <w:start w:val="1"/>
      <w:numFmt w:val="decimal"/>
      <w:lvlText w:val="%2.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6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634E7832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0"/>
  </w:num>
  <w:num w:numId="5">
    <w:abstractNumId w:val="4"/>
  </w:num>
  <w:num w:numId="6">
    <w:abstractNumId w:val="1"/>
  </w:num>
  <w:num w:numId="7">
    <w:abstractNumId w:val="7"/>
  </w:num>
  <w:num w:numId="8">
    <w:abstractNumId w:val="9"/>
  </w:num>
  <w:num w:numId="9">
    <w:abstractNumId w:val="5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7586"/>
    <w:rsid w:val="001063F2"/>
    <w:rsid w:val="00157611"/>
    <w:rsid w:val="001C77FC"/>
    <w:rsid w:val="001D66B7"/>
    <w:rsid w:val="00321FC2"/>
    <w:rsid w:val="00362DD4"/>
    <w:rsid w:val="00430C9C"/>
    <w:rsid w:val="00464D13"/>
    <w:rsid w:val="004944E8"/>
    <w:rsid w:val="00754708"/>
    <w:rsid w:val="007B7AEF"/>
    <w:rsid w:val="007E0BD1"/>
    <w:rsid w:val="008A1273"/>
    <w:rsid w:val="008C63C2"/>
    <w:rsid w:val="00910FA6"/>
    <w:rsid w:val="00942768"/>
    <w:rsid w:val="009D556B"/>
    <w:rsid w:val="00B91805"/>
    <w:rsid w:val="00BD1A86"/>
    <w:rsid w:val="00BD3CAF"/>
    <w:rsid w:val="00C641FB"/>
    <w:rsid w:val="00CE7586"/>
    <w:rsid w:val="00D26D55"/>
    <w:rsid w:val="00D93FA0"/>
    <w:rsid w:val="00DB6524"/>
    <w:rsid w:val="00E220F8"/>
    <w:rsid w:val="00E33CFF"/>
    <w:rsid w:val="00E814EF"/>
    <w:rsid w:val="00EC3D42"/>
    <w:rsid w:val="00EF03AD"/>
    <w:rsid w:val="00EF74B2"/>
    <w:rsid w:val="00F10C98"/>
    <w:rsid w:val="00F139E7"/>
    <w:rsid w:val="00F7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EE0689D-E374-4359-909F-27BBB5B5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styleId="HTML">
    <w:name w:val="HTML Code"/>
    <w:rPr>
      <w:rFonts w:ascii="細明體" w:eastAsia="細明體" w:hAnsi="細明體" w:cs="細明體"/>
      <w:sz w:val="24"/>
      <w:szCs w:val="24"/>
    </w:rPr>
  </w:style>
  <w:style w:type="character" w:styleId="a9">
    <w:name w:val="annotation reference"/>
    <w:semiHidden/>
    <w:rPr>
      <w:sz w:val="18"/>
      <w:szCs w:val="18"/>
    </w:rPr>
  </w:style>
  <w:style w:type="paragraph" w:styleId="aa">
    <w:name w:val="annotation text"/>
    <w:basedOn w:val="a"/>
    <w:semiHidden/>
  </w:style>
  <w:style w:type="character" w:customStyle="1" w:styleId="style3">
    <w:name w:val="style3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2003-12-04T05:10:00Z</cp:lastPrinted>
  <dcterms:created xsi:type="dcterms:W3CDTF">2020-07-27T00:57:00Z</dcterms:created>
  <dcterms:modified xsi:type="dcterms:W3CDTF">2020-07-27T00:57:00Z</dcterms:modified>
</cp:coreProperties>
</file>