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010"/>
        <w:gridCol w:w="4503"/>
        <w:gridCol w:w="1566"/>
        <w:gridCol w:w="2071"/>
        <w:tblGridChange w:id="0">
          <w:tblGrid>
            <w:gridCol w:w="1128"/>
            <w:gridCol w:w="1010"/>
            <w:gridCol w:w="4503"/>
            <w:gridCol w:w="1566"/>
            <w:gridCol w:w="2071"/>
          </w:tblGrid>
        </w:tblGridChange>
      </w:tblGrid>
      <w:tr w:rsidR="00C304E9" w:rsidRPr="00CB104F" w:rsidTr="00C304E9">
        <w:tc>
          <w:tcPr>
            <w:tcW w:w="111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bookmarkStart w:id="1" w:name="_GoBack"/>
            <w:bookmarkEnd w:id="1"/>
            <w:r w:rsidRPr="00CB104F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立案單號</w:t>
            </w:r>
          </w:p>
        </w:tc>
      </w:tr>
      <w:tr w:rsidR="00C304E9" w:rsidRPr="00CB104F" w:rsidTr="00C304E9">
        <w:trPr>
          <w:trHeight w:val="318"/>
        </w:trPr>
        <w:tc>
          <w:tcPr>
            <w:tcW w:w="111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2012/8/21</w:t>
            </w:r>
          </w:p>
        </w:tc>
        <w:tc>
          <w:tcPr>
            <w:tcW w:w="1010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C304E9" w:rsidRPr="00CB104F" w:rsidRDefault="00C304E9" w:rsidP="00CB104F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C304E9" w:rsidRPr="00CB104F" w:rsidRDefault="00C304E9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蕭侑文</w:t>
            </w:r>
          </w:p>
        </w:tc>
        <w:tc>
          <w:tcPr>
            <w:tcW w:w="2071" w:type="dxa"/>
          </w:tcPr>
          <w:p w:rsidR="00C304E9" w:rsidRPr="00CB104F" w:rsidRDefault="00FD5464" w:rsidP="00CB104F">
            <w:pPr>
              <w:jc w:val="center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120821000267</w:t>
            </w:r>
          </w:p>
        </w:tc>
      </w:tr>
      <w:tr w:rsidR="005525A9" w:rsidRPr="00CB104F" w:rsidTr="00C304E9">
        <w:trPr>
          <w:trHeight w:val="318"/>
          <w:ins w:id="2" w:author="游忠瑋" w:date="2014-11-03T19:46:00Z"/>
        </w:trPr>
        <w:tc>
          <w:tcPr>
            <w:tcW w:w="1116" w:type="dxa"/>
          </w:tcPr>
          <w:p w:rsidR="005525A9" w:rsidRPr="00CB104F" w:rsidRDefault="005525A9" w:rsidP="00CB104F">
            <w:pPr>
              <w:jc w:val="center"/>
              <w:rPr>
                <w:ins w:id="3" w:author="游忠瑋" w:date="2014-11-03T19:46:00Z"/>
                <w:sz w:val="20"/>
                <w:szCs w:val="20"/>
              </w:rPr>
            </w:pPr>
            <w:ins w:id="4" w:author="游忠瑋" w:date="2014-11-03T19:46:00Z">
              <w:r>
                <w:rPr>
                  <w:rFonts w:hint="eastAsia"/>
                  <w:sz w:val="20"/>
                  <w:szCs w:val="20"/>
                </w:rPr>
                <w:t>2014/09/12</w:t>
              </w:r>
            </w:ins>
          </w:p>
        </w:tc>
        <w:tc>
          <w:tcPr>
            <w:tcW w:w="1010" w:type="dxa"/>
          </w:tcPr>
          <w:p w:rsidR="005525A9" w:rsidRPr="00CB104F" w:rsidRDefault="005525A9" w:rsidP="00CB104F">
            <w:pPr>
              <w:jc w:val="center"/>
              <w:rPr>
                <w:ins w:id="5" w:author="游忠瑋" w:date="2014-11-03T19:46:00Z"/>
                <w:sz w:val="20"/>
                <w:szCs w:val="20"/>
              </w:rPr>
            </w:pPr>
          </w:p>
        </w:tc>
        <w:tc>
          <w:tcPr>
            <w:tcW w:w="4503" w:type="dxa"/>
          </w:tcPr>
          <w:p w:rsidR="005525A9" w:rsidRPr="00CB104F" w:rsidRDefault="005525A9" w:rsidP="00CB104F">
            <w:pPr>
              <w:rPr>
                <w:ins w:id="6" w:author="游忠瑋" w:date="2014-11-03T19:46:00Z"/>
                <w:sz w:val="20"/>
                <w:szCs w:val="20"/>
              </w:rPr>
            </w:pPr>
            <w:ins w:id="7" w:author="游忠瑋" w:date="2014-11-03T19:47:00Z">
              <w:r>
                <w:rPr>
                  <w:rFonts w:hint="eastAsia"/>
                  <w:sz w:val="20"/>
                  <w:szCs w:val="20"/>
                </w:rPr>
                <w:t>新增個資紀錄</w:t>
              </w:r>
            </w:ins>
          </w:p>
        </w:tc>
        <w:tc>
          <w:tcPr>
            <w:tcW w:w="1566" w:type="dxa"/>
          </w:tcPr>
          <w:p w:rsidR="005525A9" w:rsidRPr="00CB104F" w:rsidRDefault="005525A9" w:rsidP="00CB104F">
            <w:pPr>
              <w:jc w:val="center"/>
              <w:rPr>
                <w:ins w:id="8" w:author="游忠瑋" w:date="2014-11-03T19:46:00Z"/>
                <w:sz w:val="20"/>
                <w:szCs w:val="20"/>
              </w:rPr>
            </w:pPr>
            <w:ins w:id="9" w:author="游忠瑋" w:date="2014-11-03T19:47:00Z">
              <w:r>
                <w:rPr>
                  <w:rFonts w:hint="eastAsia"/>
                  <w:sz w:val="20"/>
                  <w:szCs w:val="20"/>
                </w:rPr>
                <w:t>游忠瑋</w:t>
              </w:r>
            </w:ins>
          </w:p>
        </w:tc>
        <w:tc>
          <w:tcPr>
            <w:tcW w:w="2071" w:type="dxa"/>
          </w:tcPr>
          <w:p w:rsidR="005525A9" w:rsidRPr="005525A9" w:rsidRDefault="005525A9" w:rsidP="005525A9">
            <w:pPr>
              <w:jc w:val="center"/>
              <w:rPr>
                <w:ins w:id="10" w:author="游忠瑋" w:date="2014-11-03T19:46:00Z"/>
                <w:rFonts w:hint="eastAsia"/>
                <w:color w:val="000000"/>
                <w:rPrChange w:id="11" w:author="游忠瑋" w:date="2014-11-03T19:47:00Z">
                  <w:rPr>
                    <w:ins w:id="12" w:author="游忠瑋" w:date="2014-11-03T19:46:00Z"/>
                    <w:rFonts w:hint="eastAsia"/>
                    <w:sz w:val="20"/>
                    <w:szCs w:val="20"/>
                  </w:rPr>
                </w:rPrChange>
              </w:rPr>
            </w:pPr>
            <w:ins w:id="13" w:author="游忠瑋" w:date="2014-11-03T19:47:00Z">
              <w:r>
                <w:rPr>
                  <w:rFonts w:hint="eastAsia"/>
                  <w:color w:val="000000"/>
                </w:rPr>
                <w:t xml:space="preserve">140731000084 </w:t>
              </w:r>
            </w:ins>
          </w:p>
        </w:tc>
      </w:tr>
      <w:tr w:rsidR="009C6982" w:rsidRPr="00CB104F" w:rsidTr="00C304E9">
        <w:trPr>
          <w:trHeight w:val="318"/>
        </w:trPr>
        <w:tc>
          <w:tcPr>
            <w:tcW w:w="1116" w:type="dxa"/>
          </w:tcPr>
          <w:p w:rsidR="009C6982" w:rsidRDefault="009C6982" w:rsidP="00CB104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2017/7/17</w:t>
            </w:r>
          </w:p>
        </w:tc>
        <w:tc>
          <w:tcPr>
            <w:tcW w:w="1010" w:type="dxa"/>
          </w:tcPr>
          <w:p w:rsidR="009C6982" w:rsidRPr="00CB104F" w:rsidRDefault="009C6982" w:rsidP="00CB10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9C6982" w:rsidRDefault="009C6982" w:rsidP="00CB104F">
            <w:pPr>
              <w:rPr>
                <w:rFonts w:hint="eastAsia"/>
                <w:sz w:val="20"/>
                <w:szCs w:val="20"/>
              </w:rPr>
            </w:pPr>
            <w:r w:rsidRPr="009C6982">
              <w:rPr>
                <w:rFonts w:hint="eastAsia"/>
                <w:sz w:val="20"/>
                <w:szCs w:val="20"/>
              </w:rPr>
              <w:t>Download</w:t>
            </w:r>
            <w:r w:rsidRPr="009C6982">
              <w:rPr>
                <w:rFonts w:hint="eastAsia"/>
                <w:sz w:val="20"/>
                <w:szCs w:val="20"/>
              </w:rPr>
              <w:t>關鍵字清查修改</w:t>
            </w:r>
          </w:p>
        </w:tc>
        <w:tc>
          <w:tcPr>
            <w:tcW w:w="1566" w:type="dxa"/>
          </w:tcPr>
          <w:p w:rsidR="009C6982" w:rsidRDefault="009C6982" w:rsidP="00CB104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陳德仁</w:t>
            </w:r>
          </w:p>
        </w:tc>
        <w:tc>
          <w:tcPr>
            <w:tcW w:w="2071" w:type="dxa"/>
          </w:tcPr>
          <w:p w:rsidR="009C6982" w:rsidRDefault="009C6982" w:rsidP="005525A9">
            <w:pPr>
              <w:jc w:val="center"/>
              <w:rPr>
                <w:rFonts w:hint="eastAsia"/>
                <w:color w:val="000000"/>
              </w:rPr>
            </w:pPr>
            <w:r w:rsidRPr="009C6982">
              <w:rPr>
                <w:color w:val="000000"/>
              </w:rPr>
              <w:t>170511000464</w:t>
            </w:r>
          </w:p>
        </w:tc>
      </w:tr>
    </w:tbl>
    <w:p w:rsidR="000535F7" w:rsidRPr="00CB104F" w:rsidRDefault="000535F7" w:rsidP="00CB104F">
      <w:pPr>
        <w:rPr>
          <w:rFonts w:eastAsia="細明體"/>
          <w:sz w:val="20"/>
          <w:szCs w:val="20"/>
        </w:rPr>
      </w:pPr>
    </w:p>
    <w:p w:rsidR="000535F7" w:rsidRPr="00CB104F" w:rsidRDefault="00592D62" w:rsidP="00CB104F">
      <w:pPr>
        <w:pStyle w:val="Tabletext"/>
        <w:keepLines w:val="0"/>
        <w:spacing w:after="0" w:line="240" w:lineRule="auto"/>
        <w:rPr>
          <w:rFonts w:eastAsia="細明體"/>
          <w:b/>
          <w:kern w:val="2"/>
          <w:lang w:eastAsia="zh-TW"/>
        </w:rPr>
      </w:pPr>
      <w:r w:rsidRPr="00CB104F">
        <w:rPr>
          <w:rFonts w:eastAsia="細明體"/>
          <w:b/>
          <w:kern w:val="2"/>
          <w:lang w:eastAsia="zh-TW"/>
        </w:rPr>
        <w:t>UCAA</w:t>
      </w:r>
      <w:r w:rsidR="00FD5464" w:rsidRPr="00CB104F">
        <w:rPr>
          <w:rFonts w:eastAsia="細明體"/>
          <w:b/>
          <w:kern w:val="2"/>
          <w:lang w:eastAsia="zh-TW"/>
        </w:rPr>
        <w:t>BC</w:t>
      </w:r>
      <w:r w:rsidRPr="00CB104F">
        <w:rPr>
          <w:rFonts w:eastAsia="細明體"/>
          <w:b/>
          <w:kern w:val="2"/>
          <w:lang w:eastAsia="zh-TW"/>
        </w:rPr>
        <w:t>_0100_</w:t>
      </w:r>
      <w:r w:rsidR="00FD5464" w:rsidRPr="00CB104F">
        <w:rPr>
          <w:rFonts w:eastAsia="細明體"/>
          <w:b/>
          <w:kern w:val="2"/>
          <w:lang w:eastAsia="zh-TW"/>
        </w:rPr>
        <w:t>差額證明狀態查詢</w:t>
      </w:r>
    </w:p>
    <w:p w:rsidR="000535F7" w:rsidRPr="00CB104F" w:rsidRDefault="000535F7" w:rsidP="00CB104F">
      <w:pPr>
        <w:pStyle w:val="Tabletext"/>
        <w:keepLines w:val="0"/>
        <w:spacing w:after="0" w:line="240" w:lineRule="auto"/>
        <w:rPr>
          <w:rFonts w:eastAsia="細明體"/>
          <w:bCs/>
          <w:kern w:val="2"/>
          <w:lang w:eastAsia="zh-TW"/>
        </w:rPr>
      </w:pPr>
    </w:p>
    <w:p w:rsidR="00FA576C" w:rsidRPr="00CB104F" w:rsidRDefault="00FA576C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FA576C" w:rsidRPr="00CB104F" w:rsidRDefault="006F48C7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差額證明狀態查詢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FA576C" w:rsidRPr="00CB104F" w:rsidRDefault="006F48C7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AABC</w:t>
            </w:r>
            <w:r w:rsidR="00FA576C" w:rsidRPr="00CB104F">
              <w:rPr>
                <w:rFonts w:eastAsia="細明體"/>
                <w:kern w:val="2"/>
                <w:sz w:val="20"/>
                <w:szCs w:val="20"/>
              </w:rPr>
              <w:t>_0100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ONLINE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提供</w:t>
            </w:r>
            <w:r w:rsidR="006F48C7" w:rsidRPr="00CB104F">
              <w:rPr>
                <w:rFonts w:eastAsia="細明體"/>
                <w:kern w:val="2"/>
                <w:sz w:val="20"/>
                <w:szCs w:val="20"/>
              </w:rPr>
              <w:t>差額證明狀態查詢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FA576C" w:rsidRPr="00CB104F" w:rsidRDefault="006F48C7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服務</w:t>
            </w:r>
            <w:r w:rsidR="00FA576C" w:rsidRPr="00CB104F">
              <w:rPr>
                <w:rFonts w:eastAsia="細明體"/>
                <w:kern w:val="2"/>
                <w:sz w:val="20"/>
                <w:szCs w:val="20"/>
              </w:rPr>
              <w:t>科人員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■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一般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 xml:space="preserve">  □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平板電腦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 xml:space="preserve">  □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手機</w:t>
            </w:r>
          </w:p>
        </w:tc>
      </w:tr>
      <w:tr w:rsidR="00FA576C" w:rsidRPr="00CB104F" w:rsidTr="00FA576C">
        <w:tc>
          <w:tcPr>
            <w:tcW w:w="234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FA576C" w:rsidRPr="00CB104F" w:rsidRDefault="00FA576C" w:rsidP="00CB104F">
            <w:pPr>
              <w:widowControl w:val="0"/>
              <w:rPr>
                <w:rFonts w:eastAsia="細明體"/>
                <w:kern w:val="2"/>
                <w:sz w:val="20"/>
                <w:szCs w:val="20"/>
              </w:rPr>
            </w:pPr>
            <w:r w:rsidRPr="00CB104F">
              <w:rPr>
                <w:rFonts w:eastAsia="細明體"/>
                <w:kern w:val="2"/>
                <w:sz w:val="20"/>
                <w:szCs w:val="20"/>
              </w:rPr>
              <w:t>■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員工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(UCBean)  □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客戶</w:t>
            </w:r>
            <w:r w:rsidRPr="00CB104F">
              <w:rPr>
                <w:rFonts w:eastAsia="細明體"/>
                <w:kern w:val="2"/>
                <w:sz w:val="20"/>
                <w:szCs w:val="20"/>
              </w:rPr>
              <w:t>(CustomerBean)</w:t>
            </w:r>
          </w:p>
        </w:tc>
      </w:tr>
    </w:tbl>
    <w:p w:rsidR="00FA576C" w:rsidRPr="00CB104F" w:rsidRDefault="00FA576C" w:rsidP="00CB104F">
      <w:pPr>
        <w:pStyle w:val="Tabletext"/>
        <w:keepLines w:val="0"/>
        <w:spacing w:after="0" w:line="240" w:lineRule="auto"/>
        <w:rPr>
          <w:rFonts w:eastAsia="細明體"/>
          <w:kern w:val="2"/>
          <w:lang w:eastAsia="zh-TW"/>
        </w:rPr>
      </w:pPr>
    </w:p>
    <w:p w:rsidR="000535F7" w:rsidRPr="00CB104F" w:rsidRDefault="000535F7" w:rsidP="00CB104F">
      <w:pPr>
        <w:ind w:left="480"/>
        <w:rPr>
          <w:rFonts w:eastAsia="細明體"/>
          <w:sz w:val="20"/>
          <w:szCs w:val="20"/>
        </w:rPr>
      </w:pPr>
    </w:p>
    <w:p w:rsidR="000535F7" w:rsidRPr="00CB104F" w:rsidRDefault="000535F7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使用模組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CB104F" w:rsidRDefault="000535F7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rFonts w:eastAsia="細明體"/>
                <w:sz w:val="20"/>
                <w:szCs w:val="20"/>
              </w:rPr>
              <w:t>METHOD</w:t>
            </w:r>
          </w:p>
        </w:tc>
      </w:tr>
      <w:tr w:rsidR="0044588B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CB104F" w:rsidRDefault="0044588B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CB104F" w:rsidRDefault="00281E40" w:rsidP="00CB104F">
            <w:pPr>
              <w:rPr>
                <w:rFonts w:eastAsia="細明體"/>
                <w:sz w:val="20"/>
                <w:szCs w:val="20"/>
              </w:rPr>
            </w:pPr>
            <w:r w:rsidRPr="00CB104F">
              <w:rPr>
                <w:kern w:val="2"/>
                <w:sz w:val="20"/>
                <w:szCs w:val="20"/>
              </w:rPr>
              <w:t>取得審批資訊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CB104F" w:rsidRDefault="00281E40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CB104F">
              <w:rPr>
                <w:kern w:val="2"/>
                <w:sz w:val="20"/>
                <w:szCs w:val="20"/>
              </w:rPr>
              <w:t>ZZ_B3Z001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CB104F" w:rsidRDefault="00281E40" w:rsidP="00CB104F">
            <w:pPr>
              <w:rPr>
                <w:rFonts w:eastAsia="細明體"/>
                <w:sz w:val="20"/>
                <w:szCs w:val="20"/>
              </w:rPr>
            </w:pPr>
            <w:r w:rsidRPr="00CB104F">
              <w:rPr>
                <w:kern w:val="2"/>
                <w:sz w:val="20"/>
                <w:szCs w:val="20"/>
              </w:rPr>
              <w:t>getDTZZB301</w:t>
            </w:r>
          </w:p>
        </w:tc>
      </w:tr>
      <w:tr w:rsidR="00C77943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C77943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2124D8" w:rsidP="00CB104F">
            <w:pPr>
              <w:rPr>
                <w:kern w:val="2"/>
                <w:sz w:val="20"/>
                <w:szCs w:val="20"/>
              </w:rPr>
            </w:pPr>
            <w:r w:rsidRPr="002124D8">
              <w:rPr>
                <w:rFonts w:hint="eastAsia"/>
                <w:kern w:val="2"/>
                <w:sz w:val="20"/>
                <w:szCs w:val="20"/>
              </w:rPr>
              <w:t>查詢狀態檔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C77943" w:rsidP="00CB104F">
            <w:pPr>
              <w:jc w:val="center"/>
              <w:rPr>
                <w:kern w:val="2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2124D8" w:rsidP="00CB104F">
            <w:pPr>
              <w:rPr>
                <w:kern w:val="2"/>
                <w:sz w:val="20"/>
                <w:szCs w:val="20"/>
              </w:rPr>
            </w:pPr>
            <w:r w:rsidRPr="002124D8">
              <w:rPr>
                <w:kern w:val="2"/>
                <w:sz w:val="20"/>
                <w:szCs w:val="20"/>
              </w:rPr>
              <w:t>doQuery</w:t>
            </w:r>
          </w:p>
        </w:tc>
      </w:tr>
      <w:tr w:rsidR="002124D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Default="002124D8">
            <w:r w:rsidRPr="002124D8">
              <w:rPr>
                <w:rFonts w:hint="eastAsia"/>
                <w:kern w:val="2"/>
                <w:sz w:val="20"/>
                <w:szCs w:val="20"/>
              </w:rPr>
              <w:t>新增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狀態檔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doInsert</w:t>
            </w:r>
          </w:p>
        </w:tc>
      </w:tr>
      <w:tr w:rsidR="002124D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Default="002124D8">
            <w:r w:rsidRPr="002124D8">
              <w:rPr>
                <w:rFonts w:hint="eastAsia"/>
                <w:kern w:val="2"/>
                <w:sz w:val="20"/>
                <w:szCs w:val="20"/>
              </w:rPr>
              <w:t>刪除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狀態檔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D37E3B" w:rsidRDefault="002124D8" w:rsidP="00CB104F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doDelete</w:t>
            </w:r>
          </w:p>
        </w:tc>
      </w:tr>
      <w:tr w:rsidR="002124D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Default="002124D8">
            <w:r w:rsidRPr="002124D8">
              <w:rPr>
                <w:rFonts w:hint="eastAsia"/>
                <w:kern w:val="2"/>
                <w:sz w:val="20"/>
                <w:szCs w:val="20"/>
              </w:rPr>
              <w:t>修改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狀態檔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D37E3B" w:rsidRDefault="002124D8" w:rsidP="00CB104F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doUpdate</w:t>
            </w:r>
          </w:p>
        </w:tc>
      </w:tr>
      <w:tr w:rsidR="002124D8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Default="002124D8">
            <w:r w:rsidRPr="00053683">
              <w:rPr>
                <w:rFonts w:hint="eastAsia"/>
                <w:kern w:val="2"/>
                <w:sz w:val="20"/>
                <w:szCs w:val="20"/>
              </w:rPr>
              <w:t>狀態</w:t>
            </w:r>
            <w:r w:rsidRPr="002124D8">
              <w:rPr>
                <w:rFonts w:hint="eastAsia"/>
                <w:kern w:val="2"/>
                <w:sz w:val="20"/>
                <w:szCs w:val="20"/>
              </w:rPr>
              <w:t>更新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D37E3B" w:rsidRDefault="002124D8" w:rsidP="00CB104F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4D8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uptAplySts</w:t>
            </w:r>
          </w:p>
        </w:tc>
      </w:tr>
      <w:tr w:rsidR="00C77943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C77943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 w:hint="eastAsia"/>
                <w:sz w:val="20"/>
                <w:szCs w:val="20"/>
              </w:rPr>
              <w:t>審核狀態更新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D37E3B" w:rsidRDefault="002124D8" w:rsidP="00CB104F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3" w:rsidRPr="00CB104F" w:rsidRDefault="002124D8" w:rsidP="00CB104F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uptCfmSts</w:t>
            </w:r>
          </w:p>
        </w:tc>
      </w:tr>
      <w:tr w:rsidR="005A12BC" w:rsidRPr="00CB104F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C" w:rsidRPr="00CB104F" w:rsidRDefault="005A12BC" w:rsidP="00CB104F">
            <w:pPr>
              <w:numPr>
                <w:ilvl w:val="0"/>
                <w:numId w:val="3"/>
              </w:numPr>
              <w:rPr>
                <w:rFonts w:eastAsia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C" w:rsidRDefault="005A12BC" w:rsidP="00A129A1">
            <w:r w:rsidRPr="002124D8">
              <w:rPr>
                <w:rFonts w:hint="eastAsia"/>
                <w:kern w:val="2"/>
                <w:sz w:val="20"/>
                <w:szCs w:val="20"/>
              </w:rPr>
              <w:t>刪除</w:t>
            </w:r>
            <w:r w:rsidR="00DB4361">
              <w:rPr>
                <w:rFonts w:hint="eastAsia"/>
                <w:kern w:val="2"/>
                <w:sz w:val="20"/>
                <w:szCs w:val="20"/>
              </w:rPr>
              <w:t>明細</w:t>
            </w:r>
            <w:r w:rsidRPr="00053683">
              <w:rPr>
                <w:rFonts w:hint="eastAsia"/>
                <w:kern w:val="2"/>
                <w:sz w:val="20"/>
                <w:szCs w:val="20"/>
              </w:rPr>
              <w:t>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C" w:rsidRPr="00D37E3B" w:rsidRDefault="005A12BC" w:rsidP="00A129A1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A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</w:t>
            </w:r>
            <w:r w:rsidRPr="00D37E3B">
              <w:rPr>
                <w:rFonts w:ascii="細明體" w:eastAsia="細明體" w:hAnsi="細明體" w:cs="Arial"/>
                <w:sz w:val="20"/>
                <w:szCs w:val="20"/>
              </w:rPr>
              <w:t>_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BCZ002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2BC" w:rsidRPr="00CB104F" w:rsidRDefault="005A12BC" w:rsidP="00A129A1">
            <w:pPr>
              <w:rPr>
                <w:rFonts w:eastAsia="細明體"/>
                <w:sz w:val="20"/>
                <w:szCs w:val="20"/>
              </w:rPr>
            </w:pPr>
            <w:r w:rsidRPr="002124D8">
              <w:rPr>
                <w:rFonts w:eastAsia="細明體"/>
                <w:sz w:val="20"/>
                <w:szCs w:val="20"/>
              </w:rPr>
              <w:t>doDelete</w:t>
            </w:r>
          </w:p>
        </w:tc>
      </w:tr>
    </w:tbl>
    <w:p w:rsidR="000535F7" w:rsidRPr="00CB104F" w:rsidRDefault="000535F7" w:rsidP="00CB104F">
      <w:pPr>
        <w:rPr>
          <w:rFonts w:eastAsia="細明體"/>
          <w:sz w:val="20"/>
          <w:szCs w:val="20"/>
        </w:rPr>
      </w:pPr>
    </w:p>
    <w:p w:rsidR="00860D25" w:rsidRPr="00CB104F" w:rsidRDefault="000535F7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使用檔案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832"/>
        <w:gridCol w:w="832"/>
        <w:gridCol w:w="832"/>
        <w:gridCol w:w="833"/>
      </w:tblGrid>
      <w:tr w:rsidR="00860D25" w:rsidRPr="00E01490" w:rsidTr="00672DE5">
        <w:tc>
          <w:tcPr>
            <w:tcW w:w="851" w:type="dxa"/>
          </w:tcPr>
          <w:p w:rsidR="00860D25" w:rsidRPr="00C829C1" w:rsidRDefault="00860D25" w:rsidP="00672DE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860D25" w:rsidRPr="00C829C1" w:rsidRDefault="00860D25" w:rsidP="00672DE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860D25" w:rsidRPr="00C829C1" w:rsidRDefault="00860D25" w:rsidP="00672DE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32" w:type="dxa"/>
          </w:tcPr>
          <w:p w:rsidR="00860D25" w:rsidRPr="00E60524" w:rsidRDefault="00860D25" w:rsidP="00672D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32" w:type="dxa"/>
          </w:tcPr>
          <w:p w:rsidR="00860D25" w:rsidRPr="00E60524" w:rsidRDefault="00860D25" w:rsidP="00672D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32" w:type="dxa"/>
          </w:tcPr>
          <w:p w:rsidR="00860D25" w:rsidRPr="00E60524" w:rsidRDefault="00860D25" w:rsidP="00672D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33" w:type="dxa"/>
          </w:tcPr>
          <w:p w:rsidR="00860D25" w:rsidRPr="00E60524" w:rsidRDefault="00860D25" w:rsidP="00672DE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860D25" w:rsidRPr="00E01490" w:rsidTr="00672DE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60D25" w:rsidRPr="00E01490" w:rsidRDefault="00860D25" w:rsidP="00860D25">
            <w:pPr>
              <w:numPr>
                <w:ilvl w:val="0"/>
                <w:numId w:val="41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860D25" w:rsidRPr="00EB3FDA" w:rsidRDefault="00860D25" w:rsidP="00672DE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B3FDA">
              <w:rPr>
                <w:rFonts w:ascii="Courier New" w:hAnsi="Courier New" w:cs="Courier New"/>
              </w:rPr>
              <w:t>差額證明狀態檔</w:t>
            </w:r>
          </w:p>
        </w:tc>
        <w:tc>
          <w:tcPr>
            <w:tcW w:w="2551" w:type="dxa"/>
          </w:tcPr>
          <w:p w:rsidR="00860D25" w:rsidRPr="00E01490" w:rsidRDefault="00860D25" w:rsidP="00672D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DTAABC01</w:t>
            </w:r>
          </w:p>
        </w:tc>
        <w:tc>
          <w:tcPr>
            <w:tcW w:w="832" w:type="dxa"/>
          </w:tcPr>
          <w:p w:rsidR="00860D25" w:rsidRPr="00E60524" w:rsidRDefault="00860D25" w:rsidP="00672DE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860D25" w:rsidRPr="00E60524" w:rsidRDefault="00860D25" w:rsidP="00672DE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2" w:type="dxa"/>
          </w:tcPr>
          <w:p w:rsidR="00860D25" w:rsidRPr="00E60524" w:rsidRDefault="00860D25" w:rsidP="00672DE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33" w:type="dxa"/>
          </w:tcPr>
          <w:p w:rsidR="00860D25" w:rsidRPr="00E60524" w:rsidRDefault="00860D25" w:rsidP="00672DE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860D25" w:rsidRPr="00E01490" w:rsidTr="00672DE5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860D25" w:rsidRPr="00E01490" w:rsidRDefault="00860D25" w:rsidP="00860D25">
            <w:pPr>
              <w:numPr>
                <w:ilvl w:val="0"/>
                <w:numId w:val="41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860D25" w:rsidRPr="00EB3FDA" w:rsidRDefault="00860D25" w:rsidP="00672DE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860D25" w:rsidRDefault="00860D25" w:rsidP="00672D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32" w:type="dxa"/>
          </w:tcPr>
          <w:p w:rsidR="00860D25" w:rsidRDefault="00860D25" w:rsidP="00672DE5">
            <w:pPr>
              <w:jc w:val="center"/>
            </w:pPr>
            <w:r w:rsidRPr="00A15BE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2" w:type="dxa"/>
          </w:tcPr>
          <w:p w:rsidR="00860D25" w:rsidRDefault="00860D25" w:rsidP="00860D25">
            <w:pPr>
              <w:jc w:val="center"/>
            </w:pPr>
            <w:r w:rsidRPr="00A15BE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2" w:type="dxa"/>
          </w:tcPr>
          <w:p w:rsidR="00860D25" w:rsidRDefault="00860D25" w:rsidP="00860D25">
            <w:pPr>
              <w:jc w:val="center"/>
            </w:pPr>
            <w:r w:rsidRPr="00A15BE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33" w:type="dxa"/>
          </w:tcPr>
          <w:p w:rsidR="00860D25" w:rsidRDefault="00860D25" w:rsidP="00860D25">
            <w:pPr>
              <w:jc w:val="center"/>
            </w:pPr>
            <w:r w:rsidRPr="00A15BE5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0535F7" w:rsidRPr="00CB104F" w:rsidRDefault="000535F7" w:rsidP="00CB104F">
      <w:pPr>
        <w:ind w:left="480"/>
        <w:rPr>
          <w:rFonts w:eastAsia="細明體"/>
          <w:sz w:val="20"/>
          <w:szCs w:val="20"/>
        </w:rPr>
      </w:pPr>
    </w:p>
    <w:p w:rsidR="000535F7" w:rsidRPr="00CB104F" w:rsidRDefault="000535F7" w:rsidP="00CB104F">
      <w:pPr>
        <w:rPr>
          <w:rFonts w:eastAsia="細明體"/>
          <w:sz w:val="20"/>
          <w:szCs w:val="20"/>
        </w:rPr>
      </w:pPr>
    </w:p>
    <w:p w:rsidR="00FA576C" w:rsidRPr="00CB104F" w:rsidRDefault="000535F7" w:rsidP="00CB104F">
      <w:pPr>
        <w:numPr>
          <w:ilvl w:val="0"/>
          <w:numId w:val="2"/>
        </w:numPr>
        <w:rPr>
          <w:rFonts w:eastAsia="細明體"/>
          <w:sz w:val="20"/>
          <w:szCs w:val="20"/>
        </w:rPr>
      </w:pPr>
      <w:r w:rsidRPr="00CB104F">
        <w:rPr>
          <w:rFonts w:eastAsia="細明體"/>
          <w:sz w:val="20"/>
          <w:szCs w:val="20"/>
        </w:rPr>
        <w:t>畫面</w:t>
      </w:r>
      <w:r w:rsidR="00966AE7" w:rsidRPr="00CB104F">
        <w:rPr>
          <w:rFonts w:eastAsia="細明體"/>
          <w:sz w:val="20"/>
          <w:szCs w:val="20"/>
        </w:rPr>
        <w:t>AA</w:t>
      </w:r>
      <w:r w:rsidR="00C94405" w:rsidRPr="00CB104F">
        <w:rPr>
          <w:rFonts w:eastAsia="細明體"/>
          <w:sz w:val="20"/>
          <w:szCs w:val="20"/>
        </w:rPr>
        <w:t>BC</w:t>
      </w:r>
      <w:r w:rsidR="00966AE7" w:rsidRPr="00CB104F">
        <w:rPr>
          <w:rFonts w:eastAsia="細明體"/>
          <w:sz w:val="20"/>
          <w:szCs w:val="20"/>
        </w:rPr>
        <w:t>_0100</w:t>
      </w:r>
    </w:p>
    <w:p w:rsidR="00861285" w:rsidRPr="00CB104F" w:rsidRDefault="00861285" w:rsidP="00CB104F">
      <w:pPr>
        <w:rPr>
          <w:rFonts w:eastAsia="細明體"/>
          <w:sz w:val="20"/>
          <w:szCs w:val="20"/>
        </w:rPr>
      </w:pPr>
      <w:r w:rsidRPr="00CB104F"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15.25pt;height:133.5pt;visibility:visible">
            <v:imagedata r:id="rId8" o:title="" croptop="6002f" cropbottom="44257f" cropleft="5818f" cropright="1633f"/>
          </v:shape>
        </w:pict>
      </w:r>
    </w:p>
    <w:p w:rsidR="00FA576C" w:rsidRPr="00CB104F" w:rsidRDefault="00FA576C" w:rsidP="00DF4BFC">
      <w:pPr>
        <w:numPr>
          <w:ilvl w:val="0"/>
          <w:numId w:val="2"/>
        </w:numPr>
        <w:spacing w:line="360" w:lineRule="atLeast"/>
        <w:rPr>
          <w:rFonts w:eastAsia="細明體"/>
          <w:kern w:val="2"/>
          <w:sz w:val="20"/>
          <w:szCs w:val="20"/>
        </w:rPr>
      </w:pPr>
      <w:r w:rsidRPr="00CB104F">
        <w:rPr>
          <w:rFonts w:eastAsia="細明體"/>
          <w:sz w:val="20"/>
          <w:szCs w:val="20"/>
        </w:rPr>
        <w:br w:type="page"/>
      </w:r>
      <w:r w:rsidRPr="00CB104F">
        <w:rPr>
          <w:rFonts w:eastAsia="細明體"/>
          <w:sz w:val="20"/>
          <w:szCs w:val="20"/>
        </w:rPr>
        <w:lastRenderedPageBreak/>
        <w:t>程式內容：</w:t>
      </w:r>
      <w:r w:rsidRPr="00CB104F">
        <w:rPr>
          <w:rFonts w:eastAsia="細明體"/>
          <w:kern w:val="2"/>
          <w:sz w:val="20"/>
          <w:szCs w:val="20"/>
        </w:rPr>
        <w:t xml:space="preserve"> </w:t>
      </w:r>
    </w:p>
    <w:p w:rsidR="00A50FE4" w:rsidRPr="00CB104F" w:rsidRDefault="00A50FE4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產生下拉選單資料：</w:t>
      </w:r>
      <w:r w:rsidR="0042280D" w:rsidRPr="00CB104F">
        <w:rPr>
          <w:kern w:val="2"/>
          <w:lang w:eastAsia="zh-TW"/>
        </w:rPr>
        <w:t>(</w:t>
      </w:r>
      <w:r w:rsidR="0042280D" w:rsidRPr="00CB104F">
        <w:rPr>
          <w:kern w:val="2"/>
          <w:lang w:eastAsia="zh-TW"/>
        </w:rPr>
        <w:t>由狀態檔取出科內人員</w:t>
      </w:r>
      <w:r w:rsidR="0042280D" w:rsidRPr="00CB104F">
        <w:rPr>
          <w:kern w:val="2"/>
          <w:lang w:eastAsia="zh-TW"/>
        </w:rPr>
        <w:t>)</w:t>
      </w:r>
    </w:p>
    <w:p w:rsidR="00A50FE4" w:rsidRPr="00CB104F" w:rsidRDefault="003766DA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READ DTAABC01(</w:t>
      </w:r>
      <w:r w:rsidRPr="00CB104F">
        <w:rPr>
          <w:kern w:val="2"/>
          <w:lang w:eastAsia="zh-TW"/>
        </w:rPr>
        <w:t>差額證明狀態檔</w:t>
      </w:r>
      <w:r w:rsidRPr="00CB104F">
        <w:rPr>
          <w:kern w:val="2"/>
          <w:lang w:eastAsia="zh-TW"/>
        </w:rPr>
        <w:t>)</w:t>
      </w:r>
    </w:p>
    <w:p w:rsidR="00AF0A60" w:rsidRPr="00CB104F" w:rsidRDefault="00AF0A60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WHERE</w:t>
      </w:r>
    </w:p>
    <w:p w:rsidR="00AF0A60" w:rsidRPr="00CB104F" w:rsidRDefault="00AF0A60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開立單位代號</w:t>
      </w:r>
      <w:r w:rsidRPr="00CB104F">
        <w:rPr>
          <w:kern w:val="2"/>
          <w:lang w:eastAsia="zh-TW"/>
        </w:rPr>
        <w:t xml:space="preserve"> = </w:t>
      </w:r>
      <w:r w:rsidRPr="00CB104F">
        <w:rPr>
          <w:kern w:val="2"/>
          <w:lang w:eastAsia="zh-TW"/>
        </w:rPr>
        <w:t>登入者單位代號</w:t>
      </w:r>
    </w:p>
    <w:p w:rsidR="00AF0A60" w:rsidRPr="00CB104F" w:rsidRDefault="00AF0A60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IF NOT FND</w:t>
      </w:r>
    </w:p>
    <w:p w:rsidR="00AF0A60" w:rsidRPr="00CB104F" w:rsidRDefault="00AF0A60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視為正常往下執行</w:t>
      </w:r>
    </w:p>
    <w:p w:rsidR="00AF0A60" w:rsidRPr="00CB104F" w:rsidRDefault="00AF0A60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ELSE</w:t>
      </w:r>
    </w:p>
    <w:p w:rsidR="003C0706" w:rsidRPr="00CB104F" w:rsidRDefault="003C0706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相同開立人員</w:t>
      </w:r>
      <w:r w:rsidRPr="00CB104F">
        <w:rPr>
          <w:kern w:val="2"/>
          <w:lang w:eastAsia="zh-TW"/>
        </w:rPr>
        <w:t>ID</w:t>
      </w:r>
      <w:r w:rsidRPr="00CB104F">
        <w:rPr>
          <w:kern w:val="2"/>
          <w:lang w:eastAsia="zh-TW"/>
        </w:rPr>
        <w:t>取一筆，下拉選單顯示開立人員姓名</w:t>
      </w:r>
    </w:p>
    <w:p w:rsidR="005479B4" w:rsidRPr="00CB104F" w:rsidRDefault="005479B4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初始畫面：</w:t>
      </w:r>
      <w:r w:rsidR="00656400" w:rsidRPr="00CB104F">
        <w:rPr>
          <w:kern w:val="2"/>
          <w:lang w:eastAsia="zh-TW"/>
        </w:rPr>
        <w:t>(</w:t>
      </w:r>
      <w:r w:rsidR="00656400" w:rsidRPr="00CB104F">
        <w:rPr>
          <w:kern w:val="2"/>
          <w:lang w:eastAsia="zh-TW"/>
        </w:rPr>
        <w:t>一進入</w:t>
      </w:r>
      <w:r w:rsidR="008C438B" w:rsidRPr="00CB104F">
        <w:rPr>
          <w:kern w:val="2"/>
          <w:lang w:eastAsia="zh-TW"/>
        </w:rPr>
        <w:t>就帶出登入者作業中的畫面</w:t>
      </w:r>
      <w:r w:rsidR="008C438B" w:rsidRPr="00CB104F">
        <w:rPr>
          <w:kern w:val="2"/>
          <w:lang w:eastAsia="zh-TW"/>
        </w:rPr>
        <w:t>)</w:t>
      </w:r>
    </w:p>
    <w:p w:rsidR="009C7B26" w:rsidRPr="009C7B26" w:rsidRDefault="009C7B26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AA_BCZ001.</w:t>
      </w:r>
      <w:r w:rsidRPr="009C7B26">
        <w:rPr>
          <w:rFonts w:ascii="細明體" w:eastAsia="細明體" w:hAnsi="細明體" w:hint="eastAsia"/>
        </w:rPr>
        <w:t>doQuery</w:t>
      </w:r>
      <w:r>
        <w:rPr>
          <w:rFonts w:ascii="細明體" w:eastAsia="細明體" w:hAnsi="細明體" w:hint="eastAsia"/>
          <w:lang w:eastAsia="zh-TW"/>
        </w:rPr>
        <w:t>()：(</w:t>
      </w:r>
      <w:r w:rsidRPr="00243B1A">
        <w:rPr>
          <w:rFonts w:ascii="細明體" w:eastAsia="細明體" w:hAnsi="細明體" w:hint="eastAsia"/>
        </w:rPr>
        <w:t>查詢狀態檔</w:t>
      </w:r>
      <w:r>
        <w:rPr>
          <w:rFonts w:ascii="細明體" w:eastAsia="細明體" w:hAnsi="細明體" w:hint="eastAsia"/>
          <w:lang w:eastAsia="zh-TW"/>
        </w:rPr>
        <w:t>)</w:t>
      </w:r>
    </w:p>
    <w:p w:rsidR="009C7B26" w:rsidRPr="009C7B26" w:rsidRDefault="009C7B26" w:rsidP="009C7B26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受理編號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“”</w:t>
      </w:r>
    </w:p>
    <w:p w:rsidR="00650404" w:rsidRPr="00E062EC" w:rsidRDefault="009C7B26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E062EC">
        <w:rPr>
          <w:rFonts w:ascii="細明體" w:eastAsia="細明體" w:hAnsi="細明體" w:hint="eastAsia"/>
          <w:lang w:eastAsia="zh-TW"/>
        </w:rPr>
        <w:t>作業人員ID =</w:t>
      </w:r>
      <w:r w:rsidRPr="00E062EC">
        <w:rPr>
          <w:kern w:val="2"/>
          <w:lang w:eastAsia="zh-TW"/>
        </w:rPr>
        <w:t>登入者</w:t>
      </w:r>
      <w:r w:rsidRPr="00E062EC">
        <w:rPr>
          <w:kern w:val="2"/>
          <w:lang w:eastAsia="zh-TW"/>
        </w:rPr>
        <w:t>ID</w:t>
      </w:r>
    </w:p>
    <w:p w:rsidR="0069235A" w:rsidRPr="00E062EC" w:rsidRDefault="0069235A" w:rsidP="00E062E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kern w:val="2"/>
          <w:lang w:eastAsia="zh-TW"/>
        </w:rPr>
        <w:t>將資料逐筆</w:t>
      </w:r>
      <w:r>
        <w:rPr>
          <w:rFonts w:hint="eastAsia"/>
          <w:kern w:val="2"/>
          <w:lang w:eastAsia="zh-TW"/>
        </w:rPr>
        <w:t>檢核狀態並更新：</w:t>
      </w:r>
      <w:r w:rsidR="00E062EC">
        <w:rPr>
          <w:rFonts w:hint="eastAsia"/>
          <w:kern w:val="2"/>
          <w:lang w:eastAsia="zh-TW"/>
        </w:rPr>
        <w:t>(</w:t>
      </w:r>
      <w:r w:rsidR="00E062EC">
        <w:rPr>
          <w:rFonts w:hint="eastAsia"/>
          <w:kern w:val="2"/>
          <w:lang w:eastAsia="zh-TW"/>
        </w:rPr>
        <w:t>畫面只帶出作業中的案件</w:t>
      </w:r>
      <w:r w:rsidR="00E062EC">
        <w:rPr>
          <w:rFonts w:hint="eastAsia"/>
          <w:kern w:val="2"/>
          <w:lang w:eastAsia="zh-TW"/>
        </w:rPr>
        <w:t>)</w:t>
      </w:r>
    </w:p>
    <w:p w:rsidR="00E062EC" w:rsidRPr="00E062EC" w:rsidRDefault="00E062EC" w:rsidP="00E062E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kern w:val="2"/>
          <w:lang w:eastAsia="zh-TW"/>
        </w:rPr>
        <w:t>IF DTAABC01.</w:t>
      </w:r>
      <w:r w:rsidRPr="00CB104F">
        <w:rPr>
          <w:kern w:val="2"/>
          <w:lang w:eastAsia="zh-TW"/>
        </w:rPr>
        <w:t>狀態</w:t>
      </w:r>
      <w:r w:rsidRPr="00CB104F">
        <w:rPr>
          <w:kern w:val="2"/>
          <w:lang w:eastAsia="zh-TW"/>
        </w:rPr>
        <w:t xml:space="preserve"> &lt; ‘80’ (</w:t>
      </w:r>
      <w:r w:rsidRPr="00CB104F">
        <w:rPr>
          <w:kern w:val="2"/>
          <w:lang w:eastAsia="zh-TW"/>
        </w:rPr>
        <w:t>未結案</w:t>
      </w:r>
      <w:r w:rsidRPr="00CB104F">
        <w:rPr>
          <w:kern w:val="2"/>
          <w:lang w:eastAsia="zh-TW"/>
        </w:rPr>
        <w:t>)</w:t>
      </w:r>
    </w:p>
    <w:p w:rsidR="00E062EC" w:rsidRPr="00CB104F" w:rsidRDefault="00E062EC" w:rsidP="00E062E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>
        <w:rPr>
          <w:rFonts w:hint="eastAsia"/>
          <w:kern w:val="2"/>
          <w:lang w:eastAsia="zh-TW"/>
        </w:rPr>
        <w:t>讀取下一筆</w:t>
      </w:r>
    </w:p>
    <w:p w:rsidR="0069235A" w:rsidRPr="00CB104F" w:rsidRDefault="0069235A" w:rsidP="00E062E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kern w:val="2"/>
          <w:lang w:eastAsia="zh-TW"/>
        </w:rPr>
        <w:t xml:space="preserve">IF </w:t>
      </w:r>
      <w:r w:rsidRPr="00CB104F">
        <w:rPr>
          <w:bCs/>
          <w:lang w:eastAsia="zh-TW"/>
        </w:rPr>
        <w:t>DTAABC01.</w:t>
      </w:r>
      <w:r w:rsidRPr="00CB104F">
        <w:rPr>
          <w:bCs/>
          <w:lang w:eastAsia="zh-TW"/>
        </w:rPr>
        <w:t>目前狀態</w:t>
      </w:r>
      <w:r w:rsidRPr="00CB104F">
        <w:rPr>
          <w:bCs/>
          <w:lang w:eastAsia="zh-TW"/>
        </w:rPr>
        <w:t xml:space="preserve"> = ‘40’ (</w:t>
      </w:r>
      <w:r w:rsidRPr="00CB104F">
        <w:rPr>
          <w:bCs/>
          <w:lang w:eastAsia="zh-TW"/>
        </w:rPr>
        <w:t>審核中的件可能撤回了或是還在流程中</w:t>
      </w:r>
      <w:r w:rsidRPr="00CB104F">
        <w:rPr>
          <w:bCs/>
          <w:lang w:eastAsia="zh-TW"/>
        </w:rPr>
        <w:t>)</w:t>
      </w:r>
    </w:p>
    <w:p w:rsidR="0069235A" w:rsidRDefault="0069235A" w:rsidP="00E062E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104F">
        <w:rPr>
          <w:kern w:val="2"/>
          <w:lang w:eastAsia="zh-TW"/>
        </w:rPr>
        <w:t>CALL ZZ_B3Z001.getDTZZB301</w:t>
      </w:r>
      <w:r w:rsidRPr="00CB104F">
        <w:rPr>
          <w:kern w:val="2"/>
          <w:lang w:eastAsia="zh-TW"/>
        </w:rPr>
        <w:t>：</w:t>
      </w:r>
      <w:r w:rsidRPr="00CB104F">
        <w:rPr>
          <w:kern w:val="2"/>
          <w:lang w:eastAsia="zh-TW"/>
        </w:rPr>
        <w:t>(</w:t>
      </w:r>
      <w:r w:rsidRPr="00CB104F">
        <w:rPr>
          <w:kern w:val="2"/>
          <w:lang w:eastAsia="zh-TW"/>
        </w:rPr>
        <w:t>取得審批資訊</w:t>
      </w:r>
      <w:r w:rsidRPr="00CB104F">
        <w:rPr>
          <w:kern w:val="2"/>
          <w:lang w:eastAsia="zh-TW"/>
        </w:rPr>
        <w:t>DTZZB301)</w:t>
      </w:r>
    </w:p>
    <w:p w:rsidR="0069235A" w:rsidRPr="00CB104F" w:rsidRDefault="0069235A" w:rsidP="00E062E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kern w:val="2"/>
          <w:lang w:eastAsia="zh-TW"/>
        </w:rPr>
      </w:pPr>
      <w:r w:rsidRPr="00540C17">
        <w:rPr>
          <w:rFonts w:ascii="細明體" w:eastAsia="細明體" w:hAnsi="細明體" w:hint="eastAsia"/>
          <w:lang w:eastAsia="zh-TW"/>
        </w:rPr>
        <w:t>審批表單號碼</w:t>
      </w:r>
      <w:r>
        <w:rPr>
          <w:rFonts w:ascii="細明體" w:eastAsia="細明體" w:hAnsi="細明體" w:hint="eastAsia"/>
          <w:lang w:eastAsia="zh-TW"/>
        </w:rPr>
        <w:t xml:space="preserve"> = DTAABC01.</w:t>
      </w:r>
      <w:r w:rsidRPr="00540C17">
        <w:rPr>
          <w:rFonts w:ascii="細明體" w:eastAsia="細明體" w:hAnsi="細明體" w:hint="eastAsia"/>
          <w:lang w:eastAsia="zh-TW"/>
        </w:rPr>
        <w:t>審批表單號碼</w:t>
      </w:r>
    </w:p>
    <w:p w:rsidR="0069235A" w:rsidRPr="004419D6" w:rsidRDefault="0069235A" w:rsidP="00E062E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6E627B">
        <w:rPr>
          <w:rFonts w:hint="eastAsia"/>
          <w:bCs/>
          <w:lang w:eastAsia="zh-TW"/>
        </w:rPr>
        <w:t xml:space="preserve">IF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  <w:r w:rsidRPr="006E627B">
        <w:rPr>
          <w:rFonts w:hint="eastAsia"/>
          <w:kern w:val="2"/>
          <w:lang w:eastAsia="zh-TW"/>
        </w:rPr>
        <w:t xml:space="preserve">  IN (</w:t>
      </w:r>
      <w:r w:rsidRPr="006E627B">
        <w:rPr>
          <w:kern w:val="2"/>
          <w:lang w:eastAsia="zh-TW"/>
        </w:rPr>
        <w:t>‘</w:t>
      </w:r>
      <w:r w:rsidRPr="006E627B">
        <w:rPr>
          <w:rFonts w:hint="eastAsia"/>
          <w:kern w:val="2"/>
          <w:lang w:eastAsia="zh-TW"/>
        </w:rPr>
        <w:t>97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,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98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,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99</w:t>
      </w:r>
      <w:r>
        <w:rPr>
          <w:kern w:val="2"/>
          <w:lang w:eastAsia="zh-TW"/>
        </w:rPr>
        <w:t>’</w:t>
      </w:r>
      <w:r w:rsidRPr="006E627B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</w:t>
      </w:r>
      <w:r w:rsidRPr="006E627B">
        <w:rPr>
          <w:kern w:val="2"/>
          <w:lang w:eastAsia="zh-TW"/>
        </w:rPr>
        <w:sym w:font="Wingdings" w:char="F0DF"/>
      </w:r>
      <w:r>
        <w:rPr>
          <w:rFonts w:hint="eastAsia"/>
          <w:kern w:val="2"/>
          <w:lang w:eastAsia="zh-TW"/>
        </w:rPr>
        <w:t>已審核過的狀態</w:t>
      </w:r>
    </w:p>
    <w:p w:rsidR="0069235A" w:rsidRPr="001A2159" w:rsidRDefault="0069235A" w:rsidP="00E062E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CALL AA_BCZ001.</w:t>
      </w:r>
      <w:r w:rsidRPr="00B839E4">
        <w:rPr>
          <w:rFonts w:hint="eastAsia"/>
          <w:bCs/>
          <w:lang w:eastAsia="zh-TW"/>
        </w:rPr>
        <w:t>uptCfmSts</w:t>
      </w:r>
      <w:r w:rsidRPr="001A2159">
        <w:rPr>
          <w:rFonts w:ascii="細明體" w:eastAsia="細明體" w:hAnsi="細明體" w:hint="eastAsia"/>
          <w:lang w:eastAsia="zh-TW"/>
        </w:rPr>
        <w:t>：(</w:t>
      </w:r>
      <w:r w:rsidRPr="00B63753">
        <w:rPr>
          <w:rFonts w:ascii="細明體" w:eastAsia="細明體" w:hAnsi="細明體" w:hint="eastAsia"/>
        </w:rPr>
        <w:t>審核狀態更新</w:t>
      </w:r>
      <w:r w:rsidRPr="001A2159">
        <w:rPr>
          <w:rFonts w:ascii="細明體" w:eastAsia="細明體" w:hAnsi="細明體" w:hint="eastAsia"/>
          <w:lang w:eastAsia="zh-TW"/>
        </w:rPr>
        <w:t>)</w:t>
      </w:r>
    </w:p>
    <w:p w:rsidR="0069235A" w:rsidRPr="001A2159" w:rsidRDefault="0069235A" w:rsidP="00E062E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表單編號=DTAABC01.</w:t>
      </w:r>
      <w:r w:rsidRPr="00540C17">
        <w:rPr>
          <w:rFonts w:ascii="細明體" w:eastAsia="細明體" w:hAnsi="細明體" w:hint="eastAsia"/>
          <w:lang w:eastAsia="zh-TW"/>
        </w:rPr>
        <w:t>審批表單號碼</w:t>
      </w:r>
    </w:p>
    <w:p w:rsidR="0069235A" w:rsidRPr="001A2159" w:rsidRDefault="0069235A" w:rsidP="00E062E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493658">
        <w:rPr>
          <w:rFonts w:ascii="細明體" w:eastAsia="細明體" w:hAnsi="細明體"/>
          <w:lang w:eastAsia="zh-TW"/>
        </w:rPr>
        <w:t>表單種類代號</w:t>
      </w:r>
      <w:r>
        <w:rPr>
          <w:rFonts w:ascii="細明體" w:eastAsia="細明體" w:hAnsi="細明體" w:hint="eastAsia"/>
          <w:lang w:eastAsia="zh-TW"/>
        </w:rPr>
        <w:t xml:space="preserve"> =</w:t>
      </w:r>
      <w:r w:rsidRPr="00136E2C">
        <w:rPr>
          <w:rFonts w:ascii="細明體" w:eastAsia="細明體" w:hAnsi="細明體" w:hint="eastAsia"/>
          <w:lang w:eastAsia="zh-TW"/>
        </w:rPr>
        <w:t xml:space="preserve"> </w:t>
      </w:r>
      <w:r w:rsidRPr="006E627B">
        <w:rPr>
          <w:kern w:val="2"/>
          <w:lang w:eastAsia="zh-TW"/>
        </w:rPr>
        <w:t>DTZZB301</w:t>
      </w:r>
      <w:r>
        <w:rPr>
          <w:rFonts w:ascii="細明體" w:eastAsia="細明體" w:hAnsi="細明體" w:hint="eastAsia"/>
          <w:lang w:eastAsia="zh-TW"/>
        </w:rPr>
        <w:t>.</w:t>
      </w:r>
      <w:r w:rsidRPr="00136E2C">
        <w:rPr>
          <w:rFonts w:ascii="細明體" w:eastAsia="細明體" w:hAnsi="細明體" w:hint="eastAsia"/>
          <w:lang w:eastAsia="zh-TW"/>
        </w:rPr>
        <w:t>表單種類</w:t>
      </w:r>
    </w:p>
    <w:p w:rsidR="0069235A" w:rsidRPr="001A2159" w:rsidRDefault="0069235A" w:rsidP="00E062E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493658">
        <w:rPr>
          <w:rFonts w:ascii="細明體" w:eastAsia="細明體" w:hAnsi="細明體"/>
          <w:lang w:eastAsia="zh-TW"/>
        </w:rPr>
        <w:t>主分類代號</w:t>
      </w:r>
      <w:r>
        <w:rPr>
          <w:rFonts w:ascii="細明體" w:eastAsia="細明體" w:hAnsi="細明體" w:hint="eastAsia"/>
          <w:lang w:eastAsia="zh-TW"/>
        </w:rPr>
        <w:t xml:space="preserve"> =</w:t>
      </w:r>
      <w:r w:rsidRPr="00136E2C">
        <w:rPr>
          <w:rFonts w:ascii="細明體" w:eastAsia="細明體" w:hAnsi="細明體" w:hint="eastAsia"/>
          <w:lang w:eastAsia="zh-TW"/>
        </w:rPr>
        <w:t xml:space="preserve"> </w:t>
      </w:r>
      <w:r w:rsidRPr="006E627B">
        <w:rPr>
          <w:kern w:val="2"/>
          <w:lang w:eastAsia="zh-TW"/>
        </w:rPr>
        <w:t>DTZZB301</w:t>
      </w:r>
      <w:r>
        <w:rPr>
          <w:rFonts w:ascii="細明體" w:eastAsia="細明體" w:hAnsi="細明體" w:hint="eastAsia"/>
          <w:lang w:eastAsia="zh-TW"/>
        </w:rPr>
        <w:t>.</w:t>
      </w:r>
      <w:r w:rsidRPr="00136E2C">
        <w:rPr>
          <w:rFonts w:ascii="細明體" w:eastAsia="細明體" w:hAnsi="細明體" w:hint="eastAsia"/>
          <w:lang w:eastAsia="zh-TW"/>
        </w:rPr>
        <w:t>主分類</w:t>
      </w:r>
    </w:p>
    <w:p w:rsidR="0069235A" w:rsidRPr="004419D6" w:rsidRDefault="0069235A" w:rsidP="00E062E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493658">
        <w:rPr>
          <w:rFonts w:ascii="細明體" w:eastAsia="細明體" w:hAnsi="細明體"/>
          <w:lang w:eastAsia="zh-TW"/>
        </w:rPr>
        <w:t>表單進度代號</w:t>
      </w:r>
      <w:r>
        <w:rPr>
          <w:rFonts w:ascii="細明體" w:eastAsia="細明體" w:hAnsi="細明體" w:hint="eastAsia"/>
          <w:lang w:eastAsia="zh-TW"/>
        </w:rPr>
        <w:t>=</w:t>
      </w:r>
      <w:r w:rsidRPr="00DA4387">
        <w:rPr>
          <w:kern w:val="2"/>
          <w:lang w:eastAsia="zh-TW"/>
        </w:rPr>
        <w:t xml:space="preserve">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</w:p>
    <w:p w:rsidR="0069235A" w:rsidRPr="00980404" w:rsidRDefault="0069235A" w:rsidP="00E062E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IF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  <w:r>
        <w:rPr>
          <w:rFonts w:hint="eastAsia"/>
          <w:kern w:val="2"/>
          <w:lang w:eastAsia="zh-TW"/>
        </w:rPr>
        <w:t xml:space="preserve"> = </w:t>
      </w:r>
      <w:r w:rsidRPr="006E627B">
        <w:rPr>
          <w:kern w:val="2"/>
          <w:lang w:eastAsia="zh-TW"/>
        </w:rPr>
        <w:t>DTZZB301</w:t>
      </w:r>
      <w:r>
        <w:rPr>
          <w:rFonts w:hint="eastAsia"/>
          <w:kern w:val="2"/>
          <w:lang w:eastAsia="zh-TW"/>
        </w:rPr>
        <w:t>.</w:t>
      </w:r>
      <w:r w:rsidRPr="00980404">
        <w:rPr>
          <w:rFonts w:hint="eastAsia"/>
          <w:kern w:val="2"/>
          <w:lang w:eastAsia="zh-TW"/>
        </w:rPr>
        <w:t>主辦退回</w:t>
      </w:r>
      <w:r>
        <w:rPr>
          <w:rFonts w:hint="eastAsia"/>
          <w:kern w:val="2"/>
          <w:lang w:eastAsia="zh-TW"/>
        </w:rPr>
        <w:t>(</w:t>
      </w:r>
      <w:r w:rsidRPr="00980404">
        <w:rPr>
          <w:kern w:val="2"/>
          <w:lang w:eastAsia="zh-TW"/>
        </w:rPr>
        <w:t>HOST_RJT_STS</w:t>
      </w:r>
      <w:r w:rsidRPr="00980404">
        <w:rPr>
          <w:rFonts w:hint="eastAsia"/>
          <w:kern w:val="2"/>
          <w:lang w:eastAsia="zh-TW"/>
        </w:rPr>
        <w:t>)</w:t>
      </w:r>
    </w:p>
    <w:p w:rsidR="0069235A" w:rsidRPr="00980404" w:rsidRDefault="0069235A" w:rsidP="00E062E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kern w:val="2"/>
          <w:lang w:eastAsia="zh-TW"/>
        </w:rPr>
        <w:t>O_</w:t>
      </w:r>
      <w:r>
        <w:rPr>
          <w:rFonts w:hint="eastAsia"/>
          <w:kern w:val="2"/>
          <w:lang w:eastAsia="zh-TW"/>
        </w:rPr>
        <w:t>審核說明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 w:rsidRPr="00980404">
        <w:rPr>
          <w:rFonts w:hint="eastAsia"/>
          <w:kern w:val="2"/>
          <w:lang w:eastAsia="zh-TW"/>
        </w:rPr>
        <w:t>主辦退回</w:t>
      </w:r>
      <w:r>
        <w:rPr>
          <w:kern w:val="2"/>
          <w:lang w:eastAsia="zh-TW"/>
        </w:rPr>
        <w:t>’</w:t>
      </w:r>
    </w:p>
    <w:p w:rsidR="0069235A" w:rsidRPr="00980404" w:rsidRDefault="0069235A" w:rsidP="00E062E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IF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  <w:r>
        <w:rPr>
          <w:rFonts w:hint="eastAsia"/>
          <w:kern w:val="2"/>
          <w:lang w:eastAsia="zh-TW"/>
        </w:rPr>
        <w:t xml:space="preserve"> = </w:t>
      </w:r>
      <w:r w:rsidRPr="006E627B">
        <w:rPr>
          <w:kern w:val="2"/>
          <w:lang w:eastAsia="zh-TW"/>
        </w:rPr>
        <w:t>DTZZB301</w:t>
      </w:r>
      <w:r>
        <w:rPr>
          <w:rFonts w:hint="eastAsia"/>
          <w:kern w:val="2"/>
          <w:lang w:eastAsia="zh-TW"/>
        </w:rPr>
        <w:t>.</w:t>
      </w:r>
      <w:r w:rsidRPr="00CD148B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撤</w:t>
      </w:r>
      <w:r w:rsidRPr="00980404">
        <w:rPr>
          <w:rFonts w:hint="eastAsia"/>
          <w:kern w:val="2"/>
          <w:lang w:eastAsia="zh-TW"/>
        </w:rPr>
        <w:t>回</w:t>
      </w:r>
      <w:r>
        <w:rPr>
          <w:rFonts w:hint="eastAsia"/>
          <w:kern w:val="2"/>
          <w:lang w:eastAsia="zh-TW"/>
        </w:rPr>
        <w:t>(</w:t>
      </w:r>
      <w:r w:rsidRPr="00CD148B">
        <w:rPr>
          <w:kern w:val="2"/>
          <w:lang w:eastAsia="zh-TW"/>
        </w:rPr>
        <w:t>RVK_STS</w:t>
      </w:r>
      <w:r w:rsidRPr="00980404">
        <w:rPr>
          <w:rFonts w:hint="eastAsia"/>
          <w:kern w:val="2"/>
          <w:lang w:eastAsia="zh-TW"/>
        </w:rPr>
        <w:t>)</w:t>
      </w:r>
    </w:p>
    <w:p w:rsidR="0069235A" w:rsidRDefault="0069235A" w:rsidP="00E062E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CALL AA_BCZ001.</w:t>
      </w:r>
      <w:r>
        <w:rPr>
          <w:rFonts w:ascii="細明體" w:eastAsia="細明體" w:hAnsi="細明體" w:hint="eastAsia"/>
        </w:rPr>
        <w:t>doUpdate修改狀態檔</w:t>
      </w:r>
    </w:p>
    <w:p w:rsidR="0069235A" w:rsidRPr="00A60C2E" w:rsidRDefault="0069235A" w:rsidP="00E062E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新細明體" w:hAnsi="新細明體" w:hint="eastAsia"/>
          <w:lang w:eastAsia="zh-TW"/>
        </w:rPr>
        <w:t>差額證明狀態資料如下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4962" w:type="dxa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52"/>
        <w:gridCol w:w="709"/>
      </w:tblGrid>
      <w:tr w:rsidR="0069235A" w:rsidTr="00A129A1">
        <w:trPr>
          <w:trHeight w:val="303"/>
        </w:trPr>
        <w:tc>
          <w:tcPr>
            <w:tcW w:w="1701" w:type="dxa"/>
            <w:shd w:val="clear" w:color="auto" w:fill="C0C0C0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52" w:type="dxa"/>
            <w:shd w:val="clear" w:color="auto" w:fill="C0C0C0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709" w:type="dxa"/>
            <w:shd w:val="clear" w:color="auto" w:fill="C0C0C0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69235A" w:rsidTr="00A129A1">
        <w:trPr>
          <w:trHeight w:val="303"/>
        </w:trPr>
        <w:tc>
          <w:tcPr>
            <w:tcW w:w="1701" w:type="dxa"/>
            <w:shd w:val="clear" w:color="auto" w:fill="FFFF99"/>
          </w:tcPr>
          <w:p w:rsidR="0069235A" w:rsidRPr="002C3984" w:rsidRDefault="0069235A" w:rsidP="007C03B5">
            <w:pPr>
              <w:rPr>
                <w:rFonts w:hint="eastAsia"/>
                <w:sz w:val="20"/>
                <w:szCs w:val="20"/>
              </w:rPr>
            </w:pPr>
            <w:r w:rsidRPr="002C3984">
              <w:rPr>
                <w:rFonts w:hint="eastAsia"/>
                <w:sz w:val="20"/>
                <w:szCs w:val="20"/>
              </w:rPr>
              <w:t>受理編號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.受理編號</w:t>
            </w:r>
          </w:p>
        </w:tc>
        <w:tc>
          <w:tcPr>
            <w:tcW w:w="709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235A" w:rsidTr="00A129A1">
        <w:trPr>
          <w:trHeight w:val="303"/>
        </w:trPr>
        <w:tc>
          <w:tcPr>
            <w:tcW w:w="1701" w:type="dxa"/>
            <w:shd w:val="clear" w:color="auto" w:fill="FFFF99"/>
          </w:tcPr>
          <w:p w:rsidR="0069235A" w:rsidRPr="002C3984" w:rsidRDefault="0069235A" w:rsidP="007C03B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45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235A" w:rsidTr="00A129A1">
        <w:trPr>
          <w:trHeight w:val="303"/>
        </w:trPr>
        <w:tc>
          <w:tcPr>
            <w:tcW w:w="1701" w:type="dxa"/>
            <w:shd w:val="clear" w:color="auto" w:fill="FFFF99"/>
          </w:tcPr>
          <w:p w:rsidR="0069235A" w:rsidRDefault="0069235A" w:rsidP="007C03B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前次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2552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原狀態(STEP 3.4.1)</w:t>
            </w:r>
          </w:p>
        </w:tc>
        <w:tc>
          <w:tcPr>
            <w:tcW w:w="709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235A" w:rsidTr="00A129A1">
        <w:trPr>
          <w:trHeight w:val="303"/>
        </w:trPr>
        <w:tc>
          <w:tcPr>
            <w:tcW w:w="1701" w:type="dxa"/>
            <w:shd w:val="clear" w:color="auto" w:fill="FFFF99"/>
          </w:tcPr>
          <w:p w:rsidR="0069235A" w:rsidRDefault="0069235A" w:rsidP="007C03B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審核結果</w:t>
            </w:r>
          </w:p>
        </w:tc>
        <w:tc>
          <w:tcPr>
            <w:tcW w:w="2552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N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69235A" w:rsidRDefault="0069235A" w:rsidP="007C03B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F1732" w:rsidRDefault="00676EF6" w:rsidP="002F1732">
      <w:pPr>
        <w:pStyle w:val="Tabletext"/>
        <w:keepLines w:val="0"/>
        <w:numPr>
          <w:ilvl w:val="3"/>
          <w:numId w:val="37"/>
        </w:numPr>
        <w:spacing w:after="0" w:line="36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可</w:t>
      </w:r>
      <w:r w:rsidR="002F1732">
        <w:rPr>
          <w:rFonts w:hint="eastAsia"/>
          <w:kern w:val="2"/>
          <w:lang w:eastAsia="zh-TW"/>
        </w:rPr>
        <w:t>顯示資料</w:t>
      </w:r>
      <w:r w:rsidR="002F1732">
        <w:rPr>
          <w:rFonts w:hint="eastAsia"/>
          <w:kern w:val="2"/>
          <w:lang w:eastAsia="zh-TW"/>
        </w:rPr>
        <w:t xml:space="preserve"> = </w:t>
      </w:r>
      <w:r w:rsidR="00A971A6" w:rsidRPr="00CB104F">
        <w:rPr>
          <w:bCs/>
          <w:lang w:eastAsia="zh-TW"/>
        </w:rPr>
        <w:t>DTAABC01</w:t>
      </w:r>
    </w:p>
    <w:p w:rsidR="00CC2D6F" w:rsidRPr="00CB104F" w:rsidRDefault="00857A2A" w:rsidP="00DF4BFC">
      <w:pPr>
        <w:pStyle w:val="Tabletext"/>
        <w:keepLines w:val="0"/>
        <w:numPr>
          <w:ilvl w:val="2"/>
          <w:numId w:val="37"/>
        </w:numPr>
        <w:spacing w:after="0" w:line="360" w:lineRule="auto"/>
        <w:rPr>
          <w:kern w:val="2"/>
          <w:lang w:eastAsia="zh-TW"/>
        </w:rPr>
      </w:pPr>
      <w:r w:rsidRPr="00CB104F">
        <w:rPr>
          <w:kern w:val="2"/>
          <w:lang w:eastAsia="zh-TW"/>
        </w:rPr>
        <w:t>將</w:t>
      </w:r>
      <w:r w:rsidR="00676EF6" w:rsidRPr="00676EF6">
        <w:rPr>
          <w:rFonts w:hint="eastAsia"/>
          <w:b/>
          <w:kern w:val="2"/>
          <w:lang w:eastAsia="zh-TW"/>
        </w:rPr>
        <w:t>可</w:t>
      </w:r>
      <w:r w:rsidR="007D7CFA" w:rsidRPr="00676EF6">
        <w:rPr>
          <w:rFonts w:hint="eastAsia"/>
          <w:b/>
          <w:kern w:val="2"/>
          <w:lang w:eastAsia="zh-TW"/>
        </w:rPr>
        <w:t>顯示資料</w:t>
      </w:r>
      <w:r w:rsidRPr="00CB104F">
        <w:rPr>
          <w:kern w:val="2"/>
          <w:lang w:eastAsia="zh-TW"/>
        </w:rPr>
        <w:t>逐筆顯示於畫面</w:t>
      </w:r>
      <w:r w:rsidRPr="00CB104F">
        <w:rPr>
          <w:kern w:val="2"/>
          <w:lang w:eastAsia="zh-TW"/>
        </w:rPr>
        <w:t>(</w:t>
      </w:r>
      <w:r w:rsidRPr="00CB104F">
        <w:rPr>
          <w:kern w:val="2"/>
          <w:lang w:eastAsia="zh-TW"/>
        </w:rPr>
        <w:t>不分頁</w:t>
      </w:r>
      <w:r w:rsidRPr="00CB104F">
        <w:rPr>
          <w:kern w:val="2"/>
          <w:lang w:eastAsia="zh-TW"/>
        </w:rPr>
        <w:t>)</w:t>
      </w:r>
      <w:r w:rsidRPr="00CB104F">
        <w:rPr>
          <w:kern w:val="2"/>
          <w:lang w:eastAsia="zh-TW"/>
        </w:rPr>
        <w:t>，格式見</w:t>
      </w:r>
      <w:r w:rsidRPr="00CB104F">
        <w:rPr>
          <w:kern w:val="2"/>
          <w:lang w:eastAsia="zh-TW"/>
        </w:rPr>
        <w:t>STEP 5</w:t>
      </w:r>
    </w:p>
    <w:p w:rsidR="005479B4" w:rsidRPr="00CB104F" w:rsidRDefault="00EC78E8" w:rsidP="00DF4BFC">
      <w:pPr>
        <w:pStyle w:val="Tabletext"/>
        <w:keepLines w:val="0"/>
        <w:numPr>
          <w:ilvl w:val="1"/>
          <w:numId w:val="37"/>
        </w:numPr>
        <w:spacing w:after="0" w:line="360" w:lineRule="auto"/>
        <w:rPr>
          <w:b/>
          <w:kern w:val="2"/>
          <w:lang w:eastAsia="zh-TW"/>
        </w:rPr>
      </w:pPr>
      <w:r w:rsidRPr="00CB104F">
        <w:rPr>
          <w:b/>
          <w:kern w:val="2"/>
          <w:lang w:eastAsia="zh-TW"/>
        </w:rPr>
        <w:t>受理編號</w:t>
      </w:r>
      <w:r w:rsidR="005479B4" w:rsidRPr="00CB104F">
        <w:rPr>
          <w:b/>
          <w:kern w:val="2"/>
          <w:lang w:eastAsia="zh-TW"/>
        </w:rPr>
        <w:t>查詢</w:t>
      </w:r>
    </w:p>
    <w:p w:rsidR="005479B4" w:rsidRPr="00CB104F" w:rsidRDefault="005479B4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檢核</w:t>
      </w:r>
      <w:r w:rsidR="00182418" w:rsidRPr="00CB104F">
        <w:rPr>
          <w:bCs/>
          <w:lang w:eastAsia="zh-TW"/>
        </w:rPr>
        <w:t>是否為理賠結案件</w:t>
      </w:r>
      <w:r w:rsidRPr="00CB104F">
        <w:rPr>
          <w:bCs/>
          <w:lang w:eastAsia="zh-TW"/>
        </w:rPr>
        <w:t>：</w:t>
      </w:r>
    </w:p>
    <w:p w:rsidR="005479B4" w:rsidRPr="00CB104F" w:rsidRDefault="00182418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READ DTAAA001</w:t>
      </w:r>
      <w:r w:rsidR="00FC7B0A" w:rsidRPr="00CB104F">
        <w:rPr>
          <w:bCs/>
          <w:lang w:eastAsia="zh-TW"/>
        </w:rPr>
        <w:t xml:space="preserve"> A </w:t>
      </w:r>
      <w:r w:rsidRPr="00CB104F">
        <w:rPr>
          <w:bCs/>
          <w:lang w:eastAsia="zh-TW"/>
        </w:rPr>
        <w:t>(</w:t>
      </w:r>
      <w:r w:rsidRPr="00CB104F">
        <w:rPr>
          <w:bCs/>
          <w:lang w:eastAsia="zh-TW"/>
        </w:rPr>
        <w:t>理賠受理檔</w:t>
      </w:r>
      <w:r w:rsidRPr="00CB104F">
        <w:rPr>
          <w:bCs/>
          <w:lang w:eastAsia="zh-TW"/>
        </w:rPr>
        <w:t>)</w:t>
      </w:r>
    </w:p>
    <w:p w:rsidR="00182418" w:rsidRPr="00CB104F" w:rsidRDefault="00182418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WHERE</w:t>
      </w:r>
    </w:p>
    <w:p w:rsidR="00182418" w:rsidRPr="00CB104F" w:rsidRDefault="00490200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A.</w:t>
      </w:r>
      <w:r w:rsidR="00182418" w:rsidRPr="00CB104F">
        <w:rPr>
          <w:bCs/>
          <w:lang w:eastAsia="zh-TW"/>
        </w:rPr>
        <w:t>受理編號</w:t>
      </w:r>
      <w:r w:rsidR="00182418" w:rsidRPr="00CB104F">
        <w:rPr>
          <w:bCs/>
          <w:lang w:eastAsia="zh-TW"/>
        </w:rPr>
        <w:t xml:space="preserve"> = </w:t>
      </w:r>
      <w:r w:rsidR="00182418" w:rsidRPr="00CB104F">
        <w:rPr>
          <w:bCs/>
          <w:lang w:eastAsia="zh-TW"/>
        </w:rPr>
        <w:t>畫面</w:t>
      </w:r>
      <w:r w:rsidR="00182418" w:rsidRPr="00CB104F">
        <w:rPr>
          <w:bCs/>
          <w:lang w:eastAsia="zh-TW"/>
        </w:rPr>
        <w:t>.</w:t>
      </w:r>
      <w:r w:rsidR="00182418" w:rsidRPr="00CB104F">
        <w:rPr>
          <w:bCs/>
          <w:lang w:eastAsia="zh-TW"/>
        </w:rPr>
        <w:t>受理編號</w:t>
      </w:r>
    </w:p>
    <w:p w:rsidR="00182418" w:rsidRPr="00CB104F" w:rsidRDefault="00490200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A.</w:t>
      </w:r>
      <w:r w:rsidR="00D6794A" w:rsidRPr="00CB104F">
        <w:rPr>
          <w:bCs/>
          <w:lang w:eastAsia="zh-TW"/>
        </w:rPr>
        <w:t>受理狀態</w:t>
      </w:r>
      <w:r w:rsidR="00D6794A" w:rsidRPr="00CB104F">
        <w:rPr>
          <w:bCs/>
          <w:lang w:eastAsia="zh-TW"/>
        </w:rPr>
        <w:t xml:space="preserve"> = ‘80’</w:t>
      </w:r>
    </w:p>
    <w:p w:rsidR="00182418" w:rsidRPr="00CB104F" w:rsidRDefault="00182418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lastRenderedPageBreak/>
        <w:t>IF NOT FND</w:t>
      </w:r>
    </w:p>
    <w:p w:rsidR="00182418" w:rsidRPr="00CB104F" w:rsidRDefault="00182418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錯誤訊息：差額證明需結案後，才可開立</w:t>
      </w:r>
    </w:p>
    <w:p w:rsidR="00671B12" w:rsidRPr="009C7B26" w:rsidRDefault="00671B12" w:rsidP="00671B12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CALL AA_BCZ001.</w:t>
      </w:r>
      <w:r w:rsidRPr="009C7B26">
        <w:rPr>
          <w:rFonts w:ascii="細明體" w:eastAsia="細明體" w:hAnsi="細明體" w:hint="eastAsia"/>
        </w:rPr>
        <w:t>doQuery</w:t>
      </w:r>
      <w:r>
        <w:rPr>
          <w:rFonts w:ascii="細明體" w:eastAsia="細明體" w:hAnsi="細明體" w:hint="eastAsia"/>
          <w:lang w:eastAsia="zh-TW"/>
        </w:rPr>
        <w:t>()：(</w:t>
      </w:r>
      <w:r w:rsidRPr="00243B1A">
        <w:rPr>
          <w:rFonts w:ascii="細明體" w:eastAsia="細明體" w:hAnsi="細明體" w:hint="eastAsia"/>
        </w:rPr>
        <w:t>查詢狀態檔</w:t>
      </w:r>
      <w:r>
        <w:rPr>
          <w:rFonts w:ascii="細明體" w:eastAsia="細明體" w:hAnsi="細明體" w:hint="eastAsia"/>
          <w:lang w:eastAsia="zh-TW"/>
        </w:rPr>
        <w:t>)</w:t>
      </w:r>
    </w:p>
    <w:p w:rsidR="00671B12" w:rsidRPr="009C7B26" w:rsidRDefault="00671B12" w:rsidP="005F5E8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受理編號 = </w:t>
      </w:r>
      <w:r>
        <w:rPr>
          <w:rFonts w:ascii="細明體" w:eastAsia="細明體" w:hAnsi="細明體"/>
          <w:lang w:eastAsia="zh-TW"/>
        </w:rPr>
        <w:t>“</w:t>
      </w:r>
      <w:r w:rsidR="005F5E8D" w:rsidRPr="00CB104F">
        <w:rPr>
          <w:bCs/>
          <w:lang w:eastAsia="zh-TW"/>
        </w:rPr>
        <w:t>畫面</w:t>
      </w:r>
      <w:r w:rsidR="005F5E8D" w:rsidRPr="00CB104F">
        <w:rPr>
          <w:bCs/>
          <w:lang w:eastAsia="zh-TW"/>
        </w:rPr>
        <w:t>.</w:t>
      </w:r>
      <w:r w:rsidR="005F5E8D" w:rsidRPr="00CB104F">
        <w:rPr>
          <w:bCs/>
          <w:lang w:eastAsia="zh-TW"/>
        </w:rPr>
        <w:t>受理編號</w:t>
      </w:r>
      <w:r>
        <w:rPr>
          <w:rFonts w:ascii="細明體" w:eastAsia="細明體" w:hAnsi="細明體"/>
          <w:lang w:eastAsia="zh-TW"/>
        </w:rPr>
        <w:t>”</w:t>
      </w:r>
    </w:p>
    <w:p w:rsidR="00671B12" w:rsidRPr="00E062EC" w:rsidRDefault="00671B12" w:rsidP="005F5E8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kern w:val="2"/>
          <w:lang w:eastAsia="zh-TW"/>
        </w:rPr>
      </w:pPr>
      <w:r w:rsidRPr="00E062EC">
        <w:rPr>
          <w:rFonts w:ascii="細明體" w:eastAsia="細明體" w:hAnsi="細明體" w:hint="eastAsia"/>
          <w:lang w:eastAsia="zh-TW"/>
        </w:rPr>
        <w:t>作業人員ID =</w:t>
      </w:r>
      <w:r w:rsidR="005F5E8D">
        <w:rPr>
          <w:rFonts w:hint="eastAsia"/>
          <w:kern w:val="2"/>
          <w:lang w:eastAsia="zh-TW"/>
        </w:rPr>
        <w:t xml:space="preserve"> </w:t>
      </w:r>
      <w:r w:rsidR="005F5E8D">
        <w:rPr>
          <w:kern w:val="2"/>
          <w:lang w:eastAsia="zh-TW"/>
        </w:rPr>
        <w:t>“”</w:t>
      </w:r>
    </w:p>
    <w:p w:rsidR="00C120D0" w:rsidRDefault="008024A4" w:rsidP="00C120D0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bCs/>
          <w:lang w:eastAsia="zh-TW"/>
        </w:rPr>
        <w:t>IF NOT FND(</w:t>
      </w:r>
      <w:r w:rsidRPr="00CB104F">
        <w:rPr>
          <w:bCs/>
          <w:lang w:eastAsia="zh-TW"/>
        </w:rPr>
        <w:t>還沒開立過，要另外組出資料</w:t>
      </w:r>
      <w:r w:rsidRPr="00CB104F">
        <w:rPr>
          <w:bCs/>
          <w:lang w:eastAsia="zh-TW"/>
        </w:rPr>
        <w:t>)</w:t>
      </w:r>
    </w:p>
    <w:p w:rsidR="008024A4" w:rsidRDefault="008024A4" w:rsidP="008024A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視為正常</w:t>
      </w:r>
    </w:p>
    <w:p w:rsidR="00A93B1E" w:rsidRDefault="00A93B1E" w:rsidP="008024A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bCs/>
          <w:lang w:eastAsia="zh-TW"/>
        </w:rPr>
        <w:t>受編查詢</w:t>
      </w:r>
      <w:r w:rsidRPr="00CB104F">
        <w:rPr>
          <w:bCs/>
          <w:lang w:eastAsia="zh-TW"/>
        </w:rPr>
        <w:t xml:space="preserve"> =’Y’</w:t>
      </w:r>
    </w:p>
    <w:p w:rsidR="00C05634" w:rsidRDefault="00C05634" w:rsidP="00302B5D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檢查是否有收據資料：</w:t>
      </w:r>
    </w:p>
    <w:p w:rsidR="00C05634" w:rsidRDefault="00C05634" w:rsidP="00C0563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DTAAA030</w:t>
      </w:r>
    </w:p>
    <w:p w:rsidR="00C05634" w:rsidRPr="00CB104F" w:rsidRDefault="00C05634" w:rsidP="00C0563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>
        <w:rPr>
          <w:rFonts w:hint="eastAsia"/>
          <w:bCs/>
          <w:lang w:eastAsia="zh-TW"/>
        </w:rPr>
        <w:t>W</w:t>
      </w:r>
      <w:r w:rsidRPr="00CB104F">
        <w:rPr>
          <w:bCs/>
          <w:lang w:eastAsia="zh-TW"/>
        </w:rPr>
        <w:t>HERE</w:t>
      </w:r>
    </w:p>
    <w:p w:rsidR="00C05634" w:rsidRDefault="00C05634" w:rsidP="00302B5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bCs/>
          <w:lang w:eastAsia="zh-TW"/>
        </w:rPr>
        <w:t>A.</w:t>
      </w:r>
      <w:r w:rsidRPr="00CB104F">
        <w:rPr>
          <w:bCs/>
          <w:lang w:eastAsia="zh-TW"/>
        </w:rPr>
        <w:t>受理編號</w:t>
      </w:r>
      <w:r w:rsidRPr="00CB104F">
        <w:rPr>
          <w:bCs/>
          <w:lang w:eastAsia="zh-TW"/>
        </w:rPr>
        <w:t xml:space="preserve"> = </w:t>
      </w:r>
      <w:r w:rsidRPr="00CB104F">
        <w:rPr>
          <w:bCs/>
          <w:lang w:eastAsia="zh-TW"/>
        </w:rPr>
        <w:t>畫面</w:t>
      </w:r>
      <w:r w:rsidRPr="00CB104F">
        <w:rPr>
          <w:bCs/>
          <w:lang w:eastAsia="zh-TW"/>
        </w:rPr>
        <w:t>.</w:t>
      </w:r>
      <w:r w:rsidRPr="00CB104F">
        <w:rPr>
          <w:bCs/>
          <w:lang w:eastAsia="zh-TW"/>
        </w:rPr>
        <w:t>受理編號</w:t>
      </w:r>
    </w:p>
    <w:p w:rsidR="00C05634" w:rsidRDefault="00C05634" w:rsidP="00C0563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READ DTAAA031</w:t>
      </w:r>
    </w:p>
    <w:p w:rsidR="00C05634" w:rsidRPr="00CB104F" w:rsidRDefault="00C05634" w:rsidP="00C05634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>
        <w:rPr>
          <w:rFonts w:hint="eastAsia"/>
          <w:bCs/>
          <w:lang w:eastAsia="zh-TW"/>
        </w:rPr>
        <w:t>W</w:t>
      </w:r>
      <w:r w:rsidRPr="00CB104F">
        <w:rPr>
          <w:bCs/>
          <w:lang w:eastAsia="zh-TW"/>
        </w:rPr>
        <w:t>HERE</w:t>
      </w:r>
    </w:p>
    <w:p w:rsidR="00C05634" w:rsidRDefault="00C05634" w:rsidP="00C05634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bCs/>
          <w:lang w:eastAsia="zh-TW"/>
        </w:rPr>
        <w:t>A.</w:t>
      </w:r>
      <w:r w:rsidRPr="00CB104F">
        <w:rPr>
          <w:bCs/>
          <w:lang w:eastAsia="zh-TW"/>
        </w:rPr>
        <w:t>受理編號</w:t>
      </w:r>
      <w:r w:rsidRPr="00CB104F">
        <w:rPr>
          <w:bCs/>
          <w:lang w:eastAsia="zh-TW"/>
        </w:rPr>
        <w:t xml:space="preserve"> = </w:t>
      </w:r>
      <w:r w:rsidRPr="00CB104F">
        <w:rPr>
          <w:bCs/>
          <w:lang w:eastAsia="zh-TW"/>
        </w:rPr>
        <w:t>畫面</w:t>
      </w:r>
      <w:r w:rsidRPr="00CB104F">
        <w:rPr>
          <w:bCs/>
          <w:lang w:eastAsia="zh-TW"/>
        </w:rPr>
        <w:t>.</w:t>
      </w:r>
      <w:r w:rsidRPr="00CB104F">
        <w:rPr>
          <w:bCs/>
          <w:lang w:eastAsia="zh-TW"/>
        </w:rPr>
        <w:t>受理編號</w:t>
      </w:r>
    </w:p>
    <w:p w:rsidR="00C05634" w:rsidRDefault="00C05634" w:rsidP="00302B5D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  A030.</w:t>
      </w:r>
      <w:r>
        <w:rPr>
          <w:rFonts w:hint="eastAsia"/>
          <w:bCs/>
          <w:lang w:eastAsia="zh-TW"/>
        </w:rPr>
        <w:t>件數</w:t>
      </w:r>
      <w:r>
        <w:rPr>
          <w:rFonts w:hint="eastAsia"/>
          <w:bCs/>
          <w:lang w:eastAsia="zh-TW"/>
        </w:rPr>
        <w:t>+A031.</w:t>
      </w:r>
      <w:r>
        <w:rPr>
          <w:rFonts w:hint="eastAsia"/>
          <w:bCs/>
          <w:lang w:eastAsia="zh-TW"/>
        </w:rPr>
        <w:t>件數</w:t>
      </w:r>
      <w:r>
        <w:rPr>
          <w:rFonts w:hint="eastAsia"/>
          <w:bCs/>
          <w:lang w:eastAsia="zh-TW"/>
        </w:rPr>
        <w:t xml:space="preserve"> &lt;= 0</w:t>
      </w:r>
    </w:p>
    <w:p w:rsidR="00C05634" w:rsidRPr="00C05634" w:rsidRDefault="00C05634" w:rsidP="00302B5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05634">
        <w:rPr>
          <w:bCs/>
          <w:lang w:eastAsia="zh-TW"/>
        </w:rPr>
        <w:t>錯誤訊息：差額證明需結案後，才可開立</w:t>
      </w:r>
    </w:p>
    <w:p w:rsidR="005479B4" w:rsidRPr="00CB104F" w:rsidRDefault="005479B4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查詢相關資料：</w:t>
      </w:r>
    </w:p>
    <w:p w:rsidR="00285F2F" w:rsidRPr="00CB104F" w:rsidRDefault="00285F2F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IF</w:t>
      </w:r>
      <w:r w:rsidR="00A93B1E">
        <w:rPr>
          <w:rFonts w:hint="eastAsia"/>
          <w:bCs/>
          <w:lang w:eastAsia="zh-TW"/>
        </w:rPr>
        <w:t xml:space="preserve"> </w:t>
      </w:r>
      <w:r w:rsidR="00A93B1E" w:rsidRPr="00CB104F">
        <w:rPr>
          <w:bCs/>
          <w:lang w:eastAsia="zh-TW"/>
        </w:rPr>
        <w:t>受編查詢</w:t>
      </w:r>
      <w:r w:rsidR="00A93B1E" w:rsidRPr="00CB104F">
        <w:rPr>
          <w:bCs/>
          <w:lang w:eastAsia="zh-TW"/>
        </w:rPr>
        <w:t xml:space="preserve"> =’Y’</w:t>
      </w:r>
    </w:p>
    <w:p w:rsidR="000F1150" w:rsidRPr="00CB104F" w:rsidRDefault="000F1150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READ DTAAA010 A</w:t>
      </w:r>
    </w:p>
    <w:p w:rsidR="000F1150" w:rsidRPr="00CB104F" w:rsidRDefault="002E749A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>
        <w:rPr>
          <w:rFonts w:hint="eastAsia"/>
          <w:bCs/>
          <w:lang w:eastAsia="zh-TW"/>
        </w:rPr>
        <w:t>LEFT</w:t>
      </w:r>
      <w:r w:rsidR="00DB26BD" w:rsidRPr="00CB104F">
        <w:rPr>
          <w:bCs/>
          <w:lang w:eastAsia="zh-TW"/>
        </w:rPr>
        <w:t xml:space="preserve"> JOIN DTAAB0</w:t>
      </w:r>
      <w:r w:rsidR="008E6985">
        <w:rPr>
          <w:rFonts w:hint="eastAsia"/>
          <w:bCs/>
          <w:lang w:eastAsia="zh-TW"/>
        </w:rPr>
        <w:t>1</w:t>
      </w:r>
      <w:r w:rsidR="00DB26BD" w:rsidRPr="00CB104F">
        <w:rPr>
          <w:bCs/>
          <w:lang w:eastAsia="zh-TW"/>
        </w:rPr>
        <w:t>0 B</w:t>
      </w:r>
    </w:p>
    <w:p w:rsidR="00DB26BD" w:rsidRPr="00CB104F" w:rsidRDefault="00DB26BD" w:rsidP="00DF4BF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ON A.</w:t>
      </w:r>
      <w:r w:rsidRPr="00CB104F">
        <w:rPr>
          <w:bCs/>
          <w:lang w:eastAsia="zh-TW"/>
        </w:rPr>
        <w:t>受理編號</w:t>
      </w:r>
      <w:r w:rsidRPr="00CB104F">
        <w:rPr>
          <w:bCs/>
          <w:lang w:eastAsia="zh-TW"/>
        </w:rPr>
        <w:t xml:space="preserve"> = B.</w:t>
      </w:r>
      <w:r w:rsidRPr="00CB104F">
        <w:rPr>
          <w:bCs/>
          <w:lang w:eastAsia="zh-TW"/>
        </w:rPr>
        <w:t>受理編號</w:t>
      </w:r>
    </w:p>
    <w:p w:rsidR="00DB26BD" w:rsidRDefault="00DB26BD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bCs/>
          <w:lang w:eastAsia="zh-TW"/>
        </w:rPr>
        <w:t>WHERE</w:t>
      </w:r>
    </w:p>
    <w:p w:rsidR="00A646A9" w:rsidRPr="00CB104F" w:rsidRDefault="000A369B" w:rsidP="00A646A9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受理編號 = </w:t>
      </w:r>
      <w:r>
        <w:rPr>
          <w:rFonts w:ascii="細明體" w:eastAsia="細明體" w:hAnsi="細明體"/>
          <w:lang w:eastAsia="zh-TW"/>
        </w:rPr>
        <w:t>“</w:t>
      </w:r>
      <w:r w:rsidRPr="00CB104F">
        <w:rPr>
          <w:bCs/>
          <w:lang w:eastAsia="zh-TW"/>
        </w:rPr>
        <w:t>畫面</w:t>
      </w:r>
      <w:r w:rsidRPr="00CB104F">
        <w:rPr>
          <w:bCs/>
          <w:lang w:eastAsia="zh-TW"/>
        </w:rPr>
        <w:t>.</w:t>
      </w:r>
      <w:r w:rsidRPr="00CB104F">
        <w:rPr>
          <w:bCs/>
          <w:lang w:eastAsia="zh-TW"/>
        </w:rPr>
        <w:t>受理編號</w:t>
      </w:r>
      <w:r>
        <w:rPr>
          <w:rFonts w:ascii="細明體" w:eastAsia="細明體" w:hAnsi="細明體"/>
          <w:lang w:eastAsia="zh-TW"/>
        </w:rPr>
        <w:t>”</w:t>
      </w:r>
    </w:p>
    <w:p w:rsidR="00B85307" w:rsidRPr="00CB104F" w:rsidRDefault="00027ABE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>
        <w:rPr>
          <w:rFonts w:hint="eastAsia"/>
          <w:kern w:val="2"/>
          <w:lang w:eastAsia="zh-TW"/>
        </w:rPr>
        <w:t>取出第一筆</w:t>
      </w:r>
      <w:r w:rsidR="00B85307" w:rsidRPr="00CB104F">
        <w:rPr>
          <w:kern w:val="2"/>
          <w:lang w:eastAsia="zh-TW"/>
        </w:rPr>
        <w:t>將資料逐筆顯示於畫面，格式見</w:t>
      </w:r>
      <w:r w:rsidR="00B85307" w:rsidRPr="00CB104F">
        <w:rPr>
          <w:kern w:val="2"/>
          <w:lang w:eastAsia="zh-TW"/>
        </w:rPr>
        <w:t>STEP 5</w:t>
      </w:r>
    </w:p>
    <w:p w:rsidR="00B85307" w:rsidRPr="00CB104F" w:rsidRDefault="00490200" w:rsidP="00DF4BF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/>
          <w:kern w:val="2"/>
          <w:lang w:eastAsia="zh-TW"/>
        </w:rPr>
        <w:t>人員及狀態查詢</w:t>
      </w:r>
    </w:p>
    <w:p w:rsidR="00C973E8" w:rsidRPr="00CB104F" w:rsidRDefault="00C973E8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READ DTAABC01(</w:t>
      </w:r>
      <w:r w:rsidRPr="00CB104F">
        <w:rPr>
          <w:kern w:val="2"/>
          <w:lang w:eastAsia="zh-TW"/>
        </w:rPr>
        <w:t>差額證明狀態檔</w:t>
      </w:r>
      <w:r w:rsidRPr="00CB104F">
        <w:rPr>
          <w:kern w:val="2"/>
          <w:lang w:eastAsia="zh-TW"/>
        </w:rPr>
        <w:t>)</w:t>
      </w:r>
    </w:p>
    <w:p w:rsidR="00C973E8" w:rsidRPr="00CB104F" w:rsidRDefault="00C973E8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WHERE</w:t>
      </w:r>
    </w:p>
    <w:p w:rsidR="008A328E" w:rsidRPr="008A328E" w:rsidRDefault="008A328E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 w:rsidRPr="008A328E">
        <w:t xml:space="preserve"> </w:t>
      </w:r>
      <w:r>
        <w:t>覆核人員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未選取</w:t>
      </w:r>
    </w:p>
    <w:p w:rsidR="008A328E" w:rsidRDefault="008A328E" w:rsidP="00302B5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kern w:val="2"/>
          <w:lang w:eastAsia="zh-TW"/>
        </w:rPr>
        <w:t>開立人員</w:t>
      </w:r>
      <w:r w:rsidRPr="00CB104F">
        <w:rPr>
          <w:kern w:val="2"/>
          <w:lang w:eastAsia="zh-TW"/>
        </w:rPr>
        <w:t xml:space="preserve">ID= </w:t>
      </w:r>
      <w:r w:rsidRPr="00CB104F">
        <w:rPr>
          <w:kern w:val="2"/>
          <w:lang w:eastAsia="zh-TW"/>
        </w:rPr>
        <w:t>登入者</w:t>
      </w:r>
      <w:r w:rsidRPr="00CB104F">
        <w:rPr>
          <w:kern w:val="2"/>
          <w:lang w:eastAsia="zh-TW"/>
        </w:rPr>
        <w:t>ID OR</w:t>
      </w:r>
      <w:r>
        <w:rPr>
          <w:rFonts w:hint="eastAsia"/>
          <w:kern w:val="2"/>
          <w:lang w:eastAsia="zh-TW"/>
        </w:rPr>
        <w:t xml:space="preserve"> </w:t>
      </w:r>
      <w:r w:rsidRPr="00CB104F">
        <w:rPr>
          <w:kern w:val="2"/>
          <w:lang w:eastAsia="zh-TW"/>
        </w:rPr>
        <w:t>修改人員</w:t>
      </w:r>
      <w:r w:rsidRPr="00CB104F">
        <w:rPr>
          <w:kern w:val="2"/>
          <w:lang w:eastAsia="zh-TW"/>
        </w:rPr>
        <w:t xml:space="preserve">ID= </w:t>
      </w:r>
      <w:r w:rsidRPr="00CB104F">
        <w:rPr>
          <w:kern w:val="2"/>
          <w:lang w:eastAsia="zh-TW"/>
        </w:rPr>
        <w:t>登入者</w:t>
      </w:r>
      <w:r w:rsidRPr="00CB104F">
        <w:rPr>
          <w:kern w:val="2"/>
          <w:lang w:eastAsia="zh-TW"/>
        </w:rPr>
        <w:t xml:space="preserve">ID </w:t>
      </w:r>
    </w:p>
    <w:p w:rsidR="008A328E" w:rsidRDefault="008A328E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8A328E" w:rsidRDefault="008A328E" w:rsidP="00302B5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CB104F">
        <w:rPr>
          <w:kern w:val="2"/>
          <w:lang w:eastAsia="zh-TW"/>
        </w:rPr>
        <w:t>開立人員</w:t>
      </w:r>
      <w:r w:rsidRPr="00CB104F">
        <w:rPr>
          <w:kern w:val="2"/>
          <w:lang w:eastAsia="zh-TW"/>
        </w:rPr>
        <w:t>ID=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 w:rsidRPr="008A328E">
        <w:t xml:space="preserve"> </w:t>
      </w:r>
      <w:r>
        <w:t>覆核人員</w:t>
      </w:r>
      <w:r w:rsidRPr="00CB104F">
        <w:rPr>
          <w:kern w:val="2"/>
          <w:lang w:eastAsia="zh-TW"/>
        </w:rPr>
        <w:t>ID OR</w:t>
      </w:r>
      <w:r>
        <w:rPr>
          <w:rFonts w:hint="eastAsia"/>
          <w:kern w:val="2"/>
          <w:lang w:eastAsia="zh-TW"/>
        </w:rPr>
        <w:t xml:space="preserve"> </w:t>
      </w:r>
      <w:r w:rsidRPr="00CB104F">
        <w:rPr>
          <w:kern w:val="2"/>
          <w:lang w:eastAsia="zh-TW"/>
        </w:rPr>
        <w:t>修改人員</w:t>
      </w:r>
      <w:r w:rsidRPr="00CB104F">
        <w:rPr>
          <w:kern w:val="2"/>
          <w:lang w:eastAsia="zh-TW"/>
        </w:rPr>
        <w:t>ID=</w:t>
      </w:r>
      <w:r>
        <w:rPr>
          <w:rFonts w:hint="eastAsia"/>
          <w:bCs/>
          <w:lang w:eastAsia="zh-TW"/>
        </w:rPr>
        <w:t>畫面</w:t>
      </w:r>
      <w:r>
        <w:rPr>
          <w:rFonts w:hint="eastAsia"/>
          <w:bCs/>
          <w:lang w:eastAsia="zh-TW"/>
        </w:rPr>
        <w:t>.</w:t>
      </w:r>
      <w:r w:rsidRPr="008A328E">
        <w:t xml:space="preserve"> </w:t>
      </w:r>
      <w:r>
        <w:t>覆核人員</w:t>
      </w:r>
      <w:r w:rsidRPr="00CB104F">
        <w:rPr>
          <w:kern w:val="2"/>
          <w:lang w:eastAsia="zh-TW"/>
        </w:rPr>
        <w:t>ID</w:t>
      </w:r>
    </w:p>
    <w:p w:rsidR="00C973E8" w:rsidRPr="00CB104F" w:rsidRDefault="00C973E8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 xml:space="preserve">IF </w:t>
      </w:r>
      <w:r w:rsidRPr="00CB104F">
        <w:rPr>
          <w:bCs/>
          <w:lang w:eastAsia="zh-TW"/>
        </w:rPr>
        <w:t>畫面</w:t>
      </w:r>
      <w:r w:rsidRPr="00CB104F">
        <w:rPr>
          <w:bCs/>
          <w:lang w:eastAsia="zh-TW"/>
        </w:rPr>
        <w:t>.</w:t>
      </w:r>
      <w:r w:rsidRPr="00CB104F">
        <w:rPr>
          <w:bCs/>
          <w:lang w:eastAsia="zh-TW"/>
        </w:rPr>
        <w:t>狀態</w:t>
      </w:r>
      <w:r w:rsidRPr="00CB104F">
        <w:rPr>
          <w:bCs/>
          <w:lang w:eastAsia="zh-TW"/>
        </w:rPr>
        <w:t xml:space="preserve"> = ‘</w:t>
      </w:r>
      <w:r w:rsidRPr="00CB104F">
        <w:rPr>
          <w:bCs/>
          <w:lang w:eastAsia="zh-TW"/>
        </w:rPr>
        <w:t>作業中</w:t>
      </w:r>
      <w:r w:rsidRPr="00CB104F">
        <w:rPr>
          <w:bCs/>
          <w:lang w:eastAsia="zh-TW"/>
        </w:rPr>
        <w:t>’</w:t>
      </w:r>
    </w:p>
    <w:p w:rsidR="00C973E8" w:rsidRPr="00CB104F" w:rsidRDefault="00C973E8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kern w:val="2"/>
          <w:lang w:eastAsia="zh-TW"/>
        </w:rPr>
        <w:t>狀態</w:t>
      </w:r>
      <w:r w:rsidRPr="00CB104F">
        <w:rPr>
          <w:kern w:val="2"/>
          <w:lang w:eastAsia="zh-TW"/>
        </w:rPr>
        <w:t xml:space="preserve"> &lt; ‘80’ (</w:t>
      </w:r>
      <w:r w:rsidRPr="00CB104F">
        <w:rPr>
          <w:kern w:val="2"/>
          <w:lang w:eastAsia="zh-TW"/>
        </w:rPr>
        <w:t>未結案</w:t>
      </w:r>
      <w:r w:rsidRPr="00CB104F">
        <w:rPr>
          <w:kern w:val="2"/>
          <w:lang w:eastAsia="zh-TW"/>
        </w:rPr>
        <w:t>)</w:t>
      </w:r>
    </w:p>
    <w:p w:rsidR="00C973E8" w:rsidRPr="00CB104F" w:rsidRDefault="00C973E8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ELSE</w:t>
      </w:r>
    </w:p>
    <w:p w:rsidR="00C973E8" w:rsidRPr="00CB104F" w:rsidRDefault="00C973E8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kern w:val="2"/>
          <w:lang w:eastAsia="zh-TW"/>
        </w:rPr>
        <w:t>狀態</w:t>
      </w:r>
      <w:r w:rsidRPr="00CB104F">
        <w:rPr>
          <w:kern w:val="2"/>
          <w:lang w:eastAsia="zh-TW"/>
        </w:rPr>
        <w:t xml:space="preserve"> = ‘80’ (</w:t>
      </w:r>
      <w:r w:rsidRPr="00CB104F">
        <w:rPr>
          <w:kern w:val="2"/>
          <w:lang w:eastAsia="zh-TW"/>
        </w:rPr>
        <w:t>已開立</w:t>
      </w:r>
      <w:r w:rsidRPr="00CB104F">
        <w:rPr>
          <w:kern w:val="2"/>
          <w:lang w:eastAsia="zh-TW"/>
        </w:rPr>
        <w:t>)</w:t>
      </w:r>
    </w:p>
    <w:p w:rsidR="00B35BD6" w:rsidRPr="00CB104F" w:rsidRDefault="00B35BD6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kern w:val="2"/>
          <w:lang w:eastAsia="zh-TW"/>
        </w:rPr>
        <w:t>開立日期</w:t>
      </w:r>
      <w:r w:rsidRPr="00CB104F">
        <w:rPr>
          <w:kern w:val="2"/>
          <w:lang w:eastAsia="zh-TW"/>
        </w:rPr>
        <w:t xml:space="preserve"> &gt;= </w:t>
      </w:r>
      <w:r w:rsidRPr="00CB104F">
        <w:rPr>
          <w:kern w:val="2"/>
          <w:lang w:eastAsia="zh-TW"/>
        </w:rPr>
        <w:t>今天日期</w:t>
      </w:r>
      <w:r w:rsidRPr="00CB104F">
        <w:rPr>
          <w:kern w:val="2"/>
          <w:lang w:eastAsia="zh-TW"/>
        </w:rPr>
        <w:t>-1</w:t>
      </w:r>
      <w:r w:rsidRPr="00CB104F">
        <w:rPr>
          <w:kern w:val="2"/>
          <w:lang w:eastAsia="zh-TW"/>
        </w:rPr>
        <w:t>年的</w:t>
      </w:r>
      <w:r w:rsidRPr="00CB104F">
        <w:rPr>
          <w:kern w:val="2"/>
          <w:lang w:eastAsia="zh-TW"/>
        </w:rPr>
        <w:t>1</w:t>
      </w:r>
      <w:r w:rsidRPr="00CB104F">
        <w:rPr>
          <w:kern w:val="2"/>
          <w:lang w:eastAsia="zh-TW"/>
        </w:rPr>
        <w:t>月</w:t>
      </w:r>
      <w:r w:rsidRPr="00CB104F">
        <w:rPr>
          <w:kern w:val="2"/>
          <w:lang w:eastAsia="zh-TW"/>
        </w:rPr>
        <w:t>1</w:t>
      </w:r>
      <w:r w:rsidRPr="00CB104F">
        <w:rPr>
          <w:kern w:val="2"/>
          <w:lang w:eastAsia="zh-TW"/>
        </w:rPr>
        <w:t>號</w:t>
      </w:r>
      <w:r w:rsidRPr="00CB104F">
        <w:rPr>
          <w:kern w:val="2"/>
          <w:lang w:eastAsia="zh-TW"/>
        </w:rPr>
        <w:t xml:space="preserve"> (EX:</w:t>
      </w:r>
      <w:r w:rsidRPr="00CB104F">
        <w:rPr>
          <w:kern w:val="2"/>
          <w:lang w:eastAsia="zh-TW"/>
        </w:rPr>
        <w:t>今天</w:t>
      </w:r>
      <w:r w:rsidRPr="00CB104F">
        <w:rPr>
          <w:kern w:val="2"/>
          <w:lang w:eastAsia="zh-TW"/>
        </w:rPr>
        <w:t xml:space="preserve">2012-08-21 </w:t>
      </w:r>
      <w:r w:rsidRPr="00CB104F">
        <w:rPr>
          <w:kern w:val="2"/>
          <w:lang w:eastAsia="zh-TW"/>
        </w:rPr>
        <w:sym w:font="Wingdings" w:char="F0E0"/>
      </w:r>
      <w:r w:rsidRPr="00CB104F">
        <w:rPr>
          <w:kern w:val="2"/>
          <w:lang w:eastAsia="zh-TW"/>
        </w:rPr>
        <w:t xml:space="preserve"> 2011-01-01 )</w:t>
      </w:r>
    </w:p>
    <w:p w:rsidR="00C973E8" w:rsidRPr="00302B5D" w:rsidRDefault="00C973E8" w:rsidP="00D72368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strike/>
          <w:lang w:eastAsia="zh-TW"/>
        </w:rPr>
      </w:pPr>
      <w:r w:rsidRPr="00302B5D">
        <w:rPr>
          <w:strike/>
          <w:kern w:val="2"/>
          <w:lang w:eastAsia="zh-TW"/>
        </w:rPr>
        <w:t>(</w:t>
      </w:r>
      <w:r w:rsidRPr="00302B5D">
        <w:rPr>
          <w:strike/>
          <w:kern w:val="2"/>
          <w:lang w:eastAsia="zh-TW"/>
        </w:rPr>
        <w:t>開立人員</w:t>
      </w:r>
      <w:r w:rsidRPr="00302B5D">
        <w:rPr>
          <w:strike/>
          <w:kern w:val="2"/>
          <w:lang w:eastAsia="zh-TW"/>
        </w:rPr>
        <w:t xml:space="preserve">ID= </w:t>
      </w:r>
      <w:r w:rsidRPr="00302B5D">
        <w:rPr>
          <w:strike/>
          <w:kern w:val="2"/>
          <w:lang w:eastAsia="zh-TW"/>
        </w:rPr>
        <w:t>登入者</w:t>
      </w:r>
      <w:r w:rsidRPr="00302B5D">
        <w:rPr>
          <w:strike/>
          <w:kern w:val="2"/>
          <w:lang w:eastAsia="zh-TW"/>
        </w:rPr>
        <w:t>ID) OR (</w:t>
      </w:r>
      <w:r w:rsidRPr="00302B5D">
        <w:rPr>
          <w:strike/>
          <w:kern w:val="2"/>
          <w:lang w:eastAsia="zh-TW"/>
        </w:rPr>
        <w:t>修改人員</w:t>
      </w:r>
      <w:r w:rsidRPr="00302B5D">
        <w:rPr>
          <w:strike/>
          <w:kern w:val="2"/>
          <w:lang w:eastAsia="zh-TW"/>
        </w:rPr>
        <w:t xml:space="preserve">ID= </w:t>
      </w:r>
      <w:r w:rsidRPr="00302B5D">
        <w:rPr>
          <w:strike/>
          <w:kern w:val="2"/>
          <w:lang w:eastAsia="zh-TW"/>
        </w:rPr>
        <w:t>登入者</w:t>
      </w:r>
      <w:r w:rsidRPr="00302B5D">
        <w:rPr>
          <w:strike/>
          <w:kern w:val="2"/>
          <w:lang w:eastAsia="zh-TW"/>
        </w:rPr>
        <w:t>ID )</w:t>
      </w:r>
    </w:p>
    <w:p w:rsidR="005479B4" w:rsidRPr="00CB104F" w:rsidRDefault="005479B4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IF NOT FND</w:t>
      </w:r>
    </w:p>
    <w:p w:rsidR="005479B4" w:rsidRPr="00CB104F" w:rsidRDefault="005479B4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bCs/>
          <w:lang w:eastAsia="zh-TW"/>
        </w:rPr>
        <w:t>訊息：</w:t>
      </w:r>
      <w:r w:rsidR="00894934" w:rsidRPr="00CB104F">
        <w:rPr>
          <w:bCs/>
          <w:lang w:eastAsia="zh-TW"/>
        </w:rPr>
        <w:t>畫面</w:t>
      </w:r>
      <w:r w:rsidR="00894934" w:rsidRPr="00CB104F">
        <w:rPr>
          <w:bCs/>
          <w:lang w:eastAsia="zh-TW"/>
        </w:rPr>
        <w:t>.</w:t>
      </w:r>
      <w:r w:rsidR="00894934" w:rsidRPr="00CB104F">
        <w:rPr>
          <w:bCs/>
          <w:lang w:eastAsia="zh-TW"/>
        </w:rPr>
        <w:t>下拉選單人員</w:t>
      </w:r>
      <w:r w:rsidR="00894934" w:rsidRPr="00CB104F">
        <w:rPr>
          <w:bCs/>
          <w:lang w:eastAsia="zh-TW"/>
        </w:rPr>
        <w:t>+”,”+</w:t>
      </w:r>
      <w:r w:rsidR="000E7C5B" w:rsidRPr="00CB104F">
        <w:rPr>
          <w:bCs/>
          <w:lang w:eastAsia="zh-TW"/>
        </w:rPr>
        <w:t>畫面</w:t>
      </w:r>
      <w:r w:rsidR="000E7C5B" w:rsidRPr="00CB104F">
        <w:rPr>
          <w:bCs/>
          <w:lang w:eastAsia="zh-TW"/>
        </w:rPr>
        <w:t>.</w:t>
      </w:r>
      <w:r w:rsidR="000E7C5B" w:rsidRPr="00CB104F">
        <w:rPr>
          <w:bCs/>
          <w:lang w:eastAsia="zh-TW"/>
        </w:rPr>
        <w:t>狀態</w:t>
      </w:r>
      <w:r w:rsidR="000E7C5B" w:rsidRPr="00CB104F">
        <w:rPr>
          <w:bCs/>
          <w:lang w:eastAsia="zh-TW"/>
        </w:rPr>
        <w:t>+</w:t>
      </w:r>
      <w:r w:rsidR="00894934" w:rsidRPr="00CB104F">
        <w:rPr>
          <w:bCs/>
          <w:lang w:eastAsia="zh-TW"/>
        </w:rPr>
        <w:t>“</w:t>
      </w:r>
      <w:r w:rsidRPr="00CB104F">
        <w:rPr>
          <w:bCs/>
          <w:lang w:eastAsia="zh-TW"/>
        </w:rPr>
        <w:t>查無資料</w:t>
      </w:r>
      <w:r w:rsidR="00894934" w:rsidRPr="00CB104F">
        <w:rPr>
          <w:bCs/>
          <w:lang w:eastAsia="zh-TW"/>
        </w:rPr>
        <w:t>”</w:t>
      </w:r>
    </w:p>
    <w:p w:rsidR="00AF3FA0" w:rsidRPr="00CB104F" w:rsidRDefault="00AF3FA0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kern w:val="2"/>
          <w:lang w:eastAsia="zh-TW"/>
        </w:rPr>
        <w:t>將資料逐筆</w:t>
      </w:r>
      <w:r w:rsidR="00E15BA1">
        <w:rPr>
          <w:rFonts w:hint="eastAsia"/>
          <w:kern w:val="2"/>
          <w:lang w:eastAsia="zh-TW"/>
        </w:rPr>
        <w:t>檢核狀態並更新：</w:t>
      </w:r>
    </w:p>
    <w:p w:rsidR="00F16A4F" w:rsidRPr="00CB104F" w:rsidRDefault="00F16A4F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bCs/>
          <w:lang w:eastAsia="zh-TW"/>
        </w:rPr>
      </w:pPr>
      <w:r w:rsidRPr="00CB104F">
        <w:rPr>
          <w:kern w:val="2"/>
          <w:lang w:eastAsia="zh-TW"/>
        </w:rPr>
        <w:t xml:space="preserve">IF </w:t>
      </w:r>
      <w:r w:rsidRPr="00CB104F">
        <w:rPr>
          <w:bCs/>
          <w:lang w:eastAsia="zh-TW"/>
        </w:rPr>
        <w:t>DTAABC01.</w:t>
      </w:r>
      <w:r w:rsidRPr="00CB104F">
        <w:rPr>
          <w:bCs/>
          <w:lang w:eastAsia="zh-TW"/>
        </w:rPr>
        <w:t>目前狀態</w:t>
      </w:r>
      <w:r w:rsidRPr="00CB104F">
        <w:rPr>
          <w:bCs/>
          <w:lang w:eastAsia="zh-TW"/>
        </w:rPr>
        <w:t xml:space="preserve"> = ‘40’ (</w:t>
      </w:r>
      <w:r w:rsidRPr="00CB104F">
        <w:rPr>
          <w:bCs/>
          <w:lang w:eastAsia="zh-TW"/>
        </w:rPr>
        <w:t>審核中的件</w:t>
      </w:r>
      <w:r w:rsidR="00896D5D" w:rsidRPr="00CB104F">
        <w:rPr>
          <w:bCs/>
          <w:lang w:eastAsia="zh-TW"/>
        </w:rPr>
        <w:t>可能撤回了或是還在流程中</w:t>
      </w:r>
      <w:r w:rsidRPr="00CB104F">
        <w:rPr>
          <w:bCs/>
          <w:lang w:eastAsia="zh-TW"/>
        </w:rPr>
        <w:t>)</w:t>
      </w:r>
    </w:p>
    <w:p w:rsidR="008F401F" w:rsidRDefault="00281E40" w:rsidP="00DF4BF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104F">
        <w:rPr>
          <w:kern w:val="2"/>
          <w:lang w:eastAsia="zh-TW"/>
        </w:rPr>
        <w:t>CALL ZZ_B3Z001.getDTZZB301</w:t>
      </w:r>
      <w:r w:rsidRPr="00CB104F">
        <w:rPr>
          <w:kern w:val="2"/>
          <w:lang w:eastAsia="zh-TW"/>
        </w:rPr>
        <w:t>：</w:t>
      </w:r>
      <w:r w:rsidRPr="00CB104F">
        <w:rPr>
          <w:kern w:val="2"/>
          <w:lang w:eastAsia="zh-TW"/>
        </w:rPr>
        <w:t>(</w:t>
      </w:r>
      <w:r w:rsidRPr="00CB104F">
        <w:rPr>
          <w:kern w:val="2"/>
          <w:lang w:eastAsia="zh-TW"/>
        </w:rPr>
        <w:t>取得審批資訊</w:t>
      </w:r>
      <w:r w:rsidRPr="00CB104F">
        <w:rPr>
          <w:kern w:val="2"/>
          <w:lang w:eastAsia="zh-TW"/>
        </w:rPr>
        <w:t>DTZZB301)</w:t>
      </w:r>
    </w:p>
    <w:p w:rsidR="00EE2F90" w:rsidRPr="00CB104F" w:rsidRDefault="00EE2F90" w:rsidP="00DF4BF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kern w:val="2"/>
          <w:lang w:eastAsia="zh-TW"/>
        </w:rPr>
      </w:pPr>
      <w:r w:rsidRPr="00540C17">
        <w:rPr>
          <w:rFonts w:ascii="細明體" w:eastAsia="細明體" w:hAnsi="細明體" w:hint="eastAsia"/>
          <w:lang w:eastAsia="zh-TW"/>
        </w:rPr>
        <w:t>審批表單號碼</w:t>
      </w:r>
      <w:r>
        <w:rPr>
          <w:rFonts w:ascii="細明體" w:eastAsia="細明體" w:hAnsi="細明體" w:hint="eastAsia"/>
          <w:lang w:eastAsia="zh-TW"/>
        </w:rPr>
        <w:t xml:space="preserve"> = DTAABC01.</w:t>
      </w:r>
      <w:r w:rsidRPr="00540C17">
        <w:rPr>
          <w:rFonts w:ascii="細明體" w:eastAsia="細明體" w:hAnsi="細明體" w:hint="eastAsia"/>
          <w:lang w:eastAsia="zh-TW"/>
        </w:rPr>
        <w:t>審批表單號碼</w:t>
      </w:r>
    </w:p>
    <w:p w:rsidR="00B33C87" w:rsidRPr="004419D6" w:rsidRDefault="00B33C87" w:rsidP="00DF4BF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6E627B">
        <w:rPr>
          <w:rFonts w:hint="eastAsia"/>
          <w:bCs/>
          <w:lang w:eastAsia="zh-TW"/>
        </w:rPr>
        <w:t xml:space="preserve">IF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="00830CFF" w:rsidRPr="006E627B">
        <w:rPr>
          <w:rFonts w:hint="eastAsia"/>
          <w:kern w:val="2"/>
          <w:lang w:eastAsia="zh-TW"/>
        </w:rPr>
        <w:t>進度</w:t>
      </w:r>
      <w:r w:rsidR="00830CFF" w:rsidRPr="006E627B">
        <w:rPr>
          <w:rFonts w:hint="eastAsia"/>
          <w:kern w:val="2"/>
          <w:lang w:eastAsia="zh-TW"/>
        </w:rPr>
        <w:t xml:space="preserve"> </w:t>
      </w:r>
      <w:r w:rsidR="006E627B" w:rsidRPr="006E627B">
        <w:rPr>
          <w:rFonts w:hint="eastAsia"/>
          <w:kern w:val="2"/>
          <w:lang w:eastAsia="zh-TW"/>
        </w:rPr>
        <w:t xml:space="preserve"> IN (</w:t>
      </w:r>
      <w:r w:rsidR="006E627B" w:rsidRPr="006E627B">
        <w:rPr>
          <w:kern w:val="2"/>
          <w:lang w:eastAsia="zh-TW"/>
        </w:rPr>
        <w:t>‘</w:t>
      </w:r>
      <w:r w:rsidR="006E627B" w:rsidRPr="006E627B">
        <w:rPr>
          <w:rFonts w:hint="eastAsia"/>
          <w:kern w:val="2"/>
          <w:lang w:eastAsia="zh-TW"/>
        </w:rPr>
        <w:t>97</w:t>
      </w:r>
      <w:r w:rsidR="006E627B">
        <w:rPr>
          <w:kern w:val="2"/>
          <w:lang w:eastAsia="zh-TW"/>
        </w:rPr>
        <w:t>’</w:t>
      </w:r>
      <w:r w:rsidR="006E627B">
        <w:rPr>
          <w:rFonts w:hint="eastAsia"/>
          <w:kern w:val="2"/>
          <w:lang w:eastAsia="zh-TW"/>
        </w:rPr>
        <w:t>,</w:t>
      </w:r>
      <w:r w:rsidR="006E627B">
        <w:rPr>
          <w:kern w:val="2"/>
          <w:lang w:eastAsia="zh-TW"/>
        </w:rPr>
        <w:t>’</w:t>
      </w:r>
      <w:r w:rsidR="006E627B">
        <w:rPr>
          <w:rFonts w:hint="eastAsia"/>
          <w:kern w:val="2"/>
          <w:lang w:eastAsia="zh-TW"/>
        </w:rPr>
        <w:t>98</w:t>
      </w:r>
      <w:r w:rsidR="006E627B">
        <w:rPr>
          <w:kern w:val="2"/>
          <w:lang w:eastAsia="zh-TW"/>
        </w:rPr>
        <w:t>’</w:t>
      </w:r>
      <w:r w:rsidR="006E627B">
        <w:rPr>
          <w:rFonts w:hint="eastAsia"/>
          <w:kern w:val="2"/>
          <w:lang w:eastAsia="zh-TW"/>
        </w:rPr>
        <w:t>,</w:t>
      </w:r>
      <w:r w:rsidR="006E627B">
        <w:rPr>
          <w:kern w:val="2"/>
          <w:lang w:eastAsia="zh-TW"/>
        </w:rPr>
        <w:t>’</w:t>
      </w:r>
      <w:r w:rsidR="006E627B">
        <w:rPr>
          <w:rFonts w:hint="eastAsia"/>
          <w:kern w:val="2"/>
          <w:lang w:eastAsia="zh-TW"/>
        </w:rPr>
        <w:t>99</w:t>
      </w:r>
      <w:r w:rsidR="006E627B">
        <w:rPr>
          <w:kern w:val="2"/>
          <w:lang w:eastAsia="zh-TW"/>
        </w:rPr>
        <w:t>’</w:t>
      </w:r>
      <w:r w:rsidR="006E627B" w:rsidRPr="006E627B">
        <w:rPr>
          <w:rFonts w:hint="eastAsia"/>
          <w:kern w:val="2"/>
          <w:lang w:eastAsia="zh-TW"/>
        </w:rPr>
        <w:t>)</w:t>
      </w:r>
      <w:r w:rsidR="006E627B">
        <w:rPr>
          <w:rFonts w:hint="eastAsia"/>
          <w:kern w:val="2"/>
          <w:lang w:eastAsia="zh-TW"/>
        </w:rPr>
        <w:t xml:space="preserve"> </w:t>
      </w:r>
      <w:r w:rsidR="006E627B" w:rsidRPr="006E627B">
        <w:rPr>
          <w:kern w:val="2"/>
          <w:lang w:eastAsia="zh-TW"/>
        </w:rPr>
        <w:sym w:font="Wingdings" w:char="F0DF"/>
      </w:r>
      <w:r w:rsidR="006E627B">
        <w:rPr>
          <w:rFonts w:hint="eastAsia"/>
          <w:kern w:val="2"/>
          <w:lang w:eastAsia="zh-TW"/>
        </w:rPr>
        <w:t>已審核過的狀態</w:t>
      </w:r>
    </w:p>
    <w:p w:rsidR="004419D6" w:rsidRPr="001A2159" w:rsidRDefault="000C4066" w:rsidP="00DF4BFC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CALL AA_BCZ001.</w:t>
      </w:r>
      <w:r w:rsidR="001A2159" w:rsidRPr="00B839E4">
        <w:rPr>
          <w:rFonts w:hint="eastAsia"/>
          <w:bCs/>
          <w:lang w:eastAsia="zh-TW"/>
        </w:rPr>
        <w:t>uptCfmSts</w:t>
      </w:r>
      <w:r w:rsidR="001A2159" w:rsidRPr="001A2159">
        <w:rPr>
          <w:rFonts w:ascii="細明體" w:eastAsia="細明體" w:hAnsi="細明體" w:hint="eastAsia"/>
          <w:lang w:eastAsia="zh-TW"/>
        </w:rPr>
        <w:t>：(</w:t>
      </w:r>
      <w:r w:rsidR="001A2159" w:rsidRPr="00B63753">
        <w:rPr>
          <w:rFonts w:ascii="細明體" w:eastAsia="細明體" w:hAnsi="細明體" w:hint="eastAsia"/>
        </w:rPr>
        <w:t>審核狀態更新</w:t>
      </w:r>
      <w:r w:rsidR="001A2159" w:rsidRPr="001A2159">
        <w:rPr>
          <w:rFonts w:ascii="細明體" w:eastAsia="細明體" w:hAnsi="細明體" w:hint="eastAsia"/>
          <w:lang w:eastAsia="zh-TW"/>
        </w:rPr>
        <w:t>)</w:t>
      </w:r>
    </w:p>
    <w:p w:rsidR="001A2159" w:rsidRPr="001A2159" w:rsidRDefault="001A2159" w:rsidP="00DF4BFC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表單編號</w:t>
      </w:r>
      <w:r w:rsidR="00DA4387">
        <w:rPr>
          <w:rFonts w:ascii="細明體" w:eastAsia="細明體" w:hAnsi="細明體" w:hint="eastAsia"/>
          <w:lang w:eastAsia="zh-TW"/>
        </w:rPr>
        <w:t>=DTAABC01.</w:t>
      </w:r>
      <w:r w:rsidR="00DA4387" w:rsidRPr="00540C17">
        <w:rPr>
          <w:rFonts w:ascii="細明體" w:eastAsia="細明體" w:hAnsi="細明體" w:hint="eastAsia"/>
          <w:lang w:eastAsia="zh-TW"/>
        </w:rPr>
        <w:t>審批表單號碼</w:t>
      </w:r>
    </w:p>
    <w:p w:rsidR="001A2159" w:rsidRPr="001A2159" w:rsidRDefault="001A2159" w:rsidP="00DF4BFC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493658">
        <w:rPr>
          <w:rFonts w:ascii="細明體" w:eastAsia="細明體" w:hAnsi="細明體"/>
          <w:lang w:eastAsia="zh-TW"/>
        </w:rPr>
        <w:t>表單種類代號</w:t>
      </w:r>
      <w:r w:rsidR="00136E2C">
        <w:rPr>
          <w:rFonts w:ascii="細明體" w:eastAsia="細明體" w:hAnsi="細明體" w:hint="eastAsia"/>
          <w:lang w:eastAsia="zh-TW"/>
        </w:rPr>
        <w:t xml:space="preserve"> =</w:t>
      </w:r>
      <w:r w:rsidR="00136E2C" w:rsidRPr="00136E2C">
        <w:rPr>
          <w:rFonts w:ascii="細明體" w:eastAsia="細明體" w:hAnsi="細明體" w:hint="eastAsia"/>
          <w:lang w:eastAsia="zh-TW"/>
        </w:rPr>
        <w:t xml:space="preserve"> </w:t>
      </w:r>
      <w:r w:rsidR="00136E2C" w:rsidRPr="006E627B">
        <w:rPr>
          <w:kern w:val="2"/>
          <w:lang w:eastAsia="zh-TW"/>
        </w:rPr>
        <w:t>DTZZB301</w:t>
      </w:r>
      <w:r w:rsidR="00136E2C">
        <w:rPr>
          <w:rFonts w:ascii="細明體" w:eastAsia="細明體" w:hAnsi="細明體" w:hint="eastAsia"/>
          <w:lang w:eastAsia="zh-TW"/>
        </w:rPr>
        <w:t>.</w:t>
      </w:r>
      <w:r w:rsidR="00136E2C" w:rsidRPr="00136E2C">
        <w:rPr>
          <w:rFonts w:ascii="細明體" w:eastAsia="細明體" w:hAnsi="細明體" w:hint="eastAsia"/>
          <w:lang w:eastAsia="zh-TW"/>
        </w:rPr>
        <w:t>表單種類</w:t>
      </w:r>
    </w:p>
    <w:p w:rsidR="001A2159" w:rsidRPr="001A2159" w:rsidRDefault="001A2159" w:rsidP="00DF4BFC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493658">
        <w:rPr>
          <w:rFonts w:ascii="細明體" w:eastAsia="細明體" w:hAnsi="細明體"/>
          <w:lang w:eastAsia="zh-TW"/>
        </w:rPr>
        <w:t>主分類代號</w:t>
      </w:r>
      <w:r w:rsidR="00136E2C">
        <w:rPr>
          <w:rFonts w:ascii="細明體" w:eastAsia="細明體" w:hAnsi="細明體" w:hint="eastAsia"/>
          <w:lang w:eastAsia="zh-TW"/>
        </w:rPr>
        <w:t xml:space="preserve"> =</w:t>
      </w:r>
      <w:r w:rsidR="00136E2C" w:rsidRPr="00136E2C">
        <w:rPr>
          <w:rFonts w:ascii="細明體" w:eastAsia="細明體" w:hAnsi="細明體" w:hint="eastAsia"/>
          <w:lang w:eastAsia="zh-TW"/>
        </w:rPr>
        <w:t xml:space="preserve"> </w:t>
      </w:r>
      <w:r w:rsidR="00136E2C" w:rsidRPr="006E627B">
        <w:rPr>
          <w:kern w:val="2"/>
          <w:lang w:eastAsia="zh-TW"/>
        </w:rPr>
        <w:t>DTZZB301</w:t>
      </w:r>
      <w:r w:rsidR="00136E2C">
        <w:rPr>
          <w:rFonts w:ascii="細明體" w:eastAsia="細明體" w:hAnsi="細明體" w:hint="eastAsia"/>
          <w:lang w:eastAsia="zh-TW"/>
        </w:rPr>
        <w:t>.</w:t>
      </w:r>
      <w:r w:rsidR="00136E2C" w:rsidRPr="00136E2C">
        <w:rPr>
          <w:rFonts w:ascii="細明體" w:eastAsia="細明體" w:hAnsi="細明體" w:hint="eastAsia"/>
          <w:lang w:eastAsia="zh-TW"/>
        </w:rPr>
        <w:t>主分類</w:t>
      </w:r>
    </w:p>
    <w:p w:rsidR="001A2159" w:rsidRPr="004419D6" w:rsidRDefault="001A2159" w:rsidP="00DF4BFC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bCs/>
          <w:lang w:eastAsia="zh-TW"/>
        </w:rPr>
      </w:pPr>
      <w:r w:rsidRPr="00493658">
        <w:rPr>
          <w:rFonts w:ascii="細明體" w:eastAsia="細明體" w:hAnsi="細明體"/>
          <w:lang w:eastAsia="zh-TW"/>
        </w:rPr>
        <w:t>表單進度代號</w:t>
      </w:r>
      <w:r w:rsidR="00DA4387">
        <w:rPr>
          <w:rFonts w:ascii="細明體" w:eastAsia="細明體" w:hAnsi="細明體" w:hint="eastAsia"/>
          <w:lang w:eastAsia="zh-TW"/>
        </w:rPr>
        <w:t>=</w:t>
      </w:r>
      <w:r w:rsidR="00DA4387" w:rsidRPr="00DA4387">
        <w:rPr>
          <w:kern w:val="2"/>
          <w:lang w:eastAsia="zh-TW"/>
        </w:rPr>
        <w:t xml:space="preserve"> </w:t>
      </w:r>
      <w:r w:rsidR="00DA4387" w:rsidRPr="006E627B">
        <w:rPr>
          <w:kern w:val="2"/>
          <w:lang w:eastAsia="zh-TW"/>
        </w:rPr>
        <w:t>DTZZB301</w:t>
      </w:r>
      <w:r w:rsidR="00DA4387" w:rsidRPr="006E627B">
        <w:rPr>
          <w:rFonts w:hint="eastAsia"/>
          <w:kern w:val="2"/>
          <w:lang w:eastAsia="zh-TW"/>
        </w:rPr>
        <w:t>.</w:t>
      </w:r>
      <w:r w:rsidR="00DA4387" w:rsidRPr="006E627B">
        <w:rPr>
          <w:rFonts w:hint="eastAsia"/>
          <w:kern w:val="2"/>
          <w:lang w:eastAsia="zh-TW"/>
        </w:rPr>
        <w:t>進度</w:t>
      </w:r>
    </w:p>
    <w:p w:rsidR="008E6ADA" w:rsidRPr="00302B5D" w:rsidRDefault="008E6ADA" w:rsidP="00DF4BFC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IF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  <w:r>
        <w:rPr>
          <w:rFonts w:hint="eastAsia"/>
          <w:kern w:val="2"/>
          <w:lang w:eastAsia="zh-TW"/>
        </w:rPr>
        <w:t xml:space="preserve"> = </w:t>
      </w:r>
      <w:r w:rsidRPr="006E627B">
        <w:rPr>
          <w:kern w:val="2"/>
          <w:lang w:eastAsia="zh-TW"/>
        </w:rPr>
        <w:t>DTZZB301</w:t>
      </w:r>
      <w:r>
        <w:rPr>
          <w:rFonts w:hint="eastAsia"/>
          <w:kern w:val="2"/>
          <w:lang w:eastAsia="zh-TW"/>
        </w:rPr>
        <w:t>.</w:t>
      </w:r>
      <w:r w:rsidRPr="00980404">
        <w:rPr>
          <w:rFonts w:hint="eastAsia"/>
          <w:kern w:val="2"/>
          <w:lang w:eastAsia="zh-TW"/>
        </w:rPr>
        <w:t>主辦退回</w:t>
      </w:r>
      <w:r>
        <w:rPr>
          <w:rFonts w:hint="eastAsia"/>
          <w:kern w:val="2"/>
          <w:lang w:eastAsia="zh-TW"/>
        </w:rPr>
        <w:t>(</w:t>
      </w:r>
      <w:r w:rsidRPr="00980404">
        <w:rPr>
          <w:kern w:val="2"/>
          <w:lang w:eastAsia="zh-TW"/>
        </w:rPr>
        <w:t>HOST_RJT_STS</w:t>
      </w:r>
      <w:r w:rsidRPr="00980404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OR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  <w:r>
        <w:rPr>
          <w:rFonts w:hint="eastAsia"/>
          <w:kern w:val="2"/>
          <w:lang w:eastAsia="zh-TW"/>
        </w:rPr>
        <w:t xml:space="preserve"> = </w:t>
      </w:r>
      <w:r w:rsidRPr="006E627B">
        <w:rPr>
          <w:kern w:val="2"/>
          <w:lang w:eastAsia="zh-TW"/>
        </w:rPr>
        <w:t>DTZZB301</w:t>
      </w:r>
      <w:r>
        <w:rPr>
          <w:rFonts w:hint="eastAsia"/>
          <w:kern w:val="2"/>
          <w:lang w:eastAsia="zh-TW"/>
        </w:rPr>
        <w:t>.</w:t>
      </w:r>
      <w:r w:rsidRPr="00CD148B"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撤</w:t>
      </w:r>
      <w:r w:rsidRPr="00980404">
        <w:rPr>
          <w:rFonts w:hint="eastAsia"/>
          <w:kern w:val="2"/>
          <w:lang w:eastAsia="zh-TW"/>
        </w:rPr>
        <w:t>回</w:t>
      </w:r>
      <w:r>
        <w:rPr>
          <w:rFonts w:hint="eastAsia"/>
          <w:kern w:val="2"/>
          <w:lang w:eastAsia="zh-TW"/>
        </w:rPr>
        <w:t>(</w:t>
      </w:r>
      <w:r w:rsidRPr="00CD148B">
        <w:rPr>
          <w:kern w:val="2"/>
          <w:lang w:eastAsia="zh-TW"/>
        </w:rPr>
        <w:t>RVK_STS</w:t>
      </w:r>
      <w:r w:rsidRPr="00980404">
        <w:rPr>
          <w:rFonts w:hint="eastAsia"/>
          <w:kern w:val="2"/>
          <w:lang w:eastAsia="zh-TW"/>
        </w:rPr>
        <w:t>)</w:t>
      </w:r>
    </w:p>
    <w:p w:rsidR="005D7B96" w:rsidRDefault="005D7B96" w:rsidP="005D7B96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CALL AA_BCZ001.</w:t>
      </w:r>
      <w:r>
        <w:rPr>
          <w:rFonts w:ascii="細明體" w:eastAsia="細明體" w:hAnsi="細明體" w:hint="eastAsia"/>
        </w:rPr>
        <w:t>doUpdate修改狀態檔</w:t>
      </w:r>
    </w:p>
    <w:p w:rsidR="005D7B96" w:rsidRPr="00A60C2E" w:rsidRDefault="005D7B96" w:rsidP="005D7B96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新細明體" w:hAnsi="新細明體" w:hint="eastAsia"/>
          <w:lang w:eastAsia="zh-TW"/>
        </w:rPr>
        <w:t>差額證明狀態資料如下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4962" w:type="dxa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52"/>
        <w:gridCol w:w="709"/>
      </w:tblGrid>
      <w:tr w:rsidR="005D7B96" w:rsidTr="007637D3">
        <w:trPr>
          <w:trHeight w:val="303"/>
        </w:trPr>
        <w:tc>
          <w:tcPr>
            <w:tcW w:w="1701" w:type="dxa"/>
            <w:shd w:val="clear" w:color="auto" w:fill="C0C0C0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52" w:type="dxa"/>
            <w:shd w:val="clear" w:color="auto" w:fill="C0C0C0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709" w:type="dxa"/>
            <w:shd w:val="clear" w:color="auto" w:fill="C0C0C0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5D7B96" w:rsidTr="007637D3">
        <w:trPr>
          <w:trHeight w:val="303"/>
        </w:trPr>
        <w:tc>
          <w:tcPr>
            <w:tcW w:w="1701" w:type="dxa"/>
            <w:shd w:val="clear" w:color="auto" w:fill="FFFF99"/>
          </w:tcPr>
          <w:p w:rsidR="005D7B96" w:rsidRPr="002C3984" w:rsidRDefault="005D7B96" w:rsidP="007637D3">
            <w:pPr>
              <w:rPr>
                <w:rFonts w:hint="eastAsia"/>
                <w:sz w:val="20"/>
                <w:szCs w:val="20"/>
              </w:rPr>
            </w:pPr>
            <w:r w:rsidRPr="002C3984">
              <w:rPr>
                <w:rFonts w:hint="eastAsia"/>
                <w:sz w:val="20"/>
                <w:szCs w:val="20"/>
              </w:rPr>
              <w:t>受理編號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DTAABC01</w:t>
            </w:r>
            <w:r w:rsidRPr="00D358A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.受理編號</w:t>
            </w:r>
          </w:p>
        </w:tc>
        <w:tc>
          <w:tcPr>
            <w:tcW w:w="709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D7B96" w:rsidTr="007637D3">
        <w:trPr>
          <w:trHeight w:val="303"/>
        </w:trPr>
        <w:tc>
          <w:tcPr>
            <w:tcW w:w="1701" w:type="dxa"/>
            <w:shd w:val="clear" w:color="auto" w:fill="FFFF99"/>
          </w:tcPr>
          <w:p w:rsidR="005D7B96" w:rsidRPr="002C3984" w:rsidRDefault="005D7B96" w:rsidP="007637D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45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D7B96" w:rsidTr="007637D3">
        <w:trPr>
          <w:trHeight w:val="303"/>
        </w:trPr>
        <w:tc>
          <w:tcPr>
            <w:tcW w:w="1701" w:type="dxa"/>
            <w:shd w:val="clear" w:color="auto" w:fill="FFFF99"/>
          </w:tcPr>
          <w:p w:rsidR="005D7B96" w:rsidRDefault="005D7B96" w:rsidP="007637D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前次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2552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原狀態(STEP 3.4.1)</w:t>
            </w:r>
          </w:p>
        </w:tc>
        <w:tc>
          <w:tcPr>
            <w:tcW w:w="709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D7B96" w:rsidTr="007637D3">
        <w:trPr>
          <w:trHeight w:val="303"/>
        </w:trPr>
        <w:tc>
          <w:tcPr>
            <w:tcW w:w="1701" w:type="dxa"/>
            <w:shd w:val="clear" w:color="auto" w:fill="FFFF99"/>
          </w:tcPr>
          <w:p w:rsidR="005D7B96" w:rsidRDefault="005D7B96" w:rsidP="007637D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審核結果</w:t>
            </w:r>
          </w:p>
        </w:tc>
        <w:tc>
          <w:tcPr>
            <w:tcW w:w="2552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N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5D7B96" w:rsidRDefault="005D7B96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70ECC" w:rsidTr="007637D3">
        <w:trPr>
          <w:trHeight w:val="303"/>
        </w:trPr>
        <w:tc>
          <w:tcPr>
            <w:tcW w:w="1701" w:type="dxa"/>
            <w:shd w:val="clear" w:color="auto" w:fill="FFFF99"/>
          </w:tcPr>
          <w:p w:rsidR="00970ECC" w:rsidRDefault="00970ECC" w:rsidP="007637D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審核</w:t>
            </w:r>
            <w:r w:rsidR="002A27E0">
              <w:rPr>
                <w:rFonts w:ascii="細明體" w:eastAsia="細明體" w:hAnsi="細明體" w:hint="eastAsia"/>
                <w:sz w:val="20"/>
              </w:rPr>
              <w:t>進度</w:t>
            </w:r>
          </w:p>
        </w:tc>
        <w:tc>
          <w:tcPr>
            <w:tcW w:w="2552" w:type="dxa"/>
          </w:tcPr>
          <w:p w:rsidR="00970ECC" w:rsidRDefault="00970ECC" w:rsidP="007637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 w:rsidRPr="006E627B">
              <w:rPr>
                <w:kern w:val="2"/>
                <w:lang w:eastAsia="zh-TW"/>
              </w:rPr>
              <w:t>DTZZB301</w:t>
            </w:r>
            <w:r w:rsidRPr="006E627B">
              <w:rPr>
                <w:rFonts w:hint="eastAsia"/>
                <w:kern w:val="2"/>
                <w:lang w:eastAsia="zh-TW"/>
              </w:rPr>
              <w:t>.</w:t>
            </w:r>
            <w:r w:rsidRPr="006E627B">
              <w:rPr>
                <w:rFonts w:hint="eastAsia"/>
                <w:kern w:val="2"/>
                <w:lang w:eastAsia="zh-TW"/>
              </w:rPr>
              <w:t>進度</w:t>
            </w:r>
          </w:p>
        </w:tc>
        <w:tc>
          <w:tcPr>
            <w:tcW w:w="709" w:type="dxa"/>
          </w:tcPr>
          <w:p w:rsidR="00970ECC" w:rsidRDefault="00970ECC" w:rsidP="007637D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4419D6" w:rsidRPr="00980404" w:rsidRDefault="004419D6" w:rsidP="00302B5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</w:t>
      </w:r>
      <w:r w:rsidR="00980404">
        <w:rPr>
          <w:rFonts w:hint="eastAsia"/>
          <w:bCs/>
          <w:lang w:eastAsia="zh-TW"/>
        </w:rPr>
        <w:t xml:space="preserve"> </w:t>
      </w:r>
      <w:r w:rsidR="00980404" w:rsidRPr="006E627B">
        <w:rPr>
          <w:kern w:val="2"/>
          <w:lang w:eastAsia="zh-TW"/>
        </w:rPr>
        <w:t>DTZZB301</w:t>
      </w:r>
      <w:r w:rsidR="00980404" w:rsidRPr="006E627B">
        <w:rPr>
          <w:rFonts w:hint="eastAsia"/>
          <w:kern w:val="2"/>
          <w:lang w:eastAsia="zh-TW"/>
        </w:rPr>
        <w:t>.</w:t>
      </w:r>
      <w:r w:rsidR="00980404" w:rsidRPr="006E627B">
        <w:rPr>
          <w:rFonts w:hint="eastAsia"/>
          <w:kern w:val="2"/>
          <w:lang w:eastAsia="zh-TW"/>
        </w:rPr>
        <w:t>進度</w:t>
      </w:r>
      <w:r w:rsidR="00980404">
        <w:rPr>
          <w:rFonts w:hint="eastAsia"/>
          <w:kern w:val="2"/>
          <w:lang w:eastAsia="zh-TW"/>
        </w:rPr>
        <w:t xml:space="preserve"> = </w:t>
      </w:r>
      <w:r w:rsidR="00980404" w:rsidRPr="006E627B">
        <w:rPr>
          <w:kern w:val="2"/>
          <w:lang w:eastAsia="zh-TW"/>
        </w:rPr>
        <w:t>DTZZB301</w:t>
      </w:r>
      <w:r w:rsidR="00980404">
        <w:rPr>
          <w:rFonts w:hint="eastAsia"/>
          <w:kern w:val="2"/>
          <w:lang w:eastAsia="zh-TW"/>
        </w:rPr>
        <w:t>.</w:t>
      </w:r>
      <w:r w:rsidR="00980404" w:rsidRPr="00980404">
        <w:rPr>
          <w:rFonts w:hint="eastAsia"/>
          <w:kern w:val="2"/>
          <w:lang w:eastAsia="zh-TW"/>
        </w:rPr>
        <w:t>主辦退回</w:t>
      </w:r>
      <w:r w:rsidR="00980404">
        <w:rPr>
          <w:rFonts w:hint="eastAsia"/>
          <w:kern w:val="2"/>
          <w:lang w:eastAsia="zh-TW"/>
        </w:rPr>
        <w:t>(</w:t>
      </w:r>
      <w:r w:rsidR="00980404" w:rsidRPr="00980404">
        <w:rPr>
          <w:kern w:val="2"/>
          <w:lang w:eastAsia="zh-TW"/>
        </w:rPr>
        <w:t>HOST_RJT_STS</w:t>
      </w:r>
      <w:r w:rsidR="00980404" w:rsidRPr="00980404">
        <w:rPr>
          <w:rFonts w:hint="eastAsia"/>
          <w:kern w:val="2"/>
          <w:lang w:eastAsia="zh-TW"/>
        </w:rPr>
        <w:t>)</w:t>
      </w:r>
    </w:p>
    <w:p w:rsidR="00980404" w:rsidRPr="00980404" w:rsidRDefault="00980404" w:rsidP="00302B5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kern w:val="2"/>
          <w:lang w:eastAsia="zh-TW"/>
        </w:rPr>
        <w:t>O_</w:t>
      </w:r>
      <w:r>
        <w:rPr>
          <w:rFonts w:hint="eastAsia"/>
          <w:kern w:val="2"/>
          <w:lang w:eastAsia="zh-TW"/>
        </w:rPr>
        <w:t>審核說明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 w:rsidRPr="00980404">
        <w:rPr>
          <w:rFonts w:hint="eastAsia"/>
          <w:kern w:val="2"/>
          <w:lang w:eastAsia="zh-TW"/>
        </w:rPr>
        <w:t>主辦退回</w:t>
      </w:r>
      <w:r>
        <w:rPr>
          <w:kern w:val="2"/>
          <w:lang w:eastAsia="zh-TW"/>
        </w:rPr>
        <w:t>’</w:t>
      </w:r>
    </w:p>
    <w:p w:rsidR="00980404" w:rsidRPr="00302B5D" w:rsidRDefault="00980404" w:rsidP="00302B5D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IF </w:t>
      </w:r>
      <w:r w:rsidRPr="006E627B">
        <w:rPr>
          <w:kern w:val="2"/>
          <w:lang w:eastAsia="zh-TW"/>
        </w:rPr>
        <w:t>DTZZB301</w:t>
      </w:r>
      <w:r w:rsidRPr="006E627B">
        <w:rPr>
          <w:rFonts w:hint="eastAsia"/>
          <w:kern w:val="2"/>
          <w:lang w:eastAsia="zh-TW"/>
        </w:rPr>
        <w:t>.</w:t>
      </w:r>
      <w:r w:rsidRPr="006E627B">
        <w:rPr>
          <w:rFonts w:hint="eastAsia"/>
          <w:kern w:val="2"/>
          <w:lang w:eastAsia="zh-TW"/>
        </w:rPr>
        <w:t>進度</w:t>
      </w:r>
      <w:r>
        <w:rPr>
          <w:rFonts w:hint="eastAsia"/>
          <w:kern w:val="2"/>
          <w:lang w:eastAsia="zh-TW"/>
        </w:rPr>
        <w:t xml:space="preserve"> = </w:t>
      </w:r>
      <w:r w:rsidRPr="006E627B">
        <w:rPr>
          <w:kern w:val="2"/>
          <w:lang w:eastAsia="zh-TW"/>
        </w:rPr>
        <w:t>DTZZB301</w:t>
      </w:r>
      <w:r>
        <w:rPr>
          <w:rFonts w:hint="eastAsia"/>
          <w:kern w:val="2"/>
          <w:lang w:eastAsia="zh-TW"/>
        </w:rPr>
        <w:t>.</w:t>
      </w:r>
      <w:r w:rsidR="00CD148B" w:rsidRPr="00CD148B">
        <w:rPr>
          <w:rFonts w:hint="eastAsia"/>
          <w:kern w:val="2"/>
          <w:lang w:eastAsia="zh-TW"/>
        </w:rPr>
        <w:t xml:space="preserve"> </w:t>
      </w:r>
      <w:r w:rsidR="00CD148B">
        <w:rPr>
          <w:rFonts w:hint="eastAsia"/>
          <w:kern w:val="2"/>
          <w:lang w:eastAsia="zh-TW"/>
        </w:rPr>
        <w:t>撤</w:t>
      </w:r>
      <w:r w:rsidR="00CD148B" w:rsidRPr="00980404">
        <w:rPr>
          <w:rFonts w:hint="eastAsia"/>
          <w:kern w:val="2"/>
          <w:lang w:eastAsia="zh-TW"/>
        </w:rPr>
        <w:t>回</w:t>
      </w:r>
      <w:r>
        <w:rPr>
          <w:rFonts w:hint="eastAsia"/>
          <w:kern w:val="2"/>
          <w:lang w:eastAsia="zh-TW"/>
        </w:rPr>
        <w:t>(</w:t>
      </w:r>
      <w:r w:rsidR="001F05A8" w:rsidRPr="00CD148B">
        <w:rPr>
          <w:kern w:val="2"/>
          <w:lang w:eastAsia="zh-TW"/>
        </w:rPr>
        <w:t>RVK_STS</w:t>
      </w:r>
      <w:r w:rsidRPr="00980404">
        <w:rPr>
          <w:rFonts w:hint="eastAsia"/>
          <w:kern w:val="2"/>
          <w:lang w:eastAsia="zh-TW"/>
        </w:rPr>
        <w:t>)</w:t>
      </w:r>
    </w:p>
    <w:p w:rsidR="00C23CA3" w:rsidRPr="00980404" w:rsidRDefault="00C23CA3" w:rsidP="00302B5D">
      <w:pPr>
        <w:pStyle w:val="Tabletext"/>
        <w:keepLines w:val="0"/>
        <w:numPr>
          <w:ilvl w:val="7"/>
          <w:numId w:val="37"/>
        </w:numPr>
        <w:spacing w:after="0" w:line="360" w:lineRule="atLeast"/>
        <w:rPr>
          <w:rFonts w:hint="eastAsia"/>
          <w:bCs/>
          <w:lang w:eastAsia="zh-TW"/>
        </w:rPr>
      </w:pPr>
      <w:r>
        <w:rPr>
          <w:rFonts w:hint="eastAsia"/>
          <w:kern w:val="2"/>
          <w:lang w:eastAsia="zh-TW"/>
        </w:rPr>
        <w:t>O_</w:t>
      </w:r>
      <w:r>
        <w:rPr>
          <w:rFonts w:hint="eastAsia"/>
          <w:kern w:val="2"/>
          <w:lang w:eastAsia="zh-TW"/>
        </w:rPr>
        <w:t>審核說明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撤</w:t>
      </w:r>
      <w:r w:rsidRPr="00980404">
        <w:rPr>
          <w:rFonts w:hint="eastAsia"/>
          <w:kern w:val="2"/>
          <w:lang w:eastAsia="zh-TW"/>
        </w:rPr>
        <w:t>回</w:t>
      </w:r>
      <w:r>
        <w:rPr>
          <w:kern w:val="2"/>
          <w:lang w:eastAsia="zh-TW"/>
        </w:rPr>
        <w:t>’</w:t>
      </w:r>
    </w:p>
    <w:p w:rsidR="00FF7608" w:rsidRPr="006E627B" w:rsidRDefault="002B1290" w:rsidP="00DF4BFC">
      <w:pPr>
        <w:pStyle w:val="Tabletext"/>
        <w:keepLines w:val="0"/>
        <w:numPr>
          <w:ilvl w:val="3"/>
          <w:numId w:val="37"/>
        </w:numPr>
        <w:spacing w:after="0" w:line="360" w:lineRule="auto"/>
        <w:rPr>
          <w:rFonts w:hint="eastAsia"/>
          <w:bCs/>
          <w:lang w:eastAsia="zh-TW"/>
        </w:rPr>
      </w:pPr>
      <w:r w:rsidRPr="00CB104F">
        <w:rPr>
          <w:kern w:val="2"/>
          <w:lang w:eastAsia="zh-TW"/>
        </w:rPr>
        <w:t>將資料逐筆顯示於畫面，格式見</w:t>
      </w:r>
      <w:r w:rsidRPr="00CB104F">
        <w:rPr>
          <w:kern w:val="2"/>
          <w:lang w:eastAsia="zh-TW"/>
        </w:rPr>
        <w:t>STEP 5</w:t>
      </w:r>
    </w:p>
    <w:p w:rsidR="00AF3FA0" w:rsidRPr="00CB104F" w:rsidRDefault="001E16EE" w:rsidP="00DF4BFC">
      <w:pPr>
        <w:pStyle w:val="Tabletext"/>
        <w:keepLines w:val="0"/>
        <w:numPr>
          <w:ilvl w:val="1"/>
          <w:numId w:val="37"/>
        </w:numPr>
        <w:spacing w:after="0" w:line="360" w:lineRule="auto"/>
        <w:rPr>
          <w:bCs/>
          <w:lang w:eastAsia="zh-TW"/>
        </w:rPr>
      </w:pPr>
      <w:r w:rsidRPr="00CB104F">
        <w:rPr>
          <w:bCs/>
          <w:lang w:eastAsia="zh-TW"/>
        </w:rPr>
        <w:t>畫面格式</w:t>
      </w:r>
      <w:r w:rsidR="009E22D3" w:rsidRPr="00CB104F">
        <w:rPr>
          <w:kern w:val="2"/>
          <w:lang w:eastAsia="zh-TW"/>
        </w:rPr>
        <w:t>(</w:t>
      </w:r>
      <w:r w:rsidR="009E22D3" w:rsidRPr="00CB104F">
        <w:rPr>
          <w:kern w:val="2"/>
          <w:lang w:eastAsia="zh-TW"/>
        </w:rPr>
        <w:t>不分頁</w:t>
      </w:r>
      <w:r w:rsidR="009E22D3" w:rsidRPr="00CB104F">
        <w:rPr>
          <w:kern w:val="2"/>
          <w:lang w:eastAsia="zh-TW"/>
        </w:rPr>
        <w:t>)</w:t>
      </w:r>
      <w:r w:rsidRPr="00CB104F">
        <w:rPr>
          <w:bCs/>
          <w:lang w:eastAsia="zh-TW"/>
        </w:rPr>
        <w:t>：</w:t>
      </w:r>
    </w:p>
    <w:tbl>
      <w:tblPr>
        <w:tblW w:w="7088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686"/>
        <w:gridCol w:w="1701"/>
      </w:tblGrid>
      <w:tr w:rsidR="00E97D97" w:rsidRPr="00CB104F" w:rsidTr="00456902">
        <w:trPr>
          <w:trHeight w:val="303"/>
        </w:trPr>
        <w:tc>
          <w:tcPr>
            <w:tcW w:w="1701" w:type="dxa"/>
            <w:shd w:val="clear" w:color="auto" w:fill="C0C0C0"/>
          </w:tcPr>
          <w:p w:rsidR="00E97D97" w:rsidRPr="00CB104F" w:rsidRDefault="00E97D97" w:rsidP="00DF4BFC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CB104F">
              <w:rPr>
                <w:b/>
                <w:bCs/>
                <w:lang w:eastAsia="zh-TW"/>
              </w:rPr>
              <w:t>畫面欄位</w:t>
            </w:r>
          </w:p>
        </w:tc>
        <w:tc>
          <w:tcPr>
            <w:tcW w:w="3686" w:type="dxa"/>
            <w:shd w:val="clear" w:color="auto" w:fill="C0C0C0"/>
          </w:tcPr>
          <w:p w:rsidR="00E97D97" w:rsidRPr="00CB104F" w:rsidRDefault="00E97D97" w:rsidP="00DF4BFC">
            <w:pPr>
              <w:pStyle w:val="Tabletext"/>
              <w:keepLines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CB104F">
              <w:rPr>
                <w:b/>
                <w:bCs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C0C0C0"/>
          </w:tcPr>
          <w:p w:rsidR="00E97D97" w:rsidRPr="00CB104F" w:rsidRDefault="00E97D97" w:rsidP="00DF4BFC">
            <w:pPr>
              <w:pStyle w:val="Tabletext"/>
              <w:keepLines w:val="0"/>
              <w:spacing w:after="0" w:line="240" w:lineRule="auto"/>
              <w:rPr>
                <w:b/>
                <w:lang w:eastAsia="zh-TW"/>
              </w:rPr>
            </w:pPr>
            <w:r w:rsidRPr="00CB104F">
              <w:rPr>
                <w:b/>
                <w:lang w:eastAsia="zh-TW"/>
              </w:rPr>
              <w:t>其他</w:t>
            </w: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序號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2C3984" w:rsidRPr="00CB104F" w:rsidRDefault="000922A0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從</w:t>
            </w:r>
            <w:r w:rsidRPr="00CB104F">
              <w:rPr>
                <w:bCs/>
                <w:lang w:eastAsia="zh-TW"/>
              </w:rPr>
              <w:t>1</w:t>
            </w:r>
            <w:r w:rsidRPr="00CB104F">
              <w:rPr>
                <w:bCs/>
                <w:lang w:eastAsia="zh-TW"/>
              </w:rPr>
              <w:t>開始累加</w:t>
            </w:r>
          </w:p>
        </w:tc>
        <w:tc>
          <w:tcPr>
            <w:tcW w:w="1701" w:type="dxa"/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受理編號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A16FCF" w:rsidRPr="00CB104F" w:rsidRDefault="00A16FC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2C3984" w:rsidRPr="00CB104F" w:rsidRDefault="000922A0" w:rsidP="00DF4BFC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畫面</w:t>
            </w:r>
            <w:r w:rsidRPr="00CB104F">
              <w:rPr>
                <w:bCs/>
                <w:lang w:eastAsia="zh-TW"/>
              </w:rPr>
              <w:t>.</w:t>
            </w:r>
            <w:r w:rsidR="00A16FCF" w:rsidRPr="00CB104F">
              <w:rPr>
                <w:bCs/>
                <w:lang w:eastAsia="zh-TW"/>
              </w:rPr>
              <w:t>受理編號</w:t>
            </w:r>
          </w:p>
          <w:p w:rsidR="00A16FCF" w:rsidRPr="00CB104F" w:rsidRDefault="00A16FC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A16FCF" w:rsidRPr="00CB104F" w:rsidRDefault="00A16FC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DTAABC01.</w:t>
            </w:r>
            <w:r w:rsidRPr="00CB104F">
              <w:rPr>
                <w:bCs/>
                <w:lang w:eastAsia="zh-TW"/>
              </w:rPr>
              <w:t>受理編號</w:t>
            </w:r>
          </w:p>
        </w:tc>
        <w:tc>
          <w:tcPr>
            <w:tcW w:w="1701" w:type="dxa"/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事故人</w:t>
            </w:r>
            <w:r w:rsidRPr="00CB104F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686" w:type="dxa"/>
          </w:tcPr>
          <w:p w:rsidR="002C3984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DTAAA010.</w:t>
            </w:r>
            <w:r w:rsidRPr="00CB104F">
              <w:t xml:space="preserve"> </w:t>
            </w:r>
            <w:r w:rsidRPr="00CB104F">
              <w:t>事故人</w:t>
            </w:r>
            <w:r w:rsidRPr="00CB104F">
              <w:t>ID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DTAABC01.</w:t>
            </w:r>
            <w:r w:rsidRPr="00CB104F">
              <w:t xml:space="preserve"> </w:t>
            </w:r>
            <w:r w:rsidRPr="00CB104F">
              <w:t>事故人</w:t>
            </w:r>
            <w:r w:rsidRPr="00CB104F">
              <w:t>ID</w:t>
            </w:r>
          </w:p>
        </w:tc>
        <w:tc>
          <w:tcPr>
            <w:tcW w:w="1701" w:type="dxa"/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事故人姓名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</w:tcPr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DTAAA010.</w:t>
            </w:r>
            <w:r w:rsidRPr="00CB104F">
              <w:t xml:space="preserve"> </w:t>
            </w:r>
            <w:r w:rsidRPr="00CB104F">
              <w:t>事故人姓名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2C3984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DTAABC01.</w:t>
            </w:r>
            <w:r w:rsidRPr="00CB104F">
              <w:t xml:space="preserve"> </w:t>
            </w:r>
            <w:r w:rsidRPr="00CB104F">
              <w:t>事故人姓名</w:t>
            </w:r>
          </w:p>
        </w:tc>
        <w:tc>
          <w:tcPr>
            <w:tcW w:w="1701" w:type="dxa"/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受理單位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DTAAA001.</w:t>
            </w:r>
            <w:r w:rsidRPr="00CB104F">
              <w:rPr>
                <w:color w:val="000000"/>
              </w:rPr>
              <w:t xml:space="preserve"> </w:t>
            </w:r>
            <w:r w:rsidRPr="00CB104F">
              <w:rPr>
                <w:color w:val="000000"/>
              </w:rPr>
              <w:t>受理單位中文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2C3984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DTAABC01.</w:t>
            </w:r>
            <w:r w:rsidRPr="00CB104F">
              <w:rPr>
                <w:color w:val="000000"/>
              </w:rPr>
              <w:t>受理單位中文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核賠人員姓名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DTAAA0</w:t>
            </w:r>
            <w:r w:rsidR="00A53F95" w:rsidRPr="00CB104F">
              <w:rPr>
                <w:bCs/>
                <w:lang w:eastAsia="zh-TW"/>
              </w:rPr>
              <w:t>0</w:t>
            </w:r>
            <w:r w:rsidRPr="00CB104F">
              <w:rPr>
                <w:bCs/>
                <w:lang w:eastAsia="zh-TW"/>
              </w:rPr>
              <w:t>1.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color w:val="000000"/>
                <w:lang w:eastAsia="zh-TW"/>
              </w:rPr>
              <w:t>核賠人員姓名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2C3984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DTAABC01.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color w:val="000000"/>
                <w:lang w:eastAsia="zh-TW"/>
              </w:rPr>
              <w:t>核賠人員姓名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給付日期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DTAAB001.</w:t>
            </w:r>
            <w:r w:rsidRPr="00CB104F">
              <w:t xml:space="preserve"> </w:t>
            </w:r>
            <w:r w:rsidRPr="00CB104F">
              <w:rPr>
                <w:lang w:eastAsia="zh-TW"/>
              </w:rPr>
              <w:t>帳務日期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2C3984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DTAABC01.</w:t>
            </w:r>
            <w:r w:rsidRPr="00CB104F">
              <w:t xml:space="preserve"> </w:t>
            </w:r>
            <w:r w:rsidRPr="00CB104F">
              <w:t>給付日期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</w:t>
            </w:r>
            <w:r w:rsidRPr="00CB104F">
              <w:rPr>
                <w:sz w:val="20"/>
                <w:szCs w:val="20"/>
              </w:rPr>
              <w:t>(</w:t>
            </w:r>
            <w:r w:rsidRPr="00CB104F">
              <w:rPr>
                <w:sz w:val="20"/>
                <w:szCs w:val="20"/>
              </w:rPr>
              <w:t>修改</w:t>
            </w:r>
            <w:r w:rsidRPr="00CB104F">
              <w:rPr>
                <w:sz w:val="20"/>
                <w:szCs w:val="20"/>
              </w:rPr>
              <w:t>)</w:t>
            </w:r>
            <w:r w:rsidRPr="00CB104F">
              <w:rPr>
                <w:sz w:val="20"/>
                <w:szCs w:val="20"/>
              </w:rPr>
              <w:t>人員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</w:t>
            </w:r>
            <w:r w:rsidR="00712672" w:rsidRPr="00CB104F">
              <w:rPr>
                <w:bCs/>
                <w:lang w:eastAsia="zh-TW"/>
              </w:rPr>
              <w:t>“”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712672" w:rsidRPr="00CB104F" w:rsidRDefault="00712672" w:rsidP="00DF4BF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IF  DTAABC01.</w:t>
            </w:r>
            <w:r w:rsidRPr="00CB104F">
              <w:t>修改人員</w:t>
            </w:r>
            <w:r w:rsidRPr="00CB104F">
              <w:rPr>
                <w:lang w:eastAsia="zh-TW"/>
              </w:rPr>
              <w:t>姓名有值</w:t>
            </w:r>
          </w:p>
          <w:p w:rsidR="00712672" w:rsidRPr="00CB104F" w:rsidRDefault="00712672" w:rsidP="00DF4BF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CB104F">
              <w:rPr>
                <w:lang w:eastAsia="zh-TW"/>
              </w:rPr>
              <w:t xml:space="preserve">       </w:t>
            </w:r>
            <w:r w:rsidRPr="00CB104F">
              <w:rPr>
                <w:lang w:eastAsia="zh-TW"/>
              </w:rPr>
              <w:t>顯示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bCs/>
                <w:lang w:eastAsia="zh-TW"/>
              </w:rPr>
              <w:t>DTAABC01.</w:t>
            </w:r>
            <w:r w:rsidRPr="00CB104F">
              <w:rPr>
                <w:lang w:eastAsia="zh-TW"/>
              </w:rPr>
              <w:t>修改人員姓名</w:t>
            </w:r>
          </w:p>
          <w:p w:rsidR="00712672" w:rsidRPr="00CB104F" w:rsidRDefault="00712672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lang w:eastAsia="zh-TW"/>
              </w:rPr>
              <w:t xml:space="preserve">  ELSE</w:t>
            </w:r>
          </w:p>
          <w:p w:rsidR="002C3984" w:rsidRPr="00CB104F" w:rsidRDefault="00712672" w:rsidP="00DF4BFC">
            <w:pPr>
              <w:pStyle w:val="Tabletext"/>
              <w:keepLines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</w:t>
            </w:r>
            <w:r w:rsidR="00DB26BD" w:rsidRPr="00CB104F">
              <w:rPr>
                <w:bCs/>
                <w:lang w:eastAsia="zh-TW"/>
              </w:rPr>
              <w:t xml:space="preserve">  DTAABC01.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lang w:eastAsia="zh-TW"/>
              </w:rPr>
              <w:t>開立人員姓名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</w:t>
            </w:r>
            <w:r w:rsidRPr="00CB104F">
              <w:rPr>
                <w:sz w:val="20"/>
                <w:szCs w:val="20"/>
              </w:rPr>
              <w:t>(</w:t>
            </w:r>
            <w:r w:rsidRPr="00CB104F">
              <w:rPr>
                <w:sz w:val="20"/>
                <w:szCs w:val="20"/>
              </w:rPr>
              <w:t>修改</w:t>
            </w:r>
            <w:r w:rsidRPr="00CB104F">
              <w:rPr>
                <w:sz w:val="20"/>
                <w:szCs w:val="20"/>
              </w:rPr>
              <w:t>)</w:t>
            </w:r>
            <w:r w:rsidRPr="00CB104F">
              <w:rPr>
                <w:sz w:val="20"/>
                <w:szCs w:val="20"/>
              </w:rPr>
              <w:t>日期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F2F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285F2F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“”</w:t>
            </w:r>
          </w:p>
          <w:p w:rsidR="00285F2F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285F2F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IF  DTAABC01.</w:t>
            </w:r>
            <w:r w:rsidRPr="00CB104F">
              <w:t>修改</w:t>
            </w:r>
            <w:r w:rsidRPr="00CB104F">
              <w:rPr>
                <w:lang w:eastAsia="zh-TW"/>
              </w:rPr>
              <w:t>日期有值</w:t>
            </w:r>
          </w:p>
          <w:p w:rsidR="00285F2F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lang w:eastAsia="zh-TW"/>
              </w:rPr>
            </w:pPr>
            <w:r w:rsidRPr="00CB104F">
              <w:rPr>
                <w:lang w:eastAsia="zh-TW"/>
              </w:rPr>
              <w:t xml:space="preserve">       </w:t>
            </w:r>
            <w:r w:rsidRPr="00CB104F">
              <w:rPr>
                <w:lang w:eastAsia="zh-TW"/>
              </w:rPr>
              <w:t>顯示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bCs/>
                <w:lang w:eastAsia="zh-TW"/>
              </w:rPr>
              <w:t>DTAABC01.</w:t>
            </w:r>
            <w:r w:rsidRPr="00CB104F">
              <w:rPr>
                <w:lang w:eastAsia="zh-TW"/>
              </w:rPr>
              <w:t>修改日期</w:t>
            </w:r>
          </w:p>
          <w:p w:rsidR="00285F2F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lang w:eastAsia="zh-TW"/>
              </w:rPr>
              <w:t xml:space="preserve">  ELSE</w:t>
            </w:r>
          </w:p>
          <w:p w:rsidR="002C3984" w:rsidRPr="00CB104F" w:rsidRDefault="00285F2F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 DTAABC01.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lang w:eastAsia="zh-TW"/>
              </w:rPr>
              <w:t>開立日期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2C3984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狀態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</w:t>
            </w:r>
            <w:r w:rsidR="003970ED" w:rsidRPr="00CB104F">
              <w:rPr>
                <w:bCs/>
                <w:lang w:eastAsia="zh-TW"/>
              </w:rPr>
              <w:t>“</w:t>
            </w:r>
            <w:r w:rsidR="003970ED" w:rsidRPr="00CB104F">
              <w:rPr>
                <w:bCs/>
                <w:lang w:eastAsia="zh-TW"/>
              </w:rPr>
              <w:t>未開立</w:t>
            </w:r>
            <w:r w:rsidR="003970ED" w:rsidRPr="00CB104F">
              <w:rPr>
                <w:bCs/>
                <w:lang w:eastAsia="zh-TW"/>
              </w:rPr>
              <w:t>”</w:t>
            </w:r>
          </w:p>
          <w:p w:rsidR="00DB26BD" w:rsidRPr="00CB104F" w:rsidRDefault="00DB26BD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430FD1" w:rsidRDefault="003A6C39" w:rsidP="00DF4B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</w:t>
            </w:r>
            <w:r w:rsidR="00F92AA0" w:rsidRPr="00CB104F">
              <w:rPr>
                <w:bCs/>
                <w:lang w:eastAsia="zh-TW"/>
              </w:rPr>
              <w:t>DTAABC01.</w:t>
            </w:r>
            <w:r w:rsidR="00F92AA0" w:rsidRPr="00CB104F">
              <w:rPr>
                <w:bCs/>
                <w:lang w:eastAsia="zh-TW"/>
              </w:rPr>
              <w:t>目前狀態</w:t>
            </w:r>
            <w:r w:rsidR="00F92AA0" w:rsidRPr="00CB104F">
              <w:rPr>
                <w:bCs/>
                <w:lang w:eastAsia="zh-TW"/>
              </w:rPr>
              <w:t xml:space="preserve"> </w:t>
            </w:r>
            <w:r w:rsidRPr="00CB104F">
              <w:rPr>
                <w:bCs/>
                <w:lang w:eastAsia="zh-TW"/>
              </w:rPr>
              <w:t>轉中文代碼</w:t>
            </w:r>
            <w:r w:rsidR="00DB26BD" w:rsidRPr="00CB104F">
              <w:rPr>
                <w:bCs/>
                <w:lang w:eastAsia="zh-TW"/>
              </w:rPr>
              <w:t xml:space="preserve">  </w:t>
            </w:r>
          </w:p>
          <w:p w:rsidR="00412BFF" w:rsidRDefault="00412BFF" w:rsidP="00DF4B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IF</w:t>
            </w:r>
            <w:r w:rsidRPr="00CB104F">
              <w:rPr>
                <w:bCs/>
                <w:lang w:eastAsia="zh-TW"/>
              </w:rPr>
              <w:t xml:space="preserve"> DTAABC01.</w:t>
            </w:r>
            <w:r w:rsidRPr="00CB104F">
              <w:rPr>
                <w:bCs/>
                <w:lang w:eastAsia="zh-TW"/>
              </w:rPr>
              <w:t>目前狀態</w:t>
            </w:r>
            <w:r w:rsidRPr="00CB104F">
              <w:rPr>
                <w:bCs/>
                <w:lang w:eastAsia="zh-TW"/>
              </w:rPr>
              <w:t xml:space="preserve"> = ‘40’</w:t>
            </w:r>
          </w:p>
          <w:p w:rsidR="00412BFF" w:rsidRPr="00CB104F" w:rsidRDefault="00412BFF" w:rsidP="00DF4BFC">
            <w:pPr>
              <w:pStyle w:val="Tabletext"/>
              <w:keepLines w:val="0"/>
              <w:spacing w:after="0" w:line="240" w:lineRule="auto"/>
              <w:ind w:firstLineChars="200" w:firstLine="400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中文代碼</w:t>
            </w:r>
            <w:r>
              <w:rPr>
                <w:rFonts w:hint="eastAsia"/>
                <w:bCs/>
                <w:lang w:eastAsia="zh-TW"/>
              </w:rPr>
              <w:t>+</w:t>
            </w:r>
            <w:r>
              <w:rPr>
                <w:rFonts w:hint="eastAsia"/>
                <w:kern w:val="2"/>
                <w:lang w:eastAsia="zh-TW"/>
              </w:rPr>
              <w:t>O_</w:t>
            </w:r>
            <w:r>
              <w:rPr>
                <w:rFonts w:hint="eastAsia"/>
                <w:kern w:val="2"/>
                <w:lang w:eastAsia="zh-TW"/>
              </w:rPr>
              <w:t>審核說明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3A6C39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轉中文代碼</w:t>
            </w:r>
          </w:p>
          <w:p w:rsidR="003A6C39" w:rsidRPr="00CB104F" w:rsidRDefault="003A6C39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系統別</w:t>
            </w:r>
            <w:r w:rsidRPr="00CB104F">
              <w:rPr>
                <w:bCs/>
                <w:lang w:eastAsia="zh-TW"/>
              </w:rPr>
              <w:t>:AA</w:t>
            </w:r>
          </w:p>
          <w:p w:rsidR="003A6C39" w:rsidRPr="00CB104F" w:rsidRDefault="003A6C39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欄位</w:t>
            </w:r>
            <w:r w:rsidRPr="00CB104F">
              <w:rPr>
                <w:bCs/>
                <w:lang w:eastAsia="zh-TW"/>
              </w:rPr>
              <w:t>: AABC_STS</w:t>
            </w:r>
          </w:p>
        </w:tc>
      </w:tr>
      <w:tr w:rsidR="002C398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C3984" w:rsidRPr="00CB104F" w:rsidRDefault="002C3984" w:rsidP="00DF4BFC">
            <w:pPr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處理方式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</w:t>
            </w:r>
            <w:r w:rsidRPr="00CB104F">
              <w:rPr>
                <w:bCs/>
                <w:lang w:eastAsia="zh-TW"/>
              </w:rPr>
              <w:t>受編查詢</w:t>
            </w:r>
            <w:r w:rsidRPr="00CB104F">
              <w:rPr>
                <w:bCs/>
                <w:lang w:eastAsia="zh-TW"/>
              </w:rPr>
              <w:t xml:space="preserve"> =’Y’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</w:t>
            </w:r>
            <w:r w:rsidRPr="00CB104F">
              <w:rPr>
                <w:bCs/>
                <w:lang w:eastAsia="zh-TW"/>
              </w:rPr>
              <w:t>開立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ELSE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IF DTAABC01.</w:t>
            </w:r>
            <w:r w:rsidR="00EC3D98" w:rsidRPr="00CB104F">
              <w:rPr>
                <w:bCs/>
                <w:lang w:eastAsia="zh-TW"/>
              </w:rPr>
              <w:t>目前</w:t>
            </w:r>
            <w:r w:rsidRPr="00CB104F">
              <w:rPr>
                <w:bCs/>
                <w:lang w:eastAsia="zh-TW"/>
              </w:rPr>
              <w:t>狀態</w:t>
            </w:r>
            <w:r w:rsidRPr="00CB104F">
              <w:rPr>
                <w:bCs/>
                <w:lang w:eastAsia="zh-TW"/>
              </w:rPr>
              <w:t xml:space="preserve"> = </w:t>
            </w:r>
            <w:r w:rsidR="00DA5C83">
              <w:rPr>
                <w:bCs/>
                <w:lang w:eastAsia="zh-TW"/>
              </w:rPr>
              <w:t>‘</w:t>
            </w:r>
            <w:r w:rsidR="00DA5C83">
              <w:rPr>
                <w:rFonts w:hint="eastAsia"/>
                <w:bCs/>
                <w:lang w:eastAsia="zh-TW"/>
              </w:rPr>
              <w:t>00</w:t>
            </w:r>
            <w:r w:rsidR="00DA5C83">
              <w:rPr>
                <w:bCs/>
                <w:lang w:eastAsia="zh-TW"/>
              </w:rPr>
              <w:t>’</w:t>
            </w:r>
            <w:r w:rsidR="00DA5C83">
              <w:rPr>
                <w:rFonts w:hint="eastAsia"/>
                <w:bCs/>
                <w:lang w:eastAsia="zh-TW"/>
              </w:rPr>
              <w:t xml:space="preserve"> OR </w:t>
            </w:r>
            <w:r w:rsidRPr="00CB104F">
              <w:rPr>
                <w:bCs/>
                <w:lang w:eastAsia="zh-TW"/>
              </w:rPr>
              <w:t>‘10’</w:t>
            </w:r>
          </w:p>
          <w:p w:rsidR="005217D1" w:rsidRDefault="005217D1" w:rsidP="00DF4BF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</w:t>
            </w:r>
            <w:r w:rsidRPr="00CB104F">
              <w:rPr>
                <w:bCs/>
                <w:lang w:eastAsia="zh-TW"/>
              </w:rPr>
              <w:t>編輯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B40A49" w:rsidRPr="00CB104F" w:rsidRDefault="00B40A49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 w:rsidRPr="00CB104F">
              <w:rPr>
                <w:bCs/>
                <w:lang w:eastAsia="zh-TW"/>
              </w:rPr>
              <w:t>刪除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1E6935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ELSE  IF DTAABC01.</w:t>
            </w:r>
            <w:r w:rsidR="00EC3D98" w:rsidRPr="00CB104F">
              <w:rPr>
                <w:bCs/>
                <w:lang w:eastAsia="zh-TW"/>
              </w:rPr>
              <w:t>目前</w:t>
            </w:r>
            <w:r w:rsidRPr="00CB104F">
              <w:rPr>
                <w:bCs/>
                <w:lang w:eastAsia="zh-TW"/>
              </w:rPr>
              <w:t>狀態</w:t>
            </w:r>
            <w:r w:rsidRPr="00CB104F">
              <w:rPr>
                <w:bCs/>
                <w:lang w:eastAsia="zh-TW"/>
              </w:rPr>
              <w:t xml:space="preserve"> = ‘40’</w:t>
            </w:r>
            <w:r w:rsidR="001E6935" w:rsidRPr="00CB104F">
              <w:rPr>
                <w:bCs/>
                <w:lang w:eastAsia="zh-TW"/>
              </w:rPr>
              <w:t xml:space="preserve">      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“--”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ELSE  IF DTAABC01.</w:t>
            </w:r>
            <w:r w:rsidR="00EC3D98" w:rsidRPr="00CB104F">
              <w:rPr>
                <w:bCs/>
                <w:lang w:eastAsia="zh-TW"/>
              </w:rPr>
              <w:t>目前</w:t>
            </w:r>
            <w:r w:rsidRPr="00CB104F">
              <w:rPr>
                <w:bCs/>
                <w:lang w:eastAsia="zh-TW"/>
              </w:rPr>
              <w:t>狀態</w:t>
            </w:r>
            <w:r w:rsidRPr="00CB104F">
              <w:rPr>
                <w:bCs/>
                <w:lang w:eastAsia="zh-TW"/>
              </w:rPr>
              <w:t xml:space="preserve"> = ‘44’</w:t>
            </w:r>
            <w:r w:rsidR="00783084">
              <w:rPr>
                <w:rFonts w:hint="eastAsia"/>
                <w:bCs/>
                <w:lang w:eastAsia="zh-TW"/>
              </w:rPr>
              <w:t xml:space="preserve"> </w:t>
            </w:r>
            <w:r w:rsidR="0056532E">
              <w:rPr>
                <w:rFonts w:hint="eastAsia"/>
                <w:bCs/>
                <w:lang w:eastAsia="zh-TW"/>
              </w:rPr>
              <w:t xml:space="preserve"> AND</w:t>
            </w:r>
            <w:r w:rsidR="0056532E" w:rsidRPr="00CB104F">
              <w:rPr>
                <w:bCs/>
                <w:lang w:eastAsia="zh-TW"/>
              </w:rPr>
              <w:t xml:space="preserve"> DTAABC01.</w:t>
            </w:r>
            <w:r w:rsidR="0056532E" w:rsidRPr="004B2C0E">
              <w:rPr>
                <w:rFonts w:ascii="細明體" w:eastAsia="細明體" w:hAnsi="細明體" w:hint="eastAsia"/>
              </w:rPr>
              <w:t>正本列印</w:t>
            </w:r>
            <w:r w:rsidR="0056532E">
              <w:rPr>
                <w:rFonts w:ascii="細明體" w:eastAsia="細明體" w:hAnsi="細明體" w:hint="eastAsia"/>
                <w:lang w:eastAsia="zh-TW"/>
              </w:rPr>
              <w:t xml:space="preserve"> =</w:t>
            </w:r>
            <w:r w:rsidR="0056532E">
              <w:rPr>
                <w:rFonts w:ascii="細明體" w:eastAsia="細明體" w:hAnsi="細明體"/>
                <w:lang w:eastAsia="zh-TW"/>
              </w:rPr>
              <w:t>’</w:t>
            </w:r>
            <w:r w:rsidR="0056532E">
              <w:rPr>
                <w:rFonts w:ascii="細明體" w:eastAsia="細明體" w:hAnsi="細明體" w:hint="eastAsia"/>
                <w:lang w:eastAsia="zh-TW"/>
              </w:rPr>
              <w:t>N</w:t>
            </w:r>
            <w:r w:rsidR="0056532E">
              <w:rPr>
                <w:rFonts w:ascii="細明體" w:eastAsia="細明體" w:hAnsi="細明體"/>
                <w:lang w:eastAsia="zh-TW"/>
              </w:rPr>
              <w:t>’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</w:t>
            </w:r>
            <w:r w:rsidRPr="00CB104F">
              <w:rPr>
                <w:bCs/>
                <w:lang w:eastAsia="zh-TW"/>
              </w:rPr>
              <w:t>列印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ind w:left="300" w:hangingChars="150" w:hanging="300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ELSE  IF DTAABC01.</w:t>
            </w:r>
            <w:r w:rsidR="00EC3D98" w:rsidRPr="00CB104F">
              <w:rPr>
                <w:bCs/>
                <w:lang w:eastAsia="zh-TW"/>
              </w:rPr>
              <w:t>目前</w:t>
            </w:r>
            <w:r w:rsidRPr="00CB104F">
              <w:rPr>
                <w:bCs/>
                <w:lang w:eastAsia="zh-TW"/>
              </w:rPr>
              <w:t>狀態</w:t>
            </w:r>
            <w:r w:rsidRPr="00CB104F">
              <w:rPr>
                <w:bCs/>
                <w:lang w:eastAsia="zh-TW"/>
              </w:rPr>
              <w:t xml:space="preserve"> = ‘45’      </w:t>
            </w:r>
            <w:r w:rsidRPr="00CB104F">
              <w:rPr>
                <w:bCs/>
                <w:lang w:eastAsia="zh-TW"/>
              </w:rPr>
              <w:t>編輯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</w:t>
            </w:r>
            <w:r w:rsidRPr="00CB104F">
              <w:rPr>
                <w:bCs/>
                <w:lang w:eastAsia="zh-TW"/>
              </w:rPr>
              <w:t>刪除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ELSE  IF DTAABC01.</w:t>
            </w:r>
            <w:r w:rsidRPr="00CB104F">
              <w:rPr>
                <w:bCs/>
                <w:lang w:eastAsia="zh-TW"/>
              </w:rPr>
              <w:t>狀態</w:t>
            </w:r>
            <w:r w:rsidRPr="00CB104F">
              <w:rPr>
                <w:bCs/>
                <w:lang w:eastAsia="zh-TW"/>
              </w:rPr>
              <w:t xml:space="preserve"> = ‘80’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</w:t>
            </w:r>
            <w:r w:rsidRPr="00CB104F">
              <w:rPr>
                <w:bCs/>
                <w:lang w:eastAsia="zh-TW"/>
              </w:rPr>
              <w:t>列印副本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5217D1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</w:t>
            </w:r>
            <w:r w:rsidRPr="00CB104F">
              <w:rPr>
                <w:bCs/>
                <w:lang w:eastAsia="zh-TW"/>
              </w:rPr>
              <w:t>補印正本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  <w:p w:rsidR="002C3984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 xml:space="preserve">      </w:t>
            </w:r>
            <w:r w:rsidR="00B275EE" w:rsidRPr="00CB104F">
              <w:rPr>
                <w:bCs/>
                <w:lang w:eastAsia="zh-TW"/>
              </w:rPr>
              <w:t>編輯</w:t>
            </w:r>
            <w:r w:rsidRPr="00CB104F">
              <w:rPr>
                <w:bCs/>
                <w:lang w:eastAsia="zh-TW"/>
              </w:rPr>
              <w:t>(</w:t>
            </w:r>
            <w:r w:rsidRPr="00CB104F">
              <w:rPr>
                <w:bCs/>
                <w:lang w:eastAsia="zh-TW"/>
              </w:rPr>
              <w:t>按鈕</w:t>
            </w:r>
            <w:r w:rsidRPr="00CB104F">
              <w:rPr>
                <w:bCs/>
                <w:lang w:eastAsia="zh-TW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984" w:rsidRPr="00CB104F" w:rsidRDefault="005217D1" w:rsidP="00DF4BFC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產生不同的按鈕</w:t>
            </w:r>
          </w:p>
        </w:tc>
      </w:tr>
    </w:tbl>
    <w:p w:rsidR="005479B4" w:rsidRPr="00CB104F" w:rsidRDefault="005479B4" w:rsidP="00DF4BFC">
      <w:pPr>
        <w:pStyle w:val="Tabletext"/>
        <w:keepLines w:val="0"/>
        <w:spacing w:after="0" w:line="360" w:lineRule="auto"/>
        <w:rPr>
          <w:rFonts w:eastAsia="細明體"/>
          <w:bCs/>
          <w:lang w:eastAsia="zh-TW"/>
        </w:rPr>
      </w:pPr>
    </w:p>
    <w:p w:rsidR="00C9750E" w:rsidRPr="00CB104F" w:rsidRDefault="00C21BA6" w:rsidP="00DF4BFC">
      <w:pPr>
        <w:pStyle w:val="Tabletext"/>
        <w:keepLines w:val="0"/>
        <w:numPr>
          <w:ilvl w:val="1"/>
          <w:numId w:val="37"/>
        </w:numPr>
        <w:spacing w:after="0" w:line="360" w:lineRule="auto"/>
        <w:rPr>
          <w:b/>
          <w:kern w:val="2"/>
          <w:lang w:eastAsia="zh-TW"/>
        </w:rPr>
      </w:pPr>
      <w:r w:rsidRPr="00CB104F">
        <w:rPr>
          <w:b/>
          <w:kern w:val="2"/>
          <w:lang w:eastAsia="zh-TW"/>
        </w:rPr>
        <w:t>各按鈕作用</w:t>
      </w:r>
    </w:p>
    <w:p w:rsidR="00C22420" w:rsidRPr="00CB104F" w:rsidRDefault="00C22420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bCs/>
          <w:lang w:eastAsia="zh-TW"/>
        </w:rPr>
        <w:t>開立：</w:t>
      </w:r>
    </w:p>
    <w:p w:rsidR="005A1F49" w:rsidRPr="002F3712" w:rsidRDefault="005A1F49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104F">
        <w:rPr>
          <w:bCs/>
          <w:lang w:eastAsia="zh-TW"/>
        </w:rPr>
        <w:t>資料寫入狀態檔：</w:t>
      </w:r>
    </w:p>
    <w:p w:rsidR="002F3712" w:rsidRPr="00AD04DC" w:rsidRDefault="002F3712" w:rsidP="002F3712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bCs/>
          <w:lang w:eastAsia="zh-TW"/>
        </w:rPr>
        <w:t>CALL AA_BCZ001.</w:t>
      </w:r>
      <w:r w:rsidR="00A741F9" w:rsidRPr="00A741F9">
        <w:rPr>
          <w:rFonts w:ascii="細明體" w:eastAsia="細明體" w:hAnsi="細明體" w:hint="eastAsia"/>
        </w:rPr>
        <w:t>doInsert</w:t>
      </w:r>
      <w:r w:rsidR="00A741F9">
        <w:rPr>
          <w:rFonts w:ascii="細明體" w:eastAsia="細明體" w:hAnsi="細明體" w:hint="eastAsia"/>
          <w:lang w:eastAsia="zh-TW"/>
        </w:rPr>
        <w:t>()：</w:t>
      </w:r>
      <w:r w:rsidR="008B1B47">
        <w:rPr>
          <w:rFonts w:ascii="細明體" w:eastAsia="細明體" w:hAnsi="細明體" w:hint="eastAsia"/>
          <w:lang w:eastAsia="zh-TW"/>
        </w:rPr>
        <w:t>(</w:t>
      </w:r>
      <w:r w:rsidR="00A741F9">
        <w:rPr>
          <w:rFonts w:ascii="細明體" w:eastAsia="細明體" w:hAnsi="細明體" w:hint="eastAsia"/>
        </w:rPr>
        <w:t>新增</w:t>
      </w:r>
      <w:r w:rsidR="00A741F9" w:rsidRPr="00243B1A">
        <w:rPr>
          <w:rFonts w:ascii="細明體" w:eastAsia="細明體" w:hAnsi="細明體" w:hint="eastAsia"/>
        </w:rPr>
        <w:t>狀態檔</w:t>
      </w:r>
      <w:r w:rsidR="008B1B47">
        <w:rPr>
          <w:rFonts w:ascii="細明體" w:eastAsia="細明體" w:hAnsi="細明體" w:hint="eastAsia"/>
          <w:lang w:eastAsia="zh-TW"/>
        </w:rPr>
        <w:t>)</w:t>
      </w:r>
    </w:p>
    <w:p w:rsidR="00656D8A" w:rsidRPr="00AD04DC" w:rsidRDefault="00AD04DC" w:rsidP="0081352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kern w:val="2"/>
          <w:lang w:eastAsia="zh-TW"/>
        </w:rPr>
      </w:pPr>
      <w:r w:rsidRPr="00AD04DC">
        <w:rPr>
          <w:rFonts w:ascii="新細明體" w:hAnsi="新細明體" w:hint="eastAsia"/>
          <w:lang w:eastAsia="zh-TW"/>
        </w:rPr>
        <w:t>差額證明狀態資料</w:t>
      </w:r>
      <w:r w:rsidR="008F1174" w:rsidRPr="00AD04DC">
        <w:rPr>
          <w:bCs/>
          <w:lang w:eastAsia="zh-TW"/>
        </w:rPr>
        <w:t>格式如下：</w:t>
      </w:r>
    </w:p>
    <w:tbl>
      <w:tblPr>
        <w:tblW w:w="6804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3402"/>
        <w:gridCol w:w="1701"/>
      </w:tblGrid>
      <w:tr w:rsidR="00656D8A" w:rsidRPr="00CB104F" w:rsidTr="00456902">
        <w:trPr>
          <w:trHeight w:val="303"/>
        </w:trPr>
        <w:tc>
          <w:tcPr>
            <w:tcW w:w="1701" w:type="dxa"/>
            <w:shd w:val="clear" w:color="auto" w:fill="C0C0C0"/>
          </w:tcPr>
          <w:p w:rsidR="00656D8A" w:rsidRPr="00CB104F" w:rsidRDefault="00656D8A" w:rsidP="00DF4BFC">
            <w:pPr>
              <w:pStyle w:val="Tabletext"/>
              <w:keepLines w:val="0"/>
              <w:spacing w:after="0" w:line="360" w:lineRule="auto"/>
              <w:jc w:val="center"/>
              <w:rPr>
                <w:b/>
                <w:lang w:eastAsia="zh-TW"/>
              </w:rPr>
            </w:pPr>
            <w:r w:rsidRPr="00CB104F">
              <w:rPr>
                <w:b/>
                <w:bCs/>
                <w:lang w:eastAsia="zh-TW"/>
              </w:rPr>
              <w:t>畫面欄位</w:t>
            </w:r>
          </w:p>
        </w:tc>
        <w:tc>
          <w:tcPr>
            <w:tcW w:w="3402" w:type="dxa"/>
            <w:shd w:val="clear" w:color="auto" w:fill="C0C0C0"/>
          </w:tcPr>
          <w:p w:rsidR="00656D8A" w:rsidRPr="00CB104F" w:rsidRDefault="00656D8A" w:rsidP="00DF4BFC">
            <w:pPr>
              <w:pStyle w:val="Tabletext"/>
              <w:keepLines w:val="0"/>
              <w:spacing w:after="0" w:line="360" w:lineRule="auto"/>
              <w:jc w:val="center"/>
              <w:rPr>
                <w:b/>
                <w:lang w:eastAsia="zh-TW"/>
              </w:rPr>
            </w:pPr>
            <w:r w:rsidRPr="00CB104F">
              <w:rPr>
                <w:b/>
                <w:bCs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C0C0C0"/>
          </w:tcPr>
          <w:p w:rsidR="00656D8A" w:rsidRPr="00CB104F" w:rsidRDefault="00656D8A" w:rsidP="00DF4BFC">
            <w:pPr>
              <w:pStyle w:val="Tabletext"/>
              <w:keepLines w:val="0"/>
              <w:spacing w:after="0" w:line="360" w:lineRule="auto"/>
              <w:rPr>
                <w:b/>
                <w:lang w:eastAsia="zh-TW"/>
              </w:rPr>
            </w:pPr>
            <w:r w:rsidRPr="00CB104F">
              <w:rPr>
                <w:b/>
                <w:lang w:eastAsia="zh-TW"/>
              </w:rPr>
              <w:t>其他</w:t>
            </w:r>
          </w:p>
        </w:tc>
      </w:tr>
      <w:tr w:rsidR="00656D8A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656D8A" w:rsidRPr="00CB104F" w:rsidRDefault="00656D8A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受理編號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656D8A" w:rsidRPr="00CB104F" w:rsidRDefault="00656D8A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畫面</w:t>
            </w:r>
            <w:r w:rsidRPr="00CB104F">
              <w:rPr>
                <w:bCs/>
                <w:lang w:eastAsia="zh-TW"/>
              </w:rPr>
              <w:t>.</w:t>
            </w:r>
            <w:r w:rsidRPr="00CB104F">
              <w:rPr>
                <w:bCs/>
                <w:lang w:eastAsia="zh-TW"/>
              </w:rPr>
              <w:t>受理編號</w:t>
            </w:r>
          </w:p>
        </w:tc>
        <w:tc>
          <w:tcPr>
            <w:tcW w:w="1701" w:type="dxa"/>
          </w:tcPr>
          <w:p w:rsidR="00656D8A" w:rsidRPr="00CB104F" w:rsidRDefault="00656D8A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03161B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03161B" w:rsidRPr="00CB104F" w:rsidRDefault="00EF5472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目前</w:t>
            </w:r>
            <w:r w:rsidR="0003161B" w:rsidRPr="00CB104F">
              <w:rPr>
                <w:sz w:val="20"/>
                <w:szCs w:val="20"/>
              </w:rPr>
              <w:t>狀態</w:t>
            </w:r>
            <w:r w:rsidR="0003161B"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03161B" w:rsidRPr="00CB104F" w:rsidRDefault="0003161B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‘</w:t>
            </w:r>
            <w:r w:rsidR="00420CF0">
              <w:rPr>
                <w:rFonts w:hint="eastAsia"/>
                <w:bCs/>
                <w:lang w:eastAsia="zh-TW"/>
              </w:rPr>
              <w:t>0</w:t>
            </w:r>
            <w:r w:rsidRPr="00CB104F">
              <w:rPr>
                <w:bCs/>
                <w:lang w:eastAsia="zh-TW"/>
              </w:rPr>
              <w:t>0’</w:t>
            </w:r>
          </w:p>
        </w:tc>
        <w:tc>
          <w:tcPr>
            <w:tcW w:w="1701" w:type="dxa"/>
          </w:tcPr>
          <w:p w:rsidR="0003161B" w:rsidRPr="00CB104F" w:rsidRDefault="0003161B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EF5472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EF5472" w:rsidRPr="00CB104F" w:rsidRDefault="00EF5472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前次狀態</w:t>
            </w:r>
          </w:p>
        </w:tc>
        <w:tc>
          <w:tcPr>
            <w:tcW w:w="3402" w:type="dxa"/>
          </w:tcPr>
          <w:p w:rsidR="00EF5472" w:rsidRPr="00CB104F" w:rsidRDefault="00EF5472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‘00’</w:t>
            </w:r>
          </w:p>
        </w:tc>
        <w:tc>
          <w:tcPr>
            <w:tcW w:w="1701" w:type="dxa"/>
          </w:tcPr>
          <w:p w:rsidR="00EF5472" w:rsidRPr="00CB104F" w:rsidRDefault="00EF5472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8B03D2" w:rsidRPr="00CB104F" w:rsidTr="00A129A1">
        <w:trPr>
          <w:trHeight w:val="303"/>
        </w:trPr>
        <w:tc>
          <w:tcPr>
            <w:tcW w:w="1701" w:type="dxa"/>
            <w:shd w:val="clear" w:color="auto" w:fill="FFFF99"/>
          </w:tcPr>
          <w:p w:rsidR="008B03D2" w:rsidRPr="00CB104F" w:rsidRDefault="008B03D2" w:rsidP="00A129A1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事故日期</w:t>
            </w:r>
          </w:p>
        </w:tc>
        <w:tc>
          <w:tcPr>
            <w:tcW w:w="3402" w:type="dxa"/>
          </w:tcPr>
          <w:p w:rsidR="008B03D2" w:rsidRPr="00CB104F" w:rsidRDefault="008B03D2" w:rsidP="00A129A1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DTAAA010.</w:t>
            </w:r>
            <w:r w:rsidRPr="00CB104F">
              <w:t xml:space="preserve"> </w:t>
            </w:r>
            <w:r w:rsidRPr="00CB104F">
              <w:t>事故</w:t>
            </w:r>
            <w:r w:rsidRPr="00CB104F">
              <w:rPr>
                <w:lang w:eastAsia="zh-TW"/>
              </w:rPr>
              <w:t>日期</w:t>
            </w:r>
          </w:p>
        </w:tc>
        <w:tc>
          <w:tcPr>
            <w:tcW w:w="1701" w:type="dxa"/>
          </w:tcPr>
          <w:p w:rsidR="008B03D2" w:rsidRPr="00CB104F" w:rsidRDefault="008B03D2" w:rsidP="00A129A1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03161B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03161B" w:rsidRPr="00CB104F" w:rsidRDefault="0003161B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事故人</w:t>
            </w:r>
            <w:r w:rsidRPr="00CB104F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3402" w:type="dxa"/>
          </w:tcPr>
          <w:p w:rsidR="0003161B" w:rsidRPr="00CB104F" w:rsidRDefault="0003161B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DTAAA010.</w:t>
            </w:r>
            <w:r w:rsidRPr="00CB104F">
              <w:t xml:space="preserve"> </w:t>
            </w:r>
            <w:r w:rsidRPr="00CB104F">
              <w:t>事故人</w:t>
            </w:r>
            <w:r w:rsidRPr="00CB104F">
              <w:t>ID</w:t>
            </w:r>
          </w:p>
        </w:tc>
        <w:tc>
          <w:tcPr>
            <w:tcW w:w="1701" w:type="dxa"/>
          </w:tcPr>
          <w:p w:rsidR="0003161B" w:rsidRPr="00CB104F" w:rsidRDefault="0003161B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03161B" w:rsidRPr="00CB104F" w:rsidTr="00456902">
        <w:trPr>
          <w:trHeight w:val="303"/>
        </w:trPr>
        <w:tc>
          <w:tcPr>
            <w:tcW w:w="1701" w:type="dxa"/>
            <w:shd w:val="clear" w:color="auto" w:fill="FFFF99"/>
          </w:tcPr>
          <w:p w:rsidR="0003161B" w:rsidRPr="00CB104F" w:rsidRDefault="0003161B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事故人姓名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03161B" w:rsidRPr="00CB104F" w:rsidRDefault="0003161B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DTAAA010.</w:t>
            </w:r>
            <w:r w:rsidRPr="00CB104F">
              <w:t xml:space="preserve"> </w:t>
            </w:r>
            <w:r w:rsidRPr="00CB104F">
              <w:t>事故人姓名</w:t>
            </w:r>
          </w:p>
        </w:tc>
        <w:tc>
          <w:tcPr>
            <w:tcW w:w="1701" w:type="dxa"/>
          </w:tcPr>
          <w:p w:rsidR="0003161B" w:rsidRPr="00CB104F" w:rsidRDefault="0003161B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3C7502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3C7502" w:rsidRPr="00CB104F" w:rsidRDefault="003C7502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給付日期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02" w:rsidRPr="00CB104F" w:rsidRDefault="003C7502" w:rsidP="00DF4BFC">
            <w:pPr>
              <w:pStyle w:val="Tabletext"/>
              <w:keepLines w:val="0"/>
              <w:spacing w:after="0" w:line="36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lang w:eastAsia="zh-TW"/>
              </w:rPr>
              <w:t>DTAAB001.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lang w:eastAsia="zh-TW"/>
              </w:rPr>
              <w:t>帳務日期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02" w:rsidRPr="00CB104F" w:rsidRDefault="003C7502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DA1FFC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A1FFC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受理單位代號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C85F66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受理單位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A1FFC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DA1FFC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A1FFC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受理單位中文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C85F66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受理單位</w:t>
            </w:r>
            <w:r w:rsidRPr="00CB104F">
              <w:rPr>
                <w:color w:val="000000"/>
                <w:lang w:eastAsia="zh-TW"/>
              </w:rPr>
              <w:t>中文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A1FFC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DA1FFC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A1FFC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核賠單位代號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C85F66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核賠單位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A1FFC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DA1FFC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A1FFC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核賠人員</w:t>
            </w:r>
            <w:r w:rsidRPr="00CB104F">
              <w:rPr>
                <w:sz w:val="20"/>
                <w:szCs w:val="20"/>
              </w:rPr>
              <w:t>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C85F66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核賠人員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A1FFC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3C7502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3C7502" w:rsidRPr="00CB104F" w:rsidRDefault="003C7502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核賠人員姓名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02" w:rsidRPr="00CB104F" w:rsidRDefault="00C85F66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lang w:eastAsia="zh-TW"/>
              </w:rPr>
              <w:t xml:space="preserve"> </w:t>
            </w:r>
            <w:r w:rsidRPr="00CB104F">
              <w:rPr>
                <w:color w:val="000000"/>
                <w:lang w:eastAsia="zh-TW"/>
              </w:rPr>
              <w:t>核賠人員姓名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02" w:rsidRPr="00CB104F" w:rsidRDefault="003C7502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771AD4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771AD4" w:rsidRPr="00CB104F" w:rsidRDefault="00771AD4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AD4" w:rsidRPr="00CB104F" w:rsidRDefault="00D25362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今天日期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AD4" w:rsidRPr="00CB104F" w:rsidRDefault="00771AD4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3C7502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3C7502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開立單位代號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02" w:rsidRPr="00CB104F" w:rsidRDefault="00D25362" w:rsidP="00DF4BFC">
            <w:pPr>
              <w:pStyle w:val="Tabletext"/>
              <w:keepLines w:val="0"/>
              <w:spacing w:after="0" w:line="36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color w:val="000000"/>
                <w:lang w:eastAsia="zh-TW"/>
              </w:rPr>
              <w:t>登入者單位代號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502" w:rsidRPr="00CB104F" w:rsidRDefault="003C7502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DA1FFC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A1FFC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開立人員</w:t>
            </w:r>
            <w:r w:rsidRPr="00CB104F">
              <w:rPr>
                <w:sz w:val="20"/>
                <w:szCs w:val="20"/>
              </w:rPr>
              <w:t>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25362" w:rsidP="00DF4BFC">
            <w:pPr>
              <w:pStyle w:val="Tabletext"/>
              <w:keepLines w:val="0"/>
              <w:spacing w:after="0" w:line="36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color w:val="000000"/>
                <w:lang w:eastAsia="zh-TW"/>
              </w:rPr>
              <w:t>登入者</w:t>
            </w:r>
            <w:r w:rsidRPr="00CB104F">
              <w:rPr>
                <w:bCs/>
                <w:color w:val="000000"/>
                <w:lang w:eastAsia="zh-TW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A1FFC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  <w:tr w:rsidR="00DA1FFC" w:rsidRPr="00CB104F" w:rsidTr="00456902">
        <w:trPr>
          <w:trHeight w:val="30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DA1FFC" w:rsidRPr="00CB104F" w:rsidRDefault="00DA1FFC" w:rsidP="00DF4BFC">
            <w:pPr>
              <w:spacing w:line="360" w:lineRule="auto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開立人員姓名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25362" w:rsidP="00DF4BFC">
            <w:pPr>
              <w:pStyle w:val="Tabletext"/>
              <w:keepLines w:val="0"/>
              <w:spacing w:after="0" w:line="36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color w:val="000000"/>
                <w:lang w:eastAsia="zh-TW"/>
              </w:rPr>
              <w:t>登入者姓名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FFC" w:rsidRPr="00CB104F" w:rsidRDefault="00DA1FFC" w:rsidP="00DF4BFC">
            <w:pPr>
              <w:pStyle w:val="Tabletext"/>
              <w:keepLines w:val="0"/>
              <w:spacing w:after="0" w:line="360" w:lineRule="auto"/>
              <w:rPr>
                <w:bCs/>
                <w:lang w:eastAsia="zh-TW"/>
              </w:rPr>
            </w:pPr>
          </w:p>
        </w:tc>
      </w:tr>
    </w:tbl>
    <w:p w:rsidR="005A1F49" w:rsidRPr="00CB104F" w:rsidRDefault="005A1F49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畫面連結至</w:t>
      </w:r>
      <w:r w:rsidRPr="00CB104F">
        <w:rPr>
          <w:kern w:val="2"/>
          <w:lang w:eastAsia="zh-TW"/>
        </w:rPr>
        <w:t xml:space="preserve"> AABC_0101</w:t>
      </w:r>
      <w:r w:rsidR="008D58AA" w:rsidRPr="00CB104F">
        <w:rPr>
          <w:kern w:val="2"/>
          <w:lang w:eastAsia="zh-TW"/>
        </w:rPr>
        <w:t>，參數：受理編號</w:t>
      </w:r>
      <w:r w:rsidR="00014D40">
        <w:rPr>
          <w:rFonts w:hint="eastAsia"/>
          <w:kern w:val="2"/>
          <w:lang w:eastAsia="zh-TW"/>
        </w:rPr>
        <w:t>，</w:t>
      </w:r>
      <w:r w:rsidR="00014D40" w:rsidRPr="00CB104F">
        <w:rPr>
          <w:lang w:eastAsia="zh-TW"/>
        </w:rPr>
        <w:t>目前狀態</w:t>
      </w:r>
      <w:r w:rsidR="00014D40">
        <w:rPr>
          <w:rFonts w:hint="eastAsia"/>
          <w:lang w:eastAsia="zh-TW"/>
        </w:rPr>
        <w:t>，按鈕類型</w:t>
      </w:r>
    </w:p>
    <w:p w:rsidR="008E6C31" w:rsidRPr="00CB104F" w:rsidRDefault="008D2DCC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編輯：</w:t>
      </w:r>
    </w:p>
    <w:p w:rsidR="008D2DCC" w:rsidRPr="00CB104F" w:rsidRDefault="008D2DCC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畫面連結至</w:t>
      </w:r>
      <w:r w:rsidRPr="00CB104F">
        <w:rPr>
          <w:kern w:val="2"/>
          <w:lang w:eastAsia="zh-TW"/>
        </w:rPr>
        <w:t xml:space="preserve"> AABC_0101</w:t>
      </w:r>
      <w:r w:rsidR="008D58AA" w:rsidRPr="00CB104F">
        <w:rPr>
          <w:kern w:val="2"/>
          <w:lang w:eastAsia="zh-TW"/>
        </w:rPr>
        <w:t>，參數：受理編號</w:t>
      </w:r>
      <w:r w:rsidR="00014D40">
        <w:rPr>
          <w:rFonts w:hint="eastAsia"/>
          <w:kern w:val="2"/>
          <w:lang w:eastAsia="zh-TW"/>
        </w:rPr>
        <w:t>，</w:t>
      </w:r>
      <w:r w:rsidR="00014D40" w:rsidRPr="00CB104F">
        <w:rPr>
          <w:lang w:eastAsia="zh-TW"/>
        </w:rPr>
        <w:t>目前狀態</w:t>
      </w:r>
      <w:r w:rsidR="00014D40">
        <w:rPr>
          <w:rFonts w:hint="eastAsia"/>
          <w:lang w:eastAsia="zh-TW"/>
        </w:rPr>
        <w:t>，按鈕類型</w:t>
      </w:r>
    </w:p>
    <w:p w:rsidR="008D2DCC" w:rsidRPr="00CB104F" w:rsidRDefault="008D2DCC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修改：</w:t>
      </w:r>
    </w:p>
    <w:p w:rsidR="008D2DCC" w:rsidRPr="00CB104F" w:rsidRDefault="008D2DCC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畫面連結至</w:t>
      </w:r>
      <w:r w:rsidRPr="00CB104F">
        <w:rPr>
          <w:kern w:val="2"/>
          <w:lang w:eastAsia="zh-TW"/>
        </w:rPr>
        <w:t xml:space="preserve"> AABC_0101</w:t>
      </w:r>
      <w:r w:rsidR="008D58AA" w:rsidRPr="00CB104F">
        <w:rPr>
          <w:kern w:val="2"/>
          <w:lang w:eastAsia="zh-TW"/>
        </w:rPr>
        <w:t>，參數：受理編號</w:t>
      </w:r>
      <w:r w:rsidR="00014D40">
        <w:rPr>
          <w:rFonts w:hint="eastAsia"/>
          <w:kern w:val="2"/>
          <w:lang w:eastAsia="zh-TW"/>
        </w:rPr>
        <w:t>，</w:t>
      </w:r>
      <w:r w:rsidR="00014D40" w:rsidRPr="00CB104F">
        <w:rPr>
          <w:lang w:eastAsia="zh-TW"/>
        </w:rPr>
        <w:t>目前狀態</w:t>
      </w:r>
      <w:r w:rsidR="00014D40">
        <w:rPr>
          <w:rFonts w:hint="eastAsia"/>
          <w:lang w:eastAsia="zh-TW"/>
        </w:rPr>
        <w:t>，按鈕類型</w:t>
      </w:r>
    </w:p>
    <w:p w:rsidR="008D2DCC" w:rsidRPr="00CB104F" w:rsidRDefault="008D2DCC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刪除：</w:t>
      </w:r>
    </w:p>
    <w:p w:rsidR="008D2DCC" w:rsidRPr="00CB104F" w:rsidRDefault="008D2DCC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顯示確認訊息：</w:t>
      </w:r>
      <w:r w:rsidRPr="00CB104F">
        <w:rPr>
          <w:kern w:val="2"/>
          <w:lang w:eastAsia="zh-TW"/>
        </w:rPr>
        <w:t>”</w:t>
      </w:r>
      <w:r w:rsidRPr="00CB104F">
        <w:rPr>
          <w:kern w:val="2"/>
          <w:lang w:eastAsia="zh-TW"/>
        </w:rPr>
        <w:t>是否確認刪除此受編</w:t>
      </w:r>
      <w:r w:rsidRPr="00CB104F">
        <w:rPr>
          <w:kern w:val="2"/>
          <w:lang w:eastAsia="zh-TW"/>
        </w:rPr>
        <w:t>”+</w:t>
      </w:r>
      <w:r w:rsidRPr="00CB104F">
        <w:rPr>
          <w:kern w:val="2"/>
          <w:lang w:eastAsia="zh-TW"/>
        </w:rPr>
        <w:t>畫面</w:t>
      </w:r>
      <w:r w:rsidRPr="00CB104F">
        <w:rPr>
          <w:kern w:val="2"/>
          <w:lang w:eastAsia="zh-TW"/>
        </w:rPr>
        <w:t>.</w:t>
      </w:r>
      <w:r w:rsidRPr="00CB104F">
        <w:rPr>
          <w:kern w:val="2"/>
          <w:lang w:eastAsia="zh-TW"/>
        </w:rPr>
        <w:t>這一列的受理編號</w:t>
      </w:r>
    </w:p>
    <w:p w:rsidR="008D2DCC" w:rsidRPr="00CB104F" w:rsidRDefault="008D2DCC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IF CONFIRM</w:t>
      </w:r>
    </w:p>
    <w:p w:rsidR="00181DA2" w:rsidRPr="00E157D1" w:rsidRDefault="00181DA2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bCs/>
          <w:lang w:eastAsia="zh-TW"/>
        </w:rPr>
        <w:t>CALL AA_BCZ001.</w:t>
      </w:r>
      <w:r w:rsidRPr="00A741F9">
        <w:rPr>
          <w:rFonts w:ascii="細明體" w:eastAsia="細明體" w:hAnsi="細明體" w:hint="eastAsia"/>
        </w:rPr>
        <w:t>do</w:t>
      </w:r>
      <w:r>
        <w:rPr>
          <w:rFonts w:ascii="細明體" w:eastAsia="細明體" w:hAnsi="細明體" w:hint="eastAsia"/>
          <w:lang w:eastAsia="zh-TW"/>
        </w:rPr>
        <w:t>Delete ()：(刪除</w:t>
      </w:r>
      <w:r w:rsidRPr="00243B1A">
        <w:rPr>
          <w:rFonts w:ascii="細明體" w:eastAsia="細明體" w:hAnsi="細明體" w:hint="eastAsia"/>
        </w:rPr>
        <w:t>狀態檔</w:t>
      </w:r>
      <w:r>
        <w:rPr>
          <w:rFonts w:ascii="細明體" w:eastAsia="細明體" w:hAnsi="細明體" w:hint="eastAsia"/>
          <w:lang w:eastAsia="zh-TW"/>
        </w:rPr>
        <w:t>)</w:t>
      </w:r>
    </w:p>
    <w:p w:rsidR="00E157D1" w:rsidRDefault="00E157D1" w:rsidP="00E157D1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104F">
        <w:rPr>
          <w:kern w:val="2"/>
          <w:lang w:eastAsia="zh-TW"/>
        </w:rPr>
        <w:t>受理編號</w:t>
      </w:r>
      <w:r w:rsidRPr="00CB104F">
        <w:rPr>
          <w:kern w:val="2"/>
          <w:lang w:eastAsia="zh-TW"/>
        </w:rPr>
        <w:t xml:space="preserve"> =</w:t>
      </w:r>
      <w:r w:rsidRPr="00CB104F">
        <w:rPr>
          <w:kern w:val="2"/>
          <w:lang w:eastAsia="zh-TW"/>
        </w:rPr>
        <w:t>畫面</w:t>
      </w:r>
      <w:r w:rsidRPr="00CB104F">
        <w:rPr>
          <w:kern w:val="2"/>
          <w:lang w:eastAsia="zh-TW"/>
        </w:rPr>
        <w:t>.</w:t>
      </w:r>
      <w:r w:rsidRPr="00CB104F">
        <w:rPr>
          <w:kern w:val="2"/>
          <w:lang w:eastAsia="zh-TW"/>
        </w:rPr>
        <w:t>這一列的受理編號</w:t>
      </w:r>
    </w:p>
    <w:p w:rsidR="0069085F" w:rsidRPr="00E157D1" w:rsidRDefault="0069085F" w:rsidP="0069085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bCs/>
          <w:lang w:eastAsia="zh-TW"/>
        </w:rPr>
        <w:t>CALL AA_BCZ002.</w:t>
      </w:r>
      <w:r w:rsidRPr="00A741F9">
        <w:rPr>
          <w:rFonts w:ascii="細明體" w:eastAsia="細明體" w:hAnsi="細明體" w:hint="eastAsia"/>
        </w:rPr>
        <w:t>do</w:t>
      </w:r>
      <w:r>
        <w:rPr>
          <w:rFonts w:ascii="細明體" w:eastAsia="細明體" w:hAnsi="細明體" w:hint="eastAsia"/>
          <w:lang w:eastAsia="zh-TW"/>
        </w:rPr>
        <w:t>Delete ()：(刪除</w:t>
      </w:r>
      <w:r w:rsidRPr="00CB104F">
        <w:rPr>
          <w:kern w:val="2"/>
          <w:lang w:eastAsia="zh-TW"/>
        </w:rPr>
        <w:t>明細</w:t>
      </w:r>
      <w:r w:rsidRPr="00243B1A">
        <w:rPr>
          <w:rFonts w:ascii="細明體" w:eastAsia="細明體" w:hAnsi="細明體" w:hint="eastAsia"/>
        </w:rPr>
        <w:t>檔</w:t>
      </w:r>
      <w:r>
        <w:rPr>
          <w:rFonts w:ascii="細明體" w:eastAsia="細明體" w:hAnsi="細明體" w:hint="eastAsia"/>
          <w:lang w:eastAsia="zh-TW"/>
        </w:rPr>
        <w:t>)</w:t>
      </w:r>
    </w:p>
    <w:p w:rsidR="0069085F" w:rsidRDefault="0069085F" w:rsidP="0069085F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CB104F">
        <w:rPr>
          <w:kern w:val="2"/>
          <w:lang w:eastAsia="zh-TW"/>
        </w:rPr>
        <w:t>受理編號</w:t>
      </w:r>
      <w:r w:rsidRPr="00CB104F">
        <w:rPr>
          <w:kern w:val="2"/>
          <w:lang w:eastAsia="zh-TW"/>
        </w:rPr>
        <w:t xml:space="preserve"> =</w:t>
      </w:r>
      <w:r w:rsidRPr="00CB104F">
        <w:rPr>
          <w:kern w:val="2"/>
          <w:lang w:eastAsia="zh-TW"/>
        </w:rPr>
        <w:t>畫面</w:t>
      </w:r>
      <w:r w:rsidRPr="00CB104F">
        <w:rPr>
          <w:kern w:val="2"/>
          <w:lang w:eastAsia="zh-TW"/>
        </w:rPr>
        <w:t>.</w:t>
      </w:r>
      <w:r w:rsidRPr="00CB104F">
        <w:rPr>
          <w:kern w:val="2"/>
          <w:lang w:eastAsia="zh-TW"/>
        </w:rPr>
        <w:t>這一列的受理編號</w:t>
      </w:r>
    </w:p>
    <w:p w:rsidR="008D2DCC" w:rsidRPr="00CB104F" w:rsidRDefault="002340F9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列印</w:t>
      </w:r>
      <w:r w:rsidR="00F54274" w:rsidRPr="00CB104F">
        <w:rPr>
          <w:kern w:val="2"/>
          <w:lang w:eastAsia="zh-TW"/>
        </w:rPr>
        <w:t>：</w:t>
      </w:r>
    </w:p>
    <w:p w:rsidR="00BA5C2C" w:rsidRPr="00CB104F" w:rsidRDefault="00BA5C2C" w:rsidP="00BA5C2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CALL AA_BCZ00</w:t>
      </w:r>
      <w:r>
        <w:rPr>
          <w:rFonts w:hint="eastAsia"/>
          <w:kern w:val="2"/>
          <w:lang w:eastAsia="zh-TW"/>
        </w:rPr>
        <w:t>3</w:t>
      </w:r>
      <w:r w:rsidRPr="00CB104F">
        <w:rPr>
          <w:kern w:val="2"/>
          <w:lang w:eastAsia="zh-TW"/>
        </w:rPr>
        <w:t>(</w:t>
      </w:r>
      <w:r w:rsidRPr="00CB104F">
        <w:rPr>
          <w:kern w:val="2"/>
          <w:lang w:eastAsia="zh-TW"/>
        </w:rPr>
        <w:t>差額證明列印</w:t>
      </w:r>
      <w:r w:rsidRPr="00CB104F">
        <w:rPr>
          <w:kern w:val="2"/>
          <w:lang w:eastAsia="zh-TW"/>
        </w:rPr>
        <w:t>)</w:t>
      </w:r>
    </w:p>
    <w:p w:rsidR="00391D66" w:rsidRPr="00391D66" w:rsidRDefault="00391D66" w:rsidP="00BA5C2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 w:rsidRPr="00CB104F">
        <w:rPr>
          <w:kern w:val="2"/>
          <w:lang w:eastAsia="zh-TW"/>
        </w:rPr>
        <w:t>受理編號</w:t>
      </w:r>
      <w:r w:rsidRPr="00CB104F">
        <w:rPr>
          <w:kern w:val="2"/>
          <w:lang w:eastAsia="zh-TW"/>
        </w:rPr>
        <w:t xml:space="preserve"> =</w:t>
      </w:r>
      <w:r w:rsidRPr="00CB104F">
        <w:rPr>
          <w:kern w:val="2"/>
          <w:lang w:eastAsia="zh-TW"/>
        </w:rPr>
        <w:t>畫面</w:t>
      </w:r>
      <w:r w:rsidRPr="00CB104F">
        <w:rPr>
          <w:kern w:val="2"/>
          <w:lang w:eastAsia="zh-TW"/>
        </w:rPr>
        <w:t>.</w:t>
      </w:r>
      <w:r w:rsidRPr="00CB104F">
        <w:rPr>
          <w:kern w:val="2"/>
          <w:lang w:eastAsia="zh-TW"/>
        </w:rPr>
        <w:t>這一列的受理編號</w:t>
      </w:r>
    </w:p>
    <w:p w:rsidR="00BA5C2C" w:rsidRDefault="00BA5C2C" w:rsidP="00BA5C2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 w:rsidRPr="00CB104F">
        <w:rPr>
          <w:kern w:val="2"/>
          <w:lang w:eastAsia="zh-TW"/>
        </w:rPr>
        <w:t>種類</w:t>
      </w:r>
      <w:r w:rsidRPr="00CB104F">
        <w:rPr>
          <w:kern w:val="2"/>
          <w:lang w:eastAsia="zh-TW"/>
        </w:rPr>
        <w:t xml:space="preserve"> = ‘1’ (</w:t>
      </w:r>
      <w:r w:rsidRPr="00CB104F">
        <w:rPr>
          <w:kern w:val="2"/>
          <w:lang w:eastAsia="zh-TW"/>
        </w:rPr>
        <w:t>正本，更新正本列印欄位</w:t>
      </w:r>
      <w:r w:rsidRPr="00CB104F">
        <w:rPr>
          <w:kern w:val="2"/>
          <w:lang w:eastAsia="zh-TW"/>
        </w:rPr>
        <w:t>)</w:t>
      </w:r>
    </w:p>
    <w:p w:rsidR="00CB44ED" w:rsidRDefault="00CB44ED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>
        <w:rPr>
          <w:rFonts w:eastAsia="細明體" w:hint="eastAsia"/>
          <w:bCs/>
          <w:lang w:eastAsia="zh-TW"/>
        </w:rPr>
        <w:t xml:space="preserve">IF </w:t>
      </w:r>
      <w:r>
        <w:rPr>
          <w:rFonts w:eastAsia="細明體" w:hint="eastAsia"/>
          <w:bCs/>
          <w:lang w:eastAsia="zh-TW"/>
        </w:rPr>
        <w:t>正常結束</w:t>
      </w:r>
      <w:r w:rsidR="00DB7E87">
        <w:rPr>
          <w:rFonts w:eastAsia="細明體" w:hint="eastAsia"/>
          <w:bCs/>
          <w:lang w:eastAsia="zh-TW"/>
        </w:rPr>
        <w:t>(</w:t>
      </w:r>
      <w:r w:rsidR="00DB7E87">
        <w:rPr>
          <w:rFonts w:eastAsia="細明體" w:hint="eastAsia"/>
          <w:bCs/>
          <w:lang w:eastAsia="zh-TW"/>
        </w:rPr>
        <w:t>避免因沒印成功就不能再印了</w:t>
      </w:r>
      <w:r w:rsidR="00DB7E87">
        <w:rPr>
          <w:rFonts w:eastAsia="細明體" w:hint="eastAsia"/>
          <w:bCs/>
          <w:lang w:eastAsia="zh-TW"/>
        </w:rPr>
        <w:t>)</w:t>
      </w:r>
    </w:p>
    <w:p w:rsidR="005F0327" w:rsidRPr="00CB104F" w:rsidRDefault="005F0327" w:rsidP="00CB44ED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rFonts w:eastAsia="細明體"/>
          <w:bCs/>
          <w:lang w:eastAsia="zh-TW"/>
        </w:rPr>
        <w:t>更新狀態：</w:t>
      </w:r>
    </w:p>
    <w:p w:rsidR="007C3BE1" w:rsidRPr="004B2C0E" w:rsidRDefault="007C3BE1" w:rsidP="00CB44ED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7C3BE1">
        <w:rPr>
          <w:rFonts w:hint="eastAsia"/>
          <w:kern w:val="2"/>
          <w:lang w:eastAsia="zh-TW"/>
        </w:rPr>
        <w:t>CALL AA_BCZ001.</w:t>
      </w:r>
      <w:r w:rsidR="00823388">
        <w:rPr>
          <w:rFonts w:ascii="細明體" w:eastAsia="細明體" w:hAnsi="細明體" w:hint="eastAsia"/>
        </w:rPr>
        <w:t>uptAplySts</w:t>
      </w:r>
      <w:r w:rsidR="00E13162">
        <w:rPr>
          <w:rFonts w:ascii="細明體" w:eastAsia="細明體" w:hAnsi="細明體" w:hint="eastAsia"/>
          <w:lang w:eastAsia="zh-TW"/>
        </w:rPr>
        <w:t>(</w:t>
      </w:r>
      <w:r w:rsidR="00E13162" w:rsidRPr="00914FA9">
        <w:rPr>
          <w:rFonts w:hint="eastAsia"/>
        </w:rPr>
        <w:t>狀態更新</w:t>
      </w:r>
      <w:r w:rsidR="00E13162">
        <w:rPr>
          <w:rFonts w:hint="eastAsia"/>
          <w:lang w:eastAsia="zh-TW"/>
        </w:rPr>
        <w:t>)</w:t>
      </w:r>
    </w:p>
    <w:p w:rsidR="004B2C0E" w:rsidRPr="004B2C0E" w:rsidRDefault="004B2C0E" w:rsidP="004B2C0E">
      <w:pPr>
        <w:pStyle w:val="Tabletext"/>
        <w:keepLines w:val="0"/>
        <w:numPr>
          <w:ilvl w:val="6"/>
          <w:numId w:val="37"/>
        </w:numPr>
        <w:spacing w:after="0" w:line="360" w:lineRule="atLeast"/>
        <w:rPr>
          <w:kern w:val="2"/>
          <w:lang w:eastAsia="zh-TW"/>
        </w:rPr>
      </w:pPr>
      <w:r w:rsidRPr="004B2C0E">
        <w:rPr>
          <w:rFonts w:hint="eastAsia"/>
          <w:kern w:val="2"/>
          <w:lang w:eastAsia="zh-TW"/>
        </w:rPr>
        <w:t>差額證明狀態資料如下：</w:t>
      </w:r>
    </w:p>
    <w:tbl>
      <w:tblPr>
        <w:tblW w:w="4962" w:type="dxa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52"/>
        <w:gridCol w:w="709"/>
      </w:tblGrid>
      <w:tr w:rsidR="004B2C0E" w:rsidTr="004B2C0E">
        <w:trPr>
          <w:trHeight w:val="303"/>
        </w:trPr>
        <w:tc>
          <w:tcPr>
            <w:tcW w:w="1701" w:type="dxa"/>
            <w:shd w:val="clear" w:color="auto" w:fill="C0C0C0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52" w:type="dxa"/>
            <w:shd w:val="clear" w:color="auto" w:fill="C0C0C0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709" w:type="dxa"/>
            <w:shd w:val="clear" w:color="auto" w:fill="C0C0C0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4B2C0E" w:rsidTr="004B2C0E">
        <w:trPr>
          <w:trHeight w:val="303"/>
        </w:trPr>
        <w:tc>
          <w:tcPr>
            <w:tcW w:w="1701" w:type="dxa"/>
            <w:shd w:val="clear" w:color="auto" w:fill="FFFF99"/>
          </w:tcPr>
          <w:p w:rsidR="004B2C0E" w:rsidRPr="002C3984" w:rsidRDefault="004B2C0E" w:rsidP="00326C93">
            <w:pPr>
              <w:rPr>
                <w:rFonts w:hint="eastAsia"/>
                <w:sz w:val="20"/>
                <w:szCs w:val="20"/>
              </w:rPr>
            </w:pPr>
            <w:r w:rsidRPr="002C3984">
              <w:rPr>
                <w:rFonts w:hint="eastAsia"/>
                <w:sz w:val="20"/>
                <w:szCs w:val="20"/>
              </w:rPr>
              <w:t>受理編號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4B2C0E" w:rsidRDefault="00412DF3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B104F">
              <w:rPr>
                <w:kern w:val="2"/>
                <w:lang w:eastAsia="zh-TW"/>
              </w:rPr>
              <w:t>畫面</w:t>
            </w:r>
            <w:r w:rsidRPr="00CB104F">
              <w:rPr>
                <w:kern w:val="2"/>
                <w:lang w:eastAsia="zh-TW"/>
              </w:rPr>
              <w:t>.</w:t>
            </w:r>
            <w:r w:rsidRPr="00CB104F">
              <w:rPr>
                <w:kern w:val="2"/>
                <w:lang w:eastAsia="zh-TW"/>
              </w:rPr>
              <w:t>這一列的受理編號</w:t>
            </w:r>
          </w:p>
        </w:tc>
        <w:tc>
          <w:tcPr>
            <w:tcW w:w="709" w:type="dxa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B2C0E" w:rsidTr="004B2C0E">
        <w:trPr>
          <w:trHeight w:val="303"/>
        </w:trPr>
        <w:tc>
          <w:tcPr>
            <w:tcW w:w="1701" w:type="dxa"/>
            <w:shd w:val="clear" w:color="auto" w:fill="FFFF99"/>
          </w:tcPr>
          <w:p w:rsidR="004B2C0E" w:rsidRPr="002C3984" w:rsidRDefault="004B2C0E" w:rsidP="00326C9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80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B2C0E" w:rsidTr="004B2C0E">
        <w:trPr>
          <w:trHeight w:val="303"/>
        </w:trPr>
        <w:tc>
          <w:tcPr>
            <w:tcW w:w="1701" w:type="dxa"/>
            <w:shd w:val="clear" w:color="auto" w:fill="FFFF99"/>
          </w:tcPr>
          <w:p w:rsidR="004B2C0E" w:rsidRDefault="004B2C0E" w:rsidP="00326C9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前次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2552" w:type="dxa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原狀態(STEP 3.4.1)</w:t>
            </w:r>
          </w:p>
        </w:tc>
        <w:tc>
          <w:tcPr>
            <w:tcW w:w="709" w:type="dxa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B2C0E" w:rsidTr="004B2C0E">
        <w:trPr>
          <w:trHeight w:val="303"/>
        </w:trPr>
        <w:tc>
          <w:tcPr>
            <w:tcW w:w="1701" w:type="dxa"/>
            <w:shd w:val="clear" w:color="auto" w:fill="FFFF99"/>
          </w:tcPr>
          <w:p w:rsidR="004B2C0E" w:rsidRDefault="001C7890" w:rsidP="00326C93">
            <w:pPr>
              <w:rPr>
                <w:rFonts w:ascii="細明體" w:eastAsia="細明體" w:hAnsi="細明體" w:hint="eastAsia"/>
                <w:sz w:val="20"/>
              </w:rPr>
            </w:pPr>
            <w:r w:rsidRPr="009309C3">
              <w:rPr>
                <w:sz w:val="20"/>
                <w:szCs w:val="20"/>
              </w:rPr>
              <w:t>是否補印</w:t>
            </w:r>
          </w:p>
        </w:tc>
        <w:tc>
          <w:tcPr>
            <w:tcW w:w="2552" w:type="dxa"/>
          </w:tcPr>
          <w:p w:rsidR="004B2C0E" w:rsidRDefault="004B2C0E" w:rsidP="003951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 w:rsidR="0039514E">
              <w:rPr>
                <w:rFonts w:ascii="細明體" w:eastAsia="細明體" w:hAnsi="細明體" w:hint="eastAsia"/>
                <w:lang w:eastAsia="zh-TW"/>
              </w:rPr>
              <w:t>N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4B2C0E" w:rsidRDefault="004B2C0E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F54274" w:rsidRPr="00CB104F" w:rsidRDefault="00F54274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kern w:val="2"/>
          <w:lang w:eastAsia="zh-TW"/>
        </w:rPr>
        <w:t>列印複本：</w:t>
      </w:r>
    </w:p>
    <w:p w:rsidR="00561EB3" w:rsidRPr="00CB104F" w:rsidRDefault="00561EB3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kern w:val="2"/>
          <w:lang w:eastAsia="zh-TW"/>
        </w:rPr>
      </w:pPr>
      <w:r w:rsidRPr="00CB104F">
        <w:rPr>
          <w:kern w:val="2"/>
          <w:lang w:eastAsia="zh-TW"/>
        </w:rPr>
        <w:t>CALL AA_BCZ00</w:t>
      </w:r>
      <w:r w:rsidR="008B4DC3">
        <w:rPr>
          <w:rFonts w:hint="eastAsia"/>
          <w:kern w:val="2"/>
          <w:lang w:eastAsia="zh-TW"/>
        </w:rPr>
        <w:t>3</w:t>
      </w:r>
      <w:r w:rsidRPr="00CB104F">
        <w:rPr>
          <w:kern w:val="2"/>
          <w:lang w:eastAsia="zh-TW"/>
        </w:rPr>
        <w:t>(</w:t>
      </w:r>
      <w:r w:rsidRPr="00CB104F">
        <w:rPr>
          <w:kern w:val="2"/>
          <w:lang w:eastAsia="zh-TW"/>
        </w:rPr>
        <w:t>差額證明列印</w:t>
      </w:r>
      <w:r w:rsidRPr="00CB104F">
        <w:rPr>
          <w:kern w:val="2"/>
          <w:lang w:eastAsia="zh-TW"/>
        </w:rPr>
        <w:t>)</w:t>
      </w:r>
    </w:p>
    <w:p w:rsidR="00391D66" w:rsidRPr="00391D66" w:rsidRDefault="00391D66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 w:rsidRPr="00CB104F">
        <w:rPr>
          <w:kern w:val="2"/>
          <w:lang w:eastAsia="zh-TW"/>
        </w:rPr>
        <w:t>受理編號</w:t>
      </w:r>
      <w:r w:rsidRPr="00CB104F">
        <w:rPr>
          <w:kern w:val="2"/>
          <w:lang w:eastAsia="zh-TW"/>
        </w:rPr>
        <w:t xml:space="preserve"> =</w:t>
      </w:r>
      <w:r w:rsidRPr="00CB104F">
        <w:rPr>
          <w:kern w:val="2"/>
          <w:lang w:eastAsia="zh-TW"/>
        </w:rPr>
        <w:t>畫面</w:t>
      </w:r>
      <w:r w:rsidRPr="00CB104F">
        <w:rPr>
          <w:kern w:val="2"/>
          <w:lang w:eastAsia="zh-TW"/>
        </w:rPr>
        <w:t>.</w:t>
      </w:r>
      <w:r w:rsidRPr="00CB104F">
        <w:rPr>
          <w:kern w:val="2"/>
          <w:lang w:eastAsia="zh-TW"/>
        </w:rPr>
        <w:t>這一列的受理編號</w:t>
      </w:r>
    </w:p>
    <w:p w:rsidR="00561EB3" w:rsidRPr="00CB104F" w:rsidRDefault="00561EB3" w:rsidP="00DF4BFC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kern w:val="2"/>
          <w:lang w:eastAsia="zh-TW"/>
        </w:rPr>
        <w:t>種類</w:t>
      </w:r>
      <w:r w:rsidRPr="00CB104F">
        <w:rPr>
          <w:kern w:val="2"/>
          <w:lang w:eastAsia="zh-TW"/>
        </w:rPr>
        <w:t xml:space="preserve"> = ‘2’ (</w:t>
      </w:r>
      <w:r w:rsidRPr="00CB104F">
        <w:rPr>
          <w:kern w:val="2"/>
          <w:lang w:eastAsia="zh-TW"/>
        </w:rPr>
        <w:t>複本</w:t>
      </w:r>
      <w:r w:rsidRPr="00CB104F">
        <w:rPr>
          <w:kern w:val="2"/>
          <w:lang w:eastAsia="zh-TW"/>
        </w:rPr>
        <w:t>)</w:t>
      </w:r>
    </w:p>
    <w:p w:rsidR="0023583C" w:rsidRPr="00CB104F" w:rsidRDefault="00F54274" w:rsidP="00DF4BFC">
      <w:pPr>
        <w:pStyle w:val="Tabletext"/>
        <w:keepLines w:val="0"/>
        <w:numPr>
          <w:ilvl w:val="2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kern w:val="2"/>
          <w:lang w:eastAsia="zh-TW"/>
        </w:rPr>
        <w:t>補印正本：</w:t>
      </w:r>
    </w:p>
    <w:p w:rsidR="00C84F27" w:rsidRDefault="00C84F27" w:rsidP="00DF4BFC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eastAsia="細明體" w:hint="eastAsia"/>
          <w:bCs/>
          <w:lang w:eastAsia="zh-TW"/>
        </w:rPr>
      </w:pPr>
      <w:r w:rsidRPr="00CB104F">
        <w:rPr>
          <w:rFonts w:eastAsia="細明體"/>
          <w:bCs/>
          <w:lang w:eastAsia="zh-TW"/>
        </w:rPr>
        <w:t>更新狀態：</w:t>
      </w:r>
    </w:p>
    <w:p w:rsidR="00E51A2A" w:rsidRPr="004B2C0E" w:rsidRDefault="00E51A2A" w:rsidP="00E51A2A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7C3BE1">
        <w:rPr>
          <w:rFonts w:hint="eastAsia"/>
          <w:kern w:val="2"/>
          <w:lang w:eastAsia="zh-TW"/>
        </w:rPr>
        <w:t>CALL AA_BCZ001.</w:t>
      </w:r>
      <w:r>
        <w:rPr>
          <w:rFonts w:ascii="細明體" w:eastAsia="細明體" w:hAnsi="細明體" w:hint="eastAsia"/>
        </w:rPr>
        <w:t>uptAplySts</w:t>
      </w:r>
      <w:r>
        <w:rPr>
          <w:rFonts w:ascii="細明體" w:eastAsia="細明體" w:hAnsi="細明體" w:hint="eastAsia"/>
          <w:lang w:eastAsia="zh-TW"/>
        </w:rPr>
        <w:t>(</w:t>
      </w:r>
      <w:r w:rsidRPr="00914FA9">
        <w:rPr>
          <w:rFonts w:hint="eastAsia"/>
        </w:rPr>
        <w:t>狀態更新</w:t>
      </w:r>
      <w:r>
        <w:rPr>
          <w:rFonts w:hint="eastAsia"/>
          <w:lang w:eastAsia="zh-TW"/>
        </w:rPr>
        <w:t>)</w:t>
      </w:r>
    </w:p>
    <w:p w:rsidR="00E51A2A" w:rsidRPr="004B2C0E" w:rsidRDefault="00E51A2A" w:rsidP="00E51A2A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kern w:val="2"/>
          <w:lang w:eastAsia="zh-TW"/>
        </w:rPr>
      </w:pPr>
      <w:r w:rsidRPr="004B2C0E">
        <w:rPr>
          <w:rFonts w:hint="eastAsia"/>
          <w:kern w:val="2"/>
          <w:lang w:eastAsia="zh-TW"/>
        </w:rPr>
        <w:t>差額證明狀態資料如下：</w:t>
      </w:r>
    </w:p>
    <w:tbl>
      <w:tblPr>
        <w:tblW w:w="4962" w:type="dxa"/>
        <w:tblInd w:w="3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552"/>
        <w:gridCol w:w="709"/>
      </w:tblGrid>
      <w:tr w:rsidR="00E51A2A" w:rsidTr="00326C93">
        <w:trPr>
          <w:trHeight w:val="303"/>
        </w:trPr>
        <w:tc>
          <w:tcPr>
            <w:tcW w:w="1701" w:type="dxa"/>
            <w:shd w:val="clear" w:color="auto" w:fill="C0C0C0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52" w:type="dxa"/>
            <w:shd w:val="clear" w:color="auto" w:fill="C0C0C0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709" w:type="dxa"/>
            <w:shd w:val="clear" w:color="auto" w:fill="C0C0C0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E51A2A" w:rsidTr="00326C93">
        <w:trPr>
          <w:trHeight w:val="303"/>
        </w:trPr>
        <w:tc>
          <w:tcPr>
            <w:tcW w:w="1701" w:type="dxa"/>
            <w:shd w:val="clear" w:color="auto" w:fill="FFFF99"/>
          </w:tcPr>
          <w:p w:rsidR="00E51A2A" w:rsidRPr="002C3984" w:rsidRDefault="00E51A2A" w:rsidP="00326C93">
            <w:pPr>
              <w:rPr>
                <w:rFonts w:hint="eastAsia"/>
                <w:sz w:val="20"/>
                <w:szCs w:val="20"/>
              </w:rPr>
            </w:pPr>
            <w:r w:rsidRPr="002C3984">
              <w:rPr>
                <w:rFonts w:hint="eastAsia"/>
                <w:sz w:val="20"/>
                <w:szCs w:val="20"/>
              </w:rPr>
              <w:t>受理編號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E51A2A" w:rsidRDefault="00412DF3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CB104F">
              <w:rPr>
                <w:kern w:val="2"/>
                <w:lang w:eastAsia="zh-TW"/>
              </w:rPr>
              <w:t>畫面</w:t>
            </w:r>
            <w:r w:rsidRPr="00CB104F">
              <w:rPr>
                <w:kern w:val="2"/>
                <w:lang w:eastAsia="zh-TW"/>
              </w:rPr>
              <w:t>.</w:t>
            </w:r>
            <w:r w:rsidRPr="00CB104F">
              <w:rPr>
                <w:kern w:val="2"/>
                <w:lang w:eastAsia="zh-TW"/>
              </w:rPr>
              <w:t>這一列的受理編號</w:t>
            </w:r>
          </w:p>
        </w:tc>
        <w:tc>
          <w:tcPr>
            <w:tcW w:w="709" w:type="dxa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1A2A" w:rsidTr="00326C93">
        <w:trPr>
          <w:trHeight w:val="303"/>
        </w:trPr>
        <w:tc>
          <w:tcPr>
            <w:tcW w:w="1701" w:type="dxa"/>
            <w:shd w:val="clear" w:color="auto" w:fill="FFFF99"/>
          </w:tcPr>
          <w:p w:rsidR="00E51A2A" w:rsidRPr="002C3984" w:rsidRDefault="00E51A2A" w:rsidP="00326C9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  <w:r w:rsidRPr="002C3984">
              <w:rPr>
                <w:rFonts w:hint="eastAsia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E51A2A" w:rsidRDefault="00E51A2A" w:rsidP="00E51A2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40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1A2A" w:rsidTr="00326C93">
        <w:trPr>
          <w:trHeight w:val="303"/>
        </w:trPr>
        <w:tc>
          <w:tcPr>
            <w:tcW w:w="1701" w:type="dxa"/>
            <w:shd w:val="clear" w:color="auto" w:fill="FFFF99"/>
          </w:tcPr>
          <w:p w:rsidR="00E51A2A" w:rsidRDefault="00E51A2A" w:rsidP="00326C9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前次</w:t>
            </w:r>
            <w:r w:rsidRPr="002C3984"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2552" w:type="dxa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原狀態(STEP 3.4.1)</w:t>
            </w:r>
          </w:p>
        </w:tc>
        <w:tc>
          <w:tcPr>
            <w:tcW w:w="709" w:type="dxa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51A2A" w:rsidTr="00326C93">
        <w:trPr>
          <w:trHeight w:val="303"/>
        </w:trPr>
        <w:tc>
          <w:tcPr>
            <w:tcW w:w="1701" w:type="dxa"/>
            <w:shd w:val="clear" w:color="auto" w:fill="FFFF99"/>
          </w:tcPr>
          <w:p w:rsidR="00E51A2A" w:rsidRDefault="00E51A2A" w:rsidP="00326C93">
            <w:pPr>
              <w:rPr>
                <w:rFonts w:ascii="細明體" w:eastAsia="細明體" w:hAnsi="細明體" w:hint="eastAsia"/>
                <w:sz w:val="20"/>
              </w:rPr>
            </w:pPr>
            <w:r w:rsidRPr="004B2C0E">
              <w:rPr>
                <w:rFonts w:ascii="細明體" w:eastAsia="細明體" w:hAnsi="細明體" w:hint="eastAsia"/>
                <w:sz w:val="20"/>
              </w:rPr>
              <w:t>正本列印</w:t>
            </w:r>
          </w:p>
        </w:tc>
        <w:tc>
          <w:tcPr>
            <w:tcW w:w="2552" w:type="dxa"/>
          </w:tcPr>
          <w:p w:rsidR="00E51A2A" w:rsidRDefault="00E51A2A" w:rsidP="00E51A2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1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  <w:tc>
          <w:tcPr>
            <w:tcW w:w="709" w:type="dxa"/>
          </w:tcPr>
          <w:p w:rsidR="00E51A2A" w:rsidRDefault="00E51A2A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F22737" w:rsidTr="00326C93">
        <w:trPr>
          <w:trHeight w:val="303"/>
        </w:trPr>
        <w:tc>
          <w:tcPr>
            <w:tcW w:w="1701" w:type="dxa"/>
            <w:shd w:val="clear" w:color="auto" w:fill="FFFF99"/>
          </w:tcPr>
          <w:p w:rsidR="00F22737" w:rsidRPr="004B2C0E" w:rsidRDefault="00F22737" w:rsidP="00326C9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審批表單編號</w:t>
            </w:r>
          </w:p>
        </w:tc>
        <w:tc>
          <w:tcPr>
            <w:tcW w:w="2552" w:type="dxa"/>
          </w:tcPr>
          <w:p w:rsidR="00F22737" w:rsidRDefault="00F22737" w:rsidP="00E51A2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O_</w:t>
            </w:r>
            <w:r>
              <w:rPr>
                <w:rFonts w:hint="eastAsia"/>
                <w:kern w:val="2"/>
                <w:lang w:eastAsia="zh-TW"/>
              </w:rPr>
              <w:t>審批序號</w:t>
            </w:r>
          </w:p>
        </w:tc>
        <w:tc>
          <w:tcPr>
            <w:tcW w:w="709" w:type="dxa"/>
          </w:tcPr>
          <w:p w:rsidR="00F22737" w:rsidRDefault="00F22737" w:rsidP="00326C9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1F177F" w:rsidRDefault="001F177F" w:rsidP="001F177F">
      <w:pPr>
        <w:pStyle w:val="Tabletext"/>
        <w:keepLines w:val="0"/>
        <w:numPr>
          <w:ilvl w:val="3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產生審批資料：</w:t>
      </w:r>
    </w:p>
    <w:p w:rsidR="001F177F" w:rsidRDefault="001F177F" w:rsidP="001F177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2A1056">
        <w:rPr>
          <w:kern w:val="2"/>
          <w:lang w:eastAsia="zh-TW"/>
        </w:rPr>
        <w:t>DTZZB310bo</w:t>
      </w:r>
      <w:r>
        <w:rPr>
          <w:rFonts w:hint="eastAsia"/>
          <w:kern w:val="2"/>
          <w:lang w:eastAsia="zh-TW"/>
        </w:rPr>
        <w:t xml:space="preserve"> = CALL </w:t>
      </w:r>
      <w:r w:rsidRPr="009E2053">
        <w:rPr>
          <w:rFonts w:hint="eastAsia"/>
          <w:kern w:val="2"/>
          <w:lang w:eastAsia="zh-TW"/>
        </w:rPr>
        <w:t>ZZ_B3Z001</w:t>
      </w:r>
      <w:r>
        <w:rPr>
          <w:rFonts w:hint="eastAsia"/>
          <w:kern w:val="2"/>
          <w:lang w:eastAsia="zh-TW"/>
        </w:rPr>
        <w:t>.</w:t>
      </w:r>
      <w:r w:rsidRPr="00B66654">
        <w:rPr>
          <w:kern w:val="2"/>
          <w:lang w:eastAsia="zh-TW"/>
        </w:rPr>
        <w:t>getDTZZB301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B66654">
        <w:rPr>
          <w:rFonts w:hint="eastAsia"/>
          <w:kern w:val="2"/>
          <w:lang w:eastAsia="zh-TW"/>
        </w:rPr>
        <w:t>依表單種類及主分類產生表單基本資料</w:t>
      </w:r>
      <w:r>
        <w:rPr>
          <w:rFonts w:hint="eastAsia"/>
          <w:kern w:val="2"/>
          <w:lang w:eastAsia="zh-TW"/>
        </w:rPr>
        <w:t>)</w:t>
      </w:r>
    </w:p>
    <w:p w:rsidR="001F177F" w:rsidRDefault="001F177F" w:rsidP="001F177F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B66654">
        <w:rPr>
          <w:rFonts w:hint="eastAsia"/>
          <w:kern w:val="2"/>
          <w:lang w:eastAsia="zh-TW"/>
        </w:rPr>
        <w:t>表單種類</w:t>
      </w:r>
      <w:r>
        <w:rPr>
          <w:rFonts w:hint="eastAsia"/>
          <w:kern w:val="2"/>
          <w:lang w:eastAsia="zh-TW"/>
        </w:rPr>
        <w:t>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AA</w:t>
      </w:r>
      <w:r>
        <w:rPr>
          <w:kern w:val="2"/>
          <w:lang w:eastAsia="zh-TW"/>
        </w:rPr>
        <w:t>’</w:t>
      </w:r>
    </w:p>
    <w:p w:rsidR="001F177F" w:rsidRDefault="001F177F" w:rsidP="001F177F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B66654">
        <w:rPr>
          <w:rFonts w:hint="eastAsia"/>
          <w:kern w:val="2"/>
          <w:lang w:eastAsia="zh-TW"/>
        </w:rPr>
        <w:t>主分類</w:t>
      </w:r>
      <w:r>
        <w:rPr>
          <w:rFonts w:hint="eastAsia"/>
          <w:kern w:val="2"/>
          <w:lang w:eastAsia="zh-TW"/>
        </w:rPr>
        <w:t>=</w:t>
      </w:r>
      <w:r>
        <w:rPr>
          <w:kern w:val="2"/>
          <w:lang w:eastAsia="zh-TW"/>
        </w:rPr>
        <w:t>’</w:t>
      </w:r>
      <w:r>
        <w:rPr>
          <w:rFonts w:hint="eastAsia"/>
          <w:kern w:val="2"/>
          <w:lang w:eastAsia="zh-TW"/>
        </w:rPr>
        <w:t>02</w:t>
      </w:r>
      <w:r>
        <w:rPr>
          <w:kern w:val="2"/>
          <w:lang w:eastAsia="zh-TW"/>
        </w:rPr>
        <w:t>’</w:t>
      </w:r>
    </w:p>
    <w:p w:rsidR="001F177F" w:rsidRDefault="001F177F" w:rsidP="001F177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CALL </w:t>
      </w:r>
      <w:r w:rsidRPr="009E2053">
        <w:rPr>
          <w:rFonts w:hint="eastAsia"/>
          <w:kern w:val="2"/>
          <w:lang w:eastAsia="zh-TW"/>
        </w:rPr>
        <w:t>ZZ_B3Z001</w:t>
      </w:r>
      <w:r>
        <w:rPr>
          <w:rFonts w:hint="eastAsia"/>
          <w:kern w:val="2"/>
          <w:lang w:eastAsia="zh-TW"/>
        </w:rPr>
        <w:t>.</w:t>
      </w:r>
      <w:r w:rsidRPr="002A1056">
        <w:rPr>
          <w:kern w:val="2"/>
          <w:lang w:eastAsia="zh-TW"/>
        </w:rPr>
        <w:t>transDTZZB310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2A1056">
        <w:rPr>
          <w:rFonts w:hint="eastAsia"/>
          <w:kern w:val="2"/>
          <w:lang w:eastAsia="zh-TW"/>
        </w:rPr>
        <w:t>轉換表單設定為表單基本資料</w:t>
      </w:r>
      <w:r>
        <w:rPr>
          <w:rFonts w:hint="eastAsia"/>
          <w:kern w:val="2"/>
          <w:lang w:eastAsia="zh-TW"/>
        </w:rPr>
        <w:t>)</w:t>
      </w:r>
    </w:p>
    <w:p w:rsidR="001F177F" w:rsidRDefault="001F177F" w:rsidP="001F177F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 w:rsidRPr="002A1056">
        <w:rPr>
          <w:kern w:val="2"/>
          <w:lang w:eastAsia="zh-TW"/>
        </w:rPr>
        <w:t>DTZZB310bo</w:t>
      </w:r>
      <w:r>
        <w:rPr>
          <w:rFonts w:hint="eastAsia"/>
          <w:kern w:val="2"/>
          <w:lang w:eastAsia="zh-TW"/>
        </w:rPr>
        <w:t xml:space="preserve"> =</w:t>
      </w:r>
      <w:r w:rsidRPr="002A1056">
        <w:rPr>
          <w:kern w:val="2"/>
          <w:lang w:eastAsia="zh-TW"/>
        </w:rPr>
        <w:t xml:space="preserve"> DTZZB310bo</w:t>
      </w:r>
    </w:p>
    <w:p w:rsidR="001F177F" w:rsidRDefault="001F177F" w:rsidP="001F177F">
      <w:pPr>
        <w:pStyle w:val="Tabletext"/>
        <w:keepLines w:val="0"/>
        <w:numPr>
          <w:ilvl w:val="4"/>
          <w:numId w:val="37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 xml:space="preserve">CALL </w:t>
      </w:r>
      <w:r w:rsidRPr="009E2053">
        <w:rPr>
          <w:rFonts w:hint="eastAsia"/>
          <w:kern w:val="2"/>
          <w:lang w:eastAsia="zh-TW"/>
        </w:rPr>
        <w:t>ZZ_B3Z001</w:t>
      </w:r>
      <w:r>
        <w:rPr>
          <w:rFonts w:hint="eastAsia"/>
          <w:kern w:val="2"/>
          <w:lang w:eastAsia="zh-TW"/>
        </w:rPr>
        <w:t>.</w:t>
      </w:r>
      <w:r w:rsidRPr="00B50677">
        <w:t xml:space="preserve"> </w:t>
      </w:r>
      <w:r w:rsidRPr="00B50677">
        <w:rPr>
          <w:kern w:val="2"/>
          <w:lang w:eastAsia="zh-TW"/>
        </w:rPr>
        <w:t>insertDTZZB301</w:t>
      </w:r>
      <w:r>
        <w:rPr>
          <w:rFonts w:hint="eastAsia"/>
          <w:kern w:val="2"/>
          <w:lang w:eastAsia="zh-TW"/>
        </w:rPr>
        <w:t>：</w:t>
      </w:r>
      <w:r>
        <w:rPr>
          <w:rFonts w:hint="eastAsia"/>
          <w:kern w:val="2"/>
          <w:lang w:eastAsia="zh-TW"/>
        </w:rPr>
        <w:t>(</w:t>
      </w:r>
      <w:r w:rsidRPr="00B50677">
        <w:rPr>
          <w:rFonts w:hint="eastAsia"/>
          <w:kern w:val="2"/>
          <w:lang w:eastAsia="zh-TW"/>
        </w:rPr>
        <w:t>新增表單基本資料</w:t>
      </w:r>
      <w:r>
        <w:rPr>
          <w:rFonts w:hint="eastAsia"/>
          <w:kern w:val="2"/>
          <w:lang w:eastAsia="zh-TW"/>
        </w:rPr>
        <w:t>)</w:t>
      </w:r>
    </w:p>
    <w:p w:rsidR="001F177F" w:rsidRDefault="001F177F" w:rsidP="001F177F">
      <w:pPr>
        <w:pStyle w:val="Tabletext"/>
        <w:keepLines w:val="0"/>
        <w:numPr>
          <w:ilvl w:val="5"/>
          <w:numId w:val="37"/>
        </w:numPr>
        <w:spacing w:after="0" w:line="360" w:lineRule="atLeast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輸入格式</w:t>
      </w:r>
      <w:r>
        <w:rPr>
          <w:rFonts w:hint="eastAsia"/>
          <w:kern w:val="2"/>
          <w:lang w:eastAsia="zh-TW"/>
        </w:rPr>
        <w:t>(</w:t>
      </w:r>
      <w:r w:rsidRPr="002A1056">
        <w:rPr>
          <w:kern w:val="2"/>
          <w:lang w:eastAsia="zh-TW"/>
        </w:rPr>
        <w:t>DTZZB310bo</w:t>
      </w:r>
      <w:r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>：</w:t>
      </w:r>
    </w:p>
    <w:tbl>
      <w:tblPr>
        <w:tblW w:w="6290" w:type="dxa"/>
        <w:tblInd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2583"/>
        <w:gridCol w:w="2180"/>
      </w:tblGrid>
      <w:tr w:rsidR="001F177F" w:rsidTr="00474B7C">
        <w:trPr>
          <w:trHeight w:val="303"/>
        </w:trPr>
        <w:tc>
          <w:tcPr>
            <w:tcW w:w="1527" w:type="dxa"/>
            <w:shd w:val="clear" w:color="auto" w:fill="C0C0C0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583" w:type="dxa"/>
            <w:shd w:val="clear" w:color="auto" w:fill="C0C0C0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180" w:type="dxa"/>
            <w:shd w:val="clear" w:color="auto" w:fill="C0C0C0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其他</w:t>
            </w: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372A51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594C8E">
              <w:rPr>
                <w:rFonts w:hint="eastAsia"/>
                <w:sz w:val="20"/>
                <w:szCs w:val="20"/>
              </w:rPr>
              <w:t>表單序號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kern w:val="2"/>
                <w:lang w:eastAsia="zh-TW"/>
              </w:rPr>
              <w:t>O_</w:t>
            </w:r>
            <w:r>
              <w:rPr>
                <w:rFonts w:hint="eastAsia"/>
                <w:kern w:val="2"/>
                <w:lang w:eastAsia="zh-TW"/>
              </w:rPr>
              <w:t>審批序號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372A51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主旨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差額證明申請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F96D7E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摘要</w:t>
            </w:r>
          </w:p>
        </w:tc>
        <w:tc>
          <w:tcPr>
            <w:tcW w:w="2583" w:type="dxa"/>
          </w:tcPr>
          <w:p w:rsidR="001F177F" w:rsidRPr="00877C60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Pr="00877C60">
              <w:rPr>
                <w:rFonts w:ascii="細明體" w:eastAsia="細明體" w:hAnsi="細明體"/>
                <w:kern w:val="2"/>
                <w:szCs w:val="24"/>
                <w:lang w:eastAsia="zh-TW"/>
              </w:rPr>
              <w:t>申請受理編號：’</w:t>
            </w:r>
            <w:r w:rsidRPr="00877C60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+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傳入.受理編號</w:t>
            </w:r>
          </w:p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877C60">
              <w:rPr>
                <w:rFonts w:ascii="細明體" w:eastAsia="細明體" w:hAnsi="細明體"/>
                <w:kern w:val="2"/>
                <w:szCs w:val="24"/>
                <w:lang w:eastAsia="zh-TW"/>
              </w:rPr>
              <w:t>‘</w:t>
            </w:r>
            <w:r w:rsidR="00302C5B" w:rsidRPr="00302C5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補印正本</w:t>
            </w:r>
            <w:r w:rsidRPr="00877C60">
              <w:rPr>
                <w:rFonts w:ascii="細明體" w:eastAsia="細明體" w:hAnsi="細明體"/>
                <w:kern w:val="2"/>
                <w:szCs w:val="24"/>
                <w:lang w:eastAsia="zh-TW"/>
              </w:rPr>
              <w:t>’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F96D7E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希望完成日期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今天日期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F96D7E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主辦單位代號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登入者單位代號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0D26F2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建立人員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登入者ID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0D26F2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主辦人員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登入者ID</w:t>
            </w:r>
          </w:p>
        </w:tc>
        <w:tc>
          <w:tcPr>
            <w:tcW w:w="2180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1F177F" w:rsidTr="00474B7C">
        <w:trPr>
          <w:trHeight w:val="303"/>
        </w:trPr>
        <w:tc>
          <w:tcPr>
            <w:tcW w:w="1527" w:type="dxa"/>
            <w:shd w:val="clear" w:color="auto" w:fill="FFFF99"/>
          </w:tcPr>
          <w:p w:rsidR="001F177F" w:rsidRPr="000D26F2" w:rsidRDefault="001F177F" w:rsidP="00474B7C">
            <w:pPr>
              <w:rPr>
                <w:rFonts w:hint="eastAsia"/>
                <w:sz w:val="20"/>
                <w:szCs w:val="20"/>
              </w:rPr>
            </w:pPr>
            <w:r w:rsidRPr="000D26F2">
              <w:rPr>
                <w:rFonts w:hint="eastAsia"/>
                <w:sz w:val="20"/>
                <w:szCs w:val="20"/>
              </w:rPr>
              <w:t>進度</w:t>
            </w:r>
          </w:p>
        </w:tc>
        <w:tc>
          <w:tcPr>
            <w:tcW w:w="2583" w:type="dxa"/>
          </w:tcPr>
          <w:p w:rsidR="001F177F" w:rsidRDefault="001F177F" w:rsidP="00474B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A1056">
              <w:rPr>
                <w:kern w:val="2"/>
                <w:lang w:eastAsia="zh-TW"/>
              </w:rPr>
              <w:t>DTZZB310</w:t>
            </w:r>
            <w:r>
              <w:rPr>
                <w:rFonts w:hint="eastAsia"/>
                <w:kern w:val="2"/>
                <w:lang w:eastAsia="zh-TW"/>
              </w:rPr>
              <w:t>.</w:t>
            </w:r>
            <w:r w:rsidRPr="000D26F2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主辦初核中</w:t>
            </w:r>
          </w:p>
        </w:tc>
        <w:tc>
          <w:tcPr>
            <w:tcW w:w="2180" w:type="dxa"/>
          </w:tcPr>
          <w:p w:rsidR="001F177F" w:rsidRPr="000C6AEA" w:rsidRDefault="001F177F" w:rsidP="00474B7C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lang w:eastAsia="zh-TW"/>
              </w:rPr>
            </w:pPr>
            <w:r w:rsidRPr="000C6AEA">
              <w:rPr>
                <w:kern w:val="2"/>
                <w:lang w:eastAsia="zh-TW"/>
              </w:rPr>
              <w:t>DTZZB301.FST_STS</w:t>
            </w:r>
          </w:p>
        </w:tc>
      </w:tr>
    </w:tbl>
    <w:p w:rsidR="001F177F" w:rsidRDefault="001F177F" w:rsidP="00246A5C">
      <w:pPr>
        <w:pStyle w:val="Tabletext"/>
        <w:keepLines w:val="0"/>
        <w:spacing w:after="0" w:line="360" w:lineRule="atLeast"/>
        <w:ind w:left="851"/>
        <w:rPr>
          <w:rFonts w:eastAsia="細明體" w:hint="eastAsia"/>
          <w:bCs/>
          <w:lang w:eastAsia="zh-TW"/>
        </w:rPr>
      </w:pPr>
    </w:p>
    <w:p w:rsidR="00646E68" w:rsidRPr="00CB104F" w:rsidRDefault="00411580" w:rsidP="00246A5C">
      <w:pPr>
        <w:pStyle w:val="Tabletext"/>
        <w:keepLines w:val="0"/>
        <w:numPr>
          <w:ilvl w:val="1"/>
          <w:numId w:val="37"/>
        </w:numPr>
        <w:spacing w:after="0" w:line="360" w:lineRule="atLeast"/>
        <w:rPr>
          <w:rFonts w:eastAsia="細明體"/>
          <w:bCs/>
          <w:lang w:eastAsia="zh-TW"/>
        </w:rPr>
      </w:pPr>
      <w:r w:rsidRPr="00CB104F">
        <w:rPr>
          <w:rFonts w:eastAsia="細明體"/>
          <w:bCs/>
          <w:lang w:eastAsia="zh-TW"/>
        </w:rPr>
        <w:t>RETURN</w:t>
      </w:r>
    </w:p>
    <w:sectPr w:rsidR="00646E68" w:rsidRPr="00CB104F" w:rsidSect="009E265C">
      <w:pgSz w:w="11906" w:h="16838"/>
      <w:pgMar w:top="567" w:right="926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E79" w:rsidRDefault="00717E79" w:rsidP="004449C6">
      <w:r>
        <w:separator/>
      </w:r>
    </w:p>
  </w:endnote>
  <w:endnote w:type="continuationSeparator" w:id="0">
    <w:p w:rsidR="00717E79" w:rsidRDefault="00717E79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E79" w:rsidRDefault="00717E79" w:rsidP="004449C6">
      <w:r>
        <w:separator/>
      </w:r>
    </w:p>
  </w:footnote>
  <w:footnote w:type="continuationSeparator" w:id="0">
    <w:p w:rsidR="00717E79" w:rsidRDefault="00717E79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BD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19AC111F"/>
    <w:multiLevelType w:val="hybridMultilevel"/>
    <w:tmpl w:val="19C4B922"/>
    <w:lvl w:ilvl="0" w:tplc="2018B6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9AE300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4C0110"/>
    <w:multiLevelType w:val="multilevel"/>
    <w:tmpl w:val="0409001D"/>
    <w:numStyleLink w:val="1"/>
  </w:abstractNum>
  <w:abstractNum w:abstractNumId="29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613090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16"/>
  </w:num>
  <w:num w:numId="27">
    <w:abstractNumId w:val="9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2"/>
  </w:num>
  <w:num w:numId="31">
    <w:abstractNumId w:val="1"/>
  </w:num>
  <w:num w:numId="32">
    <w:abstractNumId w:val="17"/>
  </w:num>
  <w:num w:numId="33">
    <w:abstractNumId w:val="35"/>
  </w:num>
  <w:num w:numId="34">
    <w:abstractNumId w:val="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  <w:sz w:val="20"/>
          <w:szCs w:val="20"/>
        </w:rPr>
      </w:lvl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</w:num>
  <w:num w:numId="37">
    <w:abstractNumId w:val="10"/>
  </w:num>
  <w:num w:numId="38">
    <w:abstractNumId w:val="33"/>
  </w:num>
  <w:num w:numId="39">
    <w:abstractNumId w:val="0"/>
  </w:num>
  <w:num w:numId="40">
    <w:abstractNumId w:val="25"/>
  </w:num>
  <w:num w:numId="41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15D0"/>
    <w:rsid w:val="00003DE3"/>
    <w:rsid w:val="0000406A"/>
    <w:rsid w:val="00006D72"/>
    <w:rsid w:val="000070D0"/>
    <w:rsid w:val="00011FD7"/>
    <w:rsid w:val="000128C7"/>
    <w:rsid w:val="00014D40"/>
    <w:rsid w:val="000155DF"/>
    <w:rsid w:val="00016079"/>
    <w:rsid w:val="000162EF"/>
    <w:rsid w:val="00016385"/>
    <w:rsid w:val="00017681"/>
    <w:rsid w:val="0002021D"/>
    <w:rsid w:val="00020938"/>
    <w:rsid w:val="00021988"/>
    <w:rsid w:val="000269F2"/>
    <w:rsid w:val="00027ABE"/>
    <w:rsid w:val="000308E4"/>
    <w:rsid w:val="0003161B"/>
    <w:rsid w:val="00031F14"/>
    <w:rsid w:val="0003285C"/>
    <w:rsid w:val="0003406B"/>
    <w:rsid w:val="000417FD"/>
    <w:rsid w:val="00044FE6"/>
    <w:rsid w:val="00047FF2"/>
    <w:rsid w:val="00051847"/>
    <w:rsid w:val="000535F7"/>
    <w:rsid w:val="00053819"/>
    <w:rsid w:val="00053D36"/>
    <w:rsid w:val="000545C5"/>
    <w:rsid w:val="00055695"/>
    <w:rsid w:val="000556D8"/>
    <w:rsid w:val="000608E5"/>
    <w:rsid w:val="00060F4B"/>
    <w:rsid w:val="00061E49"/>
    <w:rsid w:val="00062C39"/>
    <w:rsid w:val="00064465"/>
    <w:rsid w:val="00064C2F"/>
    <w:rsid w:val="0006764F"/>
    <w:rsid w:val="000700BD"/>
    <w:rsid w:val="00072C8F"/>
    <w:rsid w:val="00072CD9"/>
    <w:rsid w:val="00073358"/>
    <w:rsid w:val="000765B6"/>
    <w:rsid w:val="000807EF"/>
    <w:rsid w:val="00081BD9"/>
    <w:rsid w:val="00083DB6"/>
    <w:rsid w:val="00084798"/>
    <w:rsid w:val="00085337"/>
    <w:rsid w:val="000922A0"/>
    <w:rsid w:val="000924E4"/>
    <w:rsid w:val="0009283A"/>
    <w:rsid w:val="000929E0"/>
    <w:rsid w:val="00092C75"/>
    <w:rsid w:val="000947CB"/>
    <w:rsid w:val="000949F5"/>
    <w:rsid w:val="00094A3B"/>
    <w:rsid w:val="00095877"/>
    <w:rsid w:val="00096DB1"/>
    <w:rsid w:val="00096DBD"/>
    <w:rsid w:val="000A139E"/>
    <w:rsid w:val="000A369B"/>
    <w:rsid w:val="000A47EC"/>
    <w:rsid w:val="000A6634"/>
    <w:rsid w:val="000A6EC7"/>
    <w:rsid w:val="000B2EAD"/>
    <w:rsid w:val="000B6BC3"/>
    <w:rsid w:val="000C0C7E"/>
    <w:rsid w:val="000C2E48"/>
    <w:rsid w:val="000C4066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E7C5B"/>
    <w:rsid w:val="000F1150"/>
    <w:rsid w:val="000F5AAD"/>
    <w:rsid w:val="000F733D"/>
    <w:rsid w:val="00102D6A"/>
    <w:rsid w:val="00107326"/>
    <w:rsid w:val="00111B66"/>
    <w:rsid w:val="0011259A"/>
    <w:rsid w:val="00113BF6"/>
    <w:rsid w:val="00115974"/>
    <w:rsid w:val="00116A23"/>
    <w:rsid w:val="00117D9F"/>
    <w:rsid w:val="0012080B"/>
    <w:rsid w:val="00120A8E"/>
    <w:rsid w:val="00122D82"/>
    <w:rsid w:val="00122E24"/>
    <w:rsid w:val="0012432A"/>
    <w:rsid w:val="001303BE"/>
    <w:rsid w:val="00130F9A"/>
    <w:rsid w:val="00136E2C"/>
    <w:rsid w:val="0013776B"/>
    <w:rsid w:val="00137D4D"/>
    <w:rsid w:val="001405F8"/>
    <w:rsid w:val="001413A7"/>
    <w:rsid w:val="00144ACD"/>
    <w:rsid w:val="001469B6"/>
    <w:rsid w:val="001516AE"/>
    <w:rsid w:val="001524BF"/>
    <w:rsid w:val="00153E6D"/>
    <w:rsid w:val="001554FB"/>
    <w:rsid w:val="00156527"/>
    <w:rsid w:val="00157037"/>
    <w:rsid w:val="00160565"/>
    <w:rsid w:val="0017051D"/>
    <w:rsid w:val="00175E2D"/>
    <w:rsid w:val="0017751B"/>
    <w:rsid w:val="001814CD"/>
    <w:rsid w:val="00181DA2"/>
    <w:rsid w:val="00182418"/>
    <w:rsid w:val="00182BD3"/>
    <w:rsid w:val="00185DC7"/>
    <w:rsid w:val="00187736"/>
    <w:rsid w:val="00192B58"/>
    <w:rsid w:val="00196D39"/>
    <w:rsid w:val="001A2159"/>
    <w:rsid w:val="001A2F38"/>
    <w:rsid w:val="001B0CDF"/>
    <w:rsid w:val="001B3995"/>
    <w:rsid w:val="001B5134"/>
    <w:rsid w:val="001B760B"/>
    <w:rsid w:val="001C1EB6"/>
    <w:rsid w:val="001C3897"/>
    <w:rsid w:val="001C7890"/>
    <w:rsid w:val="001C7ED3"/>
    <w:rsid w:val="001D2913"/>
    <w:rsid w:val="001D2A90"/>
    <w:rsid w:val="001D7A8E"/>
    <w:rsid w:val="001D7AA4"/>
    <w:rsid w:val="001E16EE"/>
    <w:rsid w:val="001E2BC6"/>
    <w:rsid w:val="001E6703"/>
    <w:rsid w:val="001E6935"/>
    <w:rsid w:val="001F05A8"/>
    <w:rsid w:val="001F177F"/>
    <w:rsid w:val="001F317F"/>
    <w:rsid w:val="001F5A8A"/>
    <w:rsid w:val="0021002A"/>
    <w:rsid w:val="00210F8C"/>
    <w:rsid w:val="00211D72"/>
    <w:rsid w:val="002124D8"/>
    <w:rsid w:val="002127E2"/>
    <w:rsid w:val="00215E53"/>
    <w:rsid w:val="00216170"/>
    <w:rsid w:val="00220E94"/>
    <w:rsid w:val="00223D31"/>
    <w:rsid w:val="00225276"/>
    <w:rsid w:val="00230917"/>
    <w:rsid w:val="00231ADB"/>
    <w:rsid w:val="002326AA"/>
    <w:rsid w:val="002340F9"/>
    <w:rsid w:val="0023583C"/>
    <w:rsid w:val="00235B16"/>
    <w:rsid w:val="0024498D"/>
    <w:rsid w:val="00244CE2"/>
    <w:rsid w:val="00246A5C"/>
    <w:rsid w:val="002518A1"/>
    <w:rsid w:val="002563E4"/>
    <w:rsid w:val="002575FA"/>
    <w:rsid w:val="0025789C"/>
    <w:rsid w:val="00260591"/>
    <w:rsid w:val="00260E8C"/>
    <w:rsid w:val="00261840"/>
    <w:rsid w:val="00262041"/>
    <w:rsid w:val="00265A42"/>
    <w:rsid w:val="00270C3C"/>
    <w:rsid w:val="00270F39"/>
    <w:rsid w:val="00272019"/>
    <w:rsid w:val="002735CF"/>
    <w:rsid w:val="0028035D"/>
    <w:rsid w:val="00281927"/>
    <w:rsid w:val="00281E40"/>
    <w:rsid w:val="0028416E"/>
    <w:rsid w:val="002859FC"/>
    <w:rsid w:val="00285F2F"/>
    <w:rsid w:val="002904CD"/>
    <w:rsid w:val="002A1137"/>
    <w:rsid w:val="002A27E0"/>
    <w:rsid w:val="002A4A25"/>
    <w:rsid w:val="002A5487"/>
    <w:rsid w:val="002B1290"/>
    <w:rsid w:val="002B200E"/>
    <w:rsid w:val="002B3D7A"/>
    <w:rsid w:val="002B3E2D"/>
    <w:rsid w:val="002B48A7"/>
    <w:rsid w:val="002B7E25"/>
    <w:rsid w:val="002C0F82"/>
    <w:rsid w:val="002C3984"/>
    <w:rsid w:val="002C54DE"/>
    <w:rsid w:val="002C5F41"/>
    <w:rsid w:val="002C77C7"/>
    <w:rsid w:val="002D0361"/>
    <w:rsid w:val="002D4FEF"/>
    <w:rsid w:val="002D592D"/>
    <w:rsid w:val="002D633A"/>
    <w:rsid w:val="002E167E"/>
    <w:rsid w:val="002E16A5"/>
    <w:rsid w:val="002E2BDD"/>
    <w:rsid w:val="002E2BE7"/>
    <w:rsid w:val="002E3FBB"/>
    <w:rsid w:val="002E4C3E"/>
    <w:rsid w:val="002E71DA"/>
    <w:rsid w:val="002E749A"/>
    <w:rsid w:val="002F1732"/>
    <w:rsid w:val="002F3712"/>
    <w:rsid w:val="002F4E67"/>
    <w:rsid w:val="00302B5D"/>
    <w:rsid w:val="00302C5B"/>
    <w:rsid w:val="00312083"/>
    <w:rsid w:val="003137BC"/>
    <w:rsid w:val="00314F22"/>
    <w:rsid w:val="00326C93"/>
    <w:rsid w:val="003313A4"/>
    <w:rsid w:val="00331A3A"/>
    <w:rsid w:val="00332E60"/>
    <w:rsid w:val="003344FB"/>
    <w:rsid w:val="003345C7"/>
    <w:rsid w:val="00334961"/>
    <w:rsid w:val="0033501E"/>
    <w:rsid w:val="00335B8E"/>
    <w:rsid w:val="00336DB8"/>
    <w:rsid w:val="00336FB1"/>
    <w:rsid w:val="003426F4"/>
    <w:rsid w:val="003514F4"/>
    <w:rsid w:val="00351882"/>
    <w:rsid w:val="00352728"/>
    <w:rsid w:val="003539DD"/>
    <w:rsid w:val="00355415"/>
    <w:rsid w:val="0035608F"/>
    <w:rsid w:val="00357FD4"/>
    <w:rsid w:val="00360106"/>
    <w:rsid w:val="00360158"/>
    <w:rsid w:val="003608DA"/>
    <w:rsid w:val="0036189A"/>
    <w:rsid w:val="003634E9"/>
    <w:rsid w:val="00363637"/>
    <w:rsid w:val="003676A5"/>
    <w:rsid w:val="003766DA"/>
    <w:rsid w:val="0038047F"/>
    <w:rsid w:val="003813A7"/>
    <w:rsid w:val="00382B6A"/>
    <w:rsid w:val="00382E46"/>
    <w:rsid w:val="0038682E"/>
    <w:rsid w:val="00386B69"/>
    <w:rsid w:val="003909A2"/>
    <w:rsid w:val="003914C5"/>
    <w:rsid w:val="00391D66"/>
    <w:rsid w:val="00393017"/>
    <w:rsid w:val="00393540"/>
    <w:rsid w:val="0039392A"/>
    <w:rsid w:val="0039514E"/>
    <w:rsid w:val="00396DEF"/>
    <w:rsid w:val="003970ED"/>
    <w:rsid w:val="003A4401"/>
    <w:rsid w:val="003A6C39"/>
    <w:rsid w:val="003B5B4C"/>
    <w:rsid w:val="003B6915"/>
    <w:rsid w:val="003C0706"/>
    <w:rsid w:val="003C1996"/>
    <w:rsid w:val="003C5C92"/>
    <w:rsid w:val="003C7502"/>
    <w:rsid w:val="003D2B73"/>
    <w:rsid w:val="003D3CCF"/>
    <w:rsid w:val="003D4176"/>
    <w:rsid w:val="003D42C5"/>
    <w:rsid w:val="003D520E"/>
    <w:rsid w:val="003D5FB1"/>
    <w:rsid w:val="003D6A55"/>
    <w:rsid w:val="003D701F"/>
    <w:rsid w:val="003E10C8"/>
    <w:rsid w:val="003E3A39"/>
    <w:rsid w:val="003E5424"/>
    <w:rsid w:val="003E6A23"/>
    <w:rsid w:val="003E6EB6"/>
    <w:rsid w:val="003F07A5"/>
    <w:rsid w:val="003F2C32"/>
    <w:rsid w:val="003F3FA7"/>
    <w:rsid w:val="003F74AB"/>
    <w:rsid w:val="004019B5"/>
    <w:rsid w:val="00402206"/>
    <w:rsid w:val="0040318A"/>
    <w:rsid w:val="00411580"/>
    <w:rsid w:val="00412BFF"/>
    <w:rsid w:val="00412DF3"/>
    <w:rsid w:val="004156B4"/>
    <w:rsid w:val="0041604A"/>
    <w:rsid w:val="00420CF0"/>
    <w:rsid w:val="0042280D"/>
    <w:rsid w:val="004276A7"/>
    <w:rsid w:val="00430346"/>
    <w:rsid w:val="00430F55"/>
    <w:rsid w:val="00430FD1"/>
    <w:rsid w:val="0043132C"/>
    <w:rsid w:val="00431F26"/>
    <w:rsid w:val="00432C22"/>
    <w:rsid w:val="00441078"/>
    <w:rsid w:val="004419D6"/>
    <w:rsid w:val="004445AA"/>
    <w:rsid w:val="0044485E"/>
    <w:rsid w:val="004449C6"/>
    <w:rsid w:val="0044588B"/>
    <w:rsid w:val="004520AD"/>
    <w:rsid w:val="00456902"/>
    <w:rsid w:val="004605F7"/>
    <w:rsid w:val="004618AE"/>
    <w:rsid w:val="00471646"/>
    <w:rsid w:val="00474B7C"/>
    <w:rsid w:val="00490200"/>
    <w:rsid w:val="00490615"/>
    <w:rsid w:val="00491156"/>
    <w:rsid w:val="00495E68"/>
    <w:rsid w:val="00496132"/>
    <w:rsid w:val="004962F6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B2C0E"/>
    <w:rsid w:val="004C4538"/>
    <w:rsid w:val="004D123A"/>
    <w:rsid w:val="004D2F17"/>
    <w:rsid w:val="004D3635"/>
    <w:rsid w:val="004D431D"/>
    <w:rsid w:val="004D4AE8"/>
    <w:rsid w:val="004D51A3"/>
    <w:rsid w:val="004D6790"/>
    <w:rsid w:val="004D6E3F"/>
    <w:rsid w:val="004E01C2"/>
    <w:rsid w:val="004E0F9B"/>
    <w:rsid w:val="004E1208"/>
    <w:rsid w:val="004E1671"/>
    <w:rsid w:val="004E1845"/>
    <w:rsid w:val="004E3D4D"/>
    <w:rsid w:val="004E4CF9"/>
    <w:rsid w:val="004F1212"/>
    <w:rsid w:val="004F2A42"/>
    <w:rsid w:val="004F2ED9"/>
    <w:rsid w:val="004F32AE"/>
    <w:rsid w:val="004F47C2"/>
    <w:rsid w:val="00501E93"/>
    <w:rsid w:val="00503BB3"/>
    <w:rsid w:val="00505B1F"/>
    <w:rsid w:val="0050798D"/>
    <w:rsid w:val="00511FB5"/>
    <w:rsid w:val="00516FC2"/>
    <w:rsid w:val="00517D16"/>
    <w:rsid w:val="0052056E"/>
    <w:rsid w:val="0052129A"/>
    <w:rsid w:val="005217D1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479B4"/>
    <w:rsid w:val="005505AC"/>
    <w:rsid w:val="00551CD3"/>
    <w:rsid w:val="005525A9"/>
    <w:rsid w:val="00552B66"/>
    <w:rsid w:val="00556EF8"/>
    <w:rsid w:val="005606DB"/>
    <w:rsid w:val="00561EB3"/>
    <w:rsid w:val="005620DB"/>
    <w:rsid w:val="0056532E"/>
    <w:rsid w:val="00574D17"/>
    <w:rsid w:val="00576BFB"/>
    <w:rsid w:val="00577115"/>
    <w:rsid w:val="005801D6"/>
    <w:rsid w:val="00586568"/>
    <w:rsid w:val="00586A09"/>
    <w:rsid w:val="0059079A"/>
    <w:rsid w:val="00592D62"/>
    <w:rsid w:val="005943AC"/>
    <w:rsid w:val="005949AD"/>
    <w:rsid w:val="005A12BC"/>
    <w:rsid w:val="005A1F49"/>
    <w:rsid w:val="005A2C2C"/>
    <w:rsid w:val="005A36ED"/>
    <w:rsid w:val="005B0514"/>
    <w:rsid w:val="005B05DC"/>
    <w:rsid w:val="005B6692"/>
    <w:rsid w:val="005B69F1"/>
    <w:rsid w:val="005D493D"/>
    <w:rsid w:val="005D5440"/>
    <w:rsid w:val="005D6E2C"/>
    <w:rsid w:val="005D7B96"/>
    <w:rsid w:val="005E2898"/>
    <w:rsid w:val="005E31EE"/>
    <w:rsid w:val="005F0327"/>
    <w:rsid w:val="005F45F9"/>
    <w:rsid w:val="005F4DEB"/>
    <w:rsid w:val="005F5E8D"/>
    <w:rsid w:val="005F66FE"/>
    <w:rsid w:val="00603723"/>
    <w:rsid w:val="006044B8"/>
    <w:rsid w:val="0060547C"/>
    <w:rsid w:val="0060574D"/>
    <w:rsid w:val="00613606"/>
    <w:rsid w:val="006140FC"/>
    <w:rsid w:val="00614427"/>
    <w:rsid w:val="006167F5"/>
    <w:rsid w:val="00617D2D"/>
    <w:rsid w:val="00620522"/>
    <w:rsid w:val="00621235"/>
    <w:rsid w:val="00623B88"/>
    <w:rsid w:val="0062510E"/>
    <w:rsid w:val="00625D2A"/>
    <w:rsid w:val="006269A3"/>
    <w:rsid w:val="00630492"/>
    <w:rsid w:val="00633375"/>
    <w:rsid w:val="006334E6"/>
    <w:rsid w:val="00633BC7"/>
    <w:rsid w:val="0063457B"/>
    <w:rsid w:val="00635498"/>
    <w:rsid w:val="0063650C"/>
    <w:rsid w:val="006418AF"/>
    <w:rsid w:val="00641F19"/>
    <w:rsid w:val="006426D9"/>
    <w:rsid w:val="006436A6"/>
    <w:rsid w:val="006436BD"/>
    <w:rsid w:val="006447DB"/>
    <w:rsid w:val="00644A7D"/>
    <w:rsid w:val="00646E68"/>
    <w:rsid w:val="00650404"/>
    <w:rsid w:val="006531D3"/>
    <w:rsid w:val="00653ED0"/>
    <w:rsid w:val="00654B30"/>
    <w:rsid w:val="00654FF6"/>
    <w:rsid w:val="00656400"/>
    <w:rsid w:val="00656A77"/>
    <w:rsid w:val="00656D8A"/>
    <w:rsid w:val="00657C15"/>
    <w:rsid w:val="00661976"/>
    <w:rsid w:val="00661CBC"/>
    <w:rsid w:val="00662073"/>
    <w:rsid w:val="006621E1"/>
    <w:rsid w:val="006627B7"/>
    <w:rsid w:val="006706C7"/>
    <w:rsid w:val="00671B12"/>
    <w:rsid w:val="00671F47"/>
    <w:rsid w:val="00672DE5"/>
    <w:rsid w:val="00674DD4"/>
    <w:rsid w:val="00676EF6"/>
    <w:rsid w:val="00677153"/>
    <w:rsid w:val="006827CF"/>
    <w:rsid w:val="00686385"/>
    <w:rsid w:val="00686572"/>
    <w:rsid w:val="00690770"/>
    <w:rsid w:val="0069085F"/>
    <w:rsid w:val="0069175D"/>
    <w:rsid w:val="0069235A"/>
    <w:rsid w:val="00694998"/>
    <w:rsid w:val="00694A3F"/>
    <w:rsid w:val="0069652E"/>
    <w:rsid w:val="00697C3C"/>
    <w:rsid w:val="006A0CE9"/>
    <w:rsid w:val="006A52E6"/>
    <w:rsid w:val="006A658C"/>
    <w:rsid w:val="006A70DB"/>
    <w:rsid w:val="006A767A"/>
    <w:rsid w:val="006B1CEF"/>
    <w:rsid w:val="006B211D"/>
    <w:rsid w:val="006B310A"/>
    <w:rsid w:val="006C007C"/>
    <w:rsid w:val="006C114E"/>
    <w:rsid w:val="006D0020"/>
    <w:rsid w:val="006D23EC"/>
    <w:rsid w:val="006D24D8"/>
    <w:rsid w:val="006D40EF"/>
    <w:rsid w:val="006D5AE9"/>
    <w:rsid w:val="006E0269"/>
    <w:rsid w:val="006E2756"/>
    <w:rsid w:val="006E2E87"/>
    <w:rsid w:val="006E2FDF"/>
    <w:rsid w:val="006E307E"/>
    <w:rsid w:val="006E4C31"/>
    <w:rsid w:val="006E627B"/>
    <w:rsid w:val="006E6BC7"/>
    <w:rsid w:val="006F0BE8"/>
    <w:rsid w:val="006F1333"/>
    <w:rsid w:val="006F1ACA"/>
    <w:rsid w:val="006F48C7"/>
    <w:rsid w:val="0070124C"/>
    <w:rsid w:val="00701CCA"/>
    <w:rsid w:val="007023F5"/>
    <w:rsid w:val="00705229"/>
    <w:rsid w:val="00706DA1"/>
    <w:rsid w:val="00711A45"/>
    <w:rsid w:val="00712672"/>
    <w:rsid w:val="00714C36"/>
    <w:rsid w:val="007161D1"/>
    <w:rsid w:val="00717D62"/>
    <w:rsid w:val="00717E79"/>
    <w:rsid w:val="007202C8"/>
    <w:rsid w:val="00724F43"/>
    <w:rsid w:val="00725628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2E5A"/>
    <w:rsid w:val="00753579"/>
    <w:rsid w:val="0075365D"/>
    <w:rsid w:val="00753A7F"/>
    <w:rsid w:val="007560B8"/>
    <w:rsid w:val="007562FE"/>
    <w:rsid w:val="007573AC"/>
    <w:rsid w:val="00761D00"/>
    <w:rsid w:val="00762584"/>
    <w:rsid w:val="007637D3"/>
    <w:rsid w:val="00765603"/>
    <w:rsid w:val="007717A3"/>
    <w:rsid w:val="00771AD4"/>
    <w:rsid w:val="007726E7"/>
    <w:rsid w:val="00774BBE"/>
    <w:rsid w:val="00775818"/>
    <w:rsid w:val="00781539"/>
    <w:rsid w:val="00783084"/>
    <w:rsid w:val="007872D8"/>
    <w:rsid w:val="00794B21"/>
    <w:rsid w:val="00794D90"/>
    <w:rsid w:val="0079651A"/>
    <w:rsid w:val="00796BB4"/>
    <w:rsid w:val="007A0524"/>
    <w:rsid w:val="007A06C5"/>
    <w:rsid w:val="007A35E9"/>
    <w:rsid w:val="007A5022"/>
    <w:rsid w:val="007B0752"/>
    <w:rsid w:val="007B13B8"/>
    <w:rsid w:val="007B4EC5"/>
    <w:rsid w:val="007B6378"/>
    <w:rsid w:val="007B68D6"/>
    <w:rsid w:val="007B71E1"/>
    <w:rsid w:val="007B7F99"/>
    <w:rsid w:val="007C03B5"/>
    <w:rsid w:val="007C040D"/>
    <w:rsid w:val="007C06BE"/>
    <w:rsid w:val="007C27C4"/>
    <w:rsid w:val="007C31C2"/>
    <w:rsid w:val="007C3A09"/>
    <w:rsid w:val="007C3BE1"/>
    <w:rsid w:val="007C41D3"/>
    <w:rsid w:val="007D234C"/>
    <w:rsid w:val="007D29B2"/>
    <w:rsid w:val="007D521F"/>
    <w:rsid w:val="007D5A92"/>
    <w:rsid w:val="007D7CFA"/>
    <w:rsid w:val="007E338F"/>
    <w:rsid w:val="007E41D0"/>
    <w:rsid w:val="007E51A5"/>
    <w:rsid w:val="007E5476"/>
    <w:rsid w:val="007E7C69"/>
    <w:rsid w:val="007F365B"/>
    <w:rsid w:val="007F49D0"/>
    <w:rsid w:val="008024A4"/>
    <w:rsid w:val="00812A74"/>
    <w:rsid w:val="0081352D"/>
    <w:rsid w:val="008150AA"/>
    <w:rsid w:val="00816026"/>
    <w:rsid w:val="0081720B"/>
    <w:rsid w:val="0082084E"/>
    <w:rsid w:val="00822E9E"/>
    <w:rsid w:val="00823388"/>
    <w:rsid w:val="008300F3"/>
    <w:rsid w:val="00830CFF"/>
    <w:rsid w:val="00831ED1"/>
    <w:rsid w:val="00832021"/>
    <w:rsid w:val="00834C9C"/>
    <w:rsid w:val="008369C1"/>
    <w:rsid w:val="008425C3"/>
    <w:rsid w:val="00843AC0"/>
    <w:rsid w:val="00844523"/>
    <w:rsid w:val="00846A7E"/>
    <w:rsid w:val="00846A86"/>
    <w:rsid w:val="00846CF5"/>
    <w:rsid w:val="00852837"/>
    <w:rsid w:val="00853A5A"/>
    <w:rsid w:val="0085468D"/>
    <w:rsid w:val="008558F3"/>
    <w:rsid w:val="00857A2A"/>
    <w:rsid w:val="00860D25"/>
    <w:rsid w:val="00861285"/>
    <w:rsid w:val="0086150F"/>
    <w:rsid w:val="00861CF3"/>
    <w:rsid w:val="00862D80"/>
    <w:rsid w:val="00862EF0"/>
    <w:rsid w:val="00866582"/>
    <w:rsid w:val="00870E77"/>
    <w:rsid w:val="0087269A"/>
    <w:rsid w:val="00872B9C"/>
    <w:rsid w:val="00876DF4"/>
    <w:rsid w:val="00880610"/>
    <w:rsid w:val="0088457D"/>
    <w:rsid w:val="00886BFD"/>
    <w:rsid w:val="00890E06"/>
    <w:rsid w:val="00894934"/>
    <w:rsid w:val="00896D5D"/>
    <w:rsid w:val="008A328E"/>
    <w:rsid w:val="008A441B"/>
    <w:rsid w:val="008A479E"/>
    <w:rsid w:val="008A4E9B"/>
    <w:rsid w:val="008A554C"/>
    <w:rsid w:val="008B03D2"/>
    <w:rsid w:val="008B0B53"/>
    <w:rsid w:val="008B1B47"/>
    <w:rsid w:val="008B2E8B"/>
    <w:rsid w:val="008B3944"/>
    <w:rsid w:val="008B4A16"/>
    <w:rsid w:val="008B4DC3"/>
    <w:rsid w:val="008C28DE"/>
    <w:rsid w:val="008C3736"/>
    <w:rsid w:val="008C438B"/>
    <w:rsid w:val="008C5F0B"/>
    <w:rsid w:val="008C71BD"/>
    <w:rsid w:val="008D2DCC"/>
    <w:rsid w:val="008D3307"/>
    <w:rsid w:val="008D3DC3"/>
    <w:rsid w:val="008D4203"/>
    <w:rsid w:val="008D58AA"/>
    <w:rsid w:val="008D5D32"/>
    <w:rsid w:val="008D5D60"/>
    <w:rsid w:val="008D739A"/>
    <w:rsid w:val="008E2145"/>
    <w:rsid w:val="008E3847"/>
    <w:rsid w:val="008E3B13"/>
    <w:rsid w:val="008E53D4"/>
    <w:rsid w:val="008E6985"/>
    <w:rsid w:val="008E6A48"/>
    <w:rsid w:val="008E6ADA"/>
    <w:rsid w:val="008E6C31"/>
    <w:rsid w:val="008F1174"/>
    <w:rsid w:val="008F401F"/>
    <w:rsid w:val="00901A09"/>
    <w:rsid w:val="00903F64"/>
    <w:rsid w:val="009042F9"/>
    <w:rsid w:val="00905DBA"/>
    <w:rsid w:val="00913AF4"/>
    <w:rsid w:val="009174A3"/>
    <w:rsid w:val="00921B38"/>
    <w:rsid w:val="009226CC"/>
    <w:rsid w:val="0092574E"/>
    <w:rsid w:val="009309C3"/>
    <w:rsid w:val="00932800"/>
    <w:rsid w:val="00932942"/>
    <w:rsid w:val="00940F3C"/>
    <w:rsid w:val="00943B84"/>
    <w:rsid w:val="00943BDD"/>
    <w:rsid w:val="00947ECE"/>
    <w:rsid w:val="00954672"/>
    <w:rsid w:val="00960219"/>
    <w:rsid w:val="009611DC"/>
    <w:rsid w:val="0096146A"/>
    <w:rsid w:val="00964C1F"/>
    <w:rsid w:val="00964CDE"/>
    <w:rsid w:val="00966ACD"/>
    <w:rsid w:val="00966AE7"/>
    <w:rsid w:val="00970ECC"/>
    <w:rsid w:val="009716EC"/>
    <w:rsid w:val="00972DF5"/>
    <w:rsid w:val="00974A6C"/>
    <w:rsid w:val="0098009D"/>
    <w:rsid w:val="00980404"/>
    <w:rsid w:val="009805AF"/>
    <w:rsid w:val="0098177B"/>
    <w:rsid w:val="00987A27"/>
    <w:rsid w:val="009900A4"/>
    <w:rsid w:val="00990449"/>
    <w:rsid w:val="00992090"/>
    <w:rsid w:val="00992BB6"/>
    <w:rsid w:val="00994EF9"/>
    <w:rsid w:val="00995965"/>
    <w:rsid w:val="009965FF"/>
    <w:rsid w:val="00997CDA"/>
    <w:rsid w:val="009A2680"/>
    <w:rsid w:val="009A2753"/>
    <w:rsid w:val="009A6242"/>
    <w:rsid w:val="009B262F"/>
    <w:rsid w:val="009B2E33"/>
    <w:rsid w:val="009B4D70"/>
    <w:rsid w:val="009B5DB5"/>
    <w:rsid w:val="009B7D0C"/>
    <w:rsid w:val="009C0ECF"/>
    <w:rsid w:val="009C18CF"/>
    <w:rsid w:val="009C6982"/>
    <w:rsid w:val="009C7B26"/>
    <w:rsid w:val="009D28D1"/>
    <w:rsid w:val="009D43BE"/>
    <w:rsid w:val="009E22D3"/>
    <w:rsid w:val="009E265C"/>
    <w:rsid w:val="009E65EF"/>
    <w:rsid w:val="009E754E"/>
    <w:rsid w:val="009E7929"/>
    <w:rsid w:val="009F2304"/>
    <w:rsid w:val="009F5491"/>
    <w:rsid w:val="009F5B0A"/>
    <w:rsid w:val="009F5B1A"/>
    <w:rsid w:val="009F5C0D"/>
    <w:rsid w:val="009F7C25"/>
    <w:rsid w:val="00A0272C"/>
    <w:rsid w:val="00A03E25"/>
    <w:rsid w:val="00A06BCA"/>
    <w:rsid w:val="00A07589"/>
    <w:rsid w:val="00A0785F"/>
    <w:rsid w:val="00A07B6E"/>
    <w:rsid w:val="00A129A1"/>
    <w:rsid w:val="00A133F9"/>
    <w:rsid w:val="00A146B6"/>
    <w:rsid w:val="00A16AA6"/>
    <w:rsid w:val="00A16FCF"/>
    <w:rsid w:val="00A1725C"/>
    <w:rsid w:val="00A20B03"/>
    <w:rsid w:val="00A21E4F"/>
    <w:rsid w:val="00A2226C"/>
    <w:rsid w:val="00A22599"/>
    <w:rsid w:val="00A24D1E"/>
    <w:rsid w:val="00A31E08"/>
    <w:rsid w:val="00A35492"/>
    <w:rsid w:val="00A41BDC"/>
    <w:rsid w:val="00A42FA3"/>
    <w:rsid w:val="00A430E2"/>
    <w:rsid w:val="00A44D09"/>
    <w:rsid w:val="00A50FE4"/>
    <w:rsid w:val="00A53F95"/>
    <w:rsid w:val="00A611B7"/>
    <w:rsid w:val="00A617B7"/>
    <w:rsid w:val="00A6233A"/>
    <w:rsid w:val="00A646A9"/>
    <w:rsid w:val="00A65B9B"/>
    <w:rsid w:val="00A66AD3"/>
    <w:rsid w:val="00A674CF"/>
    <w:rsid w:val="00A67A47"/>
    <w:rsid w:val="00A70353"/>
    <w:rsid w:val="00A71E59"/>
    <w:rsid w:val="00A7214C"/>
    <w:rsid w:val="00A731E2"/>
    <w:rsid w:val="00A741F9"/>
    <w:rsid w:val="00A75404"/>
    <w:rsid w:val="00A80E91"/>
    <w:rsid w:val="00A81876"/>
    <w:rsid w:val="00A82D01"/>
    <w:rsid w:val="00A841CD"/>
    <w:rsid w:val="00A84ADC"/>
    <w:rsid w:val="00A86D3B"/>
    <w:rsid w:val="00A87203"/>
    <w:rsid w:val="00A87D89"/>
    <w:rsid w:val="00A92F72"/>
    <w:rsid w:val="00A93B1E"/>
    <w:rsid w:val="00A94E49"/>
    <w:rsid w:val="00A95328"/>
    <w:rsid w:val="00A95A68"/>
    <w:rsid w:val="00A971A6"/>
    <w:rsid w:val="00A97C07"/>
    <w:rsid w:val="00A97CA6"/>
    <w:rsid w:val="00AA140F"/>
    <w:rsid w:val="00AA1760"/>
    <w:rsid w:val="00AA4342"/>
    <w:rsid w:val="00AA48CC"/>
    <w:rsid w:val="00AA7839"/>
    <w:rsid w:val="00AB07DF"/>
    <w:rsid w:val="00AB2435"/>
    <w:rsid w:val="00AB5AD5"/>
    <w:rsid w:val="00AC1C87"/>
    <w:rsid w:val="00AC7A8D"/>
    <w:rsid w:val="00AD0358"/>
    <w:rsid w:val="00AD04DC"/>
    <w:rsid w:val="00AD07E2"/>
    <w:rsid w:val="00AD167D"/>
    <w:rsid w:val="00AD243E"/>
    <w:rsid w:val="00AD61E3"/>
    <w:rsid w:val="00AF04A3"/>
    <w:rsid w:val="00AF0A60"/>
    <w:rsid w:val="00AF1D36"/>
    <w:rsid w:val="00AF3FA0"/>
    <w:rsid w:val="00AF4DC8"/>
    <w:rsid w:val="00AF5FD8"/>
    <w:rsid w:val="00B01035"/>
    <w:rsid w:val="00B05BE6"/>
    <w:rsid w:val="00B06741"/>
    <w:rsid w:val="00B10E25"/>
    <w:rsid w:val="00B12AB7"/>
    <w:rsid w:val="00B12E27"/>
    <w:rsid w:val="00B16E19"/>
    <w:rsid w:val="00B170FD"/>
    <w:rsid w:val="00B236D2"/>
    <w:rsid w:val="00B255BA"/>
    <w:rsid w:val="00B275EE"/>
    <w:rsid w:val="00B307B5"/>
    <w:rsid w:val="00B31C06"/>
    <w:rsid w:val="00B323CF"/>
    <w:rsid w:val="00B32AEF"/>
    <w:rsid w:val="00B33C87"/>
    <w:rsid w:val="00B35BD6"/>
    <w:rsid w:val="00B37248"/>
    <w:rsid w:val="00B37394"/>
    <w:rsid w:val="00B37813"/>
    <w:rsid w:val="00B40A49"/>
    <w:rsid w:val="00B40BDE"/>
    <w:rsid w:val="00B442C2"/>
    <w:rsid w:val="00B531C3"/>
    <w:rsid w:val="00B5362E"/>
    <w:rsid w:val="00B53A4B"/>
    <w:rsid w:val="00B60E22"/>
    <w:rsid w:val="00B62022"/>
    <w:rsid w:val="00B6380B"/>
    <w:rsid w:val="00B63A0A"/>
    <w:rsid w:val="00B64346"/>
    <w:rsid w:val="00B700FB"/>
    <w:rsid w:val="00B749CE"/>
    <w:rsid w:val="00B77D2B"/>
    <w:rsid w:val="00B8048E"/>
    <w:rsid w:val="00B81919"/>
    <w:rsid w:val="00B839E4"/>
    <w:rsid w:val="00B842AF"/>
    <w:rsid w:val="00B85307"/>
    <w:rsid w:val="00B853A9"/>
    <w:rsid w:val="00B924A1"/>
    <w:rsid w:val="00B958B0"/>
    <w:rsid w:val="00B962E2"/>
    <w:rsid w:val="00BA1189"/>
    <w:rsid w:val="00BA4401"/>
    <w:rsid w:val="00BA4CD2"/>
    <w:rsid w:val="00BA4D97"/>
    <w:rsid w:val="00BA5C2C"/>
    <w:rsid w:val="00BA5D3F"/>
    <w:rsid w:val="00BA7E0C"/>
    <w:rsid w:val="00BB0677"/>
    <w:rsid w:val="00BB0A57"/>
    <w:rsid w:val="00BB1FB0"/>
    <w:rsid w:val="00BB24E7"/>
    <w:rsid w:val="00BC02CF"/>
    <w:rsid w:val="00BC58FA"/>
    <w:rsid w:val="00BD01B7"/>
    <w:rsid w:val="00BD1313"/>
    <w:rsid w:val="00BD7A70"/>
    <w:rsid w:val="00BE1CB7"/>
    <w:rsid w:val="00BE466C"/>
    <w:rsid w:val="00BE533C"/>
    <w:rsid w:val="00BF7A52"/>
    <w:rsid w:val="00BF7C86"/>
    <w:rsid w:val="00BF7D70"/>
    <w:rsid w:val="00BF7DA2"/>
    <w:rsid w:val="00C004C2"/>
    <w:rsid w:val="00C01A52"/>
    <w:rsid w:val="00C028EC"/>
    <w:rsid w:val="00C04177"/>
    <w:rsid w:val="00C05634"/>
    <w:rsid w:val="00C120D0"/>
    <w:rsid w:val="00C12AA3"/>
    <w:rsid w:val="00C12BD2"/>
    <w:rsid w:val="00C13709"/>
    <w:rsid w:val="00C15F42"/>
    <w:rsid w:val="00C21BA6"/>
    <w:rsid w:val="00C22420"/>
    <w:rsid w:val="00C233B5"/>
    <w:rsid w:val="00C23CA3"/>
    <w:rsid w:val="00C30309"/>
    <w:rsid w:val="00C304E9"/>
    <w:rsid w:val="00C3206B"/>
    <w:rsid w:val="00C35D84"/>
    <w:rsid w:val="00C37DF3"/>
    <w:rsid w:val="00C4222A"/>
    <w:rsid w:val="00C45F4B"/>
    <w:rsid w:val="00C562E8"/>
    <w:rsid w:val="00C5703A"/>
    <w:rsid w:val="00C60B48"/>
    <w:rsid w:val="00C615A1"/>
    <w:rsid w:val="00C649B7"/>
    <w:rsid w:val="00C67E28"/>
    <w:rsid w:val="00C715BD"/>
    <w:rsid w:val="00C77943"/>
    <w:rsid w:val="00C82169"/>
    <w:rsid w:val="00C830A5"/>
    <w:rsid w:val="00C837B5"/>
    <w:rsid w:val="00C84F27"/>
    <w:rsid w:val="00C85F66"/>
    <w:rsid w:val="00C92A00"/>
    <w:rsid w:val="00C92BA4"/>
    <w:rsid w:val="00C94405"/>
    <w:rsid w:val="00C95820"/>
    <w:rsid w:val="00C973E8"/>
    <w:rsid w:val="00C9750E"/>
    <w:rsid w:val="00C975BB"/>
    <w:rsid w:val="00CA673B"/>
    <w:rsid w:val="00CA7272"/>
    <w:rsid w:val="00CA732E"/>
    <w:rsid w:val="00CB104F"/>
    <w:rsid w:val="00CB1056"/>
    <w:rsid w:val="00CB44ED"/>
    <w:rsid w:val="00CB7D65"/>
    <w:rsid w:val="00CC2D6F"/>
    <w:rsid w:val="00CC5B28"/>
    <w:rsid w:val="00CC62EB"/>
    <w:rsid w:val="00CC6DBC"/>
    <w:rsid w:val="00CC7ACD"/>
    <w:rsid w:val="00CD148B"/>
    <w:rsid w:val="00CD3C15"/>
    <w:rsid w:val="00CD6A64"/>
    <w:rsid w:val="00CD7C2C"/>
    <w:rsid w:val="00CE2558"/>
    <w:rsid w:val="00CE3AF7"/>
    <w:rsid w:val="00CE445C"/>
    <w:rsid w:val="00CE4D51"/>
    <w:rsid w:val="00CE72AA"/>
    <w:rsid w:val="00CF3C91"/>
    <w:rsid w:val="00CF4595"/>
    <w:rsid w:val="00CF7CFA"/>
    <w:rsid w:val="00D02C59"/>
    <w:rsid w:val="00D0523B"/>
    <w:rsid w:val="00D0602E"/>
    <w:rsid w:val="00D15A73"/>
    <w:rsid w:val="00D206B7"/>
    <w:rsid w:val="00D20CCE"/>
    <w:rsid w:val="00D25362"/>
    <w:rsid w:val="00D2617D"/>
    <w:rsid w:val="00D2717E"/>
    <w:rsid w:val="00D31CAF"/>
    <w:rsid w:val="00D37617"/>
    <w:rsid w:val="00D401AD"/>
    <w:rsid w:val="00D429F1"/>
    <w:rsid w:val="00D444A4"/>
    <w:rsid w:val="00D44E1E"/>
    <w:rsid w:val="00D44EF5"/>
    <w:rsid w:val="00D45741"/>
    <w:rsid w:val="00D51971"/>
    <w:rsid w:val="00D51BF6"/>
    <w:rsid w:val="00D52FF6"/>
    <w:rsid w:val="00D536BE"/>
    <w:rsid w:val="00D54784"/>
    <w:rsid w:val="00D54D3E"/>
    <w:rsid w:val="00D566C3"/>
    <w:rsid w:val="00D6052D"/>
    <w:rsid w:val="00D60767"/>
    <w:rsid w:val="00D60C6C"/>
    <w:rsid w:val="00D65832"/>
    <w:rsid w:val="00D6794A"/>
    <w:rsid w:val="00D7068B"/>
    <w:rsid w:val="00D72368"/>
    <w:rsid w:val="00D73884"/>
    <w:rsid w:val="00D76847"/>
    <w:rsid w:val="00D83ADA"/>
    <w:rsid w:val="00D85724"/>
    <w:rsid w:val="00D8729D"/>
    <w:rsid w:val="00D87395"/>
    <w:rsid w:val="00D93B21"/>
    <w:rsid w:val="00D96C50"/>
    <w:rsid w:val="00DA1FFC"/>
    <w:rsid w:val="00DA2984"/>
    <w:rsid w:val="00DA2C98"/>
    <w:rsid w:val="00DA4387"/>
    <w:rsid w:val="00DA448E"/>
    <w:rsid w:val="00DA5C83"/>
    <w:rsid w:val="00DB26BD"/>
    <w:rsid w:val="00DB4361"/>
    <w:rsid w:val="00DB4D8F"/>
    <w:rsid w:val="00DB7545"/>
    <w:rsid w:val="00DB7E87"/>
    <w:rsid w:val="00DC531C"/>
    <w:rsid w:val="00DC6580"/>
    <w:rsid w:val="00DC68B7"/>
    <w:rsid w:val="00DD3303"/>
    <w:rsid w:val="00DD5F32"/>
    <w:rsid w:val="00DD6DAC"/>
    <w:rsid w:val="00DE2EA5"/>
    <w:rsid w:val="00DE6D5F"/>
    <w:rsid w:val="00DF4726"/>
    <w:rsid w:val="00DF4BFC"/>
    <w:rsid w:val="00E0101F"/>
    <w:rsid w:val="00E0170A"/>
    <w:rsid w:val="00E06215"/>
    <w:rsid w:val="00E062EC"/>
    <w:rsid w:val="00E12BE1"/>
    <w:rsid w:val="00E13162"/>
    <w:rsid w:val="00E14E4A"/>
    <w:rsid w:val="00E157D1"/>
    <w:rsid w:val="00E15BA1"/>
    <w:rsid w:val="00E172EC"/>
    <w:rsid w:val="00E2053E"/>
    <w:rsid w:val="00E207D1"/>
    <w:rsid w:val="00E21B0D"/>
    <w:rsid w:val="00E23831"/>
    <w:rsid w:val="00E2399D"/>
    <w:rsid w:val="00E24A99"/>
    <w:rsid w:val="00E253E1"/>
    <w:rsid w:val="00E260D4"/>
    <w:rsid w:val="00E31A59"/>
    <w:rsid w:val="00E359D5"/>
    <w:rsid w:val="00E369E6"/>
    <w:rsid w:val="00E429E5"/>
    <w:rsid w:val="00E46A71"/>
    <w:rsid w:val="00E47FAD"/>
    <w:rsid w:val="00E51A2A"/>
    <w:rsid w:val="00E538F2"/>
    <w:rsid w:val="00E53A09"/>
    <w:rsid w:val="00E546DD"/>
    <w:rsid w:val="00E5668A"/>
    <w:rsid w:val="00E60428"/>
    <w:rsid w:val="00E60F38"/>
    <w:rsid w:val="00E6252E"/>
    <w:rsid w:val="00E6594C"/>
    <w:rsid w:val="00E711D5"/>
    <w:rsid w:val="00E71A84"/>
    <w:rsid w:val="00E744AC"/>
    <w:rsid w:val="00E75A57"/>
    <w:rsid w:val="00E75D0C"/>
    <w:rsid w:val="00E80A3A"/>
    <w:rsid w:val="00E84AFE"/>
    <w:rsid w:val="00E86578"/>
    <w:rsid w:val="00E934D4"/>
    <w:rsid w:val="00E94D61"/>
    <w:rsid w:val="00E97D97"/>
    <w:rsid w:val="00EA1191"/>
    <w:rsid w:val="00EA1884"/>
    <w:rsid w:val="00EA1A7D"/>
    <w:rsid w:val="00EA5852"/>
    <w:rsid w:val="00EA60EF"/>
    <w:rsid w:val="00EA77D8"/>
    <w:rsid w:val="00EB018C"/>
    <w:rsid w:val="00EB0BDB"/>
    <w:rsid w:val="00EB78E6"/>
    <w:rsid w:val="00EC01C8"/>
    <w:rsid w:val="00EC0DF1"/>
    <w:rsid w:val="00EC3D98"/>
    <w:rsid w:val="00EC78E8"/>
    <w:rsid w:val="00ED03B3"/>
    <w:rsid w:val="00ED0D5E"/>
    <w:rsid w:val="00ED3536"/>
    <w:rsid w:val="00ED54C0"/>
    <w:rsid w:val="00EE13C2"/>
    <w:rsid w:val="00EE2F90"/>
    <w:rsid w:val="00EE4BCF"/>
    <w:rsid w:val="00EE5D45"/>
    <w:rsid w:val="00EF40A0"/>
    <w:rsid w:val="00EF5472"/>
    <w:rsid w:val="00EF7FA3"/>
    <w:rsid w:val="00F02EBE"/>
    <w:rsid w:val="00F03786"/>
    <w:rsid w:val="00F06422"/>
    <w:rsid w:val="00F06852"/>
    <w:rsid w:val="00F069AF"/>
    <w:rsid w:val="00F11ED6"/>
    <w:rsid w:val="00F1217A"/>
    <w:rsid w:val="00F15EEA"/>
    <w:rsid w:val="00F16920"/>
    <w:rsid w:val="00F16A4F"/>
    <w:rsid w:val="00F1753A"/>
    <w:rsid w:val="00F21AF2"/>
    <w:rsid w:val="00F22737"/>
    <w:rsid w:val="00F2590D"/>
    <w:rsid w:val="00F26224"/>
    <w:rsid w:val="00F27CB7"/>
    <w:rsid w:val="00F30A61"/>
    <w:rsid w:val="00F32E63"/>
    <w:rsid w:val="00F333F3"/>
    <w:rsid w:val="00F34075"/>
    <w:rsid w:val="00F35781"/>
    <w:rsid w:val="00F36A72"/>
    <w:rsid w:val="00F419AE"/>
    <w:rsid w:val="00F44400"/>
    <w:rsid w:val="00F52F8D"/>
    <w:rsid w:val="00F5341F"/>
    <w:rsid w:val="00F54274"/>
    <w:rsid w:val="00F561B6"/>
    <w:rsid w:val="00F655D7"/>
    <w:rsid w:val="00F66067"/>
    <w:rsid w:val="00F672D8"/>
    <w:rsid w:val="00F67749"/>
    <w:rsid w:val="00F70C7D"/>
    <w:rsid w:val="00F73D96"/>
    <w:rsid w:val="00F7526D"/>
    <w:rsid w:val="00F76D81"/>
    <w:rsid w:val="00F77402"/>
    <w:rsid w:val="00F77DD9"/>
    <w:rsid w:val="00F80C7A"/>
    <w:rsid w:val="00F8709A"/>
    <w:rsid w:val="00F90568"/>
    <w:rsid w:val="00F92AA0"/>
    <w:rsid w:val="00F949B1"/>
    <w:rsid w:val="00F95A6B"/>
    <w:rsid w:val="00F95D91"/>
    <w:rsid w:val="00FA02AE"/>
    <w:rsid w:val="00FA07C1"/>
    <w:rsid w:val="00FA2E08"/>
    <w:rsid w:val="00FA494D"/>
    <w:rsid w:val="00FA576C"/>
    <w:rsid w:val="00FB0767"/>
    <w:rsid w:val="00FB3846"/>
    <w:rsid w:val="00FB5EE4"/>
    <w:rsid w:val="00FB7847"/>
    <w:rsid w:val="00FC0756"/>
    <w:rsid w:val="00FC28FF"/>
    <w:rsid w:val="00FC45B0"/>
    <w:rsid w:val="00FC4B62"/>
    <w:rsid w:val="00FC7B0A"/>
    <w:rsid w:val="00FD096D"/>
    <w:rsid w:val="00FD3F26"/>
    <w:rsid w:val="00FD47E6"/>
    <w:rsid w:val="00FD5464"/>
    <w:rsid w:val="00FD551D"/>
    <w:rsid w:val="00FD66AE"/>
    <w:rsid w:val="00FD7C88"/>
    <w:rsid w:val="00FD7DBA"/>
    <w:rsid w:val="00FE4ED3"/>
    <w:rsid w:val="00FE7A73"/>
    <w:rsid w:val="00FF3BD8"/>
    <w:rsid w:val="00FF55A2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A6E475D-4CB5-4B81-BEAF-09A5D755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Hyperlink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rsid w:val="00D45741"/>
    <w:rPr>
      <w:color w:val="800080"/>
      <w:u w:val="single"/>
    </w:rPr>
  </w:style>
  <w:style w:type="paragraph" w:styleId="ab">
    <w:name w:val="header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link w:val="af0"/>
    <w:rsid w:val="00C3206B"/>
    <w:rPr>
      <w:rFonts w:ascii="Cambria" w:hAnsi="Cambria" w:cs="Times New Roman"/>
      <w:b/>
      <w:bCs/>
      <w:sz w:val="32"/>
      <w:szCs w:val="32"/>
    </w:rPr>
  </w:style>
  <w:style w:type="paragraph" w:styleId="af2">
    <w:name w:val="List Paragraph"/>
    <w:basedOn w:val="a"/>
    <w:uiPriority w:val="34"/>
    <w:qFormat/>
    <w:rsid w:val="00FA576C"/>
    <w:pPr>
      <w:ind w:leftChars="200" w:left="480"/>
    </w:pPr>
  </w:style>
  <w:style w:type="character" w:styleId="af3">
    <w:name w:val="annotation reference"/>
    <w:rsid w:val="00060F4B"/>
    <w:rPr>
      <w:sz w:val="18"/>
      <w:szCs w:val="18"/>
    </w:rPr>
  </w:style>
  <w:style w:type="paragraph" w:styleId="af4">
    <w:name w:val="annotation text"/>
    <w:basedOn w:val="a"/>
    <w:link w:val="af5"/>
    <w:rsid w:val="00060F4B"/>
  </w:style>
  <w:style w:type="character" w:customStyle="1" w:styleId="af5">
    <w:name w:val="註解文字 字元"/>
    <w:link w:val="af4"/>
    <w:rsid w:val="00060F4B"/>
    <w:rPr>
      <w:sz w:val="24"/>
      <w:szCs w:val="24"/>
    </w:rPr>
  </w:style>
  <w:style w:type="paragraph" w:styleId="af6">
    <w:name w:val="annotation subject"/>
    <w:basedOn w:val="af4"/>
    <w:next w:val="af4"/>
    <w:link w:val="af7"/>
    <w:rsid w:val="00060F4B"/>
    <w:rPr>
      <w:b/>
      <w:bCs/>
    </w:rPr>
  </w:style>
  <w:style w:type="character" w:customStyle="1" w:styleId="af7">
    <w:name w:val="註解主旨 字元"/>
    <w:link w:val="af6"/>
    <w:rsid w:val="00060F4B"/>
    <w:rPr>
      <w:b/>
      <w:bCs/>
      <w:sz w:val="24"/>
      <w:szCs w:val="24"/>
    </w:rPr>
  </w:style>
  <w:style w:type="paragraph" w:styleId="af8">
    <w:name w:val="Revision"/>
    <w:hidden/>
    <w:uiPriority w:val="99"/>
    <w:semiHidden/>
    <w:rsid w:val="00E97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9A876-626B-4616-9870-2F7A517D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