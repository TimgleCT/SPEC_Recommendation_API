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008"/>
        <w:gridCol w:w="4678"/>
        <w:gridCol w:w="1350"/>
        <w:gridCol w:w="1769"/>
      </w:tblGrid>
      <w:tr w:rsidR="00592D62" w:rsidRPr="00BB6028" w:rsidTr="00453A0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BB6028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bookmarkStart w:id="0" w:name="_GoBack"/>
            <w:bookmarkEnd w:id="0"/>
            <w:r w:rsidRPr="00BB6028">
              <w:rPr>
                <w:rFonts w:ascii="細明體" w:eastAsia="細明體" w:hAnsi="細明體" w:hint="eastAsia"/>
                <w:bCs/>
              </w:rPr>
              <w:t>Date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D62" w:rsidRPr="00BB6028" w:rsidRDefault="00592D62" w:rsidP="003137BC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BB6028">
              <w:rPr>
                <w:rFonts w:ascii="細明體" w:eastAsia="細明體" w:hAnsi="細明體" w:hint="eastAsia"/>
                <w:bCs/>
                <w:lang w:eastAsia="zh-TW"/>
              </w:rPr>
              <w:t>版本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BB6028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r w:rsidRPr="00BB6028">
              <w:rPr>
                <w:rFonts w:ascii="細明體" w:eastAsia="細明體" w:hAnsi="細明體" w:hint="eastAsia"/>
                <w:bCs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BB6028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BB6028">
              <w:rPr>
                <w:rFonts w:ascii="細明體" w:eastAsia="細明體" w:hAnsi="細明體" w:hint="eastAsia"/>
                <w:bCs/>
                <w:lang w:eastAsia="zh-TW"/>
              </w:rPr>
              <w:t>Author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BB6028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BB6028">
              <w:rPr>
                <w:rFonts w:ascii="細明體" w:eastAsia="細明體" w:hAnsi="細明體" w:hint="eastAsia"/>
                <w:bCs/>
                <w:lang w:eastAsia="zh-TW"/>
              </w:rPr>
              <w:t>立案單號</w:t>
            </w:r>
          </w:p>
        </w:tc>
      </w:tr>
      <w:tr w:rsidR="00592D62" w:rsidRPr="00BB6028" w:rsidTr="00453A0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BB6028" w:rsidRDefault="00461337" w:rsidP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2012/4/27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D62" w:rsidRPr="00BB6028" w:rsidRDefault="00592D62" w:rsidP="003137BC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BB6028">
              <w:rPr>
                <w:rFonts w:ascii="細明體" w:eastAsia="細明體" w:hAnsi="細明體" w:hint="eastAsia"/>
                <w:bCs/>
                <w:lang w:eastAsia="zh-TW"/>
              </w:rPr>
              <w:t>1.0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BB6028" w:rsidRDefault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BB6028">
              <w:rPr>
                <w:rFonts w:ascii="細明體" w:eastAsia="細明體" w:hAnsi="細明體" w:hint="eastAsia"/>
                <w:bCs/>
                <w:lang w:eastAsia="zh-TW"/>
              </w:rPr>
              <w:t>CREATE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BB6028" w:rsidRDefault="00DC5B35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 w:rsidRPr="00BB6028">
              <w:rPr>
                <w:rFonts w:ascii="細明體" w:eastAsia="細明體" w:hAnsi="細明體" w:hint="eastAsia"/>
                <w:bCs/>
                <w:lang w:eastAsia="zh-TW"/>
              </w:rPr>
              <w:t>劉文明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D62" w:rsidRPr="00BB6028" w:rsidRDefault="00ED1ABD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120529000144</w:t>
            </w:r>
          </w:p>
        </w:tc>
      </w:tr>
    </w:tbl>
    <w:p w:rsidR="000535F7" w:rsidRPr="00BB6028" w:rsidRDefault="000535F7" w:rsidP="000535F7">
      <w:pPr>
        <w:rPr>
          <w:rFonts w:ascii="細明體" w:eastAsia="細明體" w:hAnsi="細明體"/>
          <w:sz w:val="20"/>
          <w:szCs w:val="20"/>
        </w:rPr>
      </w:pPr>
    </w:p>
    <w:p w:rsidR="000535F7" w:rsidRPr="00BB6028" w:rsidRDefault="00DC5B35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BB6028">
        <w:rPr>
          <w:rFonts w:ascii="細明體" w:eastAsia="細明體" w:hAnsi="細明體" w:hint="eastAsia"/>
          <w:b/>
          <w:kern w:val="2"/>
          <w:lang w:eastAsia="zh-TW"/>
        </w:rPr>
        <w:t>UCAAV1_02</w:t>
      </w:r>
      <w:r w:rsidR="00461337">
        <w:rPr>
          <w:rFonts w:ascii="細明體" w:eastAsia="細明體" w:hAnsi="細明體" w:hint="eastAsia"/>
          <w:b/>
          <w:kern w:val="2"/>
          <w:lang w:eastAsia="zh-TW"/>
        </w:rPr>
        <w:t>02</w:t>
      </w:r>
      <w:r w:rsidR="00592D62" w:rsidRPr="00BB6028">
        <w:rPr>
          <w:rFonts w:ascii="細明體" w:eastAsia="細明體" w:hAnsi="細明體" w:hint="eastAsia"/>
          <w:b/>
          <w:kern w:val="2"/>
          <w:lang w:eastAsia="zh-TW"/>
        </w:rPr>
        <w:t>_</w:t>
      </w:r>
      <w:r w:rsidR="00461337">
        <w:rPr>
          <w:rFonts w:ascii="細明體" w:eastAsia="細明體" w:hAnsi="細明體" w:hint="eastAsia"/>
          <w:b/>
          <w:kern w:val="2"/>
          <w:lang w:eastAsia="zh-TW"/>
        </w:rPr>
        <w:t>全部因子最新版本</w:t>
      </w:r>
    </w:p>
    <w:p w:rsidR="000535F7" w:rsidRPr="00BB6028" w:rsidRDefault="000535F7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</w:p>
    <w:p w:rsidR="00FA576C" w:rsidRPr="00BB6028" w:rsidRDefault="00FA576C" w:rsidP="00FA576C">
      <w:pPr>
        <w:numPr>
          <w:ilvl w:val="0"/>
          <w:numId w:val="2"/>
        </w:numPr>
        <w:rPr>
          <w:rFonts w:ascii="細明體" w:eastAsia="細明體" w:hAnsi="細明體"/>
          <w:sz w:val="20"/>
          <w:szCs w:val="20"/>
        </w:rPr>
      </w:pPr>
      <w:r w:rsidRPr="00BB6028">
        <w:rPr>
          <w:rFonts w:ascii="細明體" w:eastAsia="細明體" w:hAnsi="細明體" w:hint="eastAsia"/>
          <w:sz w:val="20"/>
          <w:szCs w:val="20"/>
        </w:rPr>
        <w:t>程式功能概述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725"/>
      </w:tblGrid>
      <w:tr w:rsidR="00FA576C" w:rsidRPr="00BB6028" w:rsidTr="00453A0A">
        <w:tc>
          <w:tcPr>
            <w:tcW w:w="2340" w:type="dxa"/>
          </w:tcPr>
          <w:p w:rsidR="00FA576C" w:rsidRPr="00BB6028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程式功能</w:t>
            </w:r>
          </w:p>
        </w:tc>
        <w:tc>
          <w:tcPr>
            <w:tcW w:w="7725" w:type="dxa"/>
          </w:tcPr>
          <w:p w:rsidR="00FA576C" w:rsidRPr="00BB6028" w:rsidRDefault="00461337" w:rsidP="00B34B59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顯示目前所有因子最新的版本資訊</w:t>
            </w:r>
          </w:p>
        </w:tc>
      </w:tr>
      <w:tr w:rsidR="00FA576C" w:rsidRPr="00BB6028" w:rsidTr="00453A0A">
        <w:tc>
          <w:tcPr>
            <w:tcW w:w="2340" w:type="dxa"/>
          </w:tcPr>
          <w:p w:rsidR="00FA576C" w:rsidRPr="00BB6028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程式名稱</w:t>
            </w:r>
          </w:p>
        </w:tc>
        <w:tc>
          <w:tcPr>
            <w:tcW w:w="7725" w:type="dxa"/>
          </w:tcPr>
          <w:p w:rsidR="00FA576C" w:rsidRPr="00BB6028" w:rsidRDefault="00DC5B35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AAV1_02</w:t>
            </w:r>
            <w:r w:rsidR="00FA576C"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0</w:t>
            </w:r>
            <w:r w:rsidR="0046133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2</w:t>
            </w:r>
          </w:p>
        </w:tc>
      </w:tr>
      <w:tr w:rsidR="00FA576C" w:rsidRPr="00BB6028" w:rsidTr="00453A0A">
        <w:tc>
          <w:tcPr>
            <w:tcW w:w="2340" w:type="dxa"/>
          </w:tcPr>
          <w:p w:rsidR="00FA576C" w:rsidRPr="00BB6028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作業方式</w:t>
            </w:r>
          </w:p>
        </w:tc>
        <w:tc>
          <w:tcPr>
            <w:tcW w:w="7725" w:type="dxa"/>
          </w:tcPr>
          <w:p w:rsidR="00FA576C" w:rsidRPr="00BB6028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ONLINE</w:t>
            </w:r>
          </w:p>
        </w:tc>
      </w:tr>
      <w:tr w:rsidR="00FA576C" w:rsidRPr="00BB6028" w:rsidTr="00453A0A">
        <w:tc>
          <w:tcPr>
            <w:tcW w:w="2340" w:type="dxa"/>
          </w:tcPr>
          <w:p w:rsidR="00FA576C" w:rsidRPr="00BB6028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概要說明</w:t>
            </w:r>
          </w:p>
        </w:tc>
        <w:tc>
          <w:tcPr>
            <w:tcW w:w="7725" w:type="dxa"/>
          </w:tcPr>
          <w:p w:rsidR="00FA576C" w:rsidRPr="00BB6028" w:rsidRDefault="00FA576C" w:rsidP="00461337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提供理賠</w:t>
            </w:r>
            <w:r w:rsidR="0046133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調查科人員查詢所有</w:t>
            </w:r>
            <w:r w:rsidR="00DC5B35"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因子對應分數</w:t>
            </w: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設定</w:t>
            </w:r>
            <w:r w:rsidR="0046133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，以利整體評估。</w:t>
            </w:r>
          </w:p>
        </w:tc>
      </w:tr>
      <w:tr w:rsidR="00FA576C" w:rsidRPr="00BB6028" w:rsidTr="00453A0A">
        <w:tc>
          <w:tcPr>
            <w:tcW w:w="2340" w:type="dxa"/>
          </w:tcPr>
          <w:p w:rsidR="00FA576C" w:rsidRPr="00BB6028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處理人員</w:t>
            </w:r>
          </w:p>
        </w:tc>
        <w:tc>
          <w:tcPr>
            <w:tcW w:w="7725" w:type="dxa"/>
          </w:tcPr>
          <w:p w:rsidR="00FA576C" w:rsidRPr="00BB6028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理調科人員</w:t>
            </w:r>
          </w:p>
        </w:tc>
      </w:tr>
      <w:tr w:rsidR="00FA576C" w:rsidRPr="00BB6028" w:rsidTr="00453A0A">
        <w:tc>
          <w:tcPr>
            <w:tcW w:w="2340" w:type="dxa"/>
          </w:tcPr>
          <w:p w:rsidR="00FA576C" w:rsidRPr="00BB6028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作業平台</w:t>
            </w:r>
          </w:p>
        </w:tc>
        <w:tc>
          <w:tcPr>
            <w:tcW w:w="7725" w:type="dxa"/>
          </w:tcPr>
          <w:p w:rsidR="00FA576C" w:rsidRPr="00BB6028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■一般  □平板電腦  □手機</w:t>
            </w:r>
          </w:p>
        </w:tc>
      </w:tr>
      <w:tr w:rsidR="00FA576C" w:rsidRPr="00BB6028" w:rsidTr="00453A0A">
        <w:tc>
          <w:tcPr>
            <w:tcW w:w="2340" w:type="dxa"/>
          </w:tcPr>
          <w:p w:rsidR="00FA576C" w:rsidRPr="00BB6028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使用對象</w:t>
            </w:r>
          </w:p>
        </w:tc>
        <w:tc>
          <w:tcPr>
            <w:tcW w:w="7725" w:type="dxa"/>
          </w:tcPr>
          <w:p w:rsidR="00FA576C" w:rsidRPr="00BB6028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■員工(UCBean)  □客戶(CustomerBean)</w:t>
            </w:r>
          </w:p>
        </w:tc>
      </w:tr>
    </w:tbl>
    <w:p w:rsidR="00FA576C" w:rsidRPr="00BB6028" w:rsidRDefault="00FA576C" w:rsidP="00FA57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535F7" w:rsidRPr="00BB6028" w:rsidRDefault="000535F7" w:rsidP="000535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535F7" w:rsidRPr="00BB6028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BB6028">
        <w:rPr>
          <w:rFonts w:ascii="細明體" w:eastAsia="細明體" w:hAnsi="細明體" w:hint="eastAsia"/>
          <w:sz w:val="20"/>
          <w:szCs w:val="20"/>
        </w:rPr>
        <w:t>使用模組</w:t>
      </w:r>
      <w:r w:rsidRPr="00BB6028">
        <w:rPr>
          <w:rFonts w:ascii="細明體" w:eastAsia="細明體" w:hAnsi="細明體"/>
          <w:sz w:val="20"/>
          <w:szCs w:val="20"/>
        </w:rPr>
        <w:sym w:font="Wingdings" w:char="00E8"/>
      </w:r>
      <w:r w:rsidRPr="00BB6028">
        <w:rPr>
          <w:rFonts w:ascii="細明體" w:eastAsia="細明體" w:hAnsi="細明體" w:hint="eastAsia"/>
          <w:sz w:val="20"/>
          <w:szCs w:val="20"/>
        </w:rPr>
        <w:t xml:space="preserve"> </w:t>
      </w:r>
      <w:r w:rsidRPr="00BB6028">
        <w:rPr>
          <w:rFonts w:ascii="細明體" w:eastAsia="細明體" w:hAnsi="細明體" w:hint="eastAsia"/>
          <w:color w:val="0000FF"/>
          <w:sz w:val="20"/>
          <w:szCs w:val="20"/>
        </w:rPr>
        <w:t>列出需要用到的所有模組，而在使用處再說明傳入傳出參數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10"/>
        <w:gridCol w:w="3826"/>
        <w:gridCol w:w="2694"/>
        <w:gridCol w:w="2835"/>
      </w:tblGrid>
      <w:tr w:rsidR="000535F7" w:rsidRPr="00BB6028" w:rsidTr="00453A0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BB6028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BB6028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BB6028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BB6028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44588B" w:rsidRPr="00BB6028" w:rsidTr="0046133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BB6028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BB6028" w:rsidRDefault="0044588B" w:rsidP="004F2ED9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BB6028" w:rsidRDefault="0044588B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BB6028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4588B" w:rsidRPr="00BB6028" w:rsidTr="00453A0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BB6028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BB6028" w:rsidRDefault="0044588B" w:rsidP="004F2ED9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BB6028" w:rsidRDefault="0044588B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BB6028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535F7" w:rsidRPr="00BB6028" w:rsidRDefault="000535F7" w:rsidP="000535F7">
      <w:pPr>
        <w:rPr>
          <w:rFonts w:ascii="細明體" w:eastAsia="細明體" w:hAnsi="細明體" w:hint="eastAsia"/>
          <w:sz w:val="20"/>
          <w:szCs w:val="20"/>
        </w:rPr>
      </w:pPr>
    </w:p>
    <w:p w:rsidR="000535F7" w:rsidRPr="00BB6028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BB6028">
        <w:rPr>
          <w:rFonts w:ascii="細明體" w:eastAsia="細明體" w:hAnsi="細明體" w:hint="eastAsia"/>
          <w:sz w:val="20"/>
          <w:szCs w:val="20"/>
        </w:rPr>
        <w:t xml:space="preserve">使用檔案 </w:t>
      </w:r>
      <w:r w:rsidRPr="00BB6028">
        <w:rPr>
          <w:rFonts w:ascii="細明體" w:eastAsia="細明體" w:hAnsi="細明體"/>
          <w:sz w:val="20"/>
          <w:szCs w:val="20"/>
        </w:rPr>
        <w:sym w:font="Wingdings" w:char="00E8"/>
      </w:r>
      <w:r w:rsidRPr="00BB6028">
        <w:rPr>
          <w:rFonts w:ascii="細明體" w:eastAsia="細明體" w:hAnsi="細明體" w:hint="eastAsia"/>
          <w:sz w:val="20"/>
          <w:szCs w:val="20"/>
        </w:rPr>
        <w:t xml:space="preserve"> </w:t>
      </w:r>
      <w:r w:rsidRPr="00BB6028">
        <w:rPr>
          <w:rFonts w:ascii="細明體" w:eastAsia="細明體" w:hAnsi="細明體" w:hint="eastAsia"/>
          <w:color w:val="0000FF"/>
          <w:sz w:val="20"/>
          <w:szCs w:val="20"/>
        </w:rPr>
        <w:t>列出所有會用到的檔案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5943"/>
        <w:gridCol w:w="3402"/>
      </w:tblGrid>
      <w:tr w:rsidR="000535F7" w:rsidRPr="00BB6028" w:rsidTr="00453A0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BB6028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BB6028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BB6028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0535F7" w:rsidRPr="00BB6028" w:rsidTr="00453A0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5F7" w:rsidRPr="00BB6028" w:rsidRDefault="000535F7" w:rsidP="00D73884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BB6028" w:rsidRDefault="00DC5B3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理賠偵測因子分數檔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BB6028" w:rsidRDefault="00DC5B3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DTAAV102</w:t>
            </w:r>
          </w:p>
        </w:tc>
      </w:tr>
      <w:tr w:rsidR="00020938" w:rsidRPr="00BB6028" w:rsidTr="0046133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38" w:rsidRPr="00BB6028" w:rsidRDefault="00020938" w:rsidP="00D73884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38" w:rsidRPr="00BB6028" w:rsidRDefault="000209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38" w:rsidRPr="00BB6028" w:rsidRDefault="000209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0535F7" w:rsidRPr="00BB6028" w:rsidRDefault="000535F7" w:rsidP="000535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535F7" w:rsidRPr="00BB6028" w:rsidRDefault="000535F7" w:rsidP="000535F7">
      <w:pPr>
        <w:rPr>
          <w:rFonts w:ascii="細明體" w:eastAsia="細明體" w:hAnsi="細明體" w:hint="eastAsia"/>
          <w:sz w:val="20"/>
          <w:szCs w:val="20"/>
        </w:rPr>
      </w:pPr>
    </w:p>
    <w:p w:rsidR="00FA576C" w:rsidRPr="00BB6028" w:rsidRDefault="000535F7" w:rsidP="00FA576C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BB6028">
        <w:rPr>
          <w:rFonts w:ascii="細明體" w:eastAsia="細明體" w:hAnsi="細明體" w:hint="eastAsia"/>
          <w:sz w:val="20"/>
          <w:szCs w:val="20"/>
        </w:rPr>
        <w:t>畫面</w:t>
      </w:r>
      <w:r w:rsidR="00461337">
        <w:rPr>
          <w:rFonts w:ascii="細明體" w:eastAsia="細明體" w:hAnsi="細明體" w:hint="eastAsia"/>
          <w:sz w:val="20"/>
          <w:szCs w:val="20"/>
        </w:rPr>
        <w:t>AAV1_0202</w:t>
      </w:r>
      <w:r w:rsidRPr="00BB6028">
        <w:rPr>
          <w:rFonts w:ascii="細明體" w:eastAsia="細明體" w:hAnsi="細明體" w:hint="eastAsia"/>
          <w:sz w:val="20"/>
          <w:szCs w:val="20"/>
        </w:rPr>
        <w:t>圖</w:t>
      </w:r>
      <w:r w:rsidR="00A307FC" w:rsidRPr="00BB6028">
        <w:rPr>
          <w:rFonts w:ascii="細明體" w:eastAsia="細明體" w:hAnsi="細明體" w:hint="eastAsia"/>
          <w:sz w:val="20"/>
          <w:szCs w:val="20"/>
        </w:rPr>
        <w:t>0</w:t>
      </w:r>
      <w:r w:rsidRPr="00BB6028">
        <w:rPr>
          <w:rFonts w:ascii="細明體" w:eastAsia="細明體" w:hAnsi="細明體" w:hint="eastAsia"/>
          <w:noProof/>
          <w:sz w:val="20"/>
          <w:szCs w:val="20"/>
        </w:rPr>
        <w:t xml:space="preserve"> </w:t>
      </w:r>
    </w:p>
    <w:p w:rsidR="00A307FC" w:rsidRPr="00BB6028" w:rsidRDefault="009D7E02" w:rsidP="00A307FC">
      <w:pPr>
        <w:rPr>
          <w:rFonts w:ascii="細明體" w:eastAsia="細明體" w:hAnsi="細明體" w:hint="eastAsia"/>
          <w:sz w:val="20"/>
          <w:szCs w:val="20"/>
        </w:rPr>
      </w:pPr>
      <w:r w:rsidRPr="009D7E02">
        <w:rPr>
          <w:noProof/>
        </w:rPr>
        <w:t xml:space="preserve"> </w:t>
      </w:r>
      <w:r w:rsidR="00263C6C" w:rsidRPr="00934D3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244.5pt;visibility:visible">
            <v:imagedata r:id="rId8" o:title=""/>
          </v:shape>
        </w:pict>
      </w:r>
    </w:p>
    <w:p w:rsidR="00FA6A8B" w:rsidRPr="00BB6028" w:rsidRDefault="00FA6A8B" w:rsidP="00DC5B35">
      <w:pPr>
        <w:rPr>
          <w:rFonts w:ascii="細明體" w:eastAsia="細明體" w:hAnsi="細明體" w:hint="eastAsia"/>
          <w:sz w:val="20"/>
          <w:szCs w:val="20"/>
        </w:rPr>
      </w:pPr>
    </w:p>
    <w:p w:rsidR="00FA576C" w:rsidRPr="00BB6028" w:rsidRDefault="00FA576C" w:rsidP="00DC5B35">
      <w:pPr>
        <w:rPr>
          <w:rFonts w:ascii="細明體" w:eastAsia="細明體" w:hAnsi="細明體" w:hint="eastAsia"/>
          <w:kern w:val="2"/>
          <w:sz w:val="20"/>
          <w:szCs w:val="20"/>
        </w:rPr>
      </w:pPr>
      <w:r w:rsidRPr="00BB6028">
        <w:rPr>
          <w:rFonts w:ascii="細明體" w:eastAsia="細明體" w:hAnsi="細明體" w:hint="eastAsia"/>
          <w:sz w:val="20"/>
          <w:szCs w:val="20"/>
        </w:rPr>
        <w:t>程式內容：</w:t>
      </w:r>
      <w:r w:rsidRPr="00BB6028">
        <w:rPr>
          <w:rFonts w:ascii="細明體" w:eastAsia="細明體" w:hAnsi="細明體" w:hint="eastAsia"/>
          <w:kern w:val="2"/>
          <w:sz w:val="20"/>
          <w:szCs w:val="20"/>
        </w:rPr>
        <w:t xml:space="preserve"> </w:t>
      </w:r>
    </w:p>
    <w:p w:rsidR="005479B4" w:rsidRPr="00BB6028" w:rsidRDefault="00A307FC" w:rsidP="005479B4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BB6028">
        <w:rPr>
          <w:rFonts w:ascii="細明體" w:eastAsia="細明體" w:hAnsi="細明體" w:hint="eastAsia"/>
          <w:b/>
          <w:bCs/>
          <w:color w:val="008000"/>
          <w:lang w:eastAsia="zh-TW"/>
        </w:rPr>
        <w:t>畫面:</w:t>
      </w:r>
    </w:p>
    <w:p w:rsidR="003914C5" w:rsidRPr="00BB6028" w:rsidRDefault="00A307FC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如圖</w:t>
      </w:r>
      <w:r w:rsidR="00467C02" w:rsidRPr="00BB6028">
        <w:rPr>
          <w:rFonts w:ascii="細明體" w:eastAsia="細明體" w:hAnsi="細明體" w:hint="eastAsia"/>
          <w:bCs/>
          <w:lang w:eastAsia="zh-TW"/>
        </w:rPr>
        <w:t>0</w:t>
      </w:r>
    </w:p>
    <w:p w:rsidR="00011813" w:rsidRPr="00BB6028" w:rsidRDefault="00011813" w:rsidP="00461337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由</w:t>
      </w:r>
      <w:r w:rsidR="00461337">
        <w:rPr>
          <w:rFonts w:ascii="細明體" w:eastAsia="細明體" w:hAnsi="細明體" w:hint="eastAsia"/>
          <w:bCs/>
          <w:lang w:eastAsia="zh-TW"/>
        </w:rPr>
        <w:t>AAV10201</w:t>
      </w:r>
      <w:r w:rsidR="00461337" w:rsidRPr="00461337">
        <w:rPr>
          <w:rFonts w:ascii="細明體" w:eastAsia="細明體" w:hAnsi="細明體" w:hint="eastAsia"/>
          <w:bCs/>
          <w:lang w:eastAsia="zh-TW"/>
        </w:rPr>
        <w:t>因子分數版本維護</w:t>
      </w:r>
      <w:r w:rsidR="00461337">
        <w:rPr>
          <w:rFonts w:ascii="細明體" w:eastAsia="細明體" w:hAnsi="細明體" w:hint="eastAsia"/>
          <w:bCs/>
          <w:lang w:eastAsia="zh-TW"/>
        </w:rPr>
        <w:t>畫面</w:t>
      </w:r>
      <w:r w:rsidRPr="00BB6028">
        <w:rPr>
          <w:rFonts w:ascii="細明體" w:eastAsia="細明體" w:hAnsi="細明體" w:hint="eastAsia"/>
          <w:bCs/>
          <w:lang w:eastAsia="zh-TW"/>
        </w:rPr>
        <w:t>連結過來</w:t>
      </w:r>
    </w:p>
    <w:p w:rsidR="00011813" w:rsidRPr="00BB6028" w:rsidRDefault="00011813" w:rsidP="00011813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自動執行查詢功能</w:t>
      </w:r>
    </w:p>
    <w:p w:rsidR="005479B4" w:rsidRPr="00BB6028" w:rsidRDefault="00A307FC" w:rsidP="005479B4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BB6028">
        <w:rPr>
          <w:rFonts w:ascii="細明體" w:eastAsia="細明體" w:hAnsi="細明體" w:hint="eastAsia"/>
          <w:b/>
          <w:bCs/>
          <w:color w:val="008000"/>
          <w:lang w:eastAsia="zh-TW"/>
        </w:rPr>
        <w:t>查詢:</w:t>
      </w:r>
    </w:p>
    <w:p w:rsidR="000A380A" w:rsidRPr="003B53AA" w:rsidRDefault="000A380A" w:rsidP="000A380A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1" w:author="楊智偉" w:date="2016-10-03T20:12:00Z"/>
          <w:rFonts w:ascii="新細明體" w:hAnsi="新細明體"/>
          <w:kern w:val="2"/>
          <w:lang w:eastAsia="zh-TW"/>
          <w:rPrChange w:id="2" w:author="楊智偉" w:date="2016-10-03T20:12:00Z">
            <w:rPr>
              <w:ins w:id="3" w:author="楊智偉" w:date="2016-10-03T20:12:00Z"/>
              <w:kern w:val="2"/>
              <w:szCs w:val="24"/>
              <w:lang w:eastAsia="zh-TW"/>
            </w:rPr>
          </w:rPrChange>
        </w:rPr>
      </w:pPr>
      <w:ins w:id="4" w:author="楊智偉" w:date="2016-10-03T20:12:00Z">
        <w:r w:rsidRPr="003B53AA">
          <w:rPr>
            <w:rFonts w:ascii="新細明體" w:hAnsi="新細明體" w:hint="eastAsia"/>
            <w:kern w:val="2"/>
            <w:lang w:eastAsia="zh-TW"/>
            <w:rPrChange w:id="5" w:author="楊智偉" w:date="2016-10-03T20:12:00Z">
              <w:rPr>
                <w:rFonts w:hint="eastAsia"/>
                <w:kern w:val="2"/>
                <w:szCs w:val="24"/>
                <w:lang w:eastAsia="zh-TW"/>
              </w:rPr>
            </w:rPrChange>
          </w:rPr>
          <w:t>判定系統別</w:t>
        </w:r>
        <w:r w:rsidRPr="003B53AA">
          <w:rPr>
            <w:rFonts w:ascii="新細明體" w:hAnsi="新細明體" w:hint="eastAsia"/>
            <w:kern w:val="2"/>
            <w:lang w:eastAsia="zh-TW"/>
            <w:rPrChange w:id="6" w:author="楊智偉" w:date="2016-10-03T20:12:00Z">
              <w:rPr>
                <w:rFonts w:hint="eastAsia"/>
                <w:kern w:val="2"/>
                <w:szCs w:val="24"/>
                <w:lang w:eastAsia="zh-TW"/>
              </w:rPr>
            </w:rPrChange>
          </w:rPr>
          <w:t>$</w:t>
        </w:r>
        <w:r w:rsidRPr="003B53AA">
          <w:rPr>
            <w:rFonts w:ascii="新細明體" w:hAnsi="新細明體" w:hint="eastAsia"/>
            <w:bCs/>
            <w:lang w:eastAsia="zh-TW"/>
            <w:rPrChange w:id="7" w:author="楊智偉" w:date="2016-10-03T20:12:00Z">
              <w:rPr>
                <w:rFonts w:ascii="細明體" w:eastAsia="細明體" w:hAnsi="細明體" w:hint="eastAsia"/>
                <w:bCs/>
                <w:lang w:eastAsia="zh-TW"/>
              </w:rPr>
            </w:rPrChange>
          </w:rPr>
          <w:t>SYS_NO</w:t>
        </w:r>
      </w:ins>
    </w:p>
    <w:p w:rsidR="000A380A" w:rsidRPr="003B53AA" w:rsidRDefault="000A380A" w:rsidP="000A380A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8" w:author="楊智偉" w:date="2016-10-03T20:12:00Z"/>
          <w:rFonts w:ascii="新細明體" w:hAnsi="新細明體"/>
          <w:kern w:val="2"/>
          <w:lang w:eastAsia="zh-TW"/>
          <w:rPrChange w:id="9" w:author="楊智偉" w:date="2016-10-03T20:12:00Z">
            <w:rPr>
              <w:ins w:id="10" w:author="楊智偉" w:date="2016-10-03T20:12:00Z"/>
              <w:kern w:val="2"/>
              <w:szCs w:val="24"/>
              <w:lang w:eastAsia="zh-TW"/>
            </w:rPr>
          </w:rPrChange>
        </w:rPr>
      </w:pPr>
      <w:ins w:id="11" w:author="楊智偉" w:date="2016-10-03T20:12:00Z">
        <w:r w:rsidRPr="003B53AA">
          <w:rPr>
            <w:rFonts w:ascii="新細明體" w:hAnsi="新細明體" w:hint="eastAsia"/>
            <w:bCs/>
            <w:lang w:eastAsia="zh-TW"/>
            <w:rPrChange w:id="12" w:author="楊智偉" w:date="2016-10-03T20:12:00Z">
              <w:rPr>
                <w:rFonts w:ascii="細明體" w:eastAsia="細明體" w:hAnsi="細明體" w:hint="eastAsia"/>
                <w:bCs/>
                <w:lang w:eastAsia="zh-TW"/>
              </w:rPr>
            </w:rPrChange>
          </w:rPr>
          <w:t>接收傳入的參數SYS_NO, 如果沒傳入, 預設給AA理賠</w:t>
        </w:r>
      </w:ins>
    </w:p>
    <w:p w:rsidR="000A380A" w:rsidRPr="003B53AA" w:rsidRDefault="000A380A" w:rsidP="000A380A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13" w:author="楊智偉" w:date="2016-10-03T20:12:00Z"/>
          <w:rFonts w:ascii="新細明體" w:hAnsi="新細明體"/>
          <w:kern w:val="2"/>
          <w:lang w:eastAsia="zh-TW"/>
          <w:rPrChange w:id="14" w:author="楊智偉" w:date="2016-10-03T20:12:00Z">
            <w:rPr>
              <w:ins w:id="15" w:author="楊智偉" w:date="2016-10-03T20:12:00Z"/>
              <w:kern w:val="2"/>
              <w:szCs w:val="24"/>
              <w:lang w:eastAsia="zh-TW"/>
            </w:rPr>
          </w:rPrChange>
        </w:rPr>
      </w:pPr>
      <w:ins w:id="16" w:author="楊智偉" w:date="2016-10-03T20:12:00Z">
        <w:r w:rsidRPr="003B53AA">
          <w:rPr>
            <w:rFonts w:ascii="新細明體" w:hAnsi="新細明體" w:hint="eastAsia"/>
            <w:bCs/>
            <w:lang w:eastAsia="zh-TW"/>
            <w:rPrChange w:id="17" w:author="楊智偉" w:date="2016-10-03T20:12:00Z">
              <w:rPr>
                <w:rFonts w:ascii="細明體" w:eastAsia="細明體" w:hAnsi="細明體" w:hint="eastAsia"/>
                <w:bCs/>
                <w:lang w:eastAsia="zh-TW"/>
              </w:rPr>
            </w:rPrChange>
          </w:rPr>
          <w:t>將</w:t>
        </w:r>
        <w:r w:rsidRPr="003B53AA">
          <w:rPr>
            <w:rFonts w:ascii="新細明體" w:hAnsi="新細明體" w:hint="eastAsia"/>
            <w:kern w:val="2"/>
            <w:lang w:eastAsia="zh-TW"/>
            <w:rPrChange w:id="18" w:author="楊智偉" w:date="2016-10-03T20:12:00Z">
              <w:rPr>
                <w:rFonts w:hint="eastAsia"/>
                <w:kern w:val="2"/>
                <w:szCs w:val="24"/>
                <w:lang w:eastAsia="zh-TW"/>
              </w:rPr>
            </w:rPrChange>
          </w:rPr>
          <w:t>系統別</w:t>
        </w:r>
        <w:r w:rsidRPr="003B53AA">
          <w:rPr>
            <w:rFonts w:ascii="新細明體" w:hAnsi="新細明體" w:hint="eastAsia"/>
            <w:bCs/>
            <w:lang w:eastAsia="zh-TW"/>
            <w:rPrChange w:id="19" w:author="楊智偉" w:date="2016-10-03T20:12:00Z">
              <w:rPr>
                <w:rFonts w:ascii="細明體" w:eastAsia="細明體" w:hAnsi="細明體" w:hint="eastAsia"/>
                <w:bCs/>
                <w:lang w:eastAsia="zh-TW"/>
              </w:rPr>
            </w:rPrChange>
          </w:rPr>
          <w:t>SYS_NO 塞進回傳參數</w:t>
        </w:r>
      </w:ins>
    </w:p>
    <w:p w:rsidR="000A380A" w:rsidRPr="003B53AA" w:rsidRDefault="000A380A" w:rsidP="000A380A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20" w:author="楊智偉" w:date="2016-10-03T20:12:00Z"/>
          <w:rFonts w:ascii="新細明體" w:hAnsi="新細明體" w:hint="eastAsia"/>
          <w:kern w:val="2"/>
          <w:lang w:eastAsia="zh-TW"/>
          <w:rPrChange w:id="21" w:author="楊智偉" w:date="2016-10-03T20:12:00Z">
            <w:rPr>
              <w:ins w:id="22" w:author="楊智偉" w:date="2016-10-03T20:12:00Z"/>
              <w:rFonts w:hint="eastAsia"/>
              <w:kern w:val="2"/>
              <w:szCs w:val="24"/>
              <w:lang w:eastAsia="zh-TW"/>
            </w:rPr>
          </w:rPrChange>
        </w:rPr>
      </w:pPr>
      <w:ins w:id="23" w:author="楊智偉" w:date="2016-10-03T20:12:00Z">
        <w:r w:rsidRPr="003B53AA">
          <w:rPr>
            <w:rFonts w:ascii="新細明體" w:hAnsi="新細明體" w:hint="eastAsia"/>
            <w:bCs/>
            <w:lang w:eastAsia="zh-TW"/>
            <w:rPrChange w:id="24" w:author="楊智偉" w:date="2016-10-03T20:12:00Z">
              <w:rPr>
                <w:rFonts w:ascii="細明體" w:eastAsia="細明體" w:hAnsi="細明體" w:hint="eastAsia"/>
                <w:bCs/>
                <w:lang w:eastAsia="zh-TW"/>
              </w:rPr>
            </w:rPrChange>
          </w:rPr>
          <w:t>KEY</w:t>
        </w:r>
        <w:r w:rsidRPr="003B53AA">
          <w:rPr>
            <w:rFonts w:ascii="新細明體" w:hAnsi="新細明體"/>
            <w:bCs/>
            <w:lang w:eastAsia="zh-TW"/>
            <w:rPrChange w:id="25" w:author="楊智偉" w:date="2016-10-03T20:12:00Z">
              <w:rPr>
                <w:rFonts w:ascii="細明體" w:eastAsia="細明體" w:hAnsi="細明體"/>
                <w:bCs/>
                <w:lang w:eastAsia="zh-TW"/>
              </w:rPr>
            </w:rPrChange>
          </w:rPr>
          <w:t xml:space="preserve"> : SYS_NO </w:t>
        </w:r>
        <w:r w:rsidRPr="003B53AA">
          <w:rPr>
            <w:rFonts w:ascii="新細明體" w:hAnsi="新細明體" w:hint="eastAsia"/>
            <w:bCs/>
            <w:lang w:eastAsia="zh-TW"/>
            <w:rPrChange w:id="26" w:author="楊智偉" w:date="2016-10-03T20:12:00Z">
              <w:rPr>
                <w:rFonts w:ascii="細明體" w:eastAsia="細明體" w:hAnsi="細明體" w:hint="eastAsia"/>
                <w:bCs/>
                <w:lang w:eastAsia="zh-TW"/>
              </w:rPr>
            </w:rPrChange>
          </w:rPr>
          <w:t>定字</w:t>
        </w:r>
      </w:ins>
    </w:p>
    <w:p w:rsidR="000A380A" w:rsidRPr="003B53AA" w:rsidRDefault="000A380A" w:rsidP="000A380A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27" w:author="楊智偉" w:date="2016-10-03T20:12:00Z"/>
          <w:rFonts w:ascii="新細明體" w:hAnsi="新細明體" w:hint="eastAsia"/>
          <w:kern w:val="2"/>
          <w:lang w:eastAsia="zh-TW"/>
          <w:rPrChange w:id="28" w:author="楊智偉" w:date="2016-10-03T20:12:00Z">
            <w:rPr>
              <w:ins w:id="29" w:author="楊智偉" w:date="2016-10-03T20:12:00Z"/>
              <w:rFonts w:ascii="細明體" w:eastAsia="細明體" w:hAnsi="細明體" w:hint="eastAsia"/>
              <w:kern w:val="2"/>
              <w:lang w:eastAsia="zh-TW"/>
            </w:rPr>
          </w:rPrChange>
        </w:rPr>
        <w:pPrChange w:id="30" w:author="楊智偉" w:date="2016-10-03T20:12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1" w:author="楊智偉" w:date="2016-10-03T20:12:00Z">
        <w:r w:rsidRPr="003B53AA">
          <w:rPr>
            <w:rFonts w:ascii="新細明體" w:hAnsi="新細明體"/>
            <w:bCs/>
            <w:lang w:eastAsia="zh-TW"/>
            <w:rPrChange w:id="32" w:author="楊智偉" w:date="2016-10-03T20:12:00Z">
              <w:rPr>
                <w:rFonts w:ascii="細明體" w:eastAsia="細明體" w:hAnsi="細明體"/>
                <w:bCs/>
                <w:lang w:eastAsia="zh-TW"/>
              </w:rPr>
            </w:rPrChange>
          </w:rPr>
          <w:t xml:space="preserve">VALUE : </w:t>
        </w:r>
        <w:r w:rsidRPr="003B53AA">
          <w:rPr>
            <w:rFonts w:ascii="新細明體" w:hAnsi="新細明體" w:hint="eastAsia"/>
            <w:kern w:val="2"/>
            <w:lang w:eastAsia="zh-TW"/>
            <w:rPrChange w:id="33" w:author="楊智偉" w:date="2016-10-03T20:12:00Z">
              <w:rPr>
                <w:rFonts w:hint="eastAsia"/>
                <w:kern w:val="2"/>
                <w:szCs w:val="24"/>
                <w:lang w:eastAsia="zh-TW"/>
              </w:rPr>
            </w:rPrChange>
          </w:rPr>
          <w:t>系統別</w:t>
        </w:r>
        <w:r w:rsidRPr="003B53AA">
          <w:rPr>
            <w:rFonts w:ascii="新細明體" w:hAnsi="新細明體" w:hint="eastAsia"/>
            <w:kern w:val="2"/>
            <w:lang w:eastAsia="zh-TW"/>
            <w:rPrChange w:id="34" w:author="楊智偉" w:date="2016-10-03T20:12:00Z">
              <w:rPr>
                <w:rFonts w:hint="eastAsia"/>
                <w:kern w:val="2"/>
                <w:szCs w:val="24"/>
                <w:lang w:eastAsia="zh-TW"/>
              </w:rPr>
            </w:rPrChange>
          </w:rPr>
          <w:t>$</w:t>
        </w:r>
        <w:r w:rsidRPr="003B53AA">
          <w:rPr>
            <w:rFonts w:ascii="新細明體" w:hAnsi="新細明體" w:hint="eastAsia"/>
            <w:bCs/>
            <w:lang w:eastAsia="zh-TW"/>
            <w:rPrChange w:id="35" w:author="楊智偉" w:date="2016-10-03T20:12:00Z">
              <w:rPr>
                <w:rFonts w:ascii="細明體" w:eastAsia="細明體" w:hAnsi="細明體" w:hint="eastAsia"/>
                <w:bCs/>
                <w:lang w:eastAsia="zh-TW"/>
              </w:rPr>
            </w:rPrChange>
          </w:rPr>
          <w:t>SYS_NO</w:t>
        </w:r>
      </w:ins>
    </w:p>
    <w:p w:rsidR="00461337" w:rsidRDefault="00461337" w:rsidP="00867113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61337">
        <w:rPr>
          <w:rFonts w:ascii="細明體" w:eastAsia="細明體" w:hAnsi="細明體" w:hint="eastAsia"/>
          <w:kern w:val="2"/>
          <w:lang w:eastAsia="zh-TW"/>
        </w:rPr>
        <w:lastRenderedPageBreak/>
        <w:t>讀取理賠偵測因子分數檔DTAAV102</w:t>
      </w:r>
      <w:r>
        <w:rPr>
          <w:rFonts w:ascii="細明體" w:eastAsia="細明體" w:hAnsi="細明體" w:hint="eastAsia"/>
          <w:kern w:val="2"/>
          <w:lang w:eastAsia="zh-TW"/>
        </w:rPr>
        <w:t>所有資料</w:t>
      </w:r>
    </w:p>
    <w:p w:rsidR="00461337" w:rsidRDefault="00461337" w:rsidP="0046133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ORDER BY 模型分類,因子分類，因子代碼，序號  由小到大</w:t>
      </w:r>
    </w:p>
    <w:p w:rsidR="00461337" w:rsidRDefault="00461337" w:rsidP="0046133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讀取欄位</w:t>
      </w:r>
    </w:p>
    <w:p w:rsidR="000A380A" w:rsidRPr="000A380A" w:rsidRDefault="000A380A" w:rsidP="0046133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36" w:author="楊智偉" w:date="2016-10-03T20:13:00Z"/>
          <w:rFonts w:ascii="細明體" w:eastAsia="細明體" w:hAnsi="細明體"/>
          <w:kern w:val="2"/>
          <w:lang w:eastAsia="zh-TW"/>
          <w:rPrChange w:id="37" w:author="楊智偉" w:date="2016-10-03T20:13:00Z">
            <w:rPr>
              <w:ins w:id="38" w:author="楊智偉" w:date="2016-10-03T20:13:00Z"/>
              <w:rFonts w:ascii="細明體" w:eastAsia="細明體" w:hAnsi="細明體"/>
              <w:bCs/>
              <w:lang w:eastAsia="zh-TW"/>
            </w:rPr>
          </w:rPrChange>
        </w:rPr>
      </w:pPr>
      <w:ins w:id="39" w:author="楊智偉" w:date="2016-10-03T20:13:00Z">
        <w:r>
          <w:rPr>
            <w:rFonts w:ascii="細明體" w:eastAsia="細明體" w:hAnsi="細明體" w:hint="eastAsia"/>
            <w:kern w:val="2"/>
            <w:lang w:eastAsia="zh-TW"/>
          </w:rPr>
          <w:t>系統別</w:t>
        </w:r>
      </w:ins>
    </w:p>
    <w:p w:rsidR="005C1814" w:rsidRPr="00BB6028" w:rsidRDefault="005C1814" w:rsidP="0046133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bCs/>
          <w:lang w:eastAsia="zh-TW"/>
        </w:rPr>
        <w:t>模型分類</w:t>
      </w:r>
    </w:p>
    <w:p w:rsidR="005C1814" w:rsidRPr="00BB6028" w:rsidRDefault="005C1814" w:rsidP="0046133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/>
          <w:lang w:eastAsia="zh-TW"/>
        </w:rPr>
        <w:t>因子分類</w:t>
      </w:r>
    </w:p>
    <w:p w:rsidR="005C1814" w:rsidRPr="00E943BC" w:rsidRDefault="005C1814" w:rsidP="0046133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/>
          <w:lang w:eastAsia="zh-TW"/>
        </w:rPr>
        <w:t>因子</w:t>
      </w:r>
      <w:r w:rsidRPr="00BB6028">
        <w:rPr>
          <w:rFonts w:ascii="細明體" w:eastAsia="細明體" w:hAnsi="細明體" w:hint="eastAsia"/>
          <w:lang w:eastAsia="zh-TW"/>
        </w:rPr>
        <w:t>代碼</w:t>
      </w:r>
    </w:p>
    <w:p w:rsidR="00E943BC" w:rsidRPr="00251170" w:rsidRDefault="00E943BC" w:rsidP="0046133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序號</w:t>
      </w:r>
    </w:p>
    <w:p w:rsidR="00556F0B" w:rsidRDefault="00556F0B" w:rsidP="0046133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D56F2">
        <w:rPr>
          <w:rFonts w:ascii="細明體" w:eastAsia="細明體" w:hAnsi="細明體" w:hint="eastAsia"/>
          <w:kern w:val="2"/>
          <w:lang w:eastAsia="zh-TW"/>
        </w:rPr>
        <w:t>配分種類</w:t>
      </w:r>
    </w:p>
    <w:p w:rsidR="00E943BC" w:rsidRDefault="00E943BC" w:rsidP="0046133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規則參數</w:t>
      </w:r>
    </w:p>
    <w:p w:rsidR="00E943BC" w:rsidRDefault="00E943BC" w:rsidP="0046133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40" w:author="楊智偉" w:date="2016-10-03T20:13:00Z"/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因子分數</w:t>
      </w:r>
    </w:p>
    <w:p w:rsidR="000A380A" w:rsidRDefault="000A380A" w:rsidP="000A380A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41" w:author="楊智偉" w:date="2016-10-03T20:13:00Z"/>
          <w:rFonts w:ascii="細明體" w:eastAsia="細明體" w:hAnsi="細明體"/>
          <w:kern w:val="2"/>
          <w:lang w:eastAsia="zh-TW"/>
        </w:rPr>
        <w:pPrChange w:id="42" w:author="楊智偉" w:date="2016-10-03T20:13:00Z">
          <w:pPr>
            <w:pStyle w:val="Tabletext"/>
            <w:keepLines w:val="0"/>
            <w:numPr>
              <w:ilvl w:val="4"/>
              <w:numId w:val="3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43" w:author="楊智偉" w:date="2016-10-03T20:13:00Z">
        <w:r>
          <w:rPr>
            <w:rFonts w:ascii="細明體" w:eastAsia="細明體" w:hAnsi="細明體" w:hint="eastAsia"/>
            <w:kern w:val="2"/>
            <w:lang w:eastAsia="zh-TW"/>
          </w:rPr>
          <w:t>條件</w:t>
        </w:r>
      </w:ins>
    </w:p>
    <w:p w:rsidR="000A380A" w:rsidRPr="00251170" w:rsidRDefault="000A380A" w:rsidP="000A380A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44" w:author="楊智偉" w:date="2016-10-03T20:13:00Z">
          <w:pPr>
            <w:pStyle w:val="Tabletext"/>
            <w:keepLines w:val="0"/>
            <w:numPr>
              <w:ilvl w:val="4"/>
              <w:numId w:val="3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45" w:author="楊智偉" w:date="2016-10-03T20:13:00Z">
        <w:r>
          <w:rPr>
            <w:rFonts w:ascii="細明體" w:eastAsia="細明體" w:hAnsi="細明體" w:hint="eastAsia"/>
            <w:kern w:val="2"/>
            <w:lang w:eastAsia="zh-TW"/>
          </w:rPr>
          <w:t xml:space="preserve">系統別 : </w:t>
        </w:r>
      </w:ins>
      <w:ins w:id="46" w:author="楊智偉" w:date="2016-10-03T20:14:00Z">
        <w:r w:rsidRPr="000A380A">
          <w:rPr>
            <w:rFonts w:ascii="新細明體" w:hAnsi="新細明體" w:hint="eastAsia"/>
            <w:kern w:val="2"/>
            <w:lang w:eastAsia="zh-TW"/>
          </w:rPr>
          <w:t>系統別$</w:t>
        </w:r>
        <w:r w:rsidRPr="000A380A">
          <w:rPr>
            <w:rFonts w:ascii="新細明體" w:hAnsi="新細明體" w:hint="eastAsia"/>
            <w:bCs/>
            <w:lang w:eastAsia="zh-TW"/>
          </w:rPr>
          <w:t>SYS_NO</w:t>
        </w:r>
      </w:ins>
    </w:p>
    <w:p w:rsidR="005C1814" w:rsidRPr="00BB6028" w:rsidRDefault="005C1814" w:rsidP="005C181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kern w:val="2"/>
          <w:lang w:eastAsia="zh-TW"/>
        </w:rPr>
        <w:t>若無資料</w:t>
      </w:r>
    </w:p>
    <w:p w:rsidR="005C1814" w:rsidRPr="00BB6028" w:rsidRDefault="009E3B6B" w:rsidP="005C181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kern w:val="2"/>
          <w:lang w:eastAsia="zh-TW"/>
        </w:rPr>
        <w:t xml:space="preserve">顯示訊息 </w:t>
      </w:r>
      <w:r w:rsidRPr="00BB6028">
        <w:rPr>
          <w:rFonts w:ascii="細明體" w:eastAsia="細明體" w:hAnsi="細明體"/>
          <w:kern w:val="2"/>
          <w:lang w:eastAsia="zh-TW"/>
        </w:rPr>
        <w:t>“</w:t>
      </w:r>
      <w:r w:rsidRPr="00BB6028">
        <w:rPr>
          <w:rFonts w:ascii="細明體" w:eastAsia="細明體" w:hAnsi="細明體" w:hint="eastAsia"/>
          <w:kern w:val="2"/>
          <w:lang w:eastAsia="zh-TW"/>
        </w:rPr>
        <w:t>查無</w:t>
      </w:r>
      <w:r w:rsidR="00203D31" w:rsidRPr="00BB6028">
        <w:rPr>
          <w:rFonts w:ascii="細明體" w:eastAsia="細明體" w:hAnsi="細明體" w:hint="eastAsia"/>
          <w:kern w:val="2"/>
          <w:lang w:eastAsia="zh-TW"/>
        </w:rPr>
        <w:t>理賠偵測因子分數</w:t>
      </w:r>
      <w:r w:rsidRPr="00BB6028">
        <w:rPr>
          <w:rFonts w:ascii="細明體" w:eastAsia="細明體" w:hAnsi="細明體" w:hint="eastAsia"/>
          <w:kern w:val="2"/>
          <w:lang w:eastAsia="zh-TW"/>
        </w:rPr>
        <w:t>資料</w:t>
      </w:r>
      <w:r w:rsidR="00E943BC">
        <w:rPr>
          <w:rFonts w:ascii="細明體" w:eastAsia="細明體" w:hAnsi="細明體" w:hint="eastAsia"/>
          <w:kern w:val="2"/>
          <w:lang w:eastAsia="zh-TW"/>
        </w:rPr>
        <w:t>。</w:t>
      </w:r>
      <w:r w:rsidRPr="00BB6028">
        <w:rPr>
          <w:rFonts w:ascii="細明體" w:eastAsia="細明體" w:hAnsi="細明體"/>
          <w:kern w:val="2"/>
          <w:lang w:eastAsia="zh-TW"/>
        </w:rPr>
        <w:t>”</w:t>
      </w:r>
      <w:r w:rsidRPr="00BB6028">
        <w:rPr>
          <w:rFonts w:ascii="細明體" w:eastAsia="細明體" w:hAnsi="細明體" w:hint="eastAsia"/>
          <w:kern w:val="2"/>
          <w:lang w:eastAsia="zh-TW"/>
        </w:rPr>
        <w:t>。</w:t>
      </w:r>
    </w:p>
    <w:p w:rsidR="00203D31" w:rsidRDefault="005C1814" w:rsidP="00203D31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B6028">
        <w:rPr>
          <w:rFonts w:ascii="細明體" w:eastAsia="細明體" w:hAnsi="細明體" w:hint="eastAsia"/>
          <w:kern w:val="2"/>
          <w:lang w:eastAsia="zh-TW"/>
        </w:rPr>
        <w:t>若有資料</w:t>
      </w:r>
      <w:r w:rsidR="00203D31" w:rsidRPr="00BB6028">
        <w:rPr>
          <w:rFonts w:ascii="細明體" w:eastAsia="細明體" w:hAnsi="細明體" w:hint="eastAsia"/>
          <w:kern w:val="2"/>
          <w:lang w:eastAsia="zh-TW"/>
        </w:rPr>
        <w:t>，</w:t>
      </w:r>
      <w:r w:rsidR="00E943BC">
        <w:rPr>
          <w:rFonts w:ascii="細明體" w:eastAsia="細明體" w:hAnsi="細明體" w:hint="eastAsia"/>
          <w:kern w:val="2"/>
          <w:lang w:eastAsia="zh-TW"/>
        </w:rPr>
        <w:t>依序處理查詢出資料</w:t>
      </w:r>
      <w:r w:rsidR="004E1DBC">
        <w:rPr>
          <w:rFonts w:ascii="細明體" w:eastAsia="細明體" w:hAnsi="細明體" w:hint="eastAsia"/>
          <w:kern w:val="2"/>
          <w:lang w:eastAsia="zh-TW"/>
        </w:rPr>
        <w:t>$</w:t>
      </w:r>
      <w:r w:rsidR="004E1DBC" w:rsidRPr="00461337">
        <w:rPr>
          <w:rFonts w:ascii="細明體" w:eastAsia="細明體" w:hAnsi="細明體" w:hint="eastAsia"/>
          <w:kern w:val="2"/>
          <w:lang w:eastAsia="zh-TW"/>
        </w:rPr>
        <w:t>DTAAV102</w:t>
      </w:r>
      <w:r w:rsidR="00E943BC">
        <w:rPr>
          <w:rFonts w:ascii="細明體" w:eastAsia="細明體" w:hAnsi="細明體" w:hint="eastAsia"/>
          <w:kern w:val="2"/>
          <w:lang w:eastAsia="zh-TW"/>
        </w:rPr>
        <w:t>後畫面顯示。</w:t>
      </w:r>
    </w:p>
    <w:p w:rsidR="00E943BC" w:rsidRDefault="00E943BC" w:rsidP="00E943BC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依照模型分類，因子分類，因子代碼，配分種類當作分組條件，相同的組成一類</w:t>
      </w:r>
    </w:p>
    <w:p w:rsidR="00E943BC" w:rsidRDefault="00E943BC" w:rsidP="00E943BC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每一類的第一筆要放分組的條件資料，第二筆只要放序號，規則參數，因子分數即可</w:t>
      </w:r>
      <w:r w:rsidR="00027708">
        <w:rPr>
          <w:rFonts w:ascii="細明體" w:eastAsia="細明體" w:hAnsi="細明體" w:hint="eastAsia"/>
          <w:kern w:val="2"/>
          <w:lang w:eastAsia="zh-TW"/>
        </w:rPr>
        <w:t>。請參閱畫面顯示結果。</w:t>
      </w:r>
    </w:p>
    <w:p w:rsidR="00CF4595" w:rsidRPr="00E943BC" w:rsidRDefault="00E943BC" w:rsidP="008F2A7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943BC">
        <w:rPr>
          <w:rFonts w:ascii="細明體" w:eastAsia="細明體" w:hAnsi="細明體" w:hint="eastAsia"/>
          <w:kern w:val="2"/>
          <w:lang w:eastAsia="zh-TW"/>
        </w:rPr>
        <w:t>將歸類後的資料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="00060F4B" w:rsidRPr="00E943BC">
        <w:rPr>
          <w:rFonts w:ascii="細明體" w:eastAsia="細明體" w:hAnsi="細明體" w:hint="eastAsia"/>
          <w:bCs/>
          <w:lang w:eastAsia="zh-TW"/>
        </w:rPr>
        <w:t>顯示</w:t>
      </w:r>
      <w:r w:rsidR="008F2A72" w:rsidRPr="00E943BC">
        <w:rPr>
          <w:rFonts w:ascii="細明體" w:eastAsia="細明體" w:hAnsi="細明體" w:hint="eastAsia"/>
          <w:bCs/>
          <w:lang w:eastAsia="zh-TW"/>
        </w:rPr>
        <w:t>查詢結果</w:t>
      </w:r>
      <w:r w:rsidR="00060F4B" w:rsidRPr="00E943BC">
        <w:rPr>
          <w:rFonts w:ascii="細明體" w:eastAsia="細明體" w:hAnsi="細明體" w:hint="eastAsia"/>
          <w:bCs/>
          <w:lang w:eastAsia="zh-TW"/>
        </w:rPr>
        <w:t>：</w:t>
      </w:r>
    </w:p>
    <w:p w:rsidR="008F2A72" w:rsidRPr="00BB6028" w:rsidRDefault="008F2A72" w:rsidP="00E943BC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bookmarkStart w:id="47" w:name="BACK_A"/>
      <w:bookmarkEnd w:id="47"/>
      <w:r w:rsidRPr="00BB6028">
        <w:rPr>
          <w:rFonts w:ascii="細明體" w:eastAsia="細明體" w:hAnsi="細明體" w:hint="eastAsia"/>
          <w:bCs/>
          <w:lang w:eastAsia="zh-TW"/>
        </w:rPr>
        <w:t>格式如</w:t>
      </w:r>
      <w:hyperlink w:anchor="FORMAT_A" w:history="1">
        <w:r w:rsidRPr="00BB6028">
          <w:rPr>
            <w:rStyle w:val="a8"/>
            <w:rFonts w:ascii="細明體" w:eastAsia="細明體" w:hAnsi="細明體" w:hint="eastAsia"/>
            <w:bCs/>
            <w:lang w:eastAsia="zh-TW"/>
          </w:rPr>
          <w:t>FO</w:t>
        </w:r>
        <w:r w:rsidRPr="00BB6028">
          <w:rPr>
            <w:rStyle w:val="a8"/>
            <w:rFonts w:ascii="細明體" w:eastAsia="細明體" w:hAnsi="細明體" w:hint="eastAsia"/>
            <w:bCs/>
            <w:lang w:eastAsia="zh-TW"/>
          </w:rPr>
          <w:t>R</w:t>
        </w:r>
        <w:r w:rsidRPr="00BB6028">
          <w:rPr>
            <w:rStyle w:val="a8"/>
            <w:rFonts w:ascii="細明體" w:eastAsia="細明體" w:hAnsi="細明體" w:hint="eastAsia"/>
            <w:bCs/>
            <w:lang w:eastAsia="zh-TW"/>
          </w:rPr>
          <w:t>M</w:t>
        </w:r>
        <w:r w:rsidRPr="00BB6028">
          <w:rPr>
            <w:rStyle w:val="a8"/>
            <w:rFonts w:ascii="細明體" w:eastAsia="細明體" w:hAnsi="細明體" w:hint="eastAsia"/>
            <w:bCs/>
            <w:lang w:eastAsia="zh-TW"/>
          </w:rPr>
          <w:t>A</w:t>
        </w:r>
        <w:r w:rsidRPr="00BB6028">
          <w:rPr>
            <w:rStyle w:val="a8"/>
            <w:rFonts w:ascii="細明體" w:eastAsia="細明體" w:hAnsi="細明體" w:hint="eastAsia"/>
            <w:bCs/>
            <w:lang w:eastAsia="zh-TW"/>
          </w:rPr>
          <w:t>T</w:t>
        </w:r>
        <w:r w:rsidRPr="00BB6028">
          <w:rPr>
            <w:rStyle w:val="a8"/>
            <w:rFonts w:ascii="細明體" w:eastAsia="細明體" w:hAnsi="細明體" w:hint="eastAsia"/>
            <w:bCs/>
            <w:lang w:eastAsia="zh-TW"/>
          </w:rPr>
          <w:t>(A)</w:t>
        </w:r>
      </w:hyperlink>
    </w:p>
    <w:p w:rsidR="004C49BE" w:rsidRPr="00BB6028" w:rsidRDefault="00461337" w:rsidP="00FE268E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關閉 </w:t>
      </w:r>
      <w:r w:rsidR="004C49BE" w:rsidRPr="00BB6028"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:</w:t>
      </w:r>
    </w:p>
    <w:p w:rsidR="00461337" w:rsidRDefault="00461337" w:rsidP="00461337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將此視窗關閉</w:t>
      </w:r>
    </w:p>
    <w:p w:rsidR="008F2A72" w:rsidRPr="00BB6028" w:rsidRDefault="00E943BC" w:rsidP="00461337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永遠都是</w:t>
      </w:r>
      <w:r w:rsidR="00461337">
        <w:rPr>
          <w:rFonts w:ascii="細明體" w:eastAsia="細明體" w:hAnsi="細明體" w:hint="eastAsia"/>
          <w:bCs/>
          <w:lang w:eastAsia="zh-TW"/>
        </w:rPr>
        <w:t>ENABLED狀態</w:t>
      </w:r>
    </w:p>
    <w:p w:rsidR="008F2A72" w:rsidRPr="00BB6028" w:rsidRDefault="008F2A72" w:rsidP="008F2A7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8F2A72" w:rsidRPr="00BB6028" w:rsidRDefault="008F2A72" w:rsidP="008F2A7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bookmarkStart w:id="48" w:name="FORMAT_A"/>
      <w:bookmarkEnd w:id="48"/>
      <w:r w:rsidRPr="00BB6028">
        <w:rPr>
          <w:rFonts w:ascii="細明體" w:eastAsia="細明體" w:hAnsi="細明體" w:hint="eastAsia"/>
          <w:bCs/>
          <w:lang w:eastAsia="zh-TW"/>
        </w:rPr>
        <w:t>FORMAT (A)[</w:t>
      </w:r>
      <w:hyperlink w:anchor="BACK_A" w:history="1">
        <w:r w:rsidRPr="00BB6028">
          <w:rPr>
            <w:rStyle w:val="a8"/>
            <w:rFonts w:ascii="細明體" w:eastAsia="細明體" w:hAnsi="細明體" w:hint="eastAsia"/>
            <w:bCs/>
            <w:lang w:eastAsia="zh-TW"/>
          </w:rPr>
          <w:t>B</w:t>
        </w:r>
        <w:r w:rsidRPr="00BB6028">
          <w:rPr>
            <w:rStyle w:val="a8"/>
            <w:rFonts w:ascii="細明體" w:eastAsia="細明體" w:hAnsi="細明體" w:hint="eastAsia"/>
            <w:bCs/>
            <w:lang w:eastAsia="zh-TW"/>
          </w:rPr>
          <w:t>A</w:t>
        </w:r>
        <w:r w:rsidRPr="00BB6028">
          <w:rPr>
            <w:rStyle w:val="a8"/>
            <w:rFonts w:ascii="細明體" w:eastAsia="細明體" w:hAnsi="細明體" w:hint="eastAsia"/>
            <w:bCs/>
            <w:lang w:eastAsia="zh-TW"/>
          </w:rPr>
          <w:t>C</w:t>
        </w:r>
        <w:r w:rsidRPr="00BB6028">
          <w:rPr>
            <w:rStyle w:val="a8"/>
            <w:rFonts w:ascii="細明體" w:eastAsia="細明體" w:hAnsi="細明體" w:hint="eastAsia"/>
            <w:bCs/>
            <w:lang w:eastAsia="zh-TW"/>
          </w:rPr>
          <w:t>K</w:t>
        </w:r>
      </w:hyperlink>
      <w:r w:rsidRPr="00BB6028">
        <w:rPr>
          <w:rFonts w:ascii="細明體" w:eastAsia="細明體" w:hAnsi="細明體" w:hint="eastAsia"/>
          <w:bCs/>
          <w:lang w:eastAsia="zh-TW"/>
        </w:rPr>
        <w:t>]</w:t>
      </w:r>
    </w:p>
    <w:tbl>
      <w:tblPr>
        <w:tblW w:w="1022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2"/>
        <w:gridCol w:w="1399"/>
        <w:gridCol w:w="1399"/>
        <w:gridCol w:w="7009"/>
      </w:tblGrid>
      <w:tr w:rsidR="008F2A72" w:rsidRPr="00BB6028" w:rsidTr="004E1DBC">
        <w:trPr>
          <w:trHeight w:val="2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8F2A72" w:rsidRPr="00BB6028" w:rsidRDefault="008F2A72" w:rsidP="004E1DBC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  <w:r w:rsidRPr="00BB6028">
              <w:rPr>
                <w:rFonts w:ascii="細明體" w:eastAsia="細明體" w:hAnsi="細明體" w:hint="eastAsia"/>
                <w:lang w:eastAsia="zh-TW"/>
              </w:rPr>
              <w:t>序號</w:t>
            </w:r>
          </w:p>
        </w:tc>
        <w:tc>
          <w:tcPr>
            <w:tcW w:w="2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8F2A72" w:rsidRPr="00BB6028" w:rsidRDefault="008F2A72" w:rsidP="004E1DBC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說明欄位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8F2A72" w:rsidRPr="00BB6028" w:rsidRDefault="008F2A72" w:rsidP="004E1DBC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資料來源</w:t>
            </w:r>
          </w:p>
        </w:tc>
      </w:tr>
      <w:tr w:rsidR="004E1DBC" w:rsidRPr="00BB6028" w:rsidTr="006F4D2C">
        <w:trPr>
          <w:trHeight w:val="2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DBC" w:rsidRPr="00BB6028" w:rsidRDefault="004E1DBC" w:rsidP="004E1DBC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DBC" w:rsidRPr="00BB6028" w:rsidRDefault="004E1DBC" w:rsidP="004E1DBC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模型分類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1DBC" w:rsidRPr="004E1DBC" w:rsidRDefault="004E1DBC" w:rsidP="004E1DBC">
            <w:pPr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歸為同一類的第一筆才有值(代碼轉中文對照轉換)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1DBC" w:rsidRPr="004E1DBC" w:rsidRDefault="004E1DBC" w:rsidP="004E1DBC">
            <w:pPr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同處理當筆$DTAAV102</w:t>
            </w:r>
          </w:p>
        </w:tc>
      </w:tr>
      <w:tr w:rsidR="004E1DBC" w:rsidRPr="00BB6028" w:rsidTr="006F4D2C">
        <w:trPr>
          <w:trHeight w:val="2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DBC" w:rsidRPr="00BB6028" w:rsidRDefault="004E1DBC" w:rsidP="004E1DBC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DBC" w:rsidRPr="00BB6028" w:rsidRDefault="004E1DBC" w:rsidP="004E1DBC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因子分類</w:t>
            </w:r>
          </w:p>
        </w:tc>
        <w:tc>
          <w:tcPr>
            <w:tcW w:w="13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1DBC" w:rsidRPr="00BB6028" w:rsidRDefault="004E1DBC" w:rsidP="004E1DBC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009" w:type="dxa"/>
            <w:tcBorders>
              <w:left w:val="single" w:sz="4" w:space="0" w:color="auto"/>
              <w:right w:val="single" w:sz="4" w:space="0" w:color="auto"/>
            </w:tcBorders>
          </w:tcPr>
          <w:p w:rsidR="004E1DBC" w:rsidRPr="00BB6028" w:rsidRDefault="004E1DBC" w:rsidP="004E1DBC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同處理當筆$DTAAV102</w:t>
            </w:r>
          </w:p>
        </w:tc>
      </w:tr>
      <w:tr w:rsidR="004E1DBC" w:rsidRPr="00BB6028" w:rsidTr="006F4D2C">
        <w:trPr>
          <w:trHeight w:val="2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DBC" w:rsidRPr="00BB6028" w:rsidRDefault="004E1DBC" w:rsidP="004E1DBC">
            <w:pPr>
              <w:pStyle w:val="a9"/>
              <w:numPr>
                <w:ilvl w:val="0"/>
                <w:numId w:val="40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DBC" w:rsidRPr="00BB6028" w:rsidRDefault="004E1DBC" w:rsidP="004E1DBC">
            <w:pPr>
              <w:jc w:val="both"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BB6028">
              <w:rPr>
                <w:rFonts w:ascii="細明體" w:eastAsia="細明體" w:hAnsi="細明體" w:cs="Arial Unicode MS" w:hint="eastAsia"/>
                <w:sz w:val="20"/>
                <w:szCs w:val="20"/>
              </w:rPr>
              <w:t>因子代碼</w:t>
            </w:r>
          </w:p>
        </w:tc>
        <w:tc>
          <w:tcPr>
            <w:tcW w:w="13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1DBC" w:rsidRPr="00BB6028" w:rsidRDefault="004E1DBC" w:rsidP="004E1DBC">
            <w:pPr>
              <w:jc w:val="both"/>
              <w:rPr>
                <w:rFonts w:ascii="細明體" w:eastAsia="細明體" w:hAnsi="細明體" w:cs="Arial Unicode MS"/>
                <w:sz w:val="20"/>
                <w:szCs w:val="20"/>
              </w:rPr>
            </w:pPr>
          </w:p>
        </w:tc>
        <w:tc>
          <w:tcPr>
            <w:tcW w:w="7009" w:type="dxa"/>
            <w:tcBorders>
              <w:left w:val="single" w:sz="4" w:space="0" w:color="auto"/>
              <w:right w:val="single" w:sz="4" w:space="0" w:color="auto"/>
            </w:tcBorders>
          </w:tcPr>
          <w:p w:rsidR="004E1DBC" w:rsidRPr="00BB6028" w:rsidRDefault="004E1DBC" w:rsidP="004E1DBC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同處理當筆$DTAAV102</w:t>
            </w:r>
            <w:r w:rsidR="00586AC3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+代碼轉中文</w:t>
            </w:r>
          </w:p>
        </w:tc>
      </w:tr>
      <w:tr w:rsidR="004E1DBC" w:rsidRPr="00BB6028" w:rsidTr="006F4D2C">
        <w:trPr>
          <w:trHeight w:val="2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DBC" w:rsidRPr="00BB6028" w:rsidRDefault="004E1DBC" w:rsidP="004E1DBC">
            <w:pPr>
              <w:pStyle w:val="a9"/>
              <w:numPr>
                <w:ilvl w:val="0"/>
                <w:numId w:val="40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DBC" w:rsidRPr="00BB6028" w:rsidRDefault="004E1DBC" w:rsidP="004E1DBC">
            <w:pPr>
              <w:jc w:val="both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配分種類</w:t>
            </w:r>
          </w:p>
        </w:tc>
        <w:tc>
          <w:tcPr>
            <w:tcW w:w="1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DBC" w:rsidRPr="00BB6028" w:rsidRDefault="004E1DBC" w:rsidP="004E1DBC">
            <w:pPr>
              <w:jc w:val="both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</w:p>
        </w:tc>
        <w:tc>
          <w:tcPr>
            <w:tcW w:w="70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DBC" w:rsidRPr="00BB6028" w:rsidRDefault="004E1DBC" w:rsidP="004E1DBC">
            <w:pPr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同處理當筆$DTAAV102</w:t>
            </w:r>
          </w:p>
        </w:tc>
      </w:tr>
      <w:tr w:rsidR="00E943BC" w:rsidRPr="00BB6028" w:rsidTr="004E1DBC">
        <w:trPr>
          <w:trHeight w:val="2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3BC" w:rsidRPr="00BB6028" w:rsidRDefault="00E943BC" w:rsidP="004E1DBC">
            <w:pPr>
              <w:pStyle w:val="a9"/>
              <w:numPr>
                <w:ilvl w:val="0"/>
                <w:numId w:val="40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3BC" w:rsidRDefault="00E943BC" w:rsidP="004E1DBC">
            <w:pPr>
              <w:ind w:firstLineChars="100" w:firstLine="200"/>
              <w:jc w:val="both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序號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3BC" w:rsidRPr="00BB6028" w:rsidRDefault="004E1DBC" w:rsidP="004E1DBC">
            <w:pPr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同處理當筆$DTAAV102.序號</w:t>
            </w:r>
          </w:p>
        </w:tc>
      </w:tr>
      <w:tr w:rsidR="00E943BC" w:rsidRPr="00BB6028" w:rsidTr="004E1DBC">
        <w:trPr>
          <w:trHeight w:val="2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3BC" w:rsidRPr="00BB6028" w:rsidRDefault="00E943BC" w:rsidP="004E1DBC">
            <w:pPr>
              <w:pStyle w:val="a9"/>
              <w:numPr>
                <w:ilvl w:val="0"/>
                <w:numId w:val="40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3BC" w:rsidRDefault="00E943BC" w:rsidP="004E1DBC">
            <w:pPr>
              <w:ind w:firstLineChars="100" w:firstLine="200"/>
              <w:jc w:val="both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規則參數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3BC" w:rsidRPr="00BB6028" w:rsidRDefault="004E1DBC" w:rsidP="004E1DBC">
            <w:pPr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處理當筆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Pr="00BB6028">
              <w:rPr>
                <w:rFonts w:ascii="細明體" w:eastAsia="細明體" w:hAnsi="細明體" w:hint="eastAsia"/>
                <w:sz w:val="20"/>
                <w:szCs w:val="20"/>
              </w:rPr>
              <w:t>DTAAV1L2.規則參數，顯示時若內容有逗號(,)者，將逗號以(~)符號取代</w:t>
            </w:r>
          </w:p>
        </w:tc>
      </w:tr>
      <w:tr w:rsidR="00E943BC" w:rsidRPr="00BB6028" w:rsidTr="004E1DBC">
        <w:trPr>
          <w:trHeight w:val="2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3BC" w:rsidRPr="00BB6028" w:rsidRDefault="00E943BC" w:rsidP="004E1DBC">
            <w:pPr>
              <w:pStyle w:val="a9"/>
              <w:numPr>
                <w:ilvl w:val="0"/>
                <w:numId w:val="40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3BC" w:rsidRDefault="00E943BC" w:rsidP="004E1DBC">
            <w:pPr>
              <w:ind w:firstLineChars="100" w:firstLine="200"/>
              <w:jc w:val="both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分數設定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3BC" w:rsidRPr="00BB6028" w:rsidRDefault="004E1DBC" w:rsidP="004E1DBC">
            <w:pPr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同處理當筆$DTAAV102.因子分數</w:t>
            </w:r>
          </w:p>
        </w:tc>
      </w:tr>
    </w:tbl>
    <w:p w:rsidR="00EA5FA0" w:rsidRPr="00BB6028" w:rsidRDefault="00EA5FA0" w:rsidP="00EA5FA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sectPr w:rsidR="00EA5FA0" w:rsidRPr="00BB6028" w:rsidSect="009E265C">
      <w:pgSz w:w="11906" w:h="16838"/>
      <w:pgMar w:top="567" w:right="926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3AA" w:rsidRDefault="003B53AA" w:rsidP="004449C6">
      <w:r>
        <w:separator/>
      </w:r>
    </w:p>
  </w:endnote>
  <w:endnote w:type="continuationSeparator" w:id="0">
    <w:p w:rsidR="003B53AA" w:rsidRDefault="003B53AA" w:rsidP="0044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3AA" w:rsidRDefault="003B53AA" w:rsidP="004449C6">
      <w:r>
        <w:separator/>
      </w:r>
    </w:p>
  </w:footnote>
  <w:footnote w:type="continuationSeparator" w:id="0">
    <w:p w:rsidR="003B53AA" w:rsidRDefault="003B53AA" w:rsidP="00444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BD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2C09EB"/>
    <w:multiLevelType w:val="hybridMultilevel"/>
    <w:tmpl w:val="64629E28"/>
    <w:lvl w:ilvl="0" w:tplc="D52CA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CFA1807"/>
    <w:multiLevelType w:val="hybridMultilevel"/>
    <w:tmpl w:val="DD326676"/>
    <w:lvl w:ilvl="0" w:tplc="EEA2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7426A9"/>
    <w:multiLevelType w:val="hybridMultilevel"/>
    <w:tmpl w:val="B9F441D2"/>
    <w:lvl w:ilvl="0" w:tplc="EBB87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A60AF6"/>
    <w:multiLevelType w:val="hybridMultilevel"/>
    <w:tmpl w:val="6200F714"/>
    <w:lvl w:ilvl="0" w:tplc="3BE65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664096"/>
    <w:multiLevelType w:val="hybridMultilevel"/>
    <w:tmpl w:val="0F908DC6"/>
    <w:lvl w:ilvl="0" w:tplc="079C5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C77FE2"/>
    <w:multiLevelType w:val="hybridMultilevel"/>
    <w:tmpl w:val="B67C65B2"/>
    <w:lvl w:ilvl="0" w:tplc="C19AC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5A4A1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19AC111F"/>
    <w:multiLevelType w:val="hybridMultilevel"/>
    <w:tmpl w:val="19C4B922"/>
    <w:lvl w:ilvl="0" w:tplc="2018B6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141053E"/>
    <w:multiLevelType w:val="hybridMultilevel"/>
    <w:tmpl w:val="B5368150"/>
    <w:lvl w:ilvl="0" w:tplc="C4709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1A5B4C"/>
    <w:multiLevelType w:val="hybridMultilevel"/>
    <w:tmpl w:val="65CA642C"/>
    <w:lvl w:ilvl="0" w:tplc="1FA0A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102E6D"/>
    <w:multiLevelType w:val="hybridMultilevel"/>
    <w:tmpl w:val="B41628FC"/>
    <w:lvl w:ilvl="0" w:tplc="53D0DD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1829F3"/>
    <w:multiLevelType w:val="hybridMultilevel"/>
    <w:tmpl w:val="39C0095A"/>
    <w:lvl w:ilvl="0" w:tplc="BE80E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7C3A9B"/>
    <w:multiLevelType w:val="hybridMultilevel"/>
    <w:tmpl w:val="21F62B5E"/>
    <w:lvl w:ilvl="0" w:tplc="EF60C4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854712"/>
    <w:multiLevelType w:val="hybridMultilevel"/>
    <w:tmpl w:val="B214496E"/>
    <w:lvl w:ilvl="0" w:tplc="687E0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593208"/>
    <w:multiLevelType w:val="multilevel"/>
    <w:tmpl w:val="88965626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</w:lvl>
  </w:abstractNum>
  <w:abstractNum w:abstractNumId="19" w15:restartNumberingAfterBreak="0">
    <w:nsid w:val="37544672"/>
    <w:multiLevelType w:val="hybridMultilevel"/>
    <w:tmpl w:val="758CE188"/>
    <w:lvl w:ilvl="0" w:tplc="BF42F5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8217A4A"/>
    <w:multiLevelType w:val="hybridMultilevel"/>
    <w:tmpl w:val="A086C370"/>
    <w:lvl w:ilvl="0" w:tplc="462EE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08B5D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81639AB"/>
    <w:multiLevelType w:val="hybridMultilevel"/>
    <w:tmpl w:val="109EC410"/>
    <w:lvl w:ilvl="0" w:tplc="B6E61A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9D542A4"/>
    <w:multiLevelType w:val="hybridMultilevel"/>
    <w:tmpl w:val="AA921D1A"/>
    <w:lvl w:ilvl="0" w:tplc="C3F892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C0C3F90"/>
    <w:multiLevelType w:val="hybridMultilevel"/>
    <w:tmpl w:val="57F816AE"/>
    <w:lvl w:ilvl="0" w:tplc="CC28A3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E244E10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28" w15:restartNumberingAfterBreak="0">
    <w:nsid w:val="61DB601D"/>
    <w:multiLevelType w:val="hybridMultilevel"/>
    <w:tmpl w:val="F33E54B2"/>
    <w:lvl w:ilvl="0" w:tplc="983A7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44C0110"/>
    <w:multiLevelType w:val="multilevel"/>
    <w:tmpl w:val="0409001D"/>
    <w:numStyleLink w:val="1"/>
  </w:abstractNum>
  <w:abstractNum w:abstractNumId="31" w15:restartNumberingAfterBreak="0">
    <w:nsid w:val="66743B2D"/>
    <w:multiLevelType w:val="hybridMultilevel"/>
    <w:tmpl w:val="E022FB7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7026C93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873621F"/>
    <w:multiLevelType w:val="hybridMultilevel"/>
    <w:tmpl w:val="16F2BF56"/>
    <w:lvl w:ilvl="0" w:tplc="69AA1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A522C95"/>
    <w:multiLevelType w:val="hybridMultilevel"/>
    <w:tmpl w:val="17BAB1A4"/>
    <w:lvl w:ilvl="0" w:tplc="119290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AA63B17"/>
    <w:multiLevelType w:val="hybridMultilevel"/>
    <w:tmpl w:val="5326317C"/>
    <w:lvl w:ilvl="0" w:tplc="E196F4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613090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6EC0E60"/>
    <w:multiLevelType w:val="hybridMultilevel"/>
    <w:tmpl w:val="3A94A9DC"/>
    <w:lvl w:ilvl="0" w:tplc="E48A4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759736C"/>
    <w:multiLevelType w:val="hybridMultilevel"/>
    <w:tmpl w:val="9522B916"/>
    <w:lvl w:ilvl="0" w:tplc="F37C8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87578AC"/>
    <w:multiLevelType w:val="hybridMultilevel"/>
    <w:tmpl w:val="5D4EE896"/>
    <w:lvl w:ilvl="0" w:tplc="EDEE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16"/>
  </w:num>
  <w:num w:numId="27">
    <w:abstractNumId w:val="9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12"/>
  </w:num>
  <w:num w:numId="31">
    <w:abstractNumId w:val="1"/>
  </w:num>
  <w:num w:numId="32">
    <w:abstractNumId w:val="17"/>
  </w:num>
  <w:num w:numId="33">
    <w:abstractNumId w:val="38"/>
  </w:num>
  <w:num w:numId="34">
    <w:abstractNumId w:val="8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  <w:sz w:val="20"/>
          <w:szCs w:val="20"/>
        </w:rPr>
      </w:lvl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9"/>
  </w:num>
  <w:num w:numId="37">
    <w:abstractNumId w:val="10"/>
  </w:num>
  <w:num w:numId="38">
    <w:abstractNumId w:val="35"/>
  </w:num>
  <w:num w:numId="39">
    <w:abstractNumId w:val="0"/>
  </w:num>
  <w:num w:numId="40">
    <w:abstractNumId w:val="36"/>
  </w:num>
  <w:num w:numId="41">
    <w:abstractNumId w:val="27"/>
  </w:num>
  <w:num w:numId="42">
    <w:abstractNumId w:val="19"/>
  </w:num>
  <w:num w:numId="43">
    <w:abstractNumId w:val="2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E26"/>
    <w:rsid w:val="00003DE3"/>
    <w:rsid w:val="0000406A"/>
    <w:rsid w:val="00006D72"/>
    <w:rsid w:val="000070D0"/>
    <w:rsid w:val="00011813"/>
    <w:rsid w:val="00011FD7"/>
    <w:rsid w:val="000128C7"/>
    <w:rsid w:val="000155DF"/>
    <w:rsid w:val="00016079"/>
    <w:rsid w:val="00016385"/>
    <w:rsid w:val="0002021D"/>
    <w:rsid w:val="00020938"/>
    <w:rsid w:val="00021988"/>
    <w:rsid w:val="000269F2"/>
    <w:rsid w:val="00027708"/>
    <w:rsid w:val="00027B7F"/>
    <w:rsid w:val="000308E4"/>
    <w:rsid w:val="00031F14"/>
    <w:rsid w:val="0003285C"/>
    <w:rsid w:val="0003406B"/>
    <w:rsid w:val="000417FD"/>
    <w:rsid w:val="000450ED"/>
    <w:rsid w:val="00051847"/>
    <w:rsid w:val="000535F7"/>
    <w:rsid w:val="00053819"/>
    <w:rsid w:val="00053D36"/>
    <w:rsid w:val="000545C5"/>
    <w:rsid w:val="00055695"/>
    <w:rsid w:val="000556D8"/>
    <w:rsid w:val="00055A1A"/>
    <w:rsid w:val="000608E5"/>
    <w:rsid w:val="00060F4B"/>
    <w:rsid w:val="00061E49"/>
    <w:rsid w:val="00062C39"/>
    <w:rsid w:val="00064465"/>
    <w:rsid w:val="00064C2F"/>
    <w:rsid w:val="00066DB8"/>
    <w:rsid w:val="0006764F"/>
    <w:rsid w:val="000700BD"/>
    <w:rsid w:val="00072C8F"/>
    <w:rsid w:val="00072CD9"/>
    <w:rsid w:val="00073358"/>
    <w:rsid w:val="000807EF"/>
    <w:rsid w:val="00081BD9"/>
    <w:rsid w:val="00084798"/>
    <w:rsid w:val="00085337"/>
    <w:rsid w:val="00086BA0"/>
    <w:rsid w:val="000924E4"/>
    <w:rsid w:val="0009283A"/>
    <w:rsid w:val="000929E0"/>
    <w:rsid w:val="00092C75"/>
    <w:rsid w:val="000947CB"/>
    <w:rsid w:val="00094A3B"/>
    <w:rsid w:val="00095877"/>
    <w:rsid w:val="00096DB1"/>
    <w:rsid w:val="000A139E"/>
    <w:rsid w:val="000A380A"/>
    <w:rsid w:val="000A6634"/>
    <w:rsid w:val="000A6EC7"/>
    <w:rsid w:val="000C0C7E"/>
    <w:rsid w:val="000C4BC7"/>
    <w:rsid w:val="000C67AE"/>
    <w:rsid w:val="000D00E7"/>
    <w:rsid w:val="000D109D"/>
    <w:rsid w:val="000D28E7"/>
    <w:rsid w:val="000D2FF7"/>
    <w:rsid w:val="000D4B23"/>
    <w:rsid w:val="000D70A4"/>
    <w:rsid w:val="000E2713"/>
    <w:rsid w:val="000E3A7E"/>
    <w:rsid w:val="000E3E26"/>
    <w:rsid w:val="000E5135"/>
    <w:rsid w:val="000E5C23"/>
    <w:rsid w:val="000E7722"/>
    <w:rsid w:val="000F5AAD"/>
    <w:rsid w:val="000F733D"/>
    <w:rsid w:val="00102D6A"/>
    <w:rsid w:val="0011259A"/>
    <w:rsid w:val="00113BF6"/>
    <w:rsid w:val="00115974"/>
    <w:rsid w:val="00116A23"/>
    <w:rsid w:val="0012080B"/>
    <w:rsid w:val="00120A8E"/>
    <w:rsid w:val="00122D82"/>
    <w:rsid w:val="0012432A"/>
    <w:rsid w:val="001303BE"/>
    <w:rsid w:val="00130F9A"/>
    <w:rsid w:val="0013729A"/>
    <w:rsid w:val="00137D4D"/>
    <w:rsid w:val="001405F8"/>
    <w:rsid w:val="001413A7"/>
    <w:rsid w:val="00144ACD"/>
    <w:rsid w:val="001469B6"/>
    <w:rsid w:val="001516AE"/>
    <w:rsid w:val="00156527"/>
    <w:rsid w:val="00160565"/>
    <w:rsid w:val="0016645A"/>
    <w:rsid w:val="0017051D"/>
    <w:rsid w:val="00175E2D"/>
    <w:rsid w:val="0017751B"/>
    <w:rsid w:val="001814CD"/>
    <w:rsid w:val="00182BD3"/>
    <w:rsid w:val="0018437B"/>
    <w:rsid w:val="00185DC7"/>
    <w:rsid w:val="00186B5E"/>
    <w:rsid w:val="00187736"/>
    <w:rsid w:val="0019223F"/>
    <w:rsid w:val="00192B58"/>
    <w:rsid w:val="00196D39"/>
    <w:rsid w:val="001A2F38"/>
    <w:rsid w:val="001B3995"/>
    <w:rsid w:val="001B5134"/>
    <w:rsid w:val="001B760B"/>
    <w:rsid w:val="001C1EB6"/>
    <w:rsid w:val="001C3897"/>
    <w:rsid w:val="001C7ED3"/>
    <w:rsid w:val="001D2A90"/>
    <w:rsid w:val="001D78ED"/>
    <w:rsid w:val="001D7A8E"/>
    <w:rsid w:val="001D7AA4"/>
    <w:rsid w:val="001E6703"/>
    <w:rsid w:val="001E6B25"/>
    <w:rsid w:val="001F317F"/>
    <w:rsid w:val="001F5A8A"/>
    <w:rsid w:val="00203D31"/>
    <w:rsid w:val="00210F8C"/>
    <w:rsid w:val="002127E2"/>
    <w:rsid w:val="00216170"/>
    <w:rsid w:val="00220E94"/>
    <w:rsid w:val="00225276"/>
    <w:rsid w:val="00230917"/>
    <w:rsid w:val="00231999"/>
    <w:rsid w:val="00231ADB"/>
    <w:rsid w:val="002326AA"/>
    <w:rsid w:val="0023583C"/>
    <w:rsid w:val="00235B16"/>
    <w:rsid w:val="002410B2"/>
    <w:rsid w:val="0024498D"/>
    <w:rsid w:val="00244CE2"/>
    <w:rsid w:val="00251170"/>
    <w:rsid w:val="002518A1"/>
    <w:rsid w:val="00252B49"/>
    <w:rsid w:val="002563E4"/>
    <w:rsid w:val="002575FA"/>
    <w:rsid w:val="0025789C"/>
    <w:rsid w:val="00260591"/>
    <w:rsid w:val="00260E8C"/>
    <w:rsid w:val="00262041"/>
    <w:rsid w:val="00263C6C"/>
    <w:rsid w:val="00265A42"/>
    <w:rsid w:val="00270C3C"/>
    <w:rsid w:val="00270E2D"/>
    <w:rsid w:val="00272019"/>
    <w:rsid w:val="002735CF"/>
    <w:rsid w:val="00281927"/>
    <w:rsid w:val="0028416E"/>
    <w:rsid w:val="002904CD"/>
    <w:rsid w:val="0029627F"/>
    <w:rsid w:val="002A1137"/>
    <w:rsid w:val="002A4A25"/>
    <w:rsid w:val="002A5487"/>
    <w:rsid w:val="002B200E"/>
    <w:rsid w:val="002B3D7A"/>
    <w:rsid w:val="002B3E2D"/>
    <w:rsid w:val="002B48A7"/>
    <w:rsid w:val="002B7E25"/>
    <w:rsid w:val="002C0F82"/>
    <w:rsid w:val="002C54DE"/>
    <w:rsid w:val="002C5F41"/>
    <w:rsid w:val="002C77C7"/>
    <w:rsid w:val="002D0361"/>
    <w:rsid w:val="002D0A2A"/>
    <w:rsid w:val="002D592D"/>
    <w:rsid w:val="002D633A"/>
    <w:rsid w:val="002E167E"/>
    <w:rsid w:val="002E16A5"/>
    <w:rsid w:val="002E2BDD"/>
    <w:rsid w:val="002E2BE7"/>
    <w:rsid w:val="002E3FBB"/>
    <w:rsid w:val="002E4C3E"/>
    <w:rsid w:val="002E71DA"/>
    <w:rsid w:val="002F4E67"/>
    <w:rsid w:val="00312083"/>
    <w:rsid w:val="003137BC"/>
    <w:rsid w:val="00314F22"/>
    <w:rsid w:val="00331A3A"/>
    <w:rsid w:val="00332E60"/>
    <w:rsid w:val="003344FB"/>
    <w:rsid w:val="003345C7"/>
    <w:rsid w:val="00334961"/>
    <w:rsid w:val="0033501E"/>
    <w:rsid w:val="00335B8E"/>
    <w:rsid w:val="00336DB8"/>
    <w:rsid w:val="00336FB1"/>
    <w:rsid w:val="003426F4"/>
    <w:rsid w:val="003514F4"/>
    <w:rsid w:val="00351882"/>
    <w:rsid w:val="00352728"/>
    <w:rsid w:val="003539DD"/>
    <w:rsid w:val="00355415"/>
    <w:rsid w:val="00360158"/>
    <w:rsid w:val="0036189A"/>
    <w:rsid w:val="003634E9"/>
    <w:rsid w:val="00364839"/>
    <w:rsid w:val="003676A5"/>
    <w:rsid w:val="0038047F"/>
    <w:rsid w:val="003813A7"/>
    <w:rsid w:val="00382B6A"/>
    <w:rsid w:val="0038682E"/>
    <w:rsid w:val="003909A2"/>
    <w:rsid w:val="003914C5"/>
    <w:rsid w:val="00393017"/>
    <w:rsid w:val="00393540"/>
    <w:rsid w:val="0039392A"/>
    <w:rsid w:val="00396DEF"/>
    <w:rsid w:val="003A4401"/>
    <w:rsid w:val="003B0E5F"/>
    <w:rsid w:val="003B1933"/>
    <w:rsid w:val="003B53AA"/>
    <w:rsid w:val="003B61C6"/>
    <w:rsid w:val="003B6915"/>
    <w:rsid w:val="003C1996"/>
    <w:rsid w:val="003C5C92"/>
    <w:rsid w:val="003D3C8D"/>
    <w:rsid w:val="003D3CCF"/>
    <w:rsid w:val="003D4176"/>
    <w:rsid w:val="003D42C5"/>
    <w:rsid w:val="003D5FB1"/>
    <w:rsid w:val="003D701F"/>
    <w:rsid w:val="003E10C8"/>
    <w:rsid w:val="003E3A39"/>
    <w:rsid w:val="003E4FAA"/>
    <w:rsid w:val="003E5424"/>
    <w:rsid w:val="003E6EB6"/>
    <w:rsid w:val="003F07A5"/>
    <w:rsid w:val="003F2C32"/>
    <w:rsid w:val="003F3FA7"/>
    <w:rsid w:val="003F74AB"/>
    <w:rsid w:val="004019B5"/>
    <w:rsid w:val="00402206"/>
    <w:rsid w:val="0040318A"/>
    <w:rsid w:val="00410AD6"/>
    <w:rsid w:val="00411580"/>
    <w:rsid w:val="00412ADE"/>
    <w:rsid w:val="004156B4"/>
    <w:rsid w:val="0041604A"/>
    <w:rsid w:val="004276A7"/>
    <w:rsid w:val="00430346"/>
    <w:rsid w:val="00430F55"/>
    <w:rsid w:val="00431F26"/>
    <w:rsid w:val="00441078"/>
    <w:rsid w:val="004445AA"/>
    <w:rsid w:val="0044485E"/>
    <w:rsid w:val="004449C6"/>
    <w:rsid w:val="0044588B"/>
    <w:rsid w:val="004520AD"/>
    <w:rsid w:val="00453A0A"/>
    <w:rsid w:val="004605F7"/>
    <w:rsid w:val="00461337"/>
    <w:rsid w:val="004618AE"/>
    <w:rsid w:val="0046363A"/>
    <w:rsid w:val="00467C02"/>
    <w:rsid w:val="00471646"/>
    <w:rsid w:val="00472A72"/>
    <w:rsid w:val="00490615"/>
    <w:rsid w:val="00491156"/>
    <w:rsid w:val="00495E68"/>
    <w:rsid w:val="00496132"/>
    <w:rsid w:val="004962F6"/>
    <w:rsid w:val="00496875"/>
    <w:rsid w:val="004A0604"/>
    <w:rsid w:val="004A066C"/>
    <w:rsid w:val="004A0E6F"/>
    <w:rsid w:val="004A18F2"/>
    <w:rsid w:val="004A2C6E"/>
    <w:rsid w:val="004A4008"/>
    <w:rsid w:val="004A65D3"/>
    <w:rsid w:val="004A73DD"/>
    <w:rsid w:val="004B26CD"/>
    <w:rsid w:val="004B4073"/>
    <w:rsid w:val="004C4538"/>
    <w:rsid w:val="004C49BE"/>
    <w:rsid w:val="004D123A"/>
    <w:rsid w:val="004D26E3"/>
    <w:rsid w:val="004D2F17"/>
    <w:rsid w:val="004D3635"/>
    <w:rsid w:val="004D431D"/>
    <w:rsid w:val="004D6AE1"/>
    <w:rsid w:val="004E01C2"/>
    <w:rsid w:val="004E0F9B"/>
    <w:rsid w:val="004E1208"/>
    <w:rsid w:val="004E1845"/>
    <w:rsid w:val="004E1DBC"/>
    <w:rsid w:val="004E4CF9"/>
    <w:rsid w:val="004F1212"/>
    <w:rsid w:val="004F2A42"/>
    <w:rsid w:val="004F2ED9"/>
    <w:rsid w:val="004F47C2"/>
    <w:rsid w:val="00500B2A"/>
    <w:rsid w:val="00503BB3"/>
    <w:rsid w:val="00505B1F"/>
    <w:rsid w:val="0050798D"/>
    <w:rsid w:val="00511FB5"/>
    <w:rsid w:val="00516FC2"/>
    <w:rsid w:val="00517D16"/>
    <w:rsid w:val="0052056E"/>
    <w:rsid w:val="0052129A"/>
    <w:rsid w:val="00523C23"/>
    <w:rsid w:val="00530551"/>
    <w:rsid w:val="00531280"/>
    <w:rsid w:val="00533251"/>
    <w:rsid w:val="005341C6"/>
    <w:rsid w:val="00536D26"/>
    <w:rsid w:val="00537B8F"/>
    <w:rsid w:val="0054362F"/>
    <w:rsid w:val="00543CA5"/>
    <w:rsid w:val="00543DAC"/>
    <w:rsid w:val="00544E8B"/>
    <w:rsid w:val="00546228"/>
    <w:rsid w:val="005464C7"/>
    <w:rsid w:val="0054739D"/>
    <w:rsid w:val="005479B4"/>
    <w:rsid w:val="005505AC"/>
    <w:rsid w:val="00551CD3"/>
    <w:rsid w:val="00552B66"/>
    <w:rsid w:val="00556EF8"/>
    <w:rsid w:val="00556F0B"/>
    <w:rsid w:val="005606DB"/>
    <w:rsid w:val="00561241"/>
    <w:rsid w:val="005620DB"/>
    <w:rsid w:val="0057390F"/>
    <w:rsid w:val="00574D17"/>
    <w:rsid w:val="00576BFB"/>
    <w:rsid w:val="00577115"/>
    <w:rsid w:val="005801D6"/>
    <w:rsid w:val="00586568"/>
    <w:rsid w:val="00586AC3"/>
    <w:rsid w:val="0059079A"/>
    <w:rsid w:val="00592D62"/>
    <w:rsid w:val="005943AC"/>
    <w:rsid w:val="005949AD"/>
    <w:rsid w:val="00597B2E"/>
    <w:rsid w:val="005A2C2C"/>
    <w:rsid w:val="005A36ED"/>
    <w:rsid w:val="005A4839"/>
    <w:rsid w:val="005B0514"/>
    <w:rsid w:val="005B05DC"/>
    <w:rsid w:val="005B6692"/>
    <w:rsid w:val="005C1814"/>
    <w:rsid w:val="005C68EB"/>
    <w:rsid w:val="005D493D"/>
    <w:rsid w:val="005D5440"/>
    <w:rsid w:val="005D6E2C"/>
    <w:rsid w:val="005E4C79"/>
    <w:rsid w:val="005F45F9"/>
    <w:rsid w:val="005F4DEB"/>
    <w:rsid w:val="005F66FE"/>
    <w:rsid w:val="00600AB1"/>
    <w:rsid w:val="00603723"/>
    <w:rsid w:val="006044B8"/>
    <w:rsid w:val="0060547C"/>
    <w:rsid w:val="006102B5"/>
    <w:rsid w:val="00613606"/>
    <w:rsid w:val="006140FC"/>
    <w:rsid w:val="006167F5"/>
    <w:rsid w:val="00617D2D"/>
    <w:rsid w:val="00620522"/>
    <w:rsid w:val="00623B88"/>
    <w:rsid w:val="0062510E"/>
    <w:rsid w:val="00625D2A"/>
    <w:rsid w:val="006269A3"/>
    <w:rsid w:val="00630492"/>
    <w:rsid w:val="00631859"/>
    <w:rsid w:val="00633375"/>
    <w:rsid w:val="006334E6"/>
    <w:rsid w:val="00633BC7"/>
    <w:rsid w:val="0063650C"/>
    <w:rsid w:val="0063753A"/>
    <w:rsid w:val="006418AF"/>
    <w:rsid w:val="00641F19"/>
    <w:rsid w:val="006426D9"/>
    <w:rsid w:val="006436A6"/>
    <w:rsid w:val="006436BD"/>
    <w:rsid w:val="006447DB"/>
    <w:rsid w:val="00644A7D"/>
    <w:rsid w:val="00646E68"/>
    <w:rsid w:val="006531D3"/>
    <w:rsid w:val="00653ED0"/>
    <w:rsid w:val="00654B30"/>
    <w:rsid w:val="00654FF6"/>
    <w:rsid w:val="00656A77"/>
    <w:rsid w:val="00657C15"/>
    <w:rsid w:val="00661976"/>
    <w:rsid w:val="00661CBC"/>
    <w:rsid w:val="00662073"/>
    <w:rsid w:val="006621E1"/>
    <w:rsid w:val="006627B7"/>
    <w:rsid w:val="006706C7"/>
    <w:rsid w:val="00671F47"/>
    <w:rsid w:val="00677153"/>
    <w:rsid w:val="006827CF"/>
    <w:rsid w:val="00683776"/>
    <w:rsid w:val="00686385"/>
    <w:rsid w:val="00686572"/>
    <w:rsid w:val="0069175D"/>
    <w:rsid w:val="00692FA8"/>
    <w:rsid w:val="00694998"/>
    <w:rsid w:val="00694A3F"/>
    <w:rsid w:val="006951E2"/>
    <w:rsid w:val="0069652E"/>
    <w:rsid w:val="00697C3C"/>
    <w:rsid w:val="006A0CE9"/>
    <w:rsid w:val="006A70DB"/>
    <w:rsid w:val="006A767A"/>
    <w:rsid w:val="006B1CEF"/>
    <w:rsid w:val="006B211D"/>
    <w:rsid w:val="006B2C65"/>
    <w:rsid w:val="006B310A"/>
    <w:rsid w:val="006C007C"/>
    <w:rsid w:val="006C114E"/>
    <w:rsid w:val="006D0020"/>
    <w:rsid w:val="006D23EC"/>
    <w:rsid w:val="006D24D8"/>
    <w:rsid w:val="006D40EF"/>
    <w:rsid w:val="006D5AE9"/>
    <w:rsid w:val="006E2756"/>
    <w:rsid w:val="006E2E87"/>
    <w:rsid w:val="006E2FDF"/>
    <w:rsid w:val="006E307E"/>
    <w:rsid w:val="006E4C31"/>
    <w:rsid w:val="006F0BE8"/>
    <w:rsid w:val="006F1333"/>
    <w:rsid w:val="006F1ACA"/>
    <w:rsid w:val="006F4D2C"/>
    <w:rsid w:val="006F61DE"/>
    <w:rsid w:val="00701CCA"/>
    <w:rsid w:val="007023F5"/>
    <w:rsid w:val="00705229"/>
    <w:rsid w:val="00711BBE"/>
    <w:rsid w:val="00717D62"/>
    <w:rsid w:val="00720122"/>
    <w:rsid w:val="007202C8"/>
    <w:rsid w:val="00724F43"/>
    <w:rsid w:val="00725628"/>
    <w:rsid w:val="00725FCE"/>
    <w:rsid w:val="007304D4"/>
    <w:rsid w:val="0073066A"/>
    <w:rsid w:val="00731818"/>
    <w:rsid w:val="00732E67"/>
    <w:rsid w:val="0073569E"/>
    <w:rsid w:val="00735AD3"/>
    <w:rsid w:val="007374A6"/>
    <w:rsid w:val="007375F1"/>
    <w:rsid w:val="00740DB3"/>
    <w:rsid w:val="0074416D"/>
    <w:rsid w:val="00744ABC"/>
    <w:rsid w:val="00750473"/>
    <w:rsid w:val="00752E5A"/>
    <w:rsid w:val="00753579"/>
    <w:rsid w:val="007560B8"/>
    <w:rsid w:val="007562FE"/>
    <w:rsid w:val="007573AC"/>
    <w:rsid w:val="00762584"/>
    <w:rsid w:val="00765603"/>
    <w:rsid w:val="007717A3"/>
    <w:rsid w:val="007726E7"/>
    <w:rsid w:val="00774BBE"/>
    <w:rsid w:val="00775818"/>
    <w:rsid w:val="00781539"/>
    <w:rsid w:val="00784814"/>
    <w:rsid w:val="00786220"/>
    <w:rsid w:val="007872D8"/>
    <w:rsid w:val="00794B21"/>
    <w:rsid w:val="00794D90"/>
    <w:rsid w:val="0079651A"/>
    <w:rsid w:val="00796BB4"/>
    <w:rsid w:val="007A0524"/>
    <w:rsid w:val="007A35E9"/>
    <w:rsid w:val="007A5829"/>
    <w:rsid w:val="007B13B8"/>
    <w:rsid w:val="007B4EC5"/>
    <w:rsid w:val="007B6378"/>
    <w:rsid w:val="007B68D6"/>
    <w:rsid w:val="007B698D"/>
    <w:rsid w:val="007B71E1"/>
    <w:rsid w:val="007B7F99"/>
    <w:rsid w:val="007C040D"/>
    <w:rsid w:val="007C06BE"/>
    <w:rsid w:val="007C31C2"/>
    <w:rsid w:val="007C3A09"/>
    <w:rsid w:val="007C41D3"/>
    <w:rsid w:val="007D234C"/>
    <w:rsid w:val="007D3780"/>
    <w:rsid w:val="007D521F"/>
    <w:rsid w:val="007D5A92"/>
    <w:rsid w:val="007E3237"/>
    <w:rsid w:val="007E41D0"/>
    <w:rsid w:val="007E51A5"/>
    <w:rsid w:val="007E5476"/>
    <w:rsid w:val="007E7C69"/>
    <w:rsid w:val="007F030A"/>
    <w:rsid w:val="007F49D0"/>
    <w:rsid w:val="00812A74"/>
    <w:rsid w:val="008150AA"/>
    <w:rsid w:val="00816026"/>
    <w:rsid w:val="0081720B"/>
    <w:rsid w:val="0082084E"/>
    <w:rsid w:val="00822E9E"/>
    <w:rsid w:val="008300F3"/>
    <w:rsid w:val="00831ED1"/>
    <w:rsid w:val="00832021"/>
    <w:rsid w:val="00832AD7"/>
    <w:rsid w:val="00834C9C"/>
    <w:rsid w:val="008369C1"/>
    <w:rsid w:val="008425C3"/>
    <w:rsid w:val="00844523"/>
    <w:rsid w:val="0084643C"/>
    <w:rsid w:val="00846A7E"/>
    <w:rsid w:val="00846A86"/>
    <w:rsid w:val="00846CF5"/>
    <w:rsid w:val="00853A5A"/>
    <w:rsid w:val="0085468D"/>
    <w:rsid w:val="008558F3"/>
    <w:rsid w:val="0086150F"/>
    <w:rsid w:val="00861CF3"/>
    <w:rsid w:val="00862D80"/>
    <w:rsid w:val="00864D9A"/>
    <w:rsid w:val="00866582"/>
    <w:rsid w:val="00867113"/>
    <w:rsid w:val="00872B9C"/>
    <w:rsid w:val="0087301C"/>
    <w:rsid w:val="00876DF4"/>
    <w:rsid w:val="00880610"/>
    <w:rsid w:val="0088457D"/>
    <w:rsid w:val="00886BFD"/>
    <w:rsid w:val="00890B41"/>
    <w:rsid w:val="00890E06"/>
    <w:rsid w:val="008A441B"/>
    <w:rsid w:val="008A479E"/>
    <w:rsid w:val="008A4E9B"/>
    <w:rsid w:val="008B0B53"/>
    <w:rsid w:val="008B2E8B"/>
    <w:rsid w:val="008B3944"/>
    <w:rsid w:val="008B4A16"/>
    <w:rsid w:val="008C3736"/>
    <w:rsid w:val="008C5F0B"/>
    <w:rsid w:val="008C71BD"/>
    <w:rsid w:val="008D3DC3"/>
    <w:rsid w:val="008D4203"/>
    <w:rsid w:val="008D5D32"/>
    <w:rsid w:val="008D5D60"/>
    <w:rsid w:val="008D739A"/>
    <w:rsid w:val="008E3847"/>
    <w:rsid w:val="008E3B13"/>
    <w:rsid w:val="008E6A48"/>
    <w:rsid w:val="008F2A72"/>
    <w:rsid w:val="00901A09"/>
    <w:rsid w:val="00903F64"/>
    <w:rsid w:val="009042F9"/>
    <w:rsid w:val="00905DBA"/>
    <w:rsid w:val="00913AF4"/>
    <w:rsid w:val="009226CC"/>
    <w:rsid w:val="00932800"/>
    <w:rsid w:val="00932942"/>
    <w:rsid w:val="009331C1"/>
    <w:rsid w:val="0093488C"/>
    <w:rsid w:val="00940F3C"/>
    <w:rsid w:val="00943B84"/>
    <w:rsid w:val="00943BDD"/>
    <w:rsid w:val="00951550"/>
    <w:rsid w:val="00954672"/>
    <w:rsid w:val="0096021F"/>
    <w:rsid w:val="009611DC"/>
    <w:rsid w:val="0096146A"/>
    <w:rsid w:val="00964CDE"/>
    <w:rsid w:val="00965372"/>
    <w:rsid w:val="00966ACD"/>
    <w:rsid w:val="00966AE7"/>
    <w:rsid w:val="009716EC"/>
    <w:rsid w:val="00974A6C"/>
    <w:rsid w:val="0098009D"/>
    <w:rsid w:val="0098177B"/>
    <w:rsid w:val="00987A27"/>
    <w:rsid w:val="009900A4"/>
    <w:rsid w:val="00992090"/>
    <w:rsid w:val="00992BB6"/>
    <w:rsid w:val="00994EF9"/>
    <w:rsid w:val="00995965"/>
    <w:rsid w:val="00997CDA"/>
    <w:rsid w:val="009A2680"/>
    <w:rsid w:val="009A6242"/>
    <w:rsid w:val="009B2E33"/>
    <w:rsid w:val="009B4D70"/>
    <w:rsid w:val="009B5DB5"/>
    <w:rsid w:val="009C0ECF"/>
    <w:rsid w:val="009C18CF"/>
    <w:rsid w:val="009D28D1"/>
    <w:rsid w:val="009D2D6A"/>
    <w:rsid w:val="009D43BE"/>
    <w:rsid w:val="009D7E02"/>
    <w:rsid w:val="009E265C"/>
    <w:rsid w:val="009E3B6B"/>
    <w:rsid w:val="009E754E"/>
    <w:rsid w:val="009E7929"/>
    <w:rsid w:val="009E7D0D"/>
    <w:rsid w:val="009F5491"/>
    <w:rsid w:val="009F5B0A"/>
    <w:rsid w:val="009F5B1A"/>
    <w:rsid w:val="009F5C0D"/>
    <w:rsid w:val="009F7279"/>
    <w:rsid w:val="00A0272C"/>
    <w:rsid w:val="00A03E25"/>
    <w:rsid w:val="00A06BCA"/>
    <w:rsid w:val="00A07589"/>
    <w:rsid w:val="00A0785F"/>
    <w:rsid w:val="00A07B6E"/>
    <w:rsid w:val="00A133F9"/>
    <w:rsid w:val="00A146B6"/>
    <w:rsid w:val="00A16AA6"/>
    <w:rsid w:val="00A1725C"/>
    <w:rsid w:val="00A20B03"/>
    <w:rsid w:val="00A2226C"/>
    <w:rsid w:val="00A22599"/>
    <w:rsid w:val="00A24D1E"/>
    <w:rsid w:val="00A307FC"/>
    <w:rsid w:val="00A31E08"/>
    <w:rsid w:val="00A35492"/>
    <w:rsid w:val="00A41BDC"/>
    <w:rsid w:val="00A422E4"/>
    <w:rsid w:val="00A42FA3"/>
    <w:rsid w:val="00A44D09"/>
    <w:rsid w:val="00A611B7"/>
    <w:rsid w:val="00A617B7"/>
    <w:rsid w:val="00A6233A"/>
    <w:rsid w:val="00A65B9B"/>
    <w:rsid w:val="00A66AD3"/>
    <w:rsid w:val="00A674CF"/>
    <w:rsid w:val="00A67A47"/>
    <w:rsid w:val="00A70353"/>
    <w:rsid w:val="00A71E59"/>
    <w:rsid w:val="00A7214C"/>
    <w:rsid w:val="00A731E2"/>
    <w:rsid w:val="00A75404"/>
    <w:rsid w:val="00A75932"/>
    <w:rsid w:val="00A81876"/>
    <w:rsid w:val="00A82D01"/>
    <w:rsid w:val="00A841CD"/>
    <w:rsid w:val="00A87203"/>
    <w:rsid w:val="00A87D89"/>
    <w:rsid w:val="00A91837"/>
    <w:rsid w:val="00A92F72"/>
    <w:rsid w:val="00A95328"/>
    <w:rsid w:val="00A95A68"/>
    <w:rsid w:val="00A97C07"/>
    <w:rsid w:val="00A97CA6"/>
    <w:rsid w:val="00AA140F"/>
    <w:rsid w:val="00AA4342"/>
    <w:rsid w:val="00AA48CC"/>
    <w:rsid w:val="00AA7839"/>
    <w:rsid w:val="00AB07DF"/>
    <w:rsid w:val="00AB5AD5"/>
    <w:rsid w:val="00AD0358"/>
    <w:rsid w:val="00AD07E2"/>
    <w:rsid w:val="00AD167D"/>
    <w:rsid w:val="00AD243E"/>
    <w:rsid w:val="00AD61E3"/>
    <w:rsid w:val="00AF04A3"/>
    <w:rsid w:val="00AF1D36"/>
    <w:rsid w:val="00AF4DC8"/>
    <w:rsid w:val="00AF5FD8"/>
    <w:rsid w:val="00B01035"/>
    <w:rsid w:val="00B06741"/>
    <w:rsid w:val="00B10E25"/>
    <w:rsid w:val="00B12AB7"/>
    <w:rsid w:val="00B12E27"/>
    <w:rsid w:val="00B16E19"/>
    <w:rsid w:val="00B170FD"/>
    <w:rsid w:val="00B236D2"/>
    <w:rsid w:val="00B255BA"/>
    <w:rsid w:val="00B31C06"/>
    <w:rsid w:val="00B323CF"/>
    <w:rsid w:val="00B32AEF"/>
    <w:rsid w:val="00B34B59"/>
    <w:rsid w:val="00B37248"/>
    <w:rsid w:val="00B37394"/>
    <w:rsid w:val="00B37813"/>
    <w:rsid w:val="00B40BDE"/>
    <w:rsid w:val="00B5362E"/>
    <w:rsid w:val="00B53A4B"/>
    <w:rsid w:val="00B60E22"/>
    <w:rsid w:val="00B62022"/>
    <w:rsid w:val="00B6380B"/>
    <w:rsid w:val="00B700FB"/>
    <w:rsid w:val="00B749CE"/>
    <w:rsid w:val="00B77D2B"/>
    <w:rsid w:val="00B8048E"/>
    <w:rsid w:val="00B81919"/>
    <w:rsid w:val="00B842AF"/>
    <w:rsid w:val="00B853A9"/>
    <w:rsid w:val="00B924A1"/>
    <w:rsid w:val="00B962E2"/>
    <w:rsid w:val="00BA25B4"/>
    <w:rsid w:val="00BA4401"/>
    <w:rsid w:val="00BA4CD2"/>
    <w:rsid w:val="00BA4D97"/>
    <w:rsid w:val="00BA5D3F"/>
    <w:rsid w:val="00BB0677"/>
    <w:rsid w:val="00BB0A57"/>
    <w:rsid w:val="00BB1FB0"/>
    <w:rsid w:val="00BB24E7"/>
    <w:rsid w:val="00BB6028"/>
    <w:rsid w:val="00BC02CF"/>
    <w:rsid w:val="00BC507B"/>
    <w:rsid w:val="00BC58FA"/>
    <w:rsid w:val="00BD1313"/>
    <w:rsid w:val="00BD7A70"/>
    <w:rsid w:val="00BE1CB7"/>
    <w:rsid w:val="00BE466C"/>
    <w:rsid w:val="00BE533C"/>
    <w:rsid w:val="00BF7C86"/>
    <w:rsid w:val="00BF7DA2"/>
    <w:rsid w:val="00C004C2"/>
    <w:rsid w:val="00C01A52"/>
    <w:rsid w:val="00C028EC"/>
    <w:rsid w:val="00C04177"/>
    <w:rsid w:val="00C12BD2"/>
    <w:rsid w:val="00C13709"/>
    <w:rsid w:val="00C233B5"/>
    <w:rsid w:val="00C30309"/>
    <w:rsid w:val="00C3206B"/>
    <w:rsid w:val="00C35D84"/>
    <w:rsid w:val="00C37DF3"/>
    <w:rsid w:val="00C4222A"/>
    <w:rsid w:val="00C45F4B"/>
    <w:rsid w:val="00C562E8"/>
    <w:rsid w:val="00C56BEE"/>
    <w:rsid w:val="00C5703A"/>
    <w:rsid w:val="00C60B48"/>
    <w:rsid w:val="00C615A1"/>
    <w:rsid w:val="00C67E28"/>
    <w:rsid w:val="00C82169"/>
    <w:rsid w:val="00C830A5"/>
    <w:rsid w:val="00C83345"/>
    <w:rsid w:val="00C837B5"/>
    <w:rsid w:val="00C85D37"/>
    <w:rsid w:val="00C92A00"/>
    <w:rsid w:val="00C92BA4"/>
    <w:rsid w:val="00C95820"/>
    <w:rsid w:val="00C975BB"/>
    <w:rsid w:val="00CA18AB"/>
    <w:rsid w:val="00CA32F3"/>
    <w:rsid w:val="00CA673B"/>
    <w:rsid w:val="00CA7272"/>
    <w:rsid w:val="00CA732E"/>
    <w:rsid w:val="00CB1056"/>
    <w:rsid w:val="00CB7D65"/>
    <w:rsid w:val="00CC62EB"/>
    <w:rsid w:val="00CC6DBC"/>
    <w:rsid w:val="00CC7ACD"/>
    <w:rsid w:val="00CD2506"/>
    <w:rsid w:val="00CD356D"/>
    <w:rsid w:val="00CD3C15"/>
    <w:rsid w:val="00CD7C2C"/>
    <w:rsid w:val="00CE2558"/>
    <w:rsid w:val="00CE3AF7"/>
    <w:rsid w:val="00CE445C"/>
    <w:rsid w:val="00CE4D51"/>
    <w:rsid w:val="00CE72AA"/>
    <w:rsid w:val="00CF3C91"/>
    <w:rsid w:val="00CF4595"/>
    <w:rsid w:val="00CF7CFA"/>
    <w:rsid w:val="00D02C59"/>
    <w:rsid w:val="00D0523B"/>
    <w:rsid w:val="00D0602E"/>
    <w:rsid w:val="00D206B7"/>
    <w:rsid w:val="00D20CCE"/>
    <w:rsid w:val="00D24D1B"/>
    <w:rsid w:val="00D2617D"/>
    <w:rsid w:val="00D2717E"/>
    <w:rsid w:val="00D401AD"/>
    <w:rsid w:val="00D429F1"/>
    <w:rsid w:val="00D42ED6"/>
    <w:rsid w:val="00D444A4"/>
    <w:rsid w:val="00D44E1E"/>
    <w:rsid w:val="00D44EF5"/>
    <w:rsid w:val="00D45741"/>
    <w:rsid w:val="00D51971"/>
    <w:rsid w:val="00D51BF6"/>
    <w:rsid w:val="00D52FF6"/>
    <w:rsid w:val="00D536BE"/>
    <w:rsid w:val="00D54784"/>
    <w:rsid w:val="00D54D3E"/>
    <w:rsid w:val="00D566C3"/>
    <w:rsid w:val="00D6052D"/>
    <w:rsid w:val="00D60767"/>
    <w:rsid w:val="00D60C6C"/>
    <w:rsid w:val="00D65832"/>
    <w:rsid w:val="00D701F2"/>
    <w:rsid w:val="00D7068B"/>
    <w:rsid w:val="00D73884"/>
    <w:rsid w:val="00D75D20"/>
    <w:rsid w:val="00D76847"/>
    <w:rsid w:val="00D77A31"/>
    <w:rsid w:val="00D83ADA"/>
    <w:rsid w:val="00D85724"/>
    <w:rsid w:val="00D8729D"/>
    <w:rsid w:val="00D93B21"/>
    <w:rsid w:val="00D96C50"/>
    <w:rsid w:val="00DA2984"/>
    <w:rsid w:val="00DA2C98"/>
    <w:rsid w:val="00DA448E"/>
    <w:rsid w:val="00DB7545"/>
    <w:rsid w:val="00DC1881"/>
    <w:rsid w:val="00DC531C"/>
    <w:rsid w:val="00DC5B35"/>
    <w:rsid w:val="00DC6580"/>
    <w:rsid w:val="00DC68B7"/>
    <w:rsid w:val="00DD5F32"/>
    <w:rsid w:val="00DE056F"/>
    <w:rsid w:val="00DE1AA4"/>
    <w:rsid w:val="00DE2EA5"/>
    <w:rsid w:val="00DE6D5F"/>
    <w:rsid w:val="00E0101F"/>
    <w:rsid w:val="00E0170A"/>
    <w:rsid w:val="00E06215"/>
    <w:rsid w:val="00E12BE1"/>
    <w:rsid w:val="00E15377"/>
    <w:rsid w:val="00E2053E"/>
    <w:rsid w:val="00E207D1"/>
    <w:rsid w:val="00E21B0D"/>
    <w:rsid w:val="00E2260B"/>
    <w:rsid w:val="00E23831"/>
    <w:rsid w:val="00E253E1"/>
    <w:rsid w:val="00E260D4"/>
    <w:rsid w:val="00E31A59"/>
    <w:rsid w:val="00E359D5"/>
    <w:rsid w:val="00E369E6"/>
    <w:rsid w:val="00E429E5"/>
    <w:rsid w:val="00E46A71"/>
    <w:rsid w:val="00E47FAD"/>
    <w:rsid w:val="00E53A09"/>
    <w:rsid w:val="00E546DD"/>
    <w:rsid w:val="00E5577C"/>
    <w:rsid w:val="00E5584E"/>
    <w:rsid w:val="00E57490"/>
    <w:rsid w:val="00E60428"/>
    <w:rsid w:val="00E6252E"/>
    <w:rsid w:val="00E6594C"/>
    <w:rsid w:val="00E711D5"/>
    <w:rsid w:val="00E71A84"/>
    <w:rsid w:val="00E744AC"/>
    <w:rsid w:val="00E80A3A"/>
    <w:rsid w:val="00E84AFE"/>
    <w:rsid w:val="00E86578"/>
    <w:rsid w:val="00E934D4"/>
    <w:rsid w:val="00E943BC"/>
    <w:rsid w:val="00E94D61"/>
    <w:rsid w:val="00EA1191"/>
    <w:rsid w:val="00EA1A7D"/>
    <w:rsid w:val="00EA5FA0"/>
    <w:rsid w:val="00EA60EF"/>
    <w:rsid w:val="00EA77D8"/>
    <w:rsid w:val="00EB018C"/>
    <w:rsid w:val="00EB0BDB"/>
    <w:rsid w:val="00EB78E6"/>
    <w:rsid w:val="00EC01C8"/>
    <w:rsid w:val="00EC0DF1"/>
    <w:rsid w:val="00ED03B3"/>
    <w:rsid w:val="00ED0D5E"/>
    <w:rsid w:val="00ED1ABD"/>
    <w:rsid w:val="00ED1DF2"/>
    <w:rsid w:val="00ED3536"/>
    <w:rsid w:val="00ED54C0"/>
    <w:rsid w:val="00EE13C2"/>
    <w:rsid w:val="00EE4BCF"/>
    <w:rsid w:val="00EE6054"/>
    <w:rsid w:val="00EF40A0"/>
    <w:rsid w:val="00EF4448"/>
    <w:rsid w:val="00EF7FA3"/>
    <w:rsid w:val="00F00645"/>
    <w:rsid w:val="00F02006"/>
    <w:rsid w:val="00F02EBE"/>
    <w:rsid w:val="00F03786"/>
    <w:rsid w:val="00F06422"/>
    <w:rsid w:val="00F06852"/>
    <w:rsid w:val="00F069AF"/>
    <w:rsid w:val="00F11ED6"/>
    <w:rsid w:val="00F1217A"/>
    <w:rsid w:val="00F15EEA"/>
    <w:rsid w:val="00F16920"/>
    <w:rsid w:val="00F1753A"/>
    <w:rsid w:val="00F21AF2"/>
    <w:rsid w:val="00F243FD"/>
    <w:rsid w:val="00F2590D"/>
    <w:rsid w:val="00F26224"/>
    <w:rsid w:val="00F27CB7"/>
    <w:rsid w:val="00F333F3"/>
    <w:rsid w:val="00F34075"/>
    <w:rsid w:val="00F35781"/>
    <w:rsid w:val="00F36A72"/>
    <w:rsid w:val="00F375BA"/>
    <w:rsid w:val="00F419AE"/>
    <w:rsid w:val="00F44400"/>
    <w:rsid w:val="00F5053E"/>
    <w:rsid w:val="00F52F8D"/>
    <w:rsid w:val="00F5341F"/>
    <w:rsid w:val="00F55A56"/>
    <w:rsid w:val="00F561B6"/>
    <w:rsid w:val="00F655D7"/>
    <w:rsid w:val="00F66067"/>
    <w:rsid w:val="00F672D8"/>
    <w:rsid w:val="00F70B7C"/>
    <w:rsid w:val="00F7526D"/>
    <w:rsid w:val="00F77402"/>
    <w:rsid w:val="00F778EB"/>
    <w:rsid w:val="00F77DD9"/>
    <w:rsid w:val="00F80C7A"/>
    <w:rsid w:val="00F8426B"/>
    <w:rsid w:val="00F8709A"/>
    <w:rsid w:val="00F90568"/>
    <w:rsid w:val="00F91C39"/>
    <w:rsid w:val="00F949B1"/>
    <w:rsid w:val="00F95D91"/>
    <w:rsid w:val="00FA02AE"/>
    <w:rsid w:val="00FA02DA"/>
    <w:rsid w:val="00FA07C1"/>
    <w:rsid w:val="00FA2E08"/>
    <w:rsid w:val="00FA494D"/>
    <w:rsid w:val="00FA576C"/>
    <w:rsid w:val="00FA6A8B"/>
    <w:rsid w:val="00FB0767"/>
    <w:rsid w:val="00FB3846"/>
    <w:rsid w:val="00FB5EE4"/>
    <w:rsid w:val="00FB7847"/>
    <w:rsid w:val="00FC0756"/>
    <w:rsid w:val="00FC45B0"/>
    <w:rsid w:val="00FC4B62"/>
    <w:rsid w:val="00FC7029"/>
    <w:rsid w:val="00FD096D"/>
    <w:rsid w:val="00FD3F26"/>
    <w:rsid w:val="00FD551D"/>
    <w:rsid w:val="00FD56F2"/>
    <w:rsid w:val="00FD66AE"/>
    <w:rsid w:val="00FD6FFE"/>
    <w:rsid w:val="00FD7C88"/>
    <w:rsid w:val="00FE268E"/>
    <w:rsid w:val="00FE4ED3"/>
    <w:rsid w:val="00FE7A73"/>
    <w:rsid w:val="00FF2BEA"/>
    <w:rsid w:val="00FF3BD8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229B129-5C7F-4849-965A-DD8319D7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semiHidden/>
    <w:rPr>
      <w:rFonts w:ascii="Arial" w:hAnsi="Arial"/>
      <w:sz w:val="18"/>
      <w:szCs w:val="18"/>
    </w:rPr>
  </w:style>
  <w:style w:type="character" w:styleId="a7">
    <w:name w:val="Strong"/>
    <w:qFormat/>
    <w:rPr>
      <w:b/>
      <w:bCs/>
    </w:rPr>
  </w:style>
  <w:style w:type="character" w:styleId="a8">
    <w:name w:val="Hyperlink"/>
    <w:rsid w:val="00192B58"/>
    <w:rPr>
      <w:color w:val="0000FF"/>
      <w:u w:val="single"/>
    </w:rPr>
  </w:style>
  <w:style w:type="paragraph" w:styleId="HTML">
    <w:name w:val="HTML Preformatted"/>
    <w:basedOn w:val="a"/>
    <w:link w:val="HTML0"/>
    <w:rsid w:val="00D4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styleId="a9">
    <w:name w:val="Normal Indent"/>
    <w:aliases w:val="表正文,正文非缩进"/>
    <w:basedOn w:val="a"/>
    <w:rsid w:val="00D429F1"/>
    <w:pPr>
      <w:widowControl w:val="0"/>
      <w:ind w:left="425"/>
      <w:jc w:val="both"/>
    </w:pPr>
    <w:rPr>
      <w:kern w:val="2"/>
      <w:sz w:val="21"/>
      <w:szCs w:val="20"/>
    </w:rPr>
  </w:style>
  <w:style w:type="character" w:styleId="aa">
    <w:name w:val="FollowedHyperlink"/>
    <w:rsid w:val="00D45741"/>
    <w:rPr>
      <w:color w:val="800080"/>
      <w:u w:val="single"/>
    </w:rPr>
  </w:style>
  <w:style w:type="paragraph" w:styleId="ab">
    <w:name w:val="header"/>
    <w:basedOn w:val="a"/>
    <w:link w:val="ac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4449C6"/>
  </w:style>
  <w:style w:type="paragraph" w:styleId="ad">
    <w:name w:val="footer"/>
    <w:basedOn w:val="a"/>
    <w:link w:val="ae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rsid w:val="004449C6"/>
  </w:style>
  <w:style w:type="character" w:customStyle="1" w:styleId="style31">
    <w:name w:val="style31"/>
    <w:rsid w:val="00750473"/>
    <w:rPr>
      <w:rFonts w:ascii="Arial" w:hAnsi="Arial" w:cs="Arial" w:hint="default"/>
      <w:sz w:val="20"/>
      <w:szCs w:val="20"/>
    </w:rPr>
  </w:style>
  <w:style w:type="numbering" w:customStyle="1" w:styleId="1">
    <w:name w:val="樣式1"/>
    <w:rsid w:val="00D44E1E"/>
    <w:pPr>
      <w:numPr>
        <w:numId w:val="1"/>
      </w:numPr>
    </w:pPr>
  </w:style>
  <w:style w:type="table" w:styleId="af">
    <w:name w:val="Table Grid"/>
    <w:basedOn w:val="a1"/>
    <w:rsid w:val="00F037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0">
    <w:name w:val="HTML 預設格式 字元"/>
    <w:link w:val="HTML"/>
    <w:rsid w:val="000535F7"/>
    <w:rPr>
      <w:rFonts w:ascii="細明體" w:eastAsia="細明體" w:hAnsi="細明體" w:cs="細明體"/>
      <w:sz w:val="24"/>
      <w:szCs w:val="24"/>
    </w:rPr>
  </w:style>
  <w:style w:type="character" w:customStyle="1" w:styleId="a6">
    <w:name w:val="註解方塊文字 字元"/>
    <w:link w:val="a5"/>
    <w:semiHidden/>
    <w:rsid w:val="000535F7"/>
    <w:rPr>
      <w:rFonts w:ascii="Arial" w:hAnsi="Arial"/>
      <w:sz w:val="18"/>
      <w:szCs w:val="18"/>
    </w:rPr>
  </w:style>
  <w:style w:type="paragraph" w:customStyle="1" w:styleId="10">
    <w:name w:val="大陸標題樣式1"/>
    <w:basedOn w:val="af0"/>
    <w:autoRedefine/>
    <w:rsid w:val="00C3206B"/>
    <w:pPr>
      <w:widowControl w:val="0"/>
      <w:jc w:val="both"/>
    </w:pPr>
    <w:rPr>
      <w:rFonts w:ascii="細明體" w:eastAsia="細明體" w:hAnsi="細明體"/>
      <w:bCs w:val="0"/>
      <w:kern w:val="2"/>
      <w:sz w:val="20"/>
      <w:szCs w:val="20"/>
    </w:rPr>
  </w:style>
  <w:style w:type="paragraph" w:styleId="af0">
    <w:name w:val="Title"/>
    <w:basedOn w:val="a"/>
    <w:next w:val="a"/>
    <w:link w:val="af1"/>
    <w:qFormat/>
    <w:rsid w:val="00C3206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標題 字元"/>
    <w:link w:val="af0"/>
    <w:rsid w:val="00C3206B"/>
    <w:rPr>
      <w:rFonts w:ascii="Cambria" w:hAnsi="Cambria" w:cs="Times New Roman"/>
      <w:b/>
      <w:bCs/>
      <w:sz w:val="32"/>
      <w:szCs w:val="32"/>
    </w:rPr>
  </w:style>
  <w:style w:type="paragraph" w:styleId="af2">
    <w:name w:val="List Paragraph"/>
    <w:basedOn w:val="a"/>
    <w:uiPriority w:val="34"/>
    <w:qFormat/>
    <w:rsid w:val="00FA576C"/>
    <w:pPr>
      <w:ind w:leftChars="200" w:left="480"/>
    </w:pPr>
  </w:style>
  <w:style w:type="character" w:styleId="af3">
    <w:name w:val="annotation reference"/>
    <w:rsid w:val="00060F4B"/>
    <w:rPr>
      <w:sz w:val="18"/>
      <w:szCs w:val="18"/>
    </w:rPr>
  </w:style>
  <w:style w:type="paragraph" w:styleId="af4">
    <w:name w:val="annotation text"/>
    <w:basedOn w:val="a"/>
    <w:link w:val="af5"/>
    <w:rsid w:val="00060F4B"/>
  </w:style>
  <w:style w:type="character" w:customStyle="1" w:styleId="af5">
    <w:name w:val="註解文字 字元"/>
    <w:link w:val="af4"/>
    <w:rsid w:val="00060F4B"/>
    <w:rPr>
      <w:sz w:val="24"/>
      <w:szCs w:val="24"/>
    </w:rPr>
  </w:style>
  <w:style w:type="paragraph" w:styleId="af6">
    <w:name w:val="annotation subject"/>
    <w:basedOn w:val="af4"/>
    <w:next w:val="af4"/>
    <w:link w:val="af7"/>
    <w:rsid w:val="00060F4B"/>
    <w:rPr>
      <w:b/>
      <w:bCs/>
    </w:rPr>
  </w:style>
  <w:style w:type="character" w:customStyle="1" w:styleId="af7">
    <w:name w:val="註解主旨 字元"/>
    <w:link w:val="af6"/>
    <w:rsid w:val="00060F4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54028-1DA4-47ED-9CD4-3B42DEC6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Links>
    <vt:vector size="12" baseType="variant">
      <vt:variant>
        <vt:i4>7012446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BACK_A</vt:lpwstr>
      </vt:variant>
      <vt:variant>
        <vt:i4>1507370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FORMAT_A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