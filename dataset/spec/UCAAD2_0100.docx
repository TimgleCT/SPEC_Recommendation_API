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FC351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2010/8/5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C349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492" w:rsidRDefault="00FC34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9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2010/9/1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492" w:rsidRDefault="00FC34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增加匯率處理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492" w:rsidRDefault="00FC34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492" w:rsidRDefault="00FC349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 w:rsidR="00FC3514">
        <w:rPr>
          <w:rFonts w:hint="eastAsia"/>
          <w:b/>
          <w:kern w:val="2"/>
          <w:sz w:val="24"/>
          <w:szCs w:val="24"/>
          <w:lang w:eastAsia="zh-TW"/>
        </w:rPr>
        <w:t>2</w:t>
      </w:r>
      <w:r w:rsidR="000B52E1">
        <w:rPr>
          <w:rFonts w:hint="eastAsia"/>
          <w:b/>
          <w:kern w:val="2"/>
          <w:sz w:val="24"/>
          <w:szCs w:val="24"/>
          <w:lang w:eastAsia="zh-TW"/>
        </w:rPr>
        <w:t>01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FC3514">
        <w:rPr>
          <w:rFonts w:hint="eastAsia"/>
          <w:b/>
          <w:kern w:val="2"/>
          <w:sz w:val="24"/>
          <w:szCs w:val="24"/>
          <w:lang w:eastAsia="zh-TW"/>
        </w:rPr>
        <w:t>公會填報保險金額</w:t>
      </w:r>
    </w:p>
    <w:p w:rsidR="0023751E" w:rsidRPr="00FC35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FC3514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B52E1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DC0B41" w:rsidRDefault="00FC35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公會填報保險金額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C51B20" w:rsidRPr="00C51B20" w:rsidRDefault="00C51B2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</w:p>
    <w:p w:rsidR="0023751E" w:rsidRDefault="00C51B2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BC7FFE" w:rsidRDefault="008E0356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讀取主約</w:t>
      </w:r>
    </w:p>
    <w:p w:rsidR="008E0356" w:rsidRDefault="00C51B20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DTA</w:t>
      </w:r>
      <w:r w:rsidR="008E0356">
        <w:rPr>
          <w:rFonts w:hint="eastAsia"/>
          <w:lang w:eastAsia="zh-TW"/>
        </w:rPr>
        <w:t xml:space="preserve">B0001 BY </w:t>
      </w:r>
      <w:r w:rsidR="008E0356">
        <w:rPr>
          <w:rFonts w:hint="eastAsia"/>
          <w:lang w:eastAsia="zh-TW"/>
        </w:rPr>
        <w:t>畫面</w:t>
      </w:r>
      <w:r w:rsidR="008E0356">
        <w:rPr>
          <w:rFonts w:hint="eastAsia"/>
          <w:lang w:eastAsia="zh-TW"/>
        </w:rPr>
        <w:t>.</w:t>
      </w:r>
      <w:r w:rsidR="008E0356">
        <w:rPr>
          <w:rFonts w:hint="eastAsia"/>
          <w:lang w:eastAsia="zh-TW"/>
        </w:rPr>
        <w:t>保單號碼</w:t>
      </w:r>
      <w:r w:rsidR="008E0356">
        <w:rPr>
          <w:rFonts w:hint="eastAsia"/>
          <w:lang w:eastAsia="zh-TW"/>
        </w:rPr>
        <w:t xml:space="preserve">  </w:t>
      </w:r>
      <w:r w:rsidR="005B343D">
        <w:rPr>
          <w:rFonts w:hint="eastAsia"/>
          <w:lang w:eastAsia="zh-TW"/>
        </w:rPr>
        <w:t xml:space="preserve">LEFT OUTER </w:t>
      </w:r>
      <w:r w:rsidR="008E0356">
        <w:rPr>
          <w:rFonts w:hint="eastAsia"/>
          <w:lang w:eastAsia="zh-TW"/>
        </w:rPr>
        <w:t xml:space="preserve">JOIN DTAB0005 ON </w:t>
      </w:r>
      <w:r w:rsidR="008E0356">
        <w:rPr>
          <w:rFonts w:hint="eastAsia"/>
          <w:lang w:eastAsia="zh-TW"/>
        </w:rPr>
        <w:t>保單號碼</w:t>
      </w:r>
      <w:r w:rsidR="008E0356">
        <w:rPr>
          <w:rFonts w:hint="eastAsia"/>
          <w:lang w:eastAsia="zh-TW"/>
        </w:rPr>
        <w:t xml:space="preserve"> </w:t>
      </w:r>
      <w:r w:rsidR="00D920BF">
        <w:rPr>
          <w:rFonts w:hint="eastAsia"/>
          <w:lang w:eastAsia="zh-TW"/>
        </w:rPr>
        <w:t>WHERE</w:t>
      </w:r>
      <w:r w:rsidR="008E0356">
        <w:rPr>
          <w:rFonts w:hint="eastAsia"/>
          <w:lang w:eastAsia="zh-TW"/>
        </w:rPr>
        <w:t xml:space="preserve"> </w:t>
      </w:r>
      <w:r w:rsidR="00D920BF">
        <w:rPr>
          <w:rFonts w:hint="eastAsia"/>
          <w:lang w:eastAsia="zh-TW"/>
        </w:rPr>
        <w:t>DTAB0005</w:t>
      </w:r>
      <w:r w:rsidR="00FB7872">
        <w:rPr>
          <w:rFonts w:hint="eastAsia"/>
          <w:lang w:eastAsia="zh-TW"/>
        </w:rPr>
        <w:t>.</w:t>
      </w:r>
      <w:r w:rsidR="00FB7872">
        <w:rPr>
          <w:rFonts w:hint="eastAsia"/>
          <w:lang w:eastAsia="zh-TW"/>
        </w:rPr>
        <w:t>客戶</w:t>
      </w:r>
      <w:r w:rsidR="00FB7872">
        <w:rPr>
          <w:rFonts w:hint="eastAsia"/>
          <w:lang w:eastAsia="zh-TW"/>
        </w:rPr>
        <w:t>ID</w:t>
      </w:r>
      <w:r w:rsidR="008E0356">
        <w:rPr>
          <w:rFonts w:hint="eastAsia"/>
          <w:lang w:eastAsia="zh-TW"/>
        </w:rPr>
        <w:t xml:space="preserve"> = </w:t>
      </w:r>
      <w:r w:rsidR="00FB7872">
        <w:rPr>
          <w:rFonts w:hint="eastAsia"/>
          <w:lang w:eastAsia="zh-TW"/>
        </w:rPr>
        <w:t>DTAB0001.</w:t>
      </w:r>
      <w:r w:rsidR="00FB7872">
        <w:rPr>
          <w:rFonts w:hint="eastAsia"/>
          <w:lang w:eastAsia="zh-TW"/>
        </w:rPr>
        <w:t>被保人</w:t>
      </w:r>
      <w:r w:rsidR="00FB7872">
        <w:rPr>
          <w:rFonts w:hint="eastAsia"/>
          <w:lang w:eastAsia="zh-TW"/>
        </w:rPr>
        <w:t>ID</w:t>
      </w:r>
      <w:r w:rsidR="008E0356">
        <w:rPr>
          <w:rFonts w:hint="eastAsia"/>
          <w:lang w:eastAsia="zh-TW"/>
        </w:rPr>
        <w:t xml:space="preserve"> </w:t>
      </w:r>
      <w:r w:rsidR="00D920BF">
        <w:rPr>
          <w:rFonts w:hint="eastAsia"/>
          <w:lang w:eastAsia="zh-TW"/>
        </w:rPr>
        <w:t xml:space="preserve"> AND DTAB0001.</w:t>
      </w:r>
      <w:r w:rsidR="00D920BF">
        <w:rPr>
          <w:rFonts w:hint="eastAsia"/>
          <w:lang w:eastAsia="zh-TW"/>
        </w:rPr>
        <w:t>有效表示第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="00D920BF">
          <w:rPr>
            <w:rFonts w:hint="eastAsia"/>
            <w:lang w:eastAsia="zh-TW"/>
          </w:rPr>
          <w:t>一碼</w:t>
        </w:r>
      </w:smartTag>
      <w:r w:rsidR="00D920BF">
        <w:rPr>
          <w:rFonts w:hint="eastAsia"/>
          <w:lang w:eastAsia="zh-TW"/>
        </w:rPr>
        <w:t xml:space="preserve"> &lt;&gt; </w:t>
      </w:r>
      <w:r w:rsidR="00D920BF">
        <w:rPr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D920BF">
          <w:rPr>
            <w:rFonts w:hint="eastAsia"/>
            <w:lang w:eastAsia="zh-TW"/>
          </w:rPr>
          <w:t>4</w:t>
        </w:r>
        <w:r w:rsidR="00D920BF">
          <w:rPr>
            <w:lang w:eastAsia="zh-TW"/>
          </w:rPr>
          <w:t>’</w:t>
        </w:r>
      </w:smartTag>
      <w:r w:rsidR="00D920BF">
        <w:rPr>
          <w:rFonts w:hint="eastAsia"/>
          <w:lang w:eastAsia="zh-TW"/>
        </w:rPr>
        <w:t xml:space="preserve"> </w:t>
      </w:r>
      <w:r w:rsidR="008E0356">
        <w:rPr>
          <w:rFonts w:hint="eastAsia"/>
          <w:lang w:eastAsia="zh-TW"/>
        </w:rPr>
        <w:t>。</w:t>
      </w:r>
    </w:p>
    <w:p w:rsidR="00F46FCC" w:rsidRDefault="008E0356" w:rsidP="008E03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  <w:r>
        <w:rPr>
          <w:rFonts w:hint="eastAsia"/>
          <w:lang w:eastAsia="zh-TW"/>
        </w:rPr>
        <w:t>，跳過本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，畫面不顯示主約</w:t>
      </w:r>
      <w:r w:rsidR="00C51B20">
        <w:rPr>
          <w:rFonts w:hint="eastAsia"/>
          <w:lang w:eastAsia="zh-TW"/>
        </w:rPr>
        <w:t>。</w:t>
      </w:r>
    </w:p>
    <w:p w:rsidR="008E0356" w:rsidRDefault="008E0356" w:rsidP="008E03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AA_D1Z000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2"/>
        <w:gridCol w:w="3698"/>
        <w:tblGridChange w:id="1">
          <w:tblGrid>
            <w:gridCol w:w="2242"/>
            <w:gridCol w:w="198"/>
            <w:gridCol w:w="3500"/>
          </w:tblGrid>
        </w:tblGridChange>
      </w:tblGrid>
      <w:tr w:rsidR="008E035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356" w:rsidRDefault="008E0356" w:rsidP="00D920BF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356" w:rsidRDefault="008E0356" w:rsidP="00D920B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E035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</w:rPr>
            </w:pPr>
            <w:r w:rsidRPr="008E0356">
              <w:rPr>
                <w:rFonts w:ascii="Arial" w:hAnsi="Arial" w:cs="Arial"/>
                <w:sz w:val="20"/>
              </w:rPr>
              <w:t>DTAB0001</w:t>
            </w:r>
          </w:p>
        </w:tc>
      </w:tr>
      <w:tr w:rsidR="008E035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保額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356" w:rsidRPr="008E0356" w:rsidRDefault="008E0356" w:rsidP="00D920BF">
            <w:pPr>
              <w:pStyle w:val="1"/>
              <w:widowControl/>
              <w:spacing w:after="0"/>
              <w:rPr>
                <w:rFonts w:ascii="Arial" w:hAnsi="Arial" w:cs="Arial"/>
                <w:b w:val="0"/>
              </w:rPr>
            </w:pPr>
            <w:r w:rsidRPr="008E0356">
              <w:rPr>
                <w:rFonts w:ascii="Arial" w:hAnsi="Arial" w:cs="Arial"/>
                <w:b w:val="0"/>
              </w:rPr>
              <w:t>DTAB0001</w:t>
            </w:r>
          </w:p>
        </w:tc>
      </w:tr>
      <w:tr w:rsidR="008E0356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" w:author="I9004502" w:date="2010-09-01T15:05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trPrChange w:id="3" w:author="I9004502" w:date="2010-09-01T15:05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4" w:author="I9004502" w:date="2010-09-01T15:05:00Z">
              <w:tcPr>
                <w:tcW w:w="2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保額單位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5" w:author="I9004502" w:date="2010-09-01T15:05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</w:rPr>
            </w:pPr>
            <w:r w:rsidRPr="008E0356">
              <w:rPr>
                <w:rFonts w:ascii="Arial" w:hAnsi="Arial" w:cs="Arial"/>
                <w:sz w:val="20"/>
              </w:rPr>
              <w:t>DTAB0001</w:t>
            </w:r>
          </w:p>
        </w:tc>
      </w:tr>
      <w:tr w:rsidR="008E0356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6" w:author="I9004502" w:date="2010-09-01T15:05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trPrChange w:id="7" w:author="I9004502" w:date="2010-09-01T15:05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8" w:author="I9004502" w:date="2010-09-01T15:05:00Z">
              <w:tcPr>
                <w:tcW w:w="2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出生日期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9" w:author="I9004502" w:date="2010-09-01T15:05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8E0356" w:rsidRPr="008E0356" w:rsidRDefault="008E0356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Arial" w:cs="Arial"/>
                <w:sz w:val="20"/>
                <w:szCs w:val="20"/>
              </w:rPr>
              <w:t>DTAB0005</w:t>
            </w:r>
          </w:p>
        </w:tc>
      </w:tr>
      <w:tr w:rsidR="00FC3492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10" w:author="I9004502" w:date="2010-09-01T15:05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11" w:author="I9004502" w:date="2010-09-01T15:05:00Z"/>
          <w:trPrChange w:id="12" w:author="I9004502" w:date="2010-09-01T15:05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3" w:author="I9004502" w:date="2010-09-01T15:05:00Z">
              <w:tcPr>
                <w:tcW w:w="2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FC3492" w:rsidRPr="008E0356" w:rsidRDefault="00FC3492" w:rsidP="00D920BF">
            <w:pPr>
              <w:rPr>
                <w:ins w:id="14" w:author="I9004502" w:date="2010-09-01T15:05:00Z"/>
                <w:rFonts w:ascii="Arial" w:hAnsi="新細明體" w:cs="Arial" w:hint="eastAsia"/>
                <w:sz w:val="20"/>
                <w:szCs w:val="20"/>
              </w:rPr>
            </w:pPr>
            <w:ins w:id="15" w:author="I9004502" w:date="2010-09-01T15:05:00Z">
              <w:r>
                <w:rPr>
                  <w:rFonts w:ascii="Arial" w:hAnsi="新細明體" w:cs="Arial" w:hint="eastAsia"/>
                  <w:sz w:val="20"/>
                  <w:szCs w:val="20"/>
                </w:rPr>
                <w:t>幣別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6" w:author="I9004502" w:date="2010-09-01T15:05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FC3492" w:rsidRDefault="00FC3492" w:rsidP="00D920BF">
            <w:pPr>
              <w:rPr>
                <w:ins w:id="17" w:author="I9004502" w:date="2010-09-01T15:09:00Z"/>
                <w:rFonts w:ascii="Arial" w:hAnsi="Arial" w:cs="Arial" w:hint="eastAsia"/>
                <w:sz w:val="20"/>
                <w:szCs w:val="20"/>
              </w:rPr>
            </w:pPr>
            <w:ins w:id="18" w:author="I9004502" w:date="2010-09-01T15:07:00Z">
              <w:r>
                <w:rPr>
                  <w:rFonts w:ascii="Arial" w:hAnsi="Arial" w:cs="Arial" w:hint="eastAsia"/>
                  <w:sz w:val="20"/>
                  <w:szCs w:val="20"/>
                </w:rPr>
                <w:t xml:space="preserve">READ </w:t>
              </w:r>
            </w:ins>
            <w:ins w:id="19" w:author="I9004502" w:date="2010-09-01T15:09:00Z">
              <w:r>
                <w:rPr>
                  <w:rFonts w:ascii="Arial" w:hAnsi="Arial" w:cs="Arial" w:hint="eastAsia"/>
                  <w:sz w:val="20"/>
                  <w:szCs w:val="20"/>
                </w:rPr>
                <w:t xml:space="preserve">DTAGA001_PROD_DEFI BY 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險別</w:t>
              </w:r>
            </w:ins>
          </w:p>
          <w:p w:rsidR="00FC3492" w:rsidRPr="008E0356" w:rsidRDefault="00FC3492" w:rsidP="00D920BF">
            <w:pPr>
              <w:numPr>
                <w:ins w:id="20" w:author="I9004502" w:date="2010-09-01T15:09:00Z"/>
              </w:numPr>
              <w:rPr>
                <w:ins w:id="21" w:author="I9004502" w:date="2010-09-01T15:05:00Z"/>
                <w:rFonts w:ascii="Arial" w:hAnsi="Arial" w:cs="Arial" w:hint="eastAsia"/>
                <w:sz w:val="20"/>
                <w:szCs w:val="20"/>
              </w:rPr>
            </w:pPr>
            <w:ins w:id="22" w:author="I9004502" w:date="2010-09-01T15:09:00Z">
              <w:r>
                <w:rPr>
                  <w:rFonts w:ascii="Arial" w:hAnsi="Arial" w:cs="Arial" w:hint="eastAsia"/>
                  <w:sz w:val="20"/>
                  <w:szCs w:val="20"/>
                </w:rPr>
                <w:t xml:space="preserve">GET 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幣別</w:t>
              </w:r>
            </w:ins>
          </w:p>
        </w:tc>
      </w:tr>
    </w:tbl>
    <w:p w:rsidR="008E0356" w:rsidRDefault="005B343D" w:rsidP="008E03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AA_D1Z000.</w:t>
      </w:r>
      <w:r>
        <w:rPr>
          <w:rFonts w:hint="eastAsia"/>
          <w:lang w:eastAsia="zh-TW"/>
        </w:rPr>
        <w:t>是否正常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5B343D" w:rsidRDefault="005B343D" w:rsidP="005B343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顯示模組傳出各保險金保障。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5B343D" w:rsidRDefault="005B343D" w:rsidP="005B343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顯示模組</w:t>
      </w:r>
      <w:r>
        <w:rPr>
          <w:rFonts w:hint="eastAsia"/>
          <w:lang w:eastAsia="zh-TW"/>
        </w:rPr>
        <w:t>.</w:t>
      </w:r>
      <w:r>
        <w:rPr>
          <w:lang w:eastAsia="zh-TW"/>
        </w:rPr>
        <w:t>回覆訊息</w:t>
      </w:r>
      <w:r>
        <w:rPr>
          <w:rFonts w:hint="eastAsia"/>
          <w:lang w:eastAsia="zh-TW"/>
        </w:rPr>
        <w:t>。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5B343D" w:rsidRDefault="005B343D" w:rsidP="005B343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讀取附約</w:t>
      </w:r>
    </w:p>
    <w:p w:rsidR="005B343D" w:rsidRDefault="005B343D" w:rsidP="005B343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DTAB0002 BY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 xml:space="preserve"> WHERE </w:t>
      </w:r>
      <w:r>
        <w:rPr>
          <w:rFonts w:hint="eastAsia"/>
          <w:lang w:eastAsia="zh-TW"/>
        </w:rPr>
        <w:t>有效表示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hint="eastAsia"/>
            <w:lang w:eastAsia="zh-TW"/>
          </w:rPr>
          <w:t>00</w:t>
        </w:r>
        <w:r>
          <w:rPr>
            <w:lang w:eastAsia="zh-TW"/>
          </w:rPr>
          <w:t>’</w:t>
        </w:r>
      </w:smartTag>
      <w:r>
        <w:rPr>
          <w:rFonts w:hint="eastAsia"/>
          <w:lang w:eastAsia="zh-TW"/>
        </w:rPr>
        <w:t xml:space="preserve"> 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  <w:r>
        <w:rPr>
          <w:rFonts w:hint="eastAsia"/>
          <w:lang w:eastAsia="zh-TW"/>
        </w:rPr>
        <w:t>，跳過本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，畫面不顯示附約。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逐筆進行下列步驟：</w:t>
      </w:r>
    </w:p>
    <w:p w:rsidR="00BA581E" w:rsidRDefault="00D920BF" w:rsidP="00D920B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DTAB0005 BY DTAB0002.</w:t>
      </w:r>
      <w:r w:rsidR="00BA581E">
        <w:rPr>
          <w:rFonts w:hint="eastAsia"/>
          <w:lang w:eastAsia="zh-TW"/>
        </w:rPr>
        <w:t>被保人</w:t>
      </w:r>
      <w:r w:rsidR="00BA581E">
        <w:rPr>
          <w:rFonts w:hint="eastAsia"/>
          <w:lang w:eastAsia="zh-TW"/>
        </w:rPr>
        <w:t>ID = DTAB0005.</w:t>
      </w:r>
      <w:r w:rsidR="00BA581E">
        <w:rPr>
          <w:rFonts w:hint="eastAsia"/>
          <w:lang w:eastAsia="zh-TW"/>
        </w:rPr>
        <w:t>客戶</w:t>
      </w:r>
      <w:r w:rsidR="00BA581E">
        <w:rPr>
          <w:rFonts w:hint="eastAsia"/>
          <w:lang w:eastAsia="zh-TW"/>
        </w:rPr>
        <w:t>ID</w:t>
      </w:r>
    </w:p>
    <w:p w:rsidR="005B343D" w:rsidRDefault="005B343D" w:rsidP="00D920B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AA_D1Z000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2"/>
        <w:gridCol w:w="3698"/>
        <w:tblGridChange w:id="23">
          <w:tblGrid>
            <w:gridCol w:w="2242"/>
            <w:gridCol w:w="198"/>
            <w:gridCol w:w="3500"/>
          </w:tblGrid>
        </w:tblGridChange>
      </w:tblGrid>
      <w:tr w:rsidR="005B34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43D" w:rsidRDefault="005B343D" w:rsidP="00D920BF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43D" w:rsidRDefault="005B343D" w:rsidP="00D920B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B34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43D" w:rsidRPr="008E0356" w:rsidRDefault="005B343D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43D" w:rsidRPr="008E0356" w:rsidRDefault="00B4220B" w:rsidP="00D920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DTAB0002</w:t>
            </w:r>
          </w:p>
        </w:tc>
      </w:tr>
      <w:tr w:rsidR="005B34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43D" w:rsidRPr="008E0356" w:rsidRDefault="005B343D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保額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43D" w:rsidRPr="008E0356" w:rsidRDefault="00B4220B" w:rsidP="00D920BF">
            <w:pPr>
              <w:pStyle w:val="1"/>
              <w:widowControl/>
              <w:spacing w:after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DTAB0002</w:t>
            </w:r>
          </w:p>
        </w:tc>
      </w:tr>
      <w:tr w:rsidR="005B34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43D" w:rsidRPr="008E0356" w:rsidRDefault="005B343D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保額單位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43D" w:rsidRPr="008E0356" w:rsidRDefault="00B4220B" w:rsidP="00D920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DTAB0002</w:t>
            </w:r>
          </w:p>
        </w:tc>
      </w:tr>
      <w:tr w:rsidR="005B343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4" w:author="I9004502" w:date="2010-09-01T15:09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trPrChange w:id="25" w:author="I9004502" w:date="2010-09-01T15:09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26" w:author="I9004502" w:date="2010-09-01T15:09:00Z">
              <w:tcPr>
                <w:tcW w:w="2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5B343D" w:rsidRPr="008E0356" w:rsidRDefault="005B343D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新細明體" w:cs="Arial"/>
                <w:sz w:val="20"/>
                <w:szCs w:val="20"/>
              </w:rPr>
              <w:t>出生日期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27" w:author="I9004502" w:date="2010-09-01T15:09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5B343D" w:rsidRPr="008E0356" w:rsidRDefault="005B343D" w:rsidP="00D920BF">
            <w:pPr>
              <w:rPr>
                <w:rFonts w:ascii="Arial" w:hAnsi="Arial" w:cs="Arial"/>
                <w:sz w:val="20"/>
                <w:szCs w:val="20"/>
              </w:rPr>
            </w:pPr>
            <w:r w:rsidRPr="008E0356">
              <w:rPr>
                <w:rFonts w:ascii="Arial" w:hAnsi="Arial" w:cs="Arial"/>
                <w:sz w:val="20"/>
                <w:szCs w:val="20"/>
              </w:rPr>
              <w:t>DTAB0005</w:t>
            </w:r>
          </w:p>
        </w:tc>
      </w:tr>
      <w:tr w:rsidR="00FC3492">
        <w:trPr>
          <w:trHeight w:val="330"/>
          <w:ins w:id="28" w:author="I9004502" w:date="2010-09-01T15:0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3492" w:rsidRPr="008E0356" w:rsidRDefault="00FC3492" w:rsidP="00D920BF">
            <w:pPr>
              <w:rPr>
                <w:ins w:id="29" w:author="I9004502" w:date="2010-09-01T15:09:00Z"/>
                <w:rFonts w:ascii="Arial" w:hAnsi="新細明體" w:cs="Arial" w:hint="eastAsia"/>
                <w:sz w:val="20"/>
                <w:szCs w:val="20"/>
              </w:rPr>
            </w:pPr>
            <w:ins w:id="30" w:author="I9004502" w:date="2010-09-01T15:10:00Z">
              <w:r>
                <w:rPr>
                  <w:rFonts w:ascii="Arial" w:hAnsi="新細明體" w:cs="Arial" w:hint="eastAsia"/>
                  <w:sz w:val="20"/>
                  <w:szCs w:val="20"/>
                </w:rPr>
                <w:t>幣別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492" w:rsidRDefault="00FC3492" w:rsidP="00FC3492">
            <w:pPr>
              <w:numPr>
                <w:ins w:id="31" w:author="I9004502" w:date="2010-09-01T15:10:00Z"/>
              </w:numPr>
              <w:rPr>
                <w:ins w:id="32" w:author="I9004502" w:date="2010-09-01T15:10:00Z"/>
                <w:rFonts w:ascii="Arial" w:hAnsi="Arial" w:cs="Arial" w:hint="eastAsia"/>
                <w:sz w:val="20"/>
                <w:szCs w:val="20"/>
              </w:rPr>
            </w:pPr>
            <w:ins w:id="33" w:author="I9004502" w:date="2010-09-01T15:10:00Z">
              <w:r>
                <w:rPr>
                  <w:rFonts w:ascii="Arial" w:hAnsi="Arial" w:cs="Arial" w:hint="eastAsia"/>
                  <w:sz w:val="20"/>
                  <w:szCs w:val="20"/>
                </w:rPr>
                <w:t xml:space="preserve">READ DTAGA001_PROD_DEFI BY 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險別</w:t>
              </w:r>
            </w:ins>
          </w:p>
          <w:p w:rsidR="00FC3492" w:rsidRPr="008E0356" w:rsidRDefault="00FC3492" w:rsidP="00FC3492">
            <w:pPr>
              <w:rPr>
                <w:ins w:id="34" w:author="I9004502" w:date="2010-09-01T15:09:00Z"/>
                <w:rFonts w:ascii="Arial" w:hAnsi="Arial" w:cs="Arial"/>
                <w:sz w:val="20"/>
                <w:szCs w:val="20"/>
              </w:rPr>
            </w:pPr>
            <w:ins w:id="35" w:author="I9004502" w:date="2010-09-01T15:10:00Z">
              <w:r>
                <w:rPr>
                  <w:rFonts w:ascii="Arial" w:hAnsi="Arial" w:cs="Arial" w:hint="eastAsia"/>
                  <w:sz w:val="20"/>
                  <w:szCs w:val="20"/>
                </w:rPr>
                <w:t xml:space="preserve">GET </w:t>
              </w:r>
              <w:r>
                <w:rPr>
                  <w:rFonts w:ascii="Arial" w:hAnsi="Arial" w:cs="Arial" w:hint="eastAsia"/>
                  <w:sz w:val="20"/>
                  <w:szCs w:val="20"/>
                </w:rPr>
                <w:t>幣別</w:t>
              </w:r>
            </w:ins>
          </w:p>
        </w:tc>
      </w:tr>
    </w:tbl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AA_D1Z000.</w:t>
      </w:r>
      <w:r>
        <w:rPr>
          <w:rFonts w:hint="eastAsia"/>
          <w:lang w:eastAsia="zh-TW"/>
        </w:rPr>
        <w:t>是否正常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5B343D" w:rsidRDefault="005B343D" w:rsidP="005B343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顯示模組傳出各保險金保障。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5B343D" w:rsidRDefault="005B343D" w:rsidP="005B343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顯示模組</w:t>
      </w:r>
      <w:r>
        <w:rPr>
          <w:rFonts w:hint="eastAsia"/>
          <w:lang w:eastAsia="zh-TW"/>
        </w:rPr>
        <w:t>.</w:t>
      </w:r>
      <w:r>
        <w:rPr>
          <w:lang w:eastAsia="zh-TW"/>
        </w:rPr>
        <w:t>回覆訊息</w:t>
      </w:r>
      <w:r>
        <w:rPr>
          <w:rFonts w:hint="eastAsia"/>
          <w:lang w:eastAsia="zh-TW"/>
        </w:rPr>
        <w:t>。</w:t>
      </w:r>
    </w:p>
    <w:p w:rsidR="005B343D" w:rsidRDefault="005B343D" w:rsidP="005B34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sectPr w:rsidR="005B34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60" w:rsidRDefault="007A2960" w:rsidP="00B4220B">
      <w:r>
        <w:separator/>
      </w:r>
    </w:p>
  </w:endnote>
  <w:endnote w:type="continuationSeparator" w:id="0">
    <w:p w:rsidR="007A2960" w:rsidRDefault="007A2960" w:rsidP="00B4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60" w:rsidRDefault="007A2960" w:rsidP="00B4220B">
      <w:r>
        <w:separator/>
      </w:r>
    </w:p>
  </w:footnote>
  <w:footnote w:type="continuationSeparator" w:id="0">
    <w:p w:rsidR="007A2960" w:rsidRDefault="007A2960" w:rsidP="00B4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B52E1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70C99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D6334"/>
    <w:rsid w:val="003E57B7"/>
    <w:rsid w:val="003E6911"/>
    <w:rsid w:val="00402183"/>
    <w:rsid w:val="0040617B"/>
    <w:rsid w:val="00411B8F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F09C0"/>
    <w:rsid w:val="00507194"/>
    <w:rsid w:val="00516B0E"/>
    <w:rsid w:val="00532D8C"/>
    <w:rsid w:val="00556992"/>
    <w:rsid w:val="0058351A"/>
    <w:rsid w:val="005951FB"/>
    <w:rsid w:val="005B343D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2960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504F8"/>
    <w:rsid w:val="00850F88"/>
    <w:rsid w:val="00865346"/>
    <w:rsid w:val="00870A8E"/>
    <w:rsid w:val="0087748A"/>
    <w:rsid w:val="008927E7"/>
    <w:rsid w:val="008960D1"/>
    <w:rsid w:val="008D7DAC"/>
    <w:rsid w:val="008E0356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3FF"/>
    <w:rsid w:val="00A728BB"/>
    <w:rsid w:val="00A773B1"/>
    <w:rsid w:val="00A827B1"/>
    <w:rsid w:val="00A937ED"/>
    <w:rsid w:val="00A96156"/>
    <w:rsid w:val="00AA0EEF"/>
    <w:rsid w:val="00AA298E"/>
    <w:rsid w:val="00AA7751"/>
    <w:rsid w:val="00AB4A97"/>
    <w:rsid w:val="00AC4272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250BB"/>
    <w:rsid w:val="00B41DC2"/>
    <w:rsid w:val="00B4220B"/>
    <w:rsid w:val="00B60F82"/>
    <w:rsid w:val="00B72A02"/>
    <w:rsid w:val="00B74CB1"/>
    <w:rsid w:val="00B77E6C"/>
    <w:rsid w:val="00BA581E"/>
    <w:rsid w:val="00BB7820"/>
    <w:rsid w:val="00BC7FFE"/>
    <w:rsid w:val="00BE1857"/>
    <w:rsid w:val="00BF0F90"/>
    <w:rsid w:val="00C24A95"/>
    <w:rsid w:val="00C3025A"/>
    <w:rsid w:val="00C318BC"/>
    <w:rsid w:val="00C51B20"/>
    <w:rsid w:val="00C51F84"/>
    <w:rsid w:val="00C70352"/>
    <w:rsid w:val="00C757E4"/>
    <w:rsid w:val="00C90F49"/>
    <w:rsid w:val="00C92DA2"/>
    <w:rsid w:val="00C9460D"/>
    <w:rsid w:val="00CA6ED1"/>
    <w:rsid w:val="00CB25A4"/>
    <w:rsid w:val="00CB3658"/>
    <w:rsid w:val="00CB7F06"/>
    <w:rsid w:val="00CC6024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920BF"/>
    <w:rsid w:val="00DA308A"/>
    <w:rsid w:val="00DA6C1D"/>
    <w:rsid w:val="00DB34AB"/>
    <w:rsid w:val="00DC0B41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620E5"/>
    <w:rsid w:val="00F66B51"/>
    <w:rsid w:val="00F77DDA"/>
    <w:rsid w:val="00F862D3"/>
    <w:rsid w:val="00FB17D8"/>
    <w:rsid w:val="00FB7872"/>
    <w:rsid w:val="00FC3492"/>
    <w:rsid w:val="00FC351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1679BD-9537-4CFD-AB27-11407B77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customStyle="1" w:styleId="1">
    <w:name w:val="大陸標題樣式1"/>
    <w:basedOn w:val="ad"/>
    <w:autoRedefine/>
    <w:rsid w:val="008E0356"/>
    <w:pPr>
      <w:widowControl w:val="0"/>
      <w:jc w:val="both"/>
    </w:pPr>
    <w:rPr>
      <w:rFonts w:ascii="新細明體" w:hAnsi="新細明體" w:cs="Times New Roman"/>
      <w:bCs w:val="0"/>
      <w:kern w:val="2"/>
      <w:sz w:val="20"/>
      <w:szCs w:val="24"/>
    </w:rPr>
  </w:style>
  <w:style w:type="paragraph" w:styleId="ad">
    <w:name w:val="Title"/>
    <w:basedOn w:val="a"/>
    <w:qFormat/>
    <w:rsid w:val="008E035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e">
    <w:name w:val="header"/>
    <w:basedOn w:val="a"/>
    <w:link w:val="af"/>
    <w:rsid w:val="00B42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B4220B"/>
  </w:style>
  <w:style w:type="paragraph" w:styleId="af0">
    <w:name w:val="footer"/>
    <w:basedOn w:val="a"/>
    <w:link w:val="af1"/>
    <w:rsid w:val="00B42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rsid w:val="00B4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