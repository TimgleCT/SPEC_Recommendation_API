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540A69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0A69" w:rsidRDefault="00540A69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F6655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3A25EA" w:rsidP="00F66553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7"/>
                <w:attr w:name="Year" w:val="2005"/>
              </w:smartTagPr>
              <w:r>
                <w:rPr>
                  <w:rFonts w:eastAsia="標楷體" w:hint="eastAsia"/>
                  <w:lang w:eastAsia="zh-TW"/>
                </w:rPr>
                <w:t>0</w:t>
              </w:r>
              <w:r w:rsidR="00465935">
                <w:rPr>
                  <w:rFonts w:eastAsia="標楷體" w:hint="eastAsia"/>
                  <w:lang w:eastAsia="zh-TW"/>
                </w:rPr>
                <w:t>7</w:t>
              </w:r>
              <w:r w:rsidR="00F66553">
                <w:rPr>
                  <w:rFonts w:eastAsia="標楷體" w:hint="eastAsia"/>
                  <w:lang w:eastAsia="zh-TW"/>
                </w:rPr>
                <w:t>/</w:t>
              </w:r>
              <w:r w:rsidR="00465935">
                <w:rPr>
                  <w:rFonts w:eastAsia="標楷體" w:hint="eastAsia"/>
                  <w:lang w:eastAsia="zh-TW"/>
                </w:rPr>
                <w:t>06</w:t>
              </w:r>
              <w:r w:rsidR="00F66553">
                <w:rPr>
                  <w:rFonts w:eastAsia="標楷體" w:hint="eastAsia"/>
                  <w:lang w:eastAsia="zh-TW"/>
                </w:rPr>
                <w:t>/200</w:t>
              </w:r>
              <w:r>
                <w:rPr>
                  <w:rFonts w:eastAsia="標楷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F66553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6553" w:rsidRDefault="00465935" w:rsidP="00F66553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Ally</w:t>
            </w:r>
          </w:p>
        </w:tc>
      </w:tr>
    </w:tbl>
    <w:p w:rsidR="00540A69" w:rsidRDefault="00540A69">
      <w:pPr>
        <w:pStyle w:val="Tabletext"/>
        <w:keepLines w:val="0"/>
        <w:numPr>
          <w:ilvl w:val="0"/>
          <w:numId w:val="2"/>
          <w:numberingChange w:id="1" w:author="allychou" w:date="2006-07-20T18:34:00Z" w:original="%1:1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540A69" w:rsidRDefault="00540A69">
      <w:pPr>
        <w:pStyle w:val="Tabletext"/>
        <w:keepLines w:val="0"/>
        <w:numPr>
          <w:ilvl w:val="1"/>
          <w:numId w:val="2"/>
          <w:numberingChange w:id="2" w:author="allychou" w:date="2006-07-20T18:34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465935">
        <w:rPr>
          <w:rFonts w:hint="eastAsia"/>
          <w:kern w:val="2"/>
          <w:szCs w:val="24"/>
          <w:lang w:eastAsia="zh-TW"/>
        </w:rPr>
        <w:t>預付金</w:t>
      </w:r>
      <w:r w:rsidR="00716FF7">
        <w:rPr>
          <w:rFonts w:hint="eastAsia"/>
          <w:kern w:val="2"/>
          <w:szCs w:val="24"/>
          <w:lang w:eastAsia="zh-TW"/>
        </w:rPr>
        <w:t>日</w:t>
      </w:r>
      <w:r w:rsidR="00465935">
        <w:rPr>
          <w:rFonts w:hint="eastAsia"/>
          <w:kern w:val="2"/>
          <w:szCs w:val="24"/>
          <w:lang w:eastAsia="zh-TW"/>
        </w:rPr>
        <w:t>報查詢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  <w:numberingChange w:id="3" w:author="allychou" w:date="2006-07-20T18:34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835797">
        <w:rPr>
          <w:rFonts w:hint="eastAsia"/>
          <w:kern w:val="2"/>
          <w:szCs w:val="24"/>
          <w:lang w:eastAsia="zh-TW"/>
        </w:rPr>
        <w:t>A</w:t>
      </w:r>
      <w:r w:rsidR="00465935">
        <w:rPr>
          <w:rFonts w:hint="eastAsia"/>
          <w:kern w:val="2"/>
          <w:szCs w:val="24"/>
          <w:lang w:eastAsia="zh-TW"/>
        </w:rPr>
        <w:t>AI</w:t>
      </w:r>
      <w:r>
        <w:rPr>
          <w:kern w:val="2"/>
          <w:szCs w:val="24"/>
          <w:lang w:eastAsia="zh-TW"/>
        </w:rPr>
        <w:t>0_0</w:t>
      </w:r>
      <w:r w:rsidR="00465935">
        <w:rPr>
          <w:rFonts w:hint="eastAsia"/>
          <w:kern w:val="2"/>
          <w:szCs w:val="24"/>
          <w:lang w:eastAsia="zh-TW"/>
        </w:rPr>
        <w:t>9</w:t>
      </w:r>
      <w:r w:rsidR="003F60B0">
        <w:rPr>
          <w:rFonts w:hint="eastAsia"/>
          <w:kern w:val="2"/>
          <w:szCs w:val="24"/>
          <w:lang w:eastAsia="zh-TW"/>
        </w:rPr>
        <w:t>0</w:t>
      </w:r>
      <w:r w:rsidR="00716FF7"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  <w:numberingChange w:id="4" w:author="allychou" w:date="2006-07-20T18:34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540A69" w:rsidRDefault="00540A69">
      <w:pPr>
        <w:pStyle w:val="Tabletext"/>
        <w:keepLines w:val="0"/>
        <w:numPr>
          <w:ilvl w:val="1"/>
          <w:numId w:val="2"/>
          <w:numberingChange w:id="5" w:author="allychou" w:date="2006-07-20T18:34:00Z" w:original="%2:4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716FF7">
        <w:rPr>
          <w:rFonts w:hint="eastAsia"/>
          <w:kern w:val="2"/>
          <w:szCs w:val="24"/>
          <w:lang w:eastAsia="zh-TW"/>
        </w:rPr>
        <w:t>預付金日</w:t>
      </w:r>
      <w:r w:rsidR="00465935">
        <w:rPr>
          <w:rFonts w:hint="eastAsia"/>
          <w:kern w:val="2"/>
          <w:szCs w:val="24"/>
          <w:lang w:eastAsia="zh-TW"/>
        </w:rPr>
        <w:t>報查詢</w:t>
      </w:r>
      <w:r w:rsidR="001C55BF">
        <w:rPr>
          <w:rFonts w:hint="eastAsia"/>
          <w:kern w:val="2"/>
          <w:szCs w:val="24"/>
          <w:lang w:eastAsia="zh-TW"/>
        </w:rPr>
        <w:t>。</w:t>
      </w:r>
    </w:p>
    <w:p w:rsidR="00540A69" w:rsidRDefault="00540A69">
      <w:pPr>
        <w:pStyle w:val="Tabletext"/>
        <w:keepLines w:val="0"/>
        <w:numPr>
          <w:ilvl w:val="1"/>
          <w:numId w:val="2"/>
          <w:numberingChange w:id="6" w:author="allychou" w:date="2006-07-20T18:34:00Z" w:original="%2:5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</w:t>
      </w:r>
      <w:r w:rsidR="00465935">
        <w:rPr>
          <w:rFonts w:hint="eastAsia"/>
          <w:kern w:val="2"/>
          <w:szCs w:val="24"/>
          <w:lang w:eastAsia="zh-TW"/>
        </w:rPr>
        <w:t xml:space="preserve"> </w:t>
      </w:r>
    </w:p>
    <w:p w:rsidR="00540A69" w:rsidRDefault="00540A69">
      <w:pPr>
        <w:pStyle w:val="Tabletext"/>
        <w:keepLines w:val="0"/>
        <w:numPr>
          <w:ilvl w:val="0"/>
          <w:numId w:val="2"/>
          <w:numberingChange w:id="7" w:author="allychou" w:date="2006-07-20T18:34:00Z" w:original="%1:2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540A69" w:rsidRDefault="00716FF7">
      <w:pPr>
        <w:pStyle w:val="Tabletext"/>
        <w:keepLines w:val="0"/>
        <w:spacing w:after="0" w:line="240" w:lineRule="auto"/>
        <w:ind w:left="408"/>
        <w:rPr>
          <w:rFonts w:hint="eastAsia"/>
          <w:kern w:val="2"/>
          <w:szCs w:val="24"/>
          <w:lang w:eastAsia="zh-TW"/>
        </w:rPr>
      </w:pPr>
      <w:r>
        <w:object w:dxaOrig="11180" w:dyaOrig="1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88.5pt" o:ole="">
            <v:imagedata r:id="rId7" o:title=""/>
          </v:shape>
          <o:OLEObject Type="Embed" ProgID="Visio.Drawing.6" ShapeID="_x0000_i1025" DrawAspect="Content" ObjectID="_1657346069" r:id="rId8"/>
        </w:object>
      </w:r>
    </w:p>
    <w:p w:rsidR="00540A69" w:rsidRDefault="00540A69">
      <w:pPr>
        <w:pStyle w:val="Tabletext"/>
        <w:keepLines w:val="0"/>
        <w:numPr>
          <w:ilvl w:val="0"/>
          <w:numId w:val="2"/>
          <w:numberingChange w:id="8" w:author="allychou" w:date="2006-07-20T18:34:00Z" w:original="%1:3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相關檔案（</w:t>
      </w:r>
      <w:r>
        <w:rPr>
          <w:rFonts w:hint="eastAsia"/>
          <w:kern w:val="2"/>
          <w:szCs w:val="24"/>
          <w:lang w:eastAsia="zh-TW"/>
        </w:rPr>
        <w:t>TABLE</w:t>
      </w:r>
      <w:r>
        <w:rPr>
          <w:rFonts w:hint="eastAsia"/>
          <w:kern w:val="2"/>
          <w:szCs w:val="24"/>
          <w:lang w:eastAsia="zh-TW"/>
        </w:rPr>
        <w:t>）：</w:t>
      </w:r>
    </w:p>
    <w:p w:rsidR="00540A69" w:rsidRDefault="00540A69">
      <w:pPr>
        <w:pStyle w:val="Tabletext"/>
        <w:keepLines w:val="0"/>
        <w:numPr>
          <w:ilvl w:val="1"/>
          <w:numId w:val="2"/>
          <w:numberingChange w:id="9" w:author="allychou" w:date="2006-07-20T18:34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INPUT</w:t>
      </w:r>
      <w:r>
        <w:rPr>
          <w:rFonts w:hint="eastAsia"/>
          <w:kern w:val="2"/>
          <w:szCs w:val="24"/>
          <w:lang w:eastAsia="zh-TW"/>
        </w:rPr>
        <w:t>：</w:t>
      </w:r>
      <w:r w:rsidR="00465935">
        <w:rPr>
          <w:rFonts w:hint="eastAsia"/>
          <w:b/>
          <w:kern w:val="2"/>
          <w:szCs w:val="24"/>
          <w:shd w:val="pct15" w:color="auto" w:fill="FFFFFF"/>
          <w:lang w:eastAsia="zh-TW"/>
        </w:rPr>
        <w:t>預付金</w:t>
      </w:r>
      <w:r w:rsidR="00716FF7">
        <w:rPr>
          <w:rFonts w:hint="eastAsia"/>
          <w:b/>
          <w:kern w:val="2"/>
          <w:szCs w:val="24"/>
          <w:shd w:val="pct15" w:color="auto" w:fill="FFFFFF"/>
          <w:lang w:eastAsia="zh-TW"/>
        </w:rPr>
        <w:t>日</w:t>
      </w:r>
      <w:r w:rsidR="00465935">
        <w:rPr>
          <w:rFonts w:hint="eastAsia"/>
          <w:b/>
          <w:kern w:val="2"/>
          <w:szCs w:val="24"/>
          <w:shd w:val="pct15" w:color="auto" w:fill="FFFFFF"/>
          <w:lang w:eastAsia="zh-TW"/>
        </w:rPr>
        <w:t>報統計檔</w:t>
      </w:r>
      <w:r w:rsidR="00465935">
        <w:rPr>
          <w:rFonts w:hint="eastAsia"/>
          <w:b/>
          <w:kern w:val="2"/>
          <w:szCs w:val="24"/>
          <w:shd w:val="pct15" w:color="auto" w:fill="FFFFFF"/>
          <w:lang w:eastAsia="zh-TW"/>
        </w:rPr>
        <w:t xml:space="preserve">    </w:t>
      </w:r>
      <w:r w:rsidR="00396AD6">
        <w:rPr>
          <w:rFonts w:ascii="新細明體" w:hAnsi="新細明體" w:hint="eastAsia"/>
          <w:b/>
          <w:bCs/>
          <w:shd w:val="pct15" w:color="auto" w:fill="FFFFFF"/>
          <w:lang w:eastAsia="zh-TW"/>
        </w:rPr>
        <w:t>DTA</w:t>
      </w:r>
      <w:r w:rsidR="00465935">
        <w:rPr>
          <w:rFonts w:ascii="新細明體" w:hAnsi="新細明體" w:hint="eastAsia"/>
          <w:b/>
          <w:bCs/>
          <w:shd w:val="pct15" w:color="auto" w:fill="FFFFFF"/>
          <w:lang w:eastAsia="zh-TW"/>
        </w:rPr>
        <w:t>AH30</w:t>
      </w:r>
      <w:r w:rsidR="00716FF7">
        <w:rPr>
          <w:rFonts w:ascii="新細明體" w:hAnsi="新細明體" w:hint="eastAsia"/>
          <w:b/>
          <w:bCs/>
          <w:shd w:val="pct15" w:color="auto" w:fill="FFFFFF"/>
          <w:lang w:eastAsia="zh-TW"/>
        </w:rPr>
        <w:t>4</w:t>
      </w:r>
    </w:p>
    <w:p w:rsidR="00740594" w:rsidRPr="00832949" w:rsidRDefault="00740594">
      <w:pPr>
        <w:pStyle w:val="Tabletext"/>
        <w:keepLines w:val="0"/>
        <w:numPr>
          <w:ilvl w:val="1"/>
          <w:numId w:val="2"/>
          <w:numberingChange w:id="10" w:author="allychou" w:date="2006-07-20T18:34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INPU</w:t>
      </w:r>
      <w:r w:rsidRPr="00740594">
        <w:rPr>
          <w:rFonts w:ascii="新細明體" w:hAnsi="新細明體" w:hint="eastAsia"/>
          <w:kern w:val="2"/>
          <w:szCs w:val="24"/>
          <w:lang w:eastAsia="zh-TW"/>
        </w:rPr>
        <w:t>T</w:t>
      </w:r>
      <w:r>
        <w:rPr>
          <w:rFonts w:ascii="新細明體" w:hAnsi="新細明體" w:hint="eastAsia"/>
          <w:kern w:val="2"/>
          <w:szCs w:val="24"/>
          <w:lang w:eastAsia="zh-TW"/>
        </w:rPr>
        <w:t>：</w:t>
      </w:r>
      <w:r w:rsidR="00716FF7"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>預付金日</w:t>
      </w:r>
      <w:r w:rsidR="00465935"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 xml:space="preserve">報明細檔    </w:t>
      </w:r>
      <w:r w:rsidRPr="00740594"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>DTA</w:t>
      </w:r>
      <w:r w:rsidR="00465935"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>AH3</w:t>
      </w:r>
      <w:r w:rsidRPr="00740594"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>0</w:t>
      </w:r>
      <w:r w:rsidR="00716FF7">
        <w:rPr>
          <w:rFonts w:ascii="新細明體" w:hAnsi="新細明體" w:hint="eastAsia"/>
          <w:b/>
          <w:kern w:val="2"/>
          <w:szCs w:val="24"/>
          <w:shd w:val="pct15" w:color="auto" w:fill="FFFFFF"/>
          <w:lang w:eastAsia="zh-TW"/>
        </w:rPr>
        <w:t>3</w:t>
      </w:r>
    </w:p>
    <w:p w:rsidR="00540A69" w:rsidRDefault="00540A69">
      <w:pPr>
        <w:pStyle w:val="Tabletext"/>
        <w:keepLines w:val="0"/>
        <w:numPr>
          <w:ilvl w:val="0"/>
          <w:numId w:val="2"/>
          <w:numberingChange w:id="11" w:author="allychou" w:date="2006-07-20T18:34:00Z" w:original="%1:4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540A69" w:rsidRDefault="00540A69">
      <w:pPr>
        <w:pStyle w:val="Tabletext"/>
        <w:keepLines w:val="0"/>
        <w:numPr>
          <w:ilvl w:val="0"/>
          <w:numId w:val="2"/>
          <w:numberingChange w:id="12" w:author="allychou" w:date="2006-07-20T18:34:00Z" w:original="%1:5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540A69" w:rsidRDefault="009D2528">
      <w:pPr>
        <w:pStyle w:val="Tabletext"/>
        <w:keepLines w:val="0"/>
        <w:numPr>
          <w:ilvl w:val="1"/>
          <w:numId w:val="2"/>
          <w:numberingChange w:id="13" w:author="allychou" w:date="2006-07-20T18:34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如連結。</w:t>
      </w:r>
    </w:p>
    <w:p w:rsidR="00540A69" w:rsidRDefault="00540A69">
      <w:pPr>
        <w:pStyle w:val="Tabletext"/>
        <w:keepLines w:val="0"/>
        <w:numPr>
          <w:ilvl w:val="0"/>
          <w:numId w:val="2"/>
          <w:numberingChange w:id="14" w:author="allychou" w:date="2006-07-20T18:34:00Z" w:original="%1:6:35:、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540A69" w:rsidRDefault="00540A69" w:rsidP="00F51955">
      <w:pPr>
        <w:pStyle w:val="Tabletext"/>
        <w:keepLines w:val="0"/>
        <w:numPr>
          <w:ilvl w:val="1"/>
          <w:numId w:val="2"/>
          <w:numberingChange w:id="15" w:author="allychou" w:date="2006-07-20T18:34:00Z" w:original="%2:1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起始：</w:t>
      </w:r>
    </w:p>
    <w:p w:rsidR="00464C9A" w:rsidRPr="00992FB2" w:rsidRDefault="00465935" w:rsidP="00716FF7">
      <w:pPr>
        <w:pStyle w:val="Tabletext"/>
        <w:keepLines w:val="0"/>
        <w:numPr>
          <w:ilvl w:val="2"/>
          <w:numId w:val="8"/>
          <w:numberingChange w:id="16" w:author="allychou" w:date="2006-07-20T18:34:00Z" w:original="%2:1:0:.%3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  <w:rPrChange w:id="17" w:author="allychou" w:date="2006-07-20T15:17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992FB2">
        <w:rPr>
          <w:rFonts w:hint="eastAsia"/>
          <w:color w:val="000000"/>
          <w:kern w:val="2"/>
          <w:szCs w:val="24"/>
          <w:lang w:eastAsia="zh-TW"/>
          <w:rPrChange w:id="18" w:author="allychou" w:date="2006-07-20T15:17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此交易會由</w:t>
      </w:r>
      <w:r w:rsidRPr="00992FB2">
        <w:rPr>
          <w:rFonts w:hint="eastAsia"/>
          <w:color w:val="000000"/>
          <w:kern w:val="2"/>
          <w:szCs w:val="24"/>
          <w:lang w:eastAsia="zh-TW"/>
          <w:rPrChange w:id="19" w:author="allychou" w:date="2006-07-20T15:17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AAI0_090</w:t>
      </w:r>
      <w:r w:rsidR="00716FF7" w:rsidRPr="00992FB2">
        <w:rPr>
          <w:rFonts w:hint="eastAsia"/>
          <w:color w:val="000000"/>
          <w:kern w:val="2"/>
          <w:szCs w:val="24"/>
          <w:lang w:eastAsia="zh-TW"/>
          <w:rPrChange w:id="20" w:author="allychou" w:date="2006-07-20T15:17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2</w:t>
      </w:r>
      <w:r w:rsidRPr="00992FB2">
        <w:rPr>
          <w:rFonts w:hint="eastAsia"/>
          <w:color w:val="000000"/>
          <w:kern w:val="2"/>
          <w:szCs w:val="24"/>
          <w:lang w:eastAsia="zh-TW"/>
          <w:rPrChange w:id="21" w:author="allychou" w:date="2006-07-20T15:17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起動，攜帶參數</w:t>
      </w:r>
      <w:r w:rsidRPr="00992FB2">
        <w:rPr>
          <w:rFonts w:hint="eastAsia"/>
          <w:color w:val="000000"/>
          <w:kern w:val="2"/>
          <w:szCs w:val="24"/>
          <w:lang w:eastAsia="zh-TW"/>
          <w:rPrChange w:id="22" w:author="allychou" w:date="2006-07-20T15:17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QUERY_TYPE</w:t>
      </w:r>
      <w:r w:rsidRPr="00992FB2">
        <w:rPr>
          <w:rFonts w:hint="eastAsia"/>
          <w:color w:val="000000"/>
          <w:kern w:val="2"/>
          <w:szCs w:val="24"/>
          <w:lang w:eastAsia="zh-TW"/>
          <w:rPrChange w:id="23" w:author="allychou" w:date="2006-07-20T15:17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連結過來</w:t>
      </w:r>
      <w:r w:rsidR="00286C90" w:rsidRPr="00992FB2">
        <w:rPr>
          <w:rFonts w:ascii="新細明體" w:hAnsi="新細明體" w:hint="eastAsia"/>
          <w:color w:val="000000"/>
          <w:kern w:val="2"/>
          <w:szCs w:val="24"/>
          <w:lang w:eastAsia="zh-TW"/>
          <w:rPrChange w:id="24" w:author="allychou" w:date="2006-07-20T15:17:00Z">
            <w:rPr>
              <w:rFonts w:ascii="新細明體" w:hAnsi="新細明體" w:hint="eastAsia"/>
              <w:color w:val="FF0000"/>
              <w:kern w:val="2"/>
              <w:szCs w:val="24"/>
              <w:lang w:eastAsia="zh-TW"/>
            </w:rPr>
          </w:rPrChange>
        </w:rPr>
        <w:t>。</w:t>
      </w:r>
    </w:p>
    <w:p w:rsidR="00540A69" w:rsidRDefault="00540A69" w:rsidP="00F51955">
      <w:pPr>
        <w:pStyle w:val="Tabletext"/>
        <w:keepLines w:val="0"/>
        <w:numPr>
          <w:ilvl w:val="1"/>
          <w:numId w:val="8"/>
          <w:numberingChange w:id="25" w:author="allychou" w:date="2006-07-20T18:34:00Z" w:original="%2:2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540A69" w:rsidRDefault="00464C9A">
      <w:pPr>
        <w:pStyle w:val="Tabletext"/>
        <w:keepLines w:val="0"/>
        <w:numPr>
          <w:ilvl w:val="2"/>
          <w:numId w:val="8"/>
          <w:numberingChange w:id="26" w:author="allychou" w:date="2006-07-20T18:34:00Z" w:original="%2:2:0:.%3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64C9A">
        <w:rPr>
          <w:rFonts w:hint="eastAsia"/>
          <w:color w:val="000000"/>
          <w:kern w:val="2"/>
          <w:szCs w:val="24"/>
          <w:lang w:eastAsia="zh-TW"/>
        </w:rPr>
        <w:t>IF QUERY_TYPE ==1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依</w:t>
      </w:r>
      <w:r w:rsidR="004D26D7">
        <w:rPr>
          <w:rFonts w:hint="eastAsia"/>
          <w:color w:val="000000"/>
          <w:kern w:val="2"/>
          <w:szCs w:val="24"/>
          <w:lang w:eastAsia="zh-TW"/>
        </w:rPr>
        <w:t>行政中心</w:t>
      </w:r>
      <w:r>
        <w:rPr>
          <w:rFonts w:hint="eastAsia"/>
          <w:color w:val="000000"/>
          <w:kern w:val="2"/>
          <w:szCs w:val="24"/>
          <w:lang w:eastAsia="zh-TW"/>
        </w:rPr>
        <w:t>查詢</w:t>
      </w:r>
      <w:r>
        <w:rPr>
          <w:rFonts w:hint="eastAsia"/>
          <w:color w:val="000000"/>
          <w:kern w:val="2"/>
          <w:szCs w:val="24"/>
          <w:lang w:eastAsia="zh-TW"/>
        </w:rPr>
        <w:t>)</w:t>
      </w:r>
      <w:r w:rsidRPr="00464C9A">
        <w:rPr>
          <w:rFonts w:hint="eastAsia"/>
          <w:color w:val="000000"/>
          <w:kern w:val="2"/>
          <w:szCs w:val="24"/>
          <w:lang w:eastAsia="zh-TW"/>
        </w:rPr>
        <w:t>，則</w:t>
      </w:r>
      <w:r w:rsidR="00540A69">
        <w:rPr>
          <w:rFonts w:hint="eastAsia"/>
          <w:kern w:val="2"/>
          <w:szCs w:val="24"/>
          <w:lang w:eastAsia="zh-TW"/>
        </w:rPr>
        <w:t>：</w:t>
      </w:r>
    </w:p>
    <w:p w:rsidR="001C6515" w:rsidRDefault="00504993">
      <w:pPr>
        <w:pStyle w:val="Tabletext"/>
        <w:keepLines w:val="0"/>
        <w:numPr>
          <w:ilvl w:val="3"/>
          <w:numId w:val="8"/>
          <w:numberingChange w:id="27" w:author="allychou" w:date="2006-07-20T18:34:00Z" w:original="%2:2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第一層顯示行政中心查詢：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=1</w:t>
      </w:r>
    </w:p>
    <w:p w:rsidR="00504993" w:rsidRDefault="00504993" w:rsidP="00504993">
      <w:pPr>
        <w:pStyle w:val="Tabletext"/>
        <w:keepLines w:val="0"/>
        <w:numPr>
          <w:ilvl w:val="4"/>
          <w:numId w:val="8"/>
          <w:numberingChange w:id="28" w:author="allychou" w:date="2006-07-20T18:34:00Z" w:original="%2:2:0:.%3:1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716FF7">
        <w:rPr>
          <w:rFonts w:hint="eastAsia"/>
          <w:color w:val="000000"/>
          <w:kern w:val="2"/>
          <w:szCs w:val="24"/>
          <w:lang w:eastAsia="zh-TW"/>
        </w:rPr>
        <w:t>DTAAH304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</w:p>
    <w:p w:rsidR="005F51C8" w:rsidRPr="00F944AB" w:rsidRDefault="005F51C8" w:rsidP="005F51C8">
      <w:pPr>
        <w:pStyle w:val="Tabletext"/>
        <w:keepLines w:val="0"/>
        <w:numPr>
          <w:ilvl w:val="4"/>
          <w:numId w:val="8"/>
          <w:ins w:id="29" w:author="allychou" w:date="2006-07-20T14:58:00Z"/>
        </w:numPr>
        <w:spacing w:after="0" w:line="240" w:lineRule="auto"/>
        <w:rPr>
          <w:ins w:id="30" w:author="allychou" w:date="2006-07-20T14:58:00Z"/>
          <w:rFonts w:hint="eastAsia"/>
          <w:color w:val="FF0000"/>
          <w:kern w:val="2"/>
          <w:szCs w:val="24"/>
          <w:lang w:eastAsia="zh-TW"/>
          <w:rPrChange w:id="31" w:author="allychou" w:date="2006-07-20T15:11:00Z">
            <w:rPr>
              <w:ins w:id="32" w:author="allychou" w:date="2006-07-20T14:58:00Z"/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ins w:id="33" w:author="allychou" w:date="2006-07-20T14:58:00Z">
        <w:r w:rsidRPr="00F944AB">
          <w:rPr>
            <w:rFonts w:hint="eastAsia"/>
            <w:color w:val="FF0000"/>
            <w:kern w:val="2"/>
            <w:szCs w:val="24"/>
            <w:lang w:eastAsia="zh-TW"/>
            <w:rPrChange w:id="34" w:author="allychou" w:date="2006-07-20T15:11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>查詢出來的資料，需要再</w:t>
        </w:r>
        <w:r w:rsidRPr="00F944AB">
          <w:rPr>
            <w:rFonts w:hint="eastAsia"/>
            <w:color w:val="FF0000"/>
            <w:kern w:val="2"/>
            <w:szCs w:val="24"/>
            <w:lang w:eastAsia="zh-TW"/>
            <w:rPrChange w:id="35" w:author="allychou" w:date="2006-07-20T15:11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>append</w:t>
        </w:r>
        <w:r w:rsidRPr="00F944AB">
          <w:rPr>
            <w:rFonts w:hint="eastAsia"/>
            <w:color w:val="FF0000"/>
            <w:kern w:val="2"/>
            <w:szCs w:val="24"/>
            <w:lang w:eastAsia="zh-TW"/>
            <w:rPrChange w:id="36" w:author="allychou" w:date="2006-07-20T15:11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>一筆資料：內容如下</w:t>
        </w:r>
      </w:ins>
    </w:p>
    <w:p w:rsidR="005F51C8" w:rsidRPr="00F944AB" w:rsidRDefault="005F51C8" w:rsidP="005F51C8">
      <w:pPr>
        <w:pStyle w:val="Tabletext"/>
        <w:keepLines w:val="0"/>
        <w:numPr>
          <w:ilvl w:val="5"/>
          <w:numId w:val="8"/>
          <w:ins w:id="37" w:author="allychou" w:date="2006-07-20T14:58:00Z"/>
        </w:numPr>
        <w:spacing w:after="0" w:line="240" w:lineRule="auto"/>
        <w:rPr>
          <w:ins w:id="38" w:author="allychou" w:date="2006-07-20T14:58:00Z"/>
          <w:rFonts w:hint="eastAsia"/>
          <w:color w:val="FF0000"/>
          <w:kern w:val="2"/>
          <w:szCs w:val="24"/>
          <w:lang w:eastAsia="zh-TW"/>
          <w:rPrChange w:id="39" w:author="allychou" w:date="2006-07-20T15:11:00Z">
            <w:rPr>
              <w:ins w:id="40" w:author="allychou" w:date="2006-07-20T14:58:00Z"/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ins w:id="41" w:author="allychou" w:date="2006-07-20T14:58:00Z">
        <w:r w:rsidRPr="00F944AB">
          <w:rPr>
            <w:rFonts w:hint="eastAsia"/>
            <w:color w:val="FF0000"/>
            <w:kern w:val="2"/>
            <w:szCs w:val="24"/>
            <w:lang w:eastAsia="zh-TW"/>
            <w:rPrChange w:id="42" w:author="allychou" w:date="2006-07-20T15:11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>業務單位名稱：全公司</w:t>
        </w:r>
      </w:ins>
    </w:p>
    <w:p w:rsidR="005F51C8" w:rsidRPr="00F944AB" w:rsidRDefault="005F51C8" w:rsidP="005F51C8">
      <w:pPr>
        <w:pStyle w:val="Tabletext"/>
        <w:keepLines w:val="0"/>
        <w:numPr>
          <w:ilvl w:val="5"/>
          <w:numId w:val="8"/>
          <w:ins w:id="43" w:author="allychou" w:date="2006-07-20T14:58:00Z"/>
        </w:numPr>
        <w:spacing w:after="0" w:line="240" w:lineRule="auto"/>
        <w:rPr>
          <w:ins w:id="44" w:author="allychou" w:date="2006-07-20T14:58:00Z"/>
          <w:rFonts w:hint="eastAsia"/>
          <w:color w:val="FF0000"/>
          <w:kern w:val="2"/>
          <w:szCs w:val="24"/>
          <w:lang w:eastAsia="zh-TW"/>
          <w:rPrChange w:id="45" w:author="allychou" w:date="2006-07-20T15:11:00Z">
            <w:rPr>
              <w:ins w:id="46" w:author="allychou" w:date="2006-07-20T14:58:00Z"/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ins w:id="47" w:author="allychou" w:date="2006-07-20T14:58:00Z">
        <w:r w:rsidRPr="00F944AB">
          <w:rPr>
            <w:rFonts w:hint="eastAsia"/>
            <w:color w:val="FF0000"/>
            <w:kern w:val="2"/>
            <w:szCs w:val="24"/>
            <w:lang w:eastAsia="zh-TW"/>
            <w:rPrChange w:id="48" w:author="allychou" w:date="2006-07-20T15:11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>申請件數：</w:t>
        </w:r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 w:rsidRPr="00F944AB">
            <w:rPr>
              <w:rFonts w:hint="eastAsia"/>
              <w:color w:val="FF0000"/>
              <w:kern w:val="2"/>
              <w:szCs w:val="24"/>
              <w:lang w:eastAsia="zh-TW"/>
              <w:rPrChange w:id="49" w:author="allychou" w:date="2006-07-20T15:11:00Z">
                <w:rPr>
                  <w:rFonts w:hint="eastAsia"/>
                  <w:color w:val="000000"/>
                  <w:kern w:val="2"/>
                  <w:szCs w:val="24"/>
                  <w:lang w:eastAsia="zh-TW"/>
                </w:rPr>
              </w:rPrChange>
            </w:rPr>
            <w:t>2.3.1</w:t>
          </w:r>
        </w:smartTag>
        <w:r w:rsidRPr="00F944AB">
          <w:rPr>
            <w:rFonts w:hint="eastAsia"/>
            <w:color w:val="FF0000"/>
            <w:kern w:val="2"/>
            <w:szCs w:val="24"/>
            <w:lang w:eastAsia="zh-TW"/>
            <w:rPrChange w:id="50" w:author="allychou" w:date="2006-07-20T15:11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 xml:space="preserve">.1 </w:t>
        </w:r>
        <w:r w:rsidRPr="00F944AB">
          <w:rPr>
            <w:rFonts w:hint="eastAsia"/>
            <w:color w:val="FF0000"/>
            <w:kern w:val="2"/>
            <w:szCs w:val="24"/>
            <w:lang w:eastAsia="zh-TW"/>
            <w:rPrChange w:id="51" w:author="allychou" w:date="2006-07-20T15:11:00Z">
              <w:rPr>
                <w:rFonts w:hint="eastAsia"/>
                <w:color w:val="000000"/>
                <w:kern w:val="2"/>
                <w:szCs w:val="24"/>
                <w:lang w:eastAsia="zh-TW"/>
              </w:rPr>
            </w:rPrChange>
          </w:rPr>
          <w:t>的申請件數總和</w:t>
        </w:r>
      </w:ins>
    </w:p>
    <w:p w:rsidR="001C6515" w:rsidRDefault="00504993" w:rsidP="00504993">
      <w:pPr>
        <w:pStyle w:val="Tabletext"/>
        <w:keepLines w:val="0"/>
        <w:numPr>
          <w:ilvl w:val="4"/>
          <w:numId w:val="8"/>
          <w:numberingChange w:id="52" w:author="allychou" w:date="2006-07-20T14:54:00Z" w:original="%2:2:0:.%3:1:0:.%4:1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FORMAT(A)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611686" w:rsidRDefault="00611686" w:rsidP="00611686">
      <w:pPr>
        <w:pStyle w:val="Tabletext"/>
        <w:keepLines w:val="0"/>
        <w:numPr>
          <w:ilvl w:val="3"/>
          <w:numId w:val="8"/>
          <w:numberingChange w:id="53" w:author="allychou" w:date="2006-07-20T18:34:00Z" w:original="%2:2:0:.%3:1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第二層顯示隸屬相同的行政中心之服務中心查詢：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=2</w:t>
      </w:r>
      <w:r w:rsidR="00051C7E">
        <w:rPr>
          <w:rFonts w:hint="eastAsia"/>
          <w:color w:val="000000"/>
          <w:kern w:val="2"/>
          <w:szCs w:val="24"/>
          <w:lang w:eastAsia="zh-TW"/>
        </w:rPr>
        <w:t>、</w:t>
      </w:r>
      <w:r w:rsidR="00051C7E">
        <w:rPr>
          <w:rFonts w:hint="eastAsia"/>
          <w:kern w:val="2"/>
          <w:szCs w:val="24"/>
          <w:lang w:eastAsia="zh-TW"/>
        </w:rPr>
        <w:t>$</w:t>
      </w:r>
      <w:r w:rsidR="00051C7E">
        <w:rPr>
          <w:rFonts w:hint="eastAsia"/>
          <w:color w:val="000000"/>
          <w:kern w:val="2"/>
          <w:szCs w:val="24"/>
          <w:lang w:eastAsia="zh-TW"/>
        </w:rPr>
        <w:t>行政中心</w:t>
      </w:r>
      <w:r w:rsidR="00F8706A">
        <w:rPr>
          <w:rFonts w:hint="eastAsia"/>
          <w:color w:val="000000"/>
          <w:kern w:val="2"/>
          <w:szCs w:val="24"/>
          <w:lang w:eastAsia="zh-TW"/>
        </w:rPr>
        <w:t>代號</w:t>
      </w:r>
      <w:r w:rsidR="00051C7E">
        <w:rPr>
          <w:rFonts w:hint="eastAsia"/>
          <w:color w:val="000000"/>
          <w:kern w:val="2"/>
          <w:szCs w:val="24"/>
          <w:lang w:eastAsia="zh-TW"/>
        </w:rPr>
        <w:t>=</w:t>
      </w:r>
      <w:r w:rsidR="00051C7E">
        <w:rPr>
          <w:rFonts w:hint="eastAsia"/>
          <w:color w:val="000000"/>
          <w:kern w:val="2"/>
          <w:szCs w:val="24"/>
          <w:lang w:eastAsia="zh-TW"/>
        </w:rPr>
        <w:t>選取</w:t>
      </w:r>
      <w:r w:rsidR="0070714C">
        <w:rPr>
          <w:rFonts w:hint="eastAsia"/>
          <w:color w:val="000000"/>
          <w:kern w:val="2"/>
          <w:szCs w:val="24"/>
          <w:lang w:eastAsia="zh-TW"/>
        </w:rPr>
        <w:t>連結</w:t>
      </w:r>
      <w:r w:rsidR="00051C7E">
        <w:rPr>
          <w:rFonts w:hint="eastAsia"/>
          <w:color w:val="000000"/>
          <w:kern w:val="2"/>
          <w:szCs w:val="24"/>
          <w:lang w:eastAsia="zh-TW"/>
        </w:rPr>
        <w:t>之行政中心</w:t>
      </w:r>
      <w:r w:rsidR="00F8706A">
        <w:rPr>
          <w:rFonts w:hint="eastAsia"/>
          <w:color w:val="000000"/>
          <w:kern w:val="2"/>
          <w:szCs w:val="24"/>
          <w:lang w:eastAsia="zh-TW"/>
        </w:rPr>
        <w:t>代號</w:t>
      </w:r>
    </w:p>
    <w:p w:rsidR="00611686" w:rsidRDefault="00611686" w:rsidP="00611686">
      <w:pPr>
        <w:pStyle w:val="Tabletext"/>
        <w:keepLines w:val="0"/>
        <w:numPr>
          <w:ilvl w:val="4"/>
          <w:numId w:val="8"/>
          <w:numberingChange w:id="54" w:author="allychou" w:date="2006-07-20T18:34:00Z" w:original="%2:2:0:.%3:1:0:.%4:2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716FF7">
        <w:rPr>
          <w:rFonts w:hint="eastAsia"/>
          <w:color w:val="000000"/>
          <w:kern w:val="2"/>
          <w:szCs w:val="24"/>
          <w:lang w:eastAsia="zh-TW"/>
        </w:rPr>
        <w:t>DTAAH304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行政中心</w:t>
      </w:r>
      <w:r w:rsidR="00F8706A">
        <w:rPr>
          <w:rFonts w:hint="eastAsia"/>
          <w:color w:val="000000"/>
          <w:kern w:val="2"/>
          <w:szCs w:val="24"/>
          <w:lang w:eastAsia="zh-TW"/>
        </w:rPr>
        <w:t>代號</w:t>
      </w:r>
      <w:r w:rsidR="00051C7E">
        <w:rPr>
          <w:rFonts w:hint="eastAsia"/>
          <w:color w:val="000000"/>
          <w:kern w:val="2"/>
          <w:szCs w:val="24"/>
          <w:lang w:eastAsia="zh-TW"/>
        </w:rPr>
        <w:t xml:space="preserve"> =$</w:t>
      </w:r>
      <w:r w:rsidR="00051C7E">
        <w:rPr>
          <w:rFonts w:hint="eastAsia"/>
          <w:color w:val="000000"/>
          <w:kern w:val="2"/>
          <w:szCs w:val="24"/>
          <w:lang w:eastAsia="zh-TW"/>
        </w:rPr>
        <w:t>行政中心</w:t>
      </w:r>
      <w:r w:rsidR="00F8706A">
        <w:rPr>
          <w:rFonts w:hint="eastAsia"/>
          <w:color w:val="000000"/>
          <w:kern w:val="2"/>
          <w:szCs w:val="24"/>
          <w:lang w:eastAsia="zh-TW"/>
        </w:rPr>
        <w:t>代號</w:t>
      </w:r>
    </w:p>
    <w:p w:rsidR="00611686" w:rsidRDefault="00611686" w:rsidP="00611686">
      <w:pPr>
        <w:pStyle w:val="Tabletext"/>
        <w:keepLines w:val="0"/>
        <w:numPr>
          <w:ilvl w:val="4"/>
          <w:numId w:val="8"/>
          <w:numberingChange w:id="55" w:author="allychou" w:date="2006-07-20T18:34:00Z" w:original="%2:2:0:.%3:1:0:.%4:2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</w:t>
      </w:r>
      <w:r w:rsidR="00051C7E"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70714C" w:rsidRPr="00320301" w:rsidRDefault="0070714C" w:rsidP="0070714C">
      <w:pPr>
        <w:pStyle w:val="Tabletext"/>
        <w:keepLines w:val="0"/>
        <w:numPr>
          <w:ilvl w:val="3"/>
          <w:numId w:val="8"/>
          <w:numberingChange w:id="56" w:author="allychou" w:date="2006-07-20T18:34:00Z" w:original="%2:2:0:.%3:1:0:.%4:3:0:"/>
        </w:numPr>
        <w:spacing w:after="0" w:line="240" w:lineRule="auto"/>
        <w:rPr>
          <w:rFonts w:hint="eastAsia"/>
          <w:strike/>
          <w:color w:val="FF0000"/>
          <w:kern w:val="2"/>
          <w:lang w:eastAsia="zh-TW"/>
        </w:rPr>
      </w:pPr>
      <w:r w:rsidRPr="00320301">
        <w:rPr>
          <w:rFonts w:hint="eastAsia"/>
          <w:strike/>
          <w:color w:val="FF0000"/>
          <w:kern w:val="2"/>
          <w:lang w:eastAsia="zh-TW"/>
        </w:rPr>
        <w:t>第三層顯示隸屬相同的行政中心、相同的服務中心之單位查詢：</w:t>
      </w:r>
      <w:r w:rsidRPr="00320301">
        <w:rPr>
          <w:rFonts w:hint="eastAsia"/>
          <w:strike/>
          <w:color w:val="FF0000"/>
          <w:kern w:val="2"/>
          <w:lang w:eastAsia="zh-TW"/>
        </w:rPr>
        <w:t>$</w:t>
      </w:r>
      <w:r w:rsidRPr="00320301">
        <w:rPr>
          <w:rFonts w:hint="eastAsia"/>
          <w:strike/>
          <w:color w:val="FF0000"/>
          <w:kern w:val="2"/>
          <w:lang w:eastAsia="zh-TW"/>
        </w:rPr>
        <w:t>統計層級</w:t>
      </w:r>
      <w:r w:rsidRPr="00320301">
        <w:rPr>
          <w:rFonts w:hint="eastAsia"/>
          <w:strike/>
          <w:color w:val="FF0000"/>
          <w:kern w:val="2"/>
          <w:lang w:eastAsia="zh-TW"/>
        </w:rPr>
        <w:t>=</w:t>
      </w:r>
      <w:r w:rsidR="00C17180" w:rsidRPr="00320301">
        <w:rPr>
          <w:rFonts w:hint="eastAsia"/>
          <w:strike/>
          <w:color w:val="FF0000"/>
          <w:kern w:val="2"/>
          <w:lang w:eastAsia="zh-TW"/>
        </w:rPr>
        <w:t>3</w:t>
      </w:r>
      <w:r w:rsidRPr="00320301">
        <w:rPr>
          <w:rFonts w:hint="eastAsia"/>
          <w:strike/>
          <w:color w:val="FF0000"/>
          <w:kern w:val="2"/>
          <w:lang w:eastAsia="zh-TW"/>
        </w:rPr>
        <w:t>、</w:t>
      </w:r>
      <w:r w:rsidRPr="00320301">
        <w:rPr>
          <w:rFonts w:hint="eastAsia"/>
          <w:strike/>
          <w:color w:val="FF0000"/>
          <w:kern w:val="2"/>
          <w:lang w:eastAsia="zh-TW"/>
        </w:rPr>
        <w:t>$</w:t>
      </w:r>
      <w:r w:rsidRPr="00320301">
        <w:rPr>
          <w:rFonts w:hint="eastAsia"/>
          <w:strike/>
          <w:color w:val="FF0000"/>
          <w:kern w:val="2"/>
          <w:lang w:eastAsia="zh-TW"/>
        </w:rPr>
        <w:t>行政中心</w:t>
      </w:r>
      <w:r w:rsidR="00F8706A" w:rsidRPr="00320301">
        <w:rPr>
          <w:rFonts w:hint="eastAsia"/>
          <w:strike/>
          <w:color w:val="FF0000"/>
          <w:kern w:val="2"/>
          <w:lang w:eastAsia="zh-TW"/>
        </w:rPr>
        <w:t>代</w:t>
      </w:r>
      <w:r w:rsidR="00F8706A" w:rsidRPr="00320301">
        <w:rPr>
          <w:rFonts w:hint="eastAsia"/>
          <w:strike/>
          <w:color w:val="FF0000"/>
          <w:kern w:val="2"/>
          <w:lang w:eastAsia="zh-TW"/>
        </w:rPr>
        <w:lastRenderedPageBreak/>
        <w:t>號</w:t>
      </w:r>
      <w:r w:rsidRPr="00320301">
        <w:rPr>
          <w:rFonts w:hint="eastAsia"/>
          <w:strike/>
          <w:color w:val="FF0000"/>
          <w:kern w:val="2"/>
          <w:lang w:eastAsia="zh-TW"/>
        </w:rPr>
        <w:t>=</w:t>
      </w:r>
      <w:r w:rsidRPr="00320301">
        <w:rPr>
          <w:rFonts w:hint="eastAsia"/>
          <w:strike/>
          <w:color w:val="FF0000"/>
          <w:kern w:val="2"/>
          <w:lang w:eastAsia="zh-TW"/>
        </w:rPr>
        <w:t>選取連結之行政中心</w:t>
      </w:r>
      <w:r w:rsidR="00F8706A" w:rsidRPr="00320301">
        <w:rPr>
          <w:rFonts w:hint="eastAsia"/>
          <w:strike/>
          <w:color w:val="FF0000"/>
          <w:kern w:val="2"/>
          <w:lang w:eastAsia="zh-TW"/>
        </w:rPr>
        <w:t>代號</w:t>
      </w:r>
      <w:r w:rsidRPr="00320301">
        <w:rPr>
          <w:rFonts w:hint="eastAsia"/>
          <w:strike/>
          <w:color w:val="FF0000"/>
          <w:kern w:val="2"/>
          <w:lang w:eastAsia="zh-TW"/>
        </w:rPr>
        <w:t>、</w:t>
      </w:r>
      <w:r w:rsidRPr="00320301">
        <w:rPr>
          <w:rFonts w:hint="eastAsia"/>
          <w:strike/>
          <w:color w:val="FF0000"/>
          <w:kern w:val="2"/>
          <w:lang w:eastAsia="zh-TW"/>
        </w:rPr>
        <w:t>$</w:t>
      </w:r>
      <w:r w:rsidRPr="00320301">
        <w:rPr>
          <w:rFonts w:hint="eastAsia"/>
          <w:strike/>
          <w:color w:val="FF0000"/>
          <w:kern w:val="2"/>
          <w:lang w:eastAsia="zh-TW"/>
        </w:rPr>
        <w:t>服務中心</w:t>
      </w:r>
      <w:r w:rsidR="00F8706A" w:rsidRPr="00320301">
        <w:rPr>
          <w:rFonts w:hint="eastAsia"/>
          <w:strike/>
          <w:color w:val="FF0000"/>
          <w:kern w:val="2"/>
          <w:lang w:eastAsia="zh-TW"/>
        </w:rPr>
        <w:t>代號</w:t>
      </w:r>
      <w:r w:rsidRPr="00320301">
        <w:rPr>
          <w:rFonts w:hint="eastAsia"/>
          <w:strike/>
          <w:color w:val="FF0000"/>
          <w:kern w:val="2"/>
          <w:lang w:eastAsia="zh-TW"/>
        </w:rPr>
        <w:t>=</w:t>
      </w:r>
      <w:r w:rsidRPr="00320301">
        <w:rPr>
          <w:rFonts w:hint="eastAsia"/>
          <w:strike/>
          <w:color w:val="FF0000"/>
          <w:kern w:val="2"/>
          <w:lang w:eastAsia="zh-TW"/>
        </w:rPr>
        <w:t>選取連結之服務中心</w:t>
      </w:r>
      <w:r w:rsidR="00F8706A" w:rsidRPr="00320301">
        <w:rPr>
          <w:rFonts w:hint="eastAsia"/>
          <w:strike/>
          <w:color w:val="FF0000"/>
          <w:kern w:val="2"/>
          <w:lang w:eastAsia="zh-TW"/>
        </w:rPr>
        <w:t>代號</w:t>
      </w:r>
    </w:p>
    <w:p w:rsidR="0070714C" w:rsidRPr="00320301" w:rsidRDefault="0070714C" w:rsidP="0070714C">
      <w:pPr>
        <w:pStyle w:val="Tabletext"/>
        <w:keepLines w:val="0"/>
        <w:numPr>
          <w:ilvl w:val="4"/>
          <w:numId w:val="8"/>
          <w:numberingChange w:id="57" w:author="allychou" w:date="2006-07-20T18:34:00Z" w:original="%2:2:0:.%3:1:0:.%4:3:0:.%5:1:0:"/>
        </w:numPr>
        <w:spacing w:after="0" w:line="240" w:lineRule="auto"/>
        <w:rPr>
          <w:rFonts w:hint="eastAsia"/>
          <w:strike/>
          <w:color w:val="FF0000"/>
          <w:kern w:val="2"/>
          <w:lang w:eastAsia="zh-TW"/>
        </w:rPr>
      </w:pPr>
      <w:r w:rsidRPr="00320301">
        <w:rPr>
          <w:rFonts w:hint="eastAsia"/>
          <w:strike/>
          <w:color w:val="FF0000"/>
          <w:kern w:val="2"/>
          <w:lang w:eastAsia="zh-TW"/>
        </w:rPr>
        <w:t xml:space="preserve">SELECT </w:t>
      </w:r>
      <w:r w:rsidR="00716FF7" w:rsidRPr="00320301">
        <w:rPr>
          <w:rFonts w:hint="eastAsia"/>
          <w:strike/>
          <w:color w:val="FF0000"/>
          <w:kern w:val="2"/>
          <w:lang w:eastAsia="zh-TW"/>
        </w:rPr>
        <w:t>DTAAH304</w:t>
      </w:r>
      <w:r w:rsidRPr="00320301">
        <w:rPr>
          <w:rFonts w:hint="eastAsia"/>
          <w:strike/>
          <w:color w:val="FF0000"/>
          <w:kern w:val="2"/>
          <w:lang w:eastAsia="zh-TW"/>
        </w:rPr>
        <w:t xml:space="preserve"> WHERE </w:t>
      </w:r>
      <w:r w:rsidRPr="00320301">
        <w:rPr>
          <w:rFonts w:hint="eastAsia"/>
          <w:strike/>
          <w:color w:val="FF0000"/>
          <w:kern w:val="2"/>
          <w:lang w:eastAsia="zh-TW"/>
        </w:rPr>
        <w:t>統計層級</w:t>
      </w:r>
      <w:r w:rsidRPr="00320301">
        <w:rPr>
          <w:rFonts w:hint="eastAsia"/>
          <w:strike/>
          <w:color w:val="FF0000"/>
          <w:kern w:val="2"/>
          <w:lang w:eastAsia="zh-TW"/>
        </w:rPr>
        <w:t xml:space="preserve"> =$</w:t>
      </w:r>
      <w:r w:rsidRPr="00320301">
        <w:rPr>
          <w:rFonts w:hint="eastAsia"/>
          <w:strike/>
          <w:color w:val="FF0000"/>
          <w:kern w:val="2"/>
          <w:lang w:eastAsia="zh-TW"/>
        </w:rPr>
        <w:t>統計層級</w:t>
      </w:r>
      <w:r w:rsidRPr="00320301">
        <w:rPr>
          <w:rFonts w:hint="eastAsia"/>
          <w:strike/>
          <w:color w:val="FF0000"/>
          <w:kern w:val="2"/>
          <w:lang w:eastAsia="zh-TW"/>
        </w:rPr>
        <w:t xml:space="preserve"> and </w:t>
      </w:r>
      <w:r w:rsidRPr="00320301">
        <w:rPr>
          <w:rFonts w:hint="eastAsia"/>
          <w:strike/>
          <w:color w:val="FF0000"/>
          <w:kern w:val="2"/>
          <w:lang w:eastAsia="zh-TW"/>
        </w:rPr>
        <w:t>行政中心</w:t>
      </w:r>
      <w:r w:rsidR="00F8706A" w:rsidRPr="00320301">
        <w:rPr>
          <w:rFonts w:hint="eastAsia"/>
          <w:strike/>
          <w:color w:val="FF0000"/>
          <w:kern w:val="2"/>
          <w:lang w:eastAsia="zh-TW"/>
        </w:rPr>
        <w:t>代號</w:t>
      </w:r>
      <w:r w:rsidRPr="00320301">
        <w:rPr>
          <w:rFonts w:hint="eastAsia"/>
          <w:strike/>
          <w:color w:val="FF0000"/>
          <w:kern w:val="2"/>
          <w:lang w:eastAsia="zh-TW"/>
        </w:rPr>
        <w:t xml:space="preserve"> =$</w:t>
      </w:r>
      <w:r w:rsidRPr="00320301">
        <w:rPr>
          <w:rFonts w:hint="eastAsia"/>
          <w:strike/>
          <w:color w:val="FF0000"/>
          <w:kern w:val="2"/>
          <w:lang w:eastAsia="zh-TW"/>
        </w:rPr>
        <w:t>行政中心</w:t>
      </w:r>
      <w:r w:rsidR="00F8706A" w:rsidRPr="00320301">
        <w:rPr>
          <w:rFonts w:hint="eastAsia"/>
          <w:strike/>
          <w:color w:val="FF0000"/>
          <w:kern w:val="2"/>
          <w:lang w:eastAsia="zh-TW"/>
        </w:rPr>
        <w:t>代號</w:t>
      </w:r>
      <w:r w:rsidR="00CB2A39" w:rsidRPr="00320301">
        <w:rPr>
          <w:rFonts w:hint="eastAsia"/>
          <w:strike/>
          <w:color w:val="FF0000"/>
          <w:kern w:val="2"/>
          <w:lang w:eastAsia="zh-TW"/>
        </w:rPr>
        <w:t xml:space="preserve">and </w:t>
      </w:r>
      <w:r w:rsidR="00CB2A39" w:rsidRPr="00320301">
        <w:rPr>
          <w:rFonts w:hint="eastAsia"/>
          <w:strike/>
          <w:color w:val="FF0000"/>
          <w:kern w:val="2"/>
          <w:lang w:eastAsia="zh-TW"/>
        </w:rPr>
        <w:t>服務中心</w:t>
      </w:r>
      <w:r w:rsidR="00F8706A" w:rsidRPr="00320301">
        <w:rPr>
          <w:rFonts w:hint="eastAsia"/>
          <w:strike/>
          <w:color w:val="FF0000"/>
          <w:kern w:val="2"/>
          <w:lang w:eastAsia="zh-TW"/>
        </w:rPr>
        <w:t>代號</w:t>
      </w:r>
      <w:r w:rsidR="00CB2A39" w:rsidRPr="00320301">
        <w:rPr>
          <w:rFonts w:hint="eastAsia"/>
          <w:strike/>
          <w:color w:val="FF0000"/>
          <w:kern w:val="2"/>
          <w:lang w:eastAsia="zh-TW"/>
        </w:rPr>
        <w:t xml:space="preserve"> =$</w:t>
      </w:r>
      <w:r w:rsidR="00CB2A39" w:rsidRPr="00320301">
        <w:rPr>
          <w:rFonts w:hint="eastAsia"/>
          <w:strike/>
          <w:color w:val="FF0000"/>
          <w:kern w:val="2"/>
          <w:lang w:eastAsia="zh-TW"/>
        </w:rPr>
        <w:t>服務中心</w:t>
      </w:r>
      <w:r w:rsidR="00F8706A" w:rsidRPr="00320301">
        <w:rPr>
          <w:rFonts w:hint="eastAsia"/>
          <w:strike/>
          <w:color w:val="FF0000"/>
          <w:kern w:val="2"/>
          <w:lang w:eastAsia="zh-TW"/>
        </w:rPr>
        <w:t>代號</w:t>
      </w:r>
    </w:p>
    <w:p w:rsidR="00AC6949" w:rsidRDefault="0070714C" w:rsidP="0076102C">
      <w:pPr>
        <w:pStyle w:val="Tabletext"/>
        <w:keepLines w:val="0"/>
        <w:numPr>
          <w:ilvl w:val="4"/>
          <w:numId w:val="8"/>
          <w:numberingChange w:id="58" w:author="allychou" w:date="2006-07-20T18:34:00Z" w:original="%2:2:0:.%3:1:0:.%4:3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20301">
        <w:rPr>
          <w:rFonts w:hint="eastAsia"/>
          <w:strike/>
          <w:color w:val="FF0000"/>
          <w:kern w:val="2"/>
          <w:lang w:eastAsia="zh-TW"/>
        </w:rPr>
        <w:t>參照</w:t>
      </w:r>
      <w:r w:rsidRPr="00320301">
        <w:rPr>
          <w:rFonts w:hint="eastAsia"/>
          <w:strike/>
          <w:color w:val="FF0000"/>
          <w:kern w:val="2"/>
          <w:lang w:eastAsia="zh-TW"/>
        </w:rPr>
        <w:t>FORMAT(</w:t>
      </w:r>
      <w:r w:rsidR="00CB2A39" w:rsidRPr="00320301">
        <w:rPr>
          <w:rFonts w:hint="eastAsia"/>
          <w:strike/>
          <w:color w:val="FF0000"/>
          <w:kern w:val="2"/>
          <w:lang w:eastAsia="zh-TW"/>
        </w:rPr>
        <w:t>C</w:t>
      </w:r>
      <w:r w:rsidRPr="00320301">
        <w:rPr>
          <w:rFonts w:hint="eastAsia"/>
          <w:strike/>
          <w:color w:val="FF0000"/>
          <w:kern w:val="2"/>
          <w:lang w:eastAsia="zh-TW"/>
        </w:rPr>
        <w:t>)</w:t>
      </w:r>
      <w:r w:rsidRPr="00320301">
        <w:rPr>
          <w:rFonts w:hint="eastAsia"/>
          <w:strike/>
          <w:color w:val="FF0000"/>
          <w:kern w:val="2"/>
          <w:lang w:eastAsia="zh-TW"/>
        </w:rPr>
        <w:t>將資料放至畫面</w:t>
      </w:r>
    </w:p>
    <w:p w:rsidR="00402358" w:rsidRDefault="00C17180" w:rsidP="00C17180">
      <w:pPr>
        <w:pStyle w:val="Tabletext"/>
        <w:keepLines w:val="0"/>
        <w:numPr>
          <w:ilvl w:val="3"/>
          <w:numId w:val="8"/>
          <w:numberingChange w:id="59" w:author="allychou" w:date="2006-07-20T18:34:00Z" w:original="%2:2:0:.%3:1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</w:t>
      </w:r>
      <w:del w:id="60" w:author="allychou" w:date="2006-07-20T18:34:00Z">
        <w:r w:rsidDel="00320301">
          <w:rPr>
            <w:rFonts w:hint="eastAsia"/>
            <w:kern w:val="2"/>
            <w:szCs w:val="24"/>
            <w:lang w:eastAsia="zh-TW"/>
          </w:rPr>
          <w:delText>四</w:delText>
        </w:r>
      </w:del>
      <w:ins w:id="61" w:author="allychou" w:date="2006-07-20T18:34:00Z">
        <w:r w:rsidR="00320301">
          <w:rPr>
            <w:rFonts w:hint="eastAsia"/>
            <w:kern w:val="2"/>
            <w:szCs w:val="24"/>
            <w:lang w:eastAsia="zh-TW"/>
          </w:rPr>
          <w:t>三</w:t>
        </w:r>
      </w:ins>
      <w:r>
        <w:rPr>
          <w:rFonts w:hint="eastAsia"/>
          <w:kern w:val="2"/>
          <w:szCs w:val="24"/>
          <w:lang w:eastAsia="zh-TW"/>
        </w:rPr>
        <w:t>層顯示隸屬相同的行政中心、相同的服務中心</w:t>
      </w:r>
      <w:r w:rsidRPr="00320301">
        <w:rPr>
          <w:rFonts w:hint="eastAsia"/>
          <w:strike/>
          <w:color w:val="FF0000"/>
          <w:kern w:val="2"/>
          <w:lang w:eastAsia="zh-TW"/>
          <w:rPrChange w:id="62" w:author="allychou" w:date="2006-07-20T18:35:00Z">
            <w:rPr>
              <w:rFonts w:hint="eastAsia"/>
              <w:kern w:val="2"/>
              <w:szCs w:val="24"/>
              <w:lang w:eastAsia="zh-TW"/>
            </w:rPr>
          </w:rPrChange>
        </w:rPr>
        <w:t>、相同的單位</w:t>
      </w:r>
      <w:r>
        <w:rPr>
          <w:rFonts w:hint="eastAsia"/>
          <w:kern w:val="2"/>
          <w:szCs w:val="24"/>
          <w:lang w:eastAsia="zh-TW"/>
        </w:rPr>
        <w:t>之明細查詢</w:t>
      </w:r>
      <w:r w:rsidR="00402358">
        <w:rPr>
          <w:rFonts w:hint="eastAsia"/>
          <w:kern w:val="2"/>
          <w:szCs w:val="24"/>
          <w:lang w:eastAsia="zh-TW"/>
        </w:rPr>
        <w:t>(</w:t>
      </w:r>
      <w:r w:rsidR="004D26D7">
        <w:rPr>
          <w:rFonts w:hint="eastAsia"/>
          <w:kern w:val="2"/>
          <w:szCs w:val="24"/>
          <w:lang w:eastAsia="zh-TW"/>
        </w:rPr>
        <w:t>為申請件數</w:t>
      </w:r>
      <w:r w:rsidR="004D26D7">
        <w:rPr>
          <w:rFonts w:hint="eastAsia"/>
          <w:lang w:eastAsia="zh-TW"/>
        </w:rPr>
        <w:t>明細查詢</w:t>
      </w:r>
      <w:r w:rsidR="00402358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402358" w:rsidRPr="00320301" w:rsidRDefault="00402358" w:rsidP="00402358">
      <w:pPr>
        <w:pStyle w:val="Tabletext"/>
        <w:keepLines w:val="0"/>
        <w:spacing w:after="0" w:line="240" w:lineRule="auto"/>
        <w:ind w:left="1276"/>
        <w:rPr>
          <w:rFonts w:hint="eastAsia"/>
          <w:strike/>
          <w:color w:val="FF0000"/>
          <w:kern w:val="2"/>
          <w:lang w:eastAsia="zh-TW"/>
          <w:rPrChange w:id="63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>
        <w:rPr>
          <w:rFonts w:hint="eastAsia"/>
          <w:kern w:val="2"/>
          <w:szCs w:val="24"/>
          <w:lang w:eastAsia="zh-TW"/>
        </w:rPr>
        <w:t xml:space="preserve">       </w:t>
      </w:r>
      <w:r w:rsidR="00C17180">
        <w:rPr>
          <w:rFonts w:hint="eastAsia"/>
          <w:kern w:val="2"/>
          <w:szCs w:val="24"/>
          <w:lang w:eastAsia="zh-TW"/>
        </w:rPr>
        <w:t>$</w:t>
      </w:r>
      <w:r w:rsidR="00C17180">
        <w:rPr>
          <w:rFonts w:hint="eastAsia"/>
          <w:color w:val="000000"/>
          <w:kern w:val="2"/>
          <w:szCs w:val="24"/>
          <w:lang w:eastAsia="zh-TW"/>
        </w:rPr>
        <w:t>行政中心代號</w:t>
      </w:r>
      <w:r w:rsidR="00C17180">
        <w:rPr>
          <w:rFonts w:hint="eastAsia"/>
          <w:color w:val="000000"/>
          <w:kern w:val="2"/>
          <w:szCs w:val="24"/>
          <w:lang w:eastAsia="zh-TW"/>
        </w:rPr>
        <w:t>=</w:t>
      </w:r>
      <w:r w:rsidR="00C17180">
        <w:rPr>
          <w:rFonts w:hint="eastAsia"/>
          <w:color w:val="000000"/>
          <w:kern w:val="2"/>
          <w:szCs w:val="24"/>
          <w:lang w:eastAsia="zh-TW"/>
        </w:rPr>
        <w:t>選取連結之行政中心代號、</w:t>
      </w:r>
      <w:r w:rsidR="00C17180">
        <w:rPr>
          <w:rFonts w:hint="eastAsia"/>
          <w:kern w:val="2"/>
          <w:szCs w:val="24"/>
          <w:lang w:eastAsia="zh-TW"/>
        </w:rPr>
        <w:t>$</w:t>
      </w:r>
      <w:r w:rsidR="00C17180">
        <w:rPr>
          <w:rFonts w:hint="eastAsia"/>
          <w:color w:val="000000"/>
          <w:kern w:val="2"/>
          <w:szCs w:val="24"/>
          <w:lang w:eastAsia="zh-TW"/>
        </w:rPr>
        <w:t>服務中心代號</w:t>
      </w:r>
      <w:r w:rsidR="00C17180">
        <w:rPr>
          <w:rFonts w:hint="eastAsia"/>
          <w:color w:val="000000"/>
          <w:kern w:val="2"/>
          <w:szCs w:val="24"/>
          <w:lang w:eastAsia="zh-TW"/>
        </w:rPr>
        <w:t>=</w:t>
      </w:r>
      <w:r w:rsidR="00C17180">
        <w:rPr>
          <w:rFonts w:hint="eastAsia"/>
          <w:color w:val="000000"/>
          <w:kern w:val="2"/>
          <w:szCs w:val="24"/>
          <w:lang w:eastAsia="zh-TW"/>
        </w:rPr>
        <w:t>選取連結之服務中心代號</w:t>
      </w:r>
      <w:r w:rsidR="00C17180" w:rsidRPr="00320301">
        <w:rPr>
          <w:rFonts w:hint="eastAsia"/>
          <w:strike/>
          <w:color w:val="FF0000"/>
          <w:kern w:val="2"/>
          <w:lang w:eastAsia="zh-TW"/>
          <w:rPrChange w:id="64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、</w:t>
      </w:r>
      <w:r w:rsidR="00C17180" w:rsidRPr="00320301">
        <w:rPr>
          <w:rFonts w:hint="eastAsia"/>
          <w:strike/>
          <w:color w:val="FF0000"/>
          <w:kern w:val="2"/>
          <w:lang w:eastAsia="zh-TW"/>
          <w:rPrChange w:id="65" w:author="allychou" w:date="2006-07-20T18:35:00Z">
            <w:rPr>
              <w:rFonts w:hint="eastAsia"/>
              <w:kern w:val="2"/>
              <w:szCs w:val="24"/>
              <w:lang w:eastAsia="zh-TW"/>
            </w:rPr>
          </w:rPrChange>
        </w:rPr>
        <w:t>$</w:t>
      </w:r>
      <w:r w:rsidR="00C17180" w:rsidRPr="00320301">
        <w:rPr>
          <w:rFonts w:hint="eastAsia"/>
          <w:strike/>
          <w:color w:val="FF0000"/>
          <w:kern w:val="2"/>
          <w:lang w:eastAsia="zh-TW"/>
          <w:rPrChange w:id="66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單位</w:t>
      </w:r>
      <w:r w:rsidRPr="00320301">
        <w:rPr>
          <w:rFonts w:hint="eastAsia"/>
          <w:strike/>
          <w:color w:val="FF0000"/>
          <w:kern w:val="2"/>
          <w:lang w:eastAsia="zh-TW"/>
          <w:rPrChange w:id="67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  </w:t>
      </w:r>
    </w:p>
    <w:p w:rsidR="00402358" w:rsidRPr="004D26D7" w:rsidRDefault="00402358" w:rsidP="004D26D7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 w:rsidRPr="00320301">
        <w:rPr>
          <w:rFonts w:hint="eastAsia"/>
          <w:strike/>
          <w:color w:val="FF0000"/>
          <w:kern w:val="2"/>
          <w:lang w:eastAsia="zh-TW"/>
          <w:rPrChange w:id="68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      </w:t>
      </w:r>
      <w:r w:rsidR="00C17180" w:rsidRPr="00320301">
        <w:rPr>
          <w:rFonts w:hint="eastAsia"/>
          <w:strike/>
          <w:color w:val="FF0000"/>
          <w:kern w:val="2"/>
          <w:lang w:eastAsia="zh-TW"/>
          <w:rPrChange w:id="69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代號</w:t>
      </w:r>
      <w:r w:rsidR="00C17180" w:rsidRPr="00320301">
        <w:rPr>
          <w:rFonts w:hint="eastAsia"/>
          <w:strike/>
          <w:color w:val="FF0000"/>
          <w:kern w:val="2"/>
          <w:lang w:eastAsia="zh-TW"/>
          <w:rPrChange w:id="70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</w:t>
      </w:r>
      <w:r w:rsidR="00C17180" w:rsidRPr="00320301">
        <w:rPr>
          <w:rFonts w:hint="eastAsia"/>
          <w:strike/>
          <w:color w:val="FF0000"/>
          <w:kern w:val="2"/>
          <w:lang w:eastAsia="zh-TW"/>
          <w:rPrChange w:id="71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選取連結之單位代號</w:t>
      </w:r>
    </w:p>
    <w:p w:rsidR="004D26D7" w:rsidRPr="004D26D7" w:rsidRDefault="004D26D7" w:rsidP="00C17180">
      <w:pPr>
        <w:pStyle w:val="Tabletext"/>
        <w:keepLines w:val="0"/>
        <w:numPr>
          <w:ilvl w:val="4"/>
          <w:numId w:val="8"/>
          <w:numberingChange w:id="72" w:author="allychou" w:date="2006-07-20T18:34:00Z" w:original="%2:2:0:.%3:1:0:.%4:4:0:.%5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>
        <w:rPr>
          <w:rFonts w:hint="eastAsia"/>
          <w:color w:val="000000"/>
          <w:kern w:val="2"/>
          <w:szCs w:val="24"/>
          <w:lang w:eastAsia="zh-TW"/>
        </w:rPr>
        <w:t xml:space="preserve">DTAAH303 WHERE 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 </w:t>
      </w:r>
      <w:r>
        <w:rPr>
          <w:rFonts w:hint="eastAsia"/>
          <w:color w:val="000000"/>
          <w:kern w:val="2"/>
          <w:szCs w:val="24"/>
          <w:lang w:eastAsia="zh-TW"/>
        </w:rPr>
        <w:t>行政中心代號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and 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服務中心代號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320301">
        <w:rPr>
          <w:rFonts w:hint="eastAsia"/>
          <w:strike/>
          <w:color w:val="FF0000"/>
          <w:kern w:val="2"/>
          <w:lang w:eastAsia="zh-TW"/>
          <w:rPrChange w:id="73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and </w:t>
      </w:r>
      <w:r w:rsidRPr="00320301">
        <w:rPr>
          <w:rFonts w:hint="eastAsia"/>
          <w:strike/>
          <w:color w:val="FF0000"/>
          <w:kern w:val="2"/>
          <w:lang w:eastAsia="zh-TW"/>
          <w:rPrChange w:id="74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單位代號</w:t>
      </w:r>
      <w:r w:rsidRPr="00320301">
        <w:rPr>
          <w:rFonts w:hint="eastAsia"/>
          <w:strike/>
          <w:color w:val="FF0000"/>
          <w:kern w:val="2"/>
          <w:lang w:eastAsia="zh-TW"/>
          <w:rPrChange w:id="75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=$</w:t>
      </w:r>
      <w:r w:rsidRPr="00320301">
        <w:rPr>
          <w:rFonts w:hint="eastAsia"/>
          <w:strike/>
          <w:color w:val="FF0000"/>
          <w:kern w:val="2"/>
          <w:lang w:eastAsia="zh-TW"/>
          <w:rPrChange w:id="76" w:author="allychou" w:date="2006-07-20T18:35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order by </w:t>
      </w:r>
      <w:r>
        <w:rPr>
          <w:rFonts w:hint="eastAsia"/>
          <w:color w:val="000000"/>
          <w:kern w:val="2"/>
          <w:szCs w:val="24"/>
          <w:lang w:eastAsia="zh-TW"/>
        </w:rPr>
        <w:t>經手人</w:t>
      </w:r>
      <w:r>
        <w:rPr>
          <w:rFonts w:hint="eastAsia"/>
          <w:color w:val="000000"/>
          <w:kern w:val="2"/>
          <w:szCs w:val="24"/>
          <w:lang w:eastAsia="zh-TW"/>
        </w:rPr>
        <w:t>ID</w:t>
      </w:r>
    </w:p>
    <w:p w:rsidR="00402358" w:rsidRDefault="00402358" w:rsidP="00C17180">
      <w:pPr>
        <w:pStyle w:val="Tabletext"/>
        <w:keepLines w:val="0"/>
        <w:numPr>
          <w:ilvl w:val="4"/>
          <w:numId w:val="8"/>
          <w:numberingChange w:id="77" w:author="allychou" w:date="2006-07-20T18:34:00Z" w:original="%2:2:0:.%3:1:0:.%4:4:0:.%5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FORMAT(D)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76102C" w:rsidRPr="00C17180" w:rsidRDefault="0076102C" w:rsidP="0076102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87FFC" w:rsidRDefault="00087FFC" w:rsidP="00087FFC">
      <w:pPr>
        <w:pStyle w:val="Tabletext"/>
        <w:keepLines w:val="0"/>
        <w:numPr>
          <w:ilvl w:val="2"/>
          <w:numId w:val="8"/>
          <w:numberingChange w:id="78" w:author="allychou" w:date="2006-07-20T18:34:00Z" w:original="%2:2:0:.%3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64C9A">
        <w:rPr>
          <w:rFonts w:hint="eastAsia"/>
          <w:color w:val="000000"/>
          <w:kern w:val="2"/>
          <w:szCs w:val="24"/>
          <w:lang w:eastAsia="zh-TW"/>
        </w:rPr>
        <w:t>IF QUERY_TYPE ==</w:t>
      </w:r>
      <w:r>
        <w:rPr>
          <w:rFonts w:hint="eastAsia"/>
          <w:color w:val="000000"/>
          <w:kern w:val="2"/>
          <w:szCs w:val="24"/>
          <w:lang w:eastAsia="zh-TW"/>
        </w:rPr>
        <w:t>2(</w:t>
      </w:r>
      <w:r>
        <w:rPr>
          <w:rFonts w:hint="eastAsia"/>
          <w:color w:val="000000"/>
          <w:kern w:val="2"/>
          <w:szCs w:val="24"/>
          <w:lang w:eastAsia="zh-TW"/>
        </w:rPr>
        <w:t>依</w:t>
      </w:r>
      <w:r w:rsidR="004D26D7">
        <w:rPr>
          <w:rFonts w:hint="eastAsia"/>
          <w:color w:val="000000"/>
          <w:kern w:val="2"/>
          <w:szCs w:val="24"/>
          <w:lang w:eastAsia="zh-TW"/>
        </w:rPr>
        <w:t>專招展業</w:t>
      </w:r>
      <w:r>
        <w:rPr>
          <w:rFonts w:hint="eastAsia"/>
          <w:color w:val="000000"/>
          <w:kern w:val="2"/>
          <w:szCs w:val="24"/>
          <w:lang w:eastAsia="zh-TW"/>
        </w:rPr>
        <w:t>查詢</w:t>
      </w:r>
      <w:r>
        <w:rPr>
          <w:rFonts w:hint="eastAsia"/>
          <w:color w:val="000000"/>
          <w:kern w:val="2"/>
          <w:szCs w:val="24"/>
          <w:lang w:eastAsia="zh-TW"/>
        </w:rPr>
        <w:t>)</w:t>
      </w:r>
      <w:r w:rsidRPr="00464C9A">
        <w:rPr>
          <w:rFonts w:hint="eastAsia"/>
          <w:color w:val="000000"/>
          <w:kern w:val="2"/>
          <w:szCs w:val="24"/>
          <w:lang w:eastAsia="zh-TW"/>
        </w:rPr>
        <w:t>，則</w:t>
      </w:r>
      <w:r>
        <w:rPr>
          <w:rFonts w:hint="eastAsia"/>
          <w:kern w:val="2"/>
          <w:szCs w:val="24"/>
          <w:lang w:eastAsia="zh-TW"/>
        </w:rPr>
        <w:t>：</w:t>
      </w:r>
    </w:p>
    <w:p w:rsidR="00087FFC" w:rsidRDefault="00087FFC" w:rsidP="00087FFC">
      <w:pPr>
        <w:pStyle w:val="Tabletext"/>
        <w:keepLines w:val="0"/>
        <w:numPr>
          <w:ilvl w:val="3"/>
          <w:numId w:val="8"/>
          <w:numberingChange w:id="79" w:author="allychou" w:date="2006-07-20T18:34:00Z" w:original="%2:2:0:.%3:2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第一層顯示業務單位查詢：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=4</w:t>
      </w:r>
    </w:p>
    <w:p w:rsidR="00087FFC" w:rsidRDefault="00087FFC" w:rsidP="00087FFC">
      <w:pPr>
        <w:pStyle w:val="Tabletext"/>
        <w:keepLines w:val="0"/>
        <w:numPr>
          <w:ilvl w:val="4"/>
          <w:numId w:val="8"/>
          <w:numberingChange w:id="80" w:author="allychou" w:date="2006-07-20T18:34:00Z" w:original="%2:2:0:.%3:2:0:.%4:1:0:.%5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716FF7">
        <w:rPr>
          <w:rFonts w:hint="eastAsia"/>
          <w:color w:val="000000"/>
          <w:kern w:val="2"/>
          <w:szCs w:val="24"/>
          <w:lang w:eastAsia="zh-TW"/>
        </w:rPr>
        <w:t>DTAAH304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</w:p>
    <w:p w:rsidR="00E651B7" w:rsidRDefault="009C2C3E" w:rsidP="00087FFC">
      <w:pPr>
        <w:pStyle w:val="Tabletext"/>
        <w:keepLines w:val="0"/>
        <w:numPr>
          <w:ilvl w:val="4"/>
          <w:numId w:val="8"/>
          <w:numberingChange w:id="81" w:author="allychou" w:date="2006-07-20T18:34:00Z" w:original="%2:2:0:.%3:2:0:.%4:1:0:.%5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查詢出來的資料，需要再</w:t>
      </w:r>
      <w:r>
        <w:rPr>
          <w:rFonts w:hint="eastAsia"/>
          <w:color w:val="000000"/>
          <w:kern w:val="2"/>
          <w:szCs w:val="24"/>
          <w:lang w:eastAsia="zh-TW"/>
        </w:rPr>
        <w:t>append</w:t>
      </w:r>
      <w:r>
        <w:rPr>
          <w:rFonts w:hint="eastAsia"/>
          <w:color w:val="000000"/>
          <w:kern w:val="2"/>
          <w:szCs w:val="24"/>
          <w:lang w:eastAsia="zh-TW"/>
        </w:rPr>
        <w:t>一筆資料：內容如下</w:t>
      </w:r>
    </w:p>
    <w:p w:rsidR="009C2C3E" w:rsidRDefault="009C2C3E" w:rsidP="009C2C3E">
      <w:pPr>
        <w:pStyle w:val="Tabletext"/>
        <w:keepLines w:val="0"/>
        <w:numPr>
          <w:ilvl w:val="5"/>
          <w:numId w:val="8"/>
          <w:numberingChange w:id="82" w:author="allychou" w:date="2006-07-20T18:34:00Z" w:original="%2:2:0:.%3:2:0:.%4:1:0:.%5:2:0:.%6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業務單位名稱：全公司</w:t>
      </w:r>
    </w:p>
    <w:p w:rsidR="009C2C3E" w:rsidRDefault="009C2C3E" w:rsidP="009C2C3E">
      <w:pPr>
        <w:pStyle w:val="Tabletext"/>
        <w:keepLines w:val="0"/>
        <w:numPr>
          <w:ilvl w:val="5"/>
          <w:numId w:val="8"/>
          <w:numberingChange w:id="83" w:author="allychou" w:date="2006-07-20T18:34:00Z" w:original="%2:2:0:.%3:2:0:.%4:1:0:.%5:2:0:.%6:2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申請件數：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color w:val="000000"/>
            <w:kern w:val="2"/>
            <w:szCs w:val="24"/>
            <w:lang w:eastAsia="zh-TW"/>
          </w:rPr>
          <w:t>2.3.1</w:t>
        </w:r>
      </w:smartTag>
      <w:r>
        <w:rPr>
          <w:rFonts w:hint="eastAsia"/>
          <w:color w:val="000000"/>
          <w:kern w:val="2"/>
          <w:szCs w:val="24"/>
          <w:lang w:eastAsia="zh-TW"/>
        </w:rPr>
        <w:t xml:space="preserve">.1 </w:t>
      </w:r>
      <w:r>
        <w:rPr>
          <w:rFonts w:hint="eastAsia"/>
          <w:color w:val="000000"/>
          <w:kern w:val="2"/>
          <w:szCs w:val="24"/>
          <w:lang w:eastAsia="zh-TW"/>
        </w:rPr>
        <w:t>的申請件數總和</w:t>
      </w:r>
    </w:p>
    <w:p w:rsidR="00087FFC" w:rsidRDefault="00087FFC" w:rsidP="00087FFC">
      <w:pPr>
        <w:pStyle w:val="Tabletext"/>
        <w:keepLines w:val="0"/>
        <w:numPr>
          <w:ilvl w:val="4"/>
          <w:numId w:val="8"/>
          <w:numberingChange w:id="84" w:author="allychou" w:date="2006-07-20T18:34:00Z" w:original="%2:2:0:.%3:2:0:.%4:1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FORMAT(E)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087FFC" w:rsidRDefault="00087FFC" w:rsidP="00087FFC">
      <w:pPr>
        <w:pStyle w:val="Tabletext"/>
        <w:keepLines w:val="0"/>
        <w:numPr>
          <w:ilvl w:val="3"/>
          <w:numId w:val="8"/>
          <w:numberingChange w:id="85" w:author="allychou" w:date="2006-07-20T18:34:00Z" w:original="%2:2:0:.%3:2:0:.%4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第二層顯示隸屬相同的業務單位之區部單位查詢：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>=5</w:t>
      </w:r>
      <w:r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選取連結之業務單位代號</w:t>
      </w:r>
    </w:p>
    <w:p w:rsidR="009C2C3E" w:rsidRPr="00F944AB" w:rsidRDefault="009C2C3E" w:rsidP="00087FFC">
      <w:pPr>
        <w:pStyle w:val="Tabletext"/>
        <w:keepLines w:val="0"/>
        <w:numPr>
          <w:ilvl w:val="4"/>
          <w:numId w:val="8"/>
          <w:numberingChange w:id="86" w:author="allychou" w:date="2006-07-20T18:34:00Z" w:original="%2:2:0:.%3:2:0:.%4:2:0:.%5:1:0:"/>
        </w:numPr>
        <w:spacing w:after="0" w:line="240" w:lineRule="auto"/>
        <w:rPr>
          <w:rFonts w:hint="eastAsia"/>
          <w:strike/>
          <w:color w:val="FF0000"/>
          <w:kern w:val="2"/>
          <w:lang w:eastAsia="zh-TW"/>
          <w:rPrChange w:id="87" w:author="allychou" w:date="2006-07-20T15:11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F944AB">
        <w:rPr>
          <w:rFonts w:hint="eastAsia"/>
          <w:strike/>
          <w:color w:val="FF0000"/>
          <w:kern w:val="2"/>
          <w:lang w:eastAsia="zh-TW"/>
          <w:rPrChange w:id="88" w:author="allychou" w:date="2006-07-20T15:11:00Z">
            <w:rPr>
              <w:rFonts w:hint="eastAsia"/>
              <w:kern w:val="2"/>
              <w:szCs w:val="24"/>
              <w:lang w:eastAsia="zh-TW"/>
            </w:rPr>
          </w:rPrChange>
        </w:rPr>
        <w:t>IF(</w:t>
      </w:r>
      <w:r w:rsidRPr="00F944AB">
        <w:rPr>
          <w:rFonts w:hint="eastAsia"/>
          <w:strike/>
          <w:color w:val="FF0000"/>
          <w:kern w:val="2"/>
          <w:lang w:eastAsia="zh-TW"/>
          <w:rPrChange w:id="89" w:author="allychou" w:date="2006-07-20T15:11:00Z">
            <w:rPr>
              <w:rFonts w:hint="eastAsia"/>
              <w:kern w:val="2"/>
              <w:szCs w:val="24"/>
              <w:lang w:eastAsia="zh-TW"/>
            </w:rPr>
          </w:rPrChange>
        </w:rPr>
        <w:t>不是點選全公司的連結</w:t>
      </w:r>
      <w:r w:rsidRPr="00F944AB">
        <w:rPr>
          <w:rFonts w:hint="eastAsia"/>
          <w:strike/>
          <w:color w:val="FF0000"/>
          <w:kern w:val="2"/>
          <w:lang w:eastAsia="zh-TW"/>
          <w:rPrChange w:id="90" w:author="allychou" w:date="2006-07-20T15:11:00Z">
            <w:rPr>
              <w:rFonts w:hint="eastAsia"/>
              <w:kern w:val="2"/>
              <w:szCs w:val="24"/>
              <w:lang w:eastAsia="zh-TW"/>
            </w:rPr>
          </w:rPrChange>
        </w:rPr>
        <w:t>)</w:t>
      </w:r>
    </w:p>
    <w:p w:rsidR="009C2C3E" w:rsidRDefault="00087FFC" w:rsidP="009C2C3E">
      <w:pPr>
        <w:pStyle w:val="Tabletext"/>
        <w:keepLines w:val="0"/>
        <w:numPr>
          <w:ilvl w:val="5"/>
          <w:numId w:val="8"/>
          <w:numberingChange w:id="91" w:author="allychou" w:date="2006-07-20T18:34:00Z" w:original="%2:2:0:.%3:2:0:.%4:2:0:.%5:1:0:.%6:1:0: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SELECT </w:t>
      </w:r>
      <w:r w:rsidR="00716FF7">
        <w:rPr>
          <w:rFonts w:hint="eastAsia"/>
          <w:color w:val="000000"/>
          <w:kern w:val="2"/>
          <w:szCs w:val="24"/>
          <w:lang w:eastAsia="zh-TW"/>
        </w:rPr>
        <w:t>DTAAH304</w:t>
      </w:r>
      <w:r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color w:val="000000"/>
          <w:kern w:val="2"/>
          <w:szCs w:val="24"/>
          <w:lang w:eastAsia="zh-TW"/>
        </w:rPr>
        <w:t>統計層級</w:t>
      </w:r>
      <w:r>
        <w:rPr>
          <w:rFonts w:hint="eastAsia"/>
          <w:color w:val="000000"/>
          <w:kern w:val="2"/>
          <w:szCs w:val="24"/>
          <w:lang w:eastAsia="zh-TW"/>
        </w:rPr>
        <w:t xml:space="preserve"> and 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 xml:space="preserve"> =$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</w:p>
    <w:p w:rsidR="009C2C3E" w:rsidRPr="00F944AB" w:rsidRDefault="009C2C3E" w:rsidP="00087FFC">
      <w:pPr>
        <w:pStyle w:val="Tabletext"/>
        <w:keepLines w:val="0"/>
        <w:numPr>
          <w:ilvl w:val="4"/>
          <w:numId w:val="8"/>
          <w:numberingChange w:id="92" w:author="allychou" w:date="2006-07-20T18:34:00Z" w:original="%2:2:0:.%3:2:0:.%4:2:0:.%5:2:0:"/>
        </w:numPr>
        <w:spacing w:after="0" w:line="240" w:lineRule="auto"/>
        <w:rPr>
          <w:rFonts w:hint="eastAsia"/>
          <w:strike/>
          <w:color w:val="FF0000"/>
          <w:kern w:val="2"/>
          <w:lang w:eastAsia="zh-TW"/>
          <w:rPrChange w:id="93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</w:pPr>
      <w:r w:rsidRPr="00F944AB">
        <w:rPr>
          <w:rFonts w:hint="eastAsia"/>
          <w:strike/>
          <w:color w:val="FF0000"/>
          <w:kern w:val="2"/>
          <w:lang w:eastAsia="zh-TW"/>
          <w:rPrChange w:id="94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ELSE(</w:t>
      </w:r>
      <w:r w:rsidRPr="00F944AB">
        <w:rPr>
          <w:rFonts w:hint="eastAsia"/>
          <w:strike/>
          <w:color w:val="FF0000"/>
          <w:kern w:val="2"/>
          <w:lang w:eastAsia="zh-TW"/>
          <w:rPrChange w:id="95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點選全公司的連結</w:t>
      </w:r>
      <w:r w:rsidRPr="00F944AB">
        <w:rPr>
          <w:rFonts w:hint="eastAsia"/>
          <w:strike/>
          <w:color w:val="FF0000"/>
          <w:kern w:val="2"/>
          <w:lang w:eastAsia="zh-TW"/>
          <w:rPrChange w:id="96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)</w:t>
      </w:r>
    </w:p>
    <w:p w:rsidR="009C2C3E" w:rsidRPr="00F944AB" w:rsidRDefault="009C2C3E" w:rsidP="009C2C3E">
      <w:pPr>
        <w:pStyle w:val="Tabletext"/>
        <w:keepLines w:val="0"/>
        <w:spacing w:after="0" w:line="240" w:lineRule="auto"/>
        <w:ind w:left="1701"/>
        <w:rPr>
          <w:rFonts w:hint="eastAsia"/>
          <w:strike/>
          <w:color w:val="FF0000"/>
          <w:kern w:val="2"/>
          <w:lang w:eastAsia="zh-TW"/>
          <w:rPrChange w:id="97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</w:pPr>
      <w:r w:rsidRPr="00F944AB">
        <w:rPr>
          <w:rFonts w:hint="eastAsia"/>
          <w:strike/>
          <w:color w:val="FF0000"/>
          <w:kern w:val="2"/>
          <w:lang w:eastAsia="zh-TW"/>
          <w:rPrChange w:id="98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 xml:space="preserve">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944AB">
          <w:rPr>
            <w:rFonts w:hint="eastAsia"/>
            <w:strike/>
            <w:color w:val="FF0000"/>
            <w:kern w:val="2"/>
            <w:lang w:eastAsia="zh-TW"/>
            <w:rPrChange w:id="99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t>2.3.2</w:t>
        </w:r>
      </w:smartTag>
      <w:r w:rsidRPr="00F944AB">
        <w:rPr>
          <w:rFonts w:hint="eastAsia"/>
          <w:strike/>
          <w:color w:val="FF0000"/>
          <w:kern w:val="2"/>
          <w:lang w:eastAsia="zh-TW"/>
          <w:rPrChange w:id="100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 xml:space="preserve">.2.1    SELECT </w:t>
      </w:r>
      <w:r w:rsidR="00716FF7" w:rsidRPr="00F944AB">
        <w:rPr>
          <w:rFonts w:hint="eastAsia"/>
          <w:strike/>
          <w:color w:val="FF0000"/>
          <w:kern w:val="2"/>
          <w:lang w:eastAsia="zh-TW"/>
          <w:rPrChange w:id="101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DTAAH304</w:t>
      </w:r>
      <w:r w:rsidRPr="00F944AB">
        <w:rPr>
          <w:rFonts w:hint="eastAsia"/>
          <w:strike/>
          <w:color w:val="FF0000"/>
          <w:kern w:val="2"/>
          <w:lang w:eastAsia="zh-TW"/>
          <w:rPrChange w:id="102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 xml:space="preserve"> WHERE </w:t>
      </w:r>
      <w:r w:rsidRPr="00F944AB">
        <w:rPr>
          <w:rFonts w:hint="eastAsia"/>
          <w:strike/>
          <w:color w:val="FF0000"/>
          <w:kern w:val="2"/>
          <w:lang w:eastAsia="zh-TW"/>
          <w:rPrChange w:id="103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統計層級</w:t>
      </w:r>
      <w:r w:rsidRPr="00F944AB">
        <w:rPr>
          <w:rFonts w:hint="eastAsia"/>
          <w:strike/>
          <w:color w:val="FF0000"/>
          <w:kern w:val="2"/>
          <w:lang w:eastAsia="zh-TW"/>
          <w:rPrChange w:id="104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 xml:space="preserve"> =</w:t>
      </w:r>
      <w:r w:rsidRPr="00F944AB">
        <w:rPr>
          <w:rFonts w:hint="eastAsia"/>
          <w:strike/>
          <w:color w:val="FF0000"/>
          <w:kern w:val="2"/>
          <w:lang w:eastAsia="zh-TW"/>
          <w:rPrChange w:id="105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$</w:t>
      </w:r>
      <w:r w:rsidRPr="00F944AB">
        <w:rPr>
          <w:rFonts w:hint="eastAsia"/>
          <w:strike/>
          <w:color w:val="FF0000"/>
          <w:kern w:val="2"/>
          <w:lang w:eastAsia="zh-TW"/>
          <w:rPrChange w:id="106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統計層級</w:t>
      </w:r>
    </w:p>
    <w:p w:rsidR="00087FFC" w:rsidRDefault="00087FFC" w:rsidP="00087FFC">
      <w:pPr>
        <w:pStyle w:val="Tabletext"/>
        <w:keepLines w:val="0"/>
        <w:numPr>
          <w:ilvl w:val="4"/>
          <w:numId w:val="8"/>
          <w:numberingChange w:id="107" w:author="allychou" w:date="2006-07-20T18:34:00Z" w:original="%2:2:0:.%3:2:0:.%4:2:0:.%5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參照</w:t>
      </w:r>
      <w:r>
        <w:rPr>
          <w:rFonts w:hint="eastAsia"/>
          <w:kern w:val="2"/>
          <w:szCs w:val="24"/>
          <w:lang w:eastAsia="zh-TW"/>
        </w:rPr>
        <w:t>FORMAT(F)</w:t>
      </w:r>
      <w:r>
        <w:rPr>
          <w:rFonts w:hint="eastAsia"/>
          <w:kern w:val="2"/>
          <w:szCs w:val="24"/>
          <w:lang w:eastAsia="zh-TW"/>
        </w:rPr>
        <w:t>將資料放至畫面</w:t>
      </w:r>
    </w:p>
    <w:p w:rsidR="00087FFC" w:rsidRPr="00320301" w:rsidRDefault="00087FFC" w:rsidP="00087FFC">
      <w:pPr>
        <w:pStyle w:val="Tabletext"/>
        <w:keepLines w:val="0"/>
        <w:numPr>
          <w:ilvl w:val="3"/>
          <w:numId w:val="8"/>
          <w:numberingChange w:id="108" w:author="allychou" w:date="2006-07-20T18:34:00Z" w:original="%2:2:0:.%3:2:0:.%4:3:0:"/>
        </w:numPr>
        <w:spacing w:after="0" w:line="240" w:lineRule="auto"/>
        <w:rPr>
          <w:rFonts w:hint="eastAsia"/>
          <w:color w:val="000000"/>
          <w:kern w:val="2"/>
          <w:lang w:eastAsia="zh-TW"/>
          <w:rPrChange w:id="109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</w:pPr>
      <w:r w:rsidRPr="00320301">
        <w:rPr>
          <w:rFonts w:hint="eastAsia"/>
          <w:color w:val="000000"/>
          <w:kern w:val="2"/>
          <w:lang w:eastAsia="zh-TW"/>
          <w:rPrChange w:id="110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第三層顯示隸屬相同的</w:t>
      </w:r>
      <w:r w:rsidRPr="00320301">
        <w:rPr>
          <w:rFonts w:hint="eastAsia"/>
          <w:color w:val="000000"/>
          <w:kern w:val="2"/>
          <w:lang w:eastAsia="zh-TW"/>
          <w:rPrChange w:id="111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業務單位</w:t>
      </w:r>
      <w:r w:rsidRPr="00320301">
        <w:rPr>
          <w:rFonts w:hint="eastAsia"/>
          <w:color w:val="000000"/>
          <w:kern w:val="2"/>
          <w:lang w:eastAsia="zh-TW"/>
          <w:rPrChange w:id="112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、相同的區部單位之單位查詢：</w:t>
      </w:r>
      <w:r w:rsidRPr="00320301">
        <w:rPr>
          <w:rFonts w:hint="eastAsia"/>
          <w:color w:val="000000"/>
          <w:kern w:val="2"/>
          <w:lang w:eastAsia="zh-TW"/>
          <w:rPrChange w:id="113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$</w:t>
      </w:r>
      <w:r w:rsidRPr="00320301">
        <w:rPr>
          <w:rFonts w:hint="eastAsia"/>
          <w:color w:val="000000"/>
          <w:kern w:val="2"/>
          <w:lang w:eastAsia="zh-TW"/>
          <w:rPrChange w:id="114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統計層級</w:t>
      </w:r>
      <w:r w:rsidRPr="00320301">
        <w:rPr>
          <w:rFonts w:hint="eastAsia"/>
          <w:color w:val="000000"/>
          <w:kern w:val="2"/>
          <w:lang w:eastAsia="zh-TW"/>
          <w:rPrChange w:id="115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=6</w:t>
      </w:r>
      <w:r w:rsidRPr="00320301">
        <w:rPr>
          <w:rFonts w:hint="eastAsia"/>
          <w:color w:val="000000"/>
          <w:kern w:val="2"/>
          <w:lang w:eastAsia="zh-TW"/>
          <w:rPrChange w:id="116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、</w:t>
      </w:r>
      <w:r w:rsidRPr="00320301">
        <w:rPr>
          <w:rFonts w:hint="eastAsia"/>
          <w:color w:val="000000"/>
          <w:kern w:val="2"/>
          <w:lang w:eastAsia="zh-TW"/>
          <w:rPrChange w:id="117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$</w:t>
      </w:r>
      <w:r w:rsidRPr="00320301">
        <w:rPr>
          <w:rFonts w:hint="eastAsia"/>
          <w:color w:val="000000"/>
          <w:kern w:val="2"/>
          <w:lang w:eastAsia="zh-TW"/>
          <w:rPrChange w:id="118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業務單位代號</w:t>
      </w:r>
      <w:r w:rsidRPr="00320301">
        <w:rPr>
          <w:rFonts w:hint="eastAsia"/>
          <w:color w:val="000000"/>
          <w:kern w:val="2"/>
          <w:lang w:eastAsia="zh-TW"/>
          <w:rPrChange w:id="119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=</w:t>
      </w:r>
      <w:r w:rsidRPr="00320301">
        <w:rPr>
          <w:rFonts w:hint="eastAsia"/>
          <w:color w:val="000000"/>
          <w:kern w:val="2"/>
          <w:lang w:eastAsia="zh-TW"/>
          <w:rPrChange w:id="120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選取連結之業務單位代號、</w:t>
      </w:r>
      <w:r w:rsidRPr="00320301">
        <w:rPr>
          <w:rFonts w:hint="eastAsia"/>
          <w:color w:val="000000"/>
          <w:kern w:val="2"/>
          <w:lang w:eastAsia="zh-TW"/>
          <w:rPrChange w:id="121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$</w:t>
      </w:r>
      <w:r w:rsidRPr="00320301">
        <w:rPr>
          <w:rFonts w:hint="eastAsia"/>
          <w:color w:val="000000"/>
          <w:kern w:val="2"/>
          <w:lang w:eastAsia="zh-TW"/>
          <w:rPrChange w:id="122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區部單位</w:t>
      </w:r>
      <w:r w:rsidRPr="00320301">
        <w:rPr>
          <w:rFonts w:hint="eastAsia"/>
          <w:color w:val="000000"/>
          <w:kern w:val="2"/>
          <w:lang w:eastAsia="zh-TW"/>
          <w:rPrChange w:id="123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代號</w:t>
      </w:r>
      <w:r w:rsidRPr="00320301">
        <w:rPr>
          <w:rFonts w:hint="eastAsia"/>
          <w:color w:val="000000"/>
          <w:kern w:val="2"/>
          <w:lang w:eastAsia="zh-TW"/>
          <w:rPrChange w:id="124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=</w:t>
      </w:r>
      <w:r w:rsidRPr="00320301">
        <w:rPr>
          <w:rFonts w:hint="eastAsia"/>
          <w:color w:val="000000"/>
          <w:kern w:val="2"/>
          <w:lang w:eastAsia="zh-TW"/>
          <w:rPrChange w:id="125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選取連結之</w:t>
      </w:r>
      <w:r w:rsidRPr="00320301">
        <w:rPr>
          <w:rFonts w:hint="eastAsia"/>
          <w:color w:val="000000"/>
          <w:kern w:val="2"/>
          <w:lang w:eastAsia="zh-TW"/>
          <w:rPrChange w:id="126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區部單位</w:t>
      </w:r>
      <w:r w:rsidRPr="00320301">
        <w:rPr>
          <w:rFonts w:hint="eastAsia"/>
          <w:color w:val="000000"/>
          <w:kern w:val="2"/>
          <w:lang w:eastAsia="zh-TW"/>
          <w:rPrChange w:id="127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代號</w:t>
      </w:r>
    </w:p>
    <w:p w:rsidR="009C2C3E" w:rsidRPr="00320301" w:rsidDel="00AE4DD3" w:rsidRDefault="00AE4DD3" w:rsidP="00AE4DD3">
      <w:pPr>
        <w:pStyle w:val="Tabletext"/>
        <w:keepLines w:val="0"/>
        <w:numPr>
          <w:numberingChange w:id="128" w:author="allychou" w:date="2006-07-13T16:46:00Z" w:original="%2:2:0:.%3:2:0:.%4:3:0:.%5:1:0:"/>
        </w:numPr>
        <w:spacing w:after="0" w:line="240" w:lineRule="auto"/>
        <w:rPr>
          <w:del w:id="129" w:author="allychou" w:date="2006-07-13T16:46:00Z"/>
          <w:rFonts w:hint="eastAsia"/>
          <w:color w:val="000000"/>
          <w:kern w:val="2"/>
          <w:lang w:eastAsia="zh-TW"/>
          <w:rPrChange w:id="130" w:author="allychou" w:date="2006-07-20T15:10:00Z">
            <w:rPr>
              <w:del w:id="131" w:author="allychou" w:date="2006-07-13T16:46:00Z"/>
              <w:rFonts w:hint="eastAsia"/>
              <w:strike/>
              <w:color w:val="000000"/>
              <w:kern w:val="2"/>
              <w:lang w:eastAsia="zh-TW"/>
            </w:rPr>
          </w:rPrChange>
        </w:rPr>
        <w:pPrChange w:id="132" w:author="allychou" w:date="2006-07-13T16:47:00Z">
          <w:pPr>
            <w:pStyle w:val="Tabletext"/>
            <w:keepLines w:val="0"/>
            <w:spacing w:after="0" w:line="240" w:lineRule="auto"/>
          </w:pPr>
        </w:pPrChange>
      </w:pPr>
      <w:ins w:id="133" w:author="allychou" w:date="2006-07-13T16:47:00Z">
        <w:r w:rsidRPr="00320301">
          <w:rPr>
            <w:rFonts w:hint="eastAsia"/>
            <w:color w:val="000000"/>
            <w:kern w:val="2"/>
            <w:lang w:eastAsia="zh-TW"/>
            <w:rPrChange w:id="134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t xml:space="preserve">                 </w:t>
        </w:r>
        <w:smartTag w:uri="urn:schemas-microsoft-com:office:smarttags" w:element="chsdate">
          <w:smartTagPr>
            <w:attr w:name="IsROCDate" w:val="False"/>
            <w:attr w:name="IsLunarDate" w:val="False"/>
            <w:attr w:name="Day" w:val="30"/>
            <w:attr w:name="Month" w:val="12"/>
            <w:attr w:name="Year" w:val="1899"/>
          </w:smartTagPr>
          <w:r w:rsidRPr="00320301">
            <w:rPr>
              <w:rFonts w:hint="eastAsia"/>
              <w:color w:val="000000"/>
              <w:kern w:val="2"/>
              <w:lang w:eastAsia="zh-TW"/>
              <w:rPrChange w:id="135" w:author="allychou" w:date="2006-07-20T15:10:00Z">
                <w:rPr>
                  <w:rFonts w:hint="eastAsia"/>
                  <w:strike/>
                  <w:kern w:val="2"/>
                  <w:lang w:eastAsia="zh-TW"/>
                </w:rPr>
              </w:rPrChange>
            </w:rPr>
            <w:t>2.2.3</w:t>
          </w:r>
        </w:smartTag>
        <w:r w:rsidRPr="00320301">
          <w:rPr>
            <w:rFonts w:hint="eastAsia"/>
            <w:color w:val="000000"/>
            <w:kern w:val="2"/>
            <w:lang w:eastAsia="zh-TW"/>
            <w:rPrChange w:id="136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t xml:space="preserve">.1   </w:t>
        </w:r>
      </w:ins>
      <w:del w:id="137" w:author="allychou" w:date="2006-07-13T16:46:00Z">
        <w:r w:rsidR="009C2C3E" w:rsidRPr="00320301" w:rsidDel="00AE4DD3">
          <w:rPr>
            <w:rFonts w:hint="eastAsia"/>
            <w:color w:val="000000"/>
            <w:kern w:val="2"/>
            <w:lang w:eastAsia="zh-TW"/>
            <w:rPrChange w:id="138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delText>IF(</w:delText>
        </w:r>
        <w:r w:rsidR="009C2C3E" w:rsidRPr="00320301" w:rsidDel="00AE4DD3">
          <w:rPr>
            <w:rFonts w:hint="eastAsia"/>
            <w:color w:val="000000"/>
            <w:kern w:val="2"/>
            <w:lang w:eastAsia="zh-TW"/>
            <w:rPrChange w:id="139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delText>不是點選全公司的連結</w:delText>
        </w:r>
        <w:r w:rsidR="009C2C3E" w:rsidRPr="00320301" w:rsidDel="00AE4DD3">
          <w:rPr>
            <w:rFonts w:hint="eastAsia"/>
            <w:color w:val="000000"/>
            <w:kern w:val="2"/>
            <w:lang w:eastAsia="zh-TW"/>
            <w:rPrChange w:id="140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delText>)</w:delText>
        </w:r>
      </w:del>
    </w:p>
    <w:p w:rsidR="00AE4DD3" w:rsidRPr="00320301" w:rsidRDefault="00087FFC" w:rsidP="00AE4DD3">
      <w:pPr>
        <w:pStyle w:val="Tabletext"/>
        <w:keepLines w:val="0"/>
        <w:numPr>
          <w:numberingChange w:id="141" w:author="allychou" w:date="2006-07-13T16:46:00Z" w:original="%2:2:0:.%3:2:0:.%4:3:0:.%5:1:0:.%6:1:0:"/>
        </w:numPr>
        <w:spacing w:after="0" w:line="240" w:lineRule="auto"/>
        <w:rPr>
          <w:ins w:id="142" w:author="allychou" w:date="2006-07-13T16:47:00Z"/>
          <w:rFonts w:hint="eastAsia"/>
          <w:color w:val="000000"/>
          <w:kern w:val="2"/>
          <w:lang w:eastAsia="zh-TW"/>
          <w:rPrChange w:id="143" w:author="allychou" w:date="2006-07-20T15:10:00Z">
            <w:rPr>
              <w:ins w:id="144" w:author="allychou" w:date="2006-07-13T16:47:00Z"/>
              <w:rFonts w:hint="eastAsia"/>
              <w:strike/>
              <w:color w:val="000000"/>
              <w:kern w:val="2"/>
              <w:lang w:eastAsia="zh-TW"/>
            </w:rPr>
          </w:rPrChange>
        </w:rPr>
      </w:pPr>
      <w:r w:rsidRPr="00320301">
        <w:rPr>
          <w:rFonts w:hint="eastAsia"/>
          <w:color w:val="000000"/>
          <w:kern w:val="2"/>
          <w:lang w:eastAsia="zh-TW"/>
          <w:rPrChange w:id="145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 xml:space="preserve">SELECT </w:t>
      </w:r>
      <w:r w:rsidR="00716FF7" w:rsidRPr="00320301">
        <w:rPr>
          <w:rFonts w:hint="eastAsia"/>
          <w:color w:val="000000"/>
          <w:kern w:val="2"/>
          <w:lang w:eastAsia="zh-TW"/>
          <w:rPrChange w:id="146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DTAAH304</w:t>
      </w:r>
      <w:r w:rsidRPr="00320301">
        <w:rPr>
          <w:rFonts w:hint="eastAsia"/>
          <w:color w:val="000000"/>
          <w:kern w:val="2"/>
          <w:lang w:eastAsia="zh-TW"/>
          <w:rPrChange w:id="147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 xml:space="preserve"> WHERE </w:t>
      </w:r>
      <w:r w:rsidRPr="00320301">
        <w:rPr>
          <w:rFonts w:hint="eastAsia"/>
          <w:color w:val="000000"/>
          <w:kern w:val="2"/>
          <w:lang w:eastAsia="zh-TW"/>
          <w:rPrChange w:id="148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統計層級</w:t>
      </w:r>
      <w:r w:rsidRPr="00320301">
        <w:rPr>
          <w:rFonts w:hint="eastAsia"/>
          <w:color w:val="000000"/>
          <w:kern w:val="2"/>
          <w:lang w:eastAsia="zh-TW"/>
          <w:rPrChange w:id="149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 xml:space="preserve"> =</w:t>
      </w:r>
      <w:r w:rsidRPr="00320301">
        <w:rPr>
          <w:rFonts w:hint="eastAsia"/>
          <w:color w:val="000000"/>
          <w:kern w:val="2"/>
          <w:lang w:eastAsia="zh-TW"/>
          <w:rPrChange w:id="150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$</w:t>
      </w:r>
      <w:r w:rsidRPr="00320301">
        <w:rPr>
          <w:rFonts w:hint="eastAsia"/>
          <w:color w:val="000000"/>
          <w:kern w:val="2"/>
          <w:lang w:eastAsia="zh-TW"/>
          <w:rPrChange w:id="151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統計層級</w:t>
      </w:r>
      <w:r w:rsidRPr="00320301">
        <w:rPr>
          <w:rFonts w:hint="eastAsia"/>
          <w:color w:val="000000"/>
          <w:kern w:val="2"/>
          <w:lang w:eastAsia="zh-TW"/>
          <w:rPrChange w:id="152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 xml:space="preserve"> and </w:t>
      </w:r>
      <w:r w:rsidRPr="00320301">
        <w:rPr>
          <w:rFonts w:hint="eastAsia"/>
          <w:color w:val="000000"/>
          <w:kern w:val="2"/>
          <w:lang w:eastAsia="zh-TW"/>
          <w:rPrChange w:id="153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業務單位代號</w:t>
      </w:r>
      <w:r w:rsidRPr="00320301">
        <w:rPr>
          <w:rFonts w:hint="eastAsia"/>
          <w:color w:val="000000"/>
          <w:kern w:val="2"/>
          <w:lang w:eastAsia="zh-TW"/>
          <w:rPrChange w:id="154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 xml:space="preserve"> =$</w:t>
      </w:r>
      <w:r w:rsidRPr="00320301">
        <w:rPr>
          <w:rFonts w:hint="eastAsia"/>
          <w:color w:val="000000"/>
          <w:kern w:val="2"/>
          <w:lang w:eastAsia="zh-TW"/>
          <w:rPrChange w:id="155" w:author="allychou" w:date="2006-07-20T15:10:00Z">
            <w:rPr>
              <w:rFonts w:hint="eastAsia"/>
              <w:strike/>
              <w:color w:val="000000"/>
              <w:kern w:val="2"/>
              <w:lang w:eastAsia="zh-TW"/>
            </w:rPr>
          </w:rPrChange>
        </w:rPr>
        <w:t>業務單位</w:t>
      </w:r>
    </w:p>
    <w:p w:rsidR="00AE4DD3" w:rsidRPr="00320301" w:rsidRDefault="00AE4DD3" w:rsidP="00AE4DD3">
      <w:pPr>
        <w:pStyle w:val="Tabletext"/>
        <w:keepLines w:val="0"/>
        <w:numPr>
          <w:numberingChange w:id="156" w:author="allychou" w:date="2006-07-13T16:46:00Z" w:original="%2:2:0:.%3:2:0:.%4:3:0:.%5:3:0:"/>
        </w:numPr>
        <w:spacing w:after="0" w:line="240" w:lineRule="auto"/>
        <w:ind w:left="1701"/>
        <w:rPr>
          <w:ins w:id="157" w:author="allychou" w:date="2006-07-13T16:47:00Z"/>
          <w:rFonts w:hint="eastAsia"/>
          <w:color w:val="000000"/>
          <w:kern w:val="2"/>
          <w:lang w:eastAsia="zh-TW"/>
          <w:rPrChange w:id="158" w:author="allychou" w:date="2006-07-20T15:10:00Z">
            <w:rPr>
              <w:ins w:id="159" w:author="allychou" w:date="2006-07-13T16:47:00Z"/>
              <w:rFonts w:hint="eastAsia"/>
              <w:strike/>
              <w:color w:val="000000"/>
              <w:kern w:val="2"/>
              <w:lang w:eastAsia="zh-TW"/>
            </w:rPr>
          </w:rPrChange>
        </w:rPr>
        <w:pPrChange w:id="160" w:author="allychou" w:date="2006-07-13T16:47:00Z">
          <w:pPr>
            <w:pStyle w:val="Tabletext"/>
            <w:keepLines w:val="0"/>
            <w:spacing w:after="0" w:line="240" w:lineRule="auto"/>
          </w:pPr>
        </w:pPrChange>
      </w:pPr>
      <w:ins w:id="161" w:author="allychou" w:date="2006-07-13T16:47:00Z">
        <w:r w:rsidRPr="00320301">
          <w:rPr>
            <w:rFonts w:hint="eastAsia"/>
            <w:color w:val="000000"/>
            <w:kern w:val="2"/>
            <w:lang w:eastAsia="zh-TW"/>
            <w:rPrChange w:id="162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t xml:space="preserve">                         </w:t>
        </w:r>
        <w:r w:rsidR="00087FFC" w:rsidRPr="00320301">
          <w:rPr>
            <w:rFonts w:hint="eastAsia"/>
            <w:color w:val="000000"/>
            <w:kern w:val="2"/>
            <w:lang w:eastAsia="zh-TW"/>
            <w:rPrChange w:id="163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t>代號</w:t>
        </w:r>
        <w:r w:rsidR="00087FFC" w:rsidRPr="00320301">
          <w:rPr>
            <w:rFonts w:hint="eastAsia"/>
            <w:color w:val="000000"/>
            <w:kern w:val="2"/>
            <w:lang w:eastAsia="zh-TW"/>
            <w:rPrChange w:id="164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t xml:space="preserve">and </w:t>
        </w:r>
        <w:r w:rsidR="00087FFC" w:rsidRPr="00320301">
          <w:rPr>
            <w:rFonts w:hint="eastAsia"/>
            <w:color w:val="000000"/>
            <w:kern w:val="2"/>
            <w:lang w:eastAsia="zh-TW"/>
            <w:rPrChange w:id="165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t>區部單位</w:t>
        </w:r>
        <w:r w:rsidR="00087FFC" w:rsidRPr="00320301">
          <w:rPr>
            <w:rFonts w:hint="eastAsia"/>
            <w:color w:val="000000"/>
            <w:kern w:val="2"/>
            <w:lang w:eastAsia="zh-TW"/>
            <w:rPrChange w:id="166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t>代號</w:t>
        </w:r>
        <w:r w:rsidR="00087FFC" w:rsidRPr="00320301">
          <w:rPr>
            <w:rFonts w:hint="eastAsia"/>
            <w:color w:val="000000"/>
            <w:kern w:val="2"/>
            <w:lang w:eastAsia="zh-TW"/>
            <w:rPrChange w:id="167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t xml:space="preserve"> =$</w:t>
        </w:r>
        <w:r w:rsidR="00087FFC" w:rsidRPr="00320301">
          <w:rPr>
            <w:rFonts w:hint="eastAsia"/>
            <w:color w:val="000000"/>
            <w:kern w:val="2"/>
            <w:lang w:eastAsia="zh-TW"/>
            <w:rPrChange w:id="168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t>區部單位</w:t>
        </w:r>
        <w:r w:rsidR="00087FFC" w:rsidRPr="00320301">
          <w:rPr>
            <w:rFonts w:hint="eastAsia"/>
            <w:color w:val="000000"/>
            <w:kern w:val="2"/>
            <w:lang w:eastAsia="zh-TW"/>
            <w:rPrChange w:id="169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t>代號</w:t>
        </w:r>
      </w:ins>
    </w:p>
    <w:p w:rsidR="009C2C3E" w:rsidRPr="00320301" w:rsidDel="00AE4DD3" w:rsidRDefault="00AE4DD3" w:rsidP="00AE4DD3">
      <w:pPr>
        <w:pStyle w:val="Tabletext"/>
        <w:keepLines w:val="0"/>
        <w:numPr>
          <w:ins w:id="170" w:author="allychou" w:date="2006-07-13T16:47:00Z"/>
        </w:numPr>
        <w:spacing w:after="0" w:line="240" w:lineRule="auto"/>
        <w:rPr>
          <w:ins w:id="171" w:author="allychou" w:date="2006-07-13T16:47:00Z"/>
          <w:del w:id="172" w:author="allychou" w:date="2006-07-13T16:46:00Z"/>
          <w:rFonts w:hint="eastAsia"/>
          <w:color w:val="000000"/>
          <w:kern w:val="2"/>
          <w:lang w:eastAsia="zh-TW"/>
          <w:rPrChange w:id="173" w:author="allychou" w:date="2006-07-20T15:10:00Z">
            <w:rPr>
              <w:ins w:id="174" w:author="allychou" w:date="2006-07-13T16:47:00Z"/>
              <w:del w:id="175" w:author="allychou" w:date="2006-07-13T16:46:00Z"/>
              <w:rFonts w:hint="eastAsia"/>
              <w:strike/>
              <w:kern w:val="2"/>
              <w:lang w:eastAsia="zh-TW"/>
            </w:rPr>
          </w:rPrChange>
        </w:rPr>
        <w:pPrChange w:id="176" w:author="allychou" w:date="2006-07-13T16:47:00Z">
          <w:pPr>
            <w:pStyle w:val="Tabletext"/>
            <w:keepLines w:val="0"/>
            <w:spacing w:after="0" w:line="240" w:lineRule="auto"/>
          </w:pPr>
        </w:pPrChange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ins w:id="177" w:author="allychou" w:date="2006-07-13T16:47:00Z">
          <w:r w:rsidRPr="00320301">
            <w:rPr>
              <w:rFonts w:hint="eastAsia"/>
              <w:color w:val="000000"/>
              <w:kern w:val="2"/>
              <w:lang w:eastAsia="zh-TW"/>
              <w:rPrChange w:id="178" w:author="allychou" w:date="2006-07-20T15:10:00Z">
                <w:rPr>
                  <w:rFonts w:hint="eastAsia"/>
                  <w:strike/>
                  <w:color w:val="000000"/>
                  <w:kern w:val="2"/>
                  <w:lang w:eastAsia="zh-TW"/>
                </w:rPr>
              </w:rPrChange>
            </w:rPr>
            <w:t>2.2.3</w:t>
          </w:r>
        </w:ins>
      </w:smartTag>
      <w:ins w:id="179" w:author="allychou" w:date="2006-07-13T16:47:00Z">
        <w:r w:rsidRPr="00320301">
          <w:rPr>
            <w:rFonts w:hint="eastAsia"/>
            <w:color w:val="000000"/>
            <w:kern w:val="2"/>
            <w:lang w:eastAsia="zh-TW"/>
            <w:rPrChange w:id="180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t xml:space="preserve">.2   </w:t>
        </w:r>
        <w:del w:id="181" w:author="allychou" w:date="2006-07-13T16:46:00Z">
          <w:r w:rsidR="009C2C3E" w:rsidRPr="00320301" w:rsidDel="00AE4DD3">
            <w:rPr>
              <w:rFonts w:hint="eastAsia"/>
              <w:color w:val="000000"/>
              <w:kern w:val="2"/>
              <w:lang w:eastAsia="zh-TW"/>
              <w:rPrChange w:id="182" w:author="allychou" w:date="2006-07-20T15:10:00Z">
                <w:rPr>
                  <w:rFonts w:hint="eastAsia"/>
                  <w:strike/>
                  <w:kern w:val="2"/>
                  <w:lang w:eastAsia="zh-TW"/>
                </w:rPr>
              </w:rPrChange>
            </w:rPr>
            <w:delText>ELSE(</w:delText>
          </w:r>
          <w:r w:rsidR="009C2C3E" w:rsidRPr="00320301" w:rsidDel="00AE4DD3">
            <w:rPr>
              <w:rFonts w:hint="eastAsia"/>
              <w:color w:val="000000"/>
              <w:kern w:val="2"/>
              <w:lang w:eastAsia="zh-TW"/>
              <w:rPrChange w:id="183" w:author="allychou" w:date="2006-07-20T15:10:00Z">
                <w:rPr>
                  <w:rFonts w:hint="eastAsia"/>
                  <w:strike/>
                  <w:kern w:val="2"/>
                  <w:lang w:eastAsia="zh-TW"/>
                </w:rPr>
              </w:rPrChange>
            </w:rPr>
            <w:delText>點選全公司的連結</w:delText>
          </w:r>
          <w:r w:rsidR="009C2C3E" w:rsidRPr="00320301" w:rsidDel="00AE4DD3">
            <w:rPr>
              <w:rFonts w:hint="eastAsia"/>
              <w:color w:val="000000"/>
              <w:kern w:val="2"/>
              <w:lang w:eastAsia="zh-TW"/>
              <w:rPrChange w:id="184" w:author="allychou" w:date="2006-07-20T15:10:00Z">
                <w:rPr>
                  <w:rFonts w:hint="eastAsia"/>
                  <w:strike/>
                  <w:kern w:val="2"/>
                  <w:lang w:eastAsia="zh-TW"/>
                </w:rPr>
              </w:rPrChange>
            </w:rPr>
            <w:delText>)</w:delText>
          </w:r>
        </w:del>
      </w:ins>
    </w:p>
    <w:p w:rsidR="009C2C3E" w:rsidRPr="00320301" w:rsidDel="00AE4DD3" w:rsidRDefault="009C2C3E" w:rsidP="00AE4DD3">
      <w:pPr>
        <w:pStyle w:val="Tabletext"/>
        <w:keepLines w:val="0"/>
        <w:spacing w:after="0" w:line="240" w:lineRule="auto"/>
        <w:ind w:left="1701"/>
        <w:rPr>
          <w:del w:id="185" w:author="allychou" w:date="2006-07-13T16:46:00Z"/>
          <w:rFonts w:hint="eastAsia"/>
          <w:color w:val="000000"/>
          <w:kern w:val="2"/>
          <w:lang w:eastAsia="zh-TW"/>
          <w:rPrChange w:id="186" w:author="allychou" w:date="2006-07-20T15:10:00Z">
            <w:rPr>
              <w:del w:id="187" w:author="allychou" w:date="2006-07-13T16:46:00Z"/>
              <w:rFonts w:hint="eastAsia"/>
              <w:strike/>
              <w:kern w:val="2"/>
              <w:lang w:eastAsia="zh-TW"/>
            </w:rPr>
          </w:rPrChange>
        </w:rPr>
        <w:pPrChange w:id="188" w:author="allychou" w:date="2006-07-13T16:47:00Z">
          <w:pPr>
            <w:pStyle w:val="Tabletext"/>
            <w:keepLines w:val="0"/>
            <w:spacing w:after="0" w:line="240" w:lineRule="auto"/>
          </w:pPr>
        </w:pPrChange>
      </w:pPr>
      <w:del w:id="189" w:author="allychou" w:date="2006-07-13T16:46:00Z">
        <w:r w:rsidRPr="00320301" w:rsidDel="00AE4DD3">
          <w:rPr>
            <w:rFonts w:hint="eastAsia"/>
            <w:color w:val="000000"/>
            <w:kern w:val="2"/>
            <w:lang w:eastAsia="zh-TW"/>
            <w:rPrChange w:id="190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delText xml:space="preserve">     2.3.3.2.1   SELECT </w:delText>
        </w:r>
        <w:r w:rsidR="00716FF7" w:rsidRPr="00320301" w:rsidDel="00AE4DD3">
          <w:rPr>
            <w:rFonts w:hint="eastAsia"/>
            <w:color w:val="000000"/>
            <w:kern w:val="2"/>
            <w:lang w:eastAsia="zh-TW"/>
            <w:rPrChange w:id="191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delText>DTAAH304</w:delText>
        </w:r>
        <w:r w:rsidRPr="00320301" w:rsidDel="00AE4DD3">
          <w:rPr>
            <w:rFonts w:hint="eastAsia"/>
            <w:color w:val="000000"/>
            <w:kern w:val="2"/>
            <w:lang w:eastAsia="zh-TW"/>
            <w:rPrChange w:id="192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delText xml:space="preserve"> WHERE </w:delText>
        </w:r>
        <w:r w:rsidRPr="00320301" w:rsidDel="00AE4DD3">
          <w:rPr>
            <w:rFonts w:hint="eastAsia"/>
            <w:color w:val="000000"/>
            <w:kern w:val="2"/>
            <w:lang w:eastAsia="zh-TW"/>
            <w:rPrChange w:id="193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delText>統計層級</w:delText>
        </w:r>
        <w:r w:rsidRPr="00320301" w:rsidDel="00AE4DD3">
          <w:rPr>
            <w:rFonts w:hint="eastAsia"/>
            <w:color w:val="000000"/>
            <w:kern w:val="2"/>
            <w:lang w:eastAsia="zh-TW"/>
            <w:rPrChange w:id="194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delText xml:space="preserve"> =</w:delText>
        </w:r>
        <w:r w:rsidRPr="00320301" w:rsidDel="00AE4DD3">
          <w:rPr>
            <w:rFonts w:hint="eastAsia"/>
            <w:color w:val="000000"/>
            <w:kern w:val="2"/>
            <w:lang w:eastAsia="zh-TW"/>
            <w:rPrChange w:id="195" w:author="allychou" w:date="2006-07-20T15:10:00Z">
              <w:rPr>
                <w:rFonts w:hint="eastAsia"/>
                <w:strike/>
                <w:kern w:val="2"/>
                <w:lang w:eastAsia="zh-TW"/>
              </w:rPr>
            </w:rPrChange>
          </w:rPr>
          <w:delText>$</w:delText>
        </w:r>
        <w:r w:rsidRPr="00320301" w:rsidDel="00AE4DD3">
          <w:rPr>
            <w:rFonts w:hint="eastAsia"/>
            <w:color w:val="000000"/>
            <w:kern w:val="2"/>
            <w:lang w:eastAsia="zh-TW"/>
            <w:rPrChange w:id="196" w:author="allychou" w:date="2006-07-20T15:10:00Z">
              <w:rPr>
                <w:rFonts w:hint="eastAsia"/>
                <w:strike/>
                <w:color w:val="000000"/>
                <w:kern w:val="2"/>
                <w:lang w:eastAsia="zh-TW"/>
              </w:rPr>
            </w:rPrChange>
          </w:rPr>
          <w:delText>統計層級</w:delText>
        </w:r>
      </w:del>
    </w:p>
    <w:p w:rsidR="00087FFC" w:rsidRPr="00320301" w:rsidRDefault="00087FFC" w:rsidP="00AE4DD3">
      <w:pPr>
        <w:pStyle w:val="Tabletext"/>
        <w:keepLines w:val="0"/>
        <w:numPr>
          <w:numberingChange w:id="197" w:author="allychou" w:date="2006-07-13T16:46:00Z" w:original="%2:2:0:.%3:2:0:.%4:3:0:.%5:3:0:"/>
        </w:numPr>
        <w:spacing w:after="0" w:line="240" w:lineRule="auto"/>
        <w:ind w:left="1701"/>
        <w:rPr>
          <w:rFonts w:hint="eastAsia"/>
          <w:color w:val="000000"/>
          <w:kern w:val="2"/>
          <w:szCs w:val="24"/>
          <w:lang w:eastAsia="zh-TW"/>
          <w:rPrChange w:id="198" w:author="allychou" w:date="2006-07-20T15:10:00Z">
            <w:rPr>
              <w:rFonts w:hint="eastAsia"/>
              <w:kern w:val="2"/>
              <w:szCs w:val="24"/>
              <w:lang w:eastAsia="zh-TW"/>
            </w:rPr>
          </w:rPrChange>
        </w:rPr>
        <w:pPrChange w:id="199" w:author="allychou" w:date="2006-07-13T16:47:00Z">
          <w:pPr>
            <w:pStyle w:val="Tabletext"/>
            <w:keepLines w:val="0"/>
            <w:spacing w:after="0" w:line="240" w:lineRule="auto"/>
          </w:pPr>
        </w:pPrChange>
      </w:pPr>
      <w:r w:rsidRPr="00320301">
        <w:rPr>
          <w:rFonts w:hint="eastAsia"/>
          <w:color w:val="000000"/>
          <w:kern w:val="2"/>
          <w:lang w:eastAsia="zh-TW"/>
          <w:rPrChange w:id="200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參照</w:t>
      </w:r>
      <w:r w:rsidRPr="00320301">
        <w:rPr>
          <w:rFonts w:hint="eastAsia"/>
          <w:color w:val="000000"/>
          <w:kern w:val="2"/>
          <w:lang w:eastAsia="zh-TW"/>
          <w:rPrChange w:id="201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FORMAT(C)</w:t>
      </w:r>
      <w:r w:rsidRPr="00320301">
        <w:rPr>
          <w:rFonts w:hint="eastAsia"/>
          <w:color w:val="000000"/>
          <w:kern w:val="2"/>
          <w:lang w:eastAsia="zh-TW"/>
          <w:rPrChange w:id="202" w:author="allychou" w:date="2006-07-20T15:10:00Z">
            <w:rPr>
              <w:rFonts w:hint="eastAsia"/>
              <w:strike/>
              <w:kern w:val="2"/>
              <w:lang w:eastAsia="zh-TW"/>
            </w:rPr>
          </w:rPrChange>
        </w:rPr>
        <w:t>將資料放至畫面</w:t>
      </w:r>
    </w:p>
    <w:p w:rsidR="00087FFC" w:rsidRDefault="00087FFC" w:rsidP="00087FFC">
      <w:pPr>
        <w:pStyle w:val="Tabletext"/>
        <w:keepLines w:val="0"/>
        <w:numPr>
          <w:ilvl w:val="3"/>
          <w:numId w:val="8"/>
          <w:numberingChange w:id="203" w:author="allychou" w:date="2006-07-20T18:34:00Z" w:original="%2:2:0:.%3:2:0:.%4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20301">
        <w:rPr>
          <w:rFonts w:hint="eastAsia"/>
          <w:color w:val="000000"/>
          <w:kern w:val="2"/>
          <w:szCs w:val="24"/>
          <w:lang w:eastAsia="zh-TW"/>
        </w:rPr>
        <w:t>第</w:t>
      </w:r>
      <w:r w:rsidR="00320301" w:rsidRPr="00320301">
        <w:rPr>
          <w:rFonts w:hint="eastAsia"/>
          <w:color w:val="000000"/>
          <w:kern w:val="2"/>
          <w:szCs w:val="24"/>
          <w:lang w:eastAsia="zh-TW"/>
        </w:rPr>
        <w:t>四</w:t>
      </w:r>
      <w:r w:rsidRPr="00320301">
        <w:rPr>
          <w:rFonts w:hint="eastAsia"/>
          <w:color w:val="000000"/>
          <w:kern w:val="2"/>
          <w:szCs w:val="24"/>
          <w:lang w:eastAsia="zh-TW"/>
        </w:rPr>
        <w:t>層</w:t>
      </w:r>
      <w:r>
        <w:rPr>
          <w:rFonts w:hint="eastAsia"/>
          <w:kern w:val="2"/>
          <w:szCs w:val="24"/>
          <w:lang w:eastAsia="zh-TW"/>
        </w:rPr>
        <w:t>顯示隸屬相同的</w:t>
      </w:r>
      <w:r>
        <w:rPr>
          <w:rFonts w:hint="eastAsia"/>
          <w:color w:val="000000"/>
          <w:kern w:val="2"/>
          <w:szCs w:val="24"/>
          <w:lang w:eastAsia="zh-TW"/>
        </w:rPr>
        <w:t>業務單位</w:t>
      </w:r>
      <w:r>
        <w:rPr>
          <w:rFonts w:hint="eastAsia"/>
          <w:kern w:val="2"/>
          <w:szCs w:val="24"/>
          <w:lang w:eastAsia="zh-TW"/>
        </w:rPr>
        <w:t>、相同的區部單位</w:t>
      </w:r>
      <w:r w:rsidRPr="00320301">
        <w:rPr>
          <w:rFonts w:hint="eastAsia"/>
          <w:color w:val="000000"/>
          <w:kern w:val="2"/>
          <w:lang w:eastAsia="zh-TW"/>
          <w:rPrChange w:id="204" w:author="allychou" w:date="2006-07-20T15:10:00Z">
            <w:rPr>
              <w:rFonts w:hint="eastAsia"/>
              <w:kern w:val="2"/>
              <w:szCs w:val="24"/>
              <w:lang w:eastAsia="zh-TW"/>
            </w:rPr>
          </w:rPrChange>
        </w:rPr>
        <w:t>、相同的單位</w:t>
      </w:r>
      <w:r>
        <w:rPr>
          <w:rFonts w:hint="eastAsia"/>
          <w:kern w:val="2"/>
          <w:szCs w:val="24"/>
          <w:lang w:eastAsia="zh-TW"/>
        </w:rPr>
        <w:t>之明細查詢</w:t>
      </w:r>
      <w:r>
        <w:rPr>
          <w:rFonts w:hint="eastAsia"/>
          <w:kern w:val="2"/>
          <w:szCs w:val="24"/>
          <w:lang w:eastAsia="zh-TW"/>
        </w:rPr>
        <w:t>(</w:t>
      </w:r>
      <w:r w:rsidR="004D26D7">
        <w:rPr>
          <w:rFonts w:hint="eastAsia"/>
          <w:kern w:val="2"/>
          <w:szCs w:val="24"/>
          <w:lang w:eastAsia="zh-TW"/>
        </w:rPr>
        <w:t>為申請件數</w:t>
      </w:r>
      <w:r w:rsidR="004D26D7">
        <w:rPr>
          <w:rFonts w:hint="eastAsia"/>
          <w:lang w:eastAsia="zh-TW"/>
        </w:rPr>
        <w:t>明細查詢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</w:p>
    <w:p w:rsidR="00087FFC" w:rsidRPr="00320301" w:rsidRDefault="00087FFC" w:rsidP="00087FFC">
      <w:pPr>
        <w:pStyle w:val="Tabletext"/>
        <w:keepLines w:val="0"/>
        <w:spacing w:after="0" w:line="240" w:lineRule="auto"/>
        <w:ind w:left="1276"/>
        <w:rPr>
          <w:rFonts w:hint="eastAsia"/>
          <w:color w:val="000000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$</w:t>
      </w:r>
      <w:r>
        <w:rPr>
          <w:rFonts w:hint="eastAsia"/>
          <w:color w:val="000000"/>
          <w:kern w:val="2"/>
          <w:szCs w:val="24"/>
          <w:lang w:eastAsia="zh-TW"/>
        </w:rPr>
        <w:t>業務單位代號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選取連結之業務單位代號、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>
        <w:rPr>
          <w:rFonts w:hint="eastAsia"/>
          <w:color w:val="000000"/>
          <w:kern w:val="2"/>
          <w:szCs w:val="24"/>
          <w:lang w:eastAsia="zh-TW"/>
        </w:rPr>
        <w:t>=</w:t>
      </w:r>
      <w:r>
        <w:rPr>
          <w:rFonts w:hint="eastAsia"/>
          <w:color w:val="000000"/>
          <w:kern w:val="2"/>
          <w:szCs w:val="24"/>
          <w:lang w:eastAsia="zh-TW"/>
        </w:rPr>
        <w:t>選取連結之</w:t>
      </w:r>
      <w:r>
        <w:rPr>
          <w:rFonts w:hint="eastAsia"/>
          <w:kern w:val="2"/>
          <w:szCs w:val="24"/>
          <w:lang w:eastAsia="zh-TW"/>
        </w:rPr>
        <w:t>區部單位</w:t>
      </w:r>
      <w:r>
        <w:rPr>
          <w:rFonts w:hint="eastAsia"/>
          <w:color w:val="000000"/>
          <w:kern w:val="2"/>
          <w:szCs w:val="24"/>
          <w:lang w:eastAsia="zh-TW"/>
        </w:rPr>
        <w:t>代號</w:t>
      </w:r>
      <w:r w:rsidRPr="00320301">
        <w:rPr>
          <w:rFonts w:hint="eastAsia"/>
          <w:color w:val="000000"/>
          <w:kern w:val="2"/>
          <w:lang w:eastAsia="zh-TW"/>
        </w:rPr>
        <w:t>、</w:t>
      </w:r>
      <w:r w:rsidRPr="00320301">
        <w:rPr>
          <w:rFonts w:hint="eastAsia"/>
          <w:color w:val="000000"/>
          <w:kern w:val="2"/>
          <w:lang w:eastAsia="zh-TW"/>
          <w:rPrChange w:id="205" w:author="allychou" w:date="2006-07-20T15:10:00Z">
            <w:rPr>
              <w:rFonts w:hint="eastAsia"/>
              <w:kern w:val="2"/>
              <w:szCs w:val="24"/>
              <w:lang w:eastAsia="zh-TW"/>
            </w:rPr>
          </w:rPrChange>
        </w:rPr>
        <w:t>$</w:t>
      </w:r>
      <w:r w:rsidRPr="00320301">
        <w:rPr>
          <w:rFonts w:hint="eastAsia"/>
          <w:color w:val="000000"/>
          <w:kern w:val="2"/>
          <w:lang w:eastAsia="zh-TW"/>
        </w:rPr>
        <w:t>單位</w:t>
      </w:r>
      <w:r w:rsidRPr="00320301">
        <w:rPr>
          <w:rFonts w:hint="eastAsia"/>
          <w:color w:val="000000"/>
          <w:kern w:val="2"/>
          <w:lang w:eastAsia="zh-TW"/>
        </w:rPr>
        <w:t xml:space="preserve">   </w:t>
      </w:r>
    </w:p>
    <w:p w:rsidR="00087FFC" w:rsidRDefault="00087FFC" w:rsidP="00087FFC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  <w:r w:rsidRPr="00320301">
        <w:rPr>
          <w:rFonts w:hint="eastAsia"/>
          <w:color w:val="000000"/>
          <w:kern w:val="2"/>
          <w:lang w:eastAsia="zh-TW"/>
        </w:rPr>
        <w:t xml:space="preserve">       </w:t>
      </w:r>
      <w:r w:rsidRPr="00320301">
        <w:rPr>
          <w:rFonts w:hint="eastAsia"/>
          <w:color w:val="000000"/>
          <w:kern w:val="2"/>
          <w:lang w:eastAsia="zh-TW"/>
        </w:rPr>
        <w:t>代號</w:t>
      </w:r>
      <w:r w:rsidRPr="00320301">
        <w:rPr>
          <w:rFonts w:hint="eastAsia"/>
          <w:color w:val="000000"/>
          <w:kern w:val="2"/>
          <w:lang w:eastAsia="zh-TW"/>
        </w:rPr>
        <w:t>=</w:t>
      </w:r>
      <w:r w:rsidRPr="00320301">
        <w:rPr>
          <w:rFonts w:hint="eastAsia"/>
          <w:color w:val="000000"/>
          <w:kern w:val="2"/>
          <w:lang w:eastAsia="zh-TW"/>
        </w:rPr>
        <w:t>選取連結之單位代號</w:t>
      </w:r>
    </w:p>
    <w:p w:rsidR="00CD72DA" w:rsidDel="00AE4DD3" w:rsidRDefault="00CD72DA" w:rsidP="00087FFC">
      <w:pPr>
        <w:pStyle w:val="Tabletext"/>
        <w:keepLines w:val="0"/>
        <w:spacing w:after="0" w:line="240" w:lineRule="auto"/>
        <w:ind w:left="1701"/>
        <w:rPr>
          <w:del w:id="206" w:author="allychou" w:date="2006-07-13T16:47:00Z"/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2.</w:t>
        </w:r>
        <w:r w:rsidR="004D26D7">
          <w:rPr>
            <w:rFonts w:hint="eastAsia"/>
            <w:kern w:val="2"/>
            <w:szCs w:val="24"/>
            <w:lang w:eastAsia="zh-TW"/>
          </w:rPr>
          <w:t>2</w:t>
        </w:r>
        <w:r w:rsidR="00087FFC">
          <w:rPr>
            <w:rFonts w:hint="eastAsia"/>
            <w:kern w:val="2"/>
            <w:szCs w:val="24"/>
            <w:lang w:eastAsia="zh-TW"/>
          </w:rPr>
          <w:t>.4</w:t>
        </w:r>
      </w:smartTag>
      <w:r w:rsidR="00087FFC">
        <w:rPr>
          <w:rFonts w:hint="eastAsia"/>
          <w:kern w:val="2"/>
          <w:szCs w:val="24"/>
          <w:lang w:eastAsia="zh-TW"/>
        </w:rPr>
        <w:t xml:space="preserve">.1   </w:t>
      </w:r>
      <w:del w:id="207" w:author="allychou" w:date="2006-07-13T16:47:00Z">
        <w:r w:rsidDel="00AE4DD3">
          <w:rPr>
            <w:rFonts w:hint="eastAsia"/>
            <w:kern w:val="2"/>
            <w:szCs w:val="24"/>
            <w:lang w:eastAsia="zh-TW"/>
          </w:rPr>
          <w:delText>IF(</w:delText>
        </w:r>
        <w:r w:rsidDel="00AE4DD3">
          <w:rPr>
            <w:rFonts w:hint="eastAsia"/>
            <w:kern w:val="2"/>
            <w:szCs w:val="24"/>
            <w:lang w:eastAsia="zh-TW"/>
          </w:rPr>
          <w:delText>不是點選全公司的連結</w:delText>
        </w:r>
        <w:r w:rsidDel="00AE4DD3">
          <w:rPr>
            <w:rFonts w:hint="eastAsia"/>
            <w:kern w:val="2"/>
            <w:szCs w:val="24"/>
            <w:lang w:eastAsia="zh-TW"/>
          </w:rPr>
          <w:delText>)</w:delText>
        </w:r>
      </w:del>
    </w:p>
    <w:p w:rsidR="004D26D7" w:rsidRDefault="00CD72DA" w:rsidP="00087FFC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  <w:del w:id="208" w:author="allychou" w:date="2006-07-13T16:47:00Z">
        <w:r w:rsidDel="00AE4DD3">
          <w:rPr>
            <w:rFonts w:hint="eastAsia"/>
            <w:kern w:val="2"/>
            <w:szCs w:val="24"/>
            <w:lang w:eastAsia="zh-TW"/>
          </w:rPr>
          <w:delText xml:space="preserve">     </w:delText>
        </w:r>
        <w:r w:rsidR="004D26D7" w:rsidDel="00AE4DD3">
          <w:rPr>
            <w:rFonts w:hint="eastAsia"/>
            <w:kern w:val="2"/>
            <w:szCs w:val="24"/>
            <w:lang w:eastAsia="zh-TW"/>
          </w:rPr>
          <w:delText xml:space="preserve">  2.2</w:delText>
        </w:r>
        <w:r w:rsidDel="00AE4DD3">
          <w:rPr>
            <w:rFonts w:hint="eastAsia"/>
            <w:kern w:val="2"/>
            <w:szCs w:val="24"/>
            <w:lang w:eastAsia="zh-TW"/>
          </w:rPr>
          <w:delText xml:space="preserve">.4.1.1   </w:delText>
        </w:r>
      </w:del>
      <w:r w:rsidR="00087FFC">
        <w:rPr>
          <w:rFonts w:hint="eastAsia"/>
          <w:kern w:val="2"/>
          <w:szCs w:val="24"/>
          <w:lang w:eastAsia="zh-TW"/>
        </w:rPr>
        <w:t xml:space="preserve">SELECT </w:t>
      </w:r>
      <w:r w:rsidR="00716FF7">
        <w:rPr>
          <w:rFonts w:hint="eastAsia"/>
          <w:color w:val="000000"/>
          <w:kern w:val="2"/>
          <w:szCs w:val="24"/>
          <w:lang w:eastAsia="zh-TW"/>
        </w:rPr>
        <w:t>DTAAH303</w:t>
      </w:r>
      <w:r w:rsidR="00087FFC">
        <w:rPr>
          <w:rFonts w:hint="eastAsia"/>
          <w:color w:val="000000"/>
          <w:kern w:val="2"/>
          <w:szCs w:val="24"/>
          <w:lang w:eastAsia="zh-TW"/>
        </w:rPr>
        <w:t xml:space="preserve"> WHERE </w:t>
      </w:r>
      <w:r w:rsidR="00087FFC">
        <w:rPr>
          <w:rFonts w:hint="eastAsia"/>
          <w:color w:val="000000"/>
          <w:kern w:val="2"/>
          <w:szCs w:val="24"/>
          <w:lang w:eastAsia="zh-TW"/>
        </w:rPr>
        <w:t>業務單位代號</w:t>
      </w:r>
      <w:r w:rsidR="00087FFC">
        <w:rPr>
          <w:rFonts w:hint="eastAsia"/>
          <w:color w:val="000000"/>
          <w:kern w:val="2"/>
          <w:szCs w:val="24"/>
          <w:lang w:eastAsia="zh-TW"/>
        </w:rPr>
        <w:t xml:space="preserve"> =$ </w:t>
      </w:r>
      <w:r w:rsidR="00087FFC">
        <w:rPr>
          <w:rFonts w:hint="eastAsia"/>
          <w:color w:val="000000"/>
          <w:kern w:val="2"/>
          <w:szCs w:val="24"/>
          <w:lang w:eastAsia="zh-TW"/>
        </w:rPr>
        <w:t>業務單位代號</w:t>
      </w:r>
      <w:r w:rsidR="00087FFC">
        <w:rPr>
          <w:rFonts w:hint="eastAsia"/>
          <w:color w:val="000000"/>
          <w:kern w:val="2"/>
          <w:szCs w:val="24"/>
          <w:lang w:eastAsia="zh-TW"/>
        </w:rPr>
        <w:t xml:space="preserve">and </w:t>
      </w:r>
      <w:r w:rsidR="00087FFC">
        <w:rPr>
          <w:rFonts w:hint="eastAsia"/>
          <w:kern w:val="2"/>
          <w:szCs w:val="24"/>
          <w:lang w:eastAsia="zh-TW"/>
        </w:rPr>
        <w:t>區部單位</w:t>
      </w:r>
      <w:r w:rsidR="004D26D7">
        <w:rPr>
          <w:rFonts w:hint="eastAsia"/>
          <w:kern w:val="2"/>
          <w:szCs w:val="24"/>
          <w:lang w:eastAsia="zh-TW"/>
        </w:rPr>
        <w:t xml:space="preserve">                               </w:t>
      </w:r>
    </w:p>
    <w:p w:rsidR="00087FFC" w:rsidRDefault="004D26D7" w:rsidP="00087FFC">
      <w:pPr>
        <w:pStyle w:val="Tabletext"/>
        <w:keepLines w:val="0"/>
        <w:spacing w:after="0" w:line="240" w:lineRule="auto"/>
        <w:ind w:left="1701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</w:t>
      </w:r>
      <w:del w:id="209" w:author="allychou" w:date="2006-07-13T16:47:00Z">
        <w:r w:rsidDel="00AE4DD3">
          <w:rPr>
            <w:rFonts w:hint="eastAsia"/>
            <w:kern w:val="2"/>
            <w:szCs w:val="24"/>
            <w:lang w:eastAsia="zh-TW"/>
          </w:rPr>
          <w:delText xml:space="preserve">         </w:delText>
        </w:r>
      </w:del>
      <w:r w:rsidR="00087FFC">
        <w:rPr>
          <w:rFonts w:hint="eastAsia"/>
          <w:color w:val="000000"/>
          <w:kern w:val="2"/>
          <w:szCs w:val="24"/>
          <w:lang w:eastAsia="zh-TW"/>
        </w:rPr>
        <w:t>代號</w:t>
      </w:r>
      <w:r w:rsidR="00087FFC">
        <w:rPr>
          <w:rFonts w:hint="eastAsia"/>
          <w:color w:val="000000"/>
          <w:kern w:val="2"/>
          <w:szCs w:val="24"/>
          <w:lang w:eastAsia="zh-TW"/>
        </w:rPr>
        <w:t xml:space="preserve"> =$</w:t>
      </w:r>
      <w:r w:rsidR="00087FFC">
        <w:rPr>
          <w:rFonts w:hint="eastAsia"/>
          <w:kern w:val="2"/>
          <w:szCs w:val="24"/>
          <w:lang w:eastAsia="zh-TW"/>
        </w:rPr>
        <w:t>區部單位</w:t>
      </w:r>
      <w:r w:rsidR="00087FFC">
        <w:rPr>
          <w:rFonts w:hint="eastAsia"/>
          <w:color w:val="000000"/>
          <w:kern w:val="2"/>
          <w:szCs w:val="24"/>
          <w:lang w:eastAsia="zh-TW"/>
        </w:rPr>
        <w:t>代號</w:t>
      </w:r>
      <w:r w:rsidR="00087FFC" w:rsidRPr="00320301">
        <w:rPr>
          <w:rFonts w:hint="eastAsia"/>
          <w:color w:val="000000"/>
          <w:kern w:val="2"/>
          <w:lang w:eastAsia="zh-TW"/>
        </w:rPr>
        <w:t xml:space="preserve"> and </w:t>
      </w:r>
      <w:r w:rsidR="00087FFC" w:rsidRPr="00320301">
        <w:rPr>
          <w:rFonts w:hint="eastAsia"/>
          <w:color w:val="000000"/>
          <w:kern w:val="2"/>
          <w:lang w:eastAsia="zh-TW"/>
        </w:rPr>
        <w:t>單位代號</w:t>
      </w:r>
      <w:r w:rsidR="00087FFC" w:rsidRPr="00320301">
        <w:rPr>
          <w:rFonts w:hint="eastAsia"/>
          <w:color w:val="000000"/>
          <w:kern w:val="2"/>
          <w:lang w:eastAsia="zh-TW"/>
        </w:rPr>
        <w:t xml:space="preserve"> =$</w:t>
      </w:r>
      <w:r w:rsidR="00087FFC" w:rsidRPr="00320301">
        <w:rPr>
          <w:rFonts w:hint="eastAsia"/>
          <w:color w:val="000000"/>
          <w:kern w:val="2"/>
          <w:lang w:eastAsia="zh-TW"/>
        </w:rPr>
        <w:t>單位代號</w:t>
      </w:r>
      <w:r w:rsidR="00CD72DA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087FFC">
        <w:rPr>
          <w:rFonts w:hint="eastAsia"/>
          <w:color w:val="000000"/>
          <w:kern w:val="2"/>
          <w:szCs w:val="24"/>
          <w:lang w:eastAsia="zh-TW"/>
        </w:rPr>
        <w:t xml:space="preserve">order by </w:t>
      </w:r>
      <w:r w:rsidR="00087FFC">
        <w:rPr>
          <w:rFonts w:hint="eastAsia"/>
          <w:color w:val="000000"/>
          <w:kern w:val="2"/>
          <w:szCs w:val="24"/>
          <w:lang w:eastAsia="zh-TW"/>
        </w:rPr>
        <w:t>經手人</w:t>
      </w:r>
      <w:r w:rsidR="00087FFC">
        <w:rPr>
          <w:rFonts w:hint="eastAsia"/>
          <w:color w:val="000000"/>
          <w:kern w:val="2"/>
          <w:szCs w:val="24"/>
          <w:lang w:eastAsia="zh-TW"/>
        </w:rPr>
        <w:t>ID</w:t>
      </w:r>
    </w:p>
    <w:p w:rsidR="00CD72DA" w:rsidDel="00AE4DD3" w:rsidRDefault="004D26D7" w:rsidP="00087FFC">
      <w:pPr>
        <w:pStyle w:val="Tabletext"/>
        <w:keepLines w:val="0"/>
        <w:spacing w:after="0" w:line="240" w:lineRule="auto"/>
        <w:ind w:left="1701"/>
        <w:rPr>
          <w:del w:id="210" w:author="allychou" w:date="2006-07-13T16:47:00Z"/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lastRenderedPageBreak/>
        <w:t xml:space="preserve"> </w:t>
      </w:r>
      <w:del w:id="211" w:author="allychou" w:date="2006-07-13T16:47:00Z">
        <w:r w:rsidDel="00AE4DD3">
          <w:rPr>
            <w:rFonts w:hint="eastAsia"/>
            <w:color w:val="000000"/>
            <w:kern w:val="2"/>
            <w:szCs w:val="24"/>
            <w:lang w:eastAsia="zh-TW"/>
          </w:rPr>
          <w:delText>2.2.4.2</w:delText>
        </w:r>
        <w:r w:rsidR="00CD72DA" w:rsidDel="00AE4DD3">
          <w:rPr>
            <w:rFonts w:hint="eastAsia"/>
            <w:color w:val="000000"/>
            <w:kern w:val="2"/>
            <w:szCs w:val="24"/>
            <w:lang w:eastAsia="zh-TW"/>
          </w:rPr>
          <w:delText xml:space="preserve">  ELSE(</w:delText>
        </w:r>
        <w:r w:rsidR="00CD72DA" w:rsidDel="00AE4DD3">
          <w:rPr>
            <w:rFonts w:hint="eastAsia"/>
            <w:kern w:val="2"/>
            <w:szCs w:val="24"/>
            <w:lang w:eastAsia="zh-TW"/>
          </w:rPr>
          <w:delText>點選全公司的連結</w:delText>
        </w:r>
        <w:r w:rsidR="00CD72DA" w:rsidDel="00AE4DD3">
          <w:rPr>
            <w:rFonts w:hint="eastAsia"/>
            <w:color w:val="000000"/>
            <w:kern w:val="2"/>
            <w:szCs w:val="24"/>
            <w:lang w:eastAsia="zh-TW"/>
          </w:rPr>
          <w:delText>)</w:delText>
        </w:r>
      </w:del>
    </w:p>
    <w:p w:rsidR="00CD72DA" w:rsidDel="00AE4DD3" w:rsidRDefault="00CD72DA" w:rsidP="00716FF7">
      <w:pPr>
        <w:pStyle w:val="Tabletext"/>
        <w:keepLines w:val="0"/>
        <w:spacing w:after="0" w:line="240" w:lineRule="auto"/>
        <w:ind w:left="1701"/>
        <w:rPr>
          <w:del w:id="212" w:author="allychou" w:date="2006-07-13T16:47:00Z"/>
          <w:rFonts w:hint="eastAsia"/>
          <w:color w:val="000000"/>
          <w:kern w:val="2"/>
          <w:szCs w:val="24"/>
          <w:lang w:eastAsia="zh-TW"/>
        </w:rPr>
      </w:pPr>
      <w:del w:id="213" w:author="allychou" w:date="2006-07-13T16:47:00Z">
        <w:r w:rsidDel="00AE4DD3">
          <w:rPr>
            <w:rFonts w:hint="eastAsia"/>
            <w:color w:val="000000"/>
            <w:kern w:val="2"/>
            <w:szCs w:val="24"/>
            <w:lang w:eastAsia="zh-TW"/>
          </w:rPr>
          <w:delText xml:space="preserve">            2.3.4.1.2.1   </w:delText>
        </w:r>
        <w:r w:rsidDel="00AE4DD3">
          <w:rPr>
            <w:rFonts w:hint="eastAsia"/>
            <w:kern w:val="2"/>
            <w:szCs w:val="24"/>
            <w:lang w:eastAsia="zh-TW"/>
          </w:rPr>
          <w:delText xml:space="preserve">SELECT </w:delText>
        </w:r>
        <w:r w:rsidR="00716FF7" w:rsidDel="00AE4DD3">
          <w:rPr>
            <w:rFonts w:hint="eastAsia"/>
            <w:color w:val="000000"/>
            <w:kern w:val="2"/>
            <w:szCs w:val="24"/>
            <w:lang w:eastAsia="zh-TW"/>
          </w:rPr>
          <w:delText>DTAAH303</w:delText>
        </w:r>
        <w:r w:rsidDel="00AE4DD3">
          <w:rPr>
            <w:rFonts w:hint="eastAsia"/>
            <w:color w:val="000000"/>
            <w:kern w:val="2"/>
            <w:szCs w:val="24"/>
            <w:lang w:eastAsia="zh-TW"/>
          </w:rPr>
          <w:delText xml:space="preserve"> WHERE </w:delText>
        </w:r>
        <w:r w:rsidRPr="00E9304C" w:rsidDel="00AE4DD3">
          <w:rPr>
            <w:rFonts w:ascii="細明體" w:eastAsia="細明體" w:hAnsi="細明體"/>
            <w:kern w:val="2"/>
            <w:lang w:eastAsia="zh-TW"/>
          </w:rPr>
          <w:delText>BUSI_DIV_NO</w:delText>
        </w:r>
        <w:r w:rsidDel="00AE4DD3">
          <w:rPr>
            <w:rFonts w:ascii="細明體" w:eastAsia="細明體" w:hAnsi="細明體" w:hint="eastAsia"/>
            <w:kern w:val="2"/>
            <w:lang w:eastAsia="zh-TW"/>
          </w:rPr>
          <w:delText xml:space="preserve"> =1 or 4</w:delText>
        </w:r>
        <w:r w:rsidDel="00AE4DD3">
          <w:rPr>
            <w:rFonts w:hint="eastAsia"/>
            <w:color w:val="000000"/>
            <w:kern w:val="2"/>
            <w:szCs w:val="24"/>
            <w:lang w:eastAsia="zh-TW"/>
          </w:rPr>
          <w:delText xml:space="preserve"> order by </w:delText>
        </w:r>
        <w:r w:rsidDel="00AE4DD3">
          <w:rPr>
            <w:rFonts w:hint="eastAsia"/>
            <w:color w:val="000000"/>
            <w:kern w:val="2"/>
            <w:szCs w:val="24"/>
            <w:lang w:eastAsia="zh-TW"/>
          </w:rPr>
          <w:delText>經手人</w:delText>
        </w:r>
        <w:r w:rsidDel="00AE4DD3">
          <w:rPr>
            <w:rFonts w:hint="eastAsia"/>
            <w:color w:val="000000"/>
            <w:kern w:val="2"/>
            <w:szCs w:val="24"/>
            <w:lang w:eastAsia="zh-TW"/>
          </w:rPr>
          <w:delText>ID</w:delText>
        </w:r>
      </w:del>
    </w:p>
    <w:p w:rsidR="00087FFC" w:rsidRDefault="004D26D7" w:rsidP="004D26D7">
      <w:pPr>
        <w:pStyle w:val="Tabletext"/>
        <w:keepLines w:val="0"/>
        <w:spacing w:after="0" w:line="240" w:lineRule="auto"/>
        <w:ind w:left="1701"/>
        <w:rPr>
          <w:rFonts w:hint="eastAsia"/>
          <w:kern w:val="2"/>
          <w:szCs w:val="24"/>
          <w:lang w:eastAsia="zh-TW"/>
        </w:rPr>
      </w:pPr>
      <w:del w:id="214" w:author="allychou" w:date="2006-07-13T16:47:00Z">
        <w:r w:rsidDel="00AE4DD3">
          <w:rPr>
            <w:rFonts w:hint="eastAsia"/>
            <w:kern w:val="2"/>
            <w:szCs w:val="24"/>
            <w:lang w:eastAsia="zh-TW"/>
          </w:rPr>
          <w:delText xml:space="preserve"> </w:delText>
        </w:r>
      </w:del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2.2.4</w:t>
        </w:r>
      </w:smartTag>
      <w:r>
        <w:rPr>
          <w:rFonts w:hint="eastAsia"/>
          <w:kern w:val="2"/>
          <w:szCs w:val="24"/>
          <w:lang w:eastAsia="zh-TW"/>
        </w:rPr>
        <w:t>.</w:t>
      </w:r>
      <w:ins w:id="215" w:author="allychou" w:date="2006-07-13T16:47:00Z">
        <w:r w:rsidR="00AE4DD3">
          <w:rPr>
            <w:rFonts w:hint="eastAsia"/>
            <w:kern w:val="2"/>
            <w:szCs w:val="24"/>
            <w:lang w:eastAsia="zh-TW"/>
          </w:rPr>
          <w:t>2</w:t>
        </w:r>
      </w:ins>
      <w:del w:id="216" w:author="allychou" w:date="2006-07-13T16:47:00Z">
        <w:r w:rsidDel="00AE4DD3">
          <w:rPr>
            <w:rFonts w:hint="eastAsia"/>
            <w:kern w:val="2"/>
            <w:szCs w:val="24"/>
            <w:lang w:eastAsia="zh-TW"/>
          </w:rPr>
          <w:delText>3</w:delText>
        </w:r>
      </w:del>
      <w:r>
        <w:rPr>
          <w:rFonts w:hint="eastAsia"/>
          <w:kern w:val="2"/>
          <w:szCs w:val="24"/>
          <w:lang w:eastAsia="zh-TW"/>
        </w:rPr>
        <w:t xml:space="preserve">   </w:t>
      </w:r>
      <w:r w:rsidR="00087FFC">
        <w:rPr>
          <w:rFonts w:hint="eastAsia"/>
          <w:kern w:val="2"/>
          <w:szCs w:val="24"/>
          <w:lang w:eastAsia="zh-TW"/>
        </w:rPr>
        <w:t>參照</w:t>
      </w:r>
      <w:r w:rsidR="00087FFC">
        <w:rPr>
          <w:rFonts w:hint="eastAsia"/>
          <w:kern w:val="2"/>
          <w:szCs w:val="24"/>
          <w:lang w:eastAsia="zh-TW"/>
        </w:rPr>
        <w:t>FORMAT(D)</w:t>
      </w:r>
      <w:r w:rsidR="00087FFC">
        <w:rPr>
          <w:rFonts w:hint="eastAsia"/>
          <w:kern w:val="2"/>
          <w:szCs w:val="24"/>
          <w:lang w:eastAsia="zh-TW"/>
        </w:rPr>
        <w:t>將資料放至畫面</w:t>
      </w:r>
    </w:p>
    <w:p w:rsidR="00540A69" w:rsidRDefault="008C1EF3" w:rsidP="003B2534">
      <w:pPr>
        <w:pStyle w:val="Tabletext"/>
        <w:keepLines w:val="0"/>
        <w:numPr>
          <w:ilvl w:val="2"/>
          <w:numId w:val="8"/>
          <w:numberingChange w:id="217" w:author="allychou" w:date="2006-07-20T18:34:00Z" w:original="%2:2:0:.%3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查詢完成訊息欄顯示「</w:t>
      </w:r>
      <w:r w:rsidR="00551067">
        <w:rPr>
          <w:rFonts w:hint="eastAsia"/>
          <w:kern w:val="2"/>
          <w:szCs w:val="24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完成</w:t>
      </w:r>
      <w:r w:rsidR="00551067">
        <w:rPr>
          <w:rFonts w:hint="eastAsia"/>
          <w:kern w:val="2"/>
          <w:szCs w:val="24"/>
          <w:lang w:eastAsia="zh-TW"/>
        </w:rPr>
        <w:t>」</w:t>
      </w:r>
      <w:r w:rsidR="00540A69">
        <w:rPr>
          <w:rFonts w:hint="eastAsia"/>
          <w:kern w:val="2"/>
          <w:szCs w:val="24"/>
          <w:lang w:eastAsia="zh-TW"/>
        </w:rPr>
        <w:t>。</w:t>
      </w:r>
    </w:p>
    <w:p w:rsidR="003A40AE" w:rsidRDefault="003A40AE" w:rsidP="003A40AE">
      <w:pPr>
        <w:pStyle w:val="Tabletext"/>
        <w:keepLines w:val="0"/>
        <w:numPr>
          <w:ilvl w:val="1"/>
          <w:numId w:val="8"/>
          <w:numberingChange w:id="218" w:author="allychou" w:date="2006-07-20T18:34:00Z" w:original="%2:3:0:.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回上頁：回上頁</w:t>
      </w:r>
    </w:p>
    <w:p w:rsidR="00504993" w:rsidRDefault="00504993" w:rsidP="0050499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04993" w:rsidRDefault="00504993" w:rsidP="0050499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04993" w:rsidRDefault="00504993" w:rsidP="00504993">
      <w:pPr>
        <w:pStyle w:val="Tabletext"/>
        <w:keepLines w:val="0"/>
        <w:numPr>
          <w:numberingChange w:id="219" w:author="cathay" w:date="2006-06-27T16:44:00Z" w:original="%2:11:0:."/>
        </w:numPr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FORMAT(A)：</w:t>
      </w:r>
    </w:p>
    <w:tbl>
      <w:tblPr>
        <w:tblStyle w:val="a5"/>
        <w:tblW w:w="4054" w:type="dxa"/>
        <w:tblLook w:val="01E0" w:firstRow="1" w:lastRow="1" w:firstColumn="1" w:lastColumn="1" w:noHBand="0" w:noVBand="0"/>
      </w:tblPr>
      <w:tblGrid>
        <w:gridCol w:w="2027"/>
        <w:gridCol w:w="2027"/>
      </w:tblGrid>
      <w:tr w:rsidR="007A7C5D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7A7C5D" w:rsidRDefault="007A7C5D" w:rsidP="0061168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7A7C5D" w:rsidRDefault="007A7C5D" w:rsidP="0061168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  <w:tr w:rsidR="007A7C5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7A7C5D" w:rsidRPr="00051C7E" w:rsidRDefault="007A7C5D" w:rsidP="00611686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行政中心名稱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vAlign w:val="center"/>
          </w:tcPr>
          <w:p w:rsidR="007A7C5D" w:rsidRDefault="007A7C5D" w:rsidP="00611686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</w:tbl>
    <w:p w:rsidR="00051C7E" w:rsidRDefault="00051C7E" w:rsidP="00051C7E">
      <w:pPr>
        <w:pStyle w:val="Tabletext"/>
        <w:keepLines w:val="0"/>
        <w:numPr>
          <w:numberingChange w:id="220" w:author="cathay" w:date="2006-06-27T16:44:00Z" w:original="%2:11:0:."/>
        </w:numPr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FORMAT(B)：</w:t>
      </w:r>
    </w:p>
    <w:tbl>
      <w:tblPr>
        <w:tblStyle w:val="a5"/>
        <w:tblW w:w="4054" w:type="dxa"/>
        <w:tblLook w:val="01E0" w:firstRow="1" w:lastRow="1" w:firstColumn="1" w:lastColumn="1" w:noHBand="0" w:noVBand="0"/>
      </w:tblPr>
      <w:tblGrid>
        <w:gridCol w:w="2027"/>
        <w:gridCol w:w="2027"/>
      </w:tblGrid>
      <w:tr w:rsidR="007A7C5D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7A7C5D" w:rsidRDefault="007A7C5D" w:rsidP="00051C7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7A7C5D" w:rsidRDefault="007A7C5D" w:rsidP="00051C7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  <w:tr w:rsidR="007A7C5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7A7C5D" w:rsidRPr="00051C7E" w:rsidRDefault="007A7C5D" w:rsidP="00051C7E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服務中心名稱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vAlign w:val="center"/>
          </w:tcPr>
          <w:p w:rsidR="007A7C5D" w:rsidRDefault="007A7C5D" w:rsidP="00051C7E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</w:tbl>
    <w:p w:rsidR="00CB2A39" w:rsidRDefault="00CB2A39" w:rsidP="00CB2A39">
      <w:pPr>
        <w:pStyle w:val="Tabletext"/>
        <w:keepLines w:val="0"/>
        <w:numPr>
          <w:numberingChange w:id="221" w:author="cathay" w:date="2006-06-27T16:44:00Z" w:original="%2:11:0:."/>
        </w:numPr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FORMAT(C)：</w:t>
      </w:r>
    </w:p>
    <w:tbl>
      <w:tblPr>
        <w:tblStyle w:val="a5"/>
        <w:tblW w:w="4054" w:type="dxa"/>
        <w:tblLook w:val="01E0" w:firstRow="1" w:lastRow="1" w:firstColumn="1" w:lastColumn="1" w:noHBand="0" w:noVBand="0"/>
      </w:tblPr>
      <w:tblGrid>
        <w:gridCol w:w="2027"/>
        <w:gridCol w:w="2027"/>
      </w:tblGrid>
      <w:tr w:rsidR="007A7C5D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7A7C5D" w:rsidRDefault="007A7C5D" w:rsidP="00CB2A39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7A7C5D" w:rsidRDefault="007A7C5D" w:rsidP="00CB2A39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  <w:tr w:rsidR="007A7C5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7A7C5D" w:rsidRPr="00051C7E" w:rsidRDefault="007A7C5D" w:rsidP="00CB2A39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單位名稱</w:t>
            </w:r>
          </w:p>
        </w:tc>
        <w:tc>
          <w:tcPr>
            <w:tcW w:w="2027" w:type="dxa"/>
            <w:vAlign w:val="center"/>
          </w:tcPr>
          <w:p w:rsidR="007A7C5D" w:rsidRDefault="007A7C5D" w:rsidP="00CB2A39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  <w:r>
              <w:rPr>
                <w:rFonts w:hint="eastAsia"/>
                <w:lang w:eastAsia="zh-TW"/>
              </w:rPr>
              <w:t>(link)</w:t>
            </w:r>
          </w:p>
        </w:tc>
      </w:tr>
    </w:tbl>
    <w:p w:rsidR="00C17180" w:rsidRDefault="00C17180" w:rsidP="00C17180">
      <w:pPr>
        <w:pStyle w:val="Tabletext"/>
        <w:keepLines w:val="0"/>
        <w:numPr>
          <w:numberingChange w:id="222" w:author="cathay" w:date="2006-06-27T16:44:00Z" w:original="%2:11:0:."/>
        </w:numPr>
        <w:spacing w:after="0" w:line="240" w:lineRule="auto"/>
        <w:ind w:left="425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F944AB">
        <w:rPr>
          <w:rFonts w:ascii="細明體" w:eastAsia="細明體" w:hAnsi="細明體" w:hint="eastAsia"/>
          <w:color w:val="FF0000"/>
          <w:kern w:val="2"/>
          <w:lang w:eastAsia="zh-TW"/>
          <w:rPrChange w:id="223" w:author="allychou" w:date="2006-07-20T15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FORMAT(D)：</w:t>
      </w:r>
    </w:p>
    <w:tbl>
      <w:tblPr>
        <w:tblStyle w:val="a5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EE363A">
        <w:trPr>
          <w:trHeight w:val="360"/>
          <w:ins w:id="224" w:author="allychou" w:date="2006-07-25T11:15:00Z"/>
        </w:trPr>
        <w:tc>
          <w:tcPr>
            <w:tcW w:w="2027" w:type="dxa"/>
            <w:shd w:val="clear" w:color="auto" w:fill="CCFFCC"/>
            <w:vAlign w:val="center"/>
          </w:tcPr>
          <w:p w:rsidR="00EE363A" w:rsidRDefault="00EE363A" w:rsidP="00EE363A">
            <w:pPr>
              <w:pStyle w:val="Tabletext"/>
              <w:keepLines w:val="0"/>
              <w:numPr>
                <w:ins w:id="225" w:author="allychou" w:date="2006-07-25T11:15:00Z"/>
              </w:numPr>
              <w:spacing w:after="0" w:line="240" w:lineRule="auto"/>
              <w:jc w:val="both"/>
              <w:rPr>
                <w:ins w:id="226" w:author="allychou" w:date="2006-07-25T11:15:00Z"/>
                <w:rFonts w:ascii="細明體" w:eastAsia="細明體" w:hAnsi="細明體" w:hint="eastAsia"/>
                <w:kern w:val="2"/>
                <w:lang w:eastAsia="zh-TW"/>
              </w:rPr>
            </w:pPr>
            <w:ins w:id="227" w:author="allychou" w:date="2006-07-25T11:15:00Z">
              <w:r w:rsidRPr="00F944AB">
                <w:rPr>
                  <w:rFonts w:ascii="細明體" w:eastAsia="細明體" w:hAnsi="細明體" w:hint="eastAsia"/>
                  <w:color w:val="FF0000"/>
                  <w:kern w:val="2"/>
                  <w:lang w:eastAsia="zh-TW"/>
                </w:rPr>
                <w:t>單位名稱</w:t>
              </w:r>
            </w:ins>
          </w:p>
        </w:tc>
        <w:tc>
          <w:tcPr>
            <w:tcW w:w="2027" w:type="dxa"/>
            <w:shd w:val="clear" w:color="auto" w:fill="CCFFCC"/>
            <w:vAlign w:val="center"/>
          </w:tcPr>
          <w:p w:rsidR="00EE363A" w:rsidRDefault="00EE363A" w:rsidP="00EE363A">
            <w:pPr>
              <w:pStyle w:val="Tabletext"/>
              <w:keepLines w:val="0"/>
              <w:numPr>
                <w:ins w:id="228" w:author="allychou" w:date="2006-07-25T11:15:00Z"/>
              </w:numPr>
              <w:spacing w:after="0" w:line="240" w:lineRule="auto"/>
              <w:jc w:val="center"/>
              <w:rPr>
                <w:ins w:id="229" w:author="allychou" w:date="2006-07-25T11:15:00Z"/>
                <w:rFonts w:ascii="細明體" w:eastAsia="細明體" w:hAnsi="細明體" w:hint="eastAsia"/>
                <w:kern w:val="2"/>
                <w:lang w:eastAsia="zh-TW"/>
              </w:rPr>
            </w:pPr>
            <w:ins w:id="230" w:author="allychou" w:date="2006-07-25T11:15:00Z">
              <w:r w:rsidRPr="00F944AB">
                <w:rPr>
                  <w:rFonts w:ascii="細明體" w:eastAsia="細明體" w:hAnsi="細明體" w:hint="eastAsia"/>
                  <w:color w:val="FF0000"/>
                  <w:kern w:val="2"/>
                  <w:lang w:eastAsia="zh-TW"/>
                </w:rPr>
                <w:t>經手人姓名</w:t>
              </w:r>
            </w:ins>
          </w:p>
        </w:tc>
        <w:tc>
          <w:tcPr>
            <w:tcW w:w="2027" w:type="dxa"/>
            <w:shd w:val="clear" w:color="auto" w:fill="CCFFCC"/>
            <w:vAlign w:val="center"/>
          </w:tcPr>
          <w:p w:rsidR="00EE363A" w:rsidRDefault="00EE363A" w:rsidP="00EE363A">
            <w:pPr>
              <w:pStyle w:val="Tabletext"/>
              <w:keepLines w:val="0"/>
              <w:numPr>
                <w:ins w:id="231" w:author="allychou" w:date="2006-07-25T11:15:00Z"/>
              </w:numPr>
              <w:spacing w:after="0" w:line="240" w:lineRule="auto"/>
              <w:jc w:val="center"/>
              <w:rPr>
                <w:ins w:id="232" w:author="allychou" w:date="2006-07-25T11:15:00Z"/>
                <w:rFonts w:ascii="細明體" w:eastAsia="細明體" w:hAnsi="細明體" w:hint="eastAsia"/>
                <w:kern w:val="2"/>
                <w:lang w:eastAsia="zh-TW"/>
              </w:rPr>
            </w:pPr>
            <w:ins w:id="233" w:author="allychou" w:date="2006-07-25T11:15:00Z"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事故者姓名</w:t>
              </w:r>
            </w:ins>
          </w:p>
        </w:tc>
        <w:tc>
          <w:tcPr>
            <w:tcW w:w="2028" w:type="dxa"/>
            <w:shd w:val="clear" w:color="auto" w:fill="CCFFCC"/>
            <w:vAlign w:val="center"/>
          </w:tcPr>
          <w:p w:rsidR="00EE363A" w:rsidRDefault="00EE363A" w:rsidP="00EE363A">
            <w:pPr>
              <w:pStyle w:val="Tabletext"/>
              <w:keepLines w:val="0"/>
              <w:numPr>
                <w:ins w:id="234" w:author="allychou" w:date="2006-07-25T11:15:00Z"/>
              </w:numPr>
              <w:spacing w:after="0" w:line="240" w:lineRule="auto"/>
              <w:jc w:val="center"/>
              <w:rPr>
                <w:ins w:id="235" w:author="allychou" w:date="2006-07-25T11:15:00Z"/>
                <w:rFonts w:ascii="細明體" w:eastAsia="細明體" w:hAnsi="細明體" w:hint="eastAsia"/>
                <w:kern w:val="2"/>
                <w:lang w:eastAsia="zh-TW"/>
              </w:rPr>
            </w:pPr>
            <w:ins w:id="236" w:author="allychou" w:date="2006-07-25T11:15:00Z">
              <w:r>
                <w:rPr>
                  <w:rFonts w:ascii="細明體" w:eastAsia="細明體" w:hAnsi="細明體" w:hint="eastAsia"/>
                  <w:kern w:val="2"/>
                  <w:lang w:eastAsia="zh-TW"/>
                </w:rPr>
                <w:t>檔案號碼</w:t>
              </w:r>
            </w:ins>
          </w:p>
        </w:tc>
      </w:tr>
      <w:tr w:rsidR="00EE363A">
        <w:trPr>
          <w:trHeight w:val="360"/>
          <w:ins w:id="237" w:author="allychou" w:date="2006-07-25T11:15:00Z"/>
        </w:trPr>
        <w:tc>
          <w:tcPr>
            <w:tcW w:w="2027" w:type="dxa"/>
            <w:shd w:val="clear" w:color="auto" w:fill="FFFF99"/>
            <w:vAlign w:val="center"/>
          </w:tcPr>
          <w:p w:rsidR="00EE363A" w:rsidRPr="00051C7E" w:rsidRDefault="00EE363A" w:rsidP="00EE363A">
            <w:pPr>
              <w:pStyle w:val="Tabletext"/>
              <w:keepLines w:val="0"/>
              <w:numPr>
                <w:ins w:id="238" w:author="allychou" w:date="2006-07-25T11:15:00Z"/>
              </w:numPr>
              <w:spacing w:after="0" w:line="240" w:lineRule="auto"/>
              <w:jc w:val="both"/>
              <w:rPr>
                <w:ins w:id="239" w:author="allychou" w:date="2006-07-25T11:15:00Z"/>
                <w:rFonts w:hint="eastAsia"/>
                <w:lang w:eastAsia="zh-TW"/>
              </w:rPr>
            </w:pPr>
            <w:ins w:id="240" w:author="allychou" w:date="2006-07-25T11:15:00Z">
              <w:r w:rsidRPr="00F944AB">
                <w:rPr>
                  <w:rFonts w:ascii="細明體" w:eastAsia="細明體" w:hAnsi="細明體" w:hint="eastAsia"/>
                  <w:color w:val="FF0000"/>
                  <w:kern w:val="2"/>
                  <w:lang w:eastAsia="zh-TW"/>
                </w:rPr>
                <w:t>單位名稱</w:t>
              </w:r>
            </w:ins>
          </w:p>
        </w:tc>
        <w:tc>
          <w:tcPr>
            <w:tcW w:w="2027" w:type="dxa"/>
            <w:vAlign w:val="center"/>
          </w:tcPr>
          <w:p w:rsidR="00EE363A" w:rsidRDefault="00EE363A" w:rsidP="00EE363A">
            <w:pPr>
              <w:pStyle w:val="Tabletext"/>
              <w:keepLines w:val="0"/>
              <w:numPr>
                <w:ins w:id="241" w:author="allychou" w:date="2006-07-25T11:15:00Z"/>
              </w:numPr>
              <w:spacing w:after="0" w:line="240" w:lineRule="auto"/>
              <w:jc w:val="both"/>
              <w:rPr>
                <w:ins w:id="242" w:author="allychou" w:date="2006-07-25T11:15:00Z"/>
                <w:rFonts w:ascii="細明體" w:eastAsia="細明體" w:hAnsi="細明體" w:hint="eastAsia"/>
                <w:kern w:val="2"/>
                <w:lang w:eastAsia="zh-TW"/>
              </w:rPr>
            </w:pPr>
            <w:ins w:id="243" w:author="allychou" w:date="2006-07-25T11:15:00Z">
              <w:r w:rsidRPr="00F944AB">
                <w:rPr>
                  <w:rFonts w:ascii="細明體" w:eastAsia="細明體" w:hAnsi="細明體" w:hint="eastAsia"/>
                  <w:color w:val="FF0000"/>
                  <w:kern w:val="2"/>
                  <w:lang w:eastAsia="zh-TW"/>
                </w:rPr>
                <w:t>經手人姓名</w:t>
              </w:r>
            </w:ins>
          </w:p>
        </w:tc>
        <w:tc>
          <w:tcPr>
            <w:tcW w:w="2027" w:type="dxa"/>
            <w:vAlign w:val="center"/>
          </w:tcPr>
          <w:p w:rsidR="00EE363A" w:rsidRDefault="00EE363A" w:rsidP="00EE363A">
            <w:pPr>
              <w:pStyle w:val="Tabletext"/>
              <w:keepLines w:val="0"/>
              <w:numPr>
                <w:ins w:id="244" w:author="allychou" w:date="2006-07-25T11:15:00Z"/>
              </w:numPr>
              <w:spacing w:after="0" w:line="240" w:lineRule="auto"/>
              <w:jc w:val="both"/>
              <w:rPr>
                <w:ins w:id="245" w:author="allychou" w:date="2006-07-25T11:15:00Z"/>
                <w:rFonts w:ascii="細明體" w:eastAsia="細明體" w:hAnsi="細明體" w:hint="eastAsia"/>
                <w:kern w:val="2"/>
                <w:lang w:eastAsia="zh-TW"/>
              </w:rPr>
            </w:pPr>
            <w:ins w:id="246" w:author="allychou" w:date="2006-07-25T11:15:00Z">
              <w:r>
                <w:rPr>
                  <w:rFonts w:ascii="Arial" w:cs="Arial" w:hint="eastAsia"/>
                  <w:lang w:eastAsia="zh-TW"/>
                </w:rPr>
                <w:t>事故者姓名</w:t>
              </w:r>
            </w:ins>
          </w:p>
        </w:tc>
        <w:tc>
          <w:tcPr>
            <w:tcW w:w="2028" w:type="dxa"/>
            <w:vAlign w:val="center"/>
          </w:tcPr>
          <w:p w:rsidR="00EE363A" w:rsidRDefault="00EE363A" w:rsidP="00EE363A">
            <w:pPr>
              <w:pStyle w:val="Tabletext"/>
              <w:keepLines w:val="0"/>
              <w:numPr>
                <w:ins w:id="247" w:author="allychou" w:date="2006-07-25T11:15:00Z"/>
              </w:numPr>
              <w:spacing w:after="0" w:line="240" w:lineRule="auto"/>
              <w:jc w:val="both"/>
              <w:rPr>
                <w:ins w:id="248" w:author="allychou" w:date="2006-07-25T11:15:00Z"/>
                <w:rFonts w:ascii="細明體" w:eastAsia="細明體" w:hAnsi="細明體" w:hint="eastAsia"/>
                <w:kern w:val="2"/>
                <w:lang w:eastAsia="zh-TW"/>
              </w:rPr>
            </w:pPr>
            <w:ins w:id="249" w:author="allychou" w:date="2006-07-25T11:15:00Z">
              <w:r>
                <w:rPr>
                  <w:rFonts w:ascii="Arial" w:cs="Arial" w:hint="eastAsia"/>
                  <w:lang w:eastAsia="zh-TW"/>
                </w:rPr>
                <w:t>檔案號碼</w:t>
              </w:r>
              <w:r>
                <w:rPr>
                  <w:rFonts w:hint="eastAsia"/>
                  <w:lang w:eastAsia="zh-TW"/>
                </w:rPr>
                <w:t>(link</w:t>
              </w:r>
              <w:r>
                <w:rPr>
                  <w:rFonts w:hint="eastAsia"/>
                  <w:lang w:eastAsia="zh-TW"/>
                </w:rPr>
                <w:t>至</w:t>
              </w:r>
              <w:r>
                <w:rPr>
                  <w:rFonts w:ascii="細明體" w:eastAsia="細明體" w:hAnsi="細明體" w:hint="eastAsia"/>
                  <w:lang w:eastAsia="zh-TW"/>
                </w:rPr>
                <w:t>AAI0_0700</w:t>
              </w:r>
              <w:r>
                <w:rPr>
                  <w:rFonts w:hint="eastAsia"/>
                  <w:lang w:eastAsia="zh-TW"/>
                </w:rPr>
                <w:t>)</w:t>
              </w:r>
            </w:ins>
          </w:p>
        </w:tc>
      </w:tr>
    </w:tbl>
    <w:p w:rsidR="00EE363A" w:rsidRPr="00EE363A" w:rsidRDefault="00EE363A" w:rsidP="00C17180">
      <w:pPr>
        <w:pStyle w:val="Tabletext"/>
        <w:keepLines w:val="0"/>
        <w:numPr>
          <w:ins w:id="250" w:author="allychou" w:date="2006-07-25T11:15:00Z"/>
        </w:numPr>
        <w:spacing w:after="0" w:line="240" w:lineRule="auto"/>
        <w:ind w:left="425"/>
        <w:rPr>
          <w:ins w:id="251" w:author="allychou" w:date="2006-07-25T11:15:00Z"/>
          <w:rFonts w:ascii="細明體" w:eastAsia="細明體" w:hAnsi="細明體" w:hint="eastAsia"/>
          <w:color w:val="FF0000"/>
          <w:kern w:val="2"/>
          <w:lang w:eastAsia="zh-TW"/>
        </w:rPr>
      </w:pPr>
    </w:p>
    <w:tbl>
      <w:tblPr>
        <w:tblStyle w:val="a5"/>
        <w:tblW w:w="12165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  <w:tblGridChange w:id="252">
          <w:tblGrid>
            <w:gridCol w:w="2027"/>
            <w:gridCol w:w="2027"/>
            <w:gridCol w:w="2027"/>
            <w:gridCol w:w="2028"/>
          </w:tblGrid>
        </w:tblGridChange>
      </w:tblGrid>
      <w:tr w:rsidR="00E93D7F" w:rsidRPr="00F944AB" w:rsidDel="00EE363A">
        <w:trPr>
          <w:trHeight w:val="360"/>
          <w:del w:id="253" w:author="allychou" w:date="2006-07-25T11:15:00Z"/>
        </w:trPr>
        <w:tc>
          <w:tcPr>
            <w:tcW w:w="2027" w:type="dxa"/>
            <w:shd w:val="clear" w:color="auto" w:fill="CCFFCC"/>
            <w:vAlign w:val="center"/>
          </w:tcPr>
          <w:p w:rsidR="00E93D7F" w:rsidRPr="00F944AB" w:rsidDel="00EE363A" w:rsidRDefault="00E93D7F" w:rsidP="00C17180">
            <w:pPr>
              <w:pStyle w:val="Tabletext"/>
              <w:keepLines w:val="0"/>
              <w:spacing w:after="0" w:line="240" w:lineRule="auto"/>
              <w:jc w:val="both"/>
              <w:rPr>
                <w:del w:id="254" w:author="allychou" w:date="2006-07-25T11:15:00Z"/>
                <w:rFonts w:ascii="細明體" w:eastAsia="細明體" w:hAnsi="細明體" w:hint="eastAsia"/>
                <w:color w:val="FF0000"/>
                <w:kern w:val="2"/>
                <w:lang w:eastAsia="zh-TW"/>
                <w:rPrChange w:id="255" w:author="allychou" w:date="2006-07-20T15:10:00Z">
                  <w:rPr>
                    <w:del w:id="256" w:author="allychou" w:date="2006-07-25T11:15:00Z"/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  <w:del w:id="257" w:author="allychou" w:date="2006-07-20T14:57:00Z">
              <w:r w:rsidRPr="00F944AB" w:rsidDel="005F51C8">
                <w:rPr>
                  <w:rFonts w:ascii="細明體" w:eastAsia="細明體" w:hAnsi="細明體" w:hint="eastAsia"/>
                  <w:color w:val="FF0000"/>
                  <w:kern w:val="2"/>
                  <w:lang w:eastAsia="zh-TW"/>
                  <w:rPrChange w:id="258" w:author="allychou" w:date="2006-07-20T15:10:00Z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rPrChange>
                </w:rPr>
                <w:delText>經手人ID</w:delText>
              </w:r>
            </w:del>
          </w:p>
        </w:tc>
        <w:tc>
          <w:tcPr>
            <w:tcW w:w="2027" w:type="dxa"/>
            <w:shd w:val="clear" w:color="auto" w:fill="CCFFCC"/>
            <w:vAlign w:val="center"/>
          </w:tcPr>
          <w:p w:rsidR="00E93D7F" w:rsidRPr="00F944AB" w:rsidDel="00EE363A" w:rsidRDefault="00E93D7F" w:rsidP="00C17180">
            <w:pPr>
              <w:pStyle w:val="Tabletext"/>
              <w:keepLines w:val="0"/>
              <w:spacing w:after="0" w:line="240" w:lineRule="auto"/>
              <w:jc w:val="center"/>
              <w:rPr>
                <w:del w:id="259" w:author="allychou" w:date="2006-07-25T11:15:00Z"/>
                <w:rFonts w:ascii="細明體" w:eastAsia="細明體" w:hAnsi="細明體" w:hint="eastAsia"/>
                <w:color w:val="FF0000"/>
                <w:kern w:val="2"/>
                <w:lang w:eastAsia="zh-TW"/>
                <w:rPrChange w:id="260" w:author="allychou" w:date="2006-07-20T15:10:00Z">
                  <w:rPr>
                    <w:del w:id="261" w:author="allychou" w:date="2006-07-25T11:15:00Z"/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  <w:del w:id="262" w:author="allychou" w:date="2006-07-20T14:57:00Z">
              <w:r w:rsidRPr="00F944AB" w:rsidDel="005F51C8">
                <w:rPr>
                  <w:rFonts w:ascii="細明體" w:eastAsia="細明體" w:hAnsi="細明體" w:hint="eastAsia"/>
                  <w:color w:val="FF0000"/>
                  <w:kern w:val="2"/>
                  <w:lang w:eastAsia="zh-TW"/>
                  <w:rPrChange w:id="263" w:author="allychou" w:date="2006-07-20T15:10:00Z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rPrChange>
                </w:rPr>
                <w:delText>申請日期</w:delText>
              </w:r>
            </w:del>
          </w:p>
        </w:tc>
        <w:tc>
          <w:tcPr>
            <w:tcW w:w="2027" w:type="dxa"/>
            <w:shd w:val="clear" w:color="auto" w:fill="CCFFCC"/>
            <w:vAlign w:val="center"/>
          </w:tcPr>
          <w:p w:rsidR="00E93D7F" w:rsidRPr="00F944AB" w:rsidDel="00EE363A" w:rsidRDefault="00E93D7F" w:rsidP="00C17180">
            <w:pPr>
              <w:pStyle w:val="Tabletext"/>
              <w:keepLines w:val="0"/>
              <w:spacing w:after="0" w:line="240" w:lineRule="auto"/>
              <w:jc w:val="center"/>
              <w:rPr>
                <w:del w:id="264" w:author="allychou" w:date="2006-07-25T11:15:00Z"/>
                <w:rFonts w:ascii="細明體" w:eastAsia="細明體" w:hAnsi="細明體" w:hint="eastAsia"/>
                <w:color w:val="000000"/>
                <w:kern w:val="2"/>
                <w:lang w:eastAsia="zh-TW"/>
                <w:rPrChange w:id="265" w:author="allychou" w:date="2006-07-20T15:10:00Z">
                  <w:rPr>
                    <w:del w:id="266" w:author="allychou" w:date="2006-07-25T11:15:00Z"/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  <w:del w:id="267" w:author="allychou" w:date="2006-07-25T11:11:00Z">
              <w:r w:rsidRPr="00F944AB" w:rsidDel="00E93D7F">
                <w:rPr>
                  <w:rFonts w:ascii="細明體" w:eastAsia="細明體" w:hAnsi="細明體" w:hint="eastAsia"/>
                  <w:color w:val="000000"/>
                  <w:kern w:val="2"/>
                  <w:lang w:eastAsia="zh-TW"/>
                  <w:rPrChange w:id="268" w:author="allychou" w:date="2006-07-20T15:10:00Z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rPrChange>
                </w:rPr>
                <w:delText>事故者姓名</w:delText>
              </w:r>
            </w:del>
          </w:p>
        </w:tc>
        <w:tc>
          <w:tcPr>
            <w:tcW w:w="2028" w:type="dxa"/>
            <w:shd w:val="clear" w:color="auto" w:fill="CCFFCC"/>
            <w:vAlign w:val="center"/>
          </w:tcPr>
          <w:p w:rsidR="00E93D7F" w:rsidRPr="00F944AB" w:rsidDel="00EE363A" w:rsidRDefault="00E93D7F" w:rsidP="00C17180">
            <w:pPr>
              <w:pStyle w:val="Tabletext"/>
              <w:keepLines w:val="0"/>
              <w:spacing w:after="0" w:line="240" w:lineRule="auto"/>
              <w:jc w:val="center"/>
              <w:rPr>
                <w:del w:id="269" w:author="allychou" w:date="2006-07-25T11:15:00Z"/>
                <w:rFonts w:ascii="細明體" w:eastAsia="細明體" w:hAnsi="細明體" w:hint="eastAsia"/>
                <w:color w:val="000000"/>
                <w:kern w:val="2"/>
                <w:lang w:eastAsia="zh-TW"/>
                <w:rPrChange w:id="270" w:author="allychou" w:date="2006-07-20T15:10:00Z">
                  <w:rPr>
                    <w:del w:id="271" w:author="allychou" w:date="2006-07-25T11:15:00Z"/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  <w:del w:id="272" w:author="allychou" w:date="2006-07-25T11:11:00Z">
              <w:r w:rsidRPr="00F944AB" w:rsidDel="00E93D7F">
                <w:rPr>
                  <w:rFonts w:ascii="細明體" w:eastAsia="細明體" w:hAnsi="細明體" w:hint="eastAsia"/>
                  <w:color w:val="000000"/>
                  <w:kern w:val="2"/>
                  <w:lang w:eastAsia="zh-TW"/>
                  <w:rPrChange w:id="273" w:author="allychou" w:date="2006-07-20T15:10:00Z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rPrChange>
                </w:rPr>
                <w:delText>檔案號碼</w:delText>
              </w:r>
            </w:del>
          </w:p>
        </w:tc>
      </w:tr>
      <w:tr w:rsidR="00E93D7F" w:rsidRPr="00F944AB" w:rsidDel="00EE363A">
        <w:trPr>
          <w:trHeight w:val="360"/>
          <w:del w:id="274" w:author="allychou" w:date="2006-07-25T11:15:00Z"/>
        </w:trPr>
        <w:tc>
          <w:tcPr>
            <w:tcW w:w="2027" w:type="dxa"/>
            <w:shd w:val="clear" w:color="auto" w:fill="FFFF99"/>
            <w:vAlign w:val="center"/>
          </w:tcPr>
          <w:p w:rsidR="00E93D7F" w:rsidRPr="00F944AB" w:rsidDel="00EE363A" w:rsidRDefault="00E93D7F" w:rsidP="00C17180">
            <w:pPr>
              <w:pStyle w:val="Tabletext"/>
              <w:keepLines w:val="0"/>
              <w:spacing w:after="0" w:line="240" w:lineRule="auto"/>
              <w:jc w:val="both"/>
              <w:rPr>
                <w:del w:id="275" w:author="allychou" w:date="2006-07-25T11:15:00Z"/>
                <w:rFonts w:hint="eastAsia"/>
                <w:color w:val="FF0000"/>
                <w:lang w:eastAsia="zh-TW"/>
                <w:rPrChange w:id="276" w:author="allychou" w:date="2006-07-20T15:10:00Z">
                  <w:rPr>
                    <w:del w:id="277" w:author="allychou" w:date="2006-07-25T11:15:00Z"/>
                    <w:rFonts w:hint="eastAsia"/>
                    <w:lang w:eastAsia="zh-TW"/>
                  </w:rPr>
                </w:rPrChange>
              </w:rPr>
            </w:pPr>
            <w:del w:id="278" w:author="allychou" w:date="2006-07-20T14:57:00Z">
              <w:r w:rsidRPr="00F944AB" w:rsidDel="005F51C8">
                <w:rPr>
                  <w:rFonts w:ascii="細明體" w:eastAsia="細明體" w:hAnsi="細明體" w:hint="eastAsia"/>
                  <w:color w:val="FF0000"/>
                  <w:kern w:val="2"/>
                  <w:lang w:eastAsia="zh-TW"/>
                  <w:rPrChange w:id="279" w:author="allychou" w:date="2006-07-20T15:10:00Z">
                    <w:rPr>
                      <w:rFonts w:ascii="細明體" w:eastAsia="細明體" w:hAnsi="細明體" w:hint="eastAsia"/>
                      <w:kern w:val="2"/>
                      <w:lang w:eastAsia="zh-TW"/>
                    </w:rPr>
                  </w:rPrChange>
                </w:rPr>
                <w:delText>經手人ID</w:delText>
              </w:r>
            </w:del>
          </w:p>
        </w:tc>
        <w:tc>
          <w:tcPr>
            <w:tcW w:w="2027" w:type="dxa"/>
            <w:vAlign w:val="center"/>
          </w:tcPr>
          <w:p w:rsidR="00E93D7F" w:rsidRPr="00F944AB" w:rsidDel="00EE363A" w:rsidRDefault="00E93D7F" w:rsidP="00C17180">
            <w:pPr>
              <w:pStyle w:val="Tabletext"/>
              <w:keepLines w:val="0"/>
              <w:spacing w:after="0" w:line="240" w:lineRule="auto"/>
              <w:jc w:val="both"/>
              <w:rPr>
                <w:del w:id="280" w:author="allychou" w:date="2006-07-25T11:15:00Z"/>
                <w:rFonts w:ascii="細明體" w:eastAsia="細明體" w:hAnsi="細明體" w:hint="eastAsia"/>
                <w:color w:val="FF0000"/>
                <w:kern w:val="2"/>
                <w:lang w:eastAsia="zh-TW"/>
                <w:rPrChange w:id="281" w:author="allychou" w:date="2006-07-20T15:10:00Z">
                  <w:rPr>
                    <w:del w:id="282" w:author="allychou" w:date="2006-07-25T11:15:00Z"/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  <w:del w:id="283" w:author="allychou" w:date="2006-07-20T14:57:00Z">
              <w:r w:rsidRPr="00F944AB" w:rsidDel="005F51C8">
                <w:rPr>
                  <w:rFonts w:hint="eastAsia"/>
                  <w:color w:val="FF0000"/>
                  <w:lang w:eastAsia="zh-TW"/>
                  <w:rPrChange w:id="284" w:author="allychou" w:date="2006-07-20T15:10:00Z">
                    <w:rPr>
                      <w:rFonts w:hint="eastAsia"/>
                      <w:lang w:eastAsia="zh-TW"/>
                    </w:rPr>
                  </w:rPrChange>
                </w:rPr>
                <w:delText>申請日期</w:delText>
              </w:r>
            </w:del>
          </w:p>
        </w:tc>
        <w:tc>
          <w:tcPr>
            <w:tcW w:w="2027" w:type="dxa"/>
            <w:vAlign w:val="center"/>
          </w:tcPr>
          <w:p w:rsidR="00E93D7F" w:rsidRPr="00F944AB" w:rsidDel="00EE363A" w:rsidRDefault="00E93D7F" w:rsidP="00C17180">
            <w:pPr>
              <w:pStyle w:val="Tabletext"/>
              <w:keepLines w:val="0"/>
              <w:spacing w:after="0" w:line="240" w:lineRule="auto"/>
              <w:jc w:val="both"/>
              <w:rPr>
                <w:del w:id="285" w:author="allychou" w:date="2006-07-25T11:15:00Z"/>
                <w:rFonts w:ascii="細明體" w:eastAsia="細明體" w:hAnsi="細明體" w:hint="eastAsia"/>
                <w:color w:val="000000"/>
                <w:kern w:val="2"/>
                <w:lang w:eastAsia="zh-TW"/>
                <w:rPrChange w:id="286" w:author="allychou" w:date="2006-07-20T15:10:00Z">
                  <w:rPr>
                    <w:del w:id="287" w:author="allychou" w:date="2006-07-25T11:15:00Z"/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  <w:del w:id="288" w:author="allychou" w:date="2006-07-25T11:11:00Z">
              <w:r w:rsidRPr="00F944AB" w:rsidDel="00E93D7F">
                <w:rPr>
                  <w:rFonts w:ascii="Arial" w:cs="Arial" w:hint="eastAsia"/>
                  <w:color w:val="000000"/>
                  <w:lang w:eastAsia="zh-TW"/>
                  <w:rPrChange w:id="289" w:author="allychou" w:date="2006-07-20T15:10:00Z">
                    <w:rPr>
                      <w:rFonts w:ascii="Arial" w:cs="Arial" w:hint="eastAsia"/>
                      <w:lang w:eastAsia="zh-TW"/>
                    </w:rPr>
                  </w:rPrChange>
                </w:rPr>
                <w:delText>事故者姓名</w:delText>
              </w:r>
            </w:del>
          </w:p>
        </w:tc>
        <w:tc>
          <w:tcPr>
            <w:tcW w:w="2028" w:type="dxa"/>
            <w:vAlign w:val="center"/>
          </w:tcPr>
          <w:p w:rsidR="00E93D7F" w:rsidRPr="00F944AB" w:rsidDel="00EE363A" w:rsidRDefault="00E93D7F" w:rsidP="00C17180">
            <w:pPr>
              <w:pStyle w:val="Tabletext"/>
              <w:keepLines w:val="0"/>
              <w:spacing w:after="0" w:line="240" w:lineRule="auto"/>
              <w:jc w:val="both"/>
              <w:rPr>
                <w:del w:id="290" w:author="allychou" w:date="2006-07-25T11:15:00Z"/>
                <w:rFonts w:ascii="細明體" w:eastAsia="細明體" w:hAnsi="細明體" w:hint="eastAsia"/>
                <w:color w:val="000000"/>
                <w:kern w:val="2"/>
                <w:lang w:eastAsia="zh-TW"/>
                <w:rPrChange w:id="291" w:author="allychou" w:date="2006-07-20T15:10:00Z">
                  <w:rPr>
                    <w:del w:id="292" w:author="allychou" w:date="2006-07-25T11:15:00Z"/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  <w:del w:id="293" w:author="allychou" w:date="2006-07-25T11:11:00Z">
              <w:r w:rsidRPr="00F944AB" w:rsidDel="00E93D7F">
                <w:rPr>
                  <w:rFonts w:ascii="Arial" w:cs="Arial" w:hint="eastAsia"/>
                  <w:color w:val="000000"/>
                  <w:lang w:eastAsia="zh-TW"/>
                  <w:rPrChange w:id="294" w:author="allychou" w:date="2006-07-20T15:10:00Z">
                    <w:rPr>
                      <w:rFonts w:ascii="Arial" w:cs="Arial" w:hint="eastAsia"/>
                      <w:lang w:eastAsia="zh-TW"/>
                    </w:rPr>
                  </w:rPrChange>
                </w:rPr>
                <w:delText>檔案號碼</w:delText>
              </w:r>
              <w:r w:rsidRPr="00F944AB" w:rsidDel="00E93D7F">
                <w:rPr>
                  <w:rFonts w:hint="eastAsia"/>
                  <w:color w:val="000000"/>
                  <w:lang w:eastAsia="zh-TW"/>
                  <w:rPrChange w:id="295" w:author="allychou" w:date="2006-07-20T15:10:00Z">
                    <w:rPr>
                      <w:rFonts w:hint="eastAsia"/>
                      <w:lang w:eastAsia="zh-TW"/>
                    </w:rPr>
                  </w:rPrChange>
                </w:rPr>
                <w:delText>(link</w:delText>
              </w:r>
              <w:r w:rsidRPr="00F944AB" w:rsidDel="00E93D7F">
                <w:rPr>
                  <w:rFonts w:hint="eastAsia"/>
                  <w:color w:val="000000"/>
                  <w:lang w:eastAsia="zh-TW"/>
                  <w:rPrChange w:id="296" w:author="allychou" w:date="2006-07-20T15:10:00Z">
                    <w:rPr>
                      <w:rFonts w:hint="eastAsia"/>
                      <w:lang w:eastAsia="zh-TW"/>
                    </w:rPr>
                  </w:rPrChange>
                </w:rPr>
                <w:delText>至</w:delText>
              </w:r>
              <w:r w:rsidRPr="00F944AB" w:rsidDel="00E93D7F">
                <w:rPr>
                  <w:rFonts w:ascii="細明體" w:eastAsia="細明體" w:hAnsi="細明體" w:hint="eastAsia"/>
                  <w:color w:val="000000"/>
                  <w:lang w:eastAsia="zh-TW"/>
                  <w:rPrChange w:id="297" w:author="allychou" w:date="2006-07-20T15:10:00Z">
                    <w:rPr>
                      <w:rFonts w:ascii="細明體" w:eastAsia="細明體" w:hAnsi="細明體" w:hint="eastAsia"/>
                      <w:lang w:eastAsia="zh-TW"/>
                    </w:rPr>
                  </w:rPrChange>
                </w:rPr>
                <w:delText>AAI0_0700</w:delText>
              </w:r>
              <w:r w:rsidRPr="00F944AB" w:rsidDel="00E93D7F">
                <w:rPr>
                  <w:rFonts w:hint="eastAsia"/>
                  <w:color w:val="000000"/>
                  <w:lang w:eastAsia="zh-TW"/>
                  <w:rPrChange w:id="298" w:author="allychou" w:date="2006-07-20T15:10:00Z">
                    <w:rPr>
                      <w:rFonts w:hint="eastAsia"/>
                      <w:lang w:eastAsia="zh-TW"/>
                    </w:rPr>
                  </w:rPrChange>
                </w:rPr>
                <w:delText>)</w:delText>
              </w:r>
            </w:del>
          </w:p>
        </w:tc>
      </w:tr>
    </w:tbl>
    <w:p w:rsidR="00087FFC" w:rsidRPr="00F944AB" w:rsidRDefault="00087FFC" w:rsidP="00087FFC">
      <w:pPr>
        <w:pStyle w:val="Tabletext"/>
        <w:keepLines w:val="0"/>
        <w:numPr>
          <w:numberingChange w:id="299" w:author="cathay" w:date="2006-06-27T16:44:00Z" w:original="%2:11:0:."/>
        </w:numPr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  <w:rPrChange w:id="300" w:author="allychou" w:date="2006-07-20T15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</w:pPr>
      <w:r w:rsidRPr="00F944AB">
        <w:rPr>
          <w:rFonts w:ascii="細明體" w:eastAsia="細明體" w:hAnsi="細明體" w:hint="eastAsia"/>
          <w:color w:val="000000"/>
          <w:kern w:val="2"/>
          <w:lang w:eastAsia="zh-TW"/>
          <w:rPrChange w:id="301" w:author="allychou" w:date="2006-07-20T15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FORMAT(E)：</w:t>
      </w:r>
      <w:r w:rsidR="00E651B7" w:rsidRPr="00F944AB">
        <w:rPr>
          <w:rFonts w:ascii="細明體" w:eastAsia="細明體" w:hAnsi="細明體" w:hint="eastAsia"/>
          <w:color w:val="000000"/>
          <w:kern w:val="2"/>
          <w:lang w:eastAsia="zh-TW"/>
          <w:rPrChange w:id="302" w:author="allychou" w:date="2006-07-20T15:10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 xml:space="preserve"> </w:t>
      </w:r>
    </w:p>
    <w:tbl>
      <w:tblPr>
        <w:tblStyle w:val="a5"/>
        <w:tblW w:w="4054" w:type="dxa"/>
        <w:tblLook w:val="01E0" w:firstRow="1" w:lastRow="1" w:firstColumn="1" w:lastColumn="1" w:noHBand="0" w:noVBand="0"/>
      </w:tblPr>
      <w:tblGrid>
        <w:gridCol w:w="2027"/>
        <w:gridCol w:w="2027"/>
      </w:tblGrid>
      <w:tr w:rsidR="007A7C5D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7A7C5D" w:rsidRDefault="007A7C5D" w:rsidP="00087FFC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7A7C5D" w:rsidRDefault="007A7C5D" w:rsidP="00087FF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  <w:tr w:rsidR="007A7C5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7A7C5D" w:rsidRPr="00051C7E" w:rsidRDefault="007A7C5D" w:rsidP="00087FFC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業務單位名稱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vAlign w:val="center"/>
          </w:tcPr>
          <w:p w:rsidR="007A7C5D" w:rsidRDefault="007A7C5D" w:rsidP="00087FFC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</w:tbl>
    <w:p w:rsidR="00E651B7" w:rsidRDefault="00E651B7" w:rsidP="00087FF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087FFC" w:rsidRDefault="00087FFC" w:rsidP="00087FFC">
      <w:pPr>
        <w:pStyle w:val="Tabletext"/>
        <w:keepLines w:val="0"/>
        <w:numPr>
          <w:numberingChange w:id="303" w:author="cathay" w:date="2006-06-27T16:44:00Z" w:original="%2:11:0:."/>
        </w:numPr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FORMAT(F)：</w:t>
      </w:r>
    </w:p>
    <w:tbl>
      <w:tblPr>
        <w:tblStyle w:val="a5"/>
        <w:tblW w:w="4054" w:type="dxa"/>
        <w:tblLook w:val="01E0" w:firstRow="1" w:lastRow="1" w:firstColumn="1" w:lastColumn="1" w:noHBand="0" w:noVBand="0"/>
      </w:tblPr>
      <w:tblGrid>
        <w:gridCol w:w="2027"/>
        <w:gridCol w:w="2027"/>
      </w:tblGrid>
      <w:tr w:rsidR="007A7C5D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7A7C5D" w:rsidRDefault="007A7C5D" w:rsidP="00087FFC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7A7C5D" w:rsidRDefault="007A7C5D" w:rsidP="00087FFC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  <w:tr w:rsidR="007A7C5D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7A7C5D" w:rsidRPr="00051C7E" w:rsidRDefault="007A7C5D" w:rsidP="00087FFC">
            <w:pPr>
              <w:pStyle w:val="Tabletext"/>
              <w:keepLines w:val="0"/>
              <w:spacing w:after="0" w:line="240" w:lineRule="auto"/>
              <w:jc w:val="both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區部單位名稱</w:t>
            </w:r>
            <w:r>
              <w:rPr>
                <w:rFonts w:hint="eastAsia"/>
                <w:lang w:eastAsia="zh-TW"/>
              </w:rPr>
              <w:t>(link)</w:t>
            </w:r>
          </w:p>
        </w:tc>
        <w:tc>
          <w:tcPr>
            <w:tcW w:w="2027" w:type="dxa"/>
            <w:vAlign w:val="center"/>
          </w:tcPr>
          <w:p w:rsidR="007A7C5D" w:rsidRDefault="007A7C5D" w:rsidP="00087FFC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</w:tbl>
    <w:p w:rsidR="00087FFC" w:rsidRPr="001C6515" w:rsidRDefault="00087FFC" w:rsidP="00504993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087FFC" w:rsidRPr="001C6515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7DD" w:rsidRDefault="009577DD" w:rsidP="009577DD">
      <w:r>
        <w:separator/>
      </w:r>
    </w:p>
  </w:endnote>
  <w:endnote w:type="continuationSeparator" w:id="0">
    <w:p w:rsidR="009577DD" w:rsidRDefault="009577DD" w:rsidP="0095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7DD" w:rsidRDefault="009577DD" w:rsidP="009577DD">
      <w:r>
        <w:separator/>
      </w:r>
    </w:p>
  </w:footnote>
  <w:footnote w:type="continuationSeparator" w:id="0">
    <w:p w:rsidR="009577DD" w:rsidRDefault="009577DD" w:rsidP="00957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B70275"/>
    <w:multiLevelType w:val="multilevel"/>
    <w:tmpl w:val="FE0A7620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1539"/>
        </w:tabs>
        <w:ind w:left="1539" w:hanging="99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tabs>
          <w:tab w:val="num" w:pos="2088"/>
        </w:tabs>
        <w:ind w:left="2088" w:hanging="990"/>
      </w:pPr>
      <w:rPr>
        <w:rFonts w:hint="default"/>
        <w:color w:val="auto"/>
      </w:rPr>
    </w:lvl>
    <w:lvl w:ilvl="3">
      <w:start w:val="3"/>
      <w:numFmt w:val="decimal"/>
      <w:lvlText w:val="%1.%2.%3.%4"/>
      <w:lvlJc w:val="left"/>
      <w:pPr>
        <w:tabs>
          <w:tab w:val="num" w:pos="2637"/>
        </w:tabs>
        <w:ind w:left="2637" w:hanging="99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186"/>
        </w:tabs>
        <w:ind w:left="3186" w:hanging="99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25"/>
        </w:tabs>
        <w:ind w:left="38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374"/>
        </w:tabs>
        <w:ind w:left="4374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283"/>
        </w:tabs>
        <w:ind w:left="528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440"/>
      </w:pPr>
      <w:rPr>
        <w:rFonts w:hint="default"/>
        <w:color w:val="auto"/>
      </w:rPr>
    </w:lvl>
  </w:abstractNum>
  <w:abstractNum w:abstractNumId="6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C2E5E88"/>
    <w:multiLevelType w:val="multilevel"/>
    <w:tmpl w:val="C22C8C2C"/>
    <w:lvl w:ilvl="0">
      <w:start w:val="2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tabs>
          <w:tab w:val="num" w:pos="1377"/>
        </w:tabs>
        <w:ind w:left="1377" w:hanging="64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tabs>
          <w:tab w:val="num" w:pos="2184"/>
        </w:tabs>
        <w:ind w:left="218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916"/>
        </w:tabs>
        <w:ind w:left="291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648"/>
        </w:tabs>
        <w:ind w:left="3648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472"/>
        </w:tabs>
        <w:ind w:left="5472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564"/>
        </w:tabs>
        <w:ind w:left="656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296"/>
        </w:tabs>
        <w:ind w:left="7296" w:hanging="1440"/>
      </w:pPr>
      <w:rPr>
        <w:rFonts w:hint="default"/>
        <w:color w:val="auto"/>
      </w:rPr>
    </w:lvl>
  </w:abstractNum>
  <w:abstractNum w:abstractNumId="9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4BFD7297"/>
    <w:multiLevelType w:val="multilevel"/>
    <w:tmpl w:val="B6CC32EE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1565"/>
        </w:tabs>
        <w:ind w:left="1565" w:hanging="99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tabs>
          <w:tab w:val="num" w:pos="2140"/>
        </w:tabs>
        <w:ind w:left="2140" w:hanging="99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715"/>
        </w:tabs>
        <w:ind w:left="2715" w:hanging="99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290"/>
        </w:tabs>
        <w:ind w:left="3290" w:hanging="99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955"/>
        </w:tabs>
        <w:ind w:left="395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530"/>
        </w:tabs>
        <w:ind w:left="4530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465"/>
        </w:tabs>
        <w:ind w:left="5465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6040"/>
        </w:tabs>
        <w:ind w:left="6040" w:hanging="1440"/>
      </w:pPr>
      <w:rPr>
        <w:rFonts w:hint="default"/>
        <w:color w:val="auto"/>
      </w:rPr>
    </w:lvl>
  </w:abstractNum>
  <w:abstractNum w:abstractNumId="13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4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4"/>
  </w:num>
  <w:num w:numId="10">
    <w:abstractNumId w:val="17"/>
  </w:num>
  <w:num w:numId="11">
    <w:abstractNumId w:val="13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1C7E"/>
    <w:rsid w:val="00077C2D"/>
    <w:rsid w:val="00087FFC"/>
    <w:rsid w:val="000933BF"/>
    <w:rsid w:val="000A4A0D"/>
    <w:rsid w:val="000E2916"/>
    <w:rsid w:val="00110E00"/>
    <w:rsid w:val="001445B4"/>
    <w:rsid w:val="001C55BF"/>
    <w:rsid w:val="001C6515"/>
    <w:rsid w:val="001C716D"/>
    <w:rsid w:val="001D3098"/>
    <w:rsid w:val="001D53CC"/>
    <w:rsid w:val="002030D4"/>
    <w:rsid w:val="00233CC9"/>
    <w:rsid w:val="00256C2C"/>
    <w:rsid w:val="00257EE0"/>
    <w:rsid w:val="002823AF"/>
    <w:rsid w:val="00286C90"/>
    <w:rsid w:val="002B558A"/>
    <w:rsid w:val="002C10F2"/>
    <w:rsid w:val="00310175"/>
    <w:rsid w:val="00320301"/>
    <w:rsid w:val="0034645A"/>
    <w:rsid w:val="00396AD6"/>
    <w:rsid w:val="003A25EA"/>
    <w:rsid w:val="003A40AE"/>
    <w:rsid w:val="003B2534"/>
    <w:rsid w:val="003B2DFF"/>
    <w:rsid w:val="003E0BFC"/>
    <w:rsid w:val="003E2D4A"/>
    <w:rsid w:val="003F60B0"/>
    <w:rsid w:val="00402358"/>
    <w:rsid w:val="00416D31"/>
    <w:rsid w:val="004215A7"/>
    <w:rsid w:val="0044227F"/>
    <w:rsid w:val="004509A7"/>
    <w:rsid w:val="004523F2"/>
    <w:rsid w:val="00464C9A"/>
    <w:rsid w:val="00464E27"/>
    <w:rsid w:val="00465935"/>
    <w:rsid w:val="004867F6"/>
    <w:rsid w:val="004D26D7"/>
    <w:rsid w:val="004D3073"/>
    <w:rsid w:val="004E269A"/>
    <w:rsid w:val="004E59DD"/>
    <w:rsid w:val="00503E6F"/>
    <w:rsid w:val="00504993"/>
    <w:rsid w:val="00515397"/>
    <w:rsid w:val="005156C8"/>
    <w:rsid w:val="0051634E"/>
    <w:rsid w:val="00534D8C"/>
    <w:rsid w:val="00540A69"/>
    <w:rsid w:val="0054580B"/>
    <w:rsid w:val="00551067"/>
    <w:rsid w:val="00565353"/>
    <w:rsid w:val="005671C3"/>
    <w:rsid w:val="005F51C8"/>
    <w:rsid w:val="00611686"/>
    <w:rsid w:val="00613BD3"/>
    <w:rsid w:val="00614934"/>
    <w:rsid w:val="006260BB"/>
    <w:rsid w:val="00641160"/>
    <w:rsid w:val="006779CE"/>
    <w:rsid w:val="006A72F5"/>
    <w:rsid w:val="006C6460"/>
    <w:rsid w:val="006C7E1F"/>
    <w:rsid w:val="0070714C"/>
    <w:rsid w:val="00716FF7"/>
    <w:rsid w:val="00740594"/>
    <w:rsid w:val="0076102C"/>
    <w:rsid w:val="00777421"/>
    <w:rsid w:val="007A7C5D"/>
    <w:rsid w:val="007C2788"/>
    <w:rsid w:val="007C507F"/>
    <w:rsid w:val="007F3E47"/>
    <w:rsid w:val="008010C5"/>
    <w:rsid w:val="00832949"/>
    <w:rsid w:val="00835797"/>
    <w:rsid w:val="00837FA0"/>
    <w:rsid w:val="00844105"/>
    <w:rsid w:val="008674EA"/>
    <w:rsid w:val="008878AA"/>
    <w:rsid w:val="008B4506"/>
    <w:rsid w:val="008C1EF3"/>
    <w:rsid w:val="00900CDE"/>
    <w:rsid w:val="00914C3C"/>
    <w:rsid w:val="009577DD"/>
    <w:rsid w:val="009770C8"/>
    <w:rsid w:val="00980A04"/>
    <w:rsid w:val="00992FB2"/>
    <w:rsid w:val="009C1EE8"/>
    <w:rsid w:val="009C2C3E"/>
    <w:rsid w:val="009C4209"/>
    <w:rsid w:val="009D2528"/>
    <w:rsid w:val="009D540E"/>
    <w:rsid w:val="009E33D0"/>
    <w:rsid w:val="00A65499"/>
    <w:rsid w:val="00A82D19"/>
    <w:rsid w:val="00A87A22"/>
    <w:rsid w:val="00A906E7"/>
    <w:rsid w:val="00A9351B"/>
    <w:rsid w:val="00AC6949"/>
    <w:rsid w:val="00AD1BEC"/>
    <w:rsid w:val="00AD5283"/>
    <w:rsid w:val="00AE4DD3"/>
    <w:rsid w:val="00B33DA1"/>
    <w:rsid w:val="00B65656"/>
    <w:rsid w:val="00BA5721"/>
    <w:rsid w:val="00C0094D"/>
    <w:rsid w:val="00C01ABF"/>
    <w:rsid w:val="00C17180"/>
    <w:rsid w:val="00CA49FC"/>
    <w:rsid w:val="00CA6F22"/>
    <w:rsid w:val="00CB2A39"/>
    <w:rsid w:val="00CC1C16"/>
    <w:rsid w:val="00CC543A"/>
    <w:rsid w:val="00CD72DA"/>
    <w:rsid w:val="00CF1D39"/>
    <w:rsid w:val="00CF2810"/>
    <w:rsid w:val="00D31B66"/>
    <w:rsid w:val="00D46350"/>
    <w:rsid w:val="00D50577"/>
    <w:rsid w:val="00D615C9"/>
    <w:rsid w:val="00DA48EA"/>
    <w:rsid w:val="00DC5F2A"/>
    <w:rsid w:val="00E30818"/>
    <w:rsid w:val="00E53766"/>
    <w:rsid w:val="00E651B7"/>
    <w:rsid w:val="00E65BAA"/>
    <w:rsid w:val="00E67655"/>
    <w:rsid w:val="00E93D7F"/>
    <w:rsid w:val="00EB42F4"/>
    <w:rsid w:val="00EB63DA"/>
    <w:rsid w:val="00EC1792"/>
    <w:rsid w:val="00ED4AC2"/>
    <w:rsid w:val="00ED4EEF"/>
    <w:rsid w:val="00EE363A"/>
    <w:rsid w:val="00EF012A"/>
    <w:rsid w:val="00F20C30"/>
    <w:rsid w:val="00F314BB"/>
    <w:rsid w:val="00F43F67"/>
    <w:rsid w:val="00F51098"/>
    <w:rsid w:val="00F51955"/>
    <w:rsid w:val="00F5771D"/>
    <w:rsid w:val="00F64865"/>
    <w:rsid w:val="00F66553"/>
    <w:rsid w:val="00F6718C"/>
    <w:rsid w:val="00F8223F"/>
    <w:rsid w:val="00F8653E"/>
    <w:rsid w:val="00F8706A"/>
    <w:rsid w:val="00F944AB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883AD30-3BDF-4B97-8B2E-5B3DCD59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HTML">
    <w:name w:val="HTML Code"/>
    <w:basedOn w:val="a0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basedOn w:val="a0"/>
    <w:rsid w:val="00465935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rsid w:val="0050499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04993"/>
  </w:style>
  <w:style w:type="paragraph" w:styleId="a6">
    <w:name w:val="Balloon Text"/>
    <w:basedOn w:val="a"/>
    <w:semiHidden/>
    <w:rsid w:val="00504993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957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577DD"/>
    <w:rPr>
      <w:kern w:val="2"/>
    </w:rPr>
  </w:style>
  <w:style w:type="paragraph" w:styleId="a9">
    <w:name w:val="footer"/>
    <w:basedOn w:val="a"/>
    <w:link w:val="aa"/>
    <w:rsid w:val="00957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577DD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