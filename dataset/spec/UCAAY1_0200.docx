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/</w:t>
            </w: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Author</w:t>
            </w:r>
          </w:p>
        </w:tc>
      </w:tr>
      <w:tr w:rsidR="00F24DA5" w:rsidRPr="000810E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0810E2" w:rsidRDefault="00F24DA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9"/>
                <w:attr w:name="IsLunarDate" w:val="False"/>
                <w:attr w:name="IsROCDate" w:val="False"/>
              </w:smartTagPr>
              <w:r w:rsidRPr="000810E2">
                <w:rPr>
                  <w:rFonts w:ascii="Courier New" w:hAnsi="Courier New" w:cs="Courier New"/>
                  <w:lang w:eastAsia="zh-TW"/>
                </w:rPr>
                <w:t>200</w:t>
              </w:r>
              <w:r w:rsidR="009C1636" w:rsidRPr="000810E2">
                <w:rPr>
                  <w:rFonts w:ascii="Courier New" w:hAnsi="Courier New" w:cs="Courier New"/>
                  <w:lang w:eastAsia="zh-TW"/>
                </w:rPr>
                <w:t>9</w:t>
              </w:r>
              <w:r w:rsidRPr="000810E2">
                <w:rPr>
                  <w:rFonts w:ascii="Courier New" w:hAnsi="Courier New" w:cs="Courier New"/>
                  <w:lang w:eastAsia="zh-TW"/>
                </w:rPr>
                <w:t>/0</w:t>
              </w:r>
              <w:r w:rsidR="009C1636" w:rsidRPr="000810E2">
                <w:rPr>
                  <w:rFonts w:ascii="Courier New" w:hAnsi="Courier New" w:cs="Courier New"/>
                  <w:lang w:eastAsia="zh-TW"/>
                </w:rPr>
                <w:t>9</w:t>
              </w:r>
              <w:r w:rsidRPr="000810E2">
                <w:rPr>
                  <w:rFonts w:ascii="Courier New" w:hAnsi="Courier New" w:cs="Courier New"/>
                  <w:lang w:eastAsia="zh-TW"/>
                </w:rPr>
                <w:t>/</w:t>
              </w:r>
              <w:r w:rsidR="00652577" w:rsidRPr="000810E2">
                <w:rPr>
                  <w:rFonts w:ascii="Courier New" w:hAnsi="Courier New" w:cs="Courier New" w:hint="eastAsia"/>
                  <w:lang w:eastAsia="zh-TW"/>
                </w:rPr>
                <w:t>2</w:t>
              </w:r>
              <w:r w:rsidR="001A343E" w:rsidRPr="000810E2">
                <w:rPr>
                  <w:rFonts w:ascii="Courier New" w:hAnsi="Courier New" w:cs="Courier New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0810E2" w:rsidRDefault="00F24DA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0810E2">
              <w:rPr>
                <w:rFonts w:ascii="Courier New" w:hAnsi="Courier New" w:cs="Courier New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0810E2" w:rsidRDefault="009C1636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0810E2">
              <w:rPr>
                <w:rFonts w:ascii="Courier New" w:hAnsi="Courier New" w:cs="Courier New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0810E2" w:rsidRDefault="009C1636">
            <w:pPr>
              <w:pStyle w:val="Tabletext"/>
              <w:jc w:val="center"/>
              <w:rPr>
                <w:rFonts w:ascii="Courier New" w:hAnsi="Courier New" w:cs="Courier New"/>
                <w:lang w:eastAsia="zh-TW"/>
              </w:rPr>
            </w:pPr>
            <w:r w:rsidRPr="000810E2">
              <w:rPr>
                <w:rFonts w:ascii="Courier New" w:hAnsi="新細明體" w:cs="Courier New"/>
                <w:lang w:eastAsia="zh-TW"/>
              </w:rPr>
              <w:t>李雅如</w:t>
            </w:r>
          </w:p>
        </w:tc>
      </w:tr>
      <w:tr w:rsidR="001E29CB" w:rsidRPr="000810E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9CB" w:rsidRPr="000810E2" w:rsidRDefault="001E29CB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9"/>
                <w:attr w:name="IsLunarDate" w:val="False"/>
                <w:attr w:name="IsROCDate" w:val="False"/>
              </w:smartTagPr>
              <w:r w:rsidRPr="000810E2">
                <w:rPr>
                  <w:rFonts w:ascii="Courier New" w:hAnsi="Courier New" w:cs="Courier New" w:hint="eastAsia"/>
                  <w:lang w:eastAsia="zh-TW"/>
                </w:rPr>
                <w:t>2009/10/09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9CB" w:rsidRPr="000810E2" w:rsidRDefault="001E29CB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9CB" w:rsidRPr="000810E2" w:rsidRDefault="001E29CB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0810E2">
              <w:rPr>
                <w:rFonts w:hint="eastAsia"/>
                <w:lang w:eastAsia="zh-TW"/>
              </w:rPr>
              <w:t>畫面預設帶出系統使用者的單位代號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9CB" w:rsidRPr="000810E2" w:rsidRDefault="001E29CB">
            <w:pPr>
              <w:pStyle w:val="Tabletext"/>
              <w:jc w:val="center"/>
              <w:rPr>
                <w:rFonts w:ascii="Courier New" w:hAnsi="新細明體" w:cs="Courier New"/>
                <w:lang w:eastAsia="zh-TW"/>
              </w:rPr>
            </w:pPr>
            <w:r w:rsidRPr="000810E2">
              <w:rPr>
                <w:rFonts w:ascii="Courier New" w:hAnsi="新細明體" w:cs="Courier New"/>
                <w:lang w:eastAsia="zh-TW"/>
              </w:rPr>
              <w:t>李雅如</w:t>
            </w:r>
          </w:p>
        </w:tc>
      </w:tr>
      <w:tr w:rsidR="003950AF" w:rsidRPr="000810E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0AF" w:rsidRPr="000810E2" w:rsidRDefault="003950AF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24"/>
                <w:attr w:name="IsLunarDate" w:val="False"/>
                <w:attr w:name="IsROCDate" w:val="False"/>
              </w:smartTagPr>
              <w:r w:rsidRPr="000810E2">
                <w:rPr>
                  <w:rFonts w:ascii="Courier New" w:hAnsi="Courier New" w:cs="Courier New" w:hint="eastAsia"/>
                  <w:lang w:eastAsia="zh-TW"/>
                </w:rPr>
                <w:t>2009/11/24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0AF" w:rsidRPr="000810E2" w:rsidRDefault="003950AF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0AF" w:rsidRPr="000810E2" w:rsidRDefault="003950AF">
            <w:pPr>
              <w:pStyle w:val="Tabletext"/>
              <w:rPr>
                <w:rFonts w:hint="eastAsia"/>
                <w:lang w:eastAsia="zh-TW"/>
              </w:rPr>
            </w:pPr>
            <w:r w:rsidRPr="000810E2">
              <w:rPr>
                <w:rFonts w:hint="eastAsia"/>
                <w:lang w:eastAsia="zh-TW"/>
              </w:rPr>
              <w:t>無須</w:t>
            </w:r>
            <w:r w:rsidRPr="000810E2">
              <w:rPr>
                <w:rFonts w:hint="eastAsia"/>
                <w:lang w:eastAsia="zh-TW"/>
              </w:rPr>
              <w:t>call</w:t>
            </w:r>
            <w:r w:rsidRPr="000810E2">
              <w:rPr>
                <w:rFonts w:hint="eastAsia"/>
                <w:lang w:eastAsia="zh-TW"/>
              </w:rPr>
              <w:t>帳務模組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0AF" w:rsidRPr="000810E2" w:rsidRDefault="003950AF">
            <w:pPr>
              <w:pStyle w:val="Tabletext"/>
              <w:jc w:val="center"/>
              <w:rPr>
                <w:rFonts w:ascii="Courier New" w:hAnsi="新細明體" w:cs="Courier New"/>
                <w:lang w:eastAsia="zh-TW"/>
              </w:rPr>
            </w:pPr>
            <w:r w:rsidRPr="000810E2">
              <w:rPr>
                <w:rFonts w:ascii="Courier New" w:hAnsi="新細明體" w:cs="Courier New"/>
                <w:lang w:eastAsia="zh-TW"/>
              </w:rPr>
              <w:t>李雅如</w:t>
            </w:r>
          </w:p>
        </w:tc>
      </w:tr>
      <w:tr w:rsidR="008E4D74" w:rsidRPr="000810E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D74" w:rsidRPr="000810E2" w:rsidRDefault="008E4D74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10"/>
              </w:smartTagPr>
              <w:r w:rsidRPr="000810E2">
                <w:rPr>
                  <w:rFonts w:ascii="Courier New" w:hAnsi="Courier New" w:cs="Courier New"/>
                  <w:lang w:eastAsia="zh-TW"/>
                </w:rPr>
                <w:t>2010/3/8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D74" w:rsidRPr="000810E2" w:rsidRDefault="008E4D74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0810E2">
              <w:rPr>
                <w:rFonts w:ascii="Courier New" w:hAnsi="Courier New" w:cs="Courier New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D74" w:rsidRPr="000810E2" w:rsidRDefault="008E4D74">
            <w:pPr>
              <w:pStyle w:val="Tabletext"/>
              <w:rPr>
                <w:rFonts w:hint="eastAsia"/>
                <w:lang w:eastAsia="zh-TW"/>
              </w:rPr>
            </w:pPr>
            <w:r w:rsidRPr="000810E2">
              <w:rPr>
                <w:rFonts w:hint="eastAsia"/>
                <w:lang w:eastAsia="zh-TW"/>
              </w:rPr>
              <w:t>理企只可查詢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4D74" w:rsidRPr="000810E2" w:rsidRDefault="008E4D74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0810E2">
              <w:rPr>
                <w:rFonts w:ascii="Courier New" w:hAnsi="新細明體" w:cs="Courier New" w:hint="eastAsia"/>
                <w:lang w:eastAsia="zh-TW"/>
              </w:rPr>
              <w:t>侑文</w:t>
            </w:r>
          </w:p>
        </w:tc>
      </w:tr>
      <w:tr w:rsidR="00456911" w:rsidRPr="00DE196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6911" w:rsidRPr="00DE1965" w:rsidRDefault="00456911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31"/>
                <w:attr w:name="IsLunarDate" w:val="False"/>
                <w:attr w:name="IsROCDate" w:val="False"/>
              </w:smartTagPr>
              <w:r w:rsidRPr="00DE1965">
                <w:rPr>
                  <w:rFonts w:ascii="Courier New" w:hAnsi="Courier New" w:cs="Courier New"/>
                  <w:lang w:eastAsia="zh-TW"/>
                </w:rPr>
                <w:t>2010/3/31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6911" w:rsidRPr="00DE1965" w:rsidRDefault="00456911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DE1965">
              <w:rPr>
                <w:rFonts w:ascii="Courier New" w:hAnsi="Courier New" w:cs="Courier New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6911" w:rsidRPr="00E50BD9" w:rsidRDefault="00456911">
            <w:pPr>
              <w:pStyle w:val="Tabletext"/>
              <w:rPr>
                <w:rFonts w:hint="eastAsia"/>
                <w:lang w:eastAsia="zh-TW"/>
              </w:rPr>
            </w:pPr>
            <w:r w:rsidRPr="00E50BD9">
              <w:rPr>
                <w:rFonts w:hint="eastAsia"/>
                <w:lang w:eastAsia="zh-TW"/>
              </w:rPr>
              <w:t>有部分扣回過的，不可取消覆核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6911" w:rsidRPr="00DE1965" w:rsidRDefault="00456911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DE1965">
              <w:rPr>
                <w:rFonts w:ascii="Courier New" w:hAnsi="新細明體" w:cs="Courier New" w:hint="eastAsia"/>
                <w:lang w:eastAsia="zh-TW"/>
              </w:rPr>
              <w:t>侑文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ins w:id="0" w:author="劉文明" w:date="2017-06-29T10:47:00Z"/>
          <w:rFonts w:ascii="Courier New" w:hAnsi="Courier New" w:cs="Courier New"/>
          <w:kern w:val="2"/>
          <w:sz w:val="24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DE1965" w:rsidRPr="00AE6115" w:rsidTr="00276120">
        <w:trPr>
          <w:ins w:id="1" w:author="劉文明" w:date="2017-06-29T10:47:00Z"/>
        </w:trPr>
        <w:tc>
          <w:tcPr>
            <w:tcW w:w="1216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2" w:author="劉文明" w:date="2017-06-29T10:47:00Z"/>
                <w:rFonts w:ascii="細明體" w:eastAsia="細明體" w:hAnsi="細明體" w:cs="Courier New"/>
                <w:sz w:val="20"/>
                <w:szCs w:val="20"/>
              </w:rPr>
            </w:pPr>
            <w:ins w:id="3" w:author="劉文明" w:date="2017-06-29T10:47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0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4" w:author="劉文明" w:date="2017-06-29T10:47:00Z"/>
                <w:rFonts w:ascii="細明體" w:eastAsia="細明體" w:hAnsi="細明體" w:cs="Courier New"/>
                <w:sz w:val="20"/>
                <w:szCs w:val="20"/>
              </w:rPr>
            </w:pPr>
            <w:ins w:id="5" w:author="劉文明" w:date="2017-06-29T10:47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6" w:author="劉文明" w:date="2017-06-29T10:47:00Z"/>
                <w:rFonts w:ascii="細明體" w:eastAsia="細明體" w:hAnsi="細明體" w:cs="Courier New"/>
                <w:sz w:val="20"/>
                <w:szCs w:val="20"/>
              </w:rPr>
            </w:pPr>
            <w:ins w:id="7" w:author="劉文明" w:date="2017-06-29T10:47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6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8" w:author="劉文明" w:date="2017-06-29T10:47:00Z"/>
                <w:rFonts w:ascii="細明體" w:eastAsia="細明體" w:hAnsi="細明體" w:cs="Courier New"/>
                <w:sz w:val="20"/>
                <w:szCs w:val="20"/>
              </w:rPr>
            </w:pPr>
            <w:ins w:id="9" w:author="劉文明" w:date="2017-06-29T10:47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8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10" w:author="劉文明" w:date="2017-06-29T10:47:00Z"/>
                <w:rFonts w:ascii="細明體" w:eastAsia="細明體" w:hAnsi="細明體" w:cs="Courier New"/>
                <w:sz w:val="20"/>
                <w:szCs w:val="20"/>
              </w:rPr>
            </w:pPr>
            <w:ins w:id="11" w:author="劉文明" w:date="2017-06-29T10:47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DE1965" w:rsidRPr="00AE6115" w:rsidTr="00276120">
        <w:trPr>
          <w:ins w:id="12" w:author="劉文明" w:date="2017-06-29T10:47:00Z"/>
        </w:trPr>
        <w:tc>
          <w:tcPr>
            <w:tcW w:w="1216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13" w:author="劉文明" w:date="2017-06-29T10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劉文明" w:date="2017-06-29T10:4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2017/6/29</w:t>
              </w:r>
            </w:ins>
          </w:p>
        </w:tc>
        <w:tc>
          <w:tcPr>
            <w:tcW w:w="990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15" w:author="劉文明" w:date="2017-06-29T10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劉文明" w:date="2017-06-29T10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DE1965" w:rsidRPr="00DE1965" w:rsidRDefault="00DE1965" w:rsidP="00DE1965">
            <w:pPr>
              <w:spacing w:line="240" w:lineRule="atLeast"/>
              <w:rPr>
                <w:ins w:id="17" w:author="劉文明" w:date="2017-06-29T10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劉文明" w:date="2017-06-29T10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配合DBIO專案，調整</w:t>
              </w:r>
            </w:ins>
            <w:ins w:id="19" w:author="劉文明" w:date="2017-06-29T10:49:00Z">
              <w:r w:rsidRPr="00DE196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取得姓名與單位中文cache處理</w:t>
              </w:r>
            </w:ins>
          </w:p>
        </w:tc>
        <w:tc>
          <w:tcPr>
            <w:tcW w:w="1536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20" w:author="劉文明" w:date="2017-06-29T10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劉文明" w:date="2017-06-29T10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58" w:type="dxa"/>
          </w:tcPr>
          <w:p w:rsidR="00DE1965" w:rsidRPr="00AE6115" w:rsidRDefault="00DE1965" w:rsidP="00276120">
            <w:pPr>
              <w:spacing w:line="240" w:lineRule="atLeast"/>
              <w:jc w:val="center"/>
              <w:rPr>
                <w:ins w:id="22" w:author="劉文明" w:date="2017-06-29T10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劉文明" w:date="2017-06-29T10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170414000688</w:t>
              </w:r>
            </w:ins>
          </w:p>
        </w:tc>
      </w:tr>
    </w:tbl>
    <w:p w:rsidR="00DE1965" w:rsidRDefault="00DE1965">
      <w:pPr>
        <w:pStyle w:val="Tabletext"/>
        <w:keepLines w:val="0"/>
        <w:spacing w:after="0" w:line="240" w:lineRule="auto"/>
        <w:rPr>
          <w:ins w:id="24" w:author="劉文明" w:date="2017-06-29T10:47:00Z"/>
          <w:rFonts w:ascii="Courier New" w:hAnsi="Courier New" w:cs="Courier New"/>
          <w:kern w:val="2"/>
          <w:sz w:val="24"/>
          <w:szCs w:val="24"/>
          <w:lang w:eastAsia="zh-TW"/>
        </w:rPr>
      </w:pPr>
    </w:p>
    <w:p w:rsidR="00DE1965" w:rsidRPr="00922E38" w:rsidRDefault="00DE1965">
      <w:pPr>
        <w:pStyle w:val="Tabletext"/>
        <w:keepLines w:val="0"/>
        <w:spacing w:after="0" w:line="240" w:lineRule="auto"/>
        <w:rPr>
          <w:rFonts w:ascii="Courier New" w:hAnsi="Courier New" w:cs="Courier New" w:hint="eastAsia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程式功能</w:t>
            </w:r>
          </w:p>
        </w:tc>
        <w:tc>
          <w:tcPr>
            <w:tcW w:w="7740" w:type="dxa"/>
          </w:tcPr>
          <w:p w:rsidR="00F24DA5" w:rsidRPr="00443B84" w:rsidRDefault="00443B8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00"/>
                <w:kern w:val="2"/>
                <w:sz w:val="24"/>
                <w:szCs w:val="24"/>
                <w:lang w:eastAsia="zh-TW"/>
              </w:rPr>
            </w:pPr>
            <w:r w:rsidRPr="00443B84">
              <w:rPr>
                <w:sz w:val="24"/>
                <w:szCs w:val="24"/>
                <w:lang w:eastAsia="zh-TW"/>
              </w:rPr>
              <w:t>溢付</w:t>
            </w:r>
            <w:r w:rsidR="006A6DFD">
              <w:rPr>
                <w:sz w:val="24"/>
                <w:szCs w:val="24"/>
                <w:lang w:eastAsia="zh-TW"/>
              </w:rPr>
              <w:t>案</w:t>
            </w:r>
            <w:r w:rsidRPr="00443B84">
              <w:rPr>
                <w:sz w:val="24"/>
                <w:szCs w:val="24"/>
                <w:lang w:eastAsia="zh-TW"/>
              </w:rPr>
              <w:t>件人工修正</w:t>
            </w:r>
            <w:r w:rsidR="007B05D1">
              <w:rPr>
                <w:sz w:val="24"/>
                <w:szCs w:val="24"/>
                <w:lang w:eastAsia="zh-TW"/>
              </w:rPr>
              <w:t>覆核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程式名稱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AA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Y</w:t>
            </w:r>
            <w:r w:rsidR="001D784F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1</w:t>
            </w: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_0</w:t>
            </w:r>
            <w:r w:rsidR="006A6DFD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2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00</w:t>
            </w:r>
            <w:r w:rsidR="00606D8B"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.JAVA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作業方式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ONLINE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概要說明</w:t>
            </w:r>
          </w:p>
        </w:tc>
        <w:tc>
          <w:tcPr>
            <w:tcW w:w="7740" w:type="dxa"/>
          </w:tcPr>
          <w:p w:rsidR="00F24DA5" w:rsidRPr="00922E38" w:rsidRDefault="006A6DFD">
            <w:pPr>
              <w:rPr>
                <w:rFonts w:ascii="Courier New" w:hAnsi="Courier New" w:cs="Courier New" w:hint="eastAsia"/>
              </w:rPr>
            </w:pPr>
            <w:r w:rsidRPr="00443B84">
              <w:t>溢付</w:t>
            </w:r>
            <w:r>
              <w:t>案</w:t>
            </w:r>
            <w:r w:rsidRPr="00443B84">
              <w:t>件人工修正</w:t>
            </w:r>
            <w:r w:rsidR="007B05D1">
              <w:t>覆核</w:t>
            </w:r>
          </w:p>
        </w:tc>
      </w:tr>
    </w:tbl>
    <w:p w:rsidR="00F24DA5" w:rsidRPr="00922E38" w:rsidRDefault="00F24DA5" w:rsidP="00606D8B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使用模組</w:t>
      </w:r>
      <w:r w:rsidR="00F24DA5"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 w:rsidRPr="00922E38">
        <w:tc>
          <w:tcPr>
            <w:tcW w:w="72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459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中文說明</w:t>
            </w:r>
          </w:p>
        </w:tc>
        <w:tc>
          <w:tcPr>
            <w:tcW w:w="3870" w:type="dxa"/>
          </w:tcPr>
          <w:p w:rsidR="00F24DA5" w:rsidRPr="00922E38" w:rsidRDefault="00606D8B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CLASS</w:t>
            </w:r>
          </w:p>
        </w:tc>
      </w:tr>
      <w:tr w:rsidR="00BB5B91" w:rsidRPr="00922E38">
        <w:tc>
          <w:tcPr>
            <w:tcW w:w="720" w:type="dxa"/>
          </w:tcPr>
          <w:p w:rsidR="00BB5B91" w:rsidRPr="00922E38" w:rsidRDefault="00BB5B91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BB5B91" w:rsidRPr="003950AF" w:rsidRDefault="00BB5B91" w:rsidP="0087713F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hint="eastAsia"/>
                <w:dstrike/>
              </w:rPr>
              <w:t>應</w:t>
            </w:r>
            <w:r w:rsidRPr="003950AF">
              <w:rPr>
                <w:rFonts w:ascii="新細明體" w:hAnsi="新細明體" w:hint="eastAsia"/>
                <w:dstrike/>
              </w:rPr>
              <w:t>收入帳輸入暨刪除模組</w:t>
            </w:r>
          </w:p>
        </w:tc>
        <w:tc>
          <w:tcPr>
            <w:tcW w:w="3870" w:type="dxa"/>
          </w:tcPr>
          <w:p w:rsidR="00BB5B91" w:rsidRPr="003950AF" w:rsidRDefault="00BB5B91" w:rsidP="0087713F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ascii="Courier New" w:hAnsi="Courier New" w:cs="Courier New"/>
                <w:dstrike/>
              </w:rPr>
              <w:t>DK_G0Z008</w:t>
            </w:r>
          </w:p>
        </w:tc>
      </w:tr>
      <w:tr w:rsidR="00BB5B91" w:rsidRPr="00922E38">
        <w:tc>
          <w:tcPr>
            <w:tcW w:w="720" w:type="dxa"/>
          </w:tcPr>
          <w:p w:rsidR="00BB5B91" w:rsidRPr="00922E38" w:rsidRDefault="00BB5B91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BB5B91" w:rsidRPr="003950AF" w:rsidRDefault="003C32CC" w:rsidP="0087713F">
            <w:pPr>
              <w:jc w:val="both"/>
              <w:rPr>
                <w:rFonts w:hint="eastAsia"/>
                <w:dstrike/>
              </w:rPr>
            </w:pPr>
            <w:r w:rsidRPr="003950AF">
              <w:rPr>
                <w:rFonts w:ascii="Courier New" w:cs="Courier New"/>
                <w:dstrike/>
              </w:rPr>
              <w:t>取得</w:t>
            </w:r>
            <w:r w:rsidRPr="003950AF">
              <w:rPr>
                <w:rFonts w:hint="eastAsia"/>
                <w:dstrike/>
              </w:rPr>
              <w:t>入帳交易序號</w:t>
            </w:r>
          </w:p>
        </w:tc>
        <w:tc>
          <w:tcPr>
            <w:tcW w:w="3870" w:type="dxa"/>
          </w:tcPr>
          <w:p w:rsidR="00BB5B91" w:rsidRPr="003950AF" w:rsidRDefault="00FB5C02" w:rsidP="0087713F">
            <w:pPr>
              <w:jc w:val="both"/>
              <w:rPr>
                <w:rFonts w:ascii="Courier New" w:eastAsia="Arial Unicode MS" w:hAnsi="Courier New" w:cs="Courier New"/>
                <w:dstrike/>
              </w:rPr>
            </w:pPr>
            <w:r w:rsidRPr="003950AF">
              <w:rPr>
                <w:rFonts w:ascii="Courier New" w:eastAsia="Arial Unicode MS" w:hAnsi="Courier New" w:cs="Courier New"/>
                <w:dstrike/>
              </w:rPr>
              <w:t>DK_F0Z002</w:t>
            </w:r>
          </w:p>
        </w:tc>
      </w:tr>
      <w:tr w:rsidR="00BB5B91" w:rsidRPr="00922E38">
        <w:tc>
          <w:tcPr>
            <w:tcW w:w="720" w:type="dxa"/>
          </w:tcPr>
          <w:p w:rsidR="00BB5B91" w:rsidRPr="00922E38" w:rsidRDefault="00BB5B91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BB5B91" w:rsidRPr="003950AF" w:rsidRDefault="003C32CC" w:rsidP="0087713F">
            <w:pPr>
              <w:jc w:val="both"/>
              <w:rPr>
                <w:rFonts w:hint="eastAsia"/>
                <w:dstrike/>
              </w:rPr>
            </w:pPr>
            <w:r w:rsidRPr="003950AF">
              <w:rPr>
                <w:rFonts w:hint="eastAsia"/>
                <w:dstrike/>
              </w:rPr>
              <w:t>取得傳票批號</w:t>
            </w:r>
          </w:p>
        </w:tc>
        <w:tc>
          <w:tcPr>
            <w:tcW w:w="3870" w:type="dxa"/>
          </w:tcPr>
          <w:p w:rsidR="00BB5B91" w:rsidRPr="003950AF" w:rsidRDefault="00BB5B91" w:rsidP="0087713F">
            <w:pPr>
              <w:jc w:val="both"/>
              <w:rPr>
                <w:rFonts w:ascii="Courier New" w:eastAsia="Arial Unicode MS" w:hAnsi="Courier New" w:cs="Courier New" w:hint="eastAsia"/>
                <w:dstrike/>
                <w:highlight w:val="white"/>
              </w:rPr>
            </w:pPr>
            <w:r w:rsidRPr="003950AF">
              <w:rPr>
                <w:rFonts w:ascii="Courier New" w:hAnsi="Courier New" w:cs="Courier New"/>
                <w:dstrike/>
              </w:rPr>
              <w:t>DK_A0Z002</w:t>
            </w:r>
          </w:p>
        </w:tc>
      </w:tr>
      <w:tr w:rsidR="00BB5B91" w:rsidRPr="00922E38">
        <w:tc>
          <w:tcPr>
            <w:tcW w:w="720" w:type="dxa"/>
          </w:tcPr>
          <w:p w:rsidR="00BB5B91" w:rsidRPr="00922E38" w:rsidRDefault="00BB5B91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BB5B91" w:rsidRPr="003950AF" w:rsidRDefault="001A343E" w:rsidP="0087713F">
            <w:pPr>
              <w:jc w:val="both"/>
              <w:rPr>
                <w:rFonts w:hint="eastAsia"/>
                <w:dstrike/>
              </w:rPr>
            </w:pPr>
            <w:r w:rsidRPr="003950AF">
              <w:rPr>
                <w:rFonts w:hint="eastAsia"/>
                <w:dstrike/>
              </w:rPr>
              <w:t>判斷是否結帳</w:t>
            </w:r>
          </w:p>
        </w:tc>
        <w:tc>
          <w:tcPr>
            <w:tcW w:w="3870" w:type="dxa"/>
          </w:tcPr>
          <w:p w:rsidR="00BB5B91" w:rsidRPr="003950AF" w:rsidRDefault="00BB5B91" w:rsidP="0087713F">
            <w:pPr>
              <w:jc w:val="both"/>
              <w:rPr>
                <w:rFonts w:ascii="Courier New" w:hAnsi="Courier New" w:cs="Courier New" w:hint="eastAsia"/>
                <w:dstrike/>
              </w:rPr>
            </w:pPr>
            <w:r w:rsidRPr="003950AF">
              <w:rPr>
                <w:rFonts w:ascii="Courier New" w:hAnsi="Courier New" w:cs="Courier New"/>
                <w:dstrike/>
              </w:rPr>
              <w:t>DK_F0Z006</w:t>
            </w:r>
          </w:p>
        </w:tc>
      </w:tr>
      <w:tr w:rsidR="003C32CC" w:rsidRPr="00922E38">
        <w:tc>
          <w:tcPr>
            <w:tcW w:w="720" w:type="dxa"/>
          </w:tcPr>
          <w:p w:rsidR="003C32CC" w:rsidRPr="00922E38" w:rsidRDefault="003C32CC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3C32CC" w:rsidRPr="003950AF" w:rsidRDefault="003C32CC" w:rsidP="0087713F">
            <w:pPr>
              <w:jc w:val="both"/>
              <w:rPr>
                <w:rFonts w:hint="eastAsia"/>
                <w:dstrike/>
              </w:rPr>
            </w:pPr>
            <w:r w:rsidRPr="003950AF">
              <w:rPr>
                <w:rFonts w:ascii="Courier New" w:cs="Courier New"/>
                <w:dstrike/>
              </w:rPr>
              <w:t>會計帳務模組</w:t>
            </w:r>
          </w:p>
        </w:tc>
        <w:tc>
          <w:tcPr>
            <w:tcW w:w="3870" w:type="dxa"/>
          </w:tcPr>
          <w:p w:rsidR="003C32CC" w:rsidRPr="003950AF" w:rsidRDefault="003C32CC" w:rsidP="0087713F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ascii="Courier New" w:hAnsi="Courier New" w:cs="Courier New"/>
                <w:dstrike/>
              </w:rPr>
              <w:t xml:space="preserve">DK_A0Z003 </w:t>
            </w:r>
          </w:p>
        </w:tc>
      </w:tr>
      <w:tr w:rsidR="00BB5B91" w:rsidRPr="00922E38">
        <w:tc>
          <w:tcPr>
            <w:tcW w:w="720" w:type="dxa"/>
          </w:tcPr>
          <w:p w:rsidR="00BB5B91" w:rsidRPr="00922E38" w:rsidRDefault="00BB5B91" w:rsidP="0087713F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</w:p>
        </w:tc>
        <w:tc>
          <w:tcPr>
            <w:tcW w:w="4590" w:type="dxa"/>
            <w:vAlign w:val="center"/>
          </w:tcPr>
          <w:p w:rsidR="00BB5B91" w:rsidRPr="003950AF" w:rsidRDefault="003C32CC" w:rsidP="0087713F">
            <w:pPr>
              <w:jc w:val="both"/>
              <w:rPr>
                <w:rFonts w:hint="eastAsia"/>
                <w:dstrike/>
              </w:rPr>
            </w:pPr>
            <w:r w:rsidRPr="003950AF">
              <w:rPr>
                <w:rFonts w:hint="eastAsia"/>
                <w:dstrike/>
              </w:rPr>
              <w:t>刪除會計分錄</w:t>
            </w:r>
          </w:p>
        </w:tc>
        <w:tc>
          <w:tcPr>
            <w:tcW w:w="3870" w:type="dxa"/>
          </w:tcPr>
          <w:p w:rsidR="00BB5B91" w:rsidRPr="003950AF" w:rsidRDefault="00BB5B91" w:rsidP="0087713F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ascii="Courier New" w:eastAsia="細明體" w:hAnsi="Courier New" w:cs="Courier New"/>
                <w:dstrike/>
              </w:rPr>
              <w:t>DK_F0Z017</w:t>
            </w:r>
          </w:p>
        </w:tc>
      </w:tr>
    </w:tbl>
    <w:p w:rsidR="00F24DA5" w:rsidRPr="00922E38" w:rsidRDefault="00F24DA5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3"/>
        <w:gridCol w:w="4010"/>
        <w:gridCol w:w="4537"/>
      </w:tblGrid>
      <w:tr w:rsidR="00F24DA5" w:rsidRPr="00922E38">
        <w:tc>
          <w:tcPr>
            <w:tcW w:w="72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576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中文說明</w:t>
            </w:r>
          </w:p>
        </w:tc>
        <w:tc>
          <w:tcPr>
            <w:tcW w:w="270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檔案名稱</w:t>
            </w:r>
          </w:p>
        </w:tc>
      </w:tr>
      <w:tr w:rsidR="00F95E91" w:rsidRPr="00922E3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Pr="00922E38" w:rsidRDefault="00F95E91" w:rsidP="003C32CC">
            <w:pPr>
              <w:numPr>
                <w:ilvl w:val="0"/>
                <w:numId w:val="28"/>
              </w:numPr>
              <w:rPr>
                <w:rFonts w:ascii="Courier New" w:hAnsi="Courier New" w:cs="Courier New"/>
              </w:rPr>
            </w:pPr>
          </w:p>
        </w:tc>
        <w:tc>
          <w:tcPr>
            <w:tcW w:w="5760" w:type="dxa"/>
            <w:vAlign w:val="center"/>
          </w:tcPr>
          <w:p w:rsidR="00F95E91" w:rsidRPr="00922E38" w:rsidRDefault="00652577" w:rsidP="00D619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新細明體" w:hAnsi="新細明體" w:hint="eastAsia"/>
                <w:bCs/>
              </w:rPr>
              <w:t>理賠溢付案件修正檔</w:t>
            </w:r>
          </w:p>
        </w:tc>
        <w:tc>
          <w:tcPr>
            <w:tcW w:w="2700" w:type="dxa"/>
          </w:tcPr>
          <w:p w:rsidR="00F95E91" w:rsidRPr="00922E38" w:rsidRDefault="006616C9" w:rsidP="00D61900">
            <w:pPr>
              <w:jc w:val="both"/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DTAAY001</w:t>
            </w:r>
          </w:p>
        </w:tc>
      </w:tr>
      <w:tr w:rsidR="00ED1FF7" w:rsidRPr="00922E3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D1FF7" w:rsidRPr="00922E38" w:rsidRDefault="00ED1FF7" w:rsidP="003C32CC">
            <w:pPr>
              <w:numPr>
                <w:ilvl w:val="0"/>
                <w:numId w:val="28"/>
              </w:numPr>
              <w:rPr>
                <w:rFonts w:ascii="Courier New" w:hAnsi="Courier New" w:cs="Courier New"/>
              </w:rPr>
            </w:pPr>
          </w:p>
        </w:tc>
        <w:tc>
          <w:tcPr>
            <w:tcW w:w="5760" w:type="dxa"/>
            <w:vAlign w:val="center"/>
          </w:tcPr>
          <w:p w:rsidR="00ED1FF7" w:rsidRPr="003950AF" w:rsidRDefault="00ED1FF7" w:rsidP="00D61900">
            <w:pPr>
              <w:jc w:val="both"/>
              <w:rPr>
                <w:rFonts w:ascii="新細明體" w:hAnsi="新細明體" w:hint="eastAsia"/>
                <w:bCs/>
                <w:dstrike/>
              </w:rPr>
            </w:pPr>
          </w:p>
        </w:tc>
        <w:tc>
          <w:tcPr>
            <w:tcW w:w="2700" w:type="dxa"/>
          </w:tcPr>
          <w:p w:rsidR="00ED1FF7" w:rsidRPr="003950AF" w:rsidRDefault="00ED1FF7" w:rsidP="00D61900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ascii="Courier New" w:hAnsi="Courier New" w:cs="Courier New"/>
                <w:dstrike/>
              </w:rPr>
              <w:t>DTDK_E220_DIVCD_DTLACCOUNT_REL</w:t>
            </w:r>
          </w:p>
        </w:tc>
      </w:tr>
      <w:tr w:rsidR="00ED1FF7" w:rsidRPr="00922E3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D1FF7" w:rsidRPr="00922E38" w:rsidRDefault="00ED1FF7" w:rsidP="003C32CC">
            <w:pPr>
              <w:numPr>
                <w:ilvl w:val="0"/>
                <w:numId w:val="28"/>
              </w:numPr>
              <w:rPr>
                <w:rFonts w:ascii="Courier New" w:hAnsi="Courier New" w:cs="Courier New"/>
              </w:rPr>
            </w:pPr>
          </w:p>
        </w:tc>
        <w:tc>
          <w:tcPr>
            <w:tcW w:w="5760" w:type="dxa"/>
            <w:vAlign w:val="center"/>
          </w:tcPr>
          <w:p w:rsidR="00ED1FF7" w:rsidRPr="003950AF" w:rsidRDefault="00ED1FF7" w:rsidP="00D61900">
            <w:pPr>
              <w:jc w:val="both"/>
              <w:rPr>
                <w:rFonts w:ascii="新細明體" w:hAnsi="新細明體" w:hint="eastAsia"/>
                <w:bCs/>
                <w:dstrike/>
              </w:rPr>
            </w:pPr>
          </w:p>
        </w:tc>
        <w:tc>
          <w:tcPr>
            <w:tcW w:w="2700" w:type="dxa"/>
          </w:tcPr>
          <w:p w:rsidR="00ED1FF7" w:rsidRPr="003950AF" w:rsidRDefault="00ED1FF7" w:rsidP="00D61900">
            <w:pPr>
              <w:jc w:val="both"/>
              <w:rPr>
                <w:rFonts w:ascii="Courier New" w:hAnsi="Courier New" w:cs="Courier New"/>
                <w:dstrike/>
              </w:rPr>
            </w:pPr>
            <w:r w:rsidRPr="003950AF">
              <w:rPr>
                <w:rFonts w:ascii="Courier New" w:hAnsi="Courier New" w:cs="Courier New"/>
                <w:dstrike/>
              </w:rPr>
              <w:t>DTDJC001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606D8B" w:rsidRPr="00C32D04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C32D04">
        <w:rPr>
          <w:rFonts w:ascii="Courier New" w:hAnsi="新細明體" w:cs="Courier New"/>
          <w:sz w:val="24"/>
          <w:szCs w:val="24"/>
          <w:lang w:eastAsia="zh-TW"/>
        </w:rPr>
        <w:t>傳</w:t>
      </w:r>
      <w:r w:rsidRPr="00C32D04">
        <w:rPr>
          <w:rFonts w:ascii="Courier New" w:hAnsi="新細明體" w:cs="Courier New"/>
          <w:sz w:val="24"/>
          <w:szCs w:val="24"/>
        </w:rPr>
        <w:t>輸參數</w:t>
      </w:r>
    </w:p>
    <w:p w:rsidR="00606D8B" w:rsidRDefault="00606D8B" w:rsidP="00606D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AE4B03" w:rsidRPr="00E81941" w:rsidRDefault="00F24DA5" w:rsidP="00A30A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Pr="009C1636">
        <w:rPr>
          <w:rFonts w:hint="eastAsia"/>
          <w:kern w:val="2"/>
          <w:szCs w:val="24"/>
          <w:lang w:eastAsia="zh-TW"/>
        </w:rPr>
        <w:t>US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AA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Y</w:t>
      </w:r>
      <w:r w:rsidR="001D784F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0</w:t>
      </w:r>
      <w:r w:rsidR="00B905E3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2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00</w:t>
      </w:r>
      <w:r w:rsidRPr="009C1636">
        <w:rPr>
          <w:rFonts w:hint="eastAsia"/>
          <w:kern w:val="2"/>
          <w:szCs w:val="24"/>
          <w:lang w:eastAsia="zh-TW"/>
        </w:rPr>
        <w:t>_</w:t>
      </w:r>
      <w:r w:rsidR="00443B84">
        <w:rPr>
          <w:lang w:eastAsia="zh-TW"/>
        </w:rPr>
        <w:t>溢付件人工修正</w:t>
      </w:r>
      <w:r w:rsidR="00B905E3">
        <w:rPr>
          <w:rFonts w:hint="eastAsia"/>
          <w:lang w:eastAsia="zh-TW"/>
        </w:rPr>
        <w:t>覆核</w:t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7B258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</w:t>
      </w:r>
      <w:r w:rsidR="00F24DA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9A6EBC" w:rsidRPr="00011232" w:rsidRDefault="00A30A45" w:rsidP="00F1071A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25" w:name="_GoBack"/>
      <w:bookmarkEnd w:id="25"/>
      <w:r w:rsidRPr="00011232">
        <w:rPr>
          <w:rFonts w:ascii="Courier New" w:hAnsi="Courier New" w:cs="Courier New"/>
          <w:kern w:val="2"/>
          <w:bdr w:val="single" w:sz="4" w:space="0" w:color="auto"/>
          <w:shd w:val="pct15" w:color="auto" w:fill="FFFFFF"/>
          <w:lang w:eastAsia="zh-TW"/>
        </w:rPr>
        <w:lastRenderedPageBreak/>
        <w:t>初始</w:t>
      </w:r>
    </w:p>
    <w:p w:rsidR="00C32064" w:rsidRDefault="00D13E8B" w:rsidP="00DA5502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F2</w:t>
      </w: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</w:t>
      </w:r>
      <w:r w:rsidR="00124837"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6F7AC9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</w:p>
    <w:p w:rsidR="00837696" w:rsidRDefault="006F7AC9" w:rsidP="00C3206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查詢條件如下：</w:t>
      </w:r>
    </w:p>
    <w:p w:rsidR="006F7AC9" w:rsidRDefault="006F7AC9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保單號碼</w:t>
      </w:r>
    </w:p>
    <w:p w:rsidR="00837696" w:rsidRPr="00837696" w:rsidRDefault="00C32064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lang w:eastAsia="zh-TW"/>
        </w:rPr>
        <w:t>輸入日期</w:t>
      </w:r>
      <w:r w:rsidR="00837696">
        <w:rPr>
          <w:rFonts w:hint="eastAsia"/>
          <w:lang w:eastAsia="zh-TW"/>
        </w:rPr>
        <w:t>：輸入民國年日期。</w:t>
      </w:r>
    </w:p>
    <w:p w:rsidR="00837696" w:rsidRPr="00837696" w:rsidRDefault="00C32064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lang w:eastAsia="zh-TW"/>
        </w:rPr>
        <w:t>輸入單位</w:t>
      </w:r>
      <w:r w:rsidR="00837696">
        <w:rPr>
          <w:rFonts w:hint="eastAsia"/>
          <w:lang w:eastAsia="zh-TW"/>
        </w:rPr>
        <w:t>：</w:t>
      </w:r>
      <w:smartTag w:uri="urn:schemas-microsoft-com:office:smarttags" w:element="chmetcnv">
        <w:smartTagPr>
          <w:attr w:name="UnitName" w:val="碼"/>
          <w:attr w:name="SourceValue" w:val="7"/>
          <w:attr w:name="HasSpace" w:val="False"/>
          <w:attr w:name="Negative" w:val="False"/>
          <w:attr w:name="NumberType" w:val="3"/>
          <w:attr w:name="TCSC" w:val="1"/>
        </w:smartTagPr>
        <w:r w:rsidR="00837696">
          <w:rPr>
            <w:rFonts w:hint="eastAsia"/>
            <w:lang w:eastAsia="zh-TW"/>
          </w:rPr>
          <w:t>七碼</w:t>
        </w:r>
      </w:smartTag>
      <w:r w:rsidR="00837696">
        <w:rPr>
          <w:rFonts w:hint="eastAsia"/>
          <w:lang w:eastAsia="zh-TW"/>
        </w:rPr>
        <w:t>單位代號。</w:t>
      </w:r>
      <w:r w:rsidR="001E29CB">
        <w:rPr>
          <w:rFonts w:hint="eastAsia"/>
          <w:lang w:eastAsia="zh-TW"/>
        </w:rPr>
        <w:t>預設</w:t>
      </w:r>
      <w:r w:rsidR="00974920">
        <w:rPr>
          <w:rFonts w:hint="eastAsia"/>
          <w:lang w:eastAsia="zh-TW"/>
        </w:rPr>
        <w:t>值為「</w:t>
      </w:r>
      <w:r w:rsidR="001E29CB">
        <w:rPr>
          <w:rFonts w:hint="eastAsia"/>
          <w:lang w:eastAsia="zh-TW"/>
        </w:rPr>
        <w:t>系統使用者的單位代號</w:t>
      </w:r>
      <w:r w:rsidR="00974920">
        <w:rPr>
          <w:rFonts w:hint="eastAsia"/>
          <w:lang w:eastAsia="zh-TW"/>
        </w:rPr>
        <w:t>」</w:t>
      </w:r>
    </w:p>
    <w:p w:rsidR="00837696" w:rsidRPr="00837696" w:rsidRDefault="00C32064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lang w:eastAsia="zh-TW"/>
        </w:rPr>
        <w:t>輸入人員</w:t>
      </w:r>
      <w:r w:rsidR="00837696">
        <w:rPr>
          <w:rFonts w:hint="eastAsia"/>
          <w:lang w:eastAsia="zh-TW"/>
        </w:rPr>
        <w:t>：輸入身分證字號。</w:t>
      </w:r>
    </w:p>
    <w:p w:rsidR="00837696" w:rsidRPr="00837696" w:rsidRDefault="00C32064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lang w:eastAsia="zh-TW"/>
        </w:rPr>
        <w:t>覆核</w:t>
      </w:r>
      <w:r w:rsidR="00837696">
        <w:rPr>
          <w:rFonts w:hint="eastAsia"/>
          <w:lang w:eastAsia="zh-TW"/>
        </w:rPr>
        <w:t>：下拉選單</w:t>
      </w:r>
      <w:r w:rsidR="00837696">
        <w:rPr>
          <w:rFonts w:ascii="Courier New" w:hAnsi="Courier New" w:cs="Courier New" w:hint="eastAsia"/>
          <w:kern w:val="2"/>
          <w:szCs w:val="24"/>
          <w:lang w:eastAsia="zh-TW"/>
        </w:rPr>
        <w:t>，請選擇、已覆核、未覆核。</w:t>
      </w:r>
      <w:r w:rsidR="00974920">
        <w:rPr>
          <w:rFonts w:hint="eastAsia"/>
          <w:lang w:eastAsia="zh-TW"/>
        </w:rPr>
        <w:t>預設值為「未覆核」</w:t>
      </w:r>
    </w:p>
    <w:p w:rsidR="00837696" w:rsidRDefault="00837696" w:rsidP="00C3206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上述條件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F7AC9">
          <w:rPr>
            <w:rFonts w:ascii="Courier New" w:hAnsi="Courier New" w:cs="Courier New"/>
            <w:kern w:val="2"/>
            <w:szCs w:val="24"/>
            <w:lang w:eastAsia="zh-TW"/>
          </w:rPr>
          <w:t>2.1</w:t>
        </w:r>
        <w:r w:rsidR="006F7AC9">
          <w:rPr>
            <w:rFonts w:ascii="Courier New" w:hAnsi="Courier New" w:cs="Courier New" w:hint="eastAsia"/>
            <w:kern w:val="2"/>
            <w:szCs w:val="24"/>
            <w:lang w:eastAsia="zh-TW"/>
          </w:rPr>
          <w:t>.1</w:t>
        </w:r>
      </w:smartTag>
      <w:r w:rsidRPr="006F7AC9">
        <w:rPr>
          <w:rFonts w:ascii="Courier New" w:hAnsi="Courier New" w:cs="Courier New"/>
          <w:kern w:val="2"/>
          <w:szCs w:val="24"/>
          <w:lang w:eastAsia="zh-TW"/>
        </w:rPr>
        <w:t>~2.</w:t>
      </w:r>
      <w:r w:rsidR="006F7AC9">
        <w:rPr>
          <w:rFonts w:ascii="Courier New" w:hAnsi="Courier New" w:cs="Courier New" w:hint="eastAsia"/>
          <w:kern w:val="2"/>
          <w:szCs w:val="24"/>
          <w:lang w:eastAsia="zh-TW"/>
        </w:rPr>
        <w:t>1.</w:t>
      </w:r>
      <w:r w:rsidRPr="006F7AC9">
        <w:rPr>
          <w:rFonts w:ascii="Courier New" w:hAnsi="Courier New" w:cs="Courier New"/>
          <w:kern w:val="2"/>
          <w:szCs w:val="24"/>
          <w:lang w:eastAsia="zh-TW"/>
        </w:rPr>
        <w:t>4</w:t>
      </w:r>
      <w:r>
        <w:rPr>
          <w:rFonts w:ascii="新細明體" w:hAnsi="新細明體" w:cs="Courier New" w:hint="eastAsia"/>
          <w:kern w:val="2"/>
          <w:szCs w:val="24"/>
          <w:lang w:eastAsia="zh-TW"/>
        </w:rPr>
        <w:t>，一定要輸入其中一項。</w:t>
      </w:r>
    </w:p>
    <w:p w:rsidR="00011232" w:rsidRDefault="006F7AC9" w:rsidP="00C3206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讀取溢付案件</w:t>
      </w:r>
      <w:r w:rsidRPr="006F7AC9">
        <w:rPr>
          <w:rFonts w:ascii="Courier New" w:hAnsi="Courier New" w:cs="Courier New" w:hint="eastAsia"/>
          <w:kern w:val="2"/>
          <w:szCs w:val="24"/>
          <w:lang w:eastAsia="zh-TW"/>
        </w:rPr>
        <w:t>修正</w:t>
      </w:r>
      <w:r w:rsidR="00716567">
        <w:rPr>
          <w:rFonts w:ascii="Courier New" w:hAnsi="Courier New" w:cs="Courier New" w:hint="eastAsia"/>
          <w:kern w:val="2"/>
          <w:szCs w:val="24"/>
          <w:lang w:eastAsia="zh-TW"/>
        </w:rPr>
        <w:t>資料</w:t>
      </w:r>
      <w:r w:rsidR="00837696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6F7AC9" w:rsidRPr="006F7AC9" w:rsidRDefault="00B21043" w:rsidP="00CD0AD2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lang w:eastAsia="zh-TW"/>
        </w:rPr>
        <w:t>READ DTAA</w:t>
      </w:r>
      <w:r w:rsidR="006F7AC9">
        <w:rPr>
          <w:rFonts w:ascii="Courier New" w:hAnsi="Courier New" w:cs="Courier New" w:hint="eastAsia"/>
          <w:kern w:val="2"/>
          <w:lang w:eastAsia="zh-TW"/>
        </w:rPr>
        <w:t>Y</w:t>
      </w:r>
      <w:r w:rsidRPr="00011232">
        <w:rPr>
          <w:rFonts w:ascii="Courier New" w:hAnsi="Courier New" w:cs="Courier New"/>
          <w:kern w:val="2"/>
          <w:lang w:eastAsia="zh-TW"/>
        </w:rPr>
        <w:t>001 WHERE</w:t>
      </w:r>
    </w:p>
    <w:p w:rsidR="00B21043" w:rsidRPr="006F7AC9" w:rsidRDefault="00CD0AD2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新細明體" w:cs="Courier New" w:hint="eastAsia"/>
          <w:lang w:eastAsia="zh-TW"/>
        </w:rPr>
        <w:t>保單號碼</w:t>
      </w:r>
      <w:r w:rsidR="00B21043" w:rsidRPr="00011232">
        <w:rPr>
          <w:rFonts w:ascii="Courier New" w:hAnsi="Courier New" w:cs="Courier New"/>
          <w:color w:val="0000FF"/>
          <w:lang w:eastAsia="zh-TW"/>
        </w:rPr>
        <w:t>(</w:t>
      </w:r>
      <w:r w:rsidR="00744921" w:rsidRPr="00011232">
        <w:rPr>
          <w:rFonts w:ascii="Courier New" w:hAnsi="Courier New" w:cs="Courier New"/>
          <w:color w:val="0000FF"/>
          <w:kern w:val="2"/>
          <w:lang w:eastAsia="zh-TW"/>
        </w:rPr>
        <w:t>DTAA</w:t>
      </w:r>
      <w:r w:rsidR="006F7AC9">
        <w:rPr>
          <w:rFonts w:ascii="Courier New" w:hAnsi="Courier New" w:cs="Courier New" w:hint="eastAsia"/>
          <w:color w:val="0000FF"/>
          <w:kern w:val="2"/>
          <w:lang w:eastAsia="zh-TW"/>
        </w:rPr>
        <w:t>Y</w:t>
      </w:r>
      <w:r w:rsidR="00744921" w:rsidRPr="00011232">
        <w:rPr>
          <w:rFonts w:ascii="Courier New" w:hAnsi="Courier New" w:cs="Courier New"/>
          <w:color w:val="0000FF"/>
          <w:kern w:val="2"/>
          <w:lang w:eastAsia="zh-TW"/>
        </w:rPr>
        <w:t>001.</w:t>
      </w:r>
      <w:r>
        <w:rPr>
          <w:rFonts w:ascii="Courier New" w:hAnsi="Courier New" w:cs="Courier New" w:hint="eastAsia"/>
          <w:color w:val="0000FF"/>
          <w:kern w:val="2"/>
          <w:lang w:eastAsia="zh-TW"/>
        </w:rPr>
        <w:t>POLICY</w:t>
      </w:r>
      <w:r w:rsidR="00B21043" w:rsidRPr="00011232">
        <w:rPr>
          <w:rFonts w:ascii="Courier New" w:hAnsi="Courier New" w:cs="Courier New"/>
          <w:color w:val="0000FF"/>
          <w:lang w:eastAsia="zh-TW"/>
        </w:rPr>
        <w:t>_NO)</w:t>
      </w:r>
      <w:r w:rsidR="00744921" w:rsidRPr="00011232">
        <w:rPr>
          <w:rFonts w:ascii="Courier New" w:hAnsi="Courier New" w:cs="Courier New"/>
          <w:color w:val="0000FF"/>
          <w:lang w:eastAsia="zh-TW"/>
        </w:rPr>
        <w:t xml:space="preserve"> </w:t>
      </w:r>
      <w:r w:rsidR="00B21043" w:rsidRPr="00011232">
        <w:rPr>
          <w:rFonts w:ascii="Courier New" w:hAnsi="Courier New" w:cs="Courier New"/>
          <w:lang w:eastAsia="zh-TW"/>
        </w:rPr>
        <w:t>=</w:t>
      </w:r>
      <w:r w:rsidR="00B21043" w:rsidRPr="00011232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="00B21043" w:rsidRPr="00011232">
        <w:rPr>
          <w:rFonts w:ascii="Courier New" w:cs="Courier New"/>
          <w:kern w:val="2"/>
          <w:szCs w:val="24"/>
          <w:lang w:eastAsia="zh-TW"/>
        </w:rPr>
        <w:t>畫面</w:t>
      </w:r>
      <w:r w:rsidR="00B21043" w:rsidRPr="00011232">
        <w:rPr>
          <w:rFonts w:ascii="Courier New" w:hAnsi="Courier New" w:cs="Courier New"/>
          <w:kern w:val="2"/>
          <w:szCs w:val="24"/>
          <w:lang w:eastAsia="zh-TW"/>
        </w:rPr>
        <w:t>.</w:t>
      </w:r>
      <w:r>
        <w:rPr>
          <w:rFonts w:ascii="Courier New" w:hAnsi="新細明體" w:cs="Courier New" w:hint="eastAsia"/>
          <w:lang w:eastAsia="zh-TW"/>
        </w:rPr>
        <w:t>保單號碼</w:t>
      </w:r>
    </w:p>
    <w:p w:rsidR="006F7AC9" w:rsidRPr="006F7AC9" w:rsidRDefault="006F7AC9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6F7AC9">
        <w:rPr>
          <w:rFonts w:ascii="Courier New" w:cs="Courier New"/>
          <w:lang w:eastAsia="zh-TW"/>
        </w:rPr>
        <w:t>輸入日期</w:t>
      </w:r>
      <w:r w:rsidRPr="006F7AC9">
        <w:rPr>
          <w:rFonts w:ascii="Courier New" w:hAnsi="Courier New" w:cs="Courier New"/>
          <w:color w:val="0000FF"/>
          <w:lang w:eastAsia="zh-TW"/>
        </w:rPr>
        <w:t>DAT</w:t>
      </w:r>
      <w:r>
        <w:rPr>
          <w:rFonts w:ascii="Courier New" w:hAnsi="Courier New" w:cs="Courier New" w:hint="eastAsia"/>
          <w:color w:val="0000FF"/>
          <w:lang w:eastAsia="zh-TW"/>
        </w:rPr>
        <w:t>E</w:t>
      </w:r>
      <w:r w:rsidRPr="006F7AC9">
        <w:rPr>
          <w:rFonts w:ascii="Courier New" w:hAnsi="Courier New" w:cs="Courier New"/>
          <w:color w:val="0000FF"/>
          <w:lang w:eastAsia="zh-TW"/>
        </w:rPr>
        <w:t>(</w:t>
      </w:r>
      <w:r w:rsidRPr="006F7AC9">
        <w:rPr>
          <w:rFonts w:ascii="Courier New" w:hAnsi="Courier New" w:cs="Courier New"/>
          <w:color w:val="0000FF"/>
          <w:kern w:val="2"/>
          <w:lang w:eastAsia="zh-TW"/>
        </w:rPr>
        <w:t>DTAAY001.</w:t>
      </w:r>
      <w:r w:rsidRPr="006F7AC9">
        <w:rPr>
          <w:rStyle w:val="SoDAField"/>
          <w:rFonts w:ascii="Courier New" w:hAnsi="Courier New" w:cs="Courier New"/>
        </w:rPr>
        <w:t>INPUT_DATE</w:t>
      </w:r>
      <w:r w:rsidRPr="006F7AC9">
        <w:rPr>
          <w:rFonts w:ascii="Courier New" w:hAnsi="Courier New" w:cs="Courier New"/>
          <w:color w:val="0000FF"/>
          <w:lang w:eastAsia="zh-TW"/>
        </w:rPr>
        <w:t>)</w:t>
      </w:r>
      <w:r w:rsidRPr="006F7AC9">
        <w:rPr>
          <w:rFonts w:ascii="Courier New" w:hAnsi="Courier New" w:cs="Courier New"/>
          <w:lang w:eastAsia="zh-TW"/>
        </w:rPr>
        <w:t xml:space="preserve"> =</w:t>
      </w:r>
      <w:r w:rsidRPr="006F7AC9">
        <w:rPr>
          <w:rFonts w:ascii="Courier New" w:hAnsi="Courier New" w:cs="Courier New"/>
          <w:kern w:val="2"/>
          <w:lang w:eastAsia="zh-TW"/>
        </w:rPr>
        <w:t xml:space="preserve"> </w:t>
      </w:r>
      <w:r w:rsidRPr="006F7AC9">
        <w:rPr>
          <w:rFonts w:ascii="Courier New" w:hAnsi="Courier New" w:cs="Courier New"/>
          <w:kern w:val="2"/>
          <w:lang w:eastAsia="zh-TW"/>
        </w:rPr>
        <w:t>畫面</w:t>
      </w:r>
      <w:r w:rsidRPr="006F7AC9">
        <w:rPr>
          <w:rFonts w:ascii="Courier New" w:hAnsi="Courier New" w:cs="Courier New"/>
          <w:kern w:val="2"/>
          <w:lang w:eastAsia="zh-TW"/>
        </w:rPr>
        <w:t>.</w:t>
      </w:r>
      <w:r w:rsidRPr="006F7AC9">
        <w:rPr>
          <w:rFonts w:ascii="Courier New" w:cs="Courier New"/>
          <w:lang w:eastAsia="zh-TW"/>
        </w:rPr>
        <w:t>輸入日期</w:t>
      </w:r>
      <w:r w:rsidRPr="006F7AC9">
        <w:rPr>
          <w:rFonts w:ascii="Courier New" w:hAnsi="Courier New" w:cs="Courier New"/>
          <w:lang w:eastAsia="zh-TW"/>
        </w:rPr>
        <w:t>(</w:t>
      </w:r>
      <w:r w:rsidRPr="006F7AC9">
        <w:rPr>
          <w:rFonts w:ascii="Courier New" w:cs="Courier New"/>
          <w:lang w:eastAsia="zh-TW"/>
        </w:rPr>
        <w:t>需轉為西元年</w:t>
      </w:r>
      <w:r w:rsidRPr="006F7AC9">
        <w:rPr>
          <w:rFonts w:ascii="Courier New" w:hAnsi="Courier New" w:cs="Courier New"/>
          <w:lang w:eastAsia="zh-TW"/>
        </w:rPr>
        <w:t>)</w:t>
      </w:r>
    </w:p>
    <w:p w:rsidR="006F7AC9" w:rsidRPr="006F7AC9" w:rsidRDefault="006F7AC9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>
        <w:rPr>
          <w:lang w:eastAsia="zh-TW"/>
        </w:rPr>
        <w:t>輸入單位</w:t>
      </w:r>
      <w:r w:rsidRPr="006F7AC9">
        <w:rPr>
          <w:rFonts w:ascii="Courier New" w:hAnsi="Courier New" w:cs="Courier New"/>
          <w:color w:val="0000FF"/>
          <w:lang w:eastAsia="zh-TW"/>
        </w:rPr>
        <w:t>(</w:t>
      </w:r>
      <w:r w:rsidRPr="006F7AC9">
        <w:rPr>
          <w:rFonts w:ascii="Courier New" w:hAnsi="Courier New" w:cs="Courier New"/>
          <w:color w:val="0000FF"/>
          <w:kern w:val="2"/>
          <w:lang w:eastAsia="zh-TW"/>
        </w:rPr>
        <w:t>DTAAY001.</w:t>
      </w:r>
      <w:r w:rsidRPr="006F7AC9">
        <w:rPr>
          <w:rStyle w:val="SoDAField"/>
          <w:rFonts w:ascii="Courier New" w:hAnsi="Courier New" w:cs="Courier New"/>
        </w:rPr>
        <w:t>INPUT</w:t>
      </w:r>
      <w:r w:rsidRPr="006F7AC9">
        <w:rPr>
          <w:rFonts w:ascii="Courier New" w:hAnsi="Courier New" w:cs="Courier New"/>
          <w:color w:val="0000FF"/>
        </w:rPr>
        <w:t>_DIV_NO</w:t>
      </w:r>
      <w:r w:rsidRPr="006F7AC9">
        <w:rPr>
          <w:rFonts w:ascii="Courier New" w:hAnsi="Courier New" w:cs="Courier New"/>
          <w:color w:val="0000FF"/>
          <w:lang w:eastAsia="zh-TW"/>
        </w:rPr>
        <w:t>)</w:t>
      </w:r>
      <w:r w:rsidRPr="006F7AC9">
        <w:rPr>
          <w:rFonts w:ascii="Courier New" w:hAnsi="Courier New" w:cs="Courier New"/>
          <w:lang w:eastAsia="zh-TW"/>
        </w:rPr>
        <w:t xml:space="preserve"> =</w:t>
      </w:r>
      <w:r w:rsidRPr="006F7AC9">
        <w:rPr>
          <w:rFonts w:ascii="Courier New" w:hAnsi="Courier New" w:cs="Courier New"/>
          <w:kern w:val="2"/>
          <w:lang w:eastAsia="zh-TW"/>
        </w:rPr>
        <w:t xml:space="preserve"> </w:t>
      </w:r>
      <w:r w:rsidRPr="006F7AC9">
        <w:rPr>
          <w:rFonts w:ascii="Courier New" w:hAnsi="Courier New" w:cs="Courier New"/>
          <w:kern w:val="2"/>
          <w:lang w:eastAsia="zh-TW"/>
        </w:rPr>
        <w:t>畫面</w:t>
      </w:r>
      <w:r w:rsidRPr="006F7AC9">
        <w:rPr>
          <w:rFonts w:ascii="Courier New" w:hAnsi="Courier New" w:cs="Courier New"/>
          <w:kern w:val="2"/>
          <w:lang w:eastAsia="zh-TW"/>
        </w:rPr>
        <w:t>.</w:t>
      </w:r>
      <w:r>
        <w:rPr>
          <w:lang w:eastAsia="zh-TW"/>
        </w:rPr>
        <w:t>輸入單位</w:t>
      </w:r>
    </w:p>
    <w:p w:rsidR="00F922A1" w:rsidRPr="006F7AC9" w:rsidRDefault="00F922A1" w:rsidP="00F922A1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>
        <w:rPr>
          <w:lang w:eastAsia="zh-TW"/>
        </w:rPr>
        <w:t>輸入人員</w:t>
      </w:r>
      <w:r w:rsidRPr="006F7AC9">
        <w:rPr>
          <w:rFonts w:ascii="Courier New" w:hAnsi="Courier New" w:cs="Courier New"/>
          <w:color w:val="0000FF"/>
          <w:lang w:eastAsia="zh-TW"/>
        </w:rPr>
        <w:t>(</w:t>
      </w:r>
      <w:r w:rsidRPr="006F7AC9">
        <w:rPr>
          <w:rFonts w:ascii="Courier New" w:hAnsi="Courier New" w:cs="Courier New"/>
          <w:color w:val="0000FF"/>
          <w:kern w:val="2"/>
          <w:lang w:eastAsia="zh-TW"/>
        </w:rPr>
        <w:t>DTAAY001.</w:t>
      </w:r>
      <w:r w:rsidRPr="006F7AC9">
        <w:rPr>
          <w:rStyle w:val="SoDAField"/>
          <w:rFonts w:ascii="Courier New" w:hAnsi="Courier New" w:cs="Courier New"/>
        </w:rPr>
        <w:t>INPUT</w:t>
      </w:r>
      <w:r w:rsidRPr="006F7AC9">
        <w:rPr>
          <w:rFonts w:ascii="Courier New" w:hAnsi="Courier New" w:cs="Courier New"/>
          <w:color w:val="0000FF"/>
        </w:rPr>
        <w:t>_DIV_NO</w:t>
      </w:r>
      <w:r w:rsidRPr="006F7AC9">
        <w:rPr>
          <w:rFonts w:ascii="Courier New" w:hAnsi="Courier New" w:cs="Courier New"/>
          <w:color w:val="0000FF"/>
          <w:lang w:eastAsia="zh-TW"/>
        </w:rPr>
        <w:t>)</w:t>
      </w:r>
      <w:r w:rsidRPr="006F7AC9">
        <w:rPr>
          <w:rFonts w:ascii="Courier New" w:hAnsi="Courier New" w:cs="Courier New"/>
          <w:lang w:eastAsia="zh-TW"/>
        </w:rPr>
        <w:t xml:space="preserve"> =</w:t>
      </w:r>
      <w:r w:rsidRPr="006F7AC9">
        <w:rPr>
          <w:rFonts w:ascii="Courier New" w:hAnsi="Courier New" w:cs="Courier New"/>
          <w:kern w:val="2"/>
          <w:lang w:eastAsia="zh-TW"/>
        </w:rPr>
        <w:t xml:space="preserve"> </w:t>
      </w:r>
      <w:r w:rsidRPr="006F7AC9">
        <w:rPr>
          <w:rFonts w:ascii="Courier New" w:hAnsi="Courier New" w:cs="Courier New"/>
          <w:kern w:val="2"/>
          <w:lang w:eastAsia="zh-TW"/>
        </w:rPr>
        <w:t>畫面</w:t>
      </w:r>
      <w:r w:rsidRPr="006F7AC9">
        <w:rPr>
          <w:rFonts w:ascii="Courier New" w:hAnsi="Courier New" w:cs="Courier New"/>
          <w:kern w:val="2"/>
          <w:lang w:eastAsia="zh-TW"/>
        </w:rPr>
        <w:t>.</w:t>
      </w:r>
      <w:r>
        <w:rPr>
          <w:lang w:eastAsia="zh-TW"/>
        </w:rPr>
        <w:t>輸入單位</w:t>
      </w:r>
    </w:p>
    <w:p w:rsidR="00C76121" w:rsidRPr="00C76121" w:rsidRDefault="00C76121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>
        <w:rPr>
          <w:rFonts w:ascii="Courier New" w:cs="Courier New" w:hint="eastAsia"/>
          <w:lang w:eastAsia="zh-TW"/>
        </w:rPr>
        <w:t>覆核</w:t>
      </w:r>
    </w:p>
    <w:p w:rsidR="00C76121" w:rsidRPr="00C76121" w:rsidRDefault="00C76121" w:rsidP="00C76121">
      <w:pPr>
        <w:pStyle w:val="Tabletext"/>
        <w:keepLines w:val="0"/>
        <w:numPr>
          <w:ilvl w:val="3"/>
          <w:numId w:val="5"/>
        </w:numPr>
        <w:tabs>
          <w:tab w:val="clear" w:pos="2409"/>
          <w:tab w:val="num" w:pos="2340"/>
        </w:tabs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C76121">
        <w:rPr>
          <w:rFonts w:ascii="Courier New" w:cs="Courier New"/>
          <w:lang w:eastAsia="zh-TW"/>
        </w:rPr>
        <w:t>已覆</w:t>
      </w:r>
      <w:r w:rsidRPr="00C76121">
        <w:rPr>
          <w:rFonts w:ascii="新細明體" w:hAnsi="新細明體" w:cs="Courier New"/>
          <w:lang w:eastAsia="zh-TW"/>
        </w:rPr>
        <w:t>核</w:t>
      </w:r>
      <w:r>
        <w:rPr>
          <w:rFonts w:ascii="新細明體" w:hAnsi="新細明體" w:cs="Courier New" w:hint="eastAsia"/>
          <w:lang w:eastAsia="zh-TW"/>
        </w:rPr>
        <w:t>：</w:t>
      </w:r>
      <w:r w:rsidRPr="00C76121">
        <w:rPr>
          <w:rFonts w:ascii="Courier New" w:hAnsi="Courier New" w:cs="Courier New"/>
        </w:rPr>
        <w:t>APRV_DATE</w:t>
      </w:r>
      <w:r w:rsidRPr="00C76121">
        <w:rPr>
          <w:rFonts w:ascii="Courier New" w:hAnsi="Courier New" w:cs="Courier New"/>
          <w:lang w:eastAsia="zh-TW"/>
        </w:rPr>
        <w:t xml:space="preserve"> IS NOT NULL</w:t>
      </w:r>
    </w:p>
    <w:p w:rsidR="006F7AC9" w:rsidRPr="00BC29A3" w:rsidRDefault="00C76121" w:rsidP="00C76121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26" w:author="劉文明" w:date="2017-06-29T13:19:00Z"/>
          <w:rFonts w:ascii="Courier New" w:hAnsi="Courier New" w:cs="Courier New"/>
          <w:kern w:val="2"/>
          <w:lang w:eastAsia="zh-TW"/>
          <w:rPrChange w:id="27" w:author="劉文明" w:date="2017-06-29T13:19:00Z">
            <w:rPr>
              <w:ins w:id="28" w:author="劉文明" w:date="2017-06-29T13:19:00Z"/>
              <w:rFonts w:ascii="Courier New" w:hAnsi="Courier New" w:cs="Courier New"/>
              <w:lang w:eastAsia="zh-TW"/>
            </w:rPr>
          </w:rPrChange>
        </w:rPr>
      </w:pPr>
      <w:r w:rsidRPr="00C76121">
        <w:rPr>
          <w:rFonts w:ascii="Courier New" w:cs="Courier New"/>
          <w:lang w:eastAsia="zh-TW"/>
        </w:rPr>
        <w:t>未覆</w:t>
      </w:r>
      <w:r w:rsidRPr="00C76121">
        <w:rPr>
          <w:rFonts w:ascii="新細明體" w:hAnsi="新細明體" w:cs="Courier New"/>
          <w:lang w:eastAsia="zh-TW"/>
        </w:rPr>
        <w:t>核</w:t>
      </w:r>
      <w:r>
        <w:rPr>
          <w:rFonts w:ascii="新細明體" w:hAnsi="新細明體" w:cs="Courier New" w:hint="eastAsia"/>
          <w:lang w:eastAsia="zh-TW"/>
        </w:rPr>
        <w:t>：</w:t>
      </w:r>
      <w:r w:rsidRPr="00C76121">
        <w:rPr>
          <w:rFonts w:ascii="Courier New" w:hAnsi="Courier New" w:cs="Courier New"/>
        </w:rPr>
        <w:t>APRV_DATE</w:t>
      </w:r>
      <w:r w:rsidRPr="00C76121">
        <w:rPr>
          <w:rFonts w:ascii="Courier New" w:hAnsi="Courier New" w:cs="Courier New"/>
          <w:lang w:eastAsia="zh-TW"/>
        </w:rPr>
        <w:t xml:space="preserve"> IS NULL</w:t>
      </w:r>
    </w:p>
    <w:p w:rsidR="00BC29A3" w:rsidRPr="00C76121" w:rsidRDefault="00BC29A3" w:rsidP="00BC29A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lang w:eastAsia="zh-TW"/>
        </w:rPr>
        <w:pPrChange w:id="29" w:author="劉文明" w:date="2017-06-29T13:19:00Z">
          <w:pPr>
            <w:pStyle w:val="Tabletext"/>
            <w:keepLines w:val="0"/>
            <w:numPr>
              <w:ilvl w:val="3"/>
              <w:numId w:val="5"/>
            </w:numPr>
            <w:tabs>
              <w:tab w:val="num" w:pos="2409"/>
            </w:tabs>
            <w:spacing w:after="0" w:line="240" w:lineRule="auto"/>
            <w:ind w:left="2409" w:hanging="708"/>
          </w:pPr>
        </w:pPrChange>
      </w:pPr>
      <w:ins w:id="30" w:author="劉文明" w:date="2017-06-29T13:20:00Z">
        <w:r>
          <w:rPr>
            <w:rFonts w:ascii="Courier New" w:hAnsi="Courier New" w:cs="Courier New" w:hint="eastAsia"/>
            <w:lang w:eastAsia="zh-TW"/>
          </w:rPr>
          <w:t>以輸入人員</w:t>
        </w:r>
        <w:r>
          <w:rPr>
            <w:rFonts w:ascii="Courier New" w:hAnsi="Courier New" w:cs="Courier New" w:hint="eastAsia"/>
            <w:lang w:eastAsia="zh-TW"/>
          </w:rPr>
          <w:t xml:space="preserve">ID </w:t>
        </w:r>
        <w:r>
          <w:rPr>
            <w:rFonts w:ascii="Courier New" w:hAnsi="Courier New" w:cs="Courier New" w:hint="eastAsia"/>
            <w:lang w:eastAsia="zh-TW"/>
          </w:rPr>
          <w:t>排序</w:t>
        </w:r>
      </w:ins>
    </w:p>
    <w:p w:rsidR="00B21043" w:rsidRPr="005D38C1" w:rsidRDefault="007811A4" w:rsidP="00C76121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szCs w:val="24"/>
          <w:lang w:eastAsia="zh-TW"/>
        </w:rPr>
        <w:t>If</w:t>
      </w:r>
      <w:r w:rsidR="00B21043" w:rsidRPr="00011232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011232">
        <w:rPr>
          <w:rFonts w:ascii="Courier New" w:cs="Courier New"/>
          <w:kern w:val="2"/>
          <w:szCs w:val="24"/>
          <w:lang w:eastAsia="zh-TW"/>
        </w:rPr>
        <w:t>查無資料</w:t>
      </w:r>
      <w:r w:rsidR="00C76121">
        <w:rPr>
          <w:rFonts w:ascii="Courier New" w:cs="Courier New"/>
          <w:kern w:val="2"/>
          <w:szCs w:val="24"/>
          <w:lang w:eastAsia="zh-TW"/>
        </w:rPr>
        <w:t>，表示</w:t>
      </w:r>
      <w:r w:rsidR="00C76121">
        <w:rPr>
          <w:rFonts w:ascii="Courier New" w:cs="Courier New" w:hint="eastAsia"/>
          <w:kern w:val="2"/>
          <w:szCs w:val="24"/>
          <w:lang w:eastAsia="zh-TW"/>
        </w:rPr>
        <w:t>查詢不到溢付案件修正</w:t>
      </w:r>
      <w:r w:rsidR="00B21043" w:rsidRPr="00011232">
        <w:rPr>
          <w:rFonts w:ascii="Courier New" w:cs="Courier New"/>
          <w:kern w:val="2"/>
          <w:szCs w:val="24"/>
          <w:lang w:eastAsia="zh-TW"/>
        </w:rPr>
        <w:t>的紀錄，</w:t>
      </w:r>
      <w:r w:rsidR="00B21043" w:rsidRPr="00011232">
        <w:rPr>
          <w:rFonts w:ascii="Courier New" w:cs="Courier New"/>
          <w:lang w:eastAsia="zh-TW"/>
        </w:rPr>
        <w:t>彈跳視窗顯示訊息</w:t>
      </w:r>
      <w:r w:rsidR="00B21043" w:rsidRPr="00011232">
        <w:rPr>
          <w:rFonts w:ascii="Courier New" w:hAnsi="Courier New" w:cs="Courier New"/>
          <w:lang w:eastAsia="zh-TW"/>
        </w:rPr>
        <w:t xml:space="preserve">, </w:t>
      </w:r>
      <w:r w:rsidR="00B21043" w:rsidRPr="00011232">
        <w:rPr>
          <w:rFonts w:ascii="Courier New" w:cs="Courier New"/>
          <w:lang w:eastAsia="zh-TW"/>
        </w:rPr>
        <w:t>訊息為</w:t>
      </w:r>
      <w:r w:rsidR="00B21043" w:rsidRPr="00011232">
        <w:rPr>
          <w:rFonts w:ascii="Courier New" w:hAnsi="Courier New" w:cs="Courier New"/>
          <w:color w:val="0000FF"/>
          <w:lang w:eastAsia="zh-TW"/>
        </w:rPr>
        <w:t>”</w:t>
      </w:r>
      <w:r w:rsidR="00C76121">
        <w:rPr>
          <w:rFonts w:ascii="Courier New" w:hAnsi="Courier New" w:cs="Courier New" w:hint="eastAsia"/>
          <w:color w:val="0000FF"/>
          <w:lang w:eastAsia="zh-TW"/>
        </w:rPr>
        <w:t>查無</w:t>
      </w:r>
      <w:r w:rsidR="00C76121" w:rsidRPr="00C76121">
        <w:rPr>
          <w:rFonts w:ascii="Courier New" w:cs="Courier New" w:hint="eastAsia"/>
          <w:color w:val="0000FF"/>
          <w:kern w:val="2"/>
          <w:szCs w:val="24"/>
          <w:lang w:eastAsia="zh-TW"/>
        </w:rPr>
        <w:t>溢付案件修正</w:t>
      </w:r>
      <w:r w:rsidR="00B21043" w:rsidRPr="00011232">
        <w:rPr>
          <w:rFonts w:ascii="Courier New" w:cs="Courier New"/>
          <w:color w:val="0000FF"/>
          <w:lang w:eastAsia="zh-TW"/>
        </w:rPr>
        <w:t>紀錄，請確認</w:t>
      </w:r>
      <w:r w:rsidR="00B21043" w:rsidRPr="00011232">
        <w:rPr>
          <w:rFonts w:ascii="Courier New" w:hAnsi="Courier New" w:cs="Courier New"/>
          <w:color w:val="0000FF"/>
          <w:lang w:eastAsia="zh-TW"/>
        </w:rPr>
        <w:t>”</w:t>
      </w:r>
      <w:r w:rsidRPr="00011232">
        <w:rPr>
          <w:rFonts w:ascii="Courier New" w:hAnsi="新細明體" w:cs="Courier New"/>
          <w:lang w:eastAsia="zh-TW"/>
        </w:rPr>
        <w:t>。</w:t>
      </w:r>
      <w:r w:rsidRPr="00011232">
        <w:rPr>
          <w:rFonts w:ascii="Courier New" w:hAnsi="Courier New" w:cs="Courier New"/>
          <w:lang w:eastAsia="zh-TW"/>
        </w:rPr>
        <w:t>Return</w:t>
      </w:r>
      <w:r w:rsidRPr="00011232">
        <w:rPr>
          <w:rFonts w:ascii="Courier New" w:hAnsi="新細明體" w:cs="Courier New"/>
          <w:lang w:eastAsia="zh-TW"/>
        </w:rPr>
        <w:t>。</w:t>
      </w:r>
    </w:p>
    <w:p w:rsidR="005D38C1" w:rsidRPr="00BC29A3" w:rsidRDefault="005D38C1" w:rsidP="005D38C1">
      <w:pPr>
        <w:pStyle w:val="Tabletext"/>
        <w:keepLines w:val="0"/>
        <w:numPr>
          <w:ilvl w:val="1"/>
          <w:numId w:val="5"/>
        </w:numPr>
        <w:spacing w:after="0" w:line="240" w:lineRule="auto"/>
        <w:rPr>
          <w:ins w:id="31" w:author="劉文明" w:date="2017-06-29T13:20:00Z"/>
          <w:rFonts w:ascii="Courier New" w:hAnsi="Courier New" w:cs="Courier New"/>
          <w:kern w:val="2"/>
          <w:szCs w:val="24"/>
          <w:lang w:eastAsia="zh-TW"/>
          <w:rPrChange w:id="32" w:author="劉文明" w:date="2017-06-29T13:20:00Z">
            <w:rPr>
              <w:ins w:id="33" w:author="劉文明" w:date="2017-06-29T13:20:00Z"/>
              <w:rFonts w:ascii="Courier New" w:hAnsi="新細明體" w:cs="Courier New"/>
              <w:lang w:eastAsia="zh-TW"/>
            </w:rPr>
          </w:rPrChange>
        </w:rPr>
      </w:pPr>
      <w:r w:rsidRPr="00011232">
        <w:rPr>
          <w:rFonts w:ascii="Courier New" w:hAnsi="Courier New" w:cs="Courier New"/>
          <w:kern w:val="2"/>
          <w:szCs w:val="24"/>
          <w:lang w:eastAsia="zh-TW"/>
        </w:rPr>
        <w:t xml:space="preserve">If </w:t>
      </w:r>
      <w:r w:rsidRPr="00011232">
        <w:rPr>
          <w:rFonts w:ascii="Courier New" w:cs="Courier New"/>
          <w:kern w:val="2"/>
          <w:szCs w:val="24"/>
          <w:lang w:eastAsia="zh-TW"/>
        </w:rPr>
        <w:t>查</w:t>
      </w:r>
      <w:r>
        <w:rPr>
          <w:rFonts w:ascii="Courier New" w:cs="Courier New" w:hint="eastAsia"/>
          <w:kern w:val="2"/>
          <w:szCs w:val="24"/>
          <w:lang w:eastAsia="zh-TW"/>
        </w:rPr>
        <w:t>有</w:t>
      </w:r>
      <w:r w:rsidRPr="00011232">
        <w:rPr>
          <w:rFonts w:ascii="Courier New" w:cs="Courier New"/>
          <w:kern w:val="2"/>
          <w:szCs w:val="24"/>
          <w:lang w:eastAsia="zh-TW"/>
        </w:rPr>
        <w:t>資料</w:t>
      </w:r>
      <w:r>
        <w:rPr>
          <w:rFonts w:ascii="Courier New" w:cs="Courier New"/>
          <w:kern w:val="2"/>
          <w:szCs w:val="24"/>
          <w:lang w:eastAsia="zh-TW"/>
        </w:rPr>
        <w:t>，</w:t>
      </w:r>
      <w:r>
        <w:rPr>
          <w:rFonts w:ascii="Courier New" w:cs="Courier New" w:hint="eastAsia"/>
          <w:kern w:val="2"/>
          <w:szCs w:val="24"/>
          <w:lang w:eastAsia="zh-TW"/>
        </w:rPr>
        <w:t>同一受理編號只需</w:t>
      </w:r>
      <w:r w:rsidR="00B86DCC">
        <w:rPr>
          <w:rFonts w:ascii="Courier New" w:cs="Courier New" w:hint="eastAsia"/>
          <w:kern w:val="2"/>
          <w:szCs w:val="24"/>
          <w:lang w:eastAsia="zh-TW"/>
        </w:rPr>
        <w:t>在</w:t>
      </w:r>
      <w:r>
        <w:rPr>
          <w:rFonts w:ascii="Courier New" w:cs="Courier New" w:hint="eastAsia"/>
          <w:kern w:val="2"/>
          <w:szCs w:val="24"/>
          <w:lang w:eastAsia="zh-TW"/>
        </w:rPr>
        <w:t>畫面上顯示一筆</w:t>
      </w:r>
      <w:r w:rsidRPr="00011232">
        <w:rPr>
          <w:rFonts w:ascii="Courier New" w:hAnsi="新細明體" w:cs="Courier New"/>
          <w:lang w:eastAsia="zh-TW"/>
        </w:rPr>
        <w:t>。</w:t>
      </w:r>
    </w:p>
    <w:p w:rsidR="00BC29A3" w:rsidRPr="00BC29A3" w:rsidRDefault="00BC29A3" w:rsidP="00BC29A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34" w:author="劉文明" w:date="2017-06-29T13:25:00Z"/>
          <w:rFonts w:ascii="Courier New" w:hAnsi="Courier New" w:cs="Courier New"/>
          <w:kern w:val="2"/>
          <w:szCs w:val="24"/>
          <w:lang w:eastAsia="zh-TW"/>
          <w:rPrChange w:id="35" w:author="劉文明" w:date="2017-06-29T13:25:00Z">
            <w:rPr>
              <w:ins w:id="36" w:author="劉文明" w:date="2017-06-29T13:25:00Z"/>
              <w:rFonts w:ascii="Arial" w:hAnsi="Arial"/>
              <w:kern w:val="2"/>
              <w:lang w:eastAsia="zh-TW"/>
            </w:rPr>
          </w:rPrChange>
        </w:rPr>
        <w:pPrChange w:id="37" w:author="劉文明" w:date="2017-06-29T13:2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38" w:author="劉文明" w:date="2017-06-29T13:20:00Z">
        <w:r>
          <w:rPr>
            <w:rFonts w:ascii="Courier New" w:hAnsi="新細明體" w:cs="Courier New" w:hint="eastAsia"/>
            <w:lang w:eastAsia="zh-TW"/>
          </w:rPr>
          <w:t>若處理當</w:t>
        </w:r>
      </w:ins>
      <w:ins w:id="39" w:author="劉文明" w:date="2017-06-29T13:22:00Z">
        <w:r>
          <w:rPr>
            <w:rFonts w:ascii="Courier New" w:hAnsi="新細明體" w:cs="Courier New" w:hint="eastAsia"/>
            <w:lang w:eastAsia="zh-TW"/>
          </w:rPr>
          <w:t>筆輸入人員</w:t>
        </w:r>
        <w:r>
          <w:rPr>
            <w:rFonts w:ascii="Courier New" w:hAnsi="新細明體" w:cs="Courier New" w:hint="eastAsia"/>
            <w:lang w:eastAsia="zh-TW"/>
          </w:rPr>
          <w:t>ID</w:t>
        </w:r>
        <w:r>
          <w:rPr>
            <w:rFonts w:ascii="Courier New" w:hAnsi="新細明體" w:cs="Courier New" w:hint="eastAsia"/>
            <w:lang w:eastAsia="zh-TW"/>
          </w:rPr>
          <w:t>有</w:t>
        </w:r>
      </w:ins>
      <w:ins w:id="40" w:author="劉文明" w:date="2017-06-29T13:23:00Z">
        <w:r>
          <w:rPr>
            <w:rFonts w:ascii="Courier New" w:hAnsi="新細明體" w:cs="Courier New" w:hint="eastAsia"/>
            <w:lang w:eastAsia="zh-TW"/>
          </w:rPr>
          <w:t>存在</w:t>
        </w:r>
        <w:r>
          <w:rPr>
            <w:rFonts w:ascii="Arial" w:hAnsi="Arial" w:hint="eastAsia"/>
            <w:kern w:val="2"/>
            <w:lang w:eastAsia="zh-TW"/>
          </w:rPr>
          <w:t>$</w:t>
        </w:r>
        <w:r>
          <w:rPr>
            <w:rFonts w:ascii="Courier New" w:hAnsi="新細明體" w:cs="Courier New" w:hint="eastAsia"/>
            <w:lang w:eastAsia="zh-TW"/>
          </w:rPr>
          <w:t>輸入人員</w:t>
        </w:r>
        <w:r>
          <w:rPr>
            <w:rFonts w:ascii="Arial" w:hAnsi="Arial" w:hint="eastAsia"/>
            <w:kern w:val="2"/>
            <w:lang w:eastAsia="zh-TW"/>
          </w:rPr>
          <w:t>暫存資料</w:t>
        </w:r>
        <w:r>
          <w:rPr>
            <w:rFonts w:ascii="Arial" w:hAnsi="Arial" w:hint="eastAsia"/>
            <w:kern w:val="2"/>
            <w:lang w:eastAsia="zh-TW"/>
          </w:rPr>
          <w:t>(LUMAP)</w:t>
        </w:r>
        <w:r>
          <w:rPr>
            <w:rFonts w:ascii="Arial" w:hAnsi="Arial" w:hint="eastAsia"/>
            <w:kern w:val="2"/>
            <w:lang w:eastAsia="zh-TW"/>
          </w:rPr>
          <w:t>，則</w:t>
        </w:r>
      </w:ins>
      <w:ins w:id="41" w:author="劉文明" w:date="2017-06-29T13:24:00Z">
        <w:r>
          <w:rPr>
            <w:rFonts w:ascii="Arial" w:hAnsi="Arial" w:hint="eastAsia"/>
            <w:kern w:val="2"/>
            <w:lang w:eastAsia="zh-TW"/>
          </w:rPr>
          <w:t>將</w:t>
        </w:r>
      </w:ins>
      <w:ins w:id="42" w:author="劉文明" w:date="2017-06-29T13:23:00Z">
        <w:r>
          <w:rPr>
            <w:rFonts w:ascii="Arial" w:hAnsi="Arial" w:hint="eastAsia"/>
            <w:kern w:val="2"/>
            <w:lang w:eastAsia="zh-TW"/>
          </w:rPr>
          <w:t>map</w:t>
        </w:r>
        <w:r>
          <w:rPr>
            <w:rFonts w:ascii="Arial" w:hAnsi="Arial" w:hint="eastAsia"/>
            <w:kern w:val="2"/>
            <w:lang w:eastAsia="zh-TW"/>
          </w:rPr>
          <w:t>中</w:t>
        </w:r>
      </w:ins>
      <w:ins w:id="43" w:author="劉文明" w:date="2017-06-29T13:24:00Z">
        <w:r>
          <w:rPr>
            <w:rFonts w:ascii="Arial" w:hAnsi="Arial" w:hint="eastAsia"/>
            <w:kern w:val="2"/>
            <w:lang w:eastAsia="zh-TW"/>
          </w:rPr>
          <w:t>以</w:t>
        </w:r>
      </w:ins>
      <w:ins w:id="44" w:author="劉文明" w:date="2017-06-29T13:23:00Z">
        <w:r>
          <w:rPr>
            <w:rFonts w:ascii="Arial" w:hAnsi="Arial" w:hint="eastAsia"/>
            <w:kern w:val="2"/>
            <w:lang w:eastAsia="zh-TW"/>
          </w:rPr>
          <w:t>輸入人員</w:t>
        </w:r>
        <w:r>
          <w:rPr>
            <w:rFonts w:ascii="Arial" w:hAnsi="Arial" w:hint="eastAsia"/>
            <w:kern w:val="2"/>
            <w:lang w:eastAsia="zh-TW"/>
          </w:rPr>
          <w:t>ID</w:t>
        </w:r>
        <w:r>
          <w:rPr>
            <w:rFonts w:ascii="Arial" w:hAnsi="Arial" w:hint="eastAsia"/>
            <w:kern w:val="2"/>
            <w:lang w:eastAsia="zh-TW"/>
          </w:rPr>
          <w:t>的</w:t>
        </w:r>
      </w:ins>
      <w:ins w:id="45" w:author="劉文明" w:date="2017-06-29T13:24:00Z">
        <w:r>
          <w:rPr>
            <w:rFonts w:ascii="Arial" w:hAnsi="Arial" w:hint="eastAsia"/>
            <w:kern w:val="2"/>
            <w:lang w:eastAsia="zh-TW"/>
          </w:rPr>
          <w:t>對應欄位</w:t>
        </w:r>
      </w:ins>
      <w:ins w:id="46" w:author="劉文明" w:date="2017-06-29T13:25:00Z">
        <w:r>
          <w:rPr>
            <w:rFonts w:ascii="Arial" w:hAnsi="Arial" w:hint="eastAsia"/>
            <w:kern w:val="2"/>
            <w:lang w:eastAsia="zh-TW"/>
          </w:rPr>
          <w:t>使用</w:t>
        </w:r>
      </w:ins>
    </w:p>
    <w:p w:rsidR="00BC29A3" w:rsidRPr="00BC29A3" w:rsidRDefault="00BC29A3" w:rsidP="00BC29A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47" w:author="劉文明" w:date="2017-06-29T13:25:00Z"/>
          <w:rFonts w:ascii="Courier New" w:hAnsi="Courier New" w:cs="Courier New"/>
          <w:kern w:val="2"/>
          <w:szCs w:val="24"/>
          <w:lang w:eastAsia="zh-TW"/>
          <w:rPrChange w:id="48" w:author="劉文明" w:date="2017-06-29T13:25:00Z">
            <w:rPr>
              <w:ins w:id="49" w:author="劉文明" w:date="2017-06-29T13:25:00Z"/>
              <w:rFonts w:ascii="Arial" w:hAnsi="Arial"/>
              <w:kern w:val="2"/>
              <w:lang w:eastAsia="zh-TW"/>
            </w:rPr>
          </w:rPrChange>
        </w:rPr>
        <w:pPrChange w:id="50" w:author="劉文明" w:date="2017-06-29T13:25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51" w:author="劉文明" w:date="2017-06-29T13:25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員工姓名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:</w:t>
        </w:r>
      </w:ins>
      <w:ins w:id="52" w:author="劉文明" w:date="2017-06-29T13:26:00Z">
        <w:r>
          <w:rPr>
            <w:rFonts w:ascii="Courier New" w:hAnsi="Courier New" w:cs="Courier New"/>
            <w:kern w:val="2"/>
            <w:szCs w:val="24"/>
            <w:lang w:eastAsia="zh-TW"/>
          </w:rPr>
          <w:t xml:space="preserve"> </w:t>
        </w:r>
      </w:ins>
      <w:ins w:id="53" w:author="劉文明" w:date="2017-06-29T13:25:00Z">
        <w:r>
          <w:rPr>
            <w:rFonts w:ascii="Arial" w:hAnsi="Arial" w:hint="eastAsia"/>
            <w:kern w:val="2"/>
            <w:lang w:eastAsia="zh-TW"/>
          </w:rPr>
          <w:t>$</w:t>
        </w:r>
        <w:r>
          <w:rPr>
            <w:rFonts w:ascii="Courier New" w:hAnsi="新細明體" w:cs="Courier New" w:hint="eastAsia"/>
            <w:lang w:eastAsia="zh-TW"/>
          </w:rPr>
          <w:t>輸入人員</w:t>
        </w:r>
        <w:r>
          <w:rPr>
            <w:rFonts w:ascii="Arial" w:hAnsi="Arial" w:hint="eastAsia"/>
            <w:kern w:val="2"/>
            <w:lang w:eastAsia="zh-TW"/>
          </w:rPr>
          <w:t>暫存資料</w:t>
        </w:r>
        <w:r>
          <w:rPr>
            <w:rFonts w:ascii="Arial" w:hAnsi="Arial" w:hint="eastAsia"/>
            <w:kern w:val="2"/>
            <w:lang w:eastAsia="zh-TW"/>
          </w:rPr>
          <w:t>.</w:t>
        </w:r>
        <w:r>
          <w:rPr>
            <w:rFonts w:ascii="Arial" w:hAnsi="Arial" w:hint="eastAsia"/>
            <w:kern w:val="2"/>
            <w:lang w:eastAsia="zh-TW"/>
          </w:rPr>
          <w:t>員工姓名</w:t>
        </w:r>
      </w:ins>
    </w:p>
    <w:p w:rsidR="00BC29A3" w:rsidRDefault="00BC29A3" w:rsidP="00BC29A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54" w:author="劉文明" w:date="2017-06-29T13:26:00Z"/>
          <w:rFonts w:ascii="Courier New" w:hAnsi="Courier New" w:cs="Courier New"/>
          <w:kern w:val="2"/>
          <w:szCs w:val="24"/>
          <w:lang w:eastAsia="zh-TW"/>
        </w:rPr>
        <w:pPrChange w:id="55" w:author="劉文明" w:date="2017-06-29T13:25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56" w:author="劉文明" w:date="2017-06-29T13:25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單位中文</w:t>
        </w:r>
      </w:ins>
      <w:ins w:id="57" w:author="劉文明" w:date="2017-06-29T13:26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:</w:t>
        </w:r>
        <w:r w:rsidRPr="00BC29A3">
          <w:rPr>
            <w:rFonts w:ascii="Arial" w:hAnsi="Arial" w:hint="eastAsia"/>
            <w:kern w:val="2"/>
            <w:lang w:eastAsia="zh-TW"/>
          </w:rPr>
          <w:t xml:space="preserve"> </w:t>
        </w:r>
        <w:r>
          <w:rPr>
            <w:rFonts w:ascii="Arial" w:hAnsi="Arial" w:hint="eastAsia"/>
            <w:kern w:val="2"/>
            <w:lang w:eastAsia="zh-TW"/>
          </w:rPr>
          <w:t>$</w:t>
        </w:r>
        <w:r>
          <w:rPr>
            <w:rFonts w:ascii="Courier New" w:hAnsi="新細明體" w:cs="Courier New" w:hint="eastAsia"/>
            <w:lang w:eastAsia="zh-TW"/>
          </w:rPr>
          <w:t>輸入人員</w:t>
        </w:r>
        <w:r>
          <w:rPr>
            <w:rFonts w:ascii="Arial" w:hAnsi="Arial" w:hint="eastAsia"/>
            <w:kern w:val="2"/>
            <w:lang w:eastAsia="zh-TW"/>
          </w:rPr>
          <w:t>暫存資料</w:t>
        </w:r>
        <w:r>
          <w:rPr>
            <w:rFonts w:ascii="Arial" w:hAnsi="Arial" w:hint="eastAsia"/>
            <w:kern w:val="2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單位中文</w:t>
        </w:r>
      </w:ins>
    </w:p>
    <w:p w:rsidR="00BC29A3" w:rsidRDefault="00BC29A3" w:rsidP="00BC29A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58" w:author="劉文明" w:date="2017-06-29T13:26:00Z"/>
          <w:rFonts w:ascii="Courier New" w:hAnsi="Courier New" w:cs="Courier New" w:hint="eastAsia"/>
          <w:kern w:val="2"/>
          <w:szCs w:val="24"/>
          <w:lang w:eastAsia="zh-TW"/>
        </w:rPr>
        <w:pPrChange w:id="59" w:author="劉文明" w:date="2017-06-29T13:26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60" w:author="劉文明" w:date="2017-06-29T13:26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ELSE</w:t>
        </w:r>
      </w:ins>
    </w:p>
    <w:p w:rsidR="00BC29A3" w:rsidRPr="00BC29A3" w:rsidRDefault="00BC29A3" w:rsidP="00BC29A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61" w:author="劉文明" w:date="2017-06-29T13:28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62" w:author="劉文明" w:date="2017-06-29T13:28:00Z">
            <w:rPr>
              <w:ins w:id="63" w:author="劉文明" w:date="2017-06-29T13:28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64" w:author="劉文明" w:date="2017-06-29T13:26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65" w:author="劉文明" w:date="2017-06-29T13:27:00Z">
        <w:r w:rsidRPr="001B14CA">
          <w:rPr>
            <w:rStyle w:val="SoDAField"/>
            <w:rFonts w:ascii="Courier New" w:hAnsi="Courier New" w:cs="Courier New"/>
            <w:color w:val="auto"/>
            <w:lang w:eastAsia="zh-TW"/>
          </w:rPr>
          <w:t>call</w:t>
        </w:r>
        <w:r w:rsidRPr="001B14CA">
          <w:rPr>
            <w:rStyle w:val="SoDAField"/>
            <w:rFonts w:ascii="Courier New" w:hAnsi="Courier New" w:cs="Courier New"/>
            <w:color w:val="auto"/>
            <w:lang w:eastAsia="zh-TW"/>
          </w:rPr>
          <w:t>人事模組取得員工姓名</w:t>
        </w:r>
      </w:ins>
      <w:ins w:id="66" w:author="劉文明" w:date="2017-06-29T13:28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，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 xml:space="preserve">BY 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參數</w:t>
        </w:r>
      </w:ins>
    </w:p>
    <w:p w:rsidR="00BC29A3" w:rsidRPr="00BC29A3" w:rsidRDefault="00BC29A3" w:rsidP="00BC29A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67" w:author="劉文明" w:date="2017-06-29T13:27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68" w:author="劉文明" w:date="2017-06-29T13:27:00Z">
            <w:rPr>
              <w:ins w:id="69" w:author="劉文明" w:date="2017-06-29T13:27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70" w:author="劉文明" w:date="2017-06-29T13:28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71" w:author="劉文明" w:date="2017-06-29T13:29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員工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 xml:space="preserve">ID : 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處理當筆</w:t>
        </w:r>
        <w:r>
          <w:rPr>
            <w:rFonts w:ascii="Courier New" w:hAnsi="新細明體" w:cs="Courier New" w:hint="eastAsia"/>
            <w:lang w:eastAsia="zh-TW"/>
          </w:rPr>
          <w:t>輸入人員</w:t>
        </w:r>
        <w:r>
          <w:rPr>
            <w:rFonts w:ascii="Courier New" w:hAnsi="新細明體" w:cs="Courier New" w:hint="eastAsia"/>
            <w:lang w:eastAsia="zh-TW"/>
          </w:rPr>
          <w:t>ID</w:t>
        </w:r>
      </w:ins>
    </w:p>
    <w:p w:rsidR="00BC29A3" w:rsidRPr="00BC29A3" w:rsidRDefault="00BC29A3" w:rsidP="00BC29A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72" w:author="劉文明" w:date="2017-06-29T13:27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73" w:author="劉文明" w:date="2017-06-29T13:27:00Z">
            <w:rPr>
              <w:ins w:id="74" w:author="劉文明" w:date="2017-06-29T13:27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75" w:author="劉文明" w:date="2017-06-29T13:27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76" w:author="劉文明" w:date="2017-06-29T13:27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若模組有誤，顯示該模組錯誤訊息。</w:t>
        </w:r>
      </w:ins>
    </w:p>
    <w:p w:rsidR="00BC29A3" w:rsidRPr="00BC29A3" w:rsidRDefault="00BC29A3" w:rsidP="00BC29A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77" w:author="劉文明" w:date="2017-06-29T13:27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78" w:author="劉文明" w:date="2017-06-29T13:27:00Z">
            <w:rPr>
              <w:ins w:id="79" w:author="劉文明" w:date="2017-06-29T13:27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80" w:author="劉文明" w:date="2017-06-29T13:27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81" w:author="劉文明" w:date="2017-06-29T13:27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若無誤</w:t>
        </w:r>
      </w:ins>
    </w:p>
    <w:p w:rsidR="00BC29A3" w:rsidRPr="00BC29A3" w:rsidRDefault="00BC29A3" w:rsidP="00BC29A3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82" w:author="劉文明" w:date="2017-06-29T13:27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83" w:author="劉文明" w:date="2017-06-29T13:27:00Z">
            <w:rPr>
              <w:ins w:id="84" w:author="劉文明" w:date="2017-06-29T13:27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85" w:author="劉文明" w:date="2017-06-29T13:27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86" w:author="劉文明" w:date="2017-06-29T13:27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員工姓名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=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模組回傳</w:t>
        </w:r>
      </w:ins>
      <w:ins w:id="87" w:author="劉文明" w:date="2017-06-29T13:28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中文姓名</w:t>
        </w:r>
      </w:ins>
    </w:p>
    <w:p w:rsidR="00BC29A3" w:rsidRPr="00BC29A3" w:rsidRDefault="00BC29A3" w:rsidP="00BC29A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88" w:author="劉文明" w:date="2017-06-29T13:30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89" w:author="劉文明" w:date="2017-06-29T13:30:00Z">
            <w:rPr>
              <w:ins w:id="90" w:author="劉文明" w:date="2017-06-29T13:30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91" w:author="劉文明" w:date="2017-06-29T13:28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92" w:author="劉文明" w:date="2017-06-29T13:29:00Z">
        <w:r w:rsidRPr="001B14CA">
          <w:rPr>
            <w:rStyle w:val="SoDAField"/>
            <w:rFonts w:ascii="Courier New" w:hAnsi="Courier New" w:cs="Courier New"/>
            <w:color w:val="auto"/>
            <w:lang w:eastAsia="zh-TW"/>
          </w:rPr>
          <w:t>call</w:t>
        </w:r>
        <w:r w:rsidRPr="001B14CA">
          <w:rPr>
            <w:rStyle w:val="SoDAField"/>
            <w:rFonts w:ascii="Courier New" w:hAnsi="Courier New" w:cs="Courier New"/>
            <w:color w:val="auto"/>
            <w:lang w:eastAsia="zh-TW"/>
          </w:rPr>
          <w:t>人事模組取得單位中文簡稱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，</w:t>
        </w:r>
      </w:ins>
      <w:ins w:id="93" w:author="劉文明" w:date="2017-06-29T13:30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BY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參數</w:t>
        </w:r>
      </w:ins>
    </w:p>
    <w:p w:rsidR="00BC29A3" w:rsidRPr="00DA1CEE" w:rsidRDefault="00BC29A3" w:rsidP="00BC29A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94" w:author="劉文明" w:date="2017-06-29T13:30:00Z"/>
          <w:rFonts w:ascii="Courier New" w:hAnsi="Courier New" w:cs="Courier New"/>
          <w:kern w:val="2"/>
          <w:szCs w:val="24"/>
          <w:lang w:eastAsia="zh-TW"/>
          <w:rPrChange w:id="95" w:author="劉文明" w:date="2017-06-29T13:30:00Z">
            <w:rPr>
              <w:ins w:id="96" w:author="劉文明" w:date="2017-06-29T13:30:00Z"/>
              <w:rFonts w:ascii="Courier New" w:hAnsi="新細明體" w:cs="Courier New"/>
              <w:lang w:eastAsia="zh-TW"/>
            </w:rPr>
          </w:rPrChange>
        </w:rPr>
        <w:pPrChange w:id="97" w:author="劉文明" w:date="2017-06-29T13:3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98" w:author="劉文明" w:date="2017-06-29T13:30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輸入人員單位代號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:</w:t>
        </w:r>
        <w:r w:rsidRPr="00BC29A3">
          <w:rPr>
            <w:rStyle w:val="SoDAField"/>
            <w:rFonts w:ascii="Courier New" w:hAnsi="Courier New" w:cs="Courier New" w:hint="eastAsia"/>
            <w:color w:val="auto"/>
            <w:lang w:eastAsia="zh-TW"/>
          </w:rPr>
          <w:t xml:space="preserve"> </w:t>
        </w:r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處理當筆</w:t>
        </w:r>
        <w:r>
          <w:rPr>
            <w:rFonts w:ascii="Courier New" w:hAnsi="新細明體" w:cs="Courier New" w:hint="eastAsia"/>
            <w:lang w:eastAsia="zh-TW"/>
          </w:rPr>
          <w:t>輸入人員</w:t>
        </w:r>
        <w:r w:rsidR="00DA1CEE">
          <w:rPr>
            <w:rFonts w:ascii="Courier New" w:hAnsi="新細明體" w:cs="Courier New" w:hint="eastAsia"/>
            <w:lang w:eastAsia="zh-TW"/>
          </w:rPr>
          <w:t>單位代號</w:t>
        </w:r>
      </w:ins>
    </w:p>
    <w:p w:rsidR="00DA1CEE" w:rsidRPr="00DA1CEE" w:rsidRDefault="00DA1CEE" w:rsidP="00DA1CEE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99" w:author="劉文明" w:date="2017-06-29T13:30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100" w:author="劉文明" w:date="2017-06-29T13:30:00Z">
            <w:rPr>
              <w:ins w:id="101" w:author="劉文明" w:date="2017-06-29T13:30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102" w:author="劉文明" w:date="2017-06-29T13:3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03" w:author="劉文明" w:date="2017-06-29T13:30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若模組有誤，顯示該模組錯誤訊息。</w:t>
        </w:r>
      </w:ins>
    </w:p>
    <w:p w:rsidR="00DA1CEE" w:rsidRPr="00DA1CEE" w:rsidRDefault="00DA1CEE" w:rsidP="00DA1CEE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04" w:author="劉文明" w:date="2017-06-29T13:31:00Z"/>
          <w:rStyle w:val="SoDAField"/>
          <w:rFonts w:ascii="Courier New" w:hAnsi="Courier New" w:cs="Courier New"/>
          <w:color w:val="auto"/>
          <w:kern w:val="2"/>
          <w:szCs w:val="24"/>
          <w:lang w:eastAsia="zh-TW"/>
          <w:rPrChange w:id="105" w:author="劉文明" w:date="2017-06-29T13:31:00Z">
            <w:rPr>
              <w:ins w:id="106" w:author="劉文明" w:date="2017-06-29T13:31:00Z"/>
              <w:rStyle w:val="SoDAField"/>
              <w:rFonts w:ascii="Courier New" w:hAnsi="Courier New" w:cs="Courier New"/>
              <w:color w:val="auto"/>
              <w:lang w:eastAsia="zh-TW"/>
            </w:rPr>
          </w:rPrChange>
        </w:rPr>
        <w:pPrChange w:id="107" w:author="劉文明" w:date="2017-06-29T13:3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08" w:author="劉文明" w:date="2017-06-29T13:31:00Z">
        <w:r>
          <w:rPr>
            <w:rStyle w:val="SoDAField"/>
            <w:rFonts w:ascii="Courier New" w:hAnsi="Courier New" w:cs="Courier New" w:hint="eastAsia"/>
            <w:color w:val="auto"/>
            <w:lang w:eastAsia="zh-TW"/>
          </w:rPr>
          <w:t>若無誤</w:t>
        </w:r>
      </w:ins>
    </w:p>
    <w:p w:rsidR="00DA1CEE" w:rsidRDefault="00DA1CEE" w:rsidP="00DA1CEE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109" w:author="劉文明" w:date="2017-06-29T13:31:00Z"/>
          <w:rFonts w:ascii="Courier New" w:hAnsi="Courier New" w:cs="Courier New"/>
          <w:kern w:val="2"/>
          <w:szCs w:val="24"/>
          <w:lang w:eastAsia="zh-TW"/>
        </w:rPr>
        <w:pPrChange w:id="110" w:author="劉文明" w:date="2017-06-29T13:31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11" w:author="劉文明" w:date="2017-06-29T13:31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單位中文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:</w:t>
        </w:r>
        <w:r w:rsidRPr="00DA1CEE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模組回傳單位中文名稱</w:t>
        </w:r>
      </w:ins>
    </w:p>
    <w:p w:rsidR="00E6217C" w:rsidRDefault="00DA1CEE" w:rsidP="00276120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12" w:author="劉文明" w:date="2017-06-29T13:38:00Z"/>
          <w:rFonts w:ascii="Courier New" w:hAnsi="Courier New" w:cs="Courier New"/>
          <w:kern w:val="2"/>
          <w:szCs w:val="24"/>
          <w:lang w:eastAsia="zh-TW"/>
        </w:rPr>
        <w:pPrChange w:id="113" w:author="劉文明" w:date="2017-06-29T13:37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14" w:author="劉文明" w:date="2017-06-29T13:31:00Z">
        <w:r w:rsidRPr="00E6217C">
          <w:rPr>
            <w:rFonts w:ascii="Courier New" w:hAnsi="Courier New" w:cs="Courier New" w:hint="eastAsia"/>
            <w:kern w:val="2"/>
            <w:szCs w:val="24"/>
            <w:lang w:eastAsia="zh-TW"/>
          </w:rPr>
          <w:t>將</w:t>
        </w:r>
        <w:r w:rsidRPr="00E6217C">
          <w:rPr>
            <w:rFonts w:ascii="Courier New" w:hAnsi="新細明體" w:cs="Courier New" w:hint="eastAsia"/>
            <w:lang w:eastAsia="zh-TW"/>
          </w:rPr>
          <w:t>輸入人員</w:t>
        </w:r>
        <w:r w:rsidRPr="00E6217C">
          <w:rPr>
            <w:rFonts w:ascii="Courier New" w:hAnsi="新細明體" w:cs="Courier New" w:hint="eastAsia"/>
            <w:lang w:eastAsia="zh-TW"/>
          </w:rPr>
          <w:t>ID</w:t>
        </w:r>
      </w:ins>
      <w:ins w:id="115" w:author="劉文明" w:date="2017-06-29T13:32:00Z">
        <w:r w:rsidRPr="00E6217C">
          <w:rPr>
            <w:rFonts w:ascii="Courier New" w:hAnsi="新細明體" w:cs="Courier New" w:hint="eastAsia"/>
            <w:lang w:eastAsia="zh-TW"/>
          </w:rPr>
          <w:t>相關</w:t>
        </w:r>
      </w:ins>
      <w:ins w:id="116" w:author="劉文明" w:date="2017-06-29T13:31:00Z">
        <w:r w:rsidRPr="00E6217C">
          <w:rPr>
            <w:rFonts w:ascii="Courier New" w:hAnsi="新細明體" w:cs="Courier New" w:hint="eastAsia"/>
            <w:lang w:eastAsia="zh-TW"/>
          </w:rPr>
          <w:t>資料</w:t>
        </w:r>
      </w:ins>
      <w:ins w:id="117" w:author="劉文明" w:date="2017-06-29T13:32:00Z">
        <w:r w:rsidRPr="00E6217C">
          <w:rPr>
            <w:rFonts w:ascii="Courier New" w:hAnsi="新細明體" w:cs="Courier New" w:hint="eastAsia"/>
            <w:lang w:eastAsia="zh-TW"/>
          </w:rPr>
          <w:t>存入</w:t>
        </w:r>
        <w:r w:rsidRPr="00E6217C">
          <w:rPr>
            <w:rFonts w:ascii="Arial" w:hAnsi="Arial" w:hint="eastAsia"/>
            <w:kern w:val="2"/>
            <w:lang w:eastAsia="zh-TW"/>
          </w:rPr>
          <w:t>$</w:t>
        </w:r>
        <w:r w:rsidRPr="00E6217C">
          <w:rPr>
            <w:rFonts w:ascii="Courier New" w:hAnsi="新細明體" w:cs="Courier New" w:hint="eastAsia"/>
            <w:lang w:eastAsia="zh-TW"/>
          </w:rPr>
          <w:t>輸入人員</w:t>
        </w:r>
        <w:r w:rsidRPr="00E6217C">
          <w:rPr>
            <w:rFonts w:ascii="Arial" w:hAnsi="Arial" w:hint="eastAsia"/>
            <w:kern w:val="2"/>
            <w:lang w:eastAsia="zh-TW"/>
          </w:rPr>
          <w:t>暫存資料</w:t>
        </w:r>
        <w:r w:rsidRPr="00E6217C">
          <w:rPr>
            <w:rFonts w:ascii="Arial" w:hAnsi="Arial" w:hint="eastAsia"/>
            <w:kern w:val="2"/>
            <w:lang w:eastAsia="zh-TW"/>
          </w:rPr>
          <w:t>(LUMAP)</w:t>
        </w:r>
      </w:ins>
      <w:ins w:id="118" w:author="劉文明" w:date="2017-06-29T13:38:00Z">
        <w:r w:rsidR="00E6217C">
          <w:rPr>
            <w:rFonts w:ascii="Arial" w:hAnsi="Arial" w:hint="eastAsia"/>
            <w:kern w:val="2"/>
            <w:lang w:eastAsia="zh-TW"/>
          </w:rPr>
          <w:t>，每筆資料</w:t>
        </w:r>
      </w:ins>
      <w:ins w:id="119" w:author="劉文明" w:date="2017-06-29T13:37:00Z">
        <w:r w:rsidR="00E6217C" w:rsidRPr="00E6217C">
          <w:rPr>
            <w:rFonts w:ascii="Courier New" w:hAnsi="Courier New" w:cs="Courier New" w:hint="eastAsia"/>
            <w:kern w:val="2"/>
            <w:szCs w:val="24"/>
            <w:lang w:eastAsia="zh-TW"/>
          </w:rPr>
          <w:t>欄位</w:t>
        </w:r>
      </w:ins>
      <w:ins w:id="120" w:author="劉文明" w:date="2017-06-29T13:38:00Z">
        <w:r w:rsidR="00E6217C" w:rsidRPr="00E6217C">
          <w:rPr>
            <w:rFonts w:ascii="Courier New" w:hAnsi="Courier New" w:cs="Courier New" w:hint="eastAsia"/>
            <w:kern w:val="2"/>
            <w:szCs w:val="24"/>
            <w:lang w:eastAsia="zh-TW"/>
          </w:rPr>
          <w:t>如下</w:t>
        </w:r>
      </w:ins>
    </w:p>
    <w:p w:rsidR="00E6217C" w:rsidRDefault="00E6217C" w:rsidP="00E6217C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121" w:author="劉文明" w:date="2017-06-29T13:38:00Z"/>
          <w:rFonts w:ascii="Courier New" w:hAnsi="Courier New" w:cs="Courier New"/>
          <w:kern w:val="2"/>
          <w:szCs w:val="24"/>
          <w:lang w:eastAsia="zh-TW"/>
        </w:rPr>
        <w:pPrChange w:id="122" w:author="劉文明" w:date="2017-06-29T13:38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23" w:author="劉文明" w:date="2017-06-29T13:38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輸入人員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ID: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同處理當筆輸入人員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ID</w:t>
        </w:r>
      </w:ins>
    </w:p>
    <w:p w:rsidR="00E6217C" w:rsidRDefault="00E6217C" w:rsidP="00E6217C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124" w:author="劉文明" w:date="2017-06-29T13:38:00Z"/>
          <w:rFonts w:ascii="Courier New" w:hAnsi="Courier New" w:cs="Courier New"/>
          <w:kern w:val="2"/>
          <w:szCs w:val="24"/>
          <w:lang w:eastAsia="zh-TW"/>
        </w:rPr>
        <w:pPrChange w:id="125" w:author="劉文明" w:date="2017-06-29T13:38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26" w:author="劉文明" w:date="2017-06-29T13:38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員工姓名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:</w:t>
        </w:r>
      </w:ins>
      <w:ins w:id="127" w:author="劉文明" w:date="2017-06-29T13:39:00Z">
        <w:r w:rsidRPr="00E6217C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員工姓名</w:t>
        </w:r>
      </w:ins>
    </w:p>
    <w:p w:rsidR="00E6217C" w:rsidRPr="00E6217C" w:rsidRDefault="00E6217C" w:rsidP="00E6217C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128" w:author="劉文明" w:date="2017-06-29T13:32:00Z"/>
          <w:rFonts w:ascii="Courier New" w:hAnsi="Courier New" w:cs="Courier New"/>
          <w:kern w:val="2"/>
          <w:szCs w:val="24"/>
          <w:lang w:eastAsia="zh-TW"/>
          <w:rPrChange w:id="129" w:author="劉文明" w:date="2017-06-29T13:38:00Z">
            <w:rPr>
              <w:ins w:id="130" w:author="劉文明" w:date="2017-06-29T13:32:00Z"/>
              <w:rFonts w:ascii="Arial" w:hAnsi="Arial"/>
              <w:kern w:val="2"/>
              <w:lang w:eastAsia="zh-TW"/>
            </w:rPr>
          </w:rPrChange>
        </w:rPr>
        <w:pPrChange w:id="131" w:author="劉文明" w:date="2017-06-29T13:38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32" w:author="劉文明" w:date="2017-06-29T13:38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單位中文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:</w:t>
        </w:r>
        <w:r w:rsidRPr="00E6217C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$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單位中文</w:t>
        </w:r>
      </w:ins>
    </w:p>
    <w:p w:rsidR="00DA1CEE" w:rsidRPr="00131687" w:rsidRDefault="00DA1CEE" w:rsidP="00DA1CEE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  <w:pPrChange w:id="133" w:author="劉文明" w:date="2017-06-29T13:32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34" w:author="劉文明" w:date="2017-06-29T13:32:00Z">
        <w:r>
          <w:rPr>
            <w:rFonts w:ascii="Arial" w:hAnsi="Arial" w:hint="eastAsia"/>
            <w:kern w:val="2"/>
            <w:lang w:eastAsia="zh-TW"/>
          </w:rPr>
          <w:lastRenderedPageBreak/>
          <w:t>END IF</w:t>
        </w:r>
      </w:ins>
    </w:p>
    <w:p w:rsidR="007B2580" w:rsidRPr="00AB3ED5" w:rsidRDefault="007B2580" w:rsidP="00FF301C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D23042" w:rsidRPr="00AB3ED5">
        <w:rPr>
          <w:rFonts w:hint="eastAsia"/>
          <w:kern w:val="2"/>
          <w:szCs w:val="24"/>
          <w:lang w:eastAsia="zh-TW"/>
        </w:rPr>
        <w:t xml:space="preserve"> </w:t>
      </w:r>
    </w:p>
    <w:p w:rsidR="00AB3ED5" w:rsidRPr="00AB3ED5" w:rsidRDefault="003B292B" w:rsidP="00FF301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基本資料</w:t>
      </w:r>
      <w:r w:rsidR="00AB3ED5" w:rsidRPr="00AB3ED5">
        <w:rPr>
          <w:rFonts w:hint="eastAsia"/>
          <w:lang w:eastAsia="zh-TW"/>
        </w:rPr>
        <w:t>區塊：</w:t>
      </w: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</w:tblGrid>
      <w:tr w:rsidR="00C15146">
        <w:tc>
          <w:tcPr>
            <w:tcW w:w="2361" w:type="dxa"/>
            <w:shd w:val="clear" w:color="auto" w:fill="A0A0A0"/>
          </w:tcPr>
          <w:p w:rsidR="00C15146" w:rsidRDefault="00C15146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C15146" w:rsidRDefault="00C15146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C15146">
        <w:tc>
          <w:tcPr>
            <w:tcW w:w="2361" w:type="dxa"/>
          </w:tcPr>
          <w:p w:rsidR="00C15146" w:rsidRDefault="00C15146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受理編號</w:t>
            </w:r>
          </w:p>
        </w:tc>
        <w:tc>
          <w:tcPr>
            <w:tcW w:w="4839" w:type="dxa"/>
          </w:tcPr>
          <w:p w:rsidR="00C15146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80"/>
                <w:kern w:val="2"/>
                <w:lang w:eastAsia="zh-TW"/>
              </w:rPr>
            </w:pPr>
            <w:r w:rsidRPr="006917BB">
              <w:rPr>
                <w:rFonts w:ascii="Courier New" w:hAnsi="Courier New" w:cs="Courier New"/>
                <w:color w:val="000080"/>
                <w:kern w:val="2"/>
                <w:lang w:eastAsia="zh-TW"/>
              </w:rPr>
              <w:t>DTAAY001.APLY_NO</w:t>
            </w:r>
          </w:p>
          <w:p w:rsidR="00592601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cs="Courier New" w:hint="eastAsia"/>
                <w:bCs/>
                <w:lang w:eastAsia="zh-TW"/>
              </w:rPr>
            </w:pPr>
            <w:r w:rsidRPr="008F2A30">
              <w:rPr>
                <w:rFonts w:ascii="Courier New" w:cs="Courier New"/>
                <w:bCs/>
                <w:lang w:eastAsia="zh-TW"/>
              </w:rPr>
              <w:t>點選可連至</w:t>
            </w:r>
            <w:r w:rsidRPr="008F2A30">
              <w:rPr>
                <w:rFonts w:ascii="Courier New" w:hAnsi="Courier New" w:cs="Courier New"/>
                <w:bCs/>
                <w:lang w:eastAsia="zh-TW"/>
              </w:rPr>
              <w:t>AAY00100</w:t>
            </w:r>
            <w:r w:rsidRPr="008F2A30">
              <w:rPr>
                <w:rFonts w:ascii="Courier New" w:cs="Courier New"/>
                <w:bCs/>
                <w:lang w:eastAsia="zh-TW"/>
              </w:rPr>
              <w:t>畫面</w:t>
            </w:r>
          </w:p>
          <w:p w:rsidR="00C15146" w:rsidRPr="006917BB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bCs/>
                <w:color w:val="000080"/>
                <w:u w:val="single"/>
                <w:lang w:eastAsia="zh-TW"/>
              </w:rPr>
            </w:pPr>
            <w:r w:rsidRPr="008F2A30">
              <w:rPr>
                <w:rFonts w:ascii="Courier New" w:cs="Courier New"/>
                <w:bCs/>
                <w:lang w:eastAsia="zh-TW"/>
              </w:rPr>
              <w:t>參數傳</w:t>
            </w:r>
            <w:r>
              <w:rPr>
                <w:rFonts w:ascii="Courier New" w:cs="Courier New" w:hint="eastAsia"/>
                <w:bCs/>
                <w:lang w:eastAsia="zh-TW"/>
              </w:rPr>
              <w:t>：</w:t>
            </w:r>
            <w:r w:rsidR="00C66325" w:rsidRPr="00011232">
              <w:rPr>
                <w:rFonts w:ascii="Courier New" w:hAnsi="Courier New" w:cs="Courier New"/>
                <w:color w:val="0000FF"/>
                <w:lang w:eastAsia="zh-TW"/>
              </w:rPr>
              <w:t>”</w:t>
            </w:r>
            <w:r w:rsidRPr="00592601">
              <w:rPr>
                <w:rFonts w:ascii="Courier New" w:hAnsi="Courier New" w:cs="Courier New"/>
                <w:bCs/>
                <w:lang w:eastAsia="zh-TW"/>
              </w:rPr>
              <w:t>AAY</w:t>
            </w:r>
            <w:smartTag w:uri="urn:schemas-microsoft-com:office:smarttags" w:element="chmetcnv">
              <w:smartTagPr>
                <w:attr w:name="UnitName" w:val="”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2601">
                <w:rPr>
                  <w:rFonts w:ascii="Courier New" w:hAnsi="Courier New" w:cs="Courier New"/>
                  <w:bCs/>
                  <w:lang w:eastAsia="zh-TW"/>
                </w:rPr>
                <w:t>00200</w:t>
              </w:r>
              <w:r w:rsidR="00C66325" w:rsidRPr="00011232">
                <w:rPr>
                  <w:rFonts w:ascii="Courier New" w:hAnsi="Courier New" w:cs="Courier New"/>
                  <w:color w:val="0000FF"/>
                  <w:lang w:eastAsia="zh-TW"/>
                </w:rPr>
                <w:t>”</w:t>
              </w:r>
            </w:smartTag>
            <w:r w:rsidR="00592601" w:rsidRPr="00592601">
              <w:rPr>
                <w:rFonts w:ascii="Courier New" w:hAnsi="新細明體" w:cs="Courier New"/>
                <w:bCs/>
                <w:lang w:eastAsia="zh-TW"/>
              </w:rPr>
              <w:t>、受理編號</w:t>
            </w:r>
          </w:p>
        </w:tc>
      </w:tr>
      <w:tr w:rsidR="00C15146" w:rsidRPr="001B14CA">
        <w:tc>
          <w:tcPr>
            <w:tcW w:w="2361" w:type="dxa"/>
          </w:tcPr>
          <w:p w:rsidR="00C15146" w:rsidRPr="001B14CA" w:rsidRDefault="00C15146" w:rsidP="00447014">
            <w:pPr>
              <w:pStyle w:val="Tabletext"/>
              <w:keepLines w:val="0"/>
              <w:spacing w:after="0" w:line="240" w:lineRule="auto"/>
            </w:pPr>
            <w:r w:rsidRPr="001B14CA">
              <w:t>保單號碼</w:t>
            </w:r>
          </w:p>
        </w:tc>
        <w:tc>
          <w:tcPr>
            <w:tcW w:w="4839" w:type="dxa"/>
          </w:tcPr>
          <w:p w:rsidR="00C15146" w:rsidRPr="001B14CA" w:rsidRDefault="00C15146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1B14CA">
              <w:rPr>
                <w:rFonts w:ascii="Courier New" w:hAnsi="Courier New" w:cs="Courier New"/>
                <w:kern w:val="2"/>
                <w:lang w:eastAsia="zh-TW"/>
              </w:rPr>
              <w:t>DTAAY001.POLICY</w:t>
            </w:r>
            <w:r w:rsidRPr="001B14CA">
              <w:rPr>
                <w:rFonts w:ascii="Courier New" w:hAnsi="Courier New" w:cs="Courier New"/>
                <w:lang w:eastAsia="zh-TW"/>
              </w:rPr>
              <w:t>_NO</w:t>
            </w:r>
          </w:p>
        </w:tc>
      </w:tr>
      <w:tr w:rsidR="00C15146" w:rsidRPr="001B14CA">
        <w:tc>
          <w:tcPr>
            <w:tcW w:w="2361" w:type="dxa"/>
          </w:tcPr>
          <w:p w:rsidR="00C15146" w:rsidRPr="001B14CA" w:rsidRDefault="00C15146" w:rsidP="00447014">
            <w:pPr>
              <w:pStyle w:val="Tabletext"/>
              <w:keepLines w:val="0"/>
              <w:spacing w:after="0" w:line="240" w:lineRule="auto"/>
            </w:pPr>
            <w:r w:rsidRPr="001B14CA">
              <w:t>輸入人員</w:t>
            </w:r>
          </w:p>
        </w:tc>
        <w:tc>
          <w:tcPr>
            <w:tcW w:w="4839" w:type="dxa"/>
          </w:tcPr>
          <w:p w:rsidR="00C15146" w:rsidRPr="001B14CA" w:rsidDel="00BC29A3" w:rsidRDefault="00C15146" w:rsidP="00BB5491">
            <w:pPr>
              <w:pStyle w:val="Tabletext"/>
              <w:keepLines w:val="0"/>
              <w:spacing w:after="0" w:line="240" w:lineRule="auto"/>
              <w:rPr>
                <w:del w:id="135" w:author="劉文明" w:date="2017-06-29T13:28:00Z"/>
                <w:rStyle w:val="SoDAField"/>
                <w:rFonts w:ascii="Courier New" w:hAnsi="Courier New" w:cs="Courier New" w:hint="eastAsia"/>
                <w:color w:val="auto"/>
                <w:lang w:eastAsia="zh-TW"/>
              </w:rPr>
            </w:pPr>
            <w:del w:id="136" w:author="劉文明" w:date="2017-06-29T13:28:00Z"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</w:rPr>
                <w:delText>INPUT_ID</w:delText>
              </w:r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  <w:lang w:eastAsia="zh-TW"/>
                </w:rPr>
                <w:delText xml:space="preserve"> + </w:delText>
              </w:r>
            </w:del>
          </w:p>
          <w:p w:rsidR="00C15146" w:rsidRDefault="00C15146" w:rsidP="00BB5491">
            <w:pPr>
              <w:pStyle w:val="Tabletext"/>
              <w:keepLines w:val="0"/>
              <w:spacing w:after="0" w:line="240" w:lineRule="auto"/>
              <w:rPr>
                <w:ins w:id="137" w:author="劉文明" w:date="2017-06-29T13:32:00Z"/>
                <w:rStyle w:val="SoDAField"/>
                <w:rFonts w:ascii="Courier New" w:hAnsi="Courier New" w:cs="Courier New"/>
                <w:color w:val="auto"/>
                <w:lang w:eastAsia="zh-TW"/>
              </w:rPr>
            </w:pPr>
            <w:del w:id="138" w:author="劉文明" w:date="2017-06-29T13:27:00Z"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  <w:lang w:eastAsia="zh-TW"/>
                </w:rPr>
                <w:delText>call</w:delText>
              </w:r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  <w:lang w:eastAsia="zh-TW"/>
                </w:rPr>
                <w:delText>人事模組取得員工姓名</w:delText>
              </w:r>
            </w:del>
          </w:p>
          <w:p w:rsidR="00DA1CEE" w:rsidRPr="001B14CA" w:rsidRDefault="00962F7A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ins w:id="139" w:author="劉文明" w:date="2017-07-19T13:12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同處理當筆輸入人員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 xml:space="preserve">ID </w:t>
              </w:r>
              <w:r>
                <w:rPr>
                  <w:rFonts w:ascii="Courier New" w:hAnsi="Courier New" w:cs="Courier New"/>
                  <w:kern w:val="2"/>
                  <w:szCs w:val="24"/>
                  <w:lang w:eastAsia="zh-TW"/>
                </w:rPr>
                <w:t xml:space="preserve"> + </w:t>
              </w:r>
            </w:ins>
            <w:ins w:id="140" w:author="劉文明" w:date="2017-06-29T13:32:00Z">
              <w:r w:rsidR="00DA1CEE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$</w:t>
              </w:r>
              <w:r w:rsidR="00DA1CEE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員工姓名</w:t>
              </w:r>
            </w:ins>
          </w:p>
        </w:tc>
      </w:tr>
      <w:tr w:rsidR="00C15146" w:rsidRPr="001B14CA">
        <w:tc>
          <w:tcPr>
            <w:tcW w:w="2361" w:type="dxa"/>
          </w:tcPr>
          <w:p w:rsidR="00C15146" w:rsidRPr="001B14CA" w:rsidRDefault="00C15146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1B14CA">
              <w:t>輸入日期</w:t>
            </w:r>
          </w:p>
        </w:tc>
        <w:tc>
          <w:tcPr>
            <w:tcW w:w="4839" w:type="dxa"/>
          </w:tcPr>
          <w:p w:rsidR="00C15146" w:rsidRPr="001B14CA" w:rsidRDefault="00C15146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1B14CA">
              <w:rPr>
                <w:rStyle w:val="SoDAField"/>
                <w:rFonts w:ascii="Courier New" w:hAnsi="Courier New" w:cs="Courier New"/>
                <w:color w:val="auto"/>
              </w:rPr>
              <w:t>INPUT_DATE</w:t>
            </w:r>
            <w:r w:rsidRPr="001B14CA">
              <w:rPr>
                <w:rStyle w:val="SoDAField"/>
                <w:rFonts w:ascii="Courier New" w:hAnsi="Courier New" w:cs="Courier New"/>
                <w:color w:val="auto"/>
                <w:lang w:eastAsia="zh-TW"/>
              </w:rPr>
              <w:t xml:space="preserve"> </w:t>
            </w:r>
            <w:r w:rsidRPr="001B14CA">
              <w:rPr>
                <w:rStyle w:val="SoDAField"/>
                <w:rFonts w:ascii="Courier New" w:hAnsi="Courier New" w:cs="Courier New"/>
                <w:color w:val="auto"/>
                <w:lang w:eastAsia="zh-TW"/>
              </w:rPr>
              <w:t>轉民國年</w:t>
            </w:r>
          </w:p>
        </w:tc>
      </w:tr>
      <w:tr w:rsidR="00C15146" w:rsidRPr="001B14CA">
        <w:tc>
          <w:tcPr>
            <w:tcW w:w="2361" w:type="dxa"/>
          </w:tcPr>
          <w:p w:rsidR="00C15146" w:rsidRPr="001B14CA" w:rsidRDefault="00C15146" w:rsidP="00447014">
            <w:pPr>
              <w:pStyle w:val="Tabletext"/>
              <w:keepLines w:val="0"/>
              <w:spacing w:after="0" w:line="240" w:lineRule="auto"/>
            </w:pPr>
            <w:r w:rsidRPr="001B14CA">
              <w:t>輸入單位</w:t>
            </w:r>
          </w:p>
        </w:tc>
        <w:tc>
          <w:tcPr>
            <w:tcW w:w="4839" w:type="dxa"/>
          </w:tcPr>
          <w:p w:rsidR="00C15146" w:rsidRPr="001B14CA" w:rsidDel="00BC29A3" w:rsidRDefault="00C15146" w:rsidP="00BF6CDF">
            <w:pPr>
              <w:pStyle w:val="Tabletext"/>
              <w:keepLines w:val="0"/>
              <w:spacing w:after="0" w:line="240" w:lineRule="auto"/>
              <w:rPr>
                <w:del w:id="141" w:author="劉文明" w:date="2017-06-29T13:29:00Z"/>
                <w:rFonts w:ascii="Courier New" w:hAnsi="Courier New" w:cs="Courier New" w:hint="eastAsia"/>
                <w:lang w:eastAsia="zh-TW"/>
              </w:rPr>
            </w:pPr>
            <w:del w:id="142" w:author="劉文明" w:date="2017-06-29T13:29:00Z"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</w:rPr>
                <w:delText>INPUT</w:delText>
              </w:r>
              <w:r w:rsidRPr="001B14CA" w:rsidDel="00BC29A3">
                <w:rPr>
                  <w:rFonts w:ascii="Courier New" w:hAnsi="Courier New" w:cs="Courier New"/>
                </w:rPr>
                <w:delText>_DIV_NO</w:delText>
              </w:r>
              <w:r w:rsidRPr="001B14CA" w:rsidDel="00BC29A3">
                <w:rPr>
                  <w:rFonts w:ascii="Courier New" w:hAnsi="Courier New" w:cs="Courier New"/>
                  <w:lang w:eastAsia="zh-TW"/>
                </w:rPr>
                <w:delText xml:space="preserve"> + </w:delText>
              </w:r>
            </w:del>
          </w:p>
          <w:p w:rsidR="00C15146" w:rsidRDefault="00C15146" w:rsidP="00BF6CDF">
            <w:pPr>
              <w:pStyle w:val="Tabletext"/>
              <w:keepLines w:val="0"/>
              <w:spacing w:after="0" w:line="240" w:lineRule="auto"/>
              <w:rPr>
                <w:ins w:id="143" w:author="劉文明" w:date="2017-06-29T13:32:00Z"/>
                <w:rStyle w:val="SoDAField"/>
                <w:rFonts w:ascii="Courier New" w:hAnsi="Courier New" w:cs="Courier New"/>
                <w:color w:val="auto"/>
                <w:lang w:eastAsia="zh-TW"/>
              </w:rPr>
            </w:pPr>
            <w:del w:id="144" w:author="劉文明" w:date="2017-06-29T13:29:00Z"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  <w:lang w:eastAsia="zh-TW"/>
                </w:rPr>
                <w:delText>call</w:delText>
              </w:r>
              <w:r w:rsidRPr="001B14CA" w:rsidDel="00BC29A3">
                <w:rPr>
                  <w:rStyle w:val="SoDAField"/>
                  <w:rFonts w:ascii="Courier New" w:hAnsi="Courier New" w:cs="Courier New"/>
                  <w:color w:val="auto"/>
                  <w:lang w:eastAsia="zh-TW"/>
                </w:rPr>
                <w:delText>人事模組取得單位中文簡稱</w:delText>
              </w:r>
            </w:del>
          </w:p>
          <w:p w:rsidR="00DA1CEE" w:rsidRPr="001B14CA" w:rsidRDefault="00962F7A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ins w:id="145" w:author="劉文明" w:date="2017-07-19T13:12:00Z">
              <w:r w:rsidRPr="006F7AC9">
                <w:rPr>
                  <w:rFonts w:ascii="Courier New" w:hAnsi="Courier New" w:cs="Courier New"/>
                  <w:kern w:val="2"/>
                  <w:lang w:eastAsia="zh-TW"/>
                </w:rPr>
                <w:t>畫面</w:t>
              </w:r>
              <w:r w:rsidRPr="006F7AC9">
                <w:rPr>
                  <w:rFonts w:ascii="Courier New" w:hAnsi="Courier New" w:cs="Courier New"/>
                  <w:kern w:val="2"/>
                  <w:lang w:eastAsia="zh-TW"/>
                </w:rPr>
                <w:t>.</w:t>
              </w:r>
              <w:r>
                <w:rPr>
                  <w:lang w:eastAsia="zh-TW"/>
                </w:rPr>
                <w:t>輸入單位</w:t>
              </w:r>
              <w:r>
                <w:rPr>
                  <w:rFonts w:hint="eastAsia"/>
                  <w:lang w:eastAsia="zh-TW"/>
                </w:rPr>
                <w:t>+</w:t>
              </w:r>
            </w:ins>
            <w:ins w:id="146" w:author="劉文明" w:date="2017-06-29T13:32:00Z">
              <w:r w:rsidR="00DA1CEE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$</w:t>
              </w:r>
              <w:r w:rsidR="00DA1CEE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單位中文</w:t>
              </w:r>
            </w:ins>
          </w:p>
        </w:tc>
      </w:tr>
      <w:tr w:rsidR="00C15146">
        <w:tc>
          <w:tcPr>
            <w:tcW w:w="2361" w:type="dxa"/>
          </w:tcPr>
          <w:p w:rsidR="00C15146" w:rsidRDefault="00C15146" w:rsidP="00447014">
            <w:pPr>
              <w:pStyle w:val="Tabletext"/>
              <w:keepLines w:val="0"/>
              <w:spacing w:after="0" w:line="240" w:lineRule="auto"/>
            </w:pPr>
            <w:r>
              <w:t>功能</w:t>
            </w:r>
          </w:p>
        </w:tc>
        <w:tc>
          <w:tcPr>
            <w:tcW w:w="4839" w:type="dxa"/>
          </w:tcPr>
          <w:p w:rsidR="00041D53" w:rsidRDefault="00041D53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 xml:space="preserve">IF </w:t>
            </w:r>
            <w:r w:rsidR="007B3AA7">
              <w:rPr>
                <w:rFonts w:ascii="Courier New" w:hAnsi="Courier New" w:cs="Courier New" w:hint="eastAsia"/>
                <w:lang w:eastAsia="zh-TW"/>
              </w:rPr>
              <w:t>角色</w:t>
            </w:r>
            <w:r w:rsidR="007B3AA7">
              <w:rPr>
                <w:rFonts w:ascii="Courier New" w:hAnsi="Courier New" w:cs="Courier New" w:hint="eastAsia"/>
                <w:lang w:eastAsia="zh-TW"/>
              </w:rPr>
              <w:t>=</w:t>
            </w:r>
            <w:r w:rsidR="007B3AA7">
              <w:rPr>
                <w:rFonts w:ascii="Courier New" w:hAnsi="Courier New" w:cs="Courier New"/>
                <w:lang w:eastAsia="zh-TW"/>
              </w:rPr>
              <w:t>’</w:t>
            </w:r>
            <w:r w:rsidR="007B3AA7">
              <w:rPr>
                <w:rFonts w:ascii="Courier New" w:hAnsi="Courier New" w:cs="Courier New" w:hint="eastAsia"/>
                <w:lang w:eastAsia="zh-TW"/>
              </w:rPr>
              <w:t>RLAA</w:t>
            </w: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B3AA7">
                <w:rPr>
                  <w:rFonts w:ascii="Courier New" w:hAnsi="Courier New" w:cs="Courier New" w:hint="eastAsia"/>
                  <w:lang w:eastAsia="zh-TW"/>
                </w:rPr>
                <w:t>006</w:t>
              </w:r>
              <w:r w:rsidR="007B3AA7">
                <w:rPr>
                  <w:rFonts w:ascii="Courier New" w:hAnsi="Courier New" w:cs="Courier New"/>
                  <w:lang w:eastAsia="zh-TW"/>
                </w:rPr>
                <w:t>’</w:t>
              </w:r>
            </w:smartTag>
            <w:r w:rsidR="007B3AA7">
              <w:rPr>
                <w:rFonts w:ascii="Courier New" w:hAnsi="Courier New" w:cs="Courier New" w:hint="eastAsia"/>
                <w:lang w:eastAsia="zh-TW"/>
              </w:rPr>
              <w:t xml:space="preserve"> (</w:t>
            </w:r>
            <w:r w:rsidR="007B3AA7">
              <w:rPr>
                <w:rFonts w:ascii="Courier New" w:hAnsi="Courier New" w:cs="Courier New" w:hint="eastAsia"/>
                <w:lang w:eastAsia="zh-TW"/>
              </w:rPr>
              <w:t>理企</w:t>
            </w:r>
            <w:r w:rsidR="007B3AA7">
              <w:rPr>
                <w:rFonts w:ascii="Courier New" w:hAnsi="Courier New" w:cs="Courier New" w:hint="eastAsia"/>
                <w:lang w:eastAsia="zh-TW"/>
              </w:rPr>
              <w:t>)</w:t>
            </w:r>
          </w:p>
          <w:p w:rsidR="006A757D" w:rsidRDefault="006A757D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 xml:space="preserve">   </w:t>
            </w:r>
            <w:r>
              <w:rPr>
                <w:rFonts w:ascii="Courier New" w:hAnsi="Courier New" w:cs="Courier New" w:hint="eastAsia"/>
                <w:lang w:eastAsia="zh-TW"/>
              </w:rPr>
              <w:t>不顯示按鈕</w:t>
            </w:r>
          </w:p>
          <w:p w:rsidR="006A757D" w:rsidRDefault="006A757D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ELSE</w:t>
            </w:r>
          </w:p>
          <w:p w:rsidR="00C15146" w:rsidRDefault="00C15146" w:rsidP="00DE1965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 xml:space="preserve">IF </w:t>
            </w:r>
            <w:r w:rsidRPr="00C76121">
              <w:rPr>
                <w:rFonts w:ascii="Courier New" w:hAnsi="Courier New" w:cs="Courier New"/>
              </w:rPr>
              <w:t>APRV_DATE</w:t>
            </w:r>
            <w:r w:rsidRPr="00C76121">
              <w:rPr>
                <w:rFonts w:ascii="Courier New" w:hAnsi="Courier New" w:cs="Courier New"/>
                <w:lang w:eastAsia="zh-TW"/>
              </w:rPr>
              <w:t xml:space="preserve"> IS NULL</w:t>
            </w:r>
            <w:r>
              <w:rPr>
                <w:rFonts w:ascii="Courier New" w:hAnsi="Courier New" w:cs="Courier New" w:hint="eastAsia"/>
                <w:lang w:eastAsia="zh-TW"/>
              </w:rPr>
              <w:t>顯示：</w:t>
            </w:r>
            <w:r w:rsidRPr="006917BB">
              <w:rPr>
                <w:rFonts w:ascii="Courier New" w:hAnsi="Courier New" w:cs="Courier New" w:hint="eastAsia"/>
                <w:bdr w:val="single" w:sz="4" w:space="0" w:color="auto"/>
                <w:shd w:val="pct15" w:color="auto" w:fill="FFFFFF"/>
                <w:lang w:eastAsia="zh-TW"/>
              </w:rPr>
              <w:t>覆核</w:t>
            </w:r>
            <w:r>
              <w:rPr>
                <w:rFonts w:ascii="Courier New" w:hAnsi="Courier New" w:cs="Courier New" w:hint="eastAsia"/>
                <w:lang w:eastAsia="zh-TW"/>
              </w:rPr>
              <w:t>按鈕</w:t>
            </w:r>
          </w:p>
          <w:p w:rsidR="00C15146" w:rsidRPr="005D38C1" w:rsidRDefault="00C15146" w:rsidP="00DE1965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 xml:space="preserve">IF </w:t>
            </w:r>
            <w:r w:rsidRPr="00C76121">
              <w:rPr>
                <w:rFonts w:ascii="Courier New" w:hAnsi="Courier New" w:cs="Courier New"/>
              </w:rPr>
              <w:t>APRV_DATE</w:t>
            </w:r>
            <w:r w:rsidRPr="00C76121">
              <w:rPr>
                <w:rFonts w:ascii="Courier New" w:hAnsi="Courier New" w:cs="Courier New"/>
                <w:lang w:eastAsia="zh-TW"/>
              </w:rPr>
              <w:t xml:space="preserve"> IS 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 NOT </w:t>
            </w:r>
            <w:r w:rsidRPr="00C76121">
              <w:rPr>
                <w:rFonts w:ascii="Courier New" w:hAnsi="Courier New" w:cs="Courier New"/>
                <w:lang w:eastAsia="zh-TW"/>
              </w:rPr>
              <w:t>NULL</w:t>
            </w:r>
            <w:r>
              <w:rPr>
                <w:rFonts w:ascii="Courier New" w:hAnsi="Courier New" w:cs="Courier New" w:hint="eastAsia"/>
                <w:lang w:eastAsia="zh-TW"/>
              </w:rPr>
              <w:t>顯示：</w:t>
            </w:r>
            <w:r w:rsidRPr="006917BB">
              <w:rPr>
                <w:rFonts w:ascii="Courier New" w:hAnsi="Courier New" w:cs="Courier New" w:hint="eastAsia"/>
                <w:bdr w:val="single" w:sz="4" w:space="0" w:color="auto"/>
                <w:shd w:val="pct15" w:color="auto" w:fill="FFFFFF"/>
                <w:lang w:eastAsia="zh-TW"/>
              </w:rPr>
              <w:t>取消覆核</w:t>
            </w:r>
            <w:r>
              <w:rPr>
                <w:rFonts w:ascii="Courier New" w:hAnsi="Courier New" w:cs="Courier New" w:hint="eastAsia"/>
                <w:bdr w:val="single" w:sz="4" w:space="0" w:color="auto"/>
                <w:shd w:val="pct15" w:color="auto" w:fill="FFFFFF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lang w:eastAsia="zh-TW"/>
              </w:rPr>
              <w:t>按鈕</w:t>
            </w:r>
          </w:p>
        </w:tc>
      </w:tr>
    </w:tbl>
    <w:p w:rsidR="00F6107F" w:rsidRPr="00281E66" w:rsidRDefault="00F6107F" w:rsidP="00B241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20E99" w:rsidRPr="00D103FC" w:rsidRDefault="00E20E99" w:rsidP="00E20E99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覆核</w:t>
      </w:r>
      <w:r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主管覆核溢付件修正紀錄。</w:t>
      </w:r>
    </w:p>
    <w:p w:rsidR="00E20E99" w:rsidRPr="00AB094C" w:rsidRDefault="00E20E99" w:rsidP="00E20E99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新細明體" w:hAnsi="新細明體" w:cs="Courier New" w:hint="eastAsia"/>
          <w:kern w:val="2"/>
          <w:szCs w:val="24"/>
          <w:lang w:eastAsia="zh-TW"/>
        </w:rPr>
        <w:t>需檢覈覆核日期為空值者，才能進行覆核。</w:t>
      </w:r>
    </w:p>
    <w:p w:rsidR="00E20E99" w:rsidRPr="00E25FAA" w:rsidRDefault="00E20E99" w:rsidP="00E20E99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lang w:eastAsia="zh-TW"/>
        </w:rPr>
      </w:pPr>
      <w:r w:rsidRPr="00E25FAA">
        <w:rPr>
          <w:rFonts w:ascii="Courier New" w:hAnsi="Courier New" w:cs="Courier New" w:hint="eastAsia"/>
          <w:dstrike/>
          <w:kern w:val="2"/>
          <w:lang w:eastAsia="zh-TW"/>
        </w:rPr>
        <w:t>角色代號為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:</w:t>
      </w:r>
      <w:r w:rsidR="00887E69" w:rsidRPr="00E25FAA">
        <w:rPr>
          <w:rFonts w:ascii="Courier New" w:hAnsi="Courier New" w:cs="Courier New" w:hint="eastAsia"/>
          <w:dstrike/>
          <w:kern w:val="2"/>
          <w:lang w:eastAsia="zh-TW"/>
        </w:rPr>
        <w:t>RLAA</w:t>
      </w:r>
      <w:r w:rsidR="009D46F3" w:rsidRPr="00E25FAA">
        <w:rPr>
          <w:rFonts w:ascii="Courier New" w:hAnsi="Courier New" w:cs="Courier New" w:hint="eastAsia"/>
          <w:dstrike/>
          <w:kern w:val="2"/>
          <w:lang w:eastAsia="zh-TW"/>
        </w:rPr>
        <w:t>004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。才能顯示</w:t>
      </w:r>
      <w:r w:rsidRPr="00E25FAA">
        <w:rPr>
          <w:rFonts w:ascii="Courier New" w:hAnsi="Courier New" w:cs="Courier New" w:hint="eastAsia"/>
          <w:dstrike/>
          <w:kern w:val="2"/>
          <w:bdr w:val="single" w:sz="4" w:space="0" w:color="auto"/>
          <w:shd w:val="pct15" w:color="auto" w:fill="FFFFFF"/>
          <w:lang w:eastAsia="zh-TW"/>
        </w:rPr>
        <w:t>覆核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butto</w:t>
      </w:r>
      <w:r w:rsidRPr="00E25FAA">
        <w:rPr>
          <w:rFonts w:ascii="新細明體" w:hAnsi="新細明體" w:cs="Courier New" w:hint="eastAsia"/>
          <w:dstrike/>
          <w:kern w:val="2"/>
          <w:lang w:eastAsia="zh-TW"/>
        </w:rPr>
        <w:t>m</w:t>
      </w:r>
      <w:r w:rsidR="00464B2F" w:rsidRPr="00E25FAA">
        <w:rPr>
          <w:rFonts w:ascii="新細明體" w:hAnsi="新細明體" w:cs="Courier New" w:hint="eastAsia"/>
          <w:dstrike/>
          <w:kern w:val="2"/>
          <w:lang w:eastAsia="zh-TW"/>
        </w:rPr>
        <w:t>。</w:t>
      </w:r>
    </w:p>
    <w:p w:rsidR="0059523D" w:rsidRPr="003950AF" w:rsidRDefault="0059523D" w:rsidP="00E20E99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szCs w:val="24"/>
          <w:lang w:eastAsia="zh-TW"/>
        </w:rPr>
      </w:pPr>
      <w:r w:rsidRPr="003950AF">
        <w:rPr>
          <w:rFonts w:ascii="Courier New" w:hAnsi="Courier New" w:cs="Courier New"/>
          <w:dstrike/>
          <w:color w:val="0000FF"/>
          <w:kern w:val="2"/>
          <w:lang w:eastAsia="zh-TW"/>
        </w:rPr>
        <w:t xml:space="preserve">Call DK_G0Z008 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應收入帳模組，</w:t>
      </w:r>
      <w:r w:rsidRPr="003950AF">
        <w:rPr>
          <w:rFonts w:ascii="Courier New" w:cs="Courier New"/>
          <w:b/>
          <w:dstrike/>
          <w:color w:val="0000FF"/>
          <w:kern w:val="2"/>
          <w:lang w:eastAsia="zh-TW"/>
        </w:rPr>
        <w:t>新增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應收入帳資料。</w:t>
      </w:r>
      <w:r w:rsidR="008172FD" w:rsidRPr="003950AF">
        <w:rPr>
          <w:rFonts w:ascii="Courier New" w:cs="Courier New" w:hint="eastAsia"/>
          <w:dstrike/>
          <w:color w:val="0000FF"/>
          <w:kern w:val="2"/>
          <w:lang w:eastAsia="zh-TW"/>
        </w:rPr>
        <w:t>(</w:t>
      </w:r>
      <w:r w:rsidR="008172FD" w:rsidRPr="003950AF">
        <w:rPr>
          <w:rFonts w:ascii="Courier New" w:cs="Courier New" w:hint="eastAsia"/>
          <w:dstrike/>
          <w:color w:val="0000FF"/>
          <w:kern w:val="2"/>
          <w:lang w:eastAsia="zh-TW"/>
        </w:rPr>
        <w:t>單筆</w:t>
      </w:r>
      <w:r w:rsidR="008172FD" w:rsidRPr="003950AF">
        <w:rPr>
          <w:rFonts w:ascii="Courier New" w:cs="Courier New" w:hint="eastAsia"/>
          <w:dstrike/>
          <w:color w:val="0000FF"/>
          <w:kern w:val="2"/>
          <w:lang w:eastAsia="zh-TW"/>
        </w:rPr>
        <w:t>)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輸入參數：</w:t>
      </w:r>
    </w:p>
    <w:p w:rsidR="0059523D" w:rsidRPr="003950AF" w:rsidRDefault="0059523D" w:rsidP="0059523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業務別：</w:t>
      </w:r>
      <w:r w:rsidRPr="003950AF">
        <w:rPr>
          <w:rFonts w:hint="eastAsia"/>
          <w:dstrike/>
          <w:kern w:val="2"/>
          <w:lang w:eastAsia="zh-TW"/>
        </w:rPr>
        <w:t xml:space="preserve"> </w:t>
      </w:r>
      <w:r w:rsidRPr="003950AF">
        <w:rPr>
          <w:rFonts w:ascii="Courier New" w:hAnsi="Courier New" w:cs="Courier New"/>
          <w:dstrike/>
          <w:kern w:val="2"/>
          <w:lang w:eastAsia="zh-TW"/>
        </w:rPr>
        <w:t>“AA”</w:t>
      </w:r>
      <w:r w:rsidRPr="003950AF">
        <w:rPr>
          <w:rFonts w:hint="eastAsia"/>
          <w:dstrike/>
          <w:kern w:val="2"/>
          <w:lang w:eastAsia="zh-TW"/>
        </w:rPr>
        <w:t>。</w:t>
      </w:r>
    </w:p>
    <w:p w:rsidR="0059523D" w:rsidRPr="003950AF" w:rsidRDefault="0059523D" w:rsidP="0059523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交易種類：</w:t>
      </w:r>
      <w:r w:rsidRPr="003950AF">
        <w:rPr>
          <w:rFonts w:ascii="Courier New" w:hAnsi="Courier New" w:cs="Courier New"/>
          <w:dstrike/>
          <w:kern w:val="2"/>
          <w:lang w:eastAsia="zh-TW"/>
        </w:rPr>
        <w:t xml:space="preserve"> “</w:t>
      </w:r>
      <w:r w:rsidRPr="003950AF">
        <w:rPr>
          <w:rFonts w:ascii="Courier New" w:hAnsi="Courier New" w:cs="Courier New"/>
          <w:dstrike/>
          <w:lang w:eastAsia="zh-TW"/>
        </w:rPr>
        <w:t>AAY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/>
            <w:dstrike/>
            <w:lang w:eastAsia="zh-TW"/>
          </w:rPr>
          <w:t>002”</w:t>
        </w:r>
      </w:smartTag>
      <w:r w:rsidRPr="003950AF">
        <w:rPr>
          <w:rFonts w:hint="eastAsia"/>
          <w:dstrike/>
          <w:kern w:val="2"/>
          <w:lang w:eastAsia="zh-TW"/>
        </w:rPr>
        <w:t>。</w:t>
      </w:r>
    </w:p>
    <w:p w:rsidR="0059523D" w:rsidRPr="003950AF" w:rsidRDefault="0059523D" w:rsidP="0059523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暫應收別：</w:t>
      </w:r>
      <w:r w:rsidRPr="003950AF">
        <w:rPr>
          <w:rFonts w:hint="eastAsia"/>
          <w:dstrike/>
          <w:kern w:val="2"/>
          <w:lang w:eastAsia="zh-TW"/>
        </w:rPr>
        <w:t xml:space="preserve"> </w:t>
      </w:r>
      <w:r w:rsidRPr="003950AF">
        <w:rPr>
          <w:rFonts w:ascii="Courier New" w:hAnsi="Courier New" w:cs="Courier New"/>
          <w:dstrike/>
          <w:kern w:val="2"/>
          <w:lang w:eastAsia="zh-TW"/>
        </w:rPr>
        <w:t>“B”(</w:t>
      </w:r>
      <w:r w:rsidRPr="003950AF">
        <w:rPr>
          <w:rFonts w:ascii="Courier New" w:hAnsi="新細明體" w:cs="Courier New"/>
          <w:dstrike/>
          <w:kern w:val="2"/>
          <w:lang w:eastAsia="zh-TW"/>
        </w:rPr>
        <w:t>應收款</w:t>
      </w:r>
      <w:r w:rsidRPr="003950AF">
        <w:rPr>
          <w:rFonts w:ascii="Courier New" w:hAnsi="Courier New" w:cs="Courier New"/>
          <w:dstrike/>
          <w:kern w:val="2"/>
          <w:lang w:eastAsia="zh-TW"/>
        </w:rPr>
        <w:t>)</w:t>
      </w:r>
      <w:r w:rsidRPr="003950AF">
        <w:rPr>
          <w:rFonts w:ascii="新細明體" w:hAnsi="新細明體" w:hint="eastAsia"/>
          <w:dstrike/>
          <w:kern w:val="2"/>
          <w:lang w:eastAsia="zh-TW"/>
        </w:rPr>
        <w:t>。</w:t>
      </w:r>
    </w:p>
    <w:p w:rsidR="0059523D" w:rsidRPr="003950AF" w:rsidRDefault="0059523D" w:rsidP="0059523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ascii="新細明體" w:hAnsi="新細明體" w:hint="eastAsia"/>
          <w:dstrike/>
          <w:kern w:val="2"/>
          <w:lang w:eastAsia="zh-TW"/>
        </w:rPr>
        <w:t>暫應收種類：</w:t>
      </w:r>
      <w:r w:rsidRPr="003950AF">
        <w:rPr>
          <w:rFonts w:ascii="Courier New" w:hAnsi="Courier New" w:cs="Courier New"/>
          <w:dstrike/>
          <w:kern w:val="2"/>
          <w:lang w:eastAsia="zh-TW"/>
        </w:rPr>
        <w:t>“B</w:t>
      </w:r>
      <w:smartTag w:uri="urn:schemas-microsoft-com:office:smarttags" w:element="chmetcnv">
        <w:smartTagPr>
          <w:attr w:name="UnitName" w:val="”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BF1CAE" w:rsidRPr="003950AF">
          <w:rPr>
            <w:rFonts w:ascii="Courier New" w:hAnsi="Courier New" w:cs="Courier New" w:hint="eastAsia"/>
            <w:dstrike/>
            <w:kern w:val="2"/>
            <w:lang w:eastAsia="zh-TW"/>
          </w:rPr>
          <w:t>08</w:t>
        </w:r>
        <w:r w:rsidRPr="003950AF">
          <w:rPr>
            <w:rFonts w:ascii="Courier New" w:hAnsi="Courier New" w:cs="Courier New"/>
            <w:dstrike/>
            <w:kern w:val="2"/>
            <w:lang w:eastAsia="zh-TW"/>
          </w:rPr>
          <w:t>”</w:t>
        </w:r>
      </w:smartTag>
    </w:p>
    <w:p w:rsidR="0059523D" w:rsidRPr="003950AF" w:rsidRDefault="0059523D" w:rsidP="0059523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ascii="新細明體" w:hAnsi="新細明體" w:hint="eastAsia"/>
          <w:dstrike/>
          <w:kern w:val="2"/>
          <w:lang w:eastAsia="zh-TW"/>
        </w:rPr>
        <w:t>輸入方式：</w:t>
      </w:r>
      <w:r w:rsidRPr="003950AF">
        <w:rPr>
          <w:rFonts w:ascii="Courier New" w:hAnsi="Courier New" w:cs="Courier New"/>
          <w:d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 w:hint="eastAsia"/>
            <w:dstrike/>
            <w:kern w:val="2"/>
            <w:lang w:eastAsia="zh-TW"/>
          </w:rPr>
          <w:t>1</w:t>
        </w:r>
        <w:r w:rsidRPr="003950AF">
          <w:rPr>
            <w:rFonts w:ascii="Courier New" w:hAnsi="Courier New" w:cs="Courier New"/>
            <w:dstrike/>
            <w:kern w:val="2"/>
            <w:lang w:eastAsia="zh-TW"/>
          </w:rPr>
          <w:t>”</w:t>
        </w:r>
      </w:smartTag>
      <w:r w:rsidRPr="003950AF">
        <w:rPr>
          <w:rFonts w:ascii="Courier New" w:hAnsi="新細明體" w:cs="Courier New"/>
          <w:dstrike/>
          <w:kern w:val="2"/>
          <w:lang w:eastAsia="zh-TW"/>
        </w:rPr>
        <w:t>。</w:t>
      </w:r>
    </w:p>
    <w:p w:rsidR="0059523D" w:rsidRPr="003950AF" w:rsidRDefault="0059523D" w:rsidP="00707EC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入帳輸入人員：</w:t>
      </w:r>
      <w:r w:rsidR="005D11A0" w:rsidRPr="003950AF">
        <w:rPr>
          <w:rFonts w:ascii="Courier New" w:hAnsi="Courier New" w:cs="Courier New" w:hint="eastAsia"/>
          <w:dstrike/>
          <w:lang w:eastAsia="zh-TW"/>
        </w:rPr>
        <w:t>使用者</w:t>
      </w:r>
      <w:r w:rsidR="005D11A0" w:rsidRPr="003950AF">
        <w:rPr>
          <w:rFonts w:ascii="Courier New" w:hAnsi="Courier New" w:cs="Courier New" w:hint="eastAsia"/>
          <w:dstrike/>
          <w:lang w:eastAsia="zh-TW"/>
        </w:rPr>
        <w:t>id</w:t>
      </w:r>
      <w:r w:rsidRPr="003950AF">
        <w:rPr>
          <w:rFonts w:ascii="Courier New" w:cs="Courier New"/>
          <w:dstrike/>
          <w:kern w:val="2"/>
          <w:szCs w:val="24"/>
          <w:lang w:eastAsia="zh-TW"/>
        </w:rPr>
        <w:t>。</w:t>
      </w:r>
    </w:p>
    <w:p w:rsidR="0059523D" w:rsidRPr="003950AF" w:rsidRDefault="0059523D" w:rsidP="0070110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入帳輸入人員姓名：</w:t>
      </w:r>
      <w:r w:rsidR="005D11A0" w:rsidRPr="003950AF">
        <w:rPr>
          <w:rFonts w:ascii="Courier New" w:hAnsi="Courier New" w:cs="Courier New" w:hint="eastAsia"/>
          <w:dstrike/>
          <w:lang w:eastAsia="zh-TW"/>
        </w:rPr>
        <w:t>使用者</w:t>
      </w:r>
      <w:r w:rsidRPr="003950AF">
        <w:rPr>
          <w:rFonts w:ascii="Courier New" w:cs="Courier New"/>
          <w:dstrike/>
          <w:kern w:val="2"/>
          <w:szCs w:val="24"/>
          <w:lang w:eastAsia="zh-TW"/>
        </w:rPr>
        <w:t>姓名。</w:t>
      </w:r>
    </w:p>
    <w:p w:rsidR="0059523D" w:rsidRPr="003950AF" w:rsidRDefault="0059523D" w:rsidP="0070110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入帳輸入日期：</w:t>
      </w:r>
      <w:r w:rsidRPr="003950AF">
        <w:rPr>
          <w:rFonts w:ascii="Courier New" w:cs="Courier New"/>
          <w:dstrike/>
          <w:kern w:val="2"/>
          <w:szCs w:val="24"/>
          <w:lang w:eastAsia="zh-TW"/>
        </w:rPr>
        <w:t>即系統日期</w:t>
      </w:r>
      <w:r w:rsidRPr="003950AF">
        <w:rPr>
          <w:rFonts w:ascii="Courier New" w:hAnsi="Courier New" w:cs="Courier New"/>
          <w:dstrike/>
          <w:kern w:val="2"/>
          <w:szCs w:val="24"/>
          <w:lang w:eastAsia="zh-TW"/>
        </w:rPr>
        <w:t xml:space="preserve"> + </w:t>
      </w:r>
      <w:r w:rsidRPr="003950AF">
        <w:rPr>
          <w:rFonts w:ascii="Courier New" w:cs="Courier New"/>
          <w:dstrike/>
          <w:kern w:val="2"/>
          <w:szCs w:val="24"/>
          <w:lang w:eastAsia="zh-TW"/>
        </w:rPr>
        <w:t>時間</w:t>
      </w:r>
      <w:r w:rsidRPr="003950AF">
        <w:rPr>
          <w:rFonts w:ascii="Courier New" w:hAnsi="Courier New" w:cs="Courier New"/>
          <w:dstrike/>
          <w:kern w:val="2"/>
          <w:szCs w:val="24"/>
          <w:lang w:eastAsia="zh-TW"/>
        </w:rPr>
        <w:t>(00:00:00</w:t>
      </w:r>
      <w:r w:rsidR="00BD3AFE" w:rsidRPr="003950AF">
        <w:rPr>
          <w:rFonts w:ascii="Courier New" w:hAnsi="Courier New" w:cs="Courier New"/>
          <w:dstrike/>
          <w:kern w:val="2"/>
          <w:szCs w:val="24"/>
          <w:lang w:eastAsia="zh-TW"/>
        </w:rPr>
        <w:t>.0</w:t>
      </w:r>
      <w:r w:rsidRPr="003950AF">
        <w:rPr>
          <w:rFonts w:ascii="Courier New" w:hAnsi="Courier New" w:cs="Courier New"/>
          <w:dstrike/>
          <w:kern w:val="2"/>
          <w:szCs w:val="24"/>
          <w:lang w:eastAsia="zh-TW"/>
        </w:rPr>
        <w:t>)</w:t>
      </w:r>
      <w:r w:rsidRPr="003950AF">
        <w:rPr>
          <w:rFonts w:ascii="Courier New" w:cs="Courier New"/>
          <w:dstrike/>
          <w:kern w:val="2"/>
          <w:szCs w:val="24"/>
          <w:lang w:eastAsia="zh-TW"/>
        </w:rPr>
        <w:t>。</w:t>
      </w:r>
      <w:r w:rsidRPr="003950AF">
        <w:rPr>
          <w:rFonts w:ascii="Courier New" w:hAnsi="Courier New" w:cs="Courier New"/>
          <w:dstrike/>
          <w:kern w:val="2"/>
          <w:szCs w:val="24"/>
          <w:lang w:eastAsia="zh-TW"/>
        </w:rPr>
        <w:t>(Timestemp)</w:t>
      </w:r>
    </w:p>
    <w:p w:rsidR="00A766AB" w:rsidRPr="003950AF" w:rsidRDefault="0059523D" w:rsidP="003765C1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入帳交易序號：</w:t>
      </w:r>
    </w:p>
    <w:p w:rsidR="00A766AB" w:rsidRPr="003950AF" w:rsidRDefault="00A766AB" w:rsidP="00A766AB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Courier New" w:cs="Courier New"/>
          <w:dstrike/>
          <w:lang w:eastAsia="zh-TW"/>
        </w:rPr>
        <w:t>取得</w:t>
      </w:r>
      <w:r w:rsidRPr="003950AF">
        <w:rPr>
          <w:rFonts w:ascii="Courier New" w:cs="Courier New"/>
          <w:b/>
          <w:dstrike/>
          <w:lang w:eastAsia="zh-TW"/>
        </w:rPr>
        <w:t>帳務日期</w:t>
      </w:r>
      <w:r w:rsidRPr="003950AF">
        <w:rPr>
          <w:rFonts w:ascii="Courier New" w:cs="Courier New"/>
          <w:dstrike/>
          <w:lang w:eastAsia="zh-TW"/>
        </w:rPr>
        <w:t>：</w:t>
      </w:r>
      <w:r w:rsidR="00F47F34" w:rsidRPr="003950AF">
        <w:rPr>
          <w:rFonts w:hint="eastAsia"/>
          <w:dstrike/>
          <w:kern w:val="2"/>
          <w:lang w:eastAsia="zh-TW"/>
        </w:rPr>
        <w:t>系統日期。</w:t>
      </w:r>
      <w:r w:rsidR="00F47F34" w:rsidRPr="003950AF">
        <w:rPr>
          <w:rFonts w:hint="eastAsia"/>
          <w:dstrike/>
          <w:kern w:val="2"/>
          <w:lang w:eastAsia="zh-TW"/>
        </w:rPr>
        <w:t>(Date)</w:t>
      </w:r>
    </w:p>
    <w:p w:rsidR="0059523D" w:rsidRPr="003950AF" w:rsidRDefault="00A766AB" w:rsidP="00A766AB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入帳交易序號</w:t>
      </w:r>
      <w:r w:rsidRPr="003950AF">
        <w:rPr>
          <w:rFonts w:hint="eastAsia"/>
          <w:dstrike/>
          <w:kern w:val="2"/>
          <w:lang w:eastAsia="zh-TW"/>
        </w:rPr>
        <w:t>=</w:t>
      </w:r>
      <w:r w:rsidR="003C32CC" w:rsidRPr="003950AF">
        <w:rPr>
          <w:rFonts w:hint="eastAsia"/>
          <w:dstrike/>
          <w:kern w:val="2"/>
          <w:lang w:eastAsia="zh-TW"/>
        </w:rPr>
        <w:t xml:space="preserve"> </w:t>
      </w:r>
      <w:r w:rsidR="000B6AB0" w:rsidRPr="003950AF">
        <w:rPr>
          <w:rFonts w:ascii="Courier New" w:eastAsia="Arial Unicode MS" w:hAnsi="Courier New" w:cs="Courier New"/>
          <w:dstrike/>
          <w:color w:val="000000"/>
        </w:rPr>
        <w:t>DK_F0Z002</w:t>
      </w:r>
      <w:r w:rsidR="00BF1CAE" w:rsidRPr="003950AF">
        <w:rPr>
          <w:rFonts w:ascii="Courier New" w:eastAsia="Arial Unicode MS" w:hAnsi="Courier New" w:cs="Courier New"/>
          <w:dstrike/>
          <w:color w:val="000000"/>
          <w:highlight w:val="white"/>
        </w:rPr>
        <w:t>.getSER_NO(</w:t>
      </w:r>
      <w:r w:rsidR="00BF1CAE" w:rsidRPr="003950AF">
        <w:rPr>
          <w:rFonts w:ascii="Courier New" w:eastAsia="細明體" w:hAnsi="Courier New" w:cs="Courier New"/>
          <w:dstrike/>
          <w:lang w:eastAsia="zh-TW"/>
        </w:rPr>
        <w:t>使用者</w:t>
      </w:r>
      <w:r w:rsidR="00BF1CAE" w:rsidRPr="003950AF">
        <w:rPr>
          <w:rFonts w:ascii="Courier New" w:eastAsia="細明體" w:hAnsi="Courier New" w:cs="Courier New"/>
          <w:dstrike/>
          <w:lang w:eastAsia="zh-TW"/>
        </w:rPr>
        <w:t>ID</w:t>
      </w:r>
      <w:r w:rsidR="00BF1CAE" w:rsidRPr="003950AF">
        <w:rPr>
          <w:rFonts w:ascii="Courier New" w:eastAsia="Arial Unicode MS" w:hAnsi="Courier New" w:cs="Courier New"/>
          <w:dstrike/>
          <w:color w:val="000000"/>
          <w:highlight w:val="white"/>
        </w:rPr>
        <w:t>,</w:t>
      </w:r>
      <w:r w:rsidR="00BF1CAE" w:rsidRPr="003950AF">
        <w:rPr>
          <w:rFonts w:ascii="Courier New" w:hAnsi="Courier New" w:cs="Courier New"/>
          <w:b/>
          <w:dstrike/>
          <w:color w:val="000000"/>
          <w:kern w:val="2"/>
          <w:lang w:eastAsia="zh-TW"/>
        </w:rPr>
        <w:t>帳務日期</w:t>
      </w:r>
      <w:r w:rsidR="00BF1CAE" w:rsidRPr="003950AF">
        <w:rPr>
          <w:rFonts w:ascii="Courier New" w:eastAsia="Arial Unicode MS" w:hAnsi="Courier New" w:cs="Courier New"/>
          <w:dstrike/>
          <w:color w:val="000000"/>
          <w:highlight w:val="white"/>
        </w:rPr>
        <w:t>)</w:t>
      </w:r>
      <w:r w:rsidR="0059523D" w:rsidRPr="003950AF">
        <w:rPr>
          <w:rFonts w:ascii="Courier New" w:hAnsi="Courier New" w:cs="Courier New"/>
          <w:dstrike/>
          <w:kern w:val="2"/>
          <w:lang w:eastAsia="zh-TW"/>
        </w:rPr>
        <w:t>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tabs>
          <w:tab w:val="clear" w:pos="1843"/>
          <w:tab w:val="num" w:pos="1620"/>
        </w:tabs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入帳單位：</w:t>
      </w:r>
      <w:r w:rsidR="00486DA0" w:rsidRPr="003950AF">
        <w:rPr>
          <w:rFonts w:ascii="Courier New" w:hAnsi="Courier New" w:cs="Courier New" w:hint="eastAsia"/>
          <w:dstrike/>
          <w:lang w:eastAsia="zh-TW"/>
        </w:rPr>
        <w:t>使用者單位代號</w:t>
      </w:r>
      <w:r w:rsidRPr="003950AF">
        <w:rPr>
          <w:rFonts w:ascii="新細明體" w:hAnsi="新細明體" w:hint="eastAsia"/>
          <w:dstrike/>
          <w:kern w:val="2"/>
          <w:lang w:eastAsia="zh-TW"/>
        </w:rPr>
        <w:t>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入帳單位中文：</w:t>
      </w:r>
      <w:r w:rsidR="005D11A0" w:rsidRPr="003950AF">
        <w:rPr>
          <w:rFonts w:ascii="Courier New" w:hAnsi="Courier New" w:cs="Courier New" w:hint="eastAsia"/>
          <w:dstrike/>
          <w:lang w:eastAsia="zh-TW"/>
        </w:rPr>
        <w:t>使用者</w:t>
      </w:r>
      <w:r w:rsidRPr="003950AF">
        <w:rPr>
          <w:rFonts w:hint="eastAsia"/>
          <w:dstrike/>
          <w:kern w:val="2"/>
          <w:lang w:eastAsia="zh-TW"/>
        </w:rPr>
        <w:t>單位中文。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入帳日期：系統日期。</w:t>
      </w:r>
      <w:r w:rsidR="008C02EE" w:rsidRPr="003950AF">
        <w:rPr>
          <w:rFonts w:hint="eastAsia"/>
          <w:dstrike/>
          <w:kern w:val="2"/>
          <w:lang w:eastAsia="zh-TW"/>
        </w:rPr>
        <w:t>(Date)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傳票日期：系統日期。</w:t>
      </w:r>
      <w:r w:rsidR="008C02EE" w:rsidRPr="003950AF">
        <w:rPr>
          <w:rFonts w:hint="eastAsia"/>
          <w:dstrike/>
          <w:kern w:val="2"/>
          <w:lang w:eastAsia="zh-TW"/>
        </w:rPr>
        <w:t>(Date)</w:t>
      </w:r>
    </w:p>
    <w:p w:rsidR="00B01395" w:rsidRPr="003950AF" w:rsidRDefault="0059523D" w:rsidP="00B8756F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color w:val="000000"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傳票批號：</w:t>
      </w:r>
      <w:r w:rsidRPr="003950AF">
        <w:rPr>
          <w:rFonts w:hint="eastAsia"/>
          <w:dstrike/>
          <w:kern w:val="2"/>
          <w:lang w:eastAsia="zh-TW"/>
        </w:rPr>
        <w:t xml:space="preserve"> </w:t>
      </w:r>
    </w:p>
    <w:p w:rsidR="00B8756F" w:rsidRPr="003950AF" w:rsidRDefault="00B8756F" w:rsidP="00B01395">
      <w:pPr>
        <w:pStyle w:val="Tabletext"/>
        <w:keepLines w:val="0"/>
        <w:numPr>
          <w:ilvl w:val="3"/>
          <w:numId w:val="5"/>
        </w:numPr>
        <w:spacing w:after="0" w:line="240" w:lineRule="auto"/>
        <w:rPr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CALL </w:t>
      </w:r>
      <w:r w:rsidRPr="003950AF">
        <w:rPr>
          <w:rFonts w:ascii="Courier New" w:hAnsi="Courier New" w:cs="Courier New"/>
          <w:dstrike/>
        </w:rPr>
        <w:t>DK_A0Z002</w:t>
      </w:r>
      <w:r w:rsidRPr="003950AF">
        <w:rPr>
          <w:rFonts w:hint="eastAsia"/>
          <w:dstrike/>
          <w:lang w:eastAsia="zh-TW"/>
        </w:rPr>
        <w:t xml:space="preserve"> </w:t>
      </w:r>
      <w:r w:rsidR="00B01395" w:rsidRPr="003950AF">
        <w:rPr>
          <w:rFonts w:hint="eastAsia"/>
          <w:dstrike/>
          <w:lang w:eastAsia="zh-TW"/>
        </w:rPr>
        <w:t>取得傳票批號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8756F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56F" w:rsidRPr="003950AF" w:rsidRDefault="00B8756F" w:rsidP="002671E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</w:rPr>
            </w:pPr>
            <w:r w:rsidRPr="003950AF"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</w:rPr>
              <w:lastRenderedPageBreak/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56F" w:rsidRPr="003950AF" w:rsidRDefault="00B8756F" w:rsidP="002671ED">
            <w:pPr>
              <w:jc w:val="center"/>
              <w:rPr>
                <w:rFonts w:ascii="細明體" w:eastAsia="細明體" w:hAnsi="細明體" w:cs="Arial Unicode MS"/>
                <w:b/>
                <w:bCs/>
                <w:dstrike/>
                <w:color w:val="000000"/>
                <w:sz w:val="20"/>
              </w:rPr>
            </w:pPr>
            <w:r w:rsidRPr="003950AF">
              <w:rPr>
                <w:rFonts w:ascii="細明體" w:eastAsia="細明體" w:hAnsi="細明體" w:hint="eastAsia"/>
                <w:b/>
                <w:bCs/>
                <w:dstrike/>
                <w:color w:val="000000"/>
                <w:sz w:val="20"/>
              </w:rPr>
              <w:t>資料來源</w:t>
            </w:r>
          </w:p>
        </w:tc>
      </w:tr>
      <w:tr w:rsidR="00B8756F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756F" w:rsidRPr="003950AF" w:rsidRDefault="00B8756F" w:rsidP="002671ED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cs="Courier New"/>
                <w:dstrike/>
                <w:sz w:val="20"/>
                <w:szCs w:val="20"/>
              </w:rPr>
              <w:t>單位代號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56F" w:rsidRPr="003950AF" w:rsidRDefault="00CE643F" w:rsidP="002671ED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 w:hint="eastAsia"/>
                <w:dstrike/>
                <w:sz w:val="20"/>
              </w:rPr>
              <w:t>使用者單位代號</w:t>
            </w:r>
          </w:p>
        </w:tc>
      </w:tr>
      <w:tr w:rsidR="00B8756F" w:rsidRPr="003950AF">
        <w:trPr>
          <w:trHeight w:val="276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756F" w:rsidRPr="003950AF" w:rsidRDefault="00B8756F" w:rsidP="002671ED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kern w:val="0"/>
                <w:sz w:val="20"/>
                <w:szCs w:val="20"/>
              </w:rPr>
              <w:t>用途代號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56F" w:rsidRPr="003950AF" w:rsidRDefault="00B8756F" w:rsidP="002671ED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13</w:t>
            </w:r>
          </w:p>
        </w:tc>
      </w:tr>
      <w:tr w:rsidR="00B8756F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756F" w:rsidRPr="003950AF" w:rsidRDefault="00B8756F" w:rsidP="002671ED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kern w:val="0"/>
                <w:sz w:val="20"/>
                <w:szCs w:val="20"/>
              </w:rPr>
              <w:t>交易代碼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56F" w:rsidRPr="003950AF" w:rsidRDefault="00CE643F" w:rsidP="002671ED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26</w:t>
            </w:r>
          </w:p>
        </w:tc>
      </w:tr>
    </w:tbl>
    <w:p w:rsidR="00B01395" w:rsidRPr="003950AF" w:rsidRDefault="00B01395" w:rsidP="00B01395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CALL </w:t>
      </w:r>
      <w:r w:rsidRPr="003950AF">
        <w:rPr>
          <w:rFonts w:ascii="Courier New" w:hAnsi="Courier New" w:cs="Courier New"/>
          <w:dstrike/>
        </w:rPr>
        <w:t>DK_F0Z006</w:t>
      </w:r>
      <w:r w:rsidRPr="003950AF">
        <w:rPr>
          <w:rFonts w:ascii="Courier New" w:hAnsi="Courier New" w:cs="Courier New"/>
          <w:dstrike/>
          <w:lang w:eastAsia="zh-TW"/>
        </w:rPr>
        <w:t>.</w:t>
      </w:r>
      <w:r w:rsidRPr="003950AF">
        <w:rPr>
          <w:rFonts w:ascii="Courier New" w:hAnsi="Courier New" w:cs="Courier New"/>
          <w:dstrike/>
        </w:rPr>
        <w:t>getStatusBySLIP_LOT_N</w:t>
      </w:r>
      <w:r w:rsidR="00F05684" w:rsidRPr="003950AF">
        <w:rPr>
          <w:rFonts w:ascii="Courier New" w:hAnsi="Courier New" w:cs="Courier New"/>
          <w:dstrike/>
        </w:rPr>
        <w:t>o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01395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395" w:rsidRPr="003950AF" w:rsidRDefault="00B01395" w:rsidP="007F7E70">
            <w:pPr>
              <w:jc w:val="center"/>
              <w:rPr>
                <w:rFonts w:ascii="Courier New" w:eastAsia="細明體" w:hAnsi="Courier New" w:cs="Courier New"/>
                <w:b/>
                <w:bCs/>
                <w:dstrike/>
                <w:sz w:val="20"/>
                <w:szCs w:val="20"/>
              </w:rPr>
            </w:pPr>
            <w:r w:rsidRPr="003950AF">
              <w:rPr>
                <w:rFonts w:ascii="Courier New" w:eastAsia="細明體" w:hAnsi="細明體" w:cs="Courier New"/>
                <w:b/>
                <w:bCs/>
                <w:dstrike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395" w:rsidRPr="003950AF" w:rsidRDefault="00B01395" w:rsidP="007F7E70">
            <w:pPr>
              <w:jc w:val="center"/>
              <w:rPr>
                <w:rFonts w:ascii="Courier New" w:eastAsia="細明體" w:hAnsi="Courier New" w:cs="Courier New"/>
                <w:b/>
                <w:bCs/>
                <w:dstrike/>
                <w:sz w:val="20"/>
                <w:szCs w:val="20"/>
              </w:rPr>
            </w:pPr>
            <w:r w:rsidRPr="003950AF">
              <w:rPr>
                <w:rFonts w:ascii="Courier New" w:eastAsia="細明體" w:hAnsi="細明體" w:cs="Courier New"/>
                <w:b/>
                <w:bCs/>
                <w:dstrike/>
                <w:sz w:val="20"/>
                <w:szCs w:val="20"/>
              </w:rPr>
              <w:t>資料來源</w:t>
            </w:r>
          </w:p>
        </w:tc>
      </w:tr>
      <w:tr w:rsidR="00B01395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395" w:rsidRPr="003950AF" w:rsidRDefault="00B01395" w:rsidP="007F7E70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cs="Courier New"/>
                <w:dstrike/>
                <w:sz w:val="20"/>
                <w:szCs w:val="20"/>
              </w:rPr>
              <w:t>帳務處理單位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395" w:rsidRPr="003950AF" w:rsidRDefault="00B01395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使用者單位</w:t>
            </w:r>
          </w:p>
        </w:tc>
      </w:tr>
      <w:tr w:rsidR="00B01395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395" w:rsidRPr="003950AF" w:rsidRDefault="00B01395" w:rsidP="007F7E70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395" w:rsidRPr="003950AF" w:rsidRDefault="00B01395" w:rsidP="007F7E70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 w:hint="eastAsia"/>
                <w:dstrike/>
                <w:lang w:eastAsia="zh-TW"/>
              </w:rPr>
            </w:pPr>
            <w:r w:rsidRPr="003950AF">
              <w:rPr>
                <w:rFonts w:ascii="Courier New" w:hAnsi="新細明體" w:cs="Courier New" w:hint="eastAsia"/>
                <w:dstrike/>
                <w:lang w:eastAsia="zh-TW"/>
              </w:rPr>
              <w:t>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新細明體" w:cs="Courier New" w:hint="eastAsia"/>
                  <w:dstrike/>
                  <w:lang w:eastAsia="zh-TW"/>
                </w:rPr>
                <w:t>4.4.9</w:t>
              </w:r>
            </w:smartTag>
            <w:r w:rsidRPr="003950AF">
              <w:rPr>
                <w:rFonts w:ascii="Courier New" w:hAnsi="新細明體" w:cs="Courier New" w:hint="eastAsia"/>
                <w:dstrike/>
                <w:lang w:eastAsia="zh-TW"/>
              </w:rPr>
              <w:t>.1</w:t>
            </w:r>
          </w:p>
        </w:tc>
      </w:tr>
      <w:tr w:rsidR="00B01395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395" w:rsidRPr="003950AF" w:rsidRDefault="00B01395" w:rsidP="007F7E70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395" w:rsidRPr="003950AF" w:rsidRDefault="007C78E3" w:rsidP="007F7E70">
            <w:pPr>
              <w:rPr>
                <w:rFonts w:ascii="Courier New" w:hAnsi="Courier New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 w:hint="eastAsia"/>
                <w:dstrike/>
                <w:sz w:val="20"/>
                <w:szCs w:val="20"/>
              </w:rPr>
              <w:t>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 w:hint="eastAsia"/>
                  <w:dstrike/>
                  <w:sz w:val="20"/>
                  <w:szCs w:val="20"/>
                </w:rPr>
                <w:t>4.3.14</w:t>
              </w:r>
            </w:smartTag>
            <w:r w:rsidRPr="003950AF">
              <w:rPr>
                <w:rFonts w:ascii="Courier New" w:hAnsi="Courier New" w:cs="Courier New" w:hint="eastAsia"/>
                <w:dstrike/>
                <w:sz w:val="20"/>
                <w:szCs w:val="20"/>
              </w:rPr>
              <w:t>.1</w:t>
            </w:r>
          </w:p>
        </w:tc>
      </w:tr>
    </w:tbl>
    <w:p w:rsidR="00B01395" w:rsidRPr="003950AF" w:rsidRDefault="00B01395" w:rsidP="00B01395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IF 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回傳</w:t>
      </w:r>
      <w:r w:rsidRPr="003950AF">
        <w:rPr>
          <w:rFonts w:ascii="Courier New" w:hAnsi="Courier New" w:cs="Courier New"/>
          <w:dstrike/>
        </w:rPr>
        <w:t>DK_F0Z006_Bo.getHAVE_ACNT_DATE</w:t>
      </w:r>
      <w:r w:rsidRPr="003950AF">
        <w:rPr>
          <w:rFonts w:ascii="Courier New" w:hAnsi="Courier New" w:cs="Courier New"/>
          <w:dstrike/>
          <w:lang w:eastAsia="zh-TW"/>
        </w:rPr>
        <w:t xml:space="preserve">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/>
            <w:dstrike/>
            <w:lang w:eastAsia="zh-TW"/>
          </w:rPr>
          <w:t>1’</w:t>
        </w:r>
      </w:smartTag>
    </w:p>
    <w:p w:rsidR="00B01395" w:rsidRPr="003950AF" w:rsidRDefault="00B01395" w:rsidP="00B01395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cs="Courier New"/>
          <w:dstrike/>
          <w:color w:val="000000"/>
          <w:kern w:val="2"/>
          <w:lang w:eastAsia="zh-TW"/>
        </w:rPr>
        <w:t>回傳訊息：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單位已結帳或結帳中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。</w:t>
      </w:r>
    </w:p>
    <w:p w:rsidR="00B01395" w:rsidRPr="003950AF" w:rsidRDefault="00B01395" w:rsidP="00B01395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RETURN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傳票組號：</w:t>
      </w:r>
      <w:r w:rsidR="004F1785" w:rsidRPr="003950AF">
        <w:rPr>
          <w:rFonts w:hint="eastAsia"/>
          <w:dstrike/>
          <w:kern w:val="2"/>
          <w:lang w:eastAsia="zh-TW"/>
        </w:rPr>
        <w:t>1</w:t>
      </w:r>
      <w:r w:rsidRPr="003950AF">
        <w:rPr>
          <w:rFonts w:hint="eastAsia"/>
          <w:dstrike/>
          <w:kern w:val="2"/>
          <w:lang w:eastAsia="zh-TW"/>
        </w:rPr>
        <w:t>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入帳金額：</w:t>
      </w:r>
      <w:r w:rsidR="00614B13" w:rsidRPr="003950AF">
        <w:rPr>
          <w:rStyle w:val="SoDAField"/>
          <w:rFonts w:ascii="Courier New" w:hAnsi="Courier New" w:cs="Courier New" w:hint="eastAsia"/>
          <w:dstrike/>
          <w:color w:val="auto"/>
          <w:lang w:eastAsia="zh-TW"/>
        </w:rPr>
        <w:t>SUM</w:t>
      </w:r>
      <w:r w:rsidR="00614B13" w:rsidRPr="003950AF">
        <w:rPr>
          <w:rFonts w:ascii="Courier New" w:hAnsi="Courier New" w:cs="Courier New" w:hint="eastAsia"/>
          <w:dstrike/>
          <w:kern w:val="2"/>
          <w:lang w:eastAsia="zh-TW"/>
        </w:rPr>
        <w:t>(</w:t>
      </w:r>
      <w:r w:rsidRPr="003950AF">
        <w:rPr>
          <w:rFonts w:ascii="Courier New" w:hAnsi="Courier New" w:cs="Courier New"/>
          <w:dstrike/>
          <w:kern w:val="2"/>
          <w:lang w:eastAsia="zh-TW"/>
        </w:rPr>
        <w:t>DT</w:t>
      </w:r>
      <w:r w:rsidR="00042637" w:rsidRPr="003950AF">
        <w:rPr>
          <w:rFonts w:ascii="Courier New" w:hAnsi="Courier New" w:cs="Courier New"/>
          <w:dstrike/>
          <w:kern w:val="2"/>
          <w:lang w:eastAsia="zh-TW"/>
        </w:rPr>
        <w:t>AAY001.</w:t>
      </w:r>
      <w:r w:rsidR="00042637" w:rsidRPr="003950AF">
        <w:rPr>
          <w:rStyle w:val="SoDAField"/>
          <w:rFonts w:ascii="Courier New" w:hAnsi="Courier New" w:cs="Courier New"/>
          <w:dstrike/>
          <w:color w:val="auto"/>
        </w:rPr>
        <w:t>PAY_AMT_DIFF</w:t>
      </w:r>
      <w:r w:rsidR="00614B13" w:rsidRPr="003950AF">
        <w:rPr>
          <w:rStyle w:val="SoDAField"/>
          <w:rFonts w:ascii="新細明體" w:hAnsi="新細明體" w:cs="Courier New" w:hint="eastAsia"/>
          <w:dstrike/>
          <w:color w:val="auto"/>
          <w:lang w:eastAsia="zh-TW"/>
        </w:rPr>
        <w:t>)。</w:t>
      </w:r>
      <w:r w:rsidR="00BF1CAE" w:rsidRPr="003950AF">
        <w:rPr>
          <w:rStyle w:val="SoDAField"/>
          <w:rFonts w:ascii="Courier New" w:hAnsi="Courier New" w:cs="Courier New" w:hint="eastAsia"/>
          <w:dstrike/>
          <w:color w:val="auto"/>
          <w:lang w:eastAsia="zh-TW"/>
        </w:rPr>
        <w:t xml:space="preserve"> 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沖帳餘額：</w:t>
      </w:r>
      <w:r w:rsidR="00614B13" w:rsidRPr="003950AF">
        <w:rPr>
          <w:rStyle w:val="SoDAField"/>
          <w:rFonts w:ascii="Courier New" w:hAnsi="Courier New" w:cs="Courier New" w:hint="eastAsia"/>
          <w:dstrike/>
          <w:color w:val="auto"/>
          <w:lang w:eastAsia="zh-TW"/>
        </w:rPr>
        <w:t>SUM</w:t>
      </w:r>
      <w:r w:rsidR="00614B13" w:rsidRPr="003950AF">
        <w:rPr>
          <w:rFonts w:ascii="Courier New" w:hAnsi="Courier New" w:cs="Courier New" w:hint="eastAsia"/>
          <w:dstrike/>
          <w:kern w:val="2"/>
          <w:lang w:eastAsia="zh-TW"/>
        </w:rPr>
        <w:t>(</w:t>
      </w:r>
      <w:r w:rsidR="00042637" w:rsidRPr="003950AF">
        <w:rPr>
          <w:rFonts w:ascii="Courier New" w:hAnsi="Courier New" w:cs="Courier New"/>
          <w:dstrike/>
          <w:kern w:val="2"/>
          <w:lang w:eastAsia="zh-TW"/>
        </w:rPr>
        <w:t>DTAAY001.</w:t>
      </w:r>
      <w:r w:rsidR="00042637" w:rsidRPr="003950AF">
        <w:rPr>
          <w:rStyle w:val="SoDAField"/>
          <w:rFonts w:ascii="Courier New" w:hAnsi="Courier New" w:cs="Courier New"/>
          <w:dstrike/>
          <w:color w:val="auto"/>
        </w:rPr>
        <w:t>PAY_AMT_DIFF</w:t>
      </w:r>
      <w:r w:rsidR="00614B13" w:rsidRPr="003950AF">
        <w:rPr>
          <w:rStyle w:val="SoDAField"/>
          <w:rFonts w:ascii="新細明體" w:hAnsi="新細明體" w:cs="Courier New" w:hint="eastAsia"/>
          <w:dstrike/>
          <w:color w:val="auto"/>
          <w:lang w:eastAsia="zh-TW"/>
        </w:rPr>
        <w:t>)</w:t>
      </w:r>
      <w:r w:rsidRPr="003950AF">
        <w:rPr>
          <w:rFonts w:hint="eastAsia"/>
          <w:dstrike/>
          <w:kern w:val="2"/>
          <w:lang w:eastAsia="zh-TW"/>
        </w:rPr>
        <w:t>。</w:t>
      </w:r>
    </w:p>
    <w:p w:rsidR="0059523D" w:rsidRPr="003950AF" w:rsidRDefault="0059523D" w:rsidP="0004263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應收入帳方式：</w:t>
      </w:r>
      <w:r w:rsidRPr="003950AF">
        <w:rPr>
          <w:rFonts w:hint="eastAsia"/>
          <w:dstrike/>
          <w:kern w:val="2"/>
          <w:lang w:eastAsia="zh-TW"/>
        </w:rPr>
        <w:t xml:space="preserve"> </w:t>
      </w:r>
      <w:r w:rsidRPr="003950AF">
        <w:rPr>
          <w:rFonts w:ascii="Courier New" w:hAnsi="Courier New" w:cs="Courier New"/>
          <w:d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3E6924" w:rsidRPr="003950AF">
          <w:rPr>
            <w:rFonts w:ascii="Courier New" w:hAnsi="Courier New" w:cs="Courier New" w:hint="eastAsia"/>
            <w:dstrike/>
            <w:kern w:val="2"/>
            <w:lang w:eastAsia="zh-TW"/>
          </w:rPr>
          <w:t>4</w:t>
        </w:r>
        <w:r w:rsidRPr="003950AF">
          <w:rPr>
            <w:rFonts w:ascii="Courier New" w:hAnsi="Courier New" w:cs="Courier New"/>
            <w:dstrike/>
            <w:kern w:val="2"/>
            <w:lang w:eastAsia="zh-TW"/>
          </w:rPr>
          <w:t>”</w:t>
        </w:r>
      </w:smartTag>
      <w:r w:rsidRPr="003950AF">
        <w:rPr>
          <w:rFonts w:ascii="新細明體" w:hAnsi="新細明體" w:hint="eastAsia"/>
          <w:dstrike/>
          <w:kern w:val="2"/>
          <w:lang w:eastAsia="zh-TW"/>
        </w:rPr>
        <w:t>。</w:t>
      </w:r>
    </w:p>
    <w:p w:rsidR="0059523D" w:rsidRPr="003950AF" w:rsidRDefault="0059523D" w:rsidP="004A744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若</w:t>
      </w:r>
      <w:r w:rsidRPr="003950AF">
        <w:rPr>
          <w:rFonts w:ascii="Courier New" w:hAnsi="Courier New" w:cs="Courier New"/>
          <w:dstrike/>
          <w:kern w:val="2"/>
          <w:lang w:eastAsia="zh-TW"/>
        </w:rPr>
        <w:t xml:space="preserve">RETURN_CODE  &lt; &gt; </w:t>
      </w:r>
      <w:r w:rsidR="00F011AF" w:rsidRPr="003950AF">
        <w:rPr>
          <w:rFonts w:ascii="Courier New" w:hAnsi="Courier New" w:cs="Courier New"/>
          <w:d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/>
            <w:dstrike/>
            <w:kern w:val="2"/>
            <w:lang w:eastAsia="zh-TW"/>
          </w:rPr>
          <w:t>0</w:t>
        </w:r>
        <w:r w:rsidR="00F011AF" w:rsidRPr="003950AF">
          <w:rPr>
            <w:rFonts w:ascii="Courier New" w:hAnsi="Courier New" w:cs="Courier New"/>
            <w:dstrike/>
            <w:kern w:val="2"/>
            <w:lang w:eastAsia="zh-TW"/>
          </w:rPr>
          <w:t>”</w:t>
        </w:r>
      </w:smartTag>
      <w:r w:rsidRPr="003950AF">
        <w:rPr>
          <w:rFonts w:ascii="Courier New" w:hAnsi="新細明體" w:cs="Courier New"/>
          <w:dstrike/>
          <w:kern w:val="2"/>
          <w:lang w:eastAsia="zh-TW"/>
        </w:rPr>
        <w:t>，顯示寫入異常訊息。</w:t>
      </w:r>
    </w:p>
    <w:p w:rsidR="00F011AF" w:rsidRPr="003950AF" w:rsidRDefault="00F011AF" w:rsidP="004A744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若</w:t>
      </w:r>
      <w:r w:rsidRPr="003950AF">
        <w:rPr>
          <w:rFonts w:ascii="Courier New" w:hAnsi="Courier New" w:cs="Courier New"/>
          <w:dstrike/>
          <w:kern w:val="2"/>
          <w:lang w:eastAsia="zh-TW"/>
        </w:rPr>
        <w:t xml:space="preserve">RETURN_CODE  </w:t>
      </w:r>
      <w:r w:rsidRPr="003950AF">
        <w:rPr>
          <w:rFonts w:ascii="Courier New" w:hAnsi="Courier New" w:cs="Courier New" w:hint="eastAsia"/>
          <w:dstrike/>
          <w:kern w:val="2"/>
          <w:lang w:eastAsia="zh-TW"/>
        </w:rPr>
        <w:t>=</w:t>
      </w:r>
      <w:r w:rsidRPr="003950AF">
        <w:rPr>
          <w:rFonts w:ascii="Courier New" w:hAnsi="Courier New" w:cs="Courier New"/>
          <w:dstrike/>
          <w:kern w:val="2"/>
          <w:lang w:eastAsia="zh-TW"/>
        </w:rPr>
        <w:t xml:space="preserve"> 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/>
            <w:dstrike/>
            <w:kern w:val="2"/>
            <w:lang w:eastAsia="zh-TW"/>
          </w:rPr>
          <w:t>0”</w:t>
        </w:r>
      </w:smartTag>
      <w:r w:rsidRPr="003950AF">
        <w:rPr>
          <w:rFonts w:ascii="Courier New" w:hAnsi="新細明體" w:cs="Courier New"/>
          <w:dstrike/>
          <w:kern w:val="2"/>
          <w:lang w:eastAsia="zh-TW"/>
        </w:rPr>
        <w:t>，</w:t>
      </w:r>
      <w:r w:rsidRPr="003950AF">
        <w:rPr>
          <w:rFonts w:ascii="新細明體" w:hAnsi="新細明體" w:cs="Courier New"/>
          <w:dstrike/>
          <w:kern w:val="2"/>
          <w:lang w:eastAsia="zh-TW"/>
        </w:rPr>
        <w:t>取得模組回傳的</w:t>
      </w:r>
      <w:r w:rsidRPr="003950AF">
        <w:rPr>
          <w:rFonts w:ascii="新細明體" w:hAnsi="新細明體" w:cs="Courier New" w:hint="eastAsia"/>
          <w:dstrike/>
          <w:kern w:val="2"/>
          <w:lang w:eastAsia="zh-TW"/>
        </w:rPr>
        <w:t>「</w:t>
      </w:r>
      <w:r w:rsidRPr="003950AF">
        <w:rPr>
          <w:rFonts w:ascii="新細明體" w:hAnsi="新細明體" w:cs="Courier New"/>
          <w:dstrike/>
          <w:kern w:val="2"/>
          <w:lang w:eastAsia="zh-TW"/>
        </w:rPr>
        <w:t>暫應收入帳編號</w:t>
      </w:r>
      <w:r w:rsidRPr="003950AF">
        <w:rPr>
          <w:rFonts w:ascii="新細明體" w:hAnsi="新細明體" w:cs="Courier New" w:hint="eastAsia"/>
          <w:dstrike/>
          <w:kern w:val="2"/>
          <w:lang w:eastAsia="zh-TW"/>
        </w:rPr>
        <w:t>」</w:t>
      </w:r>
      <w:r w:rsidRPr="003950AF">
        <w:rPr>
          <w:rFonts w:ascii="Courier New" w:hAnsi="新細明體" w:cs="Courier New"/>
          <w:dstrike/>
          <w:kern w:val="2"/>
          <w:lang w:eastAsia="zh-TW"/>
        </w:rPr>
        <w:t>。</w:t>
      </w:r>
    </w:p>
    <w:p w:rsidR="004A744C" w:rsidRPr="003950AF" w:rsidRDefault="004A744C" w:rsidP="0004263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dstrike/>
          <w:color w:val="0000FF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FF"/>
          <w:kern w:val="2"/>
          <w:szCs w:val="24"/>
          <w:lang w:eastAsia="zh-TW"/>
        </w:rPr>
        <w:t>Call DK_A0Z003</w:t>
      </w:r>
      <w:r w:rsidRPr="003950AF">
        <w:rPr>
          <w:rFonts w:ascii="Courier New" w:cs="Courier New"/>
          <w:dstrike/>
          <w:color w:val="0000FF"/>
          <w:kern w:val="2"/>
          <w:szCs w:val="24"/>
          <w:lang w:eastAsia="zh-TW"/>
        </w:rPr>
        <w:t>會計帳務模組</w:t>
      </w:r>
      <w:r w:rsidR="00A534CA" w:rsidRPr="003950AF">
        <w:rPr>
          <w:rFonts w:ascii="Courier New" w:cs="Courier New" w:hint="eastAsia"/>
          <w:dstrike/>
          <w:color w:val="0000FF"/>
          <w:kern w:val="2"/>
          <w:szCs w:val="24"/>
          <w:lang w:eastAsia="zh-TW"/>
        </w:rPr>
        <w:t>(</w:t>
      </w:r>
      <w:r w:rsidR="005C0475" w:rsidRPr="003950AF">
        <w:rPr>
          <w:rFonts w:ascii="Courier New" w:cs="Courier New" w:hint="eastAsia"/>
          <w:dstrike/>
          <w:color w:val="0000FF"/>
          <w:kern w:val="2"/>
          <w:szCs w:val="24"/>
          <w:lang w:eastAsia="zh-TW"/>
        </w:rPr>
        <w:t>貸</w:t>
      </w:r>
      <w:r w:rsidR="00A534CA" w:rsidRPr="003950AF">
        <w:rPr>
          <w:rFonts w:ascii="細明體" w:eastAsia="細明體" w:hAnsi="細明體" w:hint="eastAsia"/>
          <w:dstrike/>
          <w:color w:val="0000FF"/>
          <w:kern w:val="2"/>
          <w:szCs w:val="24"/>
          <w:lang w:eastAsia="zh-TW"/>
        </w:rPr>
        <w:t>方</w:t>
      </w:r>
      <w:r w:rsidR="00A534CA" w:rsidRPr="003950AF">
        <w:rPr>
          <w:rFonts w:ascii="Courier New" w:cs="Courier New" w:hint="eastAsia"/>
          <w:dstrike/>
          <w:color w:val="0000FF"/>
          <w:kern w:val="2"/>
          <w:szCs w:val="24"/>
          <w:lang w:eastAsia="zh-TW"/>
        </w:rPr>
        <w:t>)</w:t>
      </w:r>
      <w:r w:rsidR="00DB4A1F" w:rsidRPr="003950AF">
        <w:rPr>
          <w:rFonts w:ascii="細明體" w:eastAsia="細明體" w:hAnsi="細明體" w:hint="eastAsia"/>
          <w:dstrike/>
          <w:lang w:eastAsia="zh-TW"/>
        </w:rPr>
        <w:t>(多筆)</w:t>
      </w:r>
    </w:p>
    <w:p w:rsidR="004C7B3A" w:rsidRPr="003950AF" w:rsidRDefault="004C7B3A" w:rsidP="00DB4A1F">
      <w:pPr>
        <w:pStyle w:val="Tabletext"/>
        <w:keepLines w:val="0"/>
        <w:spacing w:after="0" w:line="240" w:lineRule="auto"/>
        <w:ind w:left="1440"/>
        <w:rPr>
          <w:dstrike/>
          <w:kern w:val="2"/>
          <w:szCs w:val="24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傳入參數</w:t>
      </w:r>
      <w:r w:rsidR="00DB4A1F" w:rsidRPr="003950AF">
        <w:rPr>
          <w:rFonts w:hint="eastAsia"/>
          <w:dstrike/>
          <w:kern w:val="2"/>
          <w:lang w:eastAsia="zh-TW"/>
        </w:rPr>
        <w:t>如下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9"/>
        <w:gridCol w:w="3751"/>
      </w:tblGrid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</w:rPr>
            </w:pPr>
            <w:r w:rsidRPr="003950AF"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</w:rPr>
              <w:t>傳輸參數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jc w:val="center"/>
              <w:rPr>
                <w:rFonts w:ascii="細明體" w:eastAsia="細明體" w:hAnsi="細明體" w:cs="Arial Unicode MS"/>
                <w:b/>
                <w:bCs/>
                <w:dstrike/>
                <w:color w:val="000000"/>
                <w:sz w:val="20"/>
              </w:rPr>
            </w:pPr>
            <w:r w:rsidRPr="003950AF">
              <w:rPr>
                <w:rFonts w:ascii="細明體" w:eastAsia="細明體" w:hAnsi="細明體" w:hint="eastAsia"/>
                <w:b/>
                <w:bCs/>
                <w:dstrike/>
                <w:color w:val="000000"/>
                <w:sz w:val="20"/>
              </w:rPr>
              <w:t>資料來源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細明體" w:eastAsia="細明體" w:hAnsi="細明體" w:hint="eastAsia"/>
                <w:dstrike/>
                <w:sz w:val="20"/>
                <w:szCs w:val="20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經辦</w:t>
            </w:r>
            <w:r w:rsidRPr="003950AF">
              <w:rPr>
                <w:rFonts w:ascii="Courier New" w:hAnsi="Courier New" w:cs="Courier New"/>
                <w:dstrike/>
                <w:color w:val="000000"/>
                <w:kern w:val="0"/>
                <w:sz w:val="20"/>
                <w:szCs w:val="20"/>
                <w:lang w:val="x-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6C0C9C" w:rsidP="007F7E70">
            <w:pPr>
              <w:rPr>
                <w:rFonts w:ascii="新細明體" w:hAnsi="新細明體" w:cs="Arial Unicode MS" w:hint="eastAsia"/>
                <w:dstrike/>
                <w:color w:val="000000"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使用者</w:t>
            </w:r>
            <w:r w:rsidR="000E4DC6" w:rsidRPr="003950AF">
              <w:rPr>
                <w:rFonts w:ascii="Courier New" w:hAnsi="Courier New" w:cs="Courier New" w:hint="eastAsia"/>
                <w:dstrike/>
                <w:sz w:val="20"/>
              </w:rPr>
              <w:t xml:space="preserve"> 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細明體" w:eastAsia="細明體" w:hAnsi="細明體" w:hint="eastAsia"/>
                <w:dstrike/>
                <w:sz w:val="20"/>
                <w:szCs w:val="20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經辦姓名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新細明體" w:hAnsi="新細明體" w:cs="Arial Unicode MS" w:hint="eastAsia"/>
                <w:dstrike/>
                <w:color w:val="000000"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使用者</w:t>
            </w:r>
            <w:r w:rsidR="004C7B3A" w:rsidRPr="003950AF">
              <w:rPr>
                <w:rFonts w:hint="eastAsia"/>
                <w:dstrike/>
                <w:sz w:val="20"/>
                <w:szCs w:val="20"/>
              </w:rPr>
              <w:t>姓名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細明體" w:eastAsia="細明體" w:hAnsi="細明體" w:hint="eastAsia"/>
                <w:dstrike/>
                <w:sz w:val="20"/>
                <w:szCs w:val="20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交易日期時間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6C6382" w:rsidP="007F7E70">
            <w:pPr>
              <w:rPr>
                <w:rFonts w:ascii="Courier New" w:hAnsi="Courier New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 w:hint="eastAsia"/>
                <w:dstrike/>
                <w:sz w:val="20"/>
              </w:rPr>
              <w:t>系統日期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細明體" w:eastAsia="細明體" w:hAnsi="細明體" w:hint="eastAsia"/>
                <w:dstrike/>
                <w:sz w:val="20"/>
                <w:szCs w:val="20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  <w:szCs w:val="20"/>
                </w:rPr>
                <w:t>4.3.9</w:t>
              </w:r>
            </w:smartTag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.2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  <w:szCs w:val="20"/>
                </w:rPr>
                <w:t>4.3.</w:t>
              </w:r>
              <w:r w:rsidRPr="003950AF">
                <w:rPr>
                  <w:rFonts w:ascii="Courier New" w:hAnsi="Courier New" w:cs="Courier New" w:hint="eastAsia"/>
                  <w:dstrike/>
                  <w:sz w:val="20"/>
                  <w:szCs w:val="20"/>
                </w:rPr>
                <w:t>14</w:t>
              </w:r>
            </w:smartTag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傳票組號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1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對應檔案代號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‘</w:t>
            </w:r>
            <w:r w:rsidR="008172FD" w:rsidRPr="003950AF">
              <w:rPr>
                <w:rFonts w:ascii="Courier New" w:hAnsi="Courier New" w:cs="Courier New"/>
                <w:dstrike/>
                <w:sz w:val="20"/>
              </w:rPr>
              <w:t>DTAAY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172FD" w:rsidRPr="003950AF">
                <w:rPr>
                  <w:rFonts w:ascii="Courier New" w:hAnsi="Courier New" w:cs="Courier New"/>
                  <w:dstrike/>
                  <w:sz w:val="20"/>
                </w:rPr>
                <w:t>00</w:t>
              </w:r>
              <w:r w:rsidRPr="003950AF">
                <w:rPr>
                  <w:rFonts w:ascii="Courier New" w:hAnsi="Courier New" w:cs="Courier New"/>
                  <w:dstrike/>
                  <w:sz w:val="20"/>
                </w:rPr>
                <w:t>1</w:t>
              </w:r>
              <w:r w:rsidR="008172FD" w:rsidRPr="003950AF">
                <w:rPr>
                  <w:rFonts w:ascii="Courier New" w:hAnsi="Courier New" w:cs="Courier New"/>
                  <w:dstrike/>
                  <w:sz w:val="20"/>
                </w:rPr>
                <w:t>’</w:t>
              </w:r>
            </w:smartTag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新細明體" w:hAnsi="新細明體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  <w:szCs w:val="20"/>
                </w:rPr>
                <w:t>4.3.</w:t>
              </w:r>
              <w:r w:rsidRPr="003950AF">
                <w:rPr>
                  <w:rFonts w:ascii="Courier New" w:hAnsi="Courier New" w:cs="Courier New" w:hint="eastAsia"/>
                  <w:dstrike/>
                  <w:sz w:val="20"/>
                  <w:szCs w:val="20"/>
                </w:rPr>
                <w:t>9</w:t>
              </w:r>
            </w:smartTag>
            <w:r w:rsidRPr="003950AF">
              <w:rPr>
                <w:rFonts w:ascii="Courier New" w:hAnsi="Courier New" w:cs="Courier New" w:hint="eastAsia"/>
                <w:dstrike/>
                <w:sz w:val="20"/>
                <w:szCs w:val="20"/>
              </w:rPr>
              <w:t>.1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‘AAB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950AF">
                <w:rPr>
                  <w:rFonts w:ascii="Courier New" w:hAnsi="Courier New" w:cs="Courier New"/>
                  <w:dstrike/>
                  <w:sz w:val="20"/>
                  <w:szCs w:val="20"/>
                </w:rPr>
                <w:t>0’</w:t>
              </w:r>
            </w:smartTag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 xml:space="preserve">+ </w:t>
            </w:r>
            <w:r w:rsidR="008172FD"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</w:t>
            </w: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.</w:t>
            </w:r>
            <w:r w:rsidR="008172FD"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CLAM_CAT</w:t>
            </w: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 xml:space="preserve"> + 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950AF">
                <w:rPr>
                  <w:rFonts w:ascii="Courier New" w:hAnsi="Courier New" w:cs="Courier New"/>
                  <w:dstrike/>
                  <w:sz w:val="20"/>
                  <w:szCs w:val="20"/>
                </w:rPr>
                <w:t>1’</w:t>
              </w:r>
            </w:smartTag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/>
                <w:dstrike/>
                <w:color w:val="000000"/>
                <w:kern w:val="0"/>
                <w:sz w:val="20"/>
                <w:szCs w:val="20"/>
                <w:lang w:val="x-none"/>
              </w:rPr>
              <w:t>摘要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Courier New" w:cs="Courier New"/>
                <w:dstrike/>
                <w:sz w:val="20"/>
              </w:rPr>
              <w:t>APLY_NO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結帳單位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新細明體" w:hAnsi="新細明體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使用者單位代號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收費代號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5D11A0" w:rsidP="007F7E70">
            <w:pPr>
              <w:rPr>
                <w:rFonts w:ascii="新細明體" w:hAnsi="新細明體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不用傳值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業務代碼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‘AA’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業務交易代碼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4C7B3A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1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MS Reference Sans Serif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金額代碼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8172FD" w:rsidP="007F7E70">
            <w:pPr>
              <w:rPr>
                <w:rFonts w:ascii="Courier New" w:hAnsi="新細明體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CLAM_AMT_CODE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Courier New" w:hAnsi="新細明體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PAY_AMT_DIFF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險別代號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Courier New" w:hAnsi="新細明體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PROD_ID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繳費年度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不用傳值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年期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Courier New" w:cs="Courier New"/>
                <w:dstrike/>
                <w:sz w:val="20"/>
              </w:rPr>
              <w:t>PAY_PRD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投資型判斷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Courier New" w:cs="Courier New"/>
                <w:dstrike/>
                <w:sz w:val="20"/>
              </w:rPr>
              <w:t>INV_PROD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繳別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不用傳值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帳務科別代碼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color w:val="000000"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使用者單位代號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轉帳行庫代號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不用傳值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轉帳行庫帳號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不用傳值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轄區代號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新細明體" w:hAnsi="新細明體" w:hint="eastAsia"/>
                <w:dstrike/>
                <w:sz w:val="20"/>
              </w:rPr>
            </w:pPr>
            <w:r w:rsidRPr="003950AF">
              <w:rPr>
                <w:rFonts w:ascii="新細明體" w:hAnsi="新細明體" w:hint="eastAsia"/>
                <w:dstrike/>
                <w:sz w:val="20"/>
              </w:rPr>
              <w:t>空白</w:t>
            </w:r>
          </w:p>
        </w:tc>
      </w:tr>
      <w:tr w:rsidR="004C7B3A" w:rsidRPr="003950AF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7B3A" w:rsidRPr="003950AF" w:rsidRDefault="004C7B3A" w:rsidP="007F7E70">
            <w:pPr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</w:pPr>
            <w:r w:rsidRPr="003950AF">
              <w:rPr>
                <w:rFonts w:ascii="新細明體" w:hAnsi="新細明體" w:hint="eastAsia"/>
                <w:dstrike/>
                <w:color w:val="000000"/>
                <w:kern w:val="0"/>
                <w:sz w:val="20"/>
                <w:szCs w:val="20"/>
                <w:lang w:val="x-none"/>
              </w:rPr>
              <w:t>幣別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7B3A" w:rsidRPr="003950AF" w:rsidRDefault="00FE4AAB" w:rsidP="007F7E70">
            <w:pPr>
              <w:rPr>
                <w:rFonts w:ascii="Courier New" w:hAnsi="Courier New" w:cs="Courier New" w:hint="eastAsia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Pr="003950AF">
              <w:rPr>
                <w:rFonts w:ascii="Courier New" w:hAnsi="Courier New" w:cs="Courier New"/>
                <w:dstrike/>
                <w:sz w:val="20"/>
              </w:rPr>
              <w:t>CURR</w:t>
            </w:r>
          </w:p>
        </w:tc>
      </w:tr>
    </w:tbl>
    <w:p w:rsidR="006C6382" w:rsidRDefault="006C6382" w:rsidP="006C6382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以受理編號條件</w:t>
      </w:r>
      <w:r>
        <w:rPr>
          <w:rFonts w:ascii="新細明體" w:hAnsi="新細明體" w:cs="Courier New" w:hint="eastAsia"/>
          <w:kern w:val="2"/>
          <w:szCs w:val="24"/>
          <w:lang w:eastAsia="zh-TW"/>
        </w:rPr>
        <w:t>更新</w:t>
      </w:r>
      <w:r w:rsidRPr="008307BB">
        <w:rPr>
          <w:rFonts w:ascii="Courier New" w:hAnsi="Courier New" w:cs="Courier New"/>
          <w:lang w:eastAsia="zh-TW"/>
        </w:rPr>
        <w:t>DTAA</w:t>
      </w:r>
      <w:r>
        <w:rPr>
          <w:rFonts w:ascii="Courier New" w:hAnsi="Courier New" w:cs="Courier New" w:hint="eastAsia"/>
          <w:lang w:eastAsia="zh-TW"/>
        </w:rPr>
        <w:t>Y</w:t>
      </w:r>
      <w:r w:rsidRPr="008307BB">
        <w:rPr>
          <w:rFonts w:ascii="Courier New" w:hAnsi="Courier New" w:cs="Courier New"/>
          <w:lang w:eastAsia="zh-TW"/>
        </w:rPr>
        <w:t>001</w:t>
      </w:r>
      <w:r>
        <w:rPr>
          <w:rFonts w:ascii="Courier New" w:hAnsi="Courier New" w:cs="Courier New" w:hint="eastAsia"/>
          <w:lang w:eastAsia="zh-TW"/>
        </w:rPr>
        <w:t>下列的值</w:t>
      </w: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4500"/>
      </w:tblGrid>
      <w:tr w:rsidR="006C6382" w:rsidRPr="008307BB">
        <w:tc>
          <w:tcPr>
            <w:tcW w:w="2700" w:type="dxa"/>
          </w:tcPr>
          <w:p w:rsidR="006C6382" w:rsidRPr="00C523A5" w:rsidRDefault="006C6382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23A5">
              <w:rPr>
                <w:rFonts w:ascii="Courier New" w:hAnsi="新細明體" w:cs="Courier New"/>
                <w:sz w:val="20"/>
                <w:szCs w:val="20"/>
              </w:rPr>
              <w:t>覆核日期</w:t>
            </w:r>
            <w:r w:rsidRPr="00C523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C6382" w:rsidRPr="00C523A5" w:rsidRDefault="006C6382" w:rsidP="007F7E70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</w:rPr>
              <w:t>同</w:t>
            </w:r>
            <w:r w:rsidRPr="003950AF">
              <w:rPr>
                <w:rFonts w:ascii="Courier New" w:hAnsi="Courier New" w:cs="Courier New"/>
                <w:dstrike/>
                <w:sz w:val="20"/>
              </w:rPr>
              <w:t>4.4</w:t>
            </w:r>
            <w:r w:rsidRPr="003950AF">
              <w:rPr>
                <w:rFonts w:ascii="Courier New" w:hAnsi="新細明體" w:cs="Courier New"/>
                <w:dstrike/>
                <w:sz w:val="20"/>
              </w:rPr>
              <w:t>「</w:t>
            </w:r>
            <w:r w:rsidRPr="003950AF">
              <w:rPr>
                <w:rFonts w:ascii="Courier New" w:hAnsi="新細明體" w:cs="Courier New"/>
                <w:dstrike/>
                <w:color w:val="000000"/>
                <w:kern w:val="0"/>
                <w:sz w:val="20"/>
                <w:lang w:val="x-none"/>
              </w:rPr>
              <w:t>交易日期時間</w:t>
            </w:r>
            <w:r w:rsidRPr="003950AF">
              <w:rPr>
                <w:rFonts w:ascii="Courier New" w:hAnsi="新細明體" w:cs="Courier New"/>
                <w:dstrike/>
                <w:sz w:val="20"/>
              </w:rPr>
              <w:t>」</w:t>
            </w:r>
            <w:r w:rsidR="003950AF">
              <w:rPr>
                <w:rFonts w:ascii="Courier New" w:hAnsi="新細明體" w:cs="Courier New"/>
                <w:sz w:val="20"/>
              </w:rPr>
              <w:t>系統日期</w:t>
            </w:r>
          </w:p>
        </w:tc>
      </w:tr>
      <w:tr w:rsidR="006C6382" w:rsidRPr="008307BB">
        <w:tc>
          <w:tcPr>
            <w:tcW w:w="2700" w:type="dxa"/>
          </w:tcPr>
          <w:p w:rsidR="006C6382" w:rsidRPr="00C523A5" w:rsidRDefault="006C6382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23A5">
              <w:rPr>
                <w:rFonts w:ascii="Courier New" w:hAnsi="新細明體" w:cs="Courier New"/>
                <w:sz w:val="20"/>
                <w:szCs w:val="20"/>
              </w:rPr>
              <w:t>覆核單位</w:t>
            </w:r>
          </w:p>
        </w:tc>
        <w:tc>
          <w:tcPr>
            <w:tcW w:w="4500" w:type="dxa"/>
          </w:tcPr>
          <w:p w:rsidR="006C6382" w:rsidRPr="00C523A5" w:rsidRDefault="006C6382" w:rsidP="007F7E70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C523A5">
              <w:rPr>
                <w:rFonts w:ascii="Courier New" w:hAnsi="新細明體" w:cs="Courier New"/>
                <w:sz w:val="20"/>
              </w:rPr>
              <w:t>使用者單位代號</w:t>
            </w:r>
          </w:p>
        </w:tc>
      </w:tr>
      <w:tr w:rsidR="006C6382" w:rsidRPr="008307BB">
        <w:tc>
          <w:tcPr>
            <w:tcW w:w="2700" w:type="dxa"/>
          </w:tcPr>
          <w:p w:rsidR="006C6382" w:rsidRPr="00C523A5" w:rsidRDefault="006C6382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23A5">
              <w:rPr>
                <w:rFonts w:ascii="Courier New" w:hAnsi="新細明體" w:cs="Courier New"/>
                <w:sz w:val="20"/>
                <w:szCs w:val="20"/>
              </w:rPr>
              <w:t>覆核人員</w:t>
            </w:r>
            <w:r w:rsidRPr="00C523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C6382" w:rsidRPr="00C523A5" w:rsidRDefault="006C6382" w:rsidP="007F7E70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C523A5">
              <w:rPr>
                <w:rFonts w:ascii="Courier New" w:hAnsi="新細明體" w:cs="Courier New"/>
                <w:sz w:val="20"/>
              </w:rPr>
              <w:t>使用者</w:t>
            </w:r>
            <w:r w:rsidRPr="00C523A5">
              <w:rPr>
                <w:rFonts w:ascii="Courier New" w:hAnsi="Courier New" w:cs="Courier New"/>
                <w:sz w:val="20"/>
              </w:rPr>
              <w:t>id</w:t>
            </w:r>
          </w:p>
        </w:tc>
      </w:tr>
      <w:tr w:rsidR="005C0475" w:rsidRPr="008307BB">
        <w:tc>
          <w:tcPr>
            <w:tcW w:w="2700" w:type="dxa"/>
          </w:tcPr>
          <w:p w:rsidR="005C0475" w:rsidRPr="003950AF" w:rsidRDefault="005C0475" w:rsidP="007F7E70">
            <w:pPr>
              <w:rPr>
                <w:rFonts w:ascii="Courier New" w:hAnsi="新細明體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 w:hint="eastAsia"/>
                <w:dstrike/>
                <w:sz w:val="20"/>
                <w:szCs w:val="20"/>
              </w:rPr>
              <w:t>帳務日期</w:t>
            </w:r>
          </w:p>
        </w:tc>
        <w:tc>
          <w:tcPr>
            <w:tcW w:w="4500" w:type="dxa"/>
          </w:tcPr>
          <w:p w:rsidR="005C0475" w:rsidRPr="003950AF" w:rsidRDefault="005C0475" w:rsidP="007F7E70">
            <w:pPr>
              <w:pStyle w:val="a9"/>
              <w:ind w:left="0"/>
              <w:rPr>
                <w:rFonts w:ascii="Courier New" w:hAnsi="新細明體" w:cs="Courier New" w:hint="eastAsia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</w:rPr>
              <w:t>來源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</w:rPr>
                <w:t>4.3.9</w:t>
              </w:r>
            </w:smartTag>
            <w:r w:rsidRPr="003950AF">
              <w:rPr>
                <w:rFonts w:ascii="Courier New" w:hAnsi="Courier New" w:cs="Courier New"/>
                <w:dstrike/>
                <w:sz w:val="20"/>
              </w:rPr>
              <w:t>.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1</w:t>
            </w:r>
          </w:p>
        </w:tc>
      </w:tr>
      <w:tr w:rsidR="009A1E67" w:rsidRPr="008307BB">
        <w:tc>
          <w:tcPr>
            <w:tcW w:w="2700" w:type="dxa"/>
          </w:tcPr>
          <w:p w:rsidR="009A1E67" w:rsidRPr="003950AF" w:rsidRDefault="009A1E67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入帳交易序號</w:t>
            </w:r>
          </w:p>
        </w:tc>
        <w:tc>
          <w:tcPr>
            <w:tcW w:w="4500" w:type="dxa"/>
          </w:tcPr>
          <w:p w:rsidR="009A1E67" w:rsidRPr="003950AF" w:rsidRDefault="00B65702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</w:rPr>
              <w:t>來源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="009A1E67" w:rsidRPr="003950AF">
                <w:rPr>
                  <w:rFonts w:ascii="Courier New" w:hAnsi="Courier New" w:cs="Courier New"/>
                  <w:dstrike/>
                  <w:sz w:val="20"/>
                </w:rPr>
                <w:t>4.3.9</w:t>
              </w:r>
            </w:smartTag>
            <w:r w:rsidR="009A1E67" w:rsidRPr="003950AF">
              <w:rPr>
                <w:rFonts w:ascii="Courier New" w:hAnsi="Courier New" w:cs="Courier New"/>
                <w:dstrike/>
                <w:sz w:val="20"/>
              </w:rPr>
              <w:t>.2</w:t>
            </w:r>
          </w:p>
        </w:tc>
      </w:tr>
      <w:tr w:rsidR="00B65702" w:rsidRPr="008307BB">
        <w:tc>
          <w:tcPr>
            <w:tcW w:w="2700" w:type="dxa"/>
          </w:tcPr>
          <w:p w:rsidR="00B65702" w:rsidRPr="003950AF" w:rsidRDefault="00B65702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傳票批號</w:t>
            </w:r>
          </w:p>
        </w:tc>
        <w:tc>
          <w:tcPr>
            <w:tcW w:w="4500" w:type="dxa"/>
          </w:tcPr>
          <w:p w:rsidR="00B65702" w:rsidRPr="003950AF" w:rsidRDefault="00B65702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</w:rPr>
              <w:t>來源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</w:rPr>
                <w:t>4.3.14</w:t>
              </w:r>
            </w:smartTag>
            <w:r w:rsidRPr="003950AF">
              <w:rPr>
                <w:rFonts w:ascii="Courier New" w:hAnsi="Courier New" w:cs="Courier New"/>
                <w:dstrike/>
                <w:sz w:val="20"/>
              </w:rPr>
              <w:t>.1</w:t>
            </w:r>
          </w:p>
        </w:tc>
      </w:tr>
      <w:tr w:rsidR="005C0475" w:rsidRPr="008307BB">
        <w:tc>
          <w:tcPr>
            <w:tcW w:w="2700" w:type="dxa"/>
          </w:tcPr>
          <w:p w:rsidR="005C0475" w:rsidRPr="003950AF" w:rsidRDefault="005C0475" w:rsidP="007F7E70">
            <w:pPr>
              <w:rPr>
                <w:rFonts w:ascii="Courier New" w:hAnsi="新細明體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 w:hint="eastAsia"/>
                <w:dstrike/>
                <w:sz w:val="20"/>
                <w:szCs w:val="20"/>
              </w:rPr>
              <w:t>傳票組號</w:t>
            </w:r>
          </w:p>
        </w:tc>
        <w:tc>
          <w:tcPr>
            <w:tcW w:w="4500" w:type="dxa"/>
          </w:tcPr>
          <w:p w:rsidR="005C0475" w:rsidRPr="003950AF" w:rsidRDefault="00155E62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C0475" w:rsidRPr="003950AF">
                <w:rPr>
                  <w:rFonts w:ascii="Courier New" w:hAnsi="Courier New" w:cs="Courier New"/>
                  <w:dstrike/>
                  <w:sz w:val="20"/>
                </w:rPr>
                <w:t>1</w:t>
              </w:r>
              <w:r w:rsidRPr="003950AF">
                <w:rPr>
                  <w:rFonts w:ascii="Courier New" w:hAnsi="Courier New" w:cs="Courier New"/>
                  <w:dstrike/>
                  <w:sz w:val="20"/>
                </w:rPr>
                <w:t>”</w:t>
              </w:r>
            </w:smartTag>
          </w:p>
        </w:tc>
      </w:tr>
      <w:tr w:rsidR="006B5A51" w:rsidRPr="008307BB">
        <w:tc>
          <w:tcPr>
            <w:tcW w:w="2700" w:type="dxa"/>
          </w:tcPr>
          <w:p w:rsidR="006B5A51" w:rsidRPr="003950AF" w:rsidRDefault="006B5A51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暫應收入帳編號</w:t>
            </w:r>
          </w:p>
        </w:tc>
        <w:tc>
          <w:tcPr>
            <w:tcW w:w="4500" w:type="dxa"/>
          </w:tcPr>
          <w:p w:rsidR="006B5A51" w:rsidRPr="003950AF" w:rsidRDefault="006B5A51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</w:rPr>
              <w:t>來源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950AF">
                <w:rPr>
                  <w:rFonts w:ascii="Courier New" w:hAnsi="Courier New" w:cs="Courier New"/>
                  <w:dstrike/>
                  <w:sz w:val="20"/>
                </w:rPr>
                <w:t>4.3.20</w:t>
              </w:r>
            </w:smartTag>
          </w:p>
        </w:tc>
      </w:tr>
    </w:tbl>
    <w:p w:rsidR="00AB273C" w:rsidRPr="00042637" w:rsidRDefault="00AB273C" w:rsidP="00AB273C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lang w:eastAsia="zh-TW"/>
        </w:rPr>
        <w:t>若</w:t>
      </w:r>
      <w:r w:rsidR="00355AE1">
        <w:rPr>
          <w:rFonts w:ascii="Courier New" w:hAnsi="Courier New" w:cs="Courier New" w:hint="eastAsia"/>
          <w:kern w:val="2"/>
          <w:lang w:eastAsia="zh-TW"/>
        </w:rPr>
        <w:t>3</w:t>
      </w:r>
      <w:r>
        <w:rPr>
          <w:rFonts w:ascii="Courier New" w:hAnsi="Courier New" w:cs="Courier New" w:hint="eastAsia"/>
          <w:kern w:val="2"/>
          <w:lang w:eastAsia="zh-TW"/>
        </w:rPr>
        <w:t>.3~</w:t>
      </w:r>
      <w:r w:rsidR="00355AE1">
        <w:rPr>
          <w:rFonts w:ascii="Courier New" w:hAnsi="Courier New" w:cs="Courier New" w:hint="eastAsia"/>
          <w:kern w:val="2"/>
          <w:lang w:eastAsia="zh-TW"/>
        </w:rPr>
        <w:t>3</w:t>
      </w:r>
      <w:r>
        <w:rPr>
          <w:rFonts w:ascii="Courier New" w:hAnsi="Courier New" w:cs="Courier New" w:hint="eastAsia"/>
          <w:kern w:val="2"/>
          <w:lang w:eastAsia="zh-TW"/>
        </w:rPr>
        <w:t>.5</w:t>
      </w:r>
      <w:r>
        <w:rPr>
          <w:rFonts w:ascii="Courier New" w:hAnsi="Courier New" w:cs="Courier New" w:hint="eastAsia"/>
          <w:kern w:val="2"/>
          <w:lang w:eastAsia="zh-TW"/>
        </w:rPr>
        <w:t>有任一發生錯誤訊息，需</w:t>
      </w:r>
      <w:r w:rsidRPr="00042637">
        <w:rPr>
          <w:rFonts w:ascii="Courier New" w:hAnsi="Courier New" w:cs="Courier New"/>
          <w:kern w:val="2"/>
          <w:lang w:eastAsia="zh-TW"/>
        </w:rPr>
        <w:t>ROLLBACK</w:t>
      </w:r>
      <w:r w:rsidRPr="00042637">
        <w:rPr>
          <w:rFonts w:ascii="Courier New" w:hAnsi="新細明體" w:cs="Courier New"/>
          <w:kern w:val="2"/>
          <w:lang w:eastAsia="zh-TW"/>
        </w:rPr>
        <w:t>。</w:t>
      </w:r>
    </w:p>
    <w:p w:rsidR="00464B2F" w:rsidRPr="00D103FC" w:rsidRDefault="00464B2F" w:rsidP="00464B2F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取消覆核</w:t>
      </w:r>
      <w:r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主管取消覆核溢付件修正紀錄。</w:t>
      </w:r>
    </w:p>
    <w:p w:rsidR="00464B2F" w:rsidRPr="003D093D" w:rsidRDefault="00464B2F" w:rsidP="00464B2F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新細明體" w:hAnsi="新細明體" w:cs="Courier New" w:hint="eastAsia"/>
          <w:kern w:val="2"/>
          <w:szCs w:val="24"/>
          <w:lang w:eastAsia="zh-TW"/>
        </w:rPr>
        <w:t>需檢覈覆核日期</w:t>
      </w:r>
      <w:r w:rsidRPr="00464B2F">
        <w:rPr>
          <w:rFonts w:ascii="新細明體" w:hAnsi="新細明體" w:cs="Courier New" w:hint="eastAsia"/>
          <w:b/>
          <w:color w:val="FF0000"/>
          <w:kern w:val="2"/>
          <w:szCs w:val="24"/>
          <w:lang w:eastAsia="zh-TW"/>
        </w:rPr>
        <w:t>不</w:t>
      </w:r>
      <w:r>
        <w:rPr>
          <w:rFonts w:ascii="新細明體" w:hAnsi="新細明體" w:cs="Courier New" w:hint="eastAsia"/>
          <w:kern w:val="2"/>
          <w:szCs w:val="24"/>
          <w:lang w:eastAsia="zh-TW"/>
        </w:rPr>
        <w:t>為空值者，才能進行取消覆核。</w:t>
      </w:r>
    </w:p>
    <w:p w:rsidR="003D093D" w:rsidRPr="00AB094C" w:rsidRDefault="00864286" w:rsidP="00464B2F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新細明體" w:hAnsi="新細明體" w:cs="Courier New" w:hint="eastAsia"/>
          <w:kern w:val="2"/>
          <w:szCs w:val="24"/>
          <w:lang w:eastAsia="zh-TW"/>
        </w:rPr>
        <w:t>需檢覈</w:t>
      </w:r>
      <w:r w:rsidR="00B65E81">
        <w:rPr>
          <w:color w:val="000000"/>
          <w:lang w:eastAsia="zh-TW"/>
        </w:rPr>
        <w:t>理賠差額</w:t>
      </w:r>
      <w:r w:rsidR="00636D71">
        <w:rPr>
          <w:rFonts w:hint="eastAsia"/>
          <w:color w:val="000000"/>
          <w:lang w:eastAsia="zh-TW"/>
        </w:rPr>
        <w:t>=</w:t>
      </w:r>
      <w:r w:rsidR="00B65E81">
        <w:rPr>
          <w:color w:val="000000"/>
          <w:lang w:eastAsia="zh-TW"/>
        </w:rPr>
        <w:t>溢付餘額</w:t>
      </w:r>
      <w:r w:rsidR="003D093D">
        <w:rPr>
          <w:rFonts w:ascii="新細明體" w:hAnsi="新細明體" w:cs="Courier New" w:hint="eastAsia"/>
          <w:kern w:val="2"/>
          <w:szCs w:val="24"/>
          <w:lang w:eastAsia="zh-TW"/>
        </w:rPr>
        <w:t>，才能進行取消覆核。</w:t>
      </w:r>
      <w:r w:rsidR="00D53889">
        <w:rPr>
          <w:rFonts w:ascii="新細明體" w:hAnsi="新細明體" w:cs="Courier New" w:hint="eastAsia"/>
          <w:kern w:val="2"/>
          <w:szCs w:val="24"/>
          <w:lang w:eastAsia="zh-TW"/>
        </w:rPr>
        <w:t>(</w:t>
      </w:r>
      <w:r w:rsidR="00D53889" w:rsidRPr="00D53889">
        <w:rPr>
          <w:rFonts w:ascii="新細明體" w:hAnsi="新細明體" w:cs="Courier New"/>
          <w:kern w:val="2"/>
          <w:szCs w:val="24"/>
          <w:lang w:eastAsia="zh-TW"/>
        </w:rPr>
        <w:sym w:font="Wingdings" w:char="F0DF"/>
      </w:r>
      <w:r w:rsidR="00D53889">
        <w:rPr>
          <w:rFonts w:ascii="新細明體" w:hAnsi="新細明體" w:cs="Courier New" w:hint="eastAsia"/>
          <w:kern w:val="2"/>
          <w:szCs w:val="24"/>
          <w:lang w:eastAsia="zh-TW"/>
        </w:rPr>
        <w:t>做過部分扣回不可取消覆核)</w:t>
      </w:r>
    </w:p>
    <w:p w:rsidR="00464B2F" w:rsidRPr="00E25FAA" w:rsidRDefault="00464B2F" w:rsidP="00464B2F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lang w:eastAsia="zh-TW"/>
        </w:rPr>
      </w:pPr>
      <w:r w:rsidRPr="00E25FAA">
        <w:rPr>
          <w:rFonts w:ascii="Courier New" w:hAnsi="Courier New" w:cs="Courier New" w:hint="eastAsia"/>
          <w:dstrike/>
          <w:kern w:val="2"/>
          <w:lang w:eastAsia="zh-TW"/>
        </w:rPr>
        <w:t>角色代號為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:RLAA</w:t>
      </w:r>
      <w:r w:rsidR="00E03CCE" w:rsidRPr="00E25FAA">
        <w:rPr>
          <w:rFonts w:ascii="Courier New" w:hAnsi="Courier New" w:cs="Courier New" w:hint="eastAsia"/>
          <w:dstrike/>
          <w:kern w:val="2"/>
          <w:lang w:eastAsia="zh-TW"/>
        </w:rPr>
        <w:t>004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。才能顯示</w:t>
      </w:r>
      <w:r w:rsidRPr="00E25FAA">
        <w:rPr>
          <w:rFonts w:ascii="Courier New" w:hAnsi="Courier New" w:cs="Courier New" w:hint="eastAsia"/>
          <w:dstrike/>
          <w:kern w:val="2"/>
          <w:bdr w:val="single" w:sz="4" w:space="0" w:color="auto"/>
          <w:shd w:val="pct15" w:color="auto" w:fill="FFFFFF"/>
          <w:lang w:eastAsia="zh-TW"/>
        </w:rPr>
        <w:t>取消覆核</w:t>
      </w:r>
      <w:r w:rsidRPr="00E25FAA">
        <w:rPr>
          <w:rFonts w:ascii="Courier New" w:hAnsi="Courier New" w:cs="Courier New" w:hint="eastAsia"/>
          <w:dstrike/>
          <w:kern w:val="2"/>
          <w:lang w:eastAsia="zh-TW"/>
        </w:rPr>
        <w:t>butto</w:t>
      </w:r>
      <w:r w:rsidRPr="00E25FAA">
        <w:rPr>
          <w:rFonts w:ascii="新細明體" w:hAnsi="新細明體" w:cs="Courier New" w:hint="eastAsia"/>
          <w:dstrike/>
          <w:kern w:val="2"/>
          <w:lang w:eastAsia="zh-TW"/>
        </w:rPr>
        <w:t>m。</w:t>
      </w:r>
    </w:p>
    <w:p w:rsidR="00392D0B" w:rsidRPr="003950AF" w:rsidRDefault="00392D0B" w:rsidP="00392D0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CALL </w:t>
      </w:r>
      <w:r w:rsidRPr="003950AF">
        <w:rPr>
          <w:rFonts w:ascii="Courier New" w:hAnsi="Courier New" w:cs="Courier New"/>
          <w:dstrike/>
        </w:rPr>
        <w:t>DK_F0Z006</w:t>
      </w:r>
      <w:r w:rsidRPr="003950AF">
        <w:rPr>
          <w:rFonts w:ascii="Courier New" w:hAnsi="Courier New" w:cs="Courier New"/>
          <w:dstrike/>
          <w:lang w:eastAsia="zh-TW"/>
        </w:rPr>
        <w:t>.</w:t>
      </w:r>
      <w:r w:rsidRPr="003950AF">
        <w:rPr>
          <w:rFonts w:ascii="Courier New" w:hAnsi="Courier New" w:cs="Courier New"/>
          <w:dstrike/>
        </w:rPr>
        <w:t>getStatusBySLIP_LOT_No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92D0B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2D0B" w:rsidRPr="003950AF" w:rsidRDefault="00392D0B" w:rsidP="00700F31">
            <w:pPr>
              <w:jc w:val="center"/>
              <w:rPr>
                <w:rFonts w:ascii="Courier New" w:eastAsia="細明體" w:hAnsi="Courier New" w:cs="Courier New"/>
                <w:b/>
                <w:bCs/>
                <w:dstrike/>
                <w:sz w:val="20"/>
                <w:szCs w:val="20"/>
              </w:rPr>
            </w:pPr>
            <w:r w:rsidRPr="003950AF">
              <w:rPr>
                <w:rFonts w:ascii="Courier New" w:eastAsia="細明體" w:hAnsi="細明體" w:cs="Courier New"/>
                <w:b/>
                <w:bCs/>
                <w:dstrike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2D0B" w:rsidRPr="003950AF" w:rsidRDefault="00392D0B" w:rsidP="00700F31">
            <w:pPr>
              <w:jc w:val="center"/>
              <w:rPr>
                <w:rFonts w:ascii="Courier New" w:eastAsia="細明體" w:hAnsi="Courier New" w:cs="Courier New"/>
                <w:b/>
                <w:bCs/>
                <w:dstrike/>
                <w:sz w:val="20"/>
                <w:szCs w:val="20"/>
              </w:rPr>
            </w:pPr>
            <w:r w:rsidRPr="003950AF">
              <w:rPr>
                <w:rFonts w:ascii="Courier New" w:eastAsia="細明體" w:hAnsi="細明體" w:cs="Courier New"/>
                <w:b/>
                <w:bCs/>
                <w:dstrike/>
                <w:sz w:val="20"/>
                <w:szCs w:val="20"/>
              </w:rPr>
              <w:t>資料來源</w:t>
            </w:r>
          </w:p>
        </w:tc>
      </w:tr>
      <w:tr w:rsidR="00392D0B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2D0B" w:rsidRPr="003950AF" w:rsidRDefault="00392D0B" w:rsidP="00700F31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cs="Courier New"/>
                <w:dstrike/>
                <w:sz w:val="20"/>
                <w:szCs w:val="20"/>
              </w:rPr>
              <w:t>帳務處理單位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2D0B" w:rsidRPr="003950AF" w:rsidRDefault="00392D0B" w:rsidP="00700F31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DTAAY001.APRV_DIV_NO</w:t>
            </w:r>
          </w:p>
        </w:tc>
      </w:tr>
      <w:tr w:rsidR="00392D0B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2D0B" w:rsidRPr="003950AF" w:rsidRDefault="00392D0B" w:rsidP="00700F31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2D0B" w:rsidRPr="003950AF" w:rsidRDefault="00392D0B" w:rsidP="00700F31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 w:hint="eastAsia"/>
                <w:dstrike/>
                <w:lang w:eastAsia="zh-TW"/>
              </w:rPr>
            </w:pPr>
            <w:r w:rsidRPr="003950AF">
              <w:rPr>
                <w:rFonts w:ascii="Courier New" w:hAnsi="Courier New" w:cs="Courier New"/>
                <w:dstrike/>
              </w:rPr>
              <w:t>DTAAY001.ACNT_DATE</w:t>
            </w:r>
          </w:p>
        </w:tc>
      </w:tr>
      <w:tr w:rsidR="00392D0B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2D0B" w:rsidRPr="003950AF" w:rsidRDefault="00392D0B" w:rsidP="00700F31">
            <w:pPr>
              <w:rPr>
                <w:rFonts w:ascii="Courier New" w:eastAsia="細明體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2D0B" w:rsidRPr="003950AF" w:rsidRDefault="00392D0B" w:rsidP="00700F31">
            <w:pPr>
              <w:rPr>
                <w:rFonts w:ascii="Courier New" w:hAnsi="Courier New" w:cs="Courier New" w:hint="eastAsia"/>
                <w:dstrike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DTAAY001.SLIP_LOT_NO</w:t>
            </w:r>
          </w:p>
        </w:tc>
      </w:tr>
    </w:tbl>
    <w:p w:rsidR="00392D0B" w:rsidRPr="003950AF" w:rsidRDefault="00392D0B" w:rsidP="00392D0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IF 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回傳</w:t>
      </w:r>
      <w:r w:rsidRPr="003950AF">
        <w:rPr>
          <w:rFonts w:ascii="Courier New" w:hAnsi="Courier New" w:cs="Courier New"/>
          <w:dstrike/>
        </w:rPr>
        <w:t>DK_F0Z006_Bo.getHAVE_ACNT_DATE</w:t>
      </w:r>
      <w:r w:rsidRPr="003950AF">
        <w:rPr>
          <w:rFonts w:ascii="Courier New" w:hAnsi="Courier New" w:cs="Courier New"/>
          <w:dstrike/>
          <w:lang w:eastAsia="zh-TW"/>
        </w:rPr>
        <w:t xml:space="preserve">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950AF">
          <w:rPr>
            <w:rFonts w:ascii="Courier New" w:hAnsi="Courier New" w:cs="Courier New"/>
            <w:dstrike/>
            <w:lang w:eastAsia="zh-TW"/>
          </w:rPr>
          <w:t>1’</w:t>
        </w:r>
      </w:smartTag>
    </w:p>
    <w:p w:rsidR="00392D0B" w:rsidRPr="003950AF" w:rsidRDefault="00392D0B" w:rsidP="00392D0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cs="Courier New"/>
          <w:dstrike/>
          <w:color w:val="000000"/>
          <w:kern w:val="2"/>
          <w:lang w:eastAsia="zh-TW"/>
        </w:rPr>
        <w:t>回傳訊息：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單位已結帳或結帳中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。</w:t>
      </w:r>
    </w:p>
    <w:p w:rsidR="00392D0B" w:rsidRPr="003950AF" w:rsidRDefault="00392D0B" w:rsidP="00392D0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RETURN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。</w:t>
      </w:r>
    </w:p>
    <w:p w:rsidR="00F011AF" w:rsidRPr="003950AF" w:rsidRDefault="00F011AF" w:rsidP="00F011AF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Courier New" w:hAnsi="Courier New" w:cs="Courier New"/>
          <w:dstrike/>
          <w:color w:val="0000FF"/>
          <w:kern w:val="2"/>
          <w:lang w:eastAsia="zh-TW"/>
        </w:rPr>
        <w:t xml:space="preserve">Call DK_G0Z008 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應收入帳模組，</w:t>
      </w:r>
      <w:r w:rsidRPr="003950AF">
        <w:rPr>
          <w:rFonts w:ascii="Courier New" w:cs="Courier New"/>
          <w:b/>
          <w:dstrike/>
          <w:color w:val="0000FF"/>
          <w:kern w:val="2"/>
          <w:lang w:eastAsia="zh-TW"/>
        </w:rPr>
        <w:t>刪除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應收入帳資料。</w:t>
      </w:r>
      <w:r w:rsidRPr="003950AF">
        <w:rPr>
          <w:rFonts w:ascii="Courier New" w:cs="Courier New" w:hint="eastAsia"/>
          <w:dstrike/>
          <w:color w:val="0000FF"/>
          <w:kern w:val="2"/>
          <w:lang w:eastAsia="zh-TW"/>
        </w:rPr>
        <w:t>(</w:t>
      </w:r>
      <w:r w:rsidRPr="003950AF">
        <w:rPr>
          <w:rFonts w:ascii="Courier New" w:cs="Courier New" w:hint="eastAsia"/>
          <w:dstrike/>
          <w:color w:val="0000FF"/>
          <w:kern w:val="2"/>
          <w:lang w:eastAsia="zh-TW"/>
        </w:rPr>
        <w:t>單筆</w:t>
      </w:r>
      <w:r w:rsidRPr="003950AF">
        <w:rPr>
          <w:rFonts w:ascii="Courier New" w:cs="Courier New" w:hint="eastAsia"/>
          <w:dstrike/>
          <w:color w:val="0000FF"/>
          <w:kern w:val="2"/>
          <w:lang w:eastAsia="zh-TW"/>
        </w:rPr>
        <w:t>)</w:t>
      </w:r>
      <w:r w:rsidRPr="003950AF">
        <w:rPr>
          <w:rFonts w:ascii="Courier New" w:cs="Courier New"/>
          <w:dstrike/>
          <w:color w:val="0000FF"/>
          <w:kern w:val="2"/>
          <w:lang w:eastAsia="zh-TW"/>
        </w:rPr>
        <w:t>輸入參數：</w:t>
      </w:r>
    </w:p>
    <w:p w:rsidR="00F011AF" w:rsidRPr="003950AF" w:rsidRDefault="000E14C9" w:rsidP="00F011AF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dstrike/>
          <w:kern w:val="2"/>
          <w:lang w:eastAsia="zh-TW"/>
        </w:rPr>
      </w:pPr>
      <w:r w:rsidRPr="003950AF">
        <w:rPr>
          <w:rFonts w:ascii="新細明體" w:hAnsi="新細明體" w:cs="Courier New"/>
          <w:dstrike/>
          <w:kern w:val="2"/>
          <w:lang w:eastAsia="zh-TW"/>
        </w:rPr>
        <w:t>暫應收入帳編號</w:t>
      </w:r>
      <w:r w:rsidR="00F011AF" w:rsidRPr="003950AF">
        <w:rPr>
          <w:rFonts w:ascii="Courier New" w:hAnsi="新細明體" w:cs="Courier New"/>
          <w:dstrike/>
          <w:kern w:val="2"/>
          <w:lang w:eastAsia="zh-TW"/>
        </w:rPr>
        <w:t>：</w:t>
      </w:r>
      <w:r w:rsidR="00F011AF" w:rsidRPr="003950AF">
        <w:rPr>
          <w:rFonts w:ascii="Courier New" w:hAnsi="Courier New" w:cs="Courier New"/>
          <w:dstrike/>
          <w:lang w:eastAsia="zh-TW"/>
        </w:rPr>
        <w:t>DTAA</w:t>
      </w:r>
      <w:r w:rsidR="00F011AF" w:rsidRPr="003950AF">
        <w:rPr>
          <w:rFonts w:ascii="Courier New" w:hAnsi="Courier New" w:cs="Courier New" w:hint="eastAsia"/>
          <w:dstrike/>
          <w:lang w:eastAsia="zh-TW"/>
        </w:rPr>
        <w:t>Y</w:t>
      </w:r>
      <w:r w:rsidR="00F011AF" w:rsidRPr="003950AF">
        <w:rPr>
          <w:rFonts w:ascii="Courier New" w:hAnsi="Courier New" w:cs="Courier New"/>
          <w:dstrike/>
          <w:lang w:eastAsia="zh-TW"/>
        </w:rPr>
        <w:t>001</w:t>
      </w:r>
      <w:r w:rsidR="00F011AF" w:rsidRPr="003950AF">
        <w:rPr>
          <w:rFonts w:ascii="Courier New" w:hAnsi="Courier New" w:cs="Courier New" w:hint="eastAsia"/>
          <w:dstrike/>
          <w:lang w:eastAsia="zh-TW"/>
        </w:rPr>
        <w:t>.</w:t>
      </w:r>
      <w:r w:rsidRPr="003950AF">
        <w:rPr>
          <w:rFonts w:ascii="Courier New" w:hAnsi="Courier New" w:cs="Courier New"/>
          <w:dstrike/>
          <w:lang w:eastAsia="zh-TW"/>
        </w:rPr>
        <w:t>TMP_NO</w:t>
      </w:r>
      <w:r w:rsidR="00F011AF" w:rsidRPr="003950AF">
        <w:rPr>
          <w:rFonts w:ascii="Courier New" w:cs="Courier New"/>
          <w:dstrike/>
          <w:kern w:val="2"/>
          <w:lang w:eastAsia="zh-TW"/>
        </w:rPr>
        <w:t>。</w:t>
      </w:r>
    </w:p>
    <w:p w:rsidR="00F011AF" w:rsidRPr="003950AF" w:rsidRDefault="00F011AF" w:rsidP="00F011AF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lang w:eastAsia="zh-TW"/>
        </w:rPr>
      </w:pPr>
      <w:r w:rsidRPr="003950AF">
        <w:rPr>
          <w:rFonts w:ascii="Courier New" w:hAnsi="新細明體" w:cs="Courier New"/>
          <w:dstrike/>
          <w:kern w:val="2"/>
          <w:lang w:eastAsia="zh-TW"/>
        </w:rPr>
        <w:t>若</w:t>
      </w:r>
      <w:r w:rsidRPr="003950AF">
        <w:rPr>
          <w:rFonts w:ascii="Courier New" w:hAnsi="Courier New" w:cs="Courier New"/>
          <w:dstrike/>
          <w:kern w:val="2"/>
          <w:lang w:eastAsia="zh-TW"/>
        </w:rPr>
        <w:t>RETURN_CODE  &lt; &gt; 0</w:t>
      </w:r>
      <w:r w:rsidRPr="003950AF">
        <w:rPr>
          <w:rFonts w:ascii="Courier New" w:hAnsi="新細明體" w:cs="Courier New"/>
          <w:dstrike/>
          <w:kern w:val="2"/>
          <w:lang w:eastAsia="zh-TW"/>
        </w:rPr>
        <w:t>，顯示寫入異常訊息。</w:t>
      </w:r>
    </w:p>
    <w:p w:rsidR="00056B40" w:rsidRPr="003950AF" w:rsidRDefault="00056B40" w:rsidP="00056B40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kern w:val="2"/>
          <w:lang w:eastAsia="zh-TW"/>
        </w:rPr>
        <w:t>刪除</w:t>
      </w:r>
      <w:r w:rsidRPr="003950AF">
        <w:rPr>
          <w:rFonts w:hint="eastAsia"/>
          <w:dstrike/>
          <w:kern w:val="2"/>
          <w:lang w:eastAsia="zh-TW"/>
        </w:rPr>
        <w:t xml:space="preserve">  </w:t>
      </w:r>
      <w:r w:rsidRPr="003950AF">
        <w:rPr>
          <w:rFonts w:hint="eastAsia"/>
          <w:dstrike/>
          <w:kern w:val="2"/>
          <w:lang w:eastAsia="zh-TW"/>
        </w:rPr>
        <w:t>會計分錄</w:t>
      </w:r>
    </w:p>
    <w:p w:rsidR="00056B40" w:rsidRPr="003950AF" w:rsidRDefault="00782354" w:rsidP="00056B40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細明體" w:eastAsia="細明體" w:hAnsi="細明體" w:hint="eastAsia"/>
          <w:dstrike/>
          <w:color w:val="000000"/>
          <w:kern w:val="2"/>
          <w:lang w:eastAsia="zh-TW"/>
        </w:rPr>
      </w:pPr>
      <w:r w:rsidRPr="003950AF">
        <w:rPr>
          <w:rFonts w:ascii="細明體" w:eastAsia="細明體" w:hAnsi="細明體" w:hint="eastAsia"/>
          <w:dstrike/>
          <w:color w:val="000000"/>
          <w:kern w:val="2"/>
          <w:lang w:eastAsia="zh-TW"/>
        </w:rPr>
        <w:t>貸</w:t>
      </w:r>
      <w:r w:rsidR="00056B40" w:rsidRPr="003950AF">
        <w:rPr>
          <w:rFonts w:ascii="細明體" w:eastAsia="細明體" w:hAnsi="細明體" w:hint="eastAsia"/>
          <w:dstrike/>
          <w:color w:val="000000"/>
          <w:kern w:val="2"/>
          <w:lang w:eastAsia="zh-TW"/>
        </w:rPr>
        <w:t>方：</w:t>
      </w:r>
    </w:p>
    <w:p w:rsidR="00056B40" w:rsidRPr="003950AF" w:rsidRDefault="00056B40" w:rsidP="00056B40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eastAsia="細明體" w:hAnsi="Courier New" w:cs="Courier New"/>
          <w:dstrike/>
          <w:color w:val="000000"/>
          <w:kern w:val="2"/>
          <w:lang w:eastAsia="zh-TW"/>
        </w:rPr>
      </w:pPr>
      <w:r w:rsidRPr="003950AF">
        <w:rPr>
          <w:rFonts w:ascii="Courier New" w:eastAsia="細明體" w:hAnsi="Courier New" w:cs="Courier New"/>
          <w:dstrike/>
          <w:color w:val="000000"/>
          <w:kern w:val="2"/>
          <w:lang w:eastAsia="zh-TW"/>
        </w:rPr>
        <w:t>CALL DK_F0Z017.</w:t>
      </w:r>
      <w:r w:rsidRPr="003950AF">
        <w:rPr>
          <w:rFonts w:ascii="Courier New" w:hAnsi="Courier New" w:cs="Courier New"/>
          <w:dstrike/>
          <w:color w:val="000000"/>
          <w:highlight w:val="white"/>
          <w:lang w:eastAsia="zh-TW"/>
        </w:rPr>
        <w:t>deletePlenty()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56B40" w:rsidRPr="003950A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056B40" w:rsidP="007F7E70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  <w:szCs w:val="20"/>
              </w:rPr>
            </w:pPr>
            <w:r w:rsidRPr="003950AF">
              <w:rPr>
                <w:rFonts w:ascii="細明體" w:eastAsia="細明體" w:hAnsi="細明體" w:cs="Arial Unicode MS" w:hint="eastAsia"/>
                <w:b/>
                <w:bCs/>
                <w:dstrike/>
                <w:sz w:val="20"/>
                <w:szCs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056B40" w:rsidP="007F7E70">
            <w:pPr>
              <w:jc w:val="center"/>
              <w:rPr>
                <w:rFonts w:ascii="細明體" w:eastAsia="細明體" w:hAnsi="細明體" w:cs="Arial Unicode MS"/>
                <w:b/>
                <w:bCs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細明體" w:eastAsia="細明體" w:hAnsi="細明體" w:hint="eastAsia"/>
                <w:b/>
                <w:bCs/>
                <w:dstrike/>
                <w:color w:val="000000"/>
                <w:sz w:val="20"/>
                <w:szCs w:val="20"/>
              </w:rPr>
              <w:t>資料來源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315D08" w:rsidP="007F7E70">
            <w:pPr>
              <w:rPr>
                <w:rFonts w:ascii="Courier New" w:hAnsi="新細明體" w:cs="Courier New" w:hint="eastAsia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="00DF5E99" w:rsidRPr="003950AF">
              <w:rPr>
                <w:rFonts w:ascii="Courier New" w:hAnsi="Courier New" w:cs="Courier New"/>
                <w:dstrike/>
                <w:sz w:val="20"/>
                <w:szCs w:val="20"/>
              </w:rPr>
              <w:t>ACNT_DATE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315D08" w:rsidP="007F7E70">
            <w:pPr>
              <w:rPr>
                <w:rFonts w:ascii="Courier New" w:hAnsi="新細明體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="00810665" w:rsidRPr="003950AF">
              <w:rPr>
                <w:rFonts w:ascii="Courier New" w:hAnsi="新細明體" w:cs="Courier New"/>
                <w:dstrike/>
                <w:color w:val="000000"/>
                <w:sz w:val="20"/>
                <w:szCs w:val="20"/>
              </w:rPr>
              <w:t>APRV_ID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315D08" w:rsidP="007F7E70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="001D141A" w:rsidRPr="003950AF">
              <w:rPr>
                <w:rFonts w:ascii="Courier New" w:hAnsi="Courier New" w:cs="Courier New"/>
                <w:dstrike/>
                <w:sz w:val="20"/>
                <w:szCs w:val="20"/>
              </w:rPr>
              <w:t>TRN_SER_NO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755485" w:rsidP="007F7E70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</w:t>
            </w:r>
            <w:r w:rsidR="001D141A" w:rsidRPr="003950AF">
              <w:rPr>
                <w:rFonts w:ascii="Courier New" w:hAnsi="Courier New" w:cs="Courier New"/>
                <w:dstrike/>
                <w:sz w:val="20"/>
                <w:szCs w:val="20"/>
              </w:rPr>
              <w:t>SLIP_LOT_NO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傳票組號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DF5E99" w:rsidP="007F7E70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  <w:szCs w:val="20"/>
              </w:rPr>
              <w:t>DTAAY001.SLIP_SET_NO</w:t>
            </w:r>
          </w:p>
        </w:tc>
      </w:tr>
      <w:tr w:rsidR="00056B40" w:rsidRPr="00DE196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Arial Narrow" w:cs="Courier New"/>
                <w:dstrike/>
                <w:sz w:val="20"/>
                <w:szCs w:val="20"/>
              </w:rPr>
              <w:t>對應檔案代號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6B40" w:rsidRPr="003950AF" w:rsidRDefault="00056B40" w:rsidP="007F7E70">
            <w:pPr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</w:pP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DTAA</w:t>
            </w:r>
            <w:r w:rsidR="00315D08"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Y</w:t>
            </w:r>
            <w:r w:rsidRPr="003950AF">
              <w:rPr>
                <w:rFonts w:ascii="Courier New" w:hAnsi="Courier New" w:cs="Courier New"/>
                <w:dstrike/>
                <w:color w:val="000000"/>
                <w:sz w:val="20"/>
                <w:szCs w:val="20"/>
              </w:rPr>
              <w:t>001</w:t>
            </w:r>
          </w:p>
        </w:tc>
      </w:tr>
    </w:tbl>
    <w:p w:rsidR="00056B40" w:rsidRPr="003950AF" w:rsidRDefault="00056B40" w:rsidP="00056B40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dstrike/>
          <w:color w:val="000000"/>
          <w:kern w:val="2"/>
          <w:lang w:eastAsia="zh-TW"/>
        </w:rPr>
      </w:pPr>
      <w:r w:rsidRPr="003950AF">
        <w:rPr>
          <w:rFonts w:hint="eastAsia"/>
          <w:dstrike/>
          <w:color w:val="000000"/>
          <w:kern w:val="2"/>
          <w:lang w:eastAsia="zh-TW"/>
        </w:rPr>
        <w:t xml:space="preserve">IF </w:t>
      </w:r>
      <w:r w:rsidRPr="003950AF">
        <w:rPr>
          <w:rFonts w:hint="eastAsia"/>
          <w:dstrike/>
          <w:color w:val="000000"/>
          <w:kern w:val="2"/>
          <w:lang w:eastAsia="zh-TW"/>
        </w:rPr>
        <w:t>模組錯誤發生：</w:t>
      </w:r>
    </w:p>
    <w:p w:rsidR="00056B40" w:rsidRPr="003950AF" w:rsidRDefault="00056B40" w:rsidP="00056B40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dstrike/>
          <w:color w:val="000000"/>
          <w:kern w:val="2"/>
          <w:lang w:eastAsia="zh-TW"/>
        </w:rPr>
      </w:pPr>
      <w:r w:rsidRPr="003950AF">
        <w:rPr>
          <w:rFonts w:hint="eastAsia"/>
          <w:dstrike/>
          <w:color w:val="000000"/>
          <w:kern w:val="2"/>
          <w:lang w:eastAsia="zh-TW"/>
        </w:rPr>
        <w:t>訊息：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刪除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 xml:space="preserve"> </w:t>
      </w:r>
      <w:r w:rsidR="00782354" w:rsidRPr="003950AF">
        <w:rPr>
          <w:rFonts w:ascii="Courier New" w:eastAsia="細明體" w:hAnsi="細明體" w:cs="Courier New"/>
          <w:dstrike/>
          <w:color w:val="000000"/>
          <w:kern w:val="2"/>
          <w:lang w:eastAsia="zh-TW"/>
        </w:rPr>
        <w:t>貸</w:t>
      </w:r>
      <w:r w:rsidRPr="003950AF">
        <w:rPr>
          <w:rFonts w:ascii="Courier New" w:cs="Courier New"/>
          <w:dstrike/>
          <w:color w:val="000000"/>
          <w:kern w:val="2"/>
          <w:lang w:eastAsia="zh-TW"/>
        </w:rPr>
        <w:t>方會計分錄有誤</w:t>
      </w:r>
      <w:r w:rsidRPr="003950AF">
        <w:rPr>
          <w:rFonts w:ascii="Courier New" w:hAnsi="Courier New" w:cs="Courier New"/>
          <w:dstrike/>
          <w:color w:val="000000"/>
          <w:kern w:val="2"/>
          <w:lang w:eastAsia="zh-TW"/>
        </w:rPr>
        <w:t>’</w:t>
      </w:r>
      <w:r w:rsidRPr="003950AF">
        <w:rPr>
          <w:rFonts w:hint="eastAsia"/>
          <w:dstrike/>
          <w:color w:val="000000"/>
          <w:kern w:val="2"/>
          <w:lang w:eastAsia="zh-TW"/>
        </w:rPr>
        <w:t>。</w:t>
      </w:r>
    </w:p>
    <w:p w:rsidR="00056B40" w:rsidRPr="003950AF" w:rsidRDefault="00056B40" w:rsidP="00056B40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3950AF">
        <w:rPr>
          <w:rFonts w:hint="eastAsia"/>
          <w:dstrike/>
          <w:color w:val="000000"/>
          <w:kern w:val="2"/>
          <w:lang w:eastAsia="zh-TW"/>
        </w:rPr>
        <w:t>RETURN</w:t>
      </w:r>
      <w:r w:rsidRPr="003950AF">
        <w:rPr>
          <w:rFonts w:hint="eastAsia"/>
          <w:dstrike/>
          <w:color w:val="000000"/>
          <w:kern w:val="2"/>
          <w:lang w:eastAsia="zh-TW"/>
        </w:rPr>
        <w:t>。</w:t>
      </w:r>
    </w:p>
    <w:p w:rsidR="00C523A5" w:rsidRDefault="00C523A5" w:rsidP="00C523A5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新細明體" w:hAnsi="新細明體" w:cs="Courier New" w:hint="eastAsia"/>
          <w:kern w:val="2"/>
          <w:szCs w:val="24"/>
          <w:lang w:eastAsia="zh-TW"/>
        </w:rPr>
        <w:t xml:space="preserve">更新 </w:t>
      </w:r>
      <w:r w:rsidRPr="008307BB">
        <w:rPr>
          <w:rFonts w:ascii="Courier New" w:hAnsi="Courier New" w:cs="Courier New"/>
        </w:rPr>
        <w:t>DTAA</w:t>
      </w:r>
      <w:r>
        <w:rPr>
          <w:rFonts w:ascii="Courier New" w:hAnsi="Courier New" w:cs="Courier New" w:hint="eastAsia"/>
        </w:rPr>
        <w:t>Y</w:t>
      </w:r>
      <w:r w:rsidRPr="008307BB">
        <w:rPr>
          <w:rFonts w:ascii="Courier New" w:hAnsi="Courier New" w:cs="Courier New"/>
        </w:rPr>
        <w:t>001</w:t>
      </w:r>
      <w:r>
        <w:rPr>
          <w:rFonts w:ascii="Courier New" w:hAnsi="Courier New" w:cs="Courier New" w:hint="eastAsia"/>
          <w:lang w:eastAsia="zh-TW"/>
        </w:rPr>
        <w:t>下列的值</w:t>
      </w: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4500"/>
      </w:tblGrid>
      <w:tr w:rsidR="00C523A5" w:rsidRPr="008307BB">
        <w:tc>
          <w:tcPr>
            <w:tcW w:w="2700" w:type="dxa"/>
          </w:tcPr>
          <w:p w:rsidR="00C523A5" w:rsidRPr="008307BB" w:rsidRDefault="00C523A5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覆核日期</w:t>
            </w:r>
            <w:r w:rsidRPr="008307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523A5" w:rsidRPr="001B7181" w:rsidRDefault="00C523A5" w:rsidP="007F7E70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</w:t>
            </w:r>
            <w:r>
              <w:rPr>
                <w:rFonts w:ascii="Courier New" w:hAnsi="Courier New" w:cs="Courier New" w:hint="eastAsia"/>
                <w:sz w:val="20"/>
              </w:rPr>
              <w:t>ull</w:t>
            </w:r>
          </w:p>
        </w:tc>
      </w:tr>
      <w:tr w:rsidR="00C523A5" w:rsidRPr="008307BB">
        <w:tc>
          <w:tcPr>
            <w:tcW w:w="2700" w:type="dxa"/>
          </w:tcPr>
          <w:p w:rsidR="00C523A5" w:rsidRPr="008307BB" w:rsidRDefault="00C523A5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覆核單位</w:t>
            </w:r>
          </w:p>
        </w:tc>
        <w:tc>
          <w:tcPr>
            <w:tcW w:w="4500" w:type="dxa"/>
          </w:tcPr>
          <w:p w:rsidR="00C523A5" w:rsidRPr="001B7181" w:rsidRDefault="00C523A5" w:rsidP="007F7E70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</w:t>
            </w:r>
            <w:r>
              <w:rPr>
                <w:rFonts w:ascii="Courier New" w:hAnsi="Courier New" w:cs="Courier New" w:hint="eastAsia"/>
                <w:sz w:val="20"/>
              </w:rPr>
              <w:t>ull</w:t>
            </w:r>
          </w:p>
        </w:tc>
      </w:tr>
      <w:tr w:rsidR="00C523A5" w:rsidRPr="008307BB">
        <w:tc>
          <w:tcPr>
            <w:tcW w:w="2700" w:type="dxa"/>
          </w:tcPr>
          <w:p w:rsidR="00C523A5" w:rsidRPr="008307BB" w:rsidRDefault="00C523A5" w:rsidP="007F7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覆核人員</w:t>
            </w:r>
            <w:r w:rsidRPr="008307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523A5" w:rsidRPr="001B7181" w:rsidRDefault="00C523A5" w:rsidP="007F7E70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</w:t>
            </w:r>
            <w:r>
              <w:rPr>
                <w:rFonts w:ascii="Courier New" w:hAnsi="Courier New" w:cs="Courier New" w:hint="eastAsia"/>
                <w:sz w:val="20"/>
              </w:rPr>
              <w:t>ull</w:t>
            </w:r>
          </w:p>
        </w:tc>
      </w:tr>
      <w:tr w:rsidR="003E792D" w:rsidRPr="008307BB">
        <w:tc>
          <w:tcPr>
            <w:tcW w:w="2700" w:type="dxa"/>
          </w:tcPr>
          <w:p w:rsidR="003E792D" w:rsidRPr="003950AF" w:rsidRDefault="003E792D" w:rsidP="007F7E70">
            <w:pPr>
              <w:rPr>
                <w:rFonts w:asci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 w:hint="eastAsia"/>
                <w:dstrike/>
                <w:sz w:val="20"/>
                <w:szCs w:val="20"/>
              </w:rPr>
              <w:t>帳務日期</w:t>
            </w:r>
          </w:p>
        </w:tc>
        <w:tc>
          <w:tcPr>
            <w:tcW w:w="4500" w:type="dxa"/>
          </w:tcPr>
          <w:p w:rsidR="003E792D" w:rsidRPr="003950AF" w:rsidRDefault="003E792D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N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ull</w:t>
            </w:r>
          </w:p>
        </w:tc>
      </w:tr>
      <w:tr w:rsidR="00C523A5" w:rsidRPr="008307BB">
        <w:tc>
          <w:tcPr>
            <w:tcW w:w="2700" w:type="dxa"/>
          </w:tcPr>
          <w:p w:rsidR="00C523A5" w:rsidRPr="003950AF" w:rsidRDefault="00C523A5" w:rsidP="007F7E70">
            <w:pPr>
              <w:rPr>
                <w:rFonts w:ascii="Courier New" w:hAnsi="Courier New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入帳交易序號</w:t>
            </w:r>
          </w:p>
        </w:tc>
        <w:tc>
          <w:tcPr>
            <w:tcW w:w="4500" w:type="dxa"/>
          </w:tcPr>
          <w:p w:rsidR="00C523A5" w:rsidRPr="003950AF" w:rsidRDefault="00C523A5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N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ull</w:t>
            </w:r>
          </w:p>
        </w:tc>
      </w:tr>
      <w:tr w:rsidR="001D141A" w:rsidRPr="008307BB">
        <w:tc>
          <w:tcPr>
            <w:tcW w:w="2700" w:type="dxa"/>
          </w:tcPr>
          <w:p w:rsidR="001D141A" w:rsidRPr="003950AF" w:rsidRDefault="001D141A" w:rsidP="007F7E70">
            <w:pPr>
              <w:rPr>
                <w:rFonts w:ascii="Courier New" w:hAnsi="新細明體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/>
                <w:dstrike/>
                <w:sz w:val="20"/>
                <w:szCs w:val="20"/>
              </w:rPr>
              <w:t>傳票批號</w:t>
            </w:r>
          </w:p>
        </w:tc>
        <w:tc>
          <w:tcPr>
            <w:tcW w:w="4500" w:type="dxa"/>
          </w:tcPr>
          <w:p w:rsidR="001D141A" w:rsidRPr="003950AF" w:rsidRDefault="001D141A" w:rsidP="007F7E70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N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ull</w:t>
            </w:r>
          </w:p>
        </w:tc>
      </w:tr>
      <w:tr w:rsidR="003E792D" w:rsidRPr="008307BB">
        <w:tc>
          <w:tcPr>
            <w:tcW w:w="2700" w:type="dxa"/>
          </w:tcPr>
          <w:p w:rsidR="003E792D" w:rsidRPr="003950AF" w:rsidRDefault="003E792D" w:rsidP="007F7E70">
            <w:pPr>
              <w:rPr>
                <w:rFonts w:ascii="Courier New" w:hAnsi="新細明體" w:cs="Courier New"/>
                <w:dstrike/>
                <w:sz w:val="20"/>
                <w:szCs w:val="20"/>
              </w:rPr>
            </w:pPr>
            <w:r w:rsidRPr="003950AF">
              <w:rPr>
                <w:rFonts w:ascii="Courier New" w:hAnsi="新細明體" w:cs="Courier New" w:hint="eastAsia"/>
                <w:dstrike/>
                <w:sz w:val="20"/>
                <w:szCs w:val="20"/>
              </w:rPr>
              <w:t>傳票組號</w:t>
            </w:r>
          </w:p>
        </w:tc>
        <w:tc>
          <w:tcPr>
            <w:tcW w:w="4500" w:type="dxa"/>
          </w:tcPr>
          <w:p w:rsidR="003E792D" w:rsidRPr="003950AF" w:rsidRDefault="003E792D" w:rsidP="00292265">
            <w:pPr>
              <w:pStyle w:val="a9"/>
              <w:ind w:left="0"/>
              <w:rPr>
                <w:rFonts w:ascii="Courier New" w:hAnsi="Courier New" w:cs="Courier New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N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ull</w:t>
            </w:r>
          </w:p>
        </w:tc>
      </w:tr>
      <w:tr w:rsidR="003E792D" w:rsidRPr="008307BB">
        <w:tc>
          <w:tcPr>
            <w:tcW w:w="2700" w:type="dxa"/>
          </w:tcPr>
          <w:p w:rsidR="003E792D" w:rsidRPr="003950AF" w:rsidRDefault="003E792D" w:rsidP="007F7E70">
            <w:pPr>
              <w:rPr>
                <w:rFonts w:ascii="Courier New" w:cs="Courier New"/>
                <w:dstrike/>
                <w:sz w:val="20"/>
                <w:szCs w:val="20"/>
              </w:rPr>
            </w:pPr>
            <w:r w:rsidRPr="003950AF">
              <w:rPr>
                <w:rFonts w:ascii="新細明體" w:hAnsi="新細明體" w:cs="Courier New"/>
                <w:dstrike/>
                <w:sz w:val="20"/>
                <w:szCs w:val="20"/>
              </w:rPr>
              <w:t>暫應收入帳編號</w:t>
            </w:r>
          </w:p>
        </w:tc>
        <w:tc>
          <w:tcPr>
            <w:tcW w:w="4500" w:type="dxa"/>
          </w:tcPr>
          <w:p w:rsidR="003E792D" w:rsidRPr="003950AF" w:rsidRDefault="003E792D" w:rsidP="007F7E70">
            <w:pPr>
              <w:pStyle w:val="a9"/>
              <w:ind w:left="0"/>
              <w:rPr>
                <w:rFonts w:ascii="Courier New" w:hAnsi="Courier New" w:cs="Courier New" w:hint="eastAsia"/>
                <w:dstrike/>
                <w:sz w:val="20"/>
              </w:rPr>
            </w:pPr>
            <w:r w:rsidRPr="003950AF">
              <w:rPr>
                <w:rFonts w:ascii="Courier New" w:hAnsi="Courier New" w:cs="Courier New"/>
                <w:dstrike/>
                <w:sz w:val="20"/>
              </w:rPr>
              <w:t>N</w:t>
            </w:r>
            <w:r w:rsidRPr="003950AF">
              <w:rPr>
                <w:rFonts w:ascii="Courier New" w:hAnsi="Courier New" w:cs="Courier New" w:hint="eastAsia"/>
                <w:dstrike/>
                <w:sz w:val="20"/>
              </w:rPr>
              <w:t>ull</w:t>
            </w:r>
          </w:p>
        </w:tc>
      </w:tr>
    </w:tbl>
    <w:p w:rsidR="00C523A5" w:rsidRPr="00042637" w:rsidRDefault="00C523A5" w:rsidP="00C523A5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lang w:eastAsia="zh-TW"/>
        </w:rPr>
        <w:t>若</w:t>
      </w:r>
      <w:r w:rsidR="00355AE1">
        <w:rPr>
          <w:rFonts w:ascii="Courier New" w:hAnsi="Courier New" w:cs="Courier New" w:hint="eastAsia"/>
          <w:kern w:val="2"/>
          <w:lang w:eastAsia="zh-TW"/>
        </w:rPr>
        <w:t>4</w:t>
      </w:r>
      <w:r>
        <w:rPr>
          <w:rFonts w:ascii="Courier New" w:hAnsi="Courier New" w:cs="Courier New" w:hint="eastAsia"/>
          <w:kern w:val="2"/>
          <w:lang w:eastAsia="zh-TW"/>
        </w:rPr>
        <w:t>.3~</w:t>
      </w:r>
      <w:r w:rsidR="00355AE1">
        <w:rPr>
          <w:rFonts w:ascii="Courier New" w:hAnsi="Courier New" w:cs="Courier New" w:hint="eastAsia"/>
          <w:kern w:val="2"/>
          <w:lang w:eastAsia="zh-TW"/>
        </w:rPr>
        <w:t>4</w:t>
      </w:r>
      <w:r>
        <w:rPr>
          <w:rFonts w:ascii="Courier New" w:hAnsi="Courier New" w:cs="Courier New" w:hint="eastAsia"/>
          <w:kern w:val="2"/>
          <w:lang w:eastAsia="zh-TW"/>
        </w:rPr>
        <w:t>.</w:t>
      </w:r>
      <w:r w:rsidR="00355AE1">
        <w:rPr>
          <w:rFonts w:ascii="Courier New" w:hAnsi="Courier New" w:cs="Courier New" w:hint="eastAsia"/>
          <w:kern w:val="2"/>
          <w:lang w:eastAsia="zh-TW"/>
        </w:rPr>
        <w:t>6</w:t>
      </w:r>
      <w:r>
        <w:rPr>
          <w:rFonts w:ascii="Courier New" w:hAnsi="Courier New" w:cs="Courier New" w:hint="eastAsia"/>
          <w:kern w:val="2"/>
          <w:lang w:eastAsia="zh-TW"/>
        </w:rPr>
        <w:t>有任一發生錯誤訊息，需</w:t>
      </w:r>
      <w:r w:rsidRPr="00042637">
        <w:rPr>
          <w:rFonts w:ascii="Courier New" w:hAnsi="Courier New" w:cs="Courier New"/>
          <w:kern w:val="2"/>
          <w:lang w:eastAsia="zh-TW"/>
        </w:rPr>
        <w:t>ROLLBACK</w:t>
      </w:r>
      <w:r w:rsidRPr="00042637">
        <w:rPr>
          <w:rFonts w:ascii="Courier New" w:hAnsi="新細明體" w:cs="Courier New"/>
          <w:kern w:val="2"/>
          <w:lang w:eastAsia="zh-TW"/>
        </w:rPr>
        <w:t>。</w:t>
      </w:r>
    </w:p>
    <w:p w:rsidR="00065EF7" w:rsidRPr="007B767C" w:rsidRDefault="00065EF7" w:rsidP="00464B2F">
      <w:pPr>
        <w:pStyle w:val="Tabletext"/>
        <w:keepLines w:val="0"/>
        <w:spacing w:after="0" w:line="240" w:lineRule="auto"/>
        <w:rPr>
          <w:kern w:val="2"/>
          <w:lang w:eastAsia="zh-TW"/>
        </w:rPr>
      </w:pPr>
    </w:p>
    <w:sectPr w:rsidR="00065EF7" w:rsidRPr="007B767C" w:rsidSect="00DE1965">
      <w:footerReference w:type="even" r:id="rId8"/>
      <w:footerReference w:type="default" r:id="rId9"/>
      <w:pgSz w:w="11906" w:h="16838"/>
      <w:pgMar w:top="567" w:right="567" w:bottom="567" w:left="56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80" w:rsidRDefault="00FF4480">
      <w:r>
        <w:separator/>
      </w:r>
    </w:p>
  </w:endnote>
  <w:endnote w:type="continuationSeparator" w:id="0">
    <w:p w:rsidR="00FF4480" w:rsidRDefault="00FF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65" w:rsidRDefault="00A31D6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1D65" w:rsidRDefault="00A31D6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65" w:rsidRDefault="00A31D6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C7F">
      <w:rPr>
        <w:rStyle w:val="a6"/>
        <w:noProof/>
      </w:rPr>
      <w:t>3</w:t>
    </w:r>
    <w:r>
      <w:rPr>
        <w:rStyle w:val="a6"/>
      </w:rPr>
      <w:fldChar w:fldCharType="end"/>
    </w:r>
  </w:p>
  <w:p w:rsidR="00A31D65" w:rsidRDefault="00A31D6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80" w:rsidRDefault="00FF4480">
      <w:r>
        <w:separator/>
      </w:r>
    </w:p>
  </w:footnote>
  <w:footnote w:type="continuationSeparator" w:id="0">
    <w:p w:rsidR="00FF4480" w:rsidRDefault="00FF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B7"/>
    <w:multiLevelType w:val="multilevel"/>
    <w:tmpl w:val="F72CF6A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B921A64"/>
    <w:multiLevelType w:val="multilevel"/>
    <w:tmpl w:val="431ABF3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3" w15:restartNumberingAfterBreak="0">
    <w:nsid w:val="0BBF463E"/>
    <w:multiLevelType w:val="hybridMultilevel"/>
    <w:tmpl w:val="1938DE2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B6069F4"/>
    <w:multiLevelType w:val="multilevel"/>
    <w:tmpl w:val="D0721F2E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33"/>
        </w:tabs>
        <w:ind w:left="1433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6"/>
        </w:tabs>
        <w:ind w:left="211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9"/>
        </w:tabs>
        <w:ind w:left="279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2"/>
        </w:tabs>
        <w:ind w:left="348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95"/>
        </w:tabs>
        <w:ind w:left="4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8"/>
        </w:tabs>
        <w:ind w:left="5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21"/>
        </w:tabs>
        <w:ind w:left="62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440"/>
      </w:pPr>
      <w:rPr>
        <w:rFonts w:hint="default"/>
      </w:rPr>
    </w:lvl>
  </w:abstractNum>
  <w:abstractNum w:abstractNumId="6" w15:restartNumberingAfterBreak="0">
    <w:nsid w:val="1DC957B2"/>
    <w:multiLevelType w:val="multilevel"/>
    <w:tmpl w:val="336AD9C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7" w15:restartNumberingAfterBreak="0">
    <w:nsid w:val="1EF42118"/>
    <w:multiLevelType w:val="multilevel"/>
    <w:tmpl w:val="B8A4E8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細明體" w:eastAsia="細明體" w:hAnsi="細明體" w:cs="Times New Roman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細明體" w:eastAsia="細明體" w:hAnsi="細明體" w:cs="Times New Roman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8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5D06404"/>
    <w:multiLevelType w:val="multilevel"/>
    <w:tmpl w:val="7C8EF7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0" w15:restartNumberingAfterBreak="0">
    <w:nsid w:val="289B774F"/>
    <w:multiLevelType w:val="multilevel"/>
    <w:tmpl w:val="D8C473F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1" w15:restartNumberingAfterBreak="0">
    <w:nsid w:val="2C6A0DE7"/>
    <w:multiLevelType w:val="multilevel"/>
    <w:tmpl w:val="315E36F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2" w15:restartNumberingAfterBreak="0">
    <w:nsid w:val="2E052249"/>
    <w:multiLevelType w:val="multilevel"/>
    <w:tmpl w:val="0E645C84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ascii="Times New Roman" w:eastAsia="新細明體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5"/>
        </w:tabs>
        <w:ind w:left="1535" w:hanging="555"/>
      </w:pPr>
      <w:rPr>
        <w:rFonts w:ascii="Times New Roman" w:eastAsia="新細明體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680"/>
        </w:tabs>
        <w:ind w:left="2680" w:hanging="720"/>
      </w:pPr>
      <w:rPr>
        <w:rFonts w:ascii="Times New Roman" w:eastAsia="新細明體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60"/>
        </w:tabs>
        <w:ind w:left="3660" w:hanging="720"/>
      </w:pPr>
      <w:rPr>
        <w:rFonts w:ascii="Times New Roman" w:eastAsia="新細明體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00"/>
        </w:tabs>
        <w:ind w:left="5000" w:hanging="1080"/>
      </w:pPr>
      <w:rPr>
        <w:rFonts w:ascii="Times New Roman" w:eastAsia="新細明體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340"/>
        </w:tabs>
        <w:ind w:left="6340" w:hanging="1440"/>
      </w:pPr>
      <w:rPr>
        <w:rFonts w:ascii="Times New Roman" w:eastAsia="新細明體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320"/>
        </w:tabs>
        <w:ind w:left="7320" w:hanging="1440"/>
      </w:pPr>
      <w:rPr>
        <w:rFonts w:ascii="Times New Roman" w:eastAsia="新細明體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60"/>
        </w:tabs>
        <w:ind w:left="8660" w:hanging="1800"/>
      </w:pPr>
      <w:rPr>
        <w:rFonts w:ascii="Times New Roman" w:eastAsia="新細明體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0"/>
        </w:tabs>
        <w:ind w:left="9640" w:hanging="1800"/>
      </w:pPr>
      <w:rPr>
        <w:rFonts w:ascii="Times New Roman" w:eastAsia="新細明體" w:hAnsi="Times New Roman" w:hint="default"/>
      </w:rPr>
    </w:lvl>
  </w:abstractNum>
  <w:abstractNum w:abstractNumId="13" w15:restartNumberingAfterBreak="0">
    <w:nsid w:val="3F223E6B"/>
    <w:multiLevelType w:val="multilevel"/>
    <w:tmpl w:val="B4103E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新細明體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022"/>
        </w:tabs>
        <w:ind w:left="126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57B46B5"/>
    <w:multiLevelType w:val="multilevel"/>
    <w:tmpl w:val="A0428BB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5" w15:restartNumberingAfterBreak="0">
    <w:nsid w:val="4BA70518"/>
    <w:multiLevelType w:val="multilevel"/>
    <w:tmpl w:val="2A3CBB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6" w15:restartNumberingAfterBreak="0">
    <w:nsid w:val="4D50314D"/>
    <w:multiLevelType w:val="multilevel"/>
    <w:tmpl w:val="1048DD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7" w15:restartNumberingAfterBreak="0">
    <w:nsid w:val="4E2F20CF"/>
    <w:multiLevelType w:val="multilevel"/>
    <w:tmpl w:val="C1C42AF2"/>
    <w:lvl w:ilvl="0">
      <w:start w:val="9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ascii="細明體" w:eastAsia="細明體" w:hAnsi="細明體" w:hint="default"/>
      </w:rPr>
    </w:lvl>
    <w:lvl w:ilvl="1">
      <w:start w:val="1"/>
      <w:numFmt w:val="decimal"/>
      <w:lvlText w:val="%1.%2"/>
      <w:lvlJc w:val="left"/>
      <w:pPr>
        <w:tabs>
          <w:tab w:val="num" w:pos="1615"/>
        </w:tabs>
        <w:ind w:left="1615" w:hanging="615"/>
      </w:pPr>
      <w:rPr>
        <w:rFonts w:ascii="細明體" w:eastAsia="細明體" w:hAnsi="細明體"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ascii="細明體" w:eastAsia="細明體" w:hAnsi="細明體"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ascii="細明體" w:eastAsia="細明體" w:hAnsi="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ascii="細明體" w:eastAsia="細明體" w:hAnsi="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ascii="細明體" w:eastAsia="細明體" w:hAnsi="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ascii="細明體" w:eastAsia="細明體" w:hAnsi="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ascii="細明體" w:eastAsia="細明體" w:hAnsi="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ascii="細明體" w:eastAsia="細明體" w:hAnsi="細明體" w:hint="default"/>
      </w:rPr>
    </w:lvl>
  </w:abstractNum>
  <w:abstractNum w:abstractNumId="18" w15:restartNumberingAfterBreak="0">
    <w:nsid w:val="5096460A"/>
    <w:multiLevelType w:val="multilevel"/>
    <w:tmpl w:val="570E1960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05"/>
        </w:tabs>
        <w:ind w:left="1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abstractNum w:abstractNumId="19" w15:restartNumberingAfterBreak="0">
    <w:nsid w:val="586138CD"/>
    <w:multiLevelType w:val="multilevel"/>
    <w:tmpl w:val="A2AAFC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0" w15:restartNumberingAfterBreak="0">
    <w:nsid w:val="5C073917"/>
    <w:multiLevelType w:val="multilevel"/>
    <w:tmpl w:val="ED0ECF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1" w15:restartNumberingAfterBreak="0">
    <w:nsid w:val="62C90BE5"/>
    <w:multiLevelType w:val="hybridMultilevel"/>
    <w:tmpl w:val="FC061714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8467BD"/>
    <w:multiLevelType w:val="multilevel"/>
    <w:tmpl w:val="277C41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3" w15:restartNumberingAfterBreak="0">
    <w:nsid w:val="78F40B84"/>
    <w:multiLevelType w:val="multilevel"/>
    <w:tmpl w:val="E3BAF1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Courier New" w:eastAsia="細明體" w:hAnsi="Courier New" w:cs="Times New Roman"/>
        <w:szCs w:val="20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Courier New" w:eastAsia="細明體" w:hAnsi="Courier New" w:cs="Times New Roman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ascii="Courier New" w:hAnsi="Courier New" w:hint="eastAsia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ascii="Courier New" w:hAnsi="Courier New"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7B20594C"/>
    <w:multiLevelType w:val="multilevel"/>
    <w:tmpl w:val="F4A64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25" w15:restartNumberingAfterBreak="0">
    <w:nsid w:val="7C824968"/>
    <w:multiLevelType w:val="hybridMultilevel"/>
    <w:tmpl w:val="C754634A"/>
    <w:lvl w:ilvl="0" w:tplc="91B2C93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2CFAFC1C">
      <w:start w:val="1"/>
      <w:numFmt w:val="decimal"/>
      <w:lvlText w:val="%2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2" w:tplc="5CA0FB84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BAFAAE90">
      <w:numFmt w:val="none"/>
      <w:lvlText w:val=""/>
      <w:lvlJc w:val="left"/>
      <w:pPr>
        <w:tabs>
          <w:tab w:val="num" w:pos="360"/>
        </w:tabs>
      </w:pPr>
    </w:lvl>
    <w:lvl w:ilvl="4" w:tplc="63D8AA7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0DE392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460FC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0687CC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DB8982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8043B0"/>
    <w:multiLevelType w:val="hybridMultilevel"/>
    <w:tmpl w:val="F4B21154"/>
    <w:lvl w:ilvl="0" w:tplc="015C7DF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158B13C">
      <w:numFmt w:val="none"/>
      <w:lvlText w:val=""/>
      <w:lvlJc w:val="left"/>
      <w:pPr>
        <w:tabs>
          <w:tab w:val="num" w:pos="360"/>
        </w:tabs>
      </w:pPr>
    </w:lvl>
    <w:lvl w:ilvl="2" w:tplc="CD281274">
      <w:numFmt w:val="none"/>
      <w:lvlText w:val=""/>
      <w:lvlJc w:val="left"/>
      <w:pPr>
        <w:tabs>
          <w:tab w:val="num" w:pos="360"/>
        </w:tabs>
      </w:pPr>
    </w:lvl>
    <w:lvl w:ilvl="3" w:tplc="4ADE8186">
      <w:numFmt w:val="none"/>
      <w:lvlText w:val=""/>
      <w:lvlJc w:val="left"/>
      <w:pPr>
        <w:tabs>
          <w:tab w:val="num" w:pos="360"/>
        </w:tabs>
      </w:pPr>
    </w:lvl>
    <w:lvl w:ilvl="4" w:tplc="735638D0">
      <w:numFmt w:val="none"/>
      <w:lvlText w:val=""/>
      <w:lvlJc w:val="left"/>
      <w:pPr>
        <w:tabs>
          <w:tab w:val="num" w:pos="360"/>
        </w:tabs>
      </w:pPr>
    </w:lvl>
    <w:lvl w:ilvl="5" w:tplc="EB4A24DA">
      <w:numFmt w:val="none"/>
      <w:lvlText w:val=""/>
      <w:lvlJc w:val="left"/>
      <w:pPr>
        <w:tabs>
          <w:tab w:val="num" w:pos="360"/>
        </w:tabs>
      </w:pPr>
    </w:lvl>
    <w:lvl w:ilvl="6" w:tplc="08389A86">
      <w:numFmt w:val="none"/>
      <w:lvlText w:val=""/>
      <w:lvlJc w:val="left"/>
      <w:pPr>
        <w:tabs>
          <w:tab w:val="num" w:pos="360"/>
        </w:tabs>
      </w:pPr>
    </w:lvl>
    <w:lvl w:ilvl="7" w:tplc="99A4B578">
      <w:numFmt w:val="none"/>
      <w:lvlText w:val=""/>
      <w:lvlJc w:val="left"/>
      <w:pPr>
        <w:tabs>
          <w:tab w:val="num" w:pos="360"/>
        </w:tabs>
      </w:pPr>
    </w:lvl>
    <w:lvl w:ilvl="8" w:tplc="2AB4C966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7F3A2F2F"/>
    <w:multiLevelType w:val="hybridMultilevel"/>
    <w:tmpl w:val="CEF08258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28417E6">
      <w:numFmt w:val="none"/>
      <w:lvlText w:val=""/>
      <w:lvlJc w:val="left"/>
      <w:pPr>
        <w:tabs>
          <w:tab w:val="num" w:pos="360"/>
        </w:tabs>
      </w:pPr>
    </w:lvl>
    <w:lvl w:ilvl="2" w:tplc="2C82D194">
      <w:numFmt w:val="none"/>
      <w:lvlText w:val=""/>
      <w:lvlJc w:val="left"/>
      <w:pPr>
        <w:tabs>
          <w:tab w:val="num" w:pos="360"/>
        </w:tabs>
      </w:pPr>
    </w:lvl>
    <w:lvl w:ilvl="3" w:tplc="B6E27B0E">
      <w:numFmt w:val="none"/>
      <w:lvlText w:val=""/>
      <w:lvlJc w:val="left"/>
      <w:pPr>
        <w:tabs>
          <w:tab w:val="num" w:pos="360"/>
        </w:tabs>
      </w:pPr>
    </w:lvl>
    <w:lvl w:ilvl="4" w:tplc="3BBA9D62">
      <w:numFmt w:val="none"/>
      <w:lvlText w:val=""/>
      <w:lvlJc w:val="left"/>
      <w:pPr>
        <w:tabs>
          <w:tab w:val="num" w:pos="360"/>
        </w:tabs>
      </w:pPr>
    </w:lvl>
    <w:lvl w:ilvl="5" w:tplc="3CB65E12">
      <w:numFmt w:val="none"/>
      <w:lvlText w:val=""/>
      <w:lvlJc w:val="left"/>
      <w:pPr>
        <w:tabs>
          <w:tab w:val="num" w:pos="360"/>
        </w:tabs>
      </w:pPr>
    </w:lvl>
    <w:lvl w:ilvl="6" w:tplc="2FDC7B12">
      <w:numFmt w:val="none"/>
      <w:lvlText w:val=""/>
      <w:lvlJc w:val="left"/>
      <w:pPr>
        <w:tabs>
          <w:tab w:val="num" w:pos="360"/>
        </w:tabs>
      </w:pPr>
    </w:lvl>
    <w:lvl w:ilvl="7" w:tplc="BDFE30F4">
      <w:numFmt w:val="none"/>
      <w:lvlText w:val=""/>
      <w:lvlJc w:val="left"/>
      <w:pPr>
        <w:tabs>
          <w:tab w:val="num" w:pos="360"/>
        </w:tabs>
      </w:pPr>
    </w:lvl>
    <w:lvl w:ilvl="8" w:tplc="8B40829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5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22"/>
  </w:num>
  <w:num w:numId="10">
    <w:abstractNumId w:val="9"/>
  </w:num>
  <w:num w:numId="11">
    <w:abstractNumId w:val="16"/>
  </w:num>
  <w:num w:numId="12">
    <w:abstractNumId w:val="11"/>
  </w:num>
  <w:num w:numId="13">
    <w:abstractNumId w:val="24"/>
  </w:num>
  <w:num w:numId="14">
    <w:abstractNumId w:val="6"/>
  </w:num>
  <w:num w:numId="15">
    <w:abstractNumId w:val="5"/>
  </w:num>
  <w:num w:numId="16">
    <w:abstractNumId w:val="15"/>
  </w:num>
  <w:num w:numId="17">
    <w:abstractNumId w:val="19"/>
  </w:num>
  <w:num w:numId="18">
    <w:abstractNumId w:val="14"/>
  </w:num>
  <w:num w:numId="19">
    <w:abstractNumId w:val="20"/>
  </w:num>
  <w:num w:numId="20">
    <w:abstractNumId w:val="2"/>
  </w:num>
  <w:num w:numId="21">
    <w:abstractNumId w:val="10"/>
  </w:num>
  <w:num w:numId="22">
    <w:abstractNumId w:val="12"/>
  </w:num>
  <w:num w:numId="23">
    <w:abstractNumId w:val="17"/>
  </w:num>
  <w:num w:numId="24">
    <w:abstractNumId w:val="18"/>
  </w:num>
  <w:num w:numId="25">
    <w:abstractNumId w:val="13"/>
  </w:num>
  <w:num w:numId="26">
    <w:abstractNumId w:val="7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0B96"/>
    <w:rsid w:val="00002084"/>
    <w:rsid w:val="00002736"/>
    <w:rsid w:val="00002C45"/>
    <w:rsid w:val="000034A9"/>
    <w:rsid w:val="00004189"/>
    <w:rsid w:val="00004647"/>
    <w:rsid w:val="00004C91"/>
    <w:rsid w:val="0000540B"/>
    <w:rsid w:val="0000577F"/>
    <w:rsid w:val="00006747"/>
    <w:rsid w:val="00007136"/>
    <w:rsid w:val="00007A57"/>
    <w:rsid w:val="00010723"/>
    <w:rsid w:val="00011232"/>
    <w:rsid w:val="00011FDA"/>
    <w:rsid w:val="000131D5"/>
    <w:rsid w:val="0001403B"/>
    <w:rsid w:val="00014434"/>
    <w:rsid w:val="000158C2"/>
    <w:rsid w:val="00016F9A"/>
    <w:rsid w:val="00016FE9"/>
    <w:rsid w:val="00017A67"/>
    <w:rsid w:val="00023A12"/>
    <w:rsid w:val="00024742"/>
    <w:rsid w:val="000259A1"/>
    <w:rsid w:val="00025BB5"/>
    <w:rsid w:val="00027923"/>
    <w:rsid w:val="00032EA8"/>
    <w:rsid w:val="00033623"/>
    <w:rsid w:val="00037238"/>
    <w:rsid w:val="000408FD"/>
    <w:rsid w:val="00041D53"/>
    <w:rsid w:val="0004260C"/>
    <w:rsid w:val="00042637"/>
    <w:rsid w:val="00042FD4"/>
    <w:rsid w:val="00043357"/>
    <w:rsid w:val="00043812"/>
    <w:rsid w:val="00043EFA"/>
    <w:rsid w:val="000456AE"/>
    <w:rsid w:val="000457B5"/>
    <w:rsid w:val="00046DC3"/>
    <w:rsid w:val="00052605"/>
    <w:rsid w:val="00054BA1"/>
    <w:rsid w:val="00055F93"/>
    <w:rsid w:val="00056B40"/>
    <w:rsid w:val="0006024B"/>
    <w:rsid w:val="00060CAD"/>
    <w:rsid w:val="000642F4"/>
    <w:rsid w:val="00065EF7"/>
    <w:rsid w:val="0006771E"/>
    <w:rsid w:val="000746B2"/>
    <w:rsid w:val="00075006"/>
    <w:rsid w:val="00076375"/>
    <w:rsid w:val="000763EA"/>
    <w:rsid w:val="000810E2"/>
    <w:rsid w:val="00082D56"/>
    <w:rsid w:val="00085F73"/>
    <w:rsid w:val="00087988"/>
    <w:rsid w:val="00090827"/>
    <w:rsid w:val="00091F0E"/>
    <w:rsid w:val="00093939"/>
    <w:rsid w:val="000A350F"/>
    <w:rsid w:val="000A4DA4"/>
    <w:rsid w:val="000A4EDF"/>
    <w:rsid w:val="000A6411"/>
    <w:rsid w:val="000A643D"/>
    <w:rsid w:val="000A6696"/>
    <w:rsid w:val="000B1CE5"/>
    <w:rsid w:val="000B3809"/>
    <w:rsid w:val="000B4293"/>
    <w:rsid w:val="000B69A1"/>
    <w:rsid w:val="000B6AB0"/>
    <w:rsid w:val="000B7C93"/>
    <w:rsid w:val="000C1136"/>
    <w:rsid w:val="000C5E45"/>
    <w:rsid w:val="000C6C70"/>
    <w:rsid w:val="000D0FE2"/>
    <w:rsid w:val="000D38BA"/>
    <w:rsid w:val="000D3BF9"/>
    <w:rsid w:val="000D63AA"/>
    <w:rsid w:val="000E14C9"/>
    <w:rsid w:val="000E1EEC"/>
    <w:rsid w:val="000E2C79"/>
    <w:rsid w:val="000E4DC6"/>
    <w:rsid w:val="000F472F"/>
    <w:rsid w:val="000F6CC7"/>
    <w:rsid w:val="0010044F"/>
    <w:rsid w:val="00102310"/>
    <w:rsid w:val="00102647"/>
    <w:rsid w:val="001042A1"/>
    <w:rsid w:val="001067C6"/>
    <w:rsid w:val="001108FA"/>
    <w:rsid w:val="0011236B"/>
    <w:rsid w:val="001207B2"/>
    <w:rsid w:val="001221C2"/>
    <w:rsid w:val="00122651"/>
    <w:rsid w:val="00122CC9"/>
    <w:rsid w:val="0012356F"/>
    <w:rsid w:val="00124837"/>
    <w:rsid w:val="0012513A"/>
    <w:rsid w:val="001269E1"/>
    <w:rsid w:val="00127F07"/>
    <w:rsid w:val="00130C41"/>
    <w:rsid w:val="001310F8"/>
    <w:rsid w:val="00131498"/>
    <w:rsid w:val="00131687"/>
    <w:rsid w:val="00132567"/>
    <w:rsid w:val="00132A7B"/>
    <w:rsid w:val="00133974"/>
    <w:rsid w:val="0013746E"/>
    <w:rsid w:val="00137B3D"/>
    <w:rsid w:val="00145482"/>
    <w:rsid w:val="001456A5"/>
    <w:rsid w:val="00145980"/>
    <w:rsid w:val="001474FB"/>
    <w:rsid w:val="00147A5D"/>
    <w:rsid w:val="00150431"/>
    <w:rsid w:val="00154876"/>
    <w:rsid w:val="00154B5C"/>
    <w:rsid w:val="00155E62"/>
    <w:rsid w:val="00164BA2"/>
    <w:rsid w:val="00166C48"/>
    <w:rsid w:val="00166D49"/>
    <w:rsid w:val="0016722B"/>
    <w:rsid w:val="00171E92"/>
    <w:rsid w:val="00172C11"/>
    <w:rsid w:val="00174B47"/>
    <w:rsid w:val="00174B8B"/>
    <w:rsid w:val="0017544B"/>
    <w:rsid w:val="00175A04"/>
    <w:rsid w:val="00175FA4"/>
    <w:rsid w:val="0017741A"/>
    <w:rsid w:val="001832FE"/>
    <w:rsid w:val="0018370C"/>
    <w:rsid w:val="001851EE"/>
    <w:rsid w:val="001878C8"/>
    <w:rsid w:val="0019214E"/>
    <w:rsid w:val="00194B8A"/>
    <w:rsid w:val="001962FF"/>
    <w:rsid w:val="001A2BE0"/>
    <w:rsid w:val="001A343E"/>
    <w:rsid w:val="001A3956"/>
    <w:rsid w:val="001A4D74"/>
    <w:rsid w:val="001A68DE"/>
    <w:rsid w:val="001B11CE"/>
    <w:rsid w:val="001B14CA"/>
    <w:rsid w:val="001B33E9"/>
    <w:rsid w:val="001B3AC1"/>
    <w:rsid w:val="001B3B5A"/>
    <w:rsid w:val="001B4D60"/>
    <w:rsid w:val="001B6987"/>
    <w:rsid w:val="001B7181"/>
    <w:rsid w:val="001C3F66"/>
    <w:rsid w:val="001C5C55"/>
    <w:rsid w:val="001C7B0D"/>
    <w:rsid w:val="001C7CE1"/>
    <w:rsid w:val="001D1195"/>
    <w:rsid w:val="001D141A"/>
    <w:rsid w:val="001D357D"/>
    <w:rsid w:val="001D3A92"/>
    <w:rsid w:val="001D3E7A"/>
    <w:rsid w:val="001D5D3F"/>
    <w:rsid w:val="001D5E86"/>
    <w:rsid w:val="001D784F"/>
    <w:rsid w:val="001E023C"/>
    <w:rsid w:val="001E29CB"/>
    <w:rsid w:val="001E394B"/>
    <w:rsid w:val="001E3A58"/>
    <w:rsid w:val="001E4055"/>
    <w:rsid w:val="001E463E"/>
    <w:rsid w:val="001E77A1"/>
    <w:rsid w:val="001E7F09"/>
    <w:rsid w:val="001F0B2D"/>
    <w:rsid w:val="001F145F"/>
    <w:rsid w:val="001F2B4F"/>
    <w:rsid w:val="001F56D3"/>
    <w:rsid w:val="001F717A"/>
    <w:rsid w:val="00200B57"/>
    <w:rsid w:val="00202107"/>
    <w:rsid w:val="00202F03"/>
    <w:rsid w:val="00203EDF"/>
    <w:rsid w:val="00203F1D"/>
    <w:rsid w:val="002053CD"/>
    <w:rsid w:val="002059FE"/>
    <w:rsid w:val="00206093"/>
    <w:rsid w:val="00206DFA"/>
    <w:rsid w:val="00207213"/>
    <w:rsid w:val="00207305"/>
    <w:rsid w:val="00210189"/>
    <w:rsid w:val="002146F4"/>
    <w:rsid w:val="0021740A"/>
    <w:rsid w:val="00217CEF"/>
    <w:rsid w:val="00217F8F"/>
    <w:rsid w:val="00221FB0"/>
    <w:rsid w:val="0022266F"/>
    <w:rsid w:val="00223673"/>
    <w:rsid w:val="00225FB7"/>
    <w:rsid w:val="002261D3"/>
    <w:rsid w:val="00231556"/>
    <w:rsid w:val="00231BDC"/>
    <w:rsid w:val="0023214B"/>
    <w:rsid w:val="002327DA"/>
    <w:rsid w:val="00233F43"/>
    <w:rsid w:val="0023414B"/>
    <w:rsid w:val="002406C5"/>
    <w:rsid w:val="0024114F"/>
    <w:rsid w:val="002455E3"/>
    <w:rsid w:val="002456E2"/>
    <w:rsid w:val="00245925"/>
    <w:rsid w:val="00245DBB"/>
    <w:rsid w:val="00245E40"/>
    <w:rsid w:val="002503A0"/>
    <w:rsid w:val="0025068C"/>
    <w:rsid w:val="002508E8"/>
    <w:rsid w:val="00251F30"/>
    <w:rsid w:val="00252262"/>
    <w:rsid w:val="0025292C"/>
    <w:rsid w:val="0025512C"/>
    <w:rsid w:val="00257C80"/>
    <w:rsid w:val="00261E15"/>
    <w:rsid w:val="00261E82"/>
    <w:rsid w:val="002633D7"/>
    <w:rsid w:val="00265220"/>
    <w:rsid w:val="002671ED"/>
    <w:rsid w:val="00271739"/>
    <w:rsid w:val="00272DE5"/>
    <w:rsid w:val="00273826"/>
    <w:rsid w:val="00274E47"/>
    <w:rsid w:val="00276120"/>
    <w:rsid w:val="00277BF9"/>
    <w:rsid w:val="0028109B"/>
    <w:rsid w:val="00281E66"/>
    <w:rsid w:val="00282EE9"/>
    <w:rsid w:val="00283853"/>
    <w:rsid w:val="00284174"/>
    <w:rsid w:val="00284854"/>
    <w:rsid w:val="0029039A"/>
    <w:rsid w:val="0029137F"/>
    <w:rsid w:val="00291F84"/>
    <w:rsid w:val="00292265"/>
    <w:rsid w:val="0029305A"/>
    <w:rsid w:val="00293B57"/>
    <w:rsid w:val="002950DA"/>
    <w:rsid w:val="00297C26"/>
    <w:rsid w:val="002A5DF0"/>
    <w:rsid w:val="002A7360"/>
    <w:rsid w:val="002B0E8E"/>
    <w:rsid w:val="002B1747"/>
    <w:rsid w:val="002B6FB4"/>
    <w:rsid w:val="002C2D5C"/>
    <w:rsid w:val="002D14F4"/>
    <w:rsid w:val="002D49D5"/>
    <w:rsid w:val="002D6826"/>
    <w:rsid w:val="002E0684"/>
    <w:rsid w:val="002E4DED"/>
    <w:rsid w:val="002E55DC"/>
    <w:rsid w:val="002E5868"/>
    <w:rsid w:val="002E5A41"/>
    <w:rsid w:val="002E6F37"/>
    <w:rsid w:val="002E794D"/>
    <w:rsid w:val="002E7FC5"/>
    <w:rsid w:val="002F3D63"/>
    <w:rsid w:val="002F4545"/>
    <w:rsid w:val="002F7570"/>
    <w:rsid w:val="0030151E"/>
    <w:rsid w:val="00305CB5"/>
    <w:rsid w:val="003100D2"/>
    <w:rsid w:val="003105F0"/>
    <w:rsid w:val="003110B1"/>
    <w:rsid w:val="00312FCA"/>
    <w:rsid w:val="00314507"/>
    <w:rsid w:val="0031592A"/>
    <w:rsid w:val="00315D08"/>
    <w:rsid w:val="00315D29"/>
    <w:rsid w:val="003173E9"/>
    <w:rsid w:val="00317F6C"/>
    <w:rsid w:val="003229EF"/>
    <w:rsid w:val="00325862"/>
    <w:rsid w:val="00331B0F"/>
    <w:rsid w:val="0033413A"/>
    <w:rsid w:val="0033470C"/>
    <w:rsid w:val="00336412"/>
    <w:rsid w:val="00337B5F"/>
    <w:rsid w:val="00337F1A"/>
    <w:rsid w:val="00344DE9"/>
    <w:rsid w:val="003535B0"/>
    <w:rsid w:val="003547E7"/>
    <w:rsid w:val="00355AE1"/>
    <w:rsid w:val="0035649C"/>
    <w:rsid w:val="003613CB"/>
    <w:rsid w:val="00361E36"/>
    <w:rsid w:val="00363926"/>
    <w:rsid w:val="00363CDD"/>
    <w:rsid w:val="003676A0"/>
    <w:rsid w:val="00370472"/>
    <w:rsid w:val="00375646"/>
    <w:rsid w:val="003765C1"/>
    <w:rsid w:val="0038049D"/>
    <w:rsid w:val="00380F09"/>
    <w:rsid w:val="0038235E"/>
    <w:rsid w:val="00382F2D"/>
    <w:rsid w:val="00384F00"/>
    <w:rsid w:val="00387AED"/>
    <w:rsid w:val="003901CD"/>
    <w:rsid w:val="00390797"/>
    <w:rsid w:val="00392D0B"/>
    <w:rsid w:val="003950AF"/>
    <w:rsid w:val="00397EAF"/>
    <w:rsid w:val="003A010D"/>
    <w:rsid w:val="003A0521"/>
    <w:rsid w:val="003A18AE"/>
    <w:rsid w:val="003A28CD"/>
    <w:rsid w:val="003A41A1"/>
    <w:rsid w:val="003A4283"/>
    <w:rsid w:val="003A5ED3"/>
    <w:rsid w:val="003A7F54"/>
    <w:rsid w:val="003B292B"/>
    <w:rsid w:val="003B530B"/>
    <w:rsid w:val="003B5379"/>
    <w:rsid w:val="003B7F4A"/>
    <w:rsid w:val="003C32CC"/>
    <w:rsid w:val="003C4367"/>
    <w:rsid w:val="003C7AFF"/>
    <w:rsid w:val="003C7EF6"/>
    <w:rsid w:val="003D093D"/>
    <w:rsid w:val="003D16FD"/>
    <w:rsid w:val="003D327D"/>
    <w:rsid w:val="003D527D"/>
    <w:rsid w:val="003D7BFD"/>
    <w:rsid w:val="003E13EB"/>
    <w:rsid w:val="003E1632"/>
    <w:rsid w:val="003E213E"/>
    <w:rsid w:val="003E63E0"/>
    <w:rsid w:val="003E6924"/>
    <w:rsid w:val="003E6D45"/>
    <w:rsid w:val="003E792D"/>
    <w:rsid w:val="003F3913"/>
    <w:rsid w:val="003F5556"/>
    <w:rsid w:val="003F6A9A"/>
    <w:rsid w:val="004001C6"/>
    <w:rsid w:val="00401CF2"/>
    <w:rsid w:val="00401F70"/>
    <w:rsid w:val="00404882"/>
    <w:rsid w:val="00406059"/>
    <w:rsid w:val="00407ABB"/>
    <w:rsid w:val="00411A65"/>
    <w:rsid w:val="004126AA"/>
    <w:rsid w:val="00413F35"/>
    <w:rsid w:val="004154A7"/>
    <w:rsid w:val="00421F6D"/>
    <w:rsid w:val="00422513"/>
    <w:rsid w:val="00422FC8"/>
    <w:rsid w:val="004242AD"/>
    <w:rsid w:val="00425525"/>
    <w:rsid w:val="00425976"/>
    <w:rsid w:val="00426AE7"/>
    <w:rsid w:val="00426B3E"/>
    <w:rsid w:val="004304DE"/>
    <w:rsid w:val="00430BF6"/>
    <w:rsid w:val="00431A40"/>
    <w:rsid w:val="0043237E"/>
    <w:rsid w:val="00432CB3"/>
    <w:rsid w:val="00435696"/>
    <w:rsid w:val="00435754"/>
    <w:rsid w:val="004410B7"/>
    <w:rsid w:val="00442533"/>
    <w:rsid w:val="00443B84"/>
    <w:rsid w:val="00443D12"/>
    <w:rsid w:val="00445688"/>
    <w:rsid w:val="00447014"/>
    <w:rsid w:val="00447914"/>
    <w:rsid w:val="00447A8B"/>
    <w:rsid w:val="004545C7"/>
    <w:rsid w:val="00456911"/>
    <w:rsid w:val="00456BBB"/>
    <w:rsid w:val="00457E12"/>
    <w:rsid w:val="00462D89"/>
    <w:rsid w:val="0046380A"/>
    <w:rsid w:val="00464B2F"/>
    <w:rsid w:val="00464DAF"/>
    <w:rsid w:val="00467EE8"/>
    <w:rsid w:val="004718F6"/>
    <w:rsid w:val="004739C0"/>
    <w:rsid w:val="0047582E"/>
    <w:rsid w:val="00475ADD"/>
    <w:rsid w:val="00481BDC"/>
    <w:rsid w:val="00484F10"/>
    <w:rsid w:val="00486DA0"/>
    <w:rsid w:val="00490A5B"/>
    <w:rsid w:val="00490D4E"/>
    <w:rsid w:val="00491695"/>
    <w:rsid w:val="0049193A"/>
    <w:rsid w:val="00492B84"/>
    <w:rsid w:val="00493A60"/>
    <w:rsid w:val="00497531"/>
    <w:rsid w:val="004A1BA0"/>
    <w:rsid w:val="004A3550"/>
    <w:rsid w:val="004A3587"/>
    <w:rsid w:val="004A6DA8"/>
    <w:rsid w:val="004A744C"/>
    <w:rsid w:val="004A78DE"/>
    <w:rsid w:val="004A7A32"/>
    <w:rsid w:val="004B204E"/>
    <w:rsid w:val="004B2748"/>
    <w:rsid w:val="004B3FC9"/>
    <w:rsid w:val="004C0611"/>
    <w:rsid w:val="004C0E1E"/>
    <w:rsid w:val="004C2658"/>
    <w:rsid w:val="004C471D"/>
    <w:rsid w:val="004C5323"/>
    <w:rsid w:val="004C5DA7"/>
    <w:rsid w:val="004C71E6"/>
    <w:rsid w:val="004C7B3A"/>
    <w:rsid w:val="004D2AD1"/>
    <w:rsid w:val="004D373D"/>
    <w:rsid w:val="004D4D13"/>
    <w:rsid w:val="004E2090"/>
    <w:rsid w:val="004E2BFE"/>
    <w:rsid w:val="004F0BFE"/>
    <w:rsid w:val="004F1785"/>
    <w:rsid w:val="004F7F2E"/>
    <w:rsid w:val="00500638"/>
    <w:rsid w:val="0050274D"/>
    <w:rsid w:val="005040F4"/>
    <w:rsid w:val="00505968"/>
    <w:rsid w:val="00505AA2"/>
    <w:rsid w:val="00507D8E"/>
    <w:rsid w:val="00510799"/>
    <w:rsid w:val="00511320"/>
    <w:rsid w:val="00520B8B"/>
    <w:rsid w:val="0052498D"/>
    <w:rsid w:val="00525791"/>
    <w:rsid w:val="005267B8"/>
    <w:rsid w:val="00531E3D"/>
    <w:rsid w:val="00532233"/>
    <w:rsid w:val="00532452"/>
    <w:rsid w:val="00534B39"/>
    <w:rsid w:val="00537857"/>
    <w:rsid w:val="00543B7E"/>
    <w:rsid w:val="00544E42"/>
    <w:rsid w:val="00544F98"/>
    <w:rsid w:val="00545967"/>
    <w:rsid w:val="00547B81"/>
    <w:rsid w:val="00550937"/>
    <w:rsid w:val="00550DC3"/>
    <w:rsid w:val="00552348"/>
    <w:rsid w:val="00554583"/>
    <w:rsid w:val="00554B99"/>
    <w:rsid w:val="00555E18"/>
    <w:rsid w:val="005569B4"/>
    <w:rsid w:val="0056026A"/>
    <w:rsid w:val="00565532"/>
    <w:rsid w:val="00567A10"/>
    <w:rsid w:val="005739A5"/>
    <w:rsid w:val="00575D78"/>
    <w:rsid w:val="0057648C"/>
    <w:rsid w:val="0057770D"/>
    <w:rsid w:val="00582EF5"/>
    <w:rsid w:val="005842B0"/>
    <w:rsid w:val="00584C5A"/>
    <w:rsid w:val="0058753C"/>
    <w:rsid w:val="00590545"/>
    <w:rsid w:val="00592601"/>
    <w:rsid w:val="00593FDA"/>
    <w:rsid w:val="0059523D"/>
    <w:rsid w:val="005A055B"/>
    <w:rsid w:val="005A080F"/>
    <w:rsid w:val="005A1AAA"/>
    <w:rsid w:val="005A4417"/>
    <w:rsid w:val="005A66E2"/>
    <w:rsid w:val="005A7619"/>
    <w:rsid w:val="005A78CE"/>
    <w:rsid w:val="005A7E5B"/>
    <w:rsid w:val="005B0F18"/>
    <w:rsid w:val="005B2E45"/>
    <w:rsid w:val="005B3BDB"/>
    <w:rsid w:val="005B49F7"/>
    <w:rsid w:val="005B66BF"/>
    <w:rsid w:val="005B7B83"/>
    <w:rsid w:val="005C0475"/>
    <w:rsid w:val="005C0E35"/>
    <w:rsid w:val="005C1169"/>
    <w:rsid w:val="005C166B"/>
    <w:rsid w:val="005C1D62"/>
    <w:rsid w:val="005C729E"/>
    <w:rsid w:val="005D11A0"/>
    <w:rsid w:val="005D3612"/>
    <w:rsid w:val="005D38C1"/>
    <w:rsid w:val="005D3941"/>
    <w:rsid w:val="005D3AE9"/>
    <w:rsid w:val="005D6869"/>
    <w:rsid w:val="005E4D8A"/>
    <w:rsid w:val="005E51E2"/>
    <w:rsid w:val="005E5718"/>
    <w:rsid w:val="005E59FB"/>
    <w:rsid w:val="005E5BEA"/>
    <w:rsid w:val="005E5E03"/>
    <w:rsid w:val="005E6DCE"/>
    <w:rsid w:val="005F2386"/>
    <w:rsid w:val="005F5E97"/>
    <w:rsid w:val="005F5FFE"/>
    <w:rsid w:val="005F75C8"/>
    <w:rsid w:val="00604336"/>
    <w:rsid w:val="006044EA"/>
    <w:rsid w:val="00606973"/>
    <w:rsid w:val="00606D8B"/>
    <w:rsid w:val="00610841"/>
    <w:rsid w:val="00613DFC"/>
    <w:rsid w:val="00614B13"/>
    <w:rsid w:val="006201E1"/>
    <w:rsid w:val="00621302"/>
    <w:rsid w:val="00624D44"/>
    <w:rsid w:val="00630A5C"/>
    <w:rsid w:val="006316A4"/>
    <w:rsid w:val="0063631E"/>
    <w:rsid w:val="00636912"/>
    <w:rsid w:val="0063692D"/>
    <w:rsid w:val="00636D71"/>
    <w:rsid w:val="00640284"/>
    <w:rsid w:val="00642CAF"/>
    <w:rsid w:val="00643E94"/>
    <w:rsid w:val="00652577"/>
    <w:rsid w:val="006556C0"/>
    <w:rsid w:val="00656108"/>
    <w:rsid w:val="00656368"/>
    <w:rsid w:val="00656E8E"/>
    <w:rsid w:val="00660EC9"/>
    <w:rsid w:val="006616C9"/>
    <w:rsid w:val="00663192"/>
    <w:rsid w:val="00665528"/>
    <w:rsid w:val="00665A19"/>
    <w:rsid w:val="006663DF"/>
    <w:rsid w:val="00671449"/>
    <w:rsid w:val="00672925"/>
    <w:rsid w:val="00675206"/>
    <w:rsid w:val="00675A27"/>
    <w:rsid w:val="00675C82"/>
    <w:rsid w:val="006777B5"/>
    <w:rsid w:val="00681BC5"/>
    <w:rsid w:val="00681C35"/>
    <w:rsid w:val="006843D6"/>
    <w:rsid w:val="006847A3"/>
    <w:rsid w:val="00690DB1"/>
    <w:rsid w:val="00691798"/>
    <w:rsid w:val="006917BB"/>
    <w:rsid w:val="00694268"/>
    <w:rsid w:val="006A03CA"/>
    <w:rsid w:val="006A1B6C"/>
    <w:rsid w:val="006A3B7B"/>
    <w:rsid w:val="006A54D8"/>
    <w:rsid w:val="006A5B25"/>
    <w:rsid w:val="006A6DFD"/>
    <w:rsid w:val="006A757D"/>
    <w:rsid w:val="006B1843"/>
    <w:rsid w:val="006B2435"/>
    <w:rsid w:val="006B2990"/>
    <w:rsid w:val="006B3BAA"/>
    <w:rsid w:val="006B5A51"/>
    <w:rsid w:val="006C08B2"/>
    <w:rsid w:val="006C0C9C"/>
    <w:rsid w:val="006C2DFC"/>
    <w:rsid w:val="006C5468"/>
    <w:rsid w:val="006C578D"/>
    <w:rsid w:val="006C6382"/>
    <w:rsid w:val="006D0226"/>
    <w:rsid w:val="006D02B6"/>
    <w:rsid w:val="006D1ACA"/>
    <w:rsid w:val="006D268F"/>
    <w:rsid w:val="006D33FE"/>
    <w:rsid w:val="006D56D8"/>
    <w:rsid w:val="006D57AF"/>
    <w:rsid w:val="006E333A"/>
    <w:rsid w:val="006E3D1D"/>
    <w:rsid w:val="006E5A35"/>
    <w:rsid w:val="006E5AAC"/>
    <w:rsid w:val="006E7A1B"/>
    <w:rsid w:val="006F054B"/>
    <w:rsid w:val="006F7AC9"/>
    <w:rsid w:val="0070018E"/>
    <w:rsid w:val="00700F31"/>
    <w:rsid w:val="00701102"/>
    <w:rsid w:val="0070229F"/>
    <w:rsid w:val="00703B36"/>
    <w:rsid w:val="00704389"/>
    <w:rsid w:val="00706799"/>
    <w:rsid w:val="007068AF"/>
    <w:rsid w:val="007070B0"/>
    <w:rsid w:val="0070799D"/>
    <w:rsid w:val="00707EC7"/>
    <w:rsid w:val="0071007F"/>
    <w:rsid w:val="0071015D"/>
    <w:rsid w:val="007116BD"/>
    <w:rsid w:val="00711C1C"/>
    <w:rsid w:val="007127BC"/>
    <w:rsid w:val="00715915"/>
    <w:rsid w:val="00716567"/>
    <w:rsid w:val="00716807"/>
    <w:rsid w:val="00716C40"/>
    <w:rsid w:val="00716C47"/>
    <w:rsid w:val="00717193"/>
    <w:rsid w:val="00721265"/>
    <w:rsid w:val="007212FB"/>
    <w:rsid w:val="007230AC"/>
    <w:rsid w:val="00723252"/>
    <w:rsid w:val="00723B43"/>
    <w:rsid w:val="00723EBD"/>
    <w:rsid w:val="0072423A"/>
    <w:rsid w:val="0072438D"/>
    <w:rsid w:val="00724F15"/>
    <w:rsid w:val="007301E3"/>
    <w:rsid w:val="007341D0"/>
    <w:rsid w:val="00735380"/>
    <w:rsid w:val="00735452"/>
    <w:rsid w:val="007413B7"/>
    <w:rsid w:val="00741426"/>
    <w:rsid w:val="00743394"/>
    <w:rsid w:val="00744442"/>
    <w:rsid w:val="00744921"/>
    <w:rsid w:val="00746107"/>
    <w:rsid w:val="00753439"/>
    <w:rsid w:val="00754F73"/>
    <w:rsid w:val="00755485"/>
    <w:rsid w:val="007572E9"/>
    <w:rsid w:val="00757A66"/>
    <w:rsid w:val="00760B9C"/>
    <w:rsid w:val="00764CE5"/>
    <w:rsid w:val="0076529F"/>
    <w:rsid w:val="007669C8"/>
    <w:rsid w:val="0077251B"/>
    <w:rsid w:val="0077365F"/>
    <w:rsid w:val="00775975"/>
    <w:rsid w:val="00777076"/>
    <w:rsid w:val="007803A3"/>
    <w:rsid w:val="007811A4"/>
    <w:rsid w:val="00782354"/>
    <w:rsid w:val="00782A2C"/>
    <w:rsid w:val="0078366C"/>
    <w:rsid w:val="00783BF7"/>
    <w:rsid w:val="00783C36"/>
    <w:rsid w:val="00783C6D"/>
    <w:rsid w:val="00783FFC"/>
    <w:rsid w:val="007842F7"/>
    <w:rsid w:val="00790B0D"/>
    <w:rsid w:val="007918EE"/>
    <w:rsid w:val="00792120"/>
    <w:rsid w:val="00792591"/>
    <w:rsid w:val="0079656F"/>
    <w:rsid w:val="00796B28"/>
    <w:rsid w:val="00796F5E"/>
    <w:rsid w:val="007A0850"/>
    <w:rsid w:val="007A158C"/>
    <w:rsid w:val="007A1D6C"/>
    <w:rsid w:val="007A5E93"/>
    <w:rsid w:val="007A7221"/>
    <w:rsid w:val="007A7689"/>
    <w:rsid w:val="007A7846"/>
    <w:rsid w:val="007B05D1"/>
    <w:rsid w:val="007B1585"/>
    <w:rsid w:val="007B2580"/>
    <w:rsid w:val="007B2629"/>
    <w:rsid w:val="007B2718"/>
    <w:rsid w:val="007B3AA7"/>
    <w:rsid w:val="007B51B3"/>
    <w:rsid w:val="007B6AE9"/>
    <w:rsid w:val="007B767C"/>
    <w:rsid w:val="007C34B9"/>
    <w:rsid w:val="007C5742"/>
    <w:rsid w:val="007C6C14"/>
    <w:rsid w:val="007C729F"/>
    <w:rsid w:val="007C78E3"/>
    <w:rsid w:val="007C7F0F"/>
    <w:rsid w:val="007D5287"/>
    <w:rsid w:val="007D5A09"/>
    <w:rsid w:val="007D60A8"/>
    <w:rsid w:val="007E4654"/>
    <w:rsid w:val="007E6E49"/>
    <w:rsid w:val="007F0740"/>
    <w:rsid w:val="007F0AE3"/>
    <w:rsid w:val="007F485D"/>
    <w:rsid w:val="007F4ABC"/>
    <w:rsid w:val="007F6536"/>
    <w:rsid w:val="007F7E70"/>
    <w:rsid w:val="00800D6D"/>
    <w:rsid w:val="008016D1"/>
    <w:rsid w:val="00803856"/>
    <w:rsid w:val="0080478F"/>
    <w:rsid w:val="00805670"/>
    <w:rsid w:val="008058F0"/>
    <w:rsid w:val="0081048B"/>
    <w:rsid w:val="00810665"/>
    <w:rsid w:val="0081071C"/>
    <w:rsid w:val="00810C42"/>
    <w:rsid w:val="00813B5B"/>
    <w:rsid w:val="00815A76"/>
    <w:rsid w:val="008172FD"/>
    <w:rsid w:val="00821863"/>
    <w:rsid w:val="00823AB8"/>
    <w:rsid w:val="008256B7"/>
    <w:rsid w:val="00827951"/>
    <w:rsid w:val="008307BB"/>
    <w:rsid w:val="00830A99"/>
    <w:rsid w:val="008323D5"/>
    <w:rsid w:val="00833EA4"/>
    <w:rsid w:val="00835C76"/>
    <w:rsid w:val="00837385"/>
    <w:rsid w:val="00837696"/>
    <w:rsid w:val="008403FA"/>
    <w:rsid w:val="00840D63"/>
    <w:rsid w:val="00842E37"/>
    <w:rsid w:val="00843734"/>
    <w:rsid w:val="00843BBD"/>
    <w:rsid w:val="008450A5"/>
    <w:rsid w:val="00845DC1"/>
    <w:rsid w:val="00847705"/>
    <w:rsid w:val="008532CE"/>
    <w:rsid w:val="008543AF"/>
    <w:rsid w:val="00854F8B"/>
    <w:rsid w:val="00856E86"/>
    <w:rsid w:val="00857E6B"/>
    <w:rsid w:val="008615AB"/>
    <w:rsid w:val="00862DCE"/>
    <w:rsid w:val="00864286"/>
    <w:rsid w:val="00866418"/>
    <w:rsid w:val="008669C3"/>
    <w:rsid w:val="008762DF"/>
    <w:rsid w:val="00876782"/>
    <w:rsid w:val="0087713F"/>
    <w:rsid w:val="008771BA"/>
    <w:rsid w:val="0088049E"/>
    <w:rsid w:val="008823DA"/>
    <w:rsid w:val="00882F94"/>
    <w:rsid w:val="00885BE1"/>
    <w:rsid w:val="00887E69"/>
    <w:rsid w:val="008921B9"/>
    <w:rsid w:val="00894B71"/>
    <w:rsid w:val="00894FF0"/>
    <w:rsid w:val="008963CD"/>
    <w:rsid w:val="008968B5"/>
    <w:rsid w:val="00897DAA"/>
    <w:rsid w:val="008A04FD"/>
    <w:rsid w:val="008A081C"/>
    <w:rsid w:val="008A13D9"/>
    <w:rsid w:val="008A1935"/>
    <w:rsid w:val="008A267B"/>
    <w:rsid w:val="008A3551"/>
    <w:rsid w:val="008A4DA9"/>
    <w:rsid w:val="008A5868"/>
    <w:rsid w:val="008A5A6B"/>
    <w:rsid w:val="008A6F21"/>
    <w:rsid w:val="008A6FCA"/>
    <w:rsid w:val="008A7239"/>
    <w:rsid w:val="008A77F0"/>
    <w:rsid w:val="008A7C58"/>
    <w:rsid w:val="008B0AFA"/>
    <w:rsid w:val="008B0BA9"/>
    <w:rsid w:val="008B1994"/>
    <w:rsid w:val="008B3227"/>
    <w:rsid w:val="008B41D2"/>
    <w:rsid w:val="008C0204"/>
    <w:rsid w:val="008C02EE"/>
    <w:rsid w:val="008C2352"/>
    <w:rsid w:val="008C611F"/>
    <w:rsid w:val="008D13F9"/>
    <w:rsid w:val="008D280E"/>
    <w:rsid w:val="008D2937"/>
    <w:rsid w:val="008D2CB1"/>
    <w:rsid w:val="008D3DB9"/>
    <w:rsid w:val="008D6A3D"/>
    <w:rsid w:val="008E05DE"/>
    <w:rsid w:val="008E181B"/>
    <w:rsid w:val="008E198B"/>
    <w:rsid w:val="008E3F5B"/>
    <w:rsid w:val="008E4021"/>
    <w:rsid w:val="008E497E"/>
    <w:rsid w:val="008E4D74"/>
    <w:rsid w:val="008E5035"/>
    <w:rsid w:val="008E677A"/>
    <w:rsid w:val="008F2444"/>
    <w:rsid w:val="008F2A30"/>
    <w:rsid w:val="008F2F24"/>
    <w:rsid w:val="008F36C2"/>
    <w:rsid w:val="008F38F1"/>
    <w:rsid w:val="008F66C1"/>
    <w:rsid w:val="008F6B43"/>
    <w:rsid w:val="008F76DF"/>
    <w:rsid w:val="009009E0"/>
    <w:rsid w:val="00903B75"/>
    <w:rsid w:val="0090491F"/>
    <w:rsid w:val="00904C00"/>
    <w:rsid w:val="009063A9"/>
    <w:rsid w:val="00910DB5"/>
    <w:rsid w:val="009119C4"/>
    <w:rsid w:val="0091325B"/>
    <w:rsid w:val="009138EA"/>
    <w:rsid w:val="009148C8"/>
    <w:rsid w:val="00915AD3"/>
    <w:rsid w:val="009167DE"/>
    <w:rsid w:val="009207E3"/>
    <w:rsid w:val="00920ADD"/>
    <w:rsid w:val="00922E38"/>
    <w:rsid w:val="0092513D"/>
    <w:rsid w:val="00926643"/>
    <w:rsid w:val="00930F0F"/>
    <w:rsid w:val="00931E6C"/>
    <w:rsid w:val="00932162"/>
    <w:rsid w:val="009328CA"/>
    <w:rsid w:val="00934C1F"/>
    <w:rsid w:val="009405E7"/>
    <w:rsid w:val="00940E9F"/>
    <w:rsid w:val="00941473"/>
    <w:rsid w:val="009434D2"/>
    <w:rsid w:val="009441F6"/>
    <w:rsid w:val="00944640"/>
    <w:rsid w:val="00944CCE"/>
    <w:rsid w:val="009451D3"/>
    <w:rsid w:val="009453E7"/>
    <w:rsid w:val="00946001"/>
    <w:rsid w:val="00950D03"/>
    <w:rsid w:val="0095163F"/>
    <w:rsid w:val="00954440"/>
    <w:rsid w:val="00954DB3"/>
    <w:rsid w:val="00962F7A"/>
    <w:rsid w:val="00964E1E"/>
    <w:rsid w:val="009668EC"/>
    <w:rsid w:val="00967CE5"/>
    <w:rsid w:val="009738E6"/>
    <w:rsid w:val="009744D5"/>
    <w:rsid w:val="00974920"/>
    <w:rsid w:val="00975010"/>
    <w:rsid w:val="009777C0"/>
    <w:rsid w:val="009800AF"/>
    <w:rsid w:val="009811B5"/>
    <w:rsid w:val="0098184C"/>
    <w:rsid w:val="0099420B"/>
    <w:rsid w:val="0099541B"/>
    <w:rsid w:val="0099676D"/>
    <w:rsid w:val="009A1C54"/>
    <w:rsid w:val="009A1E67"/>
    <w:rsid w:val="009A2783"/>
    <w:rsid w:val="009A351E"/>
    <w:rsid w:val="009A4171"/>
    <w:rsid w:val="009A53A1"/>
    <w:rsid w:val="009A6180"/>
    <w:rsid w:val="009A6EBC"/>
    <w:rsid w:val="009A75D9"/>
    <w:rsid w:val="009B31B4"/>
    <w:rsid w:val="009B4365"/>
    <w:rsid w:val="009B4567"/>
    <w:rsid w:val="009B55D0"/>
    <w:rsid w:val="009B6C03"/>
    <w:rsid w:val="009C1636"/>
    <w:rsid w:val="009C2FE2"/>
    <w:rsid w:val="009C3179"/>
    <w:rsid w:val="009C5EAD"/>
    <w:rsid w:val="009C7DC8"/>
    <w:rsid w:val="009D0AE2"/>
    <w:rsid w:val="009D1306"/>
    <w:rsid w:val="009D1C7F"/>
    <w:rsid w:val="009D2E22"/>
    <w:rsid w:val="009D3526"/>
    <w:rsid w:val="009D3FBE"/>
    <w:rsid w:val="009D44A6"/>
    <w:rsid w:val="009D46F3"/>
    <w:rsid w:val="009D59A9"/>
    <w:rsid w:val="009D610C"/>
    <w:rsid w:val="009E0146"/>
    <w:rsid w:val="009E04D4"/>
    <w:rsid w:val="009E41D5"/>
    <w:rsid w:val="009E61C9"/>
    <w:rsid w:val="009F37D0"/>
    <w:rsid w:val="009F7FA0"/>
    <w:rsid w:val="00A003B8"/>
    <w:rsid w:val="00A00AF9"/>
    <w:rsid w:val="00A02814"/>
    <w:rsid w:val="00A03391"/>
    <w:rsid w:val="00A11498"/>
    <w:rsid w:val="00A14F76"/>
    <w:rsid w:val="00A1557F"/>
    <w:rsid w:val="00A17C1B"/>
    <w:rsid w:val="00A2064F"/>
    <w:rsid w:val="00A220BA"/>
    <w:rsid w:val="00A23E60"/>
    <w:rsid w:val="00A241FC"/>
    <w:rsid w:val="00A25147"/>
    <w:rsid w:val="00A257CA"/>
    <w:rsid w:val="00A30A45"/>
    <w:rsid w:val="00A31B38"/>
    <w:rsid w:val="00A31D65"/>
    <w:rsid w:val="00A3251C"/>
    <w:rsid w:val="00A331C8"/>
    <w:rsid w:val="00A34F05"/>
    <w:rsid w:val="00A357BB"/>
    <w:rsid w:val="00A362B3"/>
    <w:rsid w:val="00A36F7E"/>
    <w:rsid w:val="00A41956"/>
    <w:rsid w:val="00A42504"/>
    <w:rsid w:val="00A534CA"/>
    <w:rsid w:val="00A5475B"/>
    <w:rsid w:val="00A54BB7"/>
    <w:rsid w:val="00A5648F"/>
    <w:rsid w:val="00A60A31"/>
    <w:rsid w:val="00A61AE8"/>
    <w:rsid w:val="00A61E30"/>
    <w:rsid w:val="00A66F29"/>
    <w:rsid w:val="00A67E50"/>
    <w:rsid w:val="00A74FA9"/>
    <w:rsid w:val="00A75A9F"/>
    <w:rsid w:val="00A766AB"/>
    <w:rsid w:val="00A76DEF"/>
    <w:rsid w:val="00A83753"/>
    <w:rsid w:val="00A85FE5"/>
    <w:rsid w:val="00A86902"/>
    <w:rsid w:val="00A92C90"/>
    <w:rsid w:val="00A9314A"/>
    <w:rsid w:val="00A95904"/>
    <w:rsid w:val="00A960E6"/>
    <w:rsid w:val="00A971F4"/>
    <w:rsid w:val="00A97D79"/>
    <w:rsid w:val="00AA365A"/>
    <w:rsid w:val="00AA382D"/>
    <w:rsid w:val="00AA5D19"/>
    <w:rsid w:val="00AA6B56"/>
    <w:rsid w:val="00AB03C5"/>
    <w:rsid w:val="00AB094C"/>
    <w:rsid w:val="00AB26EA"/>
    <w:rsid w:val="00AB273C"/>
    <w:rsid w:val="00AB284F"/>
    <w:rsid w:val="00AB2C91"/>
    <w:rsid w:val="00AB3ED5"/>
    <w:rsid w:val="00AB3FC8"/>
    <w:rsid w:val="00AB57F9"/>
    <w:rsid w:val="00AB5D04"/>
    <w:rsid w:val="00AB5EC9"/>
    <w:rsid w:val="00AB7B10"/>
    <w:rsid w:val="00AC1059"/>
    <w:rsid w:val="00AC10F9"/>
    <w:rsid w:val="00AC5B3B"/>
    <w:rsid w:val="00AC6C3B"/>
    <w:rsid w:val="00AC7289"/>
    <w:rsid w:val="00AD093B"/>
    <w:rsid w:val="00AD122E"/>
    <w:rsid w:val="00AD27F9"/>
    <w:rsid w:val="00AD2854"/>
    <w:rsid w:val="00AD4D6C"/>
    <w:rsid w:val="00AD54B9"/>
    <w:rsid w:val="00AD571E"/>
    <w:rsid w:val="00AD60DB"/>
    <w:rsid w:val="00AD7787"/>
    <w:rsid w:val="00AE4B03"/>
    <w:rsid w:val="00AE5CBE"/>
    <w:rsid w:val="00AF287F"/>
    <w:rsid w:val="00AF29D4"/>
    <w:rsid w:val="00AF43B6"/>
    <w:rsid w:val="00AF541C"/>
    <w:rsid w:val="00AF7431"/>
    <w:rsid w:val="00B00CF3"/>
    <w:rsid w:val="00B01395"/>
    <w:rsid w:val="00B02092"/>
    <w:rsid w:val="00B0244D"/>
    <w:rsid w:val="00B032CA"/>
    <w:rsid w:val="00B07850"/>
    <w:rsid w:val="00B15391"/>
    <w:rsid w:val="00B15E50"/>
    <w:rsid w:val="00B20F2A"/>
    <w:rsid w:val="00B21043"/>
    <w:rsid w:val="00B241D2"/>
    <w:rsid w:val="00B241FA"/>
    <w:rsid w:val="00B26445"/>
    <w:rsid w:val="00B26CF3"/>
    <w:rsid w:val="00B27D36"/>
    <w:rsid w:val="00B27EEE"/>
    <w:rsid w:val="00B30FBE"/>
    <w:rsid w:val="00B310D9"/>
    <w:rsid w:val="00B31707"/>
    <w:rsid w:val="00B3387E"/>
    <w:rsid w:val="00B34337"/>
    <w:rsid w:val="00B35A7A"/>
    <w:rsid w:val="00B3653F"/>
    <w:rsid w:val="00B44486"/>
    <w:rsid w:val="00B47300"/>
    <w:rsid w:val="00B50190"/>
    <w:rsid w:val="00B5238B"/>
    <w:rsid w:val="00B54CC4"/>
    <w:rsid w:val="00B5564E"/>
    <w:rsid w:val="00B5568C"/>
    <w:rsid w:val="00B57287"/>
    <w:rsid w:val="00B5780B"/>
    <w:rsid w:val="00B63BD6"/>
    <w:rsid w:val="00B64B4D"/>
    <w:rsid w:val="00B64C75"/>
    <w:rsid w:val="00B65702"/>
    <w:rsid w:val="00B65E81"/>
    <w:rsid w:val="00B66878"/>
    <w:rsid w:val="00B677CF"/>
    <w:rsid w:val="00B71D5C"/>
    <w:rsid w:val="00B73869"/>
    <w:rsid w:val="00B73CFD"/>
    <w:rsid w:val="00B751C5"/>
    <w:rsid w:val="00B7536F"/>
    <w:rsid w:val="00B77879"/>
    <w:rsid w:val="00B807D1"/>
    <w:rsid w:val="00B8159F"/>
    <w:rsid w:val="00B81C2F"/>
    <w:rsid w:val="00B81C9B"/>
    <w:rsid w:val="00B829D6"/>
    <w:rsid w:val="00B86DCC"/>
    <w:rsid w:val="00B8756F"/>
    <w:rsid w:val="00B87BD1"/>
    <w:rsid w:val="00B905E3"/>
    <w:rsid w:val="00B91987"/>
    <w:rsid w:val="00B91BA8"/>
    <w:rsid w:val="00B93E69"/>
    <w:rsid w:val="00B94B23"/>
    <w:rsid w:val="00BA1F82"/>
    <w:rsid w:val="00BA5F72"/>
    <w:rsid w:val="00BA74B7"/>
    <w:rsid w:val="00BA7C6A"/>
    <w:rsid w:val="00BA7E44"/>
    <w:rsid w:val="00BB0415"/>
    <w:rsid w:val="00BB36C4"/>
    <w:rsid w:val="00BB5491"/>
    <w:rsid w:val="00BB5B91"/>
    <w:rsid w:val="00BB6500"/>
    <w:rsid w:val="00BC0745"/>
    <w:rsid w:val="00BC1C73"/>
    <w:rsid w:val="00BC29A3"/>
    <w:rsid w:val="00BC2A26"/>
    <w:rsid w:val="00BD0DED"/>
    <w:rsid w:val="00BD0FDB"/>
    <w:rsid w:val="00BD1023"/>
    <w:rsid w:val="00BD3AFE"/>
    <w:rsid w:val="00BD6C13"/>
    <w:rsid w:val="00BD79B8"/>
    <w:rsid w:val="00BE1A42"/>
    <w:rsid w:val="00BE3414"/>
    <w:rsid w:val="00BE4371"/>
    <w:rsid w:val="00BE55BE"/>
    <w:rsid w:val="00BE7AA0"/>
    <w:rsid w:val="00BF1CAE"/>
    <w:rsid w:val="00BF3A47"/>
    <w:rsid w:val="00BF3B8F"/>
    <w:rsid w:val="00BF6CB8"/>
    <w:rsid w:val="00BF6CDF"/>
    <w:rsid w:val="00C01CD8"/>
    <w:rsid w:val="00C01DCE"/>
    <w:rsid w:val="00C0462B"/>
    <w:rsid w:val="00C0665B"/>
    <w:rsid w:val="00C07379"/>
    <w:rsid w:val="00C077E2"/>
    <w:rsid w:val="00C126CF"/>
    <w:rsid w:val="00C13087"/>
    <w:rsid w:val="00C14E1B"/>
    <w:rsid w:val="00C150C7"/>
    <w:rsid w:val="00C15146"/>
    <w:rsid w:val="00C15250"/>
    <w:rsid w:val="00C15C96"/>
    <w:rsid w:val="00C172D1"/>
    <w:rsid w:val="00C17417"/>
    <w:rsid w:val="00C21A8F"/>
    <w:rsid w:val="00C22655"/>
    <w:rsid w:val="00C23757"/>
    <w:rsid w:val="00C2701D"/>
    <w:rsid w:val="00C27627"/>
    <w:rsid w:val="00C313EC"/>
    <w:rsid w:val="00C32064"/>
    <w:rsid w:val="00C32919"/>
    <w:rsid w:val="00C32D04"/>
    <w:rsid w:val="00C32DE8"/>
    <w:rsid w:val="00C3378C"/>
    <w:rsid w:val="00C3476F"/>
    <w:rsid w:val="00C36828"/>
    <w:rsid w:val="00C376D7"/>
    <w:rsid w:val="00C40EDE"/>
    <w:rsid w:val="00C4200D"/>
    <w:rsid w:val="00C42E0A"/>
    <w:rsid w:val="00C42FE5"/>
    <w:rsid w:val="00C43D0D"/>
    <w:rsid w:val="00C46B45"/>
    <w:rsid w:val="00C508E6"/>
    <w:rsid w:val="00C523A5"/>
    <w:rsid w:val="00C5329F"/>
    <w:rsid w:val="00C54593"/>
    <w:rsid w:val="00C54B30"/>
    <w:rsid w:val="00C55706"/>
    <w:rsid w:val="00C57303"/>
    <w:rsid w:val="00C60520"/>
    <w:rsid w:val="00C60784"/>
    <w:rsid w:val="00C64644"/>
    <w:rsid w:val="00C64C9C"/>
    <w:rsid w:val="00C66157"/>
    <w:rsid w:val="00C66325"/>
    <w:rsid w:val="00C67864"/>
    <w:rsid w:val="00C7185D"/>
    <w:rsid w:val="00C73486"/>
    <w:rsid w:val="00C73F3F"/>
    <w:rsid w:val="00C75069"/>
    <w:rsid w:val="00C754A2"/>
    <w:rsid w:val="00C76121"/>
    <w:rsid w:val="00C842BE"/>
    <w:rsid w:val="00C8563A"/>
    <w:rsid w:val="00C87A66"/>
    <w:rsid w:val="00C906A8"/>
    <w:rsid w:val="00C90AFC"/>
    <w:rsid w:val="00C92C38"/>
    <w:rsid w:val="00C9655B"/>
    <w:rsid w:val="00C978D0"/>
    <w:rsid w:val="00CA30D9"/>
    <w:rsid w:val="00CB1703"/>
    <w:rsid w:val="00CB19E3"/>
    <w:rsid w:val="00CB23B7"/>
    <w:rsid w:val="00CB2FCA"/>
    <w:rsid w:val="00CB4186"/>
    <w:rsid w:val="00CB4395"/>
    <w:rsid w:val="00CB6ECD"/>
    <w:rsid w:val="00CC0185"/>
    <w:rsid w:val="00CC50CA"/>
    <w:rsid w:val="00CC5136"/>
    <w:rsid w:val="00CC7075"/>
    <w:rsid w:val="00CD0AD2"/>
    <w:rsid w:val="00CD1382"/>
    <w:rsid w:val="00CD3718"/>
    <w:rsid w:val="00CD398C"/>
    <w:rsid w:val="00CE0AEA"/>
    <w:rsid w:val="00CE30D1"/>
    <w:rsid w:val="00CE3DB7"/>
    <w:rsid w:val="00CE4CC0"/>
    <w:rsid w:val="00CE4DA5"/>
    <w:rsid w:val="00CE5E11"/>
    <w:rsid w:val="00CE643F"/>
    <w:rsid w:val="00CF0FF5"/>
    <w:rsid w:val="00CF4BAC"/>
    <w:rsid w:val="00CF648F"/>
    <w:rsid w:val="00D000B4"/>
    <w:rsid w:val="00D0020B"/>
    <w:rsid w:val="00D00256"/>
    <w:rsid w:val="00D010CE"/>
    <w:rsid w:val="00D019F1"/>
    <w:rsid w:val="00D02C79"/>
    <w:rsid w:val="00D04115"/>
    <w:rsid w:val="00D0662D"/>
    <w:rsid w:val="00D07129"/>
    <w:rsid w:val="00D07CFB"/>
    <w:rsid w:val="00D103FC"/>
    <w:rsid w:val="00D10B74"/>
    <w:rsid w:val="00D13196"/>
    <w:rsid w:val="00D13E8B"/>
    <w:rsid w:val="00D141E1"/>
    <w:rsid w:val="00D17FB5"/>
    <w:rsid w:val="00D210F7"/>
    <w:rsid w:val="00D21C41"/>
    <w:rsid w:val="00D23042"/>
    <w:rsid w:val="00D26DDB"/>
    <w:rsid w:val="00D272C6"/>
    <w:rsid w:val="00D301EF"/>
    <w:rsid w:val="00D30257"/>
    <w:rsid w:val="00D3087F"/>
    <w:rsid w:val="00D31DBE"/>
    <w:rsid w:val="00D341BF"/>
    <w:rsid w:val="00D347B4"/>
    <w:rsid w:val="00D359A7"/>
    <w:rsid w:val="00D36903"/>
    <w:rsid w:val="00D36B37"/>
    <w:rsid w:val="00D403C0"/>
    <w:rsid w:val="00D40B9F"/>
    <w:rsid w:val="00D40C1C"/>
    <w:rsid w:val="00D41E12"/>
    <w:rsid w:val="00D41E1E"/>
    <w:rsid w:val="00D4275F"/>
    <w:rsid w:val="00D451EB"/>
    <w:rsid w:val="00D4665C"/>
    <w:rsid w:val="00D473B0"/>
    <w:rsid w:val="00D47D89"/>
    <w:rsid w:val="00D514D5"/>
    <w:rsid w:val="00D514DD"/>
    <w:rsid w:val="00D51B02"/>
    <w:rsid w:val="00D52C71"/>
    <w:rsid w:val="00D5359F"/>
    <w:rsid w:val="00D53889"/>
    <w:rsid w:val="00D54DD5"/>
    <w:rsid w:val="00D61900"/>
    <w:rsid w:val="00D626D6"/>
    <w:rsid w:val="00D6353E"/>
    <w:rsid w:val="00D64065"/>
    <w:rsid w:val="00D643E4"/>
    <w:rsid w:val="00D70099"/>
    <w:rsid w:val="00D727E1"/>
    <w:rsid w:val="00D72AFA"/>
    <w:rsid w:val="00D7681E"/>
    <w:rsid w:val="00D77490"/>
    <w:rsid w:val="00D776D0"/>
    <w:rsid w:val="00D8235C"/>
    <w:rsid w:val="00D8255F"/>
    <w:rsid w:val="00D8361D"/>
    <w:rsid w:val="00D848F5"/>
    <w:rsid w:val="00D8528A"/>
    <w:rsid w:val="00D858A1"/>
    <w:rsid w:val="00D87F44"/>
    <w:rsid w:val="00D9119B"/>
    <w:rsid w:val="00D94DB8"/>
    <w:rsid w:val="00D953CA"/>
    <w:rsid w:val="00D96D7B"/>
    <w:rsid w:val="00DA03B5"/>
    <w:rsid w:val="00DA06DD"/>
    <w:rsid w:val="00DA1163"/>
    <w:rsid w:val="00DA1CEE"/>
    <w:rsid w:val="00DA5502"/>
    <w:rsid w:val="00DA5866"/>
    <w:rsid w:val="00DA6B47"/>
    <w:rsid w:val="00DB03CD"/>
    <w:rsid w:val="00DB2A18"/>
    <w:rsid w:val="00DB40A4"/>
    <w:rsid w:val="00DB4A1F"/>
    <w:rsid w:val="00DC46EC"/>
    <w:rsid w:val="00DC5A71"/>
    <w:rsid w:val="00DC5A93"/>
    <w:rsid w:val="00DC5F02"/>
    <w:rsid w:val="00DC7644"/>
    <w:rsid w:val="00DD4024"/>
    <w:rsid w:val="00DE081E"/>
    <w:rsid w:val="00DE1965"/>
    <w:rsid w:val="00DE28DC"/>
    <w:rsid w:val="00DE56C1"/>
    <w:rsid w:val="00DF00F1"/>
    <w:rsid w:val="00DF23F2"/>
    <w:rsid w:val="00DF2723"/>
    <w:rsid w:val="00DF5B9A"/>
    <w:rsid w:val="00DF5E99"/>
    <w:rsid w:val="00DF62A2"/>
    <w:rsid w:val="00E03079"/>
    <w:rsid w:val="00E03CCE"/>
    <w:rsid w:val="00E07846"/>
    <w:rsid w:val="00E07CFB"/>
    <w:rsid w:val="00E11633"/>
    <w:rsid w:val="00E13D1B"/>
    <w:rsid w:val="00E14019"/>
    <w:rsid w:val="00E14BA6"/>
    <w:rsid w:val="00E15AD1"/>
    <w:rsid w:val="00E1685A"/>
    <w:rsid w:val="00E20677"/>
    <w:rsid w:val="00E20E99"/>
    <w:rsid w:val="00E210D4"/>
    <w:rsid w:val="00E22004"/>
    <w:rsid w:val="00E23336"/>
    <w:rsid w:val="00E23CFA"/>
    <w:rsid w:val="00E242EB"/>
    <w:rsid w:val="00E24F15"/>
    <w:rsid w:val="00E25FAA"/>
    <w:rsid w:val="00E302D4"/>
    <w:rsid w:val="00E33171"/>
    <w:rsid w:val="00E3599A"/>
    <w:rsid w:val="00E4240B"/>
    <w:rsid w:val="00E462CE"/>
    <w:rsid w:val="00E4701F"/>
    <w:rsid w:val="00E50BD9"/>
    <w:rsid w:val="00E51A58"/>
    <w:rsid w:val="00E54A2A"/>
    <w:rsid w:val="00E559EC"/>
    <w:rsid w:val="00E5603C"/>
    <w:rsid w:val="00E5674F"/>
    <w:rsid w:val="00E5796A"/>
    <w:rsid w:val="00E60A2E"/>
    <w:rsid w:val="00E6217C"/>
    <w:rsid w:val="00E63919"/>
    <w:rsid w:val="00E6473E"/>
    <w:rsid w:val="00E6478A"/>
    <w:rsid w:val="00E6486F"/>
    <w:rsid w:val="00E66166"/>
    <w:rsid w:val="00E700CC"/>
    <w:rsid w:val="00E711CF"/>
    <w:rsid w:val="00E71456"/>
    <w:rsid w:val="00E730D4"/>
    <w:rsid w:val="00E74403"/>
    <w:rsid w:val="00E74F2F"/>
    <w:rsid w:val="00E75067"/>
    <w:rsid w:val="00E80215"/>
    <w:rsid w:val="00E81941"/>
    <w:rsid w:val="00E81965"/>
    <w:rsid w:val="00E82AE9"/>
    <w:rsid w:val="00E82CA4"/>
    <w:rsid w:val="00E83D8E"/>
    <w:rsid w:val="00E878DD"/>
    <w:rsid w:val="00E87AC5"/>
    <w:rsid w:val="00E93F28"/>
    <w:rsid w:val="00EA144D"/>
    <w:rsid w:val="00EA2CE0"/>
    <w:rsid w:val="00EA30ED"/>
    <w:rsid w:val="00EA3C83"/>
    <w:rsid w:val="00EA489A"/>
    <w:rsid w:val="00EA6BDA"/>
    <w:rsid w:val="00EA6EB6"/>
    <w:rsid w:val="00EB6DBF"/>
    <w:rsid w:val="00EC0B91"/>
    <w:rsid w:val="00EC125C"/>
    <w:rsid w:val="00EC482A"/>
    <w:rsid w:val="00EC4F89"/>
    <w:rsid w:val="00EC65ED"/>
    <w:rsid w:val="00EC7B6A"/>
    <w:rsid w:val="00ED16AF"/>
    <w:rsid w:val="00ED1AD3"/>
    <w:rsid w:val="00ED1FF7"/>
    <w:rsid w:val="00ED2E15"/>
    <w:rsid w:val="00ED2EA5"/>
    <w:rsid w:val="00ED3350"/>
    <w:rsid w:val="00ED443B"/>
    <w:rsid w:val="00ED44A7"/>
    <w:rsid w:val="00ED5FCA"/>
    <w:rsid w:val="00ED7BF0"/>
    <w:rsid w:val="00EE051A"/>
    <w:rsid w:val="00EE1F68"/>
    <w:rsid w:val="00EE5990"/>
    <w:rsid w:val="00EE5B22"/>
    <w:rsid w:val="00EE5FF7"/>
    <w:rsid w:val="00EE647C"/>
    <w:rsid w:val="00EF27DD"/>
    <w:rsid w:val="00EF3B5E"/>
    <w:rsid w:val="00EF3BD4"/>
    <w:rsid w:val="00EF3CF0"/>
    <w:rsid w:val="00EF4C0A"/>
    <w:rsid w:val="00EF6AE7"/>
    <w:rsid w:val="00EF6D43"/>
    <w:rsid w:val="00EF7D17"/>
    <w:rsid w:val="00F011AF"/>
    <w:rsid w:val="00F017AE"/>
    <w:rsid w:val="00F02E99"/>
    <w:rsid w:val="00F031BA"/>
    <w:rsid w:val="00F05684"/>
    <w:rsid w:val="00F1071A"/>
    <w:rsid w:val="00F11EE0"/>
    <w:rsid w:val="00F1388D"/>
    <w:rsid w:val="00F20B92"/>
    <w:rsid w:val="00F22CD9"/>
    <w:rsid w:val="00F236A7"/>
    <w:rsid w:val="00F23E4E"/>
    <w:rsid w:val="00F24DA5"/>
    <w:rsid w:val="00F270B9"/>
    <w:rsid w:val="00F30A4B"/>
    <w:rsid w:val="00F3407B"/>
    <w:rsid w:val="00F347C8"/>
    <w:rsid w:val="00F34C88"/>
    <w:rsid w:val="00F36B65"/>
    <w:rsid w:val="00F424B1"/>
    <w:rsid w:val="00F4262A"/>
    <w:rsid w:val="00F438D9"/>
    <w:rsid w:val="00F47F13"/>
    <w:rsid w:val="00F47F34"/>
    <w:rsid w:val="00F5020A"/>
    <w:rsid w:val="00F50BCD"/>
    <w:rsid w:val="00F50FC5"/>
    <w:rsid w:val="00F51E51"/>
    <w:rsid w:val="00F57571"/>
    <w:rsid w:val="00F57875"/>
    <w:rsid w:val="00F6107F"/>
    <w:rsid w:val="00F626E3"/>
    <w:rsid w:val="00F634DE"/>
    <w:rsid w:val="00F66AB8"/>
    <w:rsid w:val="00F71890"/>
    <w:rsid w:val="00F7194F"/>
    <w:rsid w:val="00F74084"/>
    <w:rsid w:val="00F77616"/>
    <w:rsid w:val="00F8088B"/>
    <w:rsid w:val="00F82E0F"/>
    <w:rsid w:val="00F8402F"/>
    <w:rsid w:val="00F84F57"/>
    <w:rsid w:val="00F86B22"/>
    <w:rsid w:val="00F90308"/>
    <w:rsid w:val="00F91A2E"/>
    <w:rsid w:val="00F922A1"/>
    <w:rsid w:val="00F95E91"/>
    <w:rsid w:val="00FA1DD6"/>
    <w:rsid w:val="00FA3F0D"/>
    <w:rsid w:val="00FB32F3"/>
    <w:rsid w:val="00FB356F"/>
    <w:rsid w:val="00FB4840"/>
    <w:rsid w:val="00FB5C02"/>
    <w:rsid w:val="00FB7561"/>
    <w:rsid w:val="00FC2058"/>
    <w:rsid w:val="00FC3F6C"/>
    <w:rsid w:val="00FC78A1"/>
    <w:rsid w:val="00FD0FC5"/>
    <w:rsid w:val="00FD32C9"/>
    <w:rsid w:val="00FD65AC"/>
    <w:rsid w:val="00FE055C"/>
    <w:rsid w:val="00FE27F2"/>
    <w:rsid w:val="00FE4AAB"/>
    <w:rsid w:val="00FE6526"/>
    <w:rsid w:val="00FF091B"/>
    <w:rsid w:val="00FF1B86"/>
    <w:rsid w:val="00FF301C"/>
    <w:rsid w:val="00FF4230"/>
    <w:rsid w:val="00FF4480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B7977F-13CF-42B9-A6F7-1DB9F450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rsid w:val="00C1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tyle131">
    <w:name w:val="style131"/>
    <w:rsid w:val="008F66C1"/>
    <w:rPr>
      <w:rFonts w:ascii="Arial" w:hAnsi="Arial" w:cs="Arial" w:hint="default"/>
      <w:color w:val="000099"/>
    </w:rPr>
  </w:style>
  <w:style w:type="character" w:customStyle="1" w:styleId="style3r1">
    <w:name w:val="style3r1"/>
    <w:rsid w:val="00AC10F9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4F0BFE"/>
    <w:rPr>
      <w:rFonts w:ascii="Arial" w:hAnsi="Arial" w:cs="Arial" w:hint="default"/>
      <w:sz w:val="20"/>
      <w:szCs w:val="20"/>
    </w:rPr>
  </w:style>
  <w:style w:type="paragraph" w:styleId="ad">
    <w:name w:val="Date"/>
    <w:basedOn w:val="a"/>
    <w:next w:val="a"/>
    <w:rsid w:val="00AE4B03"/>
    <w:pPr>
      <w:jc w:val="right"/>
    </w:pPr>
  </w:style>
  <w:style w:type="character" w:styleId="HTML">
    <w:name w:val="HTML Code"/>
    <w:rsid w:val="00042FD4"/>
    <w:rPr>
      <w:rFonts w:ascii="細明體" w:eastAsia="細明體" w:hAnsi="細明體" w:cs="細明體"/>
      <w:sz w:val="24"/>
      <w:szCs w:val="24"/>
    </w:rPr>
  </w:style>
  <w:style w:type="character" w:customStyle="1" w:styleId="row">
    <w:name w:val="row"/>
    <w:basedOn w:val="a0"/>
    <w:rsid w:val="006C578D"/>
  </w:style>
  <w:style w:type="paragraph" w:styleId="z-">
    <w:name w:val="HTML Top of Form"/>
    <w:basedOn w:val="a"/>
    <w:next w:val="a"/>
    <w:hidden/>
    <w:rsid w:val="009544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9544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88FC-9204-431F-BBFE-2410ECA1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