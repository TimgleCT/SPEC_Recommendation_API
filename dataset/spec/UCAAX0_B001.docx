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818"/>
        <w:gridCol w:w="954"/>
        <w:gridCol w:w="4851"/>
        <w:gridCol w:w="1274"/>
        <w:gridCol w:w="1921"/>
      </w:tblGrid>
      <w:tr w:rsidR="003C61F7" w:rsidTr="003C61F7"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1F7" w:rsidRDefault="003C61F7" w:rsidP="00E12758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1F7" w:rsidRDefault="003C61F7" w:rsidP="00E12758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1F7" w:rsidRDefault="003C61F7" w:rsidP="00E12758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1F7" w:rsidRDefault="003C61F7" w:rsidP="00E12758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1F7" w:rsidRDefault="003C61F7" w:rsidP="00E12758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立案單號</w:t>
            </w:r>
          </w:p>
        </w:tc>
      </w:tr>
      <w:tr w:rsidR="003C61F7" w:rsidTr="003C61F7"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1F7" w:rsidRDefault="003C61F7" w:rsidP="003C61F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2012/04/26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1F7" w:rsidRDefault="003C61F7" w:rsidP="00E127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1F7" w:rsidRDefault="003C61F7" w:rsidP="00E1275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1F7" w:rsidRDefault="003C61F7" w:rsidP="00764C1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龎伯珊</w:t>
            </w:r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1F7" w:rsidRDefault="003C61F7" w:rsidP="00764C1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t>120426000238</w:t>
            </w:r>
          </w:p>
        </w:tc>
      </w:tr>
      <w:tr w:rsidR="00362182" w:rsidTr="003C61F7"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182" w:rsidRDefault="00362182" w:rsidP="003C61F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2012/8/21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182" w:rsidRDefault="00362182" w:rsidP="00E1275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182" w:rsidRDefault="00362182" w:rsidP="00E1275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調整送件者寄信規則及優化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182" w:rsidRDefault="00362182" w:rsidP="00764C1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龎伯珊</w:t>
            </w:r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182" w:rsidRDefault="00362182" w:rsidP="00764C15">
            <w:pPr>
              <w:pStyle w:val="Tabletext"/>
            </w:pPr>
            <w:hyperlink r:id="rId8" w:history="1">
              <w:r w:rsidRPr="00362182">
                <w:t xml:space="preserve">120821000170 </w:t>
              </w:r>
            </w:hyperlink>
          </w:p>
        </w:tc>
      </w:tr>
      <w:tr w:rsidR="00920498" w:rsidTr="003C61F7"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498" w:rsidRDefault="00920498" w:rsidP="003C61F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2013/7/25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498" w:rsidRDefault="00920498" w:rsidP="00E127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498" w:rsidRDefault="00920498" w:rsidP="00E127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擴大寄送對象及範圍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498" w:rsidRDefault="00920498" w:rsidP="00EB033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龎伯珊</w:t>
            </w:r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498" w:rsidRDefault="00920498" w:rsidP="00764C15">
            <w:pPr>
              <w:pStyle w:val="Tabletext"/>
            </w:pPr>
            <w:r w:rsidRPr="00920498">
              <w:t>130624000432</w:t>
            </w:r>
          </w:p>
        </w:tc>
      </w:tr>
      <w:tr w:rsidR="00931787" w:rsidTr="003C61F7"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787" w:rsidRDefault="00931787" w:rsidP="003C61F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2014/09/18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787" w:rsidRDefault="00931787" w:rsidP="00E127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787" w:rsidRDefault="00931787" w:rsidP="00E127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申請書</w:t>
            </w:r>
            <w:r>
              <w:rPr>
                <w:lang w:eastAsia="zh-TW"/>
              </w:rPr>
              <w:t>140703000405</w:t>
            </w:r>
            <w:r w:rsidRPr="00931787">
              <w:rPr>
                <w:rFonts w:hint="eastAsia"/>
                <w:lang w:eastAsia="zh-TW"/>
              </w:rPr>
              <w:t>電子理賠給付明細寄送規則增加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787" w:rsidRDefault="00931787" w:rsidP="00EB033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龎伯珊</w:t>
            </w:r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787" w:rsidRPr="00920498" w:rsidRDefault="00931787" w:rsidP="00764C15">
            <w:pPr>
              <w:pStyle w:val="Tabletext"/>
              <w:rPr>
                <w:lang w:eastAsia="zh-TW"/>
              </w:rPr>
            </w:pPr>
            <w:r w:rsidRPr="00931787">
              <w:rPr>
                <w:lang w:eastAsia="zh-TW"/>
              </w:rPr>
              <w:t>140918000320</w:t>
            </w:r>
          </w:p>
        </w:tc>
      </w:tr>
      <w:tr w:rsidR="00E552BB" w:rsidTr="003C61F7"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2BB" w:rsidRDefault="00E552BB" w:rsidP="00E552B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2015/10/01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2BB" w:rsidRDefault="00E552BB" w:rsidP="00E127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5</w:t>
            </w:r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2BB" w:rsidRDefault="00E552BB" w:rsidP="00E127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05ECF">
              <w:rPr>
                <w:rFonts w:hint="eastAsia"/>
                <w:color w:val="000000"/>
                <w:lang w:eastAsia="zh-TW"/>
              </w:rPr>
              <w:t>申請書</w:t>
            </w:r>
            <w:r w:rsidRPr="00405ECF">
              <w:rPr>
                <w:color w:val="000000"/>
                <w:lang w:eastAsia="zh-TW"/>
              </w:rPr>
              <w:t>150817000364</w:t>
            </w:r>
            <w:r w:rsidRPr="00405ECF">
              <w:rPr>
                <w:rFonts w:hint="eastAsia"/>
                <w:color w:val="000000"/>
                <w:lang w:eastAsia="zh-TW"/>
              </w:rPr>
              <w:t xml:space="preserve"> : </w:t>
            </w:r>
            <w:r w:rsidRPr="00405ECF">
              <w:rPr>
                <w:rFonts w:hint="eastAsia"/>
                <w:color w:val="000000"/>
                <w:lang w:eastAsia="zh-TW"/>
              </w:rPr>
              <w:t>電子理賠給付明細寄送規則調整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2BB" w:rsidRDefault="00E552BB" w:rsidP="00EB033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05ECF">
              <w:rPr>
                <w:rFonts w:ascii="細明體" w:eastAsia="細明體" w:hAnsi="細明體" w:hint="eastAsia"/>
                <w:color w:val="000000"/>
                <w:lang w:eastAsia="zh-TW"/>
              </w:rPr>
              <w:t>龎伯珊</w:t>
            </w:r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2BB" w:rsidRPr="00931787" w:rsidRDefault="00E552BB" w:rsidP="00764C15">
            <w:pPr>
              <w:pStyle w:val="Tabletext"/>
              <w:rPr>
                <w:lang w:eastAsia="zh-TW"/>
              </w:rPr>
            </w:pPr>
            <w:r w:rsidRPr="00405ECF">
              <w:rPr>
                <w:bCs/>
              </w:rPr>
              <w:t>150831000181</w:t>
            </w:r>
          </w:p>
        </w:tc>
      </w:tr>
      <w:tr w:rsidR="004838C2" w:rsidTr="003C61F7">
        <w:trPr>
          <w:ins w:id="1" w:author="FIS" w:date="2015-12-15T15:58:00Z"/>
        </w:trPr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8C2" w:rsidRDefault="004838C2" w:rsidP="00E552BB">
            <w:pPr>
              <w:pStyle w:val="Tabletext"/>
              <w:rPr>
                <w:ins w:id="2" w:author="FIS" w:date="2015-12-15T15:58:00Z"/>
                <w:rFonts w:ascii="新細明體" w:hAnsi="新細明體" w:hint="eastAsia"/>
                <w:bCs/>
                <w:lang w:eastAsia="zh-TW"/>
              </w:rPr>
            </w:pPr>
            <w:ins w:id="3" w:author="FIS" w:date="2015-12-15T15:58:00Z">
              <w:r>
                <w:rPr>
                  <w:rFonts w:ascii="新細明體" w:hAnsi="新細明體" w:hint="eastAsia"/>
                  <w:bCs/>
                  <w:lang w:eastAsia="zh-TW"/>
                </w:rPr>
                <w:t>2015/12/08</w:t>
              </w:r>
            </w:ins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8C2" w:rsidRDefault="004838C2" w:rsidP="00E12758">
            <w:pPr>
              <w:pStyle w:val="Tabletext"/>
              <w:rPr>
                <w:ins w:id="4" w:author="FIS" w:date="2015-12-15T15:58:00Z"/>
                <w:rFonts w:ascii="新細明體" w:hAnsi="新細明體" w:hint="eastAsia"/>
                <w:bCs/>
                <w:lang w:eastAsia="zh-TW"/>
              </w:rPr>
            </w:pPr>
            <w:ins w:id="5" w:author="FIS" w:date="2015-12-15T15:58:00Z">
              <w:r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</w:ins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8C2" w:rsidRPr="00405ECF" w:rsidRDefault="004838C2" w:rsidP="00E12758">
            <w:pPr>
              <w:pStyle w:val="Tabletext"/>
              <w:rPr>
                <w:ins w:id="6" w:author="FIS" w:date="2015-12-15T15:58:00Z"/>
                <w:rFonts w:hint="eastAsia"/>
                <w:color w:val="000000"/>
                <w:lang w:eastAsia="zh-TW"/>
              </w:rPr>
            </w:pPr>
            <w:ins w:id="7" w:author="FIS" w:date="2015-12-15T15:58:00Z">
              <w:r w:rsidRPr="004838C2">
                <w:rPr>
                  <w:rFonts w:hint="eastAsia"/>
                  <w:color w:val="000000"/>
                  <w:lang w:eastAsia="zh-TW"/>
                </w:rPr>
                <w:t>建立收據文字內容檢核機制</w:t>
              </w:r>
            </w:ins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8C2" w:rsidRPr="00405ECF" w:rsidRDefault="004838C2" w:rsidP="00EB0335">
            <w:pPr>
              <w:pStyle w:val="Tabletext"/>
              <w:rPr>
                <w:ins w:id="8" w:author="FIS" w:date="2015-12-15T15:58:00Z"/>
                <w:rFonts w:ascii="細明體" w:eastAsia="細明體" w:hAnsi="細明體" w:hint="eastAsia"/>
                <w:color w:val="000000"/>
                <w:lang w:eastAsia="zh-TW"/>
              </w:rPr>
            </w:pPr>
            <w:ins w:id="9" w:author="FIS" w:date="2015-12-15T15:58:00Z">
              <w:r w:rsidRPr="00405ECF">
                <w:rPr>
                  <w:rFonts w:ascii="細明體" w:eastAsia="細明體" w:hAnsi="細明體" w:hint="eastAsia"/>
                  <w:color w:val="000000"/>
                  <w:lang w:eastAsia="zh-TW"/>
                </w:rPr>
                <w:t>龎伯珊</w:t>
              </w:r>
            </w:ins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8C2" w:rsidRPr="00405ECF" w:rsidRDefault="004838C2" w:rsidP="00764C15">
            <w:pPr>
              <w:pStyle w:val="Tabletext"/>
              <w:rPr>
                <w:ins w:id="10" w:author="FIS" w:date="2015-12-15T15:58:00Z"/>
                <w:bCs/>
                <w:lang w:eastAsia="zh-TW"/>
              </w:rPr>
            </w:pPr>
            <w:ins w:id="11" w:author="FIS" w:date="2015-12-15T15:58:00Z">
              <w:r w:rsidRPr="004838C2">
                <w:rPr>
                  <w:bCs/>
                  <w:lang w:eastAsia="zh-TW"/>
                </w:rPr>
                <w:t>151118000138</w:t>
              </w:r>
            </w:ins>
          </w:p>
        </w:tc>
      </w:tr>
      <w:tr w:rsidR="00C207FB" w:rsidTr="003C61F7">
        <w:trPr>
          <w:ins w:id="12" w:author="伯珊" w:date="2016-06-06T13:31:00Z"/>
        </w:trPr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7FB" w:rsidRDefault="00C207FB" w:rsidP="00E552BB">
            <w:pPr>
              <w:pStyle w:val="Tabletext"/>
              <w:rPr>
                <w:ins w:id="13" w:author="伯珊" w:date="2016-06-06T13:31:00Z"/>
                <w:rFonts w:ascii="新細明體" w:hAnsi="新細明體" w:hint="eastAsia"/>
                <w:bCs/>
                <w:lang w:eastAsia="zh-TW"/>
              </w:rPr>
            </w:pPr>
            <w:ins w:id="14" w:author="伯珊" w:date="2016-06-06T13:31:00Z">
              <w:r>
                <w:rPr>
                  <w:rFonts w:ascii="新細明體" w:hAnsi="新細明體" w:hint="eastAsia"/>
                  <w:bCs/>
                  <w:lang w:eastAsia="zh-TW"/>
                </w:rPr>
                <w:t>2016/6/6</w:t>
              </w:r>
            </w:ins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7FB" w:rsidRDefault="00C207FB" w:rsidP="00E12758">
            <w:pPr>
              <w:pStyle w:val="Tabletext"/>
              <w:rPr>
                <w:ins w:id="15" w:author="伯珊" w:date="2016-06-06T13:31:00Z"/>
                <w:rFonts w:ascii="新細明體" w:hAnsi="新細明體" w:hint="eastAsia"/>
                <w:bCs/>
                <w:lang w:eastAsia="zh-TW"/>
              </w:rPr>
            </w:pPr>
            <w:ins w:id="16" w:author="伯珊" w:date="2016-06-06T13:31:00Z">
              <w:r>
                <w:rPr>
                  <w:rFonts w:ascii="新細明體" w:hAnsi="新細明體" w:hint="eastAsia"/>
                  <w:bCs/>
                  <w:lang w:eastAsia="zh-TW"/>
                </w:rPr>
                <w:t>7</w:t>
              </w:r>
            </w:ins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7FB" w:rsidRPr="004838C2" w:rsidRDefault="00C207FB" w:rsidP="00E12758">
            <w:pPr>
              <w:pStyle w:val="Tabletext"/>
              <w:rPr>
                <w:ins w:id="17" w:author="伯珊" w:date="2016-06-06T13:31:00Z"/>
                <w:rFonts w:hint="eastAsia"/>
                <w:color w:val="000000"/>
                <w:lang w:eastAsia="zh-TW"/>
              </w:rPr>
            </w:pPr>
            <w:ins w:id="18" w:author="伯珊" w:date="2016-06-06T13:31:00Z">
              <w:r>
                <w:rPr>
                  <w:rFonts w:hint="eastAsia"/>
                  <w:color w:val="000000"/>
                  <w:lang w:eastAsia="zh-TW"/>
                </w:rPr>
                <w:t>申請書</w:t>
              </w:r>
              <w:r w:rsidRPr="00C207FB">
                <w:rPr>
                  <w:color w:val="000000"/>
                  <w:lang w:eastAsia="zh-TW"/>
                </w:rPr>
                <w:t>160523000207</w:t>
              </w:r>
              <w:r>
                <w:rPr>
                  <w:rFonts w:hint="eastAsia"/>
                  <w:color w:val="000000"/>
                  <w:lang w:eastAsia="zh-TW"/>
                </w:rPr>
                <w:t>：保代件客戶提供寄送</w:t>
              </w:r>
            </w:ins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7FB" w:rsidRPr="00405ECF" w:rsidRDefault="00C207FB" w:rsidP="00EB0335">
            <w:pPr>
              <w:pStyle w:val="Tabletext"/>
              <w:rPr>
                <w:ins w:id="19" w:author="伯珊" w:date="2016-06-06T13:31:00Z"/>
                <w:rFonts w:ascii="細明體" w:eastAsia="細明體" w:hAnsi="細明體" w:hint="eastAsia"/>
                <w:color w:val="000000"/>
                <w:lang w:eastAsia="zh-TW"/>
              </w:rPr>
            </w:pPr>
            <w:ins w:id="20" w:author="伯珊" w:date="2016-06-06T13:31:00Z">
              <w:r>
                <w:rPr>
                  <w:rFonts w:ascii="細明體" w:eastAsia="細明體" w:hAnsi="細明體" w:hint="eastAsia"/>
                  <w:color w:val="000000"/>
                  <w:lang w:eastAsia="zh-TW"/>
                </w:rPr>
                <w:t>龎伯珊</w:t>
              </w:r>
            </w:ins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7FB" w:rsidRPr="004838C2" w:rsidRDefault="00C207FB" w:rsidP="00764C15">
            <w:pPr>
              <w:pStyle w:val="Tabletext"/>
              <w:rPr>
                <w:ins w:id="21" w:author="伯珊" w:date="2016-06-06T13:31:00Z"/>
                <w:bCs/>
                <w:lang w:eastAsia="zh-TW"/>
              </w:rPr>
            </w:pPr>
            <w:ins w:id="22" w:author="伯珊" w:date="2016-06-06T13:34:00Z">
              <w:r w:rsidRPr="00C207FB">
                <w:rPr>
                  <w:bCs/>
                  <w:lang w:eastAsia="zh-TW"/>
                </w:rPr>
                <w:t>160606000401</w:t>
              </w:r>
            </w:ins>
          </w:p>
        </w:tc>
      </w:tr>
      <w:tr w:rsidR="00E67D5D" w:rsidTr="003C61F7">
        <w:trPr>
          <w:ins w:id="23" w:author="伯珊" w:date="2016-08-03T10:32:00Z"/>
        </w:trPr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D5D" w:rsidRDefault="00E67D5D" w:rsidP="00E67D5D">
            <w:pPr>
              <w:pStyle w:val="Tabletext"/>
              <w:rPr>
                <w:ins w:id="24" w:author="伯珊" w:date="2016-08-03T10:32:00Z"/>
                <w:rFonts w:ascii="新細明體" w:hAnsi="新細明體" w:hint="eastAsia"/>
                <w:bCs/>
                <w:lang w:eastAsia="zh-TW"/>
              </w:rPr>
            </w:pPr>
            <w:ins w:id="25" w:author="伯珊" w:date="2016-08-03T10:32:00Z">
              <w:r>
                <w:rPr>
                  <w:rFonts w:ascii="新細明體" w:hAnsi="新細明體" w:hint="eastAsia"/>
                  <w:bCs/>
                  <w:lang w:eastAsia="zh-TW"/>
                </w:rPr>
                <w:t>2016/8/2</w:t>
              </w:r>
            </w:ins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D5D" w:rsidRDefault="00E67D5D" w:rsidP="00E67D5D">
            <w:pPr>
              <w:pStyle w:val="Tabletext"/>
              <w:rPr>
                <w:ins w:id="26" w:author="伯珊" w:date="2016-08-03T10:32:00Z"/>
                <w:rFonts w:ascii="新細明體" w:hAnsi="新細明體" w:hint="eastAsia"/>
                <w:bCs/>
                <w:lang w:eastAsia="zh-TW"/>
              </w:rPr>
            </w:pPr>
            <w:ins w:id="27" w:author="伯珊" w:date="2016-08-03T10:32:00Z">
              <w:r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</w:ins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D5D" w:rsidRDefault="00E67D5D" w:rsidP="00E67D5D">
            <w:pPr>
              <w:pStyle w:val="Tabletext"/>
              <w:rPr>
                <w:ins w:id="28" w:author="伯珊" w:date="2016-08-03T10:32:00Z"/>
                <w:rFonts w:hint="eastAsia"/>
                <w:color w:val="000000"/>
                <w:lang w:eastAsia="zh-TW"/>
              </w:rPr>
            </w:pPr>
            <w:ins w:id="29" w:author="伯珊" w:date="2016-08-03T10:32:00Z">
              <w:r>
                <w:rPr>
                  <w:rFonts w:hint="eastAsia"/>
                  <w:color w:val="000000"/>
                  <w:lang w:eastAsia="zh-TW"/>
                </w:rPr>
                <w:t>申請書</w:t>
              </w:r>
              <w:r>
                <w:rPr>
                  <w:lang w:eastAsia="zh-TW"/>
                </w:rPr>
                <w:t>160711000720</w:t>
              </w:r>
              <w:r>
                <w:rPr>
                  <w:rFonts w:hint="eastAsia"/>
                  <w:lang w:eastAsia="zh-TW"/>
                </w:rPr>
                <w:t xml:space="preserve">: </w:t>
              </w:r>
            </w:ins>
            <w:ins w:id="30" w:author="伯珊" w:date="2016-08-03T10:33:00Z">
              <w:r w:rsidRPr="00E67D5D">
                <w:rPr>
                  <w:rFonts w:hint="eastAsia"/>
                  <w:lang w:eastAsia="zh-TW"/>
                </w:rPr>
                <w:t>電子理賠給付明細資料保留一星期</w:t>
              </w:r>
            </w:ins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D5D" w:rsidRDefault="00E67D5D" w:rsidP="00E67D5D">
            <w:pPr>
              <w:pStyle w:val="Tabletext"/>
              <w:rPr>
                <w:ins w:id="31" w:author="伯珊" w:date="2016-08-03T10:32:00Z"/>
                <w:rFonts w:ascii="細明體" w:eastAsia="細明體" w:hAnsi="細明體" w:hint="eastAsia"/>
                <w:color w:val="000000"/>
                <w:lang w:eastAsia="zh-TW"/>
              </w:rPr>
            </w:pPr>
            <w:ins w:id="32" w:author="伯珊" w:date="2016-08-03T10:33:00Z">
              <w:r>
                <w:rPr>
                  <w:rFonts w:ascii="細明體" w:eastAsia="細明體" w:hAnsi="細明體" w:hint="eastAsia"/>
                  <w:color w:val="000000"/>
                  <w:lang w:eastAsia="zh-TW"/>
                </w:rPr>
                <w:t>龎伯珊</w:t>
              </w:r>
            </w:ins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D5D" w:rsidRPr="00C207FB" w:rsidRDefault="00E67D5D" w:rsidP="00E67D5D">
            <w:pPr>
              <w:pStyle w:val="Tabletext"/>
              <w:rPr>
                <w:ins w:id="33" w:author="伯珊" w:date="2016-08-03T10:32:00Z"/>
                <w:bCs/>
                <w:lang w:eastAsia="zh-TW"/>
              </w:rPr>
            </w:pPr>
            <w:ins w:id="34" w:author="伯珊" w:date="2016-08-03T10:33:00Z">
              <w:r w:rsidRPr="00E67D5D">
                <w:rPr>
                  <w:bCs/>
                  <w:lang w:eastAsia="zh-TW"/>
                </w:rPr>
                <w:t>160721000392</w:t>
              </w:r>
            </w:ins>
          </w:p>
        </w:tc>
      </w:tr>
      <w:tr w:rsidR="000931C7" w:rsidTr="003C61F7">
        <w:trPr>
          <w:ins w:id="35" w:author="李明諭" w:date="2018-02-06T16:03:00Z"/>
        </w:trPr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1C7" w:rsidRDefault="000931C7" w:rsidP="000931C7">
            <w:pPr>
              <w:pStyle w:val="Tabletext"/>
              <w:rPr>
                <w:ins w:id="36" w:author="李明諭" w:date="2018-02-06T16:03:00Z"/>
                <w:rFonts w:ascii="新細明體" w:hAnsi="新細明體" w:hint="eastAsia"/>
                <w:bCs/>
                <w:lang w:eastAsia="zh-TW"/>
              </w:rPr>
            </w:pPr>
            <w:ins w:id="37" w:author="李明諭" w:date="2018-02-06T16:04:00Z">
              <w:r w:rsidRPr="00925F55">
                <w:rPr>
                  <w:rFonts w:hint="eastAsia"/>
                </w:rPr>
                <w:t>2017/12/30</w:t>
              </w:r>
            </w:ins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1C7" w:rsidRDefault="000931C7" w:rsidP="000931C7">
            <w:pPr>
              <w:pStyle w:val="Tabletext"/>
              <w:rPr>
                <w:ins w:id="38" w:author="李明諭" w:date="2018-02-06T16:03:00Z"/>
                <w:rFonts w:ascii="新細明體" w:hAnsi="新細明體" w:hint="eastAsia"/>
                <w:bCs/>
                <w:lang w:eastAsia="zh-TW"/>
              </w:rPr>
            </w:pPr>
            <w:ins w:id="39" w:author="李明諭" w:date="2018-02-06T16:04:00Z">
              <w:r>
                <w:t>9</w:t>
              </w:r>
            </w:ins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1C7" w:rsidRDefault="000931C7" w:rsidP="000931C7">
            <w:pPr>
              <w:pStyle w:val="Tabletext"/>
              <w:rPr>
                <w:ins w:id="40" w:author="李明諭" w:date="2018-02-06T16:03:00Z"/>
                <w:rFonts w:hint="eastAsia"/>
                <w:color w:val="000000"/>
                <w:lang w:eastAsia="zh-TW"/>
              </w:rPr>
            </w:pPr>
            <w:ins w:id="41" w:author="李明諭" w:date="2018-02-06T16:04:00Z">
              <w:r w:rsidRPr="00925F55">
                <w:rPr>
                  <w:rFonts w:hint="eastAsia"/>
                </w:rPr>
                <w:t>行政中心編制調整</w:t>
              </w:r>
            </w:ins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1C7" w:rsidRDefault="000931C7" w:rsidP="000931C7">
            <w:pPr>
              <w:pStyle w:val="Tabletext"/>
              <w:rPr>
                <w:ins w:id="42" w:author="李明諭" w:date="2018-02-06T16:03:00Z"/>
                <w:rFonts w:ascii="細明體" w:eastAsia="細明體" w:hAnsi="細明體" w:hint="eastAsia"/>
                <w:color w:val="000000"/>
                <w:lang w:eastAsia="zh-TW"/>
              </w:rPr>
            </w:pPr>
            <w:ins w:id="43" w:author="李明諭" w:date="2018-02-06T16:04:00Z">
              <w:r w:rsidRPr="00925F55">
                <w:rPr>
                  <w:rFonts w:hint="eastAsia"/>
                </w:rPr>
                <w:t>伯珊</w:t>
              </w:r>
            </w:ins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1C7" w:rsidRPr="00E67D5D" w:rsidRDefault="000931C7" w:rsidP="000931C7">
            <w:pPr>
              <w:pStyle w:val="Tabletext"/>
              <w:rPr>
                <w:ins w:id="44" w:author="李明諭" w:date="2018-02-06T16:03:00Z"/>
                <w:bCs/>
                <w:lang w:eastAsia="zh-TW"/>
              </w:rPr>
            </w:pPr>
            <w:ins w:id="45" w:author="李明諭" w:date="2018-02-06T16:04:00Z">
              <w:r w:rsidRPr="00925F55">
                <w:rPr>
                  <w:rFonts w:hint="eastAsia"/>
                </w:rPr>
                <w:t>171218000847</w:t>
              </w:r>
            </w:ins>
          </w:p>
        </w:tc>
      </w:tr>
      <w:tr w:rsidR="000E06FC" w:rsidTr="003C61F7">
        <w:trPr>
          <w:ins w:id="46" w:author="蔡燁玟" w:date="2019-05-07T09:26:00Z"/>
        </w:trPr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6FC" w:rsidRPr="00925F55" w:rsidRDefault="000E06FC" w:rsidP="000931C7">
            <w:pPr>
              <w:pStyle w:val="Tabletext"/>
              <w:rPr>
                <w:ins w:id="47" w:author="蔡燁玟" w:date="2019-05-07T09:26:00Z"/>
                <w:rFonts w:hint="eastAsia"/>
                <w:lang w:eastAsia="zh-TW"/>
              </w:rPr>
            </w:pPr>
            <w:ins w:id="48" w:author="蔡燁玟" w:date="2019-05-07T09:26:00Z">
              <w:r>
                <w:rPr>
                  <w:rFonts w:hint="eastAsia"/>
                  <w:lang w:eastAsia="zh-TW"/>
                </w:rPr>
                <w:t>2019/05/07</w:t>
              </w:r>
            </w:ins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6FC" w:rsidRDefault="000E06FC" w:rsidP="000931C7">
            <w:pPr>
              <w:pStyle w:val="Tabletext"/>
              <w:rPr>
                <w:ins w:id="49" w:author="蔡燁玟" w:date="2019-05-07T09:26:00Z"/>
                <w:rFonts w:hint="eastAsia"/>
                <w:lang w:eastAsia="zh-TW"/>
              </w:rPr>
            </w:pPr>
            <w:ins w:id="50" w:author="蔡燁玟" w:date="2019-05-07T09:26:00Z">
              <w:r>
                <w:rPr>
                  <w:rFonts w:hint="eastAsia"/>
                  <w:lang w:eastAsia="zh-TW"/>
                </w:rPr>
                <w:t>10</w:t>
              </w:r>
            </w:ins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6FC" w:rsidRDefault="000E06FC" w:rsidP="000931C7">
            <w:pPr>
              <w:pStyle w:val="Tabletext"/>
              <w:rPr>
                <w:ins w:id="51" w:author="蔡燁玟" w:date="2019-05-07T09:27:00Z"/>
                <w:lang w:eastAsia="zh-TW"/>
              </w:rPr>
            </w:pPr>
            <w:ins w:id="52" w:author="蔡燁玟" w:date="2019-05-07T09:27:00Z">
              <w:r>
                <w:rPr>
                  <w:rFonts w:hint="eastAsia"/>
                  <w:lang w:eastAsia="zh-TW"/>
                </w:rPr>
                <w:t xml:space="preserve">1. </w:t>
              </w:r>
              <w:r>
                <w:rPr>
                  <w:rFonts w:hint="eastAsia"/>
                  <w:lang w:eastAsia="zh-TW"/>
                </w:rPr>
                <w:t>調整開啟檔案密碼不分大小寫</w:t>
              </w:r>
            </w:ins>
          </w:p>
          <w:p w:rsidR="000E06FC" w:rsidRPr="00925F55" w:rsidRDefault="000E06FC" w:rsidP="000931C7">
            <w:pPr>
              <w:pStyle w:val="Tabletext"/>
              <w:rPr>
                <w:ins w:id="53" w:author="蔡燁玟" w:date="2019-05-07T09:26:00Z"/>
                <w:rFonts w:hint="eastAsia"/>
                <w:lang w:eastAsia="zh-TW"/>
              </w:rPr>
            </w:pPr>
            <w:ins w:id="54" w:author="蔡燁玟" w:date="2019-05-07T09:27:00Z">
              <w:r>
                <w:rPr>
                  <w:rFonts w:hint="eastAsia"/>
                  <w:lang w:eastAsia="zh-TW"/>
                </w:rPr>
                <w:t xml:space="preserve">2. </w:t>
              </w:r>
              <w:r>
                <w:rPr>
                  <w:rFonts w:hint="eastAsia"/>
                  <w:lang w:eastAsia="zh-TW"/>
                </w:rPr>
                <w:t>刪除</w:t>
              </w:r>
              <w:r>
                <w:rPr>
                  <w:rFonts w:hint="eastAsia"/>
                  <w:lang w:eastAsia="zh-TW"/>
                </w:rPr>
                <w:t>e.printStackTrace</w:t>
              </w:r>
            </w:ins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6FC" w:rsidRPr="00925F55" w:rsidRDefault="000E06FC" w:rsidP="000931C7">
            <w:pPr>
              <w:pStyle w:val="Tabletext"/>
              <w:rPr>
                <w:ins w:id="55" w:author="蔡燁玟" w:date="2019-05-07T09:26:00Z"/>
                <w:rFonts w:hint="eastAsia"/>
                <w:lang w:eastAsia="zh-TW"/>
              </w:rPr>
            </w:pPr>
            <w:ins w:id="56" w:author="蔡燁玟" w:date="2019-05-07T09:27:00Z">
              <w:r>
                <w:rPr>
                  <w:rFonts w:hint="eastAsia"/>
                  <w:lang w:eastAsia="zh-TW"/>
                </w:rPr>
                <w:t>蔡若羚</w:t>
              </w:r>
            </w:ins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6FC" w:rsidRPr="00925F55" w:rsidRDefault="000E06FC" w:rsidP="000931C7">
            <w:pPr>
              <w:pStyle w:val="Tabletext"/>
              <w:rPr>
                <w:ins w:id="57" w:author="蔡燁玟" w:date="2019-05-07T09:26:00Z"/>
                <w:rFonts w:hint="eastAsia"/>
                <w:lang w:eastAsia="zh-TW"/>
              </w:rPr>
            </w:pPr>
            <w:ins w:id="58" w:author="蔡燁玟" w:date="2019-05-07T09:28:00Z">
              <w:r>
                <w:rPr>
                  <w:rFonts w:hint="eastAsia"/>
                  <w:lang w:eastAsia="zh-TW"/>
                </w:rPr>
                <w:t>190403000879</w:t>
              </w:r>
            </w:ins>
          </w:p>
        </w:tc>
      </w:tr>
      <w:tr w:rsidR="009B1907" w:rsidTr="003C61F7">
        <w:trPr>
          <w:ins w:id="59" w:author="馬慈蓮" w:date="2019-07-10T08:34:00Z"/>
        </w:trPr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907" w:rsidRDefault="009B1907" w:rsidP="000931C7">
            <w:pPr>
              <w:pStyle w:val="Tabletext"/>
              <w:rPr>
                <w:ins w:id="60" w:author="馬慈蓮" w:date="2019-07-10T08:34:00Z"/>
                <w:rFonts w:hint="eastAsia"/>
                <w:lang w:eastAsia="zh-TW"/>
              </w:rPr>
            </w:pPr>
            <w:ins w:id="61" w:author="馬慈蓮" w:date="2019-07-10T08:34:00Z">
              <w:r>
                <w:rPr>
                  <w:rFonts w:hint="eastAsia"/>
                  <w:lang w:eastAsia="zh-TW"/>
                </w:rPr>
                <w:t>2019/07/03</w:t>
              </w:r>
            </w:ins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907" w:rsidRDefault="009B1907" w:rsidP="000931C7">
            <w:pPr>
              <w:pStyle w:val="Tabletext"/>
              <w:rPr>
                <w:ins w:id="62" w:author="馬慈蓮" w:date="2019-07-10T08:34:00Z"/>
                <w:rFonts w:hint="eastAsia"/>
                <w:lang w:eastAsia="zh-TW"/>
              </w:rPr>
            </w:pPr>
            <w:ins w:id="63" w:author="馬慈蓮" w:date="2019-07-10T08:34:00Z">
              <w:r>
                <w:rPr>
                  <w:rFonts w:hint="eastAsia"/>
                  <w:lang w:eastAsia="zh-TW"/>
                </w:rPr>
                <w:t>11</w:t>
              </w:r>
            </w:ins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907" w:rsidRDefault="009B1907" w:rsidP="000931C7">
            <w:pPr>
              <w:pStyle w:val="Tabletext"/>
              <w:rPr>
                <w:ins w:id="64" w:author="馬慈蓮" w:date="2019-07-10T08:34:00Z"/>
                <w:rFonts w:hint="eastAsia"/>
                <w:lang w:eastAsia="zh-TW"/>
              </w:rPr>
            </w:pPr>
            <w:ins w:id="65" w:author="馬慈蓮" w:date="2019-07-10T08:34:00Z">
              <w:r>
                <w:rPr>
                  <w:rFonts w:hint="eastAsia"/>
                  <w:lang w:eastAsia="zh-TW"/>
                </w:rPr>
                <w:t>增加發送給</w:t>
              </w:r>
              <w:r>
                <w:rPr>
                  <w:rFonts w:hint="eastAsia"/>
                  <w:lang w:eastAsia="zh-TW"/>
                </w:rPr>
                <w:t>CA</w:t>
              </w:r>
              <w:r>
                <w:rPr>
                  <w:rFonts w:hint="eastAsia"/>
                  <w:lang w:eastAsia="zh-TW"/>
                </w:rPr>
                <w:t>培育者</w:t>
              </w:r>
              <w:r>
                <w:rPr>
                  <w:rFonts w:hint="eastAsia"/>
                  <w:lang w:eastAsia="zh-TW"/>
                </w:rPr>
                <w:t>&amp;</w:t>
              </w:r>
              <w:r>
                <w:rPr>
                  <w:rFonts w:hint="eastAsia"/>
                  <w:lang w:eastAsia="zh-TW"/>
                </w:rPr>
                <w:t>增員者</w:t>
              </w:r>
            </w:ins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907" w:rsidRDefault="009B1907" w:rsidP="000931C7">
            <w:pPr>
              <w:pStyle w:val="Tabletext"/>
              <w:rPr>
                <w:ins w:id="66" w:author="馬慈蓮" w:date="2019-07-10T08:34:00Z"/>
                <w:rFonts w:hint="eastAsia"/>
                <w:lang w:eastAsia="zh-TW"/>
              </w:rPr>
            </w:pPr>
            <w:ins w:id="67" w:author="馬慈蓮" w:date="2019-07-10T08:34:00Z">
              <w:r>
                <w:rPr>
                  <w:rFonts w:hint="eastAsia"/>
                  <w:lang w:eastAsia="zh-TW"/>
                </w:rPr>
                <w:t>慈蓮</w:t>
              </w:r>
            </w:ins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907" w:rsidRDefault="00142663" w:rsidP="000931C7">
            <w:pPr>
              <w:pStyle w:val="Tabletext"/>
              <w:rPr>
                <w:ins w:id="68" w:author="馬慈蓮" w:date="2019-07-10T08:34:00Z"/>
                <w:rFonts w:hint="eastAsia"/>
                <w:lang w:eastAsia="zh-TW"/>
              </w:rPr>
            </w:pPr>
            <w:ins w:id="69" w:author="馬慈蓮" w:date="2019-07-10T08:35:00Z">
              <w:r>
                <w:rPr>
                  <w:rFonts w:hint="eastAsia"/>
                  <w:color w:val="000000"/>
                </w:rPr>
                <w:t>190703000387</w:t>
              </w:r>
            </w:ins>
          </w:p>
        </w:tc>
      </w:tr>
      <w:tr w:rsidR="000C48B3" w:rsidRPr="000C48B3" w:rsidTr="003C61F7">
        <w:trPr>
          <w:ins w:id="70" w:author="蔡燁玟" w:date="2020-01-07T17:03:00Z"/>
        </w:trPr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84B" w:rsidRPr="000C48B3" w:rsidRDefault="00FC384B" w:rsidP="000931C7">
            <w:pPr>
              <w:pStyle w:val="Tabletext"/>
              <w:rPr>
                <w:ins w:id="71" w:author="蔡燁玟" w:date="2020-01-07T17:03:00Z"/>
                <w:rFonts w:hint="eastAsia"/>
                <w:color w:val="FF0000"/>
                <w:lang w:eastAsia="zh-TW"/>
                <w:rPrChange w:id="72" w:author="蔡燁玟" w:date="2020-01-07T17:05:00Z">
                  <w:rPr>
                    <w:ins w:id="73" w:author="蔡燁玟" w:date="2020-01-07T17:03:00Z"/>
                    <w:rFonts w:hint="eastAsia"/>
                    <w:lang w:eastAsia="zh-TW"/>
                  </w:rPr>
                </w:rPrChange>
              </w:rPr>
            </w:pPr>
            <w:ins w:id="74" w:author="蔡燁玟" w:date="2020-01-07T17:03:00Z">
              <w:r w:rsidRPr="000C48B3">
                <w:rPr>
                  <w:rFonts w:hint="eastAsia"/>
                  <w:color w:val="FF0000"/>
                  <w:lang w:eastAsia="zh-TW"/>
                  <w:rPrChange w:id="75" w:author="蔡燁玟" w:date="2020-01-07T17:05:00Z">
                    <w:rPr>
                      <w:rFonts w:hint="eastAsia"/>
                      <w:lang w:eastAsia="zh-TW"/>
                    </w:rPr>
                  </w:rPrChange>
                </w:rPr>
                <w:t>2020/1/</w:t>
              </w:r>
            </w:ins>
            <w:ins w:id="76" w:author="蔡燁玟" w:date="2020-01-07T17:04:00Z">
              <w:r w:rsidRPr="000C48B3">
                <w:rPr>
                  <w:rFonts w:hint="eastAsia"/>
                  <w:color w:val="FF0000"/>
                  <w:lang w:eastAsia="zh-TW"/>
                  <w:rPrChange w:id="77" w:author="蔡燁玟" w:date="2020-01-07T17:05:00Z">
                    <w:rPr>
                      <w:rFonts w:hint="eastAsia"/>
                      <w:lang w:eastAsia="zh-TW"/>
                    </w:rPr>
                  </w:rPrChange>
                </w:rPr>
                <w:t>7</w:t>
              </w:r>
            </w:ins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84B" w:rsidRPr="000C48B3" w:rsidRDefault="009B661D" w:rsidP="000931C7">
            <w:pPr>
              <w:pStyle w:val="Tabletext"/>
              <w:rPr>
                <w:ins w:id="78" w:author="蔡燁玟" w:date="2020-01-07T17:03:00Z"/>
                <w:rFonts w:hint="eastAsia"/>
                <w:color w:val="FF0000"/>
                <w:lang w:eastAsia="zh-TW"/>
                <w:rPrChange w:id="79" w:author="蔡燁玟" w:date="2020-01-07T17:05:00Z">
                  <w:rPr>
                    <w:ins w:id="80" w:author="蔡燁玟" w:date="2020-01-07T17:03:00Z"/>
                    <w:rFonts w:hint="eastAsia"/>
                    <w:lang w:eastAsia="zh-TW"/>
                  </w:rPr>
                </w:rPrChange>
              </w:rPr>
            </w:pPr>
            <w:ins w:id="81" w:author="蔡燁玟" w:date="2020-01-07T17:04:00Z">
              <w:r w:rsidRPr="000C48B3">
                <w:rPr>
                  <w:rFonts w:hint="eastAsia"/>
                  <w:color w:val="FF0000"/>
                  <w:lang w:eastAsia="zh-TW"/>
                  <w:rPrChange w:id="82" w:author="蔡燁玟" w:date="2020-01-07T17:05:00Z">
                    <w:rPr>
                      <w:rFonts w:hint="eastAsia"/>
                      <w:lang w:eastAsia="zh-TW"/>
                    </w:rPr>
                  </w:rPrChange>
                </w:rPr>
                <w:t>12</w:t>
              </w:r>
            </w:ins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61D" w:rsidRPr="000C48B3" w:rsidRDefault="009B661D" w:rsidP="009B661D">
            <w:pPr>
              <w:pStyle w:val="Tabletext"/>
              <w:numPr>
                <w:ilvl w:val="0"/>
                <w:numId w:val="33"/>
              </w:numPr>
              <w:rPr>
                <w:ins w:id="83" w:author="蔡燁玟" w:date="2020-01-07T17:04:00Z"/>
                <w:color w:val="FF0000"/>
                <w:lang w:eastAsia="zh-TW"/>
                <w:rPrChange w:id="84" w:author="蔡燁玟" w:date="2020-01-07T17:05:00Z">
                  <w:rPr>
                    <w:ins w:id="85" w:author="蔡燁玟" w:date="2020-01-07T17:04:00Z"/>
                    <w:lang w:eastAsia="zh-TW"/>
                  </w:rPr>
                </w:rPrChange>
              </w:rPr>
              <w:pPrChange w:id="86" w:author="蔡燁玟" w:date="2020-01-07T17:04:00Z">
                <w:pPr>
                  <w:pStyle w:val="Tabletext"/>
                </w:pPr>
              </w:pPrChange>
            </w:pPr>
            <w:ins w:id="87" w:author="蔡燁玟" w:date="2020-01-07T17:04:00Z">
              <w:r w:rsidRPr="000C48B3">
                <w:rPr>
                  <w:rFonts w:hint="eastAsia"/>
                  <w:color w:val="FF0000"/>
                  <w:lang w:eastAsia="zh-TW"/>
                  <w:rPrChange w:id="88" w:author="蔡燁玟" w:date="2020-01-07T17:05:00Z">
                    <w:rPr>
                      <w:rFonts w:hint="eastAsia"/>
                      <w:lang w:eastAsia="zh-TW"/>
                    </w:rPr>
                  </w:rPrChange>
                </w:rPr>
                <w:t>調整</w:t>
              </w:r>
              <w:r w:rsidRPr="000C48B3">
                <w:rPr>
                  <w:rFonts w:hint="eastAsia"/>
                  <w:color w:val="FF0000"/>
                  <w:lang w:eastAsia="zh-TW"/>
                  <w:rPrChange w:id="89" w:author="蔡燁玟" w:date="2020-01-07T17:05:00Z">
                    <w:rPr>
                      <w:rFonts w:hint="eastAsia"/>
                      <w:lang w:eastAsia="zh-TW"/>
                    </w:rPr>
                  </w:rPrChange>
                </w:rPr>
                <w:t>EMAIL</w:t>
              </w:r>
              <w:r w:rsidRPr="000C48B3">
                <w:rPr>
                  <w:rFonts w:hint="eastAsia"/>
                  <w:color w:val="FF0000"/>
                  <w:lang w:eastAsia="zh-TW"/>
                  <w:rPrChange w:id="90" w:author="蔡燁玟" w:date="2020-01-07T17:05:00Z">
                    <w:rPr>
                      <w:rFonts w:hint="eastAsia"/>
                      <w:lang w:eastAsia="zh-TW"/>
                    </w:rPr>
                  </w:rPrChange>
                </w:rPr>
                <w:t>寄送規則</w:t>
              </w:r>
            </w:ins>
          </w:p>
          <w:p w:rsidR="009B661D" w:rsidRPr="000C48B3" w:rsidRDefault="009B661D" w:rsidP="009B661D">
            <w:pPr>
              <w:pStyle w:val="Tabletext"/>
              <w:numPr>
                <w:ilvl w:val="0"/>
                <w:numId w:val="33"/>
              </w:numPr>
              <w:rPr>
                <w:ins w:id="91" w:author="蔡燁玟" w:date="2020-01-07T17:03:00Z"/>
                <w:rFonts w:hint="eastAsia"/>
                <w:color w:val="FF0000"/>
                <w:lang w:eastAsia="zh-TW"/>
                <w:rPrChange w:id="92" w:author="蔡燁玟" w:date="2020-01-07T17:05:00Z">
                  <w:rPr>
                    <w:ins w:id="93" w:author="蔡燁玟" w:date="2020-01-07T17:03:00Z"/>
                    <w:rFonts w:hint="eastAsia"/>
                    <w:lang w:eastAsia="zh-TW"/>
                  </w:rPr>
                </w:rPrChange>
              </w:rPr>
              <w:pPrChange w:id="94" w:author="蔡燁玟" w:date="2020-01-07T17:04:00Z">
                <w:pPr>
                  <w:pStyle w:val="Tabletext"/>
                </w:pPr>
              </w:pPrChange>
            </w:pPr>
            <w:ins w:id="95" w:author="蔡燁玟" w:date="2020-01-07T17:04:00Z">
              <w:r w:rsidRPr="000C48B3">
                <w:rPr>
                  <w:rFonts w:hint="eastAsia"/>
                  <w:color w:val="FF0000"/>
                  <w:lang w:eastAsia="zh-TW"/>
                  <w:rPrChange w:id="96" w:author="蔡燁玟" w:date="2020-01-07T17:05:00Z">
                    <w:rPr>
                      <w:rFonts w:hint="eastAsia"/>
                      <w:lang w:eastAsia="zh-TW"/>
                    </w:rPr>
                  </w:rPrChange>
                </w:rPr>
                <w:t>導入系統抽驗</w:t>
              </w:r>
            </w:ins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84B" w:rsidRPr="000C48B3" w:rsidRDefault="009B661D" w:rsidP="000931C7">
            <w:pPr>
              <w:pStyle w:val="Tabletext"/>
              <w:rPr>
                <w:ins w:id="97" w:author="蔡燁玟" w:date="2020-01-07T17:03:00Z"/>
                <w:rFonts w:hint="eastAsia"/>
                <w:color w:val="FF0000"/>
                <w:lang w:eastAsia="zh-TW"/>
                <w:rPrChange w:id="98" w:author="蔡燁玟" w:date="2020-01-07T17:05:00Z">
                  <w:rPr>
                    <w:ins w:id="99" w:author="蔡燁玟" w:date="2020-01-07T17:03:00Z"/>
                    <w:rFonts w:hint="eastAsia"/>
                    <w:lang w:eastAsia="zh-TW"/>
                  </w:rPr>
                </w:rPrChange>
              </w:rPr>
            </w:pPr>
            <w:ins w:id="100" w:author="蔡燁玟" w:date="2020-01-07T17:04:00Z">
              <w:r w:rsidRPr="000C48B3">
                <w:rPr>
                  <w:rFonts w:hint="eastAsia"/>
                  <w:color w:val="FF0000"/>
                  <w:lang w:eastAsia="zh-TW"/>
                  <w:rPrChange w:id="101" w:author="蔡燁玟" w:date="2020-01-07T17:05:00Z">
                    <w:rPr>
                      <w:rFonts w:hint="eastAsia"/>
                      <w:lang w:eastAsia="zh-TW"/>
                    </w:rPr>
                  </w:rPrChange>
                </w:rPr>
                <w:t>若羚</w:t>
              </w:r>
            </w:ins>
          </w:p>
        </w:tc>
        <w:tc>
          <w:tcPr>
            <w:tcW w:w="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384B" w:rsidRPr="000C48B3" w:rsidRDefault="009B661D" w:rsidP="000931C7">
            <w:pPr>
              <w:pStyle w:val="Tabletext"/>
              <w:rPr>
                <w:ins w:id="102" w:author="蔡燁玟" w:date="2020-01-07T17:03:00Z"/>
                <w:rFonts w:hint="eastAsia"/>
                <w:color w:val="FF0000"/>
                <w:rPrChange w:id="103" w:author="蔡燁玟" w:date="2020-01-07T17:05:00Z">
                  <w:rPr>
                    <w:ins w:id="104" w:author="蔡燁玟" w:date="2020-01-07T17:03:00Z"/>
                    <w:rFonts w:hint="eastAsia"/>
                    <w:color w:val="000000"/>
                  </w:rPr>
                </w:rPrChange>
              </w:rPr>
            </w:pPr>
            <w:ins w:id="105" w:author="蔡燁玟" w:date="2020-01-07T17:05:00Z">
              <w:r w:rsidRPr="000C48B3">
                <w:rPr>
                  <w:rFonts w:hint="eastAsia"/>
                  <w:color w:val="FF0000"/>
                  <w:rPrChange w:id="106" w:author="蔡燁玟" w:date="2020-01-07T17:05:00Z">
                    <w:rPr>
                      <w:rFonts w:ascii="Arial" w:eastAsia="標楷體" w:hAnsi="Arial" w:hint="eastAsia"/>
                      <w:b/>
                    </w:rPr>
                  </w:rPrChange>
                </w:rPr>
                <w:t>191129000983</w:t>
              </w:r>
            </w:ins>
          </w:p>
        </w:tc>
      </w:tr>
    </w:tbl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3C61F7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理賠給付明細電子化寄送作業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3C61F7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AAX0_B001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021302" w:rsidP="005E07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將</w:t>
            </w:r>
            <w:r w:rsidR="005E071E">
              <w:rPr>
                <w:rFonts w:ascii="細明體" w:eastAsia="細明體" w:hAnsi="細明體" w:hint="eastAsia"/>
                <w:sz w:val="20"/>
              </w:rPr>
              <w:t>醫療實支、日額、殘廢的理賠案件，給付方式為</w:t>
            </w:r>
            <w:r>
              <w:rPr>
                <w:rFonts w:ascii="細明體" w:eastAsia="細明體" w:hAnsi="細明體" w:hint="eastAsia"/>
                <w:sz w:val="20"/>
              </w:rPr>
              <w:t>現金件及</w:t>
            </w:r>
            <w:r w:rsidR="00C9296F">
              <w:rPr>
                <w:rFonts w:ascii="細明體" w:eastAsia="細明體" w:hAnsi="細明體" w:hint="eastAsia"/>
                <w:sz w:val="20"/>
              </w:rPr>
              <w:t>取消</w:t>
            </w:r>
            <w:r>
              <w:rPr>
                <w:rFonts w:ascii="細明體" w:eastAsia="細明體" w:hAnsi="細明體" w:hint="eastAsia"/>
                <w:sz w:val="20"/>
              </w:rPr>
              <w:t>禁背支票件以外的理賠給付明細，透過billhunter寄送給事故者及送件者</w:t>
            </w:r>
          </w:p>
        </w:tc>
      </w:tr>
      <w:tr w:rsidR="00931787" w:rsidTr="008160AF">
        <w:tc>
          <w:tcPr>
            <w:tcW w:w="1440" w:type="dxa"/>
          </w:tcPr>
          <w:p w:rsidR="00931787" w:rsidRPr="00E01490" w:rsidRDefault="00931787" w:rsidP="008160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931787" w:rsidRPr="00E01490" w:rsidRDefault="00931787" w:rsidP="0093178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31787" w:rsidTr="00764C15">
        <w:tc>
          <w:tcPr>
            <w:tcW w:w="1440" w:type="dxa"/>
          </w:tcPr>
          <w:p w:rsidR="00931787" w:rsidRDefault="0093178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931787" w:rsidRDefault="00931787" w:rsidP="00764C1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3C61F7" w:rsidTr="00764C15">
        <w:tc>
          <w:tcPr>
            <w:tcW w:w="1440" w:type="dxa"/>
          </w:tcPr>
          <w:p w:rsidR="003C61F7" w:rsidRDefault="003C61F7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3C61F7" w:rsidRDefault="003C61F7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C61F7" w:rsidTr="00764C15">
        <w:tc>
          <w:tcPr>
            <w:tcW w:w="1440" w:type="dxa"/>
          </w:tcPr>
          <w:p w:rsidR="003C61F7" w:rsidRDefault="003C61F7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3C61F7" w:rsidRDefault="003C61F7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E97B09" w:rsidRDefault="00E97B09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Pr="00E97B09" w:rsidRDefault="00495A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/>
          <w:b/>
          <w:lang w:eastAsia="zh-TW"/>
        </w:rPr>
        <w:object w:dxaOrig="10031" w:dyaOrig="4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229.5pt" o:ole="">
            <v:imagedata r:id="rId9" o:title=""/>
          </v:shape>
          <o:OLEObject Type="Embed" ProgID="Visio.Drawing.11" ShapeID="_x0000_i1025" DrawAspect="Content" ObjectID="_1657346445" r:id="rId10"/>
        </w:object>
      </w: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06"/>
        <w:gridCol w:w="4177"/>
        <w:gridCol w:w="4497"/>
      </w:tblGrid>
      <w:tr w:rsidR="00961F9B" w:rsidTr="00764C15">
        <w:tc>
          <w:tcPr>
            <w:tcW w:w="1406" w:type="dxa"/>
          </w:tcPr>
          <w:p w:rsidR="00961F9B" w:rsidRPr="00226E08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961F9B" w:rsidRPr="00662A71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4497" w:type="dxa"/>
          </w:tcPr>
          <w:p w:rsidR="00961F9B" w:rsidRPr="00226E08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1406" w:type="dxa"/>
          </w:tcPr>
          <w:p w:rsidR="00961F9B" w:rsidRPr="00226E08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177" w:type="dxa"/>
          </w:tcPr>
          <w:p w:rsidR="00961F9B" w:rsidRPr="00B41138" w:rsidRDefault="00BE49CD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理賠受理檔</w:t>
            </w:r>
          </w:p>
        </w:tc>
        <w:tc>
          <w:tcPr>
            <w:tcW w:w="4497" w:type="dxa"/>
          </w:tcPr>
          <w:p w:rsidR="00961F9B" w:rsidRPr="002057B2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BE49CD">
              <w:rPr>
                <w:rFonts w:ascii="細明體" w:eastAsia="細明體" w:hAnsi="細明體" w:hint="eastAsia"/>
                <w:sz w:val="20"/>
                <w:szCs w:val="20"/>
              </w:rPr>
              <w:t>AA001</w:t>
            </w:r>
          </w:p>
        </w:tc>
      </w:tr>
      <w:tr w:rsidR="000A1EC9" w:rsidTr="00764C15">
        <w:tblPrEx>
          <w:tblLook w:val="01E0" w:firstRow="1" w:lastRow="1" w:firstColumn="1" w:lastColumn="1" w:noHBand="0" w:noVBand="0"/>
        </w:tblPrEx>
        <w:tc>
          <w:tcPr>
            <w:tcW w:w="1406" w:type="dxa"/>
          </w:tcPr>
          <w:p w:rsidR="000A1EC9" w:rsidRDefault="00E956F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177" w:type="dxa"/>
          </w:tcPr>
          <w:p w:rsidR="000A1EC9" w:rsidRPr="00B41138" w:rsidRDefault="000A1EC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受款人理賠金額分配檔</w:t>
            </w:r>
          </w:p>
        </w:tc>
        <w:tc>
          <w:tcPr>
            <w:tcW w:w="4497" w:type="dxa"/>
          </w:tcPr>
          <w:p w:rsidR="000A1EC9" w:rsidRDefault="000A1EC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DTAAB010</w:t>
            </w:r>
          </w:p>
        </w:tc>
      </w:tr>
      <w:tr w:rsidR="00027B2D" w:rsidTr="00764C15">
        <w:tblPrEx>
          <w:tblLook w:val="01E0" w:firstRow="1" w:lastRow="1" w:firstColumn="1" w:lastColumn="1" w:noHBand="0" w:noVBand="0"/>
        </w:tblPrEx>
        <w:tc>
          <w:tcPr>
            <w:tcW w:w="1406" w:type="dxa"/>
          </w:tcPr>
          <w:p w:rsidR="00027B2D" w:rsidRDefault="00E956F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4177" w:type="dxa"/>
          </w:tcPr>
          <w:p w:rsidR="00027B2D" w:rsidRDefault="00027B2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收據控制檔</w:t>
            </w:r>
          </w:p>
        </w:tc>
        <w:tc>
          <w:tcPr>
            <w:tcW w:w="4497" w:type="dxa"/>
          </w:tcPr>
          <w:p w:rsidR="00027B2D" w:rsidRDefault="00027B2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DTAAX020</w:t>
            </w:r>
          </w:p>
        </w:tc>
      </w:tr>
      <w:tr w:rsidR="00E956F8" w:rsidTr="00764C15">
        <w:tblPrEx>
          <w:tblLook w:val="01E0" w:firstRow="1" w:lastRow="1" w:firstColumn="1" w:lastColumn="1" w:noHBand="0" w:noVBand="0"/>
        </w:tblPrEx>
        <w:tc>
          <w:tcPr>
            <w:tcW w:w="1406" w:type="dxa"/>
          </w:tcPr>
          <w:p w:rsidR="00E956F8" w:rsidRDefault="00E956F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6.</w:t>
            </w:r>
          </w:p>
        </w:tc>
        <w:tc>
          <w:tcPr>
            <w:tcW w:w="4177" w:type="dxa"/>
          </w:tcPr>
          <w:p w:rsidR="00E956F8" w:rsidRDefault="00E956F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新理賠收據檔</w:t>
            </w:r>
          </w:p>
        </w:tc>
        <w:tc>
          <w:tcPr>
            <w:tcW w:w="4497" w:type="dxa"/>
          </w:tcPr>
          <w:p w:rsidR="00E956F8" w:rsidRDefault="00E956F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DTAAX025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90048C" w:rsidRDefault="000A1EC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收據內容</w:t>
            </w:r>
            <w:r w:rsidR="00DF50E3">
              <w:rPr>
                <w:rFonts w:ascii="細明體" w:eastAsia="細明體" w:hAnsi="細明體" w:hint="eastAsia"/>
                <w:sz w:val="20"/>
                <w:szCs w:val="20"/>
              </w:rPr>
              <w:t>組成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0A1EC9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AA_X0Z001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4590" w:type="dxa"/>
          </w:tcPr>
          <w:p w:rsidR="00961F9B" w:rsidRPr="0090048C" w:rsidRDefault="000A1EC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收據印製模組</w:t>
            </w:r>
          </w:p>
        </w:tc>
        <w:tc>
          <w:tcPr>
            <w:tcW w:w="4770" w:type="dxa"/>
          </w:tcPr>
          <w:p w:rsidR="00961F9B" w:rsidRPr="0090048C" w:rsidRDefault="000A1EC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AA_X0Z000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A93B0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A93B09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A93B09">
              <w:rPr>
                <w:rFonts w:ascii="細明體" w:eastAsia="細明體" w:hAnsi="細明體" w:hint="eastAsia"/>
                <w:sz w:val="20"/>
                <w:szCs w:val="20"/>
              </w:rPr>
              <w:t>X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A93B09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A93B0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A93B0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X0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07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A93B0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FD282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抽件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3465" w:type="dxa"/>
          </w:tcPr>
          <w:p w:rsidR="00FF6176" w:rsidRDefault="00A93B0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  <w:r w:rsidR="00A93B09">
              <w:rPr>
                <w:rFonts w:ascii="細明體" w:eastAsia="細明體" w:hAnsi="細明體" w:hint="eastAsia"/>
                <w:sz w:val="20"/>
                <w:szCs w:val="20"/>
              </w:rPr>
              <w:t>，若有資料須符合日期格式</w:t>
            </w:r>
          </w:p>
        </w:tc>
      </w:tr>
      <w:tr w:rsidR="00106EE3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06EE3" w:rsidRDefault="00106EE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880" w:type="dxa"/>
          </w:tcPr>
          <w:p w:rsidR="00106EE3" w:rsidRDefault="00106EE3" w:rsidP="00106E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BILLHUNTER附件形式</w:t>
            </w:r>
          </w:p>
        </w:tc>
        <w:tc>
          <w:tcPr>
            <w:tcW w:w="3465" w:type="dxa"/>
          </w:tcPr>
          <w:p w:rsidR="00106EE3" w:rsidRDefault="00106EE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106EE3" w:rsidRDefault="00106EE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  <w:p w:rsidR="00106EE3" w:rsidRDefault="00106EE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1: ZIP</w:t>
            </w:r>
          </w:p>
          <w:p w:rsidR="00106EE3" w:rsidRDefault="00106EE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2: PDF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106EE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3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0A1EC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3465" w:type="dxa"/>
          </w:tcPr>
          <w:p w:rsidR="00FF6176" w:rsidRDefault="00A93B0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可傳可不傳，若要指定</w:t>
            </w:r>
            <w:r w:rsidR="000A1EC9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，一定要指定</w:t>
            </w:r>
            <w:r w:rsidR="00FD2826">
              <w:rPr>
                <w:rFonts w:ascii="細明體" w:eastAsia="細明體" w:hAnsi="細明體" w:hint="eastAsia"/>
                <w:sz w:val="20"/>
                <w:szCs w:val="20"/>
              </w:rPr>
              <w:t>抽件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</w:tr>
      <w:bookmarkEnd w:id="107"/>
    </w:tbl>
    <w:p w:rsidR="00961F9B" w:rsidRDefault="00961F9B" w:rsidP="00A93B0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A93B09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6E16CF" w:rsidRDefault="00961F9B" w:rsidP="006E16C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初始：</w:t>
      </w:r>
    </w:p>
    <w:p w:rsidR="00961F9B" w:rsidRPr="006E16CF" w:rsidRDefault="00961F9B" w:rsidP="006E16C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件數歸零：</w:t>
      </w:r>
    </w:p>
    <w:p w:rsidR="00961F9B" w:rsidRPr="006E16CF" w:rsidRDefault="00AD5940" w:rsidP="00AD594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 w:rsidR="00961F9B" w:rsidRPr="006E16CF">
        <w:rPr>
          <w:rFonts w:ascii="Calibri" w:hAnsi="Calibri" w:cs="Calibri" w:hint="eastAsia"/>
          <w:lang w:eastAsia="zh-TW"/>
        </w:rPr>
        <w:t>輸入件數、</w:t>
      </w:r>
    </w:p>
    <w:p w:rsidR="00253939" w:rsidRDefault="00AD5940" w:rsidP="00AD594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 w:rsidR="00253939">
        <w:rPr>
          <w:rFonts w:ascii="Calibri" w:hAnsi="Calibri" w:cs="Calibri" w:hint="eastAsia"/>
          <w:lang w:eastAsia="zh-TW"/>
        </w:rPr>
        <w:t>略過件數、</w:t>
      </w:r>
    </w:p>
    <w:p w:rsidR="00961F9B" w:rsidRDefault="00AD5940" w:rsidP="00AD594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 w:rsidR="00961F9B" w:rsidRPr="006E16CF">
        <w:rPr>
          <w:rFonts w:ascii="Calibri" w:hAnsi="Calibri" w:cs="Calibri" w:hint="eastAsia"/>
          <w:lang w:eastAsia="zh-TW"/>
        </w:rPr>
        <w:t>錯誤件數、</w:t>
      </w:r>
    </w:p>
    <w:p w:rsidR="00AD5940" w:rsidRPr="006E16CF" w:rsidRDefault="00AD5940" w:rsidP="00AD594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同事故者</w:t>
      </w:r>
      <w:r>
        <w:rPr>
          <w:rFonts w:ascii="Calibri" w:hAnsi="Calibri" w:cs="Calibri" w:hint="eastAsia"/>
          <w:lang w:eastAsia="zh-TW"/>
        </w:rPr>
        <w:t>ID</w:t>
      </w:r>
      <w:r>
        <w:rPr>
          <w:rFonts w:ascii="Calibri" w:hAnsi="Calibri" w:cs="Calibri" w:hint="eastAsia"/>
          <w:lang w:eastAsia="zh-TW"/>
        </w:rPr>
        <w:t>件數、</w:t>
      </w:r>
    </w:p>
    <w:p w:rsidR="00961F9B" w:rsidRDefault="00AD5940" w:rsidP="00AD594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 w:rsidR="000A1EC9" w:rsidRPr="006E16CF">
        <w:rPr>
          <w:rFonts w:ascii="Calibri" w:hAnsi="Calibri" w:cs="Calibri" w:hint="eastAsia"/>
          <w:lang w:eastAsia="zh-TW"/>
        </w:rPr>
        <w:t>輸出</w:t>
      </w:r>
      <w:r w:rsidR="00961F9B" w:rsidRPr="006E16CF">
        <w:rPr>
          <w:rFonts w:ascii="Calibri" w:hAnsi="Calibri" w:cs="Calibri" w:hint="eastAsia"/>
          <w:lang w:eastAsia="zh-TW"/>
        </w:rPr>
        <w:t>件數</w:t>
      </w:r>
      <w:r w:rsidR="000A1EC9" w:rsidRPr="006E16CF">
        <w:rPr>
          <w:rFonts w:ascii="Calibri" w:hAnsi="Calibri" w:cs="Calibri" w:hint="eastAsia"/>
          <w:lang w:eastAsia="zh-TW"/>
        </w:rPr>
        <w:t>。</w:t>
      </w:r>
    </w:p>
    <w:p w:rsidR="00985C23" w:rsidRDefault="00985C23" w:rsidP="00AD594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 w:rsidR="00C33A80">
        <w:rPr>
          <w:rFonts w:ascii="Calibri" w:hAnsi="Calibri" w:cs="Calibri" w:hint="eastAsia"/>
          <w:lang w:eastAsia="zh-TW"/>
        </w:rPr>
        <w:t>事故者</w:t>
      </w:r>
      <w:r>
        <w:rPr>
          <w:rFonts w:ascii="Calibri" w:hAnsi="Calibri" w:cs="Calibri" w:hint="eastAsia"/>
          <w:lang w:eastAsia="zh-TW"/>
        </w:rPr>
        <w:t>EMAIL</w:t>
      </w:r>
      <w:r w:rsidRPr="006E16CF">
        <w:rPr>
          <w:rFonts w:ascii="Calibri" w:hAnsi="Calibri" w:cs="Calibri" w:hint="eastAsia"/>
          <w:lang w:eastAsia="zh-TW"/>
        </w:rPr>
        <w:t>件數。</w:t>
      </w:r>
    </w:p>
    <w:p w:rsidR="00F921A8" w:rsidRDefault="00F921A8" w:rsidP="00AD594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08" w:author="FIS" w:date="2015-12-15T15:59:00Z"/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送件者</w:t>
      </w:r>
      <w:r>
        <w:rPr>
          <w:rFonts w:ascii="Calibri" w:hAnsi="Calibri" w:cs="Calibri" w:hint="eastAsia"/>
          <w:lang w:eastAsia="zh-TW"/>
        </w:rPr>
        <w:t>EMAIL</w:t>
      </w:r>
      <w:r w:rsidRPr="006E16CF">
        <w:rPr>
          <w:rFonts w:ascii="Calibri" w:hAnsi="Calibri" w:cs="Calibri" w:hint="eastAsia"/>
          <w:lang w:eastAsia="zh-TW"/>
        </w:rPr>
        <w:t>件數。</w:t>
      </w:r>
    </w:p>
    <w:p w:rsidR="004838C2" w:rsidRDefault="004838C2" w:rsidP="004838C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09" w:author="FIS" w:date="2015-12-15T16:08:00Z"/>
          <w:rFonts w:ascii="Calibri" w:hAnsi="Calibri" w:cs="Calibri" w:hint="eastAsia"/>
          <w:lang w:eastAsia="zh-TW"/>
        </w:rPr>
        <w:pPrChange w:id="110" w:author="FIS" w:date="2015-12-15T15:59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11" w:author="FIS" w:date="2015-12-15T15:59:00Z">
        <w:r>
          <w:rPr>
            <w:rFonts w:ascii="Calibri" w:hAnsi="Calibri" w:cs="Calibri" w:hint="eastAsia"/>
            <w:lang w:eastAsia="zh-TW"/>
          </w:rPr>
          <w:t>取得</w:t>
        </w:r>
        <w:r>
          <w:rPr>
            <w:rFonts w:ascii="Calibri" w:hAnsi="Calibri" w:cs="Calibri" w:hint="eastAsia"/>
            <w:lang w:eastAsia="zh-TW"/>
          </w:rPr>
          <w:t>verifymode</w:t>
        </w:r>
      </w:ins>
    </w:p>
    <w:p w:rsidR="00580F29" w:rsidRPr="006E16CF" w:rsidRDefault="00580F29" w:rsidP="004838C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  <w:pPrChange w:id="112" w:author="FIS" w:date="2015-12-15T15:59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13" w:author="FIS" w:date="2015-12-15T16:08:00Z">
        <w:r>
          <w:rPr>
            <w:rFonts w:ascii="Calibri" w:hAnsi="Calibri" w:cs="Calibri" w:hint="eastAsia"/>
            <w:lang w:eastAsia="zh-TW"/>
          </w:rPr>
          <w:t>利用</w:t>
        </w:r>
        <w:r w:rsidRPr="00A4037A">
          <w:rPr>
            <w:rFonts w:ascii="Calibri" w:hAnsi="Calibri" w:cs="Calibri"/>
            <w:lang w:eastAsia="zh-TW"/>
          </w:rPr>
          <w:t>ConfigManager.getProperty("ebaf.ServerType")</w:t>
        </w:r>
        <w:r>
          <w:rPr>
            <w:rFonts w:ascii="Calibri" w:hAnsi="Calibri" w:cs="Calibri" w:hint="eastAsia"/>
            <w:lang w:eastAsia="zh-TW"/>
          </w:rPr>
          <w:t>判斷執行環境</w:t>
        </w:r>
      </w:ins>
    </w:p>
    <w:p w:rsidR="00961F9B" w:rsidRPr="006E16CF" w:rsidRDefault="00961F9B" w:rsidP="006E16C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傳入參數檢核：</w:t>
      </w:r>
    </w:p>
    <w:p w:rsidR="000A1EC9" w:rsidRPr="006E16CF" w:rsidRDefault="000A1EC9" w:rsidP="006E16C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無傳入參數：</w:t>
      </w:r>
    </w:p>
    <w:p w:rsidR="000A1EC9" w:rsidRPr="006E16CF" w:rsidRDefault="000A1EC9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 xml:space="preserve">CALL </w:t>
      </w:r>
      <w:r w:rsidRPr="006E16CF">
        <w:rPr>
          <w:rFonts w:ascii="Calibri" w:hAnsi="Calibri" w:cs="Calibri"/>
          <w:lang w:eastAsia="zh-TW"/>
        </w:rPr>
        <w:t>CathayDate</w:t>
      </w:r>
      <w:r w:rsidRPr="006E16CF">
        <w:rPr>
          <w:rFonts w:ascii="Calibri" w:hAnsi="Calibri" w:cs="Calibri" w:hint="eastAsia"/>
          <w:lang w:eastAsia="zh-TW"/>
        </w:rPr>
        <w:t>模組取得系統</w:t>
      </w:r>
      <w:r w:rsidRPr="006E16CF">
        <w:rPr>
          <w:rFonts w:ascii="Calibri" w:hAnsi="Calibri" w:cs="Calibri" w:hint="eastAsia"/>
          <w:lang w:eastAsia="zh-TW"/>
        </w:rPr>
        <w:t>SHUTDOWN DAY</w:t>
      </w:r>
      <w:r w:rsidRPr="006E16CF">
        <w:rPr>
          <w:rFonts w:ascii="Calibri" w:hAnsi="Calibri" w:cs="Calibri" w:hint="eastAsia"/>
          <w:lang w:eastAsia="zh-TW"/>
        </w:rPr>
        <w:t>：</w:t>
      </w:r>
    </w:p>
    <w:p w:rsidR="000A1EC9" w:rsidRPr="006E16CF" w:rsidRDefault="000A1EC9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若</w:t>
      </w:r>
      <w:r w:rsidRPr="006E16CF">
        <w:rPr>
          <w:rFonts w:ascii="Calibri" w:hAnsi="Calibri" w:cs="Calibri" w:hint="eastAsia"/>
          <w:lang w:eastAsia="zh-TW"/>
        </w:rPr>
        <w:t>RETURN_CODE</w:t>
      </w:r>
      <w:r w:rsidRPr="006E16CF">
        <w:rPr>
          <w:rFonts w:ascii="Calibri" w:hAnsi="Calibri" w:cs="Calibri" w:hint="eastAsia"/>
          <w:lang w:eastAsia="zh-TW"/>
        </w:rPr>
        <w:t>＜＞</w:t>
      </w:r>
      <w:r w:rsidRPr="006E16CF">
        <w:rPr>
          <w:rFonts w:ascii="Calibri" w:hAnsi="Calibri" w:cs="Calibri" w:hint="eastAsia"/>
          <w:lang w:eastAsia="zh-TW"/>
        </w:rPr>
        <w:t>0</w:t>
      </w:r>
      <w:r w:rsidRPr="006E16CF">
        <w:rPr>
          <w:rFonts w:ascii="Calibri" w:hAnsi="Calibri" w:cs="Calibri" w:hint="eastAsia"/>
          <w:lang w:eastAsia="zh-TW"/>
        </w:rPr>
        <w:t>，</w:t>
      </w:r>
      <w:r w:rsidRPr="006E16CF">
        <w:rPr>
          <w:rFonts w:ascii="Calibri" w:hAnsi="Calibri" w:cs="Calibri" w:hint="eastAsia"/>
          <w:lang w:eastAsia="zh-TW"/>
        </w:rPr>
        <w:t>Set</w:t>
      </w:r>
    </w:p>
    <w:p w:rsidR="000A1EC9" w:rsidRPr="006E16CF" w:rsidRDefault="000A1EC9" w:rsidP="006E16C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訊息中文＝”</w:t>
      </w:r>
      <w:r w:rsidRPr="006E16CF">
        <w:rPr>
          <w:rFonts w:ascii="Calibri" w:hAnsi="Calibri" w:cs="Calibri"/>
          <w:lang w:eastAsia="zh-TW"/>
        </w:rPr>
        <w:t>CathayDate</w:t>
      </w:r>
      <w:r w:rsidRPr="006E16CF">
        <w:rPr>
          <w:rFonts w:ascii="Calibri" w:hAnsi="Calibri" w:cs="Calibri" w:hint="eastAsia"/>
          <w:lang w:eastAsia="zh-TW"/>
        </w:rPr>
        <w:t>模組異常”，</w:t>
      </w:r>
    </w:p>
    <w:p w:rsidR="000A1EC9" w:rsidRPr="006E16CF" w:rsidRDefault="000A1EC9" w:rsidP="006E16C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摘　　要＝模組傳回之中文訊息，</w:t>
      </w:r>
    </w:p>
    <w:p w:rsidR="000A1EC9" w:rsidRPr="006E16CF" w:rsidRDefault="000A1EC9" w:rsidP="006E16C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/>
          <w:lang w:eastAsia="zh-TW"/>
        </w:rPr>
        <w:t>CALL  batch.ErrorLog (</w:t>
      </w:r>
      <w:r w:rsidRPr="006E16CF">
        <w:rPr>
          <w:rFonts w:ascii="Calibri" w:hAnsi="Calibri" w:cs="Calibri" w:hint="eastAsia"/>
          <w:lang w:eastAsia="zh-TW"/>
        </w:rPr>
        <w:t>異常訊息記錄模組</w:t>
      </w:r>
      <w:r w:rsidRPr="006E16CF">
        <w:rPr>
          <w:rFonts w:ascii="Calibri" w:hAnsi="Calibri" w:cs="Calibri"/>
          <w:lang w:eastAsia="zh-TW"/>
        </w:rPr>
        <w:t>)</w:t>
      </w:r>
      <w:r w:rsidRPr="006E16CF">
        <w:rPr>
          <w:rFonts w:ascii="Calibri" w:hAnsi="Calibri" w:cs="Calibri" w:hint="eastAsia"/>
          <w:lang w:eastAsia="zh-TW"/>
        </w:rPr>
        <w:t>，記錄錯誤訊息，</w:t>
      </w:r>
    </w:p>
    <w:p w:rsidR="000A1EC9" w:rsidRPr="006E16CF" w:rsidRDefault="000A1EC9" w:rsidP="006E16C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錯誤件數</w:t>
      </w:r>
      <w:r w:rsidRPr="006E16CF">
        <w:rPr>
          <w:rFonts w:ascii="Calibri" w:hAnsi="Calibri" w:cs="Calibri" w:hint="eastAsia"/>
          <w:lang w:eastAsia="zh-TW"/>
        </w:rPr>
        <w:t>++</w:t>
      </w:r>
      <w:r w:rsidRPr="006E16CF">
        <w:rPr>
          <w:rFonts w:ascii="Calibri" w:hAnsi="Calibri" w:cs="Calibri" w:hint="eastAsia"/>
          <w:lang w:eastAsia="zh-TW"/>
        </w:rPr>
        <w:t>，</w:t>
      </w:r>
    </w:p>
    <w:p w:rsidR="000A1EC9" w:rsidRPr="006E16CF" w:rsidRDefault="000A1EC9" w:rsidP="006E16C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結束程式且程式執行結果異常。</w:t>
      </w:r>
    </w:p>
    <w:p w:rsidR="00100984" w:rsidRPr="006E16CF" w:rsidRDefault="00100984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END IF</w:t>
      </w:r>
    </w:p>
    <w:p w:rsidR="000A1EC9" w:rsidRDefault="000A1EC9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 w:rsidR="00FD2826" w:rsidRPr="006E16CF">
        <w:rPr>
          <w:rFonts w:ascii="Calibri" w:hAnsi="Calibri" w:cs="Calibri" w:hint="eastAsia"/>
          <w:lang w:eastAsia="zh-TW"/>
        </w:rPr>
        <w:t>抽件日期</w:t>
      </w:r>
      <w:r w:rsidRPr="006E16CF">
        <w:rPr>
          <w:rFonts w:ascii="Calibri" w:hAnsi="Calibri" w:cs="Calibri" w:hint="eastAsia"/>
          <w:lang w:eastAsia="zh-TW"/>
        </w:rPr>
        <w:t>＝</w:t>
      </w:r>
      <w:r w:rsidRPr="006E16CF">
        <w:rPr>
          <w:rFonts w:ascii="Calibri" w:hAnsi="Calibri" w:cs="Calibri" w:hint="eastAsia"/>
          <w:lang w:eastAsia="zh-TW"/>
        </w:rPr>
        <w:t>DATE(</w:t>
      </w:r>
      <w:r w:rsidRPr="006E16CF">
        <w:rPr>
          <w:rFonts w:ascii="Calibri" w:hAnsi="Calibri" w:cs="Calibri" w:hint="eastAsia"/>
          <w:lang w:eastAsia="zh-TW"/>
        </w:rPr>
        <w:t>模組回傳的系統</w:t>
      </w:r>
      <w:r w:rsidRPr="006E16CF">
        <w:rPr>
          <w:rFonts w:ascii="Calibri" w:hAnsi="Calibri" w:cs="Calibri" w:hint="eastAsia"/>
          <w:lang w:eastAsia="zh-TW"/>
        </w:rPr>
        <w:t>SHUTDOWN DAY)</w:t>
      </w:r>
      <w:r w:rsidRPr="006E16CF">
        <w:rPr>
          <w:rFonts w:ascii="Calibri" w:hAnsi="Calibri" w:cs="Calibri" w:hint="eastAsia"/>
          <w:lang w:eastAsia="zh-TW"/>
        </w:rPr>
        <w:t>。</w:t>
      </w:r>
    </w:p>
    <w:p w:rsidR="007570D4" w:rsidRPr="006E16CF" w:rsidRDefault="007570D4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細明體" w:eastAsia="細明體" w:hAnsi="細明體" w:hint="eastAsia"/>
          <w:lang w:eastAsia="zh-TW"/>
        </w:rPr>
        <w:t>BILLHUNTER附件形式 = 由代碼維護作業取得(系統別=AA, 欄位名稱= BH_ATTN , 代碼= AAX0B001)   代碼維護取值異常時預設為1</w:t>
      </w:r>
    </w:p>
    <w:p w:rsidR="00D80934" w:rsidRPr="006E16CF" w:rsidRDefault="00D80934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/>
          <w:lang w:eastAsia="zh-TW"/>
        </w:rPr>
        <w:t>L</w:t>
      </w:r>
      <w:r w:rsidRPr="006E16CF">
        <w:rPr>
          <w:rFonts w:ascii="Calibri" w:hAnsi="Calibri" w:cs="Calibri" w:hint="eastAsia"/>
          <w:lang w:eastAsia="zh-TW"/>
        </w:rPr>
        <w:t>og.fatal</w:t>
      </w:r>
      <w:r w:rsidRPr="006E16CF">
        <w:rPr>
          <w:rFonts w:ascii="Calibri" w:hAnsi="Calibri" w:cs="Calibri" w:hint="eastAsia"/>
          <w:lang w:eastAsia="zh-TW"/>
        </w:rPr>
        <w:t>（</w:t>
      </w:r>
      <w:r w:rsidRPr="006E16CF">
        <w:rPr>
          <w:rFonts w:ascii="Calibri" w:hAnsi="Calibri" w:cs="Calibri"/>
          <w:lang w:eastAsia="zh-TW"/>
        </w:rPr>
        <w:t>”</w:t>
      </w:r>
      <w:r w:rsidRPr="006E16CF">
        <w:rPr>
          <w:rFonts w:ascii="Calibri" w:hAnsi="Calibri" w:cs="Calibri" w:hint="eastAsia"/>
          <w:lang w:eastAsia="zh-TW"/>
        </w:rPr>
        <w:t>無傳入參數</w:t>
      </w:r>
      <w:r w:rsidRPr="006E16CF">
        <w:rPr>
          <w:rFonts w:ascii="Calibri" w:hAnsi="Calibri" w:cs="Calibri"/>
          <w:lang w:eastAsia="zh-TW"/>
        </w:rPr>
        <w:t>”</w:t>
      </w:r>
      <w:r w:rsidRPr="006E16CF">
        <w:rPr>
          <w:rFonts w:ascii="Calibri" w:hAnsi="Calibri" w:cs="Calibri" w:hint="eastAsia"/>
          <w:lang w:eastAsia="zh-TW"/>
        </w:rPr>
        <w:t>）；</w:t>
      </w:r>
    </w:p>
    <w:p w:rsidR="00D80934" w:rsidRDefault="00D80934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/>
          <w:lang w:eastAsia="zh-TW"/>
        </w:rPr>
        <w:t>L</w:t>
      </w:r>
      <w:r w:rsidRPr="006E16CF">
        <w:rPr>
          <w:rFonts w:ascii="Calibri" w:hAnsi="Calibri" w:cs="Calibri" w:hint="eastAsia"/>
          <w:lang w:eastAsia="zh-TW"/>
        </w:rPr>
        <w:t>og.fatal</w:t>
      </w:r>
      <w:r w:rsidRPr="006E16CF">
        <w:rPr>
          <w:rFonts w:ascii="Calibri" w:hAnsi="Calibri" w:cs="Calibri" w:hint="eastAsia"/>
          <w:lang w:eastAsia="zh-TW"/>
        </w:rPr>
        <w:t>（</w:t>
      </w:r>
      <w:r w:rsidRPr="006E16CF">
        <w:rPr>
          <w:rFonts w:ascii="Calibri" w:hAnsi="Calibri" w:cs="Calibri"/>
          <w:lang w:eastAsia="zh-TW"/>
        </w:rPr>
        <w:t>”</w:t>
      </w:r>
      <w:r w:rsidRPr="006E16CF">
        <w:rPr>
          <w:rFonts w:ascii="Calibri" w:hAnsi="Calibri" w:cs="Calibri" w:hint="eastAsia"/>
          <w:lang w:eastAsia="zh-TW"/>
        </w:rPr>
        <w:t>抽件日期</w:t>
      </w:r>
      <w:r w:rsidRPr="006E16CF">
        <w:rPr>
          <w:rFonts w:ascii="Calibri" w:hAnsi="Calibri" w:cs="Calibri" w:hint="eastAsia"/>
          <w:lang w:eastAsia="zh-TW"/>
        </w:rPr>
        <w:t>=</w:t>
      </w:r>
      <w:r w:rsidRPr="006E16CF">
        <w:rPr>
          <w:rFonts w:ascii="Calibri" w:hAnsi="Calibri" w:cs="Calibri"/>
          <w:lang w:eastAsia="zh-TW"/>
        </w:rPr>
        <w:t>”</w:t>
      </w:r>
      <w:r w:rsidRPr="006E16CF">
        <w:rPr>
          <w:rFonts w:ascii="Calibri" w:hAnsi="Calibri" w:cs="Calibri" w:hint="eastAsia"/>
          <w:lang w:eastAsia="zh-TW"/>
        </w:rPr>
        <w:t xml:space="preserve">+ </w:t>
      </w:r>
      <w:r w:rsidRPr="006E16CF">
        <w:rPr>
          <w:rFonts w:ascii="Calibri" w:hAnsi="Calibri" w:cs="Calibri" w:hint="eastAsia"/>
          <w:lang w:eastAsia="zh-TW"/>
        </w:rPr>
        <w:t>＄抽件日期）；</w:t>
      </w:r>
    </w:p>
    <w:p w:rsidR="007570D4" w:rsidRPr="006E16CF" w:rsidRDefault="007570D4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/>
          <w:lang w:eastAsia="zh-TW"/>
        </w:rPr>
        <w:t>L</w:t>
      </w:r>
      <w:r w:rsidRPr="006E16CF">
        <w:rPr>
          <w:rFonts w:ascii="Calibri" w:hAnsi="Calibri" w:cs="Calibri" w:hint="eastAsia"/>
          <w:lang w:eastAsia="zh-TW"/>
        </w:rPr>
        <w:t>og.fatal</w:t>
      </w:r>
      <w:r w:rsidRPr="006E16CF">
        <w:rPr>
          <w:rFonts w:ascii="Calibri" w:hAnsi="Calibri" w:cs="Calibri" w:hint="eastAsia"/>
          <w:lang w:eastAsia="zh-TW"/>
        </w:rPr>
        <w:t>（</w:t>
      </w:r>
      <w:r w:rsidRPr="006E16CF">
        <w:rPr>
          <w:rFonts w:ascii="Calibri" w:hAnsi="Calibri" w:cs="Calibri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BILLHUNTER附件形式</w:t>
      </w:r>
      <w:r w:rsidRPr="006E16CF">
        <w:rPr>
          <w:rFonts w:ascii="Calibri" w:hAnsi="Calibri" w:cs="Calibri" w:hint="eastAsia"/>
          <w:lang w:eastAsia="zh-TW"/>
        </w:rPr>
        <w:t>=</w:t>
      </w:r>
      <w:r w:rsidRPr="006E16CF">
        <w:rPr>
          <w:rFonts w:ascii="Calibri" w:hAnsi="Calibri" w:cs="Calibri"/>
          <w:lang w:eastAsia="zh-TW"/>
        </w:rPr>
        <w:t>”</w:t>
      </w:r>
      <w:r w:rsidRPr="006E16CF">
        <w:rPr>
          <w:rFonts w:ascii="Calibri" w:hAnsi="Calibri" w:cs="Calibri" w:hint="eastAsia"/>
          <w:lang w:eastAsia="zh-TW"/>
        </w:rPr>
        <w:t xml:space="preserve">+ 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細明體" w:eastAsia="細明體" w:hAnsi="細明體" w:hint="eastAsia"/>
          <w:lang w:eastAsia="zh-TW"/>
        </w:rPr>
        <w:t>BILLHUNTER附件形式</w:t>
      </w:r>
      <w:r w:rsidRPr="006E16CF">
        <w:rPr>
          <w:rFonts w:ascii="Calibri" w:hAnsi="Calibri" w:cs="Calibri" w:hint="eastAsia"/>
          <w:lang w:eastAsia="zh-TW"/>
        </w:rPr>
        <w:t>）；</w:t>
      </w:r>
    </w:p>
    <w:p w:rsidR="00961F9B" w:rsidRPr="006E16CF" w:rsidRDefault="00961F9B" w:rsidP="006E16C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有傳入參數：</w:t>
      </w:r>
    </w:p>
    <w:p w:rsidR="00961F9B" w:rsidRDefault="00D80934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＄抽件日期＝傳入參數</w:t>
      </w:r>
      <w:r w:rsidRPr="006E16CF">
        <w:rPr>
          <w:rFonts w:ascii="Calibri" w:hAnsi="Calibri" w:cs="Calibri" w:hint="eastAsia"/>
          <w:lang w:eastAsia="zh-TW"/>
        </w:rPr>
        <w:t>.</w:t>
      </w:r>
      <w:r w:rsidRPr="006E16CF">
        <w:rPr>
          <w:rFonts w:ascii="Calibri" w:hAnsi="Calibri" w:cs="Calibri" w:hint="eastAsia"/>
          <w:lang w:eastAsia="zh-TW"/>
        </w:rPr>
        <w:t>抽件日期</w:t>
      </w:r>
    </w:p>
    <w:p w:rsidR="00EC5C92" w:rsidRDefault="00EC5C92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細明體" w:eastAsia="細明體" w:hAnsi="細明體" w:hint="eastAsia"/>
          <w:lang w:eastAsia="zh-TW"/>
        </w:rPr>
        <w:t>BILLHUNTER附件形式 = 傳入參數.</w:t>
      </w:r>
      <w:r w:rsidRPr="00EC5C92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BILLHUNTER附件形式</w:t>
      </w:r>
    </w:p>
    <w:p w:rsidR="001E1B25" w:rsidRDefault="001E1B25" w:rsidP="00854F1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＄抽件</w:t>
      </w:r>
      <w:r>
        <w:rPr>
          <w:rFonts w:ascii="Calibri" w:hAnsi="Calibri" w:cs="Calibri" w:hint="eastAsia"/>
          <w:lang w:eastAsia="zh-TW"/>
        </w:rPr>
        <w:t>受理編號</w:t>
      </w:r>
      <w:r w:rsidRPr="006E16CF">
        <w:rPr>
          <w:rFonts w:ascii="Calibri" w:hAnsi="Calibri" w:cs="Calibri" w:hint="eastAsia"/>
          <w:lang w:eastAsia="zh-TW"/>
        </w:rPr>
        <w:t>＝傳入參數</w:t>
      </w:r>
      <w:r w:rsidRPr="006E16CF">
        <w:rPr>
          <w:rFonts w:ascii="Calibri" w:hAnsi="Calibri" w:cs="Calibri" w:hint="eastAsia"/>
          <w:lang w:eastAsia="zh-TW"/>
        </w:rPr>
        <w:t>.</w:t>
      </w:r>
      <w:r>
        <w:rPr>
          <w:rFonts w:ascii="Calibri" w:hAnsi="Calibri" w:cs="Calibri" w:hint="eastAsia"/>
          <w:lang w:eastAsia="zh-TW"/>
        </w:rPr>
        <w:t>受理編號</w:t>
      </w:r>
    </w:p>
    <w:p w:rsidR="00961F9B" w:rsidRPr="006E16CF" w:rsidRDefault="00961F9B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/>
          <w:lang w:eastAsia="zh-TW"/>
        </w:rPr>
        <w:t>L</w:t>
      </w:r>
      <w:r w:rsidRPr="006E16CF">
        <w:rPr>
          <w:rFonts w:ascii="Calibri" w:hAnsi="Calibri" w:cs="Calibri" w:hint="eastAsia"/>
          <w:lang w:eastAsia="zh-TW"/>
        </w:rPr>
        <w:t>og.fatal</w:t>
      </w:r>
      <w:r w:rsidRPr="006E16CF">
        <w:rPr>
          <w:rFonts w:ascii="Calibri" w:hAnsi="Calibri" w:cs="Calibri" w:hint="eastAsia"/>
          <w:lang w:eastAsia="zh-TW"/>
        </w:rPr>
        <w:t>（</w:t>
      </w:r>
      <w:r w:rsidRPr="006E16CF">
        <w:rPr>
          <w:rFonts w:ascii="Calibri" w:hAnsi="Calibri" w:cs="Calibri"/>
          <w:lang w:eastAsia="zh-TW"/>
        </w:rPr>
        <w:t>”</w:t>
      </w:r>
      <w:r w:rsidRPr="006E16CF">
        <w:rPr>
          <w:rFonts w:ascii="Calibri" w:hAnsi="Calibri" w:cs="Calibri" w:hint="eastAsia"/>
          <w:lang w:eastAsia="zh-TW"/>
        </w:rPr>
        <w:t>有傳入參數</w:t>
      </w:r>
      <w:r w:rsidRPr="006E16CF">
        <w:rPr>
          <w:rFonts w:ascii="Calibri" w:hAnsi="Calibri" w:cs="Calibri"/>
          <w:lang w:eastAsia="zh-TW"/>
        </w:rPr>
        <w:t>”</w:t>
      </w:r>
      <w:r w:rsidRPr="006E16CF">
        <w:rPr>
          <w:rFonts w:ascii="Calibri" w:hAnsi="Calibri" w:cs="Calibri" w:hint="eastAsia"/>
          <w:lang w:eastAsia="zh-TW"/>
        </w:rPr>
        <w:t>）；</w:t>
      </w:r>
    </w:p>
    <w:p w:rsidR="00961F9B" w:rsidRPr="006E16CF" w:rsidRDefault="00961F9B" w:rsidP="00854F1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/>
          <w:lang w:eastAsia="zh-TW"/>
        </w:rPr>
        <w:t>L</w:t>
      </w:r>
      <w:r w:rsidRPr="006E16CF">
        <w:rPr>
          <w:rFonts w:ascii="Calibri" w:hAnsi="Calibri" w:cs="Calibri" w:hint="eastAsia"/>
          <w:lang w:eastAsia="zh-TW"/>
        </w:rPr>
        <w:t>og.fatal</w:t>
      </w:r>
      <w:r w:rsidRPr="006E16CF">
        <w:rPr>
          <w:rFonts w:ascii="Calibri" w:hAnsi="Calibri" w:cs="Calibri" w:hint="eastAsia"/>
          <w:lang w:eastAsia="zh-TW"/>
        </w:rPr>
        <w:t>（</w:t>
      </w:r>
      <w:r w:rsidRPr="006E16CF">
        <w:rPr>
          <w:rFonts w:ascii="Calibri" w:hAnsi="Calibri" w:cs="Calibri"/>
          <w:lang w:eastAsia="zh-TW"/>
        </w:rPr>
        <w:t>”</w:t>
      </w:r>
      <w:r w:rsidR="00D80934" w:rsidRPr="006E16CF">
        <w:rPr>
          <w:rFonts w:ascii="Calibri" w:hAnsi="Calibri" w:cs="Calibri" w:hint="eastAsia"/>
          <w:lang w:eastAsia="zh-TW"/>
        </w:rPr>
        <w:t>傳入日期</w:t>
      </w:r>
      <w:r w:rsidR="00D80934" w:rsidRPr="006E16CF">
        <w:rPr>
          <w:rFonts w:ascii="Calibri" w:hAnsi="Calibri" w:cs="Calibri" w:hint="eastAsia"/>
          <w:lang w:eastAsia="zh-TW"/>
        </w:rPr>
        <w:t>:</w:t>
      </w:r>
      <w:r w:rsidRPr="006E16CF">
        <w:rPr>
          <w:rFonts w:ascii="Calibri" w:hAnsi="Calibri" w:cs="Calibri"/>
          <w:lang w:eastAsia="zh-TW"/>
        </w:rPr>
        <w:t>”</w:t>
      </w:r>
      <w:r w:rsidR="00D80934" w:rsidRPr="006E16CF">
        <w:rPr>
          <w:rFonts w:ascii="Calibri" w:hAnsi="Calibri" w:cs="Calibri" w:hint="eastAsia"/>
          <w:lang w:eastAsia="zh-TW"/>
        </w:rPr>
        <w:t xml:space="preserve">+ </w:t>
      </w:r>
      <w:r w:rsidR="00D80934" w:rsidRPr="006E16CF">
        <w:rPr>
          <w:rFonts w:ascii="Calibri" w:hAnsi="Calibri" w:cs="Calibri" w:hint="eastAsia"/>
          <w:lang w:eastAsia="zh-TW"/>
        </w:rPr>
        <w:t>＄抽件日期</w:t>
      </w:r>
      <w:r w:rsidR="00D80934" w:rsidRPr="006E16CF">
        <w:rPr>
          <w:rFonts w:ascii="Calibri" w:hAnsi="Calibri" w:cs="Calibri" w:hint="eastAsia"/>
          <w:lang w:eastAsia="zh-TW"/>
        </w:rPr>
        <w:t xml:space="preserve"> </w:t>
      </w:r>
      <w:r w:rsidR="00EC5C92">
        <w:rPr>
          <w:rFonts w:ascii="Calibri" w:hAnsi="Calibri" w:cs="Calibri" w:hint="eastAsia"/>
          <w:lang w:eastAsia="zh-TW"/>
        </w:rPr>
        <w:t xml:space="preserve">+ </w:t>
      </w:r>
      <w:r w:rsidR="00EC5C92">
        <w:rPr>
          <w:rFonts w:ascii="Calibri" w:hAnsi="Calibri" w:cs="Calibri"/>
          <w:lang w:eastAsia="zh-TW"/>
        </w:rPr>
        <w:t>“</w:t>
      </w:r>
      <w:r w:rsidR="00EC5C92">
        <w:rPr>
          <w:rFonts w:ascii="Calibri" w:hAnsi="Calibri" w:cs="Calibri" w:hint="eastAsia"/>
          <w:lang w:eastAsia="zh-TW"/>
        </w:rPr>
        <w:t>,</w:t>
      </w:r>
      <w:r w:rsidR="00EC5C92">
        <w:rPr>
          <w:rFonts w:ascii="細明體" w:eastAsia="細明體" w:hAnsi="細明體" w:hint="eastAsia"/>
          <w:lang w:eastAsia="zh-TW"/>
        </w:rPr>
        <w:t>BILLHUNTER附件形式:</w:t>
      </w:r>
      <w:r w:rsidR="00EC5C92">
        <w:rPr>
          <w:rFonts w:ascii="Calibri" w:hAnsi="Calibri" w:cs="Calibri"/>
          <w:lang w:eastAsia="zh-TW"/>
        </w:rPr>
        <w:t>”</w:t>
      </w:r>
      <w:r w:rsidR="00EC5C92">
        <w:rPr>
          <w:rFonts w:ascii="Calibri" w:hAnsi="Calibri" w:cs="Calibri" w:hint="eastAsia"/>
          <w:lang w:eastAsia="zh-TW"/>
        </w:rPr>
        <w:t xml:space="preserve"> +</w:t>
      </w:r>
      <w:r w:rsidR="00EC5C92" w:rsidRPr="006E16CF">
        <w:rPr>
          <w:rFonts w:ascii="Calibri" w:hAnsi="Calibri" w:cs="Calibri" w:hint="eastAsia"/>
          <w:lang w:eastAsia="zh-TW"/>
        </w:rPr>
        <w:t>＄</w:t>
      </w:r>
      <w:r w:rsidR="00EC5C92">
        <w:rPr>
          <w:rFonts w:ascii="細明體" w:eastAsia="細明體" w:hAnsi="細明體" w:hint="eastAsia"/>
          <w:lang w:eastAsia="zh-TW"/>
        </w:rPr>
        <w:t xml:space="preserve">BILLHUNTER附件形式 </w:t>
      </w:r>
      <w:r w:rsidR="00D80934" w:rsidRPr="006E16CF">
        <w:rPr>
          <w:rFonts w:ascii="Calibri" w:hAnsi="Calibri" w:cs="Calibri" w:hint="eastAsia"/>
          <w:lang w:eastAsia="zh-TW"/>
        </w:rPr>
        <w:t xml:space="preserve">+ </w:t>
      </w:r>
      <w:r w:rsidR="00D80934" w:rsidRPr="006E16CF">
        <w:rPr>
          <w:rFonts w:ascii="Calibri" w:hAnsi="Calibri" w:cs="Calibri"/>
          <w:lang w:eastAsia="zh-TW"/>
        </w:rPr>
        <w:t>”</w:t>
      </w:r>
      <w:r w:rsidR="00D80934" w:rsidRPr="006E16CF">
        <w:rPr>
          <w:rFonts w:ascii="Calibri" w:hAnsi="Calibri" w:cs="Calibri" w:hint="eastAsia"/>
          <w:lang w:eastAsia="zh-TW"/>
        </w:rPr>
        <w:t>受理編號</w:t>
      </w:r>
      <w:r w:rsidR="00D80934" w:rsidRPr="006E16CF">
        <w:rPr>
          <w:rFonts w:ascii="Calibri" w:hAnsi="Calibri" w:cs="Calibri" w:hint="eastAsia"/>
          <w:lang w:eastAsia="zh-TW"/>
        </w:rPr>
        <w:t>:</w:t>
      </w:r>
      <w:r w:rsidR="00D80934" w:rsidRPr="006E16CF">
        <w:rPr>
          <w:rFonts w:ascii="Calibri" w:hAnsi="Calibri" w:cs="Calibri"/>
          <w:lang w:eastAsia="zh-TW"/>
        </w:rPr>
        <w:t>”</w:t>
      </w:r>
      <w:r w:rsidR="00D80934" w:rsidRPr="006E16CF">
        <w:rPr>
          <w:rFonts w:ascii="Calibri" w:hAnsi="Calibri" w:cs="Calibri" w:hint="eastAsia"/>
          <w:lang w:eastAsia="zh-TW"/>
        </w:rPr>
        <w:t xml:space="preserve">+ </w:t>
      </w:r>
      <w:r w:rsidR="001E1B25" w:rsidRPr="006E16CF">
        <w:rPr>
          <w:rFonts w:ascii="Calibri" w:hAnsi="Calibri" w:cs="Calibri" w:hint="eastAsia"/>
          <w:lang w:eastAsia="zh-TW"/>
        </w:rPr>
        <w:t>＄抽件</w:t>
      </w:r>
      <w:r w:rsidR="001E1B25">
        <w:rPr>
          <w:rFonts w:ascii="Calibri" w:hAnsi="Calibri" w:cs="Calibri" w:hint="eastAsia"/>
          <w:lang w:eastAsia="zh-TW"/>
        </w:rPr>
        <w:t>受理編號</w:t>
      </w:r>
      <w:r w:rsidRPr="006E16CF">
        <w:rPr>
          <w:rFonts w:ascii="Calibri" w:hAnsi="Calibri" w:cs="Calibri" w:hint="eastAsia"/>
          <w:lang w:eastAsia="zh-TW"/>
        </w:rPr>
        <w:t>）；</w:t>
      </w:r>
    </w:p>
    <w:p w:rsidR="004838C2" w:rsidRDefault="004838C2" w:rsidP="006E16C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ins w:id="114" w:author="FIS" w:date="2015-12-15T15:59:00Z"/>
          <w:rFonts w:ascii="Calibri" w:hAnsi="Calibri" w:cs="Calibri" w:hint="eastAsia"/>
          <w:lang w:eastAsia="zh-TW"/>
        </w:rPr>
      </w:pPr>
      <w:ins w:id="115" w:author="FIS" w:date="2015-12-15T15:59:00Z">
        <w:r>
          <w:rPr>
            <w:rFonts w:ascii="Calibri" w:hAnsi="Calibri" w:cs="Calibri" w:hint="eastAsia"/>
            <w:lang w:eastAsia="zh-TW"/>
          </w:rPr>
          <w:t>判斷迴歸結果</w:t>
        </w:r>
      </w:ins>
    </w:p>
    <w:p w:rsidR="004838C2" w:rsidRDefault="004838C2" w:rsidP="004838C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16" w:author="FIS" w:date="2015-12-15T16:00:00Z"/>
          <w:rFonts w:ascii="Calibri" w:hAnsi="Calibri" w:cs="Calibri" w:hint="eastAsia"/>
          <w:lang w:eastAsia="zh-TW"/>
        </w:rPr>
        <w:pPrChange w:id="117" w:author="FIS" w:date="2015-12-15T15:59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18" w:author="FIS" w:date="2015-12-15T16:00:00Z">
        <w:r>
          <w:rPr>
            <w:rFonts w:ascii="Calibri" w:hAnsi="Calibri" w:cs="Calibri" w:hint="eastAsia"/>
            <w:lang w:eastAsia="zh-TW"/>
          </w:rPr>
          <w:t>若</w:t>
        </w:r>
      </w:ins>
      <w:ins w:id="119" w:author="FIS" w:date="2015-12-15T16:10:00Z">
        <w:r w:rsidR="00580F29">
          <w:rPr>
            <w:rFonts w:ascii="Calibri" w:hAnsi="Calibri" w:cs="Calibri" w:hint="eastAsia"/>
            <w:lang w:eastAsia="zh-TW"/>
          </w:rPr>
          <w:t>V</w:t>
        </w:r>
      </w:ins>
      <w:ins w:id="120" w:author="FIS" w:date="2015-12-15T15:59:00Z">
        <w:r>
          <w:rPr>
            <w:rFonts w:ascii="Calibri" w:hAnsi="Calibri" w:cs="Calibri" w:hint="eastAsia"/>
            <w:lang w:eastAsia="zh-TW"/>
          </w:rPr>
          <w:t>erify</w:t>
        </w:r>
      </w:ins>
      <w:ins w:id="121" w:author="FIS" w:date="2015-12-15T16:10:00Z">
        <w:r w:rsidR="00580F29">
          <w:rPr>
            <w:rFonts w:ascii="Calibri" w:hAnsi="Calibri" w:cs="Calibri" w:hint="eastAsia"/>
            <w:lang w:eastAsia="zh-TW"/>
          </w:rPr>
          <w:t>M</w:t>
        </w:r>
      </w:ins>
      <w:ins w:id="122" w:author="FIS" w:date="2015-12-15T15:59:00Z">
        <w:r>
          <w:rPr>
            <w:rFonts w:ascii="Calibri" w:hAnsi="Calibri" w:cs="Calibri" w:hint="eastAsia"/>
            <w:lang w:eastAsia="zh-TW"/>
          </w:rPr>
          <w:t>ode</w:t>
        </w:r>
      </w:ins>
      <w:ins w:id="123" w:author="FIS" w:date="2015-12-15T16:00:00Z">
        <w:r>
          <w:rPr>
            <w:rFonts w:ascii="Calibri" w:hAnsi="Calibri" w:cs="Calibri" w:hint="eastAsia"/>
            <w:lang w:eastAsia="zh-TW"/>
          </w:rPr>
          <w:t xml:space="preserve"> = false </w:t>
        </w:r>
        <w:r>
          <w:rPr>
            <w:rFonts w:ascii="Calibri" w:hAnsi="Calibri" w:cs="Calibri" w:hint="eastAsia"/>
            <w:lang w:eastAsia="zh-TW"/>
          </w:rPr>
          <w:t>，呼叫</w:t>
        </w:r>
        <w:r w:rsidRPr="004838C2">
          <w:rPr>
            <w:rFonts w:ascii="Calibri" w:hAnsi="Calibri" w:cs="Calibri" w:hint="eastAsia"/>
            <w:lang w:eastAsia="zh-TW"/>
          </w:rPr>
          <w:t>QA_R30500.query</w:t>
        </w:r>
        <w:r w:rsidRPr="004838C2">
          <w:rPr>
            <w:rFonts w:ascii="Calibri" w:hAnsi="Calibri" w:cs="Calibri" w:hint="eastAsia"/>
            <w:lang w:eastAsia="zh-TW"/>
          </w:rPr>
          <w:t>取得回歸認列清單</w:t>
        </w:r>
      </w:ins>
    </w:p>
    <w:p w:rsidR="004838C2" w:rsidRDefault="004838C2" w:rsidP="004838C2">
      <w:pPr>
        <w:pStyle w:val="Tabletext"/>
        <w:numPr>
          <w:ilvl w:val="3"/>
          <w:numId w:val="10"/>
        </w:numPr>
        <w:rPr>
          <w:ins w:id="124" w:author="FIS" w:date="2015-12-15T16:01:00Z"/>
          <w:rFonts w:ascii="Calibri" w:hAnsi="Calibri" w:cs="Calibri" w:hint="eastAsia"/>
          <w:lang w:eastAsia="zh-TW"/>
        </w:rPr>
      </w:pPr>
      <w:ins w:id="125" w:author="FIS" w:date="2015-12-15T16:01:00Z">
        <w:r w:rsidRPr="004838C2">
          <w:rPr>
            <w:rFonts w:ascii="Calibri" w:hAnsi="Calibri" w:cs="Calibri" w:hint="eastAsia"/>
            <w:lang w:eastAsia="zh-TW"/>
          </w:rPr>
          <w:t>傳入參數</w:t>
        </w:r>
        <w:r w:rsidRPr="004838C2">
          <w:rPr>
            <w:rFonts w:ascii="Calibri" w:hAnsi="Calibri" w:cs="Calibri" w:hint="eastAsia"/>
            <w:lang w:eastAsia="zh-TW"/>
          </w:rPr>
          <w:t xml:space="preserve"> </w:t>
        </w:r>
      </w:ins>
    </w:p>
    <w:p w:rsidR="004838C2" w:rsidRDefault="004838C2" w:rsidP="004838C2">
      <w:pPr>
        <w:pStyle w:val="Tabletext"/>
        <w:numPr>
          <w:ilvl w:val="4"/>
          <w:numId w:val="10"/>
        </w:numPr>
        <w:rPr>
          <w:ins w:id="126" w:author="FIS" w:date="2015-12-15T16:01:00Z"/>
          <w:rFonts w:ascii="Calibri" w:hAnsi="Calibri" w:cs="Calibri" w:hint="eastAsia"/>
          <w:lang w:eastAsia="zh-TW"/>
        </w:rPr>
        <w:pPrChange w:id="127" w:author="FIS" w:date="2015-12-15T16:01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28" w:author="FIS" w:date="2015-12-15T16:01:00Z">
        <w:r w:rsidRPr="004838C2">
          <w:rPr>
            <w:rFonts w:ascii="Calibri" w:hAnsi="Calibri" w:cs="Calibri" w:hint="eastAsia"/>
            <w:lang w:eastAsia="zh-TW"/>
          </w:rPr>
          <w:t xml:space="preserve">INPUT_DATES </w:t>
        </w:r>
        <w:r w:rsidRPr="004838C2">
          <w:rPr>
            <w:rFonts w:ascii="Calibri" w:hAnsi="Calibri" w:cs="Calibri" w:hint="eastAsia"/>
            <w:lang w:eastAsia="zh-TW"/>
          </w:rPr>
          <w:t>迴歸認列起日</w:t>
        </w:r>
        <w:r w:rsidRPr="004838C2">
          <w:rPr>
            <w:rFonts w:ascii="Calibri" w:hAnsi="Calibri" w:cs="Calibri" w:hint="eastAsia"/>
            <w:lang w:eastAsia="zh-TW"/>
          </w:rPr>
          <w:t xml:space="preserve"> = shutdown date</w:t>
        </w:r>
      </w:ins>
    </w:p>
    <w:p w:rsidR="004838C2" w:rsidRDefault="004838C2" w:rsidP="004838C2">
      <w:pPr>
        <w:pStyle w:val="Tabletext"/>
        <w:numPr>
          <w:ilvl w:val="4"/>
          <w:numId w:val="10"/>
        </w:numPr>
        <w:rPr>
          <w:ins w:id="129" w:author="FIS" w:date="2015-12-15T16:01:00Z"/>
          <w:rFonts w:ascii="Calibri" w:hAnsi="Calibri" w:cs="Calibri" w:hint="eastAsia"/>
          <w:lang w:eastAsia="zh-TW"/>
        </w:rPr>
        <w:pPrChange w:id="130" w:author="FIS" w:date="2015-12-15T16:01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31" w:author="FIS" w:date="2015-12-15T16:01:00Z">
        <w:r w:rsidRPr="004838C2">
          <w:rPr>
            <w:rFonts w:ascii="Calibri" w:hAnsi="Calibri" w:cs="Calibri" w:hint="eastAsia"/>
            <w:lang w:eastAsia="zh-TW"/>
          </w:rPr>
          <w:t xml:space="preserve">INPUT_DATEE </w:t>
        </w:r>
        <w:r w:rsidRPr="004838C2">
          <w:rPr>
            <w:rFonts w:ascii="Calibri" w:hAnsi="Calibri" w:cs="Calibri" w:hint="eastAsia"/>
            <w:lang w:eastAsia="zh-TW"/>
          </w:rPr>
          <w:t>迴歸認列迄日</w:t>
        </w:r>
        <w:r w:rsidRPr="004838C2">
          <w:rPr>
            <w:rFonts w:ascii="Calibri" w:hAnsi="Calibri" w:cs="Calibri" w:hint="eastAsia"/>
            <w:lang w:eastAsia="zh-TW"/>
          </w:rPr>
          <w:t xml:space="preserve"> = </w:t>
        </w:r>
        <w:r w:rsidRPr="004838C2">
          <w:rPr>
            <w:rFonts w:ascii="Calibri" w:hAnsi="Calibri" w:cs="Calibri" w:hint="eastAsia"/>
            <w:lang w:eastAsia="zh-TW"/>
          </w:rPr>
          <w:t>系統日</w:t>
        </w:r>
      </w:ins>
    </w:p>
    <w:p w:rsidR="004838C2" w:rsidRDefault="004838C2" w:rsidP="004838C2">
      <w:pPr>
        <w:pStyle w:val="Tabletext"/>
        <w:numPr>
          <w:ilvl w:val="4"/>
          <w:numId w:val="10"/>
        </w:numPr>
        <w:rPr>
          <w:ins w:id="132" w:author="FIS" w:date="2015-12-15T16:01:00Z"/>
          <w:rFonts w:ascii="Calibri" w:hAnsi="Calibri" w:cs="Calibri" w:hint="eastAsia"/>
          <w:lang w:eastAsia="zh-TW"/>
        </w:rPr>
        <w:pPrChange w:id="133" w:author="FIS" w:date="2015-12-15T16:01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34" w:author="FIS" w:date="2015-12-15T16:01:00Z">
        <w:r w:rsidRPr="004838C2">
          <w:rPr>
            <w:rFonts w:ascii="Calibri" w:hAnsi="Calibri" w:cs="Calibri" w:hint="eastAsia"/>
            <w:lang w:eastAsia="zh-TW"/>
          </w:rPr>
          <w:t xml:space="preserve">SYS_CODE </w:t>
        </w:r>
        <w:r w:rsidRPr="004838C2">
          <w:rPr>
            <w:rFonts w:ascii="Calibri" w:hAnsi="Calibri" w:cs="Calibri" w:hint="eastAsia"/>
            <w:lang w:eastAsia="zh-TW"/>
          </w:rPr>
          <w:t>系統別</w:t>
        </w:r>
        <w:r w:rsidRPr="004838C2">
          <w:rPr>
            <w:rFonts w:ascii="Calibri" w:hAnsi="Calibri" w:cs="Calibri" w:hint="eastAsia"/>
            <w:lang w:eastAsia="zh-TW"/>
          </w:rPr>
          <w:t xml:space="preserve">  = AA</w:t>
        </w:r>
      </w:ins>
    </w:p>
    <w:p w:rsidR="004838C2" w:rsidRPr="004838C2" w:rsidRDefault="004838C2" w:rsidP="004838C2">
      <w:pPr>
        <w:pStyle w:val="Tabletext"/>
        <w:numPr>
          <w:ilvl w:val="4"/>
          <w:numId w:val="10"/>
        </w:numPr>
        <w:rPr>
          <w:ins w:id="135" w:author="FIS" w:date="2015-12-15T16:01:00Z"/>
          <w:rFonts w:ascii="Calibri" w:hAnsi="Calibri" w:cs="Calibri" w:hint="eastAsia"/>
          <w:lang w:eastAsia="zh-TW"/>
        </w:rPr>
        <w:pPrChange w:id="136" w:author="FIS" w:date="2015-12-15T16:01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37" w:author="FIS" w:date="2015-12-15T16:01:00Z">
        <w:r w:rsidRPr="004838C2">
          <w:rPr>
            <w:rFonts w:ascii="Calibri" w:hAnsi="Calibri" w:cs="Calibri" w:hint="eastAsia"/>
            <w:lang w:eastAsia="zh-TW"/>
          </w:rPr>
          <w:t>IS_VALID = Y           //</w:t>
        </w:r>
        <w:r w:rsidRPr="004838C2">
          <w:rPr>
            <w:rFonts w:ascii="Calibri" w:hAnsi="Calibri" w:cs="Calibri" w:hint="eastAsia"/>
            <w:lang w:eastAsia="zh-TW"/>
          </w:rPr>
          <w:t>固定抓通過的的就好，其他失敗或未執行，也都視為未通過</w:t>
        </w:r>
      </w:ins>
    </w:p>
    <w:p w:rsidR="004838C2" w:rsidRDefault="004838C2" w:rsidP="004838C2">
      <w:pPr>
        <w:pStyle w:val="Tabletext"/>
        <w:numPr>
          <w:ilvl w:val="3"/>
          <w:numId w:val="10"/>
        </w:numPr>
        <w:rPr>
          <w:ins w:id="138" w:author="FIS" w:date="2015-12-15T16:02:00Z"/>
          <w:rFonts w:ascii="Calibri" w:hAnsi="Calibri" w:cs="Calibri" w:hint="eastAsia"/>
          <w:lang w:eastAsia="zh-TW"/>
        </w:rPr>
      </w:pPr>
      <w:ins w:id="139" w:author="FIS" w:date="2015-12-15T16:01:00Z">
        <w:r w:rsidRPr="004838C2">
          <w:rPr>
            <w:rFonts w:ascii="Calibri" w:hAnsi="Calibri" w:cs="Calibri" w:hint="eastAsia"/>
            <w:lang w:eastAsia="zh-TW"/>
          </w:rPr>
          <w:t>回傳結果判斷</w:t>
        </w:r>
      </w:ins>
      <w:ins w:id="140" w:author="FIS" w:date="2015-12-15T16:09:00Z">
        <w:r w:rsidR="00580F29">
          <w:rPr>
            <w:rFonts w:ascii="Calibri" w:hAnsi="Calibri" w:cs="Calibri" w:hint="eastAsia"/>
            <w:lang w:eastAsia="zh-TW"/>
          </w:rPr>
          <w:t>:</w:t>
        </w:r>
      </w:ins>
    </w:p>
    <w:p w:rsidR="004838C2" w:rsidRDefault="004838C2" w:rsidP="004838C2">
      <w:pPr>
        <w:pStyle w:val="Tabletext"/>
        <w:numPr>
          <w:ilvl w:val="4"/>
          <w:numId w:val="10"/>
        </w:numPr>
        <w:rPr>
          <w:ins w:id="141" w:author="FIS" w:date="2015-12-15T16:02:00Z"/>
          <w:rFonts w:ascii="Calibri" w:hAnsi="Calibri" w:cs="Calibri" w:hint="eastAsia"/>
          <w:lang w:eastAsia="zh-TW"/>
        </w:rPr>
        <w:pPrChange w:id="142" w:author="FIS" w:date="2015-12-15T16:02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43" w:author="FIS" w:date="2015-12-15T16:01:00Z">
        <w:r w:rsidRPr="004838C2">
          <w:rPr>
            <w:rFonts w:ascii="Calibri" w:hAnsi="Calibri" w:cs="Calibri" w:hint="eastAsia"/>
            <w:lang w:eastAsia="zh-TW"/>
          </w:rPr>
          <w:t>若有任何異常訊息</w:t>
        </w:r>
      </w:ins>
    </w:p>
    <w:p w:rsidR="004838C2" w:rsidRDefault="004838C2" w:rsidP="004838C2">
      <w:pPr>
        <w:pStyle w:val="Tabletext"/>
        <w:numPr>
          <w:ilvl w:val="5"/>
          <w:numId w:val="10"/>
        </w:numPr>
        <w:rPr>
          <w:ins w:id="144" w:author="FIS" w:date="2015-12-15T16:02:00Z"/>
          <w:rFonts w:ascii="Calibri" w:hAnsi="Calibri" w:cs="Calibri" w:hint="eastAsia"/>
          <w:lang w:eastAsia="zh-TW"/>
        </w:rPr>
        <w:pPrChange w:id="145" w:author="FIS" w:date="2015-12-15T16:02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46" w:author="FIS" w:date="2015-12-15T16:01:00Z">
        <w:r w:rsidRPr="004838C2">
          <w:rPr>
            <w:rFonts w:ascii="Calibri" w:hAnsi="Calibri" w:cs="Calibri"/>
            <w:lang w:eastAsia="zh-TW"/>
          </w:rPr>
          <w:t>SET EXITCODE = 100</w:t>
        </w:r>
      </w:ins>
    </w:p>
    <w:p w:rsidR="004838C2" w:rsidRDefault="004838C2" w:rsidP="004838C2">
      <w:pPr>
        <w:pStyle w:val="Tabletext"/>
        <w:numPr>
          <w:ilvl w:val="5"/>
          <w:numId w:val="10"/>
        </w:numPr>
        <w:rPr>
          <w:ins w:id="147" w:author="FIS" w:date="2015-12-15T16:02:00Z"/>
          <w:rFonts w:ascii="Calibri" w:hAnsi="Calibri" w:cs="Calibri" w:hint="eastAsia"/>
          <w:lang w:eastAsia="zh-TW"/>
        </w:rPr>
        <w:pPrChange w:id="148" w:author="FIS" w:date="2015-12-15T16:02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49" w:author="FIS" w:date="2015-12-15T16:01:00Z">
        <w:r w:rsidRPr="004838C2">
          <w:rPr>
            <w:rFonts w:ascii="Calibri" w:hAnsi="Calibri" w:cs="Calibri" w:hint="eastAsia"/>
            <w:lang w:eastAsia="zh-TW"/>
          </w:rPr>
          <w:t>log.fatal("</w:t>
        </w:r>
        <w:r w:rsidRPr="004838C2">
          <w:rPr>
            <w:rFonts w:ascii="Calibri" w:hAnsi="Calibri" w:cs="Calibri" w:hint="eastAsia"/>
            <w:lang w:eastAsia="zh-TW"/>
          </w:rPr>
          <w:t>取得迴歸執行清單錯誤</w:t>
        </w:r>
        <w:r w:rsidRPr="004838C2">
          <w:rPr>
            <w:rFonts w:ascii="Calibri" w:hAnsi="Calibri" w:cs="Calibri" w:hint="eastAsia"/>
            <w:lang w:eastAsia="zh-TW"/>
          </w:rPr>
          <w:t xml:space="preserve">" + </w:t>
        </w:r>
        <w:r w:rsidRPr="004838C2">
          <w:rPr>
            <w:rFonts w:ascii="Calibri" w:hAnsi="Calibri" w:cs="Calibri" w:hint="eastAsia"/>
            <w:lang w:eastAsia="zh-TW"/>
          </w:rPr>
          <w:t>回傳的錯誤訊息</w:t>
        </w:r>
        <w:r w:rsidRPr="004838C2">
          <w:rPr>
            <w:rFonts w:ascii="Calibri" w:hAnsi="Calibri" w:cs="Calibri" w:hint="eastAsia"/>
            <w:lang w:eastAsia="zh-TW"/>
          </w:rPr>
          <w:t>)</w:t>
        </w:r>
      </w:ins>
    </w:p>
    <w:p w:rsidR="004838C2" w:rsidRDefault="004838C2" w:rsidP="004838C2">
      <w:pPr>
        <w:pStyle w:val="Tabletext"/>
        <w:numPr>
          <w:ilvl w:val="4"/>
          <w:numId w:val="10"/>
        </w:numPr>
        <w:rPr>
          <w:ins w:id="150" w:author="FIS" w:date="2015-12-15T16:02:00Z"/>
          <w:rFonts w:ascii="Calibri" w:hAnsi="Calibri" w:cs="Calibri" w:hint="eastAsia"/>
          <w:lang w:eastAsia="zh-TW"/>
        </w:rPr>
        <w:pPrChange w:id="151" w:author="FIS" w:date="2015-12-15T16:02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52" w:author="FIS" w:date="2015-12-15T16:01:00Z">
        <w:r w:rsidRPr="004838C2">
          <w:rPr>
            <w:rFonts w:ascii="Calibri" w:hAnsi="Calibri" w:cs="Calibri" w:hint="eastAsia"/>
            <w:lang w:eastAsia="zh-TW"/>
          </w:rPr>
          <w:t>若回傳正常，取得每一個迴歸名稱對帳單迴歸</w:t>
        </w:r>
        <w:r w:rsidRPr="004838C2">
          <w:rPr>
            <w:rFonts w:ascii="Calibri" w:hAnsi="Calibri" w:cs="Calibri" w:hint="eastAsia"/>
            <w:lang w:eastAsia="zh-TW"/>
          </w:rPr>
          <w:t>(BUS</w:t>
        </w:r>
        <w:r w:rsidRPr="004838C2">
          <w:rPr>
            <w:rFonts w:ascii="Calibri" w:hAnsi="Calibri" w:cs="Calibri" w:hint="eastAsia"/>
            <w:lang w:eastAsia="zh-TW"/>
          </w:rPr>
          <w:t>迴歸名稱</w:t>
        </w:r>
        <w:r w:rsidRPr="004838C2">
          <w:rPr>
            <w:rFonts w:ascii="Calibri" w:hAnsi="Calibri" w:cs="Calibri" w:hint="eastAsia"/>
            <w:lang w:eastAsia="zh-TW"/>
          </w:rPr>
          <w:t>=AA26, AA27)</w:t>
        </w:r>
        <w:r w:rsidRPr="004838C2">
          <w:rPr>
            <w:rFonts w:ascii="Calibri" w:hAnsi="Calibri" w:cs="Calibri" w:hint="eastAsia"/>
            <w:lang w:eastAsia="zh-TW"/>
          </w:rPr>
          <w:t>最新執行結果</w:t>
        </w:r>
        <w:r w:rsidRPr="004838C2">
          <w:rPr>
            <w:rFonts w:ascii="Calibri" w:hAnsi="Calibri" w:cs="Calibri" w:hint="eastAsia"/>
            <w:lang w:eastAsia="zh-TW"/>
          </w:rPr>
          <w:t xml:space="preserve"> [TEST_TIME</w:t>
        </w:r>
        <w:r w:rsidRPr="004838C2">
          <w:rPr>
            <w:rFonts w:ascii="Calibri" w:hAnsi="Calibri" w:cs="Calibri" w:hint="eastAsia"/>
            <w:lang w:eastAsia="zh-TW"/>
          </w:rPr>
          <w:t>測試時間取最大</w:t>
        </w:r>
        <w:r w:rsidRPr="004838C2">
          <w:rPr>
            <w:rFonts w:ascii="Calibri" w:hAnsi="Calibri" w:cs="Calibri" w:hint="eastAsia"/>
            <w:lang w:eastAsia="zh-TW"/>
          </w:rPr>
          <w:t xml:space="preserve">] </w:t>
        </w:r>
      </w:ins>
    </w:p>
    <w:p w:rsidR="004838C2" w:rsidRDefault="004838C2" w:rsidP="004838C2">
      <w:pPr>
        <w:pStyle w:val="Tabletext"/>
        <w:numPr>
          <w:ilvl w:val="5"/>
          <w:numId w:val="10"/>
        </w:numPr>
        <w:rPr>
          <w:ins w:id="153" w:author="FIS" w:date="2015-12-15T16:02:00Z"/>
          <w:rFonts w:ascii="Calibri" w:hAnsi="Calibri" w:cs="Calibri" w:hint="eastAsia"/>
          <w:lang w:eastAsia="zh-TW"/>
        </w:rPr>
        <w:pPrChange w:id="154" w:author="FIS" w:date="2015-12-15T16:02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55" w:author="FIS" w:date="2015-12-15T16:01:00Z">
        <w:r w:rsidRPr="004838C2">
          <w:rPr>
            <w:rFonts w:ascii="Calibri" w:hAnsi="Calibri" w:cs="Calibri" w:hint="eastAsia"/>
            <w:lang w:eastAsia="zh-TW"/>
          </w:rPr>
          <w:t>判斷對帳單迴歸是否都有被執行，以及執行結果是否正常</w:t>
        </w:r>
      </w:ins>
      <w:ins w:id="156" w:author="FIS" w:date="2015-12-15T16:04:00Z">
        <w:r>
          <w:rPr>
            <w:rFonts w:ascii="Calibri" w:hAnsi="Calibri" w:cs="Calibri" w:hint="eastAsia"/>
            <w:lang w:eastAsia="zh-TW"/>
          </w:rPr>
          <w:t xml:space="preserve"> (</w:t>
        </w:r>
        <w:r w:rsidRPr="006E16CF">
          <w:rPr>
            <w:rFonts w:ascii="Calibri" w:hAnsi="Calibri" w:cs="Calibri" w:hint="eastAsia"/>
            <w:lang w:eastAsia="zh-TW"/>
          </w:rPr>
          <w:t>＄</w:t>
        </w:r>
        <w:r>
          <w:rPr>
            <w:rFonts w:ascii="細明體" w:eastAsia="細明體" w:hAnsi="細明體" w:hint="eastAsia"/>
            <w:lang w:eastAsia="zh-TW"/>
          </w:rPr>
          <w:t>BILLHUNTER附件形式 = 1時</w:t>
        </w:r>
        <w:r w:rsidRPr="004838C2">
          <w:rPr>
            <w:rFonts w:ascii="細明體" w:eastAsia="細明體" w:hAnsi="細明體"/>
            <w:lang w:eastAsia="zh-TW"/>
          </w:rPr>
          <w:sym w:font="Wingdings" w:char="F0E8"/>
        </w:r>
        <w:r>
          <w:rPr>
            <w:rFonts w:ascii="細明體" w:eastAsia="細明體" w:hAnsi="細明體" w:hint="eastAsia"/>
            <w:lang w:eastAsia="zh-TW"/>
          </w:rPr>
          <w:t>AA26。</w:t>
        </w:r>
        <w:r w:rsidRPr="006E16CF">
          <w:rPr>
            <w:rFonts w:ascii="Calibri" w:hAnsi="Calibri" w:cs="Calibri" w:hint="eastAsia"/>
            <w:lang w:eastAsia="zh-TW"/>
          </w:rPr>
          <w:t>＄</w:t>
        </w:r>
        <w:r>
          <w:rPr>
            <w:rFonts w:ascii="細明體" w:eastAsia="細明體" w:hAnsi="細明體" w:hint="eastAsia"/>
            <w:lang w:eastAsia="zh-TW"/>
          </w:rPr>
          <w:t>BILLHUNTER附件形式 = 2時</w:t>
        </w:r>
      </w:ins>
      <w:ins w:id="157" w:author="FIS" w:date="2015-12-15T16:07:00Z">
        <w:r w:rsidRPr="004838C2">
          <w:rPr>
            <w:rFonts w:ascii="細明體" w:eastAsia="細明體" w:hAnsi="細明體"/>
            <w:lang w:eastAsia="zh-TW"/>
          </w:rPr>
          <w:sym w:font="Wingdings" w:char="F0E8"/>
        </w:r>
        <w:r>
          <w:rPr>
            <w:rFonts w:ascii="細明體" w:eastAsia="細明體" w:hAnsi="細明體" w:hint="eastAsia"/>
            <w:lang w:eastAsia="zh-TW"/>
          </w:rPr>
          <w:t>AA27</w:t>
        </w:r>
      </w:ins>
      <w:ins w:id="158" w:author="FIS" w:date="2015-12-15T16:04:00Z">
        <w:r>
          <w:rPr>
            <w:rFonts w:ascii="Calibri" w:hAnsi="Calibri" w:cs="Calibri" w:hint="eastAsia"/>
            <w:lang w:eastAsia="zh-TW"/>
          </w:rPr>
          <w:t>)</w:t>
        </w:r>
      </w:ins>
    </w:p>
    <w:p w:rsidR="004838C2" w:rsidRDefault="004838C2" w:rsidP="004838C2">
      <w:pPr>
        <w:pStyle w:val="Tabletext"/>
        <w:numPr>
          <w:ilvl w:val="5"/>
          <w:numId w:val="10"/>
        </w:numPr>
        <w:rPr>
          <w:ins w:id="159" w:author="FIS" w:date="2015-12-15T16:03:00Z"/>
          <w:rFonts w:ascii="Calibri" w:hAnsi="Calibri" w:cs="Calibri" w:hint="eastAsia"/>
          <w:lang w:eastAsia="zh-TW"/>
        </w:rPr>
        <w:pPrChange w:id="160" w:author="FIS" w:date="2015-12-15T16:03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61" w:author="FIS" w:date="2015-12-15T16:01:00Z">
        <w:r w:rsidRPr="004838C2">
          <w:rPr>
            <w:rFonts w:ascii="Calibri" w:hAnsi="Calibri" w:cs="Calibri" w:hint="eastAsia"/>
            <w:lang w:eastAsia="zh-TW"/>
          </w:rPr>
          <w:t>若有取不到的對帳單迴歸</w:t>
        </w:r>
        <w:r w:rsidRPr="004838C2">
          <w:rPr>
            <w:rFonts w:ascii="Calibri" w:hAnsi="Calibri" w:cs="Calibri" w:hint="eastAsia"/>
            <w:lang w:eastAsia="zh-TW"/>
          </w:rPr>
          <w:t>(BUS</w:t>
        </w:r>
        <w:r w:rsidRPr="004838C2">
          <w:rPr>
            <w:rFonts w:ascii="Calibri" w:hAnsi="Calibri" w:cs="Calibri" w:hint="eastAsia"/>
            <w:lang w:eastAsia="zh-TW"/>
          </w:rPr>
          <w:t>迴歸名稱</w:t>
        </w:r>
        <w:r w:rsidRPr="004838C2">
          <w:rPr>
            <w:rFonts w:ascii="Calibri" w:hAnsi="Calibri" w:cs="Calibri" w:hint="eastAsia"/>
            <w:lang w:eastAsia="zh-TW"/>
          </w:rPr>
          <w:t>=AA26, AA27)</w:t>
        </w:r>
      </w:ins>
    </w:p>
    <w:p w:rsidR="004838C2" w:rsidRDefault="004838C2" w:rsidP="004838C2">
      <w:pPr>
        <w:pStyle w:val="Tabletext"/>
        <w:numPr>
          <w:ilvl w:val="6"/>
          <w:numId w:val="10"/>
        </w:numPr>
        <w:rPr>
          <w:ins w:id="162" w:author="FIS" w:date="2015-12-15T16:03:00Z"/>
          <w:rFonts w:ascii="Calibri" w:hAnsi="Calibri" w:cs="Calibri" w:hint="eastAsia"/>
          <w:lang w:eastAsia="zh-TW"/>
        </w:rPr>
        <w:pPrChange w:id="163" w:author="FIS" w:date="2015-12-15T16:03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64" w:author="FIS" w:date="2015-12-15T16:01:00Z">
        <w:r w:rsidRPr="004838C2">
          <w:rPr>
            <w:rFonts w:ascii="Calibri" w:hAnsi="Calibri" w:cs="Calibri"/>
            <w:lang w:eastAsia="zh-TW"/>
          </w:rPr>
          <w:t>SET EXITCODE = 101</w:t>
        </w:r>
      </w:ins>
    </w:p>
    <w:p w:rsidR="004838C2" w:rsidRDefault="004838C2" w:rsidP="004838C2">
      <w:pPr>
        <w:pStyle w:val="Tabletext"/>
        <w:numPr>
          <w:ilvl w:val="6"/>
          <w:numId w:val="10"/>
        </w:numPr>
        <w:rPr>
          <w:ins w:id="165" w:author="FIS" w:date="2015-12-15T16:07:00Z"/>
          <w:rFonts w:ascii="Calibri" w:hAnsi="Calibri" w:cs="Calibri" w:hint="eastAsia"/>
          <w:lang w:eastAsia="zh-TW"/>
        </w:rPr>
        <w:pPrChange w:id="166" w:author="FIS" w:date="2015-12-15T16:03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67" w:author="FIS" w:date="2015-12-15T16:01:00Z">
        <w:r w:rsidRPr="004838C2">
          <w:rPr>
            <w:rFonts w:ascii="Calibri" w:hAnsi="Calibri" w:cs="Calibri" w:hint="eastAsia"/>
            <w:lang w:eastAsia="zh-TW"/>
          </w:rPr>
          <w:t>log.fatal("</w:t>
        </w:r>
        <w:r w:rsidRPr="004838C2">
          <w:rPr>
            <w:rFonts w:ascii="Calibri" w:hAnsi="Calibri" w:cs="Calibri" w:hint="eastAsia"/>
            <w:lang w:eastAsia="zh-TW"/>
          </w:rPr>
          <w:t>最近未執行對帳單迴歸作業</w:t>
        </w:r>
        <w:r w:rsidRPr="004838C2">
          <w:rPr>
            <w:rFonts w:ascii="Calibri" w:hAnsi="Calibri" w:cs="Calibri" w:hint="eastAsia"/>
            <w:lang w:eastAsia="zh-TW"/>
          </w:rPr>
          <w:t xml:space="preserve">" + </w:t>
        </w:r>
        <w:r w:rsidRPr="004838C2">
          <w:rPr>
            <w:rFonts w:ascii="Calibri" w:hAnsi="Calibri" w:cs="Calibri" w:hint="eastAsia"/>
            <w:lang w:eastAsia="zh-TW"/>
          </w:rPr>
          <w:t>未被執行的對帳單迴歸名稱</w:t>
        </w:r>
        <w:r w:rsidRPr="004838C2">
          <w:rPr>
            <w:rFonts w:ascii="Calibri" w:hAnsi="Calibri" w:cs="Calibri" w:hint="eastAsia"/>
            <w:lang w:eastAsia="zh-TW"/>
          </w:rPr>
          <w:t xml:space="preserve">, </w:t>
        </w:r>
        <w:r w:rsidRPr="004838C2">
          <w:rPr>
            <w:rFonts w:ascii="Calibri" w:hAnsi="Calibri" w:cs="Calibri" w:hint="eastAsia"/>
            <w:lang w:eastAsia="zh-TW"/>
          </w:rPr>
          <w:t>以逗號分割</w:t>
        </w:r>
        <w:r w:rsidRPr="004838C2">
          <w:rPr>
            <w:rFonts w:ascii="Calibri" w:hAnsi="Calibri" w:cs="Calibri" w:hint="eastAsia"/>
            <w:lang w:eastAsia="zh-TW"/>
          </w:rPr>
          <w:t>)</w:t>
        </w:r>
      </w:ins>
    </w:p>
    <w:p w:rsidR="00745714" w:rsidRDefault="00580F29" w:rsidP="004838C2">
      <w:pPr>
        <w:pStyle w:val="Tabletext"/>
        <w:numPr>
          <w:ilvl w:val="6"/>
          <w:numId w:val="10"/>
        </w:numPr>
        <w:rPr>
          <w:ins w:id="168" w:author="FIS" w:date="2015-12-15T16:03:00Z"/>
          <w:rFonts w:ascii="Calibri" w:hAnsi="Calibri" w:cs="Calibri" w:hint="eastAsia"/>
          <w:lang w:eastAsia="zh-TW"/>
        </w:rPr>
        <w:pPrChange w:id="169" w:author="FIS" w:date="2015-12-15T16:03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70" w:author="FIS" w:date="2015-12-15T16:09:00Z">
        <w:r>
          <w:rPr>
            <w:rFonts w:ascii="Calibri" w:hAnsi="Calibri" w:cs="Calibri" w:hint="eastAsia"/>
            <w:lang w:eastAsia="zh-TW"/>
          </w:rPr>
          <w:t>執行環境</w:t>
        </w:r>
      </w:ins>
      <w:ins w:id="171" w:author="FIS" w:date="2015-12-15T16:07:00Z">
        <w:r w:rsidR="00745714">
          <w:rPr>
            <w:rFonts w:ascii="Calibri" w:hAnsi="Calibri" w:cs="Calibri" w:hint="eastAsia"/>
            <w:lang w:eastAsia="zh-TW"/>
          </w:rPr>
          <w:t>非</w:t>
        </w:r>
      </w:ins>
      <w:ins w:id="172" w:author="FIS" w:date="2015-12-15T16:09:00Z">
        <w:r>
          <w:rPr>
            <w:rFonts w:ascii="Calibri" w:hAnsi="Calibri" w:cs="Calibri" w:hint="eastAsia"/>
            <w:lang w:eastAsia="zh-TW"/>
          </w:rPr>
          <w:t>測試環境時，丟出錯誤訊息，程式結束。</w:t>
        </w:r>
      </w:ins>
    </w:p>
    <w:p w:rsidR="004838C2" w:rsidRDefault="004838C2" w:rsidP="004838C2">
      <w:pPr>
        <w:pStyle w:val="Tabletext"/>
        <w:numPr>
          <w:ilvl w:val="5"/>
          <w:numId w:val="10"/>
        </w:numPr>
        <w:rPr>
          <w:ins w:id="173" w:author="FIS" w:date="2015-12-15T16:03:00Z"/>
          <w:rFonts w:ascii="Calibri" w:hAnsi="Calibri" w:cs="Calibri" w:hint="eastAsia"/>
          <w:lang w:eastAsia="zh-TW"/>
        </w:rPr>
        <w:pPrChange w:id="174" w:author="FIS" w:date="2015-12-15T16:03:00Z">
          <w:pPr>
            <w:pStyle w:val="Tabletext"/>
            <w:numPr>
              <w:ilvl w:val="3"/>
              <w:numId w:val="10"/>
            </w:numPr>
            <w:tabs>
              <w:tab w:val="num" w:pos="1644"/>
            </w:tabs>
            <w:ind w:left="1644" w:hanging="453"/>
          </w:pPr>
        </w:pPrChange>
      </w:pPr>
      <w:ins w:id="175" w:author="FIS" w:date="2015-12-15T16:01:00Z">
        <w:r w:rsidRPr="004838C2">
          <w:rPr>
            <w:rFonts w:ascii="Calibri" w:hAnsi="Calibri" w:cs="Calibri" w:hint="eastAsia"/>
            <w:lang w:eastAsia="zh-TW"/>
          </w:rPr>
          <w:t xml:space="preserve">ELSE ==&gt; </w:t>
        </w:r>
        <w:r w:rsidRPr="004838C2">
          <w:rPr>
            <w:rFonts w:ascii="Calibri" w:hAnsi="Calibri" w:cs="Calibri" w:hint="eastAsia"/>
            <w:lang w:eastAsia="zh-TW"/>
          </w:rPr>
          <w:t>逐筆判斷迴歸執行結果，若有執行結果不正常</w:t>
        </w:r>
        <w:r w:rsidRPr="004838C2">
          <w:rPr>
            <w:rFonts w:ascii="Calibri" w:hAnsi="Calibri" w:cs="Calibri" w:hint="eastAsia"/>
            <w:lang w:eastAsia="zh-TW"/>
          </w:rPr>
          <w:t>(IS_VALID &lt;&gt; Y)</w:t>
        </w:r>
      </w:ins>
    </w:p>
    <w:p w:rsidR="004838C2" w:rsidRDefault="004838C2" w:rsidP="004838C2">
      <w:pPr>
        <w:pStyle w:val="Tabletext"/>
        <w:numPr>
          <w:ilvl w:val="6"/>
          <w:numId w:val="10"/>
        </w:numPr>
        <w:rPr>
          <w:ins w:id="176" w:author="FIS" w:date="2015-12-15T16:03:00Z"/>
          <w:rFonts w:ascii="Calibri" w:hAnsi="Calibri" w:cs="Calibri" w:hint="eastAsia"/>
          <w:lang w:eastAsia="zh-TW"/>
        </w:rPr>
        <w:pPrChange w:id="177" w:author="FIS" w:date="2015-12-15T16:04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78" w:author="FIS" w:date="2015-12-15T16:01:00Z">
        <w:r w:rsidRPr="004838C2">
          <w:rPr>
            <w:rFonts w:ascii="Calibri" w:hAnsi="Calibri" w:cs="Calibri"/>
            <w:lang w:eastAsia="zh-TW"/>
          </w:rPr>
          <w:t>SET EXITCODE = 102</w:t>
        </w:r>
      </w:ins>
    </w:p>
    <w:p w:rsidR="004838C2" w:rsidRDefault="004838C2" w:rsidP="004838C2">
      <w:pPr>
        <w:pStyle w:val="Tabletext"/>
        <w:numPr>
          <w:ilvl w:val="6"/>
          <w:numId w:val="10"/>
        </w:numPr>
        <w:rPr>
          <w:ins w:id="179" w:author="FIS" w:date="2015-12-15T16:09:00Z"/>
          <w:rFonts w:ascii="Calibri" w:hAnsi="Calibri" w:cs="Calibri" w:hint="eastAsia"/>
          <w:lang w:eastAsia="zh-TW"/>
        </w:rPr>
        <w:pPrChange w:id="180" w:author="FIS" w:date="2015-12-15T16:04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81" w:author="FIS" w:date="2015-12-15T16:01:00Z">
        <w:r w:rsidRPr="004838C2">
          <w:rPr>
            <w:rFonts w:ascii="Calibri" w:hAnsi="Calibri" w:cs="Calibri" w:hint="eastAsia"/>
            <w:lang w:eastAsia="zh-TW"/>
          </w:rPr>
          <w:t>log.fatal("</w:t>
        </w:r>
        <w:r w:rsidRPr="004838C2">
          <w:rPr>
            <w:rFonts w:ascii="Calibri" w:hAnsi="Calibri" w:cs="Calibri" w:hint="eastAsia"/>
            <w:lang w:eastAsia="zh-TW"/>
          </w:rPr>
          <w:t>對帳單迴歸作業執行異常</w:t>
        </w:r>
        <w:r w:rsidRPr="004838C2">
          <w:rPr>
            <w:rFonts w:ascii="Calibri" w:hAnsi="Calibri" w:cs="Calibri" w:hint="eastAsia"/>
            <w:lang w:eastAsia="zh-TW"/>
          </w:rPr>
          <w:t>" + BUS</w:t>
        </w:r>
        <w:r w:rsidRPr="004838C2">
          <w:rPr>
            <w:rFonts w:ascii="Calibri" w:hAnsi="Calibri" w:cs="Calibri" w:hint="eastAsia"/>
            <w:lang w:eastAsia="zh-TW"/>
          </w:rPr>
          <w:t>迴歸名稱</w:t>
        </w:r>
        <w:r w:rsidRPr="004838C2">
          <w:rPr>
            <w:rFonts w:ascii="Calibri" w:hAnsi="Calibri" w:cs="Calibri" w:hint="eastAsia"/>
            <w:lang w:eastAsia="zh-TW"/>
          </w:rPr>
          <w:t>)</w:t>
        </w:r>
      </w:ins>
    </w:p>
    <w:p w:rsidR="00580F29" w:rsidRPr="00580F29" w:rsidRDefault="00580F29" w:rsidP="004838C2">
      <w:pPr>
        <w:pStyle w:val="Tabletext"/>
        <w:numPr>
          <w:ilvl w:val="6"/>
          <w:numId w:val="10"/>
        </w:numPr>
        <w:rPr>
          <w:ins w:id="182" w:author="FIS" w:date="2015-12-15T15:59:00Z"/>
          <w:rFonts w:ascii="Calibri" w:hAnsi="Calibri" w:cs="Calibri" w:hint="eastAsia"/>
          <w:lang w:eastAsia="zh-TW"/>
        </w:rPr>
        <w:pPrChange w:id="183" w:author="FIS" w:date="2015-12-15T16:04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84" w:author="FIS" w:date="2015-12-15T16:09:00Z">
        <w:r w:rsidRPr="00580F29">
          <w:rPr>
            <w:rFonts w:ascii="Calibri" w:hAnsi="Calibri" w:cs="Calibri" w:hint="eastAsia"/>
            <w:lang w:eastAsia="zh-TW"/>
          </w:rPr>
          <w:t>執行環境非測</w:t>
        </w:r>
        <w:r w:rsidRPr="00C207FB">
          <w:rPr>
            <w:rFonts w:ascii="Calibri" w:hAnsi="Calibri" w:cs="Calibri" w:hint="eastAsia"/>
            <w:lang w:eastAsia="zh-TW"/>
          </w:rPr>
          <w:t>試環境時，丟出錯誤訊息，程式結束</w:t>
        </w:r>
        <w:r>
          <w:rPr>
            <w:rFonts w:ascii="Calibri" w:hAnsi="Calibri" w:cs="Calibri" w:hint="eastAsia"/>
            <w:lang w:eastAsia="zh-TW"/>
          </w:rPr>
          <w:t>。</w:t>
        </w:r>
      </w:ins>
    </w:p>
    <w:p w:rsidR="007352F7" w:rsidRDefault="007352F7" w:rsidP="006E16C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設定</w:t>
      </w:r>
      <w:r w:rsidR="00D51834">
        <w:rPr>
          <w:rFonts w:ascii="Calibri" w:hAnsi="Calibri" w:cs="Calibri" w:hint="eastAsia"/>
          <w:lang w:eastAsia="zh-TW"/>
        </w:rPr>
        <w:t>PDF</w:t>
      </w:r>
      <w:r>
        <w:rPr>
          <w:rFonts w:ascii="Calibri" w:hAnsi="Calibri" w:cs="Calibri" w:hint="eastAsia"/>
          <w:lang w:eastAsia="zh-TW"/>
        </w:rPr>
        <w:t>路徑</w:t>
      </w:r>
      <w:r>
        <w:rPr>
          <w:rFonts w:ascii="Calibri" w:hAnsi="Calibri" w:cs="Calibri" w:hint="eastAsia"/>
          <w:lang w:eastAsia="zh-TW"/>
        </w:rPr>
        <w:t>:</w:t>
      </w:r>
    </w:p>
    <w:p w:rsidR="00E67D5D" w:rsidRDefault="00E67D5D" w:rsidP="004838C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85" w:author="伯珊" w:date="2016-08-03T10:34:00Z"/>
          <w:rFonts w:ascii="Calibri" w:hAnsi="Calibri" w:cs="Calibri"/>
          <w:lang w:eastAsia="zh-TW"/>
        </w:rPr>
      </w:pPr>
      <w:ins w:id="186" w:author="伯珊" w:date="2016-08-03T10:34:00Z">
        <w:r>
          <w:rPr>
            <w:rFonts w:ascii="Calibri" w:hAnsi="Calibri" w:cs="Calibri" w:hint="eastAsia"/>
            <w:lang w:eastAsia="zh-TW"/>
          </w:rPr>
          <w:t>設定</w:t>
        </w:r>
        <w:r>
          <w:rPr>
            <w:rFonts w:ascii="Calibri" w:hAnsi="Calibri" w:cs="Calibri" w:hint="eastAsia"/>
            <w:lang w:eastAsia="zh-TW"/>
          </w:rPr>
          <w:t>$</w:t>
        </w:r>
      </w:ins>
      <w:ins w:id="187" w:author="伯珊" w:date="2016-08-03T10:35:00Z">
        <w:r>
          <w:rPr>
            <w:rFonts w:ascii="Calibri" w:hAnsi="Calibri" w:cs="Calibri" w:hint="eastAsia"/>
            <w:lang w:eastAsia="zh-TW"/>
          </w:rPr>
          <w:t>星期</w:t>
        </w:r>
      </w:ins>
      <w:ins w:id="188" w:author="伯珊" w:date="2016-08-03T10:34:00Z">
        <w:r>
          <w:rPr>
            <w:rFonts w:ascii="Calibri" w:hAnsi="Calibri" w:cs="Calibri" w:hint="eastAsia"/>
            <w:lang w:eastAsia="zh-TW"/>
          </w:rPr>
          <w:t xml:space="preserve">: </w:t>
        </w:r>
        <w:r>
          <w:rPr>
            <w:rFonts w:ascii="Calibri" w:hAnsi="Calibri" w:cs="Calibri" w:hint="eastAsia"/>
            <w:lang w:eastAsia="zh-TW"/>
          </w:rPr>
          <w:t>依據</w:t>
        </w:r>
        <w:r w:rsidRPr="007352F7">
          <w:rPr>
            <w:rFonts w:ascii="Calibri" w:hAnsi="Calibri" w:cs="Calibri" w:hint="eastAsia"/>
            <w:lang w:eastAsia="zh-TW"/>
          </w:rPr>
          <w:t>＄抽件日期</w:t>
        </w:r>
        <w:r>
          <w:rPr>
            <w:rFonts w:ascii="Calibri" w:hAnsi="Calibri" w:cs="Calibri" w:hint="eastAsia"/>
            <w:lang w:eastAsia="zh-TW"/>
          </w:rPr>
          <w:t>決定是星期幾</w:t>
        </w:r>
      </w:ins>
    </w:p>
    <w:p w:rsidR="007352F7" w:rsidRDefault="007352F7" w:rsidP="004838C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206A28">
        <w:rPr>
          <w:rFonts w:ascii="Calibri" w:hAnsi="Calibri" w:cs="Calibri" w:hint="eastAsia"/>
          <w:lang w:eastAsia="zh-TW"/>
        </w:rPr>
        <w:t>設定</w:t>
      </w:r>
      <w:r>
        <w:rPr>
          <w:rFonts w:ascii="Calibri" w:hAnsi="Calibri" w:cs="Calibri" w:hint="eastAsia"/>
          <w:lang w:eastAsia="zh-TW"/>
        </w:rPr>
        <w:t>原始</w:t>
      </w:r>
      <w:r w:rsidRPr="00206A28">
        <w:rPr>
          <w:rFonts w:ascii="Calibri" w:hAnsi="Calibri" w:cs="Calibri" w:hint="eastAsia"/>
          <w:lang w:eastAsia="zh-TW"/>
        </w:rPr>
        <w:t>pdf</w:t>
      </w:r>
      <w:r w:rsidRPr="00206A28">
        <w:rPr>
          <w:rFonts w:ascii="Calibri" w:hAnsi="Calibri" w:cs="Calibri" w:hint="eastAsia"/>
          <w:lang w:eastAsia="zh-TW"/>
        </w:rPr>
        <w:t>產出路徑</w:t>
      </w:r>
      <w:r w:rsidRPr="00206A28">
        <w:rPr>
          <w:rFonts w:ascii="Calibri" w:hAnsi="Calibri" w:cs="Calibri" w:hint="eastAsia"/>
          <w:lang w:eastAsia="zh-TW"/>
        </w:rPr>
        <w:t xml:space="preserve"> = </w:t>
      </w:r>
      <w:r>
        <w:rPr>
          <w:rFonts w:ascii="Calibri" w:hAnsi="Calibri" w:cs="Calibri"/>
          <w:lang w:eastAsia="zh-TW"/>
        </w:rPr>
        <w:t>“</w:t>
      </w:r>
      <w:r w:rsidRPr="006637EC">
        <w:rPr>
          <w:rFonts w:ascii="Calibri" w:hAnsi="Calibri" w:cs="Calibri"/>
          <w:lang w:eastAsia="zh-TW"/>
        </w:rPr>
        <w:t>/usr/StreamServe/cathay/batch/A</w:t>
      </w:r>
      <w:r>
        <w:rPr>
          <w:rFonts w:ascii="Calibri" w:hAnsi="Calibri" w:cs="Calibri" w:hint="eastAsia"/>
          <w:lang w:eastAsia="zh-TW"/>
        </w:rPr>
        <w:t>A</w:t>
      </w:r>
      <w:r w:rsidRPr="006637EC">
        <w:rPr>
          <w:rFonts w:ascii="Calibri" w:hAnsi="Calibri" w:cs="Calibri"/>
          <w:lang w:eastAsia="zh-TW"/>
        </w:rPr>
        <w:t>/PDF01/out/</w:t>
      </w:r>
      <w:r>
        <w:rPr>
          <w:rFonts w:ascii="Calibri" w:hAnsi="Calibri" w:cs="Calibri"/>
          <w:lang w:eastAsia="zh-TW"/>
        </w:rPr>
        <w:t>”</w:t>
      </w:r>
    </w:p>
    <w:p w:rsidR="007352F7" w:rsidRDefault="007352F7" w:rsidP="004838C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206A28">
        <w:rPr>
          <w:rFonts w:ascii="Calibri" w:hAnsi="Calibri" w:cs="Calibri" w:hint="eastAsia"/>
          <w:lang w:eastAsia="zh-TW"/>
        </w:rPr>
        <w:t>設定</w:t>
      </w:r>
      <w:r w:rsidR="00D51834">
        <w:rPr>
          <w:rFonts w:ascii="Calibri" w:hAnsi="Calibri" w:cs="Calibri" w:hint="eastAsia"/>
          <w:lang w:eastAsia="zh-TW"/>
        </w:rPr>
        <w:t>事故者</w:t>
      </w:r>
      <w:r>
        <w:rPr>
          <w:rFonts w:ascii="Calibri" w:hAnsi="Calibri" w:cs="Calibri" w:hint="eastAsia"/>
          <w:lang w:eastAsia="zh-TW"/>
        </w:rPr>
        <w:t>加密</w:t>
      </w:r>
      <w:r w:rsidRPr="00206A28">
        <w:rPr>
          <w:rFonts w:ascii="Calibri" w:hAnsi="Calibri" w:cs="Calibri" w:hint="eastAsia"/>
          <w:lang w:eastAsia="zh-TW"/>
        </w:rPr>
        <w:t>pdf</w:t>
      </w:r>
      <w:r w:rsidRPr="00206A28">
        <w:rPr>
          <w:rFonts w:ascii="Calibri" w:hAnsi="Calibri" w:cs="Calibri" w:hint="eastAsia"/>
          <w:lang w:eastAsia="zh-TW"/>
        </w:rPr>
        <w:t>產出路徑</w:t>
      </w:r>
      <w:r w:rsidRPr="00206A28">
        <w:rPr>
          <w:rFonts w:ascii="Calibri" w:hAnsi="Calibri" w:cs="Calibri" w:hint="eastAsia"/>
          <w:lang w:eastAsia="zh-TW"/>
        </w:rPr>
        <w:t xml:space="preserve"> = </w:t>
      </w:r>
      <w:r>
        <w:rPr>
          <w:rFonts w:ascii="Calibri" w:hAnsi="Calibri" w:cs="Calibri"/>
          <w:lang w:eastAsia="zh-TW"/>
        </w:rPr>
        <w:t>“</w:t>
      </w:r>
      <w:r w:rsidRPr="00A2398D">
        <w:rPr>
          <w:rFonts w:ascii="Calibri" w:hAnsi="Calibri" w:cs="Calibri"/>
          <w:lang w:eastAsia="zh-TW"/>
        </w:rPr>
        <w:t>/usr/StreamServe/cathay/batch/A</w:t>
      </w:r>
      <w:r>
        <w:rPr>
          <w:rFonts w:ascii="Calibri" w:hAnsi="Calibri" w:cs="Calibri" w:hint="eastAsia"/>
          <w:lang w:eastAsia="zh-TW"/>
        </w:rPr>
        <w:t>A</w:t>
      </w:r>
      <w:r w:rsidRPr="00A2398D">
        <w:rPr>
          <w:rFonts w:ascii="Calibri" w:hAnsi="Calibri" w:cs="Calibri"/>
          <w:lang w:eastAsia="zh-TW"/>
        </w:rPr>
        <w:t>/PDF01/out/</w:t>
      </w:r>
      <w:r>
        <w:rPr>
          <w:rFonts w:ascii="Calibri" w:hAnsi="Calibri" w:cs="Calibri" w:hint="eastAsia"/>
          <w:lang w:eastAsia="zh-TW"/>
        </w:rPr>
        <w:t>X0</w:t>
      </w:r>
      <w:r w:rsidRPr="00A2398D">
        <w:rPr>
          <w:rFonts w:ascii="Calibri" w:hAnsi="Calibri" w:cs="Calibri"/>
          <w:lang w:eastAsia="zh-TW"/>
        </w:rPr>
        <w:t>/A</w:t>
      </w:r>
      <w:r>
        <w:rPr>
          <w:rFonts w:ascii="Calibri" w:hAnsi="Calibri" w:cs="Calibri" w:hint="eastAsia"/>
          <w:lang w:eastAsia="zh-TW"/>
        </w:rPr>
        <w:t>AX0</w:t>
      </w:r>
      <w:r w:rsidRPr="00A2398D">
        <w:rPr>
          <w:rFonts w:ascii="Calibri" w:hAnsi="Calibri" w:cs="Calibri"/>
          <w:lang w:eastAsia="zh-TW"/>
        </w:rPr>
        <w:t>_B</w:t>
      </w:r>
      <w:r>
        <w:rPr>
          <w:rFonts w:ascii="Calibri" w:hAnsi="Calibri" w:cs="Calibri" w:hint="eastAsia"/>
          <w:lang w:eastAsia="zh-TW"/>
        </w:rPr>
        <w:t>001</w:t>
      </w:r>
      <w:r w:rsidRPr="00A2398D">
        <w:rPr>
          <w:rFonts w:ascii="Calibri" w:hAnsi="Calibri" w:cs="Calibri"/>
          <w:lang w:eastAsia="zh-TW"/>
        </w:rPr>
        <w:t>/</w:t>
      </w:r>
      <w:r>
        <w:rPr>
          <w:rFonts w:ascii="Calibri" w:hAnsi="Calibri" w:cs="Calibri"/>
          <w:lang w:eastAsia="zh-TW"/>
        </w:rPr>
        <w:t>”</w:t>
      </w:r>
      <w:r>
        <w:rPr>
          <w:rFonts w:ascii="Calibri" w:hAnsi="Calibri" w:cs="Calibri" w:hint="eastAsia"/>
          <w:lang w:eastAsia="zh-TW"/>
        </w:rPr>
        <w:t xml:space="preserve"> + </w:t>
      </w:r>
      <w:ins w:id="189" w:author="伯珊" w:date="2016-08-03T10:35:00Z">
        <w:r w:rsidR="00E67D5D">
          <w:rPr>
            <w:rFonts w:ascii="Calibri" w:hAnsi="Calibri" w:cs="Calibri" w:hint="eastAsia"/>
            <w:lang w:eastAsia="zh-TW"/>
          </w:rPr>
          <w:t>$</w:t>
        </w:r>
        <w:r w:rsidR="00E67D5D">
          <w:rPr>
            <w:rFonts w:ascii="Calibri" w:hAnsi="Calibri" w:cs="Calibri" w:hint="eastAsia"/>
            <w:lang w:eastAsia="zh-TW"/>
          </w:rPr>
          <w:t>星期</w:t>
        </w:r>
      </w:ins>
      <w:del w:id="190" w:author="伯珊" w:date="2016-08-03T10:35:00Z">
        <w:r w:rsidRPr="007352F7" w:rsidDel="00E67D5D">
          <w:rPr>
            <w:rFonts w:ascii="Calibri" w:hAnsi="Calibri" w:cs="Calibri" w:hint="eastAsia"/>
            <w:lang w:eastAsia="zh-TW"/>
          </w:rPr>
          <w:delText>＄抽件日期</w:delText>
        </w:r>
      </w:del>
      <w:r>
        <w:rPr>
          <w:rFonts w:ascii="Calibri" w:hAnsi="Calibri" w:cs="Calibri" w:hint="eastAsia"/>
          <w:lang w:eastAsia="zh-TW"/>
        </w:rPr>
        <w:t xml:space="preserve"> + </w:t>
      </w:r>
      <w:r>
        <w:rPr>
          <w:rFonts w:ascii="Calibri" w:hAnsi="Calibri" w:cs="Calibri"/>
          <w:lang w:eastAsia="zh-TW"/>
        </w:rPr>
        <w:t>“</w:t>
      </w:r>
      <w:r>
        <w:rPr>
          <w:rFonts w:ascii="Calibri" w:hAnsi="Calibri" w:cs="Calibri" w:hint="eastAsia"/>
          <w:lang w:eastAsia="zh-TW"/>
        </w:rPr>
        <w:t>/</w:t>
      </w:r>
      <w:r w:rsidR="00D51834">
        <w:rPr>
          <w:rFonts w:ascii="Calibri" w:hAnsi="Calibri" w:cs="Calibri" w:hint="eastAsia"/>
          <w:lang w:eastAsia="zh-TW"/>
        </w:rPr>
        <w:t>A/</w:t>
      </w:r>
      <w:r>
        <w:rPr>
          <w:rFonts w:ascii="Calibri" w:hAnsi="Calibri" w:cs="Calibri"/>
          <w:lang w:eastAsia="zh-TW"/>
        </w:rPr>
        <w:t>”</w:t>
      </w:r>
    </w:p>
    <w:p w:rsidR="00D51834" w:rsidRDefault="00D51834" w:rsidP="004838C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206A28">
        <w:rPr>
          <w:rFonts w:ascii="Calibri" w:hAnsi="Calibri" w:cs="Calibri" w:hint="eastAsia"/>
          <w:lang w:eastAsia="zh-TW"/>
        </w:rPr>
        <w:t>設定</w:t>
      </w:r>
      <w:r>
        <w:rPr>
          <w:rFonts w:ascii="Calibri" w:hAnsi="Calibri" w:cs="Calibri" w:hint="eastAsia"/>
          <w:lang w:eastAsia="zh-TW"/>
        </w:rPr>
        <w:t>業務員加密</w:t>
      </w:r>
      <w:r w:rsidRPr="00206A28">
        <w:rPr>
          <w:rFonts w:ascii="Calibri" w:hAnsi="Calibri" w:cs="Calibri" w:hint="eastAsia"/>
          <w:lang w:eastAsia="zh-TW"/>
        </w:rPr>
        <w:t>pdf</w:t>
      </w:r>
      <w:r w:rsidRPr="00206A28">
        <w:rPr>
          <w:rFonts w:ascii="Calibri" w:hAnsi="Calibri" w:cs="Calibri" w:hint="eastAsia"/>
          <w:lang w:eastAsia="zh-TW"/>
        </w:rPr>
        <w:t>產出路徑</w:t>
      </w:r>
      <w:r w:rsidRPr="00206A28">
        <w:rPr>
          <w:rFonts w:ascii="Calibri" w:hAnsi="Calibri" w:cs="Calibri" w:hint="eastAsia"/>
          <w:lang w:eastAsia="zh-TW"/>
        </w:rPr>
        <w:t xml:space="preserve"> = </w:t>
      </w:r>
      <w:r>
        <w:rPr>
          <w:rFonts w:ascii="Calibri" w:hAnsi="Calibri" w:cs="Calibri"/>
          <w:lang w:eastAsia="zh-TW"/>
        </w:rPr>
        <w:t>“</w:t>
      </w:r>
      <w:r w:rsidRPr="00A2398D">
        <w:rPr>
          <w:rFonts w:ascii="Calibri" w:hAnsi="Calibri" w:cs="Calibri"/>
          <w:lang w:eastAsia="zh-TW"/>
        </w:rPr>
        <w:t>/usr/StreamServe/cathay/batch/A</w:t>
      </w:r>
      <w:r>
        <w:rPr>
          <w:rFonts w:ascii="Calibri" w:hAnsi="Calibri" w:cs="Calibri" w:hint="eastAsia"/>
          <w:lang w:eastAsia="zh-TW"/>
        </w:rPr>
        <w:t>A</w:t>
      </w:r>
      <w:r w:rsidRPr="00A2398D">
        <w:rPr>
          <w:rFonts w:ascii="Calibri" w:hAnsi="Calibri" w:cs="Calibri"/>
          <w:lang w:eastAsia="zh-TW"/>
        </w:rPr>
        <w:t>/PDF01/out/</w:t>
      </w:r>
      <w:r>
        <w:rPr>
          <w:rFonts w:ascii="Calibri" w:hAnsi="Calibri" w:cs="Calibri" w:hint="eastAsia"/>
          <w:lang w:eastAsia="zh-TW"/>
        </w:rPr>
        <w:t>X0</w:t>
      </w:r>
      <w:r w:rsidRPr="00A2398D">
        <w:rPr>
          <w:rFonts w:ascii="Calibri" w:hAnsi="Calibri" w:cs="Calibri"/>
          <w:lang w:eastAsia="zh-TW"/>
        </w:rPr>
        <w:t>/A</w:t>
      </w:r>
      <w:r>
        <w:rPr>
          <w:rFonts w:ascii="Calibri" w:hAnsi="Calibri" w:cs="Calibri" w:hint="eastAsia"/>
          <w:lang w:eastAsia="zh-TW"/>
        </w:rPr>
        <w:t>AX0</w:t>
      </w:r>
      <w:r w:rsidRPr="00A2398D">
        <w:rPr>
          <w:rFonts w:ascii="Calibri" w:hAnsi="Calibri" w:cs="Calibri"/>
          <w:lang w:eastAsia="zh-TW"/>
        </w:rPr>
        <w:t>_B</w:t>
      </w:r>
      <w:r>
        <w:rPr>
          <w:rFonts w:ascii="Calibri" w:hAnsi="Calibri" w:cs="Calibri" w:hint="eastAsia"/>
          <w:lang w:eastAsia="zh-TW"/>
        </w:rPr>
        <w:t>001</w:t>
      </w:r>
      <w:r w:rsidRPr="00A2398D">
        <w:rPr>
          <w:rFonts w:ascii="Calibri" w:hAnsi="Calibri" w:cs="Calibri"/>
          <w:lang w:eastAsia="zh-TW"/>
        </w:rPr>
        <w:t>/</w:t>
      </w:r>
      <w:r>
        <w:rPr>
          <w:rFonts w:ascii="Calibri" w:hAnsi="Calibri" w:cs="Calibri"/>
          <w:lang w:eastAsia="zh-TW"/>
        </w:rPr>
        <w:t>”</w:t>
      </w:r>
      <w:r>
        <w:rPr>
          <w:rFonts w:ascii="Calibri" w:hAnsi="Calibri" w:cs="Calibri" w:hint="eastAsia"/>
          <w:lang w:eastAsia="zh-TW"/>
        </w:rPr>
        <w:t xml:space="preserve"> + </w:t>
      </w:r>
      <w:ins w:id="191" w:author="伯珊" w:date="2016-08-03T10:35:00Z">
        <w:r w:rsidR="00E67D5D">
          <w:rPr>
            <w:rFonts w:ascii="Calibri" w:hAnsi="Calibri" w:cs="Calibri" w:hint="eastAsia"/>
            <w:lang w:eastAsia="zh-TW"/>
          </w:rPr>
          <w:t>$</w:t>
        </w:r>
        <w:r w:rsidR="00E67D5D">
          <w:rPr>
            <w:rFonts w:ascii="Calibri" w:hAnsi="Calibri" w:cs="Calibri" w:hint="eastAsia"/>
            <w:lang w:eastAsia="zh-TW"/>
          </w:rPr>
          <w:t>星期</w:t>
        </w:r>
      </w:ins>
      <w:del w:id="192" w:author="伯珊" w:date="2016-08-03T10:35:00Z">
        <w:r w:rsidRPr="007352F7" w:rsidDel="00E67D5D">
          <w:rPr>
            <w:rFonts w:ascii="Calibri" w:hAnsi="Calibri" w:cs="Calibri" w:hint="eastAsia"/>
            <w:lang w:eastAsia="zh-TW"/>
          </w:rPr>
          <w:delText>＄抽件日期</w:delText>
        </w:r>
      </w:del>
      <w:r>
        <w:rPr>
          <w:rFonts w:ascii="Calibri" w:hAnsi="Calibri" w:cs="Calibri" w:hint="eastAsia"/>
          <w:lang w:eastAsia="zh-TW"/>
        </w:rPr>
        <w:t xml:space="preserve"> + </w:t>
      </w:r>
      <w:r>
        <w:rPr>
          <w:rFonts w:ascii="Calibri" w:hAnsi="Calibri" w:cs="Calibri"/>
          <w:lang w:eastAsia="zh-TW"/>
        </w:rPr>
        <w:t>“</w:t>
      </w:r>
      <w:r>
        <w:rPr>
          <w:rFonts w:ascii="Calibri" w:hAnsi="Calibri" w:cs="Calibri" w:hint="eastAsia"/>
          <w:lang w:eastAsia="zh-TW"/>
        </w:rPr>
        <w:t>/B/</w:t>
      </w:r>
      <w:r>
        <w:rPr>
          <w:rFonts w:ascii="Calibri" w:hAnsi="Calibri" w:cs="Calibri"/>
          <w:lang w:eastAsia="zh-TW"/>
        </w:rPr>
        <w:t>”</w:t>
      </w:r>
    </w:p>
    <w:p w:rsidR="003E0474" w:rsidRDefault="007352F7" w:rsidP="004838C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</w:t>
      </w:r>
      <w:r>
        <w:rPr>
          <w:rFonts w:ascii="Calibri" w:hAnsi="Calibri" w:cs="Calibri" w:hint="eastAsia"/>
          <w:lang w:eastAsia="zh-TW"/>
        </w:rPr>
        <w:t xml:space="preserve"> </w:t>
      </w:r>
      <w:r w:rsidR="00D51834">
        <w:rPr>
          <w:rFonts w:ascii="Calibri" w:hAnsi="Calibri" w:cs="Calibri" w:hint="eastAsia"/>
          <w:lang w:eastAsia="zh-TW"/>
        </w:rPr>
        <w:t>事故者</w:t>
      </w:r>
      <w:r>
        <w:rPr>
          <w:rFonts w:ascii="Calibri" w:hAnsi="Calibri" w:cs="Calibri" w:hint="eastAsia"/>
          <w:lang w:eastAsia="zh-TW"/>
        </w:rPr>
        <w:t>加密</w:t>
      </w:r>
      <w:r w:rsidRPr="00206A28">
        <w:rPr>
          <w:rFonts w:ascii="Calibri" w:hAnsi="Calibri" w:cs="Calibri" w:hint="eastAsia"/>
          <w:lang w:eastAsia="zh-TW"/>
        </w:rPr>
        <w:t>pdf</w:t>
      </w:r>
      <w:r w:rsidRPr="00206A28">
        <w:rPr>
          <w:rFonts w:ascii="Calibri" w:hAnsi="Calibri" w:cs="Calibri" w:hint="eastAsia"/>
          <w:lang w:eastAsia="zh-TW"/>
        </w:rPr>
        <w:t>產出路徑</w:t>
      </w:r>
      <w:r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 w:hint="eastAsia"/>
          <w:lang w:eastAsia="zh-TW"/>
        </w:rPr>
        <w:t>不存在，建立該路徑</w:t>
      </w:r>
    </w:p>
    <w:p w:rsidR="00D51834" w:rsidRDefault="00D51834" w:rsidP="004838C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</w:t>
      </w:r>
      <w:r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 w:hint="eastAsia"/>
          <w:lang w:eastAsia="zh-TW"/>
        </w:rPr>
        <w:t>業務員加密</w:t>
      </w:r>
      <w:r w:rsidRPr="00206A28">
        <w:rPr>
          <w:rFonts w:ascii="Calibri" w:hAnsi="Calibri" w:cs="Calibri" w:hint="eastAsia"/>
          <w:lang w:eastAsia="zh-TW"/>
        </w:rPr>
        <w:t>pdf</w:t>
      </w:r>
      <w:r w:rsidRPr="00206A28">
        <w:rPr>
          <w:rFonts w:ascii="Calibri" w:hAnsi="Calibri" w:cs="Calibri" w:hint="eastAsia"/>
          <w:lang w:eastAsia="zh-TW"/>
        </w:rPr>
        <w:t>產出路徑</w:t>
      </w:r>
      <w:r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 w:hint="eastAsia"/>
          <w:lang w:eastAsia="zh-TW"/>
        </w:rPr>
        <w:t>不存在，建立該路徑</w:t>
      </w:r>
    </w:p>
    <w:p w:rsidR="003E0474" w:rsidRDefault="003E0474" w:rsidP="004838C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清空</w:t>
      </w:r>
      <w:r w:rsidRPr="00206A28">
        <w:rPr>
          <w:rFonts w:ascii="Calibri" w:hAnsi="Calibri" w:cs="Calibri" w:hint="eastAsia"/>
          <w:lang w:eastAsia="zh-TW"/>
        </w:rPr>
        <w:t>路徑</w:t>
      </w:r>
      <w:r>
        <w:rPr>
          <w:rFonts w:ascii="Calibri" w:hAnsi="Calibri" w:cs="Calibri" w:hint="eastAsia"/>
          <w:lang w:eastAsia="zh-TW"/>
        </w:rPr>
        <w:t>底下的資料</w:t>
      </w:r>
      <w:r>
        <w:rPr>
          <w:rFonts w:ascii="Calibri" w:hAnsi="Calibri" w:cs="Calibri" w:hint="eastAsia"/>
          <w:lang w:eastAsia="zh-TW"/>
        </w:rPr>
        <w:t xml:space="preserve">: </w:t>
      </w:r>
      <w:r>
        <w:rPr>
          <w:rFonts w:ascii="Calibri" w:hAnsi="Calibri" w:cs="Calibri" w:hint="eastAsia"/>
          <w:lang w:eastAsia="zh-TW"/>
        </w:rPr>
        <w:t>原始</w:t>
      </w:r>
      <w:r w:rsidRPr="00206A28">
        <w:rPr>
          <w:rFonts w:ascii="Calibri" w:hAnsi="Calibri" w:cs="Calibri" w:hint="eastAsia"/>
          <w:lang w:eastAsia="zh-TW"/>
        </w:rPr>
        <w:t>pdf</w:t>
      </w:r>
      <w:r w:rsidRPr="00206A28">
        <w:rPr>
          <w:rFonts w:ascii="Calibri" w:hAnsi="Calibri" w:cs="Calibri" w:hint="eastAsia"/>
          <w:lang w:eastAsia="zh-TW"/>
        </w:rPr>
        <w:t>產出</w:t>
      </w:r>
      <w:r>
        <w:rPr>
          <w:rFonts w:ascii="Calibri" w:hAnsi="Calibri" w:cs="Calibri" w:hint="eastAsia"/>
          <w:lang w:eastAsia="zh-TW"/>
        </w:rPr>
        <w:t>路徑、</w:t>
      </w:r>
      <w:r w:rsidR="00D51834">
        <w:rPr>
          <w:rFonts w:ascii="Calibri" w:hAnsi="Calibri" w:cs="Calibri" w:hint="eastAsia"/>
          <w:lang w:eastAsia="zh-TW"/>
        </w:rPr>
        <w:t>事故者</w:t>
      </w:r>
      <w:r>
        <w:rPr>
          <w:rFonts w:ascii="Calibri" w:hAnsi="Calibri" w:cs="Calibri" w:hint="eastAsia"/>
          <w:lang w:eastAsia="zh-TW"/>
        </w:rPr>
        <w:t>加密</w:t>
      </w:r>
      <w:r w:rsidRPr="00206A28">
        <w:rPr>
          <w:rFonts w:ascii="Calibri" w:hAnsi="Calibri" w:cs="Calibri" w:hint="eastAsia"/>
          <w:lang w:eastAsia="zh-TW"/>
        </w:rPr>
        <w:t>pdf</w:t>
      </w:r>
      <w:r w:rsidRPr="00206A28">
        <w:rPr>
          <w:rFonts w:ascii="Calibri" w:hAnsi="Calibri" w:cs="Calibri" w:hint="eastAsia"/>
          <w:lang w:eastAsia="zh-TW"/>
        </w:rPr>
        <w:t>產出路徑</w:t>
      </w:r>
      <w:r w:rsidR="00D51834">
        <w:rPr>
          <w:rFonts w:ascii="Calibri" w:hAnsi="Calibri" w:cs="Calibri" w:hint="eastAsia"/>
          <w:lang w:eastAsia="zh-TW"/>
        </w:rPr>
        <w:t>、業務員加密</w:t>
      </w:r>
      <w:r w:rsidR="00D51834" w:rsidRPr="00206A28">
        <w:rPr>
          <w:rFonts w:ascii="Calibri" w:hAnsi="Calibri" w:cs="Calibri" w:hint="eastAsia"/>
          <w:lang w:eastAsia="zh-TW"/>
        </w:rPr>
        <w:t>pdf</w:t>
      </w:r>
      <w:r w:rsidR="00D51834" w:rsidRPr="00206A28">
        <w:rPr>
          <w:rFonts w:ascii="Calibri" w:hAnsi="Calibri" w:cs="Calibri" w:hint="eastAsia"/>
          <w:lang w:eastAsia="zh-TW"/>
        </w:rPr>
        <w:t>產出路徑</w:t>
      </w:r>
    </w:p>
    <w:p w:rsidR="00027B2D" w:rsidRPr="006E16CF" w:rsidRDefault="00027B2D" w:rsidP="006E16C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撈取來源資料</w:t>
      </w:r>
      <w:r w:rsidRPr="006E16CF">
        <w:rPr>
          <w:rFonts w:ascii="Calibri" w:hAnsi="Calibri" w:cs="Calibri" w:hint="eastAsia"/>
          <w:lang w:eastAsia="zh-TW"/>
        </w:rPr>
        <w:t xml:space="preserve">: </w:t>
      </w:r>
      <w:r w:rsidRPr="006E16CF">
        <w:rPr>
          <w:rFonts w:ascii="Calibri" w:hAnsi="Calibri" w:cs="Calibri" w:hint="eastAsia"/>
          <w:lang w:eastAsia="zh-TW"/>
        </w:rPr>
        <w:t>【申請書需求</w:t>
      </w:r>
      <w:r w:rsidRPr="006E16CF">
        <w:rPr>
          <w:rFonts w:ascii="Calibri" w:hAnsi="Calibri" w:cs="Calibri" w:hint="eastAsia"/>
          <w:lang w:eastAsia="zh-TW"/>
        </w:rPr>
        <w:t xml:space="preserve">: </w:t>
      </w:r>
      <w:r w:rsidRPr="006E16CF">
        <w:rPr>
          <w:rFonts w:ascii="Calibri" w:hAnsi="Calibri" w:cs="Calibri" w:hint="eastAsia"/>
          <w:lang w:eastAsia="zh-TW"/>
        </w:rPr>
        <w:t>將醫療實支、日額、殘廢的理賠案件</w:t>
      </w:r>
      <w:r w:rsidRPr="006E16CF">
        <w:rPr>
          <w:rFonts w:ascii="Calibri" w:hAnsi="Calibri" w:cs="Calibri" w:hint="eastAsia"/>
          <w:lang w:eastAsia="zh-TW"/>
        </w:rPr>
        <w:t>(</w:t>
      </w:r>
      <w:r w:rsidRPr="006E16CF">
        <w:rPr>
          <w:rFonts w:ascii="Calibri" w:hAnsi="Calibri" w:cs="Calibri" w:hint="eastAsia"/>
          <w:lang w:eastAsia="zh-TW"/>
        </w:rPr>
        <w:t>排除死亡件</w:t>
      </w:r>
      <w:r w:rsidRPr="006E16CF">
        <w:rPr>
          <w:rFonts w:ascii="Calibri" w:hAnsi="Calibri" w:cs="Calibri" w:hint="eastAsia"/>
          <w:lang w:eastAsia="zh-TW"/>
        </w:rPr>
        <w:t>)</w:t>
      </w:r>
      <w:r w:rsidRPr="006E16CF">
        <w:rPr>
          <w:rFonts w:ascii="Calibri" w:hAnsi="Calibri" w:cs="Calibri" w:hint="eastAsia"/>
          <w:lang w:eastAsia="zh-TW"/>
        </w:rPr>
        <w:t>，給付方式為現金件及禁背支票件以外的理賠給付明細】</w:t>
      </w:r>
    </w:p>
    <w:p w:rsidR="00027B2D" w:rsidRDefault="00027B2D" w:rsidP="006E16C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讀取收據</w:t>
      </w:r>
      <w:r w:rsidR="00EB1E9A">
        <w:rPr>
          <w:rFonts w:ascii="Calibri" w:hAnsi="Calibri" w:cs="Calibri" w:hint="eastAsia"/>
          <w:lang w:eastAsia="zh-TW"/>
        </w:rPr>
        <w:t>資訊</w:t>
      </w:r>
      <w:r w:rsidRPr="006E16CF">
        <w:rPr>
          <w:rFonts w:ascii="Calibri" w:hAnsi="Calibri" w:cs="Calibri" w:hint="eastAsia"/>
          <w:lang w:eastAsia="zh-TW"/>
        </w:rPr>
        <w:t>檔</w:t>
      </w:r>
      <w:r w:rsidRPr="006E16CF">
        <w:rPr>
          <w:rFonts w:ascii="Calibri" w:hAnsi="Calibri" w:cs="Calibri" w:hint="eastAsia"/>
          <w:lang w:eastAsia="zh-TW"/>
        </w:rPr>
        <w:t>DTAAX02</w:t>
      </w:r>
      <w:r w:rsidR="00EB1E9A">
        <w:rPr>
          <w:rFonts w:ascii="Calibri" w:hAnsi="Calibri" w:cs="Calibri" w:hint="eastAsia"/>
          <w:lang w:eastAsia="zh-TW"/>
        </w:rPr>
        <w:t>5</w:t>
      </w:r>
      <w:r w:rsidRPr="006E16CF">
        <w:rPr>
          <w:rFonts w:ascii="Calibri" w:hAnsi="Calibri" w:cs="Calibri" w:hint="eastAsia"/>
          <w:lang w:eastAsia="zh-TW"/>
        </w:rPr>
        <w:t>，</w:t>
      </w:r>
    </w:p>
    <w:p w:rsidR="0052083C" w:rsidRDefault="0052083C" w:rsidP="006E16C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JOIN</w:t>
      </w:r>
      <w:r>
        <w:rPr>
          <w:rFonts w:ascii="Calibri" w:hAnsi="Calibri" w:cs="Calibri" w:hint="eastAsia"/>
          <w:lang w:eastAsia="zh-TW"/>
        </w:rPr>
        <w:t>，</w:t>
      </w:r>
      <w:r>
        <w:rPr>
          <w:rFonts w:ascii="細明體" w:eastAsia="細明體" w:hAnsi="細明體" w:hint="eastAsia"/>
          <w:color w:val="000000"/>
          <w:lang w:val="zh-TW"/>
        </w:rPr>
        <w:t>理賠受理檔</w:t>
      </w:r>
      <w:r w:rsidRPr="0052083C">
        <w:rPr>
          <w:rFonts w:ascii="Calibri" w:hAnsi="Calibri" w:cs="Calibri" w:hint="eastAsia"/>
          <w:lang w:eastAsia="zh-TW"/>
        </w:rPr>
        <w:t>DTAAA001</w:t>
      </w:r>
      <w:r>
        <w:rPr>
          <w:rFonts w:ascii="Calibri" w:hAnsi="Calibri" w:cs="Calibri" w:hint="eastAsia"/>
          <w:lang w:eastAsia="zh-TW"/>
        </w:rPr>
        <w:t>，</w:t>
      </w:r>
    </w:p>
    <w:p w:rsidR="00B36B3F" w:rsidRDefault="00B36B3F" w:rsidP="006E16C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/>
          <w:lang w:eastAsia="zh-TW"/>
        </w:rPr>
        <w:t>JOIN</w:t>
      </w:r>
      <w:r>
        <w:rPr>
          <w:rFonts w:ascii="Calibri" w:hAnsi="Calibri" w:cs="Calibri" w:hint="eastAsia"/>
          <w:lang w:eastAsia="zh-TW"/>
        </w:rPr>
        <w:t>，理賠受理輸入申請檔</w:t>
      </w:r>
      <w:r>
        <w:rPr>
          <w:rFonts w:ascii="Calibri" w:hAnsi="Calibri" w:cs="Calibri" w:hint="eastAsia"/>
          <w:lang w:eastAsia="zh-TW"/>
        </w:rPr>
        <w:t>DTAAA010</w:t>
      </w:r>
      <w:r>
        <w:rPr>
          <w:rFonts w:ascii="Calibri" w:hAnsi="Calibri" w:cs="Calibri" w:hint="eastAsia"/>
          <w:lang w:eastAsia="zh-TW"/>
        </w:rPr>
        <w:t>，</w:t>
      </w:r>
    </w:p>
    <w:p w:rsidR="0033241B" w:rsidRPr="006E16CF" w:rsidRDefault="0033241B" w:rsidP="006E16C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JOIN</w:t>
      </w:r>
      <w:r>
        <w:rPr>
          <w:rFonts w:ascii="Calibri" w:hAnsi="Calibri" w:cs="Calibri" w:hint="eastAsia"/>
          <w:lang w:eastAsia="zh-TW"/>
        </w:rPr>
        <w:t>，</w:t>
      </w:r>
      <w:r w:rsidR="00E61274">
        <w:rPr>
          <w:rFonts w:ascii="Calibri" w:hAnsi="Calibri" w:cs="Calibri" w:hint="eastAsia"/>
          <w:lang w:eastAsia="zh-TW"/>
        </w:rPr>
        <w:t>案件各受款人理賠金額分配檔</w:t>
      </w:r>
      <w:r w:rsidR="00E61274">
        <w:rPr>
          <w:rFonts w:ascii="Calibri" w:hAnsi="Calibri" w:cs="Calibri" w:hint="eastAsia"/>
          <w:lang w:eastAsia="zh-TW"/>
        </w:rPr>
        <w:t>DTAAB010</w:t>
      </w:r>
      <w:r>
        <w:rPr>
          <w:rFonts w:ascii="Calibri" w:hAnsi="Calibri" w:cs="Calibri" w:hint="eastAsia"/>
          <w:lang w:eastAsia="zh-TW"/>
        </w:rPr>
        <w:t>，</w:t>
      </w:r>
    </w:p>
    <w:p w:rsidR="00027B2D" w:rsidRPr="006E16CF" w:rsidRDefault="00027B2D" w:rsidP="006E16C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條件</w:t>
      </w:r>
      <w:r w:rsidRPr="006E16CF">
        <w:rPr>
          <w:rFonts w:ascii="Calibri" w:hAnsi="Calibri" w:cs="Calibri" w:hint="eastAsia"/>
          <w:lang w:eastAsia="zh-TW"/>
        </w:rPr>
        <w:t>:</w:t>
      </w:r>
    </w:p>
    <w:p w:rsidR="0052083C" w:rsidRDefault="0052083C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52083C">
        <w:rPr>
          <w:rFonts w:ascii="Calibri" w:hAnsi="Calibri" w:cs="Calibri" w:hint="eastAsia"/>
          <w:lang w:eastAsia="zh-TW"/>
        </w:rPr>
        <w:t>DTAAX02</w:t>
      </w:r>
      <w:r w:rsidR="00EB1E9A">
        <w:rPr>
          <w:rFonts w:ascii="Calibri" w:hAnsi="Calibri" w:cs="Calibri" w:hint="eastAsia"/>
          <w:lang w:eastAsia="zh-TW"/>
        </w:rPr>
        <w:t>5</w:t>
      </w:r>
      <w:r w:rsidRPr="0052083C">
        <w:rPr>
          <w:rFonts w:ascii="Calibri" w:hAnsi="Calibri" w:cs="Calibri" w:hint="eastAsia"/>
          <w:lang w:eastAsia="zh-TW"/>
        </w:rPr>
        <w:t>.IMG_KEY (</w:t>
      </w:r>
      <w:r w:rsidRPr="0052083C">
        <w:rPr>
          <w:rFonts w:ascii="Calibri" w:hAnsi="Calibri" w:cs="Calibri" w:hint="eastAsia"/>
          <w:lang w:eastAsia="zh-TW"/>
        </w:rPr>
        <w:t>查詢鍵值</w:t>
      </w:r>
      <w:r w:rsidRPr="0052083C">
        <w:rPr>
          <w:rFonts w:ascii="Calibri" w:hAnsi="Calibri" w:cs="Calibri" w:hint="eastAsia"/>
          <w:lang w:eastAsia="zh-TW"/>
        </w:rPr>
        <w:t xml:space="preserve">) </w:t>
      </w:r>
      <w:r w:rsidRPr="0052083C">
        <w:rPr>
          <w:rFonts w:ascii="Calibri" w:hAnsi="Calibri" w:cs="Calibri" w:hint="eastAsia"/>
          <w:lang w:eastAsia="zh-TW"/>
        </w:rPr>
        <w:t>＝</w:t>
      </w:r>
      <w:r w:rsidRPr="0052083C">
        <w:rPr>
          <w:rFonts w:ascii="Calibri" w:hAnsi="Calibri" w:cs="Calibri" w:hint="eastAsia"/>
          <w:lang w:eastAsia="zh-TW"/>
        </w:rPr>
        <w:t xml:space="preserve"> DTAAA0</w:t>
      </w:r>
      <w:r>
        <w:rPr>
          <w:rFonts w:ascii="Calibri" w:hAnsi="Calibri" w:cs="Calibri" w:hint="eastAsia"/>
          <w:lang w:eastAsia="zh-TW"/>
        </w:rPr>
        <w:t>01</w:t>
      </w:r>
      <w:r w:rsidRPr="0052083C">
        <w:rPr>
          <w:rFonts w:ascii="Calibri" w:hAnsi="Calibri" w:cs="Calibri" w:hint="eastAsia"/>
          <w:lang w:eastAsia="zh-TW"/>
        </w:rPr>
        <w:t>.APLY_NO(</w:t>
      </w:r>
      <w:r w:rsidRPr="0052083C">
        <w:rPr>
          <w:rFonts w:ascii="Calibri" w:hAnsi="Calibri" w:cs="Calibri" w:hint="eastAsia"/>
          <w:lang w:eastAsia="zh-TW"/>
        </w:rPr>
        <w:t>受理編號</w:t>
      </w:r>
      <w:r w:rsidRPr="0052083C">
        <w:rPr>
          <w:rFonts w:ascii="Calibri" w:hAnsi="Calibri" w:cs="Calibri" w:hint="eastAsia"/>
          <w:lang w:eastAsia="zh-TW"/>
        </w:rPr>
        <w:t>)</w:t>
      </w:r>
    </w:p>
    <w:p w:rsidR="00B36B3F" w:rsidRDefault="00B36B3F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52083C">
        <w:rPr>
          <w:rFonts w:ascii="Calibri" w:hAnsi="Calibri" w:cs="Calibri" w:hint="eastAsia"/>
          <w:lang w:eastAsia="zh-TW"/>
        </w:rPr>
        <w:t>DTAAX02</w:t>
      </w:r>
      <w:r>
        <w:rPr>
          <w:rFonts w:ascii="Calibri" w:hAnsi="Calibri" w:cs="Calibri" w:hint="eastAsia"/>
          <w:lang w:eastAsia="zh-TW"/>
        </w:rPr>
        <w:t>5</w:t>
      </w:r>
      <w:r w:rsidRPr="0052083C">
        <w:rPr>
          <w:rFonts w:ascii="Calibri" w:hAnsi="Calibri" w:cs="Calibri" w:hint="eastAsia"/>
          <w:lang w:eastAsia="zh-TW"/>
        </w:rPr>
        <w:t>.IMG_KEY (</w:t>
      </w:r>
      <w:r w:rsidRPr="0052083C">
        <w:rPr>
          <w:rFonts w:ascii="Calibri" w:hAnsi="Calibri" w:cs="Calibri" w:hint="eastAsia"/>
          <w:lang w:eastAsia="zh-TW"/>
        </w:rPr>
        <w:t>查詢鍵值</w:t>
      </w:r>
      <w:r w:rsidRPr="0052083C">
        <w:rPr>
          <w:rFonts w:ascii="Calibri" w:hAnsi="Calibri" w:cs="Calibri" w:hint="eastAsia"/>
          <w:lang w:eastAsia="zh-TW"/>
        </w:rPr>
        <w:t xml:space="preserve">) </w:t>
      </w:r>
      <w:r w:rsidRPr="0052083C">
        <w:rPr>
          <w:rFonts w:ascii="Calibri" w:hAnsi="Calibri" w:cs="Calibri" w:hint="eastAsia"/>
          <w:lang w:eastAsia="zh-TW"/>
        </w:rPr>
        <w:t>＝</w:t>
      </w:r>
      <w:r w:rsidRPr="0052083C">
        <w:rPr>
          <w:rFonts w:ascii="Calibri" w:hAnsi="Calibri" w:cs="Calibri" w:hint="eastAsia"/>
          <w:lang w:eastAsia="zh-TW"/>
        </w:rPr>
        <w:t xml:space="preserve"> DTAAA0</w:t>
      </w:r>
      <w:r>
        <w:rPr>
          <w:rFonts w:ascii="Calibri" w:hAnsi="Calibri" w:cs="Calibri" w:hint="eastAsia"/>
          <w:lang w:eastAsia="zh-TW"/>
        </w:rPr>
        <w:t>10</w:t>
      </w:r>
      <w:r w:rsidRPr="0052083C">
        <w:rPr>
          <w:rFonts w:ascii="Calibri" w:hAnsi="Calibri" w:cs="Calibri" w:hint="eastAsia"/>
          <w:lang w:eastAsia="zh-TW"/>
        </w:rPr>
        <w:t>.APLY_NO(</w:t>
      </w:r>
      <w:r w:rsidRPr="0052083C">
        <w:rPr>
          <w:rFonts w:ascii="Calibri" w:hAnsi="Calibri" w:cs="Calibri" w:hint="eastAsia"/>
          <w:lang w:eastAsia="zh-TW"/>
        </w:rPr>
        <w:t>受理編號</w:t>
      </w:r>
      <w:r w:rsidRPr="0052083C">
        <w:rPr>
          <w:rFonts w:ascii="Calibri" w:hAnsi="Calibri" w:cs="Calibri" w:hint="eastAsia"/>
          <w:lang w:eastAsia="zh-TW"/>
        </w:rPr>
        <w:t>)</w:t>
      </w:r>
    </w:p>
    <w:p w:rsidR="00546A9C" w:rsidRDefault="00546A9C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DTAAX025.IMG_KEY (</w:t>
      </w:r>
      <w:r>
        <w:rPr>
          <w:rFonts w:ascii="Calibri" w:hAnsi="Calibri" w:cs="Calibri" w:hint="eastAsia"/>
          <w:lang w:eastAsia="zh-TW"/>
        </w:rPr>
        <w:t>查詢鍵值</w:t>
      </w:r>
      <w:r>
        <w:rPr>
          <w:rFonts w:ascii="Calibri" w:hAnsi="Calibri" w:cs="Calibri" w:hint="eastAsia"/>
          <w:lang w:eastAsia="zh-TW"/>
        </w:rPr>
        <w:t xml:space="preserve">) </w:t>
      </w:r>
      <w:r w:rsidRPr="0052083C">
        <w:rPr>
          <w:rFonts w:ascii="Calibri" w:hAnsi="Calibri" w:cs="Calibri" w:hint="eastAsia"/>
          <w:lang w:eastAsia="zh-TW"/>
        </w:rPr>
        <w:t>＝</w:t>
      </w:r>
      <w:r w:rsidR="00495A98">
        <w:rPr>
          <w:rFonts w:ascii="Calibri" w:hAnsi="Calibri" w:cs="Calibri" w:hint="eastAsia"/>
          <w:lang w:eastAsia="zh-TW"/>
        </w:rPr>
        <w:t>DTAAB010</w:t>
      </w:r>
      <w:r>
        <w:rPr>
          <w:rFonts w:ascii="Calibri" w:hAnsi="Calibri" w:cs="Calibri" w:hint="eastAsia"/>
          <w:lang w:eastAsia="zh-TW"/>
        </w:rPr>
        <w:t>.</w:t>
      </w:r>
      <w:r w:rsidR="00495A98">
        <w:rPr>
          <w:rFonts w:ascii="Calibri" w:hAnsi="Calibri" w:cs="Calibri" w:hint="eastAsia"/>
          <w:lang w:eastAsia="zh-TW"/>
        </w:rPr>
        <w:t>APLY_NO(</w:t>
      </w:r>
      <w:r>
        <w:rPr>
          <w:rFonts w:ascii="Calibri" w:hAnsi="Calibri" w:cs="Calibri" w:hint="eastAsia"/>
          <w:lang w:eastAsia="zh-TW"/>
        </w:rPr>
        <w:t>受理編號</w:t>
      </w:r>
      <w:r w:rsidR="00495A98">
        <w:rPr>
          <w:rFonts w:ascii="Calibri" w:hAnsi="Calibri" w:cs="Calibri" w:hint="eastAsia"/>
          <w:lang w:eastAsia="zh-TW"/>
        </w:rPr>
        <w:t>)</w:t>
      </w:r>
    </w:p>
    <w:p w:rsidR="00546A9C" w:rsidRDefault="00546A9C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DTAAX025.RCPT_NO (</w:t>
      </w:r>
      <w:r>
        <w:rPr>
          <w:rFonts w:ascii="Calibri" w:hAnsi="Calibri" w:cs="Calibri" w:hint="eastAsia"/>
          <w:lang w:eastAsia="zh-TW"/>
        </w:rPr>
        <w:t>收據號碼</w:t>
      </w:r>
      <w:r>
        <w:rPr>
          <w:rFonts w:ascii="Calibri" w:hAnsi="Calibri" w:cs="Calibri" w:hint="eastAsia"/>
          <w:lang w:eastAsia="zh-TW"/>
        </w:rPr>
        <w:t xml:space="preserve">) </w:t>
      </w:r>
      <w:r w:rsidRPr="0052083C">
        <w:rPr>
          <w:rFonts w:ascii="Calibri" w:hAnsi="Calibri" w:cs="Calibri" w:hint="eastAsia"/>
          <w:lang w:eastAsia="zh-TW"/>
        </w:rPr>
        <w:t>＝</w:t>
      </w:r>
      <w:r>
        <w:rPr>
          <w:rFonts w:ascii="Calibri" w:hAnsi="Calibri" w:cs="Calibri" w:hint="eastAsia"/>
          <w:lang w:eastAsia="zh-TW"/>
        </w:rPr>
        <w:t xml:space="preserve"> </w:t>
      </w:r>
      <w:r w:rsidR="00E61274">
        <w:rPr>
          <w:rFonts w:ascii="Calibri" w:hAnsi="Calibri" w:cs="Calibri" w:hint="eastAsia"/>
          <w:lang w:eastAsia="zh-TW"/>
        </w:rPr>
        <w:t>(</w:t>
      </w:r>
      <w:r w:rsidR="00495A98">
        <w:rPr>
          <w:rFonts w:ascii="Calibri" w:hAnsi="Calibri" w:cs="Calibri" w:hint="eastAsia"/>
          <w:lang w:eastAsia="zh-TW"/>
        </w:rPr>
        <w:t>DTAAB010</w:t>
      </w:r>
      <w:r>
        <w:rPr>
          <w:rFonts w:ascii="Calibri" w:hAnsi="Calibri" w:cs="Calibri" w:hint="eastAsia"/>
          <w:lang w:eastAsia="zh-TW"/>
        </w:rPr>
        <w:t>.</w:t>
      </w:r>
      <w:r w:rsidR="00495A98">
        <w:rPr>
          <w:rFonts w:ascii="Calibri" w:hAnsi="Calibri" w:cs="Calibri" w:hint="eastAsia"/>
          <w:lang w:eastAsia="zh-TW"/>
        </w:rPr>
        <w:t>RCPT_NO</w:t>
      </w:r>
      <w:r>
        <w:rPr>
          <w:rFonts w:ascii="Calibri" w:hAnsi="Calibri" w:cs="Calibri" w:hint="eastAsia"/>
          <w:lang w:eastAsia="zh-TW"/>
        </w:rPr>
        <w:t xml:space="preserve"> </w:t>
      </w:r>
      <w:r w:rsidR="00495A98">
        <w:rPr>
          <w:rFonts w:ascii="Calibri" w:hAnsi="Calibri" w:cs="Calibri" w:hint="eastAsia"/>
          <w:lang w:eastAsia="zh-TW"/>
        </w:rPr>
        <w:t>(</w:t>
      </w:r>
      <w:r>
        <w:rPr>
          <w:rFonts w:ascii="Calibri" w:hAnsi="Calibri" w:cs="Calibri" w:hint="eastAsia"/>
          <w:lang w:eastAsia="zh-TW"/>
        </w:rPr>
        <w:t>給付收據號碼</w:t>
      </w:r>
      <w:r w:rsidR="00495A98">
        <w:rPr>
          <w:rFonts w:ascii="Calibri" w:hAnsi="Calibri" w:cs="Calibri" w:hint="eastAsia"/>
          <w:lang w:eastAsia="zh-TW"/>
        </w:rPr>
        <w:t>)</w:t>
      </w:r>
      <w:r w:rsidR="00E61274">
        <w:rPr>
          <w:rFonts w:ascii="Calibri" w:hAnsi="Calibri" w:cs="Calibri" w:hint="eastAsia"/>
          <w:lang w:eastAsia="zh-TW"/>
        </w:rPr>
        <w:t xml:space="preserve"> || </w:t>
      </w:r>
      <w:r w:rsidR="00E61274">
        <w:rPr>
          <w:rFonts w:ascii="Calibri" w:hAnsi="Calibri" w:cs="Calibri"/>
          <w:lang w:eastAsia="zh-TW"/>
        </w:rPr>
        <w:t>“</w:t>
      </w:r>
      <w:r w:rsidR="00E61274">
        <w:rPr>
          <w:rFonts w:ascii="Calibri" w:hAnsi="Calibri" w:cs="Calibri" w:hint="eastAsia"/>
          <w:lang w:eastAsia="zh-TW"/>
        </w:rPr>
        <w:t>1</w:t>
      </w:r>
      <w:r w:rsidR="00E61274">
        <w:rPr>
          <w:rFonts w:ascii="Calibri" w:hAnsi="Calibri" w:cs="Calibri"/>
          <w:lang w:eastAsia="zh-TW"/>
        </w:rPr>
        <w:t>”</w:t>
      </w:r>
      <w:r w:rsidR="00E61274">
        <w:rPr>
          <w:rFonts w:ascii="Calibri" w:hAnsi="Calibri" w:cs="Calibri" w:hint="eastAsia"/>
          <w:lang w:eastAsia="zh-TW"/>
        </w:rPr>
        <w:t xml:space="preserve"> )</w:t>
      </w:r>
    </w:p>
    <w:p w:rsidR="002A4ACC" w:rsidRDefault="002A4ACC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DTAAA001.END_CASE_DATE(</w:t>
      </w:r>
      <w:r>
        <w:rPr>
          <w:rFonts w:ascii="Calibri" w:hAnsi="Calibri" w:cs="Calibri" w:hint="eastAsia"/>
          <w:lang w:eastAsia="zh-TW"/>
        </w:rPr>
        <w:t>結案日期</w:t>
      </w:r>
      <w:r>
        <w:rPr>
          <w:rFonts w:ascii="Calibri" w:hAnsi="Calibri" w:cs="Calibri" w:hint="eastAsia"/>
          <w:lang w:eastAsia="zh-TW"/>
        </w:rPr>
        <w:t xml:space="preserve">) </w:t>
      </w:r>
      <w:r>
        <w:rPr>
          <w:rFonts w:ascii="Calibri" w:hAnsi="Calibri" w:cs="Calibri" w:hint="eastAsia"/>
          <w:lang w:eastAsia="zh-TW"/>
        </w:rPr>
        <w:t>！＝</w:t>
      </w:r>
      <w:r>
        <w:rPr>
          <w:rFonts w:ascii="Calibri" w:hAnsi="Calibri" w:cs="Calibri" w:hint="eastAsia"/>
          <w:lang w:eastAsia="zh-TW"/>
        </w:rPr>
        <w:t xml:space="preserve"> null</w:t>
      </w:r>
    </w:p>
    <w:p w:rsidR="0052083C" w:rsidRPr="0052083C" w:rsidRDefault="0052083C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DTAAA001.END_CASE_DATE(</w:t>
      </w:r>
      <w:r>
        <w:rPr>
          <w:rFonts w:ascii="Calibri" w:hAnsi="Calibri" w:cs="Calibri" w:hint="eastAsia"/>
          <w:lang w:eastAsia="zh-TW"/>
        </w:rPr>
        <w:t>結案日期</w:t>
      </w:r>
      <w:r>
        <w:rPr>
          <w:rFonts w:ascii="Calibri" w:hAnsi="Calibri" w:cs="Calibri" w:hint="eastAsia"/>
          <w:lang w:eastAsia="zh-TW"/>
        </w:rPr>
        <w:t>)</w:t>
      </w:r>
      <w:r w:rsidRPr="0052083C">
        <w:rPr>
          <w:rFonts w:ascii="Calibri" w:hAnsi="Calibri" w:cs="Calibri" w:hint="eastAsia"/>
          <w:lang w:eastAsia="zh-TW"/>
        </w:rPr>
        <w:t xml:space="preserve"> </w:t>
      </w:r>
      <w:r w:rsidR="00EB1E9A">
        <w:rPr>
          <w:rFonts w:ascii="Calibri" w:hAnsi="Calibri" w:cs="Calibri" w:hint="eastAsia"/>
          <w:lang w:eastAsia="zh-TW"/>
        </w:rPr>
        <w:t>＜</w:t>
      </w:r>
      <w:r w:rsidRPr="0052083C">
        <w:rPr>
          <w:rFonts w:ascii="Calibri" w:hAnsi="Calibri" w:cs="Calibri" w:hint="eastAsia"/>
          <w:lang w:eastAsia="zh-TW"/>
        </w:rPr>
        <w:t>＝</w:t>
      </w:r>
      <w:r>
        <w:rPr>
          <w:rFonts w:ascii="Calibri" w:hAnsi="Calibri" w:cs="Calibri" w:hint="eastAsia"/>
          <w:lang w:eastAsia="zh-TW"/>
        </w:rPr>
        <w:t xml:space="preserve"> </w:t>
      </w:r>
      <w:r w:rsidRPr="006E16CF">
        <w:rPr>
          <w:rFonts w:ascii="Calibri" w:hAnsi="Calibri" w:cs="Calibri" w:hint="eastAsia"/>
          <w:lang w:eastAsia="zh-TW"/>
        </w:rPr>
        <w:t>＄抽件日期</w:t>
      </w:r>
    </w:p>
    <w:p w:rsidR="001E1B25" w:rsidRDefault="00EB1E9A" w:rsidP="006E16C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 xml:space="preserve"> </w:t>
      </w:r>
      <w:r w:rsidR="001E1B25">
        <w:rPr>
          <w:rFonts w:ascii="Calibri" w:hAnsi="Calibri" w:cs="Calibri" w:hint="eastAsia"/>
          <w:lang w:eastAsia="zh-TW"/>
        </w:rPr>
        <w:t>[ DTAAX02</w:t>
      </w:r>
      <w:r>
        <w:rPr>
          <w:rFonts w:ascii="Calibri" w:hAnsi="Calibri" w:cs="Calibri" w:hint="eastAsia"/>
          <w:lang w:eastAsia="zh-TW"/>
        </w:rPr>
        <w:t>5</w:t>
      </w:r>
      <w:r w:rsidR="001E1B25">
        <w:rPr>
          <w:rFonts w:ascii="Calibri" w:hAnsi="Calibri" w:cs="Calibri" w:hint="eastAsia"/>
          <w:lang w:eastAsia="zh-TW"/>
        </w:rPr>
        <w:t>.IMG_</w:t>
      </w:r>
      <w:r w:rsidR="001E1B25">
        <w:rPr>
          <w:rFonts w:ascii="Calibri" w:hAnsi="Calibri" w:cs="Calibri"/>
          <w:lang w:eastAsia="zh-TW"/>
        </w:rPr>
        <w:t>KEY(</w:t>
      </w:r>
      <w:r w:rsidR="001E1B25">
        <w:rPr>
          <w:rFonts w:ascii="Calibri" w:hAnsi="Calibri" w:cs="Calibri" w:hint="eastAsia"/>
          <w:lang w:eastAsia="zh-TW"/>
        </w:rPr>
        <w:t>受理編號</w:t>
      </w:r>
      <w:r w:rsidR="001E1B25">
        <w:rPr>
          <w:rFonts w:ascii="Calibri" w:hAnsi="Calibri" w:cs="Calibri"/>
          <w:lang w:eastAsia="zh-TW"/>
        </w:rPr>
        <w:t>)</w:t>
      </w:r>
      <w:r w:rsidR="001E1B25">
        <w:rPr>
          <w:rFonts w:ascii="Calibri" w:hAnsi="Calibri" w:cs="Calibri" w:hint="eastAsia"/>
          <w:lang w:eastAsia="zh-TW"/>
        </w:rPr>
        <w:t xml:space="preserve"> </w:t>
      </w:r>
      <w:r w:rsidR="001E1B25" w:rsidRPr="006E16CF">
        <w:rPr>
          <w:rFonts w:ascii="Calibri" w:hAnsi="Calibri" w:cs="Calibri" w:hint="eastAsia"/>
          <w:lang w:eastAsia="zh-TW"/>
        </w:rPr>
        <w:t>＝</w:t>
      </w:r>
      <w:r w:rsidR="001E1B25">
        <w:rPr>
          <w:rFonts w:ascii="Calibri" w:hAnsi="Calibri" w:cs="Calibri" w:hint="eastAsia"/>
          <w:lang w:eastAsia="zh-TW"/>
        </w:rPr>
        <w:t xml:space="preserve"> </w:t>
      </w:r>
      <w:r w:rsidR="001E1B25" w:rsidRPr="006E16CF">
        <w:rPr>
          <w:rFonts w:ascii="Calibri" w:hAnsi="Calibri" w:cs="Calibri" w:hint="eastAsia"/>
          <w:lang w:eastAsia="zh-TW"/>
        </w:rPr>
        <w:t>＄抽件</w:t>
      </w:r>
      <w:r w:rsidR="001E1B25">
        <w:rPr>
          <w:rFonts w:ascii="Calibri" w:hAnsi="Calibri" w:cs="Calibri" w:hint="eastAsia"/>
          <w:lang w:eastAsia="zh-TW"/>
        </w:rPr>
        <w:t>受理編號</w:t>
      </w:r>
      <w:r w:rsidR="001E1B25">
        <w:rPr>
          <w:rFonts w:ascii="Calibri" w:hAnsi="Calibri" w:cs="Calibri" w:hint="eastAsia"/>
          <w:lang w:eastAsia="zh-TW"/>
        </w:rPr>
        <w:t xml:space="preserve"> ]</w:t>
      </w:r>
    </w:p>
    <w:p w:rsidR="00AC292C" w:rsidRDefault="00AC292C" w:rsidP="00AC29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DTAAX025.</w:t>
      </w:r>
      <w:r w:rsidRPr="00AC292C">
        <w:rPr>
          <w:rFonts w:ascii="Calibri" w:hAnsi="Calibri" w:cs="Calibri"/>
          <w:lang w:eastAsia="zh-TW"/>
        </w:rPr>
        <w:t>IS_MAILED</w:t>
      </w:r>
      <w:r>
        <w:rPr>
          <w:rFonts w:ascii="Calibri" w:hAnsi="Calibri" w:cs="Calibri" w:hint="eastAsia"/>
          <w:lang w:eastAsia="zh-TW"/>
        </w:rPr>
        <w:t>(</w:t>
      </w:r>
      <w:r w:rsidRPr="00AC292C">
        <w:rPr>
          <w:rFonts w:ascii="Calibri" w:hAnsi="Calibri" w:cs="Calibri" w:hint="eastAsia"/>
          <w:lang w:eastAsia="zh-TW"/>
        </w:rPr>
        <w:t>是否已寄送</w:t>
      </w:r>
      <w:r w:rsidRPr="00AC292C">
        <w:rPr>
          <w:rFonts w:ascii="Calibri" w:hAnsi="Calibri" w:cs="Calibri" w:hint="eastAsia"/>
          <w:lang w:eastAsia="zh-TW"/>
        </w:rPr>
        <w:t>EMAIL</w:t>
      </w:r>
      <w:r>
        <w:rPr>
          <w:rFonts w:ascii="Calibri" w:hAnsi="Calibri" w:cs="Calibri" w:hint="eastAsia"/>
          <w:lang w:eastAsia="zh-TW"/>
        </w:rPr>
        <w:t xml:space="preserve">) </w:t>
      </w:r>
      <w:r w:rsidRPr="006E16CF">
        <w:rPr>
          <w:rFonts w:ascii="Calibri" w:hAnsi="Calibri" w:cs="Calibri" w:hint="eastAsia"/>
          <w:lang w:eastAsia="zh-TW"/>
        </w:rPr>
        <w:t>＝</w:t>
      </w:r>
      <w:r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/>
          <w:lang w:eastAsia="zh-TW"/>
        </w:rPr>
        <w:t>“</w:t>
      </w:r>
      <w:r>
        <w:rPr>
          <w:rFonts w:ascii="Calibri" w:hAnsi="Calibri" w:cs="Calibri" w:hint="eastAsia"/>
          <w:lang w:eastAsia="zh-TW"/>
        </w:rPr>
        <w:t>N</w:t>
      </w:r>
      <w:r>
        <w:rPr>
          <w:rFonts w:ascii="Calibri" w:hAnsi="Calibri" w:cs="Calibri"/>
          <w:lang w:eastAsia="zh-TW"/>
        </w:rPr>
        <w:t>”</w:t>
      </w:r>
    </w:p>
    <w:p w:rsidR="00781EDA" w:rsidRPr="00781EDA" w:rsidRDefault="00781EDA" w:rsidP="00AC29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781EDA">
        <w:rPr>
          <w:rFonts w:ascii="Calibri" w:hAnsi="Calibri" w:cs="Calibri" w:hint="eastAsia"/>
          <w:lang w:eastAsia="zh-TW"/>
        </w:rPr>
        <w:t>DTAAX025.TRN_KIND(</w:t>
      </w:r>
      <w:r w:rsidRPr="00781EDA">
        <w:rPr>
          <w:rFonts w:ascii="Calibri" w:hAnsi="Calibri" w:cs="Calibri" w:hint="eastAsia"/>
          <w:lang w:eastAsia="zh-TW"/>
        </w:rPr>
        <w:t>交易種類</w:t>
      </w:r>
      <w:r w:rsidRPr="00781EDA">
        <w:rPr>
          <w:rFonts w:ascii="Calibri" w:hAnsi="Calibri" w:cs="Calibri" w:hint="eastAsia"/>
          <w:lang w:eastAsia="zh-TW"/>
        </w:rPr>
        <w:t xml:space="preserve">) </w:t>
      </w:r>
      <w:r w:rsidRPr="00781EDA">
        <w:rPr>
          <w:rFonts w:ascii="Calibri" w:hAnsi="Calibri" w:cs="Calibri" w:hint="eastAsia"/>
          <w:lang w:eastAsia="zh-TW"/>
        </w:rPr>
        <w:t>＝</w:t>
      </w:r>
      <w:r w:rsidRPr="00781EDA">
        <w:rPr>
          <w:rFonts w:ascii="Calibri" w:hAnsi="Calibri" w:cs="Calibri" w:hint="eastAsia"/>
          <w:lang w:eastAsia="zh-TW"/>
        </w:rPr>
        <w:t xml:space="preserve"> </w:t>
      </w:r>
      <w:r w:rsidRPr="00781EDA">
        <w:rPr>
          <w:rFonts w:ascii="Calibri" w:hAnsi="Calibri" w:cs="Calibri"/>
          <w:lang w:eastAsia="zh-TW"/>
        </w:rPr>
        <w:t>“</w:t>
      </w:r>
      <w:r>
        <w:rPr>
          <w:rFonts w:ascii="Calibri" w:hAnsi="Calibri" w:cs="Calibri" w:hint="eastAsia"/>
          <w:lang w:eastAsia="zh-TW"/>
        </w:rPr>
        <w:t>AAX001</w:t>
      </w:r>
      <w:r w:rsidRPr="00781EDA">
        <w:rPr>
          <w:rFonts w:ascii="Calibri" w:hAnsi="Calibri" w:cs="Calibri"/>
          <w:lang w:eastAsia="zh-TW"/>
        </w:rPr>
        <w:t>”</w:t>
      </w:r>
    </w:p>
    <w:p w:rsidR="001E1B25" w:rsidRDefault="001E1B25" w:rsidP="001E1B2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排序</w:t>
      </w:r>
      <w:r>
        <w:rPr>
          <w:rFonts w:ascii="Calibri" w:hAnsi="Calibri" w:cs="Calibri" w:hint="eastAsia"/>
          <w:lang w:eastAsia="zh-TW"/>
        </w:rPr>
        <w:t>:</w:t>
      </w:r>
    </w:p>
    <w:p w:rsidR="001E1B25" w:rsidRPr="006E16CF" w:rsidRDefault="001E1B25" w:rsidP="001E1B2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依</w:t>
      </w:r>
      <w:r w:rsidR="00283E5D">
        <w:rPr>
          <w:rFonts w:ascii="Calibri" w:hAnsi="Calibri" w:cs="Calibri" w:hint="eastAsia"/>
          <w:lang w:eastAsia="zh-TW"/>
        </w:rPr>
        <w:t>DTAAA010.COMP_NAME(</w:t>
      </w:r>
      <w:r w:rsidR="00283E5D">
        <w:rPr>
          <w:rFonts w:ascii="Calibri" w:hAnsi="Calibri" w:cs="Calibri" w:hint="eastAsia"/>
          <w:lang w:eastAsia="zh-TW"/>
        </w:rPr>
        <w:t>公司名稱</w:t>
      </w:r>
      <w:r w:rsidR="00283E5D">
        <w:rPr>
          <w:rFonts w:ascii="Calibri" w:hAnsi="Calibri" w:cs="Calibri" w:hint="eastAsia"/>
          <w:lang w:eastAsia="zh-TW"/>
        </w:rPr>
        <w:t>)</w:t>
      </w:r>
      <w:r w:rsidR="00283E5D">
        <w:rPr>
          <w:rFonts w:ascii="Calibri" w:hAnsi="Calibri" w:cs="Calibri" w:hint="eastAsia"/>
          <w:lang w:eastAsia="zh-TW"/>
        </w:rPr>
        <w:t>、</w:t>
      </w:r>
      <w:r>
        <w:rPr>
          <w:rFonts w:ascii="Calibri" w:hAnsi="Calibri" w:cs="Calibri" w:hint="eastAsia"/>
          <w:lang w:eastAsia="zh-TW"/>
        </w:rPr>
        <w:t>DTAA</w:t>
      </w:r>
      <w:r w:rsidR="00495A98">
        <w:rPr>
          <w:rFonts w:ascii="Calibri" w:hAnsi="Calibri" w:cs="Calibri" w:hint="eastAsia"/>
          <w:lang w:eastAsia="zh-TW"/>
        </w:rPr>
        <w:t>X025</w:t>
      </w:r>
      <w:r>
        <w:rPr>
          <w:rFonts w:ascii="Calibri" w:hAnsi="Calibri" w:cs="Calibri" w:hint="eastAsia"/>
          <w:lang w:eastAsia="zh-TW"/>
        </w:rPr>
        <w:t>.OCR_ID(</w:t>
      </w:r>
      <w:r>
        <w:rPr>
          <w:rFonts w:ascii="Calibri" w:hAnsi="Calibri" w:cs="Calibri" w:hint="eastAsia"/>
          <w:lang w:eastAsia="zh-TW"/>
        </w:rPr>
        <w:t>事故者</w:t>
      </w:r>
      <w:r>
        <w:rPr>
          <w:rFonts w:ascii="Calibri" w:hAnsi="Calibri" w:cs="Calibri" w:hint="eastAsia"/>
          <w:lang w:eastAsia="zh-TW"/>
        </w:rPr>
        <w:t>ID)</w:t>
      </w:r>
      <w:r w:rsidR="00052CCA">
        <w:rPr>
          <w:rFonts w:ascii="Calibri" w:hAnsi="Calibri" w:cs="Calibri" w:hint="eastAsia"/>
          <w:lang w:eastAsia="zh-TW"/>
        </w:rPr>
        <w:t>、</w:t>
      </w:r>
      <w:r w:rsidR="0047560C">
        <w:rPr>
          <w:rFonts w:ascii="Calibri" w:hAnsi="Calibri" w:cs="Calibri" w:hint="eastAsia"/>
          <w:lang w:eastAsia="zh-TW"/>
        </w:rPr>
        <w:t>DTAAX025.</w:t>
      </w:r>
      <w:r w:rsidR="00283E5D">
        <w:rPr>
          <w:rFonts w:ascii="Calibri" w:hAnsi="Calibri" w:cs="Calibri" w:hint="eastAsia"/>
          <w:lang w:eastAsia="zh-TW"/>
        </w:rPr>
        <w:t>IMG_KEY</w:t>
      </w:r>
      <w:r w:rsidR="0047560C">
        <w:rPr>
          <w:rFonts w:ascii="Calibri" w:hAnsi="Calibri" w:cs="Calibri" w:hint="eastAsia"/>
          <w:lang w:eastAsia="zh-TW"/>
        </w:rPr>
        <w:t>(</w:t>
      </w:r>
      <w:r w:rsidR="00283E5D">
        <w:rPr>
          <w:rFonts w:ascii="Calibri" w:hAnsi="Calibri" w:cs="Calibri" w:hint="eastAsia"/>
          <w:lang w:eastAsia="zh-TW"/>
        </w:rPr>
        <w:t>查詢鍵值</w:t>
      </w:r>
      <w:r w:rsidR="0047560C">
        <w:rPr>
          <w:rFonts w:ascii="Calibri" w:hAnsi="Calibri" w:cs="Calibri" w:hint="eastAsia"/>
          <w:lang w:eastAsia="zh-TW"/>
        </w:rPr>
        <w:t>)</w:t>
      </w:r>
      <w:r w:rsidR="0047560C">
        <w:rPr>
          <w:rFonts w:ascii="Calibri" w:hAnsi="Calibri" w:cs="Calibri" w:hint="eastAsia"/>
          <w:lang w:eastAsia="zh-TW"/>
        </w:rPr>
        <w:t>、</w:t>
      </w:r>
      <w:r w:rsidR="00052CCA">
        <w:rPr>
          <w:rFonts w:ascii="Calibri" w:hAnsi="Calibri" w:cs="Calibri" w:hint="eastAsia"/>
          <w:lang w:eastAsia="zh-TW"/>
        </w:rPr>
        <w:t>DTAAA001.END_CASE_DATE(</w:t>
      </w:r>
      <w:r w:rsidR="00052CCA">
        <w:rPr>
          <w:rFonts w:ascii="Calibri" w:hAnsi="Calibri" w:cs="Calibri" w:hint="eastAsia"/>
          <w:lang w:eastAsia="zh-TW"/>
        </w:rPr>
        <w:t>結案日期</w:t>
      </w:r>
      <w:r w:rsidR="00052CCA">
        <w:rPr>
          <w:rFonts w:ascii="Calibri" w:hAnsi="Calibri" w:cs="Calibri" w:hint="eastAsia"/>
          <w:lang w:eastAsia="zh-TW"/>
        </w:rPr>
        <w:t xml:space="preserve">) </w:t>
      </w:r>
      <w:r w:rsidR="00052CCA">
        <w:rPr>
          <w:rFonts w:ascii="Calibri" w:hAnsi="Calibri" w:cs="Calibri" w:hint="eastAsia"/>
          <w:lang w:eastAsia="zh-TW"/>
        </w:rPr>
        <w:t>，由小到大</w:t>
      </w:r>
      <w:r>
        <w:rPr>
          <w:rFonts w:ascii="Calibri" w:hAnsi="Calibri" w:cs="Calibri" w:hint="eastAsia"/>
          <w:lang w:eastAsia="zh-TW"/>
        </w:rPr>
        <w:t>排序</w:t>
      </w:r>
    </w:p>
    <w:p w:rsidR="00961F9B" w:rsidRDefault="00CC77CC" w:rsidP="006E16C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針對所讀到的資料，</w:t>
      </w:r>
      <w:r w:rsidR="00253939">
        <w:rPr>
          <w:rFonts w:ascii="Calibri" w:hAnsi="Calibri" w:cs="Calibri" w:hint="eastAsia"/>
          <w:lang w:eastAsia="zh-TW"/>
        </w:rPr>
        <w:t>逐筆</w:t>
      </w:r>
      <w:r>
        <w:rPr>
          <w:rFonts w:ascii="Calibri" w:hAnsi="Calibri" w:cs="Calibri" w:hint="eastAsia"/>
          <w:lang w:eastAsia="zh-TW"/>
        </w:rPr>
        <w:t>處理</w:t>
      </w:r>
      <w:r w:rsidR="00961F9B" w:rsidRPr="006E16CF">
        <w:rPr>
          <w:rFonts w:ascii="Calibri" w:hAnsi="Calibri" w:cs="Calibri" w:hint="eastAsia"/>
          <w:lang w:eastAsia="zh-TW"/>
        </w:rPr>
        <w:t>：</w:t>
      </w:r>
    </w:p>
    <w:p w:rsidR="00253939" w:rsidRPr="006E16CF" w:rsidRDefault="00AD5940" w:rsidP="0025393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 w:rsidR="00253939" w:rsidRPr="006E16CF">
        <w:rPr>
          <w:rFonts w:ascii="Calibri" w:hAnsi="Calibri" w:cs="Calibri" w:hint="eastAsia"/>
          <w:lang w:eastAsia="zh-TW"/>
        </w:rPr>
        <w:t>輸入件數</w:t>
      </w:r>
      <w:r w:rsidR="00253939">
        <w:rPr>
          <w:rFonts w:ascii="Calibri" w:hAnsi="Calibri" w:cs="Calibri" w:hint="eastAsia"/>
          <w:lang w:eastAsia="zh-TW"/>
        </w:rPr>
        <w:t>++</w:t>
      </w:r>
    </w:p>
    <w:p w:rsidR="00930E4F" w:rsidRDefault="007C7942" w:rsidP="000330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/>
          <w:lang w:eastAsia="zh-TW"/>
        </w:rPr>
      </w:pPr>
      <w:r>
        <w:rPr>
          <w:rFonts w:ascii="Calibri" w:hAnsi="Calibri" w:cs="Calibri" w:hint="eastAsia"/>
          <w:lang w:eastAsia="zh-TW"/>
        </w:rPr>
        <w:t>寄信原則</w:t>
      </w:r>
      <w:r>
        <w:rPr>
          <w:rFonts w:ascii="Calibri" w:hAnsi="Calibri" w:cs="Calibri" w:hint="eastAsia"/>
          <w:lang w:eastAsia="zh-TW"/>
        </w:rPr>
        <w:t xml:space="preserve">: </w:t>
      </w:r>
    </w:p>
    <w:tbl>
      <w:tblPr>
        <w:tblW w:w="0" w:type="auto"/>
        <w:tblInd w:w="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3228"/>
        <w:gridCol w:w="3240"/>
      </w:tblGrid>
      <w:tr w:rsidR="00930E4F" w:rsidRPr="007A0A7C" w:rsidTr="007A0A7C">
        <w:tc>
          <w:tcPr>
            <w:tcW w:w="3159" w:type="dxa"/>
            <w:shd w:val="clear" w:color="auto" w:fill="auto"/>
          </w:tcPr>
          <w:p w:rsidR="00930E4F" w:rsidRPr="007A0A7C" w:rsidRDefault="00930E4F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</w:p>
        </w:tc>
        <w:tc>
          <w:tcPr>
            <w:tcW w:w="3228" w:type="dxa"/>
            <w:shd w:val="clear" w:color="auto" w:fill="auto"/>
          </w:tcPr>
          <w:p w:rsidR="00930E4F" w:rsidRPr="007A0A7C" w:rsidRDefault="00930E4F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一般件</w:t>
            </w:r>
          </w:p>
        </w:tc>
        <w:tc>
          <w:tcPr>
            <w:tcW w:w="3240" w:type="dxa"/>
            <w:shd w:val="clear" w:color="auto" w:fill="auto"/>
          </w:tcPr>
          <w:p w:rsidR="00930E4F" w:rsidRPr="007A0A7C" w:rsidRDefault="00930E4F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公司團險件</w:t>
            </w:r>
          </w:p>
        </w:tc>
      </w:tr>
      <w:tr w:rsidR="00930E4F" w:rsidRPr="007A0A7C" w:rsidTr="007A0A7C">
        <w:tc>
          <w:tcPr>
            <w:tcW w:w="3159" w:type="dxa"/>
            <w:shd w:val="clear" w:color="auto" w:fill="auto"/>
          </w:tcPr>
          <w:p w:rsidR="00930E4F" w:rsidRPr="007A0A7C" w:rsidRDefault="00930E4F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送件者</w:t>
            </w:r>
          </w:p>
        </w:tc>
        <w:tc>
          <w:tcPr>
            <w:tcW w:w="3228" w:type="dxa"/>
            <w:shd w:val="clear" w:color="auto" w:fill="auto"/>
          </w:tcPr>
          <w:p w:rsidR="00930E4F" w:rsidRPr="007A0A7C" w:rsidRDefault="00930E4F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相同事故者</w:t>
            </w:r>
            <w:r w:rsidRPr="007A0A7C">
              <w:rPr>
                <w:rFonts w:ascii="Calibri" w:hAnsi="Calibri" w:cs="Calibri" w:hint="eastAsia"/>
                <w:lang w:eastAsia="zh-TW"/>
              </w:rPr>
              <w:t>ID</w:t>
            </w:r>
            <w:r w:rsidRPr="007A0A7C">
              <w:rPr>
                <w:rFonts w:ascii="Calibri" w:hAnsi="Calibri" w:cs="Calibri" w:hint="eastAsia"/>
                <w:lang w:eastAsia="zh-TW"/>
              </w:rPr>
              <w:t>的合併寄送，但若不同查詢鍵值則分信寄。</w:t>
            </w:r>
          </w:p>
        </w:tc>
        <w:tc>
          <w:tcPr>
            <w:tcW w:w="3240" w:type="dxa"/>
            <w:shd w:val="clear" w:color="auto" w:fill="auto"/>
          </w:tcPr>
          <w:p w:rsidR="00930E4F" w:rsidRPr="007A0A7C" w:rsidRDefault="00930E4F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同公司的，合併一次寄送。</w:t>
            </w:r>
          </w:p>
        </w:tc>
      </w:tr>
      <w:tr w:rsidR="00930E4F" w:rsidRPr="007A0A7C" w:rsidTr="007A0A7C">
        <w:tc>
          <w:tcPr>
            <w:tcW w:w="3159" w:type="dxa"/>
            <w:shd w:val="clear" w:color="auto" w:fill="auto"/>
          </w:tcPr>
          <w:p w:rsidR="00930E4F" w:rsidRPr="007A0A7C" w:rsidRDefault="00930E4F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事故者</w:t>
            </w:r>
          </w:p>
        </w:tc>
        <w:tc>
          <w:tcPr>
            <w:tcW w:w="3228" w:type="dxa"/>
            <w:shd w:val="clear" w:color="auto" w:fill="auto"/>
          </w:tcPr>
          <w:p w:rsidR="00930E4F" w:rsidRPr="007A0A7C" w:rsidRDefault="00930E4F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相同事故者</w:t>
            </w:r>
            <w:r w:rsidRPr="007A0A7C">
              <w:rPr>
                <w:rFonts w:ascii="Calibri" w:hAnsi="Calibri" w:cs="Calibri" w:hint="eastAsia"/>
                <w:lang w:eastAsia="zh-TW"/>
              </w:rPr>
              <w:t>ID</w:t>
            </w:r>
            <w:r w:rsidRPr="007A0A7C">
              <w:rPr>
                <w:rFonts w:ascii="Calibri" w:hAnsi="Calibri" w:cs="Calibri" w:hint="eastAsia"/>
                <w:lang w:eastAsia="zh-TW"/>
              </w:rPr>
              <w:t>的合併寄送，但若不同查詢鍵值則分信寄。</w:t>
            </w:r>
          </w:p>
        </w:tc>
        <w:tc>
          <w:tcPr>
            <w:tcW w:w="3240" w:type="dxa"/>
            <w:shd w:val="clear" w:color="auto" w:fill="auto"/>
          </w:tcPr>
          <w:p w:rsidR="00930E4F" w:rsidRPr="007A0A7C" w:rsidRDefault="00930E4F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相同事故者</w:t>
            </w:r>
            <w:r w:rsidRPr="007A0A7C">
              <w:rPr>
                <w:rFonts w:ascii="Calibri" w:hAnsi="Calibri" w:cs="Calibri" w:hint="eastAsia"/>
                <w:lang w:eastAsia="zh-TW"/>
              </w:rPr>
              <w:t>ID</w:t>
            </w:r>
            <w:r w:rsidRPr="007A0A7C">
              <w:rPr>
                <w:rFonts w:ascii="Calibri" w:hAnsi="Calibri" w:cs="Calibri" w:hint="eastAsia"/>
                <w:lang w:eastAsia="zh-TW"/>
              </w:rPr>
              <w:t>的合併寄送，但若不同查詢鍵值則分信寄。</w:t>
            </w:r>
          </w:p>
        </w:tc>
      </w:tr>
    </w:tbl>
    <w:p w:rsidR="00905049" w:rsidRDefault="00BF1B26" w:rsidP="00E420F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</w:t>
      </w:r>
      <w:r w:rsidR="00905049">
        <w:rPr>
          <w:rFonts w:ascii="Calibri" w:hAnsi="Calibri" w:cs="Calibri" w:hint="eastAsia"/>
          <w:lang w:eastAsia="zh-TW"/>
        </w:rPr>
        <w:t>DTAAA001.</w:t>
      </w:r>
      <w:r w:rsidR="00905049">
        <w:rPr>
          <w:rFonts w:ascii="Calibri" w:hAnsi="Calibri" w:cs="Calibri" w:hint="eastAsia"/>
          <w:lang w:eastAsia="zh-TW"/>
        </w:rPr>
        <w:t>壽團險分類</w:t>
      </w:r>
      <w:r w:rsidR="00905049">
        <w:rPr>
          <w:rFonts w:ascii="Calibri" w:hAnsi="Calibri" w:cs="Calibri" w:hint="eastAsia"/>
          <w:lang w:eastAsia="zh-TW"/>
        </w:rPr>
        <w:t xml:space="preserve"> = </w:t>
      </w:r>
      <w:r w:rsidR="00905049">
        <w:rPr>
          <w:rFonts w:ascii="Calibri" w:hAnsi="Calibri" w:cs="Calibri"/>
          <w:lang w:eastAsia="zh-TW"/>
        </w:rPr>
        <w:t>“</w:t>
      </w:r>
      <w:r w:rsidR="00920498">
        <w:rPr>
          <w:rFonts w:ascii="Calibri" w:hAnsi="Calibri" w:cs="Calibri" w:hint="eastAsia"/>
          <w:lang w:eastAsia="zh-TW"/>
        </w:rPr>
        <w:t>G</w:t>
      </w:r>
      <w:r w:rsidR="00905049">
        <w:rPr>
          <w:rFonts w:ascii="Calibri" w:hAnsi="Calibri" w:cs="Calibri"/>
          <w:lang w:eastAsia="zh-TW"/>
        </w:rPr>
        <w:t>”</w:t>
      </w:r>
    </w:p>
    <w:p w:rsidR="00905049" w:rsidRDefault="00905049" w:rsidP="0090504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依照上述公司團險件的寄信原則處理。</w:t>
      </w:r>
    </w:p>
    <w:p w:rsidR="00905049" w:rsidRDefault="00905049" w:rsidP="0090504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並依照信件封數累加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事故者</w:t>
      </w:r>
      <w:r>
        <w:rPr>
          <w:rFonts w:ascii="Calibri" w:hAnsi="Calibri" w:cs="Calibri" w:hint="eastAsia"/>
          <w:lang w:eastAsia="zh-TW"/>
        </w:rPr>
        <w:t>EMAIL</w:t>
      </w:r>
      <w:r>
        <w:rPr>
          <w:rFonts w:ascii="Calibri" w:hAnsi="Calibri" w:cs="Calibri" w:hint="eastAsia"/>
          <w:lang w:eastAsia="zh-TW"/>
        </w:rPr>
        <w:t>、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送件者</w:t>
      </w:r>
      <w:r>
        <w:rPr>
          <w:rFonts w:ascii="Calibri" w:hAnsi="Calibri" w:cs="Calibri" w:hint="eastAsia"/>
          <w:lang w:eastAsia="zh-TW"/>
        </w:rPr>
        <w:t>EMAIL</w:t>
      </w:r>
    </w:p>
    <w:p w:rsidR="00905049" w:rsidRDefault="00905049" w:rsidP="0090504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若有不同理賠件但是同事故者，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同事故者</w:t>
      </w:r>
      <w:r>
        <w:rPr>
          <w:rFonts w:ascii="Calibri" w:hAnsi="Calibri" w:cs="Calibri" w:hint="eastAsia"/>
          <w:lang w:eastAsia="zh-TW"/>
        </w:rPr>
        <w:t>ID</w:t>
      </w:r>
      <w:r>
        <w:rPr>
          <w:rFonts w:ascii="Calibri" w:hAnsi="Calibri" w:cs="Calibri" w:hint="eastAsia"/>
          <w:lang w:eastAsia="zh-TW"/>
        </w:rPr>
        <w:t>件數</w:t>
      </w:r>
      <w:r>
        <w:rPr>
          <w:rFonts w:ascii="Calibri" w:hAnsi="Calibri" w:cs="Calibri" w:hint="eastAsia"/>
          <w:lang w:eastAsia="zh-TW"/>
        </w:rPr>
        <w:t>++</w:t>
      </w:r>
    </w:p>
    <w:p w:rsidR="00905049" w:rsidRDefault="00905049" w:rsidP="00E420F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否則，</w:t>
      </w:r>
    </w:p>
    <w:p w:rsidR="00905049" w:rsidRDefault="00905049" w:rsidP="0090504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依照上述一般件的寄信原則處理。</w:t>
      </w:r>
    </w:p>
    <w:p w:rsidR="00905049" w:rsidRDefault="00905049" w:rsidP="0090504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並依照信件封數累加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事故者</w:t>
      </w:r>
      <w:r>
        <w:rPr>
          <w:rFonts w:ascii="Calibri" w:hAnsi="Calibri" w:cs="Calibri" w:hint="eastAsia"/>
          <w:lang w:eastAsia="zh-TW"/>
        </w:rPr>
        <w:t>EMAIL</w:t>
      </w:r>
      <w:r>
        <w:rPr>
          <w:rFonts w:ascii="Calibri" w:hAnsi="Calibri" w:cs="Calibri" w:hint="eastAsia"/>
          <w:lang w:eastAsia="zh-TW"/>
        </w:rPr>
        <w:t>、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送件者</w:t>
      </w:r>
      <w:r>
        <w:rPr>
          <w:rFonts w:ascii="Calibri" w:hAnsi="Calibri" w:cs="Calibri" w:hint="eastAsia"/>
          <w:lang w:eastAsia="zh-TW"/>
        </w:rPr>
        <w:t>EMAIL</w:t>
      </w:r>
    </w:p>
    <w:p w:rsidR="00905049" w:rsidRDefault="00905049" w:rsidP="0090504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若有不同理賠件但是同事故者，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同事故者</w:t>
      </w:r>
      <w:r>
        <w:rPr>
          <w:rFonts w:ascii="Calibri" w:hAnsi="Calibri" w:cs="Calibri" w:hint="eastAsia"/>
          <w:lang w:eastAsia="zh-TW"/>
        </w:rPr>
        <w:t>ID</w:t>
      </w:r>
      <w:r>
        <w:rPr>
          <w:rFonts w:ascii="Calibri" w:hAnsi="Calibri" w:cs="Calibri" w:hint="eastAsia"/>
          <w:lang w:eastAsia="zh-TW"/>
        </w:rPr>
        <w:t>件數</w:t>
      </w:r>
      <w:r>
        <w:rPr>
          <w:rFonts w:ascii="Calibri" w:hAnsi="Calibri" w:cs="Calibri" w:hint="eastAsia"/>
          <w:lang w:eastAsia="zh-TW"/>
        </w:rPr>
        <w:t>++</w:t>
      </w:r>
    </w:p>
    <w:p w:rsidR="00905049" w:rsidRDefault="00905049" w:rsidP="0090504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END IF</w:t>
      </w:r>
    </w:p>
    <w:p w:rsidR="00C9296F" w:rsidRPr="00644629" w:rsidRDefault="00644629" w:rsidP="00E552B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篩選條件</w:t>
      </w:r>
      <w:r w:rsidR="00C9296F">
        <w:rPr>
          <w:rFonts w:ascii="細明體" w:eastAsia="細明體" w:hAnsi="細明體" w:hint="eastAsia"/>
          <w:lang w:eastAsia="zh-TW"/>
        </w:rPr>
        <w:t>：</w:t>
      </w:r>
      <w:r>
        <w:rPr>
          <w:rFonts w:ascii="細明體" w:eastAsia="細明體" w:hAnsi="細明體"/>
          <w:lang w:eastAsia="zh-TW"/>
        </w:rPr>
        <w:br/>
      </w:r>
      <w:r w:rsidRPr="0022190C">
        <w:rPr>
          <w:rFonts w:ascii="細明體" w:eastAsia="細明體" w:hAnsi="細明體" w:hint="eastAsia"/>
          <w:lang w:eastAsia="zh-TW"/>
          <w:rPrChange w:id="193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申請書的條件：</w:t>
      </w:r>
      <w:r w:rsidR="00920498" w:rsidRPr="0022190C">
        <w:rPr>
          <w:rFonts w:ascii="細明體" w:eastAsia="細明體" w:hAnsi="細明體"/>
          <w:lang w:eastAsia="zh-TW"/>
          <w:rPrChange w:id="194" w:author="蔡燁玟" w:date="2020-01-07T17:02:00Z">
            <w:rPr>
              <w:rFonts w:ascii="細明體" w:eastAsia="細明體" w:hAnsi="細明體"/>
              <w:highlight w:val="cyan"/>
              <w:lang w:eastAsia="zh-TW"/>
            </w:rPr>
          </w:rPrChange>
        </w:rPr>
        <w:br/>
      </w:r>
      <w:r w:rsidR="00920498" w:rsidRPr="0022190C">
        <w:rPr>
          <w:rFonts w:ascii="細明體" w:eastAsia="細明體" w:hAnsi="細明體" w:hint="eastAsia"/>
          <w:lang w:eastAsia="zh-TW"/>
          <w:rPrChange w:id="195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A.給客戶的:</w:t>
      </w:r>
      <w:r w:rsidRPr="0022190C">
        <w:rPr>
          <w:rFonts w:ascii="細明體" w:eastAsia="細明體" w:hAnsi="細明體"/>
          <w:lang w:eastAsia="zh-TW"/>
          <w:rPrChange w:id="196" w:author="蔡燁玟" w:date="2020-01-07T17:02:00Z">
            <w:rPr>
              <w:rFonts w:ascii="細明體" w:eastAsia="細明體" w:hAnsi="細明體"/>
              <w:highlight w:val="cyan"/>
              <w:lang w:eastAsia="zh-TW"/>
            </w:rPr>
          </w:rPrChange>
        </w:rPr>
        <w:br/>
      </w:r>
      <w:r w:rsidR="00920498" w:rsidRPr="0022190C">
        <w:rPr>
          <w:rFonts w:ascii="細明體" w:eastAsia="細明體" w:hAnsi="細明體" w:hint="eastAsia"/>
          <w:lang w:eastAsia="zh-TW"/>
          <w:rPrChange w:id="197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 xml:space="preserve"> </w:t>
      </w:r>
      <w:r w:rsidRPr="0022190C">
        <w:rPr>
          <w:rFonts w:ascii="細明體" w:eastAsia="細明體" w:hAnsi="細明體" w:hint="eastAsia"/>
          <w:lang w:eastAsia="zh-TW"/>
          <w:rPrChange w:id="198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a.</w:t>
      </w:r>
      <w:r w:rsidR="00AC292C" w:rsidRPr="0022190C">
        <w:rPr>
          <w:rFonts w:ascii="細明體" w:eastAsia="細明體" w:hAnsi="細明體" w:hint="eastAsia"/>
          <w:lang w:eastAsia="zh-TW"/>
          <w:rPrChange w:id="199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寄送對象為</w:t>
      </w:r>
      <w:r w:rsidR="00DD3B66" w:rsidRPr="0022190C">
        <w:rPr>
          <w:rFonts w:ascii="細明體" w:eastAsia="細明體" w:hAnsi="細明體" w:hint="eastAsia"/>
          <w:lang w:eastAsia="zh-TW"/>
          <w:rPrChange w:id="200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申請書有留電子郵件者</w:t>
      </w:r>
      <w:r w:rsidR="00DD3B66" w:rsidRPr="0022190C">
        <w:rPr>
          <w:rFonts w:ascii="細明體" w:eastAsia="細明體" w:hAnsi="細明體" w:hint="eastAsia"/>
          <w:strike/>
          <w:color w:val="FF0000"/>
          <w:lang w:eastAsia="zh-TW"/>
          <w:rPrChange w:id="201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或</w:t>
      </w:r>
      <w:r w:rsidR="00AC292C" w:rsidRPr="0022190C">
        <w:rPr>
          <w:rFonts w:ascii="細明體" w:eastAsia="細明體" w:hAnsi="細明體" w:hint="eastAsia"/>
          <w:strike/>
          <w:color w:val="FF0000"/>
          <w:lang w:eastAsia="zh-TW"/>
          <w:rPrChange w:id="202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有申請電子單據</w:t>
      </w:r>
      <w:r w:rsidR="00AC292C" w:rsidRPr="0022190C">
        <w:rPr>
          <w:rFonts w:ascii="細明體" w:eastAsia="細明體" w:hAnsi="細明體" w:hint="eastAsia"/>
          <w:lang w:eastAsia="zh-TW"/>
          <w:rPrChange w:id="203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之保戶</w:t>
      </w:r>
      <w:r w:rsidR="00AC292C" w:rsidRPr="0022190C">
        <w:rPr>
          <w:rFonts w:ascii="細明體" w:eastAsia="細明體" w:hAnsi="細明體"/>
          <w:lang w:eastAsia="zh-TW"/>
          <w:rPrChange w:id="204" w:author="蔡燁玟" w:date="2020-01-07T17:02:00Z">
            <w:rPr>
              <w:rFonts w:ascii="細明體" w:eastAsia="細明體" w:hAnsi="細明體"/>
              <w:highlight w:val="cyan"/>
              <w:lang w:eastAsia="zh-TW"/>
            </w:rPr>
          </w:rPrChange>
        </w:rPr>
        <w:br/>
      </w:r>
      <w:r w:rsidR="00920498" w:rsidRPr="0022190C">
        <w:rPr>
          <w:rFonts w:ascii="細明體" w:eastAsia="細明體" w:hAnsi="細明體" w:hint="eastAsia"/>
          <w:lang w:eastAsia="zh-TW"/>
          <w:rPrChange w:id="205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 xml:space="preserve"> </w:t>
      </w:r>
      <w:r w:rsidR="00AC292C" w:rsidRPr="0022190C">
        <w:rPr>
          <w:rFonts w:ascii="細明體" w:eastAsia="細明體" w:hAnsi="細明體" w:hint="eastAsia"/>
          <w:lang w:eastAsia="zh-TW"/>
          <w:rPrChange w:id="206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b.</w:t>
      </w:r>
      <w:r w:rsidRPr="0022190C">
        <w:rPr>
          <w:rFonts w:ascii="細明體" w:eastAsia="細明體" w:hAnsi="細明體" w:hint="eastAsia"/>
          <w:lang w:eastAsia="zh-TW"/>
          <w:rPrChange w:id="207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給付方式：選擇</w:t>
      </w:r>
      <w:r w:rsidR="00920498" w:rsidRPr="0022190C">
        <w:rPr>
          <w:rFonts w:ascii="細明體" w:eastAsia="細明體" w:hAnsi="細明體" w:hint="eastAsia"/>
          <w:lang w:eastAsia="zh-TW"/>
          <w:rPrChange w:id="208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現金或</w:t>
      </w:r>
      <w:r w:rsidRPr="0022190C">
        <w:rPr>
          <w:rFonts w:ascii="細明體" w:eastAsia="細明體" w:hAnsi="細明體" w:hint="eastAsia"/>
          <w:lang w:eastAsia="zh-TW"/>
          <w:rPrChange w:id="209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支票取消禁背</w:t>
      </w:r>
      <w:r w:rsidR="00920498" w:rsidRPr="0022190C">
        <w:rPr>
          <w:rFonts w:ascii="細明體" w:eastAsia="細明體" w:hAnsi="細明體" w:hint="eastAsia"/>
          <w:lang w:eastAsia="zh-TW"/>
          <w:rPrChange w:id="210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或平行線支票</w:t>
      </w:r>
      <w:r w:rsidRPr="0022190C">
        <w:rPr>
          <w:rFonts w:ascii="細明體" w:eastAsia="細明體" w:hAnsi="細明體" w:hint="eastAsia"/>
          <w:lang w:eastAsia="zh-TW"/>
          <w:rPrChange w:id="211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不寄。</w:t>
      </w:r>
      <w:r w:rsidRPr="0022190C">
        <w:rPr>
          <w:rFonts w:ascii="細明體" w:eastAsia="細明體" w:hAnsi="細明體"/>
          <w:lang w:eastAsia="zh-TW"/>
          <w:rPrChange w:id="212" w:author="蔡燁玟" w:date="2020-01-07T17:02:00Z">
            <w:rPr>
              <w:rFonts w:ascii="細明體" w:eastAsia="細明體" w:hAnsi="細明體"/>
              <w:highlight w:val="cyan"/>
              <w:lang w:eastAsia="zh-TW"/>
            </w:rPr>
          </w:rPrChange>
        </w:rPr>
        <w:br/>
      </w:r>
      <w:r w:rsidR="00920498" w:rsidRPr="0022190C">
        <w:rPr>
          <w:rFonts w:ascii="細明體" w:eastAsia="細明體" w:hAnsi="細明體" w:hint="eastAsia"/>
          <w:lang w:eastAsia="zh-TW"/>
          <w:rPrChange w:id="213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 xml:space="preserve"> </w:t>
      </w:r>
      <w:r w:rsidR="00AC292C" w:rsidRPr="0022190C">
        <w:rPr>
          <w:rFonts w:ascii="細明體" w:eastAsia="細明體" w:hAnsi="細明體" w:hint="eastAsia"/>
          <w:lang w:eastAsia="zh-TW"/>
          <w:rPrChange w:id="214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c</w:t>
      </w:r>
      <w:r w:rsidRPr="0022190C">
        <w:rPr>
          <w:rFonts w:ascii="細明體" w:eastAsia="細明體" w:hAnsi="細明體" w:hint="eastAsia"/>
          <w:lang w:eastAsia="zh-TW"/>
          <w:rPrChange w:id="215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>.以索賠類別的勾選為主：凡勾選死亡者，不予寄送。(不論是否勾選任何其他類別)</w:t>
      </w:r>
      <w:r w:rsidR="00920498" w:rsidRPr="0022190C" w:rsidDel="00920498">
        <w:rPr>
          <w:rFonts w:ascii="細明體" w:eastAsia="細明體" w:hAnsi="細明體" w:hint="eastAsia"/>
          <w:lang w:eastAsia="zh-TW"/>
          <w:rPrChange w:id="216" w:author="蔡燁玟" w:date="2020-01-07T17:02:00Z">
            <w:rPr>
              <w:rFonts w:ascii="細明體" w:eastAsia="細明體" w:hAnsi="細明體" w:hint="eastAsia"/>
              <w:highlight w:val="cyan"/>
              <w:lang w:eastAsia="zh-TW"/>
            </w:rPr>
          </w:rPrChange>
        </w:rPr>
        <w:t xml:space="preserve"> </w:t>
      </w:r>
      <w:r w:rsidR="00920498">
        <w:rPr>
          <w:rFonts w:ascii="細明體" w:eastAsia="細明體" w:hAnsi="細明體"/>
          <w:lang w:eastAsia="zh-TW"/>
        </w:rPr>
        <w:br/>
      </w:r>
      <w:del w:id="217" w:author="伯珊" w:date="2016-06-06T13:34:00Z">
        <w:r w:rsidR="00920498" w:rsidDel="00C207FB">
          <w:rPr>
            <w:rFonts w:ascii="細明體" w:eastAsia="細明體" w:hAnsi="細明體" w:hint="eastAsia"/>
            <w:lang w:eastAsia="zh-TW"/>
          </w:rPr>
          <w:delText xml:space="preserve"> d.送件人為保代的不寄</w:delText>
        </w:r>
        <w:r w:rsidR="00E552BB" w:rsidDel="00C207FB">
          <w:rPr>
            <w:rFonts w:ascii="細明體" w:eastAsia="細明體" w:hAnsi="細明體"/>
            <w:lang w:eastAsia="zh-TW"/>
          </w:rPr>
          <w:br/>
        </w:r>
      </w:del>
      <w:r w:rsidR="00E552BB">
        <w:rPr>
          <w:rFonts w:ascii="細明體" w:eastAsia="細明體" w:hAnsi="細明體" w:hint="eastAsia"/>
          <w:lang w:eastAsia="zh-TW"/>
        </w:rPr>
        <w:t xml:space="preserve"> e.DTAAX025.</w:t>
      </w:r>
      <w:r w:rsidR="00E552BB" w:rsidRPr="00E552BB">
        <w:rPr>
          <w:rFonts w:ascii="細明體" w:eastAsia="細明體" w:hAnsi="細明體" w:hint="eastAsia"/>
          <w:lang w:eastAsia="zh-TW"/>
        </w:rPr>
        <w:t>是否可通知之客戶</w:t>
      </w:r>
      <w:r w:rsidR="00E552BB">
        <w:rPr>
          <w:rFonts w:ascii="細明體" w:eastAsia="細明體" w:hAnsi="細明體" w:hint="eastAsia"/>
          <w:lang w:eastAsia="zh-TW"/>
        </w:rPr>
        <w:t xml:space="preserve"> = N 的不寄</w:t>
      </w:r>
      <w:r w:rsidR="00920498">
        <w:rPr>
          <w:rFonts w:ascii="細明體" w:eastAsia="細明體" w:hAnsi="細明體"/>
          <w:lang w:eastAsia="zh-TW"/>
        </w:rPr>
        <w:br/>
      </w:r>
      <w:r w:rsidR="00920498">
        <w:rPr>
          <w:rFonts w:ascii="細明體" w:eastAsia="細明體" w:hAnsi="細明體" w:hint="eastAsia"/>
          <w:lang w:eastAsia="zh-TW"/>
        </w:rPr>
        <w:t>B.給經手人的:</w:t>
      </w:r>
      <w:r w:rsidR="00920498">
        <w:rPr>
          <w:rFonts w:ascii="細明體" w:eastAsia="細明體" w:hAnsi="細明體"/>
          <w:lang w:eastAsia="zh-TW"/>
        </w:rPr>
        <w:br/>
      </w:r>
      <w:r w:rsidR="00920498">
        <w:rPr>
          <w:rFonts w:ascii="細明體" w:eastAsia="細明體" w:hAnsi="細明體" w:hint="eastAsia"/>
          <w:lang w:eastAsia="zh-TW"/>
        </w:rPr>
        <w:t xml:space="preserve"> a.櫃檯件、保代件不寄</w:t>
      </w:r>
      <w:r w:rsidR="00920498">
        <w:rPr>
          <w:rFonts w:ascii="細明體" w:eastAsia="細明體" w:hAnsi="細明體"/>
          <w:lang w:eastAsia="zh-TW"/>
        </w:rPr>
        <w:br/>
      </w:r>
      <w:r w:rsidR="00920498">
        <w:rPr>
          <w:rFonts w:ascii="細明體" w:eastAsia="細明體" w:hAnsi="細明體" w:hint="eastAsia"/>
          <w:lang w:eastAsia="zh-TW"/>
        </w:rPr>
        <w:t xml:space="preserve"> b.無EMAIL的不寄</w:t>
      </w:r>
    </w:p>
    <w:p w:rsidR="00920498" w:rsidRDefault="00920498" w:rsidP="0092049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設定</w:t>
      </w:r>
      <w:r>
        <w:rPr>
          <w:rFonts w:ascii="Calibri" w:hAnsi="Calibri" w:cs="Calibri" w:hint="eastAsia"/>
          <w:lang w:eastAsia="zh-TW"/>
        </w:rPr>
        <w:t xml:space="preserve"> $</w:t>
      </w:r>
      <w:r>
        <w:rPr>
          <w:rFonts w:ascii="Calibri" w:hAnsi="Calibri" w:cs="Calibri" w:hint="eastAsia"/>
          <w:lang w:eastAsia="zh-TW"/>
        </w:rPr>
        <w:t>是否排除寄送客戶</w:t>
      </w:r>
      <w:r>
        <w:rPr>
          <w:rFonts w:ascii="Calibri" w:hAnsi="Calibri" w:cs="Calibri" w:hint="eastAsia"/>
          <w:lang w:eastAsia="zh-TW"/>
        </w:rPr>
        <w:t xml:space="preserve"> = FALSE</w:t>
      </w:r>
    </w:p>
    <w:p w:rsidR="00DD3B66" w:rsidRDefault="00DD3B66" w:rsidP="0092049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</w:t>
      </w:r>
      <w:r>
        <w:rPr>
          <w:rFonts w:ascii="Calibri" w:hAnsi="Calibri" w:cs="Calibri" w:hint="eastAsia"/>
          <w:lang w:eastAsia="zh-TW"/>
        </w:rPr>
        <w:t>DTAAX025.</w:t>
      </w:r>
      <w:r w:rsidRPr="00E420F7">
        <w:rPr>
          <w:lang w:eastAsia="zh-TW"/>
        </w:rPr>
        <w:t xml:space="preserve"> </w:t>
      </w:r>
      <w:r w:rsidRPr="00E420F7">
        <w:rPr>
          <w:rFonts w:ascii="Calibri" w:hAnsi="Calibri" w:cs="Calibri"/>
          <w:lang w:eastAsia="zh-TW"/>
        </w:rPr>
        <w:t>IS_IA</w:t>
      </w:r>
      <w:r>
        <w:rPr>
          <w:rFonts w:ascii="Calibri" w:hAnsi="Calibri" w:cs="Calibri" w:hint="eastAsia"/>
          <w:lang w:eastAsia="zh-TW"/>
        </w:rPr>
        <w:t>(</w:t>
      </w:r>
      <w:r>
        <w:rPr>
          <w:rFonts w:ascii="Calibri" w:hAnsi="Calibri" w:cs="Calibri" w:hint="eastAsia"/>
          <w:lang w:eastAsia="zh-TW"/>
        </w:rPr>
        <w:t>保代件</w:t>
      </w:r>
      <w:r>
        <w:rPr>
          <w:rFonts w:ascii="Calibri" w:hAnsi="Calibri" w:cs="Calibri" w:hint="eastAsia"/>
          <w:lang w:eastAsia="zh-TW"/>
        </w:rPr>
        <w:t>)</w:t>
      </w:r>
      <w:r w:rsidRPr="00E420F7"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 w:hint="eastAsia"/>
          <w:lang w:eastAsia="zh-TW"/>
        </w:rPr>
        <w:t>＝</w:t>
      </w:r>
      <w:r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/>
          <w:lang w:eastAsia="zh-TW"/>
        </w:rPr>
        <w:t>”</w:t>
      </w:r>
      <w:r>
        <w:rPr>
          <w:rFonts w:ascii="Calibri" w:hAnsi="Calibri" w:cs="Calibri" w:hint="eastAsia"/>
          <w:lang w:eastAsia="zh-TW"/>
        </w:rPr>
        <w:t>Y</w:t>
      </w:r>
      <w:r>
        <w:rPr>
          <w:rFonts w:ascii="Calibri" w:hAnsi="Calibri" w:cs="Calibri"/>
          <w:lang w:eastAsia="zh-TW"/>
        </w:rPr>
        <w:t>”</w:t>
      </w:r>
    </w:p>
    <w:p w:rsidR="00920498" w:rsidRDefault="00920498" w:rsidP="00DD3B6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$</w:t>
      </w:r>
      <w:r>
        <w:rPr>
          <w:rFonts w:ascii="Calibri" w:hAnsi="Calibri" w:cs="Calibri" w:hint="eastAsia"/>
          <w:lang w:eastAsia="zh-TW"/>
        </w:rPr>
        <w:t>是否排除寄送客戶</w:t>
      </w:r>
      <w:r>
        <w:rPr>
          <w:rFonts w:ascii="Calibri" w:hAnsi="Calibri" w:cs="Calibri" w:hint="eastAsia"/>
          <w:lang w:eastAsia="zh-TW"/>
        </w:rPr>
        <w:t xml:space="preserve"> = TRUE</w:t>
      </w:r>
    </w:p>
    <w:p w:rsidR="00DD3B66" w:rsidRPr="00DD3B66" w:rsidRDefault="00DD3B66" w:rsidP="0064462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DD3B66">
        <w:rPr>
          <w:rFonts w:ascii="Calibri" w:hAnsi="Calibri" w:cs="Calibri" w:hint="eastAsia"/>
          <w:lang w:eastAsia="zh-TW"/>
        </w:rPr>
        <w:t>END IF</w:t>
      </w:r>
    </w:p>
    <w:p w:rsidR="00961F9B" w:rsidRPr="006E16CF" w:rsidRDefault="006E16CF" w:rsidP="0064462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若</w:t>
      </w:r>
      <w:r w:rsidR="00644629">
        <w:rPr>
          <w:rFonts w:ascii="Calibri" w:hAnsi="Calibri" w:cs="Calibri" w:hint="eastAsia"/>
          <w:lang w:eastAsia="zh-TW"/>
        </w:rPr>
        <w:t>DTAAX025.IS_SIGN(</w:t>
      </w:r>
      <w:r w:rsidR="00644629" w:rsidRPr="00644629">
        <w:rPr>
          <w:rFonts w:ascii="Calibri" w:hAnsi="Calibri" w:cs="Calibri" w:hint="eastAsia"/>
          <w:lang w:eastAsia="zh-TW"/>
        </w:rPr>
        <w:t>收據是否需簽收</w:t>
      </w:r>
      <w:r w:rsidR="00644629">
        <w:rPr>
          <w:rFonts w:ascii="Calibri" w:hAnsi="Calibri" w:cs="Calibri" w:hint="eastAsia"/>
          <w:lang w:eastAsia="zh-TW"/>
        </w:rPr>
        <w:t xml:space="preserve">) </w:t>
      </w:r>
      <w:r w:rsidRPr="006E16CF">
        <w:rPr>
          <w:rFonts w:ascii="Calibri" w:hAnsi="Calibri" w:cs="Calibri" w:hint="eastAsia"/>
          <w:lang w:eastAsia="zh-TW"/>
        </w:rPr>
        <w:t>＝</w:t>
      </w:r>
      <w:r w:rsidRPr="006E16CF">
        <w:rPr>
          <w:rFonts w:ascii="Calibri" w:hAnsi="Calibri" w:cs="Calibri" w:hint="eastAsia"/>
          <w:lang w:eastAsia="zh-TW"/>
        </w:rPr>
        <w:t xml:space="preserve"> </w:t>
      </w:r>
      <w:r w:rsidR="00253939">
        <w:rPr>
          <w:rFonts w:ascii="Calibri" w:hAnsi="Calibri" w:cs="Calibri"/>
          <w:lang w:eastAsia="zh-TW"/>
        </w:rPr>
        <w:t>“</w:t>
      </w:r>
      <w:r w:rsidR="00644629">
        <w:rPr>
          <w:rFonts w:ascii="Calibri" w:hAnsi="Calibri" w:cs="Calibri" w:hint="eastAsia"/>
          <w:lang w:eastAsia="zh-TW"/>
        </w:rPr>
        <w:t>Y</w:t>
      </w:r>
      <w:r w:rsidR="00253939">
        <w:rPr>
          <w:rFonts w:ascii="Calibri" w:hAnsi="Calibri" w:cs="Calibri"/>
          <w:lang w:eastAsia="zh-TW"/>
        </w:rPr>
        <w:t>”</w:t>
      </w:r>
    </w:p>
    <w:p w:rsidR="0065053E" w:rsidRDefault="0065053E" w:rsidP="00F97AB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$</w:t>
      </w:r>
      <w:r>
        <w:rPr>
          <w:rFonts w:ascii="Calibri" w:hAnsi="Calibri" w:cs="Calibri" w:hint="eastAsia"/>
          <w:lang w:eastAsia="zh-TW"/>
        </w:rPr>
        <w:t>是否排除寄送客戶</w:t>
      </w:r>
      <w:r>
        <w:rPr>
          <w:rFonts w:ascii="Calibri" w:hAnsi="Calibri" w:cs="Calibri" w:hint="eastAsia"/>
          <w:lang w:eastAsia="zh-TW"/>
        </w:rPr>
        <w:t xml:space="preserve"> = TRUE</w:t>
      </w:r>
    </w:p>
    <w:p w:rsidR="006E16CF" w:rsidRPr="006E16CF" w:rsidRDefault="006E16CF" w:rsidP="00F97AB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</w:p>
    <w:p w:rsidR="006E16CF" w:rsidRDefault="006E16CF" w:rsidP="00F97AB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END IF</w:t>
      </w:r>
    </w:p>
    <w:p w:rsidR="005554CB" w:rsidRDefault="005554CB" w:rsidP="0064462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</w:t>
      </w:r>
      <w:r w:rsidR="00644629">
        <w:rPr>
          <w:rFonts w:ascii="Calibri" w:hAnsi="Calibri" w:cs="Calibri" w:hint="eastAsia"/>
          <w:lang w:eastAsia="zh-TW"/>
        </w:rPr>
        <w:t>DTAAX025.</w:t>
      </w:r>
      <w:r w:rsidR="00644629" w:rsidRPr="00644629">
        <w:t xml:space="preserve"> </w:t>
      </w:r>
      <w:r w:rsidR="00644629" w:rsidRPr="00644629">
        <w:rPr>
          <w:rFonts w:ascii="Calibri" w:hAnsi="Calibri" w:cs="Calibri"/>
          <w:lang w:eastAsia="zh-TW"/>
        </w:rPr>
        <w:t>CLAM_CAT_LIST</w:t>
      </w:r>
      <w:r w:rsidR="00644629">
        <w:rPr>
          <w:rFonts w:ascii="Calibri" w:hAnsi="Calibri" w:cs="Calibri" w:hint="eastAsia"/>
          <w:lang w:eastAsia="zh-TW"/>
        </w:rPr>
        <w:t>(</w:t>
      </w:r>
      <w:r w:rsidR="00644629">
        <w:rPr>
          <w:rFonts w:ascii="Calibri" w:hAnsi="Calibri" w:cs="Calibri" w:hint="eastAsia"/>
          <w:lang w:eastAsia="zh-TW"/>
        </w:rPr>
        <w:t>索賠類別</w:t>
      </w:r>
      <w:r w:rsidR="00644629">
        <w:rPr>
          <w:rFonts w:ascii="Calibri" w:hAnsi="Calibri" w:cs="Calibri" w:hint="eastAsia"/>
          <w:lang w:eastAsia="zh-TW"/>
        </w:rPr>
        <w:t>)</w:t>
      </w:r>
      <w:r w:rsidR="00AC292C">
        <w:rPr>
          <w:rFonts w:ascii="Calibri" w:hAnsi="Calibri" w:cs="Calibri" w:hint="eastAsia"/>
          <w:lang w:eastAsia="zh-TW"/>
        </w:rPr>
        <w:t xml:space="preserve"> </w:t>
      </w:r>
      <w:r w:rsidR="00AC292C">
        <w:rPr>
          <w:rFonts w:ascii="Calibri" w:hAnsi="Calibri" w:cs="Calibri" w:hint="eastAsia"/>
          <w:lang w:eastAsia="zh-TW"/>
        </w:rPr>
        <w:t>含有</w:t>
      </w:r>
      <w:r w:rsidR="00AC292C"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/>
          <w:lang w:eastAsia="zh-TW"/>
        </w:rPr>
        <w:t>”</w:t>
      </w:r>
      <w:r>
        <w:rPr>
          <w:rFonts w:ascii="Calibri" w:hAnsi="Calibri" w:cs="Calibri" w:hint="eastAsia"/>
          <w:lang w:eastAsia="zh-TW"/>
        </w:rPr>
        <w:t>A</w:t>
      </w:r>
      <w:r>
        <w:rPr>
          <w:rFonts w:ascii="Calibri" w:hAnsi="Calibri" w:cs="Calibri"/>
          <w:lang w:eastAsia="zh-TW"/>
        </w:rPr>
        <w:t>”</w:t>
      </w:r>
      <w:r>
        <w:rPr>
          <w:rFonts w:ascii="Calibri" w:hAnsi="Calibri" w:cs="Calibri" w:hint="eastAsia"/>
          <w:lang w:eastAsia="zh-TW"/>
        </w:rPr>
        <w:t>(</w:t>
      </w:r>
      <w:r>
        <w:rPr>
          <w:rFonts w:ascii="Calibri" w:hAnsi="Calibri" w:cs="Calibri" w:hint="eastAsia"/>
          <w:lang w:eastAsia="zh-TW"/>
        </w:rPr>
        <w:t>死亡</w:t>
      </w:r>
      <w:r>
        <w:rPr>
          <w:rFonts w:ascii="Calibri" w:hAnsi="Calibri" w:cs="Calibri" w:hint="eastAsia"/>
          <w:lang w:eastAsia="zh-TW"/>
        </w:rPr>
        <w:t>)</w:t>
      </w:r>
    </w:p>
    <w:p w:rsidR="0065053E" w:rsidRDefault="0065053E" w:rsidP="0064462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$</w:t>
      </w:r>
      <w:r>
        <w:rPr>
          <w:rFonts w:ascii="Calibri" w:hAnsi="Calibri" w:cs="Calibri" w:hint="eastAsia"/>
          <w:lang w:eastAsia="zh-TW"/>
        </w:rPr>
        <w:t>是否排除寄送客戶</w:t>
      </w:r>
      <w:r>
        <w:rPr>
          <w:rFonts w:ascii="Calibri" w:hAnsi="Calibri" w:cs="Calibri" w:hint="eastAsia"/>
          <w:lang w:eastAsia="zh-TW"/>
        </w:rPr>
        <w:t xml:space="preserve"> = TRUE</w:t>
      </w:r>
    </w:p>
    <w:p w:rsidR="00AC292C" w:rsidRDefault="00AC292C" w:rsidP="00AC292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</w:p>
    <w:p w:rsidR="00AC292C" w:rsidRDefault="00AC292C" w:rsidP="00AC29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END IF</w:t>
      </w:r>
    </w:p>
    <w:p w:rsidR="00C96846" w:rsidRDefault="00C96846" w:rsidP="00F97AB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判斷寄送</w:t>
      </w:r>
      <w:r>
        <w:rPr>
          <w:rFonts w:ascii="Calibri" w:hAnsi="Calibri" w:cs="Calibri" w:hint="eastAsia"/>
          <w:lang w:eastAsia="zh-TW"/>
        </w:rPr>
        <w:t>EMIAL</w:t>
      </w:r>
      <w:r w:rsidRPr="006E16CF">
        <w:rPr>
          <w:rFonts w:ascii="Calibri" w:hAnsi="Calibri" w:cs="Calibri" w:hint="eastAsia"/>
          <w:lang w:eastAsia="zh-TW"/>
        </w:rPr>
        <w:t>：</w:t>
      </w:r>
    </w:p>
    <w:p w:rsidR="00DD3B66" w:rsidRDefault="00DD3B66" w:rsidP="00DD3B6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</w:t>
      </w:r>
      <w:r>
        <w:rPr>
          <w:rFonts w:ascii="Calibri" w:hAnsi="Calibri" w:cs="Calibri" w:hint="eastAsia"/>
          <w:lang w:eastAsia="zh-TW"/>
        </w:rPr>
        <w:t>DTAAX025.</w:t>
      </w:r>
      <w:r w:rsidRPr="00CF6570">
        <w:t xml:space="preserve"> </w:t>
      </w:r>
      <w:r w:rsidRPr="00CF6570">
        <w:rPr>
          <w:rFonts w:ascii="Calibri" w:hAnsi="Calibri" w:cs="Calibri"/>
          <w:lang w:eastAsia="zh-TW"/>
        </w:rPr>
        <w:t>OCR_EMAIL</w:t>
      </w:r>
      <w:r>
        <w:rPr>
          <w:rFonts w:ascii="Calibri" w:hAnsi="Calibri" w:cs="Calibri" w:hint="eastAsia"/>
          <w:lang w:eastAsia="zh-TW"/>
        </w:rPr>
        <w:t>(</w:t>
      </w:r>
      <w:r w:rsidRPr="00CF6570">
        <w:rPr>
          <w:rFonts w:ascii="Calibri" w:hAnsi="Calibri" w:cs="Calibri" w:hint="eastAsia"/>
          <w:lang w:eastAsia="zh-TW"/>
        </w:rPr>
        <w:t>事故者</w:t>
      </w:r>
      <w:r w:rsidRPr="00CF6570">
        <w:rPr>
          <w:rFonts w:ascii="Calibri" w:hAnsi="Calibri" w:cs="Calibri" w:hint="eastAsia"/>
          <w:lang w:eastAsia="zh-TW"/>
        </w:rPr>
        <w:t>EMAIL</w:t>
      </w:r>
      <w:r>
        <w:rPr>
          <w:rFonts w:ascii="Calibri" w:hAnsi="Calibri" w:cs="Calibri" w:hint="eastAsia"/>
          <w:lang w:eastAsia="zh-TW"/>
        </w:rPr>
        <w:t>)</w:t>
      </w:r>
      <w:r>
        <w:rPr>
          <w:rFonts w:ascii="Calibri" w:hAnsi="Calibri" w:cs="Calibri" w:hint="eastAsia"/>
          <w:lang w:eastAsia="zh-TW"/>
        </w:rPr>
        <w:t>不為空值或空字串，</w:t>
      </w:r>
    </w:p>
    <w:p w:rsidR="00DD3B66" w:rsidRDefault="00DD3B66" w:rsidP="00DD3B6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事故者</w:t>
      </w:r>
      <w:r>
        <w:rPr>
          <w:rFonts w:ascii="Calibri" w:hAnsi="Calibri" w:cs="Calibri" w:hint="eastAsia"/>
          <w:lang w:eastAsia="zh-TW"/>
        </w:rPr>
        <w:t xml:space="preserve">EMAIL </w:t>
      </w:r>
      <w:r w:rsidRPr="006E16CF">
        <w:rPr>
          <w:rFonts w:ascii="Calibri" w:hAnsi="Calibri" w:cs="Calibri" w:hint="eastAsia"/>
          <w:lang w:eastAsia="zh-TW"/>
        </w:rPr>
        <w:t>＝</w:t>
      </w:r>
      <w:r>
        <w:rPr>
          <w:rFonts w:ascii="Calibri" w:hAnsi="Calibri" w:cs="Calibri" w:hint="eastAsia"/>
          <w:lang w:eastAsia="zh-TW"/>
        </w:rPr>
        <w:t xml:space="preserve"> DTAAX025.</w:t>
      </w:r>
      <w:r w:rsidRPr="00CF6570">
        <w:t xml:space="preserve"> </w:t>
      </w:r>
      <w:r w:rsidRPr="00CF6570">
        <w:rPr>
          <w:rFonts w:ascii="Calibri" w:hAnsi="Calibri" w:cs="Calibri"/>
          <w:lang w:eastAsia="zh-TW"/>
        </w:rPr>
        <w:t>OCR_EMAIL</w:t>
      </w:r>
      <w:r>
        <w:rPr>
          <w:rFonts w:ascii="Calibri" w:hAnsi="Calibri" w:cs="Calibri" w:hint="eastAsia"/>
          <w:lang w:eastAsia="zh-TW"/>
        </w:rPr>
        <w:t>(</w:t>
      </w:r>
      <w:r w:rsidRPr="00CF6570">
        <w:rPr>
          <w:rFonts w:ascii="Calibri" w:hAnsi="Calibri" w:cs="Calibri" w:hint="eastAsia"/>
          <w:lang w:eastAsia="zh-TW"/>
        </w:rPr>
        <w:t>事故者</w:t>
      </w:r>
      <w:r w:rsidRPr="00CF6570">
        <w:rPr>
          <w:rFonts w:ascii="Calibri" w:hAnsi="Calibri" w:cs="Calibri" w:hint="eastAsia"/>
          <w:lang w:eastAsia="zh-TW"/>
        </w:rPr>
        <w:t>EMAIL</w:t>
      </w:r>
      <w:r>
        <w:rPr>
          <w:rFonts w:ascii="Calibri" w:hAnsi="Calibri" w:cs="Calibri" w:hint="eastAsia"/>
          <w:lang w:eastAsia="zh-TW"/>
        </w:rPr>
        <w:t>)</w:t>
      </w:r>
    </w:p>
    <w:p w:rsidR="00E552BB" w:rsidRDefault="00E552BB" w:rsidP="00E552B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 xml:space="preserve"> $</w:t>
      </w:r>
      <w:r w:rsidRPr="00E552BB">
        <w:rPr>
          <w:rFonts w:ascii="Calibri" w:hAnsi="Calibri" w:cs="Calibri" w:hint="eastAsia"/>
          <w:lang w:eastAsia="zh-TW"/>
        </w:rPr>
        <w:t>郵件寄發來源</w:t>
      </w:r>
      <w:r>
        <w:rPr>
          <w:rFonts w:ascii="Calibri" w:hAnsi="Calibri" w:cs="Calibri" w:hint="eastAsia"/>
          <w:lang w:eastAsia="zh-TW"/>
        </w:rPr>
        <w:t xml:space="preserve"> = </w:t>
      </w:r>
      <w:r>
        <w:rPr>
          <w:rFonts w:ascii="Calibri" w:hAnsi="Calibri" w:cs="Calibri"/>
          <w:lang w:eastAsia="zh-TW"/>
        </w:rPr>
        <w:t>‘</w:t>
      </w:r>
      <w:r>
        <w:rPr>
          <w:rFonts w:ascii="Calibri" w:hAnsi="Calibri" w:cs="Calibri" w:hint="eastAsia"/>
          <w:lang w:eastAsia="zh-TW"/>
        </w:rPr>
        <w:t>1</w:t>
      </w:r>
      <w:r>
        <w:rPr>
          <w:rFonts w:ascii="Calibri" w:hAnsi="Calibri" w:cs="Calibri"/>
          <w:lang w:eastAsia="zh-TW"/>
        </w:rPr>
        <w:t>’</w:t>
      </w:r>
    </w:p>
    <w:p w:rsidR="00DD3B66" w:rsidRPr="006559C2" w:rsidRDefault="00DD3B66" w:rsidP="00DD3B6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/>
          <w:strike/>
          <w:color w:val="FF0000"/>
          <w:lang w:eastAsia="zh-TW"/>
          <w:rPrChange w:id="218" w:author="蔡燁玟" w:date="2020-01-07T17:03:00Z">
            <w:rPr>
              <w:rFonts w:ascii="Calibri" w:hAnsi="Calibri" w:cs="Calibri"/>
              <w:lang w:eastAsia="zh-TW"/>
            </w:rPr>
          </w:rPrChange>
        </w:rPr>
      </w:pPr>
      <w:r w:rsidRPr="006559C2">
        <w:rPr>
          <w:rFonts w:ascii="Calibri" w:hAnsi="Calibri" w:cs="Calibri"/>
          <w:strike/>
          <w:color w:val="FF0000"/>
          <w:lang w:eastAsia="zh-TW"/>
          <w:rPrChange w:id="219" w:author="蔡燁玟" w:date="2020-01-07T17:03:00Z">
            <w:rPr>
              <w:rFonts w:ascii="Calibri" w:hAnsi="Calibri" w:cs="Calibri"/>
              <w:lang w:eastAsia="zh-TW"/>
            </w:rPr>
          </w:rPrChange>
        </w:rPr>
        <w:t>ELSE</w:t>
      </w:r>
    </w:p>
    <w:p w:rsidR="00DD3B66" w:rsidRPr="006559C2" w:rsidRDefault="00DD3B66" w:rsidP="00DD3B6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strike/>
          <w:color w:val="FF0000"/>
          <w:lang w:eastAsia="zh-TW"/>
          <w:rPrChange w:id="220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</w:pPr>
      <w:r w:rsidRPr="006559C2">
        <w:rPr>
          <w:rFonts w:ascii="Calibri" w:hAnsi="Calibri" w:cs="Calibri" w:hint="eastAsia"/>
          <w:strike/>
          <w:color w:val="FF0000"/>
          <w:lang w:eastAsia="zh-TW"/>
          <w:rPrChange w:id="221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若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22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DTAAX025.IS_RCPT(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23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是否申請電子單據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24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) 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25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＝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26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 </w:t>
      </w:r>
      <w:r w:rsidRPr="006559C2">
        <w:rPr>
          <w:rFonts w:ascii="Calibri" w:hAnsi="Calibri" w:cs="Calibri"/>
          <w:strike/>
          <w:color w:val="FF0000"/>
          <w:lang w:eastAsia="zh-TW"/>
          <w:rPrChange w:id="227" w:author="蔡燁玟" w:date="2020-01-07T17:03:00Z">
            <w:rPr>
              <w:rFonts w:ascii="Calibri" w:hAnsi="Calibri" w:cs="Calibri"/>
              <w:lang w:eastAsia="zh-TW"/>
            </w:rPr>
          </w:rPrChange>
        </w:rPr>
        <w:t>”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28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Y</w:t>
      </w:r>
      <w:r w:rsidRPr="006559C2">
        <w:rPr>
          <w:rFonts w:ascii="Calibri" w:hAnsi="Calibri" w:cs="Calibri"/>
          <w:strike/>
          <w:color w:val="FF0000"/>
          <w:lang w:eastAsia="zh-TW"/>
          <w:rPrChange w:id="229" w:author="蔡燁玟" w:date="2020-01-07T17:03:00Z">
            <w:rPr>
              <w:rFonts w:ascii="Calibri" w:hAnsi="Calibri" w:cs="Calibri"/>
              <w:lang w:eastAsia="zh-TW"/>
            </w:rPr>
          </w:rPrChange>
        </w:rPr>
        <w:t>”</w:t>
      </w:r>
      <w:r w:rsidR="00E552BB" w:rsidRPr="006559C2">
        <w:rPr>
          <w:rFonts w:ascii="Calibri" w:hAnsi="Calibri" w:cs="Calibri" w:hint="eastAsia"/>
          <w:strike/>
          <w:color w:val="FF0000"/>
          <w:lang w:eastAsia="zh-TW"/>
          <w:rPrChange w:id="230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 </w:t>
      </w:r>
      <w:r w:rsidR="00E552BB" w:rsidRPr="006559C2">
        <w:rPr>
          <w:rFonts w:ascii="Calibri" w:hAnsi="Calibri" w:cs="Calibri" w:hint="eastAsia"/>
          <w:strike/>
          <w:color w:val="FF0000"/>
          <w:lang w:eastAsia="zh-TW"/>
          <w:rPrChange w:id="231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且</w:t>
      </w:r>
      <w:r w:rsidR="00E552BB" w:rsidRPr="006559C2">
        <w:rPr>
          <w:rFonts w:ascii="Calibri" w:hAnsi="Calibri" w:cs="Calibri" w:hint="eastAsia"/>
          <w:strike/>
          <w:color w:val="FF0000"/>
          <w:lang w:eastAsia="zh-TW"/>
          <w:rPrChange w:id="232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 DTAAX025.RCPT_EMAIL</w:t>
      </w:r>
      <w:r w:rsidR="00E552BB" w:rsidRPr="006559C2">
        <w:rPr>
          <w:rFonts w:ascii="Calibri" w:hAnsi="Calibri" w:cs="Calibri" w:hint="eastAsia"/>
          <w:strike/>
          <w:color w:val="FF0000"/>
          <w:lang w:eastAsia="zh-TW"/>
          <w:rPrChange w:id="233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不為空</w:t>
      </w:r>
    </w:p>
    <w:p w:rsidR="00DD3B66" w:rsidRPr="006559C2" w:rsidRDefault="00DD3B66" w:rsidP="00DD3B66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strike/>
          <w:color w:val="FF0000"/>
          <w:lang w:eastAsia="zh-TW"/>
          <w:rPrChange w:id="234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</w:pPr>
      <w:r w:rsidRPr="006559C2">
        <w:rPr>
          <w:rFonts w:ascii="Calibri" w:hAnsi="Calibri" w:cs="Calibri" w:hint="eastAsia"/>
          <w:strike/>
          <w:color w:val="FF0000"/>
          <w:lang w:eastAsia="zh-TW"/>
          <w:rPrChange w:id="235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＄事故者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36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EMAIL 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37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＝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38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 DTAAX025.</w:t>
      </w:r>
      <w:r w:rsidRPr="006559C2">
        <w:rPr>
          <w:rFonts w:ascii="Calibri" w:hAnsi="Calibri" w:cs="Calibri"/>
          <w:strike/>
          <w:color w:val="FF0000"/>
          <w:lang w:eastAsia="zh-TW"/>
          <w:rPrChange w:id="239" w:author="蔡燁玟" w:date="2020-01-07T17:03:00Z">
            <w:rPr>
              <w:rFonts w:ascii="Calibri" w:hAnsi="Calibri" w:cs="Calibri"/>
              <w:lang w:eastAsia="zh-TW"/>
            </w:rPr>
          </w:rPrChange>
        </w:rPr>
        <w:t xml:space="preserve"> RCPT_EMAIL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40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 (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41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線上服務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42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EMAIL)</w:t>
      </w:r>
    </w:p>
    <w:p w:rsidR="00E552BB" w:rsidRPr="006559C2" w:rsidRDefault="00E552BB" w:rsidP="00D6273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strike/>
          <w:color w:val="FF0000"/>
          <w:lang w:eastAsia="zh-TW"/>
          <w:rPrChange w:id="243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</w:pPr>
      <w:r w:rsidRPr="006559C2">
        <w:rPr>
          <w:rFonts w:ascii="Calibri" w:hAnsi="Calibri" w:cs="Calibri" w:hint="eastAsia"/>
          <w:strike/>
          <w:color w:val="FF0000"/>
          <w:lang w:eastAsia="zh-TW"/>
          <w:rPrChange w:id="244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$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45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郵件寄發來源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46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 = </w:t>
      </w:r>
      <w:r w:rsidRPr="006559C2">
        <w:rPr>
          <w:rFonts w:ascii="Calibri" w:hAnsi="Calibri" w:cs="Calibri"/>
          <w:strike/>
          <w:color w:val="FF0000"/>
          <w:lang w:eastAsia="zh-TW"/>
          <w:rPrChange w:id="247" w:author="蔡燁玟" w:date="2020-01-07T17:03:00Z">
            <w:rPr>
              <w:rFonts w:ascii="Calibri" w:hAnsi="Calibri" w:cs="Calibri"/>
              <w:lang w:eastAsia="zh-TW"/>
            </w:rPr>
          </w:rPrChange>
        </w:rPr>
        <w:t>‘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48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2</w:t>
      </w:r>
      <w:r w:rsidRPr="006559C2">
        <w:rPr>
          <w:rFonts w:ascii="Calibri" w:hAnsi="Calibri" w:cs="Calibri"/>
          <w:strike/>
          <w:color w:val="FF0000"/>
          <w:lang w:eastAsia="zh-TW"/>
          <w:rPrChange w:id="249" w:author="蔡燁玟" w:date="2020-01-07T17:03:00Z">
            <w:rPr>
              <w:rFonts w:ascii="Calibri" w:hAnsi="Calibri" w:cs="Calibri"/>
              <w:lang w:eastAsia="zh-TW"/>
            </w:rPr>
          </w:rPrChange>
        </w:rPr>
        <w:t>’</w:t>
      </w:r>
    </w:p>
    <w:p w:rsidR="00F21EC2" w:rsidRPr="006559C2" w:rsidRDefault="00F21EC2" w:rsidP="00DD3B6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strike/>
          <w:color w:val="FF0000"/>
          <w:lang w:eastAsia="zh-TW"/>
          <w:rPrChange w:id="250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</w:pPr>
      <w:r w:rsidRPr="006559C2">
        <w:rPr>
          <w:rFonts w:ascii="Calibri" w:hAnsi="Calibri" w:cs="Calibri" w:hint="eastAsia"/>
          <w:strike/>
          <w:color w:val="FF0000"/>
          <w:lang w:eastAsia="zh-TW"/>
          <w:rPrChange w:id="251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ELSE</w:t>
      </w:r>
    </w:p>
    <w:p w:rsidR="00D6273A" w:rsidRPr="006559C2" w:rsidRDefault="00367255" w:rsidP="0036725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strike/>
          <w:color w:val="FF0000"/>
          <w:lang w:eastAsia="zh-TW"/>
          <w:rPrChange w:id="252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</w:pPr>
      <w:r w:rsidRPr="006559C2">
        <w:rPr>
          <w:rFonts w:ascii="Calibri" w:hAnsi="Calibri" w:cs="Calibri" w:hint="eastAsia"/>
          <w:strike/>
          <w:color w:val="FF0000"/>
          <w:lang w:eastAsia="zh-TW"/>
          <w:rPrChange w:id="253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若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54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DTABY025.</w:t>
      </w:r>
      <w:r w:rsidRPr="006559C2">
        <w:rPr>
          <w:rFonts w:hint="eastAsia"/>
          <w:strike/>
          <w:color w:val="FF0000"/>
          <w:rPrChange w:id="255" w:author="蔡燁玟" w:date="2020-01-07T17:03:00Z">
            <w:rPr>
              <w:rFonts w:hint="eastAsia"/>
            </w:rPr>
          </w:rPrChange>
        </w:rPr>
        <w:t xml:space="preserve"> 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56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客戶最新連絡方式檔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57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EMAIL 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58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不為空值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59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 </w:t>
      </w:r>
      <w:r w:rsidRPr="006559C2">
        <w:rPr>
          <w:rFonts w:ascii="Calibri" w:hAnsi="Calibri" w:cs="Calibri"/>
          <w:strike/>
          <w:color w:val="FF0000"/>
          <w:lang w:eastAsia="zh-TW"/>
          <w:rPrChange w:id="260" w:author="蔡燁玟" w:date="2020-01-07T17:03:00Z">
            <w:rPr>
              <w:rFonts w:ascii="Calibri" w:hAnsi="Calibri" w:cs="Calibri"/>
              <w:lang w:eastAsia="zh-TW"/>
            </w:rPr>
          </w:rPrChange>
        </w:rPr>
        <w:sym w:font="Wingdings" w:char="F0E8"/>
      </w:r>
    </w:p>
    <w:p w:rsidR="00367255" w:rsidRPr="006559C2" w:rsidRDefault="00367255" w:rsidP="004838C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Calibri" w:hAnsi="Calibri" w:cs="Calibri" w:hint="eastAsia"/>
          <w:strike/>
          <w:color w:val="FF0000"/>
          <w:lang w:eastAsia="zh-TW"/>
          <w:rPrChange w:id="261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</w:pPr>
      <w:r w:rsidRPr="006559C2">
        <w:rPr>
          <w:rFonts w:ascii="Calibri" w:hAnsi="Calibri" w:cs="Calibri" w:hint="eastAsia"/>
          <w:strike/>
          <w:color w:val="FF0000"/>
          <w:lang w:eastAsia="zh-TW"/>
          <w:rPrChange w:id="262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＄事故者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63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EMAIL 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64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＝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65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 DTABY025.</w:t>
      </w:r>
      <w:r w:rsidRPr="006559C2">
        <w:rPr>
          <w:rFonts w:hint="eastAsia"/>
          <w:strike/>
          <w:color w:val="FF0000"/>
          <w:rPrChange w:id="266" w:author="蔡燁玟" w:date="2020-01-07T17:03:00Z">
            <w:rPr>
              <w:rFonts w:hint="eastAsia"/>
            </w:rPr>
          </w:rPrChange>
        </w:rPr>
        <w:t xml:space="preserve"> 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67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客戶最新連絡方式檔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68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EMAIL</w:t>
      </w:r>
    </w:p>
    <w:p w:rsidR="00E552BB" w:rsidRPr="006559C2" w:rsidRDefault="00E552BB" w:rsidP="004838C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Calibri" w:hAnsi="Calibri" w:cs="Calibri" w:hint="eastAsia"/>
          <w:strike/>
          <w:color w:val="FF0000"/>
          <w:lang w:eastAsia="zh-TW"/>
          <w:rPrChange w:id="269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</w:pPr>
      <w:r w:rsidRPr="006559C2">
        <w:rPr>
          <w:rFonts w:ascii="Calibri" w:hAnsi="Calibri" w:cs="Calibri" w:hint="eastAsia"/>
          <w:strike/>
          <w:color w:val="FF0000"/>
          <w:lang w:eastAsia="zh-TW"/>
          <w:rPrChange w:id="270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$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71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郵件寄發來源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72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 xml:space="preserve"> = </w:t>
      </w:r>
      <w:r w:rsidRPr="006559C2">
        <w:rPr>
          <w:rFonts w:ascii="Calibri" w:hAnsi="Calibri" w:cs="Calibri"/>
          <w:strike/>
          <w:color w:val="FF0000"/>
          <w:lang w:eastAsia="zh-TW"/>
          <w:rPrChange w:id="273" w:author="蔡燁玟" w:date="2020-01-07T17:03:00Z">
            <w:rPr>
              <w:rFonts w:ascii="Calibri" w:hAnsi="Calibri" w:cs="Calibri"/>
              <w:lang w:eastAsia="zh-TW"/>
            </w:rPr>
          </w:rPrChange>
        </w:rPr>
        <w:t>‘</w:t>
      </w:r>
      <w:r w:rsidRPr="006559C2">
        <w:rPr>
          <w:rFonts w:ascii="Calibri" w:hAnsi="Calibri" w:cs="Calibri" w:hint="eastAsia"/>
          <w:strike/>
          <w:color w:val="FF0000"/>
          <w:lang w:eastAsia="zh-TW"/>
          <w:rPrChange w:id="274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3</w:t>
      </w:r>
      <w:r w:rsidRPr="006559C2">
        <w:rPr>
          <w:rFonts w:ascii="Calibri" w:hAnsi="Calibri" w:cs="Calibri"/>
          <w:strike/>
          <w:color w:val="FF0000"/>
          <w:lang w:eastAsia="zh-TW"/>
          <w:rPrChange w:id="275" w:author="蔡燁玟" w:date="2020-01-07T17:03:00Z">
            <w:rPr>
              <w:rFonts w:ascii="Calibri" w:hAnsi="Calibri" w:cs="Calibri"/>
              <w:lang w:eastAsia="zh-TW"/>
            </w:rPr>
          </w:rPrChange>
        </w:rPr>
        <w:t>’</w:t>
      </w:r>
    </w:p>
    <w:p w:rsidR="00F21EC2" w:rsidRPr="006559C2" w:rsidRDefault="00367255" w:rsidP="00E552B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strike/>
          <w:color w:val="FF0000"/>
          <w:lang w:eastAsia="zh-TW"/>
          <w:rPrChange w:id="276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</w:pPr>
      <w:r w:rsidRPr="006559C2">
        <w:rPr>
          <w:rFonts w:ascii="Calibri" w:hAnsi="Calibri" w:cs="Calibri" w:hint="eastAsia"/>
          <w:strike/>
          <w:color w:val="FF0000"/>
          <w:lang w:eastAsia="zh-TW"/>
          <w:rPrChange w:id="277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END IF</w:t>
      </w:r>
    </w:p>
    <w:p w:rsidR="00DD3B66" w:rsidRPr="006559C2" w:rsidRDefault="00DD3B66" w:rsidP="00DD3B6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strike/>
          <w:color w:val="FF0000"/>
          <w:lang w:eastAsia="zh-TW"/>
          <w:rPrChange w:id="278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</w:pPr>
      <w:r w:rsidRPr="006559C2">
        <w:rPr>
          <w:rFonts w:ascii="Calibri" w:hAnsi="Calibri" w:cs="Calibri" w:hint="eastAsia"/>
          <w:strike/>
          <w:color w:val="FF0000"/>
          <w:lang w:eastAsia="zh-TW"/>
          <w:rPrChange w:id="279" w:author="蔡燁玟" w:date="2020-01-07T17:03:00Z">
            <w:rPr>
              <w:rFonts w:ascii="Calibri" w:hAnsi="Calibri" w:cs="Calibri" w:hint="eastAsia"/>
              <w:lang w:eastAsia="zh-TW"/>
            </w:rPr>
          </w:rPrChange>
        </w:rPr>
        <w:t>END IF</w:t>
      </w:r>
    </w:p>
    <w:p w:rsidR="00DD3B66" w:rsidRDefault="00DD3B66" w:rsidP="00DD3B6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END IF</w:t>
      </w:r>
    </w:p>
    <w:p w:rsidR="00C96846" w:rsidRDefault="00952694" w:rsidP="00E420F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</w:t>
      </w:r>
      <w:r>
        <w:rPr>
          <w:rFonts w:ascii="Calibri" w:hAnsi="Calibri" w:cs="Calibri" w:hint="eastAsia"/>
          <w:lang w:eastAsia="zh-TW"/>
        </w:rPr>
        <w:t>DTAA</w:t>
      </w:r>
      <w:r w:rsidR="00E420F7">
        <w:rPr>
          <w:rFonts w:ascii="Calibri" w:hAnsi="Calibri" w:cs="Calibri" w:hint="eastAsia"/>
          <w:lang w:eastAsia="zh-TW"/>
        </w:rPr>
        <w:t>X025</w:t>
      </w:r>
      <w:r>
        <w:rPr>
          <w:rFonts w:ascii="Calibri" w:hAnsi="Calibri" w:cs="Calibri" w:hint="eastAsia"/>
          <w:lang w:eastAsia="zh-TW"/>
        </w:rPr>
        <w:t>.</w:t>
      </w:r>
      <w:r>
        <w:rPr>
          <w:rFonts w:ascii="Calibri" w:hAnsi="Calibri" w:cs="Calibri"/>
        </w:rPr>
        <w:t>IS_SELF_CHCK</w:t>
      </w:r>
      <w:r>
        <w:rPr>
          <w:rFonts w:ascii="Calibri" w:hAnsi="Calibri" w:cs="Calibri" w:hint="eastAsia"/>
          <w:lang w:eastAsia="zh-TW"/>
        </w:rPr>
        <w:t>(</w:t>
      </w:r>
      <w:r>
        <w:rPr>
          <w:rFonts w:ascii="Calibri" w:hAnsi="Calibri" w:cs="Calibri" w:hint="eastAsia"/>
          <w:lang w:eastAsia="zh-TW"/>
        </w:rPr>
        <w:t>櫃台件</w:t>
      </w:r>
      <w:r>
        <w:rPr>
          <w:rFonts w:ascii="Calibri" w:hAnsi="Calibri" w:cs="Calibri" w:hint="eastAsia"/>
          <w:lang w:eastAsia="zh-TW"/>
        </w:rPr>
        <w:t xml:space="preserve">) </w:t>
      </w:r>
      <w:r>
        <w:rPr>
          <w:rFonts w:ascii="Calibri" w:hAnsi="Calibri" w:cs="Calibri" w:hint="eastAsia"/>
          <w:lang w:eastAsia="zh-TW"/>
        </w:rPr>
        <w:t>＝</w:t>
      </w:r>
      <w:r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/>
          <w:lang w:eastAsia="zh-TW"/>
        </w:rPr>
        <w:t>”</w:t>
      </w:r>
      <w:r>
        <w:rPr>
          <w:rFonts w:ascii="Calibri" w:hAnsi="Calibri" w:cs="Calibri" w:hint="eastAsia"/>
          <w:lang w:eastAsia="zh-TW"/>
        </w:rPr>
        <w:t>Y</w:t>
      </w:r>
      <w:r>
        <w:rPr>
          <w:rFonts w:ascii="Calibri" w:hAnsi="Calibri" w:cs="Calibri"/>
          <w:lang w:eastAsia="zh-TW"/>
        </w:rPr>
        <w:t>”</w:t>
      </w:r>
      <w:r w:rsidR="00E420F7">
        <w:rPr>
          <w:rFonts w:ascii="Calibri" w:hAnsi="Calibri" w:cs="Calibri" w:hint="eastAsia"/>
          <w:lang w:eastAsia="zh-TW"/>
        </w:rPr>
        <w:t xml:space="preserve"> </w:t>
      </w:r>
      <w:r w:rsidR="00E420F7">
        <w:rPr>
          <w:rFonts w:ascii="Calibri" w:hAnsi="Calibri" w:cs="Calibri" w:hint="eastAsia"/>
          <w:lang w:eastAsia="zh-TW"/>
        </w:rPr>
        <w:t>或</w:t>
      </w:r>
      <w:r w:rsidR="00E420F7">
        <w:rPr>
          <w:rFonts w:ascii="Calibri" w:hAnsi="Calibri" w:cs="Calibri" w:hint="eastAsia"/>
          <w:lang w:eastAsia="zh-TW"/>
        </w:rPr>
        <w:t xml:space="preserve"> DTAAX025.</w:t>
      </w:r>
      <w:r w:rsidR="00E420F7" w:rsidRPr="00E420F7">
        <w:t xml:space="preserve"> </w:t>
      </w:r>
      <w:r w:rsidR="00E420F7" w:rsidRPr="00E420F7">
        <w:rPr>
          <w:rFonts w:ascii="Calibri" w:hAnsi="Calibri" w:cs="Calibri"/>
          <w:lang w:eastAsia="zh-TW"/>
        </w:rPr>
        <w:t>IS_IA</w:t>
      </w:r>
      <w:r w:rsidR="00E420F7">
        <w:rPr>
          <w:rFonts w:ascii="Calibri" w:hAnsi="Calibri" w:cs="Calibri" w:hint="eastAsia"/>
          <w:lang w:eastAsia="zh-TW"/>
        </w:rPr>
        <w:t>(</w:t>
      </w:r>
      <w:r w:rsidR="00E420F7">
        <w:rPr>
          <w:rFonts w:ascii="Calibri" w:hAnsi="Calibri" w:cs="Calibri" w:hint="eastAsia"/>
          <w:lang w:eastAsia="zh-TW"/>
        </w:rPr>
        <w:t>保代件</w:t>
      </w:r>
      <w:r w:rsidR="00E420F7">
        <w:rPr>
          <w:rFonts w:ascii="Calibri" w:hAnsi="Calibri" w:cs="Calibri" w:hint="eastAsia"/>
          <w:lang w:eastAsia="zh-TW"/>
        </w:rPr>
        <w:t>)</w:t>
      </w:r>
      <w:r w:rsidR="00E420F7" w:rsidRPr="00E420F7">
        <w:rPr>
          <w:rFonts w:ascii="Calibri" w:hAnsi="Calibri" w:cs="Calibri" w:hint="eastAsia"/>
          <w:lang w:eastAsia="zh-TW"/>
        </w:rPr>
        <w:t xml:space="preserve"> </w:t>
      </w:r>
      <w:r w:rsidR="00E420F7">
        <w:rPr>
          <w:rFonts w:ascii="Calibri" w:hAnsi="Calibri" w:cs="Calibri" w:hint="eastAsia"/>
          <w:lang w:eastAsia="zh-TW"/>
        </w:rPr>
        <w:t>＝</w:t>
      </w:r>
      <w:r w:rsidR="00E420F7">
        <w:rPr>
          <w:rFonts w:ascii="Calibri" w:hAnsi="Calibri" w:cs="Calibri" w:hint="eastAsia"/>
          <w:lang w:eastAsia="zh-TW"/>
        </w:rPr>
        <w:t xml:space="preserve"> </w:t>
      </w:r>
      <w:r w:rsidR="00E420F7">
        <w:rPr>
          <w:rFonts w:ascii="Calibri" w:hAnsi="Calibri" w:cs="Calibri"/>
          <w:lang w:eastAsia="zh-TW"/>
        </w:rPr>
        <w:t>”</w:t>
      </w:r>
      <w:r w:rsidR="00E420F7">
        <w:rPr>
          <w:rFonts w:ascii="Calibri" w:hAnsi="Calibri" w:cs="Calibri" w:hint="eastAsia"/>
          <w:lang w:eastAsia="zh-TW"/>
        </w:rPr>
        <w:t>Y</w:t>
      </w:r>
      <w:r w:rsidR="00E420F7">
        <w:rPr>
          <w:rFonts w:ascii="Calibri" w:hAnsi="Calibri" w:cs="Calibri"/>
          <w:lang w:eastAsia="zh-TW"/>
        </w:rPr>
        <w:t>”</w:t>
      </w:r>
    </w:p>
    <w:p w:rsidR="00952694" w:rsidRDefault="00952694" w:rsidP="00F97AB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送件人</w:t>
      </w:r>
      <w:r>
        <w:rPr>
          <w:rFonts w:ascii="Calibri" w:hAnsi="Calibri" w:cs="Calibri" w:hint="eastAsia"/>
          <w:lang w:eastAsia="zh-TW"/>
        </w:rPr>
        <w:t xml:space="preserve">EMAIL </w:t>
      </w:r>
      <w:r>
        <w:rPr>
          <w:rFonts w:ascii="Calibri" w:hAnsi="Calibri" w:cs="Calibri" w:hint="eastAsia"/>
          <w:lang w:eastAsia="zh-TW"/>
        </w:rPr>
        <w:t>＝</w:t>
      </w:r>
      <w:r>
        <w:rPr>
          <w:rFonts w:ascii="Calibri" w:hAnsi="Calibri" w:cs="Calibri" w:hint="eastAsia"/>
          <w:lang w:eastAsia="zh-TW"/>
        </w:rPr>
        <w:t xml:space="preserve"> </w:t>
      </w:r>
      <w:r w:rsidR="00E420F7">
        <w:rPr>
          <w:rFonts w:ascii="Calibri" w:hAnsi="Calibri" w:cs="Calibri"/>
          <w:lang w:eastAsia="zh-TW"/>
        </w:rPr>
        <w:t>“”</w:t>
      </w:r>
    </w:p>
    <w:p w:rsidR="006346E6" w:rsidRDefault="006346E6" w:rsidP="006346E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 xml:space="preserve">ELSE </w:t>
      </w:r>
    </w:p>
    <w:p w:rsidR="006346E6" w:rsidRDefault="006346E6" w:rsidP="006346E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送件人</w:t>
      </w:r>
      <w:r>
        <w:rPr>
          <w:rFonts w:ascii="Calibri" w:hAnsi="Calibri" w:cs="Calibri" w:hint="eastAsia"/>
          <w:lang w:eastAsia="zh-TW"/>
        </w:rPr>
        <w:t xml:space="preserve">EMAIL </w:t>
      </w:r>
      <w:r>
        <w:rPr>
          <w:rFonts w:ascii="Calibri" w:hAnsi="Calibri" w:cs="Calibri" w:hint="eastAsia"/>
          <w:lang w:eastAsia="zh-TW"/>
        </w:rPr>
        <w:t>＝</w:t>
      </w:r>
      <w:r>
        <w:rPr>
          <w:rFonts w:ascii="Calibri" w:hAnsi="Calibri" w:cs="Calibri" w:hint="eastAsia"/>
          <w:lang w:eastAsia="zh-TW"/>
        </w:rPr>
        <w:t xml:space="preserve"> </w:t>
      </w:r>
      <w:r w:rsidR="00E420F7">
        <w:rPr>
          <w:rFonts w:ascii="Calibri" w:hAnsi="Calibri" w:cs="Calibri" w:hint="eastAsia"/>
          <w:lang w:eastAsia="zh-TW"/>
        </w:rPr>
        <w:t>DTAAX025.</w:t>
      </w:r>
      <w:r w:rsidR="00E420F7">
        <w:rPr>
          <w:rFonts w:ascii="Calibri" w:hAnsi="Calibri" w:cs="Calibri"/>
        </w:rPr>
        <w:t>TRN_EMAIL</w:t>
      </w:r>
      <w:r w:rsidR="00E420F7">
        <w:rPr>
          <w:rFonts w:ascii="Calibri" w:hAnsi="Calibri" w:cs="Calibri" w:hint="eastAsia"/>
          <w:lang w:eastAsia="zh-TW"/>
        </w:rPr>
        <w:t xml:space="preserve"> (</w:t>
      </w:r>
      <w:r w:rsidR="00E420F7">
        <w:rPr>
          <w:rFonts w:ascii="Calibri" w:hAnsi="Calibri" w:cs="Calibri" w:hint="eastAsia"/>
          <w:lang w:eastAsia="zh-TW"/>
        </w:rPr>
        <w:t>送件人</w:t>
      </w:r>
      <w:r w:rsidR="00E420F7">
        <w:rPr>
          <w:rFonts w:ascii="Calibri" w:hAnsi="Calibri" w:cs="Calibri" w:hint="eastAsia"/>
          <w:lang w:eastAsia="zh-TW"/>
        </w:rPr>
        <w:t>EMAIL)</w:t>
      </w:r>
    </w:p>
    <w:p w:rsidR="0021073D" w:rsidRPr="00C12458" w:rsidRDefault="00952694" w:rsidP="0021073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C12458">
        <w:rPr>
          <w:rFonts w:ascii="Calibri" w:hAnsi="Calibri" w:cs="Calibri" w:hint="eastAsia"/>
          <w:lang w:eastAsia="zh-TW"/>
        </w:rPr>
        <w:t>END IF</w:t>
      </w:r>
    </w:p>
    <w:p w:rsidR="00C5561F" w:rsidRDefault="00781EDA" w:rsidP="00F97AB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組</w:t>
      </w:r>
      <w:r w:rsidR="00052CCA">
        <w:rPr>
          <w:rFonts w:ascii="Calibri" w:hAnsi="Calibri" w:cs="Calibri" w:hint="eastAsia"/>
          <w:lang w:eastAsia="zh-TW"/>
        </w:rPr>
        <w:t>信件的內容</w:t>
      </w:r>
      <w:r w:rsidR="00C5561F" w:rsidRPr="006E16CF">
        <w:rPr>
          <w:rFonts w:ascii="Calibri" w:hAnsi="Calibri" w:cs="Calibri" w:hint="eastAsia"/>
          <w:lang w:eastAsia="zh-TW"/>
        </w:rPr>
        <w:t>：</w:t>
      </w:r>
    </w:p>
    <w:p w:rsidR="00546A9C" w:rsidRPr="00E61274" w:rsidRDefault="00DF50E3" w:rsidP="00E6127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E61274">
        <w:rPr>
          <w:rFonts w:ascii="Calibri" w:hAnsi="Calibri" w:cs="Calibri" w:hint="eastAsia"/>
          <w:lang w:eastAsia="zh-TW"/>
        </w:rPr>
        <w:t>設定＄</w:t>
      </w:r>
      <w:r w:rsidRPr="00E61274">
        <w:rPr>
          <w:rFonts w:ascii="Calibri" w:hAnsi="Calibri" w:cs="Calibri" w:hint="eastAsia"/>
          <w:lang w:eastAsia="zh-TW"/>
        </w:rPr>
        <w:t>mapList</w:t>
      </w:r>
      <w:r w:rsidR="0071181C">
        <w:rPr>
          <w:rFonts w:ascii="Calibri" w:hAnsi="Calibri" w:cs="Calibri" w:hint="eastAsia"/>
          <w:lang w:eastAsia="zh-TW"/>
        </w:rPr>
        <w:t xml:space="preserve"> (</w:t>
      </w:r>
      <w:r w:rsidR="0071181C">
        <w:rPr>
          <w:rFonts w:ascii="Calibri" w:hAnsi="Calibri" w:cs="Calibri" w:hint="eastAsia"/>
          <w:lang w:eastAsia="zh-TW"/>
        </w:rPr>
        <w:t>其實只有一筆內容</w:t>
      </w:r>
      <w:r w:rsidR="0071181C">
        <w:rPr>
          <w:rFonts w:ascii="Calibri" w:hAnsi="Calibri" w:cs="Calibri" w:hint="eastAsia"/>
          <w:lang w:eastAsia="zh-TW"/>
        </w:rPr>
        <w:t>)</w:t>
      </w:r>
      <w:r w:rsidR="00546A9C" w:rsidRPr="00E61274">
        <w:rPr>
          <w:rFonts w:ascii="Calibri" w:hAnsi="Calibri" w:cs="Calibri" w:hint="eastAsia"/>
          <w:lang w:eastAsia="zh-TW"/>
        </w:rPr>
        <w:t>：</w:t>
      </w:r>
    </w:p>
    <w:tbl>
      <w:tblPr>
        <w:tblW w:w="0" w:type="auto"/>
        <w:tblInd w:w="2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3969"/>
      </w:tblGrid>
      <w:tr w:rsidR="003F4F90" w:rsidRPr="00FF348D" w:rsidTr="00FF348D">
        <w:tc>
          <w:tcPr>
            <w:tcW w:w="2489" w:type="dxa"/>
            <w:shd w:val="clear" w:color="auto" w:fill="D9D9D9"/>
          </w:tcPr>
          <w:p w:rsidR="003F4F90" w:rsidRPr="00FF348D" w:rsidRDefault="003F4F90" w:rsidP="00FF348D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FF348D">
              <w:rPr>
                <w:rFonts w:ascii="Calibri" w:hAnsi="Calibri" w:cs="Calibri" w:hint="eastAsia"/>
                <w:lang w:eastAsia="zh-TW"/>
              </w:rPr>
              <w:t>MAP KEY</w:t>
            </w:r>
          </w:p>
        </w:tc>
        <w:tc>
          <w:tcPr>
            <w:tcW w:w="3969" w:type="dxa"/>
            <w:shd w:val="clear" w:color="auto" w:fill="D9D9D9"/>
          </w:tcPr>
          <w:p w:rsidR="003F4F90" w:rsidRPr="00FF348D" w:rsidRDefault="003F4F90" w:rsidP="00FF348D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FF348D">
              <w:rPr>
                <w:rFonts w:ascii="Calibri" w:hAnsi="Calibri" w:cs="Calibri" w:hint="eastAsia"/>
                <w:lang w:eastAsia="zh-TW"/>
              </w:rPr>
              <w:t>MAP VALUE</w:t>
            </w:r>
          </w:p>
        </w:tc>
      </w:tr>
      <w:tr w:rsidR="003F4F90" w:rsidRPr="00FF348D" w:rsidTr="00FF348D">
        <w:tc>
          <w:tcPr>
            <w:tcW w:w="2489" w:type="dxa"/>
            <w:shd w:val="clear" w:color="auto" w:fill="auto"/>
          </w:tcPr>
          <w:p w:rsidR="003F4F90" w:rsidRPr="00FF348D" w:rsidRDefault="003F4F90" w:rsidP="00FF348D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FF348D">
              <w:rPr>
                <w:rFonts w:ascii="Calibri" w:hAnsi="Calibri" w:cs="Calibri" w:hint="eastAsia"/>
                <w:lang w:eastAsia="zh-TW"/>
              </w:rPr>
              <w:t>EMP_ID</w:t>
            </w:r>
          </w:p>
        </w:tc>
        <w:tc>
          <w:tcPr>
            <w:tcW w:w="3969" w:type="dxa"/>
            <w:shd w:val="clear" w:color="auto" w:fill="auto"/>
          </w:tcPr>
          <w:p w:rsidR="003F4F90" w:rsidRPr="00FF348D" w:rsidRDefault="003F4F90" w:rsidP="00407936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FF348D">
              <w:rPr>
                <w:rFonts w:ascii="Calibri" w:hAnsi="Calibri" w:cs="Calibri" w:hint="eastAsia"/>
                <w:lang w:eastAsia="zh-TW"/>
              </w:rPr>
              <w:t>DTAAX02</w:t>
            </w:r>
            <w:r w:rsidR="00407936">
              <w:rPr>
                <w:rFonts w:ascii="Calibri" w:hAnsi="Calibri" w:cs="Calibri" w:hint="eastAsia"/>
                <w:lang w:eastAsia="zh-TW"/>
              </w:rPr>
              <w:t>5</w:t>
            </w:r>
            <w:r w:rsidRPr="00FF348D">
              <w:rPr>
                <w:rFonts w:ascii="Calibri" w:hAnsi="Calibri" w:cs="Calibri" w:hint="eastAsia"/>
                <w:lang w:eastAsia="zh-TW"/>
              </w:rPr>
              <w:t>.EMP_ID(</w:t>
            </w:r>
            <w:r w:rsidRPr="00FF348D">
              <w:rPr>
                <w:rFonts w:ascii="Calibri" w:hAnsi="Calibri" w:cs="Calibri" w:hint="eastAsia"/>
                <w:lang w:eastAsia="zh-TW"/>
              </w:rPr>
              <w:t>經辦</w:t>
            </w:r>
            <w:r w:rsidRPr="00FF348D">
              <w:rPr>
                <w:rFonts w:ascii="Calibri" w:hAnsi="Calibri" w:cs="Calibri" w:hint="eastAsia"/>
                <w:lang w:eastAsia="zh-TW"/>
              </w:rPr>
              <w:t>ID)</w:t>
            </w:r>
          </w:p>
        </w:tc>
      </w:tr>
      <w:tr w:rsidR="003F4F90" w:rsidRPr="00FF348D" w:rsidTr="00FF348D">
        <w:tc>
          <w:tcPr>
            <w:tcW w:w="2489" w:type="dxa"/>
            <w:shd w:val="clear" w:color="auto" w:fill="auto"/>
          </w:tcPr>
          <w:p w:rsidR="003F4F90" w:rsidRPr="00FF348D" w:rsidRDefault="003F4F90" w:rsidP="00FF348D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FF348D">
              <w:rPr>
                <w:rFonts w:ascii="Calibri" w:hAnsi="Calibri" w:cs="Calibri" w:hint="eastAsia"/>
                <w:lang w:eastAsia="zh-TW"/>
              </w:rPr>
              <w:t>ACNT_DATE</w:t>
            </w:r>
          </w:p>
        </w:tc>
        <w:tc>
          <w:tcPr>
            <w:tcW w:w="3969" w:type="dxa"/>
            <w:shd w:val="clear" w:color="auto" w:fill="auto"/>
          </w:tcPr>
          <w:p w:rsidR="003F4F90" w:rsidRPr="00FF348D" w:rsidRDefault="003F4F90" w:rsidP="00407936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FF348D">
              <w:rPr>
                <w:rFonts w:ascii="Calibri" w:hAnsi="Calibri" w:cs="Calibri" w:hint="eastAsia"/>
                <w:lang w:eastAsia="zh-TW"/>
              </w:rPr>
              <w:t>DTAAX02</w:t>
            </w:r>
            <w:r w:rsidR="00407936">
              <w:rPr>
                <w:rFonts w:ascii="Calibri" w:hAnsi="Calibri" w:cs="Calibri" w:hint="eastAsia"/>
                <w:lang w:eastAsia="zh-TW"/>
              </w:rPr>
              <w:t>5</w:t>
            </w:r>
            <w:r w:rsidRPr="00FF348D">
              <w:rPr>
                <w:rFonts w:ascii="Calibri" w:hAnsi="Calibri" w:cs="Calibri" w:hint="eastAsia"/>
                <w:lang w:eastAsia="zh-TW"/>
              </w:rPr>
              <w:t>.ACNT_DATE(</w:t>
            </w:r>
            <w:r w:rsidRPr="00FF348D">
              <w:rPr>
                <w:rFonts w:ascii="Calibri" w:hAnsi="Calibri" w:cs="Calibri" w:hint="eastAsia"/>
                <w:lang w:eastAsia="zh-TW"/>
              </w:rPr>
              <w:t>帳務日期</w:t>
            </w:r>
            <w:r w:rsidRPr="00FF348D">
              <w:rPr>
                <w:rFonts w:ascii="Calibri" w:hAnsi="Calibri" w:cs="Calibri" w:hint="eastAsia"/>
                <w:lang w:eastAsia="zh-TW"/>
              </w:rPr>
              <w:t>)</w:t>
            </w:r>
          </w:p>
        </w:tc>
      </w:tr>
      <w:tr w:rsidR="003F4F90" w:rsidRPr="00FF348D" w:rsidTr="00FF348D">
        <w:tc>
          <w:tcPr>
            <w:tcW w:w="2489" w:type="dxa"/>
            <w:shd w:val="clear" w:color="auto" w:fill="auto"/>
          </w:tcPr>
          <w:p w:rsidR="003F4F90" w:rsidRPr="00FF348D" w:rsidRDefault="003F4F90" w:rsidP="00FF348D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FF348D">
              <w:rPr>
                <w:rFonts w:ascii="Calibri" w:hAnsi="Calibri" w:cs="Calibri" w:hint="eastAsia"/>
                <w:lang w:eastAsia="zh-TW"/>
              </w:rPr>
              <w:t>TRN_SER_NO</w:t>
            </w:r>
          </w:p>
        </w:tc>
        <w:tc>
          <w:tcPr>
            <w:tcW w:w="3969" w:type="dxa"/>
            <w:shd w:val="clear" w:color="auto" w:fill="auto"/>
          </w:tcPr>
          <w:p w:rsidR="003F4F90" w:rsidRPr="00FF348D" w:rsidRDefault="00407936" w:rsidP="00FF348D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DTAAX025</w:t>
            </w:r>
            <w:r w:rsidR="003F4F90" w:rsidRPr="00FF348D">
              <w:rPr>
                <w:rFonts w:ascii="Calibri" w:hAnsi="Calibri" w:cs="Calibri" w:hint="eastAsia"/>
                <w:lang w:eastAsia="zh-TW"/>
              </w:rPr>
              <w:t>.TRN_SER_NO(</w:t>
            </w:r>
            <w:r w:rsidR="003F4F90" w:rsidRPr="00FF348D">
              <w:rPr>
                <w:rFonts w:ascii="Calibri" w:hAnsi="Calibri" w:cs="Calibri" w:hint="eastAsia"/>
                <w:lang w:eastAsia="zh-TW"/>
              </w:rPr>
              <w:t>交易序號</w:t>
            </w:r>
            <w:r w:rsidR="003F4F90" w:rsidRPr="00FF348D">
              <w:rPr>
                <w:rFonts w:ascii="Calibri" w:hAnsi="Calibri" w:cs="Calibri" w:hint="eastAsia"/>
                <w:lang w:eastAsia="zh-TW"/>
              </w:rPr>
              <w:t>)</w:t>
            </w:r>
          </w:p>
        </w:tc>
      </w:tr>
      <w:tr w:rsidR="003F4F90" w:rsidRPr="00FF348D" w:rsidTr="00FF348D">
        <w:tc>
          <w:tcPr>
            <w:tcW w:w="2489" w:type="dxa"/>
            <w:shd w:val="clear" w:color="auto" w:fill="auto"/>
          </w:tcPr>
          <w:p w:rsidR="003F4F90" w:rsidRPr="00FF348D" w:rsidRDefault="003F4F90" w:rsidP="00FF348D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FF348D">
              <w:rPr>
                <w:rFonts w:ascii="Calibri" w:hAnsi="Calibri" w:cs="Calibri" w:hint="eastAsia"/>
                <w:lang w:eastAsia="zh-TW"/>
              </w:rPr>
              <w:t>ACPT_ID</w:t>
            </w:r>
          </w:p>
        </w:tc>
        <w:tc>
          <w:tcPr>
            <w:tcW w:w="3969" w:type="dxa"/>
            <w:shd w:val="clear" w:color="auto" w:fill="auto"/>
          </w:tcPr>
          <w:p w:rsidR="003F4F90" w:rsidRPr="00FF348D" w:rsidRDefault="00407936" w:rsidP="00FF348D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DTAAX025</w:t>
            </w:r>
            <w:r w:rsidR="003F4F90" w:rsidRPr="00FF348D">
              <w:rPr>
                <w:rFonts w:ascii="Calibri" w:hAnsi="Calibri" w:cs="Calibri" w:hint="eastAsia"/>
                <w:lang w:eastAsia="zh-TW"/>
              </w:rPr>
              <w:t>.ACPT_ID(</w:t>
            </w:r>
            <w:r w:rsidR="003F4F90" w:rsidRPr="00FF348D">
              <w:rPr>
                <w:rFonts w:ascii="Calibri" w:hAnsi="Calibri" w:cs="Calibri" w:hint="eastAsia"/>
                <w:lang w:eastAsia="zh-TW"/>
              </w:rPr>
              <w:t>受款人</w:t>
            </w:r>
            <w:r w:rsidR="003F4F90" w:rsidRPr="00FF348D">
              <w:rPr>
                <w:rFonts w:ascii="Calibri" w:hAnsi="Calibri" w:cs="Calibri" w:hint="eastAsia"/>
                <w:lang w:eastAsia="zh-TW"/>
              </w:rPr>
              <w:t>ID)</w:t>
            </w:r>
          </w:p>
        </w:tc>
      </w:tr>
      <w:tr w:rsidR="003F4F90" w:rsidRPr="00FF348D" w:rsidTr="00FF348D">
        <w:tc>
          <w:tcPr>
            <w:tcW w:w="2489" w:type="dxa"/>
            <w:shd w:val="clear" w:color="auto" w:fill="auto"/>
          </w:tcPr>
          <w:p w:rsidR="003F4F90" w:rsidRPr="00FF348D" w:rsidRDefault="003F4F90" w:rsidP="00FF348D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FF348D">
              <w:rPr>
                <w:rFonts w:ascii="Calibri" w:hAnsi="Calibri" w:cs="Calibri" w:hint="eastAsia"/>
                <w:lang w:eastAsia="zh-TW"/>
              </w:rPr>
              <w:t>TRN_KIND</w:t>
            </w:r>
          </w:p>
        </w:tc>
        <w:tc>
          <w:tcPr>
            <w:tcW w:w="3969" w:type="dxa"/>
            <w:shd w:val="clear" w:color="auto" w:fill="auto"/>
          </w:tcPr>
          <w:p w:rsidR="003F4F90" w:rsidRPr="00FF348D" w:rsidRDefault="00407936" w:rsidP="00FF348D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DTAAX025</w:t>
            </w:r>
            <w:r w:rsidR="003F4F90" w:rsidRPr="00FF348D">
              <w:rPr>
                <w:rFonts w:ascii="Calibri" w:hAnsi="Calibri" w:cs="Calibri" w:hint="eastAsia"/>
                <w:lang w:eastAsia="zh-TW"/>
              </w:rPr>
              <w:t>.TRN_KIND(</w:t>
            </w:r>
            <w:r w:rsidR="003F4F90" w:rsidRPr="00FF348D">
              <w:rPr>
                <w:rFonts w:ascii="Calibri" w:hAnsi="Calibri" w:cs="Calibri" w:hint="eastAsia"/>
                <w:lang w:eastAsia="zh-TW"/>
              </w:rPr>
              <w:t>交易種類</w:t>
            </w:r>
            <w:r w:rsidR="003F4F90" w:rsidRPr="00FF348D">
              <w:rPr>
                <w:rFonts w:ascii="Calibri" w:hAnsi="Calibri" w:cs="Calibri" w:hint="eastAsia"/>
                <w:lang w:eastAsia="zh-TW"/>
              </w:rPr>
              <w:t>)</w:t>
            </w:r>
          </w:p>
        </w:tc>
      </w:tr>
      <w:tr w:rsidR="003F4F90" w:rsidRPr="00FF348D" w:rsidTr="00FF348D">
        <w:tc>
          <w:tcPr>
            <w:tcW w:w="2489" w:type="dxa"/>
            <w:shd w:val="clear" w:color="auto" w:fill="auto"/>
          </w:tcPr>
          <w:p w:rsidR="003F4F90" w:rsidRPr="00FF348D" w:rsidRDefault="003F4F90" w:rsidP="00FF348D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FF348D">
              <w:rPr>
                <w:rFonts w:ascii="Calibri" w:hAnsi="Calibri" w:cs="Calibri" w:hint="eastAsia"/>
                <w:lang w:eastAsia="zh-TW"/>
              </w:rPr>
              <w:t>ACPT_SER_NO</w:t>
            </w:r>
          </w:p>
        </w:tc>
        <w:tc>
          <w:tcPr>
            <w:tcW w:w="3969" w:type="dxa"/>
            <w:shd w:val="clear" w:color="auto" w:fill="auto"/>
          </w:tcPr>
          <w:p w:rsidR="003F4F90" w:rsidRPr="00E61274" w:rsidRDefault="00E61274" w:rsidP="00FF348D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E61274">
              <w:rPr>
                <w:rFonts w:ascii="Calibri" w:hAnsi="Calibri" w:cs="Calibri" w:hint="eastAsia"/>
                <w:lang w:eastAsia="zh-TW"/>
              </w:rPr>
              <w:t>DTAAB010.ACPT_SER_NO (</w:t>
            </w:r>
            <w:r w:rsidR="00546A9C" w:rsidRPr="00E61274">
              <w:rPr>
                <w:rFonts w:ascii="Calibri" w:hAnsi="Calibri" w:cs="Calibri" w:hint="eastAsia"/>
                <w:lang w:eastAsia="zh-TW"/>
              </w:rPr>
              <w:t>受款人序號</w:t>
            </w:r>
            <w:r w:rsidR="00546A9C" w:rsidRPr="00E61274">
              <w:rPr>
                <w:rFonts w:ascii="Calibri" w:hAnsi="Calibri" w:cs="Calibri" w:hint="eastAsia"/>
                <w:lang w:eastAsia="zh-TW"/>
              </w:rPr>
              <w:t xml:space="preserve">) </w:t>
            </w:r>
          </w:p>
        </w:tc>
      </w:tr>
    </w:tbl>
    <w:p w:rsidR="00C5561F" w:rsidRDefault="00C5561F" w:rsidP="00F97AB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 xml:space="preserve">List </w:t>
      </w:r>
      <w:r w:rsidRPr="006E16CF">
        <w:rPr>
          <w:rFonts w:ascii="Calibri" w:hAnsi="Calibri" w:cs="Calibri" w:hint="eastAsia"/>
          <w:lang w:eastAsia="zh-TW"/>
        </w:rPr>
        <w:t>＝</w:t>
      </w:r>
      <w:r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 w:hint="eastAsia"/>
          <w:lang w:eastAsia="zh-TW"/>
        </w:rPr>
        <w:t>呼叫收據</w:t>
      </w:r>
      <w:r w:rsidR="00DF50E3">
        <w:rPr>
          <w:rFonts w:ascii="Calibri" w:hAnsi="Calibri" w:cs="Calibri" w:hint="eastAsia"/>
          <w:lang w:eastAsia="zh-TW"/>
        </w:rPr>
        <w:t>內容組成</w:t>
      </w:r>
      <w:r>
        <w:rPr>
          <w:rFonts w:ascii="Calibri" w:hAnsi="Calibri" w:cs="Calibri" w:hint="eastAsia"/>
          <w:lang w:eastAsia="zh-TW"/>
        </w:rPr>
        <w:t>模組</w:t>
      </w:r>
      <w:r>
        <w:rPr>
          <w:rFonts w:ascii="Calibri" w:hAnsi="Calibri" w:cs="Calibri" w:hint="eastAsia"/>
          <w:lang w:eastAsia="zh-TW"/>
        </w:rPr>
        <w:t>AA_X0Z001.doMethod1(</w:t>
      </w:r>
      <w:r w:rsidR="00DF50E3" w:rsidRPr="006E16CF">
        <w:rPr>
          <w:rFonts w:ascii="Calibri" w:hAnsi="Calibri" w:cs="Calibri" w:hint="eastAsia"/>
          <w:lang w:eastAsia="zh-TW"/>
        </w:rPr>
        <w:t>＄</w:t>
      </w:r>
      <w:r w:rsidR="00DF50E3">
        <w:rPr>
          <w:rFonts w:ascii="Calibri" w:hAnsi="Calibri" w:cs="Calibri" w:hint="eastAsia"/>
          <w:lang w:eastAsia="zh-TW"/>
        </w:rPr>
        <w:t>mapList</w:t>
      </w:r>
      <w:r>
        <w:rPr>
          <w:rFonts w:ascii="Calibri" w:hAnsi="Calibri" w:cs="Calibri" w:hint="eastAsia"/>
          <w:lang w:eastAsia="zh-TW"/>
        </w:rPr>
        <w:t>)</w:t>
      </w:r>
    </w:p>
    <w:p w:rsidR="00D14989" w:rsidRDefault="00D14989" w:rsidP="00F97AB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若模組有誤，</w:t>
      </w:r>
    </w:p>
    <w:p w:rsidR="00D14989" w:rsidRDefault="00D14989" w:rsidP="00D1498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錯誤件數</w:t>
      </w:r>
      <w:r>
        <w:rPr>
          <w:rFonts w:ascii="Calibri" w:hAnsi="Calibri" w:cs="Calibri" w:hint="eastAsia"/>
          <w:lang w:eastAsia="zh-TW"/>
        </w:rPr>
        <w:t>++</w:t>
      </w:r>
    </w:p>
    <w:p w:rsidR="00D14989" w:rsidRDefault="00D14989" w:rsidP="00D1498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讀取下一筆資料</w:t>
      </w:r>
    </w:p>
    <w:p w:rsidR="00D14989" w:rsidRDefault="00D14989" w:rsidP="00F97AB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END IF</w:t>
      </w:r>
    </w:p>
    <w:p w:rsidR="00552896" w:rsidRDefault="00552896" w:rsidP="00F97AB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逐筆讀取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List</w:t>
      </w:r>
      <w:r>
        <w:rPr>
          <w:rFonts w:ascii="Calibri" w:hAnsi="Calibri" w:cs="Calibri" w:hint="eastAsia"/>
          <w:lang w:eastAsia="zh-TW"/>
        </w:rPr>
        <w:t>：</w:t>
      </w:r>
      <w:r>
        <w:rPr>
          <w:rFonts w:ascii="Calibri" w:hAnsi="Calibri" w:cs="Calibri" w:hint="eastAsia"/>
          <w:lang w:eastAsia="zh-TW"/>
        </w:rPr>
        <w:t>(</w:t>
      </w:r>
      <w:r>
        <w:rPr>
          <w:rFonts w:ascii="Calibri" w:hAnsi="Calibri" w:cs="Calibri" w:hint="eastAsia"/>
          <w:lang w:eastAsia="zh-TW"/>
        </w:rPr>
        <w:t>每筆資料為</w:t>
      </w:r>
      <w:r>
        <w:rPr>
          <w:rFonts w:ascii="Calibri" w:hAnsi="Calibri" w:cs="Calibri" w:hint="eastAsia"/>
          <w:lang w:eastAsia="zh-TW"/>
        </w:rPr>
        <w:t>AA_X0Z000_bo</w:t>
      </w:r>
      <w:r>
        <w:rPr>
          <w:rFonts w:ascii="Calibri" w:hAnsi="Calibri" w:cs="Calibri" w:hint="eastAsia"/>
          <w:lang w:eastAsia="zh-TW"/>
        </w:rPr>
        <w:t>的格式</w:t>
      </w:r>
      <w:r>
        <w:rPr>
          <w:rFonts w:ascii="Calibri" w:hAnsi="Calibri" w:cs="Calibri" w:hint="eastAsia"/>
          <w:lang w:eastAsia="zh-TW"/>
        </w:rPr>
        <w:t>)</w:t>
      </w:r>
    </w:p>
    <w:p w:rsidR="00552896" w:rsidRDefault="00552896" w:rsidP="00552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設定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AA_X0Z000_bo.</w:t>
      </w:r>
      <w:r>
        <w:rPr>
          <w:rFonts w:ascii="Calibri" w:hAnsi="Calibri" w:cs="Calibri" w:hint="eastAsia"/>
          <w:lang w:eastAsia="zh-TW"/>
        </w:rPr>
        <w:t>印製日期</w:t>
      </w:r>
      <w:r>
        <w:rPr>
          <w:rFonts w:ascii="Calibri" w:hAnsi="Calibri" w:cs="Calibri" w:hint="eastAsia"/>
          <w:lang w:eastAsia="zh-TW"/>
        </w:rPr>
        <w:t xml:space="preserve"> </w:t>
      </w:r>
      <w:r w:rsidRPr="006E16CF">
        <w:rPr>
          <w:rFonts w:ascii="Calibri" w:hAnsi="Calibri" w:cs="Calibri" w:hint="eastAsia"/>
          <w:lang w:eastAsia="zh-TW"/>
        </w:rPr>
        <w:t>＝</w:t>
      </w:r>
      <w:r>
        <w:rPr>
          <w:rFonts w:ascii="Calibri" w:hAnsi="Calibri" w:cs="Calibri" w:hint="eastAsia"/>
          <w:lang w:eastAsia="zh-TW"/>
        </w:rPr>
        <w:t xml:space="preserve"> </w:t>
      </w:r>
      <w:r w:rsidRPr="00552896">
        <w:rPr>
          <w:rFonts w:ascii="Courier New" w:hAnsi="Courier New" w:cs="Courier New"/>
          <w:color w:val="000000"/>
        </w:rPr>
        <w:t>DATE.</w:t>
      </w:r>
      <w:r w:rsidRPr="00552896">
        <w:rPr>
          <w:rFonts w:ascii="Courier New" w:hAnsi="Courier New" w:cs="Courier New"/>
          <w:i/>
          <w:iCs/>
          <w:color w:val="000000"/>
        </w:rPr>
        <w:t>getDBTimeStamp</w:t>
      </w:r>
      <w:r w:rsidRPr="00552896">
        <w:rPr>
          <w:rFonts w:ascii="Courier New" w:hAnsi="Courier New" w:cs="Courier New"/>
          <w:color w:val="000000"/>
        </w:rPr>
        <w:t>()</w:t>
      </w:r>
    </w:p>
    <w:p w:rsidR="00C73AE8" w:rsidRDefault="00C73AE8" w:rsidP="00C73AE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 xml:space="preserve"> </w:t>
      </w:r>
      <w:r w:rsidRPr="00C73AE8">
        <w:rPr>
          <w:rFonts w:ascii="Calibri" w:hAnsi="Calibri" w:cs="Calibri" w:hint="eastAsia"/>
          <w:lang w:eastAsia="zh-TW"/>
        </w:rPr>
        <w:t>判斷</w:t>
      </w:r>
      <w:r w:rsidRPr="00C73AE8">
        <w:rPr>
          <w:rFonts w:ascii="Calibri" w:hAnsi="Calibri" w:cs="Calibri" w:hint="eastAsia"/>
          <w:lang w:eastAsia="zh-TW"/>
        </w:rPr>
        <w:t>billhun</w:t>
      </w:r>
      <w:r>
        <w:rPr>
          <w:rFonts w:ascii="Calibri" w:hAnsi="Calibri" w:cs="Calibri" w:hint="eastAsia"/>
          <w:lang w:eastAsia="zh-TW"/>
        </w:rPr>
        <w:t>t</w:t>
      </w:r>
      <w:r w:rsidRPr="00C73AE8">
        <w:rPr>
          <w:rFonts w:ascii="Calibri" w:hAnsi="Calibri" w:cs="Calibri" w:hint="eastAsia"/>
          <w:lang w:eastAsia="zh-TW"/>
        </w:rPr>
        <w:t>er</w:t>
      </w:r>
      <w:r w:rsidRPr="00C73AE8">
        <w:rPr>
          <w:rFonts w:ascii="Calibri" w:hAnsi="Calibri" w:cs="Calibri" w:hint="eastAsia"/>
          <w:lang w:eastAsia="zh-TW"/>
        </w:rPr>
        <w:t>組成資訊：</w:t>
      </w:r>
    </w:p>
    <w:p w:rsidR="00C73AE8" w:rsidRDefault="0033208A" w:rsidP="004838C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當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細明體" w:eastAsia="細明體" w:hAnsi="細明體" w:hint="eastAsia"/>
          <w:lang w:eastAsia="zh-TW"/>
        </w:rPr>
        <w:t xml:space="preserve">BILLHUNTER附件形式= 1 </w:t>
      </w:r>
      <w:r w:rsidRPr="0033208A">
        <w:rPr>
          <w:rFonts w:ascii="細明體" w:eastAsia="細明體" w:hAnsi="細明體"/>
          <w:lang w:eastAsia="zh-TW"/>
        </w:rPr>
        <w:sym w:font="Wingdings" w:char="F0E8"/>
      </w:r>
      <w:r>
        <w:rPr>
          <w:rFonts w:ascii="細明體" w:eastAsia="細明體" w:hAnsi="細明體" w:hint="eastAsia"/>
          <w:lang w:eastAsia="zh-TW"/>
        </w:rPr>
        <w:t xml:space="preserve"> </w:t>
      </w:r>
      <w:r w:rsidR="00C73AE8">
        <w:rPr>
          <w:rFonts w:ascii="Calibri" w:hAnsi="Calibri" w:cs="Calibri" w:hint="eastAsia"/>
          <w:lang w:eastAsia="zh-TW"/>
        </w:rPr>
        <w:t>組成</w:t>
      </w:r>
      <w:r w:rsidR="00C73AE8">
        <w:rPr>
          <w:rFonts w:ascii="Calibri" w:hAnsi="Calibri" w:cs="Calibri" w:hint="eastAsia"/>
          <w:lang w:eastAsia="zh-TW"/>
        </w:rPr>
        <w:t>html</w:t>
      </w:r>
      <w:r w:rsidR="00C73AE8">
        <w:rPr>
          <w:rFonts w:ascii="Calibri" w:hAnsi="Calibri" w:cs="Calibri" w:hint="eastAsia"/>
          <w:lang w:eastAsia="zh-TW"/>
        </w:rPr>
        <w:t>文字：</w:t>
      </w:r>
    </w:p>
    <w:p w:rsidR="00C73AE8" w:rsidRDefault="00C73AE8" w:rsidP="004838C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html</w:t>
      </w:r>
      <w:r>
        <w:rPr>
          <w:rFonts w:ascii="Calibri" w:hAnsi="Calibri" w:cs="Calibri" w:hint="eastAsia"/>
          <w:lang w:eastAsia="zh-TW"/>
        </w:rPr>
        <w:t>文字</w:t>
      </w:r>
      <w:r>
        <w:rPr>
          <w:rFonts w:ascii="Calibri" w:hAnsi="Calibri" w:cs="Calibri" w:hint="eastAsia"/>
          <w:lang w:eastAsia="zh-TW"/>
        </w:rPr>
        <w:t xml:space="preserve"> = </w:t>
      </w:r>
      <w:r>
        <w:rPr>
          <w:rFonts w:ascii="Calibri" w:hAnsi="Calibri" w:cs="Calibri" w:hint="eastAsia"/>
          <w:lang w:eastAsia="zh-TW"/>
        </w:rPr>
        <w:t>呼叫收據印製模組</w:t>
      </w:r>
      <w:r>
        <w:rPr>
          <w:rFonts w:ascii="Calibri" w:hAnsi="Calibri" w:cs="Calibri" w:hint="eastAsia"/>
          <w:lang w:eastAsia="zh-TW"/>
        </w:rPr>
        <w:t>AA_X0Z000.doPrintHTML(</w:t>
      </w:r>
      <w:r w:rsidRPr="00C73AE8">
        <w:rPr>
          <w:rFonts w:ascii="Calibri" w:hAnsi="Calibri" w:cs="Calibri" w:hint="eastAsia"/>
          <w:lang w:eastAsia="zh-TW"/>
        </w:rPr>
        <w:t>＄</w:t>
      </w:r>
      <w:r w:rsidRPr="00C73AE8">
        <w:rPr>
          <w:rFonts w:ascii="Calibri" w:hAnsi="Calibri" w:cs="Calibri" w:hint="eastAsia"/>
          <w:lang w:eastAsia="zh-TW"/>
        </w:rPr>
        <w:t>List</w:t>
      </w:r>
      <w:r>
        <w:rPr>
          <w:rFonts w:ascii="Calibri" w:hAnsi="Calibri" w:cs="Calibri" w:hint="eastAsia"/>
          <w:lang w:eastAsia="zh-TW"/>
        </w:rPr>
        <w:t>)</w:t>
      </w:r>
    </w:p>
    <w:p w:rsidR="00C73AE8" w:rsidRDefault="00C73AE8" w:rsidP="00C73AE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若模組有誤，</w:t>
      </w:r>
    </w:p>
    <w:p w:rsidR="00C73AE8" w:rsidRDefault="00C73AE8" w:rsidP="00C73AE8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錯誤件數</w:t>
      </w:r>
      <w:r>
        <w:rPr>
          <w:rFonts w:ascii="Calibri" w:hAnsi="Calibri" w:cs="Calibri" w:hint="eastAsia"/>
          <w:lang w:eastAsia="zh-TW"/>
        </w:rPr>
        <w:t>++</w:t>
      </w:r>
    </w:p>
    <w:p w:rsidR="00C73AE8" w:rsidRPr="003E0474" w:rsidRDefault="00C73AE8" w:rsidP="00C73AE8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3E0474">
        <w:rPr>
          <w:rFonts w:ascii="Calibri" w:hAnsi="Calibri" w:cs="Calibri" w:hint="eastAsia"/>
          <w:lang w:eastAsia="zh-TW"/>
        </w:rPr>
        <w:t>讀取下一筆資料</w:t>
      </w:r>
    </w:p>
    <w:p w:rsidR="00C73AE8" w:rsidRPr="00106EE3" w:rsidRDefault="00C73AE8" w:rsidP="004838C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C73AE8">
        <w:rPr>
          <w:rFonts w:ascii="Calibri" w:hAnsi="Calibri" w:cs="Calibri" w:hint="eastAsia"/>
          <w:lang w:eastAsia="zh-TW"/>
        </w:rPr>
        <w:t>END IF</w:t>
      </w:r>
    </w:p>
    <w:p w:rsidR="00C73AE8" w:rsidRDefault="00C73AE8" w:rsidP="004838C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BILLHUNTER</w:t>
      </w:r>
      <w:r>
        <w:rPr>
          <w:rFonts w:ascii="Calibri" w:hAnsi="Calibri" w:cs="Calibri" w:hint="eastAsia"/>
          <w:lang w:eastAsia="zh-TW"/>
        </w:rPr>
        <w:t>內文</w:t>
      </w:r>
      <w:r w:rsidRPr="006E16CF">
        <w:rPr>
          <w:rFonts w:ascii="Calibri" w:hAnsi="Calibri" w:cs="Calibri" w:hint="eastAsia"/>
          <w:lang w:eastAsia="zh-TW"/>
        </w:rPr>
        <w:t>＝</w:t>
      </w:r>
      <w:r>
        <w:rPr>
          <w:rFonts w:ascii="Calibri" w:hAnsi="Calibri" w:cs="Calibri" w:hint="eastAsia"/>
          <w:lang w:eastAsia="zh-TW"/>
        </w:rPr>
        <w:t xml:space="preserve"> 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BILLHUNTER</w:t>
      </w:r>
      <w:r>
        <w:rPr>
          <w:rFonts w:ascii="Calibri" w:hAnsi="Calibri" w:cs="Calibri" w:hint="eastAsia"/>
          <w:lang w:eastAsia="zh-TW"/>
        </w:rPr>
        <w:t>內文</w:t>
      </w:r>
      <w:r>
        <w:rPr>
          <w:rFonts w:ascii="Calibri" w:hAnsi="Calibri" w:cs="Calibri" w:hint="eastAsia"/>
          <w:lang w:eastAsia="zh-TW"/>
        </w:rPr>
        <w:t xml:space="preserve"> + 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html</w:t>
      </w:r>
      <w:r>
        <w:rPr>
          <w:rFonts w:ascii="Calibri" w:hAnsi="Calibri" w:cs="Calibri" w:hint="eastAsia"/>
          <w:lang w:eastAsia="zh-TW"/>
        </w:rPr>
        <w:t>文字</w:t>
      </w:r>
      <w:r>
        <w:rPr>
          <w:rFonts w:ascii="Calibri" w:hAnsi="Calibri" w:cs="Calibri" w:hint="eastAsia"/>
          <w:lang w:eastAsia="zh-TW"/>
        </w:rPr>
        <w:t xml:space="preserve"> </w:t>
      </w:r>
    </w:p>
    <w:p w:rsidR="00C73AE8" w:rsidRDefault="0033208A" w:rsidP="004838C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當</w:t>
      </w: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細明體" w:eastAsia="細明體" w:hAnsi="細明體" w:hint="eastAsia"/>
          <w:lang w:eastAsia="zh-TW"/>
        </w:rPr>
        <w:t xml:space="preserve">BILLHUNTER附件形式 = 2 </w:t>
      </w:r>
      <w:r w:rsidRPr="0033208A">
        <w:rPr>
          <w:rFonts w:ascii="細明體" w:eastAsia="細明體" w:hAnsi="細明體"/>
          <w:lang w:eastAsia="zh-TW"/>
        </w:rPr>
        <w:sym w:font="Wingdings" w:char="F0E8"/>
      </w:r>
      <w:r>
        <w:rPr>
          <w:rFonts w:ascii="細明體" w:eastAsia="細明體" w:hAnsi="細明體" w:hint="eastAsia"/>
          <w:lang w:eastAsia="zh-TW"/>
        </w:rPr>
        <w:t xml:space="preserve"> </w:t>
      </w:r>
      <w:r w:rsidR="0091573D" w:rsidRPr="00C73AE8">
        <w:rPr>
          <w:rFonts w:ascii="Calibri" w:hAnsi="Calibri" w:cs="Calibri" w:hint="eastAsia"/>
          <w:lang w:eastAsia="zh-TW"/>
        </w:rPr>
        <w:t>組成</w:t>
      </w:r>
      <w:r w:rsidR="0091573D" w:rsidRPr="00C73AE8">
        <w:rPr>
          <w:rFonts w:ascii="Calibri" w:hAnsi="Calibri" w:cs="Calibri" w:hint="eastAsia"/>
          <w:lang w:eastAsia="zh-TW"/>
        </w:rPr>
        <w:t>pdf</w:t>
      </w:r>
      <w:r w:rsidR="0091573D" w:rsidRPr="00C73AE8">
        <w:rPr>
          <w:rFonts w:ascii="Calibri" w:hAnsi="Calibri" w:cs="Calibri" w:hint="eastAsia"/>
          <w:lang w:eastAsia="zh-TW"/>
        </w:rPr>
        <w:t>：</w:t>
      </w:r>
    </w:p>
    <w:p w:rsidR="00206A28" w:rsidRPr="00C73AE8" w:rsidRDefault="00206A28" w:rsidP="004838C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C73AE8">
        <w:rPr>
          <w:rFonts w:ascii="Calibri" w:hAnsi="Calibri" w:cs="Calibri" w:hint="eastAsia"/>
          <w:lang w:eastAsia="zh-TW"/>
        </w:rPr>
        <w:t>呼叫收據模組</w:t>
      </w:r>
      <w:r w:rsidRPr="00C73AE8">
        <w:rPr>
          <w:rFonts w:ascii="Calibri" w:hAnsi="Calibri" w:cs="Calibri" w:hint="eastAsia"/>
          <w:lang w:eastAsia="zh-TW"/>
        </w:rPr>
        <w:t>AA_X0Z000.</w:t>
      </w:r>
      <w:r w:rsidRPr="0091573D">
        <w:rPr>
          <w:lang w:eastAsia="zh-TW"/>
        </w:rPr>
        <w:t xml:space="preserve"> </w:t>
      </w:r>
      <w:r w:rsidRPr="00C73AE8">
        <w:rPr>
          <w:rFonts w:ascii="Calibri" w:hAnsi="Calibri" w:cs="Calibri"/>
          <w:lang w:eastAsia="zh-TW"/>
        </w:rPr>
        <w:t>DoPrintForBH</w:t>
      </w:r>
      <w:r w:rsidRPr="00C73AE8">
        <w:rPr>
          <w:rFonts w:ascii="Calibri" w:hAnsi="Calibri" w:cs="Calibri" w:hint="eastAsia"/>
          <w:lang w:eastAsia="zh-TW"/>
        </w:rPr>
        <w:t>(</w:t>
      </w:r>
      <w:r w:rsidRPr="00C73AE8">
        <w:rPr>
          <w:rFonts w:ascii="Calibri" w:hAnsi="Calibri" w:cs="Calibri" w:hint="eastAsia"/>
          <w:lang w:eastAsia="zh-TW"/>
        </w:rPr>
        <w:t>＄</w:t>
      </w:r>
      <w:r w:rsidRPr="00C73AE8">
        <w:rPr>
          <w:rFonts w:ascii="Calibri" w:hAnsi="Calibri" w:cs="Calibri" w:hint="eastAsia"/>
          <w:lang w:eastAsia="zh-TW"/>
        </w:rPr>
        <w:t xml:space="preserve">List, </w:t>
      </w:r>
      <w:r w:rsidR="001637C3" w:rsidRPr="00C73AE8">
        <w:rPr>
          <w:rFonts w:ascii="Calibri" w:hAnsi="Calibri" w:cs="Calibri" w:hint="eastAsia"/>
          <w:lang w:eastAsia="zh-TW"/>
        </w:rPr>
        <w:t>系統現在時間</w:t>
      </w:r>
      <w:r w:rsidR="001637C3" w:rsidRPr="00C73AE8">
        <w:rPr>
          <w:rFonts w:ascii="Calibri" w:hAnsi="Calibri" w:cs="Calibri" w:hint="eastAsia"/>
          <w:lang w:eastAsia="zh-TW"/>
        </w:rPr>
        <w:t xml:space="preserve">, </w:t>
      </w:r>
      <w:r w:rsidR="001637C3" w:rsidRPr="00C73AE8">
        <w:rPr>
          <w:rFonts w:ascii="Calibri" w:hAnsi="Calibri" w:cs="Calibri"/>
          <w:lang w:eastAsia="zh-TW"/>
        </w:rPr>
        <w:t>“”</w:t>
      </w:r>
      <w:r w:rsidRPr="00C73AE8">
        <w:rPr>
          <w:rFonts w:ascii="Calibri" w:hAnsi="Calibri" w:cs="Calibri" w:hint="eastAsia"/>
          <w:lang w:eastAsia="zh-TW"/>
        </w:rPr>
        <w:t>)</w:t>
      </w:r>
    </w:p>
    <w:p w:rsidR="00D14989" w:rsidRDefault="00D14989" w:rsidP="004838C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若模組有誤，</w:t>
      </w:r>
    </w:p>
    <w:p w:rsidR="00D14989" w:rsidRDefault="00D14989" w:rsidP="004838C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錯誤件數</w:t>
      </w:r>
      <w:r>
        <w:rPr>
          <w:rFonts w:ascii="Calibri" w:hAnsi="Calibri" w:cs="Calibri" w:hint="eastAsia"/>
          <w:lang w:eastAsia="zh-TW"/>
        </w:rPr>
        <w:t>++</w:t>
      </w:r>
    </w:p>
    <w:p w:rsidR="003E0474" w:rsidRPr="003E0474" w:rsidRDefault="00D14989" w:rsidP="004838C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3E0474">
        <w:rPr>
          <w:rFonts w:ascii="Calibri" w:hAnsi="Calibri" w:cs="Calibri" w:hint="eastAsia"/>
          <w:lang w:eastAsia="zh-TW"/>
        </w:rPr>
        <w:t>讀取下一筆資料</w:t>
      </w:r>
    </w:p>
    <w:p w:rsidR="00D14989" w:rsidRDefault="00D14989" w:rsidP="004838C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END IF</w:t>
      </w:r>
    </w:p>
    <w:p w:rsidR="00F3201A" w:rsidRDefault="00F3201A" w:rsidP="004838C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F3201A">
        <w:rPr>
          <w:rFonts w:ascii="Calibri" w:hAnsi="Calibri" w:cs="Calibri" w:hint="eastAsia"/>
          <w:lang w:eastAsia="zh-TW"/>
        </w:rPr>
        <w:t>停一下</w:t>
      </w:r>
      <w:r w:rsidRPr="00F3201A">
        <w:rPr>
          <w:rFonts w:ascii="Calibri" w:hAnsi="Calibri" w:cs="Calibri" w:hint="eastAsia"/>
          <w:lang w:eastAsia="zh-TW"/>
        </w:rPr>
        <w:t>5000</w:t>
      </w:r>
      <w:r w:rsidRPr="00F3201A">
        <w:rPr>
          <w:rFonts w:ascii="Calibri" w:hAnsi="Calibri" w:cs="Calibri" w:hint="eastAsia"/>
          <w:lang w:eastAsia="zh-TW"/>
        </w:rPr>
        <w:t>毫秒</w:t>
      </w:r>
    </w:p>
    <w:p w:rsidR="00F3201A" w:rsidRDefault="00C714F0" w:rsidP="004838C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PDF</w:t>
      </w:r>
      <w:r>
        <w:rPr>
          <w:rFonts w:ascii="Calibri" w:hAnsi="Calibri" w:cs="Calibri" w:hint="eastAsia"/>
          <w:lang w:eastAsia="zh-TW"/>
        </w:rPr>
        <w:t>加密</w:t>
      </w:r>
      <w:r w:rsidR="00B732B4">
        <w:rPr>
          <w:rFonts w:ascii="Calibri" w:hAnsi="Calibri" w:cs="Calibri" w:hint="eastAsia"/>
          <w:lang w:eastAsia="zh-TW"/>
        </w:rPr>
        <w:t>，有異常時</w:t>
      </w:r>
      <w:r w:rsidR="00B732B4" w:rsidRPr="006E16CF">
        <w:rPr>
          <w:rFonts w:ascii="Calibri" w:hAnsi="Calibri" w:cs="Calibri" w:hint="eastAsia"/>
          <w:lang w:eastAsia="zh-TW"/>
        </w:rPr>
        <w:t>＄</w:t>
      </w:r>
      <w:r w:rsidR="00B732B4">
        <w:rPr>
          <w:rFonts w:ascii="Calibri" w:hAnsi="Calibri" w:cs="Calibri" w:hint="eastAsia"/>
          <w:lang w:eastAsia="zh-TW"/>
        </w:rPr>
        <w:t>錯誤件數</w:t>
      </w:r>
      <w:r w:rsidR="00B732B4">
        <w:rPr>
          <w:rFonts w:ascii="Calibri" w:hAnsi="Calibri" w:cs="Calibri" w:hint="eastAsia"/>
          <w:lang w:eastAsia="zh-TW"/>
        </w:rPr>
        <w:t>++</w:t>
      </w:r>
      <w:r w:rsidR="00B732B4">
        <w:rPr>
          <w:rFonts w:ascii="Calibri" w:hAnsi="Calibri" w:cs="Calibri" w:hint="eastAsia"/>
          <w:lang w:eastAsia="zh-TW"/>
        </w:rPr>
        <w:t>，</w:t>
      </w:r>
      <w:r w:rsidR="00B732B4" w:rsidRPr="003E0474">
        <w:rPr>
          <w:rFonts w:ascii="Calibri" w:hAnsi="Calibri" w:cs="Calibri" w:hint="eastAsia"/>
          <w:lang w:eastAsia="zh-TW"/>
        </w:rPr>
        <w:t>讀取下一筆資料</w:t>
      </w:r>
      <w:r w:rsidR="00B732B4">
        <w:rPr>
          <w:rFonts w:ascii="Calibri" w:hAnsi="Calibri" w:cs="Calibri" w:hint="eastAsia"/>
          <w:lang w:eastAsia="zh-TW"/>
        </w:rPr>
        <w:t>：</w:t>
      </w:r>
    </w:p>
    <w:p w:rsidR="00C714F0" w:rsidRDefault="00C714F0" w:rsidP="004838C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從</w:t>
      </w:r>
      <w:r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 w:hint="eastAsia"/>
          <w:lang w:eastAsia="zh-TW"/>
        </w:rPr>
        <w:t>原始</w:t>
      </w:r>
      <w:r w:rsidRPr="00206A28">
        <w:rPr>
          <w:rFonts w:ascii="Calibri" w:hAnsi="Calibri" w:cs="Calibri" w:hint="eastAsia"/>
          <w:lang w:eastAsia="zh-TW"/>
        </w:rPr>
        <w:t>pdf</w:t>
      </w:r>
      <w:r w:rsidRPr="00206A28">
        <w:rPr>
          <w:rFonts w:ascii="Calibri" w:hAnsi="Calibri" w:cs="Calibri" w:hint="eastAsia"/>
          <w:lang w:eastAsia="zh-TW"/>
        </w:rPr>
        <w:t>產出路徑</w:t>
      </w:r>
      <w:r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 w:hint="eastAsia"/>
          <w:lang w:eastAsia="zh-TW"/>
        </w:rPr>
        <w:t>取到要處理的該筆</w:t>
      </w:r>
      <w:r>
        <w:rPr>
          <w:rFonts w:ascii="Calibri" w:hAnsi="Calibri" w:cs="Calibri" w:hint="eastAsia"/>
          <w:lang w:eastAsia="zh-TW"/>
        </w:rPr>
        <w:t>PDF</w:t>
      </w:r>
    </w:p>
    <w:p w:rsidR="00D51834" w:rsidRDefault="00D51834" w:rsidP="004838C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加密並產生</w:t>
      </w:r>
      <w:r>
        <w:rPr>
          <w:rFonts w:ascii="Calibri" w:hAnsi="Calibri" w:cs="Calibri" w:hint="eastAsia"/>
          <w:lang w:eastAsia="zh-TW"/>
        </w:rPr>
        <w:t>2</w:t>
      </w:r>
      <w:r>
        <w:rPr>
          <w:rFonts w:ascii="Calibri" w:hAnsi="Calibri" w:cs="Calibri" w:hint="eastAsia"/>
          <w:lang w:eastAsia="zh-TW"/>
        </w:rPr>
        <w:t>個</w:t>
      </w:r>
      <w:r>
        <w:rPr>
          <w:rFonts w:ascii="Calibri" w:hAnsi="Calibri" w:cs="Calibri" w:hint="eastAsia"/>
          <w:lang w:eastAsia="zh-TW"/>
        </w:rPr>
        <w:t>PDF</w:t>
      </w:r>
      <w:r>
        <w:rPr>
          <w:rFonts w:ascii="Calibri" w:hAnsi="Calibri" w:cs="Calibri" w:hint="eastAsia"/>
          <w:lang w:eastAsia="zh-TW"/>
        </w:rPr>
        <w:t>：</w:t>
      </w:r>
    </w:p>
    <w:p w:rsidR="00D51834" w:rsidRDefault="00D51834" w:rsidP="004838C2">
      <w:pPr>
        <w:pStyle w:val="Tabletext"/>
        <w:keepLines w:val="0"/>
        <w:numPr>
          <w:ilvl w:val="7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加密密碼</w:t>
      </w:r>
      <w:r>
        <w:rPr>
          <w:rFonts w:ascii="Calibri" w:hAnsi="Calibri" w:cs="Calibri" w:hint="eastAsia"/>
          <w:lang w:eastAsia="zh-TW"/>
        </w:rPr>
        <w:t>:</w:t>
      </w:r>
      <w:r w:rsidRPr="00D51834">
        <w:rPr>
          <w:rFonts w:hint="eastAsia"/>
          <w:lang w:eastAsia="zh-TW"/>
        </w:rPr>
        <w:t xml:space="preserve"> </w:t>
      </w:r>
      <w:r w:rsidRPr="00D51834">
        <w:rPr>
          <w:rFonts w:ascii="Calibri" w:hAnsi="Calibri" w:cs="Calibri" w:hint="eastAsia"/>
          <w:lang w:eastAsia="zh-TW"/>
        </w:rPr>
        <w:t>DTAAX205.</w:t>
      </w:r>
      <w:r w:rsidRPr="00D51834">
        <w:rPr>
          <w:rFonts w:ascii="Calibri" w:hAnsi="Calibri" w:cs="Calibri" w:hint="eastAsia"/>
          <w:lang w:eastAsia="zh-TW"/>
        </w:rPr>
        <w:t>事故者</w:t>
      </w:r>
      <w:r w:rsidRPr="00D51834">
        <w:rPr>
          <w:rFonts w:ascii="Calibri" w:hAnsi="Calibri" w:cs="Calibri" w:hint="eastAsia"/>
          <w:lang w:eastAsia="zh-TW"/>
        </w:rPr>
        <w:t>ID</w:t>
      </w:r>
      <w:r>
        <w:rPr>
          <w:rFonts w:ascii="Calibri" w:hAnsi="Calibri" w:cs="Calibri" w:hint="eastAsia"/>
          <w:lang w:eastAsia="zh-TW"/>
        </w:rPr>
        <w:t>，新</w:t>
      </w:r>
      <w:r>
        <w:rPr>
          <w:rFonts w:ascii="Calibri" w:hAnsi="Calibri" w:cs="Calibri" w:hint="eastAsia"/>
          <w:lang w:eastAsia="zh-TW"/>
        </w:rPr>
        <w:t>PDF</w:t>
      </w:r>
      <w:r>
        <w:rPr>
          <w:rFonts w:ascii="Calibri" w:hAnsi="Calibri" w:cs="Calibri" w:hint="eastAsia"/>
          <w:lang w:eastAsia="zh-TW"/>
        </w:rPr>
        <w:t>產出路徑</w:t>
      </w:r>
      <w:r>
        <w:rPr>
          <w:rFonts w:ascii="Calibri" w:hAnsi="Calibri" w:cs="Calibri" w:hint="eastAsia"/>
          <w:lang w:eastAsia="zh-TW"/>
        </w:rPr>
        <w:t xml:space="preserve">= </w:t>
      </w:r>
      <w:r>
        <w:rPr>
          <w:rFonts w:ascii="Calibri" w:hAnsi="Calibri" w:cs="Calibri" w:hint="eastAsia"/>
          <w:lang w:eastAsia="zh-TW"/>
        </w:rPr>
        <w:t>事故者加密</w:t>
      </w:r>
      <w:r w:rsidRPr="00206A28">
        <w:rPr>
          <w:rFonts w:ascii="Calibri" w:hAnsi="Calibri" w:cs="Calibri" w:hint="eastAsia"/>
          <w:lang w:eastAsia="zh-TW"/>
        </w:rPr>
        <w:t>pdf</w:t>
      </w:r>
      <w:r w:rsidRPr="00206A28">
        <w:rPr>
          <w:rFonts w:ascii="Calibri" w:hAnsi="Calibri" w:cs="Calibri" w:hint="eastAsia"/>
          <w:lang w:eastAsia="zh-TW"/>
        </w:rPr>
        <w:t>產出路徑</w:t>
      </w:r>
      <w:r w:rsidR="00B732B4">
        <w:rPr>
          <w:rFonts w:ascii="Calibri" w:hAnsi="Calibri" w:cs="Calibri" w:hint="eastAsia"/>
          <w:lang w:eastAsia="zh-TW"/>
        </w:rPr>
        <w:t xml:space="preserve"> (</w:t>
      </w:r>
      <w:r w:rsidR="00B732B4">
        <w:rPr>
          <w:rFonts w:ascii="Calibri" w:hAnsi="Calibri" w:cs="Calibri" w:hint="eastAsia"/>
          <w:lang w:eastAsia="zh-TW"/>
        </w:rPr>
        <w:t>若檔案還沒產生的話，等</w:t>
      </w:r>
      <w:r w:rsidR="00B732B4">
        <w:rPr>
          <w:rFonts w:ascii="Calibri" w:hAnsi="Calibri" w:cs="Calibri" w:hint="eastAsia"/>
          <w:lang w:eastAsia="zh-TW"/>
        </w:rPr>
        <w:t>6000</w:t>
      </w:r>
      <w:r w:rsidR="00B732B4">
        <w:rPr>
          <w:rFonts w:ascii="Calibri" w:hAnsi="Calibri" w:cs="Calibri" w:hint="eastAsia"/>
          <w:lang w:eastAsia="zh-TW"/>
        </w:rPr>
        <w:t>毫秒後再判斷一次，最多重覆判斷</w:t>
      </w:r>
      <w:r w:rsidR="00B732B4">
        <w:rPr>
          <w:rFonts w:ascii="Calibri" w:hAnsi="Calibri" w:cs="Calibri" w:hint="eastAsia"/>
          <w:lang w:eastAsia="zh-TW"/>
        </w:rPr>
        <w:t>10</w:t>
      </w:r>
      <w:r w:rsidR="00B732B4">
        <w:rPr>
          <w:rFonts w:ascii="Calibri" w:hAnsi="Calibri" w:cs="Calibri" w:hint="eastAsia"/>
          <w:lang w:eastAsia="zh-TW"/>
        </w:rPr>
        <w:t>次。產生或加密異常時拋出</w:t>
      </w:r>
      <w:r w:rsidR="00B732B4">
        <w:rPr>
          <w:rFonts w:ascii="Calibri" w:hAnsi="Calibri" w:cs="Calibri" w:hint="eastAsia"/>
          <w:lang w:eastAsia="zh-TW"/>
        </w:rPr>
        <w:t>exception)</w:t>
      </w:r>
    </w:p>
    <w:p w:rsidR="00B732B4" w:rsidRPr="00C73AE8" w:rsidRDefault="00D51834" w:rsidP="004838C2">
      <w:pPr>
        <w:pStyle w:val="Tabletext"/>
        <w:keepLines w:val="0"/>
        <w:numPr>
          <w:ilvl w:val="7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B732B4">
        <w:rPr>
          <w:rFonts w:ascii="Calibri" w:hAnsi="Calibri" w:cs="Calibri" w:hint="eastAsia"/>
          <w:lang w:eastAsia="zh-TW"/>
        </w:rPr>
        <w:t>加密密碼</w:t>
      </w:r>
      <w:r w:rsidRPr="00B732B4">
        <w:rPr>
          <w:rFonts w:ascii="Calibri" w:hAnsi="Calibri" w:cs="Calibri" w:hint="eastAsia"/>
          <w:lang w:eastAsia="zh-TW"/>
        </w:rPr>
        <w:t>:</w:t>
      </w:r>
      <w:r w:rsidRPr="00D51834">
        <w:rPr>
          <w:rFonts w:hint="eastAsia"/>
          <w:lang w:eastAsia="zh-TW"/>
        </w:rPr>
        <w:t xml:space="preserve"> </w:t>
      </w:r>
      <w:r w:rsidRPr="00B732B4">
        <w:rPr>
          <w:rFonts w:ascii="Calibri" w:hAnsi="Calibri" w:cs="Calibri" w:hint="eastAsia"/>
          <w:lang w:eastAsia="zh-TW"/>
        </w:rPr>
        <w:t>DTAAX205.</w:t>
      </w:r>
      <w:r w:rsidRPr="00B732B4">
        <w:rPr>
          <w:rFonts w:ascii="Calibri" w:hAnsi="Calibri" w:cs="Calibri" w:hint="eastAsia"/>
          <w:lang w:eastAsia="zh-TW"/>
        </w:rPr>
        <w:t>經手人</w:t>
      </w:r>
      <w:r w:rsidRPr="00B732B4">
        <w:rPr>
          <w:rFonts w:ascii="Calibri" w:hAnsi="Calibri" w:cs="Calibri" w:hint="eastAsia"/>
          <w:lang w:eastAsia="zh-TW"/>
        </w:rPr>
        <w:t>ID</w:t>
      </w:r>
      <w:r w:rsidRPr="00B732B4">
        <w:rPr>
          <w:rFonts w:ascii="Calibri" w:hAnsi="Calibri" w:cs="Calibri" w:hint="eastAsia"/>
          <w:lang w:eastAsia="zh-TW"/>
        </w:rPr>
        <w:t>，新</w:t>
      </w:r>
      <w:r w:rsidRPr="00B732B4">
        <w:rPr>
          <w:rFonts w:ascii="Calibri" w:hAnsi="Calibri" w:cs="Calibri" w:hint="eastAsia"/>
          <w:lang w:eastAsia="zh-TW"/>
        </w:rPr>
        <w:t>PDF</w:t>
      </w:r>
      <w:r w:rsidRPr="00B732B4">
        <w:rPr>
          <w:rFonts w:ascii="Calibri" w:hAnsi="Calibri" w:cs="Calibri" w:hint="eastAsia"/>
          <w:lang w:eastAsia="zh-TW"/>
        </w:rPr>
        <w:t>產出</w:t>
      </w:r>
      <w:r w:rsidRPr="00C73AE8">
        <w:rPr>
          <w:rFonts w:ascii="Calibri" w:hAnsi="Calibri" w:cs="Calibri" w:hint="eastAsia"/>
          <w:lang w:eastAsia="zh-TW"/>
        </w:rPr>
        <w:t>路徑</w:t>
      </w:r>
      <w:r w:rsidRPr="00C73AE8">
        <w:rPr>
          <w:rFonts w:ascii="Calibri" w:hAnsi="Calibri" w:cs="Calibri" w:hint="eastAsia"/>
          <w:lang w:eastAsia="zh-TW"/>
        </w:rPr>
        <w:t xml:space="preserve">= </w:t>
      </w:r>
      <w:r w:rsidRPr="00C73AE8">
        <w:rPr>
          <w:rFonts w:ascii="Calibri" w:hAnsi="Calibri" w:cs="Calibri" w:hint="eastAsia"/>
          <w:lang w:eastAsia="zh-TW"/>
        </w:rPr>
        <w:t>業務員加密</w:t>
      </w:r>
      <w:r w:rsidRPr="00C73AE8">
        <w:rPr>
          <w:rFonts w:ascii="Calibri" w:hAnsi="Calibri" w:cs="Calibri" w:hint="eastAsia"/>
          <w:lang w:eastAsia="zh-TW"/>
        </w:rPr>
        <w:t>pdf</w:t>
      </w:r>
      <w:r w:rsidRPr="00C73AE8">
        <w:rPr>
          <w:rFonts w:ascii="Calibri" w:hAnsi="Calibri" w:cs="Calibri" w:hint="eastAsia"/>
          <w:lang w:eastAsia="zh-TW"/>
        </w:rPr>
        <w:t>產出路徑</w:t>
      </w:r>
      <w:r w:rsidR="00B732B4" w:rsidRPr="00C73AE8">
        <w:rPr>
          <w:rFonts w:ascii="Calibri" w:hAnsi="Calibri" w:cs="Calibri" w:hint="eastAsia"/>
          <w:lang w:eastAsia="zh-TW"/>
        </w:rPr>
        <w:t>(</w:t>
      </w:r>
      <w:r w:rsidR="00B732B4" w:rsidRPr="00C73AE8">
        <w:rPr>
          <w:rFonts w:ascii="Calibri" w:hAnsi="Calibri" w:cs="Calibri" w:hint="eastAsia"/>
          <w:lang w:eastAsia="zh-TW"/>
        </w:rPr>
        <w:t>若檔案還沒產生的話，等</w:t>
      </w:r>
      <w:r w:rsidR="00B732B4" w:rsidRPr="00C73AE8">
        <w:rPr>
          <w:rFonts w:ascii="Calibri" w:hAnsi="Calibri" w:cs="Calibri" w:hint="eastAsia"/>
          <w:lang w:eastAsia="zh-TW"/>
        </w:rPr>
        <w:t>6000</w:t>
      </w:r>
      <w:r w:rsidR="00B732B4" w:rsidRPr="00C73AE8">
        <w:rPr>
          <w:rFonts w:ascii="Calibri" w:hAnsi="Calibri" w:cs="Calibri" w:hint="eastAsia"/>
          <w:lang w:eastAsia="zh-TW"/>
        </w:rPr>
        <w:t>毫秒後再判斷一次，最多重覆判斷</w:t>
      </w:r>
      <w:r w:rsidR="00B732B4" w:rsidRPr="00C73AE8">
        <w:rPr>
          <w:rFonts w:ascii="Calibri" w:hAnsi="Calibri" w:cs="Calibri" w:hint="eastAsia"/>
          <w:lang w:eastAsia="zh-TW"/>
        </w:rPr>
        <w:t>10</w:t>
      </w:r>
      <w:r w:rsidR="00B732B4" w:rsidRPr="00C73AE8">
        <w:rPr>
          <w:rFonts w:ascii="Calibri" w:hAnsi="Calibri" w:cs="Calibri" w:hint="eastAsia"/>
          <w:lang w:eastAsia="zh-TW"/>
        </w:rPr>
        <w:t>次。產生或加密異常時拋出</w:t>
      </w:r>
      <w:r w:rsidR="00B732B4" w:rsidRPr="00C73AE8">
        <w:rPr>
          <w:rFonts w:ascii="Calibri" w:hAnsi="Calibri" w:cs="Calibri" w:hint="eastAsia"/>
          <w:lang w:eastAsia="zh-TW"/>
        </w:rPr>
        <w:t>exception)</w:t>
      </w:r>
    </w:p>
    <w:p w:rsidR="00B732B4" w:rsidRDefault="00B732B4" w:rsidP="004838C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刪除</w:t>
      </w:r>
      <w:r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 w:hint="eastAsia"/>
          <w:lang w:eastAsia="zh-TW"/>
        </w:rPr>
        <w:t>原始</w:t>
      </w:r>
      <w:r w:rsidRPr="00206A28">
        <w:rPr>
          <w:rFonts w:ascii="Calibri" w:hAnsi="Calibri" w:cs="Calibri" w:hint="eastAsia"/>
          <w:lang w:eastAsia="zh-TW"/>
        </w:rPr>
        <w:t>pdf</w:t>
      </w:r>
      <w:r w:rsidRPr="00206A28">
        <w:rPr>
          <w:rFonts w:ascii="Calibri" w:hAnsi="Calibri" w:cs="Calibri" w:hint="eastAsia"/>
          <w:lang w:eastAsia="zh-TW"/>
        </w:rPr>
        <w:t>產出路徑</w:t>
      </w:r>
      <w:r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 w:hint="eastAsia"/>
          <w:lang w:eastAsia="zh-TW"/>
        </w:rPr>
        <w:t>取到要處理的該筆</w:t>
      </w:r>
      <w:r>
        <w:rPr>
          <w:rFonts w:ascii="Calibri" w:hAnsi="Calibri" w:cs="Calibri" w:hint="eastAsia"/>
          <w:lang w:eastAsia="zh-TW"/>
        </w:rPr>
        <w:t>PDF</w:t>
      </w:r>
    </w:p>
    <w:p w:rsidR="001C3F31" w:rsidRPr="00D14989" w:rsidRDefault="001C3F31" w:rsidP="004838C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BILLHUNTER</w:t>
      </w:r>
      <w:r>
        <w:rPr>
          <w:rFonts w:ascii="Calibri" w:hAnsi="Calibri" w:cs="Calibri" w:hint="eastAsia"/>
          <w:lang w:eastAsia="zh-TW"/>
        </w:rPr>
        <w:t>內文</w:t>
      </w:r>
      <w:r w:rsidRPr="006E16CF">
        <w:rPr>
          <w:rFonts w:ascii="Calibri" w:hAnsi="Calibri" w:cs="Calibri" w:hint="eastAsia"/>
          <w:lang w:eastAsia="zh-TW"/>
        </w:rPr>
        <w:t>＝</w:t>
      </w:r>
      <w:r>
        <w:rPr>
          <w:rFonts w:ascii="Calibri" w:hAnsi="Calibri" w:cs="Calibri" w:hint="eastAsia"/>
          <w:lang w:eastAsia="zh-TW"/>
        </w:rPr>
        <w:t xml:space="preserve"> </w:t>
      </w:r>
      <w:r w:rsidR="00C73AE8">
        <w:rPr>
          <w:rFonts w:ascii="Calibri" w:hAnsi="Calibri" w:cs="Calibri" w:hint="eastAsia"/>
          <w:lang w:eastAsia="zh-TW"/>
        </w:rPr>
        <w:t xml:space="preserve"> </w:t>
      </w:r>
      <w:r w:rsidR="00C73AE8">
        <w:rPr>
          <w:rFonts w:ascii="Calibri" w:hAnsi="Calibri" w:cs="Calibri"/>
          <w:lang w:eastAsia="zh-TW"/>
        </w:rPr>
        <w:t>“</w:t>
      </w:r>
      <w:r w:rsidR="00C73AE8">
        <w:rPr>
          <w:rFonts w:ascii="Calibri" w:hAnsi="Calibri" w:cs="Calibri" w:hint="eastAsia"/>
          <w:lang w:eastAsia="zh-TW"/>
        </w:rPr>
        <w:t>理賠給付明細請參見附件</w:t>
      </w:r>
      <w:r w:rsidR="00B732B4">
        <w:rPr>
          <w:rFonts w:ascii="Calibri" w:hAnsi="Calibri" w:cs="Calibri"/>
          <w:lang w:eastAsia="zh-TW"/>
        </w:rPr>
        <w:t>”</w:t>
      </w:r>
    </w:p>
    <w:p w:rsidR="00253939" w:rsidRDefault="00A4037A" w:rsidP="00D1498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產出</w:t>
      </w:r>
      <w:r>
        <w:rPr>
          <w:rFonts w:ascii="Calibri" w:hAnsi="Calibri" w:cs="Calibri" w:hint="eastAsia"/>
          <w:lang w:eastAsia="zh-TW"/>
        </w:rPr>
        <w:t>BILLHUNTER</w:t>
      </w:r>
      <w:r>
        <w:rPr>
          <w:rFonts w:ascii="Calibri" w:hAnsi="Calibri" w:cs="Calibri" w:hint="eastAsia"/>
          <w:lang w:eastAsia="zh-TW"/>
        </w:rPr>
        <w:t>文字檔</w:t>
      </w:r>
      <w:r w:rsidR="007F137F">
        <w:rPr>
          <w:rFonts w:ascii="Calibri" w:hAnsi="Calibri" w:cs="Calibri" w:hint="eastAsia"/>
          <w:lang w:eastAsia="zh-TW"/>
        </w:rPr>
        <w:t>及</w:t>
      </w:r>
      <w:r w:rsidR="007F137F">
        <w:rPr>
          <w:rFonts w:ascii="Calibri" w:hAnsi="Calibri" w:cs="Calibri" w:hint="eastAsia"/>
          <w:lang w:eastAsia="zh-TW"/>
        </w:rPr>
        <w:t>ok</w:t>
      </w:r>
      <w:r w:rsidR="007F137F">
        <w:rPr>
          <w:rFonts w:ascii="Calibri" w:hAnsi="Calibri" w:cs="Calibri" w:hint="eastAsia"/>
          <w:lang w:eastAsia="zh-TW"/>
        </w:rPr>
        <w:t>檔</w:t>
      </w:r>
      <w:r w:rsidR="00065A79">
        <w:rPr>
          <w:rFonts w:ascii="Calibri" w:hAnsi="Calibri" w:cs="Calibri" w:hint="eastAsia"/>
          <w:lang w:eastAsia="zh-TW"/>
        </w:rPr>
        <w:t>的原則</w:t>
      </w:r>
      <w:r w:rsidRPr="006E16CF">
        <w:rPr>
          <w:rFonts w:ascii="Calibri" w:hAnsi="Calibri" w:cs="Calibri" w:hint="eastAsia"/>
          <w:lang w:eastAsia="zh-TW"/>
        </w:rPr>
        <w:t>：</w:t>
      </w:r>
    </w:p>
    <w:p w:rsidR="0065053E" w:rsidRDefault="0065053E" w:rsidP="0093178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若是事故者</w:t>
      </w:r>
      <w:r>
        <w:rPr>
          <w:rFonts w:ascii="Calibri" w:hAnsi="Calibri" w:cs="Calibri" w:hint="eastAsia"/>
          <w:lang w:eastAsia="zh-TW"/>
        </w:rPr>
        <w:t>EMAIL</w:t>
      </w:r>
      <w:r>
        <w:rPr>
          <w:rFonts w:ascii="Calibri" w:hAnsi="Calibri" w:cs="Calibri" w:hint="eastAsia"/>
          <w:lang w:eastAsia="zh-TW"/>
        </w:rPr>
        <w:t>不為空值</w:t>
      </w:r>
    </w:p>
    <w:p w:rsidR="0065053E" w:rsidRDefault="0065053E" w:rsidP="0065053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更新</w:t>
      </w:r>
      <w:r>
        <w:rPr>
          <w:rFonts w:ascii="Calibri" w:hAnsi="Calibri" w:cs="Calibri" w:hint="eastAsia"/>
          <w:lang w:eastAsia="zh-TW"/>
        </w:rPr>
        <w:t>DTAAX025</w:t>
      </w:r>
      <w:r>
        <w:rPr>
          <w:rFonts w:ascii="Calibri" w:hAnsi="Calibri" w:cs="Calibri" w:hint="eastAsia"/>
          <w:lang w:eastAsia="zh-TW"/>
        </w:rPr>
        <w:t>，如</w:t>
      </w:r>
      <w:hyperlink w:anchor="FORMATA" w:history="1">
        <w:r w:rsidRPr="00E61436">
          <w:rPr>
            <w:rStyle w:val="aa"/>
            <w:rFonts w:ascii="Calibri" w:hAnsi="Calibri" w:cs="Calibri" w:hint="eastAsia"/>
            <w:lang w:eastAsia="zh-TW"/>
          </w:rPr>
          <w:t>FORMAT(A)</w:t>
        </w:r>
      </w:hyperlink>
    </w:p>
    <w:p w:rsidR="0065053E" w:rsidRPr="006E16CF" w:rsidRDefault="0065053E" w:rsidP="0065053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讀取下一筆資料</w:t>
      </w:r>
    </w:p>
    <w:p w:rsidR="0065053E" w:rsidRDefault="0065053E" w:rsidP="00655C8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END IF</w:t>
      </w:r>
    </w:p>
    <w:p w:rsidR="00FD5998" w:rsidRDefault="00655C8C" w:rsidP="00655C8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原則上</w:t>
      </w:r>
      <w:r w:rsidR="00FD5998">
        <w:rPr>
          <w:rFonts w:ascii="Calibri" w:hAnsi="Calibri" w:cs="Calibri" w:hint="eastAsia"/>
          <w:lang w:eastAsia="zh-TW"/>
        </w:rPr>
        <w:t>，一件給付明細要</w:t>
      </w:r>
      <w:r>
        <w:rPr>
          <w:rFonts w:ascii="Calibri" w:hAnsi="Calibri" w:cs="Calibri" w:hint="eastAsia"/>
          <w:lang w:eastAsia="zh-TW"/>
        </w:rPr>
        <w:t>EMAIL</w:t>
      </w:r>
      <w:r>
        <w:rPr>
          <w:rFonts w:ascii="Calibri" w:hAnsi="Calibri" w:cs="Calibri" w:hint="eastAsia"/>
          <w:lang w:eastAsia="zh-TW"/>
        </w:rPr>
        <w:t>給事故者及送件人</w:t>
      </w:r>
      <w:r>
        <w:rPr>
          <w:rFonts w:ascii="Calibri" w:hAnsi="Calibri" w:cs="Calibri" w:hint="eastAsia"/>
          <w:lang w:eastAsia="zh-TW"/>
        </w:rPr>
        <w:t>(</w:t>
      </w:r>
      <w:r>
        <w:rPr>
          <w:rFonts w:ascii="Calibri" w:hAnsi="Calibri" w:cs="Calibri" w:hint="eastAsia"/>
          <w:lang w:eastAsia="zh-TW"/>
        </w:rPr>
        <w:t>櫃台件</w:t>
      </w:r>
      <w:r w:rsidR="0039710B">
        <w:rPr>
          <w:rFonts w:ascii="Calibri" w:hAnsi="Calibri" w:cs="Calibri" w:hint="eastAsia"/>
          <w:lang w:eastAsia="zh-TW"/>
        </w:rPr>
        <w:t>及保代件</w:t>
      </w:r>
      <w:r>
        <w:rPr>
          <w:rFonts w:ascii="Calibri" w:hAnsi="Calibri" w:cs="Calibri" w:hint="eastAsia"/>
          <w:lang w:eastAsia="zh-TW"/>
        </w:rPr>
        <w:t>除外</w:t>
      </w:r>
      <w:r>
        <w:rPr>
          <w:rFonts w:ascii="Calibri" w:hAnsi="Calibri" w:cs="Calibri" w:hint="eastAsia"/>
          <w:lang w:eastAsia="zh-TW"/>
        </w:rPr>
        <w:t>)</w:t>
      </w:r>
      <w:r w:rsidR="00FD5998">
        <w:rPr>
          <w:rFonts w:ascii="Calibri" w:hAnsi="Calibri" w:cs="Calibri" w:hint="eastAsia"/>
          <w:lang w:eastAsia="zh-TW"/>
        </w:rPr>
        <w:t>，所以會產出兩封信</w:t>
      </w:r>
      <w:r w:rsidR="00065A79">
        <w:rPr>
          <w:rFonts w:ascii="Calibri" w:hAnsi="Calibri" w:cs="Calibri" w:hint="eastAsia"/>
          <w:lang w:eastAsia="zh-TW"/>
        </w:rPr>
        <w:t>。</w:t>
      </w:r>
    </w:p>
    <w:p w:rsidR="00655C8C" w:rsidRPr="00362182" w:rsidRDefault="00FD5998" w:rsidP="0036218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/>
          <w:lang w:eastAsia="zh-TW"/>
        </w:rPr>
        <w:t>O</w:t>
      </w:r>
      <w:r>
        <w:rPr>
          <w:rFonts w:ascii="Calibri" w:hAnsi="Calibri" w:cs="Calibri" w:hint="eastAsia"/>
          <w:lang w:eastAsia="zh-TW"/>
        </w:rPr>
        <w:t>k</w:t>
      </w:r>
      <w:r>
        <w:rPr>
          <w:rFonts w:ascii="Calibri" w:hAnsi="Calibri" w:cs="Calibri" w:hint="eastAsia"/>
          <w:lang w:eastAsia="zh-TW"/>
        </w:rPr>
        <w:t>檔為空檔。</w:t>
      </w:r>
    </w:p>
    <w:p w:rsidR="00A4037A" w:rsidRDefault="00A4037A" w:rsidP="00A403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del w:id="280" w:author="FIS" w:date="2015-12-15T16:08:00Z">
        <w:r w:rsidDel="00580F29">
          <w:rPr>
            <w:rFonts w:ascii="Calibri" w:hAnsi="Calibri" w:cs="Calibri" w:hint="eastAsia"/>
            <w:lang w:eastAsia="zh-TW"/>
          </w:rPr>
          <w:delText>利用</w:delText>
        </w:r>
        <w:r w:rsidRPr="00A4037A" w:rsidDel="00580F29">
          <w:rPr>
            <w:rFonts w:ascii="Calibri" w:hAnsi="Calibri" w:cs="Calibri"/>
            <w:lang w:eastAsia="zh-TW"/>
          </w:rPr>
          <w:delText>ConfigManager.getProperty("ebaf.ServerType")</w:delText>
        </w:r>
        <w:r w:rsidR="0090448B" w:rsidDel="00580F29">
          <w:rPr>
            <w:rFonts w:ascii="Calibri" w:hAnsi="Calibri" w:cs="Calibri" w:hint="eastAsia"/>
            <w:lang w:eastAsia="zh-TW"/>
          </w:rPr>
          <w:delText>判斷執行環境</w:delText>
        </w:r>
      </w:del>
    </w:p>
    <w:tbl>
      <w:tblPr>
        <w:tblW w:w="0" w:type="auto"/>
        <w:tblInd w:w="1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2320"/>
        <w:gridCol w:w="2316"/>
        <w:gridCol w:w="2336"/>
      </w:tblGrid>
      <w:tr w:rsidR="00C640CE" w:rsidRPr="007A0A7C" w:rsidTr="007A0A7C">
        <w:tc>
          <w:tcPr>
            <w:tcW w:w="2202" w:type="dxa"/>
            <w:shd w:val="clear" w:color="auto" w:fill="auto"/>
          </w:tcPr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</w:p>
        </w:tc>
        <w:tc>
          <w:tcPr>
            <w:tcW w:w="2320" w:type="dxa"/>
            <w:shd w:val="clear" w:color="auto" w:fill="auto"/>
          </w:tcPr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正式環境</w:t>
            </w:r>
            <w:r w:rsidRPr="007A0A7C">
              <w:rPr>
                <w:rFonts w:ascii="Calibri" w:hAnsi="Calibri" w:cs="Calibri" w:hint="eastAsia"/>
                <w:lang w:eastAsia="zh-TW"/>
              </w:rPr>
              <w:t>(</w:t>
            </w:r>
            <w:r w:rsidRPr="007A0A7C">
              <w:rPr>
                <w:rFonts w:ascii="Calibri" w:hAnsi="Calibri" w:cs="Calibri"/>
                <w:lang w:eastAsia="zh-TW"/>
              </w:rPr>
              <w:t>“</w:t>
            </w:r>
            <w:r w:rsidRPr="007A0A7C">
              <w:rPr>
                <w:rFonts w:ascii="Calibri" w:hAnsi="Calibri" w:cs="Calibri" w:hint="eastAsia"/>
                <w:lang w:eastAsia="zh-TW"/>
              </w:rPr>
              <w:t>P</w:t>
            </w:r>
            <w:r w:rsidRPr="007A0A7C">
              <w:rPr>
                <w:rFonts w:ascii="Calibri" w:hAnsi="Calibri" w:cs="Calibri"/>
                <w:lang w:eastAsia="zh-TW"/>
              </w:rPr>
              <w:t>”</w:t>
            </w:r>
            <w:r w:rsidRPr="007A0A7C">
              <w:rPr>
                <w:rFonts w:ascii="Calibri" w:hAnsi="Calibri" w:cs="Calibri" w:hint="eastAsia"/>
                <w:lang w:eastAsia="zh-TW"/>
              </w:rPr>
              <w:t>)</w:t>
            </w:r>
          </w:p>
        </w:tc>
        <w:tc>
          <w:tcPr>
            <w:tcW w:w="2316" w:type="dxa"/>
            <w:shd w:val="clear" w:color="auto" w:fill="auto"/>
          </w:tcPr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平測環境</w:t>
            </w:r>
            <w:r w:rsidRPr="007A0A7C">
              <w:rPr>
                <w:rFonts w:ascii="Calibri" w:hAnsi="Calibri" w:cs="Calibri" w:hint="eastAsia"/>
                <w:lang w:eastAsia="zh-TW"/>
              </w:rPr>
              <w:t>(</w:t>
            </w:r>
            <w:r w:rsidRPr="007A0A7C">
              <w:rPr>
                <w:rFonts w:ascii="Calibri" w:hAnsi="Calibri" w:cs="Calibri"/>
                <w:lang w:eastAsia="zh-TW"/>
              </w:rPr>
              <w:t>“</w:t>
            </w:r>
            <w:r w:rsidRPr="007A0A7C">
              <w:rPr>
                <w:rFonts w:ascii="Calibri" w:hAnsi="Calibri" w:cs="Calibri" w:hint="eastAsia"/>
                <w:lang w:eastAsia="zh-TW"/>
              </w:rPr>
              <w:t>S</w:t>
            </w:r>
            <w:r w:rsidRPr="007A0A7C">
              <w:rPr>
                <w:rFonts w:ascii="Calibri" w:hAnsi="Calibri" w:cs="Calibri"/>
                <w:lang w:eastAsia="zh-TW"/>
              </w:rPr>
              <w:t>”</w:t>
            </w:r>
            <w:r w:rsidRPr="007A0A7C">
              <w:rPr>
                <w:rFonts w:ascii="Calibri" w:hAnsi="Calibri" w:cs="Calibri" w:hint="eastAsia"/>
                <w:lang w:eastAsia="zh-TW"/>
              </w:rPr>
              <w:t>)</w:t>
            </w:r>
          </w:p>
        </w:tc>
        <w:tc>
          <w:tcPr>
            <w:tcW w:w="2336" w:type="dxa"/>
            <w:shd w:val="clear" w:color="auto" w:fill="auto"/>
          </w:tcPr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測試環境及本機</w:t>
            </w:r>
            <w:r w:rsidRPr="007A0A7C">
              <w:rPr>
                <w:rFonts w:ascii="Calibri" w:hAnsi="Calibri" w:cs="Calibri" w:hint="eastAsia"/>
                <w:lang w:eastAsia="zh-TW"/>
              </w:rPr>
              <w:t>(</w:t>
            </w:r>
            <w:r w:rsidRPr="007A0A7C">
              <w:rPr>
                <w:rFonts w:ascii="Calibri" w:hAnsi="Calibri" w:cs="Calibri"/>
                <w:lang w:eastAsia="zh-TW"/>
              </w:rPr>
              <w:t>“</w:t>
            </w:r>
            <w:r w:rsidRPr="007A0A7C">
              <w:rPr>
                <w:rFonts w:ascii="Calibri" w:hAnsi="Calibri" w:cs="Calibri" w:hint="eastAsia"/>
                <w:lang w:eastAsia="zh-TW"/>
              </w:rPr>
              <w:t>T</w:t>
            </w:r>
            <w:r w:rsidRPr="007A0A7C">
              <w:rPr>
                <w:rFonts w:ascii="Calibri" w:hAnsi="Calibri" w:cs="Calibri"/>
                <w:lang w:eastAsia="zh-TW"/>
              </w:rPr>
              <w:t>”</w:t>
            </w:r>
            <w:r w:rsidRPr="007A0A7C">
              <w:rPr>
                <w:rFonts w:ascii="Calibri" w:hAnsi="Calibri" w:cs="Calibri" w:hint="eastAsia"/>
                <w:lang w:eastAsia="zh-TW"/>
              </w:rPr>
              <w:t>或</w:t>
            </w:r>
            <w:r w:rsidRPr="007A0A7C">
              <w:rPr>
                <w:rFonts w:ascii="Calibri" w:hAnsi="Calibri" w:cs="Calibri"/>
                <w:lang w:eastAsia="zh-TW"/>
              </w:rPr>
              <w:t>””</w:t>
            </w:r>
            <w:r w:rsidRPr="007A0A7C">
              <w:rPr>
                <w:rFonts w:ascii="Calibri" w:hAnsi="Calibri" w:cs="Calibri" w:hint="eastAsia"/>
                <w:lang w:eastAsia="zh-TW"/>
              </w:rPr>
              <w:t>)</w:t>
            </w:r>
          </w:p>
        </w:tc>
      </w:tr>
      <w:tr w:rsidR="00C640CE" w:rsidRPr="007A0A7C" w:rsidTr="007A0A7C">
        <w:tc>
          <w:tcPr>
            <w:tcW w:w="2202" w:type="dxa"/>
            <w:shd w:val="clear" w:color="auto" w:fill="auto"/>
          </w:tcPr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送件人</w:t>
            </w:r>
          </w:p>
        </w:tc>
        <w:tc>
          <w:tcPr>
            <w:tcW w:w="2320" w:type="dxa"/>
            <w:shd w:val="clear" w:color="auto" w:fill="auto"/>
          </w:tcPr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收件者</w:t>
            </w:r>
            <w:r w:rsidRPr="007A0A7C">
              <w:rPr>
                <w:rFonts w:ascii="Calibri" w:hAnsi="Calibri" w:cs="Calibri" w:hint="eastAsia"/>
                <w:lang w:eastAsia="zh-TW"/>
              </w:rPr>
              <w:t xml:space="preserve">EMAIL: </w:t>
            </w:r>
            <w:r w:rsidRPr="007A0A7C">
              <w:rPr>
                <w:rFonts w:ascii="Calibri" w:hAnsi="Calibri" w:cs="Calibri" w:hint="eastAsia"/>
                <w:lang w:eastAsia="zh-TW"/>
              </w:rPr>
              <w:t>＄送件人</w:t>
            </w:r>
            <w:r w:rsidRPr="007A0A7C">
              <w:rPr>
                <w:rFonts w:ascii="Calibri" w:hAnsi="Calibri" w:cs="Calibri" w:hint="eastAsia"/>
                <w:lang w:eastAsia="zh-TW"/>
              </w:rPr>
              <w:t>EMAIL (</w:t>
            </w:r>
            <w:r w:rsidRPr="007A0A7C">
              <w:rPr>
                <w:rFonts w:ascii="Calibri" w:hAnsi="Calibri" w:cs="Calibri" w:hint="eastAsia"/>
                <w:lang w:eastAsia="zh-TW"/>
              </w:rPr>
              <w:t>不為空值或空字串時寄送</w:t>
            </w:r>
            <w:r w:rsidRPr="007A0A7C">
              <w:rPr>
                <w:rFonts w:ascii="Calibri" w:hAnsi="Calibri" w:cs="Calibri" w:hint="eastAsia"/>
                <w:lang w:eastAsia="zh-TW"/>
              </w:rPr>
              <w:t>)</w:t>
            </w:r>
          </w:p>
          <w:p w:rsidR="0033208A" w:rsidRDefault="0033208A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1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BILLHUNTER</w:t>
            </w:r>
            <w:r w:rsidRPr="007A0A7C">
              <w:rPr>
                <w:rFonts w:ascii="Calibri" w:hAnsi="Calibri" w:cs="Calibri" w:hint="eastAsia"/>
                <w:lang w:eastAsia="zh-TW"/>
              </w:rPr>
              <w:t>文字檔名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33208A">
              <w:rPr>
                <w:rFonts w:ascii="Calibri" w:hAnsi="Calibri" w:cs="Calibri" w:hint="eastAsia"/>
                <w:lang w:eastAsia="zh-TW"/>
              </w:rPr>
              <w:t>51</w:t>
            </w:r>
            <w:r w:rsidRPr="007A0A7C">
              <w:rPr>
                <w:rFonts w:ascii="Calibri" w:hAnsi="Calibri" w:cs="Calibri" w:hint="eastAsia"/>
                <w:lang w:eastAsia="zh-TW"/>
              </w:rPr>
              <w:t>.txt.1234</w:t>
            </w:r>
          </w:p>
          <w:p w:rsidR="00C640CE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OK</w:t>
            </w:r>
            <w:r w:rsidRPr="007A0A7C">
              <w:rPr>
                <w:rFonts w:ascii="Calibri" w:hAnsi="Calibri" w:cs="Calibri" w:hint="eastAsia"/>
                <w:lang w:eastAsia="zh-TW"/>
              </w:rPr>
              <w:t>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33208A">
              <w:rPr>
                <w:rFonts w:ascii="Calibri" w:hAnsi="Calibri" w:cs="Calibri" w:hint="eastAsia"/>
                <w:lang w:eastAsia="zh-TW"/>
              </w:rPr>
              <w:t>51</w:t>
            </w:r>
            <w:r w:rsidRPr="007A0A7C">
              <w:rPr>
                <w:rFonts w:ascii="Calibri" w:hAnsi="Calibri" w:cs="Calibri" w:hint="eastAsia"/>
                <w:lang w:eastAsia="zh-TW"/>
              </w:rPr>
              <w:t>.ok.1234</w:t>
            </w:r>
          </w:p>
          <w:p w:rsidR="0033208A" w:rsidRDefault="0033208A" w:rsidP="007A0A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2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33208A" w:rsidRPr="007A0A7C" w:rsidRDefault="0033208A" w:rsidP="0033208A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BILLHUNTER</w:t>
            </w:r>
            <w:r w:rsidRPr="007A0A7C">
              <w:rPr>
                <w:rFonts w:ascii="Calibri" w:hAnsi="Calibri" w:cs="Calibri" w:hint="eastAsia"/>
                <w:lang w:eastAsia="zh-TW"/>
              </w:rPr>
              <w:t>文字檔名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8F47CB">
              <w:rPr>
                <w:rFonts w:ascii="Calibri" w:hAnsi="Calibri" w:cs="Calibri" w:hint="eastAsia"/>
                <w:lang w:eastAsia="zh-TW"/>
              </w:rPr>
              <w:t>1</w:t>
            </w:r>
            <w:r w:rsidR="000D3E73">
              <w:rPr>
                <w:rFonts w:ascii="Calibri" w:hAnsi="Calibri" w:cs="Calibri" w:hint="eastAsia"/>
                <w:lang w:eastAsia="zh-TW"/>
              </w:rPr>
              <w:t>29</w:t>
            </w:r>
            <w:r w:rsidRPr="007A0A7C">
              <w:rPr>
                <w:rFonts w:ascii="Calibri" w:hAnsi="Calibri" w:cs="Calibri" w:hint="eastAsia"/>
                <w:lang w:eastAsia="zh-TW"/>
              </w:rPr>
              <w:t>.txt.1234</w:t>
            </w:r>
          </w:p>
          <w:p w:rsidR="0033208A" w:rsidRPr="007A0A7C" w:rsidRDefault="0033208A" w:rsidP="000D3E73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OK</w:t>
            </w:r>
            <w:r w:rsidRPr="007A0A7C">
              <w:rPr>
                <w:rFonts w:ascii="Calibri" w:hAnsi="Calibri" w:cs="Calibri" w:hint="eastAsia"/>
                <w:lang w:eastAsia="zh-TW"/>
              </w:rPr>
              <w:t>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8F47CB">
              <w:rPr>
                <w:rFonts w:ascii="Calibri" w:hAnsi="Calibri" w:cs="Calibri" w:hint="eastAsia"/>
                <w:lang w:eastAsia="zh-TW"/>
              </w:rPr>
              <w:t>1</w:t>
            </w:r>
            <w:r w:rsidR="000D3E73">
              <w:rPr>
                <w:rFonts w:ascii="Calibri" w:hAnsi="Calibri" w:cs="Calibri" w:hint="eastAsia"/>
                <w:lang w:eastAsia="zh-TW"/>
              </w:rPr>
              <w:t>29</w:t>
            </w:r>
            <w:r w:rsidRPr="007A0A7C">
              <w:rPr>
                <w:rFonts w:ascii="Calibri" w:hAnsi="Calibri" w:cs="Calibri" w:hint="eastAsia"/>
                <w:lang w:eastAsia="zh-TW"/>
              </w:rPr>
              <w:t>.ok.1234</w:t>
            </w:r>
          </w:p>
        </w:tc>
        <w:tc>
          <w:tcPr>
            <w:tcW w:w="2316" w:type="dxa"/>
            <w:shd w:val="clear" w:color="auto" w:fill="auto"/>
          </w:tcPr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收件者</w:t>
            </w:r>
            <w:r w:rsidRPr="007A0A7C">
              <w:rPr>
                <w:rFonts w:ascii="Calibri" w:hAnsi="Calibri" w:cs="Calibri" w:hint="eastAsia"/>
                <w:lang w:eastAsia="zh-TW"/>
              </w:rPr>
              <w:t xml:space="preserve">EMAIL: </w:t>
            </w:r>
            <w:r w:rsidRPr="007A0A7C">
              <w:rPr>
                <w:rFonts w:ascii="Calibri" w:hAnsi="Calibri" w:cs="Calibri" w:hint="eastAsia"/>
                <w:lang w:eastAsia="zh-TW"/>
              </w:rPr>
              <w:t>＄送件人</w:t>
            </w:r>
            <w:r w:rsidRPr="007A0A7C">
              <w:rPr>
                <w:rFonts w:ascii="Calibri" w:hAnsi="Calibri" w:cs="Calibri" w:hint="eastAsia"/>
                <w:lang w:eastAsia="zh-TW"/>
              </w:rPr>
              <w:t>EMAIL (</w:t>
            </w:r>
            <w:r w:rsidRPr="007A0A7C">
              <w:rPr>
                <w:rFonts w:ascii="Calibri" w:hAnsi="Calibri" w:cs="Calibri" w:hint="eastAsia"/>
                <w:lang w:eastAsia="zh-TW"/>
              </w:rPr>
              <w:t>不為空值或空字串時寄送</w:t>
            </w:r>
            <w:r w:rsidRPr="007A0A7C">
              <w:rPr>
                <w:rFonts w:ascii="Calibri" w:hAnsi="Calibri" w:cs="Calibri" w:hint="eastAsia"/>
                <w:lang w:eastAsia="zh-TW"/>
              </w:rPr>
              <w:t>)</w:t>
            </w:r>
          </w:p>
          <w:p w:rsidR="0033208A" w:rsidRDefault="0033208A" w:rsidP="007A0A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1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BILLHUNTER</w:t>
            </w:r>
            <w:r w:rsidRPr="007A0A7C">
              <w:rPr>
                <w:rFonts w:ascii="Calibri" w:hAnsi="Calibri" w:cs="Calibri" w:hint="eastAsia"/>
                <w:lang w:eastAsia="zh-TW"/>
              </w:rPr>
              <w:t>文字檔名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spool_5</w:t>
            </w:r>
            <w:r w:rsidR="0033208A">
              <w:rPr>
                <w:rFonts w:ascii="Calibri" w:hAnsi="Calibri" w:cs="Calibri" w:hint="eastAsia"/>
                <w:lang w:eastAsia="zh-TW"/>
              </w:rPr>
              <w:t>1</w:t>
            </w:r>
            <w:r w:rsidRPr="007A0A7C">
              <w:rPr>
                <w:rFonts w:ascii="Calibri" w:hAnsi="Calibri" w:cs="Calibri" w:hint="eastAsia"/>
                <w:lang w:eastAsia="zh-TW"/>
              </w:rPr>
              <w:t>.txt.1234</w:t>
            </w:r>
          </w:p>
          <w:p w:rsidR="00C640CE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OK</w:t>
            </w:r>
            <w:r w:rsidRPr="007A0A7C">
              <w:rPr>
                <w:rFonts w:ascii="Calibri" w:hAnsi="Calibri" w:cs="Calibri" w:hint="eastAsia"/>
                <w:lang w:eastAsia="zh-TW"/>
              </w:rPr>
              <w:t>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33208A">
              <w:rPr>
                <w:rFonts w:ascii="Calibri" w:hAnsi="Calibri" w:cs="Calibri" w:hint="eastAsia"/>
                <w:lang w:eastAsia="zh-TW"/>
              </w:rPr>
              <w:t>51</w:t>
            </w:r>
            <w:r w:rsidRPr="007A0A7C">
              <w:rPr>
                <w:rFonts w:ascii="Calibri" w:hAnsi="Calibri" w:cs="Calibri" w:hint="eastAsia"/>
                <w:lang w:eastAsia="zh-TW"/>
              </w:rPr>
              <w:t>.ok.1234</w:t>
            </w:r>
          </w:p>
          <w:p w:rsidR="0033208A" w:rsidRDefault="0033208A" w:rsidP="0033208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2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33208A" w:rsidRPr="007A0A7C" w:rsidRDefault="0033208A" w:rsidP="0033208A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BILLHUNTER</w:t>
            </w:r>
            <w:r w:rsidRPr="007A0A7C">
              <w:rPr>
                <w:rFonts w:ascii="Calibri" w:hAnsi="Calibri" w:cs="Calibri" w:hint="eastAsia"/>
                <w:lang w:eastAsia="zh-TW"/>
              </w:rPr>
              <w:t>文字檔名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8F47CB">
              <w:rPr>
                <w:rFonts w:ascii="Calibri" w:hAnsi="Calibri" w:cs="Calibri" w:hint="eastAsia"/>
                <w:lang w:eastAsia="zh-TW"/>
              </w:rPr>
              <w:t>13</w:t>
            </w:r>
            <w:r>
              <w:rPr>
                <w:rFonts w:ascii="Calibri" w:hAnsi="Calibri" w:cs="Calibri" w:hint="eastAsia"/>
                <w:lang w:eastAsia="zh-TW"/>
              </w:rPr>
              <w:t>1</w:t>
            </w:r>
            <w:r w:rsidRPr="007A0A7C">
              <w:rPr>
                <w:rFonts w:ascii="Calibri" w:hAnsi="Calibri" w:cs="Calibri" w:hint="eastAsia"/>
                <w:lang w:eastAsia="zh-TW"/>
              </w:rPr>
              <w:t>.txt.1234</w:t>
            </w:r>
          </w:p>
          <w:p w:rsidR="0033208A" w:rsidRPr="007A0A7C" w:rsidRDefault="0033208A" w:rsidP="008F47CB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OK</w:t>
            </w:r>
            <w:r w:rsidRPr="007A0A7C">
              <w:rPr>
                <w:rFonts w:ascii="Calibri" w:hAnsi="Calibri" w:cs="Calibri" w:hint="eastAsia"/>
                <w:lang w:eastAsia="zh-TW"/>
              </w:rPr>
              <w:t>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8F47CB">
              <w:rPr>
                <w:rFonts w:ascii="Calibri" w:hAnsi="Calibri" w:cs="Calibri" w:hint="eastAsia"/>
                <w:lang w:eastAsia="zh-TW"/>
              </w:rPr>
              <w:t>13</w:t>
            </w:r>
            <w:r>
              <w:rPr>
                <w:rFonts w:ascii="Calibri" w:hAnsi="Calibri" w:cs="Calibri" w:hint="eastAsia"/>
                <w:lang w:eastAsia="zh-TW"/>
              </w:rPr>
              <w:t>1</w:t>
            </w:r>
            <w:r w:rsidRPr="007A0A7C">
              <w:rPr>
                <w:rFonts w:ascii="Calibri" w:hAnsi="Calibri" w:cs="Calibri" w:hint="eastAsia"/>
                <w:lang w:eastAsia="zh-TW"/>
              </w:rPr>
              <w:t>.ok.1234</w:t>
            </w:r>
          </w:p>
        </w:tc>
        <w:tc>
          <w:tcPr>
            <w:tcW w:w="2336" w:type="dxa"/>
            <w:shd w:val="clear" w:color="auto" w:fill="auto"/>
          </w:tcPr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收件者</w:t>
            </w:r>
            <w:r w:rsidRPr="007A0A7C">
              <w:rPr>
                <w:rFonts w:ascii="Calibri" w:hAnsi="Calibri" w:cs="Calibri" w:hint="eastAsia"/>
                <w:lang w:eastAsia="zh-TW"/>
              </w:rPr>
              <w:t>EMAIL: upon@cathaylife.com.tw</w:t>
            </w:r>
          </w:p>
          <w:p w:rsidR="0033208A" w:rsidRDefault="0033208A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1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BILLHUNTER</w:t>
            </w:r>
            <w:r w:rsidRPr="007A0A7C">
              <w:rPr>
                <w:rFonts w:ascii="Calibri" w:hAnsi="Calibri" w:cs="Calibri" w:hint="eastAsia"/>
                <w:lang w:eastAsia="zh-TW"/>
              </w:rPr>
              <w:t>文字檔名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33208A">
              <w:rPr>
                <w:rFonts w:ascii="Calibri" w:hAnsi="Calibri" w:cs="Calibri" w:hint="eastAsia"/>
                <w:lang w:eastAsia="zh-TW"/>
              </w:rPr>
              <w:t>51</w:t>
            </w:r>
            <w:r w:rsidRPr="007A0A7C">
              <w:rPr>
                <w:rFonts w:ascii="Calibri" w:hAnsi="Calibri" w:cs="Calibri" w:hint="eastAsia"/>
                <w:lang w:eastAsia="zh-TW"/>
              </w:rPr>
              <w:t>.txt.1234</w:t>
            </w:r>
          </w:p>
          <w:p w:rsidR="00C640CE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OK</w:t>
            </w:r>
            <w:r w:rsidRPr="007A0A7C">
              <w:rPr>
                <w:rFonts w:ascii="Calibri" w:hAnsi="Calibri" w:cs="Calibri" w:hint="eastAsia"/>
                <w:lang w:eastAsia="zh-TW"/>
              </w:rPr>
              <w:t>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33208A">
              <w:rPr>
                <w:rFonts w:ascii="Calibri" w:hAnsi="Calibri" w:cs="Calibri" w:hint="eastAsia"/>
                <w:lang w:eastAsia="zh-TW"/>
              </w:rPr>
              <w:t>51</w:t>
            </w:r>
            <w:r w:rsidRPr="007A0A7C">
              <w:rPr>
                <w:rFonts w:ascii="Calibri" w:hAnsi="Calibri" w:cs="Calibri" w:hint="eastAsia"/>
                <w:lang w:eastAsia="zh-TW"/>
              </w:rPr>
              <w:t>.ok.1234</w:t>
            </w:r>
          </w:p>
          <w:p w:rsidR="0033208A" w:rsidRDefault="0033208A" w:rsidP="0033208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2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33208A" w:rsidRPr="007A0A7C" w:rsidRDefault="0033208A" w:rsidP="0033208A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BILLHUNTER</w:t>
            </w:r>
            <w:r w:rsidRPr="007A0A7C">
              <w:rPr>
                <w:rFonts w:ascii="Calibri" w:hAnsi="Calibri" w:cs="Calibri" w:hint="eastAsia"/>
                <w:lang w:eastAsia="zh-TW"/>
              </w:rPr>
              <w:t>文字檔名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8F47CB">
              <w:rPr>
                <w:rFonts w:ascii="Calibri" w:hAnsi="Calibri" w:cs="Calibri" w:hint="eastAsia"/>
                <w:lang w:eastAsia="zh-TW"/>
              </w:rPr>
              <w:t>13</w:t>
            </w:r>
            <w:r>
              <w:rPr>
                <w:rFonts w:ascii="Calibri" w:hAnsi="Calibri" w:cs="Calibri" w:hint="eastAsia"/>
                <w:lang w:eastAsia="zh-TW"/>
              </w:rPr>
              <w:t>1</w:t>
            </w:r>
            <w:r w:rsidRPr="007A0A7C">
              <w:rPr>
                <w:rFonts w:ascii="Calibri" w:hAnsi="Calibri" w:cs="Calibri" w:hint="eastAsia"/>
                <w:lang w:eastAsia="zh-TW"/>
              </w:rPr>
              <w:t>.txt.1234</w:t>
            </w:r>
          </w:p>
          <w:p w:rsidR="0033208A" w:rsidRPr="007A0A7C" w:rsidRDefault="0033208A" w:rsidP="008F47CB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OK</w:t>
            </w:r>
            <w:r w:rsidRPr="007A0A7C">
              <w:rPr>
                <w:rFonts w:ascii="Calibri" w:hAnsi="Calibri" w:cs="Calibri" w:hint="eastAsia"/>
                <w:lang w:eastAsia="zh-TW"/>
              </w:rPr>
              <w:t>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8F47CB">
              <w:rPr>
                <w:rFonts w:ascii="Calibri" w:hAnsi="Calibri" w:cs="Calibri" w:hint="eastAsia"/>
                <w:lang w:eastAsia="zh-TW"/>
              </w:rPr>
              <w:t>13</w:t>
            </w:r>
            <w:r>
              <w:rPr>
                <w:rFonts w:ascii="Calibri" w:hAnsi="Calibri" w:cs="Calibri" w:hint="eastAsia"/>
                <w:lang w:eastAsia="zh-TW"/>
              </w:rPr>
              <w:t>1</w:t>
            </w:r>
            <w:r w:rsidRPr="007A0A7C">
              <w:rPr>
                <w:rFonts w:ascii="Calibri" w:hAnsi="Calibri" w:cs="Calibri" w:hint="eastAsia"/>
                <w:lang w:eastAsia="zh-TW"/>
              </w:rPr>
              <w:t>.ok.1234</w:t>
            </w:r>
          </w:p>
        </w:tc>
      </w:tr>
      <w:tr w:rsidR="00C640CE" w:rsidRPr="007A0A7C" w:rsidTr="007A0A7C">
        <w:tc>
          <w:tcPr>
            <w:tcW w:w="2202" w:type="dxa"/>
            <w:shd w:val="clear" w:color="auto" w:fill="auto"/>
          </w:tcPr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事故者</w:t>
            </w:r>
          </w:p>
        </w:tc>
        <w:tc>
          <w:tcPr>
            <w:tcW w:w="2320" w:type="dxa"/>
            <w:shd w:val="clear" w:color="auto" w:fill="auto"/>
          </w:tcPr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收件者</w:t>
            </w:r>
            <w:r w:rsidRPr="007A0A7C">
              <w:rPr>
                <w:rFonts w:ascii="Calibri" w:hAnsi="Calibri" w:cs="Calibri" w:hint="eastAsia"/>
                <w:lang w:eastAsia="zh-TW"/>
              </w:rPr>
              <w:t xml:space="preserve">EMAIL: </w:t>
            </w:r>
            <w:r w:rsidRPr="007A0A7C">
              <w:rPr>
                <w:rFonts w:ascii="Calibri" w:hAnsi="Calibri" w:cs="Calibri" w:hint="eastAsia"/>
                <w:lang w:eastAsia="zh-TW"/>
              </w:rPr>
              <w:t>＄事故</w:t>
            </w:r>
            <w:r w:rsidRPr="007A0A7C">
              <w:rPr>
                <w:rFonts w:ascii="Calibri" w:hAnsi="Calibri" w:cs="Calibri" w:hint="eastAsia"/>
                <w:lang w:eastAsia="zh-TW"/>
              </w:rPr>
              <w:t>EMAIL (</w:t>
            </w:r>
            <w:r w:rsidRPr="007A0A7C">
              <w:rPr>
                <w:rFonts w:ascii="Calibri" w:hAnsi="Calibri" w:cs="Calibri" w:hint="eastAsia"/>
                <w:lang w:eastAsia="zh-TW"/>
              </w:rPr>
              <w:t>不為空值或空字串時寄送</w:t>
            </w:r>
            <w:r w:rsidRPr="007A0A7C">
              <w:rPr>
                <w:rFonts w:ascii="Calibri" w:hAnsi="Calibri" w:cs="Calibri" w:hint="eastAsia"/>
                <w:lang w:eastAsia="zh-TW"/>
              </w:rPr>
              <w:t>)</w:t>
            </w:r>
          </w:p>
          <w:p w:rsidR="0033208A" w:rsidRDefault="0033208A" w:rsidP="007A0A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1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BILLHUNTER</w:t>
            </w:r>
            <w:r w:rsidRPr="007A0A7C">
              <w:rPr>
                <w:rFonts w:ascii="Calibri" w:hAnsi="Calibri" w:cs="Calibri" w:hint="eastAsia"/>
                <w:lang w:eastAsia="zh-TW"/>
              </w:rPr>
              <w:t>文字檔名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33208A">
              <w:rPr>
                <w:rFonts w:ascii="Calibri" w:hAnsi="Calibri" w:cs="Calibri" w:hint="eastAsia"/>
                <w:lang w:eastAsia="zh-TW"/>
              </w:rPr>
              <w:t>52</w:t>
            </w:r>
            <w:r w:rsidRPr="007A0A7C">
              <w:rPr>
                <w:rFonts w:ascii="Calibri" w:hAnsi="Calibri" w:cs="Calibri" w:hint="eastAsia"/>
                <w:lang w:eastAsia="zh-TW"/>
              </w:rPr>
              <w:t>.txt.1234</w:t>
            </w:r>
          </w:p>
          <w:p w:rsidR="00C640CE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OK</w:t>
            </w:r>
            <w:r w:rsidRPr="007A0A7C">
              <w:rPr>
                <w:rFonts w:ascii="Calibri" w:hAnsi="Calibri" w:cs="Calibri" w:hint="eastAsia"/>
                <w:lang w:eastAsia="zh-TW"/>
              </w:rPr>
              <w:t>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33208A">
              <w:rPr>
                <w:rFonts w:ascii="Calibri" w:hAnsi="Calibri" w:cs="Calibri" w:hint="eastAsia"/>
                <w:lang w:eastAsia="zh-TW"/>
              </w:rPr>
              <w:t>52</w:t>
            </w:r>
            <w:r w:rsidRPr="007A0A7C">
              <w:rPr>
                <w:rFonts w:ascii="Calibri" w:hAnsi="Calibri" w:cs="Calibri" w:hint="eastAsia"/>
                <w:lang w:eastAsia="zh-TW"/>
              </w:rPr>
              <w:t>.ok.1234</w:t>
            </w:r>
          </w:p>
          <w:p w:rsidR="0033208A" w:rsidRDefault="0033208A" w:rsidP="0033208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2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33208A" w:rsidRPr="007A0A7C" w:rsidRDefault="0033208A" w:rsidP="0033208A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BILLHUNTER</w:t>
            </w:r>
            <w:r w:rsidRPr="007A0A7C">
              <w:rPr>
                <w:rFonts w:ascii="Calibri" w:hAnsi="Calibri" w:cs="Calibri" w:hint="eastAsia"/>
                <w:lang w:eastAsia="zh-TW"/>
              </w:rPr>
              <w:t>文字檔名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8F47CB">
              <w:rPr>
                <w:rFonts w:ascii="Calibri" w:hAnsi="Calibri" w:cs="Calibri" w:hint="eastAsia"/>
                <w:lang w:eastAsia="zh-TW"/>
              </w:rPr>
              <w:t>13</w:t>
            </w:r>
            <w:r w:rsidR="000D3E73">
              <w:rPr>
                <w:rFonts w:ascii="Calibri" w:hAnsi="Calibri" w:cs="Calibri" w:hint="eastAsia"/>
                <w:lang w:eastAsia="zh-TW"/>
              </w:rPr>
              <w:t>0</w:t>
            </w:r>
            <w:r w:rsidRPr="007A0A7C">
              <w:rPr>
                <w:rFonts w:ascii="Calibri" w:hAnsi="Calibri" w:cs="Calibri" w:hint="eastAsia"/>
                <w:lang w:eastAsia="zh-TW"/>
              </w:rPr>
              <w:t>.txt.1234</w:t>
            </w:r>
          </w:p>
          <w:p w:rsidR="0033208A" w:rsidRPr="007A0A7C" w:rsidRDefault="0033208A" w:rsidP="000D3E73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OK</w:t>
            </w:r>
            <w:r w:rsidRPr="007A0A7C">
              <w:rPr>
                <w:rFonts w:ascii="Calibri" w:hAnsi="Calibri" w:cs="Calibri" w:hint="eastAsia"/>
                <w:lang w:eastAsia="zh-TW"/>
              </w:rPr>
              <w:t>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8F47CB">
              <w:rPr>
                <w:rFonts w:ascii="Calibri" w:hAnsi="Calibri" w:cs="Calibri" w:hint="eastAsia"/>
                <w:lang w:eastAsia="zh-TW"/>
              </w:rPr>
              <w:t>13</w:t>
            </w:r>
            <w:r w:rsidR="000D3E73">
              <w:rPr>
                <w:rFonts w:ascii="Calibri" w:hAnsi="Calibri" w:cs="Calibri" w:hint="eastAsia"/>
                <w:lang w:eastAsia="zh-TW"/>
              </w:rPr>
              <w:t>0</w:t>
            </w:r>
            <w:r w:rsidRPr="007A0A7C">
              <w:rPr>
                <w:rFonts w:ascii="Calibri" w:hAnsi="Calibri" w:cs="Calibri" w:hint="eastAsia"/>
                <w:lang w:eastAsia="zh-TW"/>
              </w:rPr>
              <w:t>.ok.1234</w:t>
            </w:r>
          </w:p>
        </w:tc>
        <w:tc>
          <w:tcPr>
            <w:tcW w:w="2316" w:type="dxa"/>
            <w:shd w:val="clear" w:color="auto" w:fill="auto"/>
          </w:tcPr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收件者</w:t>
            </w:r>
            <w:r w:rsidRPr="007A0A7C">
              <w:rPr>
                <w:rFonts w:ascii="Calibri" w:hAnsi="Calibri" w:cs="Calibri" w:hint="eastAsia"/>
                <w:lang w:eastAsia="zh-TW"/>
              </w:rPr>
              <w:t xml:space="preserve">EMAIL: </w:t>
            </w:r>
            <w:r w:rsidRPr="007A0A7C">
              <w:rPr>
                <w:rFonts w:ascii="Calibri" w:hAnsi="Calibri" w:cs="Calibri" w:hint="eastAsia"/>
                <w:lang w:eastAsia="zh-TW"/>
              </w:rPr>
              <w:t>＄事故</w:t>
            </w:r>
            <w:r w:rsidRPr="007A0A7C">
              <w:rPr>
                <w:rFonts w:ascii="Calibri" w:hAnsi="Calibri" w:cs="Calibri" w:hint="eastAsia"/>
                <w:lang w:eastAsia="zh-TW"/>
              </w:rPr>
              <w:t>EMAIL (</w:t>
            </w:r>
            <w:r w:rsidRPr="007A0A7C">
              <w:rPr>
                <w:rFonts w:ascii="Calibri" w:hAnsi="Calibri" w:cs="Calibri" w:hint="eastAsia"/>
                <w:lang w:eastAsia="zh-TW"/>
              </w:rPr>
              <w:t>不為空值或空字串時寄送</w:t>
            </w:r>
            <w:r w:rsidRPr="007A0A7C">
              <w:rPr>
                <w:rFonts w:ascii="Calibri" w:hAnsi="Calibri" w:cs="Calibri" w:hint="eastAsia"/>
                <w:lang w:eastAsia="zh-TW"/>
              </w:rPr>
              <w:t>)</w:t>
            </w:r>
          </w:p>
          <w:p w:rsidR="0033208A" w:rsidRDefault="0033208A" w:rsidP="007A0A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1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BILLHUNTER</w:t>
            </w:r>
            <w:r w:rsidRPr="007A0A7C">
              <w:rPr>
                <w:rFonts w:ascii="Calibri" w:hAnsi="Calibri" w:cs="Calibri" w:hint="eastAsia"/>
                <w:lang w:eastAsia="zh-TW"/>
              </w:rPr>
              <w:t>文字檔名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33208A">
              <w:rPr>
                <w:rFonts w:ascii="Calibri" w:hAnsi="Calibri" w:cs="Calibri" w:hint="eastAsia"/>
                <w:lang w:eastAsia="zh-TW"/>
              </w:rPr>
              <w:t>52</w:t>
            </w:r>
            <w:r w:rsidRPr="007A0A7C">
              <w:rPr>
                <w:rFonts w:ascii="Calibri" w:hAnsi="Calibri" w:cs="Calibri" w:hint="eastAsia"/>
                <w:lang w:eastAsia="zh-TW"/>
              </w:rPr>
              <w:t>.txt.1234</w:t>
            </w:r>
          </w:p>
          <w:p w:rsidR="00C640CE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OK</w:t>
            </w:r>
            <w:r w:rsidRPr="007A0A7C">
              <w:rPr>
                <w:rFonts w:ascii="Calibri" w:hAnsi="Calibri" w:cs="Calibri" w:hint="eastAsia"/>
                <w:lang w:eastAsia="zh-TW"/>
              </w:rPr>
              <w:t>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33208A">
              <w:rPr>
                <w:rFonts w:ascii="Calibri" w:hAnsi="Calibri" w:cs="Calibri" w:hint="eastAsia"/>
                <w:lang w:eastAsia="zh-TW"/>
              </w:rPr>
              <w:t>52</w:t>
            </w:r>
            <w:r w:rsidRPr="007A0A7C">
              <w:rPr>
                <w:rFonts w:ascii="Calibri" w:hAnsi="Calibri" w:cs="Calibri" w:hint="eastAsia"/>
                <w:lang w:eastAsia="zh-TW"/>
              </w:rPr>
              <w:t>.ok.1234</w:t>
            </w:r>
          </w:p>
          <w:p w:rsidR="0033208A" w:rsidRDefault="0033208A" w:rsidP="007A0A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2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33208A" w:rsidRPr="007A0A7C" w:rsidRDefault="0033208A" w:rsidP="0033208A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BILLHUNTER</w:t>
            </w:r>
            <w:r w:rsidRPr="007A0A7C">
              <w:rPr>
                <w:rFonts w:ascii="Calibri" w:hAnsi="Calibri" w:cs="Calibri" w:hint="eastAsia"/>
                <w:lang w:eastAsia="zh-TW"/>
              </w:rPr>
              <w:t>文字檔名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8F47CB">
              <w:rPr>
                <w:rFonts w:ascii="Calibri" w:hAnsi="Calibri" w:cs="Calibri" w:hint="eastAsia"/>
                <w:lang w:eastAsia="zh-TW"/>
              </w:rPr>
              <w:t>132</w:t>
            </w:r>
            <w:r w:rsidRPr="007A0A7C">
              <w:rPr>
                <w:rFonts w:ascii="Calibri" w:hAnsi="Calibri" w:cs="Calibri" w:hint="eastAsia"/>
                <w:lang w:eastAsia="zh-TW"/>
              </w:rPr>
              <w:t>.txt.1234</w:t>
            </w:r>
          </w:p>
          <w:p w:rsidR="0033208A" w:rsidRPr="007A0A7C" w:rsidRDefault="0033208A" w:rsidP="0033208A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OK</w:t>
            </w:r>
            <w:r w:rsidRPr="007A0A7C">
              <w:rPr>
                <w:rFonts w:ascii="Calibri" w:hAnsi="Calibri" w:cs="Calibri" w:hint="eastAsia"/>
                <w:lang w:eastAsia="zh-TW"/>
              </w:rPr>
              <w:t>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>
              <w:rPr>
                <w:rFonts w:ascii="Calibri" w:hAnsi="Calibri" w:cs="Calibri" w:hint="eastAsia"/>
                <w:lang w:eastAsia="zh-TW"/>
              </w:rPr>
              <w:t>1</w:t>
            </w:r>
            <w:r w:rsidR="008F47CB">
              <w:rPr>
                <w:rFonts w:ascii="Calibri" w:hAnsi="Calibri" w:cs="Calibri" w:hint="eastAsia"/>
                <w:lang w:eastAsia="zh-TW"/>
              </w:rPr>
              <w:t>32</w:t>
            </w:r>
            <w:r w:rsidRPr="007A0A7C">
              <w:rPr>
                <w:rFonts w:ascii="Calibri" w:hAnsi="Calibri" w:cs="Calibri" w:hint="eastAsia"/>
                <w:lang w:eastAsia="zh-TW"/>
              </w:rPr>
              <w:t>.ok.1234</w:t>
            </w:r>
          </w:p>
        </w:tc>
        <w:tc>
          <w:tcPr>
            <w:tcW w:w="2336" w:type="dxa"/>
            <w:shd w:val="clear" w:color="auto" w:fill="auto"/>
          </w:tcPr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收件者</w:t>
            </w:r>
            <w:r w:rsidRPr="007A0A7C">
              <w:rPr>
                <w:rFonts w:ascii="Calibri" w:hAnsi="Calibri" w:cs="Calibri" w:hint="eastAsia"/>
                <w:lang w:eastAsia="zh-TW"/>
              </w:rPr>
              <w:t>EMAIL: upon@cathaylife.com.tw</w:t>
            </w:r>
          </w:p>
          <w:p w:rsidR="0033208A" w:rsidRDefault="0033208A" w:rsidP="007A0A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1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C640CE" w:rsidRPr="007A0A7C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BILLHUNTER</w:t>
            </w:r>
            <w:r w:rsidRPr="007A0A7C">
              <w:rPr>
                <w:rFonts w:ascii="Calibri" w:hAnsi="Calibri" w:cs="Calibri" w:hint="eastAsia"/>
                <w:lang w:eastAsia="zh-TW"/>
              </w:rPr>
              <w:t>文字檔名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33208A">
              <w:rPr>
                <w:rFonts w:ascii="Calibri" w:hAnsi="Calibri" w:cs="Calibri" w:hint="eastAsia"/>
                <w:lang w:eastAsia="zh-TW"/>
              </w:rPr>
              <w:t>52</w:t>
            </w:r>
            <w:r w:rsidRPr="007A0A7C">
              <w:rPr>
                <w:rFonts w:ascii="Calibri" w:hAnsi="Calibri" w:cs="Calibri" w:hint="eastAsia"/>
                <w:lang w:eastAsia="zh-TW"/>
              </w:rPr>
              <w:t>.txt.1234</w:t>
            </w:r>
          </w:p>
          <w:p w:rsidR="00C640CE" w:rsidRDefault="00C640CE" w:rsidP="007A0A7C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OK</w:t>
            </w:r>
            <w:r w:rsidRPr="007A0A7C">
              <w:rPr>
                <w:rFonts w:ascii="Calibri" w:hAnsi="Calibri" w:cs="Calibri" w:hint="eastAsia"/>
                <w:lang w:eastAsia="zh-TW"/>
              </w:rPr>
              <w:t>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 w:rsidR="0033208A">
              <w:rPr>
                <w:rFonts w:ascii="Calibri" w:hAnsi="Calibri" w:cs="Calibri" w:hint="eastAsia"/>
                <w:lang w:eastAsia="zh-TW"/>
              </w:rPr>
              <w:t>52</w:t>
            </w:r>
            <w:r w:rsidRPr="007A0A7C">
              <w:rPr>
                <w:rFonts w:ascii="Calibri" w:hAnsi="Calibri" w:cs="Calibri" w:hint="eastAsia"/>
                <w:lang w:eastAsia="zh-TW"/>
              </w:rPr>
              <w:t>.ok.1234</w:t>
            </w:r>
          </w:p>
          <w:p w:rsidR="0033208A" w:rsidRDefault="0033208A" w:rsidP="0033208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2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33208A" w:rsidRPr="007A0A7C" w:rsidRDefault="0033208A" w:rsidP="0033208A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BILLHUNTER</w:t>
            </w:r>
            <w:r w:rsidRPr="007A0A7C">
              <w:rPr>
                <w:rFonts w:ascii="Calibri" w:hAnsi="Calibri" w:cs="Calibri" w:hint="eastAsia"/>
                <w:lang w:eastAsia="zh-TW"/>
              </w:rPr>
              <w:t>文字檔名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>
              <w:rPr>
                <w:rFonts w:ascii="Calibri" w:hAnsi="Calibri" w:cs="Calibri" w:hint="eastAsia"/>
                <w:lang w:eastAsia="zh-TW"/>
              </w:rPr>
              <w:t>1</w:t>
            </w:r>
            <w:r w:rsidR="008F47CB">
              <w:rPr>
                <w:rFonts w:ascii="Calibri" w:hAnsi="Calibri" w:cs="Calibri" w:hint="eastAsia"/>
                <w:lang w:eastAsia="zh-TW"/>
              </w:rPr>
              <w:t>32</w:t>
            </w:r>
            <w:r w:rsidRPr="007A0A7C">
              <w:rPr>
                <w:rFonts w:ascii="Calibri" w:hAnsi="Calibri" w:cs="Calibri" w:hint="eastAsia"/>
                <w:lang w:eastAsia="zh-TW"/>
              </w:rPr>
              <w:t>.txt.1234</w:t>
            </w:r>
          </w:p>
          <w:p w:rsidR="0033208A" w:rsidRPr="007A0A7C" w:rsidRDefault="0033208A" w:rsidP="008F47CB">
            <w:pPr>
              <w:pStyle w:val="Tabletext"/>
              <w:keepLines w:val="0"/>
              <w:spacing w:after="0" w:line="240" w:lineRule="auto"/>
              <w:rPr>
                <w:rFonts w:ascii="Calibri" w:hAnsi="Calibri" w:cs="Calibri" w:hint="eastAsia"/>
                <w:lang w:eastAsia="zh-TW"/>
              </w:rPr>
            </w:pPr>
            <w:r w:rsidRPr="007A0A7C">
              <w:rPr>
                <w:rFonts w:ascii="Calibri" w:hAnsi="Calibri" w:cs="Calibri" w:hint="eastAsia"/>
                <w:lang w:eastAsia="zh-TW"/>
              </w:rPr>
              <w:t>OK</w:t>
            </w:r>
            <w:r w:rsidRPr="007A0A7C">
              <w:rPr>
                <w:rFonts w:ascii="Calibri" w:hAnsi="Calibri" w:cs="Calibri" w:hint="eastAsia"/>
                <w:lang w:eastAsia="zh-TW"/>
              </w:rPr>
              <w:t>檔名</w:t>
            </w:r>
            <w:r w:rsidRPr="007A0A7C">
              <w:rPr>
                <w:rFonts w:ascii="Calibri" w:hAnsi="Calibri" w:cs="Calibri" w:hint="eastAsia"/>
                <w:lang w:eastAsia="zh-TW"/>
              </w:rPr>
              <w:t>: spool_</w:t>
            </w:r>
            <w:r>
              <w:rPr>
                <w:rFonts w:ascii="Calibri" w:hAnsi="Calibri" w:cs="Calibri" w:hint="eastAsia"/>
                <w:lang w:eastAsia="zh-TW"/>
              </w:rPr>
              <w:t>1</w:t>
            </w:r>
            <w:r w:rsidR="008F47CB">
              <w:rPr>
                <w:rFonts w:ascii="Calibri" w:hAnsi="Calibri" w:cs="Calibri" w:hint="eastAsia"/>
                <w:lang w:eastAsia="zh-TW"/>
              </w:rPr>
              <w:t>32</w:t>
            </w:r>
            <w:r w:rsidRPr="007A0A7C">
              <w:rPr>
                <w:rFonts w:ascii="Calibri" w:hAnsi="Calibri" w:cs="Calibri" w:hint="eastAsia"/>
                <w:lang w:eastAsia="zh-TW"/>
              </w:rPr>
              <w:t>.ok.1234</w:t>
            </w:r>
          </w:p>
        </w:tc>
      </w:tr>
    </w:tbl>
    <w:p w:rsidR="007F137F" w:rsidRPr="007F137F" w:rsidRDefault="007F137F" w:rsidP="00A403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hint="eastAsia"/>
          <w:lang w:eastAsia="zh-TW"/>
        </w:rPr>
        <w:t>文字檔：</w:t>
      </w:r>
    </w:p>
    <w:p w:rsidR="00B77DD8" w:rsidRPr="00C52C94" w:rsidRDefault="003D2064" w:rsidP="007F137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sz w:val="21"/>
          <w:szCs w:val="21"/>
        </w:rPr>
      </w:pPr>
      <w:r w:rsidRPr="003D2064">
        <w:rPr>
          <w:rFonts w:hint="eastAsia"/>
          <w:lang w:eastAsia="zh-TW"/>
        </w:rPr>
        <w:t>SPOOL FILE</w:t>
      </w:r>
      <w:r w:rsidRPr="003D2064">
        <w:t>帳單參數</w:t>
      </w:r>
      <w:r w:rsidRPr="006E16CF">
        <w:rPr>
          <w:rFonts w:ascii="Calibri" w:hAnsi="Calibri" w:cs="Calibri" w:hint="eastAsia"/>
          <w:lang w:eastAsia="zh-TW"/>
        </w:rPr>
        <w:t>：</w:t>
      </w: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591"/>
      </w:tblGrid>
      <w:tr w:rsidR="00B77DD8" w:rsidRPr="007A0A7C" w:rsidTr="007A0A7C">
        <w:tc>
          <w:tcPr>
            <w:tcW w:w="959" w:type="dxa"/>
            <w:shd w:val="clear" w:color="auto" w:fill="auto"/>
          </w:tcPr>
          <w:p w:rsidR="00B77DD8" w:rsidRPr="007A0A7C" w:rsidRDefault="00B77DD8" w:rsidP="007A0A7C">
            <w:pPr>
              <w:pStyle w:val="Tabletext"/>
              <w:keepLines w:val="0"/>
              <w:spacing w:after="0" w:line="240" w:lineRule="auto"/>
              <w:rPr>
                <w:sz w:val="21"/>
                <w:szCs w:val="21"/>
              </w:rPr>
            </w:pPr>
            <w:r w:rsidRPr="007A0A7C">
              <w:rPr>
                <w:rFonts w:hint="eastAsia"/>
                <w:sz w:val="21"/>
                <w:szCs w:val="21"/>
                <w:lang w:eastAsia="zh-TW"/>
              </w:rPr>
              <w:t>事故者</w:t>
            </w:r>
          </w:p>
        </w:tc>
        <w:tc>
          <w:tcPr>
            <w:tcW w:w="7591" w:type="dxa"/>
            <w:shd w:val="clear" w:color="auto" w:fill="auto"/>
          </w:tcPr>
          <w:p w:rsidR="007830D0" w:rsidRDefault="007830D0" w:rsidP="007A0A7C">
            <w:pPr>
              <w:pStyle w:val="Tabletext"/>
              <w:keepLines w:val="0"/>
              <w:spacing w:after="0" w:line="240" w:lineRule="auto"/>
              <w:rPr>
                <w:rFonts w:hint="eastAsia"/>
                <w:sz w:val="21"/>
                <w:szCs w:val="21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1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B77DD8" w:rsidRDefault="00B77DD8" w:rsidP="007A0A7C">
            <w:pPr>
              <w:pStyle w:val="Tabletext"/>
              <w:keepLines w:val="0"/>
              <w:spacing w:after="0" w:line="240" w:lineRule="auto"/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</w:pPr>
            <w:r w:rsidRPr="007A0A7C">
              <w:rPr>
                <w:sz w:val="21"/>
                <w:szCs w:val="21"/>
              </w:rPr>
              <w:t>!?&lt;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收件者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EMAIL</w:t>
            </w:r>
            <w:r w:rsidRPr="007A0A7C">
              <w:rPr>
                <w:sz w:val="21"/>
                <w:szCs w:val="21"/>
              </w:rPr>
              <w:t>&amp;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DTAAX205.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查詢鍵值</w:t>
            </w:r>
            <w:r w:rsidRPr="007A0A7C">
              <w:rPr>
                <w:sz w:val="21"/>
                <w:szCs w:val="21"/>
              </w:rPr>
              <w:t>&amp;&amp;</w:t>
            </w:r>
            <w:r>
              <w:rPr>
                <w:rFonts w:hint="eastAsia"/>
              </w:rPr>
              <w:t xml:space="preserve"> 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DTAAX205.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事故者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ID</w:t>
            </w:r>
            <w:r w:rsidRPr="007A0A7C">
              <w:rPr>
                <w:sz w:val="21"/>
                <w:szCs w:val="21"/>
              </w:rPr>
              <w:t xml:space="preserve"> &amp;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DTAAX205.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事故者姓名</w:t>
            </w:r>
          </w:p>
          <w:p w:rsidR="007830D0" w:rsidRDefault="007830D0" w:rsidP="007830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2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7830D0" w:rsidRPr="007A0A7C" w:rsidRDefault="007830D0" w:rsidP="007830D0">
            <w:pPr>
              <w:pStyle w:val="Tabletext"/>
              <w:keepLines w:val="0"/>
              <w:spacing w:after="0" w:line="240" w:lineRule="auto"/>
              <w:rPr>
                <w:sz w:val="21"/>
                <w:szCs w:val="21"/>
                <w:lang w:eastAsia="zh-TW"/>
              </w:rPr>
            </w:pPr>
            <w:r w:rsidRPr="000A183A">
              <w:rPr>
                <w:rFonts w:hint="eastAsia"/>
                <w:sz w:val="21"/>
                <w:szCs w:val="21"/>
              </w:rPr>
              <w:t>!?&lt;</w:t>
            </w:r>
            <w:r w:rsidRPr="004838C2">
              <w:rPr>
                <w:rFonts w:hint="eastAsia"/>
                <w:sz w:val="21"/>
                <w:szCs w:val="21"/>
                <w:shd w:val="pct15" w:color="auto" w:fill="FFFFFF"/>
              </w:rPr>
              <w:t>收件者</w:t>
            </w:r>
            <w:r w:rsidRPr="004838C2">
              <w:rPr>
                <w:rFonts w:hint="eastAsia"/>
                <w:sz w:val="21"/>
                <w:szCs w:val="21"/>
                <w:shd w:val="pct15" w:color="auto" w:fill="FFFFFF"/>
              </w:rPr>
              <w:t>EMAIL</w:t>
            </w:r>
            <w:r w:rsidRPr="000A183A">
              <w:rPr>
                <w:rFonts w:hint="eastAsia"/>
                <w:sz w:val="21"/>
                <w:szCs w:val="21"/>
              </w:rPr>
              <w:t>&amp;</w:t>
            </w:r>
            <w:r w:rsidRPr="004838C2">
              <w:rPr>
                <w:rFonts w:hint="eastAsia"/>
                <w:sz w:val="21"/>
                <w:szCs w:val="21"/>
                <w:shd w:val="pct15" w:color="auto" w:fill="FFFFFF"/>
              </w:rPr>
              <w:t>DTAAX205.</w:t>
            </w:r>
            <w:r w:rsidRPr="004838C2">
              <w:rPr>
                <w:rFonts w:hint="eastAsia"/>
                <w:sz w:val="21"/>
                <w:szCs w:val="21"/>
                <w:shd w:val="pct15" w:color="auto" w:fill="FFFFFF"/>
              </w:rPr>
              <w:t>查詢鍵值</w:t>
            </w:r>
            <w:r w:rsidRPr="000A183A">
              <w:rPr>
                <w:rFonts w:hint="eastAsia"/>
                <w:sz w:val="21"/>
                <w:szCs w:val="21"/>
              </w:rPr>
              <w:t>&amp;&amp;</w:t>
            </w:r>
            <w:r w:rsidRPr="004838C2">
              <w:rPr>
                <w:rFonts w:hint="eastAsia"/>
                <w:sz w:val="21"/>
                <w:szCs w:val="21"/>
                <w:shd w:val="pct15" w:color="auto" w:fill="FFFFFF"/>
              </w:rPr>
              <w:t xml:space="preserve"> DTAAX205.</w:t>
            </w:r>
            <w:r w:rsidRPr="004838C2">
              <w:rPr>
                <w:rFonts w:hint="eastAsia"/>
                <w:sz w:val="21"/>
                <w:szCs w:val="21"/>
                <w:shd w:val="pct15" w:color="auto" w:fill="FFFFFF"/>
              </w:rPr>
              <w:t>事故者</w:t>
            </w:r>
            <w:r w:rsidRPr="004838C2">
              <w:rPr>
                <w:rFonts w:hint="eastAsia"/>
                <w:sz w:val="21"/>
                <w:szCs w:val="21"/>
                <w:shd w:val="pct15" w:color="auto" w:fill="FFFFFF"/>
              </w:rPr>
              <w:t xml:space="preserve">ID </w:t>
            </w:r>
            <w:r w:rsidRPr="000A183A">
              <w:rPr>
                <w:rFonts w:hint="eastAsia"/>
                <w:sz w:val="21"/>
                <w:szCs w:val="21"/>
              </w:rPr>
              <w:t>&amp;</w:t>
            </w:r>
            <w:r w:rsidRPr="004838C2">
              <w:rPr>
                <w:rFonts w:hint="eastAsia"/>
                <w:sz w:val="21"/>
                <w:szCs w:val="21"/>
                <w:shd w:val="pct15" w:color="auto" w:fill="FFFFFF"/>
              </w:rPr>
              <w:t>DTAAX205.</w:t>
            </w:r>
            <w:r w:rsidRPr="004838C2">
              <w:rPr>
                <w:rFonts w:hint="eastAsia"/>
                <w:sz w:val="21"/>
                <w:szCs w:val="21"/>
                <w:shd w:val="pct15" w:color="auto" w:fill="FFFFFF"/>
              </w:rPr>
              <w:t>事故者姓名</w:t>
            </w:r>
            <w:r w:rsidRPr="004838C2">
              <w:rPr>
                <w:rFonts w:hint="eastAsia"/>
                <w:sz w:val="21"/>
                <w:szCs w:val="21"/>
              </w:rPr>
              <w:t>&amp;</w:t>
            </w:r>
            <w:r w:rsidRPr="007830D0">
              <w:rPr>
                <w:sz w:val="21"/>
                <w:szCs w:val="21"/>
                <w:shd w:val="pct15" w:color="auto" w:fill="FFFFFF"/>
                <w:lang w:eastAsia="zh-TW"/>
              </w:rPr>
              <w:t>"A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A</w:t>
            </w:r>
            <w:r w:rsidRPr="007830D0">
              <w:rPr>
                <w:sz w:val="21"/>
                <w:szCs w:val="21"/>
                <w:shd w:val="pct15" w:color="auto" w:fill="FFFFFF"/>
                <w:lang w:eastAsia="zh-TW"/>
              </w:rPr>
              <w:t>\\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X0</w:t>
            </w:r>
            <w:r w:rsidRPr="007830D0">
              <w:rPr>
                <w:sz w:val="21"/>
                <w:szCs w:val="21"/>
                <w:shd w:val="pct15" w:color="auto" w:fill="FFFFFF"/>
                <w:lang w:eastAsia="zh-TW"/>
              </w:rPr>
              <w:t>\\A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AX0</w:t>
            </w:r>
            <w:r w:rsidRPr="007830D0">
              <w:rPr>
                <w:sz w:val="21"/>
                <w:szCs w:val="21"/>
                <w:shd w:val="pct15" w:color="auto" w:fill="FFFFFF"/>
                <w:lang w:eastAsia="zh-TW"/>
              </w:rPr>
              <w:t>_B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001</w:t>
            </w:r>
            <w:r w:rsidRPr="007830D0">
              <w:rPr>
                <w:sz w:val="21"/>
                <w:szCs w:val="21"/>
                <w:shd w:val="pct15" w:color="auto" w:fill="FFFFFF"/>
                <w:lang w:eastAsia="zh-TW"/>
              </w:rPr>
              <w:t>\\"+</w:t>
            </w:r>
            <w:r w:rsidRP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＄抽件日期</w:t>
            </w:r>
            <w:r w:rsidRPr="007830D0">
              <w:rPr>
                <w:sz w:val="21"/>
                <w:szCs w:val="21"/>
                <w:shd w:val="pct15" w:color="auto" w:fill="FFFFFF"/>
                <w:lang w:eastAsia="zh-TW"/>
              </w:rPr>
              <w:t>+"\\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A\\</w:t>
            </w:r>
            <w:r w:rsidRPr="007830D0">
              <w:rPr>
                <w:sz w:val="21"/>
                <w:szCs w:val="21"/>
                <w:shd w:val="pct15" w:color="auto" w:fill="FFFFFF"/>
                <w:lang w:eastAsia="zh-TW"/>
              </w:rPr>
              <w:t>"+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PDF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檔名</w:t>
            </w:r>
          </w:p>
        </w:tc>
      </w:tr>
      <w:tr w:rsidR="00B77DD8" w:rsidRPr="007A0A7C" w:rsidTr="007A0A7C">
        <w:tc>
          <w:tcPr>
            <w:tcW w:w="959" w:type="dxa"/>
            <w:shd w:val="clear" w:color="auto" w:fill="auto"/>
          </w:tcPr>
          <w:p w:rsidR="00B77DD8" w:rsidRPr="007A0A7C" w:rsidRDefault="00B77DD8" w:rsidP="007A0A7C">
            <w:pPr>
              <w:pStyle w:val="Tabletext"/>
              <w:keepLines w:val="0"/>
              <w:spacing w:after="0" w:line="240" w:lineRule="auto"/>
              <w:rPr>
                <w:sz w:val="21"/>
                <w:szCs w:val="21"/>
              </w:rPr>
            </w:pPr>
            <w:r w:rsidRPr="007A0A7C">
              <w:rPr>
                <w:rFonts w:hint="eastAsia"/>
                <w:sz w:val="21"/>
                <w:szCs w:val="21"/>
                <w:lang w:eastAsia="zh-TW"/>
              </w:rPr>
              <w:t>送件者</w:t>
            </w:r>
          </w:p>
        </w:tc>
        <w:tc>
          <w:tcPr>
            <w:tcW w:w="7591" w:type="dxa"/>
            <w:shd w:val="clear" w:color="auto" w:fill="auto"/>
          </w:tcPr>
          <w:p w:rsidR="007830D0" w:rsidRDefault="0065053E" w:rsidP="0065053E">
            <w:pPr>
              <w:pStyle w:val="Tabletext"/>
              <w:keepLines w:val="0"/>
              <w:spacing w:after="0" w:line="240" w:lineRule="auto"/>
              <w:rPr>
                <w:rFonts w:hint="eastAsia"/>
                <w:sz w:val="21"/>
                <w:szCs w:val="21"/>
                <w:lang w:eastAsia="zh-TW"/>
              </w:rPr>
            </w:pPr>
            <w:r>
              <w:rPr>
                <w:rFonts w:hint="eastAsia"/>
                <w:sz w:val="21"/>
                <w:szCs w:val="21"/>
                <w:lang w:eastAsia="zh-TW"/>
              </w:rPr>
              <w:t>一般件：</w:t>
            </w:r>
            <w:r>
              <w:rPr>
                <w:sz w:val="21"/>
                <w:szCs w:val="21"/>
                <w:lang w:eastAsia="zh-TW"/>
              </w:rPr>
              <w:br/>
            </w:r>
            <w:r w:rsidR="007830D0">
              <w:rPr>
                <w:rFonts w:ascii="Calibri" w:hAnsi="Calibri" w:cs="Calibri" w:hint="eastAsia"/>
                <w:lang w:eastAsia="zh-TW"/>
              </w:rPr>
              <w:t>當</w:t>
            </w:r>
            <w:r w:rsidR="007830D0" w:rsidRPr="006E16CF">
              <w:rPr>
                <w:rFonts w:ascii="Calibri" w:hAnsi="Calibri" w:cs="Calibri" w:hint="eastAsia"/>
                <w:lang w:eastAsia="zh-TW"/>
              </w:rPr>
              <w:t>＄</w:t>
            </w:r>
            <w:r w:rsidR="007830D0">
              <w:rPr>
                <w:rFonts w:ascii="細明體" w:eastAsia="細明體" w:hAnsi="細明體" w:hint="eastAsia"/>
                <w:lang w:eastAsia="zh-TW"/>
              </w:rPr>
              <w:t>BILLHUNTER附件形式 = 1 時</w:t>
            </w:r>
            <w:r w:rsidR="007830D0"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7830D0" w:rsidRDefault="00B77DD8" w:rsidP="0065053E">
            <w:pPr>
              <w:pStyle w:val="Tabletext"/>
              <w:keepLines w:val="0"/>
              <w:spacing w:after="0" w:line="240" w:lineRule="auto"/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</w:pPr>
            <w:r w:rsidRPr="007A0A7C">
              <w:rPr>
                <w:rFonts w:hint="eastAsia"/>
                <w:sz w:val="21"/>
                <w:szCs w:val="21"/>
              </w:rPr>
              <w:t>!?&lt;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收件者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EMAIL</w:t>
            </w:r>
            <w:r w:rsidRPr="007A0A7C">
              <w:rPr>
                <w:rFonts w:hint="eastAsia"/>
                <w:sz w:val="21"/>
                <w:szCs w:val="21"/>
              </w:rPr>
              <w:t>&amp;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DTAAX205.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查詢鍵值</w:t>
            </w:r>
            <w:r w:rsidRPr="007A0A7C">
              <w:rPr>
                <w:rFonts w:hint="eastAsia"/>
                <w:sz w:val="21"/>
                <w:szCs w:val="21"/>
              </w:rPr>
              <w:t xml:space="preserve">&amp;&amp; 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DTAA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A010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.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送件者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ID</w:t>
            </w:r>
            <w:r w:rsidRPr="007A0A7C">
              <w:rPr>
                <w:rFonts w:hint="eastAsia"/>
                <w:sz w:val="21"/>
                <w:szCs w:val="21"/>
              </w:rPr>
              <w:t xml:space="preserve"> &amp;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DTAA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A010.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送件者姓名</w:t>
            </w:r>
            <w:r w:rsidR="0065053E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 xml:space="preserve"> + </w:t>
            </w:r>
            <w:r w:rsidR="0065053E">
              <w:rPr>
                <w:sz w:val="21"/>
                <w:szCs w:val="21"/>
                <w:shd w:val="pct15" w:color="auto" w:fill="FFFFFF"/>
                <w:lang w:eastAsia="zh-TW"/>
              </w:rPr>
              <w:t>“</w:t>
            </w:r>
            <w:r w:rsidR="0065053E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(</w:t>
            </w:r>
            <w:r w:rsidR="0065053E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客戶</w:t>
            </w:r>
            <w:r w:rsidR="0065053E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:</w:t>
            </w:r>
            <w:r w:rsidR="0065053E">
              <w:rPr>
                <w:sz w:val="21"/>
                <w:szCs w:val="21"/>
                <w:shd w:val="pct15" w:color="auto" w:fill="FFFFFF"/>
                <w:lang w:eastAsia="zh-TW"/>
              </w:rPr>
              <w:t>”</w:t>
            </w:r>
            <w:r w:rsidR="0065053E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 xml:space="preserve"> + </w:t>
            </w:r>
            <w:r w:rsidR="0065053E"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DTAAX205.</w:t>
            </w:r>
            <w:r w:rsidR="0065053E"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事故者姓名</w:t>
            </w:r>
            <w:r w:rsidR="0065053E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 xml:space="preserve"> + </w:t>
            </w:r>
            <w:r w:rsidR="0065053E">
              <w:rPr>
                <w:sz w:val="21"/>
                <w:szCs w:val="21"/>
                <w:shd w:val="pct15" w:color="auto" w:fill="FFFFFF"/>
                <w:lang w:eastAsia="zh-TW"/>
              </w:rPr>
              <w:t>“</w:t>
            </w:r>
            <w:r w:rsidR="0065053E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)</w:t>
            </w:r>
            <w:r w:rsidR="0065053E">
              <w:rPr>
                <w:sz w:val="21"/>
                <w:szCs w:val="21"/>
                <w:shd w:val="pct15" w:color="auto" w:fill="FFFFFF"/>
                <w:lang w:eastAsia="zh-TW"/>
              </w:rPr>
              <w:t>”</w:t>
            </w:r>
          </w:p>
          <w:p w:rsidR="007830D0" w:rsidRDefault="007830D0" w:rsidP="007830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2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7830D0" w:rsidRDefault="000A183A" w:rsidP="007830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838C2">
              <w:rPr>
                <w:rFonts w:hint="eastAsia"/>
                <w:sz w:val="21"/>
                <w:szCs w:val="21"/>
              </w:rPr>
              <w:t>!?&lt;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收件者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EMAIL</w:t>
            </w:r>
            <w:r w:rsidRPr="004838C2">
              <w:rPr>
                <w:rFonts w:hint="eastAsia"/>
                <w:sz w:val="21"/>
                <w:szCs w:val="21"/>
              </w:rPr>
              <w:t>&amp;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DTAAX205.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查詢鍵值</w:t>
            </w:r>
            <w:r w:rsidRPr="004838C2">
              <w:rPr>
                <w:rFonts w:hint="eastAsia"/>
                <w:sz w:val="21"/>
                <w:szCs w:val="21"/>
              </w:rPr>
              <w:t>&amp;&amp;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 xml:space="preserve"> DTAAA010.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送件者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 xml:space="preserve">ID </w:t>
            </w:r>
            <w:r w:rsidRPr="004838C2">
              <w:rPr>
                <w:rFonts w:hint="eastAsia"/>
                <w:sz w:val="21"/>
                <w:szCs w:val="21"/>
              </w:rPr>
              <w:t>&amp;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DTAAA010.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送件者姓名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 xml:space="preserve"> +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“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(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客戶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: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”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+ DTAAX205.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事故者姓名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 xml:space="preserve"> +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“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)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”</w:t>
            </w:r>
            <w:r w:rsidR="007830D0" w:rsidRPr="004838C2">
              <w:rPr>
                <w:rFonts w:hint="eastAsia"/>
                <w:sz w:val="21"/>
                <w:szCs w:val="21"/>
              </w:rPr>
              <w:t>&amp;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"A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A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\\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X0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\\A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AX0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_B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001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\\"+</w:t>
            </w:r>
            <w:r w:rsidR="007830D0" w:rsidRP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＄抽件日期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+"\\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B\\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"+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PDF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檔名</w:t>
            </w:r>
            <w:r w:rsidR="0065053E">
              <w:rPr>
                <w:sz w:val="21"/>
                <w:szCs w:val="21"/>
                <w:shd w:val="pct15" w:color="auto" w:fill="FFFFFF"/>
                <w:lang w:eastAsia="zh-TW"/>
              </w:rPr>
              <w:br/>
            </w:r>
            <w:r w:rsidR="0065053E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團險件：</w:t>
            </w:r>
            <w:r w:rsidR="0065053E">
              <w:rPr>
                <w:sz w:val="21"/>
                <w:szCs w:val="21"/>
                <w:shd w:val="pct15" w:color="auto" w:fill="FFFFFF"/>
                <w:lang w:eastAsia="zh-TW"/>
              </w:rPr>
              <w:br/>
            </w:r>
            <w:r w:rsidR="007830D0">
              <w:rPr>
                <w:rFonts w:ascii="Calibri" w:hAnsi="Calibri" w:cs="Calibri" w:hint="eastAsia"/>
                <w:lang w:eastAsia="zh-TW"/>
              </w:rPr>
              <w:t>當</w:t>
            </w:r>
            <w:r w:rsidR="007830D0" w:rsidRPr="006E16CF">
              <w:rPr>
                <w:rFonts w:ascii="Calibri" w:hAnsi="Calibri" w:cs="Calibri" w:hint="eastAsia"/>
                <w:lang w:eastAsia="zh-TW"/>
              </w:rPr>
              <w:t>＄</w:t>
            </w:r>
            <w:r w:rsidR="007830D0">
              <w:rPr>
                <w:rFonts w:ascii="細明體" w:eastAsia="細明體" w:hAnsi="細明體" w:hint="eastAsia"/>
                <w:lang w:eastAsia="zh-TW"/>
              </w:rPr>
              <w:t>BILLHUNTER附件形式 = 1 時</w:t>
            </w:r>
            <w:r w:rsidR="007830D0"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B77DD8" w:rsidRDefault="0065053E" w:rsidP="007830D0">
            <w:pPr>
              <w:pStyle w:val="Tabletext"/>
              <w:keepLines w:val="0"/>
              <w:spacing w:after="0" w:line="240" w:lineRule="auto"/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</w:pPr>
            <w:r w:rsidRPr="007A0A7C">
              <w:rPr>
                <w:rFonts w:hint="eastAsia"/>
                <w:sz w:val="21"/>
                <w:szCs w:val="21"/>
              </w:rPr>
              <w:t>!?&lt;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收件者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EMAIL</w:t>
            </w:r>
            <w:r w:rsidRPr="007A0A7C">
              <w:rPr>
                <w:rFonts w:hint="eastAsia"/>
                <w:sz w:val="21"/>
                <w:szCs w:val="21"/>
              </w:rPr>
              <w:t>&amp;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DTAAX205.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查詢鍵值</w:t>
            </w:r>
            <w:r w:rsidRPr="007A0A7C">
              <w:rPr>
                <w:rFonts w:hint="eastAsia"/>
                <w:sz w:val="21"/>
                <w:szCs w:val="21"/>
              </w:rPr>
              <w:t xml:space="preserve">&amp;&amp; 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DTAA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A010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.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送件者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ID</w:t>
            </w:r>
            <w:r w:rsidRPr="007A0A7C">
              <w:rPr>
                <w:rFonts w:hint="eastAsia"/>
                <w:sz w:val="21"/>
                <w:szCs w:val="21"/>
              </w:rPr>
              <w:t xml:space="preserve"> &amp;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</w:rPr>
              <w:t>DTAA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A010.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送件者姓名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 xml:space="preserve">+ </w:t>
            </w:r>
            <w:r>
              <w:rPr>
                <w:sz w:val="21"/>
                <w:szCs w:val="21"/>
                <w:shd w:val="pct15" w:color="auto" w:fill="FFFFFF"/>
                <w:lang w:eastAsia="zh-TW"/>
              </w:rPr>
              <w:t>“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(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公司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:</w:t>
            </w:r>
            <w:r>
              <w:rPr>
                <w:sz w:val="21"/>
                <w:szCs w:val="21"/>
                <w:shd w:val="pct15" w:color="auto" w:fill="FFFFFF"/>
                <w:lang w:eastAsia="zh-TW"/>
              </w:rPr>
              <w:t>”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 xml:space="preserve"> + </w:t>
            </w:r>
            <w:r w:rsidRPr="007A0A7C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DTAAX205.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公司名稱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 xml:space="preserve"> + </w:t>
            </w:r>
            <w:r>
              <w:rPr>
                <w:sz w:val="21"/>
                <w:szCs w:val="21"/>
                <w:shd w:val="pct15" w:color="auto" w:fill="FFFFFF"/>
                <w:lang w:eastAsia="zh-TW"/>
              </w:rPr>
              <w:t>“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)</w:t>
            </w:r>
            <w:r>
              <w:rPr>
                <w:sz w:val="21"/>
                <w:szCs w:val="21"/>
                <w:shd w:val="pct15" w:color="auto" w:fill="FFFFFF"/>
                <w:lang w:eastAsia="zh-TW"/>
              </w:rPr>
              <w:t>”</w:t>
            </w:r>
          </w:p>
          <w:p w:rsidR="007830D0" w:rsidRDefault="007830D0" w:rsidP="007830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Calibri" w:hAnsi="Calibri" w:cs="Calibri" w:hint="eastAsia"/>
                <w:lang w:eastAsia="zh-TW"/>
              </w:rPr>
              <w:t>當</w:t>
            </w:r>
            <w:r w:rsidRPr="006E16CF">
              <w:rPr>
                <w:rFonts w:ascii="Calibri" w:hAnsi="Calibri" w:cs="Calibri" w:hint="eastAsia"/>
                <w:lang w:eastAsia="zh-TW"/>
              </w:rPr>
              <w:t>＄</w:t>
            </w:r>
            <w:r>
              <w:rPr>
                <w:rFonts w:ascii="細明體" w:eastAsia="細明體" w:hAnsi="細明體" w:hint="eastAsia"/>
                <w:lang w:eastAsia="zh-TW"/>
              </w:rPr>
              <w:t>BILLHUNTER附件形式 = 2 時</w:t>
            </w:r>
            <w:r w:rsidRPr="0033208A">
              <w:rPr>
                <w:rFonts w:ascii="細明體" w:eastAsia="細明體" w:hAnsi="細明體"/>
                <w:lang w:eastAsia="zh-TW"/>
              </w:rPr>
              <w:sym w:font="Wingdings" w:char="F0E8"/>
            </w:r>
          </w:p>
          <w:p w:rsidR="007830D0" w:rsidRPr="007A0A7C" w:rsidRDefault="000A183A" w:rsidP="000A183A">
            <w:pPr>
              <w:pStyle w:val="Tabletext"/>
              <w:keepLines w:val="0"/>
              <w:spacing w:after="0" w:line="240" w:lineRule="auto"/>
              <w:rPr>
                <w:sz w:val="21"/>
                <w:szCs w:val="21"/>
                <w:lang w:eastAsia="zh-TW"/>
              </w:rPr>
            </w:pPr>
            <w:r w:rsidRPr="004838C2">
              <w:rPr>
                <w:rFonts w:hint="eastAsia"/>
                <w:sz w:val="21"/>
                <w:szCs w:val="21"/>
              </w:rPr>
              <w:t>!?&lt;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收件者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EMAIL</w:t>
            </w:r>
            <w:r w:rsidRPr="004838C2">
              <w:rPr>
                <w:rFonts w:hint="eastAsia"/>
                <w:sz w:val="21"/>
                <w:szCs w:val="21"/>
              </w:rPr>
              <w:t>&amp;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DTAAX205.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查詢鍵值</w:t>
            </w:r>
            <w:r w:rsidRPr="004838C2">
              <w:rPr>
                <w:rFonts w:hint="eastAsia"/>
                <w:sz w:val="21"/>
                <w:szCs w:val="21"/>
              </w:rPr>
              <w:t>&amp;&amp;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 xml:space="preserve"> DTAAA010.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送件者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 xml:space="preserve">ID </w:t>
            </w:r>
            <w:r w:rsidRPr="004838C2">
              <w:rPr>
                <w:rFonts w:hint="eastAsia"/>
                <w:sz w:val="21"/>
                <w:szCs w:val="21"/>
              </w:rPr>
              <w:t>&amp;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DTAAA010.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送件者姓名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+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“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(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公司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: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”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+ DTAAX205.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公司名稱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 xml:space="preserve"> +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“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)</w:t>
            </w:r>
            <w:r w:rsidRPr="000A183A">
              <w:rPr>
                <w:rFonts w:hint="eastAsia"/>
                <w:sz w:val="21"/>
                <w:szCs w:val="21"/>
                <w:shd w:val="pct15" w:color="auto" w:fill="FFFFFF"/>
              </w:rPr>
              <w:t>”</w:t>
            </w:r>
            <w:r w:rsidR="007830D0" w:rsidRPr="004838C2">
              <w:rPr>
                <w:rFonts w:hint="eastAsia"/>
                <w:sz w:val="21"/>
                <w:szCs w:val="21"/>
              </w:rPr>
              <w:t>&amp;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"A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A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\\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X0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\\A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AX0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_B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001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\\"+</w:t>
            </w:r>
            <w:r w:rsidR="007830D0" w:rsidRP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＄抽件日期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+"\\</w:t>
            </w:r>
            <w:r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B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\\</w:t>
            </w:r>
            <w:r w:rsidR="007830D0" w:rsidRPr="007830D0">
              <w:rPr>
                <w:sz w:val="21"/>
                <w:szCs w:val="21"/>
                <w:shd w:val="pct15" w:color="auto" w:fill="FFFFFF"/>
                <w:lang w:eastAsia="zh-TW"/>
              </w:rPr>
              <w:t>"+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PDF</w:t>
            </w:r>
            <w:r w:rsidR="007830D0">
              <w:rPr>
                <w:rFonts w:hint="eastAsia"/>
                <w:sz w:val="21"/>
                <w:szCs w:val="21"/>
                <w:shd w:val="pct15" w:color="auto" w:fill="FFFFFF"/>
                <w:lang w:eastAsia="zh-TW"/>
              </w:rPr>
              <w:t>檔名</w:t>
            </w:r>
          </w:p>
        </w:tc>
      </w:tr>
    </w:tbl>
    <w:p w:rsidR="00C5561F" w:rsidRDefault="00065A79" w:rsidP="007F137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信件</w:t>
      </w:r>
      <w:r w:rsidR="001810E4">
        <w:rPr>
          <w:rFonts w:ascii="Calibri" w:hAnsi="Calibri" w:cs="Calibri" w:hint="eastAsia"/>
          <w:lang w:eastAsia="zh-TW"/>
        </w:rPr>
        <w:t>內容</w:t>
      </w:r>
      <w:r w:rsidR="007F137F">
        <w:rPr>
          <w:rFonts w:ascii="Calibri" w:hAnsi="Calibri" w:cs="Calibri" w:hint="eastAsia"/>
          <w:lang w:eastAsia="zh-TW"/>
        </w:rPr>
        <w:t>：</w:t>
      </w:r>
      <w:r w:rsidR="00052CCA" w:rsidRPr="006E16CF">
        <w:rPr>
          <w:rFonts w:ascii="Calibri" w:hAnsi="Calibri" w:cs="Calibri" w:hint="eastAsia"/>
          <w:lang w:eastAsia="zh-TW"/>
        </w:rPr>
        <w:t>＄</w:t>
      </w:r>
      <w:r w:rsidR="0071181C">
        <w:rPr>
          <w:rFonts w:ascii="Calibri" w:hAnsi="Calibri" w:cs="Calibri" w:hint="eastAsia"/>
          <w:lang w:eastAsia="zh-TW"/>
        </w:rPr>
        <w:t>BILLHUNTER</w:t>
      </w:r>
      <w:r w:rsidR="0071181C">
        <w:rPr>
          <w:rFonts w:ascii="Calibri" w:hAnsi="Calibri" w:cs="Calibri" w:hint="eastAsia"/>
          <w:lang w:eastAsia="zh-TW"/>
        </w:rPr>
        <w:t>內文</w:t>
      </w:r>
    </w:p>
    <w:p w:rsidR="00052CCA" w:rsidRDefault="00052CCA" w:rsidP="00052CC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寫出備份檔</w:t>
      </w:r>
      <w:r w:rsidRPr="006E16CF">
        <w:rPr>
          <w:rFonts w:ascii="Calibri" w:hAnsi="Calibri" w:cs="Calibri" w:hint="eastAsia"/>
          <w:lang w:eastAsia="zh-TW"/>
        </w:rPr>
        <w:t>：</w:t>
      </w:r>
    </w:p>
    <w:p w:rsidR="00052CCA" w:rsidRDefault="00F3146C" w:rsidP="00052CC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>
        <w:rPr>
          <w:rFonts w:ascii="Calibri" w:hAnsi="Calibri" w:cs="Calibri" w:hint="eastAsia"/>
          <w:lang w:eastAsia="zh-TW"/>
        </w:rPr>
        <w:t>針對讀取到的資料逐筆</w:t>
      </w:r>
      <w:r w:rsidR="00052CCA">
        <w:rPr>
          <w:rFonts w:ascii="Calibri" w:hAnsi="Calibri" w:cs="Calibri" w:hint="eastAsia"/>
          <w:lang w:eastAsia="zh-TW"/>
        </w:rPr>
        <w:t>更新</w:t>
      </w:r>
      <w:r w:rsidR="00052CCA">
        <w:rPr>
          <w:rFonts w:ascii="Calibri" w:hAnsi="Calibri" w:cs="Calibri" w:hint="eastAsia"/>
          <w:lang w:eastAsia="zh-TW"/>
        </w:rPr>
        <w:t>DTAAX025</w:t>
      </w:r>
      <w:r w:rsidR="00052CCA">
        <w:rPr>
          <w:rFonts w:ascii="Calibri" w:hAnsi="Calibri" w:cs="Calibri" w:hint="eastAsia"/>
          <w:lang w:eastAsia="zh-TW"/>
        </w:rPr>
        <w:t>，如</w:t>
      </w:r>
      <w:bookmarkStart w:id="281" w:name="如FORMATA"/>
      <w:bookmarkEnd w:id="281"/>
      <w:r w:rsidR="00052CCA">
        <w:rPr>
          <w:rFonts w:ascii="Calibri" w:hAnsi="Calibri" w:cs="Calibri"/>
          <w:lang w:eastAsia="zh-TW"/>
        </w:rPr>
        <w:fldChar w:fldCharType="begin"/>
      </w:r>
      <w:r w:rsidR="00052CCA">
        <w:rPr>
          <w:rFonts w:ascii="Calibri" w:hAnsi="Calibri" w:cs="Calibri"/>
          <w:lang w:eastAsia="zh-TW"/>
        </w:rPr>
        <w:instrText xml:space="preserve"> HYPERLINK  \l "FORMATA" </w:instrText>
      </w:r>
      <w:r w:rsidR="00052CCA">
        <w:rPr>
          <w:rFonts w:ascii="Calibri" w:hAnsi="Calibri" w:cs="Calibri"/>
          <w:lang w:eastAsia="zh-TW"/>
        </w:rPr>
      </w:r>
      <w:r w:rsidR="00052CCA">
        <w:rPr>
          <w:rFonts w:ascii="Calibri" w:hAnsi="Calibri" w:cs="Calibri"/>
          <w:lang w:eastAsia="zh-TW"/>
        </w:rPr>
        <w:fldChar w:fldCharType="separate"/>
      </w:r>
      <w:r w:rsidR="00052CCA" w:rsidRPr="00E61436">
        <w:rPr>
          <w:rStyle w:val="aa"/>
          <w:rFonts w:ascii="Calibri" w:hAnsi="Calibri" w:cs="Calibri" w:hint="eastAsia"/>
          <w:lang w:eastAsia="zh-TW"/>
        </w:rPr>
        <w:t>FORMAT(A)</w:t>
      </w:r>
      <w:r w:rsidR="00052CCA">
        <w:rPr>
          <w:rFonts w:ascii="Calibri" w:hAnsi="Calibri" w:cs="Calibri"/>
          <w:lang w:eastAsia="zh-TW"/>
        </w:rPr>
        <w:fldChar w:fldCharType="end"/>
      </w:r>
    </w:p>
    <w:p w:rsidR="00052CCA" w:rsidRDefault="00052CCA" w:rsidP="00052CC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輸出件數</w:t>
      </w:r>
      <w:r>
        <w:rPr>
          <w:rFonts w:ascii="Calibri" w:hAnsi="Calibri" w:cs="Calibri" w:hint="eastAsia"/>
          <w:lang w:eastAsia="zh-TW"/>
        </w:rPr>
        <w:t>++</w:t>
      </w:r>
    </w:p>
    <w:p w:rsidR="00497569" w:rsidRPr="00497569" w:rsidRDefault="00497569" w:rsidP="00E6143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97569">
        <w:rPr>
          <w:rFonts w:ascii="Calibri" w:hAnsi="Calibri" w:cs="Calibri" w:hint="eastAsia"/>
          <w:lang w:eastAsia="zh-TW"/>
        </w:rPr>
        <w:t>最後將</w:t>
      </w:r>
      <w:r w:rsidRPr="00497569">
        <w:rPr>
          <w:rFonts w:ascii="Calibri" w:hAnsi="Calibri" w:cs="Calibri" w:hint="eastAsia"/>
          <w:lang w:eastAsia="zh-TW"/>
        </w:rPr>
        <w:t>BILLHUNTER</w:t>
      </w:r>
      <w:r w:rsidRPr="00497569">
        <w:rPr>
          <w:rFonts w:ascii="Calibri" w:hAnsi="Calibri" w:cs="Calibri" w:hint="eastAsia"/>
          <w:lang w:eastAsia="zh-TW"/>
        </w:rPr>
        <w:t>的文字檔及</w:t>
      </w:r>
      <w:r w:rsidRPr="00497569">
        <w:rPr>
          <w:rFonts w:ascii="Calibri" w:hAnsi="Calibri" w:cs="Calibri" w:hint="eastAsia"/>
          <w:lang w:eastAsia="zh-TW"/>
        </w:rPr>
        <w:t>OK</w:t>
      </w:r>
      <w:r w:rsidRPr="00497569">
        <w:rPr>
          <w:rFonts w:ascii="Calibri" w:hAnsi="Calibri" w:cs="Calibri" w:hint="eastAsia"/>
          <w:lang w:eastAsia="zh-TW"/>
        </w:rPr>
        <w:t>檔，產出至</w:t>
      </w:r>
      <w:r w:rsidRPr="00497569">
        <w:rPr>
          <w:rFonts w:ascii="Calibri" w:hAnsi="Calibri" w:cs="Calibri" w:hint="eastAsia"/>
          <w:lang w:eastAsia="zh-TW"/>
        </w:rPr>
        <w:t>U2H</w:t>
      </w:r>
      <w:r w:rsidRPr="00497569">
        <w:rPr>
          <w:rFonts w:ascii="Calibri" w:hAnsi="Calibri" w:cs="Calibri" w:hint="eastAsia"/>
          <w:lang w:eastAsia="zh-TW"/>
        </w:rPr>
        <w:t>底下的</w:t>
      </w:r>
      <w:r w:rsidRPr="00497569">
        <w:rPr>
          <w:rFonts w:ascii="Calibri" w:hAnsi="Calibri" w:cs="Calibri" w:hint="eastAsia"/>
          <w:lang w:eastAsia="zh-TW"/>
        </w:rPr>
        <w:t>DBAA</w:t>
      </w:r>
      <w:r w:rsidRPr="00497569">
        <w:rPr>
          <w:rFonts w:ascii="Calibri" w:hAnsi="Calibri" w:cs="Calibri" w:hint="eastAsia"/>
          <w:lang w:eastAsia="zh-TW"/>
        </w:rPr>
        <w:t>的</w:t>
      </w:r>
      <w:r w:rsidRPr="00497569">
        <w:rPr>
          <w:rFonts w:ascii="Calibri" w:hAnsi="Calibri" w:cs="Calibri" w:hint="eastAsia"/>
          <w:lang w:eastAsia="zh-TW"/>
        </w:rPr>
        <w:t>AAX0_B001</w:t>
      </w:r>
      <w:r w:rsidRPr="00497569">
        <w:rPr>
          <w:rFonts w:ascii="Calibri" w:hAnsi="Calibri" w:cs="Calibri" w:hint="eastAsia"/>
          <w:lang w:eastAsia="zh-TW"/>
        </w:rPr>
        <w:t>底下</w:t>
      </w:r>
      <w:r w:rsidRPr="00497569">
        <w:rPr>
          <w:rFonts w:ascii="Calibri" w:hAnsi="Calibri" w:cs="Calibri" w:hint="eastAsia"/>
          <w:lang w:eastAsia="zh-TW"/>
        </w:rPr>
        <w:t>(</w:t>
      </w:r>
      <w:r w:rsidRPr="00497569">
        <w:rPr>
          <w:rFonts w:ascii="Calibri" w:hAnsi="Calibri" w:cs="Calibri" w:hint="eastAsia"/>
          <w:lang w:eastAsia="zh-TW"/>
        </w:rPr>
        <w:t>每次批次作業前須先清空此資料夾，若</w:t>
      </w:r>
      <w:r w:rsidRPr="00497569">
        <w:rPr>
          <w:rFonts w:ascii="Calibri" w:hAnsi="Calibri" w:cs="Calibri" w:hint="eastAsia"/>
          <w:lang w:eastAsia="zh-TW"/>
        </w:rPr>
        <w:t>DBAA/AAX0_B001</w:t>
      </w:r>
      <w:r w:rsidRPr="00497569">
        <w:rPr>
          <w:rFonts w:ascii="Calibri" w:hAnsi="Calibri" w:cs="Calibri" w:hint="eastAsia"/>
          <w:lang w:eastAsia="zh-TW"/>
        </w:rPr>
        <w:t>不存在則</w:t>
      </w:r>
      <w:r w:rsidRPr="00497569">
        <w:rPr>
          <w:rFonts w:ascii="Calibri" w:hAnsi="Calibri" w:cs="Calibri" w:hint="eastAsia"/>
          <w:lang w:eastAsia="zh-TW"/>
        </w:rPr>
        <w:t>CREATE</w:t>
      </w:r>
      <w:r w:rsidRPr="00497569">
        <w:rPr>
          <w:rFonts w:ascii="Calibri" w:hAnsi="Calibri" w:cs="Calibri" w:hint="eastAsia"/>
          <w:lang w:eastAsia="zh-TW"/>
        </w:rPr>
        <w:t>資料夾</w:t>
      </w:r>
      <w:r w:rsidRPr="00497569">
        <w:rPr>
          <w:rFonts w:ascii="Calibri" w:hAnsi="Calibri" w:cs="Calibri" w:hint="eastAsia"/>
          <w:lang w:eastAsia="zh-TW"/>
        </w:rPr>
        <w:t>)</w:t>
      </w:r>
      <w:r w:rsidRPr="00497569">
        <w:rPr>
          <w:rFonts w:ascii="Calibri" w:hAnsi="Calibri" w:cs="Calibri" w:hint="eastAsia"/>
          <w:lang w:eastAsia="zh-TW"/>
        </w:rPr>
        <w:t>。</w:t>
      </w:r>
    </w:p>
    <w:p w:rsidR="00E61436" w:rsidRPr="00497569" w:rsidRDefault="00E61436" w:rsidP="00E6143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97569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E61436" w:rsidRPr="00E61436" w:rsidRDefault="00E61436" w:rsidP="00E6143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E61436">
        <w:rPr>
          <w:rFonts w:ascii="Calibri" w:hAnsi="Calibri" w:cs="Calibri"/>
          <w:lang w:eastAsia="zh-TW"/>
        </w:rPr>
        <w:t>ALL batch.CountManager</w:t>
      </w:r>
      <w:r w:rsidRPr="00E61436">
        <w:rPr>
          <w:rFonts w:ascii="Calibri" w:hAnsi="Calibri" w:cs="Calibri" w:hint="eastAsia"/>
          <w:lang w:eastAsia="zh-TW"/>
        </w:rPr>
        <w:t>(</w:t>
      </w:r>
      <w:r w:rsidRPr="00E61436">
        <w:rPr>
          <w:rFonts w:ascii="Calibri" w:hAnsi="Calibri" w:cs="Calibri" w:hint="eastAsia"/>
          <w:lang w:eastAsia="zh-TW"/>
        </w:rPr>
        <w:t>批次作業件數記錄模組</w:t>
      </w:r>
      <w:r w:rsidRPr="00E61436">
        <w:rPr>
          <w:rFonts w:ascii="Calibri" w:hAnsi="Calibri" w:cs="Calibri" w:hint="eastAsia"/>
          <w:lang w:eastAsia="zh-TW"/>
        </w:rPr>
        <w:t>)</w:t>
      </w:r>
      <w:r w:rsidRPr="00E61436">
        <w:rPr>
          <w:rFonts w:ascii="Calibri" w:hAnsi="Calibri" w:cs="Calibri" w:hint="eastAsia"/>
          <w:lang w:eastAsia="zh-TW"/>
        </w:rPr>
        <w:t>及</w:t>
      </w:r>
      <w:r w:rsidRPr="00E61436">
        <w:rPr>
          <w:rFonts w:ascii="Calibri" w:hAnsi="Calibri" w:cs="Calibri"/>
          <w:lang w:eastAsia="zh-TW"/>
        </w:rPr>
        <w:t>ZZ_M0Z020.doInsertDTZZM010</w:t>
      </w:r>
      <w:r w:rsidRPr="00E61436">
        <w:rPr>
          <w:rFonts w:ascii="Calibri" w:hAnsi="Calibri" w:cs="Calibri" w:hint="eastAsia"/>
          <w:lang w:eastAsia="zh-TW"/>
        </w:rPr>
        <w:t>，記錄</w:t>
      </w:r>
      <w:r w:rsidRPr="00E61436">
        <w:rPr>
          <w:rFonts w:ascii="Calibri" w:hAnsi="Calibri" w:cs="Calibri" w:hint="eastAsia"/>
          <w:lang w:eastAsia="zh-TW"/>
        </w:rPr>
        <w:t>:</w:t>
      </w:r>
    </w:p>
    <w:p w:rsidR="00E61436" w:rsidRPr="00E61436" w:rsidRDefault="00E61436" w:rsidP="00E6143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 w:rsidRPr="00E61436">
        <w:rPr>
          <w:rFonts w:ascii="Calibri" w:hAnsi="Calibri" w:cs="Calibri" w:hint="eastAsia"/>
          <w:lang w:eastAsia="zh-TW"/>
        </w:rPr>
        <w:t>輸入件數</w:t>
      </w:r>
      <w:r>
        <w:rPr>
          <w:rFonts w:ascii="Calibri" w:hAnsi="Calibri" w:cs="Calibri" w:hint="eastAsia"/>
          <w:lang w:eastAsia="zh-TW"/>
        </w:rPr>
        <w:t xml:space="preserve"> </w:t>
      </w:r>
      <w:r w:rsidRPr="00E61436">
        <w:rPr>
          <w:rFonts w:ascii="Calibri" w:hAnsi="Calibri" w:cs="Calibri" w:hint="eastAsia"/>
          <w:lang w:eastAsia="zh-TW"/>
        </w:rPr>
        <w:t>(</w:t>
      </w:r>
      <w:r w:rsidRPr="00E61436">
        <w:rPr>
          <w:rFonts w:ascii="Calibri" w:hAnsi="Calibri" w:cs="Calibri"/>
          <w:lang w:eastAsia="zh-TW"/>
        </w:rPr>
        <w:t>設定檢核項目代碼</w:t>
      </w:r>
      <w:r>
        <w:rPr>
          <w:rFonts w:ascii="Calibri" w:hAnsi="Calibri" w:cs="Calibri" w:hint="eastAsia"/>
          <w:lang w:eastAsia="zh-TW"/>
        </w:rPr>
        <w:t>AAX</w:t>
      </w:r>
      <w:r w:rsidRPr="00E61436">
        <w:rPr>
          <w:rFonts w:ascii="Calibri" w:hAnsi="Calibri" w:cs="Calibri" w:hint="eastAsia"/>
          <w:lang w:eastAsia="zh-TW"/>
        </w:rPr>
        <w:t>0</w:t>
      </w:r>
      <w:r w:rsidR="00E20C0C">
        <w:rPr>
          <w:rFonts w:ascii="Calibri" w:hAnsi="Calibri" w:cs="Calibri" w:hint="eastAsia"/>
          <w:lang w:eastAsia="zh-TW"/>
        </w:rPr>
        <w:t>0</w:t>
      </w:r>
      <w:r w:rsidRPr="00E61436">
        <w:rPr>
          <w:rFonts w:ascii="Calibri" w:hAnsi="Calibri" w:cs="Calibri" w:hint="eastAsia"/>
          <w:lang w:eastAsia="zh-TW"/>
        </w:rPr>
        <w:t>001)</w:t>
      </w:r>
    </w:p>
    <w:p w:rsidR="00E61436" w:rsidRPr="00E61436" w:rsidRDefault="00E61436" w:rsidP="00E6143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 w:rsidRPr="00E61436">
        <w:rPr>
          <w:rFonts w:ascii="Calibri" w:hAnsi="Calibri" w:cs="Calibri" w:hint="eastAsia"/>
          <w:lang w:eastAsia="zh-TW"/>
        </w:rPr>
        <w:t>輸出件數</w:t>
      </w:r>
      <w:r>
        <w:rPr>
          <w:rFonts w:ascii="Calibri" w:hAnsi="Calibri" w:cs="Calibri" w:hint="eastAsia"/>
          <w:lang w:eastAsia="zh-TW"/>
        </w:rPr>
        <w:t xml:space="preserve"> </w:t>
      </w:r>
      <w:r w:rsidRPr="00E61436">
        <w:rPr>
          <w:rFonts w:ascii="Calibri" w:hAnsi="Calibri" w:cs="Calibri" w:hint="eastAsia"/>
          <w:lang w:eastAsia="zh-TW"/>
        </w:rPr>
        <w:t>(</w:t>
      </w:r>
      <w:r w:rsidRPr="00E61436">
        <w:rPr>
          <w:rFonts w:ascii="Calibri" w:hAnsi="Calibri" w:cs="Calibri"/>
          <w:lang w:eastAsia="zh-TW"/>
        </w:rPr>
        <w:t>設定檢核項目代碼</w:t>
      </w:r>
      <w:r>
        <w:rPr>
          <w:rFonts w:ascii="Calibri" w:hAnsi="Calibri" w:cs="Calibri" w:hint="eastAsia"/>
          <w:lang w:eastAsia="zh-TW"/>
        </w:rPr>
        <w:t>AAX</w:t>
      </w:r>
      <w:r w:rsidR="00E20C0C">
        <w:rPr>
          <w:rFonts w:ascii="Calibri" w:hAnsi="Calibri" w:cs="Calibri" w:hint="eastAsia"/>
          <w:lang w:eastAsia="zh-TW"/>
        </w:rPr>
        <w:t>00</w:t>
      </w:r>
      <w:r w:rsidRPr="00E61436">
        <w:rPr>
          <w:rFonts w:ascii="Calibri" w:hAnsi="Calibri" w:cs="Calibri" w:hint="eastAsia"/>
          <w:lang w:eastAsia="zh-TW"/>
        </w:rPr>
        <w:t>00</w:t>
      </w:r>
      <w:r w:rsidR="00E20C0C">
        <w:rPr>
          <w:rFonts w:ascii="Calibri" w:hAnsi="Calibri" w:cs="Calibri" w:hint="eastAsia"/>
          <w:lang w:eastAsia="zh-TW"/>
        </w:rPr>
        <w:t>4</w:t>
      </w:r>
      <w:r w:rsidRPr="00E61436">
        <w:rPr>
          <w:rFonts w:ascii="Calibri" w:hAnsi="Calibri" w:cs="Calibri" w:hint="eastAsia"/>
          <w:lang w:eastAsia="zh-TW"/>
        </w:rPr>
        <w:t>)</w:t>
      </w:r>
    </w:p>
    <w:p w:rsidR="00E61436" w:rsidRDefault="00E61436" w:rsidP="00E6143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 w:rsidRPr="00E61436">
        <w:rPr>
          <w:rFonts w:ascii="Calibri" w:hAnsi="Calibri" w:cs="Calibri" w:hint="eastAsia"/>
          <w:lang w:eastAsia="zh-TW"/>
        </w:rPr>
        <w:t>錯誤件數</w:t>
      </w:r>
      <w:r>
        <w:rPr>
          <w:rFonts w:ascii="Calibri" w:hAnsi="Calibri" w:cs="Calibri" w:hint="eastAsia"/>
          <w:lang w:eastAsia="zh-TW"/>
        </w:rPr>
        <w:t xml:space="preserve"> </w:t>
      </w:r>
      <w:r w:rsidRPr="00E61436">
        <w:rPr>
          <w:rFonts w:ascii="Calibri" w:hAnsi="Calibri" w:cs="Calibri" w:hint="eastAsia"/>
          <w:lang w:eastAsia="zh-TW"/>
        </w:rPr>
        <w:t>(</w:t>
      </w:r>
      <w:r w:rsidRPr="00E61436">
        <w:rPr>
          <w:rFonts w:ascii="Calibri" w:hAnsi="Calibri" w:cs="Calibri"/>
          <w:lang w:eastAsia="zh-TW"/>
        </w:rPr>
        <w:t>設定檢核項目代碼</w:t>
      </w:r>
      <w:r w:rsidR="00E20C0C">
        <w:rPr>
          <w:rFonts w:ascii="Calibri" w:hAnsi="Calibri" w:cs="Calibri" w:hint="eastAsia"/>
          <w:lang w:eastAsia="zh-TW"/>
        </w:rPr>
        <w:t>AAX00</w:t>
      </w:r>
      <w:r w:rsidRPr="00E61436">
        <w:rPr>
          <w:rFonts w:ascii="Calibri" w:hAnsi="Calibri" w:cs="Calibri" w:hint="eastAsia"/>
          <w:lang w:eastAsia="zh-TW"/>
        </w:rPr>
        <w:t>003)</w:t>
      </w:r>
    </w:p>
    <w:p w:rsidR="00A4037A" w:rsidRDefault="00E61436" w:rsidP="00E6143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 w:rsidRPr="00E61436">
        <w:rPr>
          <w:rFonts w:ascii="Calibri" w:hAnsi="Calibri" w:cs="Calibri" w:hint="eastAsia"/>
          <w:lang w:eastAsia="zh-TW"/>
        </w:rPr>
        <w:t>略過件數</w:t>
      </w:r>
      <w:r>
        <w:rPr>
          <w:rFonts w:ascii="Calibri" w:hAnsi="Calibri" w:cs="Calibri" w:hint="eastAsia"/>
          <w:lang w:eastAsia="zh-TW"/>
        </w:rPr>
        <w:t xml:space="preserve"> </w:t>
      </w:r>
      <w:r w:rsidRPr="00E61436">
        <w:rPr>
          <w:rFonts w:ascii="Calibri" w:hAnsi="Calibri" w:cs="Calibri" w:hint="eastAsia"/>
          <w:lang w:eastAsia="zh-TW"/>
        </w:rPr>
        <w:t>(</w:t>
      </w:r>
      <w:r w:rsidRPr="00E61436">
        <w:rPr>
          <w:rFonts w:ascii="Calibri" w:hAnsi="Calibri" w:cs="Calibri"/>
          <w:lang w:eastAsia="zh-TW"/>
        </w:rPr>
        <w:t>設定檢核項目代碼</w:t>
      </w:r>
      <w:r w:rsidR="00E20C0C">
        <w:rPr>
          <w:rFonts w:ascii="Calibri" w:hAnsi="Calibri" w:cs="Calibri" w:hint="eastAsia"/>
          <w:lang w:eastAsia="zh-TW"/>
        </w:rPr>
        <w:t>AAX00</w:t>
      </w:r>
      <w:r w:rsidRPr="00E61436">
        <w:rPr>
          <w:rFonts w:ascii="Calibri" w:hAnsi="Calibri" w:cs="Calibri" w:hint="eastAsia"/>
          <w:lang w:eastAsia="zh-TW"/>
        </w:rPr>
        <w:t>002)</w:t>
      </w:r>
    </w:p>
    <w:p w:rsidR="00E61436" w:rsidRDefault="00E61436" w:rsidP="00E6143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同事故者</w:t>
      </w:r>
      <w:r>
        <w:rPr>
          <w:rFonts w:ascii="Calibri" w:hAnsi="Calibri" w:cs="Calibri" w:hint="eastAsia"/>
          <w:lang w:eastAsia="zh-TW"/>
        </w:rPr>
        <w:t>ID</w:t>
      </w:r>
      <w:r>
        <w:rPr>
          <w:rFonts w:ascii="Calibri" w:hAnsi="Calibri" w:cs="Calibri" w:hint="eastAsia"/>
          <w:lang w:eastAsia="zh-TW"/>
        </w:rPr>
        <w:t>件數</w:t>
      </w:r>
      <w:r>
        <w:rPr>
          <w:rFonts w:ascii="Calibri" w:hAnsi="Calibri" w:cs="Calibri" w:hint="eastAsia"/>
          <w:lang w:eastAsia="zh-TW"/>
        </w:rPr>
        <w:t xml:space="preserve"> (</w:t>
      </w:r>
      <w:r w:rsidRPr="00E61436">
        <w:rPr>
          <w:rFonts w:ascii="Calibri" w:hAnsi="Calibri" w:cs="Calibri"/>
          <w:lang w:eastAsia="zh-TW"/>
        </w:rPr>
        <w:t>設定檢核項目代碼</w:t>
      </w:r>
      <w:r w:rsidRPr="00E61436">
        <w:rPr>
          <w:rFonts w:ascii="Calibri" w:hAnsi="Calibri" w:cs="Calibri" w:hint="eastAsia"/>
          <w:lang w:eastAsia="zh-TW"/>
        </w:rPr>
        <w:t>AAX0</w:t>
      </w:r>
      <w:r w:rsidR="00E20C0C">
        <w:rPr>
          <w:rFonts w:ascii="Calibri" w:hAnsi="Calibri" w:cs="Calibri" w:hint="eastAsia"/>
          <w:lang w:eastAsia="zh-TW"/>
        </w:rPr>
        <w:t>0</w:t>
      </w:r>
      <w:r w:rsidRPr="00E61436">
        <w:rPr>
          <w:rFonts w:ascii="Calibri" w:hAnsi="Calibri" w:cs="Calibri" w:hint="eastAsia"/>
          <w:lang w:eastAsia="zh-TW"/>
        </w:rPr>
        <w:t>00</w:t>
      </w:r>
      <w:r w:rsidR="00E20C0C">
        <w:rPr>
          <w:rFonts w:ascii="Calibri" w:hAnsi="Calibri" w:cs="Calibri" w:hint="eastAsia"/>
          <w:lang w:eastAsia="zh-TW"/>
        </w:rPr>
        <w:t>5</w:t>
      </w:r>
      <w:r>
        <w:rPr>
          <w:rFonts w:ascii="Calibri" w:hAnsi="Calibri" w:cs="Calibri" w:hint="eastAsia"/>
          <w:lang w:eastAsia="zh-TW"/>
        </w:rPr>
        <w:t>)</w:t>
      </w:r>
    </w:p>
    <w:p w:rsidR="00985C23" w:rsidRDefault="00985C23" w:rsidP="00E6143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 w:rsidR="00C33A80">
        <w:rPr>
          <w:rFonts w:ascii="Calibri" w:hAnsi="Calibri" w:cs="Calibri" w:hint="eastAsia"/>
          <w:lang w:eastAsia="zh-TW"/>
        </w:rPr>
        <w:t>事故者</w:t>
      </w:r>
      <w:r>
        <w:rPr>
          <w:rFonts w:ascii="Calibri" w:hAnsi="Calibri" w:cs="Calibri" w:hint="eastAsia"/>
          <w:lang w:eastAsia="zh-TW"/>
        </w:rPr>
        <w:t>EMAIL</w:t>
      </w:r>
      <w:r w:rsidRPr="006E16CF">
        <w:rPr>
          <w:rFonts w:ascii="Calibri" w:hAnsi="Calibri" w:cs="Calibri" w:hint="eastAsia"/>
          <w:lang w:eastAsia="zh-TW"/>
        </w:rPr>
        <w:t>件數</w:t>
      </w:r>
      <w:r w:rsidR="003742A9">
        <w:rPr>
          <w:rFonts w:ascii="Calibri" w:hAnsi="Calibri" w:cs="Calibri" w:hint="eastAsia"/>
          <w:lang w:eastAsia="zh-TW"/>
        </w:rPr>
        <w:t xml:space="preserve"> </w:t>
      </w:r>
      <w:r>
        <w:rPr>
          <w:rFonts w:ascii="Calibri" w:hAnsi="Calibri" w:cs="Calibri" w:hint="eastAsia"/>
          <w:lang w:eastAsia="zh-TW"/>
        </w:rPr>
        <w:t>(</w:t>
      </w:r>
      <w:r w:rsidRPr="00E61436">
        <w:rPr>
          <w:rFonts w:ascii="Calibri" w:hAnsi="Calibri" w:cs="Calibri"/>
          <w:lang w:eastAsia="zh-TW"/>
        </w:rPr>
        <w:t>設定檢核項目代碼</w:t>
      </w:r>
      <w:r w:rsidRPr="00E61436">
        <w:rPr>
          <w:rFonts w:ascii="Calibri" w:hAnsi="Calibri" w:cs="Calibri" w:hint="eastAsia"/>
          <w:lang w:eastAsia="zh-TW"/>
        </w:rPr>
        <w:t>AAX0</w:t>
      </w:r>
      <w:r>
        <w:rPr>
          <w:rFonts w:ascii="Calibri" w:hAnsi="Calibri" w:cs="Calibri" w:hint="eastAsia"/>
          <w:lang w:eastAsia="zh-TW"/>
        </w:rPr>
        <w:t>0</w:t>
      </w:r>
      <w:r w:rsidRPr="00E61436">
        <w:rPr>
          <w:rFonts w:ascii="Calibri" w:hAnsi="Calibri" w:cs="Calibri" w:hint="eastAsia"/>
          <w:lang w:eastAsia="zh-TW"/>
        </w:rPr>
        <w:t>00</w:t>
      </w:r>
      <w:r>
        <w:rPr>
          <w:rFonts w:ascii="Calibri" w:hAnsi="Calibri" w:cs="Calibri" w:hint="eastAsia"/>
          <w:lang w:eastAsia="zh-TW"/>
        </w:rPr>
        <w:t>6)</w:t>
      </w:r>
      <w:r w:rsidRPr="006E16CF">
        <w:rPr>
          <w:rFonts w:ascii="Calibri" w:hAnsi="Calibri" w:cs="Calibri" w:hint="eastAsia"/>
          <w:lang w:eastAsia="zh-TW"/>
        </w:rPr>
        <w:t>。</w:t>
      </w:r>
    </w:p>
    <w:p w:rsidR="00F921A8" w:rsidRPr="00E61436" w:rsidRDefault="00F921A8" w:rsidP="00E6143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6E16CF">
        <w:rPr>
          <w:rFonts w:ascii="Calibri" w:hAnsi="Calibri" w:cs="Calibri" w:hint="eastAsia"/>
          <w:lang w:eastAsia="zh-TW"/>
        </w:rPr>
        <w:t>＄</w:t>
      </w:r>
      <w:r>
        <w:rPr>
          <w:rFonts w:ascii="Calibri" w:hAnsi="Calibri" w:cs="Calibri" w:hint="eastAsia"/>
          <w:lang w:eastAsia="zh-TW"/>
        </w:rPr>
        <w:t>送件者</w:t>
      </w:r>
      <w:r>
        <w:rPr>
          <w:rFonts w:ascii="Calibri" w:hAnsi="Calibri" w:cs="Calibri" w:hint="eastAsia"/>
          <w:lang w:eastAsia="zh-TW"/>
        </w:rPr>
        <w:t>EMAIL</w:t>
      </w:r>
      <w:r w:rsidRPr="006E16CF">
        <w:rPr>
          <w:rFonts w:ascii="Calibri" w:hAnsi="Calibri" w:cs="Calibri" w:hint="eastAsia"/>
          <w:lang w:eastAsia="zh-TW"/>
        </w:rPr>
        <w:t>件數</w:t>
      </w:r>
      <w:r>
        <w:rPr>
          <w:rFonts w:ascii="Calibri" w:hAnsi="Calibri" w:cs="Calibri" w:hint="eastAsia"/>
          <w:lang w:eastAsia="zh-TW"/>
        </w:rPr>
        <w:t xml:space="preserve"> (</w:t>
      </w:r>
      <w:r w:rsidRPr="00E61436">
        <w:rPr>
          <w:rFonts w:ascii="Calibri" w:hAnsi="Calibri" w:cs="Calibri"/>
          <w:lang w:eastAsia="zh-TW"/>
        </w:rPr>
        <w:t>設定檢核項目代碼</w:t>
      </w:r>
      <w:r w:rsidRPr="00E61436">
        <w:rPr>
          <w:rFonts w:ascii="Calibri" w:hAnsi="Calibri" w:cs="Calibri" w:hint="eastAsia"/>
          <w:lang w:eastAsia="zh-TW"/>
        </w:rPr>
        <w:t>AAX0</w:t>
      </w:r>
      <w:r>
        <w:rPr>
          <w:rFonts w:ascii="Calibri" w:hAnsi="Calibri" w:cs="Calibri" w:hint="eastAsia"/>
          <w:lang w:eastAsia="zh-TW"/>
        </w:rPr>
        <w:t>0</w:t>
      </w:r>
      <w:r w:rsidRPr="00E61436">
        <w:rPr>
          <w:rFonts w:ascii="Calibri" w:hAnsi="Calibri" w:cs="Calibri" w:hint="eastAsia"/>
          <w:lang w:eastAsia="zh-TW"/>
        </w:rPr>
        <w:t>00</w:t>
      </w:r>
      <w:r>
        <w:rPr>
          <w:rFonts w:ascii="Calibri" w:hAnsi="Calibri" w:cs="Calibri" w:hint="eastAsia"/>
          <w:lang w:eastAsia="zh-TW"/>
        </w:rPr>
        <w:t>7)</w:t>
      </w:r>
      <w:r w:rsidRPr="006E16CF">
        <w:rPr>
          <w:rFonts w:ascii="Calibri" w:hAnsi="Calibri" w:cs="Calibri" w:hint="eastAsia"/>
          <w:lang w:eastAsia="zh-TW"/>
        </w:rPr>
        <w:t>。</w:t>
      </w:r>
    </w:p>
    <w:p w:rsidR="00E8300D" w:rsidRDefault="00E8300D" w:rsidP="00655B5F">
      <w:pPr>
        <w:pStyle w:val="Tabletext"/>
        <w:keepLines w:val="0"/>
        <w:spacing w:after="0" w:line="240" w:lineRule="auto"/>
        <w:rPr>
          <w:rFonts w:ascii="Calibri" w:hAnsi="Calibri" w:cs="Calibri" w:hint="eastAsia"/>
          <w:lang w:eastAsia="zh-TW"/>
        </w:rPr>
      </w:pPr>
      <w:bookmarkStart w:id="282" w:name="FORMATA"/>
    </w:p>
    <w:p w:rsidR="00961F9B" w:rsidRDefault="00961F9B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282"/>
      <w:r>
        <w:rPr>
          <w:rFonts w:ascii="細明體" w:eastAsia="細明體" w:hAnsi="細明體" w:hint="eastAsia"/>
          <w:kern w:val="2"/>
          <w:lang w:eastAsia="zh-TW"/>
        </w:rPr>
        <w:t xml:space="preserve">：　　</w:t>
      </w:r>
      <w:hyperlink w:anchor="如FORMATA" w:history="1"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ＢＡＣＫ</w:t>
        </w:r>
      </w:hyperlink>
      <w:r>
        <w:rPr>
          <w:rFonts w:ascii="細明體" w:eastAsia="細明體" w:hAnsi="細明體" w:hint="eastAsia"/>
          <w:kern w:val="2"/>
          <w:lang w:eastAsia="zh-TW"/>
        </w:rPr>
        <w:t>！！！</w:t>
      </w:r>
    </w:p>
    <w:tbl>
      <w:tblPr>
        <w:tblW w:w="3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977"/>
        <w:gridCol w:w="2267"/>
      </w:tblGrid>
      <w:tr w:rsidR="00961F9B" w:rsidRPr="00213BCE" w:rsidTr="009A4FCF">
        <w:tc>
          <w:tcPr>
            <w:tcW w:w="1956" w:type="pct"/>
            <w:shd w:val="clear" w:color="auto" w:fill="FFCC99"/>
          </w:tcPr>
          <w:p w:rsidR="00961F9B" w:rsidRPr="00213BCE" w:rsidRDefault="00961F9B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044" w:type="pct"/>
            <w:gridSpan w:val="2"/>
            <w:shd w:val="clear" w:color="auto" w:fill="FFCC99"/>
          </w:tcPr>
          <w:p w:rsidR="00961F9B" w:rsidRPr="00213BCE" w:rsidRDefault="00961F9B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9A4FCF" w:rsidRPr="00CC006D" w:rsidTr="009A4FCF">
        <w:tc>
          <w:tcPr>
            <w:tcW w:w="1956" w:type="pct"/>
            <w:vAlign w:val="bottom"/>
          </w:tcPr>
          <w:p w:rsidR="009A4FCF" w:rsidRPr="00CC006D" w:rsidRDefault="009A4FCF" w:rsidP="00764C15">
            <w:pPr>
              <w:jc w:val="center"/>
              <w:rPr>
                <w:rFonts w:ascii="Calibri" w:eastAsia="細明體" w:hAnsi="Calibri" w:cs="Calibri"/>
                <w:sz w:val="20"/>
                <w:szCs w:val="20"/>
              </w:rPr>
            </w:pP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新理賠收據檔</w:t>
            </w:r>
          </w:p>
          <w:p w:rsidR="009A4FCF" w:rsidRPr="00CC006D" w:rsidRDefault="009A4FCF" w:rsidP="00E956F8">
            <w:pPr>
              <w:jc w:val="center"/>
              <w:rPr>
                <w:rFonts w:ascii="Calibri" w:eastAsia="細明體" w:hAnsi="Calibri" w:cs="Calibri"/>
                <w:sz w:val="20"/>
                <w:szCs w:val="20"/>
              </w:rPr>
            </w:pP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DTAAX025</w:t>
            </w:r>
          </w:p>
        </w:tc>
        <w:tc>
          <w:tcPr>
            <w:tcW w:w="1728" w:type="pct"/>
          </w:tcPr>
          <w:p w:rsidR="009A4FCF" w:rsidRPr="00CC006D" w:rsidRDefault="009A4FCF" w:rsidP="00764C15">
            <w:pPr>
              <w:jc w:val="center"/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  <w:tc>
          <w:tcPr>
            <w:tcW w:w="1315" w:type="pct"/>
          </w:tcPr>
          <w:p w:rsidR="009A4FCF" w:rsidRPr="00CC006D" w:rsidRDefault="009A4FCF" w:rsidP="00764C15">
            <w:pPr>
              <w:jc w:val="center"/>
              <w:rPr>
                <w:rFonts w:ascii="Calibri" w:eastAsia="細明體" w:hAnsi="Calibri" w:cs="Calibri"/>
                <w:sz w:val="20"/>
                <w:szCs w:val="20"/>
              </w:rPr>
            </w:pP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備註</w:t>
            </w:r>
          </w:p>
        </w:tc>
      </w:tr>
      <w:tr w:rsidR="009A4FCF" w:rsidRPr="00CC006D" w:rsidTr="009A4FCF">
        <w:tc>
          <w:tcPr>
            <w:tcW w:w="1956" w:type="pct"/>
            <w:vAlign w:val="center"/>
          </w:tcPr>
          <w:p w:rsidR="009A4FCF" w:rsidRPr="00CC006D" w:rsidRDefault="009A4FCF" w:rsidP="001D3482">
            <w:pPr>
              <w:jc w:val="both"/>
              <w:rPr>
                <w:rFonts w:ascii="Calibri" w:eastAsia="細明體" w:hAnsi="Calibri" w:cs="Calibri"/>
                <w:sz w:val="20"/>
                <w:szCs w:val="20"/>
              </w:rPr>
            </w:pP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收據號碼</w:t>
            </w:r>
          </w:p>
        </w:tc>
        <w:tc>
          <w:tcPr>
            <w:tcW w:w="1728" w:type="pct"/>
            <w:vAlign w:val="center"/>
          </w:tcPr>
          <w:p w:rsidR="009A4FCF" w:rsidRPr="00CC006D" w:rsidRDefault="009A4FCF" w:rsidP="001D3482">
            <w:pPr>
              <w:jc w:val="both"/>
              <w:rPr>
                <w:rFonts w:ascii="Calibri" w:eastAsia="細明體" w:hAnsi="Calibri" w:cs="Calibri"/>
                <w:sz w:val="20"/>
                <w:szCs w:val="20"/>
              </w:rPr>
            </w:pP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DTAAX025.</w:t>
            </w: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收據號碼</w:t>
            </w:r>
          </w:p>
        </w:tc>
        <w:tc>
          <w:tcPr>
            <w:tcW w:w="1315" w:type="pct"/>
          </w:tcPr>
          <w:p w:rsidR="009A4FCF" w:rsidRPr="00CC006D" w:rsidRDefault="00744316" w:rsidP="0074431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>
              <w:rPr>
                <w:rFonts w:ascii="Calibri" w:eastAsia="細明體" w:hAnsi="Calibri" w:cs="Calibri"/>
                <w:sz w:val="20"/>
                <w:szCs w:val="20"/>
              </w:rPr>
              <w:t>L</w:t>
            </w:r>
            <w:r>
              <w:rPr>
                <w:rFonts w:ascii="Calibri" w:eastAsia="細明體" w:hAnsi="Calibri" w:cs="Calibri" w:hint="eastAsia"/>
                <w:sz w:val="20"/>
                <w:szCs w:val="20"/>
              </w:rPr>
              <w:t xml:space="preserve">ike </w:t>
            </w: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DTAAX025.</w:t>
            </w: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收據號碼</w:t>
            </w:r>
            <w:r>
              <w:rPr>
                <w:rFonts w:ascii="Calibri" w:eastAsia="細明體" w:hAnsi="Calibri" w:cs="Calibri" w:hint="eastAsia"/>
                <w:sz w:val="20"/>
                <w:szCs w:val="20"/>
              </w:rPr>
              <w:t>前</w:t>
            </w:r>
            <w:r>
              <w:rPr>
                <w:rFonts w:ascii="Calibri" w:eastAsia="細明體" w:hAnsi="Calibri" w:cs="Calibri" w:hint="eastAsia"/>
                <w:sz w:val="20"/>
                <w:szCs w:val="20"/>
              </w:rPr>
              <w:t>13</w:t>
            </w:r>
            <w:r>
              <w:rPr>
                <w:rFonts w:ascii="Calibri" w:eastAsia="細明體" w:hAnsi="Calibri" w:cs="Calibri" w:hint="eastAsia"/>
                <w:sz w:val="20"/>
                <w:szCs w:val="20"/>
              </w:rPr>
              <w:t>碼</w:t>
            </w:r>
            <w:r>
              <w:rPr>
                <w:rFonts w:ascii="Calibri" w:eastAsia="細明體" w:hAnsi="Calibri" w:cs="Calibri" w:hint="eastAsia"/>
                <w:sz w:val="20"/>
                <w:szCs w:val="20"/>
              </w:rPr>
              <w:t>+%</w:t>
            </w:r>
          </w:p>
        </w:tc>
      </w:tr>
      <w:tr w:rsidR="009A4FCF" w:rsidRPr="00CC006D" w:rsidTr="009A4FCF">
        <w:tc>
          <w:tcPr>
            <w:tcW w:w="1956" w:type="pct"/>
            <w:vAlign w:val="center"/>
          </w:tcPr>
          <w:p w:rsidR="009A4FCF" w:rsidRPr="00CC006D" w:rsidRDefault="009A4FCF" w:rsidP="001D3482">
            <w:pPr>
              <w:jc w:val="both"/>
              <w:rPr>
                <w:rFonts w:ascii="Calibri" w:eastAsia="細明體" w:hAnsi="Calibri" w:cs="Calibri"/>
                <w:sz w:val="20"/>
                <w:szCs w:val="20"/>
              </w:rPr>
            </w:pP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EMAIL</w:t>
            </w: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寄送時間</w:t>
            </w:r>
          </w:p>
        </w:tc>
        <w:tc>
          <w:tcPr>
            <w:tcW w:w="1728" w:type="pct"/>
          </w:tcPr>
          <w:p w:rsidR="009A4FCF" w:rsidRPr="00CC006D" w:rsidRDefault="009A4FCF" w:rsidP="00CC006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CUREENT TIMESTAMP</w:t>
            </w:r>
          </w:p>
        </w:tc>
        <w:tc>
          <w:tcPr>
            <w:tcW w:w="1315" w:type="pct"/>
          </w:tcPr>
          <w:p w:rsidR="009A4FCF" w:rsidRPr="00CC006D" w:rsidRDefault="009A4FCF" w:rsidP="00764C15">
            <w:pPr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</w:tr>
      <w:tr w:rsidR="009A4FCF" w:rsidRPr="00CC006D" w:rsidTr="009A4FCF">
        <w:tc>
          <w:tcPr>
            <w:tcW w:w="1956" w:type="pct"/>
            <w:vAlign w:val="center"/>
          </w:tcPr>
          <w:p w:rsidR="009A4FCF" w:rsidRPr="00CC006D" w:rsidRDefault="009A4FCF" w:rsidP="001D3482">
            <w:pPr>
              <w:jc w:val="both"/>
              <w:rPr>
                <w:rFonts w:ascii="Calibri" w:eastAsia="細明體" w:hAnsi="Calibri" w:cs="Calibri"/>
                <w:sz w:val="20"/>
                <w:szCs w:val="20"/>
              </w:rPr>
            </w:pP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收件者</w:t>
            </w: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EMAIL</w:t>
            </w:r>
          </w:p>
        </w:tc>
        <w:tc>
          <w:tcPr>
            <w:tcW w:w="1728" w:type="pct"/>
          </w:tcPr>
          <w:p w:rsidR="009A4FCF" w:rsidRPr="00CC006D" w:rsidRDefault="009A4FCF" w:rsidP="00CC006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CC006D">
              <w:rPr>
                <w:rFonts w:ascii="Calibri" w:hAnsi="Calibri" w:cs="Calibri"/>
                <w:sz w:val="20"/>
                <w:szCs w:val="20"/>
              </w:rPr>
              <w:t>＄事故者</w:t>
            </w:r>
            <w:r w:rsidRPr="00CC006D">
              <w:rPr>
                <w:rFonts w:ascii="Calibri" w:hAnsi="Calibri" w:cs="Calibri"/>
                <w:sz w:val="20"/>
                <w:szCs w:val="20"/>
              </w:rPr>
              <w:t>EMAIL</w:t>
            </w:r>
          </w:p>
        </w:tc>
        <w:tc>
          <w:tcPr>
            <w:tcW w:w="1315" w:type="pct"/>
          </w:tcPr>
          <w:p w:rsidR="009A4FCF" w:rsidRPr="00CC006D" w:rsidRDefault="009A4FCF" w:rsidP="00764C15">
            <w:pPr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</w:tr>
      <w:tr w:rsidR="00D15159" w:rsidRPr="00CC006D" w:rsidTr="009A4FCF">
        <w:tc>
          <w:tcPr>
            <w:tcW w:w="1956" w:type="pct"/>
            <w:vAlign w:val="center"/>
          </w:tcPr>
          <w:p w:rsidR="00D15159" w:rsidRPr="00CC006D" w:rsidRDefault="00D15159" w:rsidP="001D3482">
            <w:pPr>
              <w:jc w:val="both"/>
              <w:rPr>
                <w:rFonts w:ascii="Calibri" w:eastAsia="細明體" w:hAnsi="Calibri" w:cs="Calibri"/>
                <w:sz w:val="20"/>
                <w:szCs w:val="20"/>
              </w:rPr>
            </w:pPr>
            <w:r w:rsidRPr="00CC006D">
              <w:rPr>
                <w:rFonts w:ascii="Calibri" w:eastAsia="細明體" w:hAnsi="Calibri" w:cs="Calibri" w:hint="eastAsia"/>
                <w:sz w:val="20"/>
                <w:szCs w:val="20"/>
              </w:rPr>
              <w:t>送件人</w:t>
            </w:r>
            <w:r w:rsidRPr="00CC006D">
              <w:rPr>
                <w:rFonts w:ascii="Calibri" w:eastAsia="細明體" w:hAnsi="Calibri" w:cs="Calibri" w:hint="eastAsia"/>
                <w:sz w:val="20"/>
                <w:szCs w:val="20"/>
              </w:rPr>
              <w:t>EMAIL</w:t>
            </w:r>
          </w:p>
        </w:tc>
        <w:tc>
          <w:tcPr>
            <w:tcW w:w="1728" w:type="pct"/>
          </w:tcPr>
          <w:p w:rsidR="00D15159" w:rsidRPr="00CC006D" w:rsidRDefault="00D15159" w:rsidP="00CC006D">
            <w:pPr>
              <w:rPr>
                <w:rFonts w:ascii="Calibri" w:hAnsi="Calibri" w:cs="Calibri"/>
                <w:sz w:val="20"/>
                <w:szCs w:val="20"/>
              </w:rPr>
            </w:pPr>
            <w:r w:rsidRPr="00CC006D">
              <w:rPr>
                <w:rFonts w:ascii="Calibri" w:hAnsi="Calibri" w:cs="Calibri" w:hint="eastAsia"/>
                <w:sz w:val="20"/>
                <w:szCs w:val="20"/>
              </w:rPr>
              <w:t>＄送件人</w:t>
            </w:r>
            <w:r w:rsidRPr="00CC006D">
              <w:rPr>
                <w:rFonts w:ascii="Calibri" w:hAnsi="Calibri" w:cs="Calibri" w:hint="eastAsia"/>
                <w:sz w:val="20"/>
                <w:szCs w:val="20"/>
              </w:rPr>
              <w:t>EMAIL</w:t>
            </w:r>
          </w:p>
        </w:tc>
        <w:tc>
          <w:tcPr>
            <w:tcW w:w="1315" w:type="pct"/>
          </w:tcPr>
          <w:p w:rsidR="00D15159" w:rsidRPr="00CC006D" w:rsidRDefault="00D15159" w:rsidP="00764C15">
            <w:pPr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</w:tr>
      <w:tr w:rsidR="009A4FCF" w:rsidRPr="00CC006D" w:rsidTr="009A4FCF">
        <w:tc>
          <w:tcPr>
            <w:tcW w:w="1956" w:type="pct"/>
            <w:vAlign w:val="center"/>
          </w:tcPr>
          <w:p w:rsidR="009A4FCF" w:rsidRPr="00CC006D" w:rsidRDefault="009A4FCF" w:rsidP="001D3482">
            <w:pPr>
              <w:jc w:val="both"/>
              <w:rPr>
                <w:rFonts w:ascii="Calibri" w:eastAsia="細明體" w:hAnsi="Calibri" w:cs="Calibri"/>
                <w:sz w:val="20"/>
                <w:szCs w:val="20"/>
              </w:rPr>
            </w:pP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是否已寄送</w:t>
            </w:r>
            <w:r w:rsidRPr="00CC006D">
              <w:rPr>
                <w:rFonts w:ascii="Calibri" w:eastAsia="細明體" w:hAnsi="Calibri" w:cs="Calibri"/>
                <w:sz w:val="20"/>
                <w:szCs w:val="20"/>
              </w:rPr>
              <w:t>EMAIL</w:t>
            </w:r>
          </w:p>
        </w:tc>
        <w:tc>
          <w:tcPr>
            <w:tcW w:w="1728" w:type="pct"/>
          </w:tcPr>
          <w:p w:rsidR="009A4FCF" w:rsidRDefault="00BF3EF9" w:rsidP="00CC006D">
            <w:pPr>
              <w:rPr>
                <w:rFonts w:ascii="Calibri" w:hAnsi="Calibri" w:cs="Calibri" w:hint="eastAsia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有寄信的</w:t>
            </w:r>
            <w:r w:rsidRPr="00BF3EF9">
              <w:rPr>
                <w:rFonts w:ascii="Calibri" w:hAnsi="Calibri" w:cs="Calibri"/>
                <w:sz w:val="20"/>
                <w:szCs w:val="20"/>
              </w:rPr>
              <w:sym w:font="Wingdings" w:char="F0E8"/>
            </w:r>
            <w:r w:rsidR="009A4FCF" w:rsidRPr="00CC006D">
              <w:rPr>
                <w:rFonts w:ascii="Calibri" w:hAnsi="Calibri" w:cs="Calibri"/>
                <w:sz w:val="20"/>
                <w:szCs w:val="20"/>
              </w:rPr>
              <w:t>“Y”</w:t>
            </w:r>
          </w:p>
          <w:p w:rsidR="00BF3EF9" w:rsidRPr="00CC006D" w:rsidRDefault="00BF3EF9" w:rsidP="00CC006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PASS</w:t>
            </w:r>
            <w:r>
              <w:rPr>
                <w:rFonts w:ascii="Calibri" w:hAnsi="Calibri" w:cs="Calibri" w:hint="eastAsia"/>
                <w:sz w:val="20"/>
                <w:szCs w:val="20"/>
              </w:rPr>
              <w:t>掉的</w:t>
            </w:r>
            <w:r w:rsidRPr="00BF3EF9">
              <w:rPr>
                <w:rFonts w:ascii="Calibri" w:hAnsi="Calibri" w:cs="Calibri"/>
                <w:sz w:val="20"/>
                <w:szCs w:val="20"/>
              </w:rPr>
              <w:sym w:font="Wingdings" w:char="F0E8"/>
            </w:r>
            <w:r>
              <w:rPr>
                <w:rFonts w:ascii="Calibri" w:hAnsi="Calibri" w:cs="Calibri"/>
                <w:sz w:val="20"/>
                <w:szCs w:val="20"/>
              </w:rPr>
              <w:t>”</w:t>
            </w:r>
            <w:r>
              <w:rPr>
                <w:rFonts w:ascii="Calibri" w:hAnsi="Calibri" w:cs="Calibri" w:hint="eastAsia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”</w:t>
            </w:r>
          </w:p>
        </w:tc>
        <w:tc>
          <w:tcPr>
            <w:tcW w:w="1315" w:type="pct"/>
          </w:tcPr>
          <w:p w:rsidR="009A4FCF" w:rsidRPr="00CC006D" w:rsidRDefault="009A4FCF" w:rsidP="00764C15">
            <w:pPr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</w:tr>
      <w:tr w:rsidR="00E552BB" w:rsidRPr="00CC006D" w:rsidTr="009A4FCF">
        <w:tc>
          <w:tcPr>
            <w:tcW w:w="1956" w:type="pct"/>
            <w:vAlign w:val="center"/>
          </w:tcPr>
          <w:p w:rsidR="00E552BB" w:rsidRPr="00CC006D" w:rsidRDefault="00E552BB" w:rsidP="00E552BB">
            <w:pPr>
              <w:jc w:val="both"/>
              <w:rPr>
                <w:rFonts w:ascii="Calibri" w:eastAsia="細明體" w:hAnsi="Calibri" w:cs="Calibri"/>
                <w:sz w:val="20"/>
                <w:szCs w:val="20"/>
              </w:rPr>
            </w:pPr>
            <w:r w:rsidRPr="00E552BB">
              <w:rPr>
                <w:rFonts w:ascii="Calibri" w:eastAsia="細明體" w:hAnsi="Calibri" w:cs="Calibri" w:hint="eastAsia"/>
                <w:sz w:val="20"/>
                <w:szCs w:val="20"/>
              </w:rPr>
              <w:t>郵件寄發來源</w:t>
            </w:r>
          </w:p>
        </w:tc>
        <w:tc>
          <w:tcPr>
            <w:tcW w:w="1728" w:type="pct"/>
          </w:tcPr>
          <w:p w:rsidR="00E552BB" w:rsidRDefault="00E552BB" w:rsidP="00CC006D">
            <w:pPr>
              <w:rPr>
                <w:rFonts w:ascii="Calibri" w:hAnsi="Calibri" w:cs="Calibri" w:hint="eastAsia"/>
                <w:sz w:val="20"/>
                <w:szCs w:val="20"/>
              </w:rPr>
            </w:pPr>
            <w:r w:rsidRPr="00E552BB">
              <w:rPr>
                <w:rFonts w:ascii="Calibri" w:hAnsi="Calibri" w:cs="Calibri" w:hint="eastAsia"/>
                <w:sz w:val="20"/>
                <w:szCs w:val="20"/>
              </w:rPr>
              <w:t>$</w:t>
            </w:r>
            <w:r w:rsidRPr="00E552BB">
              <w:rPr>
                <w:rFonts w:ascii="Calibri" w:hAnsi="Calibri" w:cs="Calibri" w:hint="eastAsia"/>
                <w:sz w:val="20"/>
                <w:szCs w:val="20"/>
              </w:rPr>
              <w:t>郵件寄發來源</w:t>
            </w:r>
            <w:r w:rsidRPr="00E552BB"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</w:p>
        </w:tc>
        <w:tc>
          <w:tcPr>
            <w:tcW w:w="1315" w:type="pct"/>
          </w:tcPr>
          <w:p w:rsidR="00E552BB" w:rsidRPr="00CC006D" w:rsidRDefault="00E552BB" w:rsidP="00764C15">
            <w:pPr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</w:tr>
    </w:tbl>
    <w:p w:rsidR="00A50E8B" w:rsidRDefault="00A50E8B" w:rsidP="00E61436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</w:rPr>
      </w:pPr>
    </w:p>
    <w:sectPr w:rsidR="00A50E8B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9D" w:rsidRDefault="00D44C9D">
      <w:r>
        <w:separator/>
      </w:r>
    </w:p>
  </w:endnote>
  <w:endnote w:type="continuationSeparator" w:id="0">
    <w:p w:rsidR="00D44C9D" w:rsidRDefault="00D4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A9C" w:rsidRDefault="00546A9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46A9C" w:rsidRDefault="00546A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A9C" w:rsidRDefault="00546A9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B3B13">
      <w:rPr>
        <w:rStyle w:val="a6"/>
        <w:noProof/>
      </w:rPr>
      <w:t>2</w:t>
    </w:r>
    <w:r>
      <w:rPr>
        <w:rStyle w:val="a6"/>
      </w:rPr>
      <w:fldChar w:fldCharType="end"/>
    </w:r>
  </w:p>
  <w:p w:rsidR="00546A9C" w:rsidRDefault="00546A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9D" w:rsidRDefault="00D44C9D">
      <w:r>
        <w:separator/>
      </w:r>
    </w:p>
  </w:footnote>
  <w:footnote w:type="continuationSeparator" w:id="0">
    <w:p w:rsidR="00D44C9D" w:rsidRDefault="00D44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6F858C9"/>
    <w:multiLevelType w:val="hybridMultilevel"/>
    <w:tmpl w:val="5AC0D720"/>
    <w:lvl w:ilvl="0" w:tplc="DB168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3D28A72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510"/>
      </w:pPr>
      <w:rPr>
        <w:rFonts w:hint="eastAsia"/>
      </w:rPr>
    </w:lvl>
    <w:lvl w:ilvl="5">
      <w:start w:val="1"/>
      <w:numFmt w:val="upperRoman"/>
      <w:lvlText w:val="(%6)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27"/>
  </w:num>
  <w:num w:numId="5">
    <w:abstractNumId w:val="12"/>
  </w:num>
  <w:num w:numId="6">
    <w:abstractNumId w:val="17"/>
  </w:num>
  <w:num w:numId="7">
    <w:abstractNumId w:val="28"/>
  </w:num>
  <w:num w:numId="8">
    <w:abstractNumId w:val="30"/>
  </w:num>
  <w:num w:numId="9">
    <w:abstractNumId w:val="2"/>
  </w:num>
  <w:num w:numId="10">
    <w:abstractNumId w:val="14"/>
  </w:num>
  <w:num w:numId="11">
    <w:abstractNumId w:val="4"/>
  </w:num>
  <w:num w:numId="12">
    <w:abstractNumId w:val="11"/>
  </w:num>
  <w:num w:numId="13">
    <w:abstractNumId w:val="16"/>
  </w:num>
  <w:num w:numId="14">
    <w:abstractNumId w:val="26"/>
  </w:num>
  <w:num w:numId="15">
    <w:abstractNumId w:val="22"/>
  </w:num>
  <w:num w:numId="16">
    <w:abstractNumId w:val="6"/>
  </w:num>
  <w:num w:numId="17">
    <w:abstractNumId w:val="18"/>
  </w:num>
  <w:num w:numId="18">
    <w:abstractNumId w:val="23"/>
  </w:num>
  <w:num w:numId="19">
    <w:abstractNumId w:val="20"/>
  </w:num>
  <w:num w:numId="20">
    <w:abstractNumId w:val="0"/>
  </w:num>
  <w:num w:numId="21">
    <w:abstractNumId w:val="13"/>
  </w:num>
  <w:num w:numId="22">
    <w:abstractNumId w:val="7"/>
  </w:num>
  <w:num w:numId="23">
    <w:abstractNumId w:val="9"/>
  </w:num>
  <w:num w:numId="24">
    <w:abstractNumId w:val="25"/>
  </w:num>
  <w:num w:numId="25">
    <w:abstractNumId w:val="24"/>
  </w:num>
  <w:num w:numId="26">
    <w:abstractNumId w:val="19"/>
  </w:num>
  <w:num w:numId="27">
    <w:abstractNumId w:val="15"/>
  </w:num>
  <w:num w:numId="28">
    <w:abstractNumId w:val="5"/>
  </w:num>
  <w:num w:numId="29">
    <w:abstractNumId w:val="31"/>
  </w:num>
  <w:num w:numId="30">
    <w:abstractNumId w:val="29"/>
  </w:num>
  <w:num w:numId="31">
    <w:abstractNumId w:val="32"/>
  </w:num>
  <w:num w:numId="32">
    <w:abstractNumId w:val="1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1302"/>
    <w:rsid w:val="00027B2D"/>
    <w:rsid w:val="00033047"/>
    <w:rsid w:val="00052CCA"/>
    <w:rsid w:val="00057785"/>
    <w:rsid w:val="00062328"/>
    <w:rsid w:val="00065A79"/>
    <w:rsid w:val="00073519"/>
    <w:rsid w:val="00076FBA"/>
    <w:rsid w:val="000800FF"/>
    <w:rsid w:val="00086E90"/>
    <w:rsid w:val="000931C7"/>
    <w:rsid w:val="000A183A"/>
    <w:rsid w:val="000A1EC9"/>
    <w:rsid w:val="000A4ABE"/>
    <w:rsid w:val="000A7C4F"/>
    <w:rsid w:val="000C48B3"/>
    <w:rsid w:val="000D1099"/>
    <w:rsid w:val="000D2D7F"/>
    <w:rsid w:val="000D3892"/>
    <w:rsid w:val="000D3E73"/>
    <w:rsid w:val="000E06FC"/>
    <w:rsid w:val="000E5F19"/>
    <w:rsid w:val="000F5680"/>
    <w:rsid w:val="00100984"/>
    <w:rsid w:val="0010591F"/>
    <w:rsid w:val="00106EE3"/>
    <w:rsid w:val="00121D90"/>
    <w:rsid w:val="001249B7"/>
    <w:rsid w:val="00127011"/>
    <w:rsid w:val="0013054D"/>
    <w:rsid w:val="001308D3"/>
    <w:rsid w:val="00142663"/>
    <w:rsid w:val="00152059"/>
    <w:rsid w:val="00156A28"/>
    <w:rsid w:val="0015744E"/>
    <w:rsid w:val="001606A7"/>
    <w:rsid w:val="001609D6"/>
    <w:rsid w:val="001637C3"/>
    <w:rsid w:val="001724C1"/>
    <w:rsid w:val="001778A7"/>
    <w:rsid w:val="001810E4"/>
    <w:rsid w:val="00185767"/>
    <w:rsid w:val="00187B05"/>
    <w:rsid w:val="00190C28"/>
    <w:rsid w:val="00190DF8"/>
    <w:rsid w:val="00194232"/>
    <w:rsid w:val="001B2A98"/>
    <w:rsid w:val="001C3F31"/>
    <w:rsid w:val="001C6A12"/>
    <w:rsid w:val="001D3482"/>
    <w:rsid w:val="001E1B25"/>
    <w:rsid w:val="0020512E"/>
    <w:rsid w:val="00206A28"/>
    <w:rsid w:val="0021073D"/>
    <w:rsid w:val="0021659E"/>
    <w:rsid w:val="002203D1"/>
    <w:rsid w:val="0022190C"/>
    <w:rsid w:val="002225FA"/>
    <w:rsid w:val="00232ED1"/>
    <w:rsid w:val="00234D7F"/>
    <w:rsid w:val="00245063"/>
    <w:rsid w:val="00253939"/>
    <w:rsid w:val="00283E5D"/>
    <w:rsid w:val="00287ABA"/>
    <w:rsid w:val="00291C51"/>
    <w:rsid w:val="00291D53"/>
    <w:rsid w:val="002A2F2D"/>
    <w:rsid w:val="002A4ACC"/>
    <w:rsid w:val="002B0AB6"/>
    <w:rsid w:val="002B381A"/>
    <w:rsid w:val="002C6295"/>
    <w:rsid w:val="002F61B6"/>
    <w:rsid w:val="0031642E"/>
    <w:rsid w:val="00323FB8"/>
    <w:rsid w:val="0032607E"/>
    <w:rsid w:val="0033208A"/>
    <w:rsid w:val="0033241B"/>
    <w:rsid w:val="003354D9"/>
    <w:rsid w:val="00335DF5"/>
    <w:rsid w:val="00337514"/>
    <w:rsid w:val="00353371"/>
    <w:rsid w:val="003572AC"/>
    <w:rsid w:val="00361E98"/>
    <w:rsid w:val="00362182"/>
    <w:rsid w:val="003646BE"/>
    <w:rsid w:val="00364751"/>
    <w:rsid w:val="00367255"/>
    <w:rsid w:val="003742A9"/>
    <w:rsid w:val="003763F5"/>
    <w:rsid w:val="00386C3A"/>
    <w:rsid w:val="0039052B"/>
    <w:rsid w:val="00391DF0"/>
    <w:rsid w:val="0039710B"/>
    <w:rsid w:val="003A4765"/>
    <w:rsid w:val="003B14F0"/>
    <w:rsid w:val="003B6BF5"/>
    <w:rsid w:val="003B7861"/>
    <w:rsid w:val="003C61F7"/>
    <w:rsid w:val="003D17CE"/>
    <w:rsid w:val="003D2064"/>
    <w:rsid w:val="003D6F23"/>
    <w:rsid w:val="003E0474"/>
    <w:rsid w:val="003E3722"/>
    <w:rsid w:val="003E42E3"/>
    <w:rsid w:val="003F4398"/>
    <w:rsid w:val="003F4F90"/>
    <w:rsid w:val="003F795D"/>
    <w:rsid w:val="00403547"/>
    <w:rsid w:val="00404DF0"/>
    <w:rsid w:val="00407936"/>
    <w:rsid w:val="00413605"/>
    <w:rsid w:val="00417064"/>
    <w:rsid w:val="00417A9E"/>
    <w:rsid w:val="0042020F"/>
    <w:rsid w:val="0043482C"/>
    <w:rsid w:val="004373B7"/>
    <w:rsid w:val="0044335B"/>
    <w:rsid w:val="004434FA"/>
    <w:rsid w:val="00443676"/>
    <w:rsid w:val="00450F8B"/>
    <w:rsid w:val="004511F9"/>
    <w:rsid w:val="00453938"/>
    <w:rsid w:val="0045427C"/>
    <w:rsid w:val="00464847"/>
    <w:rsid w:val="00467856"/>
    <w:rsid w:val="00467DFD"/>
    <w:rsid w:val="0047560C"/>
    <w:rsid w:val="004838C2"/>
    <w:rsid w:val="00483F12"/>
    <w:rsid w:val="00495A98"/>
    <w:rsid w:val="00497569"/>
    <w:rsid w:val="004B08CA"/>
    <w:rsid w:val="004C2FEB"/>
    <w:rsid w:val="004C5056"/>
    <w:rsid w:val="004D03CC"/>
    <w:rsid w:val="005145E2"/>
    <w:rsid w:val="0052083C"/>
    <w:rsid w:val="00531CC0"/>
    <w:rsid w:val="00531E06"/>
    <w:rsid w:val="00535F08"/>
    <w:rsid w:val="00537241"/>
    <w:rsid w:val="00546A9C"/>
    <w:rsid w:val="00550F55"/>
    <w:rsid w:val="00552896"/>
    <w:rsid w:val="005554CB"/>
    <w:rsid w:val="00573BA2"/>
    <w:rsid w:val="00575B37"/>
    <w:rsid w:val="00580F29"/>
    <w:rsid w:val="005840B8"/>
    <w:rsid w:val="00584A7D"/>
    <w:rsid w:val="00591BB0"/>
    <w:rsid w:val="00594FE4"/>
    <w:rsid w:val="005C6791"/>
    <w:rsid w:val="005C7094"/>
    <w:rsid w:val="005D4CF1"/>
    <w:rsid w:val="005E071E"/>
    <w:rsid w:val="005E15F2"/>
    <w:rsid w:val="005E3957"/>
    <w:rsid w:val="005F1372"/>
    <w:rsid w:val="005F208D"/>
    <w:rsid w:val="005F5C21"/>
    <w:rsid w:val="005F7349"/>
    <w:rsid w:val="00603130"/>
    <w:rsid w:val="00607A66"/>
    <w:rsid w:val="00611FFE"/>
    <w:rsid w:val="006235AC"/>
    <w:rsid w:val="00624DD8"/>
    <w:rsid w:val="006346E6"/>
    <w:rsid w:val="006370B1"/>
    <w:rsid w:val="00640B0C"/>
    <w:rsid w:val="00644629"/>
    <w:rsid w:val="0065053E"/>
    <w:rsid w:val="006559C2"/>
    <w:rsid w:val="00655B5F"/>
    <w:rsid w:val="00655C8C"/>
    <w:rsid w:val="006637EC"/>
    <w:rsid w:val="00665BDA"/>
    <w:rsid w:val="006856F7"/>
    <w:rsid w:val="006875F0"/>
    <w:rsid w:val="006A265F"/>
    <w:rsid w:val="006A26A9"/>
    <w:rsid w:val="006A47E3"/>
    <w:rsid w:val="006B1295"/>
    <w:rsid w:val="006B61CF"/>
    <w:rsid w:val="006C0067"/>
    <w:rsid w:val="006D14A4"/>
    <w:rsid w:val="006D75B8"/>
    <w:rsid w:val="006E16CF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181C"/>
    <w:rsid w:val="00714B5E"/>
    <w:rsid w:val="00717C6B"/>
    <w:rsid w:val="00722A11"/>
    <w:rsid w:val="0072345F"/>
    <w:rsid w:val="007235C7"/>
    <w:rsid w:val="007301FF"/>
    <w:rsid w:val="00731DED"/>
    <w:rsid w:val="007352F7"/>
    <w:rsid w:val="00744316"/>
    <w:rsid w:val="00745714"/>
    <w:rsid w:val="0075297D"/>
    <w:rsid w:val="007570D4"/>
    <w:rsid w:val="00764C15"/>
    <w:rsid w:val="00765834"/>
    <w:rsid w:val="00766299"/>
    <w:rsid w:val="00770969"/>
    <w:rsid w:val="00771BE3"/>
    <w:rsid w:val="00781EDA"/>
    <w:rsid w:val="0078231E"/>
    <w:rsid w:val="007829F3"/>
    <w:rsid w:val="007830D0"/>
    <w:rsid w:val="00790F0E"/>
    <w:rsid w:val="0079246B"/>
    <w:rsid w:val="00796439"/>
    <w:rsid w:val="007A0A7C"/>
    <w:rsid w:val="007A490A"/>
    <w:rsid w:val="007A4FDA"/>
    <w:rsid w:val="007A530C"/>
    <w:rsid w:val="007B0CDF"/>
    <w:rsid w:val="007B4376"/>
    <w:rsid w:val="007B75AF"/>
    <w:rsid w:val="007C62F1"/>
    <w:rsid w:val="007C7942"/>
    <w:rsid w:val="007F1037"/>
    <w:rsid w:val="007F137F"/>
    <w:rsid w:val="007F4BA8"/>
    <w:rsid w:val="007F7D33"/>
    <w:rsid w:val="008039AD"/>
    <w:rsid w:val="00807CF7"/>
    <w:rsid w:val="008160AF"/>
    <w:rsid w:val="00817A0D"/>
    <w:rsid w:val="00822DE3"/>
    <w:rsid w:val="008266BB"/>
    <w:rsid w:val="00832E35"/>
    <w:rsid w:val="00835FC8"/>
    <w:rsid w:val="00845BEA"/>
    <w:rsid w:val="008503E7"/>
    <w:rsid w:val="00854F12"/>
    <w:rsid w:val="0087114B"/>
    <w:rsid w:val="008747CD"/>
    <w:rsid w:val="008749B9"/>
    <w:rsid w:val="00875CDA"/>
    <w:rsid w:val="008779F0"/>
    <w:rsid w:val="008863E3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47CB"/>
    <w:rsid w:val="008F6D0F"/>
    <w:rsid w:val="008F7E02"/>
    <w:rsid w:val="0090448B"/>
    <w:rsid w:val="00905049"/>
    <w:rsid w:val="009112C9"/>
    <w:rsid w:val="00914A39"/>
    <w:rsid w:val="0091573D"/>
    <w:rsid w:val="00920498"/>
    <w:rsid w:val="00926ECC"/>
    <w:rsid w:val="00930E4F"/>
    <w:rsid w:val="00931787"/>
    <w:rsid w:val="009330E1"/>
    <w:rsid w:val="009337AD"/>
    <w:rsid w:val="00935234"/>
    <w:rsid w:val="009406B6"/>
    <w:rsid w:val="009473A4"/>
    <w:rsid w:val="00952694"/>
    <w:rsid w:val="0095275D"/>
    <w:rsid w:val="0096078C"/>
    <w:rsid w:val="00961F9B"/>
    <w:rsid w:val="00963BA2"/>
    <w:rsid w:val="00964E9E"/>
    <w:rsid w:val="0096519E"/>
    <w:rsid w:val="00972804"/>
    <w:rsid w:val="0098487E"/>
    <w:rsid w:val="00985C23"/>
    <w:rsid w:val="00996447"/>
    <w:rsid w:val="009973B6"/>
    <w:rsid w:val="009A0E54"/>
    <w:rsid w:val="009A1ADD"/>
    <w:rsid w:val="009A4FCF"/>
    <w:rsid w:val="009A6B2B"/>
    <w:rsid w:val="009B1907"/>
    <w:rsid w:val="009B23D8"/>
    <w:rsid w:val="009B385F"/>
    <w:rsid w:val="009B661D"/>
    <w:rsid w:val="009B7060"/>
    <w:rsid w:val="009D1DB3"/>
    <w:rsid w:val="009E15B4"/>
    <w:rsid w:val="009E2418"/>
    <w:rsid w:val="00A22607"/>
    <w:rsid w:val="00A2398D"/>
    <w:rsid w:val="00A4037A"/>
    <w:rsid w:val="00A50E8B"/>
    <w:rsid w:val="00A515C3"/>
    <w:rsid w:val="00A56CC1"/>
    <w:rsid w:val="00A61DDB"/>
    <w:rsid w:val="00A645B7"/>
    <w:rsid w:val="00A72ABE"/>
    <w:rsid w:val="00A8390F"/>
    <w:rsid w:val="00A85F06"/>
    <w:rsid w:val="00A861AF"/>
    <w:rsid w:val="00A93B09"/>
    <w:rsid w:val="00AA6071"/>
    <w:rsid w:val="00AB160E"/>
    <w:rsid w:val="00AC292C"/>
    <w:rsid w:val="00AD2CCA"/>
    <w:rsid w:val="00AD5940"/>
    <w:rsid w:val="00AE6528"/>
    <w:rsid w:val="00AF5EEE"/>
    <w:rsid w:val="00B07D87"/>
    <w:rsid w:val="00B10F50"/>
    <w:rsid w:val="00B26C61"/>
    <w:rsid w:val="00B36B3F"/>
    <w:rsid w:val="00B515B2"/>
    <w:rsid w:val="00B524BA"/>
    <w:rsid w:val="00B53ACB"/>
    <w:rsid w:val="00B66886"/>
    <w:rsid w:val="00B732B4"/>
    <w:rsid w:val="00B77DD8"/>
    <w:rsid w:val="00B930E5"/>
    <w:rsid w:val="00BB0D40"/>
    <w:rsid w:val="00BC2E60"/>
    <w:rsid w:val="00BC4814"/>
    <w:rsid w:val="00BE49CD"/>
    <w:rsid w:val="00BF1215"/>
    <w:rsid w:val="00BF1B26"/>
    <w:rsid w:val="00BF3EF9"/>
    <w:rsid w:val="00C03856"/>
    <w:rsid w:val="00C0495D"/>
    <w:rsid w:val="00C12458"/>
    <w:rsid w:val="00C12C13"/>
    <w:rsid w:val="00C1384D"/>
    <w:rsid w:val="00C207FB"/>
    <w:rsid w:val="00C22893"/>
    <w:rsid w:val="00C24F6D"/>
    <w:rsid w:val="00C33A80"/>
    <w:rsid w:val="00C502C0"/>
    <w:rsid w:val="00C51BCA"/>
    <w:rsid w:val="00C52C94"/>
    <w:rsid w:val="00C53D77"/>
    <w:rsid w:val="00C5561F"/>
    <w:rsid w:val="00C556E2"/>
    <w:rsid w:val="00C640CE"/>
    <w:rsid w:val="00C6662B"/>
    <w:rsid w:val="00C70C5A"/>
    <w:rsid w:val="00C714F0"/>
    <w:rsid w:val="00C73AE8"/>
    <w:rsid w:val="00C7445B"/>
    <w:rsid w:val="00C754B2"/>
    <w:rsid w:val="00C9296F"/>
    <w:rsid w:val="00C96846"/>
    <w:rsid w:val="00CC006D"/>
    <w:rsid w:val="00CC3D25"/>
    <w:rsid w:val="00CC44DF"/>
    <w:rsid w:val="00CC77CC"/>
    <w:rsid w:val="00CD0DEF"/>
    <w:rsid w:val="00CD1A6F"/>
    <w:rsid w:val="00CD6427"/>
    <w:rsid w:val="00CE2178"/>
    <w:rsid w:val="00CE3976"/>
    <w:rsid w:val="00CE7F0A"/>
    <w:rsid w:val="00CF6570"/>
    <w:rsid w:val="00CF6E0B"/>
    <w:rsid w:val="00CF7DE5"/>
    <w:rsid w:val="00D01A26"/>
    <w:rsid w:val="00D03ED6"/>
    <w:rsid w:val="00D07B24"/>
    <w:rsid w:val="00D14989"/>
    <w:rsid w:val="00D149D7"/>
    <w:rsid w:val="00D14AED"/>
    <w:rsid w:val="00D15159"/>
    <w:rsid w:val="00D2607D"/>
    <w:rsid w:val="00D26467"/>
    <w:rsid w:val="00D318B2"/>
    <w:rsid w:val="00D368EA"/>
    <w:rsid w:val="00D44C9D"/>
    <w:rsid w:val="00D51834"/>
    <w:rsid w:val="00D6273A"/>
    <w:rsid w:val="00D80934"/>
    <w:rsid w:val="00D8139A"/>
    <w:rsid w:val="00D91555"/>
    <w:rsid w:val="00D96054"/>
    <w:rsid w:val="00DB118B"/>
    <w:rsid w:val="00DB3B13"/>
    <w:rsid w:val="00DD10F3"/>
    <w:rsid w:val="00DD3B66"/>
    <w:rsid w:val="00DF224E"/>
    <w:rsid w:val="00DF3C28"/>
    <w:rsid w:val="00DF4BC3"/>
    <w:rsid w:val="00DF4E44"/>
    <w:rsid w:val="00DF50E3"/>
    <w:rsid w:val="00DF78F0"/>
    <w:rsid w:val="00E0137F"/>
    <w:rsid w:val="00E02CA8"/>
    <w:rsid w:val="00E101D7"/>
    <w:rsid w:val="00E10C0A"/>
    <w:rsid w:val="00E12758"/>
    <w:rsid w:val="00E20C0C"/>
    <w:rsid w:val="00E23699"/>
    <w:rsid w:val="00E27349"/>
    <w:rsid w:val="00E420F7"/>
    <w:rsid w:val="00E43C0A"/>
    <w:rsid w:val="00E5462A"/>
    <w:rsid w:val="00E552BB"/>
    <w:rsid w:val="00E61274"/>
    <w:rsid w:val="00E61436"/>
    <w:rsid w:val="00E67D5D"/>
    <w:rsid w:val="00E72720"/>
    <w:rsid w:val="00E8300D"/>
    <w:rsid w:val="00E85B86"/>
    <w:rsid w:val="00E9066F"/>
    <w:rsid w:val="00E907CC"/>
    <w:rsid w:val="00E9528F"/>
    <w:rsid w:val="00E956F8"/>
    <w:rsid w:val="00E97B09"/>
    <w:rsid w:val="00EA0043"/>
    <w:rsid w:val="00EA2FFB"/>
    <w:rsid w:val="00EA53FE"/>
    <w:rsid w:val="00EB0335"/>
    <w:rsid w:val="00EB1E9A"/>
    <w:rsid w:val="00EC5BAC"/>
    <w:rsid w:val="00EC5C92"/>
    <w:rsid w:val="00ED397D"/>
    <w:rsid w:val="00EF21B1"/>
    <w:rsid w:val="00EF4338"/>
    <w:rsid w:val="00F04F00"/>
    <w:rsid w:val="00F10011"/>
    <w:rsid w:val="00F21EC2"/>
    <w:rsid w:val="00F23185"/>
    <w:rsid w:val="00F309DA"/>
    <w:rsid w:val="00F30E6A"/>
    <w:rsid w:val="00F3146C"/>
    <w:rsid w:val="00F3201A"/>
    <w:rsid w:val="00F34A49"/>
    <w:rsid w:val="00F411B7"/>
    <w:rsid w:val="00F45910"/>
    <w:rsid w:val="00F65FBB"/>
    <w:rsid w:val="00F8409B"/>
    <w:rsid w:val="00F921A8"/>
    <w:rsid w:val="00F9554A"/>
    <w:rsid w:val="00F97AB1"/>
    <w:rsid w:val="00FA5129"/>
    <w:rsid w:val="00FA7F2A"/>
    <w:rsid w:val="00FC1BFF"/>
    <w:rsid w:val="00FC384B"/>
    <w:rsid w:val="00FD2826"/>
    <w:rsid w:val="00FD2A3F"/>
    <w:rsid w:val="00FD35AB"/>
    <w:rsid w:val="00FD5998"/>
    <w:rsid w:val="00FE0322"/>
    <w:rsid w:val="00FE0F2D"/>
    <w:rsid w:val="00FE0F74"/>
    <w:rsid w:val="00FE1E21"/>
    <w:rsid w:val="00FE763F"/>
    <w:rsid w:val="00FF329F"/>
    <w:rsid w:val="00FF348D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2AD8EE4-E56C-4136-9FE8-38F31DC3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List Paragraph"/>
    <w:basedOn w:val="a0"/>
    <w:uiPriority w:val="34"/>
    <w:qFormat/>
    <w:rsid w:val="00C968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.cathaylife.com.tw/portal/eformJSP/SF02026/XCSF_CONT.jsp?FRMNO=02026&amp;REQSORTNO=1209110001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1CC7B-EC0D-47CE-B05B-20C8C4B3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1359</Words>
  <Characters>7750</Characters>
  <Application>Microsoft Office Word</Application>
  <DocSecurity>0</DocSecurity>
  <Lines>64</Lines>
  <Paragraphs>18</Paragraphs>
  <ScaleCrop>false</ScaleCrop>
  <Company>CMT</Company>
  <LinksUpToDate>false</LinksUpToDate>
  <CharactersWithSpaces>9091</CharactersWithSpaces>
  <SharedDoc>false</SharedDoc>
  <HLinks>
    <vt:vector size="24" baseType="variant">
      <vt:variant>
        <vt:i4>1333748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如FORMATA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3145812</vt:i4>
      </vt:variant>
      <vt:variant>
        <vt:i4>0</vt:i4>
      </vt:variant>
      <vt:variant>
        <vt:i4>0</vt:i4>
      </vt:variant>
      <vt:variant>
        <vt:i4>5</vt:i4>
      </vt:variant>
      <vt:variant>
        <vt:lpwstr>https://w3.cathaylife.com.tw/portal/eformJSP/SF02026/XCSF_CONT.jsp?FRMNO=02026&amp;REQSORTNO=120911000116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